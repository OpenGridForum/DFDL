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E4E8C"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bookmarkStart w:id="3" w:name="_Toc177399008"/>
      <w:bookmarkStart w:id="4" w:name="_Toc175057294"/>
      <w:bookmarkStart w:id="5" w:name="_Toc199516203"/>
      <w:bookmarkStart w:id="6" w:name="_Toc194983883"/>
      <w:bookmarkStart w:id="7" w:name="_Toc243112722"/>
      <w:bookmarkStart w:id="8" w:name="_Toc349042596"/>
    </w:p>
    <w:p w14:paraId="64D80083"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This is a OGF DFDL Workgroup draft document in preparation. </w:t>
      </w:r>
    </w:p>
    <w:p w14:paraId="4D988F82"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70C659F9" w14:textId="77777777"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Use with caution. The material herein is subject to change, and URL links to this version will be broken when newer revisions and the final version are released.</w:t>
      </w:r>
    </w:p>
    <w:p w14:paraId="047686F1"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A8E6CE1" w14:textId="1E433A01" w:rsidR="001863C8"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This draft document </w:t>
      </w:r>
      <w:ins w:id="9" w:author="Mike Beckerle" w:date="2020-10-09T10:15:00Z">
        <w:r w:rsidR="004921B8">
          <w:rPr>
            <w:rFonts w:ascii="Arial" w:hAnsi="Arial" w:cs="Arial"/>
            <w:b/>
            <w:i/>
            <w:sz w:val="24"/>
            <w:szCs w:val="24"/>
          </w:rPr>
          <w:t xml:space="preserve">will become GFD-P-R.240. This </w:t>
        </w:r>
      </w:ins>
      <w:r>
        <w:rPr>
          <w:rFonts w:ascii="Arial" w:hAnsi="Arial" w:cs="Arial"/>
          <w:b/>
          <w:i/>
          <w:sz w:val="24"/>
          <w:szCs w:val="24"/>
        </w:rPr>
        <w:t xml:space="preserve">is an </w:t>
      </w:r>
      <w:ins w:id="10" w:author="Mike Beckerle" w:date="2020-10-09T10:15:00Z">
        <w:r w:rsidR="004921B8">
          <w:rPr>
            <w:rFonts w:ascii="Arial" w:hAnsi="Arial" w:cs="Arial"/>
            <w:b/>
            <w:i/>
            <w:sz w:val="24"/>
            <w:szCs w:val="24"/>
          </w:rPr>
          <w:t>extensi</w:t>
        </w:r>
      </w:ins>
      <w:ins w:id="11" w:author="Mike Beckerle" w:date="2020-10-09T10:16:00Z">
        <w:r w:rsidR="004921B8">
          <w:rPr>
            <w:rFonts w:ascii="Arial" w:hAnsi="Arial" w:cs="Arial"/>
            <w:b/>
            <w:i/>
            <w:sz w:val="24"/>
            <w:szCs w:val="24"/>
          </w:rPr>
          <w:t xml:space="preserve">vely </w:t>
        </w:r>
      </w:ins>
      <w:r>
        <w:rPr>
          <w:rFonts w:ascii="Arial" w:hAnsi="Arial" w:cs="Arial"/>
          <w:b/>
          <w:i/>
          <w:sz w:val="24"/>
          <w:szCs w:val="24"/>
        </w:rPr>
        <w:t>updated version of GFD-P-R.207 with the errata and clarifications applied to it that have been gathered since its first publication.</w:t>
      </w:r>
      <w:r w:rsidR="001863C8">
        <w:rPr>
          <w:rFonts w:ascii="Arial" w:hAnsi="Arial" w:cs="Arial"/>
          <w:b/>
          <w:i/>
          <w:sz w:val="24"/>
          <w:szCs w:val="24"/>
        </w:rPr>
        <w:t xml:space="preserve"> In this version, the changes associated with all errata have been accepted and are no longer marked with change bars.</w:t>
      </w:r>
    </w:p>
    <w:p w14:paraId="39D1A50A" w14:textId="77777777" w:rsidR="001863C8"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p>
    <w:p w14:paraId="52238B2A" w14:textId="5DE37603" w:rsidR="000E1214" w:rsidRDefault="001863C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However, in addition this draft incorporates substantial revisions based on external review of the prior draft of the specification. These revisions</w:t>
      </w:r>
      <w:del w:id="12" w:author="Mike Beckerle" w:date="2020-10-09T10:16:00Z">
        <w:r w:rsidDel="004921B8">
          <w:rPr>
            <w:rFonts w:ascii="Arial" w:hAnsi="Arial" w:cs="Arial"/>
            <w:b/>
            <w:i/>
            <w:sz w:val="24"/>
            <w:szCs w:val="24"/>
          </w:rPr>
          <w:delText xml:space="preserve">, those beyond just minor/typographical have tracked changes. </w:delText>
        </w:r>
      </w:del>
      <w:ins w:id="13" w:author="Mike Beckerle" w:date="2020-10-09T10:16:00Z">
        <w:r w:rsidR="004921B8">
          <w:rPr>
            <w:rFonts w:ascii="Arial" w:hAnsi="Arial" w:cs="Arial"/>
            <w:b/>
            <w:i/>
            <w:sz w:val="24"/>
            <w:szCs w:val="24"/>
          </w:rPr>
          <w:t xml:space="preserve"> are also incorporated and no longer have tracked changes.</w:t>
        </w:r>
      </w:ins>
    </w:p>
    <w:p w14:paraId="389EAC44"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A4376A8" w14:textId="725B124D" w:rsidR="000E1214" w:rsidRDefault="00A87198">
      <w:pPr>
        <w:pStyle w:val="Codeblock0"/>
        <w:pBdr>
          <w:top w:val="single" w:sz="4" w:space="1" w:color="auto"/>
          <w:left w:val="single" w:sz="4" w:space="4" w:color="auto"/>
          <w:bottom w:val="single" w:sz="4" w:space="1" w:color="auto"/>
          <w:right w:val="single" w:sz="4" w:space="4" w:color="auto"/>
        </w:pBdr>
        <w:rPr>
          <w:rFonts w:ascii="Arial" w:hAnsi="Arial" w:cs="Arial"/>
          <w:b/>
          <w:i/>
          <w:sz w:val="24"/>
          <w:szCs w:val="24"/>
        </w:rPr>
      </w:pPr>
      <w:r>
        <w:rPr>
          <w:rFonts w:ascii="Arial" w:hAnsi="Arial" w:cs="Arial"/>
          <w:b/>
          <w:i/>
          <w:sz w:val="24"/>
          <w:szCs w:val="24"/>
        </w:rPr>
        <w:t xml:space="preserve">The </w:t>
      </w:r>
      <w:ins w:id="14" w:author="Mike Beckerle" w:date="2020-10-09T10:17:00Z">
        <w:r w:rsidR="004921B8">
          <w:rPr>
            <w:rFonts w:ascii="Arial" w:hAnsi="Arial" w:cs="Arial"/>
            <w:b/>
            <w:i/>
            <w:sz w:val="24"/>
            <w:szCs w:val="24"/>
          </w:rPr>
          <w:t xml:space="preserve">tracked </w:t>
        </w:r>
      </w:ins>
      <w:r>
        <w:rPr>
          <w:rFonts w:ascii="Arial" w:hAnsi="Arial" w:cs="Arial"/>
          <w:b/>
          <w:i/>
          <w:sz w:val="24"/>
          <w:szCs w:val="24"/>
        </w:rPr>
        <w:t xml:space="preserve">updates are indicated with change bars, </w:t>
      </w:r>
      <w:ins w:id="15" w:author="Mike Beckerle" w:date="2020-04-23T19:26:00Z">
        <w:r>
          <w:rPr>
            <w:rFonts w:ascii="Arial" w:hAnsi="Arial" w:cs="Arial"/>
            <w:b/>
            <w:i/>
            <w:sz w:val="24"/>
            <w:szCs w:val="24"/>
          </w:rPr>
          <w:t>text coloring</w:t>
        </w:r>
      </w:ins>
      <w:ins w:id="16" w:author="Mike Beckerle" w:date="2020-04-23T19:27:00Z">
        <w:r>
          <w:rPr>
            <w:rFonts w:ascii="Arial" w:hAnsi="Arial" w:cs="Arial"/>
            <w:b/>
            <w:i/>
            <w:sz w:val="24"/>
            <w:szCs w:val="24"/>
          </w:rPr>
          <w:t xml:space="preserve">, and text </w:t>
        </w:r>
        <w:r>
          <w:rPr>
            <w:rFonts w:ascii="Arial" w:hAnsi="Arial" w:cs="Arial"/>
            <w:b/>
            <w:i/>
            <w:strike/>
            <w:sz w:val="24"/>
            <w:szCs w:val="24"/>
          </w:rPr>
          <w:t>strikethrough</w:t>
        </w:r>
        <w:r>
          <w:rPr>
            <w:rFonts w:ascii="Arial" w:hAnsi="Arial" w:cs="Arial"/>
            <w:b/>
            <w:i/>
            <w:sz w:val="24"/>
            <w:szCs w:val="24"/>
          </w:rPr>
          <w:t xml:space="preserve"> (depending on display mode).</w:t>
        </w:r>
      </w:ins>
    </w:p>
    <w:p w14:paraId="492BEF96" w14:textId="77777777" w:rsidR="000E1214" w:rsidRDefault="000E1214">
      <w:pPr>
        <w:pStyle w:val="Codeblock0"/>
        <w:pBdr>
          <w:top w:val="single" w:sz="4" w:space="1" w:color="auto"/>
          <w:left w:val="single" w:sz="4" w:space="4" w:color="auto"/>
          <w:bottom w:val="single" w:sz="4" w:space="1" w:color="auto"/>
          <w:right w:val="single" w:sz="4" w:space="4" w:color="auto"/>
        </w:pBdr>
        <w:rPr>
          <w:rFonts w:ascii="Arial" w:hAnsi="Arial" w:cs="Arial"/>
          <w:b/>
          <w:sz w:val="24"/>
          <w:szCs w:val="24"/>
        </w:rPr>
      </w:pPr>
    </w:p>
    <w:p w14:paraId="35931E31" w14:textId="77777777" w:rsidR="000E1214" w:rsidRDefault="00A87198">
      <w:pPr>
        <w:pStyle w:val="Title"/>
      </w:pPr>
      <w:bookmarkStart w:id="17" w:name="_Toc38880365"/>
      <w:bookmarkStart w:id="18" w:name="_Toc53133986"/>
      <w:r>
        <w:t>Data Format Description Language (DFDL) v1.0</w:t>
      </w:r>
      <w:bookmarkEnd w:id="3"/>
      <w:bookmarkEnd w:id="4"/>
      <w:bookmarkEnd w:id="5"/>
      <w:bookmarkEnd w:id="6"/>
      <w:bookmarkEnd w:id="7"/>
      <w:bookmarkEnd w:id="8"/>
      <w:r>
        <w:t xml:space="preserve"> Specification</w:t>
      </w:r>
      <w:bookmarkEnd w:id="17"/>
      <w:bookmarkEnd w:id="18"/>
    </w:p>
    <w:p w14:paraId="67FA0954" w14:textId="77777777" w:rsidR="000E1214" w:rsidRDefault="000E1214"/>
    <w:p w14:paraId="7E44B8F3" w14:textId="77777777" w:rsidR="000E1214" w:rsidRDefault="00A87198">
      <w:pPr>
        <w:rPr>
          <w:u w:val="single"/>
        </w:rPr>
      </w:pPr>
      <w:r>
        <w:rPr>
          <w:u w:val="single"/>
        </w:rPr>
        <w:t>Status of This Document</w:t>
      </w:r>
    </w:p>
    <w:p w14:paraId="2D782F86" w14:textId="77777777" w:rsidR="000E1214" w:rsidRDefault="00A87198">
      <w:r>
        <w:t>Grid Final Draft (GFD)</w:t>
      </w:r>
    </w:p>
    <w:p w14:paraId="76C3FB39" w14:textId="77777777" w:rsidR="000E1214" w:rsidRDefault="000E1214"/>
    <w:p w14:paraId="5789A7DA" w14:textId="1FF916D9" w:rsidR="000E1214" w:rsidRDefault="00A87198">
      <w:pPr>
        <w:rPr>
          <w:szCs w:val="22"/>
          <w:u w:val="single"/>
        </w:rPr>
      </w:pPr>
      <w:r>
        <w:rPr>
          <w:szCs w:val="22"/>
          <w:u w:val="single"/>
        </w:rPr>
        <w:t>Obsoletes</w:t>
      </w:r>
    </w:p>
    <w:p w14:paraId="1D97BF66" w14:textId="77777777" w:rsidR="00002119" w:rsidRDefault="005B0E56" w:rsidP="005B0E56">
      <w:pPr>
        <w:rPr>
          <w:ins w:id="19" w:author="Mike Beckerle" w:date="2020-10-08T20:37:00Z"/>
        </w:rPr>
      </w:pPr>
      <w:ins w:id="20" w:author="Mike Beckerle" w:date="2020-10-07T13:10:00Z">
        <w:r>
          <w:t xml:space="preserve">This document obsoletes </w:t>
        </w:r>
      </w:ins>
      <w:ins w:id="21" w:author="Mike Beckerle" w:date="2020-10-07T13:17:00Z">
        <w:r>
          <w:t xml:space="preserve">both </w:t>
        </w:r>
      </w:ins>
    </w:p>
    <w:p w14:paraId="1BC5B971" w14:textId="4A7B457B" w:rsidR="005B0E56" w:rsidRDefault="005B0E56" w:rsidP="00002119">
      <w:pPr>
        <w:pStyle w:val="ListParagraph"/>
        <w:numPr>
          <w:ilvl w:val="0"/>
          <w:numId w:val="189"/>
        </w:numPr>
        <w:rPr>
          <w:ins w:id="22" w:author="Mike Beckerle" w:date="2020-10-07T13:10:00Z"/>
        </w:rPr>
      </w:pPr>
      <w:ins w:id="23" w:author="Mike Beckerle" w:date="2020-10-07T13:10:00Z">
        <w:r>
          <w:t xml:space="preserve">GFD-P-R.207 dated September 2014 </w:t>
        </w:r>
      </w:ins>
      <w:ins w:id="24" w:author="Mike Beckerle" w:date="2020-10-07T13:15:00Z">
        <w:r>
          <w:fldChar w:fldCharType="begin"/>
        </w:r>
        <w:r>
          <w:instrText xml:space="preserve"> REF ref_OBSOLETE_DFDL_207 \h </w:instrText>
        </w:r>
      </w:ins>
      <w:r>
        <w:fldChar w:fldCharType="separate"/>
      </w:r>
      <w:ins w:id="25" w:author="Mike Beckerle" w:date="2020-10-09T10:19:00Z">
        <w:r w:rsidR="008A37A6">
          <w:t>[OBSOLETE_DFDL_207]</w:t>
        </w:r>
      </w:ins>
      <w:ins w:id="26" w:author="Mike Beckerle" w:date="2020-10-07T13:15:00Z">
        <w:r>
          <w:fldChar w:fldCharType="end"/>
        </w:r>
      </w:ins>
      <w:ins w:id="27" w:author="Mike Beckerle" w:date="2020-10-07T13:10:00Z">
        <w:r>
          <w:t xml:space="preserve"> </w:t>
        </w:r>
      </w:ins>
    </w:p>
    <w:p w14:paraId="56F930A2" w14:textId="50F8A91E" w:rsidR="000E1214" w:rsidRDefault="00A87198" w:rsidP="00002119">
      <w:pPr>
        <w:pStyle w:val="ListParagraph"/>
        <w:numPr>
          <w:ilvl w:val="0"/>
          <w:numId w:val="189"/>
        </w:numPr>
      </w:pPr>
      <w:r>
        <w:t xml:space="preserve">GFD-P-R.174 dated January 2011 </w:t>
      </w:r>
      <w:ins w:id="28" w:author="Mike Beckerle" w:date="2020-10-07T13:16:00Z">
        <w:r w:rsidR="005B0E56">
          <w:fldChar w:fldCharType="begin"/>
        </w:r>
        <w:r w:rsidR="005B0E56">
          <w:instrText xml:space="preserve"> REF ref_OBSOLETE_DFDL_174 \h </w:instrText>
        </w:r>
      </w:ins>
      <w:r w:rsidR="005B0E56">
        <w:fldChar w:fldCharType="separate"/>
      </w:r>
      <w:ins w:id="29" w:author="Mike Beckerle" w:date="2020-10-09T10:19:00Z">
        <w:r w:rsidR="008A37A6">
          <w:t>[OBSOLETE_DFDL_174]</w:t>
        </w:r>
      </w:ins>
      <w:ins w:id="30" w:author="Mike Beckerle" w:date="2020-10-07T13:16:00Z">
        <w:r w:rsidR="005B0E56">
          <w:fldChar w:fldCharType="end"/>
        </w:r>
      </w:ins>
      <w:r>
        <w:t xml:space="preserve">. </w:t>
      </w:r>
    </w:p>
    <w:p w14:paraId="30CB99E8" w14:textId="77777777" w:rsidR="000E1214" w:rsidRDefault="000E1214"/>
    <w:p w14:paraId="0DDC3812" w14:textId="77777777" w:rsidR="000E1214" w:rsidRDefault="00A87198">
      <w:pPr>
        <w:rPr>
          <w:u w:val="single"/>
        </w:rPr>
      </w:pPr>
      <w:r>
        <w:rPr>
          <w:u w:val="single"/>
        </w:rPr>
        <w:t>Copyright Notice</w:t>
      </w:r>
    </w:p>
    <w:p w14:paraId="545FB566" w14:textId="77777777" w:rsidR="000E1214" w:rsidRDefault="00A87198">
      <w:r>
        <w:t>Copyright © Global Grid Forum (2004-2006).  Some Rights Reserved. Distribution is unlimited.</w:t>
      </w:r>
    </w:p>
    <w:p w14:paraId="76BEDFFF" w14:textId="77777777" w:rsidR="000E1214" w:rsidRDefault="00A87198">
      <w:r>
        <w:t>Copyright © Open Grid Forum (2006-2020).  Some Rights Reserved. Distribution is unlimited</w:t>
      </w:r>
    </w:p>
    <w:p w14:paraId="13A42097" w14:textId="77777777" w:rsidR="000E1214" w:rsidRDefault="000E1214">
      <w:pPr>
        <w:rPr>
          <w:u w:val="single"/>
        </w:rPr>
      </w:pPr>
      <w:bookmarkStart w:id="31" w:name="_Ref525097868"/>
      <w:bookmarkStart w:id="32" w:name="_Toc177399009"/>
      <w:bookmarkStart w:id="33" w:name="_Toc175057295"/>
      <w:bookmarkStart w:id="34" w:name="_Toc194983884"/>
    </w:p>
    <w:p w14:paraId="1A830A83" w14:textId="77777777" w:rsidR="000E1214" w:rsidRDefault="00A87198">
      <w:pPr>
        <w:rPr>
          <w:u w:val="single"/>
        </w:rPr>
      </w:pPr>
      <w:r>
        <w:rPr>
          <w:u w:val="single"/>
        </w:rPr>
        <w:t>Abstract</w:t>
      </w:r>
      <w:bookmarkEnd w:id="31"/>
      <w:bookmarkEnd w:id="32"/>
      <w:bookmarkEnd w:id="33"/>
      <w:bookmarkEnd w:id="34"/>
    </w:p>
    <w:p w14:paraId="30370C46" w14:textId="77777777" w:rsidR="000E1214" w:rsidRDefault="00A87198">
      <w:r>
        <w:t>This document provides a definition of a standard Data Format Description Language (DFDL).  This language allows description of text, dense binary, and legacy data formats in a vendor-neutral declarative manner. DFDL is an extension to the XML Schema Description Language (XSD).</w:t>
      </w:r>
    </w:p>
    <w:p w14:paraId="4ADE9440" w14:textId="77777777" w:rsidR="000E1214" w:rsidRDefault="00A87198">
      <w:pPr>
        <w:spacing w:before="0" w:after="0"/>
        <w:rPr>
          <w:u w:val="single"/>
        </w:rPr>
      </w:pPr>
      <w:r>
        <w:rPr>
          <w:u w:val="single"/>
        </w:rPr>
        <w:br w:type="page"/>
      </w:r>
    </w:p>
    <w:p w14:paraId="57EA2547" w14:textId="77777777" w:rsidR="000E1214" w:rsidRDefault="00A87198">
      <w:pPr>
        <w:rPr>
          <w:u w:val="single"/>
        </w:rPr>
      </w:pPr>
      <w:r>
        <w:rPr>
          <w:u w:val="single"/>
        </w:rPr>
        <w:lastRenderedPageBreak/>
        <w:t>Document Change History</w:t>
      </w:r>
    </w:p>
    <w:tbl>
      <w:tblPr>
        <w:tblStyle w:val="Table"/>
        <w:tblW w:w="5068" w:type="pct"/>
        <w:tblInd w:w="0" w:type="dxa"/>
        <w:tblLook w:val="01E0" w:firstRow="1" w:lastRow="1" w:firstColumn="1" w:lastColumn="1" w:noHBand="0" w:noVBand="0"/>
      </w:tblPr>
      <w:tblGrid>
        <w:gridCol w:w="1429"/>
        <w:gridCol w:w="1360"/>
        <w:gridCol w:w="5964"/>
      </w:tblGrid>
      <w:tr w:rsidR="000E1214" w14:paraId="01B464B2" w14:textId="77777777" w:rsidTr="000E1214">
        <w:trPr>
          <w:cnfStyle w:val="100000000000" w:firstRow="1" w:lastRow="0" w:firstColumn="0" w:lastColumn="0" w:oddVBand="0" w:evenVBand="0" w:oddHBand="0" w:evenHBand="0" w:firstRowFirstColumn="0" w:firstRowLastColumn="0" w:lastRowFirstColumn="0" w:lastRowLastColumn="0"/>
        </w:trPr>
        <w:tc>
          <w:tcPr>
            <w:tcW w:w="816" w:type="pct"/>
            <w:hideMark/>
          </w:tcPr>
          <w:p w14:paraId="4CA50051" w14:textId="77777777" w:rsidR="000E1214" w:rsidRDefault="00A87198">
            <w:pPr>
              <w:rPr>
                <w:rFonts w:cs="Arial"/>
                <w:b w:val="0"/>
              </w:rPr>
            </w:pPr>
            <w:r>
              <w:rPr>
                <w:rFonts w:cs="Arial"/>
              </w:rPr>
              <w:t>Revision ID</w:t>
            </w:r>
          </w:p>
        </w:tc>
        <w:tc>
          <w:tcPr>
            <w:tcW w:w="777" w:type="pct"/>
            <w:hideMark/>
          </w:tcPr>
          <w:p w14:paraId="7109F000" w14:textId="77777777" w:rsidR="000E1214" w:rsidRDefault="00A87198">
            <w:pPr>
              <w:rPr>
                <w:rFonts w:cs="Arial"/>
                <w:b w:val="0"/>
              </w:rPr>
            </w:pPr>
            <w:r>
              <w:rPr>
                <w:rFonts w:cs="Arial"/>
              </w:rPr>
              <w:t>Date</w:t>
            </w:r>
          </w:p>
        </w:tc>
        <w:tc>
          <w:tcPr>
            <w:tcW w:w="3407" w:type="pct"/>
            <w:hideMark/>
          </w:tcPr>
          <w:p w14:paraId="25492245" w14:textId="77777777" w:rsidR="000E1214" w:rsidRDefault="00A87198">
            <w:pPr>
              <w:rPr>
                <w:rFonts w:cs="Arial"/>
                <w:b w:val="0"/>
              </w:rPr>
            </w:pPr>
            <w:r>
              <w:rPr>
                <w:rFonts w:cs="Arial"/>
              </w:rPr>
              <w:t>Description</w:t>
            </w:r>
          </w:p>
        </w:tc>
      </w:tr>
      <w:tr w:rsidR="00426353" w14:paraId="0E50E61B" w14:textId="77777777" w:rsidTr="000E1214">
        <w:tc>
          <w:tcPr>
            <w:tcW w:w="816" w:type="pct"/>
          </w:tcPr>
          <w:p w14:paraId="7137A4F9" w14:textId="307795AF" w:rsidR="00426353" w:rsidRDefault="00426353">
            <w:pPr>
              <w:rPr>
                <w:rFonts w:cs="Arial"/>
              </w:rPr>
            </w:pPr>
            <w:r>
              <w:rPr>
                <w:rFonts w:cs="Arial"/>
              </w:rPr>
              <w:t>R31</w:t>
            </w:r>
          </w:p>
        </w:tc>
        <w:tc>
          <w:tcPr>
            <w:tcW w:w="777" w:type="pct"/>
          </w:tcPr>
          <w:p w14:paraId="7EC0CACE" w14:textId="11A91847" w:rsidR="00426353" w:rsidRDefault="00426353">
            <w:pPr>
              <w:rPr>
                <w:rFonts w:cs="Arial"/>
              </w:rPr>
            </w:pPr>
            <w:r>
              <w:rPr>
                <w:rFonts w:cs="Arial"/>
              </w:rPr>
              <w:t>2020-10-0</w:t>
            </w:r>
            <w:ins w:id="35" w:author="Mike Beckerle" w:date="2020-10-09T10:15:00Z">
              <w:r w:rsidR="000D5E25">
                <w:rPr>
                  <w:rFonts w:cs="Arial"/>
                </w:rPr>
                <w:t>8</w:t>
              </w:r>
            </w:ins>
            <w:del w:id="36" w:author="Mike Beckerle" w:date="2020-10-09T10:15:00Z">
              <w:r w:rsidDel="000D5E25">
                <w:rPr>
                  <w:rFonts w:cs="Arial"/>
                </w:rPr>
                <w:delText>7</w:delText>
              </w:r>
            </w:del>
          </w:p>
        </w:tc>
        <w:tc>
          <w:tcPr>
            <w:tcW w:w="3407" w:type="pct"/>
          </w:tcPr>
          <w:p w14:paraId="07A73DBE" w14:textId="1AF4EFBD" w:rsidR="00426353" w:rsidRDefault="00426353">
            <w:pPr>
              <w:rPr>
                <w:ins w:id="37" w:author="Mike Beckerle" w:date="2020-10-09T10:17:00Z"/>
                <w:rFonts w:cs="Arial"/>
              </w:rPr>
            </w:pPr>
            <w:r>
              <w:rPr>
                <w:rFonts w:cs="Arial"/>
              </w:rPr>
              <w:t xml:space="preserve">Incorporate second half of SMH review. </w:t>
            </w:r>
            <w:ins w:id="38" w:author="Mike Beckerle" w:date="2020-10-08T20:36:00Z">
              <w:r w:rsidR="00B31DA3">
                <w:rPr>
                  <w:rFonts w:cs="Arial"/>
                </w:rPr>
                <w:t>Standardize on initial upper case for Processing Error</w:t>
              </w:r>
            </w:ins>
            <w:ins w:id="39" w:author="Mike Beckerle" w:date="2020-10-09T10:28:00Z">
              <w:r w:rsidR="003E209F">
                <w:rPr>
                  <w:rFonts w:cs="Arial"/>
                </w:rPr>
                <w:t xml:space="preserve">, </w:t>
              </w:r>
            </w:ins>
            <w:ins w:id="40" w:author="Mike Beckerle" w:date="2020-10-08T20:36:00Z">
              <w:r w:rsidR="00B31DA3">
                <w:rPr>
                  <w:rFonts w:cs="Arial"/>
                </w:rPr>
                <w:t>Recoverable Error</w:t>
              </w:r>
            </w:ins>
            <w:ins w:id="41" w:author="Mike Beckerle" w:date="2020-10-09T10:28:00Z">
              <w:r w:rsidR="003E209F">
                <w:rPr>
                  <w:rFonts w:cs="Arial"/>
                </w:rPr>
                <w:t>, and Validation Error.</w:t>
              </w:r>
            </w:ins>
          </w:p>
          <w:p w14:paraId="600760BB" w14:textId="77777777" w:rsidR="004921B8" w:rsidRDefault="004921B8">
            <w:pPr>
              <w:rPr>
                <w:ins w:id="42" w:author="Mike Beckerle" w:date="2020-10-09T10:28:00Z"/>
                <w:rFonts w:cs="Arial"/>
              </w:rPr>
            </w:pPr>
            <w:ins w:id="43" w:author="Mike Beckerle" w:date="2020-10-09T10:17:00Z">
              <w:r>
                <w:rPr>
                  <w:rFonts w:cs="Arial"/>
                </w:rPr>
                <w:t>The change tracking is now for the r30 and r31 changes from SMH review only. Prior changes from external review have been accepted.</w:t>
              </w:r>
            </w:ins>
          </w:p>
          <w:p w14:paraId="027A1896" w14:textId="77777777" w:rsidR="003E209F" w:rsidRDefault="003E209F">
            <w:pPr>
              <w:rPr>
                <w:ins w:id="44" w:author="Mike Beckerle" w:date="2020-10-09T10:28:00Z"/>
                <w:rFonts w:cs="Arial"/>
              </w:rPr>
            </w:pPr>
          </w:p>
          <w:p w14:paraId="3FC50CC4" w14:textId="77777777" w:rsidR="003E209F" w:rsidRDefault="003E209F">
            <w:pPr>
              <w:rPr>
                <w:ins w:id="45" w:author="Mike Beckerle" w:date="2020-10-09T11:05:00Z"/>
                <w:rFonts w:cs="Arial"/>
              </w:rPr>
            </w:pPr>
            <w:ins w:id="46" w:author="Mike Beckerle" w:date="2020-10-09T10:28:00Z">
              <w:r>
                <w:rPr>
                  <w:rFonts w:cs="Arial"/>
                </w:rPr>
                <w:t>Updated ToC and all cross references. Searched but did not find any broken references.</w:t>
              </w:r>
            </w:ins>
          </w:p>
          <w:p w14:paraId="3A7F5A6C" w14:textId="77777777" w:rsidR="007D03E3" w:rsidRDefault="007D03E3">
            <w:pPr>
              <w:rPr>
                <w:ins w:id="47" w:author="Mike Beckerle" w:date="2020-10-09T11:05:00Z"/>
                <w:rFonts w:cs="Arial"/>
              </w:rPr>
            </w:pPr>
          </w:p>
          <w:p w14:paraId="453145D5" w14:textId="15B0D8D3" w:rsidR="007D03E3" w:rsidRDefault="007D03E3">
            <w:pPr>
              <w:rPr>
                <w:rFonts w:cs="Arial"/>
              </w:rPr>
            </w:pPr>
            <w:ins w:id="48" w:author="Mike Beckerle" w:date="2020-10-09T11:05:00Z">
              <w:r>
                <w:rPr>
                  <w:rFonts w:cs="Arial"/>
                </w:rPr>
                <w:t>Ran Spelling and Grammar check - which did find a number of misspellings, punctuation errors, and spacing problems.</w:t>
              </w:r>
            </w:ins>
          </w:p>
        </w:tc>
      </w:tr>
      <w:tr w:rsidR="005B0E56" w14:paraId="5E01EFD1" w14:textId="77777777" w:rsidTr="000E1214">
        <w:tc>
          <w:tcPr>
            <w:tcW w:w="816" w:type="pct"/>
          </w:tcPr>
          <w:p w14:paraId="0E71D38D" w14:textId="53737D12" w:rsidR="005B0E56" w:rsidRDefault="005B0E56">
            <w:pPr>
              <w:rPr>
                <w:rFonts w:cs="Arial"/>
              </w:rPr>
            </w:pPr>
            <w:r>
              <w:rPr>
                <w:rFonts w:cs="Arial"/>
              </w:rPr>
              <w:t>R30</w:t>
            </w:r>
          </w:p>
        </w:tc>
        <w:tc>
          <w:tcPr>
            <w:tcW w:w="777" w:type="pct"/>
          </w:tcPr>
          <w:p w14:paraId="3FCD7209" w14:textId="13316282" w:rsidR="005B0E56" w:rsidRDefault="005B0E56">
            <w:pPr>
              <w:rPr>
                <w:rFonts w:cs="Arial"/>
              </w:rPr>
            </w:pPr>
            <w:r>
              <w:rPr>
                <w:rFonts w:cs="Arial"/>
              </w:rPr>
              <w:t>2020-10-07</w:t>
            </w:r>
          </w:p>
        </w:tc>
        <w:tc>
          <w:tcPr>
            <w:tcW w:w="3407" w:type="pct"/>
          </w:tcPr>
          <w:p w14:paraId="4ED3A3DC" w14:textId="77777777" w:rsidR="005B0E56" w:rsidRDefault="005B0E56">
            <w:pPr>
              <w:rPr>
                <w:rFonts w:cs="Arial"/>
              </w:rPr>
            </w:pPr>
            <w:r>
              <w:rPr>
                <w:rFonts w:cs="Arial"/>
              </w:rPr>
              <w:t>Incorporate first half of SMH review</w:t>
            </w:r>
            <w:ins w:id="49" w:author="Mike Beckerle" w:date="2020-10-07T17:31:00Z">
              <w:r w:rsidR="00485797">
                <w:rPr>
                  <w:rFonts w:cs="Arial"/>
                </w:rPr>
                <w:t xml:space="preserve"> (up to but stopping at what is now Section 9.3)</w:t>
              </w:r>
            </w:ins>
            <w:r>
              <w:rPr>
                <w:rFonts w:cs="Arial"/>
              </w:rPr>
              <w:t>. Update document number</w:t>
            </w:r>
            <w:ins w:id="50" w:author="Mike Beckerle" w:date="2020-10-07T17:32:00Z">
              <w:r w:rsidR="00485797">
                <w:rPr>
                  <w:rFonts w:cs="Arial"/>
                </w:rPr>
                <w:t xml:space="preserve"> to 240.</w:t>
              </w:r>
            </w:ins>
          </w:p>
          <w:p w14:paraId="479C9B63" w14:textId="716CF6C9" w:rsidR="00613FBC" w:rsidRDefault="00613FBC">
            <w:pPr>
              <w:rPr>
                <w:rFonts w:cs="Arial"/>
              </w:rPr>
            </w:pPr>
            <w:r>
              <w:rPr>
                <w:rFonts w:cs="Arial"/>
              </w:rPr>
              <w:t>Fixed indentation in Property precedence section.</w:t>
            </w:r>
          </w:p>
        </w:tc>
      </w:tr>
      <w:tr w:rsidR="006B6634" w14:paraId="608DF466" w14:textId="77777777" w:rsidTr="000E1214">
        <w:tc>
          <w:tcPr>
            <w:tcW w:w="816" w:type="pct"/>
          </w:tcPr>
          <w:p w14:paraId="1BFD7631" w14:textId="62E1958C" w:rsidR="006B6634" w:rsidRDefault="006B6634">
            <w:pPr>
              <w:rPr>
                <w:rFonts w:cs="Arial"/>
              </w:rPr>
            </w:pPr>
            <w:r>
              <w:rPr>
                <w:rFonts w:cs="Arial"/>
              </w:rPr>
              <w:t>R29</w:t>
            </w:r>
          </w:p>
        </w:tc>
        <w:tc>
          <w:tcPr>
            <w:tcW w:w="777" w:type="pct"/>
          </w:tcPr>
          <w:p w14:paraId="65ABE96D" w14:textId="029AB7B3" w:rsidR="006B6634" w:rsidRDefault="006B6634">
            <w:pPr>
              <w:rPr>
                <w:rFonts w:cs="Arial"/>
              </w:rPr>
            </w:pPr>
            <w:r>
              <w:rPr>
                <w:rFonts w:cs="Arial"/>
              </w:rPr>
              <w:t>2020-09-29</w:t>
            </w:r>
          </w:p>
        </w:tc>
        <w:tc>
          <w:tcPr>
            <w:tcW w:w="3407" w:type="pct"/>
          </w:tcPr>
          <w:p w14:paraId="22A831D3" w14:textId="77777777" w:rsidR="006B6634" w:rsidRDefault="006B6634">
            <w:pPr>
              <w:rPr>
                <w:rFonts w:cs="Arial"/>
              </w:rPr>
            </w:pPr>
            <w:r>
              <w:rPr>
                <w:rFonts w:cs="Arial"/>
              </w:rPr>
              <w:t>For workgroup review. Not all comment bubbles are resolved, but the renumbering of sections, and reorganization by moving pieces around is largely complete and needs workgroup review.</w:t>
            </w:r>
          </w:p>
          <w:p w14:paraId="0F26DA36" w14:textId="6DBEC6BE" w:rsidR="006B6634" w:rsidRDefault="006B6634">
            <w:pPr>
              <w:rPr>
                <w:rFonts w:cs="Arial"/>
              </w:rPr>
            </w:pPr>
            <w:r>
              <w:rPr>
                <w:rFonts w:cs="Arial"/>
              </w:rPr>
              <w:t>The remaining TBD comments are localized issues (mostly).</w:t>
            </w:r>
          </w:p>
        </w:tc>
      </w:tr>
      <w:tr w:rsidR="00AE22DD" w14:paraId="557C9FCF" w14:textId="77777777" w:rsidTr="000E1214">
        <w:tc>
          <w:tcPr>
            <w:tcW w:w="816" w:type="pct"/>
          </w:tcPr>
          <w:p w14:paraId="5ABF5D7D" w14:textId="62129E8F" w:rsidR="00AE22DD" w:rsidRDefault="00AE22DD">
            <w:pPr>
              <w:rPr>
                <w:rFonts w:cs="Arial"/>
              </w:rPr>
            </w:pPr>
            <w:r>
              <w:rPr>
                <w:rFonts w:cs="Arial"/>
              </w:rPr>
              <w:t>R28-03</w:t>
            </w:r>
          </w:p>
        </w:tc>
        <w:tc>
          <w:tcPr>
            <w:tcW w:w="777" w:type="pct"/>
          </w:tcPr>
          <w:p w14:paraId="7A726092" w14:textId="16CA9B03" w:rsidR="00AE22DD" w:rsidRDefault="00AE22DD">
            <w:pPr>
              <w:rPr>
                <w:rFonts w:cs="Arial"/>
              </w:rPr>
            </w:pPr>
            <w:r>
              <w:rPr>
                <w:rFonts w:cs="Arial"/>
              </w:rPr>
              <w:t>2020-09-23</w:t>
            </w:r>
          </w:p>
        </w:tc>
        <w:tc>
          <w:tcPr>
            <w:tcW w:w="3407" w:type="pct"/>
          </w:tcPr>
          <w:p w14:paraId="10EFAAEA" w14:textId="0A8DF3F8" w:rsidR="00AE22DD" w:rsidRDefault="00AE22DD">
            <w:pPr>
              <w:rPr>
                <w:rFonts w:cs="Arial"/>
              </w:rPr>
            </w:pPr>
            <w:r>
              <w:rPr>
                <w:rFonts w:cs="Arial"/>
              </w:rPr>
              <w:t>Resolved some of the TBD comment bubbles.</w:t>
            </w:r>
          </w:p>
        </w:tc>
      </w:tr>
      <w:tr w:rsidR="00E22A38" w14:paraId="4FEB2F13" w14:textId="77777777" w:rsidTr="000E1214">
        <w:tc>
          <w:tcPr>
            <w:tcW w:w="816" w:type="pct"/>
          </w:tcPr>
          <w:p w14:paraId="1257BDF9" w14:textId="4D85993A" w:rsidR="00E22A38" w:rsidRDefault="00E22A38">
            <w:pPr>
              <w:rPr>
                <w:rFonts w:cs="Arial"/>
              </w:rPr>
            </w:pPr>
            <w:r>
              <w:rPr>
                <w:rFonts w:cs="Arial"/>
              </w:rPr>
              <w:t>R28-02</w:t>
            </w:r>
          </w:p>
        </w:tc>
        <w:tc>
          <w:tcPr>
            <w:tcW w:w="777" w:type="pct"/>
          </w:tcPr>
          <w:p w14:paraId="4B1FB15A" w14:textId="7266866A" w:rsidR="00E22A38" w:rsidRDefault="00E22A38">
            <w:pPr>
              <w:rPr>
                <w:rFonts w:cs="Arial"/>
              </w:rPr>
            </w:pPr>
            <w:r>
              <w:rPr>
                <w:rFonts w:cs="Arial"/>
              </w:rPr>
              <w:t>2020-09-22</w:t>
            </w:r>
          </w:p>
        </w:tc>
        <w:tc>
          <w:tcPr>
            <w:tcW w:w="3407" w:type="pct"/>
          </w:tcPr>
          <w:p w14:paraId="19E3B6DE" w14:textId="63D1D306" w:rsidR="00E22A38" w:rsidRDefault="00726B5E">
            <w:pPr>
              <w:rPr>
                <w:rFonts w:cs="Arial"/>
              </w:rPr>
            </w:pPr>
            <w:r>
              <w:rPr>
                <w:rFonts w:cs="Arial"/>
              </w:rPr>
              <w:t>Resolved some pending moves of materials to more appropriate locations (where otherwise concepts have to be introduced long before they should be).These are marked with comments so they're visible even without looking at change tracking details.</w:t>
            </w:r>
          </w:p>
        </w:tc>
      </w:tr>
      <w:tr w:rsidR="002C3DB7" w14:paraId="69E6E113" w14:textId="77777777" w:rsidTr="000E1214">
        <w:tc>
          <w:tcPr>
            <w:tcW w:w="816" w:type="pct"/>
          </w:tcPr>
          <w:p w14:paraId="136E7E15" w14:textId="39886E4E" w:rsidR="002C3DB7" w:rsidRDefault="002C3DB7">
            <w:pPr>
              <w:rPr>
                <w:rFonts w:cs="Arial"/>
              </w:rPr>
            </w:pPr>
            <w:r>
              <w:rPr>
                <w:rFonts w:cs="Arial"/>
              </w:rPr>
              <w:t>R28-01</w:t>
            </w:r>
          </w:p>
        </w:tc>
        <w:tc>
          <w:tcPr>
            <w:tcW w:w="777" w:type="pct"/>
          </w:tcPr>
          <w:p w14:paraId="10E7A3E7" w14:textId="62C7D7EB" w:rsidR="002C3DB7" w:rsidRDefault="002C3DB7">
            <w:pPr>
              <w:rPr>
                <w:rFonts w:cs="Arial"/>
              </w:rPr>
            </w:pPr>
            <w:r>
              <w:rPr>
                <w:rFonts w:cs="Arial"/>
              </w:rPr>
              <w:t>2020-09-22</w:t>
            </w:r>
          </w:p>
        </w:tc>
        <w:tc>
          <w:tcPr>
            <w:tcW w:w="3407" w:type="pct"/>
          </w:tcPr>
          <w:p w14:paraId="21879835" w14:textId="21D8FEE0" w:rsidR="002C3DB7" w:rsidRDefault="002C3DB7">
            <w:pPr>
              <w:rPr>
                <w:rFonts w:cs="Arial"/>
              </w:rPr>
            </w:pPr>
            <w:r>
              <w:rPr>
                <w:rFonts w:cs="Arial"/>
              </w:rPr>
              <w:t>Testing storing binary docx on github with gitattributes file that classifies it as binary.</w:t>
            </w:r>
          </w:p>
        </w:tc>
      </w:tr>
      <w:tr w:rsidR="00024688" w14:paraId="4459C5F8" w14:textId="77777777" w:rsidTr="000E1214">
        <w:tc>
          <w:tcPr>
            <w:tcW w:w="816" w:type="pct"/>
          </w:tcPr>
          <w:p w14:paraId="6D393919" w14:textId="312FE188" w:rsidR="00024688" w:rsidRDefault="00024688">
            <w:pPr>
              <w:rPr>
                <w:rFonts w:cs="Arial"/>
              </w:rPr>
            </w:pPr>
            <w:r>
              <w:rPr>
                <w:rFonts w:cs="Arial"/>
              </w:rPr>
              <w:t>R28</w:t>
            </w:r>
          </w:p>
        </w:tc>
        <w:tc>
          <w:tcPr>
            <w:tcW w:w="777" w:type="pct"/>
          </w:tcPr>
          <w:p w14:paraId="47506320" w14:textId="57F35F09" w:rsidR="00024688" w:rsidRDefault="00024688">
            <w:pPr>
              <w:rPr>
                <w:rFonts w:cs="Arial"/>
              </w:rPr>
            </w:pPr>
            <w:r>
              <w:rPr>
                <w:rFonts w:cs="Arial"/>
              </w:rPr>
              <w:t>2020-09-15</w:t>
            </w:r>
          </w:p>
        </w:tc>
        <w:tc>
          <w:tcPr>
            <w:tcW w:w="3407" w:type="pct"/>
          </w:tcPr>
          <w:p w14:paraId="71F7A3F4" w14:textId="011891F1" w:rsidR="00024688" w:rsidRDefault="00024688">
            <w:pPr>
              <w:rPr>
                <w:rFonts w:cs="Arial"/>
              </w:rPr>
            </w:pPr>
            <w:r>
              <w:rPr>
                <w:rFonts w:cs="Arial"/>
              </w:rPr>
              <w:t>Accepted changes that were big section relocations. Put in comments to note them for reviewers.</w:t>
            </w:r>
          </w:p>
        </w:tc>
      </w:tr>
      <w:tr w:rsidR="009D2DEF" w14:paraId="301AAC77" w14:textId="77777777" w:rsidTr="000E1214">
        <w:tc>
          <w:tcPr>
            <w:tcW w:w="816" w:type="pct"/>
          </w:tcPr>
          <w:p w14:paraId="35362C0A" w14:textId="7AB983ED" w:rsidR="009D2DEF" w:rsidRDefault="009D2DEF">
            <w:pPr>
              <w:rPr>
                <w:rFonts w:cs="Arial"/>
              </w:rPr>
            </w:pPr>
            <w:r>
              <w:rPr>
                <w:rFonts w:cs="Arial"/>
              </w:rPr>
              <w:t>R27</w:t>
            </w:r>
          </w:p>
        </w:tc>
        <w:tc>
          <w:tcPr>
            <w:tcW w:w="777" w:type="pct"/>
          </w:tcPr>
          <w:p w14:paraId="7A4448BB" w14:textId="07659F4A" w:rsidR="009D2DEF" w:rsidRDefault="009D2DEF">
            <w:pPr>
              <w:rPr>
                <w:rFonts w:cs="Arial"/>
              </w:rPr>
            </w:pPr>
            <w:r>
              <w:rPr>
                <w:rFonts w:cs="Arial"/>
              </w:rPr>
              <w:t>2020-09-1</w:t>
            </w:r>
            <w:r w:rsidR="00065302">
              <w:rPr>
                <w:rFonts w:cs="Arial"/>
              </w:rPr>
              <w:t>4</w:t>
            </w:r>
          </w:p>
        </w:tc>
        <w:tc>
          <w:tcPr>
            <w:tcW w:w="3407" w:type="pct"/>
          </w:tcPr>
          <w:p w14:paraId="4C4E9EF1" w14:textId="77777777" w:rsidR="009D2DEF" w:rsidRDefault="009D2DEF">
            <w:pPr>
              <w:rPr>
                <w:rFonts w:cs="Arial"/>
              </w:rPr>
            </w:pPr>
            <w:r>
              <w:rPr>
                <w:rFonts w:cs="Arial"/>
              </w:rPr>
              <w:t>Checkpoint. (MS Word crashing often enough that I am worried about losing work.)</w:t>
            </w:r>
          </w:p>
          <w:p w14:paraId="739C94EC" w14:textId="01502695" w:rsidR="009D2DEF" w:rsidRDefault="009D2DEF">
            <w:pPr>
              <w:rPr>
                <w:rFonts w:cs="Arial"/>
              </w:rPr>
            </w:pPr>
            <w:r>
              <w:rPr>
                <w:rFonts w:cs="Arial"/>
              </w:rPr>
              <w:t>Further improvements to wording about the RFC2119 keywords</w:t>
            </w:r>
            <w:r w:rsidR="00AA7D10">
              <w:rPr>
                <w:rFonts w:cs="Arial"/>
              </w:rPr>
              <w:t xml:space="preserve">, and changes from </w:t>
            </w:r>
            <w:proofErr w:type="spellStart"/>
            <w:r w:rsidR="00AA7D10">
              <w:rPr>
                <w:rFonts w:cs="Arial"/>
              </w:rPr>
              <w:t>may</w:t>
            </w:r>
            <w:proofErr w:type="spellEnd"/>
            <w:r w:rsidR="00AA7D10">
              <w:rPr>
                <w:rFonts w:cs="Arial"/>
              </w:rPr>
              <w:t xml:space="preserve"> to must in a few cases where "may not" was being used as "must not".</w:t>
            </w:r>
          </w:p>
          <w:p w14:paraId="28A72A9E" w14:textId="36C25B08" w:rsidR="00065302" w:rsidRDefault="00065302">
            <w:pPr>
              <w:rPr>
                <w:rFonts w:cs="Arial"/>
              </w:rPr>
            </w:pPr>
            <w:r>
              <w:rPr>
                <w:rFonts w:cs="Arial"/>
              </w:rPr>
              <w:t>Updated all cross references to use hyperlink character style.</w:t>
            </w:r>
            <w:r w:rsidR="00AA7D10">
              <w:rPr>
                <w:rFonts w:cs="Arial"/>
              </w:rPr>
              <w:t xml:space="preserve"> Alas they still are not active hyperlinks in HTML output. </w:t>
            </w:r>
          </w:p>
        </w:tc>
      </w:tr>
      <w:tr w:rsidR="005F0EA2" w14:paraId="54348250" w14:textId="77777777" w:rsidTr="000E1214">
        <w:tc>
          <w:tcPr>
            <w:tcW w:w="816" w:type="pct"/>
          </w:tcPr>
          <w:p w14:paraId="53BCF954" w14:textId="7123F247" w:rsidR="005F0EA2" w:rsidRDefault="005F0EA2">
            <w:pPr>
              <w:rPr>
                <w:rFonts w:cs="Arial"/>
              </w:rPr>
            </w:pPr>
            <w:r>
              <w:rPr>
                <w:rFonts w:cs="Arial"/>
              </w:rPr>
              <w:t>R26</w:t>
            </w:r>
          </w:p>
        </w:tc>
        <w:tc>
          <w:tcPr>
            <w:tcW w:w="777" w:type="pct"/>
          </w:tcPr>
          <w:p w14:paraId="13B5F312" w14:textId="5F389E47" w:rsidR="005F0EA2" w:rsidRDefault="005F0EA2">
            <w:pPr>
              <w:rPr>
                <w:rFonts w:cs="Arial"/>
              </w:rPr>
            </w:pPr>
            <w:r>
              <w:rPr>
                <w:rFonts w:cs="Arial"/>
              </w:rPr>
              <w:t>2020-09-10</w:t>
            </w:r>
          </w:p>
        </w:tc>
        <w:tc>
          <w:tcPr>
            <w:tcW w:w="3407" w:type="pct"/>
          </w:tcPr>
          <w:p w14:paraId="463AAE10" w14:textId="14F8C9C6" w:rsidR="005F0EA2" w:rsidRDefault="005F0EA2">
            <w:pPr>
              <w:rPr>
                <w:rFonts w:cs="Arial"/>
              </w:rPr>
            </w:pPr>
            <w:r>
              <w:rPr>
                <w:rFonts w:cs="Arial"/>
              </w:rPr>
              <w:t>Fix broken cross references. RFC2119 changes</w:t>
            </w:r>
            <w:r w:rsidR="006D4C7D">
              <w:rPr>
                <w:rFonts w:cs="Arial"/>
              </w:rPr>
              <w:t xml:space="preserve"> for must to MUST</w:t>
            </w:r>
            <w:r w:rsidR="003B63AE">
              <w:rPr>
                <w:rFonts w:cs="Arial"/>
              </w:rPr>
              <w:t>, should to SHOULD</w:t>
            </w:r>
            <w:r w:rsidR="008323B3">
              <w:rPr>
                <w:rFonts w:cs="Arial"/>
              </w:rPr>
              <w:t>, shall to SHAL</w:t>
            </w:r>
            <w:r w:rsidR="0033562A">
              <w:rPr>
                <w:rFonts w:cs="Arial"/>
              </w:rPr>
              <w:t>L, may to MAY, and vice versa. Some misuses of these terms were corrected.</w:t>
            </w:r>
            <w:r w:rsidR="008323B3">
              <w:rPr>
                <w:rFonts w:cs="Arial"/>
              </w:rPr>
              <w:t>.</w:t>
            </w:r>
          </w:p>
        </w:tc>
      </w:tr>
      <w:tr w:rsidR="00CD27B4" w14:paraId="4730EDB1" w14:textId="77777777" w:rsidTr="000E1214">
        <w:tc>
          <w:tcPr>
            <w:tcW w:w="816" w:type="pct"/>
          </w:tcPr>
          <w:p w14:paraId="2D4A709F" w14:textId="043C837C" w:rsidR="00CD27B4" w:rsidRDefault="00CD27B4">
            <w:pPr>
              <w:rPr>
                <w:rFonts w:cs="Arial"/>
              </w:rPr>
            </w:pPr>
            <w:r>
              <w:rPr>
                <w:rFonts w:cs="Arial"/>
              </w:rPr>
              <w:t>R25</w:t>
            </w:r>
          </w:p>
        </w:tc>
        <w:tc>
          <w:tcPr>
            <w:tcW w:w="777" w:type="pct"/>
          </w:tcPr>
          <w:p w14:paraId="1BCF54C3" w14:textId="415FE65D" w:rsidR="00CD27B4" w:rsidRDefault="00CD27B4">
            <w:pPr>
              <w:rPr>
                <w:rFonts w:cs="Arial"/>
              </w:rPr>
            </w:pPr>
            <w:r>
              <w:rPr>
                <w:rFonts w:cs="Arial"/>
              </w:rPr>
              <w:t>2020-09-10</w:t>
            </w:r>
          </w:p>
        </w:tc>
        <w:tc>
          <w:tcPr>
            <w:tcW w:w="3407" w:type="pct"/>
          </w:tcPr>
          <w:p w14:paraId="7BF37DE0" w14:textId="24259402" w:rsidR="00CD27B4" w:rsidRDefault="00CD27B4">
            <w:pPr>
              <w:rPr>
                <w:rFonts w:cs="Arial"/>
              </w:rPr>
            </w:pPr>
            <w:r>
              <w:rPr>
                <w:rFonts w:cs="Arial"/>
              </w:rPr>
              <w:t xml:space="preserve">Incorporate review comments page 148 </w:t>
            </w:r>
            <w:r w:rsidR="00486281">
              <w:rPr>
                <w:rFonts w:cs="Arial"/>
              </w:rPr>
              <w:t>to 246 (end of document)</w:t>
            </w:r>
            <w:r>
              <w:rPr>
                <w:rFonts w:cs="Arial"/>
              </w:rPr>
              <w:t>.</w:t>
            </w:r>
            <w:r w:rsidR="00F232AD">
              <w:rPr>
                <w:rFonts w:cs="Arial"/>
              </w:rPr>
              <w:t xml:space="preserve"> Lots of section renumbering and table renumbering - it became impossible to preserve existing numbering with change tracking on. All </w:t>
            </w:r>
            <w:proofErr w:type="spellStart"/>
            <w:r w:rsidR="00F232AD">
              <w:rPr>
                <w:rFonts w:cs="Arial"/>
              </w:rPr>
              <w:t>renumberings</w:t>
            </w:r>
            <w:proofErr w:type="spellEnd"/>
            <w:r w:rsidR="00F232AD">
              <w:rPr>
                <w:rFonts w:cs="Arial"/>
              </w:rPr>
              <w:t xml:space="preserve"> are not tracked.</w:t>
            </w:r>
          </w:p>
        </w:tc>
      </w:tr>
      <w:tr w:rsidR="001B41C5" w14:paraId="6DCF5623" w14:textId="77777777">
        <w:tc>
          <w:tcPr>
            <w:tcW w:w="816" w:type="pct"/>
            <w:tcBorders>
              <w:top w:val="single" w:sz="4" w:space="0" w:color="auto"/>
              <w:left w:val="single" w:sz="4" w:space="0" w:color="auto"/>
              <w:bottom w:val="single" w:sz="4" w:space="0" w:color="auto"/>
              <w:right w:val="single" w:sz="4" w:space="0" w:color="auto"/>
            </w:tcBorders>
          </w:tcPr>
          <w:p w14:paraId="0D71EB00" w14:textId="6B373E6A" w:rsidR="001B41C5" w:rsidRDefault="001B41C5">
            <w:pPr>
              <w:rPr>
                <w:rFonts w:cs="Arial"/>
              </w:rPr>
            </w:pPr>
            <w:r>
              <w:rPr>
                <w:rFonts w:cs="Arial"/>
              </w:rPr>
              <w:t>R24</w:t>
            </w:r>
          </w:p>
        </w:tc>
        <w:tc>
          <w:tcPr>
            <w:tcW w:w="777" w:type="pct"/>
            <w:tcBorders>
              <w:top w:val="single" w:sz="4" w:space="0" w:color="auto"/>
              <w:left w:val="single" w:sz="4" w:space="0" w:color="auto"/>
              <w:bottom w:val="single" w:sz="4" w:space="0" w:color="auto"/>
              <w:right w:val="single" w:sz="4" w:space="0" w:color="auto"/>
            </w:tcBorders>
          </w:tcPr>
          <w:p w14:paraId="665121E9" w14:textId="3F65E1C2" w:rsidR="001B41C5" w:rsidRDefault="001B41C5">
            <w:pPr>
              <w:rPr>
                <w:rFonts w:cs="Arial"/>
              </w:rPr>
            </w:pPr>
            <w:r>
              <w:rPr>
                <w:rFonts w:cs="Arial"/>
              </w:rPr>
              <w:t>2020-09-10</w:t>
            </w:r>
          </w:p>
        </w:tc>
        <w:tc>
          <w:tcPr>
            <w:tcW w:w="3407" w:type="pct"/>
            <w:tcBorders>
              <w:top w:val="single" w:sz="4" w:space="0" w:color="auto"/>
              <w:left w:val="single" w:sz="4" w:space="0" w:color="auto"/>
              <w:bottom w:val="single" w:sz="4" w:space="0" w:color="auto"/>
              <w:right w:val="single" w:sz="4" w:space="0" w:color="auto"/>
            </w:tcBorders>
          </w:tcPr>
          <w:p w14:paraId="518EC95A" w14:textId="3B77BF27" w:rsidR="001B41C5" w:rsidRDefault="001B41C5">
            <w:pPr>
              <w:rPr>
                <w:rFonts w:cs="Arial"/>
              </w:rPr>
            </w:pPr>
            <w:r>
              <w:rPr>
                <w:rFonts w:cs="Arial"/>
              </w:rPr>
              <w:t>Incorporate review comments from page 130 onward.</w:t>
            </w:r>
          </w:p>
        </w:tc>
      </w:tr>
      <w:tr w:rsidR="000649A5" w14:paraId="531E3D06" w14:textId="77777777">
        <w:tc>
          <w:tcPr>
            <w:tcW w:w="816" w:type="pct"/>
            <w:tcBorders>
              <w:top w:val="single" w:sz="4" w:space="0" w:color="auto"/>
              <w:left w:val="single" w:sz="4" w:space="0" w:color="auto"/>
              <w:bottom w:val="single" w:sz="4" w:space="0" w:color="auto"/>
              <w:right w:val="single" w:sz="4" w:space="0" w:color="auto"/>
            </w:tcBorders>
          </w:tcPr>
          <w:p w14:paraId="3652FF20" w14:textId="2ACD8C5B" w:rsidR="000649A5" w:rsidRDefault="000649A5">
            <w:pPr>
              <w:rPr>
                <w:rFonts w:cs="Arial"/>
              </w:rPr>
            </w:pPr>
            <w:r>
              <w:rPr>
                <w:rFonts w:cs="Arial"/>
              </w:rPr>
              <w:t>R23</w:t>
            </w:r>
          </w:p>
        </w:tc>
        <w:tc>
          <w:tcPr>
            <w:tcW w:w="777" w:type="pct"/>
            <w:tcBorders>
              <w:top w:val="single" w:sz="4" w:space="0" w:color="auto"/>
              <w:left w:val="single" w:sz="4" w:space="0" w:color="auto"/>
              <w:bottom w:val="single" w:sz="4" w:space="0" w:color="auto"/>
              <w:right w:val="single" w:sz="4" w:space="0" w:color="auto"/>
            </w:tcBorders>
          </w:tcPr>
          <w:p w14:paraId="291245EB" w14:textId="07E40964" w:rsidR="000649A5" w:rsidRDefault="000649A5">
            <w:pPr>
              <w:rPr>
                <w:rFonts w:cs="Arial"/>
              </w:rPr>
            </w:pPr>
            <w:r>
              <w:rPr>
                <w:rFonts w:cs="Arial"/>
              </w:rPr>
              <w:t>2020-09-09</w:t>
            </w:r>
          </w:p>
        </w:tc>
        <w:tc>
          <w:tcPr>
            <w:tcW w:w="3407" w:type="pct"/>
            <w:tcBorders>
              <w:top w:val="single" w:sz="4" w:space="0" w:color="auto"/>
              <w:left w:val="single" w:sz="4" w:space="0" w:color="auto"/>
              <w:bottom w:val="single" w:sz="4" w:space="0" w:color="auto"/>
              <w:right w:val="single" w:sz="4" w:space="0" w:color="auto"/>
            </w:tcBorders>
          </w:tcPr>
          <w:p w14:paraId="3D11134D" w14:textId="69F24608" w:rsidR="000649A5" w:rsidRDefault="000649A5">
            <w:pPr>
              <w:rPr>
                <w:rFonts w:cs="Arial"/>
              </w:rPr>
            </w:pPr>
            <w:r>
              <w:rPr>
                <w:rFonts w:cs="Arial"/>
              </w:rPr>
              <w:t xml:space="preserve">Start to </w:t>
            </w:r>
            <w:proofErr w:type="spellStart"/>
            <w:r>
              <w:rPr>
                <w:rFonts w:cs="Arial"/>
              </w:rPr>
              <w:t>incororate</w:t>
            </w:r>
            <w:proofErr w:type="spellEnd"/>
            <w:r>
              <w:rPr>
                <w:rFonts w:cs="Arial"/>
              </w:rPr>
              <w:t xml:space="preserve"> Review comments from page 123 </w:t>
            </w:r>
            <w:r w:rsidR="001B41C5">
              <w:rPr>
                <w:rFonts w:cs="Arial"/>
              </w:rPr>
              <w:t>to 130.</w:t>
            </w:r>
            <w:r>
              <w:rPr>
                <w:rFonts w:cs="Arial"/>
              </w:rPr>
              <w:t>.</w:t>
            </w:r>
          </w:p>
        </w:tc>
      </w:tr>
      <w:tr w:rsidR="00FE416D" w14:paraId="1C802179" w14:textId="77777777">
        <w:tc>
          <w:tcPr>
            <w:tcW w:w="816" w:type="pct"/>
            <w:tcBorders>
              <w:top w:val="single" w:sz="4" w:space="0" w:color="auto"/>
              <w:left w:val="single" w:sz="4" w:space="0" w:color="auto"/>
              <w:bottom w:val="single" w:sz="4" w:space="0" w:color="auto"/>
              <w:right w:val="single" w:sz="4" w:space="0" w:color="auto"/>
            </w:tcBorders>
          </w:tcPr>
          <w:p w14:paraId="7F149E2B" w14:textId="4E10C94F" w:rsidR="00FE416D" w:rsidRDefault="00FE416D">
            <w:pPr>
              <w:rPr>
                <w:rFonts w:cs="Arial"/>
              </w:rPr>
            </w:pPr>
            <w:r>
              <w:rPr>
                <w:rFonts w:cs="Arial"/>
              </w:rPr>
              <w:t>R22</w:t>
            </w:r>
          </w:p>
        </w:tc>
        <w:tc>
          <w:tcPr>
            <w:tcW w:w="777" w:type="pct"/>
            <w:tcBorders>
              <w:top w:val="single" w:sz="4" w:space="0" w:color="auto"/>
              <w:left w:val="single" w:sz="4" w:space="0" w:color="auto"/>
              <w:bottom w:val="single" w:sz="4" w:space="0" w:color="auto"/>
              <w:right w:val="single" w:sz="4" w:space="0" w:color="auto"/>
            </w:tcBorders>
          </w:tcPr>
          <w:p w14:paraId="5504CC22" w14:textId="03F7B8B0" w:rsidR="00FE416D" w:rsidRDefault="00FE416D">
            <w:pPr>
              <w:rPr>
                <w:rFonts w:cs="Arial"/>
              </w:rPr>
            </w:pPr>
            <w:r>
              <w:rPr>
                <w:rFonts w:cs="Arial"/>
              </w:rPr>
              <w:t>2020-04-29</w:t>
            </w:r>
          </w:p>
        </w:tc>
        <w:tc>
          <w:tcPr>
            <w:tcW w:w="3407" w:type="pct"/>
            <w:tcBorders>
              <w:top w:val="single" w:sz="4" w:space="0" w:color="auto"/>
              <w:left w:val="single" w:sz="4" w:space="0" w:color="auto"/>
              <w:bottom w:val="single" w:sz="4" w:space="0" w:color="auto"/>
              <w:right w:val="single" w:sz="4" w:space="0" w:color="auto"/>
            </w:tcBorders>
          </w:tcPr>
          <w:p w14:paraId="34181F93" w14:textId="08F0DB0B" w:rsidR="00FE416D" w:rsidRDefault="00FE416D">
            <w:pPr>
              <w:rPr>
                <w:rFonts w:cs="Arial"/>
              </w:rPr>
            </w:pPr>
            <w:r>
              <w:rPr>
                <w:rFonts w:cs="Arial"/>
              </w:rPr>
              <w:t>Added Overview section.</w:t>
            </w:r>
            <w:r w:rsidR="00852389">
              <w:rPr>
                <w:rFonts w:cs="Arial"/>
              </w:rPr>
              <w:t xml:space="preserve"> MS-Word Grammar and Spelling check.</w:t>
            </w:r>
            <w:r w:rsidR="006516A9">
              <w:rPr>
                <w:rFonts w:cs="Arial"/>
              </w:rPr>
              <w:t xml:space="preserve"> Infoset is to be capitalized everywhere.</w:t>
            </w:r>
          </w:p>
        </w:tc>
      </w:tr>
      <w:tr w:rsidR="00424C98" w14:paraId="4BE19861" w14:textId="77777777">
        <w:tc>
          <w:tcPr>
            <w:tcW w:w="816" w:type="pct"/>
            <w:tcBorders>
              <w:top w:val="single" w:sz="4" w:space="0" w:color="auto"/>
              <w:left w:val="single" w:sz="4" w:space="0" w:color="auto"/>
              <w:bottom w:val="single" w:sz="4" w:space="0" w:color="auto"/>
              <w:right w:val="single" w:sz="4" w:space="0" w:color="auto"/>
            </w:tcBorders>
          </w:tcPr>
          <w:p w14:paraId="7D210BE0" w14:textId="51161EB3" w:rsidR="00424C98" w:rsidRDefault="00424C98">
            <w:pPr>
              <w:rPr>
                <w:rFonts w:cs="Arial"/>
              </w:rPr>
            </w:pPr>
            <w:r>
              <w:rPr>
                <w:rFonts w:cs="Arial"/>
              </w:rPr>
              <w:t>R21</w:t>
            </w:r>
          </w:p>
        </w:tc>
        <w:tc>
          <w:tcPr>
            <w:tcW w:w="777" w:type="pct"/>
            <w:tcBorders>
              <w:top w:val="single" w:sz="4" w:space="0" w:color="auto"/>
              <w:left w:val="single" w:sz="4" w:space="0" w:color="auto"/>
              <w:bottom w:val="single" w:sz="4" w:space="0" w:color="auto"/>
              <w:right w:val="single" w:sz="4" w:space="0" w:color="auto"/>
            </w:tcBorders>
          </w:tcPr>
          <w:p w14:paraId="77D1924C" w14:textId="41F8ECA9" w:rsidR="00424C98" w:rsidRDefault="00424C98">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3DE66C9D" w14:textId="67C78F76" w:rsidR="00424C98" w:rsidRDefault="00424C98">
            <w:pPr>
              <w:rPr>
                <w:rFonts w:cs="Arial"/>
              </w:rPr>
            </w:pPr>
            <w:r>
              <w:rPr>
                <w:rFonts w:cs="Arial"/>
              </w:rPr>
              <w:t xml:space="preserve">Moved Expression Language to Section 18, Regular Expressions to Section 19, and Property Precedence to Appendix G. Improves flow. </w:t>
            </w:r>
          </w:p>
        </w:tc>
      </w:tr>
      <w:tr w:rsidR="00325A32" w14:paraId="568A7988" w14:textId="77777777">
        <w:tc>
          <w:tcPr>
            <w:tcW w:w="816" w:type="pct"/>
            <w:tcBorders>
              <w:top w:val="single" w:sz="4" w:space="0" w:color="auto"/>
              <w:left w:val="single" w:sz="4" w:space="0" w:color="auto"/>
              <w:bottom w:val="single" w:sz="4" w:space="0" w:color="auto"/>
              <w:right w:val="single" w:sz="4" w:space="0" w:color="auto"/>
            </w:tcBorders>
          </w:tcPr>
          <w:p w14:paraId="0D4B91B3" w14:textId="36707E15" w:rsidR="00325A32" w:rsidRDefault="00325A32">
            <w:pPr>
              <w:rPr>
                <w:rFonts w:cs="Arial"/>
              </w:rPr>
            </w:pPr>
            <w:r>
              <w:rPr>
                <w:rFonts w:cs="Arial"/>
              </w:rPr>
              <w:t>R20</w:t>
            </w:r>
          </w:p>
        </w:tc>
        <w:tc>
          <w:tcPr>
            <w:tcW w:w="777" w:type="pct"/>
            <w:tcBorders>
              <w:top w:val="single" w:sz="4" w:space="0" w:color="auto"/>
              <w:left w:val="single" w:sz="4" w:space="0" w:color="auto"/>
              <w:bottom w:val="single" w:sz="4" w:space="0" w:color="auto"/>
              <w:right w:val="single" w:sz="4" w:space="0" w:color="auto"/>
            </w:tcBorders>
          </w:tcPr>
          <w:p w14:paraId="272140F4" w14:textId="3FE7D4DC" w:rsidR="00325A32" w:rsidRDefault="00325A32">
            <w:pPr>
              <w:rPr>
                <w:rFonts w:cs="Arial"/>
              </w:rPr>
            </w:pPr>
            <w:r>
              <w:rPr>
                <w:rFonts w:cs="Arial"/>
              </w:rPr>
              <w:t>2020-04-28</w:t>
            </w:r>
          </w:p>
        </w:tc>
        <w:tc>
          <w:tcPr>
            <w:tcW w:w="3407" w:type="pct"/>
            <w:tcBorders>
              <w:top w:val="single" w:sz="4" w:space="0" w:color="auto"/>
              <w:left w:val="single" w:sz="4" w:space="0" w:color="auto"/>
              <w:bottom w:val="single" w:sz="4" w:space="0" w:color="auto"/>
              <w:right w:val="single" w:sz="4" w:space="0" w:color="auto"/>
            </w:tcBorders>
          </w:tcPr>
          <w:p w14:paraId="41C5A652" w14:textId="43A53059" w:rsidR="00325A32" w:rsidRDefault="00325A32">
            <w:pPr>
              <w:rPr>
                <w:rFonts w:cs="Arial"/>
              </w:rPr>
            </w:pPr>
            <w:r>
              <w:rPr>
                <w:rFonts w:cs="Arial"/>
              </w:rPr>
              <w:t>Continued editing. Fix utf-16 and utf-32 issue (both are big-endian always)</w:t>
            </w:r>
            <w:r w:rsidR="00424C98">
              <w:rPr>
                <w:rFonts w:cs="Arial"/>
              </w:rPr>
              <w:t>. Numerous other edits.</w:t>
            </w:r>
          </w:p>
        </w:tc>
      </w:tr>
      <w:tr w:rsidR="00C21DBA" w14:paraId="3F4405E4" w14:textId="77777777">
        <w:tc>
          <w:tcPr>
            <w:tcW w:w="816" w:type="pct"/>
            <w:tcBorders>
              <w:top w:val="single" w:sz="4" w:space="0" w:color="auto"/>
              <w:left w:val="single" w:sz="4" w:space="0" w:color="auto"/>
              <w:bottom w:val="single" w:sz="4" w:space="0" w:color="auto"/>
              <w:right w:val="single" w:sz="4" w:space="0" w:color="auto"/>
            </w:tcBorders>
          </w:tcPr>
          <w:p w14:paraId="0046D2F0" w14:textId="1194F481" w:rsidR="00C21DBA" w:rsidRDefault="00C21DBA">
            <w:pPr>
              <w:rPr>
                <w:rFonts w:cs="Arial"/>
              </w:rPr>
            </w:pPr>
            <w:r>
              <w:rPr>
                <w:rFonts w:cs="Arial"/>
              </w:rPr>
              <w:t>R19</w:t>
            </w:r>
          </w:p>
        </w:tc>
        <w:tc>
          <w:tcPr>
            <w:tcW w:w="777" w:type="pct"/>
            <w:tcBorders>
              <w:top w:val="single" w:sz="4" w:space="0" w:color="auto"/>
              <w:left w:val="single" w:sz="4" w:space="0" w:color="auto"/>
              <w:bottom w:val="single" w:sz="4" w:space="0" w:color="auto"/>
              <w:right w:val="single" w:sz="4" w:space="0" w:color="auto"/>
            </w:tcBorders>
          </w:tcPr>
          <w:p w14:paraId="3816ED05" w14:textId="7CE0EB90" w:rsidR="00C21DBA" w:rsidRDefault="00C21DBA">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628FBC9F" w14:textId="7A6BD160" w:rsidR="00C21DBA" w:rsidRDefault="00C21DBA">
            <w:pPr>
              <w:rPr>
                <w:rFonts w:cs="Arial"/>
              </w:rPr>
            </w:pPr>
            <w:r>
              <w:rPr>
                <w:rFonts w:cs="Arial"/>
              </w:rPr>
              <w:t xml:space="preserve">Moved problematic subsections from Section 2 to Section 8 (static analysis/SDE), Section 9 (processing errors, recoverable errors and validation errors), and to an appendix. </w:t>
            </w:r>
          </w:p>
        </w:tc>
      </w:tr>
      <w:tr w:rsidR="0086284F" w14:paraId="49CA7BBA" w14:textId="77777777">
        <w:tc>
          <w:tcPr>
            <w:tcW w:w="816" w:type="pct"/>
            <w:tcBorders>
              <w:top w:val="single" w:sz="4" w:space="0" w:color="auto"/>
              <w:left w:val="single" w:sz="4" w:space="0" w:color="auto"/>
              <w:bottom w:val="single" w:sz="4" w:space="0" w:color="auto"/>
              <w:right w:val="single" w:sz="4" w:space="0" w:color="auto"/>
            </w:tcBorders>
          </w:tcPr>
          <w:p w14:paraId="0A425182" w14:textId="43CB73FE" w:rsidR="0086284F" w:rsidRDefault="0086284F">
            <w:pPr>
              <w:rPr>
                <w:rFonts w:cs="Arial"/>
              </w:rPr>
            </w:pPr>
            <w:r>
              <w:rPr>
                <w:rFonts w:cs="Arial"/>
              </w:rPr>
              <w:t>R18</w:t>
            </w:r>
          </w:p>
        </w:tc>
        <w:tc>
          <w:tcPr>
            <w:tcW w:w="777" w:type="pct"/>
            <w:tcBorders>
              <w:top w:val="single" w:sz="4" w:space="0" w:color="auto"/>
              <w:left w:val="single" w:sz="4" w:space="0" w:color="auto"/>
              <w:bottom w:val="single" w:sz="4" w:space="0" w:color="auto"/>
              <w:right w:val="single" w:sz="4" w:space="0" w:color="auto"/>
            </w:tcBorders>
          </w:tcPr>
          <w:p w14:paraId="2D3D8C45" w14:textId="4A29E79D" w:rsidR="0086284F" w:rsidRDefault="0086284F">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2D3AF4B4" w14:textId="70A818AE" w:rsidR="0086284F" w:rsidRDefault="0086284F">
            <w:pPr>
              <w:rPr>
                <w:rFonts w:cs="Arial"/>
              </w:rPr>
            </w:pPr>
            <w:r>
              <w:rPr>
                <w:rFonts w:cs="Arial"/>
              </w:rPr>
              <w:t>Fixed bad Header 3 numbering that was clobbered somehow.</w:t>
            </w:r>
          </w:p>
        </w:tc>
      </w:tr>
      <w:tr w:rsidR="00A87198" w14:paraId="16B9C065" w14:textId="77777777">
        <w:tc>
          <w:tcPr>
            <w:tcW w:w="816" w:type="pct"/>
            <w:tcBorders>
              <w:top w:val="single" w:sz="4" w:space="0" w:color="auto"/>
              <w:left w:val="single" w:sz="4" w:space="0" w:color="auto"/>
              <w:bottom w:val="single" w:sz="4" w:space="0" w:color="auto"/>
              <w:right w:val="single" w:sz="4" w:space="0" w:color="auto"/>
            </w:tcBorders>
          </w:tcPr>
          <w:p w14:paraId="612DC9A2" w14:textId="1FD4877D" w:rsidR="00A87198" w:rsidRDefault="00A87198">
            <w:pPr>
              <w:rPr>
                <w:rFonts w:cs="Arial"/>
              </w:rPr>
            </w:pPr>
            <w:r>
              <w:rPr>
                <w:rFonts w:cs="Arial"/>
              </w:rPr>
              <w:t>R17</w:t>
            </w:r>
          </w:p>
        </w:tc>
        <w:tc>
          <w:tcPr>
            <w:tcW w:w="777" w:type="pct"/>
            <w:tcBorders>
              <w:top w:val="single" w:sz="4" w:space="0" w:color="auto"/>
              <w:left w:val="single" w:sz="4" w:space="0" w:color="auto"/>
              <w:bottom w:val="single" w:sz="4" w:space="0" w:color="auto"/>
              <w:right w:val="single" w:sz="4" w:space="0" w:color="auto"/>
            </w:tcBorders>
          </w:tcPr>
          <w:p w14:paraId="349D2551" w14:textId="37B46E35" w:rsidR="00A87198"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tcPr>
          <w:p w14:paraId="0BAD699F" w14:textId="7A58F7B5" w:rsidR="00A87198" w:rsidRDefault="00A87198">
            <w:pPr>
              <w:rPr>
                <w:rFonts w:cs="Arial"/>
              </w:rPr>
            </w:pPr>
            <w:r>
              <w:rPr>
                <w:rFonts w:cs="Arial"/>
              </w:rPr>
              <w:t>Moving misplaced sections.</w:t>
            </w:r>
            <w:r w:rsidR="001863C8">
              <w:rPr>
                <w:rFonts w:cs="Arial"/>
              </w:rPr>
              <w:t xml:space="preserve"> Glossary is now an appendix. </w:t>
            </w:r>
          </w:p>
        </w:tc>
      </w:tr>
      <w:tr w:rsidR="000E1214" w14:paraId="08A23EB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087B9EA" w14:textId="77777777" w:rsidR="000E1214" w:rsidRDefault="00A87198">
            <w:pPr>
              <w:rPr>
                <w:rFonts w:cs="Arial"/>
              </w:rPr>
            </w:pPr>
            <w:r>
              <w:rPr>
                <w:rFonts w:cs="Arial"/>
              </w:rPr>
              <w:t>R16</w:t>
            </w:r>
          </w:p>
        </w:tc>
        <w:tc>
          <w:tcPr>
            <w:tcW w:w="777" w:type="pct"/>
            <w:tcBorders>
              <w:top w:val="single" w:sz="4" w:space="0" w:color="auto"/>
              <w:left w:val="single" w:sz="4" w:space="0" w:color="auto"/>
              <w:bottom w:val="single" w:sz="4" w:space="0" w:color="auto"/>
              <w:right w:val="single" w:sz="4" w:space="0" w:color="auto"/>
            </w:tcBorders>
            <w:hideMark/>
          </w:tcPr>
          <w:p w14:paraId="71F3F0CB" w14:textId="77777777" w:rsidR="000E1214" w:rsidRDefault="00A87198">
            <w:pPr>
              <w:rPr>
                <w:rFonts w:cs="Arial"/>
              </w:rPr>
            </w:pPr>
            <w:r>
              <w:rPr>
                <w:rFonts w:cs="Arial"/>
              </w:rPr>
              <w:t>2020-04-27</w:t>
            </w:r>
          </w:p>
        </w:tc>
        <w:tc>
          <w:tcPr>
            <w:tcW w:w="3407" w:type="pct"/>
            <w:tcBorders>
              <w:top w:val="single" w:sz="4" w:space="0" w:color="auto"/>
              <w:left w:val="single" w:sz="4" w:space="0" w:color="auto"/>
              <w:bottom w:val="single" w:sz="4" w:space="0" w:color="auto"/>
              <w:right w:val="single" w:sz="4" w:space="0" w:color="auto"/>
            </w:tcBorders>
            <w:hideMark/>
          </w:tcPr>
          <w:p w14:paraId="366981B8" w14:textId="162B3E9F" w:rsidR="000E1214" w:rsidRDefault="00A87198">
            <w:pPr>
              <w:rPr>
                <w:rFonts w:cs="Arial"/>
              </w:rPr>
            </w:pPr>
            <w:r>
              <w:rPr>
                <w:rFonts w:cs="Arial"/>
              </w:rPr>
              <w:t>Wrap up external reviewer changes through page 123.</w:t>
            </w:r>
            <w:r w:rsidR="00801A55">
              <w:rPr>
                <w:rFonts w:cs="Arial"/>
              </w:rPr>
              <w:t>(Now page 117 since sections have since moved)</w:t>
            </w:r>
          </w:p>
        </w:tc>
      </w:tr>
      <w:tr w:rsidR="000E1214" w14:paraId="462CA791"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34DE320" w14:textId="77777777" w:rsidR="000E1214" w:rsidRDefault="00A87198">
            <w:pPr>
              <w:rPr>
                <w:rFonts w:cs="Arial"/>
              </w:rPr>
            </w:pPr>
            <w:r>
              <w:rPr>
                <w:rFonts w:cs="Arial"/>
              </w:rPr>
              <w:t>R15</w:t>
            </w:r>
          </w:p>
        </w:tc>
        <w:tc>
          <w:tcPr>
            <w:tcW w:w="777" w:type="pct"/>
            <w:tcBorders>
              <w:top w:val="single" w:sz="4" w:space="0" w:color="auto"/>
              <w:left w:val="single" w:sz="4" w:space="0" w:color="auto"/>
              <w:bottom w:val="single" w:sz="4" w:space="0" w:color="auto"/>
              <w:right w:val="single" w:sz="4" w:space="0" w:color="auto"/>
            </w:tcBorders>
            <w:hideMark/>
          </w:tcPr>
          <w:p w14:paraId="6E0F363D" w14:textId="77777777" w:rsidR="000E1214" w:rsidRDefault="00A87198">
            <w:pPr>
              <w:rPr>
                <w:rFonts w:cs="Arial"/>
              </w:rPr>
            </w:pPr>
            <w:r>
              <w:rPr>
                <w:rFonts w:cs="Arial"/>
              </w:rPr>
              <w:t>2020-04-13</w:t>
            </w:r>
          </w:p>
        </w:tc>
        <w:tc>
          <w:tcPr>
            <w:tcW w:w="3407" w:type="pct"/>
            <w:tcBorders>
              <w:top w:val="single" w:sz="4" w:space="0" w:color="auto"/>
              <w:left w:val="single" w:sz="4" w:space="0" w:color="auto"/>
              <w:bottom w:val="single" w:sz="4" w:space="0" w:color="auto"/>
              <w:right w:val="single" w:sz="4" w:space="0" w:color="auto"/>
            </w:tcBorders>
            <w:hideMark/>
          </w:tcPr>
          <w:p w14:paraId="58A0A66A" w14:textId="77777777" w:rsidR="000E1214" w:rsidRDefault="00A87198">
            <w:pPr>
              <w:rPr>
                <w:rFonts w:cs="Arial"/>
              </w:rPr>
            </w:pPr>
            <w:r>
              <w:rPr>
                <w:rFonts w:cs="Arial"/>
              </w:rPr>
              <w:t>Changes from external review. Pages 32 to 123 (To Section 13.6, textNumberRoundingMode property).</w:t>
            </w:r>
          </w:p>
          <w:p w14:paraId="261D0BD9" w14:textId="77777777" w:rsidR="000E1214" w:rsidRDefault="00A87198">
            <w:pPr>
              <w:rPr>
                <w:rFonts w:cs="Arial"/>
              </w:rPr>
            </w:pPr>
            <w:r>
              <w:rPr>
                <w:rFonts w:cs="Arial"/>
              </w:rPr>
              <w:t>All reference hyperlinks verified or replaced with working links.</w:t>
            </w:r>
          </w:p>
          <w:p w14:paraId="435C476B" w14:textId="77777777" w:rsidR="000E1214" w:rsidRDefault="00A87198">
            <w:pPr>
              <w:rPr>
                <w:rFonts w:cs="Arial"/>
              </w:rPr>
            </w:pPr>
            <w:r>
              <w:rPr>
                <w:rFonts w:cs="Arial"/>
              </w:rPr>
              <w:t>Some sections still to be moved to better locations, but for now are just identified with comment bubbles.</w:t>
            </w:r>
          </w:p>
        </w:tc>
      </w:tr>
      <w:tr w:rsidR="000E1214" w14:paraId="3B3D002B"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A253B65" w14:textId="77777777" w:rsidR="000E1214" w:rsidRDefault="00A87198">
            <w:pPr>
              <w:rPr>
                <w:rFonts w:cs="Arial"/>
              </w:rPr>
            </w:pPr>
            <w:r>
              <w:rPr>
                <w:rFonts w:cs="Arial"/>
              </w:rPr>
              <w:t>R14</w:t>
            </w:r>
          </w:p>
        </w:tc>
        <w:tc>
          <w:tcPr>
            <w:tcW w:w="777" w:type="pct"/>
            <w:tcBorders>
              <w:top w:val="single" w:sz="4" w:space="0" w:color="auto"/>
              <w:left w:val="single" w:sz="4" w:space="0" w:color="auto"/>
              <w:bottom w:val="single" w:sz="4" w:space="0" w:color="auto"/>
              <w:right w:val="single" w:sz="4" w:space="0" w:color="auto"/>
            </w:tcBorders>
            <w:hideMark/>
          </w:tcPr>
          <w:p w14:paraId="416463BD" w14:textId="77777777" w:rsidR="000E1214" w:rsidRDefault="00A87198">
            <w:pPr>
              <w:rPr>
                <w:rFonts w:cs="Arial"/>
              </w:rPr>
            </w:pPr>
            <w:r>
              <w:rPr>
                <w:rFonts w:cs="Arial"/>
              </w:rPr>
              <w:t>2020-04-09</w:t>
            </w:r>
          </w:p>
        </w:tc>
        <w:tc>
          <w:tcPr>
            <w:tcW w:w="3407" w:type="pct"/>
            <w:tcBorders>
              <w:top w:val="single" w:sz="4" w:space="0" w:color="auto"/>
              <w:left w:val="single" w:sz="4" w:space="0" w:color="auto"/>
              <w:bottom w:val="single" w:sz="4" w:space="0" w:color="auto"/>
              <w:right w:val="single" w:sz="4" w:space="0" w:color="auto"/>
            </w:tcBorders>
            <w:hideMark/>
          </w:tcPr>
          <w:p w14:paraId="43531F87" w14:textId="77777777" w:rsidR="000E1214" w:rsidRDefault="00A87198">
            <w:pPr>
              <w:rPr>
                <w:rFonts w:cs="Arial"/>
              </w:rPr>
            </w:pPr>
            <w:r>
              <w:rPr>
                <w:rFonts w:cs="Arial"/>
              </w:rPr>
              <w:t>Changes from external review. Pages 1 to 32 (roughly).</w:t>
            </w:r>
          </w:p>
          <w:p w14:paraId="66ED5E06" w14:textId="77777777" w:rsidR="000E1214" w:rsidRDefault="00A87198">
            <w:pPr>
              <w:rPr>
                <w:rFonts w:cs="Arial"/>
              </w:rPr>
            </w:pPr>
            <w:r>
              <w:rPr>
                <w:rFonts w:cs="Arial"/>
              </w:rPr>
              <w:t xml:space="preserve">Also added reminder comment bubbles about a few of the reference hyperlinks to outside web sites/docs. A few of these the sites are down or slow and couldn’t be verified. Those without comment bubbles were verified. </w:t>
            </w:r>
          </w:p>
        </w:tc>
      </w:tr>
      <w:tr w:rsidR="000E1214" w14:paraId="41FDB78F"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E3C525B" w14:textId="77777777" w:rsidR="000E1214" w:rsidRDefault="00A87198">
            <w:pPr>
              <w:rPr>
                <w:rFonts w:cs="Arial"/>
              </w:rPr>
            </w:pPr>
            <w:r>
              <w:rPr>
                <w:rFonts w:cs="Arial"/>
              </w:rPr>
              <w:t>R13</w:t>
            </w:r>
          </w:p>
        </w:tc>
        <w:tc>
          <w:tcPr>
            <w:tcW w:w="777" w:type="pct"/>
            <w:tcBorders>
              <w:top w:val="single" w:sz="4" w:space="0" w:color="auto"/>
              <w:left w:val="single" w:sz="4" w:space="0" w:color="auto"/>
              <w:bottom w:val="single" w:sz="4" w:space="0" w:color="auto"/>
              <w:right w:val="single" w:sz="4" w:space="0" w:color="auto"/>
            </w:tcBorders>
            <w:hideMark/>
          </w:tcPr>
          <w:p w14:paraId="5B3033A4" w14:textId="77777777" w:rsidR="000E1214" w:rsidRDefault="00A87198">
            <w:pPr>
              <w:rPr>
                <w:rFonts w:cs="Arial"/>
              </w:rPr>
            </w:pPr>
            <w:r>
              <w:rPr>
                <w:rFonts w:cs="Arial"/>
              </w:rPr>
              <w:t>2020-04-08</w:t>
            </w:r>
          </w:p>
        </w:tc>
        <w:tc>
          <w:tcPr>
            <w:tcW w:w="3407" w:type="pct"/>
            <w:tcBorders>
              <w:top w:val="single" w:sz="4" w:space="0" w:color="auto"/>
              <w:left w:val="single" w:sz="4" w:space="0" w:color="auto"/>
              <w:bottom w:val="single" w:sz="4" w:space="0" w:color="auto"/>
              <w:right w:val="single" w:sz="4" w:space="0" w:color="auto"/>
            </w:tcBorders>
            <w:hideMark/>
          </w:tcPr>
          <w:p w14:paraId="6339F876" w14:textId="77777777" w:rsidR="000E1214" w:rsidRDefault="00A87198">
            <w:pPr>
              <w:rPr>
                <w:rFonts w:cs="Arial"/>
              </w:rPr>
            </w:pPr>
            <w:r>
              <w:rPr>
                <w:rFonts w:cs="Arial"/>
              </w:rPr>
              <w:t>All changes from errata 1 to 63 Accepted.</w:t>
            </w:r>
          </w:p>
        </w:tc>
      </w:tr>
      <w:tr w:rsidR="000E1214" w14:paraId="73C6E20D"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D77C9FB" w14:textId="77777777" w:rsidR="000E1214" w:rsidRDefault="00A87198">
            <w:pPr>
              <w:rPr>
                <w:rFonts w:cs="Arial"/>
              </w:rPr>
            </w:pPr>
            <w:r>
              <w:rPr>
                <w:rFonts w:cs="Arial"/>
              </w:rPr>
              <w:t>R12</w:t>
            </w:r>
          </w:p>
        </w:tc>
        <w:tc>
          <w:tcPr>
            <w:tcW w:w="777" w:type="pct"/>
            <w:tcBorders>
              <w:top w:val="single" w:sz="4" w:space="0" w:color="auto"/>
              <w:left w:val="single" w:sz="4" w:space="0" w:color="auto"/>
              <w:bottom w:val="single" w:sz="4" w:space="0" w:color="auto"/>
              <w:right w:val="single" w:sz="4" w:space="0" w:color="auto"/>
            </w:tcBorders>
            <w:hideMark/>
          </w:tcPr>
          <w:p w14:paraId="378C84A4" w14:textId="77777777" w:rsidR="000E1214" w:rsidRDefault="00A87198">
            <w:pPr>
              <w:rPr>
                <w:rFonts w:cs="Arial"/>
              </w:rPr>
            </w:pPr>
            <w:r>
              <w:rPr>
                <w:rFonts w:cs="Arial"/>
              </w:rPr>
              <w:t>2020-04-07</w:t>
            </w:r>
          </w:p>
        </w:tc>
        <w:tc>
          <w:tcPr>
            <w:tcW w:w="3407" w:type="pct"/>
            <w:tcBorders>
              <w:top w:val="single" w:sz="4" w:space="0" w:color="auto"/>
              <w:left w:val="single" w:sz="4" w:space="0" w:color="auto"/>
              <w:bottom w:val="single" w:sz="4" w:space="0" w:color="auto"/>
              <w:right w:val="single" w:sz="4" w:space="0" w:color="auto"/>
            </w:tcBorders>
            <w:hideMark/>
          </w:tcPr>
          <w:p w14:paraId="24C954FB" w14:textId="77777777" w:rsidR="000E1214" w:rsidRDefault="00A87198">
            <w:pPr>
              <w:rPr>
                <w:rFonts w:cs="Arial"/>
              </w:rPr>
            </w:pPr>
            <w:r>
              <w:rPr>
                <w:rFonts w:cs="Arial"/>
              </w:rPr>
              <w:t>Errata Merged</w:t>
            </w:r>
          </w:p>
          <w:p w14:paraId="5ACDED02" w14:textId="77777777" w:rsidR="000E1214" w:rsidRDefault="00A87198">
            <w:pPr>
              <w:rPr>
                <w:rFonts w:cs="Arial"/>
              </w:rPr>
            </w:pPr>
            <w:r>
              <w:rPr>
                <w:rFonts w:cs="Arial"/>
              </w:rPr>
              <w:t>5.60 Sections 15.1.3, 9.4.3.2 Clarification of Choice Branch Selection when Defaulting</w:t>
            </w:r>
          </w:p>
          <w:p w14:paraId="290A5F0A" w14:textId="77777777" w:rsidR="000E1214" w:rsidRDefault="00A87198">
            <w:pPr>
              <w:rPr>
                <w:rFonts w:cs="Arial"/>
              </w:rPr>
            </w:pPr>
            <w:r>
              <w:rPr>
                <w:rFonts w:cs="Arial"/>
              </w:rPr>
              <w:t xml:space="preserve">5.61 Section 15.1.3.1 Clarifications on Choices in Hidden Groups </w:t>
            </w:r>
          </w:p>
          <w:p w14:paraId="0DECB909" w14:textId="77777777" w:rsidR="000E1214" w:rsidRDefault="00A87198">
            <w:pPr>
              <w:rPr>
                <w:rFonts w:cs="Arial"/>
              </w:rPr>
            </w:pPr>
            <w:r>
              <w:rPr>
                <w:rFonts w:cs="Arial"/>
              </w:rPr>
              <w:t>5.62 Section 12.2 Clarifications on documentFinalTerminatorCanBeMissing</w:t>
            </w:r>
          </w:p>
          <w:p w14:paraId="4D833CCD" w14:textId="77777777" w:rsidR="000E1214" w:rsidRDefault="00A87198">
            <w:pPr>
              <w:rPr>
                <w:rFonts w:cs="Arial"/>
              </w:rPr>
            </w:pPr>
            <w:r>
              <w:rPr>
                <w:rFonts w:cs="Arial"/>
              </w:rPr>
              <w:t>5.63 Sections 12.2, 21 New property emptyElementParsePolicy.</w:t>
            </w:r>
          </w:p>
          <w:p w14:paraId="3EC05698" w14:textId="77777777" w:rsidR="000E1214" w:rsidRDefault="00A87198">
            <w:pPr>
              <w:rPr>
                <w:rFonts w:cs="Arial"/>
              </w:rPr>
            </w:pPr>
            <w:r>
              <w:rPr>
                <w:rFonts w:cs="Arial"/>
              </w:rPr>
              <w:t xml:space="preserve">Minor and typographical corrections up through comment #59 (2020-04-07) have been applied or captured here in comment bubbles as reminders. </w:t>
            </w:r>
          </w:p>
        </w:tc>
      </w:tr>
      <w:tr w:rsidR="000E1214" w14:paraId="607DED7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FDB0EF3" w14:textId="77777777" w:rsidR="000E1214" w:rsidRDefault="00A87198">
            <w:pPr>
              <w:rPr>
                <w:rFonts w:cs="Arial"/>
              </w:rPr>
            </w:pPr>
            <w:r>
              <w:rPr>
                <w:rFonts w:cs="Arial"/>
              </w:rPr>
              <w:t>R11</w:t>
            </w:r>
          </w:p>
        </w:tc>
        <w:tc>
          <w:tcPr>
            <w:tcW w:w="777" w:type="pct"/>
            <w:tcBorders>
              <w:top w:val="single" w:sz="4" w:space="0" w:color="auto"/>
              <w:left w:val="single" w:sz="4" w:space="0" w:color="auto"/>
              <w:bottom w:val="single" w:sz="4" w:space="0" w:color="auto"/>
              <w:right w:val="single" w:sz="4" w:space="0" w:color="auto"/>
            </w:tcBorders>
            <w:hideMark/>
          </w:tcPr>
          <w:p w14:paraId="01D94E6F" w14:textId="77777777" w:rsidR="000E1214" w:rsidRDefault="00A87198">
            <w:pPr>
              <w:rPr>
                <w:rFonts w:cs="Arial"/>
              </w:rPr>
            </w:pPr>
            <w:r>
              <w:rPr>
                <w:rFonts w:cs="Arial"/>
              </w:rPr>
              <w:t>2019-12-09</w:t>
            </w:r>
          </w:p>
        </w:tc>
        <w:tc>
          <w:tcPr>
            <w:tcW w:w="3407" w:type="pct"/>
            <w:tcBorders>
              <w:top w:val="single" w:sz="4" w:space="0" w:color="auto"/>
              <w:left w:val="single" w:sz="4" w:space="0" w:color="auto"/>
              <w:bottom w:val="single" w:sz="4" w:space="0" w:color="auto"/>
              <w:right w:val="single" w:sz="4" w:space="0" w:color="auto"/>
            </w:tcBorders>
            <w:hideMark/>
          </w:tcPr>
          <w:p w14:paraId="08A296C0" w14:textId="77777777" w:rsidR="000E1214" w:rsidRDefault="00A87198">
            <w:pPr>
              <w:rPr>
                <w:rFonts w:cs="Arial"/>
              </w:rPr>
            </w:pPr>
            <w:r>
              <w:rPr>
                <w:rFonts w:cs="Arial"/>
              </w:rPr>
              <w:t xml:space="preserve">Edited in minor/typo fixes. </w:t>
            </w:r>
          </w:p>
        </w:tc>
      </w:tr>
      <w:tr w:rsidR="000E1214" w14:paraId="20B0DBF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5A0CA58C" w14:textId="77777777" w:rsidR="000E1214" w:rsidRDefault="00A87198">
            <w:pPr>
              <w:rPr>
                <w:rFonts w:cs="Arial"/>
              </w:rPr>
            </w:pPr>
            <w:r>
              <w:rPr>
                <w:rFonts w:cs="Arial"/>
              </w:rPr>
              <w:t>R10</w:t>
            </w:r>
          </w:p>
        </w:tc>
        <w:tc>
          <w:tcPr>
            <w:tcW w:w="777" w:type="pct"/>
            <w:tcBorders>
              <w:top w:val="single" w:sz="4" w:space="0" w:color="auto"/>
              <w:left w:val="single" w:sz="4" w:space="0" w:color="auto"/>
              <w:bottom w:val="single" w:sz="4" w:space="0" w:color="auto"/>
              <w:right w:val="single" w:sz="4" w:space="0" w:color="auto"/>
            </w:tcBorders>
            <w:hideMark/>
          </w:tcPr>
          <w:p w14:paraId="3237D1EA" w14:textId="77777777" w:rsidR="000E1214" w:rsidRDefault="00A87198">
            <w:pPr>
              <w:rPr>
                <w:rFonts w:cs="Arial"/>
              </w:rPr>
            </w:pPr>
            <w:r>
              <w:rPr>
                <w:rFonts w:cs="Arial"/>
              </w:rPr>
              <w:t>2019-12-01</w:t>
            </w:r>
          </w:p>
        </w:tc>
        <w:tc>
          <w:tcPr>
            <w:tcW w:w="3407" w:type="pct"/>
            <w:tcBorders>
              <w:top w:val="single" w:sz="4" w:space="0" w:color="auto"/>
              <w:left w:val="single" w:sz="4" w:space="0" w:color="auto"/>
              <w:bottom w:val="single" w:sz="4" w:space="0" w:color="auto"/>
              <w:right w:val="single" w:sz="4" w:space="0" w:color="auto"/>
            </w:tcBorders>
            <w:hideMark/>
          </w:tcPr>
          <w:p w14:paraId="227CC09F" w14:textId="77777777" w:rsidR="000E1214" w:rsidRDefault="00A87198">
            <w:pPr>
              <w:rPr>
                <w:rFonts w:cs="Arial"/>
              </w:rPr>
            </w:pPr>
            <w:r>
              <w:rPr>
                <w:rFonts w:cs="Arial"/>
              </w:rPr>
              <w:t>Erratum 5.38 Updated UML Diagram in Section 4.1 to have missing members on element class.</w:t>
            </w:r>
          </w:p>
          <w:p w14:paraId="26F65999" w14:textId="77777777" w:rsidR="000E1214" w:rsidRDefault="00A87198">
            <w:pPr>
              <w:rPr>
                <w:rFonts w:cs="Arial"/>
              </w:rPr>
            </w:pPr>
            <w:r>
              <w:rPr>
                <w:rFonts w:cs="Arial"/>
              </w:rPr>
              <w:t>Marked some comments as resolved.</w:t>
            </w:r>
          </w:p>
          <w:p w14:paraId="53D80125" w14:textId="77777777" w:rsidR="000E1214" w:rsidRDefault="00A87198">
            <w:pPr>
              <w:rPr>
                <w:rFonts w:cs="Arial"/>
              </w:rPr>
            </w:pPr>
            <w:r>
              <w:rPr>
                <w:rFonts w:cs="Arial"/>
              </w:rPr>
              <w:t>Date changed to December 2019</w:t>
            </w:r>
          </w:p>
        </w:tc>
      </w:tr>
      <w:tr w:rsidR="000E1214" w14:paraId="3B45E234"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BF40978" w14:textId="77777777" w:rsidR="000E1214" w:rsidRDefault="00A87198">
            <w:pPr>
              <w:rPr>
                <w:rFonts w:cs="Arial"/>
              </w:rPr>
            </w:pPr>
            <w:r>
              <w:rPr>
                <w:rFonts w:cs="Arial"/>
              </w:rPr>
              <w:t>R09</w:t>
            </w:r>
          </w:p>
        </w:tc>
        <w:tc>
          <w:tcPr>
            <w:tcW w:w="777" w:type="pct"/>
            <w:tcBorders>
              <w:top w:val="single" w:sz="4" w:space="0" w:color="auto"/>
              <w:left w:val="single" w:sz="4" w:space="0" w:color="auto"/>
              <w:bottom w:val="single" w:sz="4" w:space="0" w:color="auto"/>
              <w:right w:val="single" w:sz="4" w:space="0" w:color="auto"/>
            </w:tcBorders>
            <w:hideMark/>
          </w:tcPr>
          <w:p w14:paraId="1C1C1FE8" w14:textId="77777777" w:rsidR="000E1214" w:rsidRDefault="00A87198">
            <w:pPr>
              <w:rPr>
                <w:rFonts w:cs="Arial"/>
              </w:rPr>
            </w:pPr>
            <w:r>
              <w:rPr>
                <w:rFonts w:cs="Arial"/>
              </w:rPr>
              <w:t>2019-11-25</w:t>
            </w:r>
          </w:p>
        </w:tc>
        <w:tc>
          <w:tcPr>
            <w:tcW w:w="3407" w:type="pct"/>
            <w:tcBorders>
              <w:top w:val="single" w:sz="4" w:space="0" w:color="auto"/>
              <w:left w:val="single" w:sz="4" w:space="0" w:color="auto"/>
              <w:bottom w:val="single" w:sz="4" w:space="0" w:color="auto"/>
              <w:right w:val="single" w:sz="4" w:space="0" w:color="auto"/>
            </w:tcBorders>
            <w:hideMark/>
          </w:tcPr>
          <w:p w14:paraId="7E00BC8D" w14:textId="77777777" w:rsidR="000E1214" w:rsidRDefault="00A87198">
            <w:pPr>
              <w:rPr>
                <w:rFonts w:cs="Arial"/>
              </w:rPr>
            </w:pPr>
            <w:r>
              <w:rPr>
                <w:rFonts w:cs="Arial"/>
              </w:rPr>
              <w:t>Errata Merged</w:t>
            </w:r>
          </w:p>
          <w:p w14:paraId="7D4E730B" w14:textId="77777777" w:rsidR="000E1214" w:rsidRDefault="00A87198">
            <w:pPr>
              <w:rPr>
                <w:rFonts w:cs="Arial"/>
              </w:rPr>
            </w:pPr>
            <w:r>
              <w:rPr>
                <w:rFonts w:cs="Arial"/>
              </w:rPr>
              <w:t>5.39 Section 15.1.1 Clarification for choice branches that are zero-occurrences arrays.</w:t>
            </w:r>
          </w:p>
          <w:p w14:paraId="45A056B8" w14:textId="77777777" w:rsidR="000E1214" w:rsidRDefault="00A87198">
            <w:pPr>
              <w:rPr>
                <w:rFonts w:cs="Arial"/>
              </w:rPr>
            </w:pPr>
            <w:r>
              <w:rPr>
                <w:rFonts w:cs="Arial"/>
              </w:rPr>
              <w:t>5.40 Section 14.1 Empty Sequence and Hidden Group References</w:t>
            </w:r>
          </w:p>
          <w:p w14:paraId="332BB613" w14:textId="77777777" w:rsidR="000E1214" w:rsidRDefault="00A87198">
            <w:pPr>
              <w:rPr>
                <w:rFonts w:cs="Arial"/>
              </w:rPr>
            </w:pPr>
            <w:r>
              <w:rPr>
                <w:rFonts w:cs="Arial"/>
              </w:rPr>
              <w:t xml:space="preserve">5.41 Section 2.6 Dynamic Type error </w:t>
            </w:r>
            <w:r>
              <w:rPr>
                <w:rFonts w:cs="Arial"/>
                <w:i/>
              </w:rPr>
              <w:t>must</w:t>
            </w:r>
            <w:r>
              <w:rPr>
                <w:rFonts w:cs="Arial"/>
              </w:rPr>
              <w:t xml:space="preserve"> cause SDE.</w:t>
            </w:r>
          </w:p>
          <w:p w14:paraId="2EF4B997" w14:textId="77777777" w:rsidR="000E1214" w:rsidRDefault="00A87198">
            <w:pPr>
              <w:rPr>
                <w:rFonts w:cs="Arial"/>
              </w:rPr>
            </w:pPr>
            <w:r>
              <w:rPr>
                <w:rFonts w:cs="Arial"/>
              </w:rPr>
              <w:t>5.42 Section 21 utf16Width ‘variable’ property value is optional.</w:t>
            </w:r>
          </w:p>
          <w:p w14:paraId="7D80A2A7" w14:textId="77777777" w:rsidR="000E1214" w:rsidRDefault="00A87198">
            <w:pPr>
              <w:rPr>
                <w:rFonts w:cs="Arial"/>
              </w:rPr>
            </w:pPr>
            <w:r>
              <w:rPr>
                <w:rFonts w:cs="Arial"/>
              </w:rPr>
              <w:t>5.43 Sections 6.3.1,21,4.1.2, 6.3.1.1, 13.3, 22.1.1, 2.2.1 Bidirectional text properties other than textBidi=”no” removed and reserved for future use.</w:t>
            </w:r>
          </w:p>
          <w:p w14:paraId="4AECE7D7" w14:textId="77777777" w:rsidR="000E1214" w:rsidRDefault="00A87198">
            <w:pPr>
              <w:rPr>
                <w:rFonts w:cs="Arial"/>
              </w:rPr>
            </w:pPr>
            <w:r>
              <w:rPr>
                <w:rFonts w:cs="Arial"/>
              </w:rPr>
              <w:t>5.44 Sections, 9.2, 12.3.3, 23.5.3 Data syntax grammar corrections related to ComplexContent.</w:t>
            </w:r>
          </w:p>
          <w:p w14:paraId="7D86F0A7" w14:textId="77777777" w:rsidR="000E1214" w:rsidRDefault="00A87198">
            <w:pPr>
              <w:rPr>
                <w:rFonts w:cs="Arial"/>
              </w:rPr>
            </w:pPr>
            <w:r>
              <w:rPr>
                <w:rFonts w:cs="Arial"/>
              </w:rPr>
              <w:t>5.45 Sections 9.2, 13.2.1, 23.5.3. Data syntax grammar corrections related to SimpleContent and SimpleValue.</w:t>
            </w:r>
          </w:p>
          <w:p w14:paraId="3CCB36CC" w14:textId="77777777" w:rsidR="000E1214" w:rsidRDefault="00A87198">
            <w:pPr>
              <w:rPr>
                <w:rFonts w:cs="Arial"/>
              </w:rPr>
            </w:pPr>
            <w:r>
              <w:rPr>
                <w:rFonts w:cs="Arial"/>
              </w:rPr>
              <w:t>5.46 New Section 23.6 on Circular Deadlocks.</w:t>
            </w:r>
          </w:p>
          <w:p w14:paraId="5B01FAF6" w14:textId="77777777" w:rsidR="000E1214" w:rsidRDefault="00A87198">
            <w:pPr>
              <w:rPr>
                <w:rFonts w:cs="Arial"/>
              </w:rPr>
            </w:pPr>
            <w:r>
              <w:rPr>
                <w:rFonts w:cs="Arial"/>
              </w:rPr>
              <w:t>5.47 Section 11.2.1.1 Detection of Encoding/Decoding Errors.</w:t>
            </w:r>
          </w:p>
          <w:p w14:paraId="76059AD0" w14:textId="77777777" w:rsidR="000E1214" w:rsidRDefault="00A87198">
            <w:pPr>
              <w:rPr>
                <w:rFonts w:cs="Arial"/>
              </w:rPr>
            </w:pPr>
            <w:r>
              <w:rPr>
                <w:rFonts w:cs="Arial"/>
              </w:rPr>
              <w:t>5.48 Section 23.5.5 fn:error() function.</w:t>
            </w:r>
          </w:p>
          <w:p w14:paraId="50110989" w14:textId="77777777" w:rsidR="000E1214" w:rsidRDefault="00A87198">
            <w:pPr>
              <w:rPr>
                <w:rFonts w:cs="Arial"/>
              </w:rPr>
            </w:pPr>
            <w:r>
              <w:rPr>
                <w:rFonts w:cs="Arial"/>
              </w:rPr>
              <w:t>5.49 Section 5.3 Allowing import of other annotation language schemas.</w:t>
            </w:r>
          </w:p>
          <w:p w14:paraId="38A79CDE" w14:textId="77777777" w:rsidR="000E1214" w:rsidRDefault="00A87198">
            <w:pPr>
              <w:rPr>
                <w:rFonts w:cs="Arial"/>
              </w:rPr>
            </w:pPr>
            <w:r>
              <w:rPr>
                <w:rFonts w:cs="Arial"/>
              </w:rPr>
              <w:t>5.50 Sections 4.1.1, 9.2, 11, 11.1 Remove Byte-order-mark (BOM) processing.</w:t>
            </w:r>
          </w:p>
          <w:p w14:paraId="1139D129" w14:textId="77777777" w:rsidR="000E1214" w:rsidRDefault="00A87198">
            <w:pPr>
              <w:rPr>
                <w:rFonts w:cs="Arial"/>
              </w:rPr>
            </w:pPr>
            <w:r>
              <w:rPr>
                <w:rFonts w:cs="Arial"/>
              </w:rPr>
              <w:t>5.51 Section 12.2 Entity %ES; allowed alone in terminator when not delimited.</w:t>
            </w:r>
          </w:p>
          <w:p w14:paraId="7219C392" w14:textId="77777777" w:rsidR="000E1214" w:rsidRDefault="00A87198">
            <w:pPr>
              <w:rPr>
                <w:rFonts w:cs="Arial"/>
              </w:rPr>
            </w:pPr>
            <w:r>
              <w:rPr>
                <w:rFonts w:cs="Arial"/>
              </w:rPr>
              <w:t>5.52 Section 15 Clarify choiceDispatchKey evaluating to empty string is SDE.</w:t>
            </w:r>
          </w:p>
          <w:p w14:paraId="6170A249" w14:textId="77777777" w:rsidR="000E1214" w:rsidRDefault="00A87198">
            <w:pPr>
              <w:rPr>
                <w:rFonts w:cs="Arial"/>
              </w:rPr>
            </w:pPr>
            <w:r>
              <w:rPr>
                <w:rFonts w:cs="Arial"/>
              </w:rPr>
              <w:t>5.53 Section 13.16 Clarifications on nilValueDelimiterPolicy.</w:t>
            </w:r>
          </w:p>
          <w:p w14:paraId="390EBA3D" w14:textId="77777777" w:rsidR="000E1214" w:rsidRDefault="00A87198">
            <w:pPr>
              <w:rPr>
                <w:rFonts w:cs="Arial"/>
              </w:rPr>
            </w:pPr>
            <w:r>
              <w:rPr>
                <w:rFonts w:cs="Arial"/>
              </w:rPr>
              <w:t>5.54 Section 12.2 Clarifications on emptyValueDelimiterPolicy.</w:t>
            </w:r>
          </w:p>
          <w:p w14:paraId="050B8956" w14:textId="77777777" w:rsidR="000E1214" w:rsidRDefault="00A87198">
            <w:pPr>
              <w:rPr>
                <w:rFonts w:cs="Arial"/>
              </w:rPr>
            </w:pPr>
            <w:r>
              <w:rPr>
                <w:rFonts w:cs="Arial"/>
              </w:rPr>
              <w:t>5.55 Section 9.3.2 Clarifications on Establishing Representation.</w:t>
            </w:r>
          </w:p>
          <w:p w14:paraId="26A04D2F" w14:textId="77777777" w:rsidR="000E1214" w:rsidRDefault="00A87198">
            <w:pPr>
              <w:rPr>
                <w:rFonts w:cs="Arial"/>
              </w:rPr>
            </w:pPr>
            <w:r>
              <w:rPr>
                <w:rFonts w:cs="Arial"/>
              </w:rPr>
              <w:t>5.56 Section 9.5, 9.4.2, 9.4.2.2, 9.4.2.3 Clarifications on Element Defaults.</w:t>
            </w:r>
          </w:p>
          <w:p w14:paraId="6EBDCC9A" w14:textId="77777777" w:rsidR="000E1214" w:rsidRDefault="00A87198">
            <w:pPr>
              <w:rPr>
                <w:rFonts w:cs="Arial"/>
              </w:rPr>
            </w:pPr>
            <w:r>
              <w:rPr>
                <w:rFonts w:cs="Arial"/>
              </w:rPr>
              <w:t>5.57 Section 9.2.2 Clarifications on Empty Representation.</w:t>
            </w:r>
          </w:p>
          <w:p w14:paraId="025F298F" w14:textId="77777777" w:rsidR="000E1214" w:rsidRDefault="00A87198">
            <w:pPr>
              <w:rPr>
                <w:rFonts w:cs="Arial"/>
              </w:rPr>
            </w:pPr>
            <w:r>
              <w:rPr>
                <w:rFonts w:cs="Arial"/>
              </w:rPr>
              <w:t>5.58 Section 14.2 Clarifications on Separators and Suppression.</w:t>
            </w:r>
          </w:p>
          <w:p w14:paraId="17C9FEEF" w14:textId="77777777" w:rsidR="000E1214" w:rsidRDefault="00A87198">
            <w:pPr>
              <w:rPr>
                <w:rFonts w:cs="Arial"/>
              </w:rPr>
            </w:pPr>
            <w:r>
              <w:rPr>
                <w:rFonts w:cs="Arial"/>
              </w:rPr>
              <w:t>5.59 Section 14.2.1, 14.2.2, 14.2.3 Clarifications on Potentially Trailing Groups and Elements.</w:t>
            </w:r>
          </w:p>
        </w:tc>
      </w:tr>
      <w:tr w:rsidR="000E1214" w14:paraId="77C41685"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0303CB66" w14:textId="77777777" w:rsidR="000E1214" w:rsidRDefault="00A87198">
            <w:pPr>
              <w:rPr>
                <w:rFonts w:cs="Arial"/>
              </w:rPr>
            </w:pPr>
            <w:r>
              <w:rPr>
                <w:rFonts w:cs="Arial"/>
              </w:rPr>
              <w:t>R07</w:t>
            </w:r>
          </w:p>
        </w:tc>
        <w:tc>
          <w:tcPr>
            <w:tcW w:w="777" w:type="pct"/>
            <w:tcBorders>
              <w:top w:val="single" w:sz="4" w:space="0" w:color="auto"/>
              <w:left w:val="single" w:sz="4" w:space="0" w:color="auto"/>
              <w:bottom w:val="single" w:sz="4" w:space="0" w:color="auto"/>
              <w:right w:val="single" w:sz="4" w:space="0" w:color="auto"/>
            </w:tcBorders>
            <w:hideMark/>
          </w:tcPr>
          <w:p w14:paraId="439EA7C0" w14:textId="77777777" w:rsidR="000E1214" w:rsidRDefault="00A87198">
            <w:pPr>
              <w:rPr>
                <w:rFonts w:cs="Arial"/>
              </w:rPr>
            </w:pPr>
            <w:r>
              <w:rPr>
                <w:rFonts w:cs="Arial"/>
              </w:rPr>
              <w:t>2019-10-11</w:t>
            </w:r>
          </w:p>
        </w:tc>
        <w:tc>
          <w:tcPr>
            <w:tcW w:w="3407" w:type="pct"/>
            <w:tcBorders>
              <w:top w:val="single" w:sz="4" w:space="0" w:color="auto"/>
              <w:left w:val="single" w:sz="4" w:space="0" w:color="auto"/>
              <w:bottom w:val="single" w:sz="4" w:space="0" w:color="auto"/>
              <w:right w:val="single" w:sz="4" w:space="0" w:color="auto"/>
            </w:tcBorders>
            <w:hideMark/>
          </w:tcPr>
          <w:p w14:paraId="38964439" w14:textId="77777777" w:rsidR="000E1214" w:rsidRDefault="00A87198">
            <w:pPr>
              <w:rPr>
                <w:rFonts w:cs="Arial"/>
              </w:rPr>
            </w:pPr>
            <w:r>
              <w:rPr>
                <w:rFonts w:cs="Arial"/>
              </w:rPr>
              <w:t>Fixed typos with errata-related changes per SMH email of 2019-10-04.</w:t>
            </w:r>
          </w:p>
        </w:tc>
      </w:tr>
      <w:tr w:rsidR="000E1214" w14:paraId="2149F71E"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38A0E806" w14:textId="77777777" w:rsidR="000E1214" w:rsidRDefault="00A87198">
            <w:pPr>
              <w:rPr>
                <w:rFonts w:cs="Arial"/>
              </w:rPr>
            </w:pPr>
            <w:r>
              <w:rPr>
                <w:rFonts w:cs="Arial"/>
              </w:rPr>
              <w:t>R06</w:t>
            </w:r>
          </w:p>
        </w:tc>
        <w:tc>
          <w:tcPr>
            <w:tcW w:w="777" w:type="pct"/>
            <w:tcBorders>
              <w:top w:val="single" w:sz="4" w:space="0" w:color="auto"/>
              <w:left w:val="single" w:sz="4" w:space="0" w:color="auto"/>
              <w:bottom w:val="single" w:sz="4" w:space="0" w:color="auto"/>
              <w:right w:val="single" w:sz="4" w:space="0" w:color="auto"/>
            </w:tcBorders>
            <w:hideMark/>
          </w:tcPr>
          <w:p w14:paraId="0FF203D3" w14:textId="77777777" w:rsidR="000E1214" w:rsidRDefault="00A87198">
            <w:pPr>
              <w:rPr>
                <w:rFonts w:cs="Arial"/>
              </w:rPr>
            </w:pPr>
            <w:r>
              <w:rPr>
                <w:rFonts w:cs="Arial"/>
              </w:rPr>
              <w:t>2019-09-26</w:t>
            </w:r>
          </w:p>
        </w:tc>
        <w:tc>
          <w:tcPr>
            <w:tcW w:w="3407" w:type="pct"/>
            <w:tcBorders>
              <w:top w:val="single" w:sz="4" w:space="0" w:color="auto"/>
              <w:left w:val="single" w:sz="4" w:space="0" w:color="auto"/>
              <w:bottom w:val="single" w:sz="4" w:space="0" w:color="auto"/>
              <w:right w:val="single" w:sz="4" w:space="0" w:color="auto"/>
            </w:tcBorders>
            <w:hideMark/>
          </w:tcPr>
          <w:p w14:paraId="528980BB" w14:textId="77777777" w:rsidR="000E1214" w:rsidRDefault="00A87198">
            <w:pPr>
              <w:rPr>
                <w:rFonts w:cs="Arial"/>
                <w:bCs/>
                <w:lang w:eastAsia="en-GB"/>
              </w:rPr>
            </w:pPr>
            <w:r>
              <w:rPr>
                <w:rFonts w:cs="Arial"/>
                <w:bCs/>
                <w:lang w:eastAsia="en-GB"/>
              </w:rPr>
              <w:t>Errata Merged</w:t>
            </w:r>
          </w:p>
          <w:p w14:paraId="001C5FED" w14:textId="77777777" w:rsidR="000E1214" w:rsidRDefault="00A87198">
            <w:pPr>
              <w:rPr>
                <w:rFonts w:cs="Arial"/>
              </w:rPr>
            </w:pPr>
            <w:r>
              <w:rPr>
                <w:rFonts w:cs="Arial"/>
                <w:bCs/>
                <w:lang w:eastAsia="en-GB"/>
              </w:rPr>
              <w:t xml:space="preserve">5.19. Section 16.1.1, 16.1.2 Correct </w:t>
            </w:r>
            <w:r>
              <w:rPr>
                <w:rFonts w:cs="Arial"/>
              </w:rPr>
              <w:t>occursCountKind ‘fixed’ and ‘implicit’ to state that the unparser stops looking for occurrences in the Infoset once maxOccurs has been reached.</w:t>
            </w:r>
          </w:p>
          <w:p w14:paraId="5B98C057" w14:textId="77777777" w:rsidR="000E1214" w:rsidRDefault="00A87198">
            <w:pPr>
              <w:rPr>
                <w:rFonts w:cs="Arial"/>
              </w:rPr>
            </w:pPr>
            <w:r>
              <w:rPr>
                <w:rFonts w:cs="Arial"/>
                <w:bCs/>
                <w:lang w:eastAsia="en-GB"/>
              </w:rPr>
              <w:t xml:space="preserve">5.20. Section 23.1, 13.11, 15, 7.9  outputValueCalc maximum </w:t>
            </w:r>
            <w:r>
              <w:rPr>
                <w:rFonts w:cs="Arial"/>
              </w:rPr>
              <w:t>forward reference is implementation-defined. No forward reference from calendarLanguage, choiceDispatchKey, setVariable.</w:t>
            </w:r>
          </w:p>
          <w:p w14:paraId="0E17C11F" w14:textId="77777777" w:rsidR="000E1214" w:rsidRDefault="00A87198">
            <w:pPr>
              <w:rPr>
                <w:rFonts w:cs="Arial"/>
                <w:bCs/>
                <w:lang w:eastAsia="en-GB"/>
              </w:rPr>
            </w:pPr>
            <w:r>
              <w:rPr>
                <w:rFonts w:cs="Arial"/>
                <w:bCs/>
                <w:lang w:eastAsia="en-GB"/>
              </w:rPr>
              <w:t>5.21. Section 15. choiceBranchKey is case sensitive.</w:t>
            </w:r>
          </w:p>
          <w:p w14:paraId="40587942" w14:textId="77777777" w:rsidR="000E1214" w:rsidRDefault="00A87198">
            <w:pPr>
              <w:spacing w:before="100" w:beforeAutospacing="1" w:after="100" w:afterAutospacing="1"/>
              <w:rPr>
                <w:rFonts w:cs="Arial"/>
                <w:lang w:eastAsia="en-GB"/>
              </w:rPr>
            </w:pPr>
            <w:r>
              <w:rPr>
                <w:rFonts w:cs="Arial"/>
                <w:bCs/>
                <w:lang w:eastAsia="en-GB"/>
              </w:rPr>
              <w:t xml:space="preserve">5.22. Section 13.2.1. </w:t>
            </w:r>
            <w:r>
              <w:rPr>
                <w:rFonts w:cs="Arial"/>
              </w:rPr>
              <w:t>Parsing block escape scheme processing error if the end of data for the element and escapeBlockEnd is not found.</w:t>
            </w:r>
          </w:p>
          <w:p w14:paraId="1D30BF42" w14:textId="77777777" w:rsidR="000E1214" w:rsidRDefault="00A87198">
            <w:pPr>
              <w:spacing w:before="100" w:beforeAutospacing="1" w:after="100" w:afterAutospacing="1"/>
              <w:rPr>
                <w:rFonts w:cs="Arial"/>
                <w:lang w:eastAsia="en-GB"/>
              </w:rPr>
            </w:pPr>
            <w:r>
              <w:rPr>
                <w:rFonts w:cs="Arial"/>
                <w:bCs/>
                <w:lang w:eastAsia="en-GB"/>
              </w:rPr>
              <w:t>5.23</w:t>
            </w:r>
            <w:r>
              <w:rPr>
                <w:rFonts w:cs="Arial"/>
                <w:lang w:eastAsia="en-GB"/>
              </w:rPr>
              <w:t xml:space="preserve"> </w:t>
            </w:r>
            <w:r>
              <w:rPr>
                <w:rFonts w:cs="Arial"/>
                <w:iCs/>
                <w:lang w:eastAsia="en-GB"/>
              </w:rPr>
              <w:t>Section 13.16</w:t>
            </w:r>
            <w:r>
              <w:rPr>
                <w:rFonts w:cs="Arial"/>
                <w:lang w:eastAsia="en-GB"/>
              </w:rPr>
              <w:t xml:space="preserve"> nilKind, nilValue, and nilValueDelimiterPolicy properties apply to nillable complex type elements as well as simple types.</w:t>
            </w:r>
          </w:p>
          <w:p w14:paraId="7225F820" w14:textId="6E05A83E" w:rsidR="000E1214" w:rsidRDefault="00A87198">
            <w:pPr>
              <w:rPr>
                <w:iCs/>
              </w:rPr>
            </w:pPr>
            <w:r>
              <w:rPr>
                <w:bCs/>
              </w:rPr>
              <w:t>5.24</w:t>
            </w:r>
            <w:r>
              <w:t xml:space="preserve"> </w:t>
            </w:r>
            <w:r>
              <w:rPr>
                <w:iCs/>
              </w:rPr>
              <w:t xml:space="preserve">Sections 13.11.1, 12.3.7.2.6. </w:t>
            </w:r>
            <w:r w:rsidR="00FE416D">
              <w:rPr>
                <w:iCs/>
              </w:rPr>
              <w:t>Fractional seconds</w:t>
            </w:r>
            <w:r>
              <w:rPr>
                <w:iCs/>
              </w:rPr>
              <w:t xml:space="preserve"> “S” corrections. Packed decimal calendar max digits </w:t>
            </w:r>
            <w:r w:rsidR="00FE416D">
              <w:rPr>
                <w:iCs/>
              </w:rPr>
              <w:t>are</w:t>
            </w:r>
            <w:r>
              <w:rPr>
                <w:iCs/>
              </w:rPr>
              <w:t xml:space="preserve"> implementation defined.</w:t>
            </w:r>
          </w:p>
          <w:p w14:paraId="35ACE9D3" w14:textId="77777777" w:rsidR="000E1214" w:rsidRDefault="00A87198">
            <w:pPr>
              <w:spacing w:before="100" w:beforeAutospacing="1" w:after="100" w:afterAutospacing="1"/>
              <w:rPr>
                <w:rFonts w:cs="Arial"/>
                <w:iCs/>
              </w:rPr>
            </w:pPr>
            <w:r>
              <w:rPr>
                <w:rFonts w:cs="Arial"/>
                <w:bCs/>
              </w:rPr>
              <w:t>5.25</w:t>
            </w:r>
            <w:r>
              <w:rPr>
                <w:rFonts w:cs="Arial"/>
              </w:rPr>
              <w:t xml:space="preserve"> </w:t>
            </w:r>
            <w:r>
              <w:rPr>
                <w:rFonts w:cs="Arial"/>
                <w:iCs/>
              </w:rPr>
              <w:t>Section 17. Allow inputValueCalc on root of a choice branch.</w:t>
            </w:r>
          </w:p>
          <w:p w14:paraId="4593036B" w14:textId="25A5BEB3" w:rsidR="000E1214" w:rsidRDefault="00A87198">
            <w:pPr>
              <w:spacing w:before="100" w:beforeAutospacing="1" w:after="100" w:afterAutospacing="1"/>
            </w:pPr>
            <w:r>
              <w:rPr>
                <w:rFonts w:cs="Arial"/>
                <w:bCs/>
              </w:rPr>
              <w:t>5.26</w:t>
            </w:r>
            <w:r>
              <w:rPr>
                <w:rFonts w:cs="Arial"/>
              </w:rPr>
              <w:t xml:space="preserve"> </w:t>
            </w:r>
            <w:r>
              <w:rPr>
                <w:rFonts w:cs="Arial"/>
                <w:iCs/>
              </w:rPr>
              <w:t xml:space="preserve">Section 2. </w:t>
            </w:r>
            <w:r>
              <w:t xml:space="preserve">RFC2119 </w:t>
            </w:r>
            <w:r w:rsidR="00FE416D">
              <w:t>terminology</w:t>
            </w:r>
            <w:r>
              <w:t>, except for required and optional.</w:t>
            </w:r>
          </w:p>
          <w:p w14:paraId="33F6E974" w14:textId="77777777" w:rsidR="000E1214" w:rsidRDefault="00A87198">
            <w:pPr>
              <w:spacing w:before="100" w:beforeAutospacing="1" w:after="100" w:afterAutospacing="1"/>
              <w:rPr>
                <w:rStyle w:val="InternetLink"/>
                <w:rFonts w:cs="Arial"/>
                <w:iCs/>
              </w:rPr>
            </w:pPr>
            <w:r>
              <w:rPr>
                <w:rFonts w:cs="Arial"/>
                <w:bCs/>
              </w:rPr>
              <w:t>5.27</w:t>
            </w:r>
            <w:r>
              <w:rPr>
                <w:rFonts w:cs="Arial"/>
              </w:rPr>
              <w:t xml:space="preserve"> </w:t>
            </w:r>
            <w:r>
              <w:rPr>
                <w:rFonts w:cs="Arial"/>
                <w:iCs/>
              </w:rPr>
              <w:t>Section 11</w:t>
            </w:r>
            <w:r>
              <w:t>. Bit order change requires byte alignment both parsing and unparsing.</w:t>
            </w:r>
          </w:p>
          <w:p w14:paraId="2266C8DB" w14:textId="77777777" w:rsidR="000E1214" w:rsidRDefault="00A87198">
            <w:pPr>
              <w:spacing w:before="100" w:beforeAutospacing="1" w:after="100" w:afterAutospacing="1"/>
            </w:pPr>
            <w:r>
              <w:rPr>
                <w:rFonts w:cs="Arial"/>
                <w:bCs/>
              </w:rPr>
              <w:t>5.28</w:t>
            </w:r>
            <w:r>
              <w:rPr>
                <w:rFonts w:cs="Arial"/>
              </w:rPr>
              <w:t xml:space="preserve"> </w:t>
            </w:r>
            <w:r>
              <w:rPr>
                <w:rFonts w:cs="Arial"/>
                <w:iCs/>
              </w:rPr>
              <w:t xml:space="preserve">Section 13.6. </w:t>
            </w:r>
            <w:r>
              <w:rPr>
                <w:rFonts w:cs="Arial"/>
              </w:rPr>
              <w:t xml:space="preserve"> textStandardNaNRep and textStandardInfinityRep: Schema Definition Error if empty string.</w:t>
            </w:r>
          </w:p>
          <w:p w14:paraId="5C34387F" w14:textId="0187A339" w:rsidR="000E1214" w:rsidRDefault="00A87198">
            <w:pPr>
              <w:spacing w:before="100" w:beforeAutospacing="1" w:after="100" w:afterAutospacing="1"/>
            </w:pPr>
            <w:r>
              <w:rPr>
                <w:rFonts w:cs="Arial"/>
                <w:bCs/>
              </w:rPr>
              <w:t>5.29</w:t>
            </w:r>
            <w:r>
              <w:rPr>
                <w:rFonts w:cs="Arial"/>
                <w:iCs/>
              </w:rPr>
              <w:t xml:space="preserve"> Sections 23.4, 23.5.3. Add X</w:t>
            </w:r>
            <w:r>
              <w:t xml:space="preserve">Path 2.0 'intersect' and "except" operators. Add dfdl:checkRangeInclusive </w:t>
            </w:r>
            <w:r w:rsidR="00FE416D">
              <w:t>in</w:t>
            </w:r>
            <w:r w:rsidR="00CE5EE9">
              <w:t xml:space="preserve"> </w:t>
            </w:r>
            <w:r>
              <w:t>dfdl:checkRangeExclusive functions.</w:t>
            </w:r>
          </w:p>
          <w:p w14:paraId="5A685027" w14:textId="77777777" w:rsidR="000E1214" w:rsidRDefault="00A87198">
            <w:pPr>
              <w:spacing w:before="100" w:beforeAutospacing="1" w:after="100" w:afterAutospacing="1"/>
              <w:rPr>
                <w:rFonts w:cs="Arial"/>
                <w:iCs/>
              </w:rPr>
            </w:pPr>
            <w:r>
              <w:rPr>
                <w:rFonts w:cs="Arial"/>
                <w:bCs/>
              </w:rPr>
              <w:t>5.30</w:t>
            </w:r>
            <w:r>
              <w:rPr>
                <w:rFonts w:cs="Arial"/>
              </w:rPr>
              <w:t xml:space="preserve"> </w:t>
            </w:r>
            <w:r>
              <w:rPr>
                <w:rFonts w:cs="Arial"/>
                <w:bCs/>
                <w:iCs/>
              </w:rPr>
              <w:t>Section 12.3.2.2.</w:t>
            </w:r>
            <w:r>
              <w:rPr>
                <w:rFonts w:cs="Arial"/>
                <w:iCs/>
              </w:rPr>
              <w:t xml:space="preserve"> Clarify scanning text can require byte-level scans, character level is insufficient.</w:t>
            </w:r>
          </w:p>
          <w:p w14:paraId="6ED7D736" w14:textId="77777777" w:rsidR="000E1214" w:rsidRDefault="00A87198">
            <w:pPr>
              <w:spacing w:before="100" w:beforeAutospacing="1" w:after="100" w:afterAutospacing="1"/>
            </w:pPr>
            <w:r>
              <w:rPr>
                <w:rFonts w:cs="Arial"/>
                <w:bCs/>
              </w:rPr>
              <w:t>5.31</w:t>
            </w:r>
            <w:r>
              <w:rPr>
                <w:rFonts w:cs="Arial"/>
              </w:rPr>
              <w:t xml:space="preserve"> </w:t>
            </w:r>
            <w:r>
              <w:rPr>
                <w:rFonts w:cs="Arial"/>
                <w:iCs/>
              </w:rPr>
              <w:t xml:space="preserve">Section 9.5. Clarify </w:t>
            </w:r>
            <w:r>
              <w:t>Evaluation Order for Statement Annotations section on property expression evaluation times, and grammar regions.</w:t>
            </w:r>
          </w:p>
          <w:p w14:paraId="696813CC" w14:textId="77777777" w:rsidR="000E1214" w:rsidRDefault="00A87198">
            <w:r>
              <w:t xml:space="preserve">5.32 Section 9.3.2.1, 9.2.5 ES and WSP* corrections for nil rep </w:t>
            </w:r>
          </w:p>
          <w:p w14:paraId="58CC6993" w14:textId="77777777" w:rsidR="000E1214" w:rsidRDefault="00A87198">
            <w:r>
              <w:t>5.33 Section 13.9 textBooleanTrueRep cannot be empty string.</w:t>
            </w:r>
          </w:p>
          <w:p w14:paraId="34FB1EE5" w14:textId="77777777" w:rsidR="000E1214" w:rsidRDefault="00A87198">
            <w:r>
              <w:t>5.34 Section 13.2 Fix textPadKind omission of dfdl:textBooleanJustification case.</w:t>
            </w:r>
          </w:p>
          <w:p w14:paraId="20DCFFA6" w14:textId="77777777" w:rsidR="000E1214" w:rsidRDefault="00A87198">
            <w:pPr>
              <w:spacing w:before="100" w:beforeAutospacing="1" w:after="100" w:afterAutospacing="1"/>
              <w:rPr>
                <w:rFonts w:cs="Arial"/>
                <w:iCs/>
              </w:rPr>
            </w:pPr>
            <w:r>
              <w:rPr>
                <w:rFonts w:cs="Arial"/>
                <w:bCs/>
              </w:rPr>
              <w:t>5.35</w:t>
            </w:r>
            <w:r>
              <w:rPr>
                <w:rFonts w:cs="Arial"/>
              </w:rPr>
              <w:t xml:space="preserve"> </w:t>
            </w:r>
            <w:r>
              <w:rPr>
                <w:rFonts w:cs="Arial"/>
                <w:iCs/>
              </w:rPr>
              <w:t>Section 5.2 Remove redundant description from pattern facet in list.</w:t>
            </w:r>
          </w:p>
          <w:p w14:paraId="59484F95" w14:textId="77777777" w:rsidR="000E1214" w:rsidRDefault="00A87198">
            <w:pPr>
              <w:spacing w:before="100" w:beforeAutospacing="1" w:after="100" w:afterAutospacing="1"/>
              <w:rPr>
                <w:rStyle w:val="InternetLink"/>
              </w:rPr>
            </w:pPr>
            <w:r>
              <w:rPr>
                <w:rFonts w:cs="Arial"/>
                <w:bCs/>
              </w:rPr>
              <w:t>5.36</w:t>
            </w:r>
            <w:r>
              <w:rPr>
                <w:rFonts w:cs="Arial"/>
              </w:rPr>
              <w:t xml:space="preserve"> </w:t>
            </w:r>
            <w:r>
              <w:rPr>
                <w:rFonts w:cs="Arial"/>
                <w:iCs/>
              </w:rPr>
              <w:t>Section 15, 9.3.1.1, 9.3.1.3, 9.3.3,15.1.2 choiceBranchKey is List of DFDL String Literals.</w:t>
            </w:r>
          </w:p>
          <w:p w14:paraId="4621DD85" w14:textId="77777777" w:rsidR="000E1214" w:rsidRDefault="00A87198">
            <w:pPr>
              <w:spacing w:before="100" w:beforeAutospacing="1" w:after="100" w:afterAutospacing="1"/>
            </w:pPr>
            <w:r>
              <w:rPr>
                <w:rFonts w:cs="Arial"/>
                <w:bCs/>
              </w:rPr>
              <w:t>5.37</w:t>
            </w:r>
            <w:r>
              <w:rPr>
                <w:rFonts w:cs="Arial"/>
              </w:rPr>
              <w:t xml:space="preserve"> </w:t>
            </w:r>
            <w:r>
              <w:rPr>
                <w:rFonts w:cs="Arial"/>
                <w:iCs/>
              </w:rPr>
              <w:t>Section 15 Specify SDE for choiceDispatchKey forward reference.</w:t>
            </w:r>
          </w:p>
          <w:p w14:paraId="1C3C21B8" w14:textId="77777777" w:rsidR="000E1214" w:rsidRDefault="00A87198">
            <w:r>
              <w:t>5.38 Section 4.1.2 Add element information item [array].</w:t>
            </w:r>
          </w:p>
          <w:p w14:paraId="49E6409F" w14:textId="77777777" w:rsidR="000E1214" w:rsidRDefault="00A87198">
            <w:pPr>
              <w:spacing w:before="100" w:beforeAutospacing="1" w:after="100" w:afterAutospacing="1"/>
              <w:rPr>
                <w:rFonts w:cs="Arial"/>
                <w:iCs/>
                <w:color w:val="0000FF" w:themeColor="hyperlink"/>
                <w:u w:val="single"/>
              </w:rPr>
            </w:pPr>
            <w:r>
              <w:rPr>
                <w:color w:val="0000FF" w:themeColor="hyperlink"/>
                <w:u w:val="single"/>
              </w:rPr>
              <w:t>T</w:t>
            </w:r>
            <w:r>
              <w:t>hat is all the errata up to 2019-09-25.</w:t>
            </w:r>
          </w:p>
        </w:tc>
      </w:tr>
      <w:tr w:rsidR="000E1214" w14:paraId="2B6A3057"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D9A0E32" w14:textId="77777777" w:rsidR="000E1214" w:rsidRDefault="00A87198">
            <w:pPr>
              <w:rPr>
                <w:rFonts w:cs="Arial"/>
              </w:rPr>
            </w:pPr>
            <w:r>
              <w:rPr>
                <w:rFonts w:cs="Arial"/>
              </w:rPr>
              <w:t>R05</w:t>
            </w:r>
          </w:p>
        </w:tc>
        <w:tc>
          <w:tcPr>
            <w:tcW w:w="777" w:type="pct"/>
            <w:tcBorders>
              <w:top w:val="single" w:sz="4" w:space="0" w:color="auto"/>
              <w:left w:val="single" w:sz="4" w:space="0" w:color="auto"/>
              <w:bottom w:val="single" w:sz="4" w:space="0" w:color="auto"/>
              <w:right w:val="single" w:sz="4" w:space="0" w:color="auto"/>
            </w:tcBorders>
            <w:hideMark/>
          </w:tcPr>
          <w:p w14:paraId="0A1F54E8" w14:textId="77777777" w:rsidR="000E1214" w:rsidRDefault="00A87198">
            <w:pPr>
              <w:rPr>
                <w:rFonts w:cs="Arial"/>
              </w:rPr>
            </w:pPr>
            <w:r>
              <w:rPr>
                <w:rFonts w:cs="Arial"/>
              </w:rPr>
              <w:t>2019-09-17</w:t>
            </w:r>
          </w:p>
        </w:tc>
        <w:tc>
          <w:tcPr>
            <w:tcW w:w="3407" w:type="pct"/>
            <w:tcBorders>
              <w:top w:val="single" w:sz="4" w:space="0" w:color="auto"/>
              <w:left w:val="single" w:sz="4" w:space="0" w:color="auto"/>
              <w:bottom w:val="single" w:sz="4" w:space="0" w:color="auto"/>
              <w:right w:val="single" w:sz="4" w:space="0" w:color="auto"/>
            </w:tcBorders>
            <w:hideMark/>
          </w:tcPr>
          <w:p w14:paraId="6F08F95B" w14:textId="77777777" w:rsidR="000E1214" w:rsidRDefault="00A87198">
            <w:pPr>
              <w:rPr>
                <w:rFonts w:cs="Arial"/>
              </w:rPr>
            </w:pPr>
            <w:r>
              <w:rPr>
                <w:rFonts w:cs="Arial"/>
              </w:rPr>
              <w:t>Errata Merged</w:t>
            </w:r>
          </w:p>
          <w:p w14:paraId="46531749" w14:textId="77777777" w:rsidR="000E1214" w:rsidRDefault="00A87198">
            <w:pPr>
              <w:rPr>
                <w:rFonts w:cs="Arial"/>
              </w:rPr>
            </w:pPr>
            <w:r>
              <w:rPr>
                <w:rFonts w:cs="Arial"/>
              </w:rPr>
              <w:t xml:space="preserve">5.4 Section 23.5.2.5 fn:exactly-one definition should match XPath </w:t>
            </w:r>
          </w:p>
          <w:p w14:paraId="7CB135D7" w14:textId="77777777" w:rsidR="000E1214" w:rsidRDefault="00A87198">
            <w:pPr>
              <w:rPr>
                <w:rFonts w:cs="Arial"/>
              </w:rPr>
            </w:pPr>
            <w:r>
              <w:rPr>
                <w:rFonts w:cs="Arial"/>
              </w:rPr>
              <w:t>5.5 Section 23 binding fn: prefix to XPath function namespace.</w:t>
            </w:r>
          </w:p>
          <w:p w14:paraId="356B6FA5" w14:textId="77777777" w:rsidR="000E1214" w:rsidRDefault="00A87198">
            <w:pPr>
              <w:rPr>
                <w:rFonts w:cs="Arial"/>
              </w:rPr>
            </w:pPr>
            <w:r>
              <w:rPr>
                <w:rFonts w:cs="Arial"/>
              </w:rPr>
              <w:t>5.6 Section 5.1 elementFormDefault and form attributes</w:t>
            </w:r>
          </w:p>
          <w:p w14:paraId="75A6CE33" w14:textId="77777777" w:rsidR="000E1214" w:rsidRDefault="00A87198">
            <w:pPr>
              <w:rPr>
                <w:rFonts w:cs="Arial"/>
              </w:rPr>
            </w:pPr>
            <w:r>
              <w:rPr>
                <w:rFonts w:cs="Arial"/>
              </w:rPr>
              <w:t>5.7 Section 13.6 textNumberPadCharacter clarifications</w:t>
            </w:r>
          </w:p>
          <w:p w14:paraId="1B4182C0" w14:textId="4B8D787B" w:rsidR="000E1214" w:rsidRDefault="00A87198">
            <w:pPr>
              <w:rPr>
                <w:rFonts w:cs="Arial"/>
                <w:lang w:eastAsia="en-GB"/>
              </w:rPr>
            </w:pPr>
            <w:r>
              <w:rPr>
                <w:rFonts w:cs="Arial"/>
              </w:rPr>
              <w:t xml:space="preserve">5.8 Sections 14.2, 14.2.2, 14.2.3, 16 </w:t>
            </w:r>
            <w:r>
              <w:rPr>
                <w:rFonts w:cs="Arial"/>
                <w:lang w:eastAsia="en-GB"/>
              </w:rPr>
              <w:t xml:space="preserve">Clarify the behavior of separator suppression. </w:t>
            </w:r>
          </w:p>
          <w:p w14:paraId="3B41BBEB" w14:textId="77777777" w:rsidR="000E1214" w:rsidRDefault="00A87198">
            <w:pPr>
              <w:rPr>
                <w:rFonts w:cs="Arial"/>
                <w:bCs/>
                <w:lang w:eastAsia="en-GB"/>
              </w:rPr>
            </w:pPr>
            <w:r>
              <w:rPr>
                <w:rFonts w:cs="Arial"/>
                <w:lang w:eastAsia="en-GB"/>
              </w:rPr>
              <w:t xml:space="preserve">5.9 Section 16.1 </w:t>
            </w:r>
            <w:r>
              <w:rPr>
                <w:rFonts w:cs="Arial"/>
              </w:rPr>
              <w:t xml:space="preserve">Clarify the behaviour </w:t>
            </w:r>
            <w:r>
              <w:rPr>
                <w:rFonts w:cs="Arial"/>
                <w:bCs/>
                <w:lang w:eastAsia="en-GB"/>
              </w:rPr>
              <w:t>when maxOccurs or occursCount is zero.</w:t>
            </w:r>
          </w:p>
          <w:p w14:paraId="63D2FABD" w14:textId="77777777" w:rsidR="000E1214" w:rsidRDefault="00A87198">
            <w:pPr>
              <w:rPr>
                <w:rFonts w:cs="Arial"/>
                <w:bCs/>
                <w:lang w:eastAsia="en-GB"/>
              </w:rPr>
            </w:pPr>
            <w:r>
              <w:rPr>
                <w:rFonts w:cs="Arial"/>
                <w:bCs/>
                <w:lang w:eastAsia="en-GB"/>
              </w:rPr>
              <w:t>5.10 Sections 3, 9.2.2, 9.4.2.2, 9.4.2.3, 12.2, 13.16 Definition for ‘fixed-length element’ and clarifications related to dfdl:emptyValueDelimiterPolicy (that it is not applicable).</w:t>
            </w:r>
          </w:p>
          <w:p w14:paraId="2FEA12BB" w14:textId="300FD2A7" w:rsidR="000E1214" w:rsidRDefault="00A87198">
            <w:pPr>
              <w:rPr>
                <w:rFonts w:cs="Arial"/>
              </w:rPr>
            </w:pPr>
            <w:r>
              <w:rPr>
                <w:rFonts w:cs="Arial"/>
              </w:rPr>
              <w:t xml:space="preserve">5.11 Section 23.4 Clarify </w:t>
            </w:r>
            <w:r w:rsidR="00FE416D">
              <w:rPr>
                <w:rFonts w:cs="Arial"/>
              </w:rPr>
              <w:t>unqualified</w:t>
            </w:r>
            <w:r>
              <w:rPr>
                <w:rFonts w:cs="Arial"/>
              </w:rPr>
              <w:t xml:space="preserve"> path steps.</w:t>
            </w:r>
          </w:p>
          <w:p w14:paraId="41DD6341" w14:textId="77777777" w:rsidR="000E1214" w:rsidRDefault="00A87198">
            <w:pPr>
              <w:rPr>
                <w:rFonts w:cs="Arial"/>
              </w:rPr>
            </w:pPr>
            <w:r>
              <w:rPr>
                <w:rFonts w:cs="Arial"/>
              </w:rPr>
              <w:t>5.12 Section 12.3.7.2.1 Clarify decimal minimum bits.</w:t>
            </w:r>
          </w:p>
          <w:p w14:paraId="65358DDA" w14:textId="77777777" w:rsidR="000E1214" w:rsidRDefault="00A87198">
            <w:pPr>
              <w:rPr>
                <w:rFonts w:cs="Arial"/>
              </w:rPr>
            </w:pPr>
            <w:r>
              <w:rPr>
                <w:rFonts w:cs="Arial"/>
              </w:rPr>
              <w:t>5.13 Section 13.7.1.1 Clarifications on converting base-2 binary numbers.</w:t>
            </w:r>
          </w:p>
          <w:p w14:paraId="528FCAD9" w14:textId="77777777" w:rsidR="000E1214" w:rsidRDefault="00A87198">
            <w:pPr>
              <w:rPr>
                <w:rFonts w:cs="Arial"/>
              </w:rPr>
            </w:pPr>
            <w:r>
              <w:rPr>
                <w:rFonts w:cs="Arial"/>
              </w:rPr>
              <w:t>5.14 Section 13.7 Clarifications for dfdl:binaryDecimalVirtualPoint</w:t>
            </w:r>
          </w:p>
          <w:p w14:paraId="7165BAD3" w14:textId="77777777" w:rsidR="000E1214" w:rsidRDefault="00A87198">
            <w:pPr>
              <w:rPr>
                <w:rFonts w:cs="Arial"/>
              </w:rPr>
            </w:pPr>
            <w:r>
              <w:rPr>
                <w:rFonts w:cs="Arial"/>
              </w:rPr>
              <w:t>5.15 Section 12.3 Correction to dfdl:lengthUnits ‘bits’ allowed for packed calendars.</w:t>
            </w:r>
          </w:p>
          <w:p w14:paraId="66BD223E" w14:textId="77777777" w:rsidR="000E1214" w:rsidRDefault="00A87198">
            <w:pPr>
              <w:rPr>
                <w:rFonts w:cs="Arial"/>
              </w:rPr>
            </w:pPr>
            <w:r>
              <w:rPr>
                <w:rFonts w:cs="Arial"/>
              </w:rPr>
              <w:t xml:space="preserve">5.16. Section 12.3.3, 12.3.4 Correction that binarySeconds and binaryMilliseconds are not allowable representations for types xs:date and xs:time. </w:t>
            </w:r>
          </w:p>
          <w:p w14:paraId="00D78C74" w14:textId="77777777" w:rsidR="000E1214" w:rsidRDefault="00A87198">
            <w:pPr>
              <w:tabs>
                <w:tab w:val="left" w:pos="5436"/>
              </w:tabs>
              <w:rPr>
                <w:rFonts w:cs="Arial"/>
              </w:rPr>
            </w:pPr>
            <w:r>
              <w:rPr>
                <w:rFonts w:cs="Arial"/>
              </w:rPr>
              <w:t>5.17. Section 13.11 Correct regular expression for dfdl:calendarTimeZone.</w:t>
            </w:r>
          </w:p>
          <w:p w14:paraId="6833EF24" w14:textId="77777777" w:rsidR="000E1214" w:rsidRDefault="00A87198">
            <w:pPr>
              <w:tabs>
                <w:tab w:val="left" w:pos="5436"/>
              </w:tabs>
              <w:rPr>
                <w:rFonts w:cs="Arial"/>
              </w:rPr>
            </w:pPr>
            <w:r>
              <w:rPr>
                <w:rFonts w:cs="Arial"/>
              </w:rPr>
              <w:t>5.18. Section 3.11 Correction for dfdl:lengthKind ‘expression’ – when unparsing the expression is evaluated to obtain the length.</w:t>
            </w:r>
          </w:p>
        </w:tc>
      </w:tr>
      <w:tr w:rsidR="000E1214" w14:paraId="75B3FB63"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23CD4D01" w14:textId="77777777" w:rsidR="000E1214" w:rsidRDefault="00A87198">
            <w:r>
              <w:t>R04</w:t>
            </w:r>
          </w:p>
        </w:tc>
        <w:tc>
          <w:tcPr>
            <w:tcW w:w="777" w:type="pct"/>
            <w:tcBorders>
              <w:top w:val="single" w:sz="4" w:space="0" w:color="auto"/>
              <w:left w:val="single" w:sz="4" w:space="0" w:color="auto"/>
              <w:bottom w:val="single" w:sz="4" w:space="0" w:color="auto"/>
              <w:right w:val="single" w:sz="4" w:space="0" w:color="auto"/>
            </w:tcBorders>
            <w:hideMark/>
          </w:tcPr>
          <w:p w14:paraId="160FD936" w14:textId="77777777" w:rsidR="000E1214" w:rsidRDefault="00A87198">
            <w:r>
              <w:t>2019-09-16</w:t>
            </w:r>
          </w:p>
        </w:tc>
        <w:tc>
          <w:tcPr>
            <w:tcW w:w="3407" w:type="pct"/>
            <w:tcBorders>
              <w:top w:val="single" w:sz="4" w:space="0" w:color="auto"/>
              <w:left w:val="single" w:sz="4" w:space="0" w:color="auto"/>
              <w:bottom w:val="single" w:sz="4" w:space="0" w:color="auto"/>
              <w:right w:val="single" w:sz="4" w:space="0" w:color="auto"/>
            </w:tcBorders>
            <w:hideMark/>
          </w:tcPr>
          <w:p w14:paraId="790CA8C8" w14:textId="77777777" w:rsidR="000E1214" w:rsidRDefault="00A87198">
            <w:r>
              <w:t xml:space="preserve">Upgraded from MS-Word “Compatibility Mode” to “normal” so tools we use don’t have to deal with compatibility mode. </w:t>
            </w:r>
          </w:p>
        </w:tc>
      </w:tr>
      <w:tr w:rsidR="000E1214" w14:paraId="0F0F9749"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4BFF330" w14:textId="77777777" w:rsidR="000E1214" w:rsidRDefault="00A87198">
            <w:r>
              <w:t>R03</w:t>
            </w:r>
          </w:p>
        </w:tc>
        <w:tc>
          <w:tcPr>
            <w:tcW w:w="777" w:type="pct"/>
            <w:tcBorders>
              <w:top w:val="single" w:sz="4" w:space="0" w:color="auto"/>
              <w:left w:val="single" w:sz="4" w:space="0" w:color="auto"/>
              <w:bottom w:val="single" w:sz="4" w:space="0" w:color="auto"/>
              <w:right w:val="single" w:sz="4" w:space="0" w:color="auto"/>
            </w:tcBorders>
            <w:hideMark/>
          </w:tcPr>
          <w:p w14:paraId="22E13368"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347DF4C0" w14:textId="77777777" w:rsidR="000E1214" w:rsidRDefault="00A87198">
            <w:r>
              <w:t>Errata Merged</w:t>
            </w:r>
          </w:p>
          <w:p w14:paraId="5F2326AA" w14:textId="77777777" w:rsidR="000E1214" w:rsidRDefault="00A87198">
            <w:r>
              <w:t xml:space="preserve">5.1 merged. Section 13.2.1.1 Escape Scheme Examples </w:t>
            </w:r>
          </w:p>
          <w:p w14:paraId="628F3B72" w14:textId="77777777" w:rsidR="000E1214" w:rsidRDefault="00A87198">
            <w:r>
              <w:t xml:space="preserve">5.2 merged. Section 23. Clarification of expression evaluation order.  </w:t>
            </w:r>
          </w:p>
          <w:p w14:paraId="2BE86FA3" w14:textId="77777777" w:rsidR="000E1214" w:rsidRDefault="00A87198">
            <w:r>
              <w:t>5.3 merged. Section 13.2.1. New property escapeCharacterPolicy added to dfdl:escapeScheme. Dfdl:escapeKind language adjusted to take new property into consideration.</w:t>
            </w:r>
          </w:p>
        </w:tc>
      </w:tr>
      <w:tr w:rsidR="000E1214" w14:paraId="568D958C"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642B818A" w14:textId="77777777" w:rsidR="000E1214" w:rsidRDefault="00A87198">
            <w:r>
              <w:t>R02</w:t>
            </w:r>
          </w:p>
        </w:tc>
        <w:tc>
          <w:tcPr>
            <w:tcW w:w="777" w:type="pct"/>
            <w:tcBorders>
              <w:top w:val="single" w:sz="4" w:space="0" w:color="auto"/>
              <w:left w:val="single" w:sz="4" w:space="0" w:color="auto"/>
              <w:bottom w:val="single" w:sz="4" w:space="0" w:color="auto"/>
              <w:right w:val="single" w:sz="4" w:space="0" w:color="auto"/>
            </w:tcBorders>
            <w:hideMark/>
          </w:tcPr>
          <w:p w14:paraId="741589E9" w14:textId="77777777" w:rsidR="000E1214" w:rsidRDefault="00A87198">
            <w:r>
              <w:t>2019-09-13</w:t>
            </w:r>
          </w:p>
        </w:tc>
        <w:tc>
          <w:tcPr>
            <w:tcW w:w="3407" w:type="pct"/>
            <w:tcBorders>
              <w:top w:val="single" w:sz="4" w:space="0" w:color="auto"/>
              <w:left w:val="single" w:sz="4" w:space="0" w:color="auto"/>
              <w:bottom w:val="single" w:sz="4" w:space="0" w:color="auto"/>
              <w:right w:val="single" w:sz="4" w:space="0" w:color="auto"/>
            </w:tcBorders>
            <w:hideMark/>
          </w:tcPr>
          <w:p w14:paraId="7958965E" w14:textId="77777777" w:rsidR="000E1214" w:rsidRDefault="00A87198">
            <w:r>
              <w:t>Changes for Minor typographical fixes accepted. Two Comment bubbles remain where formatting changes could not be applied.</w:t>
            </w:r>
          </w:p>
        </w:tc>
      </w:tr>
      <w:tr w:rsidR="000E1214" w14:paraId="56346848" w14:textId="77777777" w:rsidTr="000E1214">
        <w:tc>
          <w:tcPr>
            <w:tcW w:w="816" w:type="pct"/>
            <w:tcBorders>
              <w:top w:val="single" w:sz="4" w:space="0" w:color="auto"/>
              <w:left w:val="single" w:sz="4" w:space="0" w:color="auto"/>
              <w:bottom w:val="single" w:sz="4" w:space="0" w:color="auto"/>
              <w:right w:val="single" w:sz="4" w:space="0" w:color="auto"/>
            </w:tcBorders>
            <w:hideMark/>
          </w:tcPr>
          <w:p w14:paraId="10AF1060" w14:textId="77777777" w:rsidR="000E1214" w:rsidRDefault="00A87198">
            <w:r>
              <w:t>R01</w:t>
            </w:r>
          </w:p>
        </w:tc>
        <w:tc>
          <w:tcPr>
            <w:tcW w:w="777" w:type="pct"/>
            <w:tcBorders>
              <w:top w:val="single" w:sz="4" w:space="0" w:color="auto"/>
              <w:left w:val="single" w:sz="4" w:space="0" w:color="auto"/>
              <w:bottom w:val="single" w:sz="4" w:space="0" w:color="auto"/>
              <w:right w:val="single" w:sz="4" w:space="0" w:color="auto"/>
            </w:tcBorders>
            <w:hideMark/>
          </w:tcPr>
          <w:p w14:paraId="2713F7A9" w14:textId="77777777" w:rsidR="000E1214" w:rsidRDefault="00A87198">
            <w:r>
              <w:t>2019-09-09</w:t>
            </w:r>
          </w:p>
        </w:tc>
        <w:tc>
          <w:tcPr>
            <w:tcW w:w="3407" w:type="pct"/>
            <w:tcBorders>
              <w:top w:val="single" w:sz="4" w:space="0" w:color="auto"/>
              <w:left w:val="single" w:sz="4" w:space="0" w:color="auto"/>
              <w:bottom w:val="single" w:sz="4" w:space="0" w:color="auto"/>
              <w:right w:val="single" w:sz="4" w:space="0" w:color="auto"/>
            </w:tcBorders>
            <w:hideMark/>
          </w:tcPr>
          <w:p w14:paraId="4410DE7E" w14:textId="1D4D11DE" w:rsidR="000E1214" w:rsidRDefault="00A87198">
            <w:r>
              <w:t xml:space="preserve">Minor typographical fixes. (Remove this entry once changes accepted.) </w:t>
            </w:r>
            <w:r w:rsidR="00912122">
              <w:fldChar w:fldCharType="begin"/>
            </w:r>
            <w:r w:rsidR="00912122">
              <w:instrText xml:space="preserve"> HYPERLINK "https://redmine.ogf.org/issues/233" </w:instrText>
            </w:r>
            <w:ins w:id="51" w:author="Mike Beckerle" w:date="2020-10-09T10:19:00Z"/>
            <w:r w:rsidR="00912122">
              <w:fldChar w:fldCharType="separate"/>
            </w:r>
            <w:r>
              <w:rPr>
                <w:rStyle w:val="Hyperlink"/>
              </w:rPr>
              <w:t>https://redmine.ogf.org/issues/233</w:t>
            </w:r>
            <w:r w:rsidR="00912122">
              <w:rPr>
                <w:rStyle w:val="Hyperlink"/>
              </w:rPr>
              <w:fldChar w:fldCharType="end"/>
            </w:r>
            <w:r>
              <w:t xml:space="preserve"> through update #28.</w:t>
            </w:r>
          </w:p>
        </w:tc>
      </w:tr>
    </w:tbl>
    <w:p w14:paraId="33916A33" w14:textId="77777777" w:rsidR="000E1214" w:rsidRDefault="000E1214">
      <w:bookmarkStart w:id="52" w:name="_Toc112836550"/>
      <w:bookmarkStart w:id="53" w:name="_Toc112826272"/>
      <w:bookmarkStart w:id="54" w:name="_Toc113075250"/>
      <w:bookmarkStart w:id="55" w:name="_Toc177399010"/>
      <w:bookmarkStart w:id="56" w:name="_Toc175057296"/>
      <w:bookmarkStart w:id="57" w:name="_Toc199516204"/>
      <w:bookmarkStart w:id="58" w:name="_Toc194983885"/>
      <w:bookmarkStart w:id="59" w:name="_Ref215571901"/>
      <w:bookmarkStart w:id="60" w:name="_Ref215978178"/>
      <w:bookmarkStart w:id="61" w:name="_Ref229805077"/>
      <w:bookmarkStart w:id="62" w:name="_Toc243112723"/>
    </w:p>
    <w:bookmarkEnd w:id="52"/>
    <w:bookmarkEnd w:id="53"/>
    <w:bookmarkEnd w:id="54"/>
    <w:bookmarkEnd w:id="55"/>
    <w:bookmarkEnd w:id="56"/>
    <w:bookmarkEnd w:id="57"/>
    <w:bookmarkEnd w:id="58"/>
    <w:bookmarkEnd w:id="59"/>
    <w:bookmarkEnd w:id="60"/>
    <w:bookmarkEnd w:id="61"/>
    <w:bookmarkEnd w:id="62"/>
    <w:p w14:paraId="6CA3EA69" w14:textId="77777777" w:rsidR="000E1214" w:rsidRDefault="000E1214">
      <w:pPr>
        <w:spacing w:before="0" w:after="0"/>
        <w:sectPr w:rsidR="000E1214">
          <w:headerReference w:type="default" r:id="rId11"/>
          <w:footerReference w:type="default" r:id="rId12"/>
          <w:headerReference w:type="first" r:id="rId13"/>
          <w:pgSz w:w="12240" w:h="15840"/>
          <w:pgMar w:top="1440" w:right="1797" w:bottom="1440" w:left="1797" w:header="720" w:footer="720" w:gutter="0"/>
          <w:cols w:space="720"/>
          <w:titlePg/>
          <w:docGrid w:linePitch="360"/>
        </w:sectPr>
      </w:pPr>
    </w:p>
    <w:p w14:paraId="00AAE126" w14:textId="77777777" w:rsidR="007D03E3" w:rsidRDefault="00A87198">
      <w:pPr>
        <w:pStyle w:val="TOC1"/>
        <w:rPr>
          <w:u w:val="single"/>
        </w:rPr>
      </w:pPr>
      <w:r>
        <w:rPr>
          <w:u w:val="single"/>
        </w:rPr>
        <w:t>Contents</w:t>
      </w:r>
    </w:p>
    <w:p w14:paraId="2641E7D4" w14:textId="701C16FD" w:rsidR="007D03E3" w:rsidRDefault="00A87198">
      <w:pPr>
        <w:pStyle w:val="TOC1"/>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53133986" w:history="1">
        <w:r w:rsidR="007D03E3" w:rsidRPr="0085006E">
          <w:rPr>
            <w:rStyle w:val="Hyperlink"/>
            <w:noProof/>
          </w:rPr>
          <w:t>Data Format Description Language (DFDL) v1.0 Specification</w:t>
        </w:r>
        <w:r w:rsidR="007D03E3">
          <w:rPr>
            <w:noProof/>
            <w:webHidden/>
          </w:rPr>
          <w:tab/>
        </w:r>
        <w:r w:rsidR="007D03E3">
          <w:rPr>
            <w:noProof/>
            <w:webHidden/>
          </w:rPr>
          <w:fldChar w:fldCharType="begin"/>
        </w:r>
        <w:r w:rsidR="007D03E3">
          <w:rPr>
            <w:noProof/>
            <w:webHidden/>
          </w:rPr>
          <w:instrText xml:space="preserve"> PAGEREF _Toc53133986 \h </w:instrText>
        </w:r>
        <w:r w:rsidR="007D03E3">
          <w:rPr>
            <w:noProof/>
            <w:webHidden/>
          </w:rPr>
        </w:r>
        <w:r w:rsidR="007D03E3">
          <w:rPr>
            <w:noProof/>
            <w:webHidden/>
          </w:rPr>
          <w:fldChar w:fldCharType="separate"/>
        </w:r>
        <w:r w:rsidR="007D03E3">
          <w:rPr>
            <w:noProof/>
            <w:webHidden/>
          </w:rPr>
          <w:t>1</w:t>
        </w:r>
        <w:r w:rsidR="007D03E3">
          <w:rPr>
            <w:noProof/>
            <w:webHidden/>
          </w:rPr>
          <w:fldChar w:fldCharType="end"/>
        </w:r>
      </w:hyperlink>
    </w:p>
    <w:p w14:paraId="49677553" w14:textId="76C7ED23" w:rsidR="007D03E3" w:rsidRDefault="007D03E3">
      <w:pPr>
        <w:pStyle w:val="TOC1"/>
        <w:tabs>
          <w:tab w:val="left" w:pos="400"/>
        </w:tabs>
        <w:rPr>
          <w:rFonts w:asciiTheme="minorHAnsi" w:eastAsiaTheme="minorEastAsia" w:hAnsiTheme="minorHAnsi" w:cstheme="minorBidi"/>
          <w:noProof/>
          <w:sz w:val="22"/>
          <w:szCs w:val="22"/>
        </w:rPr>
      </w:pPr>
      <w:hyperlink w:anchor="_Toc53133987" w:history="1">
        <w:r w:rsidRPr="0085006E">
          <w:rPr>
            <w:rStyle w:val="Hyperlink"/>
            <w:noProof/>
          </w:rPr>
          <w:t>1</w:t>
        </w:r>
        <w:r>
          <w:rPr>
            <w:rFonts w:asciiTheme="minorHAnsi" w:eastAsiaTheme="minorEastAsia" w:hAnsiTheme="minorHAnsi" w:cstheme="minorBidi"/>
            <w:noProof/>
            <w:sz w:val="22"/>
            <w:szCs w:val="22"/>
          </w:rPr>
          <w:tab/>
        </w:r>
        <w:r w:rsidRPr="0085006E">
          <w:rPr>
            <w:rStyle w:val="Hyperlink"/>
            <w:noProof/>
          </w:rPr>
          <w:t>Introduction</w:t>
        </w:r>
        <w:r>
          <w:rPr>
            <w:noProof/>
            <w:webHidden/>
          </w:rPr>
          <w:tab/>
        </w:r>
        <w:r>
          <w:rPr>
            <w:noProof/>
            <w:webHidden/>
          </w:rPr>
          <w:fldChar w:fldCharType="begin"/>
        </w:r>
        <w:r>
          <w:rPr>
            <w:noProof/>
            <w:webHidden/>
          </w:rPr>
          <w:instrText xml:space="preserve"> PAGEREF _Toc53133987 \h </w:instrText>
        </w:r>
        <w:r>
          <w:rPr>
            <w:noProof/>
            <w:webHidden/>
          </w:rPr>
        </w:r>
        <w:r>
          <w:rPr>
            <w:noProof/>
            <w:webHidden/>
          </w:rPr>
          <w:fldChar w:fldCharType="separate"/>
        </w:r>
        <w:r>
          <w:rPr>
            <w:noProof/>
            <w:webHidden/>
          </w:rPr>
          <w:t>13</w:t>
        </w:r>
        <w:r>
          <w:rPr>
            <w:noProof/>
            <w:webHidden/>
          </w:rPr>
          <w:fldChar w:fldCharType="end"/>
        </w:r>
      </w:hyperlink>
    </w:p>
    <w:p w14:paraId="210CCBAB" w14:textId="5BACAC1C"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3988" w:history="1">
        <w:r w:rsidRPr="0085006E">
          <w:rPr>
            <w:rStyle w:val="Hyperlink"/>
            <w:noProof/>
          </w:rPr>
          <w:t>1.1</w:t>
        </w:r>
        <w:r>
          <w:rPr>
            <w:rFonts w:asciiTheme="minorHAnsi" w:eastAsiaTheme="minorEastAsia" w:hAnsiTheme="minorHAnsi" w:cstheme="minorBidi"/>
            <w:noProof/>
            <w:sz w:val="22"/>
            <w:szCs w:val="22"/>
          </w:rPr>
          <w:tab/>
        </w:r>
        <w:r w:rsidRPr="0085006E">
          <w:rPr>
            <w:rStyle w:val="Hyperlink"/>
            <w:noProof/>
          </w:rPr>
          <w:t>Why is DFDL Needed?</w:t>
        </w:r>
        <w:r>
          <w:rPr>
            <w:noProof/>
            <w:webHidden/>
          </w:rPr>
          <w:tab/>
        </w:r>
        <w:r>
          <w:rPr>
            <w:noProof/>
            <w:webHidden/>
          </w:rPr>
          <w:fldChar w:fldCharType="begin"/>
        </w:r>
        <w:r>
          <w:rPr>
            <w:noProof/>
            <w:webHidden/>
          </w:rPr>
          <w:instrText xml:space="preserve"> PAGEREF _Toc53133988 \h </w:instrText>
        </w:r>
        <w:r>
          <w:rPr>
            <w:noProof/>
            <w:webHidden/>
          </w:rPr>
        </w:r>
        <w:r>
          <w:rPr>
            <w:noProof/>
            <w:webHidden/>
          </w:rPr>
          <w:fldChar w:fldCharType="separate"/>
        </w:r>
        <w:r>
          <w:rPr>
            <w:noProof/>
            <w:webHidden/>
          </w:rPr>
          <w:t>14</w:t>
        </w:r>
        <w:r>
          <w:rPr>
            <w:noProof/>
            <w:webHidden/>
          </w:rPr>
          <w:fldChar w:fldCharType="end"/>
        </w:r>
      </w:hyperlink>
    </w:p>
    <w:p w14:paraId="02EE22C9" w14:textId="31D72475"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3989" w:history="1">
        <w:r w:rsidRPr="0085006E">
          <w:rPr>
            <w:rStyle w:val="Hyperlink"/>
            <w:noProof/>
          </w:rPr>
          <w:t>1.2</w:t>
        </w:r>
        <w:r>
          <w:rPr>
            <w:rFonts w:asciiTheme="minorHAnsi" w:eastAsiaTheme="minorEastAsia" w:hAnsiTheme="minorHAnsi" w:cstheme="minorBidi"/>
            <w:noProof/>
            <w:sz w:val="22"/>
            <w:szCs w:val="22"/>
          </w:rPr>
          <w:tab/>
        </w:r>
        <w:r w:rsidRPr="0085006E">
          <w:rPr>
            <w:rStyle w:val="Hyperlink"/>
            <w:noProof/>
          </w:rPr>
          <w:t>What is DFDL?</w:t>
        </w:r>
        <w:r>
          <w:rPr>
            <w:noProof/>
            <w:webHidden/>
          </w:rPr>
          <w:tab/>
        </w:r>
        <w:r>
          <w:rPr>
            <w:noProof/>
            <w:webHidden/>
          </w:rPr>
          <w:fldChar w:fldCharType="begin"/>
        </w:r>
        <w:r>
          <w:rPr>
            <w:noProof/>
            <w:webHidden/>
          </w:rPr>
          <w:instrText xml:space="preserve"> PAGEREF _Toc53133989 \h </w:instrText>
        </w:r>
        <w:r>
          <w:rPr>
            <w:noProof/>
            <w:webHidden/>
          </w:rPr>
        </w:r>
        <w:r>
          <w:rPr>
            <w:noProof/>
            <w:webHidden/>
          </w:rPr>
          <w:fldChar w:fldCharType="separate"/>
        </w:r>
        <w:r>
          <w:rPr>
            <w:noProof/>
            <w:webHidden/>
          </w:rPr>
          <w:t>14</w:t>
        </w:r>
        <w:r>
          <w:rPr>
            <w:noProof/>
            <w:webHidden/>
          </w:rPr>
          <w:fldChar w:fldCharType="end"/>
        </w:r>
      </w:hyperlink>
    </w:p>
    <w:p w14:paraId="04B92D53" w14:textId="70748962" w:rsidR="007D03E3" w:rsidRDefault="007D03E3">
      <w:pPr>
        <w:pStyle w:val="TOC3"/>
        <w:rPr>
          <w:rFonts w:asciiTheme="minorHAnsi" w:eastAsiaTheme="minorEastAsia" w:hAnsiTheme="minorHAnsi" w:cstheme="minorBidi"/>
          <w:noProof/>
          <w:sz w:val="22"/>
          <w:szCs w:val="22"/>
        </w:rPr>
      </w:pPr>
      <w:hyperlink w:anchor="_Toc53133990" w:history="1">
        <w:r w:rsidRPr="0085006E">
          <w:rPr>
            <w:rStyle w:val="Hyperlink"/>
            <w:noProof/>
            <w14:scene3d>
              <w14:camera w14:prst="orthographicFront"/>
              <w14:lightRig w14:rig="threePt" w14:dir="t">
                <w14:rot w14:lat="0" w14:lon="0" w14:rev="0"/>
              </w14:lightRig>
            </w14:scene3d>
          </w:rPr>
          <w:t>1.2.1</w:t>
        </w:r>
        <w:r>
          <w:rPr>
            <w:rFonts w:asciiTheme="minorHAnsi" w:eastAsiaTheme="minorEastAsia" w:hAnsiTheme="minorHAnsi" w:cstheme="minorBidi"/>
            <w:noProof/>
            <w:sz w:val="22"/>
            <w:szCs w:val="22"/>
          </w:rPr>
          <w:tab/>
        </w:r>
        <w:r w:rsidRPr="0085006E">
          <w:rPr>
            <w:rStyle w:val="Hyperlink"/>
            <w:noProof/>
          </w:rPr>
          <w:t>Simple Example</w:t>
        </w:r>
        <w:r>
          <w:rPr>
            <w:noProof/>
            <w:webHidden/>
          </w:rPr>
          <w:tab/>
        </w:r>
        <w:r>
          <w:rPr>
            <w:noProof/>
            <w:webHidden/>
          </w:rPr>
          <w:fldChar w:fldCharType="begin"/>
        </w:r>
        <w:r>
          <w:rPr>
            <w:noProof/>
            <w:webHidden/>
          </w:rPr>
          <w:instrText xml:space="preserve"> PAGEREF _Toc53133990 \h </w:instrText>
        </w:r>
        <w:r>
          <w:rPr>
            <w:noProof/>
            <w:webHidden/>
          </w:rPr>
        </w:r>
        <w:r>
          <w:rPr>
            <w:noProof/>
            <w:webHidden/>
          </w:rPr>
          <w:fldChar w:fldCharType="separate"/>
        </w:r>
        <w:r>
          <w:rPr>
            <w:noProof/>
            <w:webHidden/>
          </w:rPr>
          <w:t>15</w:t>
        </w:r>
        <w:r>
          <w:rPr>
            <w:noProof/>
            <w:webHidden/>
          </w:rPr>
          <w:fldChar w:fldCharType="end"/>
        </w:r>
      </w:hyperlink>
    </w:p>
    <w:p w14:paraId="4F0C7463" w14:textId="4921AC39"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3991" w:history="1">
        <w:r w:rsidRPr="0085006E">
          <w:rPr>
            <w:rStyle w:val="Hyperlink"/>
            <w:noProof/>
          </w:rPr>
          <w:t>1.3</w:t>
        </w:r>
        <w:r>
          <w:rPr>
            <w:rFonts w:asciiTheme="minorHAnsi" w:eastAsiaTheme="minorEastAsia" w:hAnsiTheme="minorHAnsi" w:cstheme="minorBidi"/>
            <w:noProof/>
            <w:sz w:val="22"/>
            <w:szCs w:val="22"/>
          </w:rPr>
          <w:tab/>
        </w:r>
        <w:r w:rsidRPr="0085006E">
          <w:rPr>
            <w:rStyle w:val="Hyperlink"/>
            <w:noProof/>
          </w:rPr>
          <w:t>What DFDL is not</w:t>
        </w:r>
        <w:r>
          <w:rPr>
            <w:noProof/>
            <w:webHidden/>
          </w:rPr>
          <w:tab/>
        </w:r>
        <w:r>
          <w:rPr>
            <w:noProof/>
            <w:webHidden/>
          </w:rPr>
          <w:fldChar w:fldCharType="begin"/>
        </w:r>
        <w:r>
          <w:rPr>
            <w:noProof/>
            <w:webHidden/>
          </w:rPr>
          <w:instrText xml:space="preserve"> PAGEREF _Toc53133991 \h </w:instrText>
        </w:r>
        <w:r>
          <w:rPr>
            <w:noProof/>
            <w:webHidden/>
          </w:rPr>
        </w:r>
        <w:r>
          <w:rPr>
            <w:noProof/>
            <w:webHidden/>
          </w:rPr>
          <w:fldChar w:fldCharType="separate"/>
        </w:r>
        <w:r>
          <w:rPr>
            <w:noProof/>
            <w:webHidden/>
          </w:rPr>
          <w:t>17</w:t>
        </w:r>
        <w:r>
          <w:rPr>
            <w:noProof/>
            <w:webHidden/>
          </w:rPr>
          <w:fldChar w:fldCharType="end"/>
        </w:r>
      </w:hyperlink>
    </w:p>
    <w:p w14:paraId="2BD9E362" w14:textId="72F867A6"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3992" w:history="1">
        <w:r w:rsidRPr="0085006E">
          <w:rPr>
            <w:rStyle w:val="Hyperlink"/>
            <w:noProof/>
          </w:rPr>
          <w:t>1.4</w:t>
        </w:r>
        <w:r>
          <w:rPr>
            <w:rFonts w:asciiTheme="minorHAnsi" w:eastAsiaTheme="minorEastAsia" w:hAnsiTheme="minorHAnsi" w:cstheme="minorBidi"/>
            <w:noProof/>
            <w:sz w:val="22"/>
            <w:szCs w:val="22"/>
          </w:rPr>
          <w:tab/>
        </w:r>
        <w:r w:rsidRPr="0085006E">
          <w:rPr>
            <w:rStyle w:val="Hyperlink"/>
            <w:noProof/>
          </w:rPr>
          <w:t>Scope of version 1.0</w:t>
        </w:r>
        <w:r>
          <w:rPr>
            <w:noProof/>
            <w:webHidden/>
          </w:rPr>
          <w:tab/>
        </w:r>
        <w:r>
          <w:rPr>
            <w:noProof/>
            <w:webHidden/>
          </w:rPr>
          <w:fldChar w:fldCharType="begin"/>
        </w:r>
        <w:r>
          <w:rPr>
            <w:noProof/>
            <w:webHidden/>
          </w:rPr>
          <w:instrText xml:space="preserve"> PAGEREF _Toc53133992 \h </w:instrText>
        </w:r>
        <w:r>
          <w:rPr>
            <w:noProof/>
            <w:webHidden/>
          </w:rPr>
        </w:r>
        <w:r>
          <w:rPr>
            <w:noProof/>
            <w:webHidden/>
          </w:rPr>
          <w:fldChar w:fldCharType="separate"/>
        </w:r>
        <w:r>
          <w:rPr>
            <w:noProof/>
            <w:webHidden/>
          </w:rPr>
          <w:t>18</w:t>
        </w:r>
        <w:r>
          <w:rPr>
            <w:noProof/>
            <w:webHidden/>
          </w:rPr>
          <w:fldChar w:fldCharType="end"/>
        </w:r>
      </w:hyperlink>
    </w:p>
    <w:p w14:paraId="60F4E098" w14:textId="7E46A3EE" w:rsidR="007D03E3" w:rsidRDefault="007D03E3">
      <w:pPr>
        <w:pStyle w:val="TOC1"/>
        <w:tabs>
          <w:tab w:val="left" w:pos="400"/>
        </w:tabs>
        <w:rPr>
          <w:rFonts w:asciiTheme="minorHAnsi" w:eastAsiaTheme="minorEastAsia" w:hAnsiTheme="minorHAnsi" w:cstheme="minorBidi"/>
          <w:noProof/>
          <w:sz w:val="22"/>
          <w:szCs w:val="22"/>
        </w:rPr>
      </w:pPr>
      <w:hyperlink w:anchor="_Toc53133993" w:history="1">
        <w:r w:rsidRPr="0085006E">
          <w:rPr>
            <w:rStyle w:val="Hyperlink"/>
            <w:noProof/>
          </w:rPr>
          <w:t>2</w:t>
        </w:r>
        <w:r>
          <w:rPr>
            <w:rFonts w:asciiTheme="minorHAnsi" w:eastAsiaTheme="minorEastAsia" w:hAnsiTheme="minorHAnsi" w:cstheme="minorBidi"/>
            <w:noProof/>
            <w:sz w:val="22"/>
            <w:szCs w:val="22"/>
          </w:rPr>
          <w:tab/>
        </w:r>
        <w:r w:rsidRPr="0085006E">
          <w:rPr>
            <w:rStyle w:val="Hyperlink"/>
            <w:noProof/>
          </w:rPr>
          <w:t>Overview of the Specification</w:t>
        </w:r>
        <w:r>
          <w:rPr>
            <w:noProof/>
            <w:webHidden/>
          </w:rPr>
          <w:tab/>
        </w:r>
        <w:r>
          <w:rPr>
            <w:noProof/>
            <w:webHidden/>
          </w:rPr>
          <w:fldChar w:fldCharType="begin"/>
        </w:r>
        <w:r>
          <w:rPr>
            <w:noProof/>
            <w:webHidden/>
          </w:rPr>
          <w:instrText xml:space="preserve"> PAGEREF _Toc53133993 \h </w:instrText>
        </w:r>
        <w:r>
          <w:rPr>
            <w:noProof/>
            <w:webHidden/>
          </w:rPr>
        </w:r>
        <w:r>
          <w:rPr>
            <w:noProof/>
            <w:webHidden/>
          </w:rPr>
          <w:fldChar w:fldCharType="separate"/>
        </w:r>
        <w:r>
          <w:rPr>
            <w:noProof/>
            <w:webHidden/>
          </w:rPr>
          <w:t>19</w:t>
        </w:r>
        <w:r>
          <w:rPr>
            <w:noProof/>
            <w:webHidden/>
          </w:rPr>
          <w:fldChar w:fldCharType="end"/>
        </w:r>
      </w:hyperlink>
    </w:p>
    <w:p w14:paraId="2D5917B0" w14:textId="4EBD58D3" w:rsidR="007D03E3" w:rsidRDefault="007D03E3">
      <w:pPr>
        <w:pStyle w:val="TOC1"/>
        <w:tabs>
          <w:tab w:val="left" w:pos="400"/>
        </w:tabs>
        <w:rPr>
          <w:rFonts w:asciiTheme="minorHAnsi" w:eastAsiaTheme="minorEastAsia" w:hAnsiTheme="minorHAnsi" w:cstheme="minorBidi"/>
          <w:noProof/>
          <w:sz w:val="22"/>
          <w:szCs w:val="22"/>
        </w:rPr>
      </w:pPr>
      <w:hyperlink w:anchor="_Toc53133994" w:history="1">
        <w:r w:rsidRPr="0085006E">
          <w:rPr>
            <w:rStyle w:val="Hyperlink"/>
            <w:noProof/>
          </w:rPr>
          <w:t>3</w:t>
        </w:r>
        <w:r>
          <w:rPr>
            <w:rFonts w:asciiTheme="minorHAnsi" w:eastAsiaTheme="minorEastAsia" w:hAnsiTheme="minorHAnsi" w:cstheme="minorBidi"/>
            <w:noProof/>
            <w:sz w:val="22"/>
            <w:szCs w:val="22"/>
          </w:rPr>
          <w:tab/>
        </w:r>
        <w:r w:rsidRPr="0085006E">
          <w:rPr>
            <w:rStyle w:val="Hyperlink"/>
            <w:noProof/>
          </w:rPr>
          <w:t>Notational and Definitional Conventions</w:t>
        </w:r>
        <w:r>
          <w:rPr>
            <w:noProof/>
            <w:webHidden/>
          </w:rPr>
          <w:tab/>
        </w:r>
        <w:r>
          <w:rPr>
            <w:noProof/>
            <w:webHidden/>
          </w:rPr>
          <w:fldChar w:fldCharType="begin"/>
        </w:r>
        <w:r>
          <w:rPr>
            <w:noProof/>
            <w:webHidden/>
          </w:rPr>
          <w:instrText xml:space="preserve"> PAGEREF _Toc53133994 \h </w:instrText>
        </w:r>
        <w:r>
          <w:rPr>
            <w:noProof/>
            <w:webHidden/>
          </w:rPr>
        </w:r>
        <w:r>
          <w:rPr>
            <w:noProof/>
            <w:webHidden/>
          </w:rPr>
          <w:fldChar w:fldCharType="separate"/>
        </w:r>
        <w:r>
          <w:rPr>
            <w:noProof/>
            <w:webHidden/>
          </w:rPr>
          <w:t>20</w:t>
        </w:r>
        <w:r>
          <w:rPr>
            <w:noProof/>
            <w:webHidden/>
          </w:rPr>
          <w:fldChar w:fldCharType="end"/>
        </w:r>
      </w:hyperlink>
    </w:p>
    <w:p w14:paraId="4DEE8710" w14:textId="2DABFC75"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3995" w:history="1">
        <w:r w:rsidRPr="0085006E">
          <w:rPr>
            <w:rStyle w:val="Hyperlink"/>
            <w:noProof/>
          </w:rPr>
          <w:t>3.1</w:t>
        </w:r>
        <w:r>
          <w:rPr>
            <w:rFonts w:asciiTheme="minorHAnsi" w:eastAsiaTheme="minorEastAsia" w:hAnsiTheme="minorHAnsi" w:cstheme="minorBidi"/>
            <w:noProof/>
            <w:sz w:val="22"/>
            <w:szCs w:val="22"/>
          </w:rPr>
          <w:tab/>
        </w:r>
        <w:r w:rsidRPr="0085006E">
          <w:rPr>
            <w:rStyle w:val="Hyperlink"/>
            <w:noProof/>
          </w:rPr>
          <w:t>Glossary and Terminology</w:t>
        </w:r>
        <w:r>
          <w:rPr>
            <w:noProof/>
            <w:webHidden/>
          </w:rPr>
          <w:tab/>
        </w:r>
        <w:r>
          <w:rPr>
            <w:noProof/>
            <w:webHidden/>
          </w:rPr>
          <w:fldChar w:fldCharType="begin"/>
        </w:r>
        <w:r>
          <w:rPr>
            <w:noProof/>
            <w:webHidden/>
          </w:rPr>
          <w:instrText xml:space="preserve"> PAGEREF _Toc53133995 \h </w:instrText>
        </w:r>
        <w:r>
          <w:rPr>
            <w:noProof/>
            <w:webHidden/>
          </w:rPr>
        </w:r>
        <w:r>
          <w:rPr>
            <w:noProof/>
            <w:webHidden/>
          </w:rPr>
          <w:fldChar w:fldCharType="separate"/>
        </w:r>
        <w:r>
          <w:rPr>
            <w:noProof/>
            <w:webHidden/>
          </w:rPr>
          <w:t>20</w:t>
        </w:r>
        <w:r>
          <w:rPr>
            <w:noProof/>
            <w:webHidden/>
          </w:rPr>
          <w:fldChar w:fldCharType="end"/>
        </w:r>
      </w:hyperlink>
    </w:p>
    <w:p w14:paraId="52C05FA1" w14:textId="1306C4B6"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3996" w:history="1">
        <w:r w:rsidRPr="0085006E">
          <w:rPr>
            <w:rStyle w:val="Hyperlink"/>
            <w:noProof/>
          </w:rPr>
          <w:t>3.2</w:t>
        </w:r>
        <w:r>
          <w:rPr>
            <w:rFonts w:asciiTheme="minorHAnsi" w:eastAsiaTheme="minorEastAsia" w:hAnsiTheme="minorHAnsi" w:cstheme="minorBidi"/>
            <w:noProof/>
            <w:sz w:val="22"/>
            <w:szCs w:val="22"/>
          </w:rPr>
          <w:tab/>
        </w:r>
        <w:r w:rsidRPr="0085006E">
          <w:rPr>
            <w:rStyle w:val="Hyperlink"/>
            <w:noProof/>
          </w:rPr>
          <w:t>Failure Types</w:t>
        </w:r>
        <w:r>
          <w:rPr>
            <w:noProof/>
            <w:webHidden/>
          </w:rPr>
          <w:tab/>
        </w:r>
        <w:r>
          <w:rPr>
            <w:noProof/>
            <w:webHidden/>
          </w:rPr>
          <w:fldChar w:fldCharType="begin"/>
        </w:r>
        <w:r>
          <w:rPr>
            <w:noProof/>
            <w:webHidden/>
          </w:rPr>
          <w:instrText xml:space="preserve"> PAGEREF _Toc53133996 \h </w:instrText>
        </w:r>
        <w:r>
          <w:rPr>
            <w:noProof/>
            <w:webHidden/>
          </w:rPr>
        </w:r>
        <w:r>
          <w:rPr>
            <w:noProof/>
            <w:webHidden/>
          </w:rPr>
          <w:fldChar w:fldCharType="separate"/>
        </w:r>
        <w:r>
          <w:rPr>
            <w:noProof/>
            <w:webHidden/>
          </w:rPr>
          <w:t>20</w:t>
        </w:r>
        <w:r>
          <w:rPr>
            <w:noProof/>
            <w:webHidden/>
          </w:rPr>
          <w:fldChar w:fldCharType="end"/>
        </w:r>
      </w:hyperlink>
    </w:p>
    <w:p w14:paraId="39219621" w14:textId="74A852A2" w:rsidR="007D03E3" w:rsidRDefault="007D03E3">
      <w:pPr>
        <w:pStyle w:val="TOC1"/>
        <w:tabs>
          <w:tab w:val="left" w:pos="400"/>
        </w:tabs>
        <w:rPr>
          <w:rFonts w:asciiTheme="minorHAnsi" w:eastAsiaTheme="minorEastAsia" w:hAnsiTheme="minorHAnsi" w:cstheme="minorBidi"/>
          <w:noProof/>
          <w:sz w:val="22"/>
          <w:szCs w:val="22"/>
        </w:rPr>
      </w:pPr>
      <w:hyperlink w:anchor="_Toc53133997" w:history="1">
        <w:r w:rsidRPr="0085006E">
          <w:rPr>
            <w:rStyle w:val="Hyperlink"/>
            <w:noProof/>
          </w:rPr>
          <w:t>4</w:t>
        </w:r>
        <w:r>
          <w:rPr>
            <w:rFonts w:asciiTheme="minorHAnsi" w:eastAsiaTheme="minorEastAsia" w:hAnsiTheme="minorHAnsi" w:cstheme="minorBidi"/>
            <w:noProof/>
            <w:sz w:val="22"/>
            <w:szCs w:val="22"/>
          </w:rPr>
          <w:tab/>
        </w:r>
        <w:r w:rsidRPr="0085006E">
          <w:rPr>
            <w:rStyle w:val="Hyperlink"/>
            <w:noProof/>
          </w:rPr>
          <w:t>The DFDL Information Set (Infoset)</w:t>
        </w:r>
        <w:r>
          <w:rPr>
            <w:noProof/>
            <w:webHidden/>
          </w:rPr>
          <w:tab/>
        </w:r>
        <w:r>
          <w:rPr>
            <w:noProof/>
            <w:webHidden/>
          </w:rPr>
          <w:fldChar w:fldCharType="begin"/>
        </w:r>
        <w:r>
          <w:rPr>
            <w:noProof/>
            <w:webHidden/>
          </w:rPr>
          <w:instrText xml:space="preserve"> PAGEREF _Toc53133997 \h </w:instrText>
        </w:r>
        <w:r>
          <w:rPr>
            <w:noProof/>
            <w:webHidden/>
          </w:rPr>
        </w:r>
        <w:r>
          <w:rPr>
            <w:noProof/>
            <w:webHidden/>
          </w:rPr>
          <w:fldChar w:fldCharType="separate"/>
        </w:r>
        <w:r>
          <w:rPr>
            <w:noProof/>
            <w:webHidden/>
          </w:rPr>
          <w:t>22</w:t>
        </w:r>
        <w:r>
          <w:rPr>
            <w:noProof/>
            <w:webHidden/>
          </w:rPr>
          <w:fldChar w:fldCharType="end"/>
        </w:r>
      </w:hyperlink>
    </w:p>
    <w:p w14:paraId="58894661" w14:textId="0E71CC51"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3998" w:history="1">
        <w:r w:rsidRPr="0085006E">
          <w:rPr>
            <w:rStyle w:val="Hyperlink"/>
            <w:noProof/>
          </w:rPr>
          <w:t>4.1</w:t>
        </w:r>
        <w:r>
          <w:rPr>
            <w:rFonts w:asciiTheme="minorHAnsi" w:eastAsiaTheme="minorEastAsia" w:hAnsiTheme="minorHAnsi" w:cstheme="minorBidi"/>
            <w:noProof/>
            <w:sz w:val="22"/>
            <w:szCs w:val="22"/>
          </w:rPr>
          <w:tab/>
        </w:r>
        <w:r w:rsidRPr="0085006E">
          <w:rPr>
            <w:rStyle w:val="Hyperlink"/>
            <w:noProof/>
          </w:rPr>
          <w:t>"No Value''</w:t>
        </w:r>
        <w:r>
          <w:rPr>
            <w:noProof/>
            <w:webHidden/>
          </w:rPr>
          <w:tab/>
        </w:r>
        <w:r>
          <w:rPr>
            <w:noProof/>
            <w:webHidden/>
          </w:rPr>
          <w:fldChar w:fldCharType="begin"/>
        </w:r>
        <w:r>
          <w:rPr>
            <w:noProof/>
            <w:webHidden/>
          </w:rPr>
          <w:instrText xml:space="preserve"> PAGEREF _Toc53133998 \h </w:instrText>
        </w:r>
        <w:r>
          <w:rPr>
            <w:noProof/>
            <w:webHidden/>
          </w:rPr>
        </w:r>
        <w:r>
          <w:rPr>
            <w:noProof/>
            <w:webHidden/>
          </w:rPr>
          <w:fldChar w:fldCharType="separate"/>
        </w:r>
        <w:r>
          <w:rPr>
            <w:noProof/>
            <w:webHidden/>
          </w:rPr>
          <w:t>23</w:t>
        </w:r>
        <w:r>
          <w:rPr>
            <w:noProof/>
            <w:webHidden/>
          </w:rPr>
          <w:fldChar w:fldCharType="end"/>
        </w:r>
      </w:hyperlink>
    </w:p>
    <w:p w14:paraId="255DE1A3" w14:textId="404ADBA3"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3999" w:history="1">
        <w:r w:rsidRPr="0085006E">
          <w:rPr>
            <w:rStyle w:val="Hyperlink"/>
            <w:noProof/>
          </w:rPr>
          <w:t>4.2</w:t>
        </w:r>
        <w:r>
          <w:rPr>
            <w:rFonts w:asciiTheme="minorHAnsi" w:eastAsiaTheme="minorEastAsia" w:hAnsiTheme="minorHAnsi" w:cstheme="minorBidi"/>
            <w:noProof/>
            <w:sz w:val="22"/>
            <w:szCs w:val="22"/>
          </w:rPr>
          <w:tab/>
        </w:r>
        <w:r w:rsidRPr="0085006E">
          <w:rPr>
            <w:rStyle w:val="Hyperlink"/>
            <w:noProof/>
          </w:rPr>
          <w:t>Information Items</w:t>
        </w:r>
        <w:r>
          <w:rPr>
            <w:noProof/>
            <w:webHidden/>
          </w:rPr>
          <w:tab/>
        </w:r>
        <w:r>
          <w:rPr>
            <w:noProof/>
            <w:webHidden/>
          </w:rPr>
          <w:fldChar w:fldCharType="begin"/>
        </w:r>
        <w:r>
          <w:rPr>
            <w:noProof/>
            <w:webHidden/>
          </w:rPr>
          <w:instrText xml:space="preserve"> PAGEREF _Toc53133999 \h </w:instrText>
        </w:r>
        <w:r>
          <w:rPr>
            <w:noProof/>
            <w:webHidden/>
          </w:rPr>
        </w:r>
        <w:r>
          <w:rPr>
            <w:noProof/>
            <w:webHidden/>
          </w:rPr>
          <w:fldChar w:fldCharType="separate"/>
        </w:r>
        <w:r>
          <w:rPr>
            <w:noProof/>
            <w:webHidden/>
          </w:rPr>
          <w:t>23</w:t>
        </w:r>
        <w:r>
          <w:rPr>
            <w:noProof/>
            <w:webHidden/>
          </w:rPr>
          <w:fldChar w:fldCharType="end"/>
        </w:r>
      </w:hyperlink>
    </w:p>
    <w:p w14:paraId="1DA6015C" w14:textId="3C54EE75" w:rsidR="007D03E3" w:rsidRDefault="007D03E3">
      <w:pPr>
        <w:pStyle w:val="TOC3"/>
        <w:rPr>
          <w:rFonts w:asciiTheme="minorHAnsi" w:eastAsiaTheme="minorEastAsia" w:hAnsiTheme="minorHAnsi" w:cstheme="minorBidi"/>
          <w:noProof/>
          <w:sz w:val="22"/>
          <w:szCs w:val="22"/>
        </w:rPr>
      </w:pPr>
      <w:hyperlink w:anchor="_Toc53134000" w:history="1">
        <w:r w:rsidRPr="0085006E">
          <w:rPr>
            <w:rStyle w:val="Hyperlink"/>
            <w:noProof/>
            <w14:scene3d>
              <w14:camera w14:prst="orthographicFront"/>
              <w14:lightRig w14:rig="threePt" w14:dir="t">
                <w14:rot w14:lat="0" w14:lon="0" w14:rev="0"/>
              </w14:lightRig>
            </w14:scene3d>
          </w:rPr>
          <w:t>4.2.1</w:t>
        </w:r>
        <w:r>
          <w:rPr>
            <w:rFonts w:asciiTheme="minorHAnsi" w:eastAsiaTheme="minorEastAsia" w:hAnsiTheme="minorHAnsi" w:cstheme="minorBidi"/>
            <w:noProof/>
            <w:sz w:val="22"/>
            <w:szCs w:val="22"/>
          </w:rPr>
          <w:tab/>
        </w:r>
        <w:r w:rsidRPr="0085006E">
          <w:rPr>
            <w:rStyle w:val="Hyperlink"/>
            <w:noProof/>
          </w:rPr>
          <w:t>Document Information Item</w:t>
        </w:r>
        <w:r>
          <w:rPr>
            <w:noProof/>
            <w:webHidden/>
          </w:rPr>
          <w:tab/>
        </w:r>
        <w:r>
          <w:rPr>
            <w:noProof/>
            <w:webHidden/>
          </w:rPr>
          <w:fldChar w:fldCharType="begin"/>
        </w:r>
        <w:r>
          <w:rPr>
            <w:noProof/>
            <w:webHidden/>
          </w:rPr>
          <w:instrText xml:space="preserve"> PAGEREF _Toc53134000 \h </w:instrText>
        </w:r>
        <w:r>
          <w:rPr>
            <w:noProof/>
            <w:webHidden/>
          </w:rPr>
        </w:r>
        <w:r>
          <w:rPr>
            <w:noProof/>
            <w:webHidden/>
          </w:rPr>
          <w:fldChar w:fldCharType="separate"/>
        </w:r>
        <w:r>
          <w:rPr>
            <w:noProof/>
            <w:webHidden/>
          </w:rPr>
          <w:t>23</w:t>
        </w:r>
        <w:r>
          <w:rPr>
            <w:noProof/>
            <w:webHidden/>
          </w:rPr>
          <w:fldChar w:fldCharType="end"/>
        </w:r>
      </w:hyperlink>
    </w:p>
    <w:p w14:paraId="048EE36B" w14:textId="36AD29EC" w:rsidR="007D03E3" w:rsidRDefault="007D03E3">
      <w:pPr>
        <w:pStyle w:val="TOC3"/>
        <w:rPr>
          <w:rFonts w:asciiTheme="minorHAnsi" w:eastAsiaTheme="minorEastAsia" w:hAnsiTheme="minorHAnsi" w:cstheme="minorBidi"/>
          <w:noProof/>
          <w:sz w:val="22"/>
          <w:szCs w:val="22"/>
        </w:rPr>
      </w:pPr>
      <w:hyperlink w:anchor="_Toc53134001" w:history="1">
        <w:r w:rsidRPr="0085006E">
          <w:rPr>
            <w:rStyle w:val="Hyperlink"/>
            <w:noProof/>
            <w14:scene3d>
              <w14:camera w14:prst="orthographicFront"/>
              <w14:lightRig w14:rig="threePt" w14:dir="t">
                <w14:rot w14:lat="0" w14:lon="0" w14:rev="0"/>
              </w14:lightRig>
            </w14:scene3d>
          </w:rPr>
          <w:t>4.2.2</w:t>
        </w:r>
        <w:r>
          <w:rPr>
            <w:rFonts w:asciiTheme="minorHAnsi" w:eastAsiaTheme="minorEastAsia" w:hAnsiTheme="minorHAnsi" w:cstheme="minorBidi"/>
            <w:noProof/>
            <w:sz w:val="22"/>
            <w:szCs w:val="22"/>
          </w:rPr>
          <w:tab/>
        </w:r>
        <w:r w:rsidRPr="0085006E">
          <w:rPr>
            <w:rStyle w:val="Hyperlink"/>
            <w:noProof/>
          </w:rPr>
          <w:t>Element Information Items</w:t>
        </w:r>
        <w:r>
          <w:rPr>
            <w:noProof/>
            <w:webHidden/>
          </w:rPr>
          <w:tab/>
        </w:r>
        <w:r>
          <w:rPr>
            <w:noProof/>
            <w:webHidden/>
          </w:rPr>
          <w:fldChar w:fldCharType="begin"/>
        </w:r>
        <w:r>
          <w:rPr>
            <w:noProof/>
            <w:webHidden/>
          </w:rPr>
          <w:instrText xml:space="preserve"> PAGEREF _Toc53134001 \h </w:instrText>
        </w:r>
        <w:r>
          <w:rPr>
            <w:noProof/>
            <w:webHidden/>
          </w:rPr>
        </w:r>
        <w:r>
          <w:rPr>
            <w:noProof/>
            <w:webHidden/>
          </w:rPr>
          <w:fldChar w:fldCharType="separate"/>
        </w:r>
        <w:r>
          <w:rPr>
            <w:noProof/>
            <w:webHidden/>
          </w:rPr>
          <w:t>23</w:t>
        </w:r>
        <w:r>
          <w:rPr>
            <w:noProof/>
            <w:webHidden/>
          </w:rPr>
          <w:fldChar w:fldCharType="end"/>
        </w:r>
      </w:hyperlink>
    </w:p>
    <w:p w14:paraId="78B72DCD" w14:textId="040C313B"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02" w:history="1">
        <w:r w:rsidRPr="0085006E">
          <w:rPr>
            <w:rStyle w:val="Hyperlink"/>
            <w:noProof/>
          </w:rPr>
          <w:t>4.3</w:t>
        </w:r>
        <w:r>
          <w:rPr>
            <w:rFonts w:asciiTheme="minorHAnsi" w:eastAsiaTheme="minorEastAsia" w:hAnsiTheme="minorHAnsi" w:cstheme="minorBidi"/>
            <w:noProof/>
            <w:sz w:val="22"/>
            <w:szCs w:val="22"/>
          </w:rPr>
          <w:tab/>
        </w:r>
        <w:r w:rsidRPr="0085006E">
          <w:rPr>
            <w:rStyle w:val="Hyperlink"/>
            <w:noProof/>
          </w:rPr>
          <w:t>DFDL Information Item Order</w:t>
        </w:r>
        <w:r>
          <w:rPr>
            <w:noProof/>
            <w:webHidden/>
          </w:rPr>
          <w:tab/>
        </w:r>
        <w:r>
          <w:rPr>
            <w:noProof/>
            <w:webHidden/>
          </w:rPr>
          <w:fldChar w:fldCharType="begin"/>
        </w:r>
        <w:r>
          <w:rPr>
            <w:noProof/>
            <w:webHidden/>
          </w:rPr>
          <w:instrText xml:space="preserve"> PAGEREF _Toc53134002 \h </w:instrText>
        </w:r>
        <w:r>
          <w:rPr>
            <w:noProof/>
            <w:webHidden/>
          </w:rPr>
        </w:r>
        <w:r>
          <w:rPr>
            <w:noProof/>
            <w:webHidden/>
          </w:rPr>
          <w:fldChar w:fldCharType="separate"/>
        </w:r>
        <w:r>
          <w:rPr>
            <w:noProof/>
            <w:webHidden/>
          </w:rPr>
          <w:t>24</w:t>
        </w:r>
        <w:r>
          <w:rPr>
            <w:noProof/>
            <w:webHidden/>
          </w:rPr>
          <w:fldChar w:fldCharType="end"/>
        </w:r>
      </w:hyperlink>
    </w:p>
    <w:p w14:paraId="2664F893" w14:textId="67B05588"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03" w:history="1">
        <w:r w:rsidRPr="0085006E">
          <w:rPr>
            <w:rStyle w:val="Hyperlink"/>
            <w:noProof/>
          </w:rPr>
          <w:t>4.4</w:t>
        </w:r>
        <w:r>
          <w:rPr>
            <w:rFonts w:asciiTheme="minorHAnsi" w:eastAsiaTheme="minorEastAsia" w:hAnsiTheme="minorHAnsi" w:cstheme="minorBidi"/>
            <w:noProof/>
            <w:sz w:val="22"/>
            <w:szCs w:val="22"/>
          </w:rPr>
          <w:tab/>
        </w:r>
        <w:r w:rsidRPr="0085006E">
          <w:rPr>
            <w:rStyle w:val="Hyperlink"/>
            <w:noProof/>
          </w:rPr>
          <w:t>DFDL Augmented Infoset</w:t>
        </w:r>
        <w:r>
          <w:rPr>
            <w:noProof/>
            <w:webHidden/>
          </w:rPr>
          <w:tab/>
        </w:r>
        <w:r>
          <w:rPr>
            <w:noProof/>
            <w:webHidden/>
          </w:rPr>
          <w:fldChar w:fldCharType="begin"/>
        </w:r>
        <w:r>
          <w:rPr>
            <w:noProof/>
            <w:webHidden/>
          </w:rPr>
          <w:instrText xml:space="preserve"> PAGEREF _Toc53134003 \h </w:instrText>
        </w:r>
        <w:r>
          <w:rPr>
            <w:noProof/>
            <w:webHidden/>
          </w:rPr>
        </w:r>
        <w:r>
          <w:rPr>
            <w:noProof/>
            <w:webHidden/>
          </w:rPr>
          <w:fldChar w:fldCharType="separate"/>
        </w:r>
        <w:r>
          <w:rPr>
            <w:noProof/>
            <w:webHidden/>
          </w:rPr>
          <w:t>24</w:t>
        </w:r>
        <w:r>
          <w:rPr>
            <w:noProof/>
            <w:webHidden/>
          </w:rPr>
          <w:fldChar w:fldCharType="end"/>
        </w:r>
      </w:hyperlink>
    </w:p>
    <w:p w14:paraId="0AA0F6D9" w14:textId="36BC39B3" w:rsidR="007D03E3" w:rsidRDefault="007D03E3">
      <w:pPr>
        <w:pStyle w:val="TOC1"/>
        <w:tabs>
          <w:tab w:val="left" w:pos="400"/>
        </w:tabs>
        <w:rPr>
          <w:rFonts w:asciiTheme="minorHAnsi" w:eastAsiaTheme="minorEastAsia" w:hAnsiTheme="minorHAnsi" w:cstheme="minorBidi"/>
          <w:noProof/>
          <w:sz w:val="22"/>
          <w:szCs w:val="22"/>
        </w:rPr>
      </w:pPr>
      <w:hyperlink w:anchor="_Toc53134004" w:history="1">
        <w:r w:rsidRPr="0085006E">
          <w:rPr>
            <w:rStyle w:val="Hyperlink"/>
            <w:noProof/>
          </w:rPr>
          <w:t>5</w:t>
        </w:r>
        <w:r>
          <w:rPr>
            <w:rFonts w:asciiTheme="minorHAnsi" w:eastAsiaTheme="minorEastAsia" w:hAnsiTheme="minorHAnsi" w:cstheme="minorBidi"/>
            <w:noProof/>
            <w:sz w:val="22"/>
            <w:szCs w:val="22"/>
          </w:rPr>
          <w:tab/>
        </w:r>
        <w:r w:rsidRPr="0085006E">
          <w:rPr>
            <w:rStyle w:val="Hyperlink"/>
            <w:noProof/>
          </w:rPr>
          <w:t>DFDL Schema Component Model</w:t>
        </w:r>
        <w:r>
          <w:rPr>
            <w:noProof/>
            <w:webHidden/>
          </w:rPr>
          <w:tab/>
        </w:r>
        <w:r>
          <w:rPr>
            <w:noProof/>
            <w:webHidden/>
          </w:rPr>
          <w:fldChar w:fldCharType="begin"/>
        </w:r>
        <w:r>
          <w:rPr>
            <w:noProof/>
            <w:webHidden/>
          </w:rPr>
          <w:instrText xml:space="preserve"> PAGEREF _Toc53134004 \h </w:instrText>
        </w:r>
        <w:r>
          <w:rPr>
            <w:noProof/>
            <w:webHidden/>
          </w:rPr>
        </w:r>
        <w:r>
          <w:rPr>
            <w:noProof/>
            <w:webHidden/>
          </w:rPr>
          <w:fldChar w:fldCharType="separate"/>
        </w:r>
        <w:r>
          <w:rPr>
            <w:noProof/>
            <w:webHidden/>
          </w:rPr>
          <w:t>25</w:t>
        </w:r>
        <w:r>
          <w:rPr>
            <w:noProof/>
            <w:webHidden/>
          </w:rPr>
          <w:fldChar w:fldCharType="end"/>
        </w:r>
      </w:hyperlink>
    </w:p>
    <w:p w14:paraId="5C2A9555" w14:textId="453785E8"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05" w:history="1">
        <w:r w:rsidRPr="0085006E">
          <w:rPr>
            <w:rStyle w:val="Hyperlink"/>
            <w:noProof/>
          </w:rPr>
          <w:t>5.1</w:t>
        </w:r>
        <w:r>
          <w:rPr>
            <w:rFonts w:asciiTheme="minorHAnsi" w:eastAsiaTheme="minorEastAsia" w:hAnsiTheme="minorHAnsi" w:cstheme="minorBidi"/>
            <w:noProof/>
            <w:sz w:val="22"/>
            <w:szCs w:val="22"/>
          </w:rPr>
          <w:tab/>
        </w:r>
        <w:r w:rsidRPr="0085006E">
          <w:rPr>
            <w:rStyle w:val="Hyperlink"/>
            <w:noProof/>
          </w:rPr>
          <w:t>DFDL Simple Types</w:t>
        </w:r>
        <w:r>
          <w:rPr>
            <w:noProof/>
            <w:webHidden/>
          </w:rPr>
          <w:tab/>
        </w:r>
        <w:r>
          <w:rPr>
            <w:noProof/>
            <w:webHidden/>
          </w:rPr>
          <w:fldChar w:fldCharType="begin"/>
        </w:r>
        <w:r>
          <w:rPr>
            <w:noProof/>
            <w:webHidden/>
          </w:rPr>
          <w:instrText xml:space="preserve"> PAGEREF _Toc53134005 \h </w:instrText>
        </w:r>
        <w:r>
          <w:rPr>
            <w:noProof/>
            <w:webHidden/>
          </w:rPr>
        </w:r>
        <w:r>
          <w:rPr>
            <w:noProof/>
            <w:webHidden/>
          </w:rPr>
          <w:fldChar w:fldCharType="separate"/>
        </w:r>
        <w:r>
          <w:rPr>
            <w:noProof/>
            <w:webHidden/>
          </w:rPr>
          <w:t>26</w:t>
        </w:r>
        <w:r>
          <w:rPr>
            <w:noProof/>
            <w:webHidden/>
          </w:rPr>
          <w:fldChar w:fldCharType="end"/>
        </w:r>
      </w:hyperlink>
    </w:p>
    <w:p w14:paraId="68AFC80D" w14:textId="29C56E62"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06" w:history="1">
        <w:r w:rsidRPr="0085006E">
          <w:rPr>
            <w:rStyle w:val="Hyperlink"/>
            <w:noProof/>
          </w:rPr>
          <w:t>5.2</w:t>
        </w:r>
        <w:r>
          <w:rPr>
            <w:rFonts w:asciiTheme="minorHAnsi" w:eastAsiaTheme="minorEastAsia" w:hAnsiTheme="minorHAnsi" w:cstheme="minorBidi"/>
            <w:noProof/>
            <w:sz w:val="22"/>
            <w:szCs w:val="22"/>
          </w:rPr>
          <w:tab/>
        </w:r>
        <w:r w:rsidRPr="0085006E">
          <w:rPr>
            <w:rStyle w:val="Hyperlink"/>
            <w:noProof/>
          </w:rPr>
          <w:t>DFDL Subset of XML Schema</w:t>
        </w:r>
        <w:r>
          <w:rPr>
            <w:noProof/>
            <w:webHidden/>
          </w:rPr>
          <w:tab/>
        </w:r>
        <w:r>
          <w:rPr>
            <w:noProof/>
            <w:webHidden/>
          </w:rPr>
          <w:fldChar w:fldCharType="begin"/>
        </w:r>
        <w:r>
          <w:rPr>
            <w:noProof/>
            <w:webHidden/>
          </w:rPr>
          <w:instrText xml:space="preserve"> PAGEREF _Toc53134006 \h </w:instrText>
        </w:r>
        <w:r>
          <w:rPr>
            <w:noProof/>
            <w:webHidden/>
          </w:rPr>
        </w:r>
        <w:r>
          <w:rPr>
            <w:noProof/>
            <w:webHidden/>
          </w:rPr>
          <w:fldChar w:fldCharType="separate"/>
        </w:r>
        <w:r>
          <w:rPr>
            <w:noProof/>
            <w:webHidden/>
          </w:rPr>
          <w:t>27</w:t>
        </w:r>
        <w:r>
          <w:rPr>
            <w:noProof/>
            <w:webHidden/>
          </w:rPr>
          <w:fldChar w:fldCharType="end"/>
        </w:r>
      </w:hyperlink>
    </w:p>
    <w:p w14:paraId="3A9A8353" w14:textId="5AC8A29A"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07" w:history="1">
        <w:r w:rsidRPr="0085006E">
          <w:rPr>
            <w:rStyle w:val="Hyperlink"/>
            <w:noProof/>
          </w:rPr>
          <w:t>5.3</w:t>
        </w:r>
        <w:r>
          <w:rPr>
            <w:rFonts w:asciiTheme="minorHAnsi" w:eastAsiaTheme="minorEastAsia" w:hAnsiTheme="minorHAnsi" w:cstheme="minorBidi"/>
            <w:noProof/>
            <w:sz w:val="22"/>
            <w:szCs w:val="22"/>
          </w:rPr>
          <w:tab/>
        </w:r>
        <w:r w:rsidRPr="0085006E">
          <w:rPr>
            <w:rStyle w:val="Hyperlink"/>
            <w:noProof/>
          </w:rPr>
          <w:t>XSD Facets, min/maxOccurs, default, and fixed</w:t>
        </w:r>
        <w:r>
          <w:rPr>
            <w:noProof/>
            <w:webHidden/>
          </w:rPr>
          <w:tab/>
        </w:r>
        <w:r>
          <w:rPr>
            <w:noProof/>
            <w:webHidden/>
          </w:rPr>
          <w:fldChar w:fldCharType="begin"/>
        </w:r>
        <w:r>
          <w:rPr>
            <w:noProof/>
            <w:webHidden/>
          </w:rPr>
          <w:instrText xml:space="preserve"> PAGEREF _Toc53134007 \h </w:instrText>
        </w:r>
        <w:r>
          <w:rPr>
            <w:noProof/>
            <w:webHidden/>
          </w:rPr>
        </w:r>
        <w:r>
          <w:rPr>
            <w:noProof/>
            <w:webHidden/>
          </w:rPr>
          <w:fldChar w:fldCharType="separate"/>
        </w:r>
        <w:r>
          <w:rPr>
            <w:noProof/>
            <w:webHidden/>
          </w:rPr>
          <w:t>28</w:t>
        </w:r>
        <w:r>
          <w:rPr>
            <w:noProof/>
            <w:webHidden/>
          </w:rPr>
          <w:fldChar w:fldCharType="end"/>
        </w:r>
      </w:hyperlink>
    </w:p>
    <w:p w14:paraId="54ACD082" w14:textId="4AB362B4" w:rsidR="007D03E3" w:rsidRDefault="007D03E3">
      <w:pPr>
        <w:pStyle w:val="TOC3"/>
        <w:rPr>
          <w:rFonts w:asciiTheme="minorHAnsi" w:eastAsiaTheme="minorEastAsia" w:hAnsiTheme="minorHAnsi" w:cstheme="minorBidi"/>
          <w:noProof/>
          <w:sz w:val="22"/>
          <w:szCs w:val="22"/>
        </w:rPr>
      </w:pPr>
      <w:hyperlink w:anchor="_Toc53134008" w:history="1">
        <w:r w:rsidRPr="0085006E">
          <w:rPr>
            <w:rStyle w:val="Hyperlink"/>
            <w:noProof/>
            <w14:scene3d>
              <w14:camera w14:prst="orthographicFront"/>
              <w14:lightRig w14:rig="threePt" w14:dir="t">
                <w14:rot w14:lat="0" w14:lon="0" w14:rev="0"/>
              </w14:lightRig>
            </w14:scene3d>
          </w:rPr>
          <w:t>5.3.1</w:t>
        </w:r>
        <w:r>
          <w:rPr>
            <w:rFonts w:asciiTheme="minorHAnsi" w:eastAsiaTheme="minorEastAsia" w:hAnsiTheme="minorHAnsi" w:cstheme="minorBidi"/>
            <w:noProof/>
            <w:sz w:val="22"/>
            <w:szCs w:val="22"/>
          </w:rPr>
          <w:tab/>
        </w:r>
        <w:r w:rsidRPr="0085006E">
          <w:rPr>
            <w:rStyle w:val="Hyperlink"/>
            <w:noProof/>
          </w:rPr>
          <w:t>MinOccurs, MaxOccurs</w:t>
        </w:r>
        <w:r>
          <w:rPr>
            <w:noProof/>
            <w:webHidden/>
          </w:rPr>
          <w:tab/>
        </w:r>
        <w:r>
          <w:rPr>
            <w:noProof/>
            <w:webHidden/>
          </w:rPr>
          <w:fldChar w:fldCharType="begin"/>
        </w:r>
        <w:r>
          <w:rPr>
            <w:noProof/>
            <w:webHidden/>
          </w:rPr>
          <w:instrText xml:space="preserve"> PAGEREF _Toc53134008 \h </w:instrText>
        </w:r>
        <w:r>
          <w:rPr>
            <w:noProof/>
            <w:webHidden/>
          </w:rPr>
        </w:r>
        <w:r>
          <w:rPr>
            <w:noProof/>
            <w:webHidden/>
          </w:rPr>
          <w:fldChar w:fldCharType="separate"/>
        </w:r>
        <w:r>
          <w:rPr>
            <w:noProof/>
            <w:webHidden/>
          </w:rPr>
          <w:t>28</w:t>
        </w:r>
        <w:r>
          <w:rPr>
            <w:noProof/>
            <w:webHidden/>
          </w:rPr>
          <w:fldChar w:fldCharType="end"/>
        </w:r>
      </w:hyperlink>
    </w:p>
    <w:p w14:paraId="04C7DE67" w14:textId="18C6929A" w:rsidR="007D03E3" w:rsidRDefault="007D03E3">
      <w:pPr>
        <w:pStyle w:val="TOC3"/>
        <w:rPr>
          <w:rFonts w:asciiTheme="minorHAnsi" w:eastAsiaTheme="minorEastAsia" w:hAnsiTheme="minorHAnsi" w:cstheme="minorBidi"/>
          <w:noProof/>
          <w:sz w:val="22"/>
          <w:szCs w:val="22"/>
        </w:rPr>
      </w:pPr>
      <w:hyperlink w:anchor="_Toc53134009" w:history="1">
        <w:r w:rsidRPr="0085006E">
          <w:rPr>
            <w:rStyle w:val="Hyperlink"/>
            <w:noProof/>
            <w14:scene3d>
              <w14:camera w14:prst="orthographicFront"/>
              <w14:lightRig w14:rig="threePt" w14:dir="t">
                <w14:rot w14:lat="0" w14:lon="0" w14:rev="0"/>
              </w14:lightRig>
            </w14:scene3d>
          </w:rPr>
          <w:t>5.3.2</w:t>
        </w:r>
        <w:r>
          <w:rPr>
            <w:rFonts w:asciiTheme="minorHAnsi" w:eastAsiaTheme="minorEastAsia" w:hAnsiTheme="minorHAnsi" w:cstheme="minorBidi"/>
            <w:noProof/>
            <w:sz w:val="22"/>
            <w:szCs w:val="22"/>
          </w:rPr>
          <w:tab/>
        </w:r>
        <w:r w:rsidRPr="0085006E">
          <w:rPr>
            <w:rStyle w:val="Hyperlink"/>
            <w:noProof/>
          </w:rPr>
          <w:t>MinLength, MaxLength</w:t>
        </w:r>
        <w:r>
          <w:rPr>
            <w:noProof/>
            <w:webHidden/>
          </w:rPr>
          <w:tab/>
        </w:r>
        <w:r>
          <w:rPr>
            <w:noProof/>
            <w:webHidden/>
          </w:rPr>
          <w:fldChar w:fldCharType="begin"/>
        </w:r>
        <w:r>
          <w:rPr>
            <w:noProof/>
            <w:webHidden/>
          </w:rPr>
          <w:instrText xml:space="preserve"> PAGEREF _Toc53134009 \h </w:instrText>
        </w:r>
        <w:r>
          <w:rPr>
            <w:noProof/>
            <w:webHidden/>
          </w:rPr>
        </w:r>
        <w:r>
          <w:rPr>
            <w:noProof/>
            <w:webHidden/>
          </w:rPr>
          <w:fldChar w:fldCharType="separate"/>
        </w:r>
        <w:r>
          <w:rPr>
            <w:noProof/>
            <w:webHidden/>
          </w:rPr>
          <w:t>29</w:t>
        </w:r>
        <w:r>
          <w:rPr>
            <w:noProof/>
            <w:webHidden/>
          </w:rPr>
          <w:fldChar w:fldCharType="end"/>
        </w:r>
      </w:hyperlink>
    </w:p>
    <w:p w14:paraId="02ABBA5D" w14:textId="5E34635E" w:rsidR="007D03E3" w:rsidRDefault="007D03E3">
      <w:pPr>
        <w:pStyle w:val="TOC3"/>
        <w:rPr>
          <w:rFonts w:asciiTheme="minorHAnsi" w:eastAsiaTheme="minorEastAsia" w:hAnsiTheme="minorHAnsi" w:cstheme="minorBidi"/>
          <w:noProof/>
          <w:sz w:val="22"/>
          <w:szCs w:val="22"/>
        </w:rPr>
      </w:pPr>
      <w:hyperlink w:anchor="_Toc53134010" w:history="1">
        <w:r w:rsidRPr="0085006E">
          <w:rPr>
            <w:rStyle w:val="Hyperlink"/>
            <w:noProof/>
            <w14:scene3d>
              <w14:camera w14:prst="orthographicFront"/>
              <w14:lightRig w14:rig="threePt" w14:dir="t">
                <w14:rot w14:lat="0" w14:lon="0" w14:rev="0"/>
              </w14:lightRig>
            </w14:scene3d>
          </w:rPr>
          <w:t>5.3.3</w:t>
        </w:r>
        <w:r>
          <w:rPr>
            <w:rFonts w:asciiTheme="minorHAnsi" w:eastAsiaTheme="minorEastAsia" w:hAnsiTheme="minorHAnsi" w:cstheme="minorBidi"/>
            <w:noProof/>
            <w:sz w:val="22"/>
            <w:szCs w:val="22"/>
          </w:rPr>
          <w:tab/>
        </w:r>
        <w:r w:rsidRPr="0085006E">
          <w:rPr>
            <w:rStyle w:val="Hyperlink"/>
            <w:noProof/>
          </w:rPr>
          <w:t>MaxInclusive, MaxExclusive, MinExclusive, MinInclusive, TotalDigits, FractionDigits</w:t>
        </w:r>
        <w:r>
          <w:rPr>
            <w:noProof/>
            <w:webHidden/>
          </w:rPr>
          <w:tab/>
        </w:r>
        <w:r>
          <w:rPr>
            <w:noProof/>
            <w:webHidden/>
          </w:rPr>
          <w:fldChar w:fldCharType="begin"/>
        </w:r>
        <w:r>
          <w:rPr>
            <w:noProof/>
            <w:webHidden/>
          </w:rPr>
          <w:instrText xml:space="preserve"> PAGEREF _Toc53134010 \h </w:instrText>
        </w:r>
        <w:r>
          <w:rPr>
            <w:noProof/>
            <w:webHidden/>
          </w:rPr>
        </w:r>
        <w:r>
          <w:rPr>
            <w:noProof/>
            <w:webHidden/>
          </w:rPr>
          <w:fldChar w:fldCharType="separate"/>
        </w:r>
        <w:r>
          <w:rPr>
            <w:noProof/>
            <w:webHidden/>
          </w:rPr>
          <w:t>29</w:t>
        </w:r>
        <w:r>
          <w:rPr>
            <w:noProof/>
            <w:webHidden/>
          </w:rPr>
          <w:fldChar w:fldCharType="end"/>
        </w:r>
      </w:hyperlink>
    </w:p>
    <w:p w14:paraId="111923F5" w14:textId="454B7F26" w:rsidR="007D03E3" w:rsidRDefault="007D03E3">
      <w:pPr>
        <w:pStyle w:val="TOC3"/>
        <w:rPr>
          <w:rFonts w:asciiTheme="minorHAnsi" w:eastAsiaTheme="minorEastAsia" w:hAnsiTheme="minorHAnsi" w:cstheme="minorBidi"/>
          <w:noProof/>
          <w:sz w:val="22"/>
          <w:szCs w:val="22"/>
        </w:rPr>
      </w:pPr>
      <w:hyperlink w:anchor="_Toc53134011" w:history="1">
        <w:r w:rsidRPr="0085006E">
          <w:rPr>
            <w:rStyle w:val="Hyperlink"/>
            <w:noProof/>
            <w14:scene3d>
              <w14:camera w14:prst="orthographicFront"/>
              <w14:lightRig w14:rig="threePt" w14:dir="t">
                <w14:rot w14:lat="0" w14:lon="0" w14:rev="0"/>
              </w14:lightRig>
            </w14:scene3d>
          </w:rPr>
          <w:t>5.3.4</w:t>
        </w:r>
        <w:r>
          <w:rPr>
            <w:rFonts w:asciiTheme="minorHAnsi" w:eastAsiaTheme="minorEastAsia" w:hAnsiTheme="minorHAnsi" w:cstheme="minorBidi"/>
            <w:noProof/>
            <w:sz w:val="22"/>
            <w:szCs w:val="22"/>
          </w:rPr>
          <w:tab/>
        </w:r>
        <w:r w:rsidRPr="0085006E">
          <w:rPr>
            <w:rStyle w:val="Hyperlink"/>
            <w:noProof/>
          </w:rPr>
          <w:t>Pattern</w:t>
        </w:r>
        <w:r>
          <w:rPr>
            <w:noProof/>
            <w:webHidden/>
          </w:rPr>
          <w:tab/>
        </w:r>
        <w:r>
          <w:rPr>
            <w:noProof/>
            <w:webHidden/>
          </w:rPr>
          <w:fldChar w:fldCharType="begin"/>
        </w:r>
        <w:r>
          <w:rPr>
            <w:noProof/>
            <w:webHidden/>
          </w:rPr>
          <w:instrText xml:space="preserve"> PAGEREF _Toc53134011 \h </w:instrText>
        </w:r>
        <w:r>
          <w:rPr>
            <w:noProof/>
            <w:webHidden/>
          </w:rPr>
        </w:r>
        <w:r>
          <w:rPr>
            <w:noProof/>
            <w:webHidden/>
          </w:rPr>
          <w:fldChar w:fldCharType="separate"/>
        </w:r>
        <w:r>
          <w:rPr>
            <w:noProof/>
            <w:webHidden/>
          </w:rPr>
          <w:t>29</w:t>
        </w:r>
        <w:r>
          <w:rPr>
            <w:noProof/>
            <w:webHidden/>
          </w:rPr>
          <w:fldChar w:fldCharType="end"/>
        </w:r>
      </w:hyperlink>
    </w:p>
    <w:p w14:paraId="0C851AE4" w14:textId="7A17E63A" w:rsidR="007D03E3" w:rsidRDefault="007D03E3">
      <w:pPr>
        <w:pStyle w:val="TOC3"/>
        <w:rPr>
          <w:rFonts w:asciiTheme="minorHAnsi" w:eastAsiaTheme="minorEastAsia" w:hAnsiTheme="minorHAnsi" w:cstheme="minorBidi"/>
          <w:noProof/>
          <w:sz w:val="22"/>
          <w:szCs w:val="22"/>
        </w:rPr>
      </w:pPr>
      <w:hyperlink w:anchor="_Toc53134012" w:history="1">
        <w:r w:rsidRPr="0085006E">
          <w:rPr>
            <w:rStyle w:val="Hyperlink"/>
            <w:noProof/>
            <w14:scene3d>
              <w14:camera w14:prst="orthographicFront"/>
              <w14:lightRig w14:rig="threePt" w14:dir="t">
                <w14:rot w14:lat="0" w14:lon="0" w14:rev="0"/>
              </w14:lightRig>
            </w14:scene3d>
          </w:rPr>
          <w:t>5.3.5</w:t>
        </w:r>
        <w:r>
          <w:rPr>
            <w:rFonts w:asciiTheme="minorHAnsi" w:eastAsiaTheme="minorEastAsia" w:hAnsiTheme="minorHAnsi" w:cstheme="minorBidi"/>
            <w:noProof/>
            <w:sz w:val="22"/>
            <w:szCs w:val="22"/>
          </w:rPr>
          <w:tab/>
        </w:r>
        <w:r w:rsidRPr="0085006E">
          <w:rPr>
            <w:rStyle w:val="Hyperlink"/>
            <w:noProof/>
          </w:rPr>
          <w:t>Enumeration</w:t>
        </w:r>
        <w:r>
          <w:rPr>
            <w:noProof/>
            <w:webHidden/>
          </w:rPr>
          <w:tab/>
        </w:r>
        <w:r>
          <w:rPr>
            <w:noProof/>
            <w:webHidden/>
          </w:rPr>
          <w:fldChar w:fldCharType="begin"/>
        </w:r>
        <w:r>
          <w:rPr>
            <w:noProof/>
            <w:webHidden/>
          </w:rPr>
          <w:instrText xml:space="preserve"> PAGEREF _Toc53134012 \h </w:instrText>
        </w:r>
        <w:r>
          <w:rPr>
            <w:noProof/>
            <w:webHidden/>
          </w:rPr>
        </w:r>
        <w:r>
          <w:rPr>
            <w:noProof/>
            <w:webHidden/>
          </w:rPr>
          <w:fldChar w:fldCharType="separate"/>
        </w:r>
        <w:r>
          <w:rPr>
            <w:noProof/>
            <w:webHidden/>
          </w:rPr>
          <w:t>29</w:t>
        </w:r>
        <w:r>
          <w:rPr>
            <w:noProof/>
            <w:webHidden/>
          </w:rPr>
          <w:fldChar w:fldCharType="end"/>
        </w:r>
      </w:hyperlink>
    </w:p>
    <w:p w14:paraId="69655FBD" w14:textId="56638314" w:rsidR="007D03E3" w:rsidRDefault="007D03E3">
      <w:pPr>
        <w:pStyle w:val="TOC3"/>
        <w:rPr>
          <w:rFonts w:asciiTheme="minorHAnsi" w:eastAsiaTheme="minorEastAsia" w:hAnsiTheme="minorHAnsi" w:cstheme="minorBidi"/>
          <w:noProof/>
          <w:sz w:val="22"/>
          <w:szCs w:val="22"/>
        </w:rPr>
      </w:pPr>
      <w:hyperlink w:anchor="_Toc53134013" w:history="1">
        <w:r w:rsidRPr="0085006E">
          <w:rPr>
            <w:rStyle w:val="Hyperlink"/>
            <w:noProof/>
            <w14:scene3d>
              <w14:camera w14:prst="orthographicFront"/>
              <w14:lightRig w14:rig="threePt" w14:dir="t">
                <w14:rot w14:lat="0" w14:lon="0" w14:rev="0"/>
              </w14:lightRig>
            </w14:scene3d>
          </w:rPr>
          <w:t>5.3.6</w:t>
        </w:r>
        <w:r>
          <w:rPr>
            <w:rFonts w:asciiTheme="minorHAnsi" w:eastAsiaTheme="minorEastAsia" w:hAnsiTheme="minorHAnsi" w:cstheme="minorBidi"/>
            <w:noProof/>
            <w:sz w:val="22"/>
            <w:szCs w:val="22"/>
          </w:rPr>
          <w:tab/>
        </w:r>
        <w:r w:rsidRPr="0085006E">
          <w:rPr>
            <w:rStyle w:val="Hyperlink"/>
            <w:noProof/>
          </w:rPr>
          <w:t>Default</w:t>
        </w:r>
        <w:r>
          <w:rPr>
            <w:noProof/>
            <w:webHidden/>
          </w:rPr>
          <w:tab/>
        </w:r>
        <w:r>
          <w:rPr>
            <w:noProof/>
            <w:webHidden/>
          </w:rPr>
          <w:fldChar w:fldCharType="begin"/>
        </w:r>
        <w:r>
          <w:rPr>
            <w:noProof/>
            <w:webHidden/>
          </w:rPr>
          <w:instrText xml:space="preserve"> PAGEREF _Toc53134013 \h </w:instrText>
        </w:r>
        <w:r>
          <w:rPr>
            <w:noProof/>
            <w:webHidden/>
          </w:rPr>
        </w:r>
        <w:r>
          <w:rPr>
            <w:noProof/>
            <w:webHidden/>
          </w:rPr>
          <w:fldChar w:fldCharType="separate"/>
        </w:r>
        <w:r>
          <w:rPr>
            <w:noProof/>
            <w:webHidden/>
          </w:rPr>
          <w:t>29</w:t>
        </w:r>
        <w:r>
          <w:rPr>
            <w:noProof/>
            <w:webHidden/>
          </w:rPr>
          <w:fldChar w:fldCharType="end"/>
        </w:r>
      </w:hyperlink>
    </w:p>
    <w:p w14:paraId="7116B75D" w14:textId="6D351802" w:rsidR="007D03E3" w:rsidRDefault="007D03E3">
      <w:pPr>
        <w:pStyle w:val="TOC3"/>
        <w:rPr>
          <w:rFonts w:asciiTheme="minorHAnsi" w:eastAsiaTheme="minorEastAsia" w:hAnsiTheme="minorHAnsi" w:cstheme="minorBidi"/>
          <w:noProof/>
          <w:sz w:val="22"/>
          <w:szCs w:val="22"/>
        </w:rPr>
      </w:pPr>
      <w:hyperlink w:anchor="_Toc53134014" w:history="1">
        <w:r w:rsidRPr="0085006E">
          <w:rPr>
            <w:rStyle w:val="Hyperlink"/>
            <w:noProof/>
            <w14:scene3d>
              <w14:camera w14:prst="orthographicFront"/>
              <w14:lightRig w14:rig="threePt" w14:dir="t">
                <w14:rot w14:lat="0" w14:lon="0" w14:rev="0"/>
              </w14:lightRig>
            </w14:scene3d>
          </w:rPr>
          <w:t>5.3.7</w:t>
        </w:r>
        <w:r>
          <w:rPr>
            <w:rFonts w:asciiTheme="minorHAnsi" w:eastAsiaTheme="minorEastAsia" w:hAnsiTheme="minorHAnsi" w:cstheme="minorBidi"/>
            <w:noProof/>
            <w:sz w:val="22"/>
            <w:szCs w:val="22"/>
          </w:rPr>
          <w:tab/>
        </w:r>
        <w:r w:rsidRPr="0085006E">
          <w:rPr>
            <w:rStyle w:val="Hyperlink"/>
            <w:noProof/>
          </w:rPr>
          <w:t>Fixed</w:t>
        </w:r>
        <w:r>
          <w:rPr>
            <w:noProof/>
            <w:webHidden/>
          </w:rPr>
          <w:tab/>
        </w:r>
        <w:r>
          <w:rPr>
            <w:noProof/>
            <w:webHidden/>
          </w:rPr>
          <w:fldChar w:fldCharType="begin"/>
        </w:r>
        <w:r>
          <w:rPr>
            <w:noProof/>
            <w:webHidden/>
          </w:rPr>
          <w:instrText xml:space="preserve"> PAGEREF _Toc53134014 \h </w:instrText>
        </w:r>
        <w:r>
          <w:rPr>
            <w:noProof/>
            <w:webHidden/>
          </w:rPr>
        </w:r>
        <w:r>
          <w:rPr>
            <w:noProof/>
            <w:webHidden/>
          </w:rPr>
          <w:fldChar w:fldCharType="separate"/>
        </w:r>
        <w:r>
          <w:rPr>
            <w:noProof/>
            <w:webHidden/>
          </w:rPr>
          <w:t>29</w:t>
        </w:r>
        <w:r>
          <w:rPr>
            <w:noProof/>
            <w:webHidden/>
          </w:rPr>
          <w:fldChar w:fldCharType="end"/>
        </w:r>
      </w:hyperlink>
    </w:p>
    <w:p w14:paraId="0F856599" w14:textId="2A69CADD"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15" w:history="1">
        <w:r w:rsidRPr="0085006E">
          <w:rPr>
            <w:rStyle w:val="Hyperlink"/>
            <w:noProof/>
          </w:rPr>
          <w:t>5.4</w:t>
        </w:r>
        <w:r>
          <w:rPr>
            <w:rFonts w:asciiTheme="minorHAnsi" w:eastAsiaTheme="minorEastAsia" w:hAnsiTheme="minorHAnsi" w:cstheme="minorBidi"/>
            <w:noProof/>
            <w:sz w:val="22"/>
            <w:szCs w:val="22"/>
          </w:rPr>
          <w:tab/>
        </w:r>
        <w:r w:rsidRPr="0085006E">
          <w:rPr>
            <w:rStyle w:val="Hyperlink"/>
            <w:noProof/>
          </w:rPr>
          <w:t>Compatibility with Other Annotation Language Schemas</w:t>
        </w:r>
        <w:r>
          <w:rPr>
            <w:noProof/>
            <w:webHidden/>
          </w:rPr>
          <w:tab/>
        </w:r>
        <w:r>
          <w:rPr>
            <w:noProof/>
            <w:webHidden/>
          </w:rPr>
          <w:fldChar w:fldCharType="begin"/>
        </w:r>
        <w:r>
          <w:rPr>
            <w:noProof/>
            <w:webHidden/>
          </w:rPr>
          <w:instrText xml:space="preserve"> PAGEREF _Toc53134015 \h </w:instrText>
        </w:r>
        <w:r>
          <w:rPr>
            <w:noProof/>
            <w:webHidden/>
          </w:rPr>
        </w:r>
        <w:r>
          <w:rPr>
            <w:noProof/>
            <w:webHidden/>
          </w:rPr>
          <w:fldChar w:fldCharType="separate"/>
        </w:r>
        <w:r>
          <w:rPr>
            <w:noProof/>
            <w:webHidden/>
          </w:rPr>
          <w:t>29</w:t>
        </w:r>
        <w:r>
          <w:rPr>
            <w:noProof/>
            <w:webHidden/>
          </w:rPr>
          <w:fldChar w:fldCharType="end"/>
        </w:r>
      </w:hyperlink>
    </w:p>
    <w:p w14:paraId="0B9746F9" w14:textId="748D536A" w:rsidR="007D03E3" w:rsidRDefault="007D03E3">
      <w:pPr>
        <w:pStyle w:val="TOC1"/>
        <w:tabs>
          <w:tab w:val="left" w:pos="400"/>
        </w:tabs>
        <w:rPr>
          <w:rFonts w:asciiTheme="minorHAnsi" w:eastAsiaTheme="minorEastAsia" w:hAnsiTheme="minorHAnsi" w:cstheme="minorBidi"/>
          <w:noProof/>
          <w:sz w:val="22"/>
          <w:szCs w:val="22"/>
        </w:rPr>
      </w:pPr>
      <w:hyperlink w:anchor="_Toc53134016" w:history="1">
        <w:r w:rsidRPr="0085006E">
          <w:rPr>
            <w:rStyle w:val="Hyperlink"/>
            <w:noProof/>
          </w:rPr>
          <w:t>6</w:t>
        </w:r>
        <w:r>
          <w:rPr>
            <w:rFonts w:asciiTheme="minorHAnsi" w:eastAsiaTheme="minorEastAsia" w:hAnsiTheme="minorHAnsi" w:cstheme="minorBidi"/>
            <w:noProof/>
            <w:sz w:val="22"/>
            <w:szCs w:val="22"/>
          </w:rPr>
          <w:tab/>
        </w:r>
        <w:r w:rsidRPr="0085006E">
          <w:rPr>
            <w:rStyle w:val="Hyperlink"/>
            <w:noProof/>
          </w:rPr>
          <w:t>DFDL Syntax Basics</w:t>
        </w:r>
        <w:r>
          <w:rPr>
            <w:noProof/>
            <w:webHidden/>
          </w:rPr>
          <w:tab/>
        </w:r>
        <w:r>
          <w:rPr>
            <w:noProof/>
            <w:webHidden/>
          </w:rPr>
          <w:fldChar w:fldCharType="begin"/>
        </w:r>
        <w:r>
          <w:rPr>
            <w:noProof/>
            <w:webHidden/>
          </w:rPr>
          <w:instrText xml:space="preserve"> PAGEREF _Toc53134016 \h </w:instrText>
        </w:r>
        <w:r>
          <w:rPr>
            <w:noProof/>
            <w:webHidden/>
          </w:rPr>
        </w:r>
        <w:r>
          <w:rPr>
            <w:noProof/>
            <w:webHidden/>
          </w:rPr>
          <w:fldChar w:fldCharType="separate"/>
        </w:r>
        <w:r>
          <w:rPr>
            <w:noProof/>
            <w:webHidden/>
          </w:rPr>
          <w:t>31</w:t>
        </w:r>
        <w:r>
          <w:rPr>
            <w:noProof/>
            <w:webHidden/>
          </w:rPr>
          <w:fldChar w:fldCharType="end"/>
        </w:r>
      </w:hyperlink>
    </w:p>
    <w:p w14:paraId="458A6E43" w14:textId="525B6A4C"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17" w:history="1">
        <w:r w:rsidRPr="0085006E">
          <w:rPr>
            <w:rStyle w:val="Hyperlink"/>
            <w:noProof/>
          </w:rPr>
          <w:t>6.1</w:t>
        </w:r>
        <w:r>
          <w:rPr>
            <w:rFonts w:asciiTheme="minorHAnsi" w:eastAsiaTheme="minorEastAsia" w:hAnsiTheme="minorHAnsi" w:cstheme="minorBidi"/>
            <w:noProof/>
            <w:sz w:val="22"/>
            <w:szCs w:val="22"/>
          </w:rPr>
          <w:tab/>
        </w:r>
        <w:r w:rsidRPr="0085006E">
          <w:rPr>
            <w:rStyle w:val="Hyperlink"/>
            <w:noProof/>
          </w:rPr>
          <w:t>Namespaces</w:t>
        </w:r>
        <w:r>
          <w:rPr>
            <w:noProof/>
            <w:webHidden/>
          </w:rPr>
          <w:tab/>
        </w:r>
        <w:r>
          <w:rPr>
            <w:noProof/>
            <w:webHidden/>
          </w:rPr>
          <w:fldChar w:fldCharType="begin"/>
        </w:r>
        <w:r>
          <w:rPr>
            <w:noProof/>
            <w:webHidden/>
          </w:rPr>
          <w:instrText xml:space="preserve"> PAGEREF _Toc53134017 \h </w:instrText>
        </w:r>
        <w:r>
          <w:rPr>
            <w:noProof/>
            <w:webHidden/>
          </w:rPr>
        </w:r>
        <w:r>
          <w:rPr>
            <w:noProof/>
            <w:webHidden/>
          </w:rPr>
          <w:fldChar w:fldCharType="separate"/>
        </w:r>
        <w:r>
          <w:rPr>
            <w:noProof/>
            <w:webHidden/>
          </w:rPr>
          <w:t>31</w:t>
        </w:r>
        <w:r>
          <w:rPr>
            <w:noProof/>
            <w:webHidden/>
          </w:rPr>
          <w:fldChar w:fldCharType="end"/>
        </w:r>
      </w:hyperlink>
    </w:p>
    <w:p w14:paraId="6AB4D5D5" w14:textId="049F1DE8"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18" w:history="1">
        <w:r w:rsidRPr="0085006E">
          <w:rPr>
            <w:rStyle w:val="Hyperlink"/>
            <w:noProof/>
          </w:rPr>
          <w:t>6.2</w:t>
        </w:r>
        <w:r>
          <w:rPr>
            <w:rFonts w:asciiTheme="minorHAnsi" w:eastAsiaTheme="minorEastAsia" w:hAnsiTheme="minorHAnsi" w:cstheme="minorBidi"/>
            <w:noProof/>
            <w:sz w:val="22"/>
            <w:szCs w:val="22"/>
          </w:rPr>
          <w:tab/>
        </w:r>
        <w:r w:rsidRPr="0085006E">
          <w:rPr>
            <w:rStyle w:val="Hyperlink"/>
            <w:noProof/>
          </w:rPr>
          <w:t>The DFDL Annotation Elements</w:t>
        </w:r>
        <w:r>
          <w:rPr>
            <w:noProof/>
            <w:webHidden/>
          </w:rPr>
          <w:tab/>
        </w:r>
        <w:r>
          <w:rPr>
            <w:noProof/>
            <w:webHidden/>
          </w:rPr>
          <w:fldChar w:fldCharType="begin"/>
        </w:r>
        <w:r>
          <w:rPr>
            <w:noProof/>
            <w:webHidden/>
          </w:rPr>
          <w:instrText xml:space="preserve"> PAGEREF _Toc53134018 \h </w:instrText>
        </w:r>
        <w:r>
          <w:rPr>
            <w:noProof/>
            <w:webHidden/>
          </w:rPr>
        </w:r>
        <w:r>
          <w:rPr>
            <w:noProof/>
            <w:webHidden/>
          </w:rPr>
          <w:fldChar w:fldCharType="separate"/>
        </w:r>
        <w:r>
          <w:rPr>
            <w:noProof/>
            <w:webHidden/>
          </w:rPr>
          <w:t>31</w:t>
        </w:r>
        <w:r>
          <w:rPr>
            <w:noProof/>
            <w:webHidden/>
          </w:rPr>
          <w:fldChar w:fldCharType="end"/>
        </w:r>
      </w:hyperlink>
    </w:p>
    <w:p w14:paraId="367C2FE2" w14:textId="2697600B"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19" w:history="1">
        <w:r w:rsidRPr="0085006E">
          <w:rPr>
            <w:rStyle w:val="Hyperlink"/>
            <w:noProof/>
          </w:rPr>
          <w:t>6.3</w:t>
        </w:r>
        <w:r>
          <w:rPr>
            <w:rFonts w:asciiTheme="minorHAnsi" w:eastAsiaTheme="minorEastAsia" w:hAnsiTheme="minorHAnsi" w:cstheme="minorBidi"/>
            <w:noProof/>
            <w:sz w:val="22"/>
            <w:szCs w:val="22"/>
          </w:rPr>
          <w:tab/>
        </w:r>
        <w:r w:rsidRPr="0085006E">
          <w:rPr>
            <w:rStyle w:val="Hyperlink"/>
            <w:noProof/>
          </w:rPr>
          <w:t>DFDL Properties</w:t>
        </w:r>
        <w:r>
          <w:rPr>
            <w:noProof/>
            <w:webHidden/>
          </w:rPr>
          <w:tab/>
        </w:r>
        <w:r>
          <w:rPr>
            <w:noProof/>
            <w:webHidden/>
          </w:rPr>
          <w:fldChar w:fldCharType="begin"/>
        </w:r>
        <w:r>
          <w:rPr>
            <w:noProof/>
            <w:webHidden/>
          </w:rPr>
          <w:instrText xml:space="preserve"> PAGEREF _Toc53134019 \h </w:instrText>
        </w:r>
        <w:r>
          <w:rPr>
            <w:noProof/>
            <w:webHidden/>
          </w:rPr>
        </w:r>
        <w:r>
          <w:rPr>
            <w:noProof/>
            <w:webHidden/>
          </w:rPr>
          <w:fldChar w:fldCharType="separate"/>
        </w:r>
        <w:r>
          <w:rPr>
            <w:noProof/>
            <w:webHidden/>
          </w:rPr>
          <w:t>33</w:t>
        </w:r>
        <w:r>
          <w:rPr>
            <w:noProof/>
            <w:webHidden/>
          </w:rPr>
          <w:fldChar w:fldCharType="end"/>
        </w:r>
      </w:hyperlink>
    </w:p>
    <w:p w14:paraId="5545D355" w14:textId="08A71757" w:rsidR="007D03E3" w:rsidRDefault="007D03E3">
      <w:pPr>
        <w:pStyle w:val="TOC3"/>
        <w:rPr>
          <w:rFonts w:asciiTheme="minorHAnsi" w:eastAsiaTheme="minorEastAsia" w:hAnsiTheme="minorHAnsi" w:cstheme="minorBidi"/>
          <w:noProof/>
          <w:sz w:val="22"/>
          <w:szCs w:val="22"/>
        </w:rPr>
      </w:pPr>
      <w:hyperlink w:anchor="_Toc53134020" w:history="1">
        <w:r w:rsidRPr="0085006E">
          <w:rPr>
            <w:rStyle w:val="Hyperlink"/>
            <w:noProof/>
            <w14:scene3d>
              <w14:camera w14:prst="orthographicFront"/>
              <w14:lightRig w14:rig="threePt" w14:dir="t">
                <w14:rot w14:lat="0" w14:lon="0" w14:rev="0"/>
              </w14:lightRig>
            </w14:scene3d>
          </w:rPr>
          <w:t>6.3.1</w:t>
        </w:r>
        <w:r>
          <w:rPr>
            <w:rFonts w:asciiTheme="minorHAnsi" w:eastAsiaTheme="minorEastAsia" w:hAnsiTheme="minorHAnsi" w:cstheme="minorBidi"/>
            <w:noProof/>
            <w:sz w:val="22"/>
            <w:szCs w:val="22"/>
          </w:rPr>
          <w:tab/>
        </w:r>
        <w:r w:rsidRPr="0085006E">
          <w:rPr>
            <w:rStyle w:val="Hyperlink"/>
            <w:noProof/>
          </w:rPr>
          <w:t>DFDL String Literals</w:t>
        </w:r>
        <w:r>
          <w:rPr>
            <w:noProof/>
            <w:webHidden/>
          </w:rPr>
          <w:tab/>
        </w:r>
        <w:r>
          <w:rPr>
            <w:noProof/>
            <w:webHidden/>
          </w:rPr>
          <w:fldChar w:fldCharType="begin"/>
        </w:r>
        <w:r>
          <w:rPr>
            <w:noProof/>
            <w:webHidden/>
          </w:rPr>
          <w:instrText xml:space="preserve"> PAGEREF _Toc53134020 \h </w:instrText>
        </w:r>
        <w:r>
          <w:rPr>
            <w:noProof/>
            <w:webHidden/>
          </w:rPr>
        </w:r>
        <w:r>
          <w:rPr>
            <w:noProof/>
            <w:webHidden/>
          </w:rPr>
          <w:fldChar w:fldCharType="separate"/>
        </w:r>
        <w:r>
          <w:rPr>
            <w:noProof/>
            <w:webHidden/>
          </w:rPr>
          <w:t>34</w:t>
        </w:r>
        <w:r>
          <w:rPr>
            <w:noProof/>
            <w:webHidden/>
          </w:rPr>
          <w:fldChar w:fldCharType="end"/>
        </w:r>
      </w:hyperlink>
    </w:p>
    <w:p w14:paraId="72C942BC" w14:textId="1D230026" w:rsidR="007D03E3" w:rsidRDefault="007D03E3">
      <w:pPr>
        <w:pStyle w:val="TOC3"/>
        <w:rPr>
          <w:rFonts w:asciiTheme="minorHAnsi" w:eastAsiaTheme="minorEastAsia" w:hAnsiTheme="minorHAnsi" w:cstheme="minorBidi"/>
          <w:noProof/>
          <w:sz w:val="22"/>
          <w:szCs w:val="22"/>
        </w:rPr>
      </w:pPr>
      <w:hyperlink w:anchor="_Toc53134021" w:history="1">
        <w:r w:rsidRPr="0085006E">
          <w:rPr>
            <w:rStyle w:val="Hyperlink"/>
            <w:noProof/>
            <w14:scene3d>
              <w14:camera w14:prst="orthographicFront"/>
              <w14:lightRig w14:rig="threePt" w14:dir="t">
                <w14:rot w14:lat="0" w14:lon="0" w14:rev="0"/>
              </w14:lightRig>
            </w14:scene3d>
          </w:rPr>
          <w:t>6.3.2</w:t>
        </w:r>
        <w:r>
          <w:rPr>
            <w:rFonts w:asciiTheme="minorHAnsi" w:eastAsiaTheme="minorEastAsia" w:hAnsiTheme="minorHAnsi" w:cstheme="minorBidi"/>
            <w:noProof/>
            <w:sz w:val="22"/>
            <w:szCs w:val="22"/>
          </w:rPr>
          <w:tab/>
        </w:r>
        <w:r w:rsidRPr="0085006E">
          <w:rPr>
            <w:rStyle w:val="Hyperlink"/>
            <w:noProof/>
          </w:rPr>
          <w:t>DFDL Expressions</w:t>
        </w:r>
        <w:r>
          <w:rPr>
            <w:noProof/>
            <w:webHidden/>
          </w:rPr>
          <w:tab/>
        </w:r>
        <w:r>
          <w:rPr>
            <w:noProof/>
            <w:webHidden/>
          </w:rPr>
          <w:fldChar w:fldCharType="begin"/>
        </w:r>
        <w:r>
          <w:rPr>
            <w:noProof/>
            <w:webHidden/>
          </w:rPr>
          <w:instrText xml:space="preserve"> PAGEREF _Toc53134021 \h </w:instrText>
        </w:r>
        <w:r>
          <w:rPr>
            <w:noProof/>
            <w:webHidden/>
          </w:rPr>
        </w:r>
        <w:r>
          <w:rPr>
            <w:noProof/>
            <w:webHidden/>
          </w:rPr>
          <w:fldChar w:fldCharType="separate"/>
        </w:r>
        <w:r>
          <w:rPr>
            <w:noProof/>
            <w:webHidden/>
          </w:rPr>
          <w:t>39</w:t>
        </w:r>
        <w:r>
          <w:rPr>
            <w:noProof/>
            <w:webHidden/>
          </w:rPr>
          <w:fldChar w:fldCharType="end"/>
        </w:r>
      </w:hyperlink>
    </w:p>
    <w:p w14:paraId="2E1224DA" w14:textId="225933B3" w:rsidR="007D03E3" w:rsidRDefault="007D03E3">
      <w:pPr>
        <w:pStyle w:val="TOC3"/>
        <w:rPr>
          <w:rFonts w:asciiTheme="minorHAnsi" w:eastAsiaTheme="minorEastAsia" w:hAnsiTheme="minorHAnsi" w:cstheme="minorBidi"/>
          <w:noProof/>
          <w:sz w:val="22"/>
          <w:szCs w:val="22"/>
        </w:rPr>
      </w:pPr>
      <w:hyperlink w:anchor="_Toc53134022" w:history="1">
        <w:r w:rsidRPr="0085006E">
          <w:rPr>
            <w:rStyle w:val="Hyperlink"/>
            <w:noProof/>
            <w14:scene3d>
              <w14:camera w14:prst="orthographicFront"/>
              <w14:lightRig w14:rig="threePt" w14:dir="t">
                <w14:rot w14:lat="0" w14:lon="0" w14:rev="0"/>
              </w14:lightRig>
            </w14:scene3d>
          </w:rPr>
          <w:t>6.3.3</w:t>
        </w:r>
        <w:r>
          <w:rPr>
            <w:rFonts w:asciiTheme="minorHAnsi" w:eastAsiaTheme="minorEastAsia" w:hAnsiTheme="minorHAnsi" w:cstheme="minorBidi"/>
            <w:noProof/>
            <w:sz w:val="22"/>
            <w:szCs w:val="22"/>
          </w:rPr>
          <w:tab/>
        </w:r>
        <w:r w:rsidRPr="0085006E">
          <w:rPr>
            <w:rStyle w:val="Hyperlink"/>
            <w:noProof/>
          </w:rPr>
          <w:t>DFDL Regular Expressions</w:t>
        </w:r>
        <w:r>
          <w:rPr>
            <w:noProof/>
            <w:webHidden/>
          </w:rPr>
          <w:tab/>
        </w:r>
        <w:r>
          <w:rPr>
            <w:noProof/>
            <w:webHidden/>
          </w:rPr>
          <w:fldChar w:fldCharType="begin"/>
        </w:r>
        <w:r>
          <w:rPr>
            <w:noProof/>
            <w:webHidden/>
          </w:rPr>
          <w:instrText xml:space="preserve"> PAGEREF _Toc53134022 \h </w:instrText>
        </w:r>
        <w:r>
          <w:rPr>
            <w:noProof/>
            <w:webHidden/>
          </w:rPr>
        </w:r>
        <w:r>
          <w:rPr>
            <w:noProof/>
            <w:webHidden/>
          </w:rPr>
          <w:fldChar w:fldCharType="separate"/>
        </w:r>
        <w:r>
          <w:rPr>
            <w:noProof/>
            <w:webHidden/>
          </w:rPr>
          <w:t>39</w:t>
        </w:r>
        <w:r>
          <w:rPr>
            <w:noProof/>
            <w:webHidden/>
          </w:rPr>
          <w:fldChar w:fldCharType="end"/>
        </w:r>
      </w:hyperlink>
    </w:p>
    <w:p w14:paraId="091C9118" w14:textId="1B3E04E9" w:rsidR="007D03E3" w:rsidRDefault="007D03E3">
      <w:pPr>
        <w:pStyle w:val="TOC3"/>
        <w:rPr>
          <w:rFonts w:asciiTheme="minorHAnsi" w:eastAsiaTheme="minorEastAsia" w:hAnsiTheme="minorHAnsi" w:cstheme="minorBidi"/>
          <w:noProof/>
          <w:sz w:val="22"/>
          <w:szCs w:val="22"/>
        </w:rPr>
      </w:pPr>
      <w:hyperlink w:anchor="_Toc53134023" w:history="1">
        <w:r w:rsidRPr="0085006E">
          <w:rPr>
            <w:rStyle w:val="Hyperlink"/>
            <w:noProof/>
            <w14:scene3d>
              <w14:camera w14:prst="orthographicFront"/>
              <w14:lightRig w14:rig="threePt" w14:dir="t">
                <w14:rot w14:lat="0" w14:lon="0" w14:rev="0"/>
              </w14:lightRig>
            </w14:scene3d>
          </w:rPr>
          <w:t>6.3.4</w:t>
        </w:r>
        <w:r>
          <w:rPr>
            <w:rFonts w:asciiTheme="minorHAnsi" w:eastAsiaTheme="minorEastAsia" w:hAnsiTheme="minorHAnsi" w:cstheme="minorBidi"/>
            <w:noProof/>
            <w:sz w:val="22"/>
            <w:szCs w:val="22"/>
          </w:rPr>
          <w:tab/>
        </w:r>
        <w:r w:rsidRPr="0085006E">
          <w:rPr>
            <w:rStyle w:val="Hyperlink"/>
            <w:noProof/>
          </w:rPr>
          <w:t>Enumerations in DFDL</w:t>
        </w:r>
        <w:r>
          <w:rPr>
            <w:noProof/>
            <w:webHidden/>
          </w:rPr>
          <w:tab/>
        </w:r>
        <w:r>
          <w:rPr>
            <w:noProof/>
            <w:webHidden/>
          </w:rPr>
          <w:fldChar w:fldCharType="begin"/>
        </w:r>
        <w:r>
          <w:rPr>
            <w:noProof/>
            <w:webHidden/>
          </w:rPr>
          <w:instrText xml:space="preserve"> PAGEREF _Toc53134023 \h </w:instrText>
        </w:r>
        <w:r>
          <w:rPr>
            <w:noProof/>
            <w:webHidden/>
          </w:rPr>
        </w:r>
        <w:r>
          <w:rPr>
            <w:noProof/>
            <w:webHidden/>
          </w:rPr>
          <w:fldChar w:fldCharType="separate"/>
        </w:r>
        <w:r>
          <w:rPr>
            <w:noProof/>
            <w:webHidden/>
          </w:rPr>
          <w:t>39</w:t>
        </w:r>
        <w:r>
          <w:rPr>
            <w:noProof/>
            <w:webHidden/>
          </w:rPr>
          <w:fldChar w:fldCharType="end"/>
        </w:r>
      </w:hyperlink>
    </w:p>
    <w:p w14:paraId="27F70DA7" w14:textId="0F39F0FB" w:rsidR="007D03E3" w:rsidRDefault="007D03E3">
      <w:pPr>
        <w:pStyle w:val="TOC1"/>
        <w:tabs>
          <w:tab w:val="left" w:pos="400"/>
        </w:tabs>
        <w:rPr>
          <w:rFonts w:asciiTheme="minorHAnsi" w:eastAsiaTheme="minorEastAsia" w:hAnsiTheme="minorHAnsi" w:cstheme="minorBidi"/>
          <w:noProof/>
          <w:sz w:val="22"/>
          <w:szCs w:val="22"/>
        </w:rPr>
      </w:pPr>
      <w:hyperlink w:anchor="_Toc53134024" w:history="1">
        <w:r w:rsidRPr="0085006E">
          <w:rPr>
            <w:rStyle w:val="Hyperlink"/>
            <w:noProof/>
          </w:rPr>
          <w:t>7</w:t>
        </w:r>
        <w:r>
          <w:rPr>
            <w:rFonts w:asciiTheme="minorHAnsi" w:eastAsiaTheme="minorEastAsia" w:hAnsiTheme="minorHAnsi" w:cstheme="minorBidi"/>
            <w:noProof/>
            <w:sz w:val="22"/>
            <w:szCs w:val="22"/>
          </w:rPr>
          <w:tab/>
        </w:r>
        <w:r w:rsidRPr="0085006E">
          <w:rPr>
            <w:rStyle w:val="Hyperlink"/>
            <w:noProof/>
          </w:rPr>
          <w:t>Syntax of DFDL Annotation Elements</w:t>
        </w:r>
        <w:r>
          <w:rPr>
            <w:noProof/>
            <w:webHidden/>
          </w:rPr>
          <w:tab/>
        </w:r>
        <w:r>
          <w:rPr>
            <w:noProof/>
            <w:webHidden/>
          </w:rPr>
          <w:fldChar w:fldCharType="begin"/>
        </w:r>
        <w:r>
          <w:rPr>
            <w:noProof/>
            <w:webHidden/>
          </w:rPr>
          <w:instrText xml:space="preserve"> PAGEREF _Toc53134024 \h </w:instrText>
        </w:r>
        <w:r>
          <w:rPr>
            <w:noProof/>
            <w:webHidden/>
          </w:rPr>
        </w:r>
        <w:r>
          <w:rPr>
            <w:noProof/>
            <w:webHidden/>
          </w:rPr>
          <w:fldChar w:fldCharType="separate"/>
        </w:r>
        <w:r>
          <w:rPr>
            <w:noProof/>
            <w:webHidden/>
          </w:rPr>
          <w:t>40</w:t>
        </w:r>
        <w:r>
          <w:rPr>
            <w:noProof/>
            <w:webHidden/>
          </w:rPr>
          <w:fldChar w:fldCharType="end"/>
        </w:r>
      </w:hyperlink>
    </w:p>
    <w:p w14:paraId="4BD38188" w14:textId="23AF6B9E"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25" w:history="1">
        <w:r w:rsidRPr="0085006E">
          <w:rPr>
            <w:rStyle w:val="Hyperlink"/>
            <w:noProof/>
          </w:rPr>
          <w:t>7.1</w:t>
        </w:r>
        <w:r>
          <w:rPr>
            <w:rFonts w:asciiTheme="minorHAnsi" w:eastAsiaTheme="minorEastAsia" w:hAnsiTheme="minorHAnsi" w:cstheme="minorBidi"/>
            <w:noProof/>
            <w:sz w:val="22"/>
            <w:szCs w:val="22"/>
          </w:rPr>
          <w:tab/>
        </w:r>
        <w:r w:rsidRPr="0085006E">
          <w:rPr>
            <w:rStyle w:val="Hyperlink"/>
            <w:noProof/>
          </w:rPr>
          <w:t>Component Format Annotations</w:t>
        </w:r>
        <w:r>
          <w:rPr>
            <w:noProof/>
            <w:webHidden/>
          </w:rPr>
          <w:tab/>
        </w:r>
        <w:r>
          <w:rPr>
            <w:noProof/>
            <w:webHidden/>
          </w:rPr>
          <w:fldChar w:fldCharType="begin"/>
        </w:r>
        <w:r>
          <w:rPr>
            <w:noProof/>
            <w:webHidden/>
          </w:rPr>
          <w:instrText xml:space="preserve"> PAGEREF _Toc53134025 \h </w:instrText>
        </w:r>
        <w:r>
          <w:rPr>
            <w:noProof/>
            <w:webHidden/>
          </w:rPr>
        </w:r>
        <w:r>
          <w:rPr>
            <w:noProof/>
            <w:webHidden/>
          </w:rPr>
          <w:fldChar w:fldCharType="separate"/>
        </w:r>
        <w:r>
          <w:rPr>
            <w:noProof/>
            <w:webHidden/>
          </w:rPr>
          <w:t>40</w:t>
        </w:r>
        <w:r>
          <w:rPr>
            <w:noProof/>
            <w:webHidden/>
          </w:rPr>
          <w:fldChar w:fldCharType="end"/>
        </w:r>
      </w:hyperlink>
    </w:p>
    <w:p w14:paraId="0C1D0B49" w14:textId="5B999E08" w:rsidR="007D03E3" w:rsidRDefault="007D03E3">
      <w:pPr>
        <w:pStyle w:val="TOC3"/>
        <w:rPr>
          <w:rFonts w:asciiTheme="minorHAnsi" w:eastAsiaTheme="minorEastAsia" w:hAnsiTheme="minorHAnsi" w:cstheme="minorBidi"/>
          <w:noProof/>
          <w:sz w:val="22"/>
          <w:szCs w:val="22"/>
        </w:rPr>
      </w:pPr>
      <w:hyperlink w:anchor="_Toc53134026" w:history="1">
        <w:r w:rsidRPr="0085006E">
          <w:rPr>
            <w:rStyle w:val="Hyperlink"/>
            <w:noProof/>
            <w14:scene3d>
              <w14:camera w14:prst="orthographicFront"/>
              <w14:lightRig w14:rig="threePt" w14:dir="t">
                <w14:rot w14:lat="0" w14:lon="0" w14:rev="0"/>
              </w14:lightRig>
            </w14:scene3d>
          </w:rPr>
          <w:t>7.1.1</w:t>
        </w:r>
        <w:r>
          <w:rPr>
            <w:rFonts w:asciiTheme="minorHAnsi" w:eastAsiaTheme="minorEastAsia" w:hAnsiTheme="minorHAnsi" w:cstheme="minorBidi"/>
            <w:noProof/>
            <w:sz w:val="22"/>
            <w:szCs w:val="22"/>
          </w:rPr>
          <w:tab/>
        </w:r>
        <w:r w:rsidRPr="0085006E">
          <w:rPr>
            <w:rStyle w:val="Hyperlink"/>
            <w:noProof/>
          </w:rPr>
          <w:t>Property Binding Syntax</w:t>
        </w:r>
        <w:r>
          <w:rPr>
            <w:noProof/>
            <w:webHidden/>
          </w:rPr>
          <w:tab/>
        </w:r>
        <w:r>
          <w:rPr>
            <w:noProof/>
            <w:webHidden/>
          </w:rPr>
          <w:fldChar w:fldCharType="begin"/>
        </w:r>
        <w:r>
          <w:rPr>
            <w:noProof/>
            <w:webHidden/>
          </w:rPr>
          <w:instrText xml:space="preserve"> PAGEREF _Toc53134026 \h </w:instrText>
        </w:r>
        <w:r>
          <w:rPr>
            <w:noProof/>
            <w:webHidden/>
          </w:rPr>
        </w:r>
        <w:r>
          <w:rPr>
            <w:noProof/>
            <w:webHidden/>
          </w:rPr>
          <w:fldChar w:fldCharType="separate"/>
        </w:r>
        <w:r>
          <w:rPr>
            <w:noProof/>
            <w:webHidden/>
          </w:rPr>
          <w:t>41</w:t>
        </w:r>
        <w:r>
          <w:rPr>
            <w:noProof/>
            <w:webHidden/>
          </w:rPr>
          <w:fldChar w:fldCharType="end"/>
        </w:r>
      </w:hyperlink>
    </w:p>
    <w:p w14:paraId="5146B0EE" w14:textId="077616C5" w:rsidR="007D03E3" w:rsidRDefault="007D03E3">
      <w:pPr>
        <w:pStyle w:val="TOC3"/>
        <w:rPr>
          <w:rFonts w:asciiTheme="minorHAnsi" w:eastAsiaTheme="minorEastAsia" w:hAnsiTheme="minorHAnsi" w:cstheme="minorBidi"/>
          <w:noProof/>
          <w:sz w:val="22"/>
          <w:szCs w:val="22"/>
        </w:rPr>
      </w:pPr>
      <w:hyperlink w:anchor="_Toc53134027" w:history="1">
        <w:r w:rsidRPr="0085006E">
          <w:rPr>
            <w:rStyle w:val="Hyperlink"/>
            <w:noProof/>
            <w14:scene3d>
              <w14:camera w14:prst="orthographicFront"/>
              <w14:lightRig w14:rig="threePt" w14:dir="t">
                <w14:rot w14:lat="0" w14:lon="0" w14:rev="0"/>
              </w14:lightRig>
            </w14:scene3d>
          </w:rPr>
          <w:t>7.1.2</w:t>
        </w:r>
        <w:r>
          <w:rPr>
            <w:rFonts w:asciiTheme="minorHAnsi" w:eastAsiaTheme="minorEastAsia" w:hAnsiTheme="minorHAnsi" w:cstheme="minorBidi"/>
            <w:noProof/>
            <w:sz w:val="22"/>
            <w:szCs w:val="22"/>
          </w:rPr>
          <w:tab/>
        </w:r>
        <w:r w:rsidRPr="0085006E">
          <w:rPr>
            <w:rStyle w:val="Hyperlink"/>
            <w:noProof/>
          </w:rPr>
          <w:t>Empty String as a Representation Property Value</w:t>
        </w:r>
        <w:r>
          <w:rPr>
            <w:noProof/>
            <w:webHidden/>
          </w:rPr>
          <w:tab/>
        </w:r>
        <w:r>
          <w:rPr>
            <w:noProof/>
            <w:webHidden/>
          </w:rPr>
          <w:fldChar w:fldCharType="begin"/>
        </w:r>
        <w:r>
          <w:rPr>
            <w:noProof/>
            <w:webHidden/>
          </w:rPr>
          <w:instrText xml:space="preserve"> PAGEREF _Toc53134027 \h </w:instrText>
        </w:r>
        <w:r>
          <w:rPr>
            <w:noProof/>
            <w:webHidden/>
          </w:rPr>
        </w:r>
        <w:r>
          <w:rPr>
            <w:noProof/>
            <w:webHidden/>
          </w:rPr>
          <w:fldChar w:fldCharType="separate"/>
        </w:r>
        <w:r>
          <w:rPr>
            <w:noProof/>
            <w:webHidden/>
          </w:rPr>
          <w:t>43</w:t>
        </w:r>
        <w:r>
          <w:rPr>
            <w:noProof/>
            <w:webHidden/>
          </w:rPr>
          <w:fldChar w:fldCharType="end"/>
        </w:r>
      </w:hyperlink>
    </w:p>
    <w:p w14:paraId="1FFE8A42" w14:textId="63D4D012"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28" w:history="1">
        <w:r w:rsidRPr="0085006E">
          <w:rPr>
            <w:rStyle w:val="Hyperlink"/>
            <w:noProof/>
          </w:rPr>
          <w:t>7.2</w:t>
        </w:r>
        <w:r>
          <w:rPr>
            <w:rFonts w:asciiTheme="minorHAnsi" w:eastAsiaTheme="minorEastAsia" w:hAnsiTheme="minorHAnsi" w:cstheme="minorBidi"/>
            <w:noProof/>
            <w:sz w:val="22"/>
            <w:szCs w:val="22"/>
          </w:rPr>
          <w:tab/>
        </w:r>
        <w:r w:rsidRPr="0085006E">
          <w:rPr>
            <w:rStyle w:val="Hyperlink"/>
            <w:noProof/>
          </w:rPr>
          <w:t>dfdl:defineFormat - Reusable Data Format Definitions</w:t>
        </w:r>
        <w:r>
          <w:rPr>
            <w:noProof/>
            <w:webHidden/>
          </w:rPr>
          <w:tab/>
        </w:r>
        <w:r>
          <w:rPr>
            <w:noProof/>
            <w:webHidden/>
          </w:rPr>
          <w:fldChar w:fldCharType="begin"/>
        </w:r>
        <w:r>
          <w:rPr>
            <w:noProof/>
            <w:webHidden/>
          </w:rPr>
          <w:instrText xml:space="preserve"> PAGEREF _Toc53134028 \h </w:instrText>
        </w:r>
        <w:r>
          <w:rPr>
            <w:noProof/>
            <w:webHidden/>
          </w:rPr>
        </w:r>
        <w:r>
          <w:rPr>
            <w:noProof/>
            <w:webHidden/>
          </w:rPr>
          <w:fldChar w:fldCharType="separate"/>
        </w:r>
        <w:r>
          <w:rPr>
            <w:noProof/>
            <w:webHidden/>
          </w:rPr>
          <w:t>43</w:t>
        </w:r>
        <w:r>
          <w:rPr>
            <w:noProof/>
            <w:webHidden/>
          </w:rPr>
          <w:fldChar w:fldCharType="end"/>
        </w:r>
      </w:hyperlink>
    </w:p>
    <w:p w14:paraId="030AB9C2" w14:textId="1B04AB87" w:rsidR="007D03E3" w:rsidRDefault="007D03E3">
      <w:pPr>
        <w:pStyle w:val="TOC3"/>
        <w:rPr>
          <w:rFonts w:asciiTheme="minorHAnsi" w:eastAsiaTheme="minorEastAsia" w:hAnsiTheme="minorHAnsi" w:cstheme="minorBidi"/>
          <w:noProof/>
          <w:sz w:val="22"/>
          <w:szCs w:val="22"/>
        </w:rPr>
      </w:pPr>
      <w:hyperlink w:anchor="_Toc53134029" w:history="1">
        <w:r w:rsidRPr="0085006E">
          <w:rPr>
            <w:rStyle w:val="Hyperlink"/>
            <w:noProof/>
            <w14:scene3d>
              <w14:camera w14:prst="orthographicFront"/>
              <w14:lightRig w14:rig="threePt" w14:dir="t">
                <w14:rot w14:lat="0" w14:lon="0" w14:rev="0"/>
              </w14:lightRig>
            </w14:scene3d>
          </w:rPr>
          <w:t>7.2.1</w:t>
        </w:r>
        <w:r>
          <w:rPr>
            <w:rFonts w:asciiTheme="minorHAnsi" w:eastAsiaTheme="minorEastAsia" w:hAnsiTheme="minorHAnsi" w:cstheme="minorBidi"/>
            <w:noProof/>
            <w:sz w:val="22"/>
            <w:szCs w:val="22"/>
          </w:rPr>
          <w:tab/>
        </w:r>
        <w:r w:rsidRPr="0085006E">
          <w:rPr>
            <w:rStyle w:val="Hyperlink"/>
            <w:noProof/>
          </w:rPr>
          <w:t>Using/Referencing a Named Format Definition: The dfdl:ref Property</w:t>
        </w:r>
        <w:r>
          <w:rPr>
            <w:noProof/>
            <w:webHidden/>
          </w:rPr>
          <w:tab/>
        </w:r>
        <w:r>
          <w:rPr>
            <w:noProof/>
            <w:webHidden/>
          </w:rPr>
          <w:fldChar w:fldCharType="begin"/>
        </w:r>
        <w:r>
          <w:rPr>
            <w:noProof/>
            <w:webHidden/>
          </w:rPr>
          <w:instrText xml:space="preserve"> PAGEREF _Toc53134029 \h </w:instrText>
        </w:r>
        <w:r>
          <w:rPr>
            <w:noProof/>
            <w:webHidden/>
          </w:rPr>
        </w:r>
        <w:r>
          <w:rPr>
            <w:noProof/>
            <w:webHidden/>
          </w:rPr>
          <w:fldChar w:fldCharType="separate"/>
        </w:r>
        <w:r>
          <w:rPr>
            <w:noProof/>
            <w:webHidden/>
          </w:rPr>
          <w:t>43</w:t>
        </w:r>
        <w:r>
          <w:rPr>
            <w:noProof/>
            <w:webHidden/>
          </w:rPr>
          <w:fldChar w:fldCharType="end"/>
        </w:r>
      </w:hyperlink>
    </w:p>
    <w:p w14:paraId="4D84E84B" w14:textId="763D3503" w:rsidR="007D03E3" w:rsidRDefault="007D03E3">
      <w:pPr>
        <w:pStyle w:val="TOC3"/>
        <w:rPr>
          <w:rFonts w:asciiTheme="minorHAnsi" w:eastAsiaTheme="minorEastAsia" w:hAnsiTheme="minorHAnsi" w:cstheme="minorBidi"/>
          <w:noProof/>
          <w:sz w:val="22"/>
          <w:szCs w:val="22"/>
        </w:rPr>
      </w:pPr>
      <w:hyperlink w:anchor="_Toc53134030" w:history="1">
        <w:r w:rsidRPr="0085006E">
          <w:rPr>
            <w:rStyle w:val="Hyperlink"/>
            <w:noProof/>
            <w14:scene3d>
              <w14:camera w14:prst="orthographicFront"/>
              <w14:lightRig w14:rig="threePt" w14:dir="t">
                <w14:rot w14:lat="0" w14:lon="0" w14:rev="0"/>
              </w14:lightRig>
            </w14:scene3d>
          </w:rPr>
          <w:t>7.2.2</w:t>
        </w:r>
        <w:r>
          <w:rPr>
            <w:rFonts w:asciiTheme="minorHAnsi" w:eastAsiaTheme="minorEastAsia" w:hAnsiTheme="minorHAnsi" w:cstheme="minorBidi"/>
            <w:noProof/>
            <w:sz w:val="22"/>
            <w:szCs w:val="22"/>
          </w:rPr>
          <w:tab/>
        </w:r>
        <w:r w:rsidRPr="0085006E">
          <w:rPr>
            <w:rStyle w:val="Hyperlink"/>
            <w:noProof/>
          </w:rPr>
          <w:t>Inheritance for dfdl:defineFormat</w:t>
        </w:r>
        <w:r>
          <w:rPr>
            <w:noProof/>
            <w:webHidden/>
          </w:rPr>
          <w:tab/>
        </w:r>
        <w:r>
          <w:rPr>
            <w:noProof/>
            <w:webHidden/>
          </w:rPr>
          <w:fldChar w:fldCharType="begin"/>
        </w:r>
        <w:r>
          <w:rPr>
            <w:noProof/>
            <w:webHidden/>
          </w:rPr>
          <w:instrText xml:space="preserve"> PAGEREF _Toc53134030 \h </w:instrText>
        </w:r>
        <w:r>
          <w:rPr>
            <w:noProof/>
            <w:webHidden/>
          </w:rPr>
        </w:r>
        <w:r>
          <w:rPr>
            <w:noProof/>
            <w:webHidden/>
          </w:rPr>
          <w:fldChar w:fldCharType="separate"/>
        </w:r>
        <w:r>
          <w:rPr>
            <w:noProof/>
            <w:webHidden/>
          </w:rPr>
          <w:t>44</w:t>
        </w:r>
        <w:r>
          <w:rPr>
            <w:noProof/>
            <w:webHidden/>
          </w:rPr>
          <w:fldChar w:fldCharType="end"/>
        </w:r>
      </w:hyperlink>
    </w:p>
    <w:p w14:paraId="7ED07483" w14:textId="5260573E"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31" w:history="1">
        <w:r w:rsidRPr="0085006E">
          <w:rPr>
            <w:rStyle w:val="Hyperlink"/>
            <w:noProof/>
          </w:rPr>
          <w:t>7.3</w:t>
        </w:r>
        <w:r>
          <w:rPr>
            <w:rFonts w:asciiTheme="minorHAnsi" w:eastAsiaTheme="minorEastAsia" w:hAnsiTheme="minorHAnsi" w:cstheme="minorBidi"/>
            <w:noProof/>
            <w:sz w:val="22"/>
            <w:szCs w:val="22"/>
          </w:rPr>
          <w:tab/>
        </w:r>
        <w:r w:rsidRPr="0085006E">
          <w:rPr>
            <w:rStyle w:val="Hyperlink"/>
            <w:noProof/>
          </w:rPr>
          <w:t>The dfdl:defineEscapeScheme Defining Annotation Element</w:t>
        </w:r>
        <w:r>
          <w:rPr>
            <w:noProof/>
            <w:webHidden/>
          </w:rPr>
          <w:tab/>
        </w:r>
        <w:r>
          <w:rPr>
            <w:noProof/>
            <w:webHidden/>
          </w:rPr>
          <w:fldChar w:fldCharType="begin"/>
        </w:r>
        <w:r>
          <w:rPr>
            <w:noProof/>
            <w:webHidden/>
          </w:rPr>
          <w:instrText xml:space="preserve"> PAGEREF _Toc53134031 \h </w:instrText>
        </w:r>
        <w:r>
          <w:rPr>
            <w:noProof/>
            <w:webHidden/>
          </w:rPr>
        </w:r>
        <w:r>
          <w:rPr>
            <w:noProof/>
            <w:webHidden/>
          </w:rPr>
          <w:fldChar w:fldCharType="separate"/>
        </w:r>
        <w:r>
          <w:rPr>
            <w:noProof/>
            <w:webHidden/>
          </w:rPr>
          <w:t>44</w:t>
        </w:r>
        <w:r>
          <w:rPr>
            <w:noProof/>
            <w:webHidden/>
          </w:rPr>
          <w:fldChar w:fldCharType="end"/>
        </w:r>
      </w:hyperlink>
    </w:p>
    <w:p w14:paraId="1E12D2AF" w14:textId="62383AEF" w:rsidR="007D03E3" w:rsidRDefault="007D03E3">
      <w:pPr>
        <w:pStyle w:val="TOC3"/>
        <w:rPr>
          <w:rFonts w:asciiTheme="minorHAnsi" w:eastAsiaTheme="minorEastAsia" w:hAnsiTheme="minorHAnsi" w:cstheme="minorBidi"/>
          <w:noProof/>
          <w:sz w:val="22"/>
          <w:szCs w:val="22"/>
        </w:rPr>
      </w:pPr>
      <w:hyperlink w:anchor="_Toc53134032" w:history="1">
        <w:r w:rsidRPr="0085006E">
          <w:rPr>
            <w:rStyle w:val="Hyperlink"/>
            <w:noProof/>
            <w14:scene3d>
              <w14:camera w14:prst="orthographicFront"/>
              <w14:lightRig w14:rig="threePt" w14:dir="t">
                <w14:rot w14:lat="0" w14:lon="0" w14:rev="0"/>
              </w14:lightRig>
            </w14:scene3d>
          </w:rPr>
          <w:t>7.3.1</w:t>
        </w:r>
        <w:r>
          <w:rPr>
            <w:rFonts w:asciiTheme="minorHAnsi" w:eastAsiaTheme="minorEastAsia" w:hAnsiTheme="minorHAnsi" w:cstheme="minorBidi"/>
            <w:noProof/>
            <w:sz w:val="22"/>
            <w:szCs w:val="22"/>
          </w:rPr>
          <w:tab/>
        </w:r>
        <w:r w:rsidRPr="0085006E">
          <w:rPr>
            <w:rStyle w:val="Hyperlink"/>
            <w:noProof/>
          </w:rPr>
          <w:t>Using/Referencing a Named escapeScheme Definition</w:t>
        </w:r>
        <w:r>
          <w:rPr>
            <w:noProof/>
            <w:webHidden/>
          </w:rPr>
          <w:tab/>
        </w:r>
        <w:r>
          <w:rPr>
            <w:noProof/>
            <w:webHidden/>
          </w:rPr>
          <w:fldChar w:fldCharType="begin"/>
        </w:r>
        <w:r>
          <w:rPr>
            <w:noProof/>
            <w:webHidden/>
          </w:rPr>
          <w:instrText xml:space="preserve"> PAGEREF _Toc53134032 \h </w:instrText>
        </w:r>
        <w:r>
          <w:rPr>
            <w:noProof/>
            <w:webHidden/>
          </w:rPr>
        </w:r>
        <w:r>
          <w:rPr>
            <w:noProof/>
            <w:webHidden/>
          </w:rPr>
          <w:fldChar w:fldCharType="separate"/>
        </w:r>
        <w:r>
          <w:rPr>
            <w:noProof/>
            <w:webHidden/>
          </w:rPr>
          <w:t>45</w:t>
        </w:r>
        <w:r>
          <w:rPr>
            <w:noProof/>
            <w:webHidden/>
          </w:rPr>
          <w:fldChar w:fldCharType="end"/>
        </w:r>
      </w:hyperlink>
    </w:p>
    <w:p w14:paraId="5329383F" w14:textId="009DDCE2"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33" w:history="1">
        <w:r w:rsidRPr="0085006E">
          <w:rPr>
            <w:rStyle w:val="Hyperlink"/>
            <w:noProof/>
          </w:rPr>
          <w:t>7.4</w:t>
        </w:r>
        <w:r>
          <w:rPr>
            <w:rFonts w:asciiTheme="minorHAnsi" w:eastAsiaTheme="minorEastAsia" w:hAnsiTheme="minorHAnsi" w:cstheme="minorBidi"/>
            <w:noProof/>
            <w:sz w:val="22"/>
            <w:szCs w:val="22"/>
          </w:rPr>
          <w:tab/>
        </w:r>
        <w:r w:rsidRPr="0085006E">
          <w:rPr>
            <w:rStyle w:val="Hyperlink"/>
            <w:noProof/>
          </w:rPr>
          <w:t>The dfdl:escapeScheme Annotation Element</w:t>
        </w:r>
        <w:r>
          <w:rPr>
            <w:noProof/>
            <w:webHidden/>
          </w:rPr>
          <w:tab/>
        </w:r>
        <w:r>
          <w:rPr>
            <w:noProof/>
            <w:webHidden/>
          </w:rPr>
          <w:fldChar w:fldCharType="begin"/>
        </w:r>
        <w:r>
          <w:rPr>
            <w:noProof/>
            <w:webHidden/>
          </w:rPr>
          <w:instrText xml:space="preserve"> PAGEREF _Toc53134033 \h </w:instrText>
        </w:r>
        <w:r>
          <w:rPr>
            <w:noProof/>
            <w:webHidden/>
          </w:rPr>
        </w:r>
        <w:r>
          <w:rPr>
            <w:noProof/>
            <w:webHidden/>
          </w:rPr>
          <w:fldChar w:fldCharType="separate"/>
        </w:r>
        <w:r>
          <w:rPr>
            <w:noProof/>
            <w:webHidden/>
          </w:rPr>
          <w:t>45</w:t>
        </w:r>
        <w:r>
          <w:rPr>
            <w:noProof/>
            <w:webHidden/>
          </w:rPr>
          <w:fldChar w:fldCharType="end"/>
        </w:r>
      </w:hyperlink>
    </w:p>
    <w:p w14:paraId="6F5FBD53" w14:textId="37E307C5"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34" w:history="1">
        <w:r w:rsidRPr="0085006E">
          <w:rPr>
            <w:rStyle w:val="Hyperlink"/>
            <w:noProof/>
          </w:rPr>
          <w:t>7.5</w:t>
        </w:r>
        <w:r>
          <w:rPr>
            <w:rFonts w:asciiTheme="minorHAnsi" w:eastAsiaTheme="minorEastAsia" w:hAnsiTheme="minorHAnsi" w:cstheme="minorBidi"/>
            <w:noProof/>
            <w:sz w:val="22"/>
            <w:szCs w:val="22"/>
          </w:rPr>
          <w:tab/>
        </w:r>
        <w:r w:rsidRPr="0085006E">
          <w:rPr>
            <w:rStyle w:val="Hyperlink"/>
            <w:noProof/>
          </w:rPr>
          <w:t>The dfdl:assert Statement Annotation Element</w:t>
        </w:r>
        <w:r>
          <w:rPr>
            <w:noProof/>
            <w:webHidden/>
          </w:rPr>
          <w:tab/>
        </w:r>
        <w:r>
          <w:rPr>
            <w:noProof/>
            <w:webHidden/>
          </w:rPr>
          <w:fldChar w:fldCharType="begin"/>
        </w:r>
        <w:r>
          <w:rPr>
            <w:noProof/>
            <w:webHidden/>
          </w:rPr>
          <w:instrText xml:space="preserve"> PAGEREF _Toc53134034 \h </w:instrText>
        </w:r>
        <w:r>
          <w:rPr>
            <w:noProof/>
            <w:webHidden/>
          </w:rPr>
        </w:r>
        <w:r>
          <w:rPr>
            <w:noProof/>
            <w:webHidden/>
          </w:rPr>
          <w:fldChar w:fldCharType="separate"/>
        </w:r>
        <w:r>
          <w:rPr>
            <w:noProof/>
            <w:webHidden/>
          </w:rPr>
          <w:t>45</w:t>
        </w:r>
        <w:r>
          <w:rPr>
            <w:noProof/>
            <w:webHidden/>
          </w:rPr>
          <w:fldChar w:fldCharType="end"/>
        </w:r>
      </w:hyperlink>
    </w:p>
    <w:p w14:paraId="46EEFD55" w14:textId="493994DA" w:rsidR="007D03E3" w:rsidRDefault="007D03E3">
      <w:pPr>
        <w:pStyle w:val="TOC3"/>
        <w:rPr>
          <w:rFonts w:asciiTheme="minorHAnsi" w:eastAsiaTheme="minorEastAsia" w:hAnsiTheme="minorHAnsi" w:cstheme="minorBidi"/>
          <w:noProof/>
          <w:sz w:val="22"/>
          <w:szCs w:val="22"/>
        </w:rPr>
      </w:pPr>
      <w:hyperlink w:anchor="_Toc53134035" w:history="1">
        <w:r w:rsidRPr="0085006E">
          <w:rPr>
            <w:rStyle w:val="Hyperlink"/>
            <w:noProof/>
            <w14:scene3d>
              <w14:camera w14:prst="orthographicFront"/>
              <w14:lightRig w14:rig="threePt" w14:dir="t">
                <w14:rot w14:lat="0" w14:lon="0" w14:rev="0"/>
              </w14:lightRig>
            </w14:scene3d>
          </w:rPr>
          <w:t>7.5.1</w:t>
        </w:r>
        <w:r>
          <w:rPr>
            <w:rFonts w:asciiTheme="minorHAnsi" w:eastAsiaTheme="minorEastAsia" w:hAnsiTheme="minorHAnsi" w:cstheme="minorBidi"/>
            <w:noProof/>
            <w:sz w:val="22"/>
            <w:szCs w:val="22"/>
          </w:rPr>
          <w:tab/>
        </w:r>
        <w:r w:rsidRPr="0085006E">
          <w:rPr>
            <w:rStyle w:val="Hyperlink"/>
            <w:noProof/>
          </w:rPr>
          <w:t>Properties for dfdl:assert</w:t>
        </w:r>
        <w:r>
          <w:rPr>
            <w:noProof/>
            <w:webHidden/>
          </w:rPr>
          <w:tab/>
        </w:r>
        <w:r>
          <w:rPr>
            <w:noProof/>
            <w:webHidden/>
          </w:rPr>
          <w:fldChar w:fldCharType="begin"/>
        </w:r>
        <w:r>
          <w:rPr>
            <w:noProof/>
            <w:webHidden/>
          </w:rPr>
          <w:instrText xml:space="preserve"> PAGEREF _Toc53134035 \h </w:instrText>
        </w:r>
        <w:r>
          <w:rPr>
            <w:noProof/>
            <w:webHidden/>
          </w:rPr>
        </w:r>
        <w:r>
          <w:rPr>
            <w:noProof/>
            <w:webHidden/>
          </w:rPr>
          <w:fldChar w:fldCharType="separate"/>
        </w:r>
        <w:r>
          <w:rPr>
            <w:noProof/>
            <w:webHidden/>
          </w:rPr>
          <w:t>46</w:t>
        </w:r>
        <w:r>
          <w:rPr>
            <w:noProof/>
            <w:webHidden/>
          </w:rPr>
          <w:fldChar w:fldCharType="end"/>
        </w:r>
      </w:hyperlink>
    </w:p>
    <w:p w14:paraId="59797A2C" w14:textId="62D38950"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36" w:history="1">
        <w:r w:rsidRPr="0085006E">
          <w:rPr>
            <w:rStyle w:val="Hyperlink"/>
            <w:noProof/>
          </w:rPr>
          <w:t>7.6</w:t>
        </w:r>
        <w:r>
          <w:rPr>
            <w:rFonts w:asciiTheme="minorHAnsi" w:eastAsiaTheme="minorEastAsia" w:hAnsiTheme="minorHAnsi" w:cstheme="minorBidi"/>
            <w:noProof/>
            <w:sz w:val="22"/>
            <w:szCs w:val="22"/>
          </w:rPr>
          <w:tab/>
        </w:r>
        <w:r w:rsidRPr="0085006E">
          <w:rPr>
            <w:rStyle w:val="Hyperlink"/>
            <w:noProof/>
          </w:rPr>
          <w:t>The dfdl:discriminator Statement Annotation Element</w:t>
        </w:r>
        <w:r>
          <w:rPr>
            <w:noProof/>
            <w:webHidden/>
          </w:rPr>
          <w:tab/>
        </w:r>
        <w:r>
          <w:rPr>
            <w:noProof/>
            <w:webHidden/>
          </w:rPr>
          <w:fldChar w:fldCharType="begin"/>
        </w:r>
        <w:r>
          <w:rPr>
            <w:noProof/>
            <w:webHidden/>
          </w:rPr>
          <w:instrText xml:space="preserve"> PAGEREF _Toc53134036 \h </w:instrText>
        </w:r>
        <w:r>
          <w:rPr>
            <w:noProof/>
            <w:webHidden/>
          </w:rPr>
        </w:r>
        <w:r>
          <w:rPr>
            <w:noProof/>
            <w:webHidden/>
          </w:rPr>
          <w:fldChar w:fldCharType="separate"/>
        </w:r>
        <w:r>
          <w:rPr>
            <w:noProof/>
            <w:webHidden/>
          </w:rPr>
          <w:t>48</w:t>
        </w:r>
        <w:r>
          <w:rPr>
            <w:noProof/>
            <w:webHidden/>
          </w:rPr>
          <w:fldChar w:fldCharType="end"/>
        </w:r>
      </w:hyperlink>
    </w:p>
    <w:p w14:paraId="2450D116" w14:textId="399C8D40" w:rsidR="007D03E3" w:rsidRDefault="007D03E3">
      <w:pPr>
        <w:pStyle w:val="TOC3"/>
        <w:rPr>
          <w:rFonts w:asciiTheme="minorHAnsi" w:eastAsiaTheme="minorEastAsia" w:hAnsiTheme="minorHAnsi" w:cstheme="minorBidi"/>
          <w:noProof/>
          <w:sz w:val="22"/>
          <w:szCs w:val="22"/>
        </w:rPr>
      </w:pPr>
      <w:hyperlink w:anchor="_Toc53134037" w:history="1">
        <w:r w:rsidRPr="0085006E">
          <w:rPr>
            <w:rStyle w:val="Hyperlink"/>
            <w:noProof/>
            <w14:scene3d>
              <w14:camera w14:prst="orthographicFront"/>
              <w14:lightRig w14:rig="threePt" w14:dir="t">
                <w14:rot w14:lat="0" w14:lon="0" w14:rev="0"/>
              </w14:lightRig>
            </w14:scene3d>
          </w:rPr>
          <w:t>7.6.1</w:t>
        </w:r>
        <w:r>
          <w:rPr>
            <w:rFonts w:asciiTheme="minorHAnsi" w:eastAsiaTheme="minorEastAsia" w:hAnsiTheme="minorHAnsi" w:cstheme="minorBidi"/>
            <w:noProof/>
            <w:sz w:val="22"/>
            <w:szCs w:val="22"/>
          </w:rPr>
          <w:tab/>
        </w:r>
        <w:r w:rsidRPr="0085006E">
          <w:rPr>
            <w:rStyle w:val="Hyperlink"/>
            <w:noProof/>
          </w:rPr>
          <w:t>Properties for dfdl:discriminator</w:t>
        </w:r>
        <w:r>
          <w:rPr>
            <w:noProof/>
            <w:webHidden/>
          </w:rPr>
          <w:tab/>
        </w:r>
        <w:r>
          <w:rPr>
            <w:noProof/>
            <w:webHidden/>
          </w:rPr>
          <w:fldChar w:fldCharType="begin"/>
        </w:r>
        <w:r>
          <w:rPr>
            <w:noProof/>
            <w:webHidden/>
          </w:rPr>
          <w:instrText xml:space="preserve"> PAGEREF _Toc53134037 \h </w:instrText>
        </w:r>
        <w:r>
          <w:rPr>
            <w:noProof/>
            <w:webHidden/>
          </w:rPr>
        </w:r>
        <w:r>
          <w:rPr>
            <w:noProof/>
            <w:webHidden/>
          </w:rPr>
          <w:fldChar w:fldCharType="separate"/>
        </w:r>
        <w:r>
          <w:rPr>
            <w:noProof/>
            <w:webHidden/>
          </w:rPr>
          <w:t>48</w:t>
        </w:r>
        <w:r>
          <w:rPr>
            <w:noProof/>
            <w:webHidden/>
          </w:rPr>
          <w:fldChar w:fldCharType="end"/>
        </w:r>
      </w:hyperlink>
    </w:p>
    <w:p w14:paraId="4B72106F" w14:textId="1C3DFF0C"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38" w:history="1">
        <w:r w:rsidRPr="0085006E">
          <w:rPr>
            <w:rStyle w:val="Hyperlink"/>
            <w:noProof/>
          </w:rPr>
          <w:t>7.7</w:t>
        </w:r>
        <w:r>
          <w:rPr>
            <w:rFonts w:asciiTheme="minorHAnsi" w:eastAsiaTheme="minorEastAsia" w:hAnsiTheme="minorHAnsi" w:cstheme="minorBidi"/>
            <w:noProof/>
            <w:sz w:val="22"/>
            <w:szCs w:val="22"/>
          </w:rPr>
          <w:tab/>
        </w:r>
        <w:r w:rsidRPr="0085006E">
          <w:rPr>
            <w:rStyle w:val="Hyperlink"/>
            <w:noProof/>
          </w:rPr>
          <w:t>DFDL Variable Annotations</w:t>
        </w:r>
        <w:r>
          <w:rPr>
            <w:noProof/>
            <w:webHidden/>
          </w:rPr>
          <w:tab/>
        </w:r>
        <w:r>
          <w:rPr>
            <w:noProof/>
            <w:webHidden/>
          </w:rPr>
          <w:fldChar w:fldCharType="begin"/>
        </w:r>
        <w:r>
          <w:rPr>
            <w:noProof/>
            <w:webHidden/>
          </w:rPr>
          <w:instrText xml:space="preserve"> PAGEREF _Toc53134038 \h </w:instrText>
        </w:r>
        <w:r>
          <w:rPr>
            <w:noProof/>
            <w:webHidden/>
          </w:rPr>
        </w:r>
        <w:r>
          <w:rPr>
            <w:noProof/>
            <w:webHidden/>
          </w:rPr>
          <w:fldChar w:fldCharType="separate"/>
        </w:r>
        <w:r>
          <w:rPr>
            <w:noProof/>
            <w:webHidden/>
          </w:rPr>
          <w:t>51</w:t>
        </w:r>
        <w:r>
          <w:rPr>
            <w:noProof/>
            <w:webHidden/>
          </w:rPr>
          <w:fldChar w:fldCharType="end"/>
        </w:r>
      </w:hyperlink>
    </w:p>
    <w:p w14:paraId="71ED4B30" w14:textId="10548C24" w:rsidR="007D03E3" w:rsidRDefault="007D03E3">
      <w:pPr>
        <w:pStyle w:val="TOC3"/>
        <w:rPr>
          <w:rFonts w:asciiTheme="minorHAnsi" w:eastAsiaTheme="minorEastAsia" w:hAnsiTheme="minorHAnsi" w:cstheme="minorBidi"/>
          <w:noProof/>
          <w:sz w:val="22"/>
          <w:szCs w:val="22"/>
        </w:rPr>
      </w:pPr>
      <w:hyperlink w:anchor="_Toc53134039" w:history="1">
        <w:r w:rsidRPr="0085006E">
          <w:rPr>
            <w:rStyle w:val="Hyperlink"/>
            <w:noProof/>
            <w14:scene3d>
              <w14:camera w14:prst="orthographicFront"/>
              <w14:lightRig w14:rig="threePt" w14:dir="t">
                <w14:rot w14:lat="0" w14:lon="0" w14:rev="0"/>
              </w14:lightRig>
            </w14:scene3d>
          </w:rPr>
          <w:t>7.7.1</w:t>
        </w:r>
        <w:r>
          <w:rPr>
            <w:rFonts w:asciiTheme="minorHAnsi" w:eastAsiaTheme="minorEastAsia" w:hAnsiTheme="minorHAnsi" w:cstheme="minorBidi"/>
            <w:noProof/>
            <w:sz w:val="22"/>
            <w:szCs w:val="22"/>
          </w:rPr>
          <w:tab/>
        </w:r>
        <w:r w:rsidRPr="0085006E">
          <w:rPr>
            <w:rStyle w:val="Hyperlink"/>
            <w:noProof/>
          </w:rPr>
          <w:t>dfdl:defineVariable Annotation Element</w:t>
        </w:r>
        <w:r>
          <w:rPr>
            <w:noProof/>
            <w:webHidden/>
          </w:rPr>
          <w:tab/>
        </w:r>
        <w:r>
          <w:rPr>
            <w:noProof/>
            <w:webHidden/>
          </w:rPr>
          <w:fldChar w:fldCharType="begin"/>
        </w:r>
        <w:r>
          <w:rPr>
            <w:noProof/>
            <w:webHidden/>
          </w:rPr>
          <w:instrText xml:space="preserve"> PAGEREF _Toc53134039 \h </w:instrText>
        </w:r>
        <w:r>
          <w:rPr>
            <w:noProof/>
            <w:webHidden/>
          </w:rPr>
        </w:r>
        <w:r>
          <w:rPr>
            <w:noProof/>
            <w:webHidden/>
          </w:rPr>
          <w:fldChar w:fldCharType="separate"/>
        </w:r>
        <w:r>
          <w:rPr>
            <w:noProof/>
            <w:webHidden/>
          </w:rPr>
          <w:t>52</w:t>
        </w:r>
        <w:r>
          <w:rPr>
            <w:noProof/>
            <w:webHidden/>
          </w:rPr>
          <w:fldChar w:fldCharType="end"/>
        </w:r>
      </w:hyperlink>
    </w:p>
    <w:p w14:paraId="376A5A9D" w14:textId="79ADD33C" w:rsidR="007D03E3" w:rsidRDefault="007D03E3">
      <w:pPr>
        <w:pStyle w:val="TOC3"/>
        <w:rPr>
          <w:rFonts w:asciiTheme="minorHAnsi" w:eastAsiaTheme="minorEastAsia" w:hAnsiTheme="minorHAnsi" w:cstheme="minorBidi"/>
          <w:noProof/>
          <w:sz w:val="22"/>
          <w:szCs w:val="22"/>
        </w:rPr>
      </w:pPr>
      <w:hyperlink w:anchor="_Toc53134040" w:history="1">
        <w:r w:rsidRPr="0085006E">
          <w:rPr>
            <w:rStyle w:val="Hyperlink"/>
            <w:noProof/>
            <w14:scene3d>
              <w14:camera w14:prst="orthographicFront"/>
              <w14:lightRig w14:rig="threePt" w14:dir="t">
                <w14:rot w14:lat="0" w14:lon="0" w14:rev="0"/>
              </w14:lightRig>
            </w14:scene3d>
          </w:rPr>
          <w:t>7.7.2</w:t>
        </w:r>
        <w:r>
          <w:rPr>
            <w:rFonts w:asciiTheme="minorHAnsi" w:eastAsiaTheme="minorEastAsia" w:hAnsiTheme="minorHAnsi" w:cstheme="minorBidi"/>
            <w:noProof/>
            <w:sz w:val="22"/>
            <w:szCs w:val="22"/>
          </w:rPr>
          <w:tab/>
        </w:r>
        <w:r w:rsidRPr="0085006E">
          <w:rPr>
            <w:rStyle w:val="Hyperlink"/>
            <w:noProof/>
          </w:rPr>
          <w:t>The dfdl:newVariableInstance Statement Annotation Element</w:t>
        </w:r>
        <w:r>
          <w:rPr>
            <w:noProof/>
            <w:webHidden/>
          </w:rPr>
          <w:tab/>
        </w:r>
        <w:r>
          <w:rPr>
            <w:noProof/>
            <w:webHidden/>
          </w:rPr>
          <w:fldChar w:fldCharType="begin"/>
        </w:r>
        <w:r>
          <w:rPr>
            <w:noProof/>
            <w:webHidden/>
          </w:rPr>
          <w:instrText xml:space="preserve"> PAGEREF _Toc53134040 \h </w:instrText>
        </w:r>
        <w:r>
          <w:rPr>
            <w:noProof/>
            <w:webHidden/>
          </w:rPr>
        </w:r>
        <w:r>
          <w:rPr>
            <w:noProof/>
            <w:webHidden/>
          </w:rPr>
          <w:fldChar w:fldCharType="separate"/>
        </w:r>
        <w:r>
          <w:rPr>
            <w:noProof/>
            <w:webHidden/>
          </w:rPr>
          <w:t>53</w:t>
        </w:r>
        <w:r>
          <w:rPr>
            <w:noProof/>
            <w:webHidden/>
          </w:rPr>
          <w:fldChar w:fldCharType="end"/>
        </w:r>
      </w:hyperlink>
    </w:p>
    <w:p w14:paraId="0622FB5A" w14:textId="5ECEB3DF" w:rsidR="007D03E3" w:rsidRDefault="007D03E3">
      <w:pPr>
        <w:pStyle w:val="TOC3"/>
        <w:rPr>
          <w:rFonts w:asciiTheme="minorHAnsi" w:eastAsiaTheme="minorEastAsia" w:hAnsiTheme="minorHAnsi" w:cstheme="minorBidi"/>
          <w:noProof/>
          <w:sz w:val="22"/>
          <w:szCs w:val="22"/>
        </w:rPr>
      </w:pPr>
      <w:hyperlink w:anchor="_Toc53134041" w:history="1">
        <w:r w:rsidRPr="0085006E">
          <w:rPr>
            <w:rStyle w:val="Hyperlink"/>
            <w:noProof/>
            <w14:scene3d>
              <w14:camera w14:prst="orthographicFront"/>
              <w14:lightRig w14:rig="threePt" w14:dir="t">
                <w14:rot w14:lat="0" w14:lon="0" w14:rev="0"/>
              </w14:lightRig>
            </w14:scene3d>
          </w:rPr>
          <w:t>7.7.3</w:t>
        </w:r>
        <w:r>
          <w:rPr>
            <w:rFonts w:asciiTheme="minorHAnsi" w:eastAsiaTheme="minorEastAsia" w:hAnsiTheme="minorHAnsi" w:cstheme="minorBidi"/>
            <w:noProof/>
            <w:sz w:val="22"/>
            <w:szCs w:val="22"/>
          </w:rPr>
          <w:tab/>
        </w:r>
        <w:r w:rsidRPr="0085006E">
          <w:rPr>
            <w:rStyle w:val="Hyperlink"/>
            <w:noProof/>
          </w:rPr>
          <w:t>The dfdl:setVariable Statement Annotation Element</w:t>
        </w:r>
        <w:r>
          <w:rPr>
            <w:noProof/>
            <w:webHidden/>
          </w:rPr>
          <w:tab/>
        </w:r>
        <w:r>
          <w:rPr>
            <w:noProof/>
            <w:webHidden/>
          </w:rPr>
          <w:fldChar w:fldCharType="begin"/>
        </w:r>
        <w:r>
          <w:rPr>
            <w:noProof/>
            <w:webHidden/>
          </w:rPr>
          <w:instrText xml:space="preserve"> PAGEREF _Toc53134041 \h </w:instrText>
        </w:r>
        <w:r>
          <w:rPr>
            <w:noProof/>
            <w:webHidden/>
          </w:rPr>
        </w:r>
        <w:r>
          <w:rPr>
            <w:noProof/>
            <w:webHidden/>
          </w:rPr>
          <w:fldChar w:fldCharType="separate"/>
        </w:r>
        <w:r>
          <w:rPr>
            <w:noProof/>
            <w:webHidden/>
          </w:rPr>
          <w:t>54</w:t>
        </w:r>
        <w:r>
          <w:rPr>
            <w:noProof/>
            <w:webHidden/>
          </w:rPr>
          <w:fldChar w:fldCharType="end"/>
        </w:r>
      </w:hyperlink>
    </w:p>
    <w:p w14:paraId="071155A9" w14:textId="4FF9DED2" w:rsidR="007D03E3" w:rsidRDefault="007D03E3">
      <w:pPr>
        <w:pStyle w:val="TOC1"/>
        <w:tabs>
          <w:tab w:val="left" w:pos="400"/>
        </w:tabs>
        <w:rPr>
          <w:rFonts w:asciiTheme="minorHAnsi" w:eastAsiaTheme="minorEastAsia" w:hAnsiTheme="minorHAnsi" w:cstheme="minorBidi"/>
          <w:noProof/>
          <w:sz w:val="22"/>
          <w:szCs w:val="22"/>
        </w:rPr>
      </w:pPr>
      <w:hyperlink w:anchor="_Toc53134042" w:history="1">
        <w:r w:rsidRPr="0085006E">
          <w:rPr>
            <w:rStyle w:val="Hyperlink"/>
            <w:noProof/>
          </w:rPr>
          <w:t>8</w:t>
        </w:r>
        <w:r>
          <w:rPr>
            <w:rFonts w:asciiTheme="minorHAnsi" w:eastAsiaTheme="minorEastAsia" w:hAnsiTheme="minorHAnsi" w:cstheme="minorBidi"/>
            <w:noProof/>
            <w:sz w:val="22"/>
            <w:szCs w:val="22"/>
          </w:rPr>
          <w:tab/>
        </w:r>
        <w:r w:rsidRPr="0085006E">
          <w:rPr>
            <w:rStyle w:val="Hyperlink"/>
            <w:noProof/>
          </w:rPr>
          <w:t>Property Scoping and DFDL Schema Checking</w:t>
        </w:r>
        <w:r>
          <w:rPr>
            <w:noProof/>
            <w:webHidden/>
          </w:rPr>
          <w:tab/>
        </w:r>
        <w:r>
          <w:rPr>
            <w:noProof/>
            <w:webHidden/>
          </w:rPr>
          <w:fldChar w:fldCharType="begin"/>
        </w:r>
        <w:r>
          <w:rPr>
            <w:noProof/>
            <w:webHidden/>
          </w:rPr>
          <w:instrText xml:space="preserve"> PAGEREF _Toc53134042 \h </w:instrText>
        </w:r>
        <w:r>
          <w:rPr>
            <w:noProof/>
            <w:webHidden/>
          </w:rPr>
        </w:r>
        <w:r>
          <w:rPr>
            <w:noProof/>
            <w:webHidden/>
          </w:rPr>
          <w:fldChar w:fldCharType="separate"/>
        </w:r>
        <w:r>
          <w:rPr>
            <w:noProof/>
            <w:webHidden/>
          </w:rPr>
          <w:t>56</w:t>
        </w:r>
        <w:r>
          <w:rPr>
            <w:noProof/>
            <w:webHidden/>
          </w:rPr>
          <w:fldChar w:fldCharType="end"/>
        </w:r>
      </w:hyperlink>
    </w:p>
    <w:p w14:paraId="3F0FDD15" w14:textId="5524E3D6"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43" w:history="1">
        <w:r w:rsidRPr="0085006E">
          <w:rPr>
            <w:rStyle w:val="Hyperlink"/>
            <w:noProof/>
          </w:rPr>
          <w:t>8.1</w:t>
        </w:r>
        <w:r>
          <w:rPr>
            <w:rFonts w:asciiTheme="minorHAnsi" w:eastAsiaTheme="minorEastAsia" w:hAnsiTheme="minorHAnsi" w:cstheme="minorBidi"/>
            <w:noProof/>
            <w:sz w:val="22"/>
            <w:szCs w:val="22"/>
          </w:rPr>
          <w:tab/>
        </w:r>
        <w:r w:rsidRPr="0085006E">
          <w:rPr>
            <w:rStyle w:val="Hyperlink"/>
            <w:noProof/>
          </w:rPr>
          <w:t>Property Scoping</w:t>
        </w:r>
        <w:r>
          <w:rPr>
            <w:noProof/>
            <w:webHidden/>
          </w:rPr>
          <w:tab/>
        </w:r>
        <w:r>
          <w:rPr>
            <w:noProof/>
            <w:webHidden/>
          </w:rPr>
          <w:fldChar w:fldCharType="begin"/>
        </w:r>
        <w:r>
          <w:rPr>
            <w:noProof/>
            <w:webHidden/>
          </w:rPr>
          <w:instrText xml:space="preserve"> PAGEREF _Toc53134043 \h </w:instrText>
        </w:r>
        <w:r>
          <w:rPr>
            <w:noProof/>
            <w:webHidden/>
          </w:rPr>
        </w:r>
        <w:r>
          <w:rPr>
            <w:noProof/>
            <w:webHidden/>
          </w:rPr>
          <w:fldChar w:fldCharType="separate"/>
        </w:r>
        <w:r>
          <w:rPr>
            <w:noProof/>
            <w:webHidden/>
          </w:rPr>
          <w:t>56</w:t>
        </w:r>
        <w:r>
          <w:rPr>
            <w:noProof/>
            <w:webHidden/>
          </w:rPr>
          <w:fldChar w:fldCharType="end"/>
        </w:r>
      </w:hyperlink>
    </w:p>
    <w:p w14:paraId="5EA13A4E" w14:textId="7D4F42D6" w:rsidR="007D03E3" w:rsidRDefault="007D03E3">
      <w:pPr>
        <w:pStyle w:val="TOC3"/>
        <w:rPr>
          <w:rFonts w:asciiTheme="minorHAnsi" w:eastAsiaTheme="minorEastAsia" w:hAnsiTheme="minorHAnsi" w:cstheme="minorBidi"/>
          <w:noProof/>
          <w:sz w:val="22"/>
          <w:szCs w:val="22"/>
        </w:rPr>
      </w:pPr>
      <w:hyperlink w:anchor="_Toc53134044" w:history="1">
        <w:r w:rsidRPr="0085006E">
          <w:rPr>
            <w:rStyle w:val="Hyperlink"/>
            <w:noProof/>
            <w14:scene3d>
              <w14:camera w14:prst="orthographicFront"/>
              <w14:lightRig w14:rig="threePt" w14:dir="t">
                <w14:rot w14:lat="0" w14:lon="0" w14:rev="0"/>
              </w14:lightRig>
            </w14:scene3d>
          </w:rPr>
          <w:t>8.1.1</w:t>
        </w:r>
        <w:r>
          <w:rPr>
            <w:rFonts w:asciiTheme="minorHAnsi" w:eastAsiaTheme="minorEastAsia" w:hAnsiTheme="minorHAnsi" w:cstheme="minorBidi"/>
            <w:noProof/>
            <w:sz w:val="22"/>
            <w:szCs w:val="22"/>
          </w:rPr>
          <w:tab/>
        </w:r>
        <w:r w:rsidRPr="0085006E">
          <w:rPr>
            <w:rStyle w:val="Hyperlink"/>
            <w:noProof/>
          </w:rPr>
          <w:t>Property Scoping Rules</w:t>
        </w:r>
        <w:r>
          <w:rPr>
            <w:noProof/>
            <w:webHidden/>
          </w:rPr>
          <w:tab/>
        </w:r>
        <w:r>
          <w:rPr>
            <w:noProof/>
            <w:webHidden/>
          </w:rPr>
          <w:fldChar w:fldCharType="begin"/>
        </w:r>
        <w:r>
          <w:rPr>
            <w:noProof/>
            <w:webHidden/>
          </w:rPr>
          <w:instrText xml:space="preserve"> PAGEREF _Toc53134044 \h </w:instrText>
        </w:r>
        <w:r>
          <w:rPr>
            <w:noProof/>
            <w:webHidden/>
          </w:rPr>
        </w:r>
        <w:r>
          <w:rPr>
            <w:noProof/>
            <w:webHidden/>
          </w:rPr>
          <w:fldChar w:fldCharType="separate"/>
        </w:r>
        <w:r>
          <w:rPr>
            <w:noProof/>
            <w:webHidden/>
          </w:rPr>
          <w:t>56</w:t>
        </w:r>
        <w:r>
          <w:rPr>
            <w:noProof/>
            <w:webHidden/>
          </w:rPr>
          <w:fldChar w:fldCharType="end"/>
        </w:r>
      </w:hyperlink>
    </w:p>
    <w:p w14:paraId="6A46ADB5" w14:textId="1361C1B6" w:rsidR="007D03E3" w:rsidRDefault="007D03E3">
      <w:pPr>
        <w:pStyle w:val="TOC3"/>
        <w:rPr>
          <w:rFonts w:asciiTheme="minorHAnsi" w:eastAsiaTheme="minorEastAsia" w:hAnsiTheme="minorHAnsi" w:cstheme="minorBidi"/>
          <w:noProof/>
          <w:sz w:val="22"/>
          <w:szCs w:val="22"/>
        </w:rPr>
      </w:pPr>
      <w:hyperlink w:anchor="_Toc53134045" w:history="1">
        <w:r w:rsidRPr="0085006E">
          <w:rPr>
            <w:rStyle w:val="Hyperlink"/>
            <w:noProof/>
            <w14:scene3d>
              <w14:camera w14:prst="orthographicFront"/>
              <w14:lightRig w14:rig="threePt" w14:dir="t">
                <w14:rot w14:lat="0" w14:lon="0" w14:rev="0"/>
              </w14:lightRig>
            </w14:scene3d>
          </w:rPr>
          <w:t>8.1.2</w:t>
        </w:r>
        <w:r>
          <w:rPr>
            <w:rFonts w:asciiTheme="minorHAnsi" w:eastAsiaTheme="minorEastAsia" w:hAnsiTheme="minorHAnsi" w:cstheme="minorBidi"/>
            <w:noProof/>
            <w:sz w:val="22"/>
            <w:szCs w:val="22"/>
          </w:rPr>
          <w:tab/>
        </w:r>
        <w:r w:rsidRPr="0085006E">
          <w:rPr>
            <w:rStyle w:val="Hyperlink"/>
            <w:noProof/>
          </w:rPr>
          <w:t>Providing Defaults for DFDL properties</w:t>
        </w:r>
        <w:r>
          <w:rPr>
            <w:noProof/>
            <w:webHidden/>
          </w:rPr>
          <w:tab/>
        </w:r>
        <w:r>
          <w:rPr>
            <w:noProof/>
            <w:webHidden/>
          </w:rPr>
          <w:fldChar w:fldCharType="begin"/>
        </w:r>
        <w:r>
          <w:rPr>
            <w:noProof/>
            <w:webHidden/>
          </w:rPr>
          <w:instrText xml:space="preserve"> PAGEREF _Toc53134045 \h </w:instrText>
        </w:r>
        <w:r>
          <w:rPr>
            <w:noProof/>
            <w:webHidden/>
          </w:rPr>
        </w:r>
        <w:r>
          <w:rPr>
            <w:noProof/>
            <w:webHidden/>
          </w:rPr>
          <w:fldChar w:fldCharType="separate"/>
        </w:r>
        <w:r>
          <w:rPr>
            <w:noProof/>
            <w:webHidden/>
          </w:rPr>
          <w:t>56</w:t>
        </w:r>
        <w:r>
          <w:rPr>
            <w:noProof/>
            <w:webHidden/>
          </w:rPr>
          <w:fldChar w:fldCharType="end"/>
        </w:r>
      </w:hyperlink>
    </w:p>
    <w:p w14:paraId="3482DDC2" w14:textId="65F9E48E" w:rsidR="007D03E3" w:rsidRDefault="007D03E3">
      <w:pPr>
        <w:pStyle w:val="TOC3"/>
        <w:rPr>
          <w:rFonts w:asciiTheme="minorHAnsi" w:eastAsiaTheme="minorEastAsia" w:hAnsiTheme="minorHAnsi" w:cstheme="minorBidi"/>
          <w:noProof/>
          <w:sz w:val="22"/>
          <w:szCs w:val="22"/>
        </w:rPr>
      </w:pPr>
      <w:hyperlink w:anchor="_Toc53134046" w:history="1">
        <w:r w:rsidRPr="0085006E">
          <w:rPr>
            <w:rStyle w:val="Hyperlink"/>
            <w:noProof/>
            <w14:scene3d>
              <w14:camera w14:prst="orthographicFront"/>
              <w14:lightRig w14:rig="threePt" w14:dir="t">
                <w14:rot w14:lat="0" w14:lon="0" w14:rev="0"/>
              </w14:lightRig>
            </w14:scene3d>
          </w:rPr>
          <w:t>8.1.3</w:t>
        </w:r>
        <w:r>
          <w:rPr>
            <w:rFonts w:asciiTheme="minorHAnsi" w:eastAsiaTheme="minorEastAsia" w:hAnsiTheme="minorHAnsi" w:cstheme="minorBidi"/>
            <w:noProof/>
            <w:sz w:val="22"/>
            <w:szCs w:val="22"/>
          </w:rPr>
          <w:tab/>
        </w:r>
        <w:r w:rsidRPr="0085006E">
          <w:rPr>
            <w:rStyle w:val="Hyperlink"/>
            <w:noProof/>
          </w:rPr>
          <w:t>Combining DFDL Representation Properties from a dfdl:defineFormat</w:t>
        </w:r>
        <w:r>
          <w:rPr>
            <w:noProof/>
            <w:webHidden/>
          </w:rPr>
          <w:tab/>
        </w:r>
        <w:r>
          <w:rPr>
            <w:noProof/>
            <w:webHidden/>
          </w:rPr>
          <w:fldChar w:fldCharType="begin"/>
        </w:r>
        <w:r>
          <w:rPr>
            <w:noProof/>
            <w:webHidden/>
          </w:rPr>
          <w:instrText xml:space="preserve"> PAGEREF _Toc53134046 \h </w:instrText>
        </w:r>
        <w:r>
          <w:rPr>
            <w:noProof/>
            <w:webHidden/>
          </w:rPr>
        </w:r>
        <w:r>
          <w:rPr>
            <w:noProof/>
            <w:webHidden/>
          </w:rPr>
          <w:fldChar w:fldCharType="separate"/>
        </w:r>
        <w:r>
          <w:rPr>
            <w:noProof/>
            <w:webHidden/>
          </w:rPr>
          <w:t>57</w:t>
        </w:r>
        <w:r>
          <w:rPr>
            <w:noProof/>
            <w:webHidden/>
          </w:rPr>
          <w:fldChar w:fldCharType="end"/>
        </w:r>
      </w:hyperlink>
    </w:p>
    <w:p w14:paraId="1B822FA0" w14:textId="1BE1780E" w:rsidR="007D03E3" w:rsidRDefault="007D03E3">
      <w:pPr>
        <w:pStyle w:val="TOC3"/>
        <w:rPr>
          <w:rFonts w:asciiTheme="minorHAnsi" w:eastAsiaTheme="minorEastAsia" w:hAnsiTheme="minorHAnsi" w:cstheme="minorBidi"/>
          <w:noProof/>
          <w:sz w:val="22"/>
          <w:szCs w:val="22"/>
        </w:rPr>
      </w:pPr>
      <w:hyperlink w:anchor="_Toc53134047" w:history="1">
        <w:r w:rsidRPr="0085006E">
          <w:rPr>
            <w:rStyle w:val="Hyperlink"/>
            <w:noProof/>
            <w14:scene3d>
              <w14:camera w14:prst="orthographicFront"/>
              <w14:lightRig w14:rig="threePt" w14:dir="t">
                <w14:rot w14:lat="0" w14:lon="0" w14:rev="0"/>
              </w14:lightRig>
            </w14:scene3d>
          </w:rPr>
          <w:t>8.1.4</w:t>
        </w:r>
        <w:r>
          <w:rPr>
            <w:rFonts w:asciiTheme="minorHAnsi" w:eastAsiaTheme="minorEastAsia" w:hAnsiTheme="minorHAnsi" w:cstheme="minorBidi"/>
            <w:noProof/>
            <w:sz w:val="22"/>
            <w:szCs w:val="22"/>
          </w:rPr>
          <w:tab/>
        </w:r>
        <w:r w:rsidRPr="0085006E">
          <w:rPr>
            <w:rStyle w:val="Hyperlink"/>
            <w:noProof/>
          </w:rPr>
          <w:t>Combining DFDL Properties from References</w:t>
        </w:r>
        <w:r>
          <w:rPr>
            <w:noProof/>
            <w:webHidden/>
          </w:rPr>
          <w:tab/>
        </w:r>
        <w:r>
          <w:rPr>
            <w:noProof/>
            <w:webHidden/>
          </w:rPr>
          <w:fldChar w:fldCharType="begin"/>
        </w:r>
        <w:r>
          <w:rPr>
            <w:noProof/>
            <w:webHidden/>
          </w:rPr>
          <w:instrText xml:space="preserve"> PAGEREF _Toc53134047 \h </w:instrText>
        </w:r>
        <w:r>
          <w:rPr>
            <w:noProof/>
            <w:webHidden/>
          </w:rPr>
        </w:r>
        <w:r>
          <w:rPr>
            <w:noProof/>
            <w:webHidden/>
          </w:rPr>
          <w:fldChar w:fldCharType="separate"/>
        </w:r>
        <w:r>
          <w:rPr>
            <w:noProof/>
            <w:webHidden/>
          </w:rPr>
          <w:t>58</w:t>
        </w:r>
        <w:r>
          <w:rPr>
            <w:noProof/>
            <w:webHidden/>
          </w:rPr>
          <w:fldChar w:fldCharType="end"/>
        </w:r>
      </w:hyperlink>
    </w:p>
    <w:p w14:paraId="6C69BFED" w14:textId="1FB92BE4"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48" w:history="1">
        <w:r w:rsidRPr="0085006E">
          <w:rPr>
            <w:rStyle w:val="Hyperlink"/>
            <w:noProof/>
          </w:rPr>
          <w:t>8.2</w:t>
        </w:r>
        <w:r>
          <w:rPr>
            <w:rFonts w:asciiTheme="minorHAnsi" w:eastAsiaTheme="minorEastAsia" w:hAnsiTheme="minorHAnsi" w:cstheme="minorBidi"/>
            <w:noProof/>
            <w:sz w:val="22"/>
            <w:szCs w:val="22"/>
          </w:rPr>
          <w:tab/>
        </w:r>
        <w:r w:rsidRPr="0085006E">
          <w:rPr>
            <w:rStyle w:val="Hyperlink"/>
            <w:noProof/>
          </w:rPr>
          <w:t>DFDL Schema Checking</w:t>
        </w:r>
        <w:r>
          <w:rPr>
            <w:noProof/>
            <w:webHidden/>
          </w:rPr>
          <w:tab/>
        </w:r>
        <w:r>
          <w:rPr>
            <w:noProof/>
            <w:webHidden/>
          </w:rPr>
          <w:fldChar w:fldCharType="begin"/>
        </w:r>
        <w:r>
          <w:rPr>
            <w:noProof/>
            <w:webHidden/>
          </w:rPr>
          <w:instrText xml:space="preserve"> PAGEREF _Toc53134048 \h </w:instrText>
        </w:r>
        <w:r>
          <w:rPr>
            <w:noProof/>
            <w:webHidden/>
          </w:rPr>
        </w:r>
        <w:r>
          <w:rPr>
            <w:noProof/>
            <w:webHidden/>
          </w:rPr>
          <w:fldChar w:fldCharType="separate"/>
        </w:r>
        <w:r>
          <w:rPr>
            <w:noProof/>
            <w:webHidden/>
          </w:rPr>
          <w:t>60</w:t>
        </w:r>
        <w:r>
          <w:rPr>
            <w:noProof/>
            <w:webHidden/>
          </w:rPr>
          <w:fldChar w:fldCharType="end"/>
        </w:r>
      </w:hyperlink>
    </w:p>
    <w:p w14:paraId="2FF4C6C8" w14:textId="48A33A72" w:rsidR="007D03E3" w:rsidRDefault="007D03E3">
      <w:pPr>
        <w:pStyle w:val="TOC3"/>
        <w:rPr>
          <w:rFonts w:asciiTheme="minorHAnsi" w:eastAsiaTheme="minorEastAsia" w:hAnsiTheme="minorHAnsi" w:cstheme="minorBidi"/>
          <w:noProof/>
          <w:sz w:val="22"/>
          <w:szCs w:val="22"/>
        </w:rPr>
      </w:pPr>
      <w:hyperlink w:anchor="_Toc53134049" w:history="1">
        <w:r w:rsidRPr="0085006E">
          <w:rPr>
            <w:rStyle w:val="Hyperlink"/>
            <w:noProof/>
            <w14:scene3d>
              <w14:camera w14:prst="orthographicFront"/>
              <w14:lightRig w14:rig="threePt" w14:dir="t">
                <w14:rot w14:lat="0" w14:lon="0" w14:rev="0"/>
              </w14:lightRig>
            </w14:scene3d>
          </w:rPr>
          <w:t>8.2.1</w:t>
        </w:r>
        <w:r>
          <w:rPr>
            <w:rFonts w:asciiTheme="minorHAnsi" w:eastAsiaTheme="minorEastAsia" w:hAnsiTheme="minorHAnsi" w:cstheme="minorBidi"/>
            <w:noProof/>
            <w:sz w:val="22"/>
            <w:szCs w:val="22"/>
          </w:rPr>
          <w:tab/>
        </w:r>
        <w:r w:rsidRPr="0085006E">
          <w:rPr>
            <w:rStyle w:val="Hyperlink"/>
            <w:noProof/>
          </w:rPr>
          <w:t>Schema Component Constraint: Unique Particle Attribution</w:t>
        </w:r>
        <w:r>
          <w:rPr>
            <w:noProof/>
            <w:webHidden/>
          </w:rPr>
          <w:tab/>
        </w:r>
        <w:r>
          <w:rPr>
            <w:noProof/>
            <w:webHidden/>
          </w:rPr>
          <w:fldChar w:fldCharType="begin"/>
        </w:r>
        <w:r>
          <w:rPr>
            <w:noProof/>
            <w:webHidden/>
          </w:rPr>
          <w:instrText xml:space="preserve"> PAGEREF _Toc53134049 \h </w:instrText>
        </w:r>
        <w:r>
          <w:rPr>
            <w:noProof/>
            <w:webHidden/>
          </w:rPr>
        </w:r>
        <w:r>
          <w:rPr>
            <w:noProof/>
            <w:webHidden/>
          </w:rPr>
          <w:fldChar w:fldCharType="separate"/>
        </w:r>
        <w:r>
          <w:rPr>
            <w:noProof/>
            <w:webHidden/>
          </w:rPr>
          <w:t>61</w:t>
        </w:r>
        <w:r>
          <w:rPr>
            <w:noProof/>
            <w:webHidden/>
          </w:rPr>
          <w:fldChar w:fldCharType="end"/>
        </w:r>
      </w:hyperlink>
    </w:p>
    <w:p w14:paraId="5C7ABED8" w14:textId="705ECA05" w:rsidR="007D03E3" w:rsidRDefault="007D03E3">
      <w:pPr>
        <w:pStyle w:val="TOC3"/>
        <w:rPr>
          <w:rFonts w:asciiTheme="minorHAnsi" w:eastAsiaTheme="minorEastAsia" w:hAnsiTheme="minorHAnsi" w:cstheme="minorBidi"/>
          <w:noProof/>
          <w:sz w:val="22"/>
          <w:szCs w:val="22"/>
        </w:rPr>
      </w:pPr>
      <w:hyperlink w:anchor="_Toc53134050" w:history="1">
        <w:r w:rsidRPr="0085006E">
          <w:rPr>
            <w:rStyle w:val="Hyperlink"/>
            <w:noProof/>
            <w14:scene3d>
              <w14:camera w14:prst="orthographicFront"/>
              <w14:lightRig w14:rig="threePt" w14:dir="t">
                <w14:rot w14:lat="0" w14:lon="0" w14:rev="0"/>
              </w14:lightRig>
            </w14:scene3d>
          </w:rPr>
          <w:t>8.2.2</w:t>
        </w:r>
        <w:r>
          <w:rPr>
            <w:rFonts w:asciiTheme="minorHAnsi" w:eastAsiaTheme="minorEastAsia" w:hAnsiTheme="minorHAnsi" w:cstheme="minorBidi"/>
            <w:noProof/>
            <w:sz w:val="22"/>
            <w:szCs w:val="22"/>
          </w:rPr>
          <w:tab/>
        </w:r>
        <w:r w:rsidRPr="0085006E">
          <w:rPr>
            <w:rStyle w:val="Hyperlink"/>
            <w:noProof/>
          </w:rPr>
          <w:t>Optional Checks and Warnings</w:t>
        </w:r>
        <w:r>
          <w:rPr>
            <w:noProof/>
            <w:webHidden/>
          </w:rPr>
          <w:tab/>
        </w:r>
        <w:r>
          <w:rPr>
            <w:noProof/>
            <w:webHidden/>
          </w:rPr>
          <w:fldChar w:fldCharType="begin"/>
        </w:r>
        <w:r>
          <w:rPr>
            <w:noProof/>
            <w:webHidden/>
          </w:rPr>
          <w:instrText xml:space="preserve"> PAGEREF _Toc53134050 \h </w:instrText>
        </w:r>
        <w:r>
          <w:rPr>
            <w:noProof/>
            <w:webHidden/>
          </w:rPr>
        </w:r>
        <w:r>
          <w:rPr>
            <w:noProof/>
            <w:webHidden/>
          </w:rPr>
          <w:fldChar w:fldCharType="separate"/>
        </w:r>
        <w:r>
          <w:rPr>
            <w:noProof/>
            <w:webHidden/>
          </w:rPr>
          <w:t>61</w:t>
        </w:r>
        <w:r>
          <w:rPr>
            <w:noProof/>
            <w:webHidden/>
          </w:rPr>
          <w:fldChar w:fldCharType="end"/>
        </w:r>
      </w:hyperlink>
    </w:p>
    <w:p w14:paraId="6BF85CA7" w14:textId="2DDF1F65" w:rsidR="007D03E3" w:rsidRDefault="007D03E3">
      <w:pPr>
        <w:pStyle w:val="TOC1"/>
        <w:tabs>
          <w:tab w:val="left" w:pos="400"/>
        </w:tabs>
        <w:rPr>
          <w:rFonts w:asciiTheme="minorHAnsi" w:eastAsiaTheme="minorEastAsia" w:hAnsiTheme="minorHAnsi" w:cstheme="minorBidi"/>
          <w:noProof/>
          <w:sz w:val="22"/>
          <w:szCs w:val="22"/>
        </w:rPr>
      </w:pPr>
      <w:hyperlink w:anchor="_Toc53134051" w:history="1">
        <w:r w:rsidRPr="0085006E">
          <w:rPr>
            <w:rStyle w:val="Hyperlink"/>
            <w:noProof/>
          </w:rPr>
          <w:t>9</w:t>
        </w:r>
        <w:r>
          <w:rPr>
            <w:rFonts w:asciiTheme="minorHAnsi" w:eastAsiaTheme="minorEastAsia" w:hAnsiTheme="minorHAnsi" w:cstheme="minorBidi"/>
            <w:noProof/>
            <w:sz w:val="22"/>
            <w:szCs w:val="22"/>
          </w:rPr>
          <w:tab/>
        </w:r>
        <w:r w:rsidRPr="0085006E">
          <w:rPr>
            <w:rStyle w:val="Hyperlink"/>
            <w:noProof/>
          </w:rPr>
          <w:t>DFDL Processing Introduction</w:t>
        </w:r>
        <w:r>
          <w:rPr>
            <w:noProof/>
            <w:webHidden/>
          </w:rPr>
          <w:tab/>
        </w:r>
        <w:r>
          <w:rPr>
            <w:noProof/>
            <w:webHidden/>
          </w:rPr>
          <w:fldChar w:fldCharType="begin"/>
        </w:r>
        <w:r>
          <w:rPr>
            <w:noProof/>
            <w:webHidden/>
          </w:rPr>
          <w:instrText xml:space="preserve"> PAGEREF _Toc53134051 \h </w:instrText>
        </w:r>
        <w:r>
          <w:rPr>
            <w:noProof/>
            <w:webHidden/>
          </w:rPr>
        </w:r>
        <w:r>
          <w:rPr>
            <w:noProof/>
            <w:webHidden/>
          </w:rPr>
          <w:fldChar w:fldCharType="separate"/>
        </w:r>
        <w:r>
          <w:rPr>
            <w:noProof/>
            <w:webHidden/>
          </w:rPr>
          <w:t>62</w:t>
        </w:r>
        <w:r>
          <w:rPr>
            <w:noProof/>
            <w:webHidden/>
          </w:rPr>
          <w:fldChar w:fldCharType="end"/>
        </w:r>
      </w:hyperlink>
    </w:p>
    <w:p w14:paraId="320759FF" w14:textId="0790219E"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52" w:history="1">
        <w:r w:rsidRPr="0085006E">
          <w:rPr>
            <w:rStyle w:val="Hyperlink"/>
            <w:noProof/>
          </w:rPr>
          <w:t>9.1</w:t>
        </w:r>
        <w:r>
          <w:rPr>
            <w:rFonts w:asciiTheme="minorHAnsi" w:eastAsiaTheme="minorEastAsia" w:hAnsiTheme="minorHAnsi" w:cstheme="minorBidi"/>
            <w:noProof/>
            <w:sz w:val="22"/>
            <w:szCs w:val="22"/>
          </w:rPr>
          <w:tab/>
        </w:r>
        <w:r w:rsidRPr="0085006E">
          <w:rPr>
            <w:rStyle w:val="Hyperlink"/>
            <w:noProof/>
          </w:rPr>
          <w:t>Parser Overview</w:t>
        </w:r>
        <w:r>
          <w:rPr>
            <w:noProof/>
            <w:webHidden/>
          </w:rPr>
          <w:tab/>
        </w:r>
        <w:r>
          <w:rPr>
            <w:noProof/>
            <w:webHidden/>
          </w:rPr>
          <w:fldChar w:fldCharType="begin"/>
        </w:r>
        <w:r>
          <w:rPr>
            <w:noProof/>
            <w:webHidden/>
          </w:rPr>
          <w:instrText xml:space="preserve"> PAGEREF _Toc53134052 \h </w:instrText>
        </w:r>
        <w:r>
          <w:rPr>
            <w:noProof/>
            <w:webHidden/>
          </w:rPr>
        </w:r>
        <w:r>
          <w:rPr>
            <w:noProof/>
            <w:webHidden/>
          </w:rPr>
          <w:fldChar w:fldCharType="separate"/>
        </w:r>
        <w:r>
          <w:rPr>
            <w:noProof/>
            <w:webHidden/>
          </w:rPr>
          <w:t>62</w:t>
        </w:r>
        <w:r>
          <w:rPr>
            <w:noProof/>
            <w:webHidden/>
          </w:rPr>
          <w:fldChar w:fldCharType="end"/>
        </w:r>
      </w:hyperlink>
    </w:p>
    <w:p w14:paraId="5F1451B1" w14:textId="7B821213" w:rsidR="007D03E3" w:rsidRDefault="007D03E3">
      <w:pPr>
        <w:pStyle w:val="TOC3"/>
        <w:rPr>
          <w:rFonts w:asciiTheme="minorHAnsi" w:eastAsiaTheme="minorEastAsia" w:hAnsiTheme="minorHAnsi" w:cstheme="minorBidi"/>
          <w:noProof/>
          <w:sz w:val="22"/>
          <w:szCs w:val="22"/>
        </w:rPr>
      </w:pPr>
      <w:hyperlink w:anchor="_Toc53134053" w:history="1">
        <w:r w:rsidRPr="0085006E">
          <w:rPr>
            <w:rStyle w:val="Hyperlink"/>
            <w:noProof/>
            <w14:scene3d>
              <w14:camera w14:prst="orthographicFront"/>
              <w14:lightRig w14:rig="threePt" w14:dir="t">
                <w14:rot w14:lat="0" w14:lon="0" w14:rev="0"/>
              </w14:lightRig>
            </w14:scene3d>
          </w:rPr>
          <w:t>9.1.1</w:t>
        </w:r>
        <w:r>
          <w:rPr>
            <w:rFonts w:asciiTheme="minorHAnsi" w:eastAsiaTheme="minorEastAsia" w:hAnsiTheme="minorHAnsi" w:cstheme="minorBidi"/>
            <w:noProof/>
            <w:sz w:val="22"/>
            <w:szCs w:val="22"/>
          </w:rPr>
          <w:tab/>
        </w:r>
        <w:r w:rsidRPr="0085006E">
          <w:rPr>
            <w:rStyle w:val="Hyperlink"/>
            <w:noProof/>
          </w:rPr>
          <w:t>Points of Uncertainty</w:t>
        </w:r>
        <w:r>
          <w:rPr>
            <w:noProof/>
            <w:webHidden/>
          </w:rPr>
          <w:tab/>
        </w:r>
        <w:r>
          <w:rPr>
            <w:noProof/>
            <w:webHidden/>
          </w:rPr>
          <w:fldChar w:fldCharType="begin"/>
        </w:r>
        <w:r>
          <w:rPr>
            <w:noProof/>
            <w:webHidden/>
          </w:rPr>
          <w:instrText xml:space="preserve"> PAGEREF _Toc53134053 \h </w:instrText>
        </w:r>
        <w:r>
          <w:rPr>
            <w:noProof/>
            <w:webHidden/>
          </w:rPr>
        </w:r>
        <w:r>
          <w:rPr>
            <w:noProof/>
            <w:webHidden/>
          </w:rPr>
          <w:fldChar w:fldCharType="separate"/>
        </w:r>
        <w:r>
          <w:rPr>
            <w:noProof/>
            <w:webHidden/>
          </w:rPr>
          <w:t>63</w:t>
        </w:r>
        <w:r>
          <w:rPr>
            <w:noProof/>
            <w:webHidden/>
          </w:rPr>
          <w:fldChar w:fldCharType="end"/>
        </w:r>
      </w:hyperlink>
    </w:p>
    <w:p w14:paraId="298EED23" w14:textId="15488728" w:rsidR="007D03E3" w:rsidRDefault="007D03E3">
      <w:pPr>
        <w:pStyle w:val="TOC3"/>
        <w:rPr>
          <w:rFonts w:asciiTheme="minorHAnsi" w:eastAsiaTheme="minorEastAsia" w:hAnsiTheme="minorHAnsi" w:cstheme="minorBidi"/>
          <w:noProof/>
          <w:sz w:val="22"/>
          <w:szCs w:val="22"/>
        </w:rPr>
      </w:pPr>
      <w:hyperlink w:anchor="_Toc53134055" w:history="1">
        <w:r w:rsidRPr="0085006E">
          <w:rPr>
            <w:rStyle w:val="Hyperlink"/>
            <w:noProof/>
            <w14:scene3d>
              <w14:camera w14:prst="orthographicFront"/>
              <w14:lightRig w14:rig="threePt" w14:dir="t">
                <w14:rot w14:lat="0" w14:lon="0" w14:rev="0"/>
              </w14:lightRig>
            </w14:scene3d>
          </w:rPr>
          <w:t>9.1.2</w:t>
        </w:r>
        <w:r>
          <w:rPr>
            <w:rFonts w:asciiTheme="minorHAnsi" w:eastAsiaTheme="minorEastAsia" w:hAnsiTheme="minorHAnsi" w:cstheme="minorBidi"/>
            <w:noProof/>
            <w:sz w:val="22"/>
            <w:szCs w:val="22"/>
          </w:rPr>
          <w:tab/>
        </w:r>
        <w:r w:rsidRPr="0085006E">
          <w:rPr>
            <w:rStyle w:val="Hyperlink"/>
            <w:noProof/>
          </w:rPr>
          <w:t>Processing Error</w:t>
        </w:r>
        <w:r>
          <w:rPr>
            <w:noProof/>
            <w:webHidden/>
          </w:rPr>
          <w:tab/>
        </w:r>
        <w:r>
          <w:rPr>
            <w:noProof/>
            <w:webHidden/>
          </w:rPr>
          <w:fldChar w:fldCharType="begin"/>
        </w:r>
        <w:r>
          <w:rPr>
            <w:noProof/>
            <w:webHidden/>
          </w:rPr>
          <w:instrText xml:space="preserve"> PAGEREF _Toc53134055 \h </w:instrText>
        </w:r>
        <w:r>
          <w:rPr>
            <w:noProof/>
            <w:webHidden/>
          </w:rPr>
        </w:r>
        <w:r>
          <w:rPr>
            <w:noProof/>
            <w:webHidden/>
          </w:rPr>
          <w:fldChar w:fldCharType="separate"/>
        </w:r>
        <w:r>
          <w:rPr>
            <w:noProof/>
            <w:webHidden/>
          </w:rPr>
          <w:t>63</w:t>
        </w:r>
        <w:r>
          <w:rPr>
            <w:noProof/>
            <w:webHidden/>
          </w:rPr>
          <w:fldChar w:fldCharType="end"/>
        </w:r>
      </w:hyperlink>
    </w:p>
    <w:p w14:paraId="6B2C1887" w14:textId="4F5A770D" w:rsidR="007D03E3" w:rsidRDefault="007D03E3">
      <w:pPr>
        <w:pStyle w:val="TOC3"/>
        <w:rPr>
          <w:rFonts w:asciiTheme="minorHAnsi" w:eastAsiaTheme="minorEastAsia" w:hAnsiTheme="minorHAnsi" w:cstheme="minorBidi"/>
          <w:noProof/>
          <w:sz w:val="22"/>
          <w:szCs w:val="22"/>
        </w:rPr>
      </w:pPr>
      <w:hyperlink w:anchor="_Toc53134058" w:history="1">
        <w:r w:rsidRPr="0085006E">
          <w:rPr>
            <w:rStyle w:val="Hyperlink"/>
            <w:noProof/>
            <w14:scene3d>
              <w14:camera w14:prst="orthographicFront"/>
              <w14:lightRig w14:rig="threePt" w14:dir="t">
                <w14:rot w14:lat="0" w14:lon="0" w14:rev="0"/>
              </w14:lightRig>
            </w14:scene3d>
          </w:rPr>
          <w:t>9.1.3</w:t>
        </w:r>
        <w:r>
          <w:rPr>
            <w:rFonts w:asciiTheme="minorHAnsi" w:eastAsiaTheme="minorEastAsia" w:hAnsiTheme="minorHAnsi" w:cstheme="minorBidi"/>
            <w:noProof/>
            <w:sz w:val="22"/>
            <w:szCs w:val="22"/>
          </w:rPr>
          <w:tab/>
        </w:r>
        <w:r w:rsidRPr="0085006E">
          <w:rPr>
            <w:rStyle w:val="Hyperlink"/>
            <w:noProof/>
          </w:rPr>
          <w:t>Recoverable Error</w:t>
        </w:r>
        <w:r>
          <w:rPr>
            <w:noProof/>
            <w:webHidden/>
          </w:rPr>
          <w:tab/>
        </w:r>
        <w:r>
          <w:rPr>
            <w:noProof/>
            <w:webHidden/>
          </w:rPr>
          <w:fldChar w:fldCharType="begin"/>
        </w:r>
        <w:r>
          <w:rPr>
            <w:noProof/>
            <w:webHidden/>
          </w:rPr>
          <w:instrText xml:space="preserve"> PAGEREF _Toc53134058 \h </w:instrText>
        </w:r>
        <w:r>
          <w:rPr>
            <w:noProof/>
            <w:webHidden/>
          </w:rPr>
        </w:r>
        <w:r>
          <w:rPr>
            <w:noProof/>
            <w:webHidden/>
          </w:rPr>
          <w:fldChar w:fldCharType="separate"/>
        </w:r>
        <w:r>
          <w:rPr>
            <w:noProof/>
            <w:webHidden/>
          </w:rPr>
          <w:t>63</w:t>
        </w:r>
        <w:r>
          <w:rPr>
            <w:noProof/>
            <w:webHidden/>
          </w:rPr>
          <w:fldChar w:fldCharType="end"/>
        </w:r>
      </w:hyperlink>
    </w:p>
    <w:p w14:paraId="15B5D175" w14:textId="05630C9C"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59" w:history="1">
        <w:r w:rsidRPr="0085006E">
          <w:rPr>
            <w:rStyle w:val="Hyperlink"/>
            <w:noProof/>
          </w:rPr>
          <w:t>9.2</w:t>
        </w:r>
        <w:r>
          <w:rPr>
            <w:rFonts w:asciiTheme="minorHAnsi" w:eastAsiaTheme="minorEastAsia" w:hAnsiTheme="minorHAnsi" w:cstheme="minorBidi"/>
            <w:noProof/>
            <w:sz w:val="22"/>
            <w:szCs w:val="22"/>
          </w:rPr>
          <w:tab/>
        </w:r>
        <w:r w:rsidRPr="0085006E">
          <w:rPr>
            <w:rStyle w:val="Hyperlink"/>
            <w:noProof/>
          </w:rPr>
          <w:t>DFDL Data Syntax Grammar</w:t>
        </w:r>
        <w:r>
          <w:rPr>
            <w:noProof/>
            <w:webHidden/>
          </w:rPr>
          <w:tab/>
        </w:r>
        <w:r>
          <w:rPr>
            <w:noProof/>
            <w:webHidden/>
          </w:rPr>
          <w:fldChar w:fldCharType="begin"/>
        </w:r>
        <w:r>
          <w:rPr>
            <w:noProof/>
            <w:webHidden/>
          </w:rPr>
          <w:instrText xml:space="preserve"> PAGEREF _Toc53134059 \h </w:instrText>
        </w:r>
        <w:r>
          <w:rPr>
            <w:noProof/>
            <w:webHidden/>
          </w:rPr>
        </w:r>
        <w:r>
          <w:rPr>
            <w:noProof/>
            <w:webHidden/>
          </w:rPr>
          <w:fldChar w:fldCharType="separate"/>
        </w:r>
        <w:r>
          <w:rPr>
            <w:noProof/>
            <w:webHidden/>
          </w:rPr>
          <w:t>63</w:t>
        </w:r>
        <w:r>
          <w:rPr>
            <w:noProof/>
            <w:webHidden/>
          </w:rPr>
          <w:fldChar w:fldCharType="end"/>
        </w:r>
      </w:hyperlink>
    </w:p>
    <w:p w14:paraId="7B3123E2" w14:textId="75AB23FA" w:rsidR="007D03E3" w:rsidRDefault="007D03E3">
      <w:pPr>
        <w:pStyle w:val="TOC3"/>
        <w:rPr>
          <w:rFonts w:asciiTheme="minorHAnsi" w:eastAsiaTheme="minorEastAsia" w:hAnsiTheme="minorHAnsi" w:cstheme="minorBidi"/>
          <w:noProof/>
          <w:sz w:val="22"/>
          <w:szCs w:val="22"/>
        </w:rPr>
      </w:pPr>
      <w:hyperlink w:anchor="_Toc53134060" w:history="1">
        <w:r w:rsidRPr="0085006E">
          <w:rPr>
            <w:rStyle w:val="Hyperlink"/>
            <w:noProof/>
            <w14:scene3d>
              <w14:camera w14:prst="orthographicFront"/>
              <w14:lightRig w14:rig="threePt" w14:dir="t">
                <w14:rot w14:lat="0" w14:lon="0" w14:rev="0"/>
              </w14:lightRig>
            </w14:scene3d>
          </w:rPr>
          <w:t>9.2.1</w:t>
        </w:r>
        <w:r>
          <w:rPr>
            <w:rFonts w:asciiTheme="minorHAnsi" w:eastAsiaTheme="minorEastAsia" w:hAnsiTheme="minorHAnsi" w:cstheme="minorBidi"/>
            <w:noProof/>
            <w:sz w:val="22"/>
            <w:szCs w:val="22"/>
          </w:rPr>
          <w:tab/>
        </w:r>
        <w:r w:rsidRPr="0085006E">
          <w:rPr>
            <w:rStyle w:val="Hyperlink"/>
            <w:noProof/>
          </w:rPr>
          <w:t>Nil Representation</w:t>
        </w:r>
        <w:r>
          <w:rPr>
            <w:noProof/>
            <w:webHidden/>
          </w:rPr>
          <w:tab/>
        </w:r>
        <w:r>
          <w:rPr>
            <w:noProof/>
            <w:webHidden/>
          </w:rPr>
          <w:fldChar w:fldCharType="begin"/>
        </w:r>
        <w:r>
          <w:rPr>
            <w:noProof/>
            <w:webHidden/>
          </w:rPr>
          <w:instrText xml:space="preserve"> PAGEREF _Toc53134060 \h </w:instrText>
        </w:r>
        <w:r>
          <w:rPr>
            <w:noProof/>
            <w:webHidden/>
          </w:rPr>
        </w:r>
        <w:r>
          <w:rPr>
            <w:noProof/>
            <w:webHidden/>
          </w:rPr>
          <w:fldChar w:fldCharType="separate"/>
        </w:r>
        <w:r>
          <w:rPr>
            <w:noProof/>
            <w:webHidden/>
          </w:rPr>
          <w:t>66</w:t>
        </w:r>
        <w:r>
          <w:rPr>
            <w:noProof/>
            <w:webHidden/>
          </w:rPr>
          <w:fldChar w:fldCharType="end"/>
        </w:r>
      </w:hyperlink>
    </w:p>
    <w:p w14:paraId="273A7FA7" w14:textId="21402637" w:rsidR="007D03E3" w:rsidRDefault="007D03E3">
      <w:pPr>
        <w:pStyle w:val="TOC3"/>
        <w:rPr>
          <w:rFonts w:asciiTheme="minorHAnsi" w:eastAsiaTheme="minorEastAsia" w:hAnsiTheme="minorHAnsi" w:cstheme="minorBidi"/>
          <w:noProof/>
          <w:sz w:val="22"/>
          <w:szCs w:val="22"/>
        </w:rPr>
      </w:pPr>
      <w:hyperlink w:anchor="_Toc53134061" w:history="1">
        <w:r w:rsidRPr="0085006E">
          <w:rPr>
            <w:rStyle w:val="Hyperlink"/>
            <w:noProof/>
            <w14:scene3d>
              <w14:camera w14:prst="orthographicFront"/>
              <w14:lightRig w14:rig="threePt" w14:dir="t">
                <w14:rot w14:lat="0" w14:lon="0" w14:rev="0"/>
              </w14:lightRig>
            </w14:scene3d>
          </w:rPr>
          <w:t>9.2.2</w:t>
        </w:r>
        <w:r>
          <w:rPr>
            <w:rFonts w:asciiTheme="minorHAnsi" w:eastAsiaTheme="minorEastAsia" w:hAnsiTheme="minorHAnsi" w:cstheme="minorBidi"/>
            <w:noProof/>
            <w:sz w:val="22"/>
            <w:szCs w:val="22"/>
          </w:rPr>
          <w:tab/>
        </w:r>
        <w:r w:rsidRPr="0085006E">
          <w:rPr>
            <w:rStyle w:val="Hyperlink"/>
            <w:noProof/>
          </w:rPr>
          <w:t>Empty Representation</w:t>
        </w:r>
        <w:r>
          <w:rPr>
            <w:noProof/>
            <w:webHidden/>
          </w:rPr>
          <w:tab/>
        </w:r>
        <w:r>
          <w:rPr>
            <w:noProof/>
            <w:webHidden/>
          </w:rPr>
          <w:fldChar w:fldCharType="begin"/>
        </w:r>
        <w:r>
          <w:rPr>
            <w:noProof/>
            <w:webHidden/>
          </w:rPr>
          <w:instrText xml:space="preserve"> PAGEREF _Toc53134061 \h </w:instrText>
        </w:r>
        <w:r>
          <w:rPr>
            <w:noProof/>
            <w:webHidden/>
          </w:rPr>
        </w:r>
        <w:r>
          <w:rPr>
            <w:noProof/>
            <w:webHidden/>
          </w:rPr>
          <w:fldChar w:fldCharType="separate"/>
        </w:r>
        <w:r>
          <w:rPr>
            <w:noProof/>
            <w:webHidden/>
          </w:rPr>
          <w:t>66</w:t>
        </w:r>
        <w:r>
          <w:rPr>
            <w:noProof/>
            <w:webHidden/>
          </w:rPr>
          <w:fldChar w:fldCharType="end"/>
        </w:r>
      </w:hyperlink>
    </w:p>
    <w:p w14:paraId="0A3FE889" w14:textId="22E00733" w:rsidR="007D03E3" w:rsidRDefault="007D03E3">
      <w:pPr>
        <w:pStyle w:val="TOC3"/>
        <w:rPr>
          <w:rFonts w:asciiTheme="minorHAnsi" w:eastAsiaTheme="minorEastAsia" w:hAnsiTheme="minorHAnsi" w:cstheme="minorBidi"/>
          <w:noProof/>
          <w:sz w:val="22"/>
          <w:szCs w:val="22"/>
        </w:rPr>
      </w:pPr>
      <w:hyperlink w:anchor="_Toc53134062" w:history="1">
        <w:r w:rsidRPr="0085006E">
          <w:rPr>
            <w:rStyle w:val="Hyperlink"/>
            <w:noProof/>
            <w14:scene3d>
              <w14:camera w14:prst="orthographicFront"/>
              <w14:lightRig w14:rig="threePt" w14:dir="t">
                <w14:rot w14:lat="0" w14:lon="0" w14:rev="0"/>
              </w14:lightRig>
            </w14:scene3d>
          </w:rPr>
          <w:t>9.2.3</w:t>
        </w:r>
        <w:r>
          <w:rPr>
            <w:rFonts w:asciiTheme="minorHAnsi" w:eastAsiaTheme="minorEastAsia" w:hAnsiTheme="minorHAnsi" w:cstheme="minorBidi"/>
            <w:noProof/>
            <w:sz w:val="22"/>
            <w:szCs w:val="22"/>
          </w:rPr>
          <w:tab/>
        </w:r>
        <w:r w:rsidRPr="0085006E">
          <w:rPr>
            <w:rStyle w:val="Hyperlink"/>
            <w:noProof/>
          </w:rPr>
          <w:t>Normal Representation</w:t>
        </w:r>
        <w:r>
          <w:rPr>
            <w:noProof/>
            <w:webHidden/>
          </w:rPr>
          <w:tab/>
        </w:r>
        <w:r>
          <w:rPr>
            <w:noProof/>
            <w:webHidden/>
          </w:rPr>
          <w:fldChar w:fldCharType="begin"/>
        </w:r>
        <w:r>
          <w:rPr>
            <w:noProof/>
            <w:webHidden/>
          </w:rPr>
          <w:instrText xml:space="preserve"> PAGEREF _Toc53134062 \h </w:instrText>
        </w:r>
        <w:r>
          <w:rPr>
            <w:noProof/>
            <w:webHidden/>
          </w:rPr>
        </w:r>
        <w:r>
          <w:rPr>
            <w:noProof/>
            <w:webHidden/>
          </w:rPr>
          <w:fldChar w:fldCharType="separate"/>
        </w:r>
        <w:r>
          <w:rPr>
            <w:noProof/>
            <w:webHidden/>
          </w:rPr>
          <w:t>66</w:t>
        </w:r>
        <w:r>
          <w:rPr>
            <w:noProof/>
            <w:webHidden/>
          </w:rPr>
          <w:fldChar w:fldCharType="end"/>
        </w:r>
      </w:hyperlink>
    </w:p>
    <w:p w14:paraId="50C89274" w14:textId="401B4753" w:rsidR="007D03E3" w:rsidRDefault="007D03E3">
      <w:pPr>
        <w:pStyle w:val="TOC3"/>
        <w:rPr>
          <w:rFonts w:asciiTheme="minorHAnsi" w:eastAsiaTheme="minorEastAsia" w:hAnsiTheme="minorHAnsi" w:cstheme="minorBidi"/>
          <w:noProof/>
          <w:sz w:val="22"/>
          <w:szCs w:val="22"/>
        </w:rPr>
      </w:pPr>
      <w:hyperlink w:anchor="_Toc53134063" w:history="1">
        <w:r w:rsidRPr="0085006E">
          <w:rPr>
            <w:rStyle w:val="Hyperlink"/>
            <w:noProof/>
            <w14:scene3d>
              <w14:camera w14:prst="orthographicFront"/>
              <w14:lightRig w14:rig="threePt" w14:dir="t">
                <w14:rot w14:lat="0" w14:lon="0" w14:rev="0"/>
              </w14:lightRig>
            </w14:scene3d>
          </w:rPr>
          <w:t>9.2.4</w:t>
        </w:r>
        <w:r>
          <w:rPr>
            <w:rFonts w:asciiTheme="minorHAnsi" w:eastAsiaTheme="minorEastAsia" w:hAnsiTheme="minorHAnsi" w:cstheme="minorBidi"/>
            <w:noProof/>
            <w:sz w:val="22"/>
            <w:szCs w:val="22"/>
          </w:rPr>
          <w:tab/>
        </w:r>
        <w:r w:rsidRPr="0085006E">
          <w:rPr>
            <w:rStyle w:val="Hyperlink"/>
            <w:noProof/>
          </w:rPr>
          <w:t>Absent Representation</w:t>
        </w:r>
        <w:r>
          <w:rPr>
            <w:noProof/>
            <w:webHidden/>
          </w:rPr>
          <w:tab/>
        </w:r>
        <w:r>
          <w:rPr>
            <w:noProof/>
            <w:webHidden/>
          </w:rPr>
          <w:fldChar w:fldCharType="begin"/>
        </w:r>
        <w:r>
          <w:rPr>
            <w:noProof/>
            <w:webHidden/>
          </w:rPr>
          <w:instrText xml:space="preserve"> PAGEREF _Toc53134063 \h </w:instrText>
        </w:r>
        <w:r>
          <w:rPr>
            <w:noProof/>
            <w:webHidden/>
          </w:rPr>
        </w:r>
        <w:r>
          <w:rPr>
            <w:noProof/>
            <w:webHidden/>
          </w:rPr>
          <w:fldChar w:fldCharType="separate"/>
        </w:r>
        <w:r>
          <w:rPr>
            <w:noProof/>
            <w:webHidden/>
          </w:rPr>
          <w:t>66</w:t>
        </w:r>
        <w:r>
          <w:rPr>
            <w:noProof/>
            <w:webHidden/>
          </w:rPr>
          <w:fldChar w:fldCharType="end"/>
        </w:r>
      </w:hyperlink>
    </w:p>
    <w:p w14:paraId="39A75F4E" w14:textId="46A8B047" w:rsidR="007D03E3" w:rsidRDefault="007D03E3">
      <w:pPr>
        <w:pStyle w:val="TOC3"/>
        <w:rPr>
          <w:rFonts w:asciiTheme="minorHAnsi" w:eastAsiaTheme="minorEastAsia" w:hAnsiTheme="minorHAnsi" w:cstheme="minorBidi"/>
          <w:noProof/>
          <w:sz w:val="22"/>
          <w:szCs w:val="22"/>
        </w:rPr>
      </w:pPr>
      <w:hyperlink w:anchor="_Toc53134064" w:history="1">
        <w:r w:rsidRPr="0085006E">
          <w:rPr>
            <w:rStyle w:val="Hyperlink"/>
            <w:noProof/>
            <w14:scene3d>
              <w14:camera w14:prst="orthographicFront"/>
              <w14:lightRig w14:rig="threePt" w14:dir="t">
                <w14:rot w14:lat="0" w14:lon="0" w14:rev="0"/>
              </w14:lightRig>
            </w14:scene3d>
          </w:rPr>
          <w:t>9.2.5</w:t>
        </w:r>
        <w:r>
          <w:rPr>
            <w:rFonts w:asciiTheme="minorHAnsi" w:eastAsiaTheme="minorEastAsia" w:hAnsiTheme="minorHAnsi" w:cstheme="minorBidi"/>
            <w:noProof/>
            <w:sz w:val="22"/>
            <w:szCs w:val="22"/>
          </w:rPr>
          <w:tab/>
        </w:r>
        <w:r w:rsidRPr="0085006E">
          <w:rPr>
            <w:rStyle w:val="Hyperlink"/>
            <w:noProof/>
          </w:rPr>
          <w:t>Zero-length Representation</w:t>
        </w:r>
        <w:r>
          <w:rPr>
            <w:noProof/>
            <w:webHidden/>
          </w:rPr>
          <w:tab/>
        </w:r>
        <w:r>
          <w:rPr>
            <w:noProof/>
            <w:webHidden/>
          </w:rPr>
          <w:fldChar w:fldCharType="begin"/>
        </w:r>
        <w:r>
          <w:rPr>
            <w:noProof/>
            <w:webHidden/>
          </w:rPr>
          <w:instrText xml:space="preserve"> PAGEREF _Toc53134064 \h </w:instrText>
        </w:r>
        <w:r>
          <w:rPr>
            <w:noProof/>
            <w:webHidden/>
          </w:rPr>
        </w:r>
        <w:r>
          <w:rPr>
            <w:noProof/>
            <w:webHidden/>
          </w:rPr>
          <w:fldChar w:fldCharType="separate"/>
        </w:r>
        <w:r>
          <w:rPr>
            <w:noProof/>
            <w:webHidden/>
          </w:rPr>
          <w:t>67</w:t>
        </w:r>
        <w:r>
          <w:rPr>
            <w:noProof/>
            <w:webHidden/>
          </w:rPr>
          <w:fldChar w:fldCharType="end"/>
        </w:r>
      </w:hyperlink>
    </w:p>
    <w:p w14:paraId="65001424" w14:textId="568C2F8D" w:rsidR="007D03E3" w:rsidRDefault="007D03E3">
      <w:pPr>
        <w:pStyle w:val="TOC3"/>
        <w:rPr>
          <w:rFonts w:asciiTheme="minorHAnsi" w:eastAsiaTheme="minorEastAsia" w:hAnsiTheme="minorHAnsi" w:cstheme="minorBidi"/>
          <w:noProof/>
          <w:sz w:val="22"/>
          <w:szCs w:val="22"/>
        </w:rPr>
      </w:pPr>
      <w:hyperlink w:anchor="_Toc53134065" w:history="1">
        <w:r w:rsidRPr="0085006E">
          <w:rPr>
            <w:rStyle w:val="Hyperlink"/>
            <w:noProof/>
            <w14:scene3d>
              <w14:camera w14:prst="orthographicFront"/>
              <w14:lightRig w14:rig="threePt" w14:dir="t">
                <w14:rot w14:lat="0" w14:lon="0" w14:rev="0"/>
              </w14:lightRig>
            </w14:scene3d>
          </w:rPr>
          <w:t>9.2.6</w:t>
        </w:r>
        <w:r>
          <w:rPr>
            <w:rFonts w:asciiTheme="minorHAnsi" w:eastAsiaTheme="minorEastAsia" w:hAnsiTheme="minorHAnsi" w:cstheme="minorBidi"/>
            <w:noProof/>
            <w:sz w:val="22"/>
            <w:szCs w:val="22"/>
          </w:rPr>
          <w:tab/>
        </w:r>
        <w:r w:rsidRPr="0085006E">
          <w:rPr>
            <w:rStyle w:val="Hyperlink"/>
            <w:noProof/>
          </w:rPr>
          <w:t>Missing</w:t>
        </w:r>
        <w:r>
          <w:rPr>
            <w:noProof/>
            <w:webHidden/>
          </w:rPr>
          <w:tab/>
        </w:r>
        <w:r>
          <w:rPr>
            <w:noProof/>
            <w:webHidden/>
          </w:rPr>
          <w:fldChar w:fldCharType="begin"/>
        </w:r>
        <w:r>
          <w:rPr>
            <w:noProof/>
            <w:webHidden/>
          </w:rPr>
          <w:instrText xml:space="preserve"> PAGEREF _Toc53134065 \h </w:instrText>
        </w:r>
        <w:r>
          <w:rPr>
            <w:noProof/>
            <w:webHidden/>
          </w:rPr>
        </w:r>
        <w:r>
          <w:rPr>
            <w:noProof/>
            <w:webHidden/>
          </w:rPr>
          <w:fldChar w:fldCharType="separate"/>
        </w:r>
        <w:r>
          <w:rPr>
            <w:noProof/>
            <w:webHidden/>
          </w:rPr>
          <w:t>67</w:t>
        </w:r>
        <w:r>
          <w:rPr>
            <w:noProof/>
            <w:webHidden/>
          </w:rPr>
          <w:fldChar w:fldCharType="end"/>
        </w:r>
      </w:hyperlink>
    </w:p>
    <w:p w14:paraId="4F119CFE" w14:textId="7CC62E09" w:rsidR="007D03E3" w:rsidRDefault="007D03E3">
      <w:pPr>
        <w:pStyle w:val="TOC3"/>
        <w:rPr>
          <w:rFonts w:asciiTheme="minorHAnsi" w:eastAsiaTheme="minorEastAsia" w:hAnsiTheme="minorHAnsi" w:cstheme="minorBidi"/>
          <w:noProof/>
          <w:sz w:val="22"/>
          <w:szCs w:val="22"/>
        </w:rPr>
      </w:pPr>
      <w:hyperlink w:anchor="_Toc53134066" w:history="1">
        <w:r w:rsidRPr="0085006E">
          <w:rPr>
            <w:rStyle w:val="Hyperlink"/>
            <w:noProof/>
            <w14:scene3d>
              <w14:camera w14:prst="orthographicFront"/>
              <w14:lightRig w14:rig="threePt" w14:dir="t">
                <w14:rot w14:lat="0" w14:lon="0" w14:rev="0"/>
              </w14:lightRig>
            </w14:scene3d>
          </w:rPr>
          <w:t>9.2.7</w:t>
        </w:r>
        <w:r>
          <w:rPr>
            <w:rFonts w:asciiTheme="minorHAnsi" w:eastAsiaTheme="minorEastAsia" w:hAnsiTheme="minorHAnsi" w:cstheme="minorBidi"/>
            <w:noProof/>
            <w:sz w:val="22"/>
            <w:szCs w:val="22"/>
          </w:rPr>
          <w:tab/>
        </w:r>
        <w:r w:rsidRPr="0085006E">
          <w:rPr>
            <w:rStyle w:val="Hyperlink"/>
            <w:noProof/>
          </w:rPr>
          <w:t>Examples of Missing and Empty Representation</w:t>
        </w:r>
        <w:r>
          <w:rPr>
            <w:noProof/>
            <w:webHidden/>
          </w:rPr>
          <w:tab/>
        </w:r>
        <w:r>
          <w:rPr>
            <w:noProof/>
            <w:webHidden/>
          </w:rPr>
          <w:fldChar w:fldCharType="begin"/>
        </w:r>
        <w:r>
          <w:rPr>
            <w:noProof/>
            <w:webHidden/>
          </w:rPr>
          <w:instrText xml:space="preserve"> PAGEREF _Toc53134066 \h </w:instrText>
        </w:r>
        <w:r>
          <w:rPr>
            <w:noProof/>
            <w:webHidden/>
          </w:rPr>
        </w:r>
        <w:r>
          <w:rPr>
            <w:noProof/>
            <w:webHidden/>
          </w:rPr>
          <w:fldChar w:fldCharType="separate"/>
        </w:r>
        <w:r>
          <w:rPr>
            <w:noProof/>
            <w:webHidden/>
          </w:rPr>
          <w:t>67</w:t>
        </w:r>
        <w:r>
          <w:rPr>
            <w:noProof/>
            <w:webHidden/>
          </w:rPr>
          <w:fldChar w:fldCharType="end"/>
        </w:r>
      </w:hyperlink>
    </w:p>
    <w:p w14:paraId="71C09609" w14:textId="0E342BF2" w:rsidR="007D03E3" w:rsidRDefault="007D03E3">
      <w:pPr>
        <w:pStyle w:val="TOC3"/>
        <w:rPr>
          <w:rFonts w:asciiTheme="minorHAnsi" w:eastAsiaTheme="minorEastAsia" w:hAnsiTheme="minorHAnsi" w:cstheme="minorBidi"/>
          <w:noProof/>
          <w:sz w:val="22"/>
          <w:szCs w:val="22"/>
        </w:rPr>
      </w:pPr>
      <w:hyperlink w:anchor="_Toc53134067" w:history="1">
        <w:r w:rsidRPr="0085006E">
          <w:rPr>
            <w:rStyle w:val="Hyperlink"/>
            <w:noProof/>
            <w14:scene3d>
              <w14:camera w14:prst="orthographicFront"/>
              <w14:lightRig w14:rig="threePt" w14:dir="t">
                <w14:rot w14:lat="0" w14:lon="0" w14:rev="0"/>
              </w14:lightRig>
            </w14:scene3d>
          </w:rPr>
          <w:t>9.2.8</w:t>
        </w:r>
        <w:r>
          <w:rPr>
            <w:rFonts w:asciiTheme="minorHAnsi" w:eastAsiaTheme="minorEastAsia" w:hAnsiTheme="minorHAnsi" w:cstheme="minorBidi"/>
            <w:noProof/>
            <w:sz w:val="22"/>
            <w:szCs w:val="22"/>
          </w:rPr>
          <w:tab/>
        </w:r>
        <w:r w:rsidRPr="0085006E">
          <w:rPr>
            <w:rStyle w:val="Hyperlink"/>
            <w:noProof/>
          </w:rPr>
          <w:t>Round Trip Ambiguities</w:t>
        </w:r>
        <w:r>
          <w:rPr>
            <w:noProof/>
            <w:webHidden/>
          </w:rPr>
          <w:tab/>
        </w:r>
        <w:r>
          <w:rPr>
            <w:noProof/>
            <w:webHidden/>
          </w:rPr>
          <w:fldChar w:fldCharType="begin"/>
        </w:r>
        <w:r>
          <w:rPr>
            <w:noProof/>
            <w:webHidden/>
          </w:rPr>
          <w:instrText xml:space="preserve"> PAGEREF _Toc53134067 \h </w:instrText>
        </w:r>
        <w:r>
          <w:rPr>
            <w:noProof/>
            <w:webHidden/>
          </w:rPr>
        </w:r>
        <w:r>
          <w:rPr>
            <w:noProof/>
            <w:webHidden/>
          </w:rPr>
          <w:fldChar w:fldCharType="separate"/>
        </w:r>
        <w:r>
          <w:rPr>
            <w:noProof/>
            <w:webHidden/>
          </w:rPr>
          <w:t>68</w:t>
        </w:r>
        <w:r>
          <w:rPr>
            <w:noProof/>
            <w:webHidden/>
          </w:rPr>
          <w:fldChar w:fldCharType="end"/>
        </w:r>
      </w:hyperlink>
    </w:p>
    <w:p w14:paraId="0448C857" w14:textId="6AE2B1CE"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68" w:history="1">
        <w:r w:rsidRPr="0085006E">
          <w:rPr>
            <w:rStyle w:val="Hyperlink"/>
            <w:noProof/>
          </w:rPr>
          <w:t>9.3</w:t>
        </w:r>
        <w:r>
          <w:rPr>
            <w:rFonts w:asciiTheme="minorHAnsi" w:eastAsiaTheme="minorEastAsia" w:hAnsiTheme="minorHAnsi" w:cstheme="minorBidi"/>
            <w:noProof/>
            <w:sz w:val="22"/>
            <w:szCs w:val="22"/>
          </w:rPr>
          <w:tab/>
        </w:r>
        <w:r w:rsidRPr="0085006E">
          <w:rPr>
            <w:rStyle w:val="Hyperlink"/>
            <w:noProof/>
          </w:rPr>
          <w:t>Parsing Algorithm</w:t>
        </w:r>
        <w:r>
          <w:rPr>
            <w:noProof/>
            <w:webHidden/>
          </w:rPr>
          <w:tab/>
        </w:r>
        <w:r>
          <w:rPr>
            <w:noProof/>
            <w:webHidden/>
          </w:rPr>
          <w:fldChar w:fldCharType="begin"/>
        </w:r>
        <w:r>
          <w:rPr>
            <w:noProof/>
            <w:webHidden/>
          </w:rPr>
          <w:instrText xml:space="preserve"> PAGEREF _Toc53134068 \h </w:instrText>
        </w:r>
        <w:r>
          <w:rPr>
            <w:noProof/>
            <w:webHidden/>
          </w:rPr>
        </w:r>
        <w:r>
          <w:rPr>
            <w:noProof/>
            <w:webHidden/>
          </w:rPr>
          <w:fldChar w:fldCharType="separate"/>
        </w:r>
        <w:r>
          <w:rPr>
            <w:noProof/>
            <w:webHidden/>
          </w:rPr>
          <w:t>68</w:t>
        </w:r>
        <w:r>
          <w:rPr>
            <w:noProof/>
            <w:webHidden/>
          </w:rPr>
          <w:fldChar w:fldCharType="end"/>
        </w:r>
      </w:hyperlink>
    </w:p>
    <w:p w14:paraId="773A68D3" w14:textId="12730136" w:rsidR="007D03E3" w:rsidRDefault="007D03E3">
      <w:pPr>
        <w:pStyle w:val="TOC3"/>
        <w:rPr>
          <w:rFonts w:asciiTheme="minorHAnsi" w:eastAsiaTheme="minorEastAsia" w:hAnsiTheme="minorHAnsi" w:cstheme="minorBidi"/>
          <w:noProof/>
          <w:sz w:val="22"/>
          <w:szCs w:val="22"/>
        </w:rPr>
      </w:pPr>
      <w:hyperlink w:anchor="_Toc53134069" w:history="1">
        <w:r w:rsidRPr="0085006E">
          <w:rPr>
            <w:rStyle w:val="Hyperlink"/>
            <w:noProof/>
            <w14:scene3d>
              <w14:camera w14:prst="orthographicFront"/>
              <w14:lightRig w14:rig="threePt" w14:dir="t">
                <w14:rot w14:lat="0" w14:lon="0" w14:rev="0"/>
              </w14:lightRig>
            </w14:scene3d>
          </w:rPr>
          <w:t>9.3.1</w:t>
        </w:r>
        <w:r>
          <w:rPr>
            <w:rFonts w:asciiTheme="minorHAnsi" w:eastAsiaTheme="minorEastAsia" w:hAnsiTheme="minorHAnsi" w:cstheme="minorBidi"/>
            <w:noProof/>
            <w:sz w:val="22"/>
            <w:szCs w:val="22"/>
          </w:rPr>
          <w:tab/>
        </w:r>
        <w:r w:rsidRPr="0085006E">
          <w:rPr>
            <w:rStyle w:val="Hyperlink"/>
            <w:noProof/>
          </w:rPr>
          <w:t>Known-to-exist and Known-not-to-exist</w:t>
        </w:r>
        <w:r>
          <w:rPr>
            <w:noProof/>
            <w:webHidden/>
          </w:rPr>
          <w:tab/>
        </w:r>
        <w:r>
          <w:rPr>
            <w:noProof/>
            <w:webHidden/>
          </w:rPr>
          <w:fldChar w:fldCharType="begin"/>
        </w:r>
        <w:r>
          <w:rPr>
            <w:noProof/>
            <w:webHidden/>
          </w:rPr>
          <w:instrText xml:space="preserve"> PAGEREF _Toc53134069 \h </w:instrText>
        </w:r>
        <w:r>
          <w:rPr>
            <w:noProof/>
            <w:webHidden/>
          </w:rPr>
        </w:r>
        <w:r>
          <w:rPr>
            <w:noProof/>
            <w:webHidden/>
          </w:rPr>
          <w:fldChar w:fldCharType="separate"/>
        </w:r>
        <w:r>
          <w:rPr>
            <w:noProof/>
            <w:webHidden/>
          </w:rPr>
          <w:t>69</w:t>
        </w:r>
        <w:r>
          <w:rPr>
            <w:noProof/>
            <w:webHidden/>
          </w:rPr>
          <w:fldChar w:fldCharType="end"/>
        </w:r>
      </w:hyperlink>
    </w:p>
    <w:p w14:paraId="16D461D6" w14:textId="2C8E91E3" w:rsidR="007D03E3" w:rsidRDefault="007D03E3">
      <w:pPr>
        <w:pStyle w:val="TOC3"/>
        <w:rPr>
          <w:rFonts w:asciiTheme="minorHAnsi" w:eastAsiaTheme="minorEastAsia" w:hAnsiTheme="minorHAnsi" w:cstheme="minorBidi"/>
          <w:noProof/>
          <w:sz w:val="22"/>
          <w:szCs w:val="22"/>
        </w:rPr>
      </w:pPr>
      <w:hyperlink w:anchor="_Toc53134070" w:history="1">
        <w:r w:rsidRPr="0085006E">
          <w:rPr>
            <w:rStyle w:val="Hyperlink"/>
            <w:noProof/>
            <w:lang w:eastAsia="en-GB"/>
            <w14:scene3d>
              <w14:camera w14:prst="orthographicFront"/>
              <w14:lightRig w14:rig="threePt" w14:dir="t">
                <w14:rot w14:lat="0" w14:lon="0" w14:rev="0"/>
              </w14:lightRig>
            </w14:scene3d>
          </w:rPr>
          <w:t>9.3.2</w:t>
        </w:r>
        <w:r>
          <w:rPr>
            <w:rFonts w:asciiTheme="minorHAnsi" w:eastAsiaTheme="minorEastAsia" w:hAnsiTheme="minorHAnsi" w:cstheme="minorBidi"/>
            <w:noProof/>
            <w:sz w:val="22"/>
            <w:szCs w:val="22"/>
          </w:rPr>
          <w:tab/>
        </w:r>
        <w:r w:rsidRPr="0085006E">
          <w:rPr>
            <w:rStyle w:val="Hyperlink"/>
            <w:noProof/>
            <w:lang w:eastAsia="en-GB"/>
          </w:rPr>
          <w:t>Establishing Representation</w:t>
        </w:r>
        <w:r>
          <w:rPr>
            <w:noProof/>
            <w:webHidden/>
          </w:rPr>
          <w:tab/>
        </w:r>
        <w:r>
          <w:rPr>
            <w:noProof/>
            <w:webHidden/>
          </w:rPr>
          <w:fldChar w:fldCharType="begin"/>
        </w:r>
        <w:r>
          <w:rPr>
            <w:noProof/>
            <w:webHidden/>
          </w:rPr>
          <w:instrText xml:space="preserve"> PAGEREF _Toc53134070 \h </w:instrText>
        </w:r>
        <w:r>
          <w:rPr>
            <w:noProof/>
            <w:webHidden/>
          </w:rPr>
        </w:r>
        <w:r>
          <w:rPr>
            <w:noProof/>
            <w:webHidden/>
          </w:rPr>
          <w:fldChar w:fldCharType="separate"/>
        </w:r>
        <w:r>
          <w:rPr>
            <w:noProof/>
            <w:webHidden/>
          </w:rPr>
          <w:t>70</w:t>
        </w:r>
        <w:r>
          <w:rPr>
            <w:noProof/>
            <w:webHidden/>
          </w:rPr>
          <w:fldChar w:fldCharType="end"/>
        </w:r>
      </w:hyperlink>
    </w:p>
    <w:p w14:paraId="6CBA19E5" w14:textId="21F5C447" w:rsidR="007D03E3" w:rsidRDefault="007D03E3">
      <w:pPr>
        <w:pStyle w:val="TOC3"/>
        <w:rPr>
          <w:rFonts w:asciiTheme="minorHAnsi" w:eastAsiaTheme="minorEastAsia" w:hAnsiTheme="minorHAnsi" w:cstheme="minorBidi"/>
          <w:noProof/>
          <w:sz w:val="22"/>
          <w:szCs w:val="22"/>
        </w:rPr>
      </w:pPr>
      <w:hyperlink w:anchor="_Toc53134071" w:history="1">
        <w:r w:rsidRPr="0085006E">
          <w:rPr>
            <w:rStyle w:val="Hyperlink"/>
            <w:noProof/>
            <w14:scene3d>
              <w14:camera w14:prst="orthographicFront"/>
              <w14:lightRig w14:rig="threePt" w14:dir="t">
                <w14:rot w14:lat="0" w14:lon="0" w14:rev="0"/>
              </w14:lightRig>
            </w14:scene3d>
          </w:rPr>
          <w:t>9.3.3</w:t>
        </w:r>
        <w:r>
          <w:rPr>
            <w:rFonts w:asciiTheme="minorHAnsi" w:eastAsiaTheme="minorEastAsia" w:hAnsiTheme="minorHAnsi" w:cstheme="minorBidi"/>
            <w:noProof/>
            <w:sz w:val="22"/>
            <w:szCs w:val="22"/>
          </w:rPr>
          <w:tab/>
        </w:r>
        <w:r w:rsidRPr="0085006E">
          <w:rPr>
            <w:rStyle w:val="Hyperlink"/>
            <w:noProof/>
          </w:rPr>
          <w:t>Resolving Points of Uncertainty</w:t>
        </w:r>
        <w:r>
          <w:rPr>
            <w:noProof/>
            <w:webHidden/>
          </w:rPr>
          <w:tab/>
        </w:r>
        <w:r>
          <w:rPr>
            <w:noProof/>
            <w:webHidden/>
          </w:rPr>
          <w:fldChar w:fldCharType="begin"/>
        </w:r>
        <w:r>
          <w:rPr>
            <w:noProof/>
            <w:webHidden/>
          </w:rPr>
          <w:instrText xml:space="preserve"> PAGEREF _Toc53134071 \h </w:instrText>
        </w:r>
        <w:r>
          <w:rPr>
            <w:noProof/>
            <w:webHidden/>
          </w:rPr>
        </w:r>
        <w:r>
          <w:rPr>
            <w:noProof/>
            <w:webHidden/>
          </w:rPr>
          <w:fldChar w:fldCharType="separate"/>
        </w:r>
        <w:r>
          <w:rPr>
            <w:noProof/>
            <w:webHidden/>
          </w:rPr>
          <w:t>71</w:t>
        </w:r>
        <w:r>
          <w:rPr>
            <w:noProof/>
            <w:webHidden/>
          </w:rPr>
          <w:fldChar w:fldCharType="end"/>
        </w:r>
      </w:hyperlink>
    </w:p>
    <w:p w14:paraId="3A804726" w14:textId="5E82028C"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72" w:history="1">
        <w:r w:rsidRPr="0085006E">
          <w:rPr>
            <w:rStyle w:val="Hyperlink"/>
            <w:noProof/>
          </w:rPr>
          <w:t>9.4</w:t>
        </w:r>
        <w:r>
          <w:rPr>
            <w:rFonts w:asciiTheme="minorHAnsi" w:eastAsiaTheme="minorEastAsia" w:hAnsiTheme="minorHAnsi" w:cstheme="minorBidi"/>
            <w:noProof/>
            <w:sz w:val="22"/>
            <w:szCs w:val="22"/>
          </w:rPr>
          <w:tab/>
        </w:r>
        <w:r w:rsidRPr="0085006E">
          <w:rPr>
            <w:rStyle w:val="Hyperlink"/>
            <w:noProof/>
          </w:rPr>
          <w:t>Element Defaults</w:t>
        </w:r>
        <w:r>
          <w:rPr>
            <w:noProof/>
            <w:webHidden/>
          </w:rPr>
          <w:tab/>
        </w:r>
        <w:r>
          <w:rPr>
            <w:noProof/>
            <w:webHidden/>
          </w:rPr>
          <w:fldChar w:fldCharType="begin"/>
        </w:r>
        <w:r>
          <w:rPr>
            <w:noProof/>
            <w:webHidden/>
          </w:rPr>
          <w:instrText xml:space="preserve"> PAGEREF _Toc53134072 \h </w:instrText>
        </w:r>
        <w:r>
          <w:rPr>
            <w:noProof/>
            <w:webHidden/>
          </w:rPr>
        </w:r>
        <w:r>
          <w:rPr>
            <w:noProof/>
            <w:webHidden/>
          </w:rPr>
          <w:fldChar w:fldCharType="separate"/>
        </w:r>
        <w:r>
          <w:rPr>
            <w:noProof/>
            <w:webHidden/>
          </w:rPr>
          <w:t>72</w:t>
        </w:r>
        <w:r>
          <w:rPr>
            <w:noProof/>
            <w:webHidden/>
          </w:rPr>
          <w:fldChar w:fldCharType="end"/>
        </w:r>
      </w:hyperlink>
    </w:p>
    <w:p w14:paraId="66365871" w14:textId="5DD91D1E" w:rsidR="007D03E3" w:rsidRDefault="007D03E3">
      <w:pPr>
        <w:pStyle w:val="TOC3"/>
        <w:rPr>
          <w:rFonts w:asciiTheme="minorHAnsi" w:eastAsiaTheme="minorEastAsia" w:hAnsiTheme="minorHAnsi" w:cstheme="minorBidi"/>
          <w:noProof/>
          <w:sz w:val="22"/>
          <w:szCs w:val="22"/>
        </w:rPr>
      </w:pPr>
      <w:hyperlink w:anchor="_Toc53134073" w:history="1">
        <w:r w:rsidRPr="0085006E">
          <w:rPr>
            <w:rStyle w:val="Hyperlink"/>
            <w:noProof/>
            <w14:scene3d>
              <w14:camera w14:prst="orthographicFront"/>
              <w14:lightRig w14:rig="threePt" w14:dir="t">
                <w14:rot w14:lat="0" w14:lon="0" w14:rev="0"/>
              </w14:lightRig>
            </w14:scene3d>
          </w:rPr>
          <w:t>9.4.1</w:t>
        </w:r>
        <w:r>
          <w:rPr>
            <w:rFonts w:asciiTheme="minorHAnsi" w:eastAsiaTheme="minorEastAsia" w:hAnsiTheme="minorHAnsi" w:cstheme="minorBidi"/>
            <w:noProof/>
            <w:sz w:val="22"/>
            <w:szCs w:val="22"/>
          </w:rPr>
          <w:tab/>
        </w:r>
        <w:r w:rsidRPr="0085006E">
          <w:rPr>
            <w:rStyle w:val="Hyperlink"/>
            <w:noProof/>
          </w:rPr>
          <w:t>Definitions</w:t>
        </w:r>
        <w:r>
          <w:rPr>
            <w:noProof/>
            <w:webHidden/>
          </w:rPr>
          <w:tab/>
        </w:r>
        <w:r>
          <w:rPr>
            <w:noProof/>
            <w:webHidden/>
          </w:rPr>
          <w:fldChar w:fldCharType="begin"/>
        </w:r>
        <w:r>
          <w:rPr>
            <w:noProof/>
            <w:webHidden/>
          </w:rPr>
          <w:instrText xml:space="preserve"> PAGEREF _Toc53134073 \h </w:instrText>
        </w:r>
        <w:r>
          <w:rPr>
            <w:noProof/>
            <w:webHidden/>
          </w:rPr>
        </w:r>
        <w:r>
          <w:rPr>
            <w:noProof/>
            <w:webHidden/>
          </w:rPr>
          <w:fldChar w:fldCharType="separate"/>
        </w:r>
        <w:r>
          <w:rPr>
            <w:noProof/>
            <w:webHidden/>
          </w:rPr>
          <w:t>72</w:t>
        </w:r>
        <w:r>
          <w:rPr>
            <w:noProof/>
            <w:webHidden/>
          </w:rPr>
          <w:fldChar w:fldCharType="end"/>
        </w:r>
      </w:hyperlink>
    </w:p>
    <w:p w14:paraId="4DEBC682" w14:textId="5D467515" w:rsidR="007D03E3" w:rsidRDefault="007D03E3">
      <w:pPr>
        <w:pStyle w:val="TOC3"/>
        <w:rPr>
          <w:rFonts w:asciiTheme="minorHAnsi" w:eastAsiaTheme="minorEastAsia" w:hAnsiTheme="minorHAnsi" w:cstheme="minorBidi"/>
          <w:noProof/>
          <w:sz w:val="22"/>
          <w:szCs w:val="22"/>
        </w:rPr>
      </w:pPr>
      <w:hyperlink w:anchor="_Toc53134074" w:history="1">
        <w:r w:rsidRPr="0085006E">
          <w:rPr>
            <w:rStyle w:val="Hyperlink"/>
            <w:noProof/>
            <w14:scene3d>
              <w14:camera w14:prst="orthographicFront"/>
              <w14:lightRig w14:rig="threePt" w14:dir="t">
                <w14:rot w14:lat="0" w14:lon="0" w14:rev="0"/>
              </w14:lightRig>
            </w14:scene3d>
          </w:rPr>
          <w:t>9.4.2</w:t>
        </w:r>
        <w:r>
          <w:rPr>
            <w:rFonts w:asciiTheme="minorHAnsi" w:eastAsiaTheme="minorEastAsia" w:hAnsiTheme="minorHAnsi" w:cstheme="minorBidi"/>
            <w:noProof/>
            <w:sz w:val="22"/>
            <w:szCs w:val="22"/>
          </w:rPr>
          <w:tab/>
        </w:r>
        <w:r w:rsidRPr="0085006E">
          <w:rPr>
            <w:rStyle w:val="Hyperlink"/>
            <w:noProof/>
          </w:rPr>
          <w:t>Element Defaults When Parsing</w:t>
        </w:r>
        <w:r>
          <w:rPr>
            <w:noProof/>
            <w:webHidden/>
          </w:rPr>
          <w:tab/>
        </w:r>
        <w:r>
          <w:rPr>
            <w:noProof/>
            <w:webHidden/>
          </w:rPr>
          <w:fldChar w:fldCharType="begin"/>
        </w:r>
        <w:r>
          <w:rPr>
            <w:noProof/>
            <w:webHidden/>
          </w:rPr>
          <w:instrText xml:space="preserve"> PAGEREF _Toc53134074 \h </w:instrText>
        </w:r>
        <w:r>
          <w:rPr>
            <w:noProof/>
            <w:webHidden/>
          </w:rPr>
        </w:r>
        <w:r>
          <w:rPr>
            <w:noProof/>
            <w:webHidden/>
          </w:rPr>
          <w:fldChar w:fldCharType="separate"/>
        </w:r>
        <w:r>
          <w:rPr>
            <w:noProof/>
            <w:webHidden/>
          </w:rPr>
          <w:t>73</w:t>
        </w:r>
        <w:r>
          <w:rPr>
            <w:noProof/>
            <w:webHidden/>
          </w:rPr>
          <w:fldChar w:fldCharType="end"/>
        </w:r>
      </w:hyperlink>
    </w:p>
    <w:p w14:paraId="692B52CC" w14:textId="67626ED2" w:rsidR="007D03E3" w:rsidRDefault="007D03E3">
      <w:pPr>
        <w:pStyle w:val="TOC3"/>
        <w:rPr>
          <w:rFonts w:asciiTheme="minorHAnsi" w:eastAsiaTheme="minorEastAsia" w:hAnsiTheme="minorHAnsi" w:cstheme="minorBidi"/>
          <w:noProof/>
          <w:sz w:val="22"/>
          <w:szCs w:val="22"/>
        </w:rPr>
      </w:pPr>
      <w:hyperlink w:anchor="_Toc53134075" w:history="1">
        <w:r w:rsidRPr="0085006E">
          <w:rPr>
            <w:rStyle w:val="Hyperlink"/>
            <w:noProof/>
            <w14:scene3d>
              <w14:camera w14:prst="orthographicFront"/>
              <w14:lightRig w14:rig="threePt" w14:dir="t">
                <w14:rot w14:lat="0" w14:lon="0" w14:rev="0"/>
              </w14:lightRig>
            </w14:scene3d>
          </w:rPr>
          <w:t>9.4.3</w:t>
        </w:r>
        <w:r>
          <w:rPr>
            <w:rFonts w:asciiTheme="minorHAnsi" w:eastAsiaTheme="minorEastAsia" w:hAnsiTheme="minorHAnsi" w:cstheme="minorBidi"/>
            <w:noProof/>
            <w:sz w:val="22"/>
            <w:szCs w:val="22"/>
          </w:rPr>
          <w:tab/>
        </w:r>
        <w:r w:rsidRPr="0085006E">
          <w:rPr>
            <w:rStyle w:val="Hyperlink"/>
            <w:noProof/>
          </w:rPr>
          <w:t>Element Defaults When Unparsing</w:t>
        </w:r>
        <w:r>
          <w:rPr>
            <w:noProof/>
            <w:webHidden/>
          </w:rPr>
          <w:tab/>
        </w:r>
        <w:r>
          <w:rPr>
            <w:noProof/>
            <w:webHidden/>
          </w:rPr>
          <w:fldChar w:fldCharType="begin"/>
        </w:r>
        <w:r>
          <w:rPr>
            <w:noProof/>
            <w:webHidden/>
          </w:rPr>
          <w:instrText xml:space="preserve"> PAGEREF _Toc53134075 \h </w:instrText>
        </w:r>
        <w:r>
          <w:rPr>
            <w:noProof/>
            <w:webHidden/>
          </w:rPr>
        </w:r>
        <w:r>
          <w:rPr>
            <w:noProof/>
            <w:webHidden/>
          </w:rPr>
          <w:fldChar w:fldCharType="separate"/>
        </w:r>
        <w:r>
          <w:rPr>
            <w:noProof/>
            <w:webHidden/>
          </w:rPr>
          <w:t>75</w:t>
        </w:r>
        <w:r>
          <w:rPr>
            <w:noProof/>
            <w:webHidden/>
          </w:rPr>
          <w:fldChar w:fldCharType="end"/>
        </w:r>
      </w:hyperlink>
    </w:p>
    <w:p w14:paraId="3E1459B1" w14:textId="7272C773"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76" w:history="1">
        <w:r w:rsidRPr="0085006E">
          <w:rPr>
            <w:rStyle w:val="Hyperlink"/>
            <w:noProof/>
          </w:rPr>
          <w:t>9.5</w:t>
        </w:r>
        <w:r>
          <w:rPr>
            <w:rFonts w:asciiTheme="minorHAnsi" w:eastAsiaTheme="minorEastAsia" w:hAnsiTheme="minorHAnsi" w:cstheme="minorBidi"/>
            <w:noProof/>
            <w:sz w:val="22"/>
            <w:szCs w:val="22"/>
          </w:rPr>
          <w:tab/>
        </w:r>
        <w:r w:rsidRPr="0085006E">
          <w:rPr>
            <w:rStyle w:val="Hyperlink"/>
            <w:noProof/>
          </w:rPr>
          <w:t>Evaluation Order for Statement Annotations</w:t>
        </w:r>
        <w:r>
          <w:rPr>
            <w:noProof/>
            <w:webHidden/>
          </w:rPr>
          <w:tab/>
        </w:r>
        <w:r>
          <w:rPr>
            <w:noProof/>
            <w:webHidden/>
          </w:rPr>
          <w:fldChar w:fldCharType="begin"/>
        </w:r>
        <w:r>
          <w:rPr>
            <w:noProof/>
            <w:webHidden/>
          </w:rPr>
          <w:instrText xml:space="preserve"> PAGEREF _Toc53134076 \h </w:instrText>
        </w:r>
        <w:r>
          <w:rPr>
            <w:noProof/>
            <w:webHidden/>
          </w:rPr>
        </w:r>
        <w:r>
          <w:rPr>
            <w:noProof/>
            <w:webHidden/>
          </w:rPr>
          <w:fldChar w:fldCharType="separate"/>
        </w:r>
        <w:r>
          <w:rPr>
            <w:noProof/>
            <w:webHidden/>
          </w:rPr>
          <w:t>76</w:t>
        </w:r>
        <w:r>
          <w:rPr>
            <w:noProof/>
            <w:webHidden/>
          </w:rPr>
          <w:fldChar w:fldCharType="end"/>
        </w:r>
      </w:hyperlink>
    </w:p>
    <w:p w14:paraId="2DC19F43" w14:textId="41405F78" w:rsidR="007D03E3" w:rsidRDefault="007D03E3">
      <w:pPr>
        <w:pStyle w:val="TOC3"/>
        <w:rPr>
          <w:rFonts w:asciiTheme="minorHAnsi" w:eastAsiaTheme="minorEastAsia" w:hAnsiTheme="minorHAnsi" w:cstheme="minorBidi"/>
          <w:noProof/>
          <w:sz w:val="22"/>
          <w:szCs w:val="22"/>
        </w:rPr>
      </w:pPr>
      <w:hyperlink w:anchor="_Toc53134077" w:history="1">
        <w:r w:rsidRPr="0085006E">
          <w:rPr>
            <w:rStyle w:val="Hyperlink"/>
            <w:noProof/>
            <w:lang w:eastAsia="en-GB"/>
            <w14:scene3d>
              <w14:camera w14:prst="orthographicFront"/>
              <w14:lightRig w14:rig="threePt" w14:dir="t">
                <w14:rot w14:lat="0" w14:lon="0" w14:rev="0"/>
              </w14:lightRig>
            </w14:scene3d>
          </w:rPr>
          <w:t>9.5.1</w:t>
        </w:r>
        <w:r>
          <w:rPr>
            <w:rFonts w:asciiTheme="minorHAnsi" w:eastAsiaTheme="minorEastAsia" w:hAnsiTheme="minorHAnsi" w:cstheme="minorBidi"/>
            <w:noProof/>
            <w:sz w:val="22"/>
            <w:szCs w:val="22"/>
          </w:rPr>
          <w:tab/>
        </w:r>
        <w:r w:rsidRPr="0085006E">
          <w:rPr>
            <w:rStyle w:val="Hyperlink"/>
            <w:noProof/>
            <w:lang w:eastAsia="en-GB"/>
          </w:rPr>
          <w:t>Asserts and Discriminators with testKind 'expression'</w:t>
        </w:r>
        <w:r>
          <w:rPr>
            <w:noProof/>
            <w:webHidden/>
          </w:rPr>
          <w:tab/>
        </w:r>
        <w:r>
          <w:rPr>
            <w:noProof/>
            <w:webHidden/>
          </w:rPr>
          <w:fldChar w:fldCharType="begin"/>
        </w:r>
        <w:r>
          <w:rPr>
            <w:noProof/>
            <w:webHidden/>
          </w:rPr>
          <w:instrText xml:space="preserve"> PAGEREF _Toc53134077 \h </w:instrText>
        </w:r>
        <w:r>
          <w:rPr>
            <w:noProof/>
            <w:webHidden/>
          </w:rPr>
        </w:r>
        <w:r>
          <w:rPr>
            <w:noProof/>
            <w:webHidden/>
          </w:rPr>
          <w:fldChar w:fldCharType="separate"/>
        </w:r>
        <w:r>
          <w:rPr>
            <w:noProof/>
            <w:webHidden/>
          </w:rPr>
          <w:t>77</w:t>
        </w:r>
        <w:r>
          <w:rPr>
            <w:noProof/>
            <w:webHidden/>
          </w:rPr>
          <w:fldChar w:fldCharType="end"/>
        </w:r>
      </w:hyperlink>
    </w:p>
    <w:p w14:paraId="78079D83" w14:textId="0AD4AFF0" w:rsidR="007D03E3" w:rsidRDefault="007D03E3">
      <w:pPr>
        <w:pStyle w:val="TOC3"/>
        <w:rPr>
          <w:rFonts w:asciiTheme="minorHAnsi" w:eastAsiaTheme="minorEastAsia" w:hAnsiTheme="minorHAnsi" w:cstheme="minorBidi"/>
          <w:noProof/>
          <w:sz w:val="22"/>
          <w:szCs w:val="22"/>
        </w:rPr>
      </w:pPr>
      <w:hyperlink w:anchor="_Toc53134078" w:history="1">
        <w:r w:rsidRPr="0085006E">
          <w:rPr>
            <w:rStyle w:val="Hyperlink"/>
            <w:noProof/>
            <w:lang w:eastAsia="en-GB"/>
            <w14:scene3d>
              <w14:camera w14:prst="orthographicFront"/>
              <w14:lightRig w14:rig="threePt" w14:dir="t">
                <w14:rot w14:lat="0" w14:lon="0" w14:rev="0"/>
              </w14:lightRig>
            </w14:scene3d>
          </w:rPr>
          <w:t>9.5.2</w:t>
        </w:r>
        <w:r>
          <w:rPr>
            <w:rFonts w:asciiTheme="minorHAnsi" w:eastAsiaTheme="minorEastAsia" w:hAnsiTheme="minorHAnsi" w:cstheme="minorBidi"/>
            <w:noProof/>
            <w:sz w:val="22"/>
            <w:szCs w:val="22"/>
          </w:rPr>
          <w:tab/>
        </w:r>
        <w:r w:rsidRPr="0085006E">
          <w:rPr>
            <w:rStyle w:val="Hyperlink"/>
            <w:noProof/>
            <w:lang w:eastAsia="en-GB"/>
          </w:rPr>
          <w:t>Discriminators with testKind 'expression'</w:t>
        </w:r>
        <w:r>
          <w:rPr>
            <w:noProof/>
            <w:webHidden/>
          </w:rPr>
          <w:tab/>
        </w:r>
        <w:r>
          <w:rPr>
            <w:noProof/>
            <w:webHidden/>
          </w:rPr>
          <w:fldChar w:fldCharType="begin"/>
        </w:r>
        <w:r>
          <w:rPr>
            <w:noProof/>
            <w:webHidden/>
          </w:rPr>
          <w:instrText xml:space="preserve"> PAGEREF _Toc53134078 \h </w:instrText>
        </w:r>
        <w:r>
          <w:rPr>
            <w:noProof/>
            <w:webHidden/>
          </w:rPr>
        </w:r>
        <w:r>
          <w:rPr>
            <w:noProof/>
            <w:webHidden/>
          </w:rPr>
          <w:fldChar w:fldCharType="separate"/>
        </w:r>
        <w:r>
          <w:rPr>
            <w:noProof/>
            <w:webHidden/>
          </w:rPr>
          <w:t>77</w:t>
        </w:r>
        <w:r>
          <w:rPr>
            <w:noProof/>
            <w:webHidden/>
          </w:rPr>
          <w:fldChar w:fldCharType="end"/>
        </w:r>
      </w:hyperlink>
    </w:p>
    <w:p w14:paraId="57329211" w14:textId="3BE42C66" w:rsidR="007D03E3" w:rsidRDefault="007D03E3">
      <w:pPr>
        <w:pStyle w:val="TOC3"/>
        <w:rPr>
          <w:rFonts w:asciiTheme="minorHAnsi" w:eastAsiaTheme="minorEastAsia" w:hAnsiTheme="minorHAnsi" w:cstheme="minorBidi"/>
          <w:noProof/>
          <w:sz w:val="22"/>
          <w:szCs w:val="22"/>
        </w:rPr>
      </w:pPr>
      <w:hyperlink w:anchor="_Toc53134079" w:history="1">
        <w:r w:rsidRPr="0085006E">
          <w:rPr>
            <w:rStyle w:val="Hyperlink"/>
            <w:noProof/>
            <w:lang w:eastAsia="en-GB"/>
            <w14:scene3d>
              <w14:camera w14:prst="orthographicFront"/>
              <w14:lightRig w14:rig="threePt" w14:dir="t">
                <w14:rot w14:lat="0" w14:lon="0" w14:rev="0"/>
              </w14:lightRig>
            </w14:scene3d>
          </w:rPr>
          <w:t>9.5.3</w:t>
        </w:r>
        <w:r>
          <w:rPr>
            <w:rFonts w:asciiTheme="minorHAnsi" w:eastAsiaTheme="minorEastAsia" w:hAnsiTheme="minorHAnsi" w:cstheme="minorBidi"/>
            <w:noProof/>
            <w:sz w:val="22"/>
            <w:szCs w:val="22"/>
          </w:rPr>
          <w:tab/>
        </w:r>
        <w:r w:rsidRPr="0085006E">
          <w:rPr>
            <w:rStyle w:val="Hyperlink"/>
            <w:noProof/>
            <w:lang w:eastAsia="en-GB"/>
          </w:rPr>
          <w:t>Elements and setVariable</w:t>
        </w:r>
        <w:r>
          <w:rPr>
            <w:noProof/>
            <w:webHidden/>
          </w:rPr>
          <w:tab/>
        </w:r>
        <w:r>
          <w:rPr>
            <w:noProof/>
            <w:webHidden/>
          </w:rPr>
          <w:fldChar w:fldCharType="begin"/>
        </w:r>
        <w:r>
          <w:rPr>
            <w:noProof/>
            <w:webHidden/>
          </w:rPr>
          <w:instrText xml:space="preserve"> PAGEREF _Toc53134079 \h </w:instrText>
        </w:r>
        <w:r>
          <w:rPr>
            <w:noProof/>
            <w:webHidden/>
          </w:rPr>
        </w:r>
        <w:r>
          <w:rPr>
            <w:noProof/>
            <w:webHidden/>
          </w:rPr>
          <w:fldChar w:fldCharType="separate"/>
        </w:r>
        <w:r>
          <w:rPr>
            <w:noProof/>
            <w:webHidden/>
          </w:rPr>
          <w:t>77</w:t>
        </w:r>
        <w:r>
          <w:rPr>
            <w:noProof/>
            <w:webHidden/>
          </w:rPr>
          <w:fldChar w:fldCharType="end"/>
        </w:r>
      </w:hyperlink>
    </w:p>
    <w:p w14:paraId="4A1A6A2C" w14:textId="79DBF86B" w:rsidR="007D03E3" w:rsidRDefault="007D03E3">
      <w:pPr>
        <w:pStyle w:val="TOC3"/>
        <w:rPr>
          <w:rFonts w:asciiTheme="minorHAnsi" w:eastAsiaTheme="minorEastAsia" w:hAnsiTheme="minorHAnsi" w:cstheme="minorBidi"/>
          <w:noProof/>
          <w:sz w:val="22"/>
          <w:szCs w:val="22"/>
        </w:rPr>
      </w:pPr>
      <w:hyperlink w:anchor="_Toc53134080" w:history="1">
        <w:r w:rsidRPr="0085006E">
          <w:rPr>
            <w:rStyle w:val="Hyperlink"/>
            <w:noProof/>
            <w14:scene3d>
              <w14:camera w14:prst="orthographicFront"/>
              <w14:lightRig w14:rig="threePt" w14:dir="t">
                <w14:rot w14:lat="0" w14:lon="0" w14:rev="0"/>
              </w14:lightRig>
            </w14:scene3d>
          </w:rPr>
          <w:t>9.5.4</w:t>
        </w:r>
        <w:r>
          <w:rPr>
            <w:rFonts w:asciiTheme="minorHAnsi" w:eastAsiaTheme="minorEastAsia" w:hAnsiTheme="minorHAnsi" w:cstheme="minorBidi"/>
            <w:noProof/>
            <w:sz w:val="22"/>
            <w:szCs w:val="22"/>
          </w:rPr>
          <w:tab/>
        </w:r>
        <w:r w:rsidRPr="0085006E">
          <w:rPr>
            <w:rStyle w:val="Hyperlink"/>
            <w:noProof/>
          </w:rPr>
          <w:t>Controlling the Order of Statement Evaluation</w:t>
        </w:r>
        <w:r>
          <w:rPr>
            <w:noProof/>
            <w:webHidden/>
          </w:rPr>
          <w:tab/>
        </w:r>
        <w:r>
          <w:rPr>
            <w:noProof/>
            <w:webHidden/>
          </w:rPr>
          <w:fldChar w:fldCharType="begin"/>
        </w:r>
        <w:r>
          <w:rPr>
            <w:noProof/>
            <w:webHidden/>
          </w:rPr>
          <w:instrText xml:space="preserve"> PAGEREF _Toc53134080 \h </w:instrText>
        </w:r>
        <w:r>
          <w:rPr>
            <w:noProof/>
            <w:webHidden/>
          </w:rPr>
        </w:r>
        <w:r>
          <w:rPr>
            <w:noProof/>
            <w:webHidden/>
          </w:rPr>
          <w:fldChar w:fldCharType="separate"/>
        </w:r>
        <w:r>
          <w:rPr>
            <w:noProof/>
            <w:webHidden/>
          </w:rPr>
          <w:t>77</w:t>
        </w:r>
        <w:r>
          <w:rPr>
            <w:noProof/>
            <w:webHidden/>
          </w:rPr>
          <w:fldChar w:fldCharType="end"/>
        </w:r>
      </w:hyperlink>
    </w:p>
    <w:p w14:paraId="7267E536" w14:textId="1997EAAE"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81" w:history="1">
        <w:r w:rsidRPr="0085006E">
          <w:rPr>
            <w:rStyle w:val="Hyperlink"/>
            <w:noProof/>
          </w:rPr>
          <w:t>9.6</w:t>
        </w:r>
        <w:r>
          <w:rPr>
            <w:rFonts w:asciiTheme="minorHAnsi" w:eastAsiaTheme="minorEastAsia" w:hAnsiTheme="minorHAnsi" w:cstheme="minorBidi"/>
            <w:noProof/>
            <w:sz w:val="22"/>
            <w:szCs w:val="22"/>
          </w:rPr>
          <w:tab/>
        </w:r>
        <w:r w:rsidRPr="0085006E">
          <w:rPr>
            <w:rStyle w:val="Hyperlink"/>
            <w:noProof/>
          </w:rPr>
          <w:t>Validation</w:t>
        </w:r>
        <w:r>
          <w:rPr>
            <w:noProof/>
            <w:webHidden/>
          </w:rPr>
          <w:tab/>
        </w:r>
        <w:r>
          <w:rPr>
            <w:noProof/>
            <w:webHidden/>
          </w:rPr>
          <w:fldChar w:fldCharType="begin"/>
        </w:r>
        <w:r>
          <w:rPr>
            <w:noProof/>
            <w:webHidden/>
          </w:rPr>
          <w:instrText xml:space="preserve"> PAGEREF _Toc53134081 \h </w:instrText>
        </w:r>
        <w:r>
          <w:rPr>
            <w:noProof/>
            <w:webHidden/>
          </w:rPr>
        </w:r>
        <w:r>
          <w:rPr>
            <w:noProof/>
            <w:webHidden/>
          </w:rPr>
          <w:fldChar w:fldCharType="separate"/>
        </w:r>
        <w:r>
          <w:rPr>
            <w:noProof/>
            <w:webHidden/>
          </w:rPr>
          <w:t>78</w:t>
        </w:r>
        <w:r>
          <w:rPr>
            <w:noProof/>
            <w:webHidden/>
          </w:rPr>
          <w:fldChar w:fldCharType="end"/>
        </w:r>
      </w:hyperlink>
    </w:p>
    <w:p w14:paraId="16D1308C" w14:textId="29E6F7DE" w:rsidR="007D03E3" w:rsidRDefault="007D03E3">
      <w:pPr>
        <w:pStyle w:val="TOC2"/>
        <w:tabs>
          <w:tab w:val="left" w:pos="800"/>
          <w:tab w:val="right" w:leader="dot" w:pos="8630"/>
        </w:tabs>
        <w:rPr>
          <w:rFonts w:asciiTheme="minorHAnsi" w:eastAsiaTheme="minorEastAsia" w:hAnsiTheme="minorHAnsi" w:cstheme="minorBidi"/>
          <w:noProof/>
          <w:sz w:val="22"/>
          <w:szCs w:val="22"/>
        </w:rPr>
      </w:pPr>
      <w:hyperlink w:anchor="_Toc53134082" w:history="1">
        <w:r w:rsidRPr="0085006E">
          <w:rPr>
            <w:rStyle w:val="Hyperlink"/>
            <w:rFonts w:eastAsia="MS Mincho"/>
            <w:noProof/>
            <w:lang w:eastAsia="ja-JP" w:bidi="he-IL"/>
          </w:rPr>
          <w:t>9.7</w:t>
        </w:r>
        <w:r>
          <w:rPr>
            <w:rFonts w:asciiTheme="minorHAnsi" w:eastAsiaTheme="minorEastAsia" w:hAnsiTheme="minorHAnsi" w:cstheme="minorBidi"/>
            <w:noProof/>
            <w:sz w:val="22"/>
            <w:szCs w:val="22"/>
          </w:rPr>
          <w:tab/>
        </w:r>
        <w:r w:rsidRPr="0085006E">
          <w:rPr>
            <w:rStyle w:val="Hyperlink"/>
            <w:rFonts w:eastAsia="MS Mincho"/>
            <w:noProof/>
            <w:lang w:eastAsia="ja-JP" w:bidi="he-IL"/>
          </w:rPr>
          <w:t>Unparser Infoset Augmentation Algorithm</w:t>
        </w:r>
        <w:r>
          <w:rPr>
            <w:noProof/>
            <w:webHidden/>
          </w:rPr>
          <w:tab/>
        </w:r>
        <w:r>
          <w:rPr>
            <w:noProof/>
            <w:webHidden/>
          </w:rPr>
          <w:fldChar w:fldCharType="begin"/>
        </w:r>
        <w:r>
          <w:rPr>
            <w:noProof/>
            <w:webHidden/>
          </w:rPr>
          <w:instrText xml:space="preserve"> PAGEREF _Toc53134082 \h </w:instrText>
        </w:r>
        <w:r>
          <w:rPr>
            <w:noProof/>
            <w:webHidden/>
          </w:rPr>
        </w:r>
        <w:r>
          <w:rPr>
            <w:noProof/>
            <w:webHidden/>
          </w:rPr>
          <w:fldChar w:fldCharType="separate"/>
        </w:r>
        <w:r>
          <w:rPr>
            <w:noProof/>
            <w:webHidden/>
          </w:rPr>
          <w:t>78</w:t>
        </w:r>
        <w:r>
          <w:rPr>
            <w:noProof/>
            <w:webHidden/>
          </w:rPr>
          <w:fldChar w:fldCharType="end"/>
        </w:r>
      </w:hyperlink>
    </w:p>
    <w:p w14:paraId="72401BEF" w14:textId="488EBE51" w:rsidR="007D03E3" w:rsidRDefault="007D03E3">
      <w:pPr>
        <w:pStyle w:val="TOC1"/>
        <w:tabs>
          <w:tab w:val="left" w:pos="600"/>
        </w:tabs>
        <w:rPr>
          <w:rFonts w:asciiTheme="minorHAnsi" w:eastAsiaTheme="minorEastAsia" w:hAnsiTheme="minorHAnsi" w:cstheme="minorBidi"/>
          <w:noProof/>
          <w:sz w:val="22"/>
          <w:szCs w:val="22"/>
        </w:rPr>
      </w:pPr>
      <w:hyperlink w:anchor="_Toc53134083" w:history="1">
        <w:r w:rsidRPr="0085006E">
          <w:rPr>
            <w:rStyle w:val="Hyperlink"/>
            <w:noProof/>
          </w:rPr>
          <w:t>10</w:t>
        </w:r>
        <w:r>
          <w:rPr>
            <w:rFonts w:asciiTheme="minorHAnsi" w:eastAsiaTheme="minorEastAsia" w:hAnsiTheme="minorHAnsi" w:cstheme="minorBidi"/>
            <w:noProof/>
            <w:sz w:val="22"/>
            <w:szCs w:val="22"/>
          </w:rPr>
          <w:tab/>
        </w:r>
        <w:r w:rsidRPr="0085006E">
          <w:rPr>
            <w:rStyle w:val="Hyperlink"/>
            <w:noProof/>
          </w:rPr>
          <w:t>Overview: Representation Properties and their Format Semantics</w:t>
        </w:r>
        <w:r>
          <w:rPr>
            <w:noProof/>
            <w:webHidden/>
          </w:rPr>
          <w:tab/>
        </w:r>
        <w:r>
          <w:rPr>
            <w:noProof/>
            <w:webHidden/>
          </w:rPr>
          <w:fldChar w:fldCharType="begin"/>
        </w:r>
        <w:r>
          <w:rPr>
            <w:noProof/>
            <w:webHidden/>
          </w:rPr>
          <w:instrText xml:space="preserve"> PAGEREF _Toc53134083 \h </w:instrText>
        </w:r>
        <w:r>
          <w:rPr>
            <w:noProof/>
            <w:webHidden/>
          </w:rPr>
        </w:r>
        <w:r>
          <w:rPr>
            <w:noProof/>
            <w:webHidden/>
          </w:rPr>
          <w:fldChar w:fldCharType="separate"/>
        </w:r>
        <w:r>
          <w:rPr>
            <w:noProof/>
            <w:webHidden/>
          </w:rPr>
          <w:t>80</w:t>
        </w:r>
        <w:r>
          <w:rPr>
            <w:noProof/>
            <w:webHidden/>
          </w:rPr>
          <w:fldChar w:fldCharType="end"/>
        </w:r>
      </w:hyperlink>
    </w:p>
    <w:p w14:paraId="207C9F0E" w14:textId="0C30CC1C" w:rsidR="007D03E3" w:rsidRDefault="007D03E3">
      <w:pPr>
        <w:pStyle w:val="TOC1"/>
        <w:tabs>
          <w:tab w:val="left" w:pos="600"/>
        </w:tabs>
        <w:rPr>
          <w:rFonts w:asciiTheme="minorHAnsi" w:eastAsiaTheme="minorEastAsia" w:hAnsiTheme="minorHAnsi" w:cstheme="minorBidi"/>
          <w:noProof/>
          <w:sz w:val="22"/>
          <w:szCs w:val="22"/>
        </w:rPr>
      </w:pPr>
      <w:hyperlink w:anchor="_Toc53134084" w:history="1">
        <w:r w:rsidRPr="0085006E">
          <w:rPr>
            <w:rStyle w:val="Hyperlink"/>
            <w:noProof/>
          </w:rPr>
          <w:t>11</w:t>
        </w:r>
        <w:r>
          <w:rPr>
            <w:rFonts w:asciiTheme="minorHAnsi" w:eastAsiaTheme="minorEastAsia" w:hAnsiTheme="minorHAnsi" w:cstheme="minorBidi"/>
            <w:noProof/>
            <w:sz w:val="22"/>
            <w:szCs w:val="22"/>
          </w:rPr>
          <w:tab/>
        </w:r>
        <w:r w:rsidRPr="0085006E">
          <w:rPr>
            <w:rStyle w:val="Hyperlink"/>
            <w:noProof/>
          </w:rPr>
          <w:t>Properties Common to both Content and Framing</w:t>
        </w:r>
        <w:r>
          <w:rPr>
            <w:noProof/>
            <w:webHidden/>
          </w:rPr>
          <w:tab/>
        </w:r>
        <w:r>
          <w:rPr>
            <w:noProof/>
            <w:webHidden/>
          </w:rPr>
          <w:fldChar w:fldCharType="begin"/>
        </w:r>
        <w:r>
          <w:rPr>
            <w:noProof/>
            <w:webHidden/>
          </w:rPr>
          <w:instrText xml:space="preserve"> PAGEREF _Toc53134084 \h </w:instrText>
        </w:r>
        <w:r>
          <w:rPr>
            <w:noProof/>
            <w:webHidden/>
          </w:rPr>
        </w:r>
        <w:r>
          <w:rPr>
            <w:noProof/>
            <w:webHidden/>
          </w:rPr>
          <w:fldChar w:fldCharType="separate"/>
        </w:r>
        <w:r>
          <w:rPr>
            <w:noProof/>
            <w:webHidden/>
          </w:rPr>
          <w:t>81</w:t>
        </w:r>
        <w:r>
          <w:rPr>
            <w:noProof/>
            <w:webHidden/>
          </w:rPr>
          <w:fldChar w:fldCharType="end"/>
        </w:r>
      </w:hyperlink>
    </w:p>
    <w:p w14:paraId="67EEA00B" w14:textId="539E5C4A"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085" w:history="1">
        <w:r w:rsidRPr="0085006E">
          <w:rPr>
            <w:rStyle w:val="Hyperlink"/>
            <w:noProof/>
          </w:rPr>
          <w:t>11.1</w:t>
        </w:r>
        <w:r>
          <w:rPr>
            <w:rFonts w:asciiTheme="minorHAnsi" w:eastAsiaTheme="minorEastAsia" w:hAnsiTheme="minorHAnsi" w:cstheme="minorBidi"/>
            <w:noProof/>
            <w:sz w:val="22"/>
            <w:szCs w:val="22"/>
          </w:rPr>
          <w:tab/>
        </w:r>
        <w:r w:rsidRPr="0085006E">
          <w:rPr>
            <w:rStyle w:val="Hyperlink"/>
            <w:noProof/>
          </w:rPr>
          <w:t>Unicode Byte Order Mark (BOM)</w:t>
        </w:r>
        <w:r>
          <w:rPr>
            <w:noProof/>
            <w:webHidden/>
          </w:rPr>
          <w:tab/>
        </w:r>
        <w:r>
          <w:rPr>
            <w:noProof/>
            <w:webHidden/>
          </w:rPr>
          <w:fldChar w:fldCharType="begin"/>
        </w:r>
        <w:r>
          <w:rPr>
            <w:noProof/>
            <w:webHidden/>
          </w:rPr>
          <w:instrText xml:space="preserve"> PAGEREF _Toc53134085 \h </w:instrText>
        </w:r>
        <w:r>
          <w:rPr>
            <w:noProof/>
            <w:webHidden/>
          </w:rPr>
        </w:r>
        <w:r>
          <w:rPr>
            <w:noProof/>
            <w:webHidden/>
          </w:rPr>
          <w:fldChar w:fldCharType="separate"/>
        </w:r>
        <w:r>
          <w:rPr>
            <w:noProof/>
            <w:webHidden/>
          </w:rPr>
          <w:t>84</w:t>
        </w:r>
        <w:r>
          <w:rPr>
            <w:noProof/>
            <w:webHidden/>
          </w:rPr>
          <w:fldChar w:fldCharType="end"/>
        </w:r>
      </w:hyperlink>
    </w:p>
    <w:p w14:paraId="487EBC88" w14:textId="72364C3D"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086" w:history="1">
        <w:r w:rsidRPr="0085006E">
          <w:rPr>
            <w:rStyle w:val="Hyperlink"/>
            <w:noProof/>
          </w:rPr>
          <w:t>11.2</w:t>
        </w:r>
        <w:r>
          <w:rPr>
            <w:rFonts w:asciiTheme="minorHAnsi" w:eastAsiaTheme="minorEastAsia" w:hAnsiTheme="minorHAnsi" w:cstheme="minorBidi"/>
            <w:noProof/>
            <w:sz w:val="22"/>
            <w:szCs w:val="22"/>
          </w:rPr>
          <w:tab/>
        </w:r>
        <w:r w:rsidRPr="0085006E">
          <w:rPr>
            <w:rStyle w:val="Hyperlink"/>
            <w:noProof/>
          </w:rPr>
          <w:t>Character Encoding and Decoding Errors</w:t>
        </w:r>
        <w:r>
          <w:rPr>
            <w:noProof/>
            <w:webHidden/>
          </w:rPr>
          <w:tab/>
        </w:r>
        <w:r>
          <w:rPr>
            <w:noProof/>
            <w:webHidden/>
          </w:rPr>
          <w:fldChar w:fldCharType="begin"/>
        </w:r>
        <w:r>
          <w:rPr>
            <w:noProof/>
            <w:webHidden/>
          </w:rPr>
          <w:instrText xml:space="preserve"> PAGEREF _Toc53134086 \h </w:instrText>
        </w:r>
        <w:r>
          <w:rPr>
            <w:noProof/>
            <w:webHidden/>
          </w:rPr>
        </w:r>
        <w:r>
          <w:rPr>
            <w:noProof/>
            <w:webHidden/>
          </w:rPr>
          <w:fldChar w:fldCharType="separate"/>
        </w:r>
        <w:r>
          <w:rPr>
            <w:noProof/>
            <w:webHidden/>
          </w:rPr>
          <w:t>84</w:t>
        </w:r>
        <w:r>
          <w:rPr>
            <w:noProof/>
            <w:webHidden/>
          </w:rPr>
          <w:fldChar w:fldCharType="end"/>
        </w:r>
      </w:hyperlink>
    </w:p>
    <w:p w14:paraId="411394E2" w14:textId="02A838AC" w:rsidR="007D03E3" w:rsidRDefault="007D03E3">
      <w:pPr>
        <w:pStyle w:val="TOC3"/>
        <w:rPr>
          <w:rFonts w:asciiTheme="minorHAnsi" w:eastAsiaTheme="minorEastAsia" w:hAnsiTheme="minorHAnsi" w:cstheme="minorBidi"/>
          <w:noProof/>
          <w:sz w:val="22"/>
          <w:szCs w:val="22"/>
        </w:rPr>
      </w:pPr>
      <w:hyperlink w:anchor="_Toc53134087" w:history="1">
        <w:r w:rsidRPr="0085006E">
          <w:rPr>
            <w:rStyle w:val="Hyperlink"/>
            <w:noProof/>
            <w14:scene3d>
              <w14:camera w14:prst="orthographicFront"/>
              <w14:lightRig w14:rig="threePt" w14:dir="t">
                <w14:rot w14:lat="0" w14:lon="0" w14:rev="0"/>
              </w14:lightRig>
            </w14:scene3d>
          </w:rPr>
          <w:t>11.2.1</w:t>
        </w:r>
        <w:r>
          <w:rPr>
            <w:rFonts w:asciiTheme="minorHAnsi" w:eastAsiaTheme="minorEastAsia" w:hAnsiTheme="minorHAnsi" w:cstheme="minorBidi"/>
            <w:noProof/>
            <w:sz w:val="22"/>
            <w:szCs w:val="22"/>
          </w:rPr>
          <w:tab/>
        </w:r>
        <w:r w:rsidRPr="0085006E">
          <w:rPr>
            <w:rStyle w:val="Hyperlink"/>
            <w:noProof/>
          </w:rPr>
          <w:t>Property dfdl:encodingErrorPolicy</w:t>
        </w:r>
        <w:r>
          <w:rPr>
            <w:noProof/>
            <w:webHidden/>
          </w:rPr>
          <w:tab/>
        </w:r>
        <w:r>
          <w:rPr>
            <w:noProof/>
            <w:webHidden/>
          </w:rPr>
          <w:fldChar w:fldCharType="begin"/>
        </w:r>
        <w:r>
          <w:rPr>
            <w:noProof/>
            <w:webHidden/>
          </w:rPr>
          <w:instrText xml:space="preserve"> PAGEREF _Toc53134087 \h </w:instrText>
        </w:r>
        <w:r>
          <w:rPr>
            <w:noProof/>
            <w:webHidden/>
          </w:rPr>
        </w:r>
        <w:r>
          <w:rPr>
            <w:noProof/>
            <w:webHidden/>
          </w:rPr>
          <w:fldChar w:fldCharType="separate"/>
        </w:r>
        <w:r>
          <w:rPr>
            <w:noProof/>
            <w:webHidden/>
          </w:rPr>
          <w:t>84</w:t>
        </w:r>
        <w:r>
          <w:rPr>
            <w:noProof/>
            <w:webHidden/>
          </w:rPr>
          <w:fldChar w:fldCharType="end"/>
        </w:r>
      </w:hyperlink>
    </w:p>
    <w:p w14:paraId="27437606" w14:textId="4FF464A8" w:rsidR="007D03E3" w:rsidRDefault="007D03E3">
      <w:pPr>
        <w:pStyle w:val="TOC3"/>
        <w:rPr>
          <w:rFonts w:asciiTheme="minorHAnsi" w:eastAsiaTheme="minorEastAsia" w:hAnsiTheme="minorHAnsi" w:cstheme="minorBidi"/>
          <w:noProof/>
          <w:sz w:val="22"/>
          <w:szCs w:val="22"/>
        </w:rPr>
      </w:pPr>
      <w:hyperlink w:anchor="_Toc53134088" w:history="1">
        <w:r w:rsidRPr="0085006E">
          <w:rPr>
            <w:rStyle w:val="Hyperlink"/>
            <w:noProof/>
            <w14:scene3d>
              <w14:camera w14:prst="orthographicFront"/>
              <w14:lightRig w14:rig="threePt" w14:dir="t">
                <w14:rot w14:lat="0" w14:lon="0" w14:rev="0"/>
              </w14:lightRig>
            </w14:scene3d>
          </w:rPr>
          <w:t>11.2.2</w:t>
        </w:r>
        <w:r>
          <w:rPr>
            <w:rFonts w:asciiTheme="minorHAnsi" w:eastAsiaTheme="minorEastAsia" w:hAnsiTheme="minorHAnsi" w:cstheme="minorBidi"/>
            <w:noProof/>
            <w:sz w:val="22"/>
            <w:szCs w:val="22"/>
          </w:rPr>
          <w:tab/>
        </w:r>
        <w:r w:rsidRPr="0085006E">
          <w:rPr>
            <w:rStyle w:val="Hyperlink"/>
            <w:noProof/>
          </w:rPr>
          <w:t>Unicode UTF-16 Decoding/Encoding Non-Errors</w:t>
        </w:r>
        <w:r>
          <w:rPr>
            <w:noProof/>
            <w:webHidden/>
          </w:rPr>
          <w:tab/>
        </w:r>
        <w:r>
          <w:rPr>
            <w:noProof/>
            <w:webHidden/>
          </w:rPr>
          <w:fldChar w:fldCharType="begin"/>
        </w:r>
        <w:r>
          <w:rPr>
            <w:noProof/>
            <w:webHidden/>
          </w:rPr>
          <w:instrText xml:space="preserve"> PAGEREF _Toc53134088 \h </w:instrText>
        </w:r>
        <w:r>
          <w:rPr>
            <w:noProof/>
            <w:webHidden/>
          </w:rPr>
        </w:r>
        <w:r>
          <w:rPr>
            <w:noProof/>
            <w:webHidden/>
          </w:rPr>
          <w:fldChar w:fldCharType="separate"/>
        </w:r>
        <w:r>
          <w:rPr>
            <w:noProof/>
            <w:webHidden/>
          </w:rPr>
          <w:t>86</w:t>
        </w:r>
        <w:r>
          <w:rPr>
            <w:noProof/>
            <w:webHidden/>
          </w:rPr>
          <w:fldChar w:fldCharType="end"/>
        </w:r>
      </w:hyperlink>
    </w:p>
    <w:p w14:paraId="62138870" w14:textId="5B15BF67" w:rsidR="007D03E3" w:rsidRDefault="007D03E3">
      <w:pPr>
        <w:pStyle w:val="TOC3"/>
        <w:rPr>
          <w:rFonts w:asciiTheme="minorHAnsi" w:eastAsiaTheme="minorEastAsia" w:hAnsiTheme="minorHAnsi" w:cstheme="minorBidi"/>
          <w:noProof/>
          <w:sz w:val="22"/>
          <w:szCs w:val="22"/>
        </w:rPr>
      </w:pPr>
      <w:hyperlink w:anchor="_Toc53134089" w:history="1">
        <w:r w:rsidRPr="0085006E">
          <w:rPr>
            <w:rStyle w:val="Hyperlink"/>
            <w:noProof/>
            <w14:scene3d>
              <w14:camera w14:prst="orthographicFront"/>
              <w14:lightRig w14:rig="threePt" w14:dir="t">
                <w14:rot w14:lat="0" w14:lon="0" w14:rev="0"/>
              </w14:lightRig>
            </w14:scene3d>
          </w:rPr>
          <w:t>11.2.3</w:t>
        </w:r>
        <w:r>
          <w:rPr>
            <w:rFonts w:asciiTheme="minorHAnsi" w:eastAsiaTheme="minorEastAsia" w:hAnsiTheme="minorHAnsi" w:cstheme="minorBidi"/>
            <w:noProof/>
            <w:sz w:val="22"/>
            <w:szCs w:val="22"/>
          </w:rPr>
          <w:tab/>
        </w:r>
        <w:r w:rsidRPr="0085006E">
          <w:rPr>
            <w:rStyle w:val="Hyperlink"/>
            <w:noProof/>
          </w:rPr>
          <w:t>Preserving Data Containing Decoding Errors</w:t>
        </w:r>
        <w:r>
          <w:rPr>
            <w:noProof/>
            <w:webHidden/>
          </w:rPr>
          <w:tab/>
        </w:r>
        <w:r>
          <w:rPr>
            <w:noProof/>
            <w:webHidden/>
          </w:rPr>
          <w:fldChar w:fldCharType="begin"/>
        </w:r>
        <w:r>
          <w:rPr>
            <w:noProof/>
            <w:webHidden/>
          </w:rPr>
          <w:instrText xml:space="preserve"> PAGEREF _Toc53134089 \h </w:instrText>
        </w:r>
        <w:r>
          <w:rPr>
            <w:noProof/>
            <w:webHidden/>
          </w:rPr>
        </w:r>
        <w:r>
          <w:rPr>
            <w:noProof/>
            <w:webHidden/>
          </w:rPr>
          <w:fldChar w:fldCharType="separate"/>
        </w:r>
        <w:r>
          <w:rPr>
            <w:noProof/>
            <w:webHidden/>
          </w:rPr>
          <w:t>86</w:t>
        </w:r>
        <w:r>
          <w:rPr>
            <w:noProof/>
            <w:webHidden/>
          </w:rPr>
          <w:fldChar w:fldCharType="end"/>
        </w:r>
      </w:hyperlink>
    </w:p>
    <w:p w14:paraId="22661CBC" w14:textId="6D9B218D"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090" w:history="1">
        <w:r w:rsidRPr="0085006E">
          <w:rPr>
            <w:rStyle w:val="Hyperlink"/>
            <w:noProof/>
          </w:rPr>
          <w:t>11.3</w:t>
        </w:r>
        <w:r>
          <w:rPr>
            <w:rFonts w:asciiTheme="minorHAnsi" w:eastAsiaTheme="minorEastAsia" w:hAnsiTheme="minorHAnsi" w:cstheme="minorBidi"/>
            <w:noProof/>
            <w:sz w:val="22"/>
            <w:szCs w:val="22"/>
          </w:rPr>
          <w:tab/>
        </w:r>
        <w:r w:rsidRPr="0085006E">
          <w:rPr>
            <w:rStyle w:val="Hyperlink"/>
            <w:noProof/>
          </w:rPr>
          <w:t>Byte Order and Bit Order</w:t>
        </w:r>
        <w:r>
          <w:rPr>
            <w:noProof/>
            <w:webHidden/>
          </w:rPr>
          <w:tab/>
        </w:r>
        <w:r>
          <w:rPr>
            <w:noProof/>
            <w:webHidden/>
          </w:rPr>
          <w:fldChar w:fldCharType="begin"/>
        </w:r>
        <w:r>
          <w:rPr>
            <w:noProof/>
            <w:webHidden/>
          </w:rPr>
          <w:instrText xml:space="preserve"> PAGEREF _Toc53134090 \h </w:instrText>
        </w:r>
        <w:r>
          <w:rPr>
            <w:noProof/>
            <w:webHidden/>
          </w:rPr>
        </w:r>
        <w:r>
          <w:rPr>
            <w:noProof/>
            <w:webHidden/>
          </w:rPr>
          <w:fldChar w:fldCharType="separate"/>
        </w:r>
        <w:r>
          <w:rPr>
            <w:noProof/>
            <w:webHidden/>
          </w:rPr>
          <w:t>86</w:t>
        </w:r>
        <w:r>
          <w:rPr>
            <w:noProof/>
            <w:webHidden/>
          </w:rPr>
          <w:fldChar w:fldCharType="end"/>
        </w:r>
      </w:hyperlink>
    </w:p>
    <w:p w14:paraId="42692F4A" w14:textId="7E63DB02"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091" w:history="1">
        <w:r w:rsidRPr="0085006E">
          <w:rPr>
            <w:rStyle w:val="Hyperlink"/>
            <w:noProof/>
          </w:rPr>
          <w:t>11.4</w:t>
        </w:r>
        <w:r>
          <w:rPr>
            <w:rFonts w:asciiTheme="minorHAnsi" w:eastAsiaTheme="minorEastAsia" w:hAnsiTheme="minorHAnsi" w:cstheme="minorBidi"/>
            <w:noProof/>
            <w:sz w:val="22"/>
            <w:szCs w:val="22"/>
          </w:rPr>
          <w:tab/>
        </w:r>
        <w:r w:rsidRPr="0085006E">
          <w:rPr>
            <w:rStyle w:val="Hyperlink"/>
            <w:noProof/>
          </w:rPr>
          <w:t>dfdl:bitOrder Example</w:t>
        </w:r>
        <w:r>
          <w:rPr>
            <w:noProof/>
            <w:webHidden/>
          </w:rPr>
          <w:tab/>
        </w:r>
        <w:r>
          <w:rPr>
            <w:noProof/>
            <w:webHidden/>
          </w:rPr>
          <w:fldChar w:fldCharType="begin"/>
        </w:r>
        <w:r>
          <w:rPr>
            <w:noProof/>
            <w:webHidden/>
          </w:rPr>
          <w:instrText xml:space="preserve"> PAGEREF _Toc53134091 \h </w:instrText>
        </w:r>
        <w:r>
          <w:rPr>
            <w:noProof/>
            <w:webHidden/>
          </w:rPr>
        </w:r>
        <w:r>
          <w:rPr>
            <w:noProof/>
            <w:webHidden/>
          </w:rPr>
          <w:fldChar w:fldCharType="separate"/>
        </w:r>
        <w:r>
          <w:rPr>
            <w:noProof/>
            <w:webHidden/>
          </w:rPr>
          <w:t>86</w:t>
        </w:r>
        <w:r>
          <w:rPr>
            <w:noProof/>
            <w:webHidden/>
          </w:rPr>
          <w:fldChar w:fldCharType="end"/>
        </w:r>
      </w:hyperlink>
    </w:p>
    <w:p w14:paraId="5847FF4D" w14:textId="04949DC2" w:rsidR="007D03E3" w:rsidRDefault="007D03E3">
      <w:pPr>
        <w:pStyle w:val="TOC3"/>
        <w:rPr>
          <w:rFonts w:asciiTheme="minorHAnsi" w:eastAsiaTheme="minorEastAsia" w:hAnsiTheme="minorHAnsi" w:cstheme="minorBidi"/>
          <w:noProof/>
          <w:sz w:val="22"/>
          <w:szCs w:val="22"/>
        </w:rPr>
      </w:pPr>
      <w:hyperlink w:anchor="_Toc53134092" w:history="1">
        <w:r w:rsidRPr="0085006E">
          <w:rPr>
            <w:rStyle w:val="Hyperlink"/>
            <w:noProof/>
            <w14:scene3d>
              <w14:camera w14:prst="orthographicFront"/>
              <w14:lightRig w14:rig="threePt" w14:dir="t">
                <w14:rot w14:lat="0" w14:lon="0" w14:rev="0"/>
              </w14:lightRig>
            </w14:scene3d>
          </w:rPr>
          <w:t>11.4.1</w:t>
        </w:r>
        <w:r>
          <w:rPr>
            <w:rFonts w:asciiTheme="minorHAnsi" w:eastAsiaTheme="minorEastAsia" w:hAnsiTheme="minorHAnsi" w:cstheme="minorBidi"/>
            <w:noProof/>
            <w:sz w:val="22"/>
            <w:szCs w:val="22"/>
          </w:rPr>
          <w:tab/>
        </w:r>
        <w:r w:rsidRPr="0085006E">
          <w:rPr>
            <w:rStyle w:val="Hyperlink"/>
            <w:noProof/>
          </w:rPr>
          <w:t>Example Using Right-to-Left Display for 'leastSignificantBitFirst'</w:t>
        </w:r>
        <w:r>
          <w:rPr>
            <w:noProof/>
            <w:webHidden/>
          </w:rPr>
          <w:tab/>
        </w:r>
        <w:r>
          <w:rPr>
            <w:noProof/>
            <w:webHidden/>
          </w:rPr>
          <w:fldChar w:fldCharType="begin"/>
        </w:r>
        <w:r>
          <w:rPr>
            <w:noProof/>
            <w:webHidden/>
          </w:rPr>
          <w:instrText xml:space="preserve"> PAGEREF _Toc53134092 \h </w:instrText>
        </w:r>
        <w:r>
          <w:rPr>
            <w:noProof/>
            <w:webHidden/>
          </w:rPr>
        </w:r>
        <w:r>
          <w:rPr>
            <w:noProof/>
            <w:webHidden/>
          </w:rPr>
          <w:fldChar w:fldCharType="separate"/>
        </w:r>
        <w:r>
          <w:rPr>
            <w:noProof/>
            <w:webHidden/>
          </w:rPr>
          <w:t>87</w:t>
        </w:r>
        <w:r>
          <w:rPr>
            <w:noProof/>
            <w:webHidden/>
          </w:rPr>
          <w:fldChar w:fldCharType="end"/>
        </w:r>
      </w:hyperlink>
    </w:p>
    <w:p w14:paraId="5D1A0982" w14:textId="1CC2B5F0" w:rsidR="007D03E3" w:rsidRDefault="007D03E3">
      <w:pPr>
        <w:pStyle w:val="TOC3"/>
        <w:rPr>
          <w:rFonts w:asciiTheme="minorHAnsi" w:eastAsiaTheme="minorEastAsia" w:hAnsiTheme="minorHAnsi" w:cstheme="minorBidi"/>
          <w:noProof/>
          <w:sz w:val="22"/>
          <w:szCs w:val="22"/>
        </w:rPr>
      </w:pPr>
      <w:hyperlink w:anchor="_Toc53134093" w:history="1">
        <w:r w:rsidRPr="0085006E">
          <w:rPr>
            <w:rStyle w:val="Hyperlink"/>
            <w:noProof/>
            <w14:scene3d>
              <w14:camera w14:prst="orthographicFront"/>
              <w14:lightRig w14:rig="threePt" w14:dir="t">
                <w14:rot w14:lat="0" w14:lon="0" w14:rev="0"/>
              </w14:lightRig>
            </w14:scene3d>
          </w:rPr>
          <w:t>11.4.2</w:t>
        </w:r>
        <w:r>
          <w:rPr>
            <w:rFonts w:asciiTheme="minorHAnsi" w:eastAsiaTheme="minorEastAsia" w:hAnsiTheme="minorHAnsi" w:cstheme="minorBidi"/>
            <w:noProof/>
            <w:sz w:val="22"/>
            <w:szCs w:val="22"/>
          </w:rPr>
          <w:tab/>
        </w:r>
        <w:r w:rsidRPr="0085006E">
          <w:rPr>
            <w:rStyle w:val="Hyperlink"/>
            <w:noProof/>
          </w:rPr>
          <w:t>dfdl:bitOrder and Grammar Regions</w:t>
        </w:r>
        <w:r>
          <w:rPr>
            <w:noProof/>
            <w:webHidden/>
          </w:rPr>
          <w:tab/>
        </w:r>
        <w:r>
          <w:rPr>
            <w:noProof/>
            <w:webHidden/>
          </w:rPr>
          <w:fldChar w:fldCharType="begin"/>
        </w:r>
        <w:r>
          <w:rPr>
            <w:noProof/>
            <w:webHidden/>
          </w:rPr>
          <w:instrText xml:space="preserve"> PAGEREF _Toc53134093 \h </w:instrText>
        </w:r>
        <w:r>
          <w:rPr>
            <w:noProof/>
            <w:webHidden/>
          </w:rPr>
        </w:r>
        <w:r>
          <w:rPr>
            <w:noProof/>
            <w:webHidden/>
          </w:rPr>
          <w:fldChar w:fldCharType="separate"/>
        </w:r>
        <w:r>
          <w:rPr>
            <w:noProof/>
            <w:webHidden/>
          </w:rPr>
          <w:t>87</w:t>
        </w:r>
        <w:r>
          <w:rPr>
            <w:noProof/>
            <w:webHidden/>
          </w:rPr>
          <w:fldChar w:fldCharType="end"/>
        </w:r>
      </w:hyperlink>
    </w:p>
    <w:p w14:paraId="4AEBA694" w14:textId="51498FB5" w:rsidR="007D03E3" w:rsidRDefault="007D03E3">
      <w:pPr>
        <w:pStyle w:val="TOC1"/>
        <w:tabs>
          <w:tab w:val="left" w:pos="600"/>
        </w:tabs>
        <w:rPr>
          <w:rFonts w:asciiTheme="minorHAnsi" w:eastAsiaTheme="minorEastAsia" w:hAnsiTheme="minorHAnsi" w:cstheme="minorBidi"/>
          <w:noProof/>
          <w:sz w:val="22"/>
          <w:szCs w:val="22"/>
        </w:rPr>
      </w:pPr>
      <w:hyperlink w:anchor="_Toc53134094" w:history="1">
        <w:r w:rsidRPr="0085006E">
          <w:rPr>
            <w:rStyle w:val="Hyperlink"/>
            <w:noProof/>
          </w:rPr>
          <w:t>12</w:t>
        </w:r>
        <w:r>
          <w:rPr>
            <w:rFonts w:asciiTheme="minorHAnsi" w:eastAsiaTheme="minorEastAsia" w:hAnsiTheme="minorHAnsi" w:cstheme="minorBidi"/>
            <w:noProof/>
            <w:sz w:val="22"/>
            <w:szCs w:val="22"/>
          </w:rPr>
          <w:tab/>
        </w:r>
        <w:r w:rsidRPr="0085006E">
          <w:rPr>
            <w:rStyle w:val="Hyperlink"/>
            <w:noProof/>
          </w:rPr>
          <w:t>Framing</w:t>
        </w:r>
        <w:r>
          <w:rPr>
            <w:noProof/>
            <w:webHidden/>
          </w:rPr>
          <w:tab/>
        </w:r>
        <w:r>
          <w:rPr>
            <w:noProof/>
            <w:webHidden/>
          </w:rPr>
          <w:fldChar w:fldCharType="begin"/>
        </w:r>
        <w:r>
          <w:rPr>
            <w:noProof/>
            <w:webHidden/>
          </w:rPr>
          <w:instrText xml:space="preserve"> PAGEREF _Toc53134094 \h </w:instrText>
        </w:r>
        <w:r>
          <w:rPr>
            <w:noProof/>
            <w:webHidden/>
          </w:rPr>
        </w:r>
        <w:r>
          <w:rPr>
            <w:noProof/>
            <w:webHidden/>
          </w:rPr>
          <w:fldChar w:fldCharType="separate"/>
        </w:r>
        <w:r>
          <w:rPr>
            <w:noProof/>
            <w:webHidden/>
          </w:rPr>
          <w:t>88</w:t>
        </w:r>
        <w:r>
          <w:rPr>
            <w:noProof/>
            <w:webHidden/>
          </w:rPr>
          <w:fldChar w:fldCharType="end"/>
        </w:r>
      </w:hyperlink>
    </w:p>
    <w:p w14:paraId="4D625A40" w14:textId="4B7755C1"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095" w:history="1">
        <w:r w:rsidRPr="0085006E">
          <w:rPr>
            <w:rStyle w:val="Hyperlink"/>
            <w:noProof/>
          </w:rPr>
          <w:t>12.1</w:t>
        </w:r>
        <w:r>
          <w:rPr>
            <w:rFonts w:asciiTheme="minorHAnsi" w:eastAsiaTheme="minorEastAsia" w:hAnsiTheme="minorHAnsi" w:cstheme="minorBidi"/>
            <w:noProof/>
            <w:sz w:val="22"/>
            <w:szCs w:val="22"/>
          </w:rPr>
          <w:tab/>
        </w:r>
        <w:r w:rsidRPr="0085006E">
          <w:rPr>
            <w:rStyle w:val="Hyperlink"/>
            <w:noProof/>
          </w:rPr>
          <w:t>Aligned Data</w:t>
        </w:r>
        <w:r>
          <w:rPr>
            <w:noProof/>
            <w:webHidden/>
          </w:rPr>
          <w:tab/>
        </w:r>
        <w:r>
          <w:rPr>
            <w:noProof/>
            <w:webHidden/>
          </w:rPr>
          <w:fldChar w:fldCharType="begin"/>
        </w:r>
        <w:r>
          <w:rPr>
            <w:noProof/>
            <w:webHidden/>
          </w:rPr>
          <w:instrText xml:space="preserve"> PAGEREF _Toc53134095 \h </w:instrText>
        </w:r>
        <w:r>
          <w:rPr>
            <w:noProof/>
            <w:webHidden/>
          </w:rPr>
        </w:r>
        <w:r>
          <w:rPr>
            <w:noProof/>
            <w:webHidden/>
          </w:rPr>
          <w:fldChar w:fldCharType="separate"/>
        </w:r>
        <w:r>
          <w:rPr>
            <w:noProof/>
            <w:webHidden/>
          </w:rPr>
          <w:t>88</w:t>
        </w:r>
        <w:r>
          <w:rPr>
            <w:noProof/>
            <w:webHidden/>
          </w:rPr>
          <w:fldChar w:fldCharType="end"/>
        </w:r>
      </w:hyperlink>
    </w:p>
    <w:p w14:paraId="512D24F6" w14:textId="4A778B9A" w:rsidR="007D03E3" w:rsidRDefault="007D03E3">
      <w:pPr>
        <w:pStyle w:val="TOC3"/>
        <w:rPr>
          <w:rFonts w:asciiTheme="minorHAnsi" w:eastAsiaTheme="minorEastAsia" w:hAnsiTheme="minorHAnsi" w:cstheme="minorBidi"/>
          <w:noProof/>
          <w:sz w:val="22"/>
          <w:szCs w:val="22"/>
        </w:rPr>
      </w:pPr>
      <w:hyperlink w:anchor="_Toc53134096" w:history="1">
        <w:r w:rsidRPr="0085006E">
          <w:rPr>
            <w:rStyle w:val="Hyperlink"/>
            <w:noProof/>
            <w14:scene3d>
              <w14:camera w14:prst="orthographicFront"/>
              <w14:lightRig w14:rig="threePt" w14:dir="t">
                <w14:rot w14:lat="0" w14:lon="0" w14:rev="0"/>
              </w14:lightRig>
            </w14:scene3d>
          </w:rPr>
          <w:t>12.1.1</w:t>
        </w:r>
        <w:r>
          <w:rPr>
            <w:rFonts w:asciiTheme="minorHAnsi" w:eastAsiaTheme="minorEastAsia" w:hAnsiTheme="minorHAnsi" w:cstheme="minorBidi"/>
            <w:noProof/>
            <w:sz w:val="22"/>
            <w:szCs w:val="22"/>
          </w:rPr>
          <w:tab/>
        </w:r>
        <w:r w:rsidRPr="0085006E">
          <w:rPr>
            <w:rStyle w:val="Hyperlink"/>
            <w:noProof/>
          </w:rPr>
          <w:t>Implicit Alignment</w:t>
        </w:r>
        <w:r>
          <w:rPr>
            <w:noProof/>
            <w:webHidden/>
          </w:rPr>
          <w:tab/>
        </w:r>
        <w:r>
          <w:rPr>
            <w:noProof/>
            <w:webHidden/>
          </w:rPr>
          <w:fldChar w:fldCharType="begin"/>
        </w:r>
        <w:r>
          <w:rPr>
            <w:noProof/>
            <w:webHidden/>
          </w:rPr>
          <w:instrText xml:space="preserve"> PAGEREF _Toc53134096 \h </w:instrText>
        </w:r>
        <w:r>
          <w:rPr>
            <w:noProof/>
            <w:webHidden/>
          </w:rPr>
        </w:r>
        <w:r>
          <w:rPr>
            <w:noProof/>
            <w:webHidden/>
          </w:rPr>
          <w:fldChar w:fldCharType="separate"/>
        </w:r>
        <w:r>
          <w:rPr>
            <w:noProof/>
            <w:webHidden/>
          </w:rPr>
          <w:t>89</w:t>
        </w:r>
        <w:r>
          <w:rPr>
            <w:noProof/>
            <w:webHidden/>
          </w:rPr>
          <w:fldChar w:fldCharType="end"/>
        </w:r>
      </w:hyperlink>
    </w:p>
    <w:p w14:paraId="4BEFD7CB" w14:textId="06586341" w:rsidR="007D03E3" w:rsidRDefault="007D03E3">
      <w:pPr>
        <w:pStyle w:val="TOC3"/>
        <w:rPr>
          <w:rFonts w:asciiTheme="minorHAnsi" w:eastAsiaTheme="minorEastAsia" w:hAnsiTheme="minorHAnsi" w:cstheme="minorBidi"/>
          <w:noProof/>
          <w:sz w:val="22"/>
          <w:szCs w:val="22"/>
        </w:rPr>
      </w:pPr>
      <w:hyperlink w:anchor="_Toc53134097" w:history="1">
        <w:r w:rsidRPr="0085006E">
          <w:rPr>
            <w:rStyle w:val="Hyperlink"/>
            <w:noProof/>
            <w14:scene3d>
              <w14:camera w14:prst="orthographicFront"/>
              <w14:lightRig w14:rig="threePt" w14:dir="t">
                <w14:rot w14:lat="0" w14:lon="0" w14:rev="0"/>
              </w14:lightRig>
            </w14:scene3d>
          </w:rPr>
          <w:t>12.1.2</w:t>
        </w:r>
        <w:r>
          <w:rPr>
            <w:rFonts w:asciiTheme="minorHAnsi" w:eastAsiaTheme="minorEastAsia" w:hAnsiTheme="minorHAnsi" w:cstheme="minorBidi"/>
            <w:noProof/>
            <w:sz w:val="22"/>
            <w:szCs w:val="22"/>
          </w:rPr>
          <w:tab/>
        </w:r>
        <w:r w:rsidRPr="0085006E">
          <w:rPr>
            <w:rStyle w:val="Hyperlink"/>
            <w:noProof/>
          </w:rPr>
          <w:t>Mandatory Alignment for Textual Data</w:t>
        </w:r>
        <w:r>
          <w:rPr>
            <w:noProof/>
            <w:webHidden/>
          </w:rPr>
          <w:tab/>
        </w:r>
        <w:r>
          <w:rPr>
            <w:noProof/>
            <w:webHidden/>
          </w:rPr>
          <w:fldChar w:fldCharType="begin"/>
        </w:r>
        <w:r>
          <w:rPr>
            <w:noProof/>
            <w:webHidden/>
          </w:rPr>
          <w:instrText xml:space="preserve"> PAGEREF _Toc53134097 \h </w:instrText>
        </w:r>
        <w:r>
          <w:rPr>
            <w:noProof/>
            <w:webHidden/>
          </w:rPr>
        </w:r>
        <w:r>
          <w:rPr>
            <w:noProof/>
            <w:webHidden/>
          </w:rPr>
          <w:fldChar w:fldCharType="separate"/>
        </w:r>
        <w:r>
          <w:rPr>
            <w:noProof/>
            <w:webHidden/>
          </w:rPr>
          <w:t>90</w:t>
        </w:r>
        <w:r>
          <w:rPr>
            <w:noProof/>
            <w:webHidden/>
          </w:rPr>
          <w:fldChar w:fldCharType="end"/>
        </w:r>
      </w:hyperlink>
    </w:p>
    <w:p w14:paraId="4B366C33" w14:textId="5C03A2A8" w:rsidR="007D03E3" w:rsidRDefault="007D03E3">
      <w:pPr>
        <w:pStyle w:val="TOC3"/>
        <w:rPr>
          <w:rFonts w:asciiTheme="minorHAnsi" w:eastAsiaTheme="minorEastAsia" w:hAnsiTheme="minorHAnsi" w:cstheme="minorBidi"/>
          <w:noProof/>
          <w:sz w:val="22"/>
          <w:szCs w:val="22"/>
        </w:rPr>
      </w:pPr>
      <w:hyperlink w:anchor="_Toc53134098" w:history="1">
        <w:r w:rsidRPr="0085006E">
          <w:rPr>
            <w:rStyle w:val="Hyperlink"/>
            <w:noProof/>
            <w14:scene3d>
              <w14:camera w14:prst="orthographicFront"/>
              <w14:lightRig w14:rig="threePt" w14:dir="t">
                <w14:rot w14:lat="0" w14:lon="0" w14:rev="0"/>
              </w14:lightRig>
            </w14:scene3d>
          </w:rPr>
          <w:t>12.1.3</w:t>
        </w:r>
        <w:r>
          <w:rPr>
            <w:rFonts w:asciiTheme="minorHAnsi" w:eastAsiaTheme="minorEastAsia" w:hAnsiTheme="minorHAnsi" w:cstheme="minorBidi"/>
            <w:noProof/>
            <w:sz w:val="22"/>
            <w:szCs w:val="22"/>
          </w:rPr>
          <w:tab/>
        </w:r>
        <w:r w:rsidRPr="0085006E">
          <w:rPr>
            <w:rStyle w:val="Hyperlink"/>
            <w:noProof/>
          </w:rPr>
          <w:t>Mandatory Alignment for Packed Decimal Data</w:t>
        </w:r>
        <w:r>
          <w:rPr>
            <w:noProof/>
            <w:webHidden/>
          </w:rPr>
          <w:tab/>
        </w:r>
        <w:r>
          <w:rPr>
            <w:noProof/>
            <w:webHidden/>
          </w:rPr>
          <w:fldChar w:fldCharType="begin"/>
        </w:r>
        <w:r>
          <w:rPr>
            <w:noProof/>
            <w:webHidden/>
          </w:rPr>
          <w:instrText xml:space="preserve"> PAGEREF _Toc53134098 \h </w:instrText>
        </w:r>
        <w:r>
          <w:rPr>
            <w:noProof/>
            <w:webHidden/>
          </w:rPr>
        </w:r>
        <w:r>
          <w:rPr>
            <w:noProof/>
            <w:webHidden/>
          </w:rPr>
          <w:fldChar w:fldCharType="separate"/>
        </w:r>
        <w:r>
          <w:rPr>
            <w:noProof/>
            <w:webHidden/>
          </w:rPr>
          <w:t>91</w:t>
        </w:r>
        <w:r>
          <w:rPr>
            <w:noProof/>
            <w:webHidden/>
          </w:rPr>
          <w:fldChar w:fldCharType="end"/>
        </w:r>
      </w:hyperlink>
    </w:p>
    <w:p w14:paraId="01E1B81F" w14:textId="2AE613A9" w:rsidR="007D03E3" w:rsidRDefault="007D03E3">
      <w:pPr>
        <w:pStyle w:val="TOC3"/>
        <w:rPr>
          <w:rFonts w:asciiTheme="minorHAnsi" w:eastAsiaTheme="minorEastAsia" w:hAnsiTheme="minorHAnsi" w:cstheme="minorBidi"/>
          <w:noProof/>
          <w:sz w:val="22"/>
          <w:szCs w:val="22"/>
        </w:rPr>
      </w:pPr>
      <w:hyperlink w:anchor="_Toc53134099" w:history="1">
        <w:r w:rsidRPr="0085006E">
          <w:rPr>
            <w:rStyle w:val="Hyperlink"/>
            <w:noProof/>
            <w14:scene3d>
              <w14:camera w14:prst="orthographicFront"/>
              <w14:lightRig w14:rig="threePt" w14:dir="t">
                <w14:rot w14:lat="0" w14:lon="0" w14:rev="0"/>
              </w14:lightRig>
            </w14:scene3d>
          </w:rPr>
          <w:t>12.1.4</w:t>
        </w:r>
        <w:r>
          <w:rPr>
            <w:rFonts w:asciiTheme="minorHAnsi" w:eastAsiaTheme="minorEastAsia" w:hAnsiTheme="minorHAnsi" w:cstheme="minorBidi"/>
            <w:noProof/>
            <w:sz w:val="22"/>
            <w:szCs w:val="22"/>
          </w:rPr>
          <w:tab/>
        </w:r>
        <w:r w:rsidRPr="0085006E">
          <w:rPr>
            <w:rStyle w:val="Hyperlink"/>
            <w:noProof/>
          </w:rPr>
          <w:t>Example: AlignmentFill</w:t>
        </w:r>
        <w:r>
          <w:rPr>
            <w:noProof/>
            <w:webHidden/>
          </w:rPr>
          <w:tab/>
        </w:r>
        <w:r>
          <w:rPr>
            <w:noProof/>
            <w:webHidden/>
          </w:rPr>
          <w:fldChar w:fldCharType="begin"/>
        </w:r>
        <w:r>
          <w:rPr>
            <w:noProof/>
            <w:webHidden/>
          </w:rPr>
          <w:instrText xml:space="preserve"> PAGEREF _Toc53134099 \h </w:instrText>
        </w:r>
        <w:r>
          <w:rPr>
            <w:noProof/>
            <w:webHidden/>
          </w:rPr>
        </w:r>
        <w:r>
          <w:rPr>
            <w:noProof/>
            <w:webHidden/>
          </w:rPr>
          <w:fldChar w:fldCharType="separate"/>
        </w:r>
        <w:r>
          <w:rPr>
            <w:noProof/>
            <w:webHidden/>
          </w:rPr>
          <w:t>91</w:t>
        </w:r>
        <w:r>
          <w:rPr>
            <w:noProof/>
            <w:webHidden/>
          </w:rPr>
          <w:fldChar w:fldCharType="end"/>
        </w:r>
      </w:hyperlink>
    </w:p>
    <w:p w14:paraId="4B613DB3" w14:textId="3B99512B"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00" w:history="1">
        <w:r w:rsidRPr="0085006E">
          <w:rPr>
            <w:rStyle w:val="Hyperlink"/>
            <w:noProof/>
          </w:rPr>
          <w:t>12.2</w:t>
        </w:r>
        <w:r>
          <w:rPr>
            <w:rFonts w:asciiTheme="minorHAnsi" w:eastAsiaTheme="minorEastAsia" w:hAnsiTheme="minorHAnsi" w:cstheme="minorBidi"/>
            <w:noProof/>
            <w:sz w:val="22"/>
            <w:szCs w:val="22"/>
          </w:rPr>
          <w:tab/>
        </w:r>
        <w:r w:rsidRPr="0085006E">
          <w:rPr>
            <w:rStyle w:val="Hyperlink"/>
            <w:noProof/>
          </w:rPr>
          <w:t>Properties for Specifying Delimiters</w:t>
        </w:r>
        <w:r>
          <w:rPr>
            <w:noProof/>
            <w:webHidden/>
          </w:rPr>
          <w:tab/>
        </w:r>
        <w:r>
          <w:rPr>
            <w:noProof/>
            <w:webHidden/>
          </w:rPr>
          <w:fldChar w:fldCharType="begin"/>
        </w:r>
        <w:r>
          <w:rPr>
            <w:noProof/>
            <w:webHidden/>
          </w:rPr>
          <w:instrText xml:space="preserve"> PAGEREF _Toc53134100 \h </w:instrText>
        </w:r>
        <w:r>
          <w:rPr>
            <w:noProof/>
            <w:webHidden/>
          </w:rPr>
        </w:r>
        <w:r>
          <w:rPr>
            <w:noProof/>
            <w:webHidden/>
          </w:rPr>
          <w:fldChar w:fldCharType="separate"/>
        </w:r>
        <w:r>
          <w:rPr>
            <w:noProof/>
            <w:webHidden/>
          </w:rPr>
          <w:t>91</w:t>
        </w:r>
        <w:r>
          <w:rPr>
            <w:noProof/>
            <w:webHidden/>
          </w:rPr>
          <w:fldChar w:fldCharType="end"/>
        </w:r>
      </w:hyperlink>
    </w:p>
    <w:p w14:paraId="6C88DDF5" w14:textId="525834E8"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01" w:history="1">
        <w:r w:rsidRPr="0085006E">
          <w:rPr>
            <w:rStyle w:val="Hyperlink"/>
            <w:noProof/>
          </w:rPr>
          <w:t>12.3</w:t>
        </w:r>
        <w:r>
          <w:rPr>
            <w:rFonts w:asciiTheme="minorHAnsi" w:eastAsiaTheme="minorEastAsia" w:hAnsiTheme="minorHAnsi" w:cstheme="minorBidi"/>
            <w:noProof/>
            <w:sz w:val="22"/>
            <w:szCs w:val="22"/>
          </w:rPr>
          <w:tab/>
        </w:r>
        <w:r w:rsidRPr="0085006E">
          <w:rPr>
            <w:rStyle w:val="Hyperlink"/>
            <w:noProof/>
          </w:rPr>
          <w:t>Properties for Specifying Lengths</w:t>
        </w:r>
        <w:r>
          <w:rPr>
            <w:noProof/>
            <w:webHidden/>
          </w:rPr>
          <w:tab/>
        </w:r>
        <w:r>
          <w:rPr>
            <w:noProof/>
            <w:webHidden/>
          </w:rPr>
          <w:fldChar w:fldCharType="begin"/>
        </w:r>
        <w:r>
          <w:rPr>
            <w:noProof/>
            <w:webHidden/>
          </w:rPr>
          <w:instrText xml:space="preserve"> PAGEREF _Toc53134101 \h </w:instrText>
        </w:r>
        <w:r>
          <w:rPr>
            <w:noProof/>
            <w:webHidden/>
          </w:rPr>
        </w:r>
        <w:r>
          <w:rPr>
            <w:noProof/>
            <w:webHidden/>
          </w:rPr>
          <w:fldChar w:fldCharType="separate"/>
        </w:r>
        <w:r>
          <w:rPr>
            <w:noProof/>
            <w:webHidden/>
          </w:rPr>
          <w:t>96</w:t>
        </w:r>
        <w:r>
          <w:rPr>
            <w:noProof/>
            <w:webHidden/>
          </w:rPr>
          <w:fldChar w:fldCharType="end"/>
        </w:r>
      </w:hyperlink>
    </w:p>
    <w:p w14:paraId="59B8005B" w14:textId="7D0A13C6" w:rsidR="007D03E3" w:rsidRDefault="007D03E3">
      <w:pPr>
        <w:pStyle w:val="TOC3"/>
        <w:rPr>
          <w:rFonts w:asciiTheme="minorHAnsi" w:eastAsiaTheme="minorEastAsia" w:hAnsiTheme="minorHAnsi" w:cstheme="minorBidi"/>
          <w:noProof/>
          <w:sz w:val="22"/>
          <w:szCs w:val="22"/>
        </w:rPr>
      </w:pPr>
      <w:hyperlink w:anchor="_Toc53134102" w:history="1">
        <w:r w:rsidRPr="0085006E">
          <w:rPr>
            <w:rStyle w:val="Hyperlink"/>
            <w:noProof/>
            <w14:scene3d>
              <w14:camera w14:prst="orthographicFront"/>
              <w14:lightRig w14:rig="threePt" w14:dir="t">
                <w14:rot w14:lat="0" w14:lon="0" w14:rev="0"/>
              </w14:lightRig>
            </w14:scene3d>
          </w:rPr>
          <w:t>12.3.1</w:t>
        </w:r>
        <w:r>
          <w:rPr>
            <w:rFonts w:asciiTheme="minorHAnsi" w:eastAsiaTheme="minorEastAsia" w:hAnsiTheme="minorHAnsi" w:cstheme="minorBidi"/>
            <w:noProof/>
            <w:sz w:val="22"/>
            <w:szCs w:val="22"/>
          </w:rPr>
          <w:tab/>
        </w:r>
        <w:r w:rsidRPr="0085006E">
          <w:rPr>
            <w:rStyle w:val="Hyperlink"/>
            <w:noProof/>
          </w:rPr>
          <w:t>dfdl:lengthKind 'explicit'</w:t>
        </w:r>
        <w:r>
          <w:rPr>
            <w:noProof/>
            <w:webHidden/>
          </w:rPr>
          <w:tab/>
        </w:r>
        <w:r>
          <w:rPr>
            <w:noProof/>
            <w:webHidden/>
          </w:rPr>
          <w:fldChar w:fldCharType="begin"/>
        </w:r>
        <w:r>
          <w:rPr>
            <w:noProof/>
            <w:webHidden/>
          </w:rPr>
          <w:instrText xml:space="preserve"> PAGEREF _Toc53134102 \h </w:instrText>
        </w:r>
        <w:r>
          <w:rPr>
            <w:noProof/>
            <w:webHidden/>
          </w:rPr>
        </w:r>
        <w:r>
          <w:rPr>
            <w:noProof/>
            <w:webHidden/>
          </w:rPr>
          <w:fldChar w:fldCharType="separate"/>
        </w:r>
        <w:r>
          <w:rPr>
            <w:noProof/>
            <w:webHidden/>
          </w:rPr>
          <w:t>97</w:t>
        </w:r>
        <w:r>
          <w:rPr>
            <w:noProof/>
            <w:webHidden/>
          </w:rPr>
          <w:fldChar w:fldCharType="end"/>
        </w:r>
      </w:hyperlink>
    </w:p>
    <w:p w14:paraId="02F282BF" w14:textId="7FCACA70" w:rsidR="007D03E3" w:rsidRDefault="007D03E3">
      <w:pPr>
        <w:pStyle w:val="TOC3"/>
        <w:rPr>
          <w:rFonts w:asciiTheme="minorHAnsi" w:eastAsiaTheme="minorEastAsia" w:hAnsiTheme="minorHAnsi" w:cstheme="minorBidi"/>
          <w:noProof/>
          <w:sz w:val="22"/>
          <w:szCs w:val="22"/>
        </w:rPr>
      </w:pPr>
      <w:hyperlink w:anchor="_Toc53134103" w:history="1">
        <w:r w:rsidRPr="0085006E">
          <w:rPr>
            <w:rStyle w:val="Hyperlink"/>
            <w:noProof/>
            <w14:scene3d>
              <w14:camera w14:prst="orthographicFront"/>
              <w14:lightRig w14:rig="threePt" w14:dir="t">
                <w14:rot w14:lat="0" w14:lon="0" w14:rev="0"/>
              </w14:lightRig>
            </w14:scene3d>
          </w:rPr>
          <w:t>12.3.2</w:t>
        </w:r>
        <w:r>
          <w:rPr>
            <w:rFonts w:asciiTheme="minorHAnsi" w:eastAsiaTheme="minorEastAsia" w:hAnsiTheme="minorHAnsi" w:cstheme="minorBidi"/>
            <w:noProof/>
            <w:sz w:val="22"/>
            <w:szCs w:val="22"/>
          </w:rPr>
          <w:tab/>
        </w:r>
        <w:r w:rsidRPr="0085006E">
          <w:rPr>
            <w:rStyle w:val="Hyperlink"/>
            <w:noProof/>
          </w:rPr>
          <w:t>dfdl:lengthKind 'delimited'</w:t>
        </w:r>
        <w:r>
          <w:rPr>
            <w:noProof/>
            <w:webHidden/>
          </w:rPr>
          <w:tab/>
        </w:r>
        <w:r>
          <w:rPr>
            <w:noProof/>
            <w:webHidden/>
          </w:rPr>
          <w:fldChar w:fldCharType="begin"/>
        </w:r>
        <w:r>
          <w:rPr>
            <w:noProof/>
            <w:webHidden/>
          </w:rPr>
          <w:instrText xml:space="preserve"> PAGEREF _Toc53134103 \h </w:instrText>
        </w:r>
        <w:r>
          <w:rPr>
            <w:noProof/>
            <w:webHidden/>
          </w:rPr>
        </w:r>
        <w:r>
          <w:rPr>
            <w:noProof/>
            <w:webHidden/>
          </w:rPr>
          <w:fldChar w:fldCharType="separate"/>
        </w:r>
        <w:r>
          <w:rPr>
            <w:noProof/>
            <w:webHidden/>
          </w:rPr>
          <w:t>97</w:t>
        </w:r>
        <w:r>
          <w:rPr>
            <w:noProof/>
            <w:webHidden/>
          </w:rPr>
          <w:fldChar w:fldCharType="end"/>
        </w:r>
      </w:hyperlink>
    </w:p>
    <w:p w14:paraId="2C8E8B24" w14:textId="18649762" w:rsidR="007D03E3" w:rsidRDefault="007D03E3">
      <w:pPr>
        <w:pStyle w:val="TOC3"/>
        <w:rPr>
          <w:rFonts w:asciiTheme="minorHAnsi" w:eastAsiaTheme="minorEastAsia" w:hAnsiTheme="minorHAnsi" w:cstheme="minorBidi"/>
          <w:noProof/>
          <w:sz w:val="22"/>
          <w:szCs w:val="22"/>
        </w:rPr>
      </w:pPr>
      <w:hyperlink w:anchor="_Toc53134104" w:history="1">
        <w:r w:rsidRPr="0085006E">
          <w:rPr>
            <w:rStyle w:val="Hyperlink"/>
            <w:noProof/>
            <w14:scene3d>
              <w14:camera w14:prst="orthographicFront"/>
              <w14:lightRig w14:rig="threePt" w14:dir="t">
                <w14:rot w14:lat="0" w14:lon="0" w14:rev="0"/>
              </w14:lightRig>
            </w14:scene3d>
          </w:rPr>
          <w:t>12.3.3</w:t>
        </w:r>
        <w:r>
          <w:rPr>
            <w:rFonts w:asciiTheme="minorHAnsi" w:eastAsiaTheme="minorEastAsia" w:hAnsiTheme="minorHAnsi" w:cstheme="minorBidi"/>
            <w:noProof/>
            <w:sz w:val="22"/>
            <w:szCs w:val="22"/>
          </w:rPr>
          <w:tab/>
        </w:r>
        <w:r w:rsidRPr="0085006E">
          <w:rPr>
            <w:rStyle w:val="Hyperlink"/>
            <w:noProof/>
          </w:rPr>
          <w:t>dfdl:lengthKind 'implicit'</w:t>
        </w:r>
        <w:r>
          <w:rPr>
            <w:noProof/>
            <w:webHidden/>
          </w:rPr>
          <w:tab/>
        </w:r>
        <w:r>
          <w:rPr>
            <w:noProof/>
            <w:webHidden/>
          </w:rPr>
          <w:fldChar w:fldCharType="begin"/>
        </w:r>
        <w:r>
          <w:rPr>
            <w:noProof/>
            <w:webHidden/>
          </w:rPr>
          <w:instrText xml:space="preserve"> PAGEREF _Toc53134104 \h </w:instrText>
        </w:r>
        <w:r>
          <w:rPr>
            <w:noProof/>
            <w:webHidden/>
          </w:rPr>
        </w:r>
        <w:r>
          <w:rPr>
            <w:noProof/>
            <w:webHidden/>
          </w:rPr>
          <w:fldChar w:fldCharType="separate"/>
        </w:r>
        <w:r>
          <w:rPr>
            <w:noProof/>
            <w:webHidden/>
          </w:rPr>
          <w:t>98</w:t>
        </w:r>
        <w:r>
          <w:rPr>
            <w:noProof/>
            <w:webHidden/>
          </w:rPr>
          <w:fldChar w:fldCharType="end"/>
        </w:r>
      </w:hyperlink>
    </w:p>
    <w:p w14:paraId="737CAEEE" w14:textId="7FD0B93E" w:rsidR="007D03E3" w:rsidRDefault="007D03E3">
      <w:pPr>
        <w:pStyle w:val="TOC3"/>
        <w:rPr>
          <w:rFonts w:asciiTheme="minorHAnsi" w:eastAsiaTheme="minorEastAsia" w:hAnsiTheme="minorHAnsi" w:cstheme="minorBidi"/>
          <w:noProof/>
          <w:sz w:val="22"/>
          <w:szCs w:val="22"/>
        </w:rPr>
      </w:pPr>
      <w:hyperlink w:anchor="_Toc53134105" w:history="1">
        <w:r w:rsidRPr="0085006E">
          <w:rPr>
            <w:rStyle w:val="Hyperlink"/>
            <w:noProof/>
            <w14:scene3d>
              <w14:camera w14:prst="orthographicFront"/>
              <w14:lightRig w14:rig="threePt" w14:dir="t">
                <w14:rot w14:lat="0" w14:lon="0" w14:rev="0"/>
              </w14:lightRig>
            </w14:scene3d>
          </w:rPr>
          <w:t>12.3.4</w:t>
        </w:r>
        <w:r>
          <w:rPr>
            <w:rFonts w:asciiTheme="minorHAnsi" w:eastAsiaTheme="minorEastAsia" w:hAnsiTheme="minorHAnsi" w:cstheme="minorBidi"/>
            <w:noProof/>
            <w:sz w:val="22"/>
            <w:szCs w:val="22"/>
          </w:rPr>
          <w:tab/>
        </w:r>
        <w:r w:rsidRPr="0085006E">
          <w:rPr>
            <w:rStyle w:val="Hyperlink"/>
            <w:noProof/>
          </w:rPr>
          <w:t>dfdl:lengthKind 'prefixed'</w:t>
        </w:r>
        <w:r>
          <w:rPr>
            <w:noProof/>
            <w:webHidden/>
          </w:rPr>
          <w:tab/>
        </w:r>
        <w:r>
          <w:rPr>
            <w:noProof/>
            <w:webHidden/>
          </w:rPr>
          <w:fldChar w:fldCharType="begin"/>
        </w:r>
        <w:r>
          <w:rPr>
            <w:noProof/>
            <w:webHidden/>
          </w:rPr>
          <w:instrText xml:space="preserve"> PAGEREF _Toc53134105 \h </w:instrText>
        </w:r>
        <w:r>
          <w:rPr>
            <w:noProof/>
            <w:webHidden/>
          </w:rPr>
        </w:r>
        <w:r>
          <w:rPr>
            <w:noProof/>
            <w:webHidden/>
          </w:rPr>
          <w:fldChar w:fldCharType="separate"/>
        </w:r>
        <w:r>
          <w:rPr>
            <w:noProof/>
            <w:webHidden/>
          </w:rPr>
          <w:t>100</w:t>
        </w:r>
        <w:r>
          <w:rPr>
            <w:noProof/>
            <w:webHidden/>
          </w:rPr>
          <w:fldChar w:fldCharType="end"/>
        </w:r>
      </w:hyperlink>
    </w:p>
    <w:p w14:paraId="114FE2EA" w14:textId="17A0A981" w:rsidR="007D03E3" w:rsidRDefault="007D03E3">
      <w:pPr>
        <w:pStyle w:val="TOC3"/>
        <w:rPr>
          <w:rFonts w:asciiTheme="minorHAnsi" w:eastAsiaTheme="minorEastAsia" w:hAnsiTheme="minorHAnsi" w:cstheme="minorBidi"/>
          <w:noProof/>
          <w:sz w:val="22"/>
          <w:szCs w:val="22"/>
        </w:rPr>
      </w:pPr>
      <w:hyperlink w:anchor="_Toc53134106" w:history="1">
        <w:r w:rsidRPr="0085006E">
          <w:rPr>
            <w:rStyle w:val="Hyperlink"/>
            <w:noProof/>
            <w14:scene3d>
              <w14:camera w14:prst="orthographicFront"/>
              <w14:lightRig w14:rig="threePt" w14:dir="t">
                <w14:rot w14:lat="0" w14:lon="0" w14:rev="0"/>
              </w14:lightRig>
            </w14:scene3d>
          </w:rPr>
          <w:t>12.3.5</w:t>
        </w:r>
        <w:r>
          <w:rPr>
            <w:rFonts w:asciiTheme="minorHAnsi" w:eastAsiaTheme="minorEastAsia" w:hAnsiTheme="minorHAnsi" w:cstheme="minorBidi"/>
            <w:noProof/>
            <w:sz w:val="22"/>
            <w:szCs w:val="22"/>
          </w:rPr>
          <w:tab/>
        </w:r>
        <w:r w:rsidRPr="0085006E">
          <w:rPr>
            <w:rStyle w:val="Hyperlink"/>
            <w:noProof/>
          </w:rPr>
          <w:t>dfdl:lengthKind  'pattern'</w:t>
        </w:r>
        <w:r>
          <w:rPr>
            <w:noProof/>
            <w:webHidden/>
          </w:rPr>
          <w:tab/>
        </w:r>
        <w:r>
          <w:rPr>
            <w:noProof/>
            <w:webHidden/>
          </w:rPr>
          <w:fldChar w:fldCharType="begin"/>
        </w:r>
        <w:r>
          <w:rPr>
            <w:noProof/>
            <w:webHidden/>
          </w:rPr>
          <w:instrText xml:space="preserve"> PAGEREF _Toc53134106 \h </w:instrText>
        </w:r>
        <w:r>
          <w:rPr>
            <w:noProof/>
            <w:webHidden/>
          </w:rPr>
        </w:r>
        <w:r>
          <w:rPr>
            <w:noProof/>
            <w:webHidden/>
          </w:rPr>
          <w:fldChar w:fldCharType="separate"/>
        </w:r>
        <w:r>
          <w:rPr>
            <w:noProof/>
            <w:webHidden/>
          </w:rPr>
          <w:t>102</w:t>
        </w:r>
        <w:r>
          <w:rPr>
            <w:noProof/>
            <w:webHidden/>
          </w:rPr>
          <w:fldChar w:fldCharType="end"/>
        </w:r>
      </w:hyperlink>
    </w:p>
    <w:p w14:paraId="40C0E7A0" w14:textId="3254814B" w:rsidR="007D03E3" w:rsidRDefault="007D03E3">
      <w:pPr>
        <w:pStyle w:val="TOC3"/>
        <w:rPr>
          <w:rFonts w:asciiTheme="minorHAnsi" w:eastAsiaTheme="minorEastAsia" w:hAnsiTheme="minorHAnsi" w:cstheme="minorBidi"/>
          <w:noProof/>
          <w:sz w:val="22"/>
          <w:szCs w:val="22"/>
        </w:rPr>
      </w:pPr>
      <w:hyperlink w:anchor="_Toc53134107" w:history="1">
        <w:r w:rsidRPr="0085006E">
          <w:rPr>
            <w:rStyle w:val="Hyperlink"/>
            <w:noProof/>
            <w14:scene3d>
              <w14:camera w14:prst="orthographicFront"/>
              <w14:lightRig w14:rig="threePt" w14:dir="t">
                <w14:rot w14:lat="0" w14:lon="0" w14:rev="0"/>
              </w14:lightRig>
            </w14:scene3d>
          </w:rPr>
          <w:t>12.3.6</w:t>
        </w:r>
        <w:r>
          <w:rPr>
            <w:rFonts w:asciiTheme="minorHAnsi" w:eastAsiaTheme="minorEastAsia" w:hAnsiTheme="minorHAnsi" w:cstheme="minorBidi"/>
            <w:noProof/>
            <w:sz w:val="22"/>
            <w:szCs w:val="22"/>
          </w:rPr>
          <w:tab/>
        </w:r>
        <w:r w:rsidRPr="0085006E">
          <w:rPr>
            <w:rStyle w:val="Hyperlink"/>
            <w:noProof/>
          </w:rPr>
          <w:t>dfdl:lengthKind 'endOfParent'</w:t>
        </w:r>
        <w:r>
          <w:rPr>
            <w:noProof/>
            <w:webHidden/>
          </w:rPr>
          <w:tab/>
        </w:r>
        <w:r>
          <w:rPr>
            <w:noProof/>
            <w:webHidden/>
          </w:rPr>
          <w:fldChar w:fldCharType="begin"/>
        </w:r>
        <w:r>
          <w:rPr>
            <w:noProof/>
            <w:webHidden/>
          </w:rPr>
          <w:instrText xml:space="preserve"> PAGEREF _Toc53134107 \h </w:instrText>
        </w:r>
        <w:r>
          <w:rPr>
            <w:noProof/>
            <w:webHidden/>
          </w:rPr>
        </w:r>
        <w:r>
          <w:rPr>
            <w:noProof/>
            <w:webHidden/>
          </w:rPr>
          <w:fldChar w:fldCharType="separate"/>
        </w:r>
        <w:r>
          <w:rPr>
            <w:noProof/>
            <w:webHidden/>
          </w:rPr>
          <w:t>103</w:t>
        </w:r>
        <w:r>
          <w:rPr>
            <w:noProof/>
            <w:webHidden/>
          </w:rPr>
          <w:fldChar w:fldCharType="end"/>
        </w:r>
      </w:hyperlink>
    </w:p>
    <w:p w14:paraId="4382BCF1" w14:textId="1857AAA7" w:rsidR="007D03E3" w:rsidRDefault="007D03E3">
      <w:pPr>
        <w:pStyle w:val="TOC3"/>
        <w:rPr>
          <w:rFonts w:asciiTheme="minorHAnsi" w:eastAsiaTheme="minorEastAsia" w:hAnsiTheme="minorHAnsi" w:cstheme="minorBidi"/>
          <w:noProof/>
          <w:sz w:val="22"/>
          <w:szCs w:val="22"/>
        </w:rPr>
      </w:pPr>
      <w:hyperlink w:anchor="_Toc53134108" w:history="1">
        <w:r w:rsidRPr="0085006E">
          <w:rPr>
            <w:rStyle w:val="Hyperlink"/>
            <w:noProof/>
            <w14:scene3d>
              <w14:camera w14:prst="orthographicFront"/>
              <w14:lightRig w14:rig="threePt" w14:dir="t">
                <w14:rot w14:lat="0" w14:lon="0" w14:rev="0"/>
              </w14:lightRig>
            </w14:scene3d>
          </w:rPr>
          <w:t>12.3.7</w:t>
        </w:r>
        <w:r>
          <w:rPr>
            <w:rFonts w:asciiTheme="minorHAnsi" w:eastAsiaTheme="minorEastAsia" w:hAnsiTheme="minorHAnsi" w:cstheme="minorBidi"/>
            <w:noProof/>
            <w:sz w:val="22"/>
            <w:szCs w:val="22"/>
          </w:rPr>
          <w:tab/>
        </w:r>
        <w:r w:rsidRPr="0085006E">
          <w:rPr>
            <w:rStyle w:val="Hyperlink"/>
            <w:noProof/>
          </w:rPr>
          <w:t>Elements of Specified Length</w:t>
        </w:r>
        <w:r>
          <w:rPr>
            <w:noProof/>
            <w:webHidden/>
          </w:rPr>
          <w:tab/>
        </w:r>
        <w:r>
          <w:rPr>
            <w:noProof/>
            <w:webHidden/>
          </w:rPr>
          <w:fldChar w:fldCharType="begin"/>
        </w:r>
        <w:r>
          <w:rPr>
            <w:noProof/>
            <w:webHidden/>
          </w:rPr>
          <w:instrText xml:space="preserve"> PAGEREF _Toc53134108 \h </w:instrText>
        </w:r>
        <w:r>
          <w:rPr>
            <w:noProof/>
            <w:webHidden/>
          </w:rPr>
        </w:r>
        <w:r>
          <w:rPr>
            <w:noProof/>
            <w:webHidden/>
          </w:rPr>
          <w:fldChar w:fldCharType="separate"/>
        </w:r>
        <w:r>
          <w:rPr>
            <w:noProof/>
            <w:webHidden/>
          </w:rPr>
          <w:t>104</w:t>
        </w:r>
        <w:r>
          <w:rPr>
            <w:noProof/>
            <w:webHidden/>
          </w:rPr>
          <w:fldChar w:fldCharType="end"/>
        </w:r>
      </w:hyperlink>
    </w:p>
    <w:p w14:paraId="09973EE6" w14:textId="56946834" w:rsidR="007D03E3" w:rsidRDefault="007D03E3">
      <w:pPr>
        <w:pStyle w:val="TOC1"/>
        <w:tabs>
          <w:tab w:val="left" w:pos="600"/>
        </w:tabs>
        <w:rPr>
          <w:rFonts w:asciiTheme="minorHAnsi" w:eastAsiaTheme="minorEastAsia" w:hAnsiTheme="minorHAnsi" w:cstheme="minorBidi"/>
          <w:noProof/>
          <w:sz w:val="22"/>
          <w:szCs w:val="22"/>
        </w:rPr>
      </w:pPr>
      <w:hyperlink w:anchor="_Toc53134109" w:history="1">
        <w:r w:rsidRPr="0085006E">
          <w:rPr>
            <w:rStyle w:val="Hyperlink"/>
            <w:noProof/>
          </w:rPr>
          <w:t>13</w:t>
        </w:r>
        <w:r>
          <w:rPr>
            <w:rFonts w:asciiTheme="minorHAnsi" w:eastAsiaTheme="minorEastAsia" w:hAnsiTheme="minorHAnsi" w:cstheme="minorBidi"/>
            <w:noProof/>
            <w:sz w:val="22"/>
            <w:szCs w:val="22"/>
          </w:rPr>
          <w:tab/>
        </w:r>
        <w:r w:rsidRPr="0085006E">
          <w:rPr>
            <w:rStyle w:val="Hyperlink"/>
            <w:noProof/>
          </w:rPr>
          <w:t>Simple Types</w:t>
        </w:r>
        <w:r>
          <w:rPr>
            <w:noProof/>
            <w:webHidden/>
          </w:rPr>
          <w:tab/>
        </w:r>
        <w:r>
          <w:rPr>
            <w:noProof/>
            <w:webHidden/>
          </w:rPr>
          <w:fldChar w:fldCharType="begin"/>
        </w:r>
        <w:r>
          <w:rPr>
            <w:noProof/>
            <w:webHidden/>
          </w:rPr>
          <w:instrText xml:space="preserve"> PAGEREF _Toc53134109 \h </w:instrText>
        </w:r>
        <w:r>
          <w:rPr>
            <w:noProof/>
            <w:webHidden/>
          </w:rPr>
        </w:r>
        <w:r>
          <w:rPr>
            <w:noProof/>
            <w:webHidden/>
          </w:rPr>
          <w:fldChar w:fldCharType="separate"/>
        </w:r>
        <w:r>
          <w:rPr>
            <w:noProof/>
            <w:webHidden/>
          </w:rPr>
          <w:t>109</w:t>
        </w:r>
        <w:r>
          <w:rPr>
            <w:noProof/>
            <w:webHidden/>
          </w:rPr>
          <w:fldChar w:fldCharType="end"/>
        </w:r>
      </w:hyperlink>
    </w:p>
    <w:p w14:paraId="0A54ACC3" w14:textId="2FA60794"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10" w:history="1">
        <w:r w:rsidRPr="0085006E">
          <w:rPr>
            <w:rStyle w:val="Hyperlink"/>
            <w:noProof/>
          </w:rPr>
          <w:t>13.1</w:t>
        </w:r>
        <w:r>
          <w:rPr>
            <w:rFonts w:asciiTheme="minorHAnsi" w:eastAsiaTheme="minorEastAsia" w:hAnsiTheme="minorHAnsi" w:cstheme="minorBidi"/>
            <w:noProof/>
            <w:sz w:val="22"/>
            <w:szCs w:val="22"/>
          </w:rPr>
          <w:tab/>
        </w:r>
        <w:r w:rsidRPr="0085006E">
          <w:rPr>
            <w:rStyle w:val="Hyperlink"/>
            <w:noProof/>
          </w:rPr>
          <w:t>Properties Common to All Simple Types</w:t>
        </w:r>
        <w:r>
          <w:rPr>
            <w:noProof/>
            <w:webHidden/>
          </w:rPr>
          <w:tab/>
        </w:r>
        <w:r>
          <w:rPr>
            <w:noProof/>
            <w:webHidden/>
          </w:rPr>
          <w:fldChar w:fldCharType="begin"/>
        </w:r>
        <w:r>
          <w:rPr>
            <w:noProof/>
            <w:webHidden/>
          </w:rPr>
          <w:instrText xml:space="preserve"> PAGEREF _Toc53134110 \h </w:instrText>
        </w:r>
        <w:r>
          <w:rPr>
            <w:noProof/>
            <w:webHidden/>
          </w:rPr>
        </w:r>
        <w:r>
          <w:rPr>
            <w:noProof/>
            <w:webHidden/>
          </w:rPr>
          <w:fldChar w:fldCharType="separate"/>
        </w:r>
        <w:r>
          <w:rPr>
            <w:noProof/>
            <w:webHidden/>
          </w:rPr>
          <w:t>109</w:t>
        </w:r>
        <w:r>
          <w:rPr>
            <w:noProof/>
            <w:webHidden/>
          </w:rPr>
          <w:fldChar w:fldCharType="end"/>
        </w:r>
      </w:hyperlink>
    </w:p>
    <w:p w14:paraId="6D7478F2" w14:textId="292756D9"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11" w:history="1">
        <w:r w:rsidRPr="0085006E">
          <w:rPr>
            <w:rStyle w:val="Hyperlink"/>
            <w:noProof/>
          </w:rPr>
          <w:t>13.2</w:t>
        </w:r>
        <w:r>
          <w:rPr>
            <w:rFonts w:asciiTheme="minorHAnsi" w:eastAsiaTheme="minorEastAsia" w:hAnsiTheme="minorHAnsi" w:cstheme="minorBidi"/>
            <w:noProof/>
            <w:sz w:val="22"/>
            <w:szCs w:val="22"/>
          </w:rPr>
          <w:tab/>
        </w:r>
        <w:r w:rsidRPr="0085006E">
          <w:rPr>
            <w:rStyle w:val="Hyperlink"/>
            <w:noProof/>
          </w:rPr>
          <w:t>Properties Common to All Simple Types with Text representation</w:t>
        </w:r>
        <w:r>
          <w:rPr>
            <w:noProof/>
            <w:webHidden/>
          </w:rPr>
          <w:tab/>
        </w:r>
        <w:r>
          <w:rPr>
            <w:noProof/>
            <w:webHidden/>
          </w:rPr>
          <w:fldChar w:fldCharType="begin"/>
        </w:r>
        <w:r>
          <w:rPr>
            <w:noProof/>
            <w:webHidden/>
          </w:rPr>
          <w:instrText xml:space="preserve"> PAGEREF _Toc53134111 \h </w:instrText>
        </w:r>
        <w:r>
          <w:rPr>
            <w:noProof/>
            <w:webHidden/>
          </w:rPr>
        </w:r>
        <w:r>
          <w:rPr>
            <w:noProof/>
            <w:webHidden/>
          </w:rPr>
          <w:fldChar w:fldCharType="separate"/>
        </w:r>
        <w:r>
          <w:rPr>
            <w:noProof/>
            <w:webHidden/>
          </w:rPr>
          <w:t>110</w:t>
        </w:r>
        <w:r>
          <w:rPr>
            <w:noProof/>
            <w:webHidden/>
          </w:rPr>
          <w:fldChar w:fldCharType="end"/>
        </w:r>
      </w:hyperlink>
    </w:p>
    <w:p w14:paraId="2850E064" w14:textId="108E7699" w:rsidR="007D03E3" w:rsidRDefault="007D03E3">
      <w:pPr>
        <w:pStyle w:val="TOC3"/>
        <w:rPr>
          <w:rFonts w:asciiTheme="minorHAnsi" w:eastAsiaTheme="minorEastAsia" w:hAnsiTheme="minorHAnsi" w:cstheme="minorBidi"/>
          <w:noProof/>
          <w:sz w:val="22"/>
          <w:szCs w:val="22"/>
        </w:rPr>
      </w:pPr>
      <w:hyperlink w:anchor="_Toc53134112" w:history="1">
        <w:r w:rsidRPr="0085006E">
          <w:rPr>
            <w:rStyle w:val="Hyperlink"/>
            <w:noProof/>
            <w14:scene3d>
              <w14:camera w14:prst="orthographicFront"/>
              <w14:lightRig w14:rig="threePt" w14:dir="t">
                <w14:rot w14:lat="0" w14:lon="0" w14:rev="0"/>
              </w14:lightRig>
            </w14:scene3d>
          </w:rPr>
          <w:t>13.2.1</w:t>
        </w:r>
        <w:r>
          <w:rPr>
            <w:rFonts w:asciiTheme="minorHAnsi" w:eastAsiaTheme="minorEastAsia" w:hAnsiTheme="minorHAnsi" w:cstheme="minorBidi"/>
            <w:noProof/>
            <w:sz w:val="22"/>
            <w:szCs w:val="22"/>
          </w:rPr>
          <w:tab/>
        </w:r>
        <w:r w:rsidRPr="0085006E">
          <w:rPr>
            <w:rStyle w:val="Hyperlink"/>
            <w:noProof/>
          </w:rPr>
          <w:t>The dfdl:escapeScheme Properties</w:t>
        </w:r>
        <w:r>
          <w:rPr>
            <w:noProof/>
            <w:webHidden/>
          </w:rPr>
          <w:tab/>
        </w:r>
        <w:r>
          <w:rPr>
            <w:noProof/>
            <w:webHidden/>
          </w:rPr>
          <w:fldChar w:fldCharType="begin"/>
        </w:r>
        <w:r>
          <w:rPr>
            <w:noProof/>
            <w:webHidden/>
          </w:rPr>
          <w:instrText xml:space="preserve"> PAGEREF _Toc53134112 \h </w:instrText>
        </w:r>
        <w:r>
          <w:rPr>
            <w:noProof/>
            <w:webHidden/>
          </w:rPr>
        </w:r>
        <w:r>
          <w:rPr>
            <w:noProof/>
            <w:webHidden/>
          </w:rPr>
          <w:fldChar w:fldCharType="separate"/>
        </w:r>
        <w:r>
          <w:rPr>
            <w:noProof/>
            <w:webHidden/>
          </w:rPr>
          <w:t>111</w:t>
        </w:r>
        <w:r>
          <w:rPr>
            <w:noProof/>
            <w:webHidden/>
          </w:rPr>
          <w:fldChar w:fldCharType="end"/>
        </w:r>
      </w:hyperlink>
    </w:p>
    <w:p w14:paraId="41BD1533" w14:textId="6787A987"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13" w:history="1">
        <w:r w:rsidRPr="0085006E">
          <w:rPr>
            <w:rStyle w:val="Hyperlink"/>
            <w:noProof/>
          </w:rPr>
          <w:t>13.3</w:t>
        </w:r>
        <w:r>
          <w:rPr>
            <w:rFonts w:asciiTheme="minorHAnsi" w:eastAsiaTheme="minorEastAsia" w:hAnsiTheme="minorHAnsi" w:cstheme="minorBidi"/>
            <w:noProof/>
            <w:sz w:val="22"/>
            <w:szCs w:val="22"/>
          </w:rPr>
          <w:tab/>
        </w:r>
        <w:r w:rsidRPr="0085006E">
          <w:rPr>
            <w:rStyle w:val="Hyperlink"/>
            <w:noProof/>
          </w:rPr>
          <w:t>Properties for Bidirectional support for All Simple Types with Text representation</w:t>
        </w:r>
        <w:r>
          <w:rPr>
            <w:noProof/>
            <w:webHidden/>
          </w:rPr>
          <w:tab/>
        </w:r>
        <w:r>
          <w:rPr>
            <w:noProof/>
            <w:webHidden/>
          </w:rPr>
          <w:fldChar w:fldCharType="begin"/>
        </w:r>
        <w:r>
          <w:rPr>
            <w:noProof/>
            <w:webHidden/>
          </w:rPr>
          <w:instrText xml:space="preserve"> PAGEREF _Toc53134113 \h </w:instrText>
        </w:r>
        <w:r>
          <w:rPr>
            <w:noProof/>
            <w:webHidden/>
          </w:rPr>
        </w:r>
        <w:r>
          <w:rPr>
            <w:noProof/>
            <w:webHidden/>
          </w:rPr>
          <w:fldChar w:fldCharType="separate"/>
        </w:r>
        <w:r>
          <w:rPr>
            <w:noProof/>
            <w:webHidden/>
          </w:rPr>
          <w:t>115</w:t>
        </w:r>
        <w:r>
          <w:rPr>
            <w:noProof/>
            <w:webHidden/>
          </w:rPr>
          <w:fldChar w:fldCharType="end"/>
        </w:r>
      </w:hyperlink>
    </w:p>
    <w:p w14:paraId="0DE31A33" w14:textId="28A925EA"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14" w:history="1">
        <w:r w:rsidRPr="0085006E">
          <w:rPr>
            <w:rStyle w:val="Hyperlink"/>
            <w:noProof/>
          </w:rPr>
          <w:t>13.4</w:t>
        </w:r>
        <w:r>
          <w:rPr>
            <w:rFonts w:asciiTheme="minorHAnsi" w:eastAsiaTheme="minorEastAsia" w:hAnsiTheme="minorHAnsi" w:cstheme="minorBidi"/>
            <w:noProof/>
            <w:sz w:val="22"/>
            <w:szCs w:val="22"/>
          </w:rPr>
          <w:tab/>
        </w:r>
        <w:r w:rsidRPr="0085006E">
          <w:rPr>
            <w:rStyle w:val="Hyperlink"/>
            <w:noProof/>
          </w:rPr>
          <w:t>Properties Specific to String</w:t>
        </w:r>
        <w:r>
          <w:rPr>
            <w:noProof/>
            <w:webHidden/>
          </w:rPr>
          <w:tab/>
        </w:r>
        <w:r>
          <w:rPr>
            <w:noProof/>
            <w:webHidden/>
          </w:rPr>
          <w:fldChar w:fldCharType="begin"/>
        </w:r>
        <w:r>
          <w:rPr>
            <w:noProof/>
            <w:webHidden/>
          </w:rPr>
          <w:instrText xml:space="preserve"> PAGEREF _Toc53134114 \h </w:instrText>
        </w:r>
        <w:r>
          <w:rPr>
            <w:noProof/>
            <w:webHidden/>
          </w:rPr>
        </w:r>
        <w:r>
          <w:rPr>
            <w:noProof/>
            <w:webHidden/>
          </w:rPr>
          <w:fldChar w:fldCharType="separate"/>
        </w:r>
        <w:r>
          <w:rPr>
            <w:noProof/>
            <w:webHidden/>
          </w:rPr>
          <w:t>115</w:t>
        </w:r>
        <w:r>
          <w:rPr>
            <w:noProof/>
            <w:webHidden/>
          </w:rPr>
          <w:fldChar w:fldCharType="end"/>
        </w:r>
      </w:hyperlink>
    </w:p>
    <w:p w14:paraId="5C70D3BE" w14:textId="0FCC1EFF"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15" w:history="1">
        <w:r w:rsidRPr="0085006E">
          <w:rPr>
            <w:rStyle w:val="Hyperlink"/>
            <w:noProof/>
          </w:rPr>
          <w:t>13.5</w:t>
        </w:r>
        <w:r>
          <w:rPr>
            <w:rFonts w:asciiTheme="minorHAnsi" w:eastAsiaTheme="minorEastAsia" w:hAnsiTheme="minorHAnsi" w:cstheme="minorBidi"/>
            <w:noProof/>
            <w:sz w:val="22"/>
            <w:szCs w:val="22"/>
          </w:rPr>
          <w:tab/>
        </w:r>
        <w:r w:rsidRPr="0085006E">
          <w:rPr>
            <w:rStyle w:val="Hyperlink"/>
            <w:noProof/>
          </w:rPr>
          <w:t>Properties Specific to Number with Text or Binary Representation</w:t>
        </w:r>
        <w:r>
          <w:rPr>
            <w:noProof/>
            <w:webHidden/>
          </w:rPr>
          <w:tab/>
        </w:r>
        <w:r>
          <w:rPr>
            <w:noProof/>
            <w:webHidden/>
          </w:rPr>
          <w:fldChar w:fldCharType="begin"/>
        </w:r>
        <w:r>
          <w:rPr>
            <w:noProof/>
            <w:webHidden/>
          </w:rPr>
          <w:instrText xml:space="preserve"> PAGEREF _Toc53134115 \h </w:instrText>
        </w:r>
        <w:r>
          <w:rPr>
            <w:noProof/>
            <w:webHidden/>
          </w:rPr>
        </w:r>
        <w:r>
          <w:rPr>
            <w:noProof/>
            <w:webHidden/>
          </w:rPr>
          <w:fldChar w:fldCharType="separate"/>
        </w:r>
        <w:r>
          <w:rPr>
            <w:noProof/>
            <w:webHidden/>
          </w:rPr>
          <w:t>117</w:t>
        </w:r>
        <w:r>
          <w:rPr>
            <w:noProof/>
            <w:webHidden/>
          </w:rPr>
          <w:fldChar w:fldCharType="end"/>
        </w:r>
      </w:hyperlink>
    </w:p>
    <w:p w14:paraId="6F780938" w14:textId="3492CC71"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16" w:history="1">
        <w:r w:rsidRPr="0085006E">
          <w:rPr>
            <w:rStyle w:val="Hyperlink"/>
            <w:noProof/>
          </w:rPr>
          <w:t>13.6</w:t>
        </w:r>
        <w:r>
          <w:rPr>
            <w:rFonts w:asciiTheme="minorHAnsi" w:eastAsiaTheme="minorEastAsia" w:hAnsiTheme="minorHAnsi" w:cstheme="minorBidi"/>
            <w:noProof/>
            <w:sz w:val="22"/>
            <w:szCs w:val="22"/>
          </w:rPr>
          <w:tab/>
        </w:r>
        <w:r w:rsidRPr="0085006E">
          <w:rPr>
            <w:rStyle w:val="Hyperlink"/>
            <w:noProof/>
          </w:rPr>
          <w:t>Properties Specific to Number with Text Representation</w:t>
        </w:r>
        <w:r>
          <w:rPr>
            <w:noProof/>
            <w:webHidden/>
          </w:rPr>
          <w:tab/>
        </w:r>
        <w:r>
          <w:rPr>
            <w:noProof/>
            <w:webHidden/>
          </w:rPr>
          <w:fldChar w:fldCharType="begin"/>
        </w:r>
        <w:r>
          <w:rPr>
            <w:noProof/>
            <w:webHidden/>
          </w:rPr>
          <w:instrText xml:space="preserve"> PAGEREF _Toc53134116 \h </w:instrText>
        </w:r>
        <w:r>
          <w:rPr>
            <w:noProof/>
            <w:webHidden/>
          </w:rPr>
        </w:r>
        <w:r>
          <w:rPr>
            <w:noProof/>
            <w:webHidden/>
          </w:rPr>
          <w:fldChar w:fldCharType="separate"/>
        </w:r>
        <w:r>
          <w:rPr>
            <w:noProof/>
            <w:webHidden/>
          </w:rPr>
          <w:t>117</w:t>
        </w:r>
        <w:r>
          <w:rPr>
            <w:noProof/>
            <w:webHidden/>
          </w:rPr>
          <w:fldChar w:fldCharType="end"/>
        </w:r>
      </w:hyperlink>
    </w:p>
    <w:p w14:paraId="6B06AA71" w14:textId="5860C432" w:rsidR="007D03E3" w:rsidRDefault="007D03E3">
      <w:pPr>
        <w:pStyle w:val="TOC3"/>
        <w:rPr>
          <w:rFonts w:asciiTheme="minorHAnsi" w:eastAsiaTheme="minorEastAsia" w:hAnsiTheme="minorHAnsi" w:cstheme="minorBidi"/>
          <w:noProof/>
          <w:sz w:val="22"/>
          <w:szCs w:val="22"/>
        </w:rPr>
      </w:pPr>
      <w:hyperlink w:anchor="_Toc53134117" w:history="1">
        <w:r w:rsidRPr="0085006E">
          <w:rPr>
            <w:rStyle w:val="Hyperlink"/>
            <w:noProof/>
            <w14:scene3d>
              <w14:camera w14:prst="orthographicFront"/>
              <w14:lightRig w14:rig="threePt" w14:dir="t">
                <w14:rot w14:lat="0" w14:lon="0" w14:rev="0"/>
              </w14:lightRig>
            </w14:scene3d>
          </w:rPr>
          <w:t>13.6.1</w:t>
        </w:r>
        <w:r>
          <w:rPr>
            <w:rFonts w:asciiTheme="minorHAnsi" w:eastAsiaTheme="minorEastAsia" w:hAnsiTheme="minorHAnsi" w:cstheme="minorBidi"/>
            <w:noProof/>
            <w:sz w:val="22"/>
            <w:szCs w:val="22"/>
          </w:rPr>
          <w:tab/>
        </w:r>
        <w:r w:rsidRPr="0085006E">
          <w:rPr>
            <w:rStyle w:val="Hyperlink"/>
            <w:noProof/>
          </w:rPr>
          <w:t>The dfdl:textNumberPattern Property</w:t>
        </w:r>
        <w:r>
          <w:rPr>
            <w:noProof/>
            <w:webHidden/>
          </w:rPr>
          <w:tab/>
        </w:r>
        <w:r>
          <w:rPr>
            <w:noProof/>
            <w:webHidden/>
          </w:rPr>
          <w:fldChar w:fldCharType="begin"/>
        </w:r>
        <w:r>
          <w:rPr>
            <w:noProof/>
            <w:webHidden/>
          </w:rPr>
          <w:instrText xml:space="preserve"> PAGEREF _Toc53134117 \h </w:instrText>
        </w:r>
        <w:r>
          <w:rPr>
            <w:noProof/>
            <w:webHidden/>
          </w:rPr>
        </w:r>
        <w:r>
          <w:rPr>
            <w:noProof/>
            <w:webHidden/>
          </w:rPr>
          <w:fldChar w:fldCharType="separate"/>
        </w:r>
        <w:r>
          <w:rPr>
            <w:noProof/>
            <w:webHidden/>
          </w:rPr>
          <w:t>125</w:t>
        </w:r>
        <w:r>
          <w:rPr>
            <w:noProof/>
            <w:webHidden/>
          </w:rPr>
          <w:fldChar w:fldCharType="end"/>
        </w:r>
      </w:hyperlink>
    </w:p>
    <w:p w14:paraId="79C5B00D" w14:textId="2E221773" w:rsidR="007D03E3" w:rsidRDefault="007D03E3">
      <w:pPr>
        <w:pStyle w:val="TOC3"/>
        <w:rPr>
          <w:rFonts w:asciiTheme="minorHAnsi" w:eastAsiaTheme="minorEastAsia" w:hAnsiTheme="minorHAnsi" w:cstheme="minorBidi"/>
          <w:noProof/>
          <w:sz w:val="22"/>
          <w:szCs w:val="22"/>
        </w:rPr>
      </w:pPr>
      <w:hyperlink w:anchor="_Toc53134118" w:history="1">
        <w:r w:rsidRPr="0085006E">
          <w:rPr>
            <w:rStyle w:val="Hyperlink"/>
            <w:noProof/>
            <w14:scene3d>
              <w14:camera w14:prst="orthographicFront"/>
              <w14:lightRig w14:rig="threePt" w14:dir="t">
                <w14:rot w14:lat="0" w14:lon="0" w14:rev="0"/>
              </w14:lightRig>
            </w14:scene3d>
          </w:rPr>
          <w:t>13.6.2</w:t>
        </w:r>
        <w:r>
          <w:rPr>
            <w:rFonts w:asciiTheme="minorHAnsi" w:eastAsiaTheme="minorEastAsia" w:hAnsiTheme="minorHAnsi" w:cstheme="minorBidi"/>
            <w:noProof/>
            <w:sz w:val="22"/>
            <w:szCs w:val="22"/>
          </w:rPr>
          <w:tab/>
        </w:r>
        <w:r w:rsidRPr="0085006E">
          <w:rPr>
            <w:rStyle w:val="Hyperlink"/>
            <w:noProof/>
          </w:rPr>
          <w:t>Converting logical numbers to/from text representation</w:t>
        </w:r>
        <w:r>
          <w:rPr>
            <w:noProof/>
            <w:webHidden/>
          </w:rPr>
          <w:tab/>
        </w:r>
        <w:r>
          <w:rPr>
            <w:noProof/>
            <w:webHidden/>
          </w:rPr>
          <w:fldChar w:fldCharType="begin"/>
        </w:r>
        <w:r>
          <w:rPr>
            <w:noProof/>
            <w:webHidden/>
          </w:rPr>
          <w:instrText xml:space="preserve"> PAGEREF _Toc53134118 \h </w:instrText>
        </w:r>
        <w:r>
          <w:rPr>
            <w:noProof/>
            <w:webHidden/>
          </w:rPr>
        </w:r>
        <w:r>
          <w:rPr>
            <w:noProof/>
            <w:webHidden/>
          </w:rPr>
          <w:fldChar w:fldCharType="separate"/>
        </w:r>
        <w:r>
          <w:rPr>
            <w:noProof/>
            <w:webHidden/>
          </w:rPr>
          <w:t>131</w:t>
        </w:r>
        <w:r>
          <w:rPr>
            <w:noProof/>
            <w:webHidden/>
          </w:rPr>
          <w:fldChar w:fldCharType="end"/>
        </w:r>
      </w:hyperlink>
    </w:p>
    <w:p w14:paraId="2FFFDE6E" w14:textId="51316374"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19" w:history="1">
        <w:r w:rsidRPr="0085006E">
          <w:rPr>
            <w:rStyle w:val="Hyperlink"/>
            <w:noProof/>
          </w:rPr>
          <w:t>13.7</w:t>
        </w:r>
        <w:r>
          <w:rPr>
            <w:rFonts w:asciiTheme="minorHAnsi" w:eastAsiaTheme="minorEastAsia" w:hAnsiTheme="minorHAnsi" w:cstheme="minorBidi"/>
            <w:noProof/>
            <w:sz w:val="22"/>
            <w:szCs w:val="22"/>
          </w:rPr>
          <w:tab/>
        </w:r>
        <w:r w:rsidRPr="0085006E">
          <w:rPr>
            <w:rStyle w:val="Hyperlink"/>
            <w:noProof/>
          </w:rPr>
          <w:t>Properties Specific to Number with Binary Representation</w:t>
        </w:r>
        <w:r>
          <w:rPr>
            <w:noProof/>
            <w:webHidden/>
          </w:rPr>
          <w:tab/>
        </w:r>
        <w:r>
          <w:rPr>
            <w:noProof/>
            <w:webHidden/>
          </w:rPr>
          <w:fldChar w:fldCharType="begin"/>
        </w:r>
        <w:r>
          <w:rPr>
            <w:noProof/>
            <w:webHidden/>
          </w:rPr>
          <w:instrText xml:space="preserve"> PAGEREF _Toc53134119 \h </w:instrText>
        </w:r>
        <w:r>
          <w:rPr>
            <w:noProof/>
            <w:webHidden/>
          </w:rPr>
        </w:r>
        <w:r>
          <w:rPr>
            <w:noProof/>
            <w:webHidden/>
          </w:rPr>
          <w:fldChar w:fldCharType="separate"/>
        </w:r>
        <w:r>
          <w:rPr>
            <w:noProof/>
            <w:webHidden/>
          </w:rPr>
          <w:t>132</w:t>
        </w:r>
        <w:r>
          <w:rPr>
            <w:noProof/>
            <w:webHidden/>
          </w:rPr>
          <w:fldChar w:fldCharType="end"/>
        </w:r>
      </w:hyperlink>
    </w:p>
    <w:p w14:paraId="0604F79C" w14:textId="4DBA147B" w:rsidR="007D03E3" w:rsidRDefault="007D03E3">
      <w:pPr>
        <w:pStyle w:val="TOC3"/>
        <w:rPr>
          <w:rFonts w:asciiTheme="minorHAnsi" w:eastAsiaTheme="minorEastAsia" w:hAnsiTheme="minorHAnsi" w:cstheme="minorBidi"/>
          <w:noProof/>
          <w:sz w:val="22"/>
          <w:szCs w:val="22"/>
        </w:rPr>
      </w:pPr>
      <w:hyperlink w:anchor="_Toc53134120" w:history="1">
        <w:r w:rsidRPr="0085006E">
          <w:rPr>
            <w:rStyle w:val="Hyperlink"/>
            <w:noProof/>
            <w14:scene3d>
              <w14:camera w14:prst="orthographicFront"/>
              <w14:lightRig w14:rig="threePt" w14:dir="t">
                <w14:rot w14:lat="0" w14:lon="0" w14:rev="0"/>
              </w14:lightRig>
            </w14:scene3d>
          </w:rPr>
          <w:t>13.7.1</w:t>
        </w:r>
        <w:r>
          <w:rPr>
            <w:rFonts w:asciiTheme="minorHAnsi" w:eastAsiaTheme="minorEastAsia" w:hAnsiTheme="minorHAnsi" w:cstheme="minorBidi"/>
            <w:noProof/>
            <w:sz w:val="22"/>
            <w:szCs w:val="22"/>
          </w:rPr>
          <w:tab/>
        </w:r>
        <w:r w:rsidRPr="0085006E">
          <w:rPr>
            <w:rStyle w:val="Hyperlink"/>
            <w:noProof/>
          </w:rPr>
          <w:t>Converting Logical Numbers to/from Binary Representation</w:t>
        </w:r>
        <w:r>
          <w:rPr>
            <w:noProof/>
            <w:webHidden/>
          </w:rPr>
          <w:tab/>
        </w:r>
        <w:r>
          <w:rPr>
            <w:noProof/>
            <w:webHidden/>
          </w:rPr>
          <w:fldChar w:fldCharType="begin"/>
        </w:r>
        <w:r>
          <w:rPr>
            <w:noProof/>
            <w:webHidden/>
          </w:rPr>
          <w:instrText xml:space="preserve"> PAGEREF _Toc53134120 \h </w:instrText>
        </w:r>
        <w:r>
          <w:rPr>
            <w:noProof/>
            <w:webHidden/>
          </w:rPr>
        </w:r>
        <w:r>
          <w:rPr>
            <w:noProof/>
            <w:webHidden/>
          </w:rPr>
          <w:fldChar w:fldCharType="separate"/>
        </w:r>
        <w:r>
          <w:rPr>
            <w:noProof/>
            <w:webHidden/>
          </w:rPr>
          <w:t>134</w:t>
        </w:r>
        <w:r>
          <w:rPr>
            <w:noProof/>
            <w:webHidden/>
          </w:rPr>
          <w:fldChar w:fldCharType="end"/>
        </w:r>
      </w:hyperlink>
    </w:p>
    <w:p w14:paraId="079BC064" w14:textId="32A45847"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21" w:history="1">
        <w:r w:rsidRPr="0085006E">
          <w:rPr>
            <w:rStyle w:val="Hyperlink"/>
            <w:noProof/>
          </w:rPr>
          <w:t>13.8</w:t>
        </w:r>
        <w:r>
          <w:rPr>
            <w:rFonts w:asciiTheme="minorHAnsi" w:eastAsiaTheme="minorEastAsia" w:hAnsiTheme="minorHAnsi" w:cstheme="minorBidi"/>
            <w:noProof/>
            <w:sz w:val="22"/>
            <w:szCs w:val="22"/>
          </w:rPr>
          <w:tab/>
        </w:r>
        <w:r w:rsidRPr="0085006E">
          <w:rPr>
            <w:rStyle w:val="Hyperlink"/>
            <w:noProof/>
          </w:rPr>
          <w:t>Properties Specific to Float/Double with Binary Representation</w:t>
        </w:r>
        <w:r>
          <w:rPr>
            <w:noProof/>
            <w:webHidden/>
          </w:rPr>
          <w:tab/>
        </w:r>
        <w:r>
          <w:rPr>
            <w:noProof/>
            <w:webHidden/>
          </w:rPr>
          <w:fldChar w:fldCharType="begin"/>
        </w:r>
        <w:r>
          <w:rPr>
            <w:noProof/>
            <w:webHidden/>
          </w:rPr>
          <w:instrText xml:space="preserve"> PAGEREF _Toc53134121 \h </w:instrText>
        </w:r>
        <w:r>
          <w:rPr>
            <w:noProof/>
            <w:webHidden/>
          </w:rPr>
        </w:r>
        <w:r>
          <w:rPr>
            <w:noProof/>
            <w:webHidden/>
          </w:rPr>
          <w:fldChar w:fldCharType="separate"/>
        </w:r>
        <w:r>
          <w:rPr>
            <w:noProof/>
            <w:webHidden/>
          </w:rPr>
          <w:t>138</w:t>
        </w:r>
        <w:r>
          <w:rPr>
            <w:noProof/>
            <w:webHidden/>
          </w:rPr>
          <w:fldChar w:fldCharType="end"/>
        </w:r>
      </w:hyperlink>
    </w:p>
    <w:p w14:paraId="7D306FF3" w14:textId="052657DC"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22" w:history="1">
        <w:r w:rsidRPr="0085006E">
          <w:rPr>
            <w:rStyle w:val="Hyperlink"/>
            <w:noProof/>
          </w:rPr>
          <w:t>13.9</w:t>
        </w:r>
        <w:r>
          <w:rPr>
            <w:rFonts w:asciiTheme="minorHAnsi" w:eastAsiaTheme="minorEastAsia" w:hAnsiTheme="minorHAnsi" w:cstheme="minorBidi"/>
            <w:noProof/>
            <w:sz w:val="22"/>
            <w:szCs w:val="22"/>
          </w:rPr>
          <w:tab/>
        </w:r>
        <w:r w:rsidRPr="0085006E">
          <w:rPr>
            <w:rStyle w:val="Hyperlink"/>
            <w:noProof/>
          </w:rPr>
          <w:t>Properties Specific to Boolean with Text Representation</w:t>
        </w:r>
        <w:r>
          <w:rPr>
            <w:noProof/>
            <w:webHidden/>
          </w:rPr>
          <w:tab/>
        </w:r>
        <w:r>
          <w:rPr>
            <w:noProof/>
            <w:webHidden/>
          </w:rPr>
          <w:fldChar w:fldCharType="begin"/>
        </w:r>
        <w:r>
          <w:rPr>
            <w:noProof/>
            <w:webHidden/>
          </w:rPr>
          <w:instrText xml:space="preserve"> PAGEREF _Toc53134122 \h </w:instrText>
        </w:r>
        <w:r>
          <w:rPr>
            <w:noProof/>
            <w:webHidden/>
          </w:rPr>
        </w:r>
        <w:r>
          <w:rPr>
            <w:noProof/>
            <w:webHidden/>
          </w:rPr>
          <w:fldChar w:fldCharType="separate"/>
        </w:r>
        <w:r>
          <w:rPr>
            <w:noProof/>
            <w:webHidden/>
          </w:rPr>
          <w:t>138</w:t>
        </w:r>
        <w:r>
          <w:rPr>
            <w:noProof/>
            <w:webHidden/>
          </w:rPr>
          <w:fldChar w:fldCharType="end"/>
        </w:r>
      </w:hyperlink>
    </w:p>
    <w:p w14:paraId="4643C340" w14:textId="6C350294"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23" w:history="1">
        <w:r w:rsidRPr="0085006E">
          <w:rPr>
            <w:rStyle w:val="Hyperlink"/>
            <w:noProof/>
          </w:rPr>
          <w:t>13.10</w:t>
        </w:r>
        <w:r>
          <w:rPr>
            <w:rFonts w:asciiTheme="minorHAnsi" w:eastAsiaTheme="minorEastAsia" w:hAnsiTheme="minorHAnsi" w:cstheme="minorBidi"/>
            <w:noProof/>
            <w:sz w:val="22"/>
            <w:szCs w:val="22"/>
          </w:rPr>
          <w:tab/>
        </w:r>
        <w:r w:rsidRPr="0085006E">
          <w:rPr>
            <w:rStyle w:val="Hyperlink"/>
            <w:noProof/>
          </w:rPr>
          <w:t>Properties Specific to Boolean with Binary Representation</w:t>
        </w:r>
        <w:r>
          <w:rPr>
            <w:noProof/>
            <w:webHidden/>
          </w:rPr>
          <w:tab/>
        </w:r>
        <w:r>
          <w:rPr>
            <w:noProof/>
            <w:webHidden/>
          </w:rPr>
          <w:fldChar w:fldCharType="begin"/>
        </w:r>
        <w:r>
          <w:rPr>
            <w:noProof/>
            <w:webHidden/>
          </w:rPr>
          <w:instrText xml:space="preserve"> PAGEREF _Toc53134123 \h </w:instrText>
        </w:r>
        <w:r>
          <w:rPr>
            <w:noProof/>
            <w:webHidden/>
          </w:rPr>
        </w:r>
        <w:r>
          <w:rPr>
            <w:noProof/>
            <w:webHidden/>
          </w:rPr>
          <w:fldChar w:fldCharType="separate"/>
        </w:r>
        <w:r>
          <w:rPr>
            <w:noProof/>
            <w:webHidden/>
          </w:rPr>
          <w:t>140</w:t>
        </w:r>
        <w:r>
          <w:rPr>
            <w:noProof/>
            <w:webHidden/>
          </w:rPr>
          <w:fldChar w:fldCharType="end"/>
        </w:r>
      </w:hyperlink>
    </w:p>
    <w:p w14:paraId="30A63F66" w14:textId="67306E24"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24" w:history="1">
        <w:r w:rsidRPr="0085006E">
          <w:rPr>
            <w:rStyle w:val="Hyperlink"/>
            <w:noProof/>
          </w:rPr>
          <w:t>13.11</w:t>
        </w:r>
        <w:r>
          <w:rPr>
            <w:rFonts w:asciiTheme="minorHAnsi" w:eastAsiaTheme="minorEastAsia" w:hAnsiTheme="minorHAnsi" w:cstheme="minorBidi"/>
            <w:noProof/>
            <w:sz w:val="22"/>
            <w:szCs w:val="22"/>
          </w:rPr>
          <w:tab/>
        </w:r>
        <w:r w:rsidRPr="0085006E">
          <w:rPr>
            <w:rStyle w:val="Hyperlink"/>
            <w:noProof/>
          </w:rPr>
          <w:t>Properties specific to Calendar with Text or Binary Representation</w:t>
        </w:r>
        <w:r>
          <w:rPr>
            <w:noProof/>
            <w:webHidden/>
          </w:rPr>
          <w:tab/>
        </w:r>
        <w:r>
          <w:rPr>
            <w:noProof/>
            <w:webHidden/>
          </w:rPr>
          <w:fldChar w:fldCharType="begin"/>
        </w:r>
        <w:r>
          <w:rPr>
            <w:noProof/>
            <w:webHidden/>
          </w:rPr>
          <w:instrText xml:space="preserve"> PAGEREF _Toc53134124 \h </w:instrText>
        </w:r>
        <w:r>
          <w:rPr>
            <w:noProof/>
            <w:webHidden/>
          </w:rPr>
        </w:r>
        <w:r>
          <w:rPr>
            <w:noProof/>
            <w:webHidden/>
          </w:rPr>
          <w:fldChar w:fldCharType="separate"/>
        </w:r>
        <w:r>
          <w:rPr>
            <w:noProof/>
            <w:webHidden/>
          </w:rPr>
          <w:t>140</w:t>
        </w:r>
        <w:r>
          <w:rPr>
            <w:noProof/>
            <w:webHidden/>
          </w:rPr>
          <w:fldChar w:fldCharType="end"/>
        </w:r>
      </w:hyperlink>
    </w:p>
    <w:p w14:paraId="74DAFB07" w14:textId="463A7552" w:rsidR="007D03E3" w:rsidRDefault="007D03E3">
      <w:pPr>
        <w:pStyle w:val="TOC3"/>
        <w:rPr>
          <w:rFonts w:asciiTheme="minorHAnsi" w:eastAsiaTheme="minorEastAsia" w:hAnsiTheme="minorHAnsi" w:cstheme="minorBidi"/>
          <w:noProof/>
          <w:sz w:val="22"/>
          <w:szCs w:val="22"/>
        </w:rPr>
      </w:pPr>
      <w:hyperlink w:anchor="_Toc53134125" w:history="1">
        <w:r w:rsidRPr="0085006E">
          <w:rPr>
            <w:rStyle w:val="Hyperlink"/>
            <w:noProof/>
            <w14:scene3d>
              <w14:camera w14:prst="orthographicFront"/>
              <w14:lightRig w14:rig="threePt" w14:dir="t">
                <w14:rot w14:lat="0" w14:lon="0" w14:rev="0"/>
              </w14:lightRig>
            </w14:scene3d>
          </w:rPr>
          <w:t>13.11.1</w:t>
        </w:r>
        <w:r>
          <w:rPr>
            <w:rFonts w:asciiTheme="minorHAnsi" w:eastAsiaTheme="minorEastAsia" w:hAnsiTheme="minorHAnsi" w:cstheme="minorBidi"/>
            <w:noProof/>
            <w:sz w:val="22"/>
            <w:szCs w:val="22"/>
          </w:rPr>
          <w:tab/>
        </w:r>
        <w:r w:rsidRPr="0085006E">
          <w:rPr>
            <w:rStyle w:val="Hyperlink"/>
            <w:noProof/>
          </w:rPr>
          <w:t>The dfdl:calendarPattern property</w:t>
        </w:r>
        <w:r>
          <w:rPr>
            <w:noProof/>
            <w:webHidden/>
          </w:rPr>
          <w:tab/>
        </w:r>
        <w:r>
          <w:rPr>
            <w:noProof/>
            <w:webHidden/>
          </w:rPr>
          <w:fldChar w:fldCharType="begin"/>
        </w:r>
        <w:r>
          <w:rPr>
            <w:noProof/>
            <w:webHidden/>
          </w:rPr>
          <w:instrText xml:space="preserve"> PAGEREF _Toc53134125 \h </w:instrText>
        </w:r>
        <w:r>
          <w:rPr>
            <w:noProof/>
            <w:webHidden/>
          </w:rPr>
        </w:r>
        <w:r>
          <w:rPr>
            <w:noProof/>
            <w:webHidden/>
          </w:rPr>
          <w:fldChar w:fldCharType="separate"/>
        </w:r>
        <w:r>
          <w:rPr>
            <w:noProof/>
            <w:webHidden/>
          </w:rPr>
          <w:t>142</w:t>
        </w:r>
        <w:r>
          <w:rPr>
            <w:noProof/>
            <w:webHidden/>
          </w:rPr>
          <w:fldChar w:fldCharType="end"/>
        </w:r>
      </w:hyperlink>
    </w:p>
    <w:p w14:paraId="0FDD269E" w14:textId="4D8C47E0" w:rsidR="007D03E3" w:rsidRDefault="007D03E3">
      <w:pPr>
        <w:pStyle w:val="TOC3"/>
        <w:rPr>
          <w:rFonts w:asciiTheme="minorHAnsi" w:eastAsiaTheme="minorEastAsia" w:hAnsiTheme="minorHAnsi" w:cstheme="minorBidi"/>
          <w:noProof/>
          <w:sz w:val="22"/>
          <w:szCs w:val="22"/>
        </w:rPr>
      </w:pPr>
      <w:hyperlink w:anchor="_Toc53134126" w:history="1">
        <w:r w:rsidRPr="0085006E">
          <w:rPr>
            <w:rStyle w:val="Hyperlink"/>
            <w:noProof/>
            <w:lang w:eastAsia="en-GB"/>
            <w14:scene3d>
              <w14:camera w14:prst="orthographicFront"/>
              <w14:lightRig w14:rig="threePt" w14:dir="t">
                <w14:rot w14:lat="0" w14:lon="0" w14:rev="0"/>
              </w14:lightRig>
            </w14:scene3d>
          </w:rPr>
          <w:t>13.11.2</w:t>
        </w:r>
        <w:r>
          <w:rPr>
            <w:rFonts w:asciiTheme="minorHAnsi" w:eastAsiaTheme="minorEastAsia" w:hAnsiTheme="minorHAnsi" w:cstheme="minorBidi"/>
            <w:noProof/>
            <w:sz w:val="22"/>
            <w:szCs w:val="22"/>
          </w:rPr>
          <w:tab/>
        </w:r>
        <w:r w:rsidRPr="0085006E">
          <w:rPr>
            <w:rStyle w:val="Hyperlink"/>
            <w:noProof/>
            <w:lang w:eastAsia="en-GB"/>
          </w:rPr>
          <w:t>The dfdl:calendarCheckPolicy Property</w:t>
        </w:r>
        <w:r>
          <w:rPr>
            <w:noProof/>
            <w:webHidden/>
          </w:rPr>
          <w:tab/>
        </w:r>
        <w:r>
          <w:rPr>
            <w:noProof/>
            <w:webHidden/>
          </w:rPr>
          <w:fldChar w:fldCharType="begin"/>
        </w:r>
        <w:r>
          <w:rPr>
            <w:noProof/>
            <w:webHidden/>
          </w:rPr>
          <w:instrText xml:space="preserve"> PAGEREF _Toc53134126 \h </w:instrText>
        </w:r>
        <w:r>
          <w:rPr>
            <w:noProof/>
            <w:webHidden/>
          </w:rPr>
        </w:r>
        <w:r>
          <w:rPr>
            <w:noProof/>
            <w:webHidden/>
          </w:rPr>
          <w:fldChar w:fldCharType="separate"/>
        </w:r>
        <w:r>
          <w:rPr>
            <w:noProof/>
            <w:webHidden/>
          </w:rPr>
          <w:t>146</w:t>
        </w:r>
        <w:r>
          <w:rPr>
            <w:noProof/>
            <w:webHidden/>
          </w:rPr>
          <w:fldChar w:fldCharType="end"/>
        </w:r>
      </w:hyperlink>
    </w:p>
    <w:p w14:paraId="321F449B" w14:textId="222CEFEB"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27" w:history="1">
        <w:r w:rsidRPr="0085006E">
          <w:rPr>
            <w:rStyle w:val="Hyperlink"/>
            <w:noProof/>
          </w:rPr>
          <w:t>13.12</w:t>
        </w:r>
        <w:r>
          <w:rPr>
            <w:rFonts w:asciiTheme="minorHAnsi" w:eastAsiaTheme="minorEastAsia" w:hAnsiTheme="minorHAnsi" w:cstheme="minorBidi"/>
            <w:noProof/>
            <w:sz w:val="22"/>
            <w:szCs w:val="22"/>
          </w:rPr>
          <w:tab/>
        </w:r>
        <w:r w:rsidRPr="0085006E">
          <w:rPr>
            <w:rStyle w:val="Hyperlink"/>
            <w:noProof/>
          </w:rPr>
          <w:t>Properties Specific to Calendar with Text Representation</w:t>
        </w:r>
        <w:r>
          <w:rPr>
            <w:noProof/>
            <w:webHidden/>
          </w:rPr>
          <w:tab/>
        </w:r>
        <w:r>
          <w:rPr>
            <w:noProof/>
            <w:webHidden/>
          </w:rPr>
          <w:fldChar w:fldCharType="begin"/>
        </w:r>
        <w:r>
          <w:rPr>
            <w:noProof/>
            <w:webHidden/>
          </w:rPr>
          <w:instrText xml:space="preserve"> PAGEREF _Toc53134127 \h </w:instrText>
        </w:r>
        <w:r>
          <w:rPr>
            <w:noProof/>
            <w:webHidden/>
          </w:rPr>
        </w:r>
        <w:r>
          <w:rPr>
            <w:noProof/>
            <w:webHidden/>
          </w:rPr>
          <w:fldChar w:fldCharType="separate"/>
        </w:r>
        <w:r>
          <w:rPr>
            <w:noProof/>
            <w:webHidden/>
          </w:rPr>
          <w:t>146</w:t>
        </w:r>
        <w:r>
          <w:rPr>
            <w:noProof/>
            <w:webHidden/>
          </w:rPr>
          <w:fldChar w:fldCharType="end"/>
        </w:r>
      </w:hyperlink>
    </w:p>
    <w:p w14:paraId="7497B38A" w14:textId="6BD89D9D"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28" w:history="1">
        <w:r w:rsidRPr="0085006E">
          <w:rPr>
            <w:rStyle w:val="Hyperlink"/>
            <w:noProof/>
          </w:rPr>
          <w:t>13.13</w:t>
        </w:r>
        <w:r>
          <w:rPr>
            <w:rFonts w:asciiTheme="minorHAnsi" w:eastAsiaTheme="minorEastAsia" w:hAnsiTheme="minorHAnsi" w:cstheme="minorBidi"/>
            <w:noProof/>
            <w:sz w:val="22"/>
            <w:szCs w:val="22"/>
          </w:rPr>
          <w:tab/>
        </w:r>
        <w:r w:rsidRPr="0085006E">
          <w:rPr>
            <w:rStyle w:val="Hyperlink"/>
            <w:noProof/>
          </w:rPr>
          <w:t>Properties Specific to Calendar with Binary Representation</w:t>
        </w:r>
        <w:r>
          <w:rPr>
            <w:noProof/>
            <w:webHidden/>
          </w:rPr>
          <w:tab/>
        </w:r>
        <w:r>
          <w:rPr>
            <w:noProof/>
            <w:webHidden/>
          </w:rPr>
          <w:fldChar w:fldCharType="begin"/>
        </w:r>
        <w:r>
          <w:rPr>
            <w:noProof/>
            <w:webHidden/>
          </w:rPr>
          <w:instrText xml:space="preserve"> PAGEREF _Toc53134128 \h </w:instrText>
        </w:r>
        <w:r>
          <w:rPr>
            <w:noProof/>
            <w:webHidden/>
          </w:rPr>
        </w:r>
        <w:r>
          <w:rPr>
            <w:noProof/>
            <w:webHidden/>
          </w:rPr>
          <w:fldChar w:fldCharType="separate"/>
        </w:r>
        <w:r>
          <w:rPr>
            <w:noProof/>
            <w:webHidden/>
          </w:rPr>
          <w:t>147</w:t>
        </w:r>
        <w:r>
          <w:rPr>
            <w:noProof/>
            <w:webHidden/>
          </w:rPr>
          <w:fldChar w:fldCharType="end"/>
        </w:r>
      </w:hyperlink>
    </w:p>
    <w:p w14:paraId="7ACFAF0A" w14:textId="4133813A"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29" w:history="1">
        <w:r w:rsidRPr="0085006E">
          <w:rPr>
            <w:rStyle w:val="Hyperlink"/>
            <w:noProof/>
          </w:rPr>
          <w:t>13.14</w:t>
        </w:r>
        <w:r>
          <w:rPr>
            <w:rFonts w:asciiTheme="minorHAnsi" w:eastAsiaTheme="minorEastAsia" w:hAnsiTheme="minorHAnsi" w:cstheme="minorBidi"/>
            <w:noProof/>
            <w:sz w:val="22"/>
            <w:szCs w:val="22"/>
          </w:rPr>
          <w:tab/>
        </w:r>
        <w:r w:rsidRPr="0085006E">
          <w:rPr>
            <w:rStyle w:val="Hyperlink"/>
            <w:noProof/>
          </w:rPr>
          <w:t>Properties Specific to Opaque Types (xs:hexBinary)</w:t>
        </w:r>
        <w:r>
          <w:rPr>
            <w:noProof/>
            <w:webHidden/>
          </w:rPr>
          <w:tab/>
        </w:r>
        <w:r>
          <w:rPr>
            <w:noProof/>
            <w:webHidden/>
          </w:rPr>
          <w:fldChar w:fldCharType="begin"/>
        </w:r>
        <w:r>
          <w:rPr>
            <w:noProof/>
            <w:webHidden/>
          </w:rPr>
          <w:instrText xml:space="preserve"> PAGEREF _Toc53134129 \h </w:instrText>
        </w:r>
        <w:r>
          <w:rPr>
            <w:noProof/>
            <w:webHidden/>
          </w:rPr>
        </w:r>
        <w:r>
          <w:rPr>
            <w:noProof/>
            <w:webHidden/>
          </w:rPr>
          <w:fldChar w:fldCharType="separate"/>
        </w:r>
        <w:r>
          <w:rPr>
            <w:noProof/>
            <w:webHidden/>
          </w:rPr>
          <w:t>148</w:t>
        </w:r>
        <w:r>
          <w:rPr>
            <w:noProof/>
            <w:webHidden/>
          </w:rPr>
          <w:fldChar w:fldCharType="end"/>
        </w:r>
      </w:hyperlink>
    </w:p>
    <w:p w14:paraId="0C7B00DB" w14:textId="5303233D"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30" w:history="1">
        <w:r w:rsidRPr="0085006E">
          <w:rPr>
            <w:rStyle w:val="Hyperlink"/>
            <w:noProof/>
          </w:rPr>
          <w:t>13.15</w:t>
        </w:r>
        <w:r>
          <w:rPr>
            <w:rFonts w:asciiTheme="minorHAnsi" w:eastAsiaTheme="minorEastAsia" w:hAnsiTheme="minorHAnsi" w:cstheme="minorBidi"/>
            <w:noProof/>
            <w:sz w:val="22"/>
            <w:szCs w:val="22"/>
          </w:rPr>
          <w:tab/>
        </w:r>
        <w:r w:rsidRPr="0085006E">
          <w:rPr>
            <w:rStyle w:val="Hyperlink"/>
            <w:noProof/>
          </w:rPr>
          <w:t>Nil Value Processing</w:t>
        </w:r>
        <w:r>
          <w:rPr>
            <w:noProof/>
            <w:webHidden/>
          </w:rPr>
          <w:tab/>
        </w:r>
        <w:r>
          <w:rPr>
            <w:noProof/>
            <w:webHidden/>
          </w:rPr>
          <w:fldChar w:fldCharType="begin"/>
        </w:r>
        <w:r>
          <w:rPr>
            <w:noProof/>
            <w:webHidden/>
          </w:rPr>
          <w:instrText xml:space="preserve"> PAGEREF _Toc53134130 \h </w:instrText>
        </w:r>
        <w:r>
          <w:rPr>
            <w:noProof/>
            <w:webHidden/>
          </w:rPr>
        </w:r>
        <w:r>
          <w:rPr>
            <w:noProof/>
            <w:webHidden/>
          </w:rPr>
          <w:fldChar w:fldCharType="separate"/>
        </w:r>
        <w:r>
          <w:rPr>
            <w:noProof/>
            <w:webHidden/>
          </w:rPr>
          <w:t>148</w:t>
        </w:r>
        <w:r>
          <w:rPr>
            <w:noProof/>
            <w:webHidden/>
          </w:rPr>
          <w:fldChar w:fldCharType="end"/>
        </w:r>
      </w:hyperlink>
    </w:p>
    <w:p w14:paraId="65DC8C86" w14:textId="049F3CD4"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31" w:history="1">
        <w:r w:rsidRPr="0085006E">
          <w:rPr>
            <w:rStyle w:val="Hyperlink"/>
            <w:noProof/>
          </w:rPr>
          <w:t>13.16</w:t>
        </w:r>
        <w:r>
          <w:rPr>
            <w:rFonts w:asciiTheme="minorHAnsi" w:eastAsiaTheme="minorEastAsia" w:hAnsiTheme="minorHAnsi" w:cstheme="minorBidi"/>
            <w:noProof/>
            <w:sz w:val="22"/>
            <w:szCs w:val="22"/>
          </w:rPr>
          <w:tab/>
        </w:r>
        <w:r w:rsidRPr="0085006E">
          <w:rPr>
            <w:rStyle w:val="Hyperlink"/>
            <w:noProof/>
          </w:rPr>
          <w:t>Properties for Nillable Elements</w:t>
        </w:r>
        <w:r>
          <w:rPr>
            <w:noProof/>
            <w:webHidden/>
          </w:rPr>
          <w:tab/>
        </w:r>
        <w:r>
          <w:rPr>
            <w:noProof/>
            <w:webHidden/>
          </w:rPr>
          <w:fldChar w:fldCharType="begin"/>
        </w:r>
        <w:r>
          <w:rPr>
            <w:noProof/>
            <w:webHidden/>
          </w:rPr>
          <w:instrText xml:space="preserve"> PAGEREF _Toc53134131 \h </w:instrText>
        </w:r>
        <w:r>
          <w:rPr>
            <w:noProof/>
            <w:webHidden/>
          </w:rPr>
        </w:r>
        <w:r>
          <w:rPr>
            <w:noProof/>
            <w:webHidden/>
          </w:rPr>
          <w:fldChar w:fldCharType="separate"/>
        </w:r>
        <w:r>
          <w:rPr>
            <w:noProof/>
            <w:webHidden/>
          </w:rPr>
          <w:t>149</w:t>
        </w:r>
        <w:r>
          <w:rPr>
            <w:noProof/>
            <w:webHidden/>
          </w:rPr>
          <w:fldChar w:fldCharType="end"/>
        </w:r>
      </w:hyperlink>
    </w:p>
    <w:p w14:paraId="5907EF02" w14:textId="0E0D60E3" w:rsidR="007D03E3" w:rsidRDefault="007D03E3">
      <w:pPr>
        <w:pStyle w:val="TOC1"/>
        <w:tabs>
          <w:tab w:val="left" w:pos="600"/>
        </w:tabs>
        <w:rPr>
          <w:rFonts w:asciiTheme="minorHAnsi" w:eastAsiaTheme="minorEastAsia" w:hAnsiTheme="minorHAnsi" w:cstheme="minorBidi"/>
          <w:noProof/>
          <w:sz w:val="22"/>
          <w:szCs w:val="22"/>
        </w:rPr>
      </w:pPr>
      <w:hyperlink w:anchor="_Toc53134132" w:history="1">
        <w:r w:rsidRPr="0085006E">
          <w:rPr>
            <w:rStyle w:val="Hyperlink"/>
            <w:noProof/>
          </w:rPr>
          <w:t>14</w:t>
        </w:r>
        <w:r>
          <w:rPr>
            <w:rFonts w:asciiTheme="minorHAnsi" w:eastAsiaTheme="minorEastAsia" w:hAnsiTheme="minorHAnsi" w:cstheme="minorBidi"/>
            <w:noProof/>
            <w:sz w:val="22"/>
            <w:szCs w:val="22"/>
          </w:rPr>
          <w:tab/>
        </w:r>
        <w:r w:rsidRPr="0085006E">
          <w:rPr>
            <w:rStyle w:val="Hyperlink"/>
            <w:noProof/>
          </w:rPr>
          <w:t>Sequence Groups</w:t>
        </w:r>
        <w:r>
          <w:rPr>
            <w:noProof/>
            <w:webHidden/>
          </w:rPr>
          <w:tab/>
        </w:r>
        <w:r>
          <w:rPr>
            <w:noProof/>
            <w:webHidden/>
          </w:rPr>
          <w:fldChar w:fldCharType="begin"/>
        </w:r>
        <w:r>
          <w:rPr>
            <w:noProof/>
            <w:webHidden/>
          </w:rPr>
          <w:instrText xml:space="preserve"> PAGEREF _Toc53134132 \h </w:instrText>
        </w:r>
        <w:r>
          <w:rPr>
            <w:noProof/>
            <w:webHidden/>
          </w:rPr>
        </w:r>
        <w:r>
          <w:rPr>
            <w:noProof/>
            <w:webHidden/>
          </w:rPr>
          <w:fldChar w:fldCharType="separate"/>
        </w:r>
        <w:r>
          <w:rPr>
            <w:noProof/>
            <w:webHidden/>
          </w:rPr>
          <w:t>153</w:t>
        </w:r>
        <w:r>
          <w:rPr>
            <w:noProof/>
            <w:webHidden/>
          </w:rPr>
          <w:fldChar w:fldCharType="end"/>
        </w:r>
      </w:hyperlink>
    </w:p>
    <w:p w14:paraId="20690302" w14:textId="59E63615"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33" w:history="1">
        <w:r w:rsidRPr="0085006E">
          <w:rPr>
            <w:rStyle w:val="Hyperlink"/>
            <w:noProof/>
          </w:rPr>
          <w:t>14.1</w:t>
        </w:r>
        <w:r>
          <w:rPr>
            <w:rFonts w:asciiTheme="minorHAnsi" w:eastAsiaTheme="minorEastAsia" w:hAnsiTheme="minorHAnsi" w:cstheme="minorBidi"/>
            <w:noProof/>
            <w:sz w:val="22"/>
            <w:szCs w:val="22"/>
          </w:rPr>
          <w:tab/>
        </w:r>
        <w:r w:rsidRPr="0085006E">
          <w:rPr>
            <w:rStyle w:val="Hyperlink"/>
            <w:noProof/>
          </w:rPr>
          <w:t>Empty Sequences</w:t>
        </w:r>
        <w:r>
          <w:rPr>
            <w:noProof/>
            <w:webHidden/>
          </w:rPr>
          <w:tab/>
        </w:r>
        <w:r>
          <w:rPr>
            <w:noProof/>
            <w:webHidden/>
          </w:rPr>
          <w:fldChar w:fldCharType="begin"/>
        </w:r>
        <w:r>
          <w:rPr>
            <w:noProof/>
            <w:webHidden/>
          </w:rPr>
          <w:instrText xml:space="preserve"> PAGEREF _Toc53134133 \h </w:instrText>
        </w:r>
        <w:r>
          <w:rPr>
            <w:noProof/>
            <w:webHidden/>
          </w:rPr>
        </w:r>
        <w:r>
          <w:rPr>
            <w:noProof/>
            <w:webHidden/>
          </w:rPr>
          <w:fldChar w:fldCharType="separate"/>
        </w:r>
        <w:r>
          <w:rPr>
            <w:noProof/>
            <w:webHidden/>
          </w:rPr>
          <w:t>153</w:t>
        </w:r>
        <w:r>
          <w:rPr>
            <w:noProof/>
            <w:webHidden/>
          </w:rPr>
          <w:fldChar w:fldCharType="end"/>
        </w:r>
      </w:hyperlink>
    </w:p>
    <w:p w14:paraId="77A5310D" w14:textId="7A91D02A"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34" w:history="1">
        <w:r w:rsidRPr="0085006E">
          <w:rPr>
            <w:rStyle w:val="Hyperlink"/>
            <w:noProof/>
          </w:rPr>
          <w:t>14.2</w:t>
        </w:r>
        <w:r>
          <w:rPr>
            <w:rFonts w:asciiTheme="minorHAnsi" w:eastAsiaTheme="minorEastAsia" w:hAnsiTheme="minorHAnsi" w:cstheme="minorBidi"/>
            <w:noProof/>
            <w:sz w:val="22"/>
            <w:szCs w:val="22"/>
          </w:rPr>
          <w:tab/>
        </w:r>
        <w:r w:rsidRPr="0085006E">
          <w:rPr>
            <w:rStyle w:val="Hyperlink"/>
            <w:noProof/>
          </w:rPr>
          <w:t>Sequence Groups with Separators</w:t>
        </w:r>
        <w:r>
          <w:rPr>
            <w:noProof/>
            <w:webHidden/>
          </w:rPr>
          <w:tab/>
        </w:r>
        <w:r>
          <w:rPr>
            <w:noProof/>
            <w:webHidden/>
          </w:rPr>
          <w:fldChar w:fldCharType="begin"/>
        </w:r>
        <w:r>
          <w:rPr>
            <w:noProof/>
            <w:webHidden/>
          </w:rPr>
          <w:instrText xml:space="preserve"> PAGEREF _Toc53134134 \h </w:instrText>
        </w:r>
        <w:r>
          <w:rPr>
            <w:noProof/>
            <w:webHidden/>
          </w:rPr>
        </w:r>
        <w:r>
          <w:rPr>
            <w:noProof/>
            <w:webHidden/>
          </w:rPr>
          <w:fldChar w:fldCharType="separate"/>
        </w:r>
        <w:r>
          <w:rPr>
            <w:noProof/>
            <w:webHidden/>
          </w:rPr>
          <w:t>154</w:t>
        </w:r>
        <w:r>
          <w:rPr>
            <w:noProof/>
            <w:webHidden/>
          </w:rPr>
          <w:fldChar w:fldCharType="end"/>
        </w:r>
      </w:hyperlink>
    </w:p>
    <w:p w14:paraId="1757AAF3" w14:textId="4363EC4D" w:rsidR="007D03E3" w:rsidRDefault="007D03E3">
      <w:pPr>
        <w:pStyle w:val="TOC3"/>
        <w:rPr>
          <w:rFonts w:asciiTheme="minorHAnsi" w:eastAsiaTheme="minorEastAsia" w:hAnsiTheme="minorHAnsi" w:cstheme="minorBidi"/>
          <w:noProof/>
          <w:sz w:val="22"/>
          <w:szCs w:val="22"/>
        </w:rPr>
      </w:pPr>
      <w:hyperlink w:anchor="_Toc53134135" w:history="1">
        <w:r w:rsidRPr="0085006E">
          <w:rPr>
            <w:rStyle w:val="Hyperlink"/>
            <w:noProof/>
            <w14:scene3d>
              <w14:camera w14:prst="orthographicFront"/>
              <w14:lightRig w14:rig="threePt" w14:dir="t">
                <w14:rot w14:lat="0" w14:lon="0" w14:rev="0"/>
              </w14:lightRig>
            </w14:scene3d>
          </w:rPr>
          <w:t>14.2.1</w:t>
        </w:r>
        <w:r>
          <w:rPr>
            <w:rFonts w:asciiTheme="minorHAnsi" w:eastAsiaTheme="minorEastAsia" w:hAnsiTheme="minorHAnsi" w:cstheme="minorBidi"/>
            <w:noProof/>
            <w:sz w:val="22"/>
            <w:szCs w:val="22"/>
          </w:rPr>
          <w:tab/>
        </w:r>
        <w:r w:rsidRPr="0085006E">
          <w:rPr>
            <w:rStyle w:val="Hyperlink"/>
            <w:noProof/>
          </w:rPr>
          <w:t>Separators and Suppression</w:t>
        </w:r>
        <w:r>
          <w:rPr>
            <w:noProof/>
            <w:webHidden/>
          </w:rPr>
          <w:tab/>
        </w:r>
        <w:r>
          <w:rPr>
            <w:noProof/>
            <w:webHidden/>
          </w:rPr>
          <w:fldChar w:fldCharType="begin"/>
        </w:r>
        <w:r>
          <w:rPr>
            <w:noProof/>
            <w:webHidden/>
          </w:rPr>
          <w:instrText xml:space="preserve"> PAGEREF _Toc53134135 \h </w:instrText>
        </w:r>
        <w:r>
          <w:rPr>
            <w:noProof/>
            <w:webHidden/>
          </w:rPr>
        </w:r>
        <w:r>
          <w:rPr>
            <w:noProof/>
            <w:webHidden/>
          </w:rPr>
          <w:fldChar w:fldCharType="separate"/>
        </w:r>
        <w:r>
          <w:rPr>
            <w:noProof/>
            <w:webHidden/>
          </w:rPr>
          <w:t>156</w:t>
        </w:r>
        <w:r>
          <w:rPr>
            <w:noProof/>
            <w:webHidden/>
          </w:rPr>
          <w:fldChar w:fldCharType="end"/>
        </w:r>
      </w:hyperlink>
    </w:p>
    <w:p w14:paraId="1945DD0F" w14:textId="286D0D18" w:rsidR="007D03E3" w:rsidRDefault="007D03E3">
      <w:pPr>
        <w:pStyle w:val="TOC3"/>
        <w:rPr>
          <w:rFonts w:asciiTheme="minorHAnsi" w:eastAsiaTheme="minorEastAsia" w:hAnsiTheme="minorHAnsi" w:cstheme="minorBidi"/>
          <w:noProof/>
          <w:sz w:val="22"/>
          <w:szCs w:val="22"/>
        </w:rPr>
      </w:pPr>
      <w:hyperlink w:anchor="_Toc53134136" w:history="1">
        <w:r w:rsidRPr="0085006E">
          <w:rPr>
            <w:rStyle w:val="Hyperlink"/>
            <w:noProof/>
            <w14:scene3d>
              <w14:camera w14:prst="orthographicFront"/>
              <w14:lightRig w14:rig="threePt" w14:dir="t">
                <w14:rot w14:lat="0" w14:lon="0" w14:rev="0"/>
              </w14:lightRig>
            </w14:scene3d>
          </w:rPr>
          <w:t>14.2.2</w:t>
        </w:r>
        <w:r>
          <w:rPr>
            <w:rFonts w:asciiTheme="minorHAnsi" w:eastAsiaTheme="minorEastAsia" w:hAnsiTheme="minorHAnsi" w:cstheme="minorBidi"/>
            <w:noProof/>
            <w:sz w:val="22"/>
            <w:szCs w:val="22"/>
          </w:rPr>
          <w:tab/>
        </w:r>
        <w:r w:rsidRPr="0085006E">
          <w:rPr>
            <w:rStyle w:val="Hyperlink"/>
            <w:noProof/>
          </w:rPr>
          <w:t>Parsing Sequence Groups with Separators</w:t>
        </w:r>
        <w:r>
          <w:rPr>
            <w:noProof/>
            <w:webHidden/>
          </w:rPr>
          <w:tab/>
        </w:r>
        <w:r>
          <w:rPr>
            <w:noProof/>
            <w:webHidden/>
          </w:rPr>
          <w:fldChar w:fldCharType="begin"/>
        </w:r>
        <w:r>
          <w:rPr>
            <w:noProof/>
            <w:webHidden/>
          </w:rPr>
          <w:instrText xml:space="preserve"> PAGEREF _Toc53134136 \h </w:instrText>
        </w:r>
        <w:r>
          <w:rPr>
            <w:noProof/>
            <w:webHidden/>
          </w:rPr>
        </w:r>
        <w:r>
          <w:rPr>
            <w:noProof/>
            <w:webHidden/>
          </w:rPr>
          <w:fldChar w:fldCharType="separate"/>
        </w:r>
        <w:r>
          <w:rPr>
            <w:noProof/>
            <w:webHidden/>
          </w:rPr>
          <w:t>157</w:t>
        </w:r>
        <w:r>
          <w:rPr>
            <w:noProof/>
            <w:webHidden/>
          </w:rPr>
          <w:fldChar w:fldCharType="end"/>
        </w:r>
      </w:hyperlink>
    </w:p>
    <w:p w14:paraId="283E4571" w14:textId="7F57E00E" w:rsidR="007D03E3" w:rsidRDefault="007D03E3">
      <w:pPr>
        <w:pStyle w:val="TOC3"/>
        <w:rPr>
          <w:rFonts w:asciiTheme="minorHAnsi" w:eastAsiaTheme="minorEastAsia" w:hAnsiTheme="minorHAnsi" w:cstheme="minorBidi"/>
          <w:noProof/>
          <w:sz w:val="22"/>
          <w:szCs w:val="22"/>
        </w:rPr>
      </w:pPr>
      <w:hyperlink w:anchor="_Toc53134137" w:history="1">
        <w:r w:rsidRPr="0085006E">
          <w:rPr>
            <w:rStyle w:val="Hyperlink"/>
            <w:noProof/>
            <w14:scene3d>
              <w14:camera w14:prst="orthographicFront"/>
              <w14:lightRig w14:rig="threePt" w14:dir="t">
                <w14:rot w14:lat="0" w14:lon="0" w14:rev="0"/>
              </w14:lightRig>
            </w14:scene3d>
          </w:rPr>
          <w:t>14.2.3</w:t>
        </w:r>
        <w:r>
          <w:rPr>
            <w:rFonts w:asciiTheme="minorHAnsi" w:eastAsiaTheme="minorEastAsia" w:hAnsiTheme="minorHAnsi" w:cstheme="minorBidi"/>
            <w:noProof/>
            <w:sz w:val="22"/>
            <w:szCs w:val="22"/>
          </w:rPr>
          <w:tab/>
        </w:r>
        <w:r w:rsidRPr="0085006E">
          <w:rPr>
            <w:rStyle w:val="Hyperlink"/>
            <w:noProof/>
          </w:rPr>
          <w:t>Unparsing Sequence Groups with Separators</w:t>
        </w:r>
        <w:r>
          <w:rPr>
            <w:noProof/>
            <w:webHidden/>
          </w:rPr>
          <w:tab/>
        </w:r>
        <w:r>
          <w:rPr>
            <w:noProof/>
            <w:webHidden/>
          </w:rPr>
          <w:fldChar w:fldCharType="begin"/>
        </w:r>
        <w:r>
          <w:rPr>
            <w:noProof/>
            <w:webHidden/>
          </w:rPr>
          <w:instrText xml:space="preserve"> PAGEREF _Toc53134137 \h </w:instrText>
        </w:r>
        <w:r>
          <w:rPr>
            <w:noProof/>
            <w:webHidden/>
          </w:rPr>
        </w:r>
        <w:r>
          <w:rPr>
            <w:noProof/>
            <w:webHidden/>
          </w:rPr>
          <w:fldChar w:fldCharType="separate"/>
        </w:r>
        <w:r>
          <w:rPr>
            <w:noProof/>
            <w:webHidden/>
          </w:rPr>
          <w:t>159</w:t>
        </w:r>
        <w:r>
          <w:rPr>
            <w:noProof/>
            <w:webHidden/>
          </w:rPr>
          <w:fldChar w:fldCharType="end"/>
        </w:r>
      </w:hyperlink>
    </w:p>
    <w:p w14:paraId="77FAD458" w14:textId="2DFBE09D"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38" w:history="1">
        <w:r w:rsidRPr="0085006E">
          <w:rPr>
            <w:rStyle w:val="Hyperlink"/>
            <w:noProof/>
          </w:rPr>
          <w:t>14.3</w:t>
        </w:r>
        <w:r>
          <w:rPr>
            <w:rFonts w:asciiTheme="minorHAnsi" w:eastAsiaTheme="minorEastAsia" w:hAnsiTheme="minorHAnsi" w:cstheme="minorBidi"/>
            <w:noProof/>
            <w:sz w:val="22"/>
            <w:szCs w:val="22"/>
          </w:rPr>
          <w:tab/>
        </w:r>
        <w:r w:rsidRPr="0085006E">
          <w:rPr>
            <w:rStyle w:val="Hyperlink"/>
            <w:noProof/>
          </w:rPr>
          <w:t>Unordered Sequence Groups</w:t>
        </w:r>
        <w:r>
          <w:rPr>
            <w:noProof/>
            <w:webHidden/>
          </w:rPr>
          <w:tab/>
        </w:r>
        <w:r>
          <w:rPr>
            <w:noProof/>
            <w:webHidden/>
          </w:rPr>
          <w:fldChar w:fldCharType="begin"/>
        </w:r>
        <w:r>
          <w:rPr>
            <w:noProof/>
            <w:webHidden/>
          </w:rPr>
          <w:instrText xml:space="preserve"> PAGEREF _Toc53134138 \h </w:instrText>
        </w:r>
        <w:r>
          <w:rPr>
            <w:noProof/>
            <w:webHidden/>
          </w:rPr>
        </w:r>
        <w:r>
          <w:rPr>
            <w:noProof/>
            <w:webHidden/>
          </w:rPr>
          <w:fldChar w:fldCharType="separate"/>
        </w:r>
        <w:r>
          <w:rPr>
            <w:noProof/>
            <w:webHidden/>
          </w:rPr>
          <w:t>161</w:t>
        </w:r>
        <w:r>
          <w:rPr>
            <w:noProof/>
            <w:webHidden/>
          </w:rPr>
          <w:fldChar w:fldCharType="end"/>
        </w:r>
      </w:hyperlink>
    </w:p>
    <w:p w14:paraId="6CB11B11" w14:textId="4CFFF985" w:rsidR="007D03E3" w:rsidRDefault="007D03E3">
      <w:pPr>
        <w:pStyle w:val="TOC3"/>
        <w:rPr>
          <w:rFonts w:asciiTheme="minorHAnsi" w:eastAsiaTheme="minorEastAsia" w:hAnsiTheme="minorHAnsi" w:cstheme="minorBidi"/>
          <w:noProof/>
          <w:sz w:val="22"/>
          <w:szCs w:val="22"/>
        </w:rPr>
      </w:pPr>
      <w:hyperlink w:anchor="_Toc53134139" w:history="1">
        <w:r w:rsidRPr="0085006E">
          <w:rPr>
            <w:rStyle w:val="Hyperlink"/>
            <w:noProof/>
            <w14:scene3d>
              <w14:camera w14:prst="orthographicFront"/>
              <w14:lightRig w14:rig="threePt" w14:dir="t">
                <w14:rot w14:lat="0" w14:lon="0" w14:rev="0"/>
              </w14:lightRig>
            </w14:scene3d>
          </w:rPr>
          <w:t>14.3.1</w:t>
        </w:r>
        <w:r>
          <w:rPr>
            <w:rFonts w:asciiTheme="minorHAnsi" w:eastAsiaTheme="minorEastAsia" w:hAnsiTheme="minorHAnsi" w:cstheme="minorBidi"/>
            <w:noProof/>
            <w:sz w:val="22"/>
            <w:szCs w:val="22"/>
          </w:rPr>
          <w:tab/>
        </w:r>
        <w:r w:rsidRPr="0085006E">
          <w:rPr>
            <w:rStyle w:val="Hyperlink"/>
            <w:noProof/>
          </w:rPr>
          <w:t>Restrictions for Unordered Sequences</w:t>
        </w:r>
        <w:r>
          <w:rPr>
            <w:noProof/>
            <w:webHidden/>
          </w:rPr>
          <w:tab/>
        </w:r>
        <w:r>
          <w:rPr>
            <w:noProof/>
            <w:webHidden/>
          </w:rPr>
          <w:fldChar w:fldCharType="begin"/>
        </w:r>
        <w:r>
          <w:rPr>
            <w:noProof/>
            <w:webHidden/>
          </w:rPr>
          <w:instrText xml:space="preserve"> PAGEREF _Toc53134139 \h </w:instrText>
        </w:r>
        <w:r>
          <w:rPr>
            <w:noProof/>
            <w:webHidden/>
          </w:rPr>
        </w:r>
        <w:r>
          <w:rPr>
            <w:noProof/>
            <w:webHidden/>
          </w:rPr>
          <w:fldChar w:fldCharType="separate"/>
        </w:r>
        <w:r>
          <w:rPr>
            <w:noProof/>
            <w:webHidden/>
          </w:rPr>
          <w:t>162</w:t>
        </w:r>
        <w:r>
          <w:rPr>
            <w:noProof/>
            <w:webHidden/>
          </w:rPr>
          <w:fldChar w:fldCharType="end"/>
        </w:r>
      </w:hyperlink>
    </w:p>
    <w:p w14:paraId="616858FB" w14:textId="5D64A0E3" w:rsidR="007D03E3" w:rsidRDefault="007D03E3">
      <w:pPr>
        <w:pStyle w:val="TOC3"/>
        <w:rPr>
          <w:rFonts w:asciiTheme="minorHAnsi" w:eastAsiaTheme="minorEastAsia" w:hAnsiTheme="minorHAnsi" w:cstheme="minorBidi"/>
          <w:noProof/>
          <w:sz w:val="22"/>
          <w:szCs w:val="22"/>
        </w:rPr>
      </w:pPr>
      <w:hyperlink w:anchor="_Toc53134140" w:history="1">
        <w:r w:rsidRPr="0085006E">
          <w:rPr>
            <w:rStyle w:val="Hyperlink"/>
            <w:noProof/>
            <w14:scene3d>
              <w14:camera w14:prst="orthographicFront"/>
              <w14:lightRig w14:rig="threePt" w14:dir="t">
                <w14:rot w14:lat="0" w14:lon="0" w14:rev="0"/>
              </w14:lightRig>
            </w14:scene3d>
          </w:rPr>
          <w:t>14.3.2</w:t>
        </w:r>
        <w:r>
          <w:rPr>
            <w:rFonts w:asciiTheme="minorHAnsi" w:eastAsiaTheme="minorEastAsia" w:hAnsiTheme="minorHAnsi" w:cstheme="minorBidi"/>
            <w:noProof/>
            <w:sz w:val="22"/>
            <w:szCs w:val="22"/>
          </w:rPr>
          <w:tab/>
        </w:r>
        <w:r w:rsidRPr="0085006E">
          <w:rPr>
            <w:rStyle w:val="Hyperlink"/>
            <w:noProof/>
          </w:rPr>
          <w:t>Parsing an Unordered Sequence</w:t>
        </w:r>
        <w:r>
          <w:rPr>
            <w:noProof/>
            <w:webHidden/>
          </w:rPr>
          <w:tab/>
        </w:r>
        <w:r>
          <w:rPr>
            <w:noProof/>
            <w:webHidden/>
          </w:rPr>
          <w:fldChar w:fldCharType="begin"/>
        </w:r>
        <w:r>
          <w:rPr>
            <w:noProof/>
            <w:webHidden/>
          </w:rPr>
          <w:instrText xml:space="preserve"> PAGEREF _Toc53134140 \h </w:instrText>
        </w:r>
        <w:r>
          <w:rPr>
            <w:noProof/>
            <w:webHidden/>
          </w:rPr>
        </w:r>
        <w:r>
          <w:rPr>
            <w:noProof/>
            <w:webHidden/>
          </w:rPr>
          <w:fldChar w:fldCharType="separate"/>
        </w:r>
        <w:r>
          <w:rPr>
            <w:noProof/>
            <w:webHidden/>
          </w:rPr>
          <w:t>162</w:t>
        </w:r>
        <w:r>
          <w:rPr>
            <w:noProof/>
            <w:webHidden/>
          </w:rPr>
          <w:fldChar w:fldCharType="end"/>
        </w:r>
      </w:hyperlink>
    </w:p>
    <w:p w14:paraId="7B2A6E1F" w14:textId="40A3D933" w:rsidR="007D03E3" w:rsidRDefault="007D03E3">
      <w:pPr>
        <w:pStyle w:val="TOC3"/>
        <w:rPr>
          <w:rFonts w:asciiTheme="minorHAnsi" w:eastAsiaTheme="minorEastAsia" w:hAnsiTheme="minorHAnsi" w:cstheme="minorBidi"/>
          <w:noProof/>
          <w:sz w:val="22"/>
          <w:szCs w:val="22"/>
        </w:rPr>
      </w:pPr>
      <w:hyperlink w:anchor="_Toc53134141" w:history="1">
        <w:r w:rsidRPr="0085006E">
          <w:rPr>
            <w:rStyle w:val="Hyperlink"/>
            <w:noProof/>
            <w14:scene3d>
              <w14:camera w14:prst="orthographicFront"/>
              <w14:lightRig w14:rig="threePt" w14:dir="t">
                <w14:rot w14:lat="0" w14:lon="0" w14:rev="0"/>
              </w14:lightRig>
            </w14:scene3d>
          </w:rPr>
          <w:t>14.3.3</w:t>
        </w:r>
        <w:r>
          <w:rPr>
            <w:rFonts w:asciiTheme="minorHAnsi" w:eastAsiaTheme="minorEastAsia" w:hAnsiTheme="minorHAnsi" w:cstheme="minorBidi"/>
            <w:noProof/>
            <w:sz w:val="22"/>
            <w:szCs w:val="22"/>
          </w:rPr>
          <w:tab/>
        </w:r>
        <w:r w:rsidRPr="0085006E">
          <w:rPr>
            <w:rStyle w:val="Hyperlink"/>
            <w:noProof/>
          </w:rPr>
          <w:t>Unparsing an Unordered Sequence</w:t>
        </w:r>
        <w:r>
          <w:rPr>
            <w:noProof/>
            <w:webHidden/>
          </w:rPr>
          <w:tab/>
        </w:r>
        <w:r>
          <w:rPr>
            <w:noProof/>
            <w:webHidden/>
          </w:rPr>
          <w:fldChar w:fldCharType="begin"/>
        </w:r>
        <w:r>
          <w:rPr>
            <w:noProof/>
            <w:webHidden/>
          </w:rPr>
          <w:instrText xml:space="preserve"> PAGEREF _Toc53134141 \h </w:instrText>
        </w:r>
        <w:r>
          <w:rPr>
            <w:noProof/>
            <w:webHidden/>
          </w:rPr>
        </w:r>
        <w:r>
          <w:rPr>
            <w:noProof/>
            <w:webHidden/>
          </w:rPr>
          <w:fldChar w:fldCharType="separate"/>
        </w:r>
        <w:r>
          <w:rPr>
            <w:noProof/>
            <w:webHidden/>
          </w:rPr>
          <w:t>163</w:t>
        </w:r>
        <w:r>
          <w:rPr>
            <w:noProof/>
            <w:webHidden/>
          </w:rPr>
          <w:fldChar w:fldCharType="end"/>
        </w:r>
      </w:hyperlink>
    </w:p>
    <w:p w14:paraId="25CF8C68" w14:textId="10950712"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42" w:history="1">
        <w:r w:rsidRPr="0085006E">
          <w:rPr>
            <w:rStyle w:val="Hyperlink"/>
            <w:noProof/>
          </w:rPr>
          <w:t>14.4</w:t>
        </w:r>
        <w:r>
          <w:rPr>
            <w:rFonts w:asciiTheme="minorHAnsi" w:eastAsiaTheme="minorEastAsia" w:hAnsiTheme="minorHAnsi" w:cstheme="minorBidi"/>
            <w:noProof/>
            <w:sz w:val="22"/>
            <w:szCs w:val="22"/>
          </w:rPr>
          <w:tab/>
        </w:r>
        <w:r w:rsidRPr="0085006E">
          <w:rPr>
            <w:rStyle w:val="Hyperlink"/>
            <w:noProof/>
          </w:rPr>
          <w:t>Floating Elements</w:t>
        </w:r>
        <w:r>
          <w:rPr>
            <w:noProof/>
            <w:webHidden/>
          </w:rPr>
          <w:tab/>
        </w:r>
        <w:r>
          <w:rPr>
            <w:noProof/>
            <w:webHidden/>
          </w:rPr>
          <w:fldChar w:fldCharType="begin"/>
        </w:r>
        <w:r>
          <w:rPr>
            <w:noProof/>
            <w:webHidden/>
          </w:rPr>
          <w:instrText xml:space="preserve"> PAGEREF _Toc53134142 \h </w:instrText>
        </w:r>
        <w:r>
          <w:rPr>
            <w:noProof/>
            <w:webHidden/>
          </w:rPr>
        </w:r>
        <w:r>
          <w:rPr>
            <w:noProof/>
            <w:webHidden/>
          </w:rPr>
          <w:fldChar w:fldCharType="separate"/>
        </w:r>
        <w:r>
          <w:rPr>
            <w:noProof/>
            <w:webHidden/>
          </w:rPr>
          <w:t>163</w:t>
        </w:r>
        <w:r>
          <w:rPr>
            <w:noProof/>
            <w:webHidden/>
          </w:rPr>
          <w:fldChar w:fldCharType="end"/>
        </w:r>
      </w:hyperlink>
    </w:p>
    <w:p w14:paraId="264A300C" w14:textId="4176BBA9"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43" w:history="1">
        <w:r w:rsidRPr="0085006E">
          <w:rPr>
            <w:rStyle w:val="Hyperlink"/>
            <w:noProof/>
          </w:rPr>
          <w:t>14.5</w:t>
        </w:r>
        <w:r>
          <w:rPr>
            <w:rFonts w:asciiTheme="minorHAnsi" w:eastAsiaTheme="minorEastAsia" w:hAnsiTheme="minorHAnsi" w:cstheme="minorBidi"/>
            <w:noProof/>
            <w:sz w:val="22"/>
            <w:szCs w:val="22"/>
          </w:rPr>
          <w:tab/>
        </w:r>
        <w:r w:rsidRPr="0085006E">
          <w:rPr>
            <w:rStyle w:val="Hyperlink"/>
            <w:noProof/>
          </w:rPr>
          <w:t>Hidden Groups</w:t>
        </w:r>
        <w:r>
          <w:rPr>
            <w:noProof/>
            <w:webHidden/>
          </w:rPr>
          <w:tab/>
        </w:r>
        <w:r>
          <w:rPr>
            <w:noProof/>
            <w:webHidden/>
          </w:rPr>
          <w:fldChar w:fldCharType="begin"/>
        </w:r>
        <w:r>
          <w:rPr>
            <w:noProof/>
            <w:webHidden/>
          </w:rPr>
          <w:instrText xml:space="preserve"> PAGEREF _Toc53134143 \h </w:instrText>
        </w:r>
        <w:r>
          <w:rPr>
            <w:noProof/>
            <w:webHidden/>
          </w:rPr>
        </w:r>
        <w:r>
          <w:rPr>
            <w:noProof/>
            <w:webHidden/>
          </w:rPr>
          <w:fldChar w:fldCharType="separate"/>
        </w:r>
        <w:r>
          <w:rPr>
            <w:noProof/>
            <w:webHidden/>
          </w:rPr>
          <w:t>164</w:t>
        </w:r>
        <w:r>
          <w:rPr>
            <w:noProof/>
            <w:webHidden/>
          </w:rPr>
          <w:fldChar w:fldCharType="end"/>
        </w:r>
      </w:hyperlink>
    </w:p>
    <w:p w14:paraId="07221407" w14:textId="252B725E" w:rsidR="007D03E3" w:rsidRDefault="007D03E3">
      <w:pPr>
        <w:pStyle w:val="TOC1"/>
        <w:tabs>
          <w:tab w:val="left" w:pos="600"/>
        </w:tabs>
        <w:rPr>
          <w:rFonts w:asciiTheme="minorHAnsi" w:eastAsiaTheme="minorEastAsia" w:hAnsiTheme="minorHAnsi" w:cstheme="minorBidi"/>
          <w:noProof/>
          <w:sz w:val="22"/>
          <w:szCs w:val="22"/>
        </w:rPr>
      </w:pPr>
      <w:hyperlink w:anchor="_Toc53134144" w:history="1">
        <w:r w:rsidRPr="0085006E">
          <w:rPr>
            <w:rStyle w:val="Hyperlink"/>
            <w:noProof/>
          </w:rPr>
          <w:t>15</w:t>
        </w:r>
        <w:r>
          <w:rPr>
            <w:rFonts w:asciiTheme="minorHAnsi" w:eastAsiaTheme="minorEastAsia" w:hAnsiTheme="minorHAnsi" w:cstheme="minorBidi"/>
            <w:noProof/>
            <w:sz w:val="22"/>
            <w:szCs w:val="22"/>
          </w:rPr>
          <w:tab/>
        </w:r>
        <w:r w:rsidRPr="0085006E">
          <w:rPr>
            <w:rStyle w:val="Hyperlink"/>
            <w:noProof/>
          </w:rPr>
          <w:t>Choice Groups</w:t>
        </w:r>
        <w:r>
          <w:rPr>
            <w:noProof/>
            <w:webHidden/>
          </w:rPr>
          <w:tab/>
        </w:r>
        <w:r>
          <w:rPr>
            <w:noProof/>
            <w:webHidden/>
          </w:rPr>
          <w:fldChar w:fldCharType="begin"/>
        </w:r>
        <w:r>
          <w:rPr>
            <w:noProof/>
            <w:webHidden/>
          </w:rPr>
          <w:instrText xml:space="preserve"> PAGEREF _Toc53134144 \h </w:instrText>
        </w:r>
        <w:r>
          <w:rPr>
            <w:noProof/>
            <w:webHidden/>
          </w:rPr>
        </w:r>
        <w:r>
          <w:rPr>
            <w:noProof/>
            <w:webHidden/>
          </w:rPr>
          <w:fldChar w:fldCharType="separate"/>
        </w:r>
        <w:r>
          <w:rPr>
            <w:noProof/>
            <w:webHidden/>
          </w:rPr>
          <w:t>167</w:t>
        </w:r>
        <w:r>
          <w:rPr>
            <w:noProof/>
            <w:webHidden/>
          </w:rPr>
          <w:fldChar w:fldCharType="end"/>
        </w:r>
      </w:hyperlink>
    </w:p>
    <w:p w14:paraId="416717F3" w14:textId="4584433C"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45" w:history="1">
        <w:r w:rsidRPr="0085006E">
          <w:rPr>
            <w:rStyle w:val="Hyperlink"/>
            <w:noProof/>
          </w:rPr>
          <w:t>15.1</w:t>
        </w:r>
        <w:r>
          <w:rPr>
            <w:rFonts w:asciiTheme="minorHAnsi" w:eastAsiaTheme="minorEastAsia" w:hAnsiTheme="minorHAnsi" w:cstheme="minorBidi"/>
            <w:noProof/>
            <w:sz w:val="22"/>
            <w:szCs w:val="22"/>
          </w:rPr>
          <w:tab/>
        </w:r>
        <w:r w:rsidRPr="0085006E">
          <w:rPr>
            <w:rStyle w:val="Hyperlink"/>
            <w:noProof/>
          </w:rPr>
          <w:t>Resolving Choices</w:t>
        </w:r>
        <w:r>
          <w:rPr>
            <w:noProof/>
            <w:webHidden/>
          </w:rPr>
          <w:tab/>
        </w:r>
        <w:r>
          <w:rPr>
            <w:noProof/>
            <w:webHidden/>
          </w:rPr>
          <w:fldChar w:fldCharType="begin"/>
        </w:r>
        <w:r>
          <w:rPr>
            <w:noProof/>
            <w:webHidden/>
          </w:rPr>
          <w:instrText xml:space="preserve"> PAGEREF _Toc53134145 \h </w:instrText>
        </w:r>
        <w:r>
          <w:rPr>
            <w:noProof/>
            <w:webHidden/>
          </w:rPr>
        </w:r>
        <w:r>
          <w:rPr>
            <w:noProof/>
            <w:webHidden/>
          </w:rPr>
          <w:fldChar w:fldCharType="separate"/>
        </w:r>
        <w:r>
          <w:rPr>
            <w:noProof/>
            <w:webHidden/>
          </w:rPr>
          <w:t>168</w:t>
        </w:r>
        <w:r>
          <w:rPr>
            <w:noProof/>
            <w:webHidden/>
          </w:rPr>
          <w:fldChar w:fldCharType="end"/>
        </w:r>
      </w:hyperlink>
    </w:p>
    <w:p w14:paraId="2B0EA317" w14:textId="632CCAA5" w:rsidR="007D03E3" w:rsidRDefault="007D03E3">
      <w:pPr>
        <w:pStyle w:val="TOC3"/>
        <w:rPr>
          <w:rFonts w:asciiTheme="minorHAnsi" w:eastAsiaTheme="minorEastAsia" w:hAnsiTheme="minorHAnsi" w:cstheme="minorBidi"/>
          <w:noProof/>
          <w:sz w:val="22"/>
          <w:szCs w:val="22"/>
        </w:rPr>
      </w:pPr>
      <w:hyperlink w:anchor="_Toc53134146" w:history="1">
        <w:r w:rsidRPr="0085006E">
          <w:rPr>
            <w:rStyle w:val="Hyperlink"/>
            <w:noProof/>
            <w14:scene3d>
              <w14:camera w14:prst="orthographicFront"/>
              <w14:lightRig w14:rig="threePt" w14:dir="t">
                <w14:rot w14:lat="0" w14:lon="0" w14:rev="0"/>
              </w14:lightRig>
            </w14:scene3d>
          </w:rPr>
          <w:t>15.1.1</w:t>
        </w:r>
        <w:r>
          <w:rPr>
            <w:rFonts w:asciiTheme="minorHAnsi" w:eastAsiaTheme="minorEastAsia" w:hAnsiTheme="minorHAnsi" w:cstheme="minorBidi"/>
            <w:noProof/>
            <w:sz w:val="22"/>
            <w:szCs w:val="22"/>
          </w:rPr>
          <w:tab/>
        </w:r>
        <w:r w:rsidRPr="0085006E">
          <w:rPr>
            <w:rStyle w:val="Hyperlink"/>
            <w:noProof/>
          </w:rPr>
          <w:t>Resolving Choices via Speculation</w:t>
        </w:r>
        <w:r>
          <w:rPr>
            <w:noProof/>
            <w:webHidden/>
          </w:rPr>
          <w:tab/>
        </w:r>
        <w:r>
          <w:rPr>
            <w:noProof/>
            <w:webHidden/>
          </w:rPr>
          <w:fldChar w:fldCharType="begin"/>
        </w:r>
        <w:r>
          <w:rPr>
            <w:noProof/>
            <w:webHidden/>
          </w:rPr>
          <w:instrText xml:space="preserve"> PAGEREF _Toc53134146 \h </w:instrText>
        </w:r>
        <w:r>
          <w:rPr>
            <w:noProof/>
            <w:webHidden/>
          </w:rPr>
        </w:r>
        <w:r>
          <w:rPr>
            <w:noProof/>
            <w:webHidden/>
          </w:rPr>
          <w:fldChar w:fldCharType="separate"/>
        </w:r>
        <w:r>
          <w:rPr>
            <w:noProof/>
            <w:webHidden/>
          </w:rPr>
          <w:t>168</w:t>
        </w:r>
        <w:r>
          <w:rPr>
            <w:noProof/>
            <w:webHidden/>
          </w:rPr>
          <w:fldChar w:fldCharType="end"/>
        </w:r>
      </w:hyperlink>
    </w:p>
    <w:p w14:paraId="6B936CB7" w14:textId="73457FAC" w:rsidR="007D03E3" w:rsidRDefault="007D03E3">
      <w:pPr>
        <w:pStyle w:val="TOC3"/>
        <w:rPr>
          <w:rFonts w:asciiTheme="minorHAnsi" w:eastAsiaTheme="minorEastAsia" w:hAnsiTheme="minorHAnsi" w:cstheme="minorBidi"/>
          <w:noProof/>
          <w:sz w:val="22"/>
          <w:szCs w:val="22"/>
        </w:rPr>
      </w:pPr>
      <w:hyperlink w:anchor="_Toc53134147" w:history="1">
        <w:r w:rsidRPr="0085006E">
          <w:rPr>
            <w:rStyle w:val="Hyperlink"/>
            <w:noProof/>
            <w14:scene3d>
              <w14:camera w14:prst="orthographicFront"/>
              <w14:lightRig w14:rig="threePt" w14:dir="t">
                <w14:rot w14:lat="0" w14:lon="0" w14:rev="0"/>
              </w14:lightRig>
            </w14:scene3d>
          </w:rPr>
          <w:t>15.1.2</w:t>
        </w:r>
        <w:r>
          <w:rPr>
            <w:rFonts w:asciiTheme="minorHAnsi" w:eastAsiaTheme="minorEastAsia" w:hAnsiTheme="minorHAnsi" w:cstheme="minorBidi"/>
            <w:noProof/>
            <w:sz w:val="22"/>
            <w:szCs w:val="22"/>
          </w:rPr>
          <w:tab/>
        </w:r>
        <w:r w:rsidRPr="0085006E">
          <w:rPr>
            <w:rStyle w:val="Hyperlink"/>
            <w:noProof/>
          </w:rPr>
          <w:t>Resolving Choices via Direct Dispatch</w:t>
        </w:r>
        <w:r>
          <w:rPr>
            <w:noProof/>
            <w:webHidden/>
          </w:rPr>
          <w:tab/>
        </w:r>
        <w:r>
          <w:rPr>
            <w:noProof/>
            <w:webHidden/>
          </w:rPr>
          <w:fldChar w:fldCharType="begin"/>
        </w:r>
        <w:r>
          <w:rPr>
            <w:noProof/>
            <w:webHidden/>
          </w:rPr>
          <w:instrText xml:space="preserve"> PAGEREF _Toc53134147 \h </w:instrText>
        </w:r>
        <w:r>
          <w:rPr>
            <w:noProof/>
            <w:webHidden/>
          </w:rPr>
        </w:r>
        <w:r>
          <w:rPr>
            <w:noProof/>
            <w:webHidden/>
          </w:rPr>
          <w:fldChar w:fldCharType="separate"/>
        </w:r>
        <w:r>
          <w:rPr>
            <w:noProof/>
            <w:webHidden/>
          </w:rPr>
          <w:t>169</w:t>
        </w:r>
        <w:r>
          <w:rPr>
            <w:noProof/>
            <w:webHidden/>
          </w:rPr>
          <w:fldChar w:fldCharType="end"/>
        </w:r>
      </w:hyperlink>
    </w:p>
    <w:p w14:paraId="11BE8DA3" w14:textId="6F3CA941" w:rsidR="007D03E3" w:rsidRDefault="007D03E3">
      <w:pPr>
        <w:pStyle w:val="TOC3"/>
        <w:rPr>
          <w:rFonts w:asciiTheme="minorHAnsi" w:eastAsiaTheme="minorEastAsia" w:hAnsiTheme="minorHAnsi" w:cstheme="minorBidi"/>
          <w:noProof/>
          <w:sz w:val="22"/>
          <w:szCs w:val="22"/>
        </w:rPr>
      </w:pPr>
      <w:hyperlink w:anchor="_Toc53134148" w:history="1">
        <w:r w:rsidRPr="0085006E">
          <w:rPr>
            <w:rStyle w:val="Hyperlink"/>
            <w:noProof/>
            <w14:scene3d>
              <w14:camera w14:prst="orthographicFront"/>
              <w14:lightRig w14:rig="threePt" w14:dir="t">
                <w14:rot w14:lat="0" w14:lon="0" w14:rev="0"/>
              </w14:lightRig>
            </w14:scene3d>
          </w:rPr>
          <w:t>15.1.3</w:t>
        </w:r>
        <w:r>
          <w:rPr>
            <w:rFonts w:asciiTheme="minorHAnsi" w:eastAsiaTheme="minorEastAsia" w:hAnsiTheme="minorHAnsi" w:cstheme="minorBidi"/>
            <w:noProof/>
            <w:sz w:val="22"/>
            <w:szCs w:val="22"/>
          </w:rPr>
          <w:tab/>
        </w:r>
        <w:r w:rsidRPr="0085006E">
          <w:rPr>
            <w:rStyle w:val="Hyperlink"/>
            <w:noProof/>
          </w:rPr>
          <w:t>Unparsing Choices</w:t>
        </w:r>
        <w:r>
          <w:rPr>
            <w:noProof/>
            <w:webHidden/>
          </w:rPr>
          <w:tab/>
        </w:r>
        <w:r>
          <w:rPr>
            <w:noProof/>
            <w:webHidden/>
          </w:rPr>
          <w:fldChar w:fldCharType="begin"/>
        </w:r>
        <w:r>
          <w:rPr>
            <w:noProof/>
            <w:webHidden/>
          </w:rPr>
          <w:instrText xml:space="preserve"> PAGEREF _Toc53134148 \h </w:instrText>
        </w:r>
        <w:r>
          <w:rPr>
            <w:noProof/>
            <w:webHidden/>
          </w:rPr>
        </w:r>
        <w:r>
          <w:rPr>
            <w:noProof/>
            <w:webHidden/>
          </w:rPr>
          <w:fldChar w:fldCharType="separate"/>
        </w:r>
        <w:r>
          <w:rPr>
            <w:noProof/>
            <w:webHidden/>
          </w:rPr>
          <w:t>169</w:t>
        </w:r>
        <w:r>
          <w:rPr>
            <w:noProof/>
            <w:webHidden/>
          </w:rPr>
          <w:fldChar w:fldCharType="end"/>
        </w:r>
      </w:hyperlink>
    </w:p>
    <w:p w14:paraId="564C6215" w14:textId="0A42C84E" w:rsidR="007D03E3" w:rsidRDefault="007D03E3">
      <w:pPr>
        <w:pStyle w:val="TOC1"/>
        <w:tabs>
          <w:tab w:val="left" w:pos="600"/>
        </w:tabs>
        <w:rPr>
          <w:rFonts w:asciiTheme="minorHAnsi" w:eastAsiaTheme="minorEastAsia" w:hAnsiTheme="minorHAnsi" w:cstheme="minorBidi"/>
          <w:noProof/>
          <w:sz w:val="22"/>
          <w:szCs w:val="22"/>
        </w:rPr>
      </w:pPr>
      <w:hyperlink w:anchor="_Toc53134149" w:history="1">
        <w:r w:rsidRPr="0085006E">
          <w:rPr>
            <w:rStyle w:val="Hyperlink"/>
            <w:noProof/>
          </w:rPr>
          <w:t>16</w:t>
        </w:r>
        <w:r>
          <w:rPr>
            <w:rFonts w:asciiTheme="minorHAnsi" w:eastAsiaTheme="minorEastAsia" w:hAnsiTheme="minorHAnsi" w:cstheme="minorBidi"/>
            <w:noProof/>
            <w:sz w:val="22"/>
            <w:szCs w:val="22"/>
          </w:rPr>
          <w:tab/>
        </w:r>
        <w:r w:rsidRPr="0085006E">
          <w:rPr>
            <w:rStyle w:val="Hyperlink"/>
            <w:noProof/>
          </w:rPr>
          <w:t>Properties for Array Elements and Optional Elements</w:t>
        </w:r>
        <w:r>
          <w:rPr>
            <w:noProof/>
            <w:webHidden/>
          </w:rPr>
          <w:tab/>
        </w:r>
        <w:r>
          <w:rPr>
            <w:noProof/>
            <w:webHidden/>
          </w:rPr>
          <w:fldChar w:fldCharType="begin"/>
        </w:r>
        <w:r>
          <w:rPr>
            <w:noProof/>
            <w:webHidden/>
          </w:rPr>
          <w:instrText xml:space="preserve"> PAGEREF _Toc53134149 \h </w:instrText>
        </w:r>
        <w:r>
          <w:rPr>
            <w:noProof/>
            <w:webHidden/>
          </w:rPr>
        </w:r>
        <w:r>
          <w:rPr>
            <w:noProof/>
            <w:webHidden/>
          </w:rPr>
          <w:fldChar w:fldCharType="separate"/>
        </w:r>
        <w:r>
          <w:rPr>
            <w:noProof/>
            <w:webHidden/>
          </w:rPr>
          <w:t>171</w:t>
        </w:r>
        <w:r>
          <w:rPr>
            <w:noProof/>
            <w:webHidden/>
          </w:rPr>
          <w:fldChar w:fldCharType="end"/>
        </w:r>
      </w:hyperlink>
    </w:p>
    <w:p w14:paraId="4B5B9E7D" w14:textId="694BFDBC"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50" w:history="1">
        <w:r w:rsidRPr="0085006E">
          <w:rPr>
            <w:rStyle w:val="Hyperlink"/>
            <w:noProof/>
          </w:rPr>
          <w:t>16.1</w:t>
        </w:r>
        <w:r>
          <w:rPr>
            <w:rFonts w:asciiTheme="minorHAnsi" w:eastAsiaTheme="minorEastAsia" w:hAnsiTheme="minorHAnsi" w:cstheme="minorBidi"/>
            <w:noProof/>
            <w:sz w:val="22"/>
            <w:szCs w:val="22"/>
          </w:rPr>
          <w:tab/>
        </w:r>
        <w:r w:rsidRPr="0085006E">
          <w:rPr>
            <w:rStyle w:val="Hyperlink"/>
            <w:noProof/>
          </w:rPr>
          <w:t>The dfdl:occursCountKind property</w:t>
        </w:r>
        <w:r>
          <w:rPr>
            <w:noProof/>
            <w:webHidden/>
          </w:rPr>
          <w:tab/>
        </w:r>
        <w:r>
          <w:rPr>
            <w:noProof/>
            <w:webHidden/>
          </w:rPr>
          <w:fldChar w:fldCharType="begin"/>
        </w:r>
        <w:r>
          <w:rPr>
            <w:noProof/>
            <w:webHidden/>
          </w:rPr>
          <w:instrText xml:space="preserve"> PAGEREF _Toc53134150 \h </w:instrText>
        </w:r>
        <w:r>
          <w:rPr>
            <w:noProof/>
            <w:webHidden/>
          </w:rPr>
        </w:r>
        <w:r>
          <w:rPr>
            <w:noProof/>
            <w:webHidden/>
          </w:rPr>
          <w:fldChar w:fldCharType="separate"/>
        </w:r>
        <w:r>
          <w:rPr>
            <w:noProof/>
            <w:webHidden/>
          </w:rPr>
          <w:t>171</w:t>
        </w:r>
        <w:r>
          <w:rPr>
            <w:noProof/>
            <w:webHidden/>
          </w:rPr>
          <w:fldChar w:fldCharType="end"/>
        </w:r>
      </w:hyperlink>
    </w:p>
    <w:p w14:paraId="14DBF99B" w14:textId="657BEE06" w:rsidR="007D03E3" w:rsidRDefault="007D03E3">
      <w:pPr>
        <w:pStyle w:val="TOC3"/>
        <w:rPr>
          <w:rFonts w:asciiTheme="minorHAnsi" w:eastAsiaTheme="minorEastAsia" w:hAnsiTheme="minorHAnsi" w:cstheme="minorBidi"/>
          <w:noProof/>
          <w:sz w:val="22"/>
          <w:szCs w:val="22"/>
        </w:rPr>
      </w:pPr>
      <w:hyperlink w:anchor="_Toc53134151" w:history="1">
        <w:r w:rsidRPr="0085006E">
          <w:rPr>
            <w:rStyle w:val="Hyperlink"/>
            <w:noProof/>
            <w14:scene3d>
              <w14:camera w14:prst="orthographicFront"/>
              <w14:lightRig w14:rig="threePt" w14:dir="t">
                <w14:rot w14:lat="0" w14:lon="0" w14:rev="0"/>
              </w14:lightRig>
            </w14:scene3d>
          </w:rPr>
          <w:t>16.1.1</w:t>
        </w:r>
        <w:r>
          <w:rPr>
            <w:rFonts w:asciiTheme="minorHAnsi" w:eastAsiaTheme="minorEastAsia" w:hAnsiTheme="minorHAnsi" w:cstheme="minorBidi"/>
            <w:noProof/>
            <w:sz w:val="22"/>
            <w:szCs w:val="22"/>
          </w:rPr>
          <w:tab/>
        </w:r>
        <w:r w:rsidRPr="0085006E">
          <w:rPr>
            <w:rStyle w:val="Hyperlink"/>
            <w:noProof/>
          </w:rPr>
          <w:t>dfdl:occursCountKind 'fixed'</w:t>
        </w:r>
        <w:r>
          <w:rPr>
            <w:noProof/>
            <w:webHidden/>
          </w:rPr>
          <w:tab/>
        </w:r>
        <w:r>
          <w:rPr>
            <w:noProof/>
            <w:webHidden/>
          </w:rPr>
          <w:fldChar w:fldCharType="begin"/>
        </w:r>
        <w:r>
          <w:rPr>
            <w:noProof/>
            <w:webHidden/>
          </w:rPr>
          <w:instrText xml:space="preserve"> PAGEREF _Toc53134151 \h </w:instrText>
        </w:r>
        <w:r>
          <w:rPr>
            <w:noProof/>
            <w:webHidden/>
          </w:rPr>
        </w:r>
        <w:r>
          <w:rPr>
            <w:noProof/>
            <w:webHidden/>
          </w:rPr>
          <w:fldChar w:fldCharType="separate"/>
        </w:r>
        <w:r>
          <w:rPr>
            <w:noProof/>
            <w:webHidden/>
          </w:rPr>
          <w:t>171</w:t>
        </w:r>
        <w:r>
          <w:rPr>
            <w:noProof/>
            <w:webHidden/>
          </w:rPr>
          <w:fldChar w:fldCharType="end"/>
        </w:r>
      </w:hyperlink>
    </w:p>
    <w:p w14:paraId="56035AC4" w14:textId="5302608D" w:rsidR="007D03E3" w:rsidRDefault="007D03E3">
      <w:pPr>
        <w:pStyle w:val="TOC3"/>
        <w:rPr>
          <w:rFonts w:asciiTheme="minorHAnsi" w:eastAsiaTheme="minorEastAsia" w:hAnsiTheme="minorHAnsi" w:cstheme="minorBidi"/>
          <w:noProof/>
          <w:sz w:val="22"/>
          <w:szCs w:val="22"/>
        </w:rPr>
      </w:pPr>
      <w:hyperlink w:anchor="_Toc53134152" w:history="1">
        <w:r w:rsidRPr="0085006E">
          <w:rPr>
            <w:rStyle w:val="Hyperlink"/>
            <w:noProof/>
            <w14:scene3d>
              <w14:camera w14:prst="orthographicFront"/>
              <w14:lightRig w14:rig="threePt" w14:dir="t">
                <w14:rot w14:lat="0" w14:lon="0" w14:rev="0"/>
              </w14:lightRig>
            </w14:scene3d>
          </w:rPr>
          <w:t>16.1.2</w:t>
        </w:r>
        <w:r>
          <w:rPr>
            <w:rFonts w:asciiTheme="minorHAnsi" w:eastAsiaTheme="minorEastAsia" w:hAnsiTheme="minorHAnsi" w:cstheme="minorBidi"/>
            <w:noProof/>
            <w:sz w:val="22"/>
            <w:szCs w:val="22"/>
          </w:rPr>
          <w:tab/>
        </w:r>
        <w:r w:rsidRPr="0085006E">
          <w:rPr>
            <w:rStyle w:val="Hyperlink"/>
            <w:noProof/>
          </w:rPr>
          <w:t>dfdl:occursCountKind 'implicit'</w:t>
        </w:r>
        <w:r>
          <w:rPr>
            <w:noProof/>
            <w:webHidden/>
          </w:rPr>
          <w:tab/>
        </w:r>
        <w:r>
          <w:rPr>
            <w:noProof/>
            <w:webHidden/>
          </w:rPr>
          <w:fldChar w:fldCharType="begin"/>
        </w:r>
        <w:r>
          <w:rPr>
            <w:noProof/>
            <w:webHidden/>
          </w:rPr>
          <w:instrText xml:space="preserve"> PAGEREF _Toc53134152 \h </w:instrText>
        </w:r>
        <w:r>
          <w:rPr>
            <w:noProof/>
            <w:webHidden/>
          </w:rPr>
        </w:r>
        <w:r>
          <w:rPr>
            <w:noProof/>
            <w:webHidden/>
          </w:rPr>
          <w:fldChar w:fldCharType="separate"/>
        </w:r>
        <w:r>
          <w:rPr>
            <w:noProof/>
            <w:webHidden/>
          </w:rPr>
          <w:t>172</w:t>
        </w:r>
        <w:r>
          <w:rPr>
            <w:noProof/>
            <w:webHidden/>
          </w:rPr>
          <w:fldChar w:fldCharType="end"/>
        </w:r>
      </w:hyperlink>
    </w:p>
    <w:p w14:paraId="59BDF887" w14:textId="76C42A11" w:rsidR="007D03E3" w:rsidRDefault="007D03E3">
      <w:pPr>
        <w:pStyle w:val="TOC3"/>
        <w:rPr>
          <w:rFonts w:asciiTheme="minorHAnsi" w:eastAsiaTheme="minorEastAsia" w:hAnsiTheme="minorHAnsi" w:cstheme="minorBidi"/>
          <w:noProof/>
          <w:sz w:val="22"/>
          <w:szCs w:val="22"/>
        </w:rPr>
      </w:pPr>
      <w:hyperlink w:anchor="_Toc53134153" w:history="1">
        <w:r w:rsidRPr="0085006E">
          <w:rPr>
            <w:rStyle w:val="Hyperlink"/>
            <w:noProof/>
            <w14:scene3d>
              <w14:camera w14:prst="orthographicFront"/>
              <w14:lightRig w14:rig="threePt" w14:dir="t">
                <w14:rot w14:lat="0" w14:lon="0" w14:rev="0"/>
              </w14:lightRig>
            </w14:scene3d>
          </w:rPr>
          <w:t>16.1.3</w:t>
        </w:r>
        <w:r>
          <w:rPr>
            <w:rFonts w:asciiTheme="minorHAnsi" w:eastAsiaTheme="minorEastAsia" w:hAnsiTheme="minorHAnsi" w:cstheme="minorBidi"/>
            <w:noProof/>
            <w:sz w:val="22"/>
            <w:szCs w:val="22"/>
          </w:rPr>
          <w:tab/>
        </w:r>
        <w:r w:rsidRPr="0085006E">
          <w:rPr>
            <w:rStyle w:val="Hyperlink"/>
            <w:noProof/>
          </w:rPr>
          <w:t>dfdl:occursCountKind 'parsed'</w:t>
        </w:r>
        <w:r>
          <w:rPr>
            <w:noProof/>
            <w:webHidden/>
          </w:rPr>
          <w:tab/>
        </w:r>
        <w:r>
          <w:rPr>
            <w:noProof/>
            <w:webHidden/>
          </w:rPr>
          <w:fldChar w:fldCharType="begin"/>
        </w:r>
        <w:r>
          <w:rPr>
            <w:noProof/>
            <w:webHidden/>
          </w:rPr>
          <w:instrText xml:space="preserve"> PAGEREF _Toc53134153 \h </w:instrText>
        </w:r>
        <w:r>
          <w:rPr>
            <w:noProof/>
            <w:webHidden/>
          </w:rPr>
        </w:r>
        <w:r>
          <w:rPr>
            <w:noProof/>
            <w:webHidden/>
          </w:rPr>
          <w:fldChar w:fldCharType="separate"/>
        </w:r>
        <w:r>
          <w:rPr>
            <w:noProof/>
            <w:webHidden/>
          </w:rPr>
          <w:t>172</w:t>
        </w:r>
        <w:r>
          <w:rPr>
            <w:noProof/>
            <w:webHidden/>
          </w:rPr>
          <w:fldChar w:fldCharType="end"/>
        </w:r>
      </w:hyperlink>
    </w:p>
    <w:p w14:paraId="67F43F63" w14:textId="1FF493C7" w:rsidR="007D03E3" w:rsidRDefault="007D03E3">
      <w:pPr>
        <w:pStyle w:val="TOC3"/>
        <w:rPr>
          <w:rFonts w:asciiTheme="minorHAnsi" w:eastAsiaTheme="minorEastAsia" w:hAnsiTheme="minorHAnsi" w:cstheme="minorBidi"/>
          <w:noProof/>
          <w:sz w:val="22"/>
          <w:szCs w:val="22"/>
        </w:rPr>
      </w:pPr>
      <w:hyperlink w:anchor="_Toc53134154" w:history="1">
        <w:r w:rsidRPr="0085006E">
          <w:rPr>
            <w:rStyle w:val="Hyperlink"/>
            <w:noProof/>
            <w14:scene3d>
              <w14:camera w14:prst="orthographicFront"/>
              <w14:lightRig w14:rig="threePt" w14:dir="t">
                <w14:rot w14:lat="0" w14:lon="0" w14:rev="0"/>
              </w14:lightRig>
            </w14:scene3d>
          </w:rPr>
          <w:t>16.1.4</w:t>
        </w:r>
        <w:r>
          <w:rPr>
            <w:rFonts w:asciiTheme="minorHAnsi" w:eastAsiaTheme="minorEastAsia" w:hAnsiTheme="minorHAnsi" w:cstheme="minorBidi"/>
            <w:noProof/>
            <w:sz w:val="22"/>
            <w:szCs w:val="22"/>
          </w:rPr>
          <w:tab/>
        </w:r>
        <w:r w:rsidRPr="0085006E">
          <w:rPr>
            <w:rStyle w:val="Hyperlink"/>
            <w:noProof/>
          </w:rPr>
          <w:t>dfdl:occursCountKind 'expression'</w:t>
        </w:r>
        <w:r>
          <w:rPr>
            <w:noProof/>
            <w:webHidden/>
          </w:rPr>
          <w:tab/>
        </w:r>
        <w:r>
          <w:rPr>
            <w:noProof/>
            <w:webHidden/>
          </w:rPr>
          <w:fldChar w:fldCharType="begin"/>
        </w:r>
        <w:r>
          <w:rPr>
            <w:noProof/>
            <w:webHidden/>
          </w:rPr>
          <w:instrText xml:space="preserve"> PAGEREF _Toc53134154 \h </w:instrText>
        </w:r>
        <w:r>
          <w:rPr>
            <w:noProof/>
            <w:webHidden/>
          </w:rPr>
        </w:r>
        <w:r>
          <w:rPr>
            <w:noProof/>
            <w:webHidden/>
          </w:rPr>
          <w:fldChar w:fldCharType="separate"/>
        </w:r>
        <w:r>
          <w:rPr>
            <w:noProof/>
            <w:webHidden/>
          </w:rPr>
          <w:t>172</w:t>
        </w:r>
        <w:r>
          <w:rPr>
            <w:noProof/>
            <w:webHidden/>
          </w:rPr>
          <w:fldChar w:fldCharType="end"/>
        </w:r>
      </w:hyperlink>
    </w:p>
    <w:p w14:paraId="2030ABD5" w14:textId="4442F2B9" w:rsidR="007D03E3" w:rsidRDefault="007D03E3">
      <w:pPr>
        <w:pStyle w:val="TOC3"/>
        <w:rPr>
          <w:rFonts w:asciiTheme="minorHAnsi" w:eastAsiaTheme="minorEastAsia" w:hAnsiTheme="minorHAnsi" w:cstheme="minorBidi"/>
          <w:noProof/>
          <w:sz w:val="22"/>
          <w:szCs w:val="22"/>
        </w:rPr>
      </w:pPr>
      <w:hyperlink w:anchor="_Toc53134155" w:history="1">
        <w:r w:rsidRPr="0085006E">
          <w:rPr>
            <w:rStyle w:val="Hyperlink"/>
            <w:noProof/>
            <w14:scene3d>
              <w14:camera w14:prst="orthographicFront"/>
              <w14:lightRig w14:rig="threePt" w14:dir="t">
                <w14:rot w14:lat="0" w14:lon="0" w14:rev="0"/>
              </w14:lightRig>
            </w14:scene3d>
          </w:rPr>
          <w:t>16.1.5</w:t>
        </w:r>
        <w:r>
          <w:rPr>
            <w:rFonts w:asciiTheme="minorHAnsi" w:eastAsiaTheme="minorEastAsia" w:hAnsiTheme="minorHAnsi" w:cstheme="minorBidi"/>
            <w:noProof/>
            <w:sz w:val="22"/>
            <w:szCs w:val="22"/>
          </w:rPr>
          <w:tab/>
        </w:r>
        <w:r w:rsidRPr="0085006E">
          <w:rPr>
            <w:rStyle w:val="Hyperlink"/>
            <w:noProof/>
          </w:rPr>
          <w:t>dfdl:occursCountKind 'stopValue'</w:t>
        </w:r>
        <w:r>
          <w:rPr>
            <w:noProof/>
            <w:webHidden/>
          </w:rPr>
          <w:tab/>
        </w:r>
        <w:r>
          <w:rPr>
            <w:noProof/>
            <w:webHidden/>
          </w:rPr>
          <w:fldChar w:fldCharType="begin"/>
        </w:r>
        <w:r>
          <w:rPr>
            <w:noProof/>
            <w:webHidden/>
          </w:rPr>
          <w:instrText xml:space="preserve"> PAGEREF _Toc53134155 \h </w:instrText>
        </w:r>
        <w:r>
          <w:rPr>
            <w:noProof/>
            <w:webHidden/>
          </w:rPr>
        </w:r>
        <w:r>
          <w:rPr>
            <w:noProof/>
            <w:webHidden/>
          </w:rPr>
          <w:fldChar w:fldCharType="separate"/>
        </w:r>
        <w:r>
          <w:rPr>
            <w:noProof/>
            <w:webHidden/>
          </w:rPr>
          <w:t>172</w:t>
        </w:r>
        <w:r>
          <w:rPr>
            <w:noProof/>
            <w:webHidden/>
          </w:rPr>
          <w:fldChar w:fldCharType="end"/>
        </w:r>
      </w:hyperlink>
    </w:p>
    <w:p w14:paraId="063CCF51" w14:textId="30E559A8"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56" w:history="1">
        <w:r w:rsidRPr="0085006E">
          <w:rPr>
            <w:rStyle w:val="Hyperlink"/>
            <w:noProof/>
          </w:rPr>
          <w:t>16.2</w:t>
        </w:r>
        <w:r>
          <w:rPr>
            <w:rFonts w:asciiTheme="minorHAnsi" w:eastAsiaTheme="minorEastAsia" w:hAnsiTheme="minorHAnsi" w:cstheme="minorBidi"/>
            <w:noProof/>
            <w:sz w:val="22"/>
            <w:szCs w:val="22"/>
          </w:rPr>
          <w:tab/>
        </w:r>
        <w:r w:rsidRPr="0085006E">
          <w:rPr>
            <w:rStyle w:val="Hyperlink"/>
            <w:noProof/>
          </w:rPr>
          <w:t>Default Values for Arrays</w:t>
        </w:r>
        <w:r>
          <w:rPr>
            <w:noProof/>
            <w:webHidden/>
          </w:rPr>
          <w:tab/>
        </w:r>
        <w:r>
          <w:rPr>
            <w:noProof/>
            <w:webHidden/>
          </w:rPr>
          <w:fldChar w:fldCharType="begin"/>
        </w:r>
        <w:r>
          <w:rPr>
            <w:noProof/>
            <w:webHidden/>
          </w:rPr>
          <w:instrText xml:space="preserve"> PAGEREF _Toc53134156 \h </w:instrText>
        </w:r>
        <w:r>
          <w:rPr>
            <w:noProof/>
            <w:webHidden/>
          </w:rPr>
        </w:r>
        <w:r>
          <w:rPr>
            <w:noProof/>
            <w:webHidden/>
          </w:rPr>
          <w:fldChar w:fldCharType="separate"/>
        </w:r>
        <w:r>
          <w:rPr>
            <w:noProof/>
            <w:webHidden/>
          </w:rPr>
          <w:t>173</w:t>
        </w:r>
        <w:r>
          <w:rPr>
            <w:noProof/>
            <w:webHidden/>
          </w:rPr>
          <w:fldChar w:fldCharType="end"/>
        </w:r>
      </w:hyperlink>
    </w:p>
    <w:p w14:paraId="65EA0E18" w14:textId="12826D60"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57" w:history="1">
        <w:r w:rsidRPr="0085006E">
          <w:rPr>
            <w:rStyle w:val="Hyperlink"/>
            <w:noProof/>
          </w:rPr>
          <w:t>16.3</w:t>
        </w:r>
        <w:r>
          <w:rPr>
            <w:rFonts w:asciiTheme="minorHAnsi" w:eastAsiaTheme="minorEastAsia" w:hAnsiTheme="minorHAnsi" w:cstheme="minorBidi"/>
            <w:noProof/>
            <w:sz w:val="22"/>
            <w:szCs w:val="22"/>
          </w:rPr>
          <w:tab/>
        </w:r>
        <w:r w:rsidRPr="0085006E">
          <w:rPr>
            <w:rStyle w:val="Hyperlink"/>
            <w:noProof/>
          </w:rPr>
          <w:t>Arrays with DFDL Expressions</w:t>
        </w:r>
        <w:r>
          <w:rPr>
            <w:noProof/>
            <w:webHidden/>
          </w:rPr>
          <w:tab/>
        </w:r>
        <w:r>
          <w:rPr>
            <w:noProof/>
            <w:webHidden/>
          </w:rPr>
          <w:fldChar w:fldCharType="begin"/>
        </w:r>
        <w:r>
          <w:rPr>
            <w:noProof/>
            <w:webHidden/>
          </w:rPr>
          <w:instrText xml:space="preserve"> PAGEREF _Toc53134157 \h </w:instrText>
        </w:r>
        <w:r>
          <w:rPr>
            <w:noProof/>
            <w:webHidden/>
          </w:rPr>
        </w:r>
        <w:r>
          <w:rPr>
            <w:noProof/>
            <w:webHidden/>
          </w:rPr>
          <w:fldChar w:fldCharType="separate"/>
        </w:r>
        <w:r>
          <w:rPr>
            <w:noProof/>
            <w:webHidden/>
          </w:rPr>
          <w:t>173</w:t>
        </w:r>
        <w:r>
          <w:rPr>
            <w:noProof/>
            <w:webHidden/>
          </w:rPr>
          <w:fldChar w:fldCharType="end"/>
        </w:r>
      </w:hyperlink>
    </w:p>
    <w:p w14:paraId="5F2BAD59" w14:textId="3863AE69"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58" w:history="1">
        <w:r w:rsidRPr="0085006E">
          <w:rPr>
            <w:rStyle w:val="Hyperlink"/>
            <w:noProof/>
          </w:rPr>
          <w:t>16.4</w:t>
        </w:r>
        <w:r>
          <w:rPr>
            <w:rFonts w:asciiTheme="minorHAnsi" w:eastAsiaTheme="minorEastAsia" w:hAnsiTheme="minorHAnsi" w:cstheme="minorBidi"/>
            <w:noProof/>
            <w:sz w:val="22"/>
            <w:szCs w:val="22"/>
          </w:rPr>
          <w:tab/>
        </w:r>
        <w:r w:rsidRPr="0085006E">
          <w:rPr>
            <w:rStyle w:val="Hyperlink"/>
            <w:noProof/>
          </w:rPr>
          <w:t>Points of Uncertainty</w:t>
        </w:r>
        <w:r>
          <w:rPr>
            <w:noProof/>
            <w:webHidden/>
          </w:rPr>
          <w:tab/>
        </w:r>
        <w:r>
          <w:rPr>
            <w:noProof/>
            <w:webHidden/>
          </w:rPr>
          <w:fldChar w:fldCharType="begin"/>
        </w:r>
        <w:r>
          <w:rPr>
            <w:noProof/>
            <w:webHidden/>
          </w:rPr>
          <w:instrText xml:space="preserve"> PAGEREF _Toc53134158 \h </w:instrText>
        </w:r>
        <w:r>
          <w:rPr>
            <w:noProof/>
            <w:webHidden/>
          </w:rPr>
        </w:r>
        <w:r>
          <w:rPr>
            <w:noProof/>
            <w:webHidden/>
          </w:rPr>
          <w:fldChar w:fldCharType="separate"/>
        </w:r>
        <w:r>
          <w:rPr>
            <w:noProof/>
            <w:webHidden/>
          </w:rPr>
          <w:t>173</w:t>
        </w:r>
        <w:r>
          <w:rPr>
            <w:noProof/>
            <w:webHidden/>
          </w:rPr>
          <w:fldChar w:fldCharType="end"/>
        </w:r>
      </w:hyperlink>
    </w:p>
    <w:p w14:paraId="29A60820" w14:textId="0CA7AC1E"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59" w:history="1">
        <w:r w:rsidRPr="0085006E">
          <w:rPr>
            <w:rStyle w:val="Hyperlink"/>
            <w:noProof/>
          </w:rPr>
          <w:t>16.5</w:t>
        </w:r>
        <w:r>
          <w:rPr>
            <w:rFonts w:asciiTheme="minorHAnsi" w:eastAsiaTheme="minorEastAsia" w:hAnsiTheme="minorHAnsi" w:cstheme="minorBidi"/>
            <w:noProof/>
            <w:sz w:val="22"/>
            <w:szCs w:val="22"/>
          </w:rPr>
          <w:tab/>
        </w:r>
        <w:r w:rsidRPr="0085006E">
          <w:rPr>
            <w:rStyle w:val="Hyperlink"/>
            <w:noProof/>
          </w:rPr>
          <w:t>Arrays and Sequences</w:t>
        </w:r>
        <w:r>
          <w:rPr>
            <w:noProof/>
            <w:webHidden/>
          </w:rPr>
          <w:tab/>
        </w:r>
        <w:r>
          <w:rPr>
            <w:noProof/>
            <w:webHidden/>
          </w:rPr>
          <w:fldChar w:fldCharType="begin"/>
        </w:r>
        <w:r>
          <w:rPr>
            <w:noProof/>
            <w:webHidden/>
          </w:rPr>
          <w:instrText xml:space="preserve"> PAGEREF _Toc53134159 \h </w:instrText>
        </w:r>
        <w:r>
          <w:rPr>
            <w:noProof/>
            <w:webHidden/>
          </w:rPr>
        </w:r>
        <w:r>
          <w:rPr>
            <w:noProof/>
            <w:webHidden/>
          </w:rPr>
          <w:fldChar w:fldCharType="separate"/>
        </w:r>
        <w:r>
          <w:rPr>
            <w:noProof/>
            <w:webHidden/>
          </w:rPr>
          <w:t>173</w:t>
        </w:r>
        <w:r>
          <w:rPr>
            <w:noProof/>
            <w:webHidden/>
          </w:rPr>
          <w:fldChar w:fldCharType="end"/>
        </w:r>
      </w:hyperlink>
    </w:p>
    <w:p w14:paraId="61927077" w14:textId="4599E99C"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60" w:history="1">
        <w:r w:rsidRPr="0085006E">
          <w:rPr>
            <w:rStyle w:val="Hyperlink"/>
            <w:noProof/>
          </w:rPr>
          <w:t>16.6</w:t>
        </w:r>
        <w:r>
          <w:rPr>
            <w:rFonts w:asciiTheme="minorHAnsi" w:eastAsiaTheme="minorEastAsia" w:hAnsiTheme="minorHAnsi" w:cstheme="minorBidi"/>
            <w:noProof/>
            <w:sz w:val="22"/>
            <w:szCs w:val="22"/>
          </w:rPr>
          <w:tab/>
        </w:r>
        <w:r w:rsidRPr="0085006E">
          <w:rPr>
            <w:rStyle w:val="Hyperlink"/>
            <w:noProof/>
          </w:rPr>
          <w:t>Forward Progress Requirement</w:t>
        </w:r>
        <w:r>
          <w:rPr>
            <w:noProof/>
            <w:webHidden/>
          </w:rPr>
          <w:tab/>
        </w:r>
        <w:r>
          <w:rPr>
            <w:noProof/>
            <w:webHidden/>
          </w:rPr>
          <w:fldChar w:fldCharType="begin"/>
        </w:r>
        <w:r>
          <w:rPr>
            <w:noProof/>
            <w:webHidden/>
          </w:rPr>
          <w:instrText xml:space="preserve"> PAGEREF _Toc53134160 \h </w:instrText>
        </w:r>
        <w:r>
          <w:rPr>
            <w:noProof/>
            <w:webHidden/>
          </w:rPr>
        </w:r>
        <w:r>
          <w:rPr>
            <w:noProof/>
            <w:webHidden/>
          </w:rPr>
          <w:fldChar w:fldCharType="separate"/>
        </w:r>
        <w:r>
          <w:rPr>
            <w:noProof/>
            <w:webHidden/>
          </w:rPr>
          <w:t>173</w:t>
        </w:r>
        <w:r>
          <w:rPr>
            <w:noProof/>
            <w:webHidden/>
          </w:rPr>
          <w:fldChar w:fldCharType="end"/>
        </w:r>
      </w:hyperlink>
    </w:p>
    <w:p w14:paraId="49F171F3" w14:textId="007A548F"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61" w:history="1">
        <w:r w:rsidRPr="0085006E">
          <w:rPr>
            <w:rStyle w:val="Hyperlink"/>
            <w:noProof/>
          </w:rPr>
          <w:t>16.7</w:t>
        </w:r>
        <w:r>
          <w:rPr>
            <w:rFonts w:asciiTheme="minorHAnsi" w:eastAsiaTheme="minorEastAsia" w:hAnsiTheme="minorHAnsi" w:cstheme="minorBidi"/>
            <w:noProof/>
            <w:sz w:val="22"/>
            <w:szCs w:val="22"/>
          </w:rPr>
          <w:tab/>
        </w:r>
        <w:r w:rsidRPr="0085006E">
          <w:rPr>
            <w:rStyle w:val="Hyperlink"/>
            <w:noProof/>
          </w:rPr>
          <w:t>Parsing Occurrences with Non-Normal Representation</w:t>
        </w:r>
        <w:r>
          <w:rPr>
            <w:noProof/>
            <w:webHidden/>
          </w:rPr>
          <w:tab/>
        </w:r>
        <w:r>
          <w:rPr>
            <w:noProof/>
            <w:webHidden/>
          </w:rPr>
          <w:fldChar w:fldCharType="begin"/>
        </w:r>
        <w:r>
          <w:rPr>
            <w:noProof/>
            <w:webHidden/>
          </w:rPr>
          <w:instrText xml:space="preserve"> PAGEREF _Toc53134161 \h </w:instrText>
        </w:r>
        <w:r>
          <w:rPr>
            <w:noProof/>
            <w:webHidden/>
          </w:rPr>
        </w:r>
        <w:r>
          <w:rPr>
            <w:noProof/>
            <w:webHidden/>
          </w:rPr>
          <w:fldChar w:fldCharType="separate"/>
        </w:r>
        <w:r>
          <w:rPr>
            <w:noProof/>
            <w:webHidden/>
          </w:rPr>
          <w:t>174</w:t>
        </w:r>
        <w:r>
          <w:rPr>
            <w:noProof/>
            <w:webHidden/>
          </w:rPr>
          <w:fldChar w:fldCharType="end"/>
        </w:r>
      </w:hyperlink>
    </w:p>
    <w:p w14:paraId="4EAD669F" w14:textId="566CC538"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62" w:history="1">
        <w:r w:rsidRPr="0085006E">
          <w:rPr>
            <w:rStyle w:val="Hyperlink"/>
            <w:noProof/>
          </w:rPr>
          <w:t>16.8</w:t>
        </w:r>
        <w:r>
          <w:rPr>
            <w:rFonts w:asciiTheme="minorHAnsi" w:eastAsiaTheme="minorEastAsia" w:hAnsiTheme="minorHAnsi" w:cstheme="minorBidi"/>
            <w:noProof/>
            <w:sz w:val="22"/>
            <w:szCs w:val="22"/>
          </w:rPr>
          <w:tab/>
        </w:r>
        <w:r w:rsidRPr="0085006E">
          <w:rPr>
            <w:rStyle w:val="Hyperlink"/>
            <w:noProof/>
          </w:rPr>
          <w:t>Sparse Arrays</w:t>
        </w:r>
        <w:r>
          <w:rPr>
            <w:noProof/>
            <w:webHidden/>
          </w:rPr>
          <w:tab/>
        </w:r>
        <w:r>
          <w:rPr>
            <w:noProof/>
            <w:webHidden/>
          </w:rPr>
          <w:fldChar w:fldCharType="begin"/>
        </w:r>
        <w:r>
          <w:rPr>
            <w:noProof/>
            <w:webHidden/>
          </w:rPr>
          <w:instrText xml:space="preserve"> PAGEREF _Toc53134162 \h </w:instrText>
        </w:r>
        <w:r>
          <w:rPr>
            <w:noProof/>
            <w:webHidden/>
          </w:rPr>
        </w:r>
        <w:r>
          <w:rPr>
            <w:noProof/>
            <w:webHidden/>
          </w:rPr>
          <w:fldChar w:fldCharType="separate"/>
        </w:r>
        <w:r>
          <w:rPr>
            <w:noProof/>
            <w:webHidden/>
          </w:rPr>
          <w:t>174</w:t>
        </w:r>
        <w:r>
          <w:rPr>
            <w:noProof/>
            <w:webHidden/>
          </w:rPr>
          <w:fldChar w:fldCharType="end"/>
        </w:r>
      </w:hyperlink>
    </w:p>
    <w:p w14:paraId="6D46B874" w14:textId="7D9530B1" w:rsidR="007D03E3" w:rsidRDefault="007D03E3">
      <w:pPr>
        <w:pStyle w:val="TOC1"/>
        <w:tabs>
          <w:tab w:val="left" w:pos="600"/>
        </w:tabs>
        <w:rPr>
          <w:rFonts w:asciiTheme="minorHAnsi" w:eastAsiaTheme="minorEastAsia" w:hAnsiTheme="minorHAnsi" w:cstheme="minorBidi"/>
          <w:noProof/>
          <w:sz w:val="22"/>
          <w:szCs w:val="22"/>
        </w:rPr>
      </w:pPr>
      <w:hyperlink w:anchor="_Toc53134163" w:history="1">
        <w:r w:rsidRPr="0085006E">
          <w:rPr>
            <w:rStyle w:val="Hyperlink"/>
            <w:noProof/>
          </w:rPr>
          <w:t>17</w:t>
        </w:r>
        <w:r>
          <w:rPr>
            <w:rFonts w:asciiTheme="minorHAnsi" w:eastAsiaTheme="minorEastAsia" w:hAnsiTheme="minorHAnsi" w:cstheme="minorBidi"/>
            <w:noProof/>
            <w:sz w:val="22"/>
            <w:szCs w:val="22"/>
          </w:rPr>
          <w:tab/>
        </w:r>
        <w:r w:rsidRPr="0085006E">
          <w:rPr>
            <w:rStyle w:val="Hyperlink"/>
            <w:noProof/>
          </w:rPr>
          <w:t>Calculated Value Properties</w:t>
        </w:r>
        <w:r>
          <w:rPr>
            <w:noProof/>
            <w:webHidden/>
          </w:rPr>
          <w:tab/>
        </w:r>
        <w:r>
          <w:rPr>
            <w:noProof/>
            <w:webHidden/>
          </w:rPr>
          <w:fldChar w:fldCharType="begin"/>
        </w:r>
        <w:r>
          <w:rPr>
            <w:noProof/>
            <w:webHidden/>
          </w:rPr>
          <w:instrText xml:space="preserve"> PAGEREF _Toc53134163 \h </w:instrText>
        </w:r>
        <w:r>
          <w:rPr>
            <w:noProof/>
            <w:webHidden/>
          </w:rPr>
        </w:r>
        <w:r>
          <w:rPr>
            <w:noProof/>
            <w:webHidden/>
          </w:rPr>
          <w:fldChar w:fldCharType="separate"/>
        </w:r>
        <w:r>
          <w:rPr>
            <w:noProof/>
            <w:webHidden/>
          </w:rPr>
          <w:t>175</w:t>
        </w:r>
        <w:r>
          <w:rPr>
            <w:noProof/>
            <w:webHidden/>
          </w:rPr>
          <w:fldChar w:fldCharType="end"/>
        </w:r>
      </w:hyperlink>
    </w:p>
    <w:p w14:paraId="4D1F1A0C" w14:textId="251BB107"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64" w:history="1">
        <w:r w:rsidRPr="0085006E">
          <w:rPr>
            <w:rStyle w:val="Hyperlink"/>
            <w:noProof/>
          </w:rPr>
          <w:t>17.1</w:t>
        </w:r>
        <w:r>
          <w:rPr>
            <w:rFonts w:asciiTheme="minorHAnsi" w:eastAsiaTheme="minorEastAsia" w:hAnsiTheme="minorHAnsi" w:cstheme="minorBidi"/>
            <w:noProof/>
            <w:sz w:val="22"/>
            <w:szCs w:val="22"/>
          </w:rPr>
          <w:tab/>
        </w:r>
        <w:r w:rsidRPr="0085006E">
          <w:rPr>
            <w:rStyle w:val="Hyperlink"/>
            <w:noProof/>
          </w:rPr>
          <w:t>Example: 2d Nested Array</w:t>
        </w:r>
        <w:r>
          <w:rPr>
            <w:noProof/>
            <w:webHidden/>
          </w:rPr>
          <w:tab/>
        </w:r>
        <w:r>
          <w:rPr>
            <w:noProof/>
            <w:webHidden/>
          </w:rPr>
          <w:fldChar w:fldCharType="begin"/>
        </w:r>
        <w:r>
          <w:rPr>
            <w:noProof/>
            <w:webHidden/>
          </w:rPr>
          <w:instrText xml:space="preserve"> PAGEREF _Toc53134164 \h </w:instrText>
        </w:r>
        <w:r>
          <w:rPr>
            <w:noProof/>
            <w:webHidden/>
          </w:rPr>
        </w:r>
        <w:r>
          <w:rPr>
            <w:noProof/>
            <w:webHidden/>
          </w:rPr>
          <w:fldChar w:fldCharType="separate"/>
        </w:r>
        <w:r>
          <w:rPr>
            <w:noProof/>
            <w:webHidden/>
          </w:rPr>
          <w:t>176</w:t>
        </w:r>
        <w:r>
          <w:rPr>
            <w:noProof/>
            <w:webHidden/>
          </w:rPr>
          <w:fldChar w:fldCharType="end"/>
        </w:r>
      </w:hyperlink>
    </w:p>
    <w:p w14:paraId="3D372B61" w14:textId="7C29BEAC"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65" w:history="1">
        <w:r w:rsidRPr="0085006E">
          <w:rPr>
            <w:rStyle w:val="Hyperlink"/>
            <w:noProof/>
          </w:rPr>
          <w:t>17.2</w:t>
        </w:r>
        <w:r>
          <w:rPr>
            <w:rFonts w:asciiTheme="minorHAnsi" w:eastAsiaTheme="minorEastAsia" w:hAnsiTheme="minorHAnsi" w:cstheme="minorBidi"/>
            <w:noProof/>
            <w:sz w:val="22"/>
            <w:szCs w:val="22"/>
          </w:rPr>
          <w:tab/>
        </w:r>
        <w:r w:rsidRPr="0085006E">
          <w:rPr>
            <w:rStyle w:val="Hyperlink"/>
            <w:noProof/>
          </w:rPr>
          <w:t>Example: Three-Byte Date</w:t>
        </w:r>
        <w:r>
          <w:rPr>
            <w:noProof/>
            <w:webHidden/>
          </w:rPr>
          <w:tab/>
        </w:r>
        <w:r>
          <w:rPr>
            <w:noProof/>
            <w:webHidden/>
          </w:rPr>
          <w:fldChar w:fldCharType="begin"/>
        </w:r>
        <w:r>
          <w:rPr>
            <w:noProof/>
            <w:webHidden/>
          </w:rPr>
          <w:instrText xml:space="preserve"> PAGEREF _Toc53134165 \h </w:instrText>
        </w:r>
        <w:r>
          <w:rPr>
            <w:noProof/>
            <w:webHidden/>
          </w:rPr>
        </w:r>
        <w:r>
          <w:rPr>
            <w:noProof/>
            <w:webHidden/>
          </w:rPr>
          <w:fldChar w:fldCharType="separate"/>
        </w:r>
        <w:r>
          <w:rPr>
            <w:noProof/>
            <w:webHidden/>
          </w:rPr>
          <w:t>177</w:t>
        </w:r>
        <w:r>
          <w:rPr>
            <w:noProof/>
            <w:webHidden/>
          </w:rPr>
          <w:fldChar w:fldCharType="end"/>
        </w:r>
      </w:hyperlink>
    </w:p>
    <w:p w14:paraId="08880D18" w14:textId="54C13FFF" w:rsidR="007D03E3" w:rsidRDefault="007D03E3">
      <w:pPr>
        <w:pStyle w:val="TOC1"/>
        <w:tabs>
          <w:tab w:val="left" w:pos="600"/>
        </w:tabs>
        <w:rPr>
          <w:rFonts w:asciiTheme="minorHAnsi" w:eastAsiaTheme="minorEastAsia" w:hAnsiTheme="minorHAnsi" w:cstheme="minorBidi"/>
          <w:noProof/>
          <w:sz w:val="22"/>
          <w:szCs w:val="22"/>
        </w:rPr>
      </w:pPr>
      <w:hyperlink w:anchor="_Toc53134166" w:history="1">
        <w:r w:rsidRPr="0085006E">
          <w:rPr>
            <w:rStyle w:val="Hyperlink"/>
            <w:noProof/>
          </w:rPr>
          <w:t>18</w:t>
        </w:r>
        <w:r>
          <w:rPr>
            <w:rFonts w:asciiTheme="minorHAnsi" w:eastAsiaTheme="minorEastAsia" w:hAnsiTheme="minorHAnsi" w:cstheme="minorBidi"/>
            <w:noProof/>
            <w:sz w:val="22"/>
            <w:szCs w:val="22"/>
          </w:rPr>
          <w:tab/>
        </w:r>
        <w:r w:rsidRPr="0085006E">
          <w:rPr>
            <w:rStyle w:val="Hyperlink"/>
            <w:noProof/>
          </w:rPr>
          <w:t>DFDL Expression Language</w:t>
        </w:r>
        <w:r>
          <w:rPr>
            <w:noProof/>
            <w:webHidden/>
          </w:rPr>
          <w:tab/>
        </w:r>
        <w:r>
          <w:rPr>
            <w:noProof/>
            <w:webHidden/>
          </w:rPr>
          <w:fldChar w:fldCharType="begin"/>
        </w:r>
        <w:r>
          <w:rPr>
            <w:noProof/>
            <w:webHidden/>
          </w:rPr>
          <w:instrText xml:space="preserve"> PAGEREF _Toc53134166 \h </w:instrText>
        </w:r>
        <w:r>
          <w:rPr>
            <w:noProof/>
            <w:webHidden/>
          </w:rPr>
        </w:r>
        <w:r>
          <w:rPr>
            <w:noProof/>
            <w:webHidden/>
          </w:rPr>
          <w:fldChar w:fldCharType="separate"/>
        </w:r>
        <w:r>
          <w:rPr>
            <w:noProof/>
            <w:webHidden/>
          </w:rPr>
          <w:t>180</w:t>
        </w:r>
        <w:r>
          <w:rPr>
            <w:noProof/>
            <w:webHidden/>
          </w:rPr>
          <w:fldChar w:fldCharType="end"/>
        </w:r>
      </w:hyperlink>
    </w:p>
    <w:p w14:paraId="666B17ED" w14:textId="2A801819"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67" w:history="1">
        <w:r w:rsidRPr="0085006E">
          <w:rPr>
            <w:rStyle w:val="Hyperlink"/>
            <w:noProof/>
          </w:rPr>
          <w:t>18.1</w:t>
        </w:r>
        <w:r>
          <w:rPr>
            <w:rFonts w:asciiTheme="minorHAnsi" w:eastAsiaTheme="minorEastAsia" w:hAnsiTheme="minorHAnsi" w:cstheme="minorBidi"/>
            <w:noProof/>
            <w:sz w:val="22"/>
            <w:szCs w:val="22"/>
          </w:rPr>
          <w:tab/>
        </w:r>
        <w:r w:rsidRPr="0085006E">
          <w:rPr>
            <w:rStyle w:val="Hyperlink"/>
            <w:noProof/>
          </w:rPr>
          <w:t>Expression Language Data Model</w:t>
        </w:r>
        <w:r>
          <w:rPr>
            <w:noProof/>
            <w:webHidden/>
          </w:rPr>
          <w:tab/>
        </w:r>
        <w:r>
          <w:rPr>
            <w:noProof/>
            <w:webHidden/>
          </w:rPr>
          <w:fldChar w:fldCharType="begin"/>
        </w:r>
        <w:r>
          <w:rPr>
            <w:noProof/>
            <w:webHidden/>
          </w:rPr>
          <w:instrText xml:space="preserve"> PAGEREF _Toc53134167 \h </w:instrText>
        </w:r>
        <w:r>
          <w:rPr>
            <w:noProof/>
            <w:webHidden/>
          </w:rPr>
        </w:r>
        <w:r>
          <w:rPr>
            <w:noProof/>
            <w:webHidden/>
          </w:rPr>
          <w:fldChar w:fldCharType="separate"/>
        </w:r>
        <w:r>
          <w:rPr>
            <w:noProof/>
            <w:webHidden/>
          </w:rPr>
          <w:t>181</w:t>
        </w:r>
        <w:r>
          <w:rPr>
            <w:noProof/>
            <w:webHidden/>
          </w:rPr>
          <w:fldChar w:fldCharType="end"/>
        </w:r>
      </w:hyperlink>
    </w:p>
    <w:p w14:paraId="3581C081" w14:textId="647A7E43"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68" w:history="1">
        <w:r w:rsidRPr="0085006E">
          <w:rPr>
            <w:rStyle w:val="Hyperlink"/>
            <w:noProof/>
          </w:rPr>
          <w:t>18.2</w:t>
        </w:r>
        <w:r>
          <w:rPr>
            <w:rFonts w:asciiTheme="minorHAnsi" w:eastAsiaTheme="minorEastAsia" w:hAnsiTheme="minorHAnsi" w:cstheme="minorBidi"/>
            <w:noProof/>
            <w:sz w:val="22"/>
            <w:szCs w:val="22"/>
          </w:rPr>
          <w:tab/>
        </w:r>
        <w:r w:rsidRPr="0085006E">
          <w:rPr>
            <w:rStyle w:val="Hyperlink"/>
            <w:noProof/>
          </w:rPr>
          <w:t>Variables</w:t>
        </w:r>
        <w:r>
          <w:rPr>
            <w:noProof/>
            <w:webHidden/>
          </w:rPr>
          <w:tab/>
        </w:r>
        <w:r>
          <w:rPr>
            <w:noProof/>
            <w:webHidden/>
          </w:rPr>
          <w:fldChar w:fldCharType="begin"/>
        </w:r>
        <w:r>
          <w:rPr>
            <w:noProof/>
            <w:webHidden/>
          </w:rPr>
          <w:instrText xml:space="preserve"> PAGEREF _Toc53134168 \h </w:instrText>
        </w:r>
        <w:r>
          <w:rPr>
            <w:noProof/>
            <w:webHidden/>
          </w:rPr>
        </w:r>
        <w:r>
          <w:rPr>
            <w:noProof/>
            <w:webHidden/>
          </w:rPr>
          <w:fldChar w:fldCharType="separate"/>
        </w:r>
        <w:r>
          <w:rPr>
            <w:noProof/>
            <w:webHidden/>
          </w:rPr>
          <w:t>181</w:t>
        </w:r>
        <w:r>
          <w:rPr>
            <w:noProof/>
            <w:webHidden/>
          </w:rPr>
          <w:fldChar w:fldCharType="end"/>
        </w:r>
      </w:hyperlink>
    </w:p>
    <w:p w14:paraId="4DC2F3CC" w14:textId="41ABC0E5" w:rsidR="007D03E3" w:rsidRDefault="007D03E3">
      <w:pPr>
        <w:pStyle w:val="TOC3"/>
        <w:rPr>
          <w:rFonts w:asciiTheme="minorHAnsi" w:eastAsiaTheme="minorEastAsia" w:hAnsiTheme="minorHAnsi" w:cstheme="minorBidi"/>
          <w:noProof/>
          <w:sz w:val="22"/>
          <w:szCs w:val="22"/>
        </w:rPr>
      </w:pPr>
      <w:hyperlink w:anchor="_Toc53134169" w:history="1">
        <w:r w:rsidRPr="0085006E">
          <w:rPr>
            <w:rStyle w:val="Hyperlink"/>
            <w:noProof/>
            <w14:scene3d>
              <w14:camera w14:prst="orthographicFront"/>
              <w14:lightRig w14:rig="threePt" w14:dir="t">
                <w14:rot w14:lat="0" w14:lon="0" w14:rev="0"/>
              </w14:lightRig>
            </w14:scene3d>
          </w:rPr>
          <w:t>18.2.1</w:t>
        </w:r>
        <w:r>
          <w:rPr>
            <w:rFonts w:asciiTheme="minorHAnsi" w:eastAsiaTheme="minorEastAsia" w:hAnsiTheme="minorHAnsi" w:cstheme="minorBidi"/>
            <w:noProof/>
            <w:sz w:val="22"/>
            <w:szCs w:val="22"/>
          </w:rPr>
          <w:tab/>
        </w:r>
        <w:r w:rsidRPr="0085006E">
          <w:rPr>
            <w:rStyle w:val="Hyperlink"/>
            <w:noProof/>
          </w:rPr>
          <w:t>Rewinding of Variable Memory State</w:t>
        </w:r>
        <w:r>
          <w:rPr>
            <w:noProof/>
            <w:webHidden/>
          </w:rPr>
          <w:tab/>
        </w:r>
        <w:r>
          <w:rPr>
            <w:noProof/>
            <w:webHidden/>
          </w:rPr>
          <w:fldChar w:fldCharType="begin"/>
        </w:r>
        <w:r>
          <w:rPr>
            <w:noProof/>
            <w:webHidden/>
          </w:rPr>
          <w:instrText xml:space="preserve"> PAGEREF _Toc53134169 \h </w:instrText>
        </w:r>
        <w:r>
          <w:rPr>
            <w:noProof/>
            <w:webHidden/>
          </w:rPr>
        </w:r>
        <w:r>
          <w:rPr>
            <w:noProof/>
            <w:webHidden/>
          </w:rPr>
          <w:fldChar w:fldCharType="separate"/>
        </w:r>
        <w:r>
          <w:rPr>
            <w:noProof/>
            <w:webHidden/>
          </w:rPr>
          <w:t>182</w:t>
        </w:r>
        <w:r>
          <w:rPr>
            <w:noProof/>
            <w:webHidden/>
          </w:rPr>
          <w:fldChar w:fldCharType="end"/>
        </w:r>
      </w:hyperlink>
    </w:p>
    <w:p w14:paraId="4B0FB845" w14:textId="1F5A50BF" w:rsidR="007D03E3" w:rsidRDefault="007D03E3">
      <w:pPr>
        <w:pStyle w:val="TOC3"/>
        <w:rPr>
          <w:rFonts w:asciiTheme="minorHAnsi" w:eastAsiaTheme="minorEastAsia" w:hAnsiTheme="minorHAnsi" w:cstheme="minorBidi"/>
          <w:noProof/>
          <w:sz w:val="22"/>
          <w:szCs w:val="22"/>
        </w:rPr>
      </w:pPr>
      <w:hyperlink w:anchor="_Toc53134170" w:history="1">
        <w:r w:rsidRPr="0085006E">
          <w:rPr>
            <w:rStyle w:val="Hyperlink"/>
            <w:noProof/>
            <w14:scene3d>
              <w14:camera w14:prst="orthographicFront"/>
              <w14:lightRig w14:rig="threePt" w14:dir="t">
                <w14:rot w14:lat="0" w14:lon="0" w14:rev="0"/>
              </w14:lightRig>
            </w14:scene3d>
          </w:rPr>
          <w:t>18.2.2</w:t>
        </w:r>
        <w:r>
          <w:rPr>
            <w:rFonts w:asciiTheme="minorHAnsi" w:eastAsiaTheme="minorEastAsia" w:hAnsiTheme="minorHAnsi" w:cstheme="minorBidi"/>
            <w:noProof/>
            <w:sz w:val="22"/>
            <w:szCs w:val="22"/>
          </w:rPr>
          <w:tab/>
        </w:r>
        <w:r w:rsidRPr="0085006E">
          <w:rPr>
            <w:rStyle w:val="Hyperlink"/>
            <w:noProof/>
          </w:rPr>
          <w:t>Variable Memory State Transitions</w:t>
        </w:r>
        <w:r>
          <w:rPr>
            <w:noProof/>
            <w:webHidden/>
          </w:rPr>
          <w:tab/>
        </w:r>
        <w:r>
          <w:rPr>
            <w:noProof/>
            <w:webHidden/>
          </w:rPr>
          <w:fldChar w:fldCharType="begin"/>
        </w:r>
        <w:r>
          <w:rPr>
            <w:noProof/>
            <w:webHidden/>
          </w:rPr>
          <w:instrText xml:space="preserve"> PAGEREF _Toc53134170 \h </w:instrText>
        </w:r>
        <w:r>
          <w:rPr>
            <w:noProof/>
            <w:webHidden/>
          </w:rPr>
        </w:r>
        <w:r>
          <w:rPr>
            <w:noProof/>
            <w:webHidden/>
          </w:rPr>
          <w:fldChar w:fldCharType="separate"/>
        </w:r>
        <w:r>
          <w:rPr>
            <w:noProof/>
            <w:webHidden/>
          </w:rPr>
          <w:t>182</w:t>
        </w:r>
        <w:r>
          <w:rPr>
            <w:noProof/>
            <w:webHidden/>
          </w:rPr>
          <w:fldChar w:fldCharType="end"/>
        </w:r>
      </w:hyperlink>
    </w:p>
    <w:p w14:paraId="351CFCC5" w14:textId="09CFBF45"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71" w:history="1">
        <w:r w:rsidRPr="0085006E">
          <w:rPr>
            <w:rStyle w:val="Hyperlink"/>
            <w:noProof/>
          </w:rPr>
          <w:t>18.3</w:t>
        </w:r>
        <w:r>
          <w:rPr>
            <w:rFonts w:asciiTheme="minorHAnsi" w:eastAsiaTheme="minorEastAsia" w:hAnsiTheme="minorHAnsi" w:cstheme="minorBidi"/>
            <w:noProof/>
            <w:sz w:val="22"/>
            <w:szCs w:val="22"/>
          </w:rPr>
          <w:tab/>
        </w:r>
        <w:r w:rsidRPr="0085006E">
          <w:rPr>
            <w:rStyle w:val="Hyperlink"/>
            <w:noProof/>
          </w:rPr>
          <w:t>General Syntax</w:t>
        </w:r>
        <w:r>
          <w:rPr>
            <w:noProof/>
            <w:webHidden/>
          </w:rPr>
          <w:tab/>
        </w:r>
        <w:r>
          <w:rPr>
            <w:noProof/>
            <w:webHidden/>
          </w:rPr>
          <w:fldChar w:fldCharType="begin"/>
        </w:r>
        <w:r>
          <w:rPr>
            <w:noProof/>
            <w:webHidden/>
          </w:rPr>
          <w:instrText xml:space="preserve"> PAGEREF _Toc53134171 \h </w:instrText>
        </w:r>
        <w:r>
          <w:rPr>
            <w:noProof/>
            <w:webHidden/>
          </w:rPr>
        </w:r>
        <w:r>
          <w:rPr>
            <w:noProof/>
            <w:webHidden/>
          </w:rPr>
          <w:fldChar w:fldCharType="separate"/>
        </w:r>
        <w:r>
          <w:rPr>
            <w:noProof/>
            <w:webHidden/>
          </w:rPr>
          <w:t>183</w:t>
        </w:r>
        <w:r>
          <w:rPr>
            <w:noProof/>
            <w:webHidden/>
          </w:rPr>
          <w:fldChar w:fldCharType="end"/>
        </w:r>
      </w:hyperlink>
    </w:p>
    <w:p w14:paraId="3419D2E8" w14:textId="2830F6D8"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72" w:history="1">
        <w:r w:rsidRPr="0085006E">
          <w:rPr>
            <w:rStyle w:val="Hyperlink"/>
            <w:noProof/>
          </w:rPr>
          <w:t>18.4</w:t>
        </w:r>
        <w:r>
          <w:rPr>
            <w:rFonts w:asciiTheme="minorHAnsi" w:eastAsiaTheme="minorEastAsia" w:hAnsiTheme="minorHAnsi" w:cstheme="minorBidi"/>
            <w:noProof/>
            <w:sz w:val="22"/>
            <w:szCs w:val="22"/>
          </w:rPr>
          <w:tab/>
        </w:r>
        <w:r w:rsidRPr="0085006E">
          <w:rPr>
            <w:rStyle w:val="Hyperlink"/>
            <w:noProof/>
          </w:rPr>
          <w:t>DFDL Expression Syntax</w:t>
        </w:r>
        <w:r>
          <w:rPr>
            <w:noProof/>
            <w:webHidden/>
          </w:rPr>
          <w:tab/>
        </w:r>
        <w:r>
          <w:rPr>
            <w:noProof/>
            <w:webHidden/>
          </w:rPr>
          <w:fldChar w:fldCharType="begin"/>
        </w:r>
        <w:r>
          <w:rPr>
            <w:noProof/>
            <w:webHidden/>
          </w:rPr>
          <w:instrText xml:space="preserve"> PAGEREF _Toc53134172 \h </w:instrText>
        </w:r>
        <w:r>
          <w:rPr>
            <w:noProof/>
            <w:webHidden/>
          </w:rPr>
        </w:r>
        <w:r>
          <w:rPr>
            <w:noProof/>
            <w:webHidden/>
          </w:rPr>
          <w:fldChar w:fldCharType="separate"/>
        </w:r>
        <w:r>
          <w:rPr>
            <w:noProof/>
            <w:webHidden/>
          </w:rPr>
          <w:t>183</w:t>
        </w:r>
        <w:r>
          <w:rPr>
            <w:noProof/>
            <w:webHidden/>
          </w:rPr>
          <w:fldChar w:fldCharType="end"/>
        </w:r>
      </w:hyperlink>
    </w:p>
    <w:p w14:paraId="5DBCD0BE" w14:textId="39CAEA26"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73" w:history="1">
        <w:r w:rsidRPr="0085006E">
          <w:rPr>
            <w:rStyle w:val="Hyperlink"/>
            <w:noProof/>
          </w:rPr>
          <w:t>18.5</w:t>
        </w:r>
        <w:r>
          <w:rPr>
            <w:rFonts w:asciiTheme="minorHAnsi" w:eastAsiaTheme="minorEastAsia" w:hAnsiTheme="minorHAnsi" w:cstheme="minorBidi"/>
            <w:noProof/>
            <w:sz w:val="22"/>
            <w:szCs w:val="22"/>
          </w:rPr>
          <w:tab/>
        </w:r>
        <w:r w:rsidRPr="0085006E">
          <w:rPr>
            <w:rStyle w:val="Hyperlink"/>
            <w:noProof/>
          </w:rPr>
          <w:t>Constructors, Functions and Operators</w:t>
        </w:r>
        <w:r>
          <w:rPr>
            <w:noProof/>
            <w:webHidden/>
          </w:rPr>
          <w:tab/>
        </w:r>
        <w:r>
          <w:rPr>
            <w:noProof/>
            <w:webHidden/>
          </w:rPr>
          <w:fldChar w:fldCharType="begin"/>
        </w:r>
        <w:r>
          <w:rPr>
            <w:noProof/>
            <w:webHidden/>
          </w:rPr>
          <w:instrText xml:space="preserve"> PAGEREF _Toc53134173 \h </w:instrText>
        </w:r>
        <w:r>
          <w:rPr>
            <w:noProof/>
            <w:webHidden/>
          </w:rPr>
        </w:r>
        <w:r>
          <w:rPr>
            <w:noProof/>
            <w:webHidden/>
          </w:rPr>
          <w:fldChar w:fldCharType="separate"/>
        </w:r>
        <w:r>
          <w:rPr>
            <w:noProof/>
            <w:webHidden/>
          </w:rPr>
          <w:t>185</w:t>
        </w:r>
        <w:r>
          <w:rPr>
            <w:noProof/>
            <w:webHidden/>
          </w:rPr>
          <w:fldChar w:fldCharType="end"/>
        </w:r>
      </w:hyperlink>
    </w:p>
    <w:p w14:paraId="2FA0E749" w14:textId="7259EFBB" w:rsidR="007D03E3" w:rsidRDefault="007D03E3">
      <w:pPr>
        <w:pStyle w:val="TOC3"/>
        <w:rPr>
          <w:rFonts w:asciiTheme="minorHAnsi" w:eastAsiaTheme="minorEastAsia" w:hAnsiTheme="minorHAnsi" w:cstheme="minorBidi"/>
          <w:noProof/>
          <w:sz w:val="22"/>
          <w:szCs w:val="22"/>
        </w:rPr>
      </w:pPr>
      <w:hyperlink w:anchor="_Toc53134174" w:history="1">
        <w:r w:rsidRPr="0085006E">
          <w:rPr>
            <w:rStyle w:val="Hyperlink"/>
            <w:noProof/>
            <w14:scene3d>
              <w14:camera w14:prst="orthographicFront"/>
              <w14:lightRig w14:rig="threePt" w14:dir="t">
                <w14:rot w14:lat="0" w14:lon="0" w14:rev="0"/>
              </w14:lightRig>
            </w14:scene3d>
          </w:rPr>
          <w:t>18.5.1</w:t>
        </w:r>
        <w:r>
          <w:rPr>
            <w:rFonts w:asciiTheme="minorHAnsi" w:eastAsiaTheme="minorEastAsia" w:hAnsiTheme="minorHAnsi" w:cstheme="minorBidi"/>
            <w:noProof/>
            <w:sz w:val="22"/>
            <w:szCs w:val="22"/>
          </w:rPr>
          <w:tab/>
        </w:r>
        <w:r w:rsidRPr="0085006E">
          <w:rPr>
            <w:rStyle w:val="Hyperlink"/>
            <w:noProof/>
          </w:rPr>
          <w:t>Constructor Functions for XML Schema Built-in Types</w:t>
        </w:r>
        <w:r>
          <w:rPr>
            <w:noProof/>
            <w:webHidden/>
          </w:rPr>
          <w:tab/>
        </w:r>
        <w:r>
          <w:rPr>
            <w:noProof/>
            <w:webHidden/>
          </w:rPr>
          <w:fldChar w:fldCharType="begin"/>
        </w:r>
        <w:r>
          <w:rPr>
            <w:noProof/>
            <w:webHidden/>
          </w:rPr>
          <w:instrText xml:space="preserve"> PAGEREF _Toc53134174 \h </w:instrText>
        </w:r>
        <w:r>
          <w:rPr>
            <w:noProof/>
            <w:webHidden/>
          </w:rPr>
        </w:r>
        <w:r>
          <w:rPr>
            <w:noProof/>
            <w:webHidden/>
          </w:rPr>
          <w:fldChar w:fldCharType="separate"/>
        </w:r>
        <w:r>
          <w:rPr>
            <w:noProof/>
            <w:webHidden/>
          </w:rPr>
          <w:t>185</w:t>
        </w:r>
        <w:r>
          <w:rPr>
            <w:noProof/>
            <w:webHidden/>
          </w:rPr>
          <w:fldChar w:fldCharType="end"/>
        </w:r>
      </w:hyperlink>
    </w:p>
    <w:p w14:paraId="4AD5A254" w14:textId="079CB065" w:rsidR="007D03E3" w:rsidRDefault="007D03E3">
      <w:pPr>
        <w:pStyle w:val="TOC3"/>
        <w:rPr>
          <w:rFonts w:asciiTheme="minorHAnsi" w:eastAsiaTheme="minorEastAsia" w:hAnsiTheme="minorHAnsi" w:cstheme="minorBidi"/>
          <w:noProof/>
          <w:sz w:val="22"/>
          <w:szCs w:val="22"/>
        </w:rPr>
      </w:pPr>
      <w:hyperlink w:anchor="_Toc53134175" w:history="1">
        <w:r w:rsidRPr="0085006E">
          <w:rPr>
            <w:rStyle w:val="Hyperlink"/>
            <w:noProof/>
            <w14:scene3d>
              <w14:camera w14:prst="orthographicFront"/>
              <w14:lightRig w14:rig="threePt" w14:dir="t">
                <w14:rot w14:lat="0" w14:lon="0" w14:rev="0"/>
              </w14:lightRig>
            </w14:scene3d>
          </w:rPr>
          <w:t>18.5.2</w:t>
        </w:r>
        <w:r>
          <w:rPr>
            <w:rFonts w:asciiTheme="minorHAnsi" w:eastAsiaTheme="minorEastAsia" w:hAnsiTheme="minorHAnsi" w:cstheme="minorBidi"/>
            <w:noProof/>
            <w:sz w:val="22"/>
            <w:szCs w:val="22"/>
          </w:rPr>
          <w:tab/>
        </w:r>
        <w:r w:rsidRPr="0085006E">
          <w:rPr>
            <w:rStyle w:val="Hyperlink"/>
            <w:noProof/>
          </w:rPr>
          <w:t>Standard XPath Functions</w:t>
        </w:r>
        <w:r>
          <w:rPr>
            <w:noProof/>
            <w:webHidden/>
          </w:rPr>
          <w:tab/>
        </w:r>
        <w:r>
          <w:rPr>
            <w:noProof/>
            <w:webHidden/>
          </w:rPr>
          <w:fldChar w:fldCharType="begin"/>
        </w:r>
        <w:r>
          <w:rPr>
            <w:noProof/>
            <w:webHidden/>
          </w:rPr>
          <w:instrText xml:space="preserve"> PAGEREF _Toc53134175 \h </w:instrText>
        </w:r>
        <w:r>
          <w:rPr>
            <w:noProof/>
            <w:webHidden/>
          </w:rPr>
        </w:r>
        <w:r>
          <w:rPr>
            <w:noProof/>
            <w:webHidden/>
          </w:rPr>
          <w:fldChar w:fldCharType="separate"/>
        </w:r>
        <w:r>
          <w:rPr>
            <w:noProof/>
            <w:webHidden/>
          </w:rPr>
          <w:t>186</w:t>
        </w:r>
        <w:r>
          <w:rPr>
            <w:noProof/>
            <w:webHidden/>
          </w:rPr>
          <w:fldChar w:fldCharType="end"/>
        </w:r>
      </w:hyperlink>
    </w:p>
    <w:p w14:paraId="00C13CF2" w14:textId="1439F79F" w:rsidR="007D03E3" w:rsidRDefault="007D03E3">
      <w:pPr>
        <w:pStyle w:val="TOC3"/>
        <w:rPr>
          <w:rFonts w:asciiTheme="minorHAnsi" w:eastAsiaTheme="minorEastAsia" w:hAnsiTheme="minorHAnsi" w:cstheme="minorBidi"/>
          <w:noProof/>
          <w:sz w:val="22"/>
          <w:szCs w:val="22"/>
        </w:rPr>
      </w:pPr>
      <w:hyperlink w:anchor="_Toc53134176" w:history="1">
        <w:r w:rsidRPr="0085006E">
          <w:rPr>
            <w:rStyle w:val="Hyperlink"/>
            <w:noProof/>
            <w14:scene3d>
              <w14:camera w14:prst="orthographicFront"/>
              <w14:lightRig w14:rig="threePt" w14:dir="t">
                <w14:rot w14:lat="0" w14:lon="0" w14:rev="0"/>
              </w14:lightRig>
            </w14:scene3d>
          </w:rPr>
          <w:t>18.5.3</w:t>
        </w:r>
        <w:r>
          <w:rPr>
            <w:rFonts w:asciiTheme="minorHAnsi" w:eastAsiaTheme="minorEastAsia" w:hAnsiTheme="minorHAnsi" w:cstheme="minorBidi"/>
            <w:noProof/>
            <w:sz w:val="22"/>
            <w:szCs w:val="22"/>
          </w:rPr>
          <w:tab/>
        </w:r>
        <w:r w:rsidRPr="0085006E">
          <w:rPr>
            <w:rStyle w:val="Hyperlink"/>
            <w:noProof/>
          </w:rPr>
          <w:t>DFDL Functions</w:t>
        </w:r>
        <w:r>
          <w:rPr>
            <w:noProof/>
            <w:webHidden/>
          </w:rPr>
          <w:tab/>
        </w:r>
        <w:r>
          <w:rPr>
            <w:noProof/>
            <w:webHidden/>
          </w:rPr>
          <w:fldChar w:fldCharType="begin"/>
        </w:r>
        <w:r>
          <w:rPr>
            <w:noProof/>
            <w:webHidden/>
          </w:rPr>
          <w:instrText xml:space="preserve"> PAGEREF _Toc53134176 \h </w:instrText>
        </w:r>
        <w:r>
          <w:rPr>
            <w:noProof/>
            <w:webHidden/>
          </w:rPr>
        </w:r>
        <w:r>
          <w:rPr>
            <w:noProof/>
            <w:webHidden/>
          </w:rPr>
          <w:fldChar w:fldCharType="separate"/>
        </w:r>
        <w:r>
          <w:rPr>
            <w:noProof/>
            <w:webHidden/>
          </w:rPr>
          <w:t>190</w:t>
        </w:r>
        <w:r>
          <w:rPr>
            <w:noProof/>
            <w:webHidden/>
          </w:rPr>
          <w:fldChar w:fldCharType="end"/>
        </w:r>
      </w:hyperlink>
    </w:p>
    <w:p w14:paraId="104BCDE2" w14:textId="1C3573DB" w:rsidR="007D03E3" w:rsidRDefault="007D03E3">
      <w:pPr>
        <w:pStyle w:val="TOC3"/>
        <w:rPr>
          <w:rFonts w:asciiTheme="minorHAnsi" w:eastAsiaTheme="minorEastAsia" w:hAnsiTheme="minorHAnsi" w:cstheme="minorBidi"/>
          <w:noProof/>
          <w:sz w:val="22"/>
          <w:szCs w:val="22"/>
        </w:rPr>
      </w:pPr>
      <w:hyperlink w:anchor="_Toc53134177" w:history="1">
        <w:r w:rsidRPr="0085006E">
          <w:rPr>
            <w:rStyle w:val="Hyperlink"/>
            <w:noProof/>
            <w14:scene3d>
              <w14:camera w14:prst="orthographicFront"/>
              <w14:lightRig w14:rig="threePt" w14:dir="t">
                <w14:rot w14:lat="0" w14:lon="0" w14:rev="0"/>
              </w14:lightRig>
            </w14:scene3d>
          </w:rPr>
          <w:t>18.5.4</w:t>
        </w:r>
        <w:r>
          <w:rPr>
            <w:rFonts w:asciiTheme="minorHAnsi" w:eastAsiaTheme="minorEastAsia" w:hAnsiTheme="minorHAnsi" w:cstheme="minorBidi"/>
            <w:noProof/>
            <w:sz w:val="22"/>
            <w:szCs w:val="22"/>
          </w:rPr>
          <w:tab/>
        </w:r>
        <w:r w:rsidRPr="0085006E">
          <w:rPr>
            <w:rStyle w:val="Hyperlink"/>
            <w:noProof/>
            <w:lang w:eastAsia="en-GB"/>
          </w:rPr>
          <w:t>DFDL Constructor Functions</w:t>
        </w:r>
        <w:r>
          <w:rPr>
            <w:noProof/>
            <w:webHidden/>
          </w:rPr>
          <w:tab/>
        </w:r>
        <w:r>
          <w:rPr>
            <w:noProof/>
            <w:webHidden/>
          </w:rPr>
          <w:fldChar w:fldCharType="begin"/>
        </w:r>
        <w:r>
          <w:rPr>
            <w:noProof/>
            <w:webHidden/>
          </w:rPr>
          <w:instrText xml:space="preserve"> PAGEREF _Toc53134177 \h </w:instrText>
        </w:r>
        <w:r>
          <w:rPr>
            <w:noProof/>
            <w:webHidden/>
          </w:rPr>
        </w:r>
        <w:r>
          <w:rPr>
            <w:noProof/>
            <w:webHidden/>
          </w:rPr>
          <w:fldChar w:fldCharType="separate"/>
        </w:r>
        <w:r>
          <w:rPr>
            <w:noProof/>
            <w:webHidden/>
          </w:rPr>
          <w:t>192</w:t>
        </w:r>
        <w:r>
          <w:rPr>
            <w:noProof/>
            <w:webHidden/>
          </w:rPr>
          <w:fldChar w:fldCharType="end"/>
        </w:r>
      </w:hyperlink>
    </w:p>
    <w:p w14:paraId="472612E5" w14:textId="29859BD7" w:rsidR="007D03E3" w:rsidRDefault="007D03E3">
      <w:pPr>
        <w:pStyle w:val="TOC3"/>
        <w:rPr>
          <w:rFonts w:asciiTheme="minorHAnsi" w:eastAsiaTheme="minorEastAsia" w:hAnsiTheme="minorHAnsi" w:cstheme="minorBidi"/>
          <w:noProof/>
          <w:sz w:val="22"/>
          <w:szCs w:val="22"/>
        </w:rPr>
      </w:pPr>
      <w:hyperlink w:anchor="_Toc53134178" w:history="1">
        <w:r w:rsidRPr="0085006E">
          <w:rPr>
            <w:rStyle w:val="Hyperlink"/>
            <w:noProof/>
            <w14:scene3d>
              <w14:camera w14:prst="orthographicFront"/>
              <w14:lightRig w14:rig="threePt" w14:dir="t">
                <w14:rot w14:lat="0" w14:lon="0" w14:rev="0"/>
              </w14:lightRig>
            </w14:scene3d>
          </w:rPr>
          <w:t>18.5.5</w:t>
        </w:r>
        <w:r>
          <w:rPr>
            <w:rFonts w:asciiTheme="minorHAnsi" w:eastAsiaTheme="minorEastAsia" w:hAnsiTheme="minorHAnsi" w:cstheme="minorBidi"/>
            <w:noProof/>
            <w:sz w:val="22"/>
            <w:szCs w:val="22"/>
          </w:rPr>
          <w:tab/>
        </w:r>
        <w:r w:rsidRPr="0085006E">
          <w:rPr>
            <w:rStyle w:val="Hyperlink"/>
            <w:noProof/>
          </w:rPr>
          <w:t>Miscellaneous Functions</w:t>
        </w:r>
        <w:r>
          <w:rPr>
            <w:noProof/>
            <w:webHidden/>
          </w:rPr>
          <w:tab/>
        </w:r>
        <w:r>
          <w:rPr>
            <w:noProof/>
            <w:webHidden/>
          </w:rPr>
          <w:fldChar w:fldCharType="begin"/>
        </w:r>
        <w:r>
          <w:rPr>
            <w:noProof/>
            <w:webHidden/>
          </w:rPr>
          <w:instrText xml:space="preserve"> PAGEREF _Toc53134178 \h </w:instrText>
        </w:r>
        <w:r>
          <w:rPr>
            <w:noProof/>
            <w:webHidden/>
          </w:rPr>
        </w:r>
        <w:r>
          <w:rPr>
            <w:noProof/>
            <w:webHidden/>
          </w:rPr>
          <w:fldChar w:fldCharType="separate"/>
        </w:r>
        <w:r>
          <w:rPr>
            <w:noProof/>
            <w:webHidden/>
          </w:rPr>
          <w:t>193</w:t>
        </w:r>
        <w:r>
          <w:rPr>
            <w:noProof/>
            <w:webHidden/>
          </w:rPr>
          <w:fldChar w:fldCharType="end"/>
        </w:r>
      </w:hyperlink>
    </w:p>
    <w:p w14:paraId="1AAFBE96" w14:textId="25D64730"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79" w:history="1">
        <w:r w:rsidRPr="0085006E">
          <w:rPr>
            <w:rStyle w:val="Hyperlink"/>
            <w:noProof/>
          </w:rPr>
          <w:t>18.6</w:t>
        </w:r>
        <w:r>
          <w:rPr>
            <w:rFonts w:asciiTheme="minorHAnsi" w:eastAsiaTheme="minorEastAsia" w:hAnsiTheme="minorHAnsi" w:cstheme="minorBidi"/>
            <w:noProof/>
            <w:sz w:val="22"/>
            <w:szCs w:val="22"/>
          </w:rPr>
          <w:tab/>
        </w:r>
        <w:r w:rsidRPr="0085006E">
          <w:rPr>
            <w:rStyle w:val="Hyperlink"/>
            <w:noProof/>
          </w:rPr>
          <w:t>Unparsing and Circular Expression Deadlock Errors</w:t>
        </w:r>
        <w:r>
          <w:rPr>
            <w:noProof/>
            <w:webHidden/>
          </w:rPr>
          <w:tab/>
        </w:r>
        <w:r>
          <w:rPr>
            <w:noProof/>
            <w:webHidden/>
          </w:rPr>
          <w:fldChar w:fldCharType="begin"/>
        </w:r>
        <w:r>
          <w:rPr>
            <w:noProof/>
            <w:webHidden/>
          </w:rPr>
          <w:instrText xml:space="preserve"> PAGEREF _Toc53134179 \h </w:instrText>
        </w:r>
        <w:r>
          <w:rPr>
            <w:noProof/>
            <w:webHidden/>
          </w:rPr>
        </w:r>
        <w:r>
          <w:rPr>
            <w:noProof/>
            <w:webHidden/>
          </w:rPr>
          <w:fldChar w:fldCharType="separate"/>
        </w:r>
        <w:r>
          <w:rPr>
            <w:noProof/>
            <w:webHidden/>
          </w:rPr>
          <w:t>194</w:t>
        </w:r>
        <w:r>
          <w:rPr>
            <w:noProof/>
            <w:webHidden/>
          </w:rPr>
          <w:fldChar w:fldCharType="end"/>
        </w:r>
      </w:hyperlink>
    </w:p>
    <w:p w14:paraId="632F4520" w14:textId="25FADAA5" w:rsidR="007D03E3" w:rsidRDefault="007D03E3">
      <w:pPr>
        <w:pStyle w:val="TOC1"/>
        <w:tabs>
          <w:tab w:val="left" w:pos="600"/>
        </w:tabs>
        <w:rPr>
          <w:rFonts w:asciiTheme="minorHAnsi" w:eastAsiaTheme="minorEastAsia" w:hAnsiTheme="minorHAnsi" w:cstheme="minorBidi"/>
          <w:noProof/>
          <w:sz w:val="22"/>
          <w:szCs w:val="22"/>
        </w:rPr>
      </w:pPr>
      <w:hyperlink w:anchor="_Toc53134180" w:history="1">
        <w:r w:rsidRPr="0085006E">
          <w:rPr>
            <w:rStyle w:val="Hyperlink"/>
            <w:noProof/>
          </w:rPr>
          <w:t>19</w:t>
        </w:r>
        <w:r>
          <w:rPr>
            <w:rFonts w:asciiTheme="minorHAnsi" w:eastAsiaTheme="minorEastAsia" w:hAnsiTheme="minorHAnsi" w:cstheme="minorBidi"/>
            <w:noProof/>
            <w:sz w:val="22"/>
            <w:szCs w:val="22"/>
          </w:rPr>
          <w:tab/>
        </w:r>
        <w:r w:rsidRPr="0085006E">
          <w:rPr>
            <w:rStyle w:val="Hyperlink"/>
            <w:noProof/>
          </w:rPr>
          <w:t>DFDL Regular Expressions</w:t>
        </w:r>
        <w:r>
          <w:rPr>
            <w:noProof/>
            <w:webHidden/>
          </w:rPr>
          <w:tab/>
        </w:r>
        <w:r>
          <w:rPr>
            <w:noProof/>
            <w:webHidden/>
          </w:rPr>
          <w:fldChar w:fldCharType="begin"/>
        </w:r>
        <w:r>
          <w:rPr>
            <w:noProof/>
            <w:webHidden/>
          </w:rPr>
          <w:instrText xml:space="preserve"> PAGEREF _Toc53134180 \h </w:instrText>
        </w:r>
        <w:r>
          <w:rPr>
            <w:noProof/>
            <w:webHidden/>
          </w:rPr>
        </w:r>
        <w:r>
          <w:rPr>
            <w:noProof/>
            <w:webHidden/>
          </w:rPr>
          <w:fldChar w:fldCharType="separate"/>
        </w:r>
        <w:r>
          <w:rPr>
            <w:noProof/>
            <w:webHidden/>
          </w:rPr>
          <w:t>195</w:t>
        </w:r>
        <w:r>
          <w:rPr>
            <w:noProof/>
            <w:webHidden/>
          </w:rPr>
          <w:fldChar w:fldCharType="end"/>
        </w:r>
      </w:hyperlink>
    </w:p>
    <w:p w14:paraId="277BC527" w14:textId="57E14E97" w:rsidR="007D03E3" w:rsidRDefault="007D03E3">
      <w:pPr>
        <w:pStyle w:val="TOC1"/>
        <w:tabs>
          <w:tab w:val="left" w:pos="600"/>
        </w:tabs>
        <w:rPr>
          <w:rFonts w:asciiTheme="minorHAnsi" w:eastAsiaTheme="minorEastAsia" w:hAnsiTheme="minorHAnsi" w:cstheme="minorBidi"/>
          <w:noProof/>
          <w:sz w:val="22"/>
          <w:szCs w:val="22"/>
        </w:rPr>
      </w:pPr>
      <w:hyperlink w:anchor="_Toc53134181" w:history="1">
        <w:r w:rsidRPr="0085006E">
          <w:rPr>
            <w:rStyle w:val="Hyperlink"/>
            <w:noProof/>
          </w:rPr>
          <w:t>20</w:t>
        </w:r>
        <w:r>
          <w:rPr>
            <w:rFonts w:asciiTheme="minorHAnsi" w:eastAsiaTheme="minorEastAsia" w:hAnsiTheme="minorHAnsi" w:cstheme="minorBidi"/>
            <w:noProof/>
            <w:sz w:val="22"/>
            <w:szCs w:val="22"/>
          </w:rPr>
          <w:tab/>
        </w:r>
        <w:r w:rsidRPr="0085006E">
          <w:rPr>
            <w:rStyle w:val="Hyperlink"/>
            <w:noProof/>
          </w:rPr>
          <w:t>External Control of the DFDL Processor</w:t>
        </w:r>
        <w:r>
          <w:rPr>
            <w:noProof/>
            <w:webHidden/>
          </w:rPr>
          <w:tab/>
        </w:r>
        <w:r>
          <w:rPr>
            <w:noProof/>
            <w:webHidden/>
          </w:rPr>
          <w:fldChar w:fldCharType="begin"/>
        </w:r>
        <w:r>
          <w:rPr>
            <w:noProof/>
            <w:webHidden/>
          </w:rPr>
          <w:instrText xml:space="preserve"> PAGEREF _Toc53134181 \h </w:instrText>
        </w:r>
        <w:r>
          <w:rPr>
            <w:noProof/>
            <w:webHidden/>
          </w:rPr>
        </w:r>
        <w:r>
          <w:rPr>
            <w:noProof/>
            <w:webHidden/>
          </w:rPr>
          <w:fldChar w:fldCharType="separate"/>
        </w:r>
        <w:r>
          <w:rPr>
            <w:noProof/>
            <w:webHidden/>
          </w:rPr>
          <w:t>196</w:t>
        </w:r>
        <w:r>
          <w:rPr>
            <w:noProof/>
            <w:webHidden/>
          </w:rPr>
          <w:fldChar w:fldCharType="end"/>
        </w:r>
      </w:hyperlink>
    </w:p>
    <w:p w14:paraId="52472B8E" w14:textId="402A8043" w:rsidR="007D03E3" w:rsidRDefault="007D03E3">
      <w:pPr>
        <w:pStyle w:val="TOC1"/>
        <w:tabs>
          <w:tab w:val="left" w:pos="600"/>
        </w:tabs>
        <w:rPr>
          <w:rFonts w:asciiTheme="minorHAnsi" w:eastAsiaTheme="minorEastAsia" w:hAnsiTheme="minorHAnsi" w:cstheme="minorBidi"/>
          <w:noProof/>
          <w:sz w:val="22"/>
          <w:szCs w:val="22"/>
        </w:rPr>
      </w:pPr>
      <w:hyperlink w:anchor="_Toc53134182" w:history="1">
        <w:r w:rsidRPr="0085006E">
          <w:rPr>
            <w:rStyle w:val="Hyperlink"/>
            <w:noProof/>
          </w:rPr>
          <w:t>21</w:t>
        </w:r>
        <w:r>
          <w:rPr>
            <w:rFonts w:asciiTheme="minorHAnsi" w:eastAsiaTheme="minorEastAsia" w:hAnsiTheme="minorHAnsi" w:cstheme="minorBidi"/>
            <w:noProof/>
            <w:sz w:val="22"/>
            <w:szCs w:val="22"/>
          </w:rPr>
          <w:tab/>
        </w:r>
        <w:r w:rsidRPr="0085006E">
          <w:rPr>
            <w:rStyle w:val="Hyperlink"/>
            <w:noProof/>
          </w:rPr>
          <w:t>Built-in Specifications</w:t>
        </w:r>
        <w:r>
          <w:rPr>
            <w:noProof/>
            <w:webHidden/>
          </w:rPr>
          <w:tab/>
        </w:r>
        <w:r>
          <w:rPr>
            <w:noProof/>
            <w:webHidden/>
          </w:rPr>
          <w:fldChar w:fldCharType="begin"/>
        </w:r>
        <w:r>
          <w:rPr>
            <w:noProof/>
            <w:webHidden/>
          </w:rPr>
          <w:instrText xml:space="preserve"> PAGEREF _Toc53134182 \h </w:instrText>
        </w:r>
        <w:r>
          <w:rPr>
            <w:noProof/>
            <w:webHidden/>
          </w:rPr>
        </w:r>
        <w:r>
          <w:rPr>
            <w:noProof/>
            <w:webHidden/>
          </w:rPr>
          <w:fldChar w:fldCharType="separate"/>
        </w:r>
        <w:r>
          <w:rPr>
            <w:noProof/>
            <w:webHidden/>
          </w:rPr>
          <w:t>197</w:t>
        </w:r>
        <w:r>
          <w:rPr>
            <w:noProof/>
            <w:webHidden/>
          </w:rPr>
          <w:fldChar w:fldCharType="end"/>
        </w:r>
      </w:hyperlink>
    </w:p>
    <w:p w14:paraId="0F5EBDE1" w14:textId="6F10C40B" w:rsidR="007D03E3" w:rsidRDefault="007D03E3">
      <w:pPr>
        <w:pStyle w:val="TOC1"/>
        <w:tabs>
          <w:tab w:val="left" w:pos="600"/>
        </w:tabs>
        <w:rPr>
          <w:rFonts w:asciiTheme="minorHAnsi" w:eastAsiaTheme="minorEastAsia" w:hAnsiTheme="minorHAnsi" w:cstheme="minorBidi"/>
          <w:noProof/>
          <w:sz w:val="22"/>
          <w:szCs w:val="22"/>
        </w:rPr>
      </w:pPr>
      <w:hyperlink w:anchor="_Toc53134183" w:history="1">
        <w:r w:rsidRPr="0085006E">
          <w:rPr>
            <w:rStyle w:val="Hyperlink"/>
            <w:noProof/>
          </w:rPr>
          <w:t>22</w:t>
        </w:r>
        <w:r>
          <w:rPr>
            <w:rFonts w:asciiTheme="minorHAnsi" w:eastAsiaTheme="minorEastAsia" w:hAnsiTheme="minorHAnsi" w:cstheme="minorBidi"/>
            <w:noProof/>
            <w:sz w:val="22"/>
            <w:szCs w:val="22"/>
          </w:rPr>
          <w:tab/>
        </w:r>
        <w:r w:rsidRPr="0085006E">
          <w:rPr>
            <w:rStyle w:val="Hyperlink"/>
            <w:noProof/>
          </w:rPr>
          <w:t>Conformance</w:t>
        </w:r>
        <w:r>
          <w:rPr>
            <w:noProof/>
            <w:webHidden/>
          </w:rPr>
          <w:tab/>
        </w:r>
        <w:r>
          <w:rPr>
            <w:noProof/>
            <w:webHidden/>
          </w:rPr>
          <w:fldChar w:fldCharType="begin"/>
        </w:r>
        <w:r>
          <w:rPr>
            <w:noProof/>
            <w:webHidden/>
          </w:rPr>
          <w:instrText xml:space="preserve"> PAGEREF _Toc53134183 \h </w:instrText>
        </w:r>
        <w:r>
          <w:rPr>
            <w:noProof/>
            <w:webHidden/>
          </w:rPr>
        </w:r>
        <w:r>
          <w:rPr>
            <w:noProof/>
            <w:webHidden/>
          </w:rPr>
          <w:fldChar w:fldCharType="separate"/>
        </w:r>
        <w:r>
          <w:rPr>
            <w:noProof/>
            <w:webHidden/>
          </w:rPr>
          <w:t>198</w:t>
        </w:r>
        <w:r>
          <w:rPr>
            <w:noProof/>
            <w:webHidden/>
          </w:rPr>
          <w:fldChar w:fldCharType="end"/>
        </w:r>
      </w:hyperlink>
    </w:p>
    <w:p w14:paraId="40A72BAB" w14:textId="6CC9428C" w:rsidR="007D03E3" w:rsidRDefault="007D03E3">
      <w:pPr>
        <w:pStyle w:val="TOC1"/>
        <w:tabs>
          <w:tab w:val="left" w:pos="600"/>
        </w:tabs>
        <w:rPr>
          <w:rFonts w:asciiTheme="minorHAnsi" w:eastAsiaTheme="minorEastAsia" w:hAnsiTheme="minorHAnsi" w:cstheme="minorBidi"/>
          <w:noProof/>
          <w:sz w:val="22"/>
          <w:szCs w:val="22"/>
        </w:rPr>
      </w:pPr>
      <w:hyperlink w:anchor="_Toc53134184" w:history="1">
        <w:r w:rsidRPr="0085006E">
          <w:rPr>
            <w:rStyle w:val="Hyperlink"/>
            <w:noProof/>
          </w:rPr>
          <w:t>23</w:t>
        </w:r>
        <w:r>
          <w:rPr>
            <w:rFonts w:asciiTheme="minorHAnsi" w:eastAsiaTheme="minorEastAsia" w:hAnsiTheme="minorHAnsi" w:cstheme="minorBidi"/>
            <w:noProof/>
            <w:sz w:val="22"/>
            <w:szCs w:val="22"/>
          </w:rPr>
          <w:tab/>
        </w:r>
        <w:r w:rsidRPr="0085006E">
          <w:rPr>
            <w:rStyle w:val="Hyperlink"/>
            <w:noProof/>
          </w:rPr>
          <w:t>Optional DFDL Features</w:t>
        </w:r>
        <w:r>
          <w:rPr>
            <w:noProof/>
            <w:webHidden/>
          </w:rPr>
          <w:tab/>
        </w:r>
        <w:r>
          <w:rPr>
            <w:noProof/>
            <w:webHidden/>
          </w:rPr>
          <w:fldChar w:fldCharType="begin"/>
        </w:r>
        <w:r>
          <w:rPr>
            <w:noProof/>
            <w:webHidden/>
          </w:rPr>
          <w:instrText xml:space="preserve"> PAGEREF _Toc53134184 \h </w:instrText>
        </w:r>
        <w:r>
          <w:rPr>
            <w:noProof/>
            <w:webHidden/>
          </w:rPr>
        </w:r>
        <w:r>
          <w:rPr>
            <w:noProof/>
            <w:webHidden/>
          </w:rPr>
          <w:fldChar w:fldCharType="separate"/>
        </w:r>
        <w:r>
          <w:rPr>
            <w:noProof/>
            <w:webHidden/>
          </w:rPr>
          <w:t>199</w:t>
        </w:r>
        <w:r>
          <w:rPr>
            <w:noProof/>
            <w:webHidden/>
          </w:rPr>
          <w:fldChar w:fldCharType="end"/>
        </w:r>
      </w:hyperlink>
    </w:p>
    <w:p w14:paraId="68430B2C" w14:textId="1C29CD12" w:rsidR="007D03E3" w:rsidRDefault="007D03E3">
      <w:pPr>
        <w:pStyle w:val="TOC1"/>
        <w:tabs>
          <w:tab w:val="left" w:pos="600"/>
        </w:tabs>
        <w:rPr>
          <w:rFonts w:asciiTheme="minorHAnsi" w:eastAsiaTheme="minorEastAsia" w:hAnsiTheme="minorHAnsi" w:cstheme="minorBidi"/>
          <w:noProof/>
          <w:sz w:val="22"/>
          <w:szCs w:val="22"/>
        </w:rPr>
      </w:pPr>
      <w:hyperlink w:anchor="_Toc53134185" w:history="1">
        <w:r w:rsidRPr="0085006E">
          <w:rPr>
            <w:rStyle w:val="Hyperlink"/>
            <w:noProof/>
          </w:rPr>
          <w:t>24</w:t>
        </w:r>
        <w:r>
          <w:rPr>
            <w:rFonts w:asciiTheme="minorHAnsi" w:eastAsiaTheme="minorEastAsia" w:hAnsiTheme="minorHAnsi" w:cstheme="minorBidi"/>
            <w:noProof/>
            <w:sz w:val="22"/>
            <w:szCs w:val="22"/>
          </w:rPr>
          <w:tab/>
        </w:r>
        <w:r w:rsidRPr="0085006E">
          <w:rPr>
            <w:rStyle w:val="Hyperlink"/>
            <w:noProof/>
          </w:rPr>
          <w:t>Security Considerations</w:t>
        </w:r>
        <w:r>
          <w:rPr>
            <w:noProof/>
            <w:webHidden/>
          </w:rPr>
          <w:tab/>
        </w:r>
        <w:r>
          <w:rPr>
            <w:noProof/>
            <w:webHidden/>
          </w:rPr>
          <w:fldChar w:fldCharType="begin"/>
        </w:r>
        <w:r>
          <w:rPr>
            <w:noProof/>
            <w:webHidden/>
          </w:rPr>
          <w:instrText xml:space="preserve"> PAGEREF _Toc53134185 \h </w:instrText>
        </w:r>
        <w:r>
          <w:rPr>
            <w:noProof/>
            <w:webHidden/>
          </w:rPr>
        </w:r>
        <w:r>
          <w:rPr>
            <w:noProof/>
            <w:webHidden/>
          </w:rPr>
          <w:fldChar w:fldCharType="separate"/>
        </w:r>
        <w:r>
          <w:rPr>
            <w:noProof/>
            <w:webHidden/>
          </w:rPr>
          <w:t>201</w:t>
        </w:r>
        <w:r>
          <w:rPr>
            <w:noProof/>
            <w:webHidden/>
          </w:rPr>
          <w:fldChar w:fldCharType="end"/>
        </w:r>
      </w:hyperlink>
    </w:p>
    <w:p w14:paraId="6F107ED5" w14:textId="53493AC6" w:rsidR="007D03E3" w:rsidRDefault="007D03E3">
      <w:pPr>
        <w:pStyle w:val="TOC1"/>
        <w:tabs>
          <w:tab w:val="left" w:pos="600"/>
        </w:tabs>
        <w:rPr>
          <w:rFonts w:asciiTheme="minorHAnsi" w:eastAsiaTheme="minorEastAsia" w:hAnsiTheme="minorHAnsi" w:cstheme="minorBidi"/>
          <w:noProof/>
          <w:sz w:val="22"/>
          <w:szCs w:val="22"/>
        </w:rPr>
      </w:pPr>
      <w:hyperlink w:anchor="_Toc53134186" w:history="1">
        <w:r w:rsidRPr="0085006E">
          <w:rPr>
            <w:rStyle w:val="Hyperlink"/>
            <w:noProof/>
          </w:rPr>
          <w:t>25</w:t>
        </w:r>
        <w:r>
          <w:rPr>
            <w:rFonts w:asciiTheme="minorHAnsi" w:eastAsiaTheme="minorEastAsia" w:hAnsiTheme="minorHAnsi" w:cstheme="minorBidi"/>
            <w:noProof/>
            <w:sz w:val="22"/>
            <w:szCs w:val="22"/>
          </w:rPr>
          <w:tab/>
        </w:r>
        <w:r w:rsidRPr="0085006E">
          <w:rPr>
            <w:rStyle w:val="Hyperlink"/>
            <w:noProof/>
          </w:rPr>
          <w:t>Authors and Contributors</w:t>
        </w:r>
        <w:r>
          <w:rPr>
            <w:noProof/>
            <w:webHidden/>
          </w:rPr>
          <w:tab/>
        </w:r>
        <w:r>
          <w:rPr>
            <w:noProof/>
            <w:webHidden/>
          </w:rPr>
          <w:fldChar w:fldCharType="begin"/>
        </w:r>
        <w:r>
          <w:rPr>
            <w:noProof/>
            <w:webHidden/>
          </w:rPr>
          <w:instrText xml:space="preserve"> PAGEREF _Toc53134186 \h </w:instrText>
        </w:r>
        <w:r>
          <w:rPr>
            <w:noProof/>
            <w:webHidden/>
          </w:rPr>
        </w:r>
        <w:r>
          <w:rPr>
            <w:noProof/>
            <w:webHidden/>
          </w:rPr>
          <w:fldChar w:fldCharType="separate"/>
        </w:r>
        <w:r>
          <w:rPr>
            <w:noProof/>
            <w:webHidden/>
          </w:rPr>
          <w:t>202</w:t>
        </w:r>
        <w:r>
          <w:rPr>
            <w:noProof/>
            <w:webHidden/>
          </w:rPr>
          <w:fldChar w:fldCharType="end"/>
        </w:r>
      </w:hyperlink>
    </w:p>
    <w:p w14:paraId="66DEA823" w14:textId="7F67347A" w:rsidR="007D03E3" w:rsidRDefault="007D03E3">
      <w:pPr>
        <w:pStyle w:val="TOC1"/>
        <w:tabs>
          <w:tab w:val="left" w:pos="600"/>
        </w:tabs>
        <w:rPr>
          <w:rFonts w:asciiTheme="minorHAnsi" w:eastAsiaTheme="minorEastAsia" w:hAnsiTheme="minorHAnsi" w:cstheme="minorBidi"/>
          <w:noProof/>
          <w:sz w:val="22"/>
          <w:szCs w:val="22"/>
        </w:rPr>
      </w:pPr>
      <w:hyperlink w:anchor="_Toc53134187" w:history="1">
        <w:r w:rsidRPr="0085006E">
          <w:rPr>
            <w:rStyle w:val="Hyperlink"/>
            <w:noProof/>
          </w:rPr>
          <w:t>26</w:t>
        </w:r>
        <w:r>
          <w:rPr>
            <w:rFonts w:asciiTheme="minorHAnsi" w:eastAsiaTheme="minorEastAsia" w:hAnsiTheme="minorHAnsi" w:cstheme="minorBidi"/>
            <w:noProof/>
            <w:sz w:val="22"/>
            <w:szCs w:val="22"/>
          </w:rPr>
          <w:tab/>
        </w:r>
        <w:r w:rsidRPr="0085006E">
          <w:rPr>
            <w:rStyle w:val="Hyperlink"/>
            <w:noProof/>
          </w:rPr>
          <w:t>Intellectual Property Statement</w:t>
        </w:r>
        <w:r>
          <w:rPr>
            <w:noProof/>
            <w:webHidden/>
          </w:rPr>
          <w:tab/>
        </w:r>
        <w:r>
          <w:rPr>
            <w:noProof/>
            <w:webHidden/>
          </w:rPr>
          <w:fldChar w:fldCharType="begin"/>
        </w:r>
        <w:r>
          <w:rPr>
            <w:noProof/>
            <w:webHidden/>
          </w:rPr>
          <w:instrText xml:space="preserve"> PAGEREF _Toc53134187 \h </w:instrText>
        </w:r>
        <w:r>
          <w:rPr>
            <w:noProof/>
            <w:webHidden/>
          </w:rPr>
        </w:r>
        <w:r>
          <w:rPr>
            <w:noProof/>
            <w:webHidden/>
          </w:rPr>
          <w:fldChar w:fldCharType="separate"/>
        </w:r>
        <w:r>
          <w:rPr>
            <w:noProof/>
            <w:webHidden/>
          </w:rPr>
          <w:t>203</w:t>
        </w:r>
        <w:r>
          <w:rPr>
            <w:noProof/>
            <w:webHidden/>
          </w:rPr>
          <w:fldChar w:fldCharType="end"/>
        </w:r>
      </w:hyperlink>
    </w:p>
    <w:p w14:paraId="06E5432D" w14:textId="62136C13" w:rsidR="007D03E3" w:rsidRDefault="007D03E3">
      <w:pPr>
        <w:pStyle w:val="TOC1"/>
        <w:tabs>
          <w:tab w:val="left" w:pos="600"/>
        </w:tabs>
        <w:rPr>
          <w:rFonts w:asciiTheme="minorHAnsi" w:eastAsiaTheme="minorEastAsia" w:hAnsiTheme="minorHAnsi" w:cstheme="minorBidi"/>
          <w:noProof/>
          <w:sz w:val="22"/>
          <w:szCs w:val="22"/>
        </w:rPr>
      </w:pPr>
      <w:hyperlink w:anchor="_Toc53134188" w:history="1">
        <w:r w:rsidRPr="0085006E">
          <w:rPr>
            <w:rStyle w:val="Hyperlink"/>
            <w:noProof/>
          </w:rPr>
          <w:t>27</w:t>
        </w:r>
        <w:r>
          <w:rPr>
            <w:rFonts w:asciiTheme="minorHAnsi" w:eastAsiaTheme="minorEastAsia" w:hAnsiTheme="minorHAnsi" w:cstheme="minorBidi"/>
            <w:noProof/>
            <w:sz w:val="22"/>
            <w:szCs w:val="22"/>
          </w:rPr>
          <w:tab/>
        </w:r>
        <w:r w:rsidRPr="0085006E">
          <w:rPr>
            <w:rStyle w:val="Hyperlink"/>
            <w:noProof/>
          </w:rPr>
          <w:t>Disclaimer</w:t>
        </w:r>
        <w:r>
          <w:rPr>
            <w:noProof/>
            <w:webHidden/>
          </w:rPr>
          <w:tab/>
        </w:r>
        <w:r>
          <w:rPr>
            <w:noProof/>
            <w:webHidden/>
          </w:rPr>
          <w:fldChar w:fldCharType="begin"/>
        </w:r>
        <w:r>
          <w:rPr>
            <w:noProof/>
            <w:webHidden/>
          </w:rPr>
          <w:instrText xml:space="preserve"> PAGEREF _Toc53134188 \h </w:instrText>
        </w:r>
        <w:r>
          <w:rPr>
            <w:noProof/>
            <w:webHidden/>
          </w:rPr>
        </w:r>
        <w:r>
          <w:rPr>
            <w:noProof/>
            <w:webHidden/>
          </w:rPr>
          <w:fldChar w:fldCharType="separate"/>
        </w:r>
        <w:r>
          <w:rPr>
            <w:noProof/>
            <w:webHidden/>
          </w:rPr>
          <w:t>204</w:t>
        </w:r>
        <w:r>
          <w:rPr>
            <w:noProof/>
            <w:webHidden/>
          </w:rPr>
          <w:fldChar w:fldCharType="end"/>
        </w:r>
      </w:hyperlink>
    </w:p>
    <w:p w14:paraId="244EBD83" w14:textId="236134E7" w:rsidR="007D03E3" w:rsidRDefault="007D03E3">
      <w:pPr>
        <w:pStyle w:val="TOC1"/>
        <w:tabs>
          <w:tab w:val="left" w:pos="600"/>
        </w:tabs>
        <w:rPr>
          <w:rFonts w:asciiTheme="minorHAnsi" w:eastAsiaTheme="minorEastAsia" w:hAnsiTheme="minorHAnsi" w:cstheme="minorBidi"/>
          <w:noProof/>
          <w:sz w:val="22"/>
          <w:szCs w:val="22"/>
        </w:rPr>
      </w:pPr>
      <w:hyperlink w:anchor="_Toc53134189" w:history="1">
        <w:r w:rsidRPr="0085006E">
          <w:rPr>
            <w:rStyle w:val="Hyperlink"/>
            <w:noProof/>
          </w:rPr>
          <w:t>28</w:t>
        </w:r>
        <w:r>
          <w:rPr>
            <w:rFonts w:asciiTheme="minorHAnsi" w:eastAsiaTheme="minorEastAsia" w:hAnsiTheme="minorHAnsi" w:cstheme="minorBidi"/>
            <w:noProof/>
            <w:sz w:val="22"/>
            <w:szCs w:val="22"/>
          </w:rPr>
          <w:tab/>
        </w:r>
        <w:r w:rsidRPr="0085006E">
          <w:rPr>
            <w:rStyle w:val="Hyperlink"/>
            <w:noProof/>
          </w:rPr>
          <w:t>Full Copyright Notice</w:t>
        </w:r>
        <w:r>
          <w:rPr>
            <w:noProof/>
            <w:webHidden/>
          </w:rPr>
          <w:tab/>
        </w:r>
        <w:r>
          <w:rPr>
            <w:noProof/>
            <w:webHidden/>
          </w:rPr>
          <w:fldChar w:fldCharType="begin"/>
        </w:r>
        <w:r>
          <w:rPr>
            <w:noProof/>
            <w:webHidden/>
          </w:rPr>
          <w:instrText xml:space="preserve"> PAGEREF _Toc53134189 \h </w:instrText>
        </w:r>
        <w:r>
          <w:rPr>
            <w:noProof/>
            <w:webHidden/>
          </w:rPr>
        </w:r>
        <w:r>
          <w:rPr>
            <w:noProof/>
            <w:webHidden/>
          </w:rPr>
          <w:fldChar w:fldCharType="separate"/>
        </w:r>
        <w:r>
          <w:rPr>
            <w:noProof/>
            <w:webHidden/>
          </w:rPr>
          <w:t>205</w:t>
        </w:r>
        <w:r>
          <w:rPr>
            <w:noProof/>
            <w:webHidden/>
          </w:rPr>
          <w:fldChar w:fldCharType="end"/>
        </w:r>
      </w:hyperlink>
    </w:p>
    <w:p w14:paraId="7BC90BD9" w14:textId="0FCFEF1B" w:rsidR="007D03E3" w:rsidRDefault="007D03E3">
      <w:pPr>
        <w:pStyle w:val="TOC1"/>
        <w:tabs>
          <w:tab w:val="left" w:pos="600"/>
        </w:tabs>
        <w:rPr>
          <w:rFonts w:asciiTheme="minorHAnsi" w:eastAsiaTheme="minorEastAsia" w:hAnsiTheme="minorHAnsi" w:cstheme="minorBidi"/>
          <w:noProof/>
          <w:sz w:val="22"/>
          <w:szCs w:val="22"/>
        </w:rPr>
      </w:pPr>
      <w:hyperlink w:anchor="_Toc53134190" w:history="1">
        <w:r w:rsidRPr="0085006E">
          <w:rPr>
            <w:rStyle w:val="Hyperlink"/>
            <w:noProof/>
          </w:rPr>
          <w:t>29</w:t>
        </w:r>
        <w:r>
          <w:rPr>
            <w:rFonts w:asciiTheme="minorHAnsi" w:eastAsiaTheme="minorEastAsia" w:hAnsiTheme="minorHAnsi" w:cstheme="minorBidi"/>
            <w:noProof/>
            <w:sz w:val="22"/>
            <w:szCs w:val="22"/>
          </w:rPr>
          <w:tab/>
        </w:r>
        <w:r w:rsidRPr="0085006E">
          <w:rPr>
            <w:rStyle w:val="Hyperlink"/>
            <w:noProof/>
          </w:rPr>
          <w:t>References</w:t>
        </w:r>
        <w:r>
          <w:rPr>
            <w:noProof/>
            <w:webHidden/>
          </w:rPr>
          <w:tab/>
        </w:r>
        <w:r>
          <w:rPr>
            <w:noProof/>
            <w:webHidden/>
          </w:rPr>
          <w:fldChar w:fldCharType="begin"/>
        </w:r>
        <w:r>
          <w:rPr>
            <w:noProof/>
            <w:webHidden/>
          </w:rPr>
          <w:instrText xml:space="preserve"> PAGEREF _Toc53134190 \h </w:instrText>
        </w:r>
        <w:r>
          <w:rPr>
            <w:noProof/>
            <w:webHidden/>
          </w:rPr>
        </w:r>
        <w:r>
          <w:rPr>
            <w:noProof/>
            <w:webHidden/>
          </w:rPr>
          <w:fldChar w:fldCharType="separate"/>
        </w:r>
        <w:r>
          <w:rPr>
            <w:noProof/>
            <w:webHidden/>
          </w:rPr>
          <w:t>206</w:t>
        </w:r>
        <w:r>
          <w:rPr>
            <w:noProof/>
            <w:webHidden/>
          </w:rPr>
          <w:fldChar w:fldCharType="end"/>
        </w:r>
      </w:hyperlink>
    </w:p>
    <w:p w14:paraId="6AD88C0D" w14:textId="1EDBDABB" w:rsidR="007D03E3" w:rsidRDefault="007D03E3">
      <w:pPr>
        <w:pStyle w:val="TOC1"/>
        <w:tabs>
          <w:tab w:val="left" w:pos="600"/>
        </w:tabs>
        <w:rPr>
          <w:rFonts w:asciiTheme="minorHAnsi" w:eastAsiaTheme="minorEastAsia" w:hAnsiTheme="minorHAnsi" w:cstheme="minorBidi"/>
          <w:noProof/>
          <w:sz w:val="22"/>
          <w:szCs w:val="22"/>
        </w:rPr>
      </w:pPr>
      <w:hyperlink w:anchor="_Toc53134191" w:history="1">
        <w:r w:rsidRPr="0085006E">
          <w:rPr>
            <w:rStyle w:val="Hyperlink"/>
            <w:noProof/>
          </w:rPr>
          <w:t>30</w:t>
        </w:r>
        <w:r>
          <w:rPr>
            <w:rFonts w:asciiTheme="minorHAnsi" w:eastAsiaTheme="minorEastAsia" w:hAnsiTheme="minorHAnsi" w:cstheme="minorBidi"/>
            <w:noProof/>
            <w:sz w:val="22"/>
            <w:szCs w:val="22"/>
          </w:rPr>
          <w:tab/>
        </w:r>
        <w:r w:rsidRPr="0085006E">
          <w:rPr>
            <w:rStyle w:val="Hyperlink"/>
            <w:noProof/>
          </w:rPr>
          <w:t>Appendix A: Escape Scheme Use Cases</w:t>
        </w:r>
        <w:r>
          <w:rPr>
            <w:noProof/>
            <w:webHidden/>
          </w:rPr>
          <w:tab/>
        </w:r>
        <w:r>
          <w:rPr>
            <w:noProof/>
            <w:webHidden/>
          </w:rPr>
          <w:fldChar w:fldCharType="begin"/>
        </w:r>
        <w:r>
          <w:rPr>
            <w:noProof/>
            <w:webHidden/>
          </w:rPr>
          <w:instrText xml:space="preserve"> PAGEREF _Toc53134191 \h </w:instrText>
        </w:r>
        <w:r>
          <w:rPr>
            <w:noProof/>
            <w:webHidden/>
          </w:rPr>
        </w:r>
        <w:r>
          <w:rPr>
            <w:noProof/>
            <w:webHidden/>
          </w:rPr>
          <w:fldChar w:fldCharType="separate"/>
        </w:r>
        <w:r>
          <w:rPr>
            <w:noProof/>
            <w:webHidden/>
          </w:rPr>
          <w:t>209</w:t>
        </w:r>
        <w:r>
          <w:rPr>
            <w:noProof/>
            <w:webHidden/>
          </w:rPr>
          <w:fldChar w:fldCharType="end"/>
        </w:r>
      </w:hyperlink>
    </w:p>
    <w:p w14:paraId="1081B142" w14:textId="10737784"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92" w:history="1">
        <w:r w:rsidRPr="0085006E">
          <w:rPr>
            <w:rStyle w:val="Hyperlink"/>
            <w:noProof/>
          </w:rPr>
          <w:t>30.1</w:t>
        </w:r>
        <w:r>
          <w:rPr>
            <w:rFonts w:asciiTheme="minorHAnsi" w:eastAsiaTheme="minorEastAsia" w:hAnsiTheme="minorHAnsi" w:cstheme="minorBidi"/>
            <w:noProof/>
            <w:sz w:val="22"/>
            <w:szCs w:val="22"/>
          </w:rPr>
          <w:tab/>
        </w:r>
        <w:r w:rsidRPr="0085006E">
          <w:rPr>
            <w:rStyle w:val="Hyperlink"/>
            <w:noProof/>
          </w:rPr>
          <w:t>Escape Character Same as dfdl:escapeEscapeCharacter</w:t>
        </w:r>
        <w:r>
          <w:rPr>
            <w:noProof/>
            <w:webHidden/>
          </w:rPr>
          <w:tab/>
        </w:r>
        <w:r>
          <w:rPr>
            <w:noProof/>
            <w:webHidden/>
          </w:rPr>
          <w:fldChar w:fldCharType="begin"/>
        </w:r>
        <w:r>
          <w:rPr>
            <w:noProof/>
            <w:webHidden/>
          </w:rPr>
          <w:instrText xml:space="preserve"> PAGEREF _Toc53134192 \h </w:instrText>
        </w:r>
        <w:r>
          <w:rPr>
            <w:noProof/>
            <w:webHidden/>
          </w:rPr>
        </w:r>
        <w:r>
          <w:rPr>
            <w:noProof/>
            <w:webHidden/>
          </w:rPr>
          <w:fldChar w:fldCharType="separate"/>
        </w:r>
        <w:r>
          <w:rPr>
            <w:noProof/>
            <w:webHidden/>
          </w:rPr>
          <w:t>209</w:t>
        </w:r>
        <w:r>
          <w:rPr>
            <w:noProof/>
            <w:webHidden/>
          </w:rPr>
          <w:fldChar w:fldCharType="end"/>
        </w:r>
      </w:hyperlink>
    </w:p>
    <w:p w14:paraId="5A79DF0E" w14:textId="2539CDC7"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93" w:history="1">
        <w:r w:rsidRPr="0085006E">
          <w:rPr>
            <w:rStyle w:val="Hyperlink"/>
            <w:noProof/>
          </w:rPr>
          <w:t>30.2</w:t>
        </w:r>
        <w:r>
          <w:rPr>
            <w:rFonts w:asciiTheme="minorHAnsi" w:eastAsiaTheme="minorEastAsia" w:hAnsiTheme="minorHAnsi" w:cstheme="minorBidi"/>
            <w:noProof/>
            <w:sz w:val="22"/>
            <w:szCs w:val="22"/>
          </w:rPr>
          <w:tab/>
        </w:r>
        <w:r w:rsidRPr="0085006E">
          <w:rPr>
            <w:rStyle w:val="Hyperlink"/>
            <w:noProof/>
          </w:rPr>
          <w:t>Escape Character Different from dfdl:escapeEscapeCharacter</w:t>
        </w:r>
        <w:r>
          <w:rPr>
            <w:noProof/>
            <w:webHidden/>
          </w:rPr>
          <w:tab/>
        </w:r>
        <w:r>
          <w:rPr>
            <w:noProof/>
            <w:webHidden/>
          </w:rPr>
          <w:fldChar w:fldCharType="begin"/>
        </w:r>
        <w:r>
          <w:rPr>
            <w:noProof/>
            <w:webHidden/>
          </w:rPr>
          <w:instrText xml:space="preserve"> PAGEREF _Toc53134193 \h </w:instrText>
        </w:r>
        <w:r>
          <w:rPr>
            <w:noProof/>
            <w:webHidden/>
          </w:rPr>
        </w:r>
        <w:r>
          <w:rPr>
            <w:noProof/>
            <w:webHidden/>
          </w:rPr>
          <w:fldChar w:fldCharType="separate"/>
        </w:r>
        <w:r>
          <w:rPr>
            <w:noProof/>
            <w:webHidden/>
          </w:rPr>
          <w:t>209</w:t>
        </w:r>
        <w:r>
          <w:rPr>
            <w:noProof/>
            <w:webHidden/>
          </w:rPr>
          <w:fldChar w:fldCharType="end"/>
        </w:r>
      </w:hyperlink>
    </w:p>
    <w:p w14:paraId="106F1121" w14:textId="77674C77" w:rsidR="007D03E3" w:rsidRDefault="007D03E3">
      <w:pPr>
        <w:pStyle w:val="TOC3"/>
        <w:rPr>
          <w:rFonts w:asciiTheme="minorHAnsi" w:eastAsiaTheme="minorEastAsia" w:hAnsiTheme="minorHAnsi" w:cstheme="minorBidi"/>
          <w:noProof/>
          <w:sz w:val="22"/>
          <w:szCs w:val="22"/>
        </w:rPr>
      </w:pPr>
      <w:hyperlink w:anchor="_Toc53134194" w:history="1">
        <w:r w:rsidRPr="0085006E">
          <w:rPr>
            <w:rStyle w:val="Hyperlink"/>
            <w:noProof/>
            <w14:scene3d>
              <w14:camera w14:prst="orthographicFront"/>
              <w14:lightRig w14:rig="threePt" w14:dir="t">
                <w14:rot w14:lat="0" w14:lon="0" w14:rev="0"/>
              </w14:lightRig>
            </w14:scene3d>
          </w:rPr>
          <w:t>30.2.1</w:t>
        </w:r>
        <w:r>
          <w:rPr>
            <w:rFonts w:asciiTheme="minorHAnsi" w:eastAsiaTheme="minorEastAsia" w:hAnsiTheme="minorHAnsi" w:cstheme="minorBidi"/>
            <w:noProof/>
            <w:sz w:val="22"/>
            <w:szCs w:val="22"/>
          </w:rPr>
          <w:tab/>
        </w:r>
        <w:r w:rsidRPr="0085006E">
          <w:rPr>
            <w:rStyle w:val="Hyperlink"/>
            <w:noProof/>
          </w:rPr>
          <w:t>Example 1 - Separator ';'</w:t>
        </w:r>
        <w:r>
          <w:rPr>
            <w:noProof/>
            <w:webHidden/>
          </w:rPr>
          <w:tab/>
        </w:r>
        <w:r>
          <w:rPr>
            <w:noProof/>
            <w:webHidden/>
          </w:rPr>
          <w:fldChar w:fldCharType="begin"/>
        </w:r>
        <w:r>
          <w:rPr>
            <w:noProof/>
            <w:webHidden/>
          </w:rPr>
          <w:instrText xml:space="preserve"> PAGEREF _Toc53134194 \h </w:instrText>
        </w:r>
        <w:r>
          <w:rPr>
            <w:noProof/>
            <w:webHidden/>
          </w:rPr>
        </w:r>
        <w:r>
          <w:rPr>
            <w:noProof/>
            <w:webHidden/>
          </w:rPr>
          <w:fldChar w:fldCharType="separate"/>
        </w:r>
        <w:r>
          <w:rPr>
            <w:noProof/>
            <w:webHidden/>
          </w:rPr>
          <w:t>209</w:t>
        </w:r>
        <w:r>
          <w:rPr>
            <w:noProof/>
            <w:webHidden/>
          </w:rPr>
          <w:fldChar w:fldCharType="end"/>
        </w:r>
      </w:hyperlink>
    </w:p>
    <w:p w14:paraId="0FF0C7D4" w14:textId="6DA5FEE1" w:rsidR="007D03E3" w:rsidRDefault="007D03E3">
      <w:pPr>
        <w:pStyle w:val="TOC3"/>
        <w:rPr>
          <w:rFonts w:asciiTheme="minorHAnsi" w:eastAsiaTheme="minorEastAsia" w:hAnsiTheme="minorHAnsi" w:cstheme="minorBidi"/>
          <w:noProof/>
          <w:sz w:val="22"/>
          <w:szCs w:val="22"/>
        </w:rPr>
      </w:pPr>
      <w:hyperlink w:anchor="_Toc53134195" w:history="1">
        <w:r w:rsidRPr="0085006E">
          <w:rPr>
            <w:rStyle w:val="Hyperlink"/>
            <w:noProof/>
            <w14:scene3d>
              <w14:camera w14:prst="orthographicFront"/>
              <w14:lightRig w14:rig="threePt" w14:dir="t">
                <w14:rot w14:lat="0" w14:lon="0" w14:rev="0"/>
              </w14:lightRig>
            </w14:scene3d>
          </w:rPr>
          <w:t>30.2.2</w:t>
        </w:r>
        <w:r>
          <w:rPr>
            <w:rFonts w:asciiTheme="minorHAnsi" w:eastAsiaTheme="minorEastAsia" w:hAnsiTheme="minorHAnsi" w:cstheme="minorBidi"/>
            <w:noProof/>
            <w:sz w:val="22"/>
            <w:szCs w:val="22"/>
          </w:rPr>
          <w:tab/>
        </w:r>
        <w:r w:rsidRPr="0085006E">
          <w:rPr>
            <w:rStyle w:val="Hyperlink"/>
            <w:noProof/>
          </w:rPr>
          <w:t>Example 2 - Separator 'sep'</w:t>
        </w:r>
        <w:r>
          <w:rPr>
            <w:noProof/>
            <w:webHidden/>
          </w:rPr>
          <w:tab/>
        </w:r>
        <w:r>
          <w:rPr>
            <w:noProof/>
            <w:webHidden/>
          </w:rPr>
          <w:fldChar w:fldCharType="begin"/>
        </w:r>
        <w:r>
          <w:rPr>
            <w:noProof/>
            <w:webHidden/>
          </w:rPr>
          <w:instrText xml:space="preserve"> PAGEREF _Toc53134195 \h </w:instrText>
        </w:r>
        <w:r>
          <w:rPr>
            <w:noProof/>
            <w:webHidden/>
          </w:rPr>
        </w:r>
        <w:r>
          <w:rPr>
            <w:noProof/>
            <w:webHidden/>
          </w:rPr>
          <w:fldChar w:fldCharType="separate"/>
        </w:r>
        <w:r>
          <w:rPr>
            <w:noProof/>
            <w:webHidden/>
          </w:rPr>
          <w:t>210</w:t>
        </w:r>
        <w:r>
          <w:rPr>
            <w:noProof/>
            <w:webHidden/>
          </w:rPr>
          <w:fldChar w:fldCharType="end"/>
        </w:r>
      </w:hyperlink>
    </w:p>
    <w:p w14:paraId="232EC345" w14:textId="5828BD4C"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96" w:history="1">
        <w:r w:rsidRPr="0085006E">
          <w:rPr>
            <w:rStyle w:val="Hyperlink"/>
            <w:noProof/>
          </w:rPr>
          <w:t>30.3</w:t>
        </w:r>
        <w:r>
          <w:rPr>
            <w:rFonts w:asciiTheme="minorHAnsi" w:eastAsiaTheme="minorEastAsia" w:hAnsiTheme="minorHAnsi" w:cstheme="minorBidi"/>
            <w:noProof/>
            <w:sz w:val="22"/>
            <w:szCs w:val="22"/>
          </w:rPr>
          <w:tab/>
        </w:r>
        <w:r w:rsidRPr="0085006E">
          <w:rPr>
            <w:rStyle w:val="Hyperlink"/>
            <w:noProof/>
          </w:rPr>
          <w:t>Escape Block with Different Start and End Characters</w:t>
        </w:r>
        <w:r>
          <w:rPr>
            <w:noProof/>
            <w:webHidden/>
          </w:rPr>
          <w:tab/>
        </w:r>
        <w:r>
          <w:rPr>
            <w:noProof/>
            <w:webHidden/>
          </w:rPr>
          <w:fldChar w:fldCharType="begin"/>
        </w:r>
        <w:r>
          <w:rPr>
            <w:noProof/>
            <w:webHidden/>
          </w:rPr>
          <w:instrText xml:space="preserve"> PAGEREF _Toc53134196 \h </w:instrText>
        </w:r>
        <w:r>
          <w:rPr>
            <w:noProof/>
            <w:webHidden/>
          </w:rPr>
        </w:r>
        <w:r>
          <w:rPr>
            <w:noProof/>
            <w:webHidden/>
          </w:rPr>
          <w:fldChar w:fldCharType="separate"/>
        </w:r>
        <w:r>
          <w:rPr>
            <w:noProof/>
            <w:webHidden/>
          </w:rPr>
          <w:t>210</w:t>
        </w:r>
        <w:r>
          <w:rPr>
            <w:noProof/>
            <w:webHidden/>
          </w:rPr>
          <w:fldChar w:fldCharType="end"/>
        </w:r>
      </w:hyperlink>
    </w:p>
    <w:p w14:paraId="5405EAD5" w14:textId="0604DFF9"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197" w:history="1">
        <w:r w:rsidRPr="0085006E">
          <w:rPr>
            <w:rStyle w:val="Hyperlink"/>
            <w:noProof/>
          </w:rPr>
          <w:t>30.4</w:t>
        </w:r>
        <w:r>
          <w:rPr>
            <w:rFonts w:asciiTheme="minorHAnsi" w:eastAsiaTheme="minorEastAsia" w:hAnsiTheme="minorHAnsi" w:cstheme="minorBidi"/>
            <w:noProof/>
            <w:sz w:val="22"/>
            <w:szCs w:val="22"/>
          </w:rPr>
          <w:tab/>
        </w:r>
        <w:r w:rsidRPr="0085006E">
          <w:rPr>
            <w:rStyle w:val="Hyperlink"/>
            <w:noProof/>
          </w:rPr>
          <w:t>Escape Block with Same Start and End Characters</w:t>
        </w:r>
        <w:r>
          <w:rPr>
            <w:noProof/>
            <w:webHidden/>
          </w:rPr>
          <w:tab/>
        </w:r>
        <w:r>
          <w:rPr>
            <w:noProof/>
            <w:webHidden/>
          </w:rPr>
          <w:fldChar w:fldCharType="begin"/>
        </w:r>
        <w:r>
          <w:rPr>
            <w:noProof/>
            <w:webHidden/>
          </w:rPr>
          <w:instrText xml:space="preserve"> PAGEREF _Toc53134197 \h </w:instrText>
        </w:r>
        <w:r>
          <w:rPr>
            <w:noProof/>
            <w:webHidden/>
          </w:rPr>
        </w:r>
        <w:r>
          <w:rPr>
            <w:noProof/>
            <w:webHidden/>
          </w:rPr>
          <w:fldChar w:fldCharType="separate"/>
        </w:r>
        <w:r>
          <w:rPr>
            <w:noProof/>
            <w:webHidden/>
          </w:rPr>
          <w:t>211</w:t>
        </w:r>
        <w:r>
          <w:rPr>
            <w:noProof/>
            <w:webHidden/>
          </w:rPr>
          <w:fldChar w:fldCharType="end"/>
        </w:r>
      </w:hyperlink>
    </w:p>
    <w:p w14:paraId="020ED323" w14:textId="5BE604AF" w:rsidR="007D03E3" w:rsidRDefault="007D03E3">
      <w:pPr>
        <w:pStyle w:val="TOC1"/>
        <w:tabs>
          <w:tab w:val="left" w:pos="600"/>
        </w:tabs>
        <w:rPr>
          <w:rFonts w:asciiTheme="minorHAnsi" w:eastAsiaTheme="minorEastAsia" w:hAnsiTheme="minorHAnsi" w:cstheme="minorBidi"/>
          <w:noProof/>
          <w:sz w:val="22"/>
          <w:szCs w:val="22"/>
        </w:rPr>
      </w:pPr>
      <w:hyperlink w:anchor="_Toc53134198" w:history="1">
        <w:r w:rsidRPr="0085006E">
          <w:rPr>
            <w:rStyle w:val="Hyperlink"/>
            <w:noProof/>
          </w:rPr>
          <w:t>31</w:t>
        </w:r>
        <w:r>
          <w:rPr>
            <w:rFonts w:asciiTheme="minorHAnsi" w:eastAsiaTheme="minorEastAsia" w:hAnsiTheme="minorHAnsi" w:cstheme="minorBidi"/>
            <w:noProof/>
            <w:sz w:val="22"/>
            <w:szCs w:val="22"/>
          </w:rPr>
          <w:tab/>
        </w:r>
        <w:r w:rsidRPr="0085006E">
          <w:rPr>
            <w:rStyle w:val="Hyperlink"/>
            <w:rFonts w:eastAsia="MS Mincho"/>
            <w:noProof/>
            <w:lang w:eastAsia="ja-JP" w:bidi="he-IL"/>
          </w:rPr>
          <w:t>Appendix B: Rationale for Single-Assignment Variables</w:t>
        </w:r>
        <w:r>
          <w:rPr>
            <w:noProof/>
            <w:webHidden/>
          </w:rPr>
          <w:tab/>
        </w:r>
        <w:r>
          <w:rPr>
            <w:noProof/>
            <w:webHidden/>
          </w:rPr>
          <w:fldChar w:fldCharType="begin"/>
        </w:r>
        <w:r>
          <w:rPr>
            <w:noProof/>
            <w:webHidden/>
          </w:rPr>
          <w:instrText xml:space="preserve"> PAGEREF _Toc53134198 \h </w:instrText>
        </w:r>
        <w:r>
          <w:rPr>
            <w:noProof/>
            <w:webHidden/>
          </w:rPr>
        </w:r>
        <w:r>
          <w:rPr>
            <w:noProof/>
            <w:webHidden/>
          </w:rPr>
          <w:fldChar w:fldCharType="separate"/>
        </w:r>
        <w:r>
          <w:rPr>
            <w:noProof/>
            <w:webHidden/>
          </w:rPr>
          <w:t>213</w:t>
        </w:r>
        <w:r>
          <w:rPr>
            <w:noProof/>
            <w:webHidden/>
          </w:rPr>
          <w:fldChar w:fldCharType="end"/>
        </w:r>
      </w:hyperlink>
    </w:p>
    <w:p w14:paraId="0DC68C75" w14:textId="243908EA" w:rsidR="007D03E3" w:rsidRDefault="007D03E3">
      <w:pPr>
        <w:pStyle w:val="TOC1"/>
        <w:tabs>
          <w:tab w:val="left" w:pos="600"/>
        </w:tabs>
        <w:rPr>
          <w:rFonts w:asciiTheme="minorHAnsi" w:eastAsiaTheme="minorEastAsia" w:hAnsiTheme="minorHAnsi" w:cstheme="minorBidi"/>
          <w:noProof/>
          <w:sz w:val="22"/>
          <w:szCs w:val="22"/>
        </w:rPr>
      </w:pPr>
      <w:hyperlink w:anchor="_Toc53134199" w:history="1">
        <w:r w:rsidRPr="0085006E">
          <w:rPr>
            <w:rStyle w:val="Hyperlink"/>
            <w:noProof/>
          </w:rPr>
          <w:t>32</w:t>
        </w:r>
        <w:r>
          <w:rPr>
            <w:rFonts w:asciiTheme="minorHAnsi" w:eastAsiaTheme="minorEastAsia" w:hAnsiTheme="minorHAnsi" w:cstheme="minorBidi"/>
            <w:noProof/>
            <w:sz w:val="22"/>
            <w:szCs w:val="22"/>
          </w:rPr>
          <w:tab/>
        </w:r>
        <w:r w:rsidRPr="0085006E">
          <w:rPr>
            <w:rStyle w:val="Hyperlink"/>
            <w:noProof/>
          </w:rPr>
          <w:t>Appendix C: Processing of DFDL String literals</w:t>
        </w:r>
        <w:r>
          <w:rPr>
            <w:noProof/>
            <w:webHidden/>
          </w:rPr>
          <w:tab/>
        </w:r>
        <w:r>
          <w:rPr>
            <w:noProof/>
            <w:webHidden/>
          </w:rPr>
          <w:fldChar w:fldCharType="begin"/>
        </w:r>
        <w:r>
          <w:rPr>
            <w:noProof/>
            <w:webHidden/>
          </w:rPr>
          <w:instrText xml:space="preserve"> PAGEREF _Toc53134199 \h </w:instrText>
        </w:r>
        <w:r>
          <w:rPr>
            <w:noProof/>
            <w:webHidden/>
          </w:rPr>
        </w:r>
        <w:r>
          <w:rPr>
            <w:noProof/>
            <w:webHidden/>
          </w:rPr>
          <w:fldChar w:fldCharType="separate"/>
        </w:r>
        <w:r>
          <w:rPr>
            <w:noProof/>
            <w:webHidden/>
          </w:rPr>
          <w:t>214</w:t>
        </w:r>
        <w:r>
          <w:rPr>
            <w:noProof/>
            <w:webHidden/>
          </w:rPr>
          <w:fldChar w:fldCharType="end"/>
        </w:r>
      </w:hyperlink>
    </w:p>
    <w:p w14:paraId="15071477" w14:textId="6413AFBE"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200" w:history="1">
        <w:r w:rsidRPr="0085006E">
          <w:rPr>
            <w:rStyle w:val="Hyperlink"/>
            <w:noProof/>
          </w:rPr>
          <w:t>32.1</w:t>
        </w:r>
        <w:r>
          <w:rPr>
            <w:rFonts w:asciiTheme="minorHAnsi" w:eastAsiaTheme="minorEastAsia" w:hAnsiTheme="minorHAnsi" w:cstheme="minorBidi"/>
            <w:noProof/>
            <w:sz w:val="22"/>
            <w:szCs w:val="22"/>
          </w:rPr>
          <w:tab/>
        </w:r>
        <w:r w:rsidRPr="0085006E">
          <w:rPr>
            <w:rStyle w:val="Hyperlink"/>
            <w:noProof/>
          </w:rPr>
          <w:t>Interpreting a DFDL String Literal</w:t>
        </w:r>
        <w:r>
          <w:rPr>
            <w:noProof/>
            <w:webHidden/>
          </w:rPr>
          <w:tab/>
        </w:r>
        <w:r>
          <w:rPr>
            <w:noProof/>
            <w:webHidden/>
          </w:rPr>
          <w:fldChar w:fldCharType="begin"/>
        </w:r>
        <w:r>
          <w:rPr>
            <w:noProof/>
            <w:webHidden/>
          </w:rPr>
          <w:instrText xml:space="preserve"> PAGEREF _Toc53134200 \h </w:instrText>
        </w:r>
        <w:r>
          <w:rPr>
            <w:noProof/>
            <w:webHidden/>
          </w:rPr>
        </w:r>
        <w:r>
          <w:rPr>
            <w:noProof/>
            <w:webHidden/>
          </w:rPr>
          <w:fldChar w:fldCharType="separate"/>
        </w:r>
        <w:r>
          <w:rPr>
            <w:noProof/>
            <w:webHidden/>
          </w:rPr>
          <w:t>214</w:t>
        </w:r>
        <w:r>
          <w:rPr>
            <w:noProof/>
            <w:webHidden/>
          </w:rPr>
          <w:fldChar w:fldCharType="end"/>
        </w:r>
      </w:hyperlink>
    </w:p>
    <w:p w14:paraId="4BA8C6F0" w14:textId="05D7554A"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201" w:history="1">
        <w:r w:rsidRPr="0085006E">
          <w:rPr>
            <w:rStyle w:val="Hyperlink"/>
            <w:noProof/>
          </w:rPr>
          <w:t>32.2</w:t>
        </w:r>
        <w:r>
          <w:rPr>
            <w:rFonts w:asciiTheme="minorHAnsi" w:eastAsiaTheme="minorEastAsia" w:hAnsiTheme="minorHAnsi" w:cstheme="minorBidi"/>
            <w:noProof/>
            <w:sz w:val="22"/>
            <w:szCs w:val="22"/>
          </w:rPr>
          <w:tab/>
        </w:r>
        <w:r w:rsidRPr="0085006E">
          <w:rPr>
            <w:rStyle w:val="Hyperlink"/>
            <w:noProof/>
          </w:rPr>
          <w:t>Recognizing a DFDL String Literal</w:t>
        </w:r>
        <w:r>
          <w:rPr>
            <w:noProof/>
            <w:webHidden/>
          </w:rPr>
          <w:tab/>
        </w:r>
        <w:r>
          <w:rPr>
            <w:noProof/>
            <w:webHidden/>
          </w:rPr>
          <w:fldChar w:fldCharType="begin"/>
        </w:r>
        <w:r>
          <w:rPr>
            <w:noProof/>
            <w:webHidden/>
          </w:rPr>
          <w:instrText xml:space="preserve"> PAGEREF _Toc53134201 \h </w:instrText>
        </w:r>
        <w:r>
          <w:rPr>
            <w:noProof/>
            <w:webHidden/>
          </w:rPr>
        </w:r>
        <w:r>
          <w:rPr>
            <w:noProof/>
            <w:webHidden/>
          </w:rPr>
          <w:fldChar w:fldCharType="separate"/>
        </w:r>
        <w:r>
          <w:rPr>
            <w:noProof/>
            <w:webHidden/>
          </w:rPr>
          <w:t>214</w:t>
        </w:r>
        <w:r>
          <w:rPr>
            <w:noProof/>
            <w:webHidden/>
          </w:rPr>
          <w:fldChar w:fldCharType="end"/>
        </w:r>
      </w:hyperlink>
    </w:p>
    <w:p w14:paraId="24E4B763" w14:textId="4217CFEB"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202" w:history="1">
        <w:r w:rsidRPr="0085006E">
          <w:rPr>
            <w:rStyle w:val="Hyperlink"/>
            <w:noProof/>
          </w:rPr>
          <w:t>32.3</w:t>
        </w:r>
        <w:r>
          <w:rPr>
            <w:rFonts w:asciiTheme="minorHAnsi" w:eastAsiaTheme="minorEastAsia" w:hAnsiTheme="minorHAnsi" w:cstheme="minorBidi"/>
            <w:noProof/>
            <w:sz w:val="22"/>
            <w:szCs w:val="22"/>
          </w:rPr>
          <w:tab/>
        </w:r>
        <w:r w:rsidRPr="0085006E">
          <w:rPr>
            <w:rStyle w:val="Hyperlink"/>
            <w:noProof/>
          </w:rPr>
          <w:t>Recognizing DFDL String Literal Part</w:t>
        </w:r>
        <w:r>
          <w:rPr>
            <w:noProof/>
            <w:webHidden/>
          </w:rPr>
          <w:tab/>
        </w:r>
        <w:r>
          <w:rPr>
            <w:noProof/>
            <w:webHidden/>
          </w:rPr>
          <w:fldChar w:fldCharType="begin"/>
        </w:r>
        <w:r>
          <w:rPr>
            <w:noProof/>
            <w:webHidden/>
          </w:rPr>
          <w:instrText xml:space="preserve"> PAGEREF _Toc53134202 \h </w:instrText>
        </w:r>
        <w:r>
          <w:rPr>
            <w:noProof/>
            <w:webHidden/>
          </w:rPr>
        </w:r>
        <w:r>
          <w:rPr>
            <w:noProof/>
            <w:webHidden/>
          </w:rPr>
          <w:fldChar w:fldCharType="separate"/>
        </w:r>
        <w:r>
          <w:rPr>
            <w:noProof/>
            <w:webHidden/>
          </w:rPr>
          <w:t>214</w:t>
        </w:r>
        <w:r>
          <w:rPr>
            <w:noProof/>
            <w:webHidden/>
          </w:rPr>
          <w:fldChar w:fldCharType="end"/>
        </w:r>
      </w:hyperlink>
    </w:p>
    <w:p w14:paraId="755C0E67" w14:textId="58DCED61" w:rsidR="007D03E3" w:rsidRDefault="007D03E3">
      <w:pPr>
        <w:pStyle w:val="TOC1"/>
        <w:tabs>
          <w:tab w:val="left" w:pos="600"/>
        </w:tabs>
        <w:rPr>
          <w:rFonts w:asciiTheme="minorHAnsi" w:eastAsiaTheme="minorEastAsia" w:hAnsiTheme="minorHAnsi" w:cstheme="minorBidi"/>
          <w:noProof/>
          <w:sz w:val="22"/>
          <w:szCs w:val="22"/>
        </w:rPr>
      </w:pPr>
      <w:hyperlink w:anchor="_Toc53134203" w:history="1">
        <w:r w:rsidRPr="0085006E">
          <w:rPr>
            <w:rStyle w:val="Hyperlink"/>
            <w:noProof/>
          </w:rPr>
          <w:t>33</w:t>
        </w:r>
        <w:r>
          <w:rPr>
            <w:rFonts w:asciiTheme="minorHAnsi" w:eastAsiaTheme="minorEastAsia" w:hAnsiTheme="minorHAnsi" w:cstheme="minorBidi"/>
            <w:noProof/>
            <w:sz w:val="22"/>
            <w:szCs w:val="22"/>
          </w:rPr>
          <w:tab/>
        </w:r>
        <w:r w:rsidRPr="0085006E">
          <w:rPr>
            <w:rStyle w:val="Hyperlink"/>
            <w:noProof/>
          </w:rPr>
          <w:t>Appendix D: DFDL Standard Encodings</w:t>
        </w:r>
        <w:r>
          <w:rPr>
            <w:noProof/>
            <w:webHidden/>
          </w:rPr>
          <w:tab/>
        </w:r>
        <w:r>
          <w:rPr>
            <w:noProof/>
            <w:webHidden/>
          </w:rPr>
          <w:fldChar w:fldCharType="begin"/>
        </w:r>
        <w:r>
          <w:rPr>
            <w:noProof/>
            <w:webHidden/>
          </w:rPr>
          <w:instrText xml:space="preserve"> PAGEREF _Toc53134203 \h </w:instrText>
        </w:r>
        <w:r>
          <w:rPr>
            <w:noProof/>
            <w:webHidden/>
          </w:rPr>
        </w:r>
        <w:r>
          <w:rPr>
            <w:noProof/>
            <w:webHidden/>
          </w:rPr>
          <w:fldChar w:fldCharType="separate"/>
        </w:r>
        <w:r>
          <w:rPr>
            <w:noProof/>
            <w:webHidden/>
          </w:rPr>
          <w:t>216</w:t>
        </w:r>
        <w:r>
          <w:rPr>
            <w:noProof/>
            <w:webHidden/>
          </w:rPr>
          <w:fldChar w:fldCharType="end"/>
        </w:r>
      </w:hyperlink>
    </w:p>
    <w:p w14:paraId="67A18385" w14:textId="28155F79"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204" w:history="1">
        <w:r w:rsidRPr="0085006E">
          <w:rPr>
            <w:rStyle w:val="Hyperlink"/>
            <w:noProof/>
          </w:rPr>
          <w:t>33.1</w:t>
        </w:r>
        <w:r>
          <w:rPr>
            <w:rFonts w:asciiTheme="minorHAnsi" w:eastAsiaTheme="minorEastAsia" w:hAnsiTheme="minorHAnsi" w:cstheme="minorBidi"/>
            <w:noProof/>
            <w:sz w:val="22"/>
            <w:szCs w:val="22"/>
          </w:rPr>
          <w:tab/>
        </w:r>
        <w:r w:rsidRPr="0085006E">
          <w:rPr>
            <w:rStyle w:val="Hyperlink"/>
            <w:noProof/>
          </w:rPr>
          <w:t>Purpose</w:t>
        </w:r>
        <w:r>
          <w:rPr>
            <w:noProof/>
            <w:webHidden/>
          </w:rPr>
          <w:tab/>
        </w:r>
        <w:r>
          <w:rPr>
            <w:noProof/>
            <w:webHidden/>
          </w:rPr>
          <w:fldChar w:fldCharType="begin"/>
        </w:r>
        <w:r>
          <w:rPr>
            <w:noProof/>
            <w:webHidden/>
          </w:rPr>
          <w:instrText xml:space="preserve"> PAGEREF _Toc53134204 \h </w:instrText>
        </w:r>
        <w:r>
          <w:rPr>
            <w:noProof/>
            <w:webHidden/>
          </w:rPr>
        </w:r>
        <w:r>
          <w:rPr>
            <w:noProof/>
            <w:webHidden/>
          </w:rPr>
          <w:fldChar w:fldCharType="separate"/>
        </w:r>
        <w:r>
          <w:rPr>
            <w:noProof/>
            <w:webHidden/>
          </w:rPr>
          <w:t>216</w:t>
        </w:r>
        <w:r>
          <w:rPr>
            <w:noProof/>
            <w:webHidden/>
          </w:rPr>
          <w:fldChar w:fldCharType="end"/>
        </w:r>
      </w:hyperlink>
    </w:p>
    <w:p w14:paraId="3A3F7A21" w14:textId="4C7C46FB"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205" w:history="1">
        <w:r w:rsidRPr="0085006E">
          <w:rPr>
            <w:rStyle w:val="Hyperlink"/>
            <w:noProof/>
          </w:rPr>
          <w:t>33.2</w:t>
        </w:r>
        <w:r>
          <w:rPr>
            <w:rFonts w:asciiTheme="minorHAnsi" w:eastAsiaTheme="minorEastAsia" w:hAnsiTheme="minorHAnsi" w:cstheme="minorBidi"/>
            <w:noProof/>
            <w:sz w:val="22"/>
            <w:szCs w:val="22"/>
          </w:rPr>
          <w:tab/>
        </w:r>
        <w:r w:rsidRPr="0085006E">
          <w:rPr>
            <w:rStyle w:val="Hyperlink"/>
            <w:noProof/>
          </w:rPr>
          <w:t>Conventions</w:t>
        </w:r>
        <w:r>
          <w:rPr>
            <w:noProof/>
            <w:webHidden/>
          </w:rPr>
          <w:tab/>
        </w:r>
        <w:r>
          <w:rPr>
            <w:noProof/>
            <w:webHidden/>
          </w:rPr>
          <w:fldChar w:fldCharType="begin"/>
        </w:r>
        <w:r>
          <w:rPr>
            <w:noProof/>
            <w:webHidden/>
          </w:rPr>
          <w:instrText xml:space="preserve"> PAGEREF _Toc53134205 \h </w:instrText>
        </w:r>
        <w:r>
          <w:rPr>
            <w:noProof/>
            <w:webHidden/>
          </w:rPr>
        </w:r>
        <w:r>
          <w:rPr>
            <w:noProof/>
            <w:webHidden/>
          </w:rPr>
          <w:fldChar w:fldCharType="separate"/>
        </w:r>
        <w:r>
          <w:rPr>
            <w:noProof/>
            <w:webHidden/>
          </w:rPr>
          <w:t>216</w:t>
        </w:r>
        <w:r>
          <w:rPr>
            <w:noProof/>
            <w:webHidden/>
          </w:rPr>
          <w:fldChar w:fldCharType="end"/>
        </w:r>
      </w:hyperlink>
    </w:p>
    <w:p w14:paraId="303D24A6" w14:textId="3191FCDE"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206" w:history="1">
        <w:r w:rsidRPr="0085006E">
          <w:rPr>
            <w:rStyle w:val="Hyperlink"/>
            <w:noProof/>
          </w:rPr>
          <w:t>33.3</w:t>
        </w:r>
        <w:r>
          <w:rPr>
            <w:rFonts w:asciiTheme="minorHAnsi" w:eastAsiaTheme="minorEastAsia" w:hAnsiTheme="minorHAnsi" w:cstheme="minorBidi"/>
            <w:noProof/>
            <w:sz w:val="22"/>
            <w:szCs w:val="22"/>
          </w:rPr>
          <w:tab/>
        </w:r>
        <w:r w:rsidRPr="0085006E">
          <w:rPr>
            <w:rStyle w:val="Hyperlink"/>
            <w:noProof/>
          </w:rPr>
          <w:t>Specification Template</w:t>
        </w:r>
        <w:r>
          <w:rPr>
            <w:noProof/>
            <w:webHidden/>
          </w:rPr>
          <w:tab/>
        </w:r>
        <w:r>
          <w:rPr>
            <w:noProof/>
            <w:webHidden/>
          </w:rPr>
          <w:fldChar w:fldCharType="begin"/>
        </w:r>
        <w:r>
          <w:rPr>
            <w:noProof/>
            <w:webHidden/>
          </w:rPr>
          <w:instrText xml:space="preserve"> PAGEREF _Toc53134206 \h </w:instrText>
        </w:r>
        <w:r>
          <w:rPr>
            <w:noProof/>
            <w:webHidden/>
          </w:rPr>
        </w:r>
        <w:r>
          <w:rPr>
            <w:noProof/>
            <w:webHidden/>
          </w:rPr>
          <w:fldChar w:fldCharType="separate"/>
        </w:r>
        <w:r>
          <w:rPr>
            <w:noProof/>
            <w:webHidden/>
          </w:rPr>
          <w:t>216</w:t>
        </w:r>
        <w:r>
          <w:rPr>
            <w:noProof/>
            <w:webHidden/>
          </w:rPr>
          <w:fldChar w:fldCharType="end"/>
        </w:r>
      </w:hyperlink>
    </w:p>
    <w:p w14:paraId="34B3B3EB" w14:textId="60E0C186"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207" w:history="1">
        <w:r w:rsidRPr="0085006E">
          <w:rPr>
            <w:rStyle w:val="Hyperlink"/>
            <w:noProof/>
          </w:rPr>
          <w:t>33.4</w:t>
        </w:r>
        <w:r>
          <w:rPr>
            <w:rFonts w:asciiTheme="minorHAnsi" w:eastAsiaTheme="minorEastAsia" w:hAnsiTheme="minorHAnsi" w:cstheme="minorBidi"/>
            <w:noProof/>
            <w:sz w:val="22"/>
            <w:szCs w:val="22"/>
          </w:rPr>
          <w:tab/>
        </w:r>
        <w:r w:rsidRPr="0085006E">
          <w:rPr>
            <w:rStyle w:val="Hyperlink"/>
            <w:noProof/>
          </w:rPr>
          <w:t>Encoding X-DFDL-US-ASCII-7-BIT-PACKED</w:t>
        </w:r>
        <w:r>
          <w:rPr>
            <w:noProof/>
            <w:webHidden/>
          </w:rPr>
          <w:tab/>
        </w:r>
        <w:r>
          <w:rPr>
            <w:noProof/>
            <w:webHidden/>
          </w:rPr>
          <w:fldChar w:fldCharType="begin"/>
        </w:r>
        <w:r>
          <w:rPr>
            <w:noProof/>
            <w:webHidden/>
          </w:rPr>
          <w:instrText xml:space="preserve"> PAGEREF _Toc53134207 \h </w:instrText>
        </w:r>
        <w:r>
          <w:rPr>
            <w:noProof/>
            <w:webHidden/>
          </w:rPr>
        </w:r>
        <w:r>
          <w:rPr>
            <w:noProof/>
            <w:webHidden/>
          </w:rPr>
          <w:fldChar w:fldCharType="separate"/>
        </w:r>
        <w:r>
          <w:rPr>
            <w:noProof/>
            <w:webHidden/>
          </w:rPr>
          <w:t>216</w:t>
        </w:r>
        <w:r>
          <w:rPr>
            <w:noProof/>
            <w:webHidden/>
          </w:rPr>
          <w:fldChar w:fldCharType="end"/>
        </w:r>
      </w:hyperlink>
    </w:p>
    <w:p w14:paraId="6D0A2060" w14:textId="5E79D3D3" w:rsidR="007D03E3" w:rsidRDefault="007D03E3">
      <w:pPr>
        <w:pStyle w:val="TOC3"/>
        <w:rPr>
          <w:rFonts w:asciiTheme="minorHAnsi" w:eastAsiaTheme="minorEastAsia" w:hAnsiTheme="minorHAnsi" w:cstheme="minorBidi"/>
          <w:noProof/>
          <w:sz w:val="22"/>
          <w:szCs w:val="22"/>
        </w:rPr>
      </w:pPr>
      <w:hyperlink w:anchor="_Toc53134208" w:history="1">
        <w:r w:rsidRPr="0085006E">
          <w:rPr>
            <w:rStyle w:val="Hyperlink"/>
            <w:noProof/>
            <w14:scene3d>
              <w14:camera w14:prst="orthographicFront"/>
              <w14:lightRig w14:rig="threePt" w14:dir="t">
                <w14:rot w14:lat="0" w14:lon="0" w14:rev="0"/>
              </w14:lightRig>
            </w14:scene3d>
          </w:rPr>
          <w:t>33.4.1</w:t>
        </w:r>
        <w:r>
          <w:rPr>
            <w:rFonts w:asciiTheme="minorHAnsi" w:eastAsiaTheme="minorEastAsia" w:hAnsiTheme="minorHAnsi" w:cstheme="minorBidi"/>
            <w:noProof/>
            <w:sz w:val="22"/>
            <w:szCs w:val="22"/>
          </w:rPr>
          <w:tab/>
        </w:r>
        <w:r w:rsidRPr="0085006E">
          <w:rPr>
            <w:rStyle w:val="Hyperlink"/>
            <w:noProof/>
          </w:rPr>
          <w:t>Name</w:t>
        </w:r>
        <w:r>
          <w:rPr>
            <w:noProof/>
            <w:webHidden/>
          </w:rPr>
          <w:tab/>
        </w:r>
        <w:r>
          <w:rPr>
            <w:noProof/>
            <w:webHidden/>
          </w:rPr>
          <w:fldChar w:fldCharType="begin"/>
        </w:r>
        <w:r>
          <w:rPr>
            <w:noProof/>
            <w:webHidden/>
          </w:rPr>
          <w:instrText xml:space="preserve"> PAGEREF _Toc53134208 \h </w:instrText>
        </w:r>
        <w:r>
          <w:rPr>
            <w:noProof/>
            <w:webHidden/>
          </w:rPr>
        </w:r>
        <w:r>
          <w:rPr>
            <w:noProof/>
            <w:webHidden/>
          </w:rPr>
          <w:fldChar w:fldCharType="separate"/>
        </w:r>
        <w:r>
          <w:rPr>
            <w:noProof/>
            <w:webHidden/>
          </w:rPr>
          <w:t>216</w:t>
        </w:r>
        <w:r>
          <w:rPr>
            <w:noProof/>
            <w:webHidden/>
          </w:rPr>
          <w:fldChar w:fldCharType="end"/>
        </w:r>
      </w:hyperlink>
    </w:p>
    <w:p w14:paraId="3888F331" w14:textId="25EA7C2E" w:rsidR="007D03E3" w:rsidRDefault="007D03E3">
      <w:pPr>
        <w:pStyle w:val="TOC3"/>
        <w:rPr>
          <w:rFonts w:asciiTheme="minorHAnsi" w:eastAsiaTheme="minorEastAsia" w:hAnsiTheme="minorHAnsi" w:cstheme="minorBidi"/>
          <w:noProof/>
          <w:sz w:val="22"/>
          <w:szCs w:val="22"/>
        </w:rPr>
      </w:pPr>
      <w:hyperlink w:anchor="_Toc53134209" w:history="1">
        <w:r w:rsidRPr="0085006E">
          <w:rPr>
            <w:rStyle w:val="Hyperlink"/>
            <w:noProof/>
            <w14:scene3d>
              <w14:camera w14:prst="orthographicFront"/>
              <w14:lightRig w14:rig="threePt" w14:dir="t">
                <w14:rot w14:lat="0" w14:lon="0" w14:rev="0"/>
              </w14:lightRig>
            </w14:scene3d>
          </w:rPr>
          <w:t>33.4.2</w:t>
        </w:r>
        <w:r>
          <w:rPr>
            <w:rFonts w:asciiTheme="minorHAnsi" w:eastAsiaTheme="minorEastAsia" w:hAnsiTheme="minorHAnsi" w:cstheme="minorBidi"/>
            <w:noProof/>
            <w:sz w:val="22"/>
            <w:szCs w:val="22"/>
          </w:rPr>
          <w:tab/>
        </w:r>
        <w:r w:rsidRPr="0085006E">
          <w:rPr>
            <w:rStyle w:val="Hyperlink"/>
            <w:noProof/>
          </w:rPr>
          <w:t>Translation table</w:t>
        </w:r>
        <w:r>
          <w:rPr>
            <w:noProof/>
            <w:webHidden/>
          </w:rPr>
          <w:tab/>
        </w:r>
        <w:r>
          <w:rPr>
            <w:noProof/>
            <w:webHidden/>
          </w:rPr>
          <w:fldChar w:fldCharType="begin"/>
        </w:r>
        <w:r>
          <w:rPr>
            <w:noProof/>
            <w:webHidden/>
          </w:rPr>
          <w:instrText xml:space="preserve"> PAGEREF _Toc53134209 \h </w:instrText>
        </w:r>
        <w:r>
          <w:rPr>
            <w:noProof/>
            <w:webHidden/>
          </w:rPr>
        </w:r>
        <w:r>
          <w:rPr>
            <w:noProof/>
            <w:webHidden/>
          </w:rPr>
          <w:fldChar w:fldCharType="separate"/>
        </w:r>
        <w:r>
          <w:rPr>
            <w:noProof/>
            <w:webHidden/>
          </w:rPr>
          <w:t>216</w:t>
        </w:r>
        <w:r>
          <w:rPr>
            <w:noProof/>
            <w:webHidden/>
          </w:rPr>
          <w:fldChar w:fldCharType="end"/>
        </w:r>
      </w:hyperlink>
    </w:p>
    <w:p w14:paraId="78E6836D" w14:textId="1A0DB659" w:rsidR="007D03E3" w:rsidRDefault="007D03E3">
      <w:pPr>
        <w:pStyle w:val="TOC3"/>
        <w:rPr>
          <w:rFonts w:asciiTheme="minorHAnsi" w:eastAsiaTheme="minorEastAsia" w:hAnsiTheme="minorHAnsi" w:cstheme="minorBidi"/>
          <w:noProof/>
          <w:sz w:val="22"/>
          <w:szCs w:val="22"/>
        </w:rPr>
      </w:pPr>
      <w:hyperlink w:anchor="_Toc53134210" w:history="1">
        <w:r w:rsidRPr="0085006E">
          <w:rPr>
            <w:rStyle w:val="Hyperlink"/>
            <w:noProof/>
            <w14:scene3d>
              <w14:camera w14:prst="orthographicFront"/>
              <w14:lightRig w14:rig="threePt" w14:dir="t">
                <w14:rot w14:lat="0" w14:lon="0" w14:rev="0"/>
              </w14:lightRig>
            </w14:scene3d>
          </w:rPr>
          <w:t>33.4.3</w:t>
        </w:r>
        <w:r>
          <w:rPr>
            <w:rFonts w:asciiTheme="minorHAnsi" w:eastAsiaTheme="minorEastAsia" w:hAnsiTheme="minorHAnsi" w:cstheme="minorBidi"/>
            <w:noProof/>
            <w:sz w:val="22"/>
            <w:szCs w:val="22"/>
          </w:rPr>
          <w:tab/>
        </w:r>
        <w:r w:rsidRPr="0085006E">
          <w:rPr>
            <w:rStyle w:val="Hyperlink"/>
            <w:noProof/>
          </w:rPr>
          <w:t>Width</w:t>
        </w:r>
        <w:r>
          <w:rPr>
            <w:noProof/>
            <w:webHidden/>
          </w:rPr>
          <w:tab/>
        </w:r>
        <w:r>
          <w:rPr>
            <w:noProof/>
            <w:webHidden/>
          </w:rPr>
          <w:fldChar w:fldCharType="begin"/>
        </w:r>
        <w:r>
          <w:rPr>
            <w:noProof/>
            <w:webHidden/>
          </w:rPr>
          <w:instrText xml:space="preserve"> PAGEREF _Toc53134210 \h </w:instrText>
        </w:r>
        <w:r>
          <w:rPr>
            <w:noProof/>
            <w:webHidden/>
          </w:rPr>
        </w:r>
        <w:r>
          <w:rPr>
            <w:noProof/>
            <w:webHidden/>
          </w:rPr>
          <w:fldChar w:fldCharType="separate"/>
        </w:r>
        <w:r>
          <w:rPr>
            <w:noProof/>
            <w:webHidden/>
          </w:rPr>
          <w:t>217</w:t>
        </w:r>
        <w:r>
          <w:rPr>
            <w:noProof/>
            <w:webHidden/>
          </w:rPr>
          <w:fldChar w:fldCharType="end"/>
        </w:r>
      </w:hyperlink>
    </w:p>
    <w:p w14:paraId="3E4CEAA1" w14:textId="523B1CEA" w:rsidR="007D03E3" w:rsidRDefault="007D03E3">
      <w:pPr>
        <w:pStyle w:val="TOC3"/>
        <w:rPr>
          <w:rFonts w:asciiTheme="minorHAnsi" w:eastAsiaTheme="minorEastAsia" w:hAnsiTheme="minorHAnsi" w:cstheme="minorBidi"/>
          <w:noProof/>
          <w:sz w:val="22"/>
          <w:szCs w:val="22"/>
        </w:rPr>
      </w:pPr>
      <w:hyperlink w:anchor="_Toc53134211" w:history="1">
        <w:r w:rsidRPr="0085006E">
          <w:rPr>
            <w:rStyle w:val="Hyperlink"/>
            <w:noProof/>
            <w14:scene3d>
              <w14:camera w14:prst="orthographicFront"/>
              <w14:lightRig w14:rig="threePt" w14:dir="t">
                <w14:rot w14:lat="0" w14:lon="0" w14:rev="0"/>
              </w14:lightRig>
            </w14:scene3d>
          </w:rPr>
          <w:t>33.4.4</w:t>
        </w:r>
        <w:r>
          <w:rPr>
            <w:rFonts w:asciiTheme="minorHAnsi" w:eastAsiaTheme="minorEastAsia" w:hAnsiTheme="minorHAnsi" w:cstheme="minorBidi"/>
            <w:noProof/>
            <w:sz w:val="22"/>
            <w:szCs w:val="22"/>
          </w:rPr>
          <w:tab/>
        </w:r>
        <w:r w:rsidRPr="0085006E">
          <w:rPr>
            <w:rStyle w:val="Hyperlink"/>
            <w:noProof/>
          </w:rPr>
          <w:t>Alignment</w:t>
        </w:r>
        <w:r>
          <w:rPr>
            <w:noProof/>
            <w:webHidden/>
          </w:rPr>
          <w:tab/>
        </w:r>
        <w:r>
          <w:rPr>
            <w:noProof/>
            <w:webHidden/>
          </w:rPr>
          <w:fldChar w:fldCharType="begin"/>
        </w:r>
        <w:r>
          <w:rPr>
            <w:noProof/>
            <w:webHidden/>
          </w:rPr>
          <w:instrText xml:space="preserve"> PAGEREF _Toc53134211 \h </w:instrText>
        </w:r>
        <w:r>
          <w:rPr>
            <w:noProof/>
            <w:webHidden/>
          </w:rPr>
        </w:r>
        <w:r>
          <w:rPr>
            <w:noProof/>
            <w:webHidden/>
          </w:rPr>
          <w:fldChar w:fldCharType="separate"/>
        </w:r>
        <w:r>
          <w:rPr>
            <w:noProof/>
            <w:webHidden/>
          </w:rPr>
          <w:t>217</w:t>
        </w:r>
        <w:r>
          <w:rPr>
            <w:noProof/>
            <w:webHidden/>
          </w:rPr>
          <w:fldChar w:fldCharType="end"/>
        </w:r>
      </w:hyperlink>
    </w:p>
    <w:p w14:paraId="27D1EA0C" w14:textId="77531978" w:rsidR="007D03E3" w:rsidRDefault="007D03E3">
      <w:pPr>
        <w:pStyle w:val="TOC3"/>
        <w:rPr>
          <w:rFonts w:asciiTheme="minorHAnsi" w:eastAsiaTheme="minorEastAsia" w:hAnsiTheme="minorHAnsi" w:cstheme="minorBidi"/>
          <w:noProof/>
          <w:sz w:val="22"/>
          <w:szCs w:val="22"/>
        </w:rPr>
      </w:pPr>
      <w:hyperlink w:anchor="_Toc53134212" w:history="1">
        <w:r w:rsidRPr="0085006E">
          <w:rPr>
            <w:rStyle w:val="Hyperlink"/>
            <w:noProof/>
            <w14:scene3d>
              <w14:camera w14:prst="orthographicFront"/>
              <w14:lightRig w14:rig="threePt" w14:dir="t">
                <w14:rot w14:lat="0" w14:lon="0" w14:rev="0"/>
              </w14:lightRig>
            </w14:scene3d>
          </w:rPr>
          <w:t>33.4.5</w:t>
        </w:r>
        <w:r>
          <w:rPr>
            <w:rFonts w:asciiTheme="minorHAnsi" w:eastAsiaTheme="minorEastAsia" w:hAnsiTheme="minorHAnsi" w:cstheme="minorBidi"/>
            <w:noProof/>
            <w:sz w:val="22"/>
            <w:szCs w:val="22"/>
          </w:rPr>
          <w:tab/>
        </w:r>
        <w:r w:rsidRPr="0085006E">
          <w:rPr>
            <w:rStyle w:val="Hyperlink"/>
            <w:noProof/>
          </w:rPr>
          <w:t>Byte Order</w:t>
        </w:r>
        <w:r>
          <w:rPr>
            <w:noProof/>
            <w:webHidden/>
          </w:rPr>
          <w:tab/>
        </w:r>
        <w:r>
          <w:rPr>
            <w:noProof/>
            <w:webHidden/>
          </w:rPr>
          <w:fldChar w:fldCharType="begin"/>
        </w:r>
        <w:r>
          <w:rPr>
            <w:noProof/>
            <w:webHidden/>
          </w:rPr>
          <w:instrText xml:space="preserve"> PAGEREF _Toc53134212 \h </w:instrText>
        </w:r>
        <w:r>
          <w:rPr>
            <w:noProof/>
            <w:webHidden/>
          </w:rPr>
        </w:r>
        <w:r>
          <w:rPr>
            <w:noProof/>
            <w:webHidden/>
          </w:rPr>
          <w:fldChar w:fldCharType="separate"/>
        </w:r>
        <w:r>
          <w:rPr>
            <w:noProof/>
            <w:webHidden/>
          </w:rPr>
          <w:t>217</w:t>
        </w:r>
        <w:r>
          <w:rPr>
            <w:noProof/>
            <w:webHidden/>
          </w:rPr>
          <w:fldChar w:fldCharType="end"/>
        </w:r>
      </w:hyperlink>
    </w:p>
    <w:p w14:paraId="3B0C93BE" w14:textId="58C73819" w:rsidR="007D03E3" w:rsidRDefault="007D03E3">
      <w:pPr>
        <w:pStyle w:val="TOC3"/>
        <w:rPr>
          <w:rFonts w:asciiTheme="minorHAnsi" w:eastAsiaTheme="minorEastAsia" w:hAnsiTheme="minorHAnsi" w:cstheme="minorBidi"/>
          <w:noProof/>
          <w:sz w:val="22"/>
          <w:szCs w:val="22"/>
        </w:rPr>
      </w:pPr>
      <w:hyperlink w:anchor="_Toc53134213" w:history="1">
        <w:r w:rsidRPr="0085006E">
          <w:rPr>
            <w:rStyle w:val="Hyperlink"/>
            <w:noProof/>
            <w14:scene3d>
              <w14:camera w14:prst="orthographicFront"/>
              <w14:lightRig w14:rig="threePt" w14:dir="t">
                <w14:rot w14:lat="0" w14:lon="0" w14:rev="0"/>
              </w14:lightRig>
            </w14:scene3d>
          </w:rPr>
          <w:t>33.4.6</w:t>
        </w:r>
        <w:r>
          <w:rPr>
            <w:rFonts w:asciiTheme="minorHAnsi" w:eastAsiaTheme="minorEastAsia" w:hAnsiTheme="minorHAnsi" w:cstheme="minorBidi"/>
            <w:noProof/>
            <w:sz w:val="22"/>
            <w:szCs w:val="22"/>
          </w:rPr>
          <w:tab/>
        </w:r>
        <w:r w:rsidRPr="0085006E">
          <w:rPr>
            <w:rStyle w:val="Hyperlink"/>
            <w:noProof/>
          </w:rPr>
          <w:t>Example 1</w:t>
        </w:r>
        <w:r>
          <w:rPr>
            <w:noProof/>
            <w:webHidden/>
          </w:rPr>
          <w:tab/>
        </w:r>
        <w:r>
          <w:rPr>
            <w:noProof/>
            <w:webHidden/>
          </w:rPr>
          <w:fldChar w:fldCharType="begin"/>
        </w:r>
        <w:r>
          <w:rPr>
            <w:noProof/>
            <w:webHidden/>
          </w:rPr>
          <w:instrText xml:space="preserve"> PAGEREF _Toc53134213 \h </w:instrText>
        </w:r>
        <w:r>
          <w:rPr>
            <w:noProof/>
            <w:webHidden/>
          </w:rPr>
        </w:r>
        <w:r>
          <w:rPr>
            <w:noProof/>
            <w:webHidden/>
          </w:rPr>
          <w:fldChar w:fldCharType="separate"/>
        </w:r>
        <w:r>
          <w:rPr>
            <w:noProof/>
            <w:webHidden/>
          </w:rPr>
          <w:t>217</w:t>
        </w:r>
        <w:r>
          <w:rPr>
            <w:noProof/>
            <w:webHidden/>
          </w:rPr>
          <w:fldChar w:fldCharType="end"/>
        </w:r>
      </w:hyperlink>
    </w:p>
    <w:p w14:paraId="6C8CC181" w14:textId="27EA9EA5" w:rsidR="007D03E3" w:rsidRDefault="007D03E3">
      <w:pPr>
        <w:pStyle w:val="TOC3"/>
        <w:rPr>
          <w:rFonts w:asciiTheme="minorHAnsi" w:eastAsiaTheme="minorEastAsia" w:hAnsiTheme="minorHAnsi" w:cstheme="minorBidi"/>
          <w:noProof/>
          <w:sz w:val="22"/>
          <w:szCs w:val="22"/>
        </w:rPr>
      </w:pPr>
      <w:hyperlink w:anchor="_Toc53134214" w:history="1">
        <w:r w:rsidRPr="0085006E">
          <w:rPr>
            <w:rStyle w:val="Hyperlink"/>
            <w:noProof/>
            <w14:scene3d>
              <w14:camera w14:prst="orthographicFront"/>
              <w14:lightRig w14:rig="threePt" w14:dir="t">
                <w14:rot w14:lat="0" w14:lon="0" w14:rev="0"/>
              </w14:lightRig>
            </w14:scene3d>
          </w:rPr>
          <w:t>33.4.7</w:t>
        </w:r>
        <w:r>
          <w:rPr>
            <w:rFonts w:asciiTheme="minorHAnsi" w:eastAsiaTheme="minorEastAsia" w:hAnsiTheme="minorHAnsi" w:cstheme="minorBidi"/>
            <w:noProof/>
            <w:sz w:val="22"/>
            <w:szCs w:val="22"/>
          </w:rPr>
          <w:tab/>
        </w:r>
        <w:r w:rsidRPr="0085006E">
          <w:rPr>
            <w:rStyle w:val="Hyperlink"/>
            <w:noProof/>
          </w:rPr>
          <w:t>Example 2</w:t>
        </w:r>
        <w:r>
          <w:rPr>
            <w:noProof/>
            <w:webHidden/>
          </w:rPr>
          <w:tab/>
        </w:r>
        <w:r>
          <w:rPr>
            <w:noProof/>
            <w:webHidden/>
          </w:rPr>
          <w:fldChar w:fldCharType="begin"/>
        </w:r>
        <w:r>
          <w:rPr>
            <w:noProof/>
            <w:webHidden/>
          </w:rPr>
          <w:instrText xml:space="preserve"> PAGEREF _Toc53134214 \h </w:instrText>
        </w:r>
        <w:r>
          <w:rPr>
            <w:noProof/>
            <w:webHidden/>
          </w:rPr>
        </w:r>
        <w:r>
          <w:rPr>
            <w:noProof/>
            <w:webHidden/>
          </w:rPr>
          <w:fldChar w:fldCharType="separate"/>
        </w:r>
        <w:r>
          <w:rPr>
            <w:noProof/>
            <w:webHidden/>
          </w:rPr>
          <w:t>218</w:t>
        </w:r>
        <w:r>
          <w:rPr>
            <w:noProof/>
            <w:webHidden/>
          </w:rPr>
          <w:fldChar w:fldCharType="end"/>
        </w:r>
      </w:hyperlink>
    </w:p>
    <w:p w14:paraId="6EE857C3" w14:textId="6DEB0B82"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215" w:history="1">
        <w:r w:rsidRPr="0085006E">
          <w:rPr>
            <w:rStyle w:val="Hyperlink"/>
            <w:noProof/>
          </w:rPr>
          <w:t>33.5</w:t>
        </w:r>
        <w:r>
          <w:rPr>
            <w:rFonts w:asciiTheme="minorHAnsi" w:eastAsiaTheme="minorEastAsia" w:hAnsiTheme="minorHAnsi" w:cstheme="minorBidi"/>
            <w:noProof/>
            <w:sz w:val="22"/>
            <w:szCs w:val="22"/>
          </w:rPr>
          <w:tab/>
        </w:r>
        <w:r w:rsidRPr="0085006E">
          <w:rPr>
            <w:rStyle w:val="Hyperlink"/>
            <w:noProof/>
          </w:rPr>
          <w:t>Encoding X-DFDL-US-ASCII-6-BIT-PACKED</w:t>
        </w:r>
        <w:r>
          <w:rPr>
            <w:noProof/>
            <w:webHidden/>
          </w:rPr>
          <w:tab/>
        </w:r>
        <w:r>
          <w:rPr>
            <w:noProof/>
            <w:webHidden/>
          </w:rPr>
          <w:fldChar w:fldCharType="begin"/>
        </w:r>
        <w:r>
          <w:rPr>
            <w:noProof/>
            <w:webHidden/>
          </w:rPr>
          <w:instrText xml:space="preserve"> PAGEREF _Toc53134215 \h </w:instrText>
        </w:r>
        <w:r>
          <w:rPr>
            <w:noProof/>
            <w:webHidden/>
          </w:rPr>
        </w:r>
        <w:r>
          <w:rPr>
            <w:noProof/>
            <w:webHidden/>
          </w:rPr>
          <w:fldChar w:fldCharType="separate"/>
        </w:r>
        <w:r>
          <w:rPr>
            <w:noProof/>
            <w:webHidden/>
          </w:rPr>
          <w:t>219</w:t>
        </w:r>
        <w:r>
          <w:rPr>
            <w:noProof/>
            <w:webHidden/>
          </w:rPr>
          <w:fldChar w:fldCharType="end"/>
        </w:r>
      </w:hyperlink>
    </w:p>
    <w:p w14:paraId="627BD53D" w14:textId="3BA28666" w:rsidR="007D03E3" w:rsidRDefault="007D03E3">
      <w:pPr>
        <w:pStyle w:val="TOC3"/>
        <w:rPr>
          <w:rFonts w:asciiTheme="minorHAnsi" w:eastAsiaTheme="minorEastAsia" w:hAnsiTheme="minorHAnsi" w:cstheme="minorBidi"/>
          <w:noProof/>
          <w:sz w:val="22"/>
          <w:szCs w:val="22"/>
        </w:rPr>
      </w:pPr>
      <w:hyperlink w:anchor="_Toc53134216" w:history="1">
        <w:r w:rsidRPr="0085006E">
          <w:rPr>
            <w:rStyle w:val="Hyperlink"/>
            <w:noProof/>
            <w14:scene3d>
              <w14:camera w14:prst="orthographicFront"/>
              <w14:lightRig w14:rig="threePt" w14:dir="t">
                <w14:rot w14:lat="0" w14:lon="0" w14:rev="0"/>
              </w14:lightRig>
            </w14:scene3d>
          </w:rPr>
          <w:t>33.5.1</w:t>
        </w:r>
        <w:r>
          <w:rPr>
            <w:rFonts w:asciiTheme="minorHAnsi" w:eastAsiaTheme="minorEastAsia" w:hAnsiTheme="minorHAnsi" w:cstheme="minorBidi"/>
            <w:noProof/>
            <w:sz w:val="22"/>
            <w:szCs w:val="22"/>
          </w:rPr>
          <w:tab/>
        </w:r>
        <w:r w:rsidRPr="0085006E">
          <w:rPr>
            <w:rStyle w:val="Hyperlink"/>
            <w:noProof/>
          </w:rPr>
          <w:t>Name</w:t>
        </w:r>
        <w:r>
          <w:rPr>
            <w:noProof/>
            <w:webHidden/>
          </w:rPr>
          <w:tab/>
        </w:r>
        <w:r>
          <w:rPr>
            <w:noProof/>
            <w:webHidden/>
          </w:rPr>
          <w:fldChar w:fldCharType="begin"/>
        </w:r>
        <w:r>
          <w:rPr>
            <w:noProof/>
            <w:webHidden/>
          </w:rPr>
          <w:instrText xml:space="preserve"> PAGEREF _Toc53134216 \h </w:instrText>
        </w:r>
        <w:r>
          <w:rPr>
            <w:noProof/>
            <w:webHidden/>
          </w:rPr>
        </w:r>
        <w:r>
          <w:rPr>
            <w:noProof/>
            <w:webHidden/>
          </w:rPr>
          <w:fldChar w:fldCharType="separate"/>
        </w:r>
        <w:r>
          <w:rPr>
            <w:noProof/>
            <w:webHidden/>
          </w:rPr>
          <w:t>219</w:t>
        </w:r>
        <w:r>
          <w:rPr>
            <w:noProof/>
            <w:webHidden/>
          </w:rPr>
          <w:fldChar w:fldCharType="end"/>
        </w:r>
      </w:hyperlink>
    </w:p>
    <w:p w14:paraId="43B079AC" w14:textId="491FD484" w:rsidR="007D03E3" w:rsidRDefault="007D03E3">
      <w:pPr>
        <w:pStyle w:val="TOC3"/>
        <w:rPr>
          <w:rFonts w:asciiTheme="minorHAnsi" w:eastAsiaTheme="minorEastAsia" w:hAnsiTheme="minorHAnsi" w:cstheme="minorBidi"/>
          <w:noProof/>
          <w:sz w:val="22"/>
          <w:szCs w:val="22"/>
        </w:rPr>
      </w:pPr>
      <w:hyperlink w:anchor="_Toc53134217" w:history="1">
        <w:r w:rsidRPr="0085006E">
          <w:rPr>
            <w:rStyle w:val="Hyperlink"/>
            <w:noProof/>
            <w14:scene3d>
              <w14:camera w14:prst="orthographicFront"/>
              <w14:lightRig w14:rig="threePt" w14:dir="t">
                <w14:rot w14:lat="0" w14:lon="0" w14:rev="0"/>
              </w14:lightRig>
            </w14:scene3d>
          </w:rPr>
          <w:t>33.5.2</w:t>
        </w:r>
        <w:r>
          <w:rPr>
            <w:rFonts w:asciiTheme="minorHAnsi" w:eastAsiaTheme="minorEastAsia" w:hAnsiTheme="minorHAnsi" w:cstheme="minorBidi"/>
            <w:noProof/>
            <w:sz w:val="22"/>
            <w:szCs w:val="22"/>
          </w:rPr>
          <w:tab/>
        </w:r>
        <w:r w:rsidRPr="0085006E">
          <w:rPr>
            <w:rStyle w:val="Hyperlink"/>
            <w:noProof/>
          </w:rPr>
          <w:t>Translation Table</w:t>
        </w:r>
        <w:r>
          <w:rPr>
            <w:noProof/>
            <w:webHidden/>
          </w:rPr>
          <w:tab/>
        </w:r>
        <w:r>
          <w:rPr>
            <w:noProof/>
            <w:webHidden/>
          </w:rPr>
          <w:fldChar w:fldCharType="begin"/>
        </w:r>
        <w:r>
          <w:rPr>
            <w:noProof/>
            <w:webHidden/>
          </w:rPr>
          <w:instrText xml:space="preserve"> PAGEREF _Toc53134217 \h </w:instrText>
        </w:r>
        <w:r>
          <w:rPr>
            <w:noProof/>
            <w:webHidden/>
          </w:rPr>
        </w:r>
        <w:r>
          <w:rPr>
            <w:noProof/>
            <w:webHidden/>
          </w:rPr>
          <w:fldChar w:fldCharType="separate"/>
        </w:r>
        <w:r>
          <w:rPr>
            <w:noProof/>
            <w:webHidden/>
          </w:rPr>
          <w:t>219</w:t>
        </w:r>
        <w:r>
          <w:rPr>
            <w:noProof/>
            <w:webHidden/>
          </w:rPr>
          <w:fldChar w:fldCharType="end"/>
        </w:r>
      </w:hyperlink>
    </w:p>
    <w:p w14:paraId="6438A6A1" w14:textId="5D0FBCDE" w:rsidR="007D03E3" w:rsidRDefault="007D03E3">
      <w:pPr>
        <w:pStyle w:val="TOC3"/>
        <w:rPr>
          <w:rFonts w:asciiTheme="minorHAnsi" w:eastAsiaTheme="minorEastAsia" w:hAnsiTheme="minorHAnsi" w:cstheme="minorBidi"/>
          <w:noProof/>
          <w:sz w:val="22"/>
          <w:szCs w:val="22"/>
        </w:rPr>
      </w:pPr>
      <w:hyperlink w:anchor="_Toc53134218" w:history="1">
        <w:r w:rsidRPr="0085006E">
          <w:rPr>
            <w:rStyle w:val="Hyperlink"/>
            <w:noProof/>
            <w14:scene3d>
              <w14:camera w14:prst="orthographicFront"/>
              <w14:lightRig w14:rig="threePt" w14:dir="t">
                <w14:rot w14:lat="0" w14:lon="0" w14:rev="0"/>
              </w14:lightRig>
            </w14:scene3d>
          </w:rPr>
          <w:t>33.5.3</w:t>
        </w:r>
        <w:r>
          <w:rPr>
            <w:rFonts w:asciiTheme="minorHAnsi" w:eastAsiaTheme="minorEastAsia" w:hAnsiTheme="minorHAnsi" w:cstheme="minorBidi"/>
            <w:noProof/>
            <w:sz w:val="22"/>
            <w:szCs w:val="22"/>
          </w:rPr>
          <w:tab/>
        </w:r>
        <w:r w:rsidRPr="0085006E">
          <w:rPr>
            <w:rStyle w:val="Hyperlink"/>
            <w:noProof/>
          </w:rPr>
          <w:t>Width</w:t>
        </w:r>
        <w:r>
          <w:rPr>
            <w:noProof/>
            <w:webHidden/>
          </w:rPr>
          <w:tab/>
        </w:r>
        <w:r>
          <w:rPr>
            <w:noProof/>
            <w:webHidden/>
          </w:rPr>
          <w:fldChar w:fldCharType="begin"/>
        </w:r>
        <w:r>
          <w:rPr>
            <w:noProof/>
            <w:webHidden/>
          </w:rPr>
          <w:instrText xml:space="preserve"> PAGEREF _Toc53134218 \h </w:instrText>
        </w:r>
        <w:r>
          <w:rPr>
            <w:noProof/>
            <w:webHidden/>
          </w:rPr>
        </w:r>
        <w:r>
          <w:rPr>
            <w:noProof/>
            <w:webHidden/>
          </w:rPr>
          <w:fldChar w:fldCharType="separate"/>
        </w:r>
        <w:r>
          <w:rPr>
            <w:noProof/>
            <w:webHidden/>
          </w:rPr>
          <w:t>220</w:t>
        </w:r>
        <w:r>
          <w:rPr>
            <w:noProof/>
            <w:webHidden/>
          </w:rPr>
          <w:fldChar w:fldCharType="end"/>
        </w:r>
      </w:hyperlink>
    </w:p>
    <w:p w14:paraId="6C5D64F3" w14:textId="698CF06F" w:rsidR="007D03E3" w:rsidRDefault="007D03E3">
      <w:pPr>
        <w:pStyle w:val="TOC3"/>
        <w:rPr>
          <w:rFonts w:asciiTheme="minorHAnsi" w:eastAsiaTheme="minorEastAsia" w:hAnsiTheme="minorHAnsi" w:cstheme="minorBidi"/>
          <w:noProof/>
          <w:sz w:val="22"/>
          <w:szCs w:val="22"/>
        </w:rPr>
      </w:pPr>
      <w:hyperlink w:anchor="_Toc53134219" w:history="1">
        <w:r w:rsidRPr="0085006E">
          <w:rPr>
            <w:rStyle w:val="Hyperlink"/>
            <w:noProof/>
            <w14:scene3d>
              <w14:camera w14:prst="orthographicFront"/>
              <w14:lightRig w14:rig="threePt" w14:dir="t">
                <w14:rot w14:lat="0" w14:lon="0" w14:rev="0"/>
              </w14:lightRig>
            </w14:scene3d>
          </w:rPr>
          <w:t>33.5.4</w:t>
        </w:r>
        <w:r>
          <w:rPr>
            <w:rFonts w:asciiTheme="minorHAnsi" w:eastAsiaTheme="minorEastAsia" w:hAnsiTheme="minorHAnsi" w:cstheme="minorBidi"/>
            <w:noProof/>
            <w:sz w:val="22"/>
            <w:szCs w:val="22"/>
          </w:rPr>
          <w:tab/>
        </w:r>
        <w:r w:rsidRPr="0085006E">
          <w:rPr>
            <w:rStyle w:val="Hyperlink"/>
            <w:noProof/>
          </w:rPr>
          <w:t>Alignment</w:t>
        </w:r>
        <w:r>
          <w:rPr>
            <w:noProof/>
            <w:webHidden/>
          </w:rPr>
          <w:tab/>
        </w:r>
        <w:r>
          <w:rPr>
            <w:noProof/>
            <w:webHidden/>
          </w:rPr>
          <w:fldChar w:fldCharType="begin"/>
        </w:r>
        <w:r>
          <w:rPr>
            <w:noProof/>
            <w:webHidden/>
          </w:rPr>
          <w:instrText xml:space="preserve"> PAGEREF _Toc53134219 \h </w:instrText>
        </w:r>
        <w:r>
          <w:rPr>
            <w:noProof/>
            <w:webHidden/>
          </w:rPr>
        </w:r>
        <w:r>
          <w:rPr>
            <w:noProof/>
            <w:webHidden/>
          </w:rPr>
          <w:fldChar w:fldCharType="separate"/>
        </w:r>
        <w:r>
          <w:rPr>
            <w:noProof/>
            <w:webHidden/>
          </w:rPr>
          <w:t>220</w:t>
        </w:r>
        <w:r>
          <w:rPr>
            <w:noProof/>
            <w:webHidden/>
          </w:rPr>
          <w:fldChar w:fldCharType="end"/>
        </w:r>
      </w:hyperlink>
    </w:p>
    <w:p w14:paraId="55F69EC9" w14:textId="6F07FD4C" w:rsidR="007D03E3" w:rsidRDefault="007D03E3">
      <w:pPr>
        <w:pStyle w:val="TOC3"/>
        <w:rPr>
          <w:rFonts w:asciiTheme="minorHAnsi" w:eastAsiaTheme="minorEastAsia" w:hAnsiTheme="minorHAnsi" w:cstheme="minorBidi"/>
          <w:noProof/>
          <w:sz w:val="22"/>
          <w:szCs w:val="22"/>
        </w:rPr>
      </w:pPr>
      <w:hyperlink w:anchor="_Toc53134220" w:history="1">
        <w:r w:rsidRPr="0085006E">
          <w:rPr>
            <w:rStyle w:val="Hyperlink"/>
            <w:noProof/>
            <w14:scene3d>
              <w14:camera w14:prst="orthographicFront"/>
              <w14:lightRig w14:rig="threePt" w14:dir="t">
                <w14:rot w14:lat="0" w14:lon="0" w14:rev="0"/>
              </w14:lightRig>
            </w14:scene3d>
          </w:rPr>
          <w:t>33.5.5</w:t>
        </w:r>
        <w:r>
          <w:rPr>
            <w:rFonts w:asciiTheme="minorHAnsi" w:eastAsiaTheme="minorEastAsia" w:hAnsiTheme="minorHAnsi" w:cstheme="minorBidi"/>
            <w:noProof/>
            <w:sz w:val="22"/>
            <w:szCs w:val="22"/>
          </w:rPr>
          <w:tab/>
        </w:r>
        <w:r w:rsidRPr="0085006E">
          <w:rPr>
            <w:rStyle w:val="Hyperlink"/>
            <w:noProof/>
          </w:rPr>
          <w:t>ByteOrder</w:t>
        </w:r>
        <w:r>
          <w:rPr>
            <w:noProof/>
            <w:webHidden/>
          </w:rPr>
          <w:tab/>
        </w:r>
        <w:r>
          <w:rPr>
            <w:noProof/>
            <w:webHidden/>
          </w:rPr>
          <w:fldChar w:fldCharType="begin"/>
        </w:r>
        <w:r>
          <w:rPr>
            <w:noProof/>
            <w:webHidden/>
          </w:rPr>
          <w:instrText xml:space="preserve"> PAGEREF _Toc53134220 \h </w:instrText>
        </w:r>
        <w:r>
          <w:rPr>
            <w:noProof/>
            <w:webHidden/>
          </w:rPr>
        </w:r>
        <w:r>
          <w:rPr>
            <w:noProof/>
            <w:webHidden/>
          </w:rPr>
          <w:fldChar w:fldCharType="separate"/>
        </w:r>
        <w:r>
          <w:rPr>
            <w:noProof/>
            <w:webHidden/>
          </w:rPr>
          <w:t>220</w:t>
        </w:r>
        <w:r>
          <w:rPr>
            <w:noProof/>
            <w:webHidden/>
          </w:rPr>
          <w:fldChar w:fldCharType="end"/>
        </w:r>
      </w:hyperlink>
    </w:p>
    <w:p w14:paraId="71365D0F" w14:textId="5248B2B6" w:rsidR="007D03E3" w:rsidRDefault="007D03E3">
      <w:pPr>
        <w:pStyle w:val="TOC3"/>
        <w:rPr>
          <w:rFonts w:asciiTheme="minorHAnsi" w:eastAsiaTheme="minorEastAsia" w:hAnsiTheme="minorHAnsi" w:cstheme="minorBidi"/>
          <w:noProof/>
          <w:sz w:val="22"/>
          <w:szCs w:val="22"/>
        </w:rPr>
      </w:pPr>
      <w:hyperlink w:anchor="_Toc53134221" w:history="1">
        <w:r w:rsidRPr="0085006E">
          <w:rPr>
            <w:rStyle w:val="Hyperlink"/>
            <w:noProof/>
            <w14:scene3d>
              <w14:camera w14:prst="orthographicFront"/>
              <w14:lightRig w14:rig="threePt" w14:dir="t">
                <w14:rot w14:lat="0" w14:lon="0" w14:rev="0"/>
              </w14:lightRig>
            </w14:scene3d>
          </w:rPr>
          <w:t>33.5.6</w:t>
        </w:r>
        <w:r>
          <w:rPr>
            <w:rFonts w:asciiTheme="minorHAnsi" w:eastAsiaTheme="minorEastAsia" w:hAnsiTheme="minorHAnsi" w:cstheme="minorBidi"/>
            <w:noProof/>
            <w:sz w:val="22"/>
            <w:szCs w:val="22"/>
          </w:rPr>
          <w:tab/>
        </w:r>
        <w:r w:rsidRPr="0085006E">
          <w:rPr>
            <w:rStyle w:val="Hyperlink"/>
            <w:noProof/>
          </w:rPr>
          <w:t>Example 1</w:t>
        </w:r>
        <w:r>
          <w:rPr>
            <w:noProof/>
            <w:webHidden/>
          </w:rPr>
          <w:tab/>
        </w:r>
        <w:r>
          <w:rPr>
            <w:noProof/>
            <w:webHidden/>
          </w:rPr>
          <w:fldChar w:fldCharType="begin"/>
        </w:r>
        <w:r>
          <w:rPr>
            <w:noProof/>
            <w:webHidden/>
          </w:rPr>
          <w:instrText xml:space="preserve"> PAGEREF _Toc53134221 \h </w:instrText>
        </w:r>
        <w:r>
          <w:rPr>
            <w:noProof/>
            <w:webHidden/>
          </w:rPr>
        </w:r>
        <w:r>
          <w:rPr>
            <w:noProof/>
            <w:webHidden/>
          </w:rPr>
          <w:fldChar w:fldCharType="separate"/>
        </w:r>
        <w:r>
          <w:rPr>
            <w:noProof/>
            <w:webHidden/>
          </w:rPr>
          <w:t>220</w:t>
        </w:r>
        <w:r>
          <w:rPr>
            <w:noProof/>
            <w:webHidden/>
          </w:rPr>
          <w:fldChar w:fldCharType="end"/>
        </w:r>
      </w:hyperlink>
    </w:p>
    <w:p w14:paraId="4D9CF2B2" w14:textId="0D4EE8AC"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222" w:history="1">
        <w:r w:rsidRPr="0085006E">
          <w:rPr>
            <w:rStyle w:val="Hyperlink"/>
            <w:noProof/>
          </w:rPr>
          <w:t>33.6</w:t>
        </w:r>
        <w:r>
          <w:rPr>
            <w:rFonts w:asciiTheme="minorHAnsi" w:eastAsiaTheme="minorEastAsia" w:hAnsiTheme="minorHAnsi" w:cstheme="minorBidi"/>
            <w:noProof/>
            <w:sz w:val="22"/>
            <w:szCs w:val="22"/>
          </w:rPr>
          <w:tab/>
        </w:r>
        <w:r w:rsidRPr="0085006E">
          <w:rPr>
            <w:rStyle w:val="Hyperlink"/>
            <w:noProof/>
          </w:rPr>
          <w:t>References for Appendix D</w:t>
        </w:r>
        <w:r>
          <w:rPr>
            <w:noProof/>
            <w:webHidden/>
          </w:rPr>
          <w:tab/>
        </w:r>
        <w:r>
          <w:rPr>
            <w:noProof/>
            <w:webHidden/>
          </w:rPr>
          <w:fldChar w:fldCharType="begin"/>
        </w:r>
        <w:r>
          <w:rPr>
            <w:noProof/>
            <w:webHidden/>
          </w:rPr>
          <w:instrText xml:space="preserve"> PAGEREF _Toc53134222 \h </w:instrText>
        </w:r>
        <w:r>
          <w:rPr>
            <w:noProof/>
            <w:webHidden/>
          </w:rPr>
        </w:r>
        <w:r>
          <w:rPr>
            <w:noProof/>
            <w:webHidden/>
          </w:rPr>
          <w:fldChar w:fldCharType="separate"/>
        </w:r>
        <w:r>
          <w:rPr>
            <w:noProof/>
            <w:webHidden/>
          </w:rPr>
          <w:t>221</w:t>
        </w:r>
        <w:r>
          <w:rPr>
            <w:noProof/>
            <w:webHidden/>
          </w:rPr>
          <w:fldChar w:fldCharType="end"/>
        </w:r>
      </w:hyperlink>
    </w:p>
    <w:p w14:paraId="19178663" w14:textId="40502D95" w:rsidR="007D03E3" w:rsidRDefault="007D03E3">
      <w:pPr>
        <w:pStyle w:val="TOC1"/>
        <w:tabs>
          <w:tab w:val="left" w:pos="600"/>
        </w:tabs>
        <w:rPr>
          <w:rFonts w:asciiTheme="minorHAnsi" w:eastAsiaTheme="minorEastAsia" w:hAnsiTheme="minorHAnsi" w:cstheme="minorBidi"/>
          <w:noProof/>
          <w:sz w:val="22"/>
          <w:szCs w:val="22"/>
        </w:rPr>
      </w:pPr>
      <w:hyperlink w:anchor="_Toc53134223" w:history="1">
        <w:r w:rsidRPr="0085006E">
          <w:rPr>
            <w:rStyle w:val="Hyperlink"/>
            <w:noProof/>
          </w:rPr>
          <w:t>34</w:t>
        </w:r>
        <w:r>
          <w:rPr>
            <w:rFonts w:asciiTheme="minorHAnsi" w:eastAsiaTheme="minorEastAsia" w:hAnsiTheme="minorHAnsi" w:cstheme="minorBidi"/>
            <w:noProof/>
            <w:sz w:val="22"/>
            <w:szCs w:val="22"/>
          </w:rPr>
          <w:tab/>
        </w:r>
        <w:r w:rsidRPr="0085006E">
          <w:rPr>
            <w:rStyle w:val="Hyperlink"/>
            <w:noProof/>
          </w:rPr>
          <w:t>Appendix E: Glossary of Terms</w:t>
        </w:r>
        <w:r>
          <w:rPr>
            <w:noProof/>
            <w:webHidden/>
          </w:rPr>
          <w:tab/>
        </w:r>
        <w:r>
          <w:rPr>
            <w:noProof/>
            <w:webHidden/>
          </w:rPr>
          <w:fldChar w:fldCharType="begin"/>
        </w:r>
        <w:r>
          <w:rPr>
            <w:noProof/>
            <w:webHidden/>
          </w:rPr>
          <w:instrText xml:space="preserve"> PAGEREF _Toc53134223 \h </w:instrText>
        </w:r>
        <w:r>
          <w:rPr>
            <w:noProof/>
            <w:webHidden/>
          </w:rPr>
        </w:r>
        <w:r>
          <w:rPr>
            <w:noProof/>
            <w:webHidden/>
          </w:rPr>
          <w:fldChar w:fldCharType="separate"/>
        </w:r>
        <w:r>
          <w:rPr>
            <w:noProof/>
            <w:webHidden/>
          </w:rPr>
          <w:t>222</w:t>
        </w:r>
        <w:r>
          <w:rPr>
            <w:noProof/>
            <w:webHidden/>
          </w:rPr>
          <w:fldChar w:fldCharType="end"/>
        </w:r>
      </w:hyperlink>
    </w:p>
    <w:p w14:paraId="368B30C6" w14:textId="1D2BA56A" w:rsidR="007D03E3" w:rsidRDefault="007D03E3">
      <w:pPr>
        <w:pStyle w:val="TOC1"/>
        <w:tabs>
          <w:tab w:val="left" w:pos="600"/>
        </w:tabs>
        <w:rPr>
          <w:rFonts w:asciiTheme="minorHAnsi" w:eastAsiaTheme="minorEastAsia" w:hAnsiTheme="minorHAnsi" w:cstheme="minorBidi"/>
          <w:noProof/>
          <w:sz w:val="22"/>
          <w:szCs w:val="22"/>
        </w:rPr>
      </w:pPr>
      <w:hyperlink w:anchor="_Toc53134224" w:history="1">
        <w:r w:rsidRPr="0085006E">
          <w:rPr>
            <w:rStyle w:val="Hyperlink"/>
            <w:noProof/>
          </w:rPr>
          <w:t>35</w:t>
        </w:r>
        <w:r>
          <w:rPr>
            <w:rFonts w:asciiTheme="minorHAnsi" w:eastAsiaTheme="minorEastAsia" w:hAnsiTheme="minorHAnsi" w:cstheme="minorBidi"/>
            <w:noProof/>
            <w:sz w:val="22"/>
            <w:szCs w:val="22"/>
          </w:rPr>
          <w:tab/>
        </w:r>
        <w:r w:rsidRPr="0085006E">
          <w:rPr>
            <w:rStyle w:val="Hyperlink"/>
            <w:noProof/>
          </w:rPr>
          <w:t>Appendix F: Specific Errors Classified</w:t>
        </w:r>
        <w:r>
          <w:rPr>
            <w:noProof/>
            <w:webHidden/>
          </w:rPr>
          <w:tab/>
        </w:r>
        <w:r>
          <w:rPr>
            <w:noProof/>
            <w:webHidden/>
          </w:rPr>
          <w:fldChar w:fldCharType="begin"/>
        </w:r>
        <w:r>
          <w:rPr>
            <w:noProof/>
            <w:webHidden/>
          </w:rPr>
          <w:instrText xml:space="preserve"> PAGEREF _Toc53134224 \h </w:instrText>
        </w:r>
        <w:r>
          <w:rPr>
            <w:noProof/>
            <w:webHidden/>
          </w:rPr>
        </w:r>
        <w:r>
          <w:rPr>
            <w:noProof/>
            <w:webHidden/>
          </w:rPr>
          <w:fldChar w:fldCharType="separate"/>
        </w:r>
        <w:r>
          <w:rPr>
            <w:noProof/>
            <w:webHidden/>
          </w:rPr>
          <w:t>229</w:t>
        </w:r>
        <w:r>
          <w:rPr>
            <w:noProof/>
            <w:webHidden/>
          </w:rPr>
          <w:fldChar w:fldCharType="end"/>
        </w:r>
      </w:hyperlink>
    </w:p>
    <w:p w14:paraId="14DAE73C" w14:textId="3D3B2D3D" w:rsidR="007D03E3" w:rsidRDefault="007D03E3">
      <w:pPr>
        <w:pStyle w:val="TOC1"/>
        <w:tabs>
          <w:tab w:val="left" w:pos="600"/>
        </w:tabs>
        <w:rPr>
          <w:rFonts w:asciiTheme="minorHAnsi" w:eastAsiaTheme="minorEastAsia" w:hAnsiTheme="minorHAnsi" w:cstheme="minorBidi"/>
          <w:noProof/>
          <w:sz w:val="22"/>
          <w:szCs w:val="22"/>
        </w:rPr>
      </w:pPr>
      <w:hyperlink w:anchor="_Toc53134225" w:history="1">
        <w:r w:rsidRPr="0085006E">
          <w:rPr>
            <w:rStyle w:val="Hyperlink"/>
            <w:noProof/>
          </w:rPr>
          <w:t>36</w:t>
        </w:r>
        <w:r>
          <w:rPr>
            <w:rFonts w:asciiTheme="minorHAnsi" w:eastAsiaTheme="minorEastAsia" w:hAnsiTheme="minorHAnsi" w:cstheme="minorBidi"/>
            <w:noProof/>
            <w:sz w:val="22"/>
            <w:szCs w:val="22"/>
          </w:rPr>
          <w:tab/>
        </w:r>
        <w:r w:rsidRPr="0085006E">
          <w:rPr>
            <w:rStyle w:val="Hyperlink"/>
            <w:noProof/>
          </w:rPr>
          <w:t>Appendix G: Property Precedence</w:t>
        </w:r>
        <w:r>
          <w:rPr>
            <w:noProof/>
            <w:webHidden/>
          </w:rPr>
          <w:tab/>
        </w:r>
        <w:r>
          <w:rPr>
            <w:noProof/>
            <w:webHidden/>
          </w:rPr>
          <w:fldChar w:fldCharType="begin"/>
        </w:r>
        <w:r>
          <w:rPr>
            <w:noProof/>
            <w:webHidden/>
          </w:rPr>
          <w:instrText xml:space="preserve"> PAGEREF _Toc53134225 \h </w:instrText>
        </w:r>
        <w:r>
          <w:rPr>
            <w:noProof/>
            <w:webHidden/>
          </w:rPr>
        </w:r>
        <w:r>
          <w:rPr>
            <w:noProof/>
            <w:webHidden/>
          </w:rPr>
          <w:fldChar w:fldCharType="separate"/>
        </w:r>
        <w:r>
          <w:rPr>
            <w:noProof/>
            <w:webHidden/>
          </w:rPr>
          <w:t>232</w:t>
        </w:r>
        <w:r>
          <w:rPr>
            <w:noProof/>
            <w:webHidden/>
          </w:rPr>
          <w:fldChar w:fldCharType="end"/>
        </w:r>
      </w:hyperlink>
    </w:p>
    <w:p w14:paraId="2CE5B154" w14:textId="75EA616A"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226" w:history="1">
        <w:r w:rsidRPr="0085006E">
          <w:rPr>
            <w:rStyle w:val="Hyperlink"/>
            <w:noProof/>
          </w:rPr>
          <w:t>36.1</w:t>
        </w:r>
        <w:r>
          <w:rPr>
            <w:rFonts w:asciiTheme="minorHAnsi" w:eastAsiaTheme="minorEastAsia" w:hAnsiTheme="minorHAnsi" w:cstheme="minorBidi"/>
            <w:noProof/>
            <w:sz w:val="22"/>
            <w:szCs w:val="22"/>
          </w:rPr>
          <w:tab/>
        </w:r>
        <w:r w:rsidRPr="0085006E">
          <w:rPr>
            <w:rStyle w:val="Hyperlink"/>
            <w:noProof/>
          </w:rPr>
          <w:t>Parsing</w:t>
        </w:r>
        <w:r>
          <w:rPr>
            <w:noProof/>
            <w:webHidden/>
          </w:rPr>
          <w:tab/>
        </w:r>
        <w:r>
          <w:rPr>
            <w:noProof/>
            <w:webHidden/>
          </w:rPr>
          <w:fldChar w:fldCharType="begin"/>
        </w:r>
        <w:r>
          <w:rPr>
            <w:noProof/>
            <w:webHidden/>
          </w:rPr>
          <w:instrText xml:space="preserve"> PAGEREF _Toc53134226 \h </w:instrText>
        </w:r>
        <w:r>
          <w:rPr>
            <w:noProof/>
            <w:webHidden/>
          </w:rPr>
        </w:r>
        <w:r>
          <w:rPr>
            <w:noProof/>
            <w:webHidden/>
          </w:rPr>
          <w:fldChar w:fldCharType="separate"/>
        </w:r>
        <w:r>
          <w:rPr>
            <w:noProof/>
            <w:webHidden/>
          </w:rPr>
          <w:t>232</w:t>
        </w:r>
        <w:r>
          <w:rPr>
            <w:noProof/>
            <w:webHidden/>
          </w:rPr>
          <w:fldChar w:fldCharType="end"/>
        </w:r>
      </w:hyperlink>
    </w:p>
    <w:p w14:paraId="02D0B6C4" w14:textId="19389709" w:rsidR="007D03E3" w:rsidRDefault="007D03E3">
      <w:pPr>
        <w:pStyle w:val="TOC3"/>
        <w:rPr>
          <w:rFonts w:asciiTheme="minorHAnsi" w:eastAsiaTheme="minorEastAsia" w:hAnsiTheme="minorHAnsi" w:cstheme="minorBidi"/>
          <w:noProof/>
          <w:sz w:val="22"/>
          <w:szCs w:val="22"/>
        </w:rPr>
      </w:pPr>
      <w:hyperlink w:anchor="_Toc53134227" w:history="1">
        <w:r w:rsidRPr="0085006E">
          <w:rPr>
            <w:rStyle w:val="Hyperlink"/>
            <w:noProof/>
            <w14:scene3d>
              <w14:camera w14:prst="orthographicFront"/>
              <w14:lightRig w14:rig="threePt" w14:dir="t">
                <w14:rot w14:lat="0" w14:lon="0" w14:rev="0"/>
              </w14:lightRig>
            </w14:scene3d>
          </w:rPr>
          <w:t>36.1.1</w:t>
        </w:r>
        <w:r>
          <w:rPr>
            <w:rFonts w:asciiTheme="minorHAnsi" w:eastAsiaTheme="minorEastAsia" w:hAnsiTheme="minorHAnsi" w:cstheme="minorBidi"/>
            <w:noProof/>
            <w:sz w:val="22"/>
            <w:szCs w:val="22"/>
          </w:rPr>
          <w:tab/>
        </w:r>
        <w:r w:rsidRPr="0085006E">
          <w:rPr>
            <w:rStyle w:val="Hyperlink"/>
            <w:noProof/>
          </w:rPr>
          <w:t>dfdl:element (simple) and dfdl:simpleType</w:t>
        </w:r>
        <w:r>
          <w:rPr>
            <w:noProof/>
            <w:webHidden/>
          </w:rPr>
          <w:tab/>
        </w:r>
        <w:r>
          <w:rPr>
            <w:noProof/>
            <w:webHidden/>
          </w:rPr>
          <w:fldChar w:fldCharType="begin"/>
        </w:r>
        <w:r>
          <w:rPr>
            <w:noProof/>
            <w:webHidden/>
          </w:rPr>
          <w:instrText xml:space="preserve"> PAGEREF _Toc53134227 \h </w:instrText>
        </w:r>
        <w:r>
          <w:rPr>
            <w:noProof/>
            <w:webHidden/>
          </w:rPr>
        </w:r>
        <w:r>
          <w:rPr>
            <w:noProof/>
            <w:webHidden/>
          </w:rPr>
          <w:fldChar w:fldCharType="separate"/>
        </w:r>
        <w:r>
          <w:rPr>
            <w:noProof/>
            <w:webHidden/>
          </w:rPr>
          <w:t>232</w:t>
        </w:r>
        <w:r>
          <w:rPr>
            <w:noProof/>
            <w:webHidden/>
          </w:rPr>
          <w:fldChar w:fldCharType="end"/>
        </w:r>
      </w:hyperlink>
    </w:p>
    <w:p w14:paraId="1C00291D" w14:textId="1370367C" w:rsidR="007D03E3" w:rsidRDefault="007D03E3">
      <w:pPr>
        <w:pStyle w:val="TOC3"/>
        <w:rPr>
          <w:rFonts w:asciiTheme="minorHAnsi" w:eastAsiaTheme="minorEastAsia" w:hAnsiTheme="minorHAnsi" w:cstheme="minorBidi"/>
          <w:noProof/>
          <w:sz w:val="22"/>
          <w:szCs w:val="22"/>
        </w:rPr>
      </w:pPr>
      <w:hyperlink w:anchor="_Toc53134228" w:history="1">
        <w:r w:rsidRPr="0085006E">
          <w:rPr>
            <w:rStyle w:val="Hyperlink"/>
            <w:noProof/>
            <w14:scene3d>
              <w14:camera w14:prst="orthographicFront"/>
              <w14:lightRig w14:rig="threePt" w14:dir="t">
                <w14:rot w14:lat="0" w14:lon="0" w14:rev="0"/>
              </w14:lightRig>
            </w14:scene3d>
          </w:rPr>
          <w:t>36.1.2</w:t>
        </w:r>
        <w:r>
          <w:rPr>
            <w:rFonts w:asciiTheme="minorHAnsi" w:eastAsiaTheme="minorEastAsia" w:hAnsiTheme="minorHAnsi" w:cstheme="minorBidi"/>
            <w:noProof/>
            <w:sz w:val="22"/>
            <w:szCs w:val="22"/>
          </w:rPr>
          <w:tab/>
        </w:r>
        <w:r w:rsidRPr="0085006E">
          <w:rPr>
            <w:rStyle w:val="Hyperlink"/>
            <w:noProof/>
          </w:rPr>
          <w:t>dfdl:element (complex)</w:t>
        </w:r>
        <w:r>
          <w:rPr>
            <w:noProof/>
            <w:webHidden/>
          </w:rPr>
          <w:tab/>
        </w:r>
        <w:r>
          <w:rPr>
            <w:noProof/>
            <w:webHidden/>
          </w:rPr>
          <w:fldChar w:fldCharType="begin"/>
        </w:r>
        <w:r>
          <w:rPr>
            <w:noProof/>
            <w:webHidden/>
          </w:rPr>
          <w:instrText xml:space="preserve"> PAGEREF _Toc53134228 \h </w:instrText>
        </w:r>
        <w:r>
          <w:rPr>
            <w:noProof/>
            <w:webHidden/>
          </w:rPr>
        </w:r>
        <w:r>
          <w:rPr>
            <w:noProof/>
            <w:webHidden/>
          </w:rPr>
          <w:fldChar w:fldCharType="separate"/>
        </w:r>
        <w:r>
          <w:rPr>
            <w:noProof/>
            <w:webHidden/>
          </w:rPr>
          <w:t>238</w:t>
        </w:r>
        <w:r>
          <w:rPr>
            <w:noProof/>
            <w:webHidden/>
          </w:rPr>
          <w:fldChar w:fldCharType="end"/>
        </w:r>
      </w:hyperlink>
    </w:p>
    <w:p w14:paraId="4D3601F2" w14:textId="3CE716A8" w:rsidR="007D03E3" w:rsidRDefault="007D03E3">
      <w:pPr>
        <w:pStyle w:val="TOC3"/>
        <w:rPr>
          <w:rFonts w:asciiTheme="minorHAnsi" w:eastAsiaTheme="minorEastAsia" w:hAnsiTheme="minorHAnsi" w:cstheme="minorBidi"/>
          <w:noProof/>
          <w:sz w:val="22"/>
          <w:szCs w:val="22"/>
        </w:rPr>
      </w:pPr>
      <w:hyperlink w:anchor="_Toc53134229" w:history="1">
        <w:r w:rsidRPr="0085006E">
          <w:rPr>
            <w:rStyle w:val="Hyperlink"/>
            <w:noProof/>
            <w14:scene3d>
              <w14:camera w14:prst="orthographicFront"/>
              <w14:lightRig w14:rig="threePt" w14:dir="t">
                <w14:rot w14:lat="0" w14:lon="0" w14:rev="0"/>
              </w14:lightRig>
            </w14:scene3d>
          </w:rPr>
          <w:t>36.1.3</w:t>
        </w:r>
        <w:r>
          <w:rPr>
            <w:rFonts w:asciiTheme="minorHAnsi" w:eastAsiaTheme="minorEastAsia" w:hAnsiTheme="minorHAnsi" w:cstheme="minorBidi"/>
            <w:noProof/>
            <w:sz w:val="22"/>
            <w:szCs w:val="22"/>
          </w:rPr>
          <w:tab/>
        </w:r>
        <w:r w:rsidRPr="0085006E">
          <w:rPr>
            <w:rStyle w:val="Hyperlink"/>
            <w:noProof/>
          </w:rPr>
          <w:t>dfdl:sequence and dfdl:group (when reference is to a sequence)</w:t>
        </w:r>
        <w:r>
          <w:rPr>
            <w:noProof/>
            <w:webHidden/>
          </w:rPr>
          <w:tab/>
        </w:r>
        <w:r>
          <w:rPr>
            <w:noProof/>
            <w:webHidden/>
          </w:rPr>
          <w:fldChar w:fldCharType="begin"/>
        </w:r>
        <w:r>
          <w:rPr>
            <w:noProof/>
            <w:webHidden/>
          </w:rPr>
          <w:instrText xml:space="preserve"> PAGEREF _Toc53134229 \h </w:instrText>
        </w:r>
        <w:r>
          <w:rPr>
            <w:noProof/>
            <w:webHidden/>
          </w:rPr>
        </w:r>
        <w:r>
          <w:rPr>
            <w:noProof/>
            <w:webHidden/>
          </w:rPr>
          <w:fldChar w:fldCharType="separate"/>
        </w:r>
        <w:r>
          <w:rPr>
            <w:noProof/>
            <w:webHidden/>
          </w:rPr>
          <w:t>240</w:t>
        </w:r>
        <w:r>
          <w:rPr>
            <w:noProof/>
            <w:webHidden/>
          </w:rPr>
          <w:fldChar w:fldCharType="end"/>
        </w:r>
      </w:hyperlink>
    </w:p>
    <w:p w14:paraId="2BF58B8A" w14:textId="18D25A4A" w:rsidR="007D03E3" w:rsidRDefault="007D03E3">
      <w:pPr>
        <w:pStyle w:val="TOC3"/>
        <w:rPr>
          <w:rFonts w:asciiTheme="minorHAnsi" w:eastAsiaTheme="minorEastAsia" w:hAnsiTheme="minorHAnsi" w:cstheme="minorBidi"/>
          <w:noProof/>
          <w:sz w:val="22"/>
          <w:szCs w:val="22"/>
        </w:rPr>
      </w:pPr>
      <w:hyperlink w:anchor="_Toc53134230" w:history="1">
        <w:r w:rsidRPr="0085006E">
          <w:rPr>
            <w:rStyle w:val="Hyperlink"/>
            <w:noProof/>
            <w14:scene3d>
              <w14:camera w14:prst="orthographicFront"/>
              <w14:lightRig w14:rig="threePt" w14:dir="t">
                <w14:rot w14:lat="0" w14:lon="0" w14:rev="0"/>
              </w14:lightRig>
            </w14:scene3d>
          </w:rPr>
          <w:t>36.1.4</w:t>
        </w:r>
        <w:r>
          <w:rPr>
            <w:rFonts w:asciiTheme="minorHAnsi" w:eastAsiaTheme="minorEastAsia" w:hAnsiTheme="minorHAnsi" w:cstheme="minorBidi"/>
            <w:noProof/>
            <w:sz w:val="22"/>
            <w:szCs w:val="22"/>
          </w:rPr>
          <w:tab/>
        </w:r>
        <w:r w:rsidRPr="0085006E">
          <w:rPr>
            <w:rStyle w:val="Hyperlink"/>
            <w:noProof/>
          </w:rPr>
          <w:t>dfdl:choice and dfdl:group (when reference is to a choice)</w:t>
        </w:r>
        <w:r>
          <w:rPr>
            <w:noProof/>
            <w:webHidden/>
          </w:rPr>
          <w:tab/>
        </w:r>
        <w:r>
          <w:rPr>
            <w:noProof/>
            <w:webHidden/>
          </w:rPr>
          <w:fldChar w:fldCharType="begin"/>
        </w:r>
        <w:r>
          <w:rPr>
            <w:noProof/>
            <w:webHidden/>
          </w:rPr>
          <w:instrText xml:space="preserve"> PAGEREF _Toc53134230 \h </w:instrText>
        </w:r>
        <w:r>
          <w:rPr>
            <w:noProof/>
            <w:webHidden/>
          </w:rPr>
        </w:r>
        <w:r>
          <w:rPr>
            <w:noProof/>
            <w:webHidden/>
          </w:rPr>
          <w:fldChar w:fldCharType="separate"/>
        </w:r>
        <w:r>
          <w:rPr>
            <w:noProof/>
            <w:webHidden/>
          </w:rPr>
          <w:t>240</w:t>
        </w:r>
        <w:r>
          <w:rPr>
            <w:noProof/>
            <w:webHidden/>
          </w:rPr>
          <w:fldChar w:fldCharType="end"/>
        </w:r>
      </w:hyperlink>
    </w:p>
    <w:p w14:paraId="05F6F2D2" w14:textId="7252BE68" w:rsidR="007D03E3" w:rsidRDefault="007D03E3">
      <w:pPr>
        <w:pStyle w:val="TOC2"/>
        <w:tabs>
          <w:tab w:val="left" w:pos="1000"/>
          <w:tab w:val="right" w:leader="dot" w:pos="8630"/>
        </w:tabs>
        <w:rPr>
          <w:rFonts w:asciiTheme="minorHAnsi" w:eastAsiaTheme="minorEastAsia" w:hAnsiTheme="minorHAnsi" w:cstheme="minorBidi"/>
          <w:noProof/>
          <w:sz w:val="22"/>
          <w:szCs w:val="22"/>
        </w:rPr>
      </w:pPr>
      <w:hyperlink w:anchor="_Toc53134231" w:history="1">
        <w:r w:rsidRPr="0085006E">
          <w:rPr>
            <w:rStyle w:val="Hyperlink"/>
            <w:noProof/>
          </w:rPr>
          <w:t>36.2</w:t>
        </w:r>
        <w:r>
          <w:rPr>
            <w:rFonts w:asciiTheme="minorHAnsi" w:eastAsiaTheme="minorEastAsia" w:hAnsiTheme="minorHAnsi" w:cstheme="minorBidi"/>
            <w:noProof/>
            <w:sz w:val="22"/>
            <w:szCs w:val="22"/>
          </w:rPr>
          <w:tab/>
        </w:r>
        <w:r w:rsidRPr="0085006E">
          <w:rPr>
            <w:rStyle w:val="Hyperlink"/>
            <w:noProof/>
          </w:rPr>
          <w:t>Unparsing</w:t>
        </w:r>
        <w:r>
          <w:rPr>
            <w:noProof/>
            <w:webHidden/>
          </w:rPr>
          <w:tab/>
        </w:r>
        <w:r>
          <w:rPr>
            <w:noProof/>
            <w:webHidden/>
          </w:rPr>
          <w:fldChar w:fldCharType="begin"/>
        </w:r>
        <w:r>
          <w:rPr>
            <w:noProof/>
            <w:webHidden/>
          </w:rPr>
          <w:instrText xml:space="preserve"> PAGEREF _Toc53134231 \h </w:instrText>
        </w:r>
        <w:r>
          <w:rPr>
            <w:noProof/>
            <w:webHidden/>
          </w:rPr>
        </w:r>
        <w:r>
          <w:rPr>
            <w:noProof/>
            <w:webHidden/>
          </w:rPr>
          <w:fldChar w:fldCharType="separate"/>
        </w:r>
        <w:r>
          <w:rPr>
            <w:noProof/>
            <w:webHidden/>
          </w:rPr>
          <w:t>241</w:t>
        </w:r>
        <w:r>
          <w:rPr>
            <w:noProof/>
            <w:webHidden/>
          </w:rPr>
          <w:fldChar w:fldCharType="end"/>
        </w:r>
      </w:hyperlink>
    </w:p>
    <w:p w14:paraId="6DCE12EA" w14:textId="0228F0AB" w:rsidR="007D03E3" w:rsidRDefault="007D03E3">
      <w:pPr>
        <w:pStyle w:val="TOC3"/>
        <w:rPr>
          <w:rFonts w:asciiTheme="minorHAnsi" w:eastAsiaTheme="minorEastAsia" w:hAnsiTheme="minorHAnsi" w:cstheme="minorBidi"/>
          <w:noProof/>
          <w:sz w:val="22"/>
          <w:szCs w:val="22"/>
        </w:rPr>
      </w:pPr>
      <w:hyperlink w:anchor="_Toc53134232" w:history="1">
        <w:r w:rsidRPr="0085006E">
          <w:rPr>
            <w:rStyle w:val="Hyperlink"/>
            <w:noProof/>
            <w14:scene3d>
              <w14:camera w14:prst="orthographicFront"/>
              <w14:lightRig w14:rig="threePt" w14:dir="t">
                <w14:rot w14:lat="0" w14:lon="0" w14:rev="0"/>
              </w14:lightRig>
            </w14:scene3d>
          </w:rPr>
          <w:t>36.2.1</w:t>
        </w:r>
        <w:r>
          <w:rPr>
            <w:rFonts w:asciiTheme="minorHAnsi" w:eastAsiaTheme="minorEastAsia" w:hAnsiTheme="minorHAnsi" w:cstheme="minorBidi"/>
            <w:noProof/>
            <w:sz w:val="22"/>
            <w:szCs w:val="22"/>
          </w:rPr>
          <w:tab/>
        </w:r>
        <w:r w:rsidRPr="0085006E">
          <w:rPr>
            <w:rStyle w:val="Hyperlink"/>
            <w:noProof/>
          </w:rPr>
          <w:t>dfdl:element (simple) and dfdl:simpleType</w:t>
        </w:r>
        <w:r>
          <w:rPr>
            <w:noProof/>
            <w:webHidden/>
          </w:rPr>
          <w:tab/>
        </w:r>
        <w:r>
          <w:rPr>
            <w:noProof/>
            <w:webHidden/>
          </w:rPr>
          <w:fldChar w:fldCharType="begin"/>
        </w:r>
        <w:r>
          <w:rPr>
            <w:noProof/>
            <w:webHidden/>
          </w:rPr>
          <w:instrText xml:space="preserve"> PAGEREF _Toc53134232 \h </w:instrText>
        </w:r>
        <w:r>
          <w:rPr>
            <w:noProof/>
            <w:webHidden/>
          </w:rPr>
        </w:r>
        <w:r>
          <w:rPr>
            <w:noProof/>
            <w:webHidden/>
          </w:rPr>
          <w:fldChar w:fldCharType="separate"/>
        </w:r>
        <w:r>
          <w:rPr>
            <w:noProof/>
            <w:webHidden/>
          </w:rPr>
          <w:t>242</w:t>
        </w:r>
        <w:r>
          <w:rPr>
            <w:noProof/>
            <w:webHidden/>
          </w:rPr>
          <w:fldChar w:fldCharType="end"/>
        </w:r>
      </w:hyperlink>
    </w:p>
    <w:p w14:paraId="15B896CB" w14:textId="0F64C8AB" w:rsidR="007D03E3" w:rsidRDefault="007D03E3">
      <w:pPr>
        <w:pStyle w:val="TOC3"/>
        <w:rPr>
          <w:rFonts w:asciiTheme="minorHAnsi" w:eastAsiaTheme="minorEastAsia" w:hAnsiTheme="minorHAnsi" w:cstheme="minorBidi"/>
          <w:noProof/>
          <w:sz w:val="22"/>
          <w:szCs w:val="22"/>
        </w:rPr>
      </w:pPr>
      <w:hyperlink w:anchor="_Toc53134233" w:history="1">
        <w:r w:rsidRPr="0085006E">
          <w:rPr>
            <w:rStyle w:val="Hyperlink"/>
            <w:noProof/>
            <w14:scene3d>
              <w14:camera w14:prst="orthographicFront"/>
              <w14:lightRig w14:rig="threePt" w14:dir="t">
                <w14:rot w14:lat="0" w14:lon="0" w14:rev="0"/>
              </w14:lightRig>
            </w14:scene3d>
          </w:rPr>
          <w:t>36.2.2</w:t>
        </w:r>
        <w:r>
          <w:rPr>
            <w:rFonts w:asciiTheme="minorHAnsi" w:eastAsiaTheme="minorEastAsia" w:hAnsiTheme="minorHAnsi" w:cstheme="minorBidi"/>
            <w:noProof/>
            <w:sz w:val="22"/>
            <w:szCs w:val="22"/>
          </w:rPr>
          <w:tab/>
        </w:r>
        <w:r w:rsidRPr="0085006E">
          <w:rPr>
            <w:rStyle w:val="Hyperlink"/>
            <w:noProof/>
          </w:rPr>
          <w:t>dfdl:element (complex)</w:t>
        </w:r>
        <w:r>
          <w:rPr>
            <w:noProof/>
            <w:webHidden/>
          </w:rPr>
          <w:tab/>
        </w:r>
        <w:r>
          <w:rPr>
            <w:noProof/>
            <w:webHidden/>
          </w:rPr>
          <w:fldChar w:fldCharType="begin"/>
        </w:r>
        <w:r>
          <w:rPr>
            <w:noProof/>
            <w:webHidden/>
          </w:rPr>
          <w:instrText xml:space="preserve"> PAGEREF _Toc53134233 \h </w:instrText>
        </w:r>
        <w:r>
          <w:rPr>
            <w:noProof/>
            <w:webHidden/>
          </w:rPr>
        </w:r>
        <w:r>
          <w:rPr>
            <w:noProof/>
            <w:webHidden/>
          </w:rPr>
          <w:fldChar w:fldCharType="separate"/>
        </w:r>
        <w:r>
          <w:rPr>
            <w:noProof/>
            <w:webHidden/>
          </w:rPr>
          <w:t>248</w:t>
        </w:r>
        <w:r>
          <w:rPr>
            <w:noProof/>
            <w:webHidden/>
          </w:rPr>
          <w:fldChar w:fldCharType="end"/>
        </w:r>
      </w:hyperlink>
    </w:p>
    <w:p w14:paraId="657D9FEB" w14:textId="3394312C" w:rsidR="007D03E3" w:rsidRDefault="007D03E3">
      <w:pPr>
        <w:pStyle w:val="TOC3"/>
        <w:rPr>
          <w:rFonts w:asciiTheme="minorHAnsi" w:eastAsiaTheme="minorEastAsia" w:hAnsiTheme="minorHAnsi" w:cstheme="minorBidi"/>
          <w:noProof/>
          <w:sz w:val="22"/>
          <w:szCs w:val="22"/>
        </w:rPr>
      </w:pPr>
      <w:hyperlink w:anchor="_Toc53134234" w:history="1">
        <w:r w:rsidRPr="0085006E">
          <w:rPr>
            <w:rStyle w:val="Hyperlink"/>
            <w:noProof/>
            <w14:scene3d>
              <w14:camera w14:prst="orthographicFront"/>
              <w14:lightRig w14:rig="threePt" w14:dir="t">
                <w14:rot w14:lat="0" w14:lon="0" w14:rev="0"/>
              </w14:lightRig>
            </w14:scene3d>
          </w:rPr>
          <w:t>36.2.3</w:t>
        </w:r>
        <w:r>
          <w:rPr>
            <w:rFonts w:asciiTheme="minorHAnsi" w:eastAsiaTheme="minorEastAsia" w:hAnsiTheme="minorHAnsi" w:cstheme="minorBidi"/>
            <w:noProof/>
            <w:sz w:val="22"/>
            <w:szCs w:val="22"/>
          </w:rPr>
          <w:tab/>
        </w:r>
        <w:r w:rsidRPr="0085006E">
          <w:rPr>
            <w:rStyle w:val="Hyperlink"/>
            <w:noProof/>
          </w:rPr>
          <w:t>dfdl:sequence and dfdl:group (when reference is a sequence)</w:t>
        </w:r>
        <w:r>
          <w:rPr>
            <w:noProof/>
            <w:webHidden/>
          </w:rPr>
          <w:tab/>
        </w:r>
        <w:r>
          <w:rPr>
            <w:noProof/>
            <w:webHidden/>
          </w:rPr>
          <w:fldChar w:fldCharType="begin"/>
        </w:r>
        <w:r>
          <w:rPr>
            <w:noProof/>
            <w:webHidden/>
          </w:rPr>
          <w:instrText xml:space="preserve"> PAGEREF _Toc53134234 \h </w:instrText>
        </w:r>
        <w:r>
          <w:rPr>
            <w:noProof/>
            <w:webHidden/>
          </w:rPr>
        </w:r>
        <w:r>
          <w:rPr>
            <w:noProof/>
            <w:webHidden/>
          </w:rPr>
          <w:fldChar w:fldCharType="separate"/>
        </w:r>
        <w:r>
          <w:rPr>
            <w:noProof/>
            <w:webHidden/>
          </w:rPr>
          <w:t>250</w:t>
        </w:r>
        <w:r>
          <w:rPr>
            <w:noProof/>
            <w:webHidden/>
          </w:rPr>
          <w:fldChar w:fldCharType="end"/>
        </w:r>
      </w:hyperlink>
    </w:p>
    <w:p w14:paraId="1F6CE0BA" w14:textId="6F5B43A4" w:rsidR="007D03E3" w:rsidRDefault="007D03E3">
      <w:pPr>
        <w:pStyle w:val="TOC3"/>
        <w:rPr>
          <w:rFonts w:asciiTheme="minorHAnsi" w:eastAsiaTheme="minorEastAsia" w:hAnsiTheme="minorHAnsi" w:cstheme="minorBidi"/>
          <w:noProof/>
          <w:sz w:val="22"/>
          <w:szCs w:val="22"/>
        </w:rPr>
      </w:pPr>
      <w:hyperlink w:anchor="_Toc53134235" w:history="1">
        <w:r w:rsidRPr="0085006E">
          <w:rPr>
            <w:rStyle w:val="Hyperlink"/>
            <w:noProof/>
            <w14:scene3d>
              <w14:camera w14:prst="orthographicFront"/>
              <w14:lightRig w14:rig="threePt" w14:dir="t">
                <w14:rot w14:lat="0" w14:lon="0" w14:rev="0"/>
              </w14:lightRig>
            </w14:scene3d>
          </w:rPr>
          <w:t>36.2.4</w:t>
        </w:r>
        <w:r>
          <w:rPr>
            <w:rFonts w:asciiTheme="minorHAnsi" w:eastAsiaTheme="minorEastAsia" w:hAnsiTheme="minorHAnsi" w:cstheme="minorBidi"/>
            <w:noProof/>
            <w:sz w:val="22"/>
            <w:szCs w:val="22"/>
          </w:rPr>
          <w:tab/>
        </w:r>
        <w:r w:rsidRPr="0085006E">
          <w:rPr>
            <w:rStyle w:val="Hyperlink"/>
            <w:noProof/>
          </w:rPr>
          <w:t>dfdl:choice and dfdl:group (when reference is a choice)</w:t>
        </w:r>
        <w:r>
          <w:rPr>
            <w:noProof/>
            <w:webHidden/>
          </w:rPr>
          <w:tab/>
        </w:r>
        <w:r>
          <w:rPr>
            <w:noProof/>
            <w:webHidden/>
          </w:rPr>
          <w:fldChar w:fldCharType="begin"/>
        </w:r>
        <w:r>
          <w:rPr>
            <w:noProof/>
            <w:webHidden/>
          </w:rPr>
          <w:instrText xml:space="preserve"> PAGEREF _Toc53134235 \h </w:instrText>
        </w:r>
        <w:r>
          <w:rPr>
            <w:noProof/>
            <w:webHidden/>
          </w:rPr>
        </w:r>
        <w:r>
          <w:rPr>
            <w:noProof/>
            <w:webHidden/>
          </w:rPr>
          <w:fldChar w:fldCharType="separate"/>
        </w:r>
        <w:r>
          <w:rPr>
            <w:noProof/>
            <w:webHidden/>
          </w:rPr>
          <w:t>251</w:t>
        </w:r>
        <w:r>
          <w:rPr>
            <w:noProof/>
            <w:webHidden/>
          </w:rPr>
          <w:fldChar w:fldCharType="end"/>
        </w:r>
      </w:hyperlink>
    </w:p>
    <w:p w14:paraId="0A046CB4" w14:textId="4ED8DE48" w:rsidR="000E1214" w:rsidRDefault="00A87198" w:rsidP="00B31DA3">
      <w:pPr>
        <w:pStyle w:val="Heading1"/>
      </w:pPr>
      <w:r>
        <w:fldChar w:fldCharType="end"/>
      </w:r>
      <w:bookmarkStart w:id="64" w:name="_Toc177399014"/>
      <w:bookmarkStart w:id="65" w:name="_Toc175057300"/>
      <w:bookmarkStart w:id="66" w:name="_Toc199516207"/>
      <w:bookmarkStart w:id="67" w:name="_Toc194983888"/>
      <w:bookmarkStart w:id="68" w:name="_Toc243112726"/>
      <w:bookmarkStart w:id="69" w:name="_Ref255463832"/>
      <w:bookmarkStart w:id="70" w:name="_Ref275431279"/>
      <w:bookmarkStart w:id="71" w:name="_Toc349042597"/>
      <w:bookmarkStart w:id="72" w:name="_Ref351049978"/>
      <w:bookmarkStart w:id="73" w:name="_Ref39162583"/>
      <w:bookmarkStart w:id="74" w:name="_Toc53133987"/>
      <w:r>
        <w:t>Introduction</w:t>
      </w:r>
      <w:bookmarkEnd w:id="64"/>
      <w:bookmarkEnd w:id="65"/>
      <w:bookmarkEnd w:id="66"/>
      <w:bookmarkEnd w:id="67"/>
      <w:bookmarkEnd w:id="68"/>
      <w:bookmarkEnd w:id="69"/>
      <w:bookmarkEnd w:id="70"/>
      <w:bookmarkEnd w:id="71"/>
      <w:bookmarkEnd w:id="72"/>
      <w:bookmarkEnd w:id="73"/>
      <w:bookmarkEnd w:id="74"/>
    </w:p>
    <w:p w14:paraId="66CAE545" w14:textId="77777777" w:rsidR="000E1214" w:rsidRDefault="00A87198">
      <w:bookmarkStart w:id="75" w:name="_Toc1403318"/>
      <w:r>
        <w:t>Data interchange is critically important for most computing. Grid computing, Cloud computing, and all forms of distributed computing require distributed software and hardware resources to work together. Inevitably, these resources read and write data in a variety of formats. General tools for data interchange are essential to solving such problems. Scalable and High-Performance Computing  (HPC) applications require high-performance data handling, so data interchange standards must enable efficient representation of data. Data Format Description Language (DFDL) enables powerful data interchange and very high-performance data handling.</w:t>
      </w:r>
    </w:p>
    <w:p w14:paraId="10CA6488" w14:textId="77777777" w:rsidR="000E1214" w:rsidRDefault="00A87198">
      <w:r>
        <w:t xml:space="preserve">We envisage three dominant kinds of data in the future, as follows: </w:t>
      </w:r>
    </w:p>
    <w:p w14:paraId="3F7F6E6D" w14:textId="2DA7860A" w:rsidR="000E1214" w:rsidRDefault="00A87198">
      <w:pPr>
        <w:pStyle w:val="ListBullet"/>
        <w:numPr>
          <w:ilvl w:val="0"/>
          <w:numId w:val="12"/>
        </w:numPr>
      </w:pPr>
      <w:r>
        <w:t>Textual data defined by a format specific schema such as XML[</w:t>
      </w:r>
      <w:r w:rsidR="00912122">
        <w:fldChar w:fldCharType="begin"/>
      </w:r>
      <w:r w:rsidR="00912122">
        <w:instrText xml:space="preserve"> HYPERLINK \l "a_XML10" </w:instrText>
      </w:r>
      <w:ins w:id="76" w:author="Mike Beckerle" w:date="2020-10-09T10:19:00Z"/>
      <w:r w:rsidR="00912122">
        <w:fldChar w:fldCharType="separate"/>
      </w:r>
      <w:r>
        <w:rPr>
          <w:rStyle w:val="Hyperlink"/>
        </w:rPr>
        <w:t>XML</w:t>
      </w:r>
      <w:r w:rsidR="00912122">
        <w:rPr>
          <w:rStyle w:val="Hyperlink"/>
        </w:rPr>
        <w:fldChar w:fldCharType="end"/>
      </w:r>
      <w:r>
        <w:t>] or JSON[</w:t>
      </w:r>
      <w:r w:rsidR="00912122">
        <w:fldChar w:fldCharType="begin"/>
      </w:r>
      <w:r w:rsidR="00912122">
        <w:instrText xml:space="preserve"> HYPERLINK \l "a_JSON" </w:instrText>
      </w:r>
      <w:ins w:id="77" w:author="Mike Beckerle" w:date="2020-10-09T10:19:00Z"/>
      <w:r w:rsidR="00912122">
        <w:fldChar w:fldCharType="separate"/>
      </w:r>
      <w:r>
        <w:rPr>
          <w:rStyle w:val="Hyperlink"/>
        </w:rPr>
        <w:t>JSON</w:t>
      </w:r>
      <w:r w:rsidR="00912122">
        <w:rPr>
          <w:rStyle w:val="Hyperlink"/>
        </w:rPr>
        <w:fldChar w:fldCharType="end"/>
      </w:r>
      <w:r>
        <w:t>].</w:t>
      </w:r>
    </w:p>
    <w:p w14:paraId="16BC2E35" w14:textId="77777777" w:rsidR="000E1214" w:rsidRDefault="00A87198">
      <w:pPr>
        <w:pStyle w:val="ListBullet"/>
        <w:numPr>
          <w:ilvl w:val="0"/>
          <w:numId w:val="12"/>
        </w:numPr>
      </w:pPr>
      <w:r>
        <w:t xml:space="preserve">Binary data in standard formats. </w:t>
      </w:r>
    </w:p>
    <w:p w14:paraId="4C455C3A" w14:textId="77777777" w:rsidR="000E1214" w:rsidRDefault="00A87198">
      <w:pPr>
        <w:pStyle w:val="ListBullet"/>
        <w:numPr>
          <w:ilvl w:val="0"/>
          <w:numId w:val="12"/>
        </w:numPr>
      </w:pPr>
      <w:r>
        <w:t xml:space="preserve">Data with DFDL descriptors. </w:t>
      </w:r>
    </w:p>
    <w:p w14:paraId="1BF00705" w14:textId="54E66933" w:rsidR="000E1214" w:rsidRDefault="00A87198">
      <w:r>
        <w:t>Textual XML</w:t>
      </w:r>
      <w:r w:rsidR="0072660C">
        <w:t xml:space="preserve"> and JSON</w:t>
      </w:r>
      <w:r>
        <w:t xml:space="preserve"> data </w:t>
      </w:r>
      <w:r w:rsidR="0072660C">
        <w:t>are</w:t>
      </w:r>
      <w:r>
        <w:t xml:space="preserve"> the most</w:t>
      </w:r>
      <w:r w:rsidR="0072660C">
        <w:t xml:space="preserve"> </w:t>
      </w:r>
      <w:r>
        <w:t>successful data interchange standard</w:t>
      </w:r>
      <w:r w:rsidR="0072660C">
        <w:t>s</w:t>
      </w:r>
      <w:r>
        <w:t xml:space="preserve"> to date. All such data are by definition new, by which we mean created in the </w:t>
      </w:r>
      <w:r w:rsidR="0023334C">
        <w:t>Internet</w:t>
      </w:r>
      <w:r w:rsidR="0072660C">
        <w:t xml:space="preserve"> </w:t>
      </w:r>
      <w:r>
        <w:t xml:space="preserve">era. Because of the large overhead that </w:t>
      </w:r>
      <w:r w:rsidR="0072660C">
        <w:t xml:space="preserve">textual </w:t>
      </w:r>
      <w:r>
        <w:t>tagging imposes, there is often a need to compress and decompress XML</w:t>
      </w:r>
      <w:r w:rsidR="0072660C">
        <w:t xml:space="preserve"> and JSON</w:t>
      </w:r>
      <w:r>
        <w:t xml:space="preserve"> data. However, there is a high cost for compression and decompression that is unacceptable to some applications. Standardized binary data formats are also relatively </w:t>
      </w:r>
      <w:r w:rsidR="00FE416D">
        <w:t>new and</w:t>
      </w:r>
      <w:r>
        <w:t xml:space="preserve"> are suitable for larger data because of the reduced costs of encoding and more compact size. </w:t>
      </w:r>
      <w:commentRangeStart w:id="78"/>
      <w:r>
        <w:t>Examples of standard binary formats are data described by modern versions of ASN.1</w:t>
      </w:r>
      <w:r w:rsidR="0023334C">
        <w:rPr>
          <w:rStyle w:val="FootnoteReference"/>
        </w:rPr>
        <w:footnoteReference w:id="2"/>
      </w:r>
      <w:r w:rsidR="0023334C">
        <w:t xml:space="preserve"> </w:t>
      </w:r>
      <w:r>
        <w:t>[</w:t>
      </w:r>
      <w:r w:rsidR="00912122">
        <w:fldChar w:fldCharType="begin"/>
      </w:r>
      <w:r w:rsidR="00912122">
        <w:instrText xml:space="preserve"> HYPERLINK \l "a_ASN1" </w:instrText>
      </w:r>
      <w:ins w:id="79" w:author="Mike Beckerle" w:date="2020-10-09T10:19:00Z"/>
      <w:r w:rsidR="00912122">
        <w:fldChar w:fldCharType="separate"/>
      </w:r>
      <w:r>
        <w:rPr>
          <w:rStyle w:val="Hyperlink"/>
        </w:rPr>
        <w:t>ASN1</w:t>
      </w:r>
      <w:r w:rsidR="00912122">
        <w:rPr>
          <w:rStyle w:val="Hyperlink"/>
        </w:rPr>
        <w:fldChar w:fldCharType="end"/>
      </w:r>
      <w:r>
        <w:t>], XDR [</w:t>
      </w:r>
      <w:r w:rsidR="00912122">
        <w:fldChar w:fldCharType="begin"/>
      </w:r>
      <w:r w:rsidR="00912122">
        <w:instrText xml:space="preserve"> HYPERLINK \l "a_XDR" </w:instrText>
      </w:r>
      <w:ins w:id="80" w:author="Mike Beckerle" w:date="2020-10-09T10:19:00Z"/>
      <w:r w:rsidR="00912122">
        <w:fldChar w:fldCharType="separate"/>
      </w:r>
      <w:r>
        <w:rPr>
          <w:rStyle w:val="Hyperlink"/>
        </w:rPr>
        <w:t>XDR</w:t>
      </w:r>
      <w:r w:rsidR="00912122">
        <w:rPr>
          <w:rStyle w:val="Hyperlink"/>
        </w:rPr>
        <w:fldChar w:fldCharType="end"/>
      </w:r>
      <w:r>
        <w:t>]</w:t>
      </w:r>
      <w:r w:rsidR="0023334C">
        <w:t>, Thrift [</w:t>
      </w:r>
      <w:r w:rsidR="00912122">
        <w:fldChar w:fldCharType="begin"/>
      </w:r>
      <w:r w:rsidR="00912122">
        <w:instrText xml:space="preserve"> HYPERLINK \l "a_Thrift" </w:instrText>
      </w:r>
      <w:ins w:id="81" w:author="Mike Beckerle" w:date="2020-10-09T10:19:00Z"/>
      <w:r w:rsidR="00912122">
        <w:fldChar w:fldCharType="separate"/>
      </w:r>
      <w:r w:rsidR="0023334C">
        <w:rPr>
          <w:rStyle w:val="Hyperlink"/>
        </w:rPr>
        <w:t>Thrift</w:t>
      </w:r>
      <w:r w:rsidR="00912122">
        <w:rPr>
          <w:rStyle w:val="Hyperlink"/>
        </w:rPr>
        <w:fldChar w:fldCharType="end"/>
      </w:r>
      <w:r w:rsidR="0023334C">
        <w:t>], Avro [</w:t>
      </w:r>
      <w:r w:rsidR="00912122">
        <w:fldChar w:fldCharType="begin"/>
      </w:r>
      <w:r w:rsidR="00912122">
        <w:instrText xml:space="preserve"> HYPERLINK \l "a_AVRO" </w:instrText>
      </w:r>
      <w:ins w:id="82" w:author="Mike Beckerle" w:date="2020-10-09T10:19:00Z"/>
      <w:r w:rsidR="00912122">
        <w:fldChar w:fldCharType="separate"/>
      </w:r>
      <w:r w:rsidR="0023334C">
        <w:rPr>
          <w:rStyle w:val="Hyperlink"/>
        </w:rPr>
        <w:t>AVRO</w:t>
      </w:r>
      <w:r w:rsidR="00912122">
        <w:rPr>
          <w:rStyle w:val="Hyperlink"/>
        </w:rPr>
        <w:fldChar w:fldCharType="end"/>
      </w:r>
      <w:r w:rsidR="0023334C">
        <w:t xml:space="preserve">], and Google Protocol Buffers </w:t>
      </w:r>
      <w:r w:rsidR="00912122">
        <w:fldChar w:fldCharType="begin"/>
      </w:r>
      <w:r w:rsidR="00912122">
        <w:instrText xml:space="preserve"> HYPERLINK \l "GPB" </w:instrText>
      </w:r>
      <w:ins w:id="83" w:author="Mike Beckerle" w:date="2020-10-09T10:19:00Z"/>
      <w:r w:rsidR="00912122">
        <w:fldChar w:fldCharType="separate"/>
      </w:r>
      <w:r w:rsidR="0023334C" w:rsidRPr="0023334C">
        <w:rPr>
          <w:rStyle w:val="Hyperlink"/>
        </w:rPr>
        <w:t>[GPB]</w:t>
      </w:r>
      <w:r w:rsidR="00912122">
        <w:rPr>
          <w:rStyle w:val="Hyperlink"/>
        </w:rPr>
        <w:fldChar w:fldCharType="end"/>
      </w:r>
      <w:r>
        <w:t>. These techniques lack the self-describing nature of XML</w:t>
      </w:r>
      <w:r w:rsidR="0023334C">
        <w:t xml:space="preserve"> or JSON </w:t>
      </w:r>
      <w:r>
        <w:t>data. Scientific formats, such as NetCDF[</w:t>
      </w:r>
      <w:r w:rsidR="000705FB">
        <w:fldChar w:fldCharType="begin"/>
      </w:r>
      <w:r w:rsidR="000705FB">
        <w:instrText xml:space="preserve"> HYPERLINK \l "a_NetCDF" </w:instrText>
      </w:r>
      <w:ins w:id="84" w:author="Mike Beckerle" w:date="2020-10-09T10:19:00Z"/>
      <w:r w:rsidR="000705FB">
        <w:fldChar w:fldCharType="separate"/>
      </w:r>
      <w:r>
        <w:rPr>
          <w:rStyle w:val="Hyperlink"/>
        </w:rPr>
        <w:t>NetCDF</w:t>
      </w:r>
      <w:r w:rsidR="000705FB">
        <w:rPr>
          <w:rStyle w:val="Hyperlink"/>
        </w:rPr>
        <w:fldChar w:fldCharType="end"/>
      </w:r>
      <w:r>
        <w:t>] and HDF[</w:t>
      </w:r>
      <w:r w:rsidR="00912122">
        <w:fldChar w:fldCharType="begin"/>
      </w:r>
      <w:r w:rsidR="00912122">
        <w:instrText xml:space="preserve"> HYPERLINK \l "a_HDF" </w:instrText>
      </w:r>
      <w:ins w:id="85" w:author="Mike Beckerle" w:date="2020-10-09T10:19:00Z"/>
      <w:r w:rsidR="00912122">
        <w:fldChar w:fldCharType="separate"/>
      </w:r>
      <w:r>
        <w:rPr>
          <w:rStyle w:val="Hyperlink"/>
        </w:rPr>
        <w:t>HDF</w:t>
      </w:r>
      <w:r w:rsidR="00912122">
        <w:rPr>
          <w:rStyle w:val="Hyperlink"/>
        </w:rPr>
        <w:fldChar w:fldCharType="end"/>
      </w:r>
      <w:r>
        <w:t>] are used by some communities to provide self-describing binary data. There are also standardized binary-encoded XML data formats such as EXI [</w:t>
      </w:r>
      <w:r w:rsidR="00912122">
        <w:fldChar w:fldCharType="begin"/>
      </w:r>
      <w:r w:rsidR="00912122">
        <w:instrText xml:space="preserve"> HYPERLINK \l "a_EXI" </w:instrText>
      </w:r>
      <w:ins w:id="86" w:author="Mike Beckerle" w:date="2020-10-09T10:19:00Z"/>
      <w:r w:rsidR="00912122">
        <w:fldChar w:fldCharType="separate"/>
      </w:r>
      <w:r>
        <w:rPr>
          <w:rStyle w:val="Hyperlink"/>
        </w:rPr>
        <w:t>EXI</w:t>
      </w:r>
      <w:r w:rsidR="00912122">
        <w:rPr>
          <w:rStyle w:val="Hyperlink"/>
        </w:rPr>
        <w:fldChar w:fldCharType="end"/>
      </w:r>
      <w:r>
        <w:t>].</w:t>
      </w:r>
      <w:commentRangeEnd w:id="78"/>
      <w:r w:rsidR="0023334C">
        <w:rPr>
          <w:rStyle w:val="CommentReference"/>
        </w:rPr>
        <w:commentReference w:id="78"/>
      </w:r>
    </w:p>
    <w:p w14:paraId="624A1E82" w14:textId="5C292525" w:rsidR="000E1214" w:rsidRDefault="00A87198">
      <w:r>
        <w:t xml:space="preserve">It is an important observation that both XML format and standardized binary formats are </w:t>
      </w:r>
      <w:r>
        <w:rPr>
          <w:rStyle w:val="Emphasis"/>
        </w:rPr>
        <w:t>prescriptive</w:t>
      </w:r>
      <w:r>
        <w:t xml:space="preserve"> in that they specify or prescribe a representation of the data. To use them your applications must be written to conform to their encodings and mechanisms of expression.</w:t>
      </w:r>
    </w:p>
    <w:p w14:paraId="50815D4F" w14:textId="77777777" w:rsidR="000E1214" w:rsidRDefault="00A87198">
      <w:r>
        <w:t xml:space="preserve">DFDL suggests an entirely different scheme. The approach is </w:t>
      </w:r>
      <w:r>
        <w:rPr>
          <w:rStyle w:val="Emphasis"/>
        </w:rPr>
        <w:t>descriptive</w:t>
      </w:r>
      <w:r>
        <w:t xml:space="preserve"> in that one chooses an appropriate data representation for an application based on its needs and one then describes the format using DFDL so that multiple programs can directly interchange the described data. DFDL descriptions can be provided by the creator of the format or developed as needed by third parties intending to use the format. That is, DFDL is not a format for data; it is a way of describing any data format</w:t>
      </w:r>
      <w:r>
        <w:rPr>
          <w:rStyle w:val="FootnoteReference"/>
        </w:rPr>
        <w:footnoteReference w:id="3"/>
      </w:r>
      <w:r>
        <w:t>. DFDL is intended for data commonly found in scientific and numeric computations, as well as record-oriented representations found in commercial data processing.</w:t>
      </w:r>
    </w:p>
    <w:p w14:paraId="0DE571C0" w14:textId="77777777" w:rsidR="000E1214" w:rsidRDefault="00A87198">
      <w:r>
        <w:t xml:space="preserve">DFDL can be used to describe legacy data files, to simplify transfer of data across domains without requiring global standard formats, or to allow third-party tools to easily access multiple formats. DFDL can also be a powerful tool for supporting backward compatibility as formats evolve. </w:t>
      </w:r>
    </w:p>
    <w:p w14:paraId="36498241" w14:textId="7E04008F" w:rsidR="000E1214" w:rsidRDefault="00A87198">
      <w:r>
        <w:t xml:space="preserve">DFDL is designed to provide flexibility </w:t>
      </w:r>
      <w:r w:rsidR="00FE416D">
        <w:t>and</w:t>
      </w:r>
      <w:r>
        <w:t xml:space="preserve"> permit implementations that achieve very high levels of performance. DFDL descriptions are separable and native applications do not need to use DFDL libraries to parse their data formats. DFDL parsers can also be highly efficient. The DFDL language is designed to permit implementations that use lazy evaluation of formats and to support seekable, random access to data. The following goals can be achieved by DFDL implementations:</w:t>
      </w:r>
    </w:p>
    <w:p w14:paraId="3D16D799" w14:textId="77777777" w:rsidR="000E1214" w:rsidRDefault="00A87198">
      <w:pPr>
        <w:pStyle w:val="ListParagraph"/>
        <w:numPr>
          <w:ilvl w:val="0"/>
          <w:numId w:val="13"/>
        </w:numPr>
      </w:pPr>
      <w:r>
        <w:t>Density. Fewest bytes to represent information (without resorting to compression). Fastest possible I/O.</w:t>
      </w:r>
    </w:p>
    <w:p w14:paraId="3059D636" w14:textId="25545F13" w:rsidR="000E1214" w:rsidRDefault="00A87198">
      <w:pPr>
        <w:pStyle w:val="ListParagraph"/>
        <w:numPr>
          <w:ilvl w:val="0"/>
          <w:numId w:val="13"/>
        </w:numPr>
      </w:pPr>
      <w:r>
        <w:t xml:space="preserve">Optimized I/O. Applications can write data aligned to byte, word, or even page boundaries and to use </w:t>
      </w:r>
      <w:r w:rsidR="00FE416D">
        <w:t>memory mapped</w:t>
      </w:r>
      <w:r>
        <w:t xml:space="preserve"> I/O to ensure access to data with the smallest number of machine cycles for common use cases without sacrificing general access. </w:t>
      </w:r>
    </w:p>
    <w:p w14:paraId="017B8FFE" w14:textId="30D01AFE" w:rsidR="000E1214" w:rsidRDefault="00A87198">
      <w:r>
        <w:t xml:space="preserve">DFDL can describe the same types of abstract data that other binary or textual data formats can describe and, furthermore, it can describe almost any possible representation scheme for those data. It is the intent of DFDL to support canonical data descriptions that correspond closely to the original in-memory representation of the data, </w:t>
      </w:r>
      <w:r w:rsidR="00FE416D">
        <w:t>and</w:t>
      </w:r>
      <w:r>
        <w:t xml:space="preserve"> to provide sufficient information to write as well as to read the given format.</w:t>
      </w:r>
    </w:p>
    <w:p w14:paraId="7C4FA37D" w14:textId="77777777" w:rsidR="000E1214" w:rsidRDefault="00A87198" w:rsidP="00B31DA3">
      <w:pPr>
        <w:pStyle w:val="Heading2"/>
      </w:pPr>
      <w:bookmarkStart w:id="88" w:name="_Toc177399015"/>
      <w:bookmarkStart w:id="89" w:name="_Toc175057301"/>
      <w:bookmarkStart w:id="90" w:name="_Toc199516208"/>
      <w:bookmarkStart w:id="91" w:name="_Toc194983889"/>
      <w:bookmarkStart w:id="92" w:name="_Toc243112727"/>
      <w:bookmarkStart w:id="93" w:name="_Toc349042598"/>
      <w:bookmarkStart w:id="94" w:name="_Toc53133988"/>
      <w:r>
        <w:t>Why is DFDL Needed?</w:t>
      </w:r>
      <w:bookmarkEnd w:id="88"/>
      <w:bookmarkEnd w:id="89"/>
      <w:bookmarkEnd w:id="90"/>
      <w:bookmarkEnd w:id="91"/>
      <w:bookmarkEnd w:id="92"/>
      <w:bookmarkEnd w:id="93"/>
      <w:bookmarkEnd w:id="94"/>
    </w:p>
    <w:p w14:paraId="163FF6AA" w14:textId="441DF04E" w:rsidR="000E1214" w:rsidRDefault="00A87198">
      <w:pPr>
        <w:pStyle w:val="nobreak"/>
      </w:pPr>
      <w:r>
        <w:t>In an era when there are so many standard data formats available the question arises of why DFDL is needed. Ultimately, it is because data formats are rarely a primary consideration when programs are initially created.</w:t>
      </w:r>
    </w:p>
    <w:p w14:paraId="2EE68757" w14:textId="4B98B0A9" w:rsidR="000E1214" w:rsidRDefault="00A87198">
      <w:r>
        <w:t xml:space="preserve">Programs are very often written speculatively, that is, without any advance understanding of how important they will become. Given this situation, little effort is expended on data formats since it remains easier to program the I/O in the most straightforward way possible with the programming tools in use. Even something as simple as using an XML-based data format is harder than just using the native I/O libraries of a programming language. </w:t>
      </w:r>
    </w:p>
    <w:p w14:paraId="5CE2D531" w14:textId="15419094" w:rsidR="000E1214" w:rsidRDefault="00A87198">
      <w:r>
        <w:t>In time, however, if a software program becomes important either because many people are using it, or it has become important for business or organizational needs, it is often too late to go back and change the data formats. For example, there may be real or perceived business costs to delaying the deployment of a program for a rewrite just to change the data formats, particularly if such rewriting will reduce the performance of the program and increase the costs of deployment.</w:t>
      </w:r>
    </w:p>
    <w:p w14:paraId="0519A8AC" w14:textId="0F542B8D" w:rsidR="000E1214" w:rsidRDefault="00A87198">
      <w:r>
        <w:t xml:space="preserve">Indeed, the need for data format standardization for interchange with other software may not be clear at the point where a program first becomes important. Eventually, however, the need for data interchange with the program becomes apparent. </w:t>
      </w:r>
    </w:p>
    <w:p w14:paraId="4468893A" w14:textId="22E08446" w:rsidR="000E1214" w:rsidRDefault="00A87198">
      <w:r>
        <w:t>There are, of course, efforts to smoothly integrate standardized data format handling into programming languages. However, the above phenomena are not going away any time soon and we see a critical role for DFDL since it allows after-the-fact description of data formats.</w:t>
      </w:r>
    </w:p>
    <w:p w14:paraId="79655F7E" w14:textId="77777777" w:rsidR="000E1214" w:rsidRDefault="00A87198" w:rsidP="00B31DA3">
      <w:pPr>
        <w:pStyle w:val="Heading2"/>
      </w:pPr>
      <w:bookmarkStart w:id="95" w:name="_Toc177399016"/>
      <w:bookmarkStart w:id="96" w:name="_Toc175057302"/>
      <w:bookmarkStart w:id="97" w:name="_Toc199516209"/>
      <w:bookmarkStart w:id="98" w:name="_Toc194983890"/>
      <w:bookmarkStart w:id="99" w:name="_Toc243112728"/>
      <w:bookmarkStart w:id="100" w:name="_Toc349042599"/>
      <w:bookmarkStart w:id="101" w:name="_Toc53133989"/>
      <w:r>
        <w:t>What is DFDL?</w:t>
      </w:r>
      <w:bookmarkEnd w:id="95"/>
      <w:bookmarkEnd w:id="96"/>
      <w:bookmarkEnd w:id="97"/>
      <w:bookmarkEnd w:id="98"/>
      <w:bookmarkEnd w:id="99"/>
      <w:bookmarkEnd w:id="100"/>
      <w:bookmarkEnd w:id="101"/>
    </w:p>
    <w:p w14:paraId="410D546B" w14:textId="6604CDE8" w:rsidR="000E1214" w:rsidRDefault="00A87198">
      <w:pPr>
        <w:pStyle w:val="nobreak"/>
      </w:pPr>
      <w:r>
        <w:t xml:space="preserve">DFDL is a language for describing data formats. A DFDL description enables </w:t>
      </w:r>
      <w:r>
        <w:rPr>
          <w:i/>
          <w:iCs/>
        </w:rPr>
        <w:t>parsing</w:t>
      </w:r>
      <w:r>
        <w:t xml:space="preserve">, that is, it allows data to be read from its native format and presented as a data structure called the </w:t>
      </w:r>
      <w:r>
        <w:rPr>
          <w:i/>
          <w:iCs/>
        </w:rPr>
        <w:t>DFDL Information Set or DFDL Infoset</w:t>
      </w:r>
      <w:r>
        <w:t xml:space="preserve">. This information set describes the common characteristics of parsed data that are required of all DFDL implementations and it is fully defined in Section </w:t>
      </w:r>
      <w:r w:rsidRPr="00065302">
        <w:rPr>
          <w:rStyle w:val="Hyperlink"/>
        </w:rPr>
        <w:fldChar w:fldCharType="begin"/>
      </w:r>
      <w:r w:rsidRPr="00065302">
        <w:rPr>
          <w:rStyle w:val="Hyperlink"/>
        </w:rPr>
        <w:instrText xml:space="preserve"> REF _Ref37327950 \w \h </w:instrText>
      </w:r>
      <w:r w:rsidR="007C70E8" w:rsidRPr="00065302">
        <w:rPr>
          <w:rStyle w:val="Hyperlink"/>
        </w:rPr>
        <w:instrText xml:space="preserve"> \* MERGEFORMAT </w:instrText>
      </w:r>
      <w:r w:rsidRPr="00065302">
        <w:rPr>
          <w:rStyle w:val="Hyperlink"/>
        </w:rPr>
      </w:r>
      <w:r w:rsidRPr="00065302">
        <w:rPr>
          <w:rStyle w:val="Hyperlink"/>
        </w:rPr>
        <w:fldChar w:fldCharType="separate"/>
      </w:r>
      <w:r w:rsidR="008A37A6">
        <w:rPr>
          <w:rStyle w:val="Hyperlink"/>
        </w:rPr>
        <w:t>4</w:t>
      </w:r>
      <w:r w:rsidRPr="00065302">
        <w:rPr>
          <w:rStyle w:val="Hyperlink"/>
        </w:rPr>
        <w:fldChar w:fldCharType="end"/>
      </w:r>
      <w:r>
        <w:t xml:space="preserve">. DFDL </w:t>
      </w:r>
      <w:r w:rsidR="00FE416D">
        <w:t>implementations</w:t>
      </w:r>
      <w:r>
        <w:t xml:space="preserve"> </w:t>
      </w:r>
      <w:r w:rsidR="0033562A">
        <w:t>MAY</w:t>
      </w:r>
      <w:r>
        <w:t xml:space="preserve"> provide API access to the </w:t>
      </w:r>
      <w:r w:rsidR="00FE416D">
        <w:t>Infoset</w:t>
      </w:r>
      <w:r>
        <w:t xml:space="preserve"> as well as conversion of the </w:t>
      </w:r>
      <w:r w:rsidR="00FE416D">
        <w:t>Infoset</w:t>
      </w:r>
      <w:r>
        <w:t xml:space="preserve"> into concrete representations such as XML text, binary XML </w:t>
      </w:r>
      <w:r w:rsidRPr="00065302">
        <w:rPr>
          <w:rStyle w:val="Hyperlink"/>
        </w:rPr>
        <w:fldChar w:fldCharType="begin"/>
      </w:r>
      <w:r w:rsidRPr="00065302">
        <w:rPr>
          <w:rStyle w:val="Hyperlink"/>
        </w:rPr>
        <w:instrText xml:space="preserve"> REF a_EXI \h </w:instrText>
      </w:r>
      <w:r w:rsidRPr="00065302">
        <w:rPr>
          <w:rStyle w:val="Hyperlink"/>
        </w:rPr>
      </w:r>
      <w:r w:rsidRPr="00065302">
        <w:rPr>
          <w:rStyle w:val="Hyperlink"/>
        </w:rPr>
        <w:fldChar w:fldCharType="separate"/>
      </w:r>
      <w:ins w:id="102" w:author="Mike Beckerle" w:date="2020-10-09T10:19:00Z">
        <w:r w:rsidR="008A37A6">
          <w:t xml:space="preserve">[EXI] </w:t>
        </w:r>
      </w:ins>
      <w:del w:id="103" w:author="Mike Beckerle" w:date="2020-10-09T10:19:00Z">
        <w:r w:rsidR="00404DC4" w:rsidRPr="00065302" w:rsidDel="008A37A6">
          <w:rPr>
            <w:rStyle w:val="Hyperlink"/>
          </w:rPr>
          <w:delText xml:space="preserve">[EXI] </w:delText>
        </w:r>
      </w:del>
      <w:r w:rsidRPr="00065302">
        <w:rPr>
          <w:rStyle w:val="Hyperlink"/>
        </w:rPr>
        <w:fldChar w:fldCharType="end"/>
      </w:r>
      <w:r>
        <w:t xml:space="preserve">, or JSON </w:t>
      </w:r>
      <w:r w:rsidRPr="00065302">
        <w:rPr>
          <w:rStyle w:val="Hyperlink"/>
        </w:rPr>
        <w:fldChar w:fldCharType="begin"/>
      </w:r>
      <w:r w:rsidRPr="00065302">
        <w:rPr>
          <w:rStyle w:val="Hyperlink"/>
        </w:rPr>
        <w:instrText xml:space="preserve"> REF a_JSON \h </w:instrText>
      </w:r>
      <w:r w:rsidRPr="00065302">
        <w:rPr>
          <w:rStyle w:val="Hyperlink"/>
        </w:rPr>
      </w:r>
      <w:r w:rsidRPr="00065302">
        <w:rPr>
          <w:rStyle w:val="Hyperlink"/>
        </w:rPr>
        <w:fldChar w:fldCharType="separate"/>
      </w:r>
      <w:ins w:id="104" w:author="Mike Beckerle" w:date="2020-10-09T10:19:00Z">
        <w:r w:rsidR="008A37A6">
          <w:t>[JSON]</w:t>
        </w:r>
      </w:ins>
      <w:del w:id="105" w:author="Mike Beckerle" w:date="2020-10-09T10:19:00Z">
        <w:r w:rsidR="00404DC4" w:rsidRPr="00065302" w:rsidDel="008A37A6">
          <w:rPr>
            <w:rStyle w:val="Hyperlink"/>
          </w:rPr>
          <w:delText>[JSON]</w:delText>
        </w:r>
      </w:del>
      <w:r w:rsidRPr="00065302">
        <w:rPr>
          <w:rStyle w:val="Hyperlink"/>
        </w:rPr>
        <w:fldChar w:fldCharType="end"/>
      </w:r>
      <w:r>
        <w:t xml:space="preserve">. DFDL also enables </w:t>
      </w:r>
      <w:r>
        <w:rPr>
          <w:i/>
          <w:iCs/>
        </w:rPr>
        <w:t>unparsing</w:t>
      </w:r>
      <w:r>
        <w:rPr>
          <w:rStyle w:val="FootnoteReference"/>
        </w:rPr>
        <w:footnoteReference w:id="4"/>
      </w:r>
      <w:r>
        <w:rPr>
          <w:i/>
          <w:iCs/>
        </w:rPr>
        <w:t>, that is,</w:t>
      </w:r>
      <w:r>
        <w:t xml:space="preserve"> allows data to be taken from an instance of a DFDL information set and written out to its native format.</w:t>
      </w:r>
    </w:p>
    <w:p w14:paraId="376C5939" w14:textId="615C2E59" w:rsidR="000E1214" w:rsidRDefault="00A87198">
      <w:r>
        <w:t xml:space="preserve">DFDL achieves this by leveraging W3C XML Schema Definition Language (XSD) 1.0. </w:t>
      </w:r>
      <w:r>
        <w:rPr>
          <w:noProof/>
        </w:rPr>
        <w:t>[</w:t>
      </w:r>
      <w:r w:rsidR="00912122">
        <w:fldChar w:fldCharType="begin"/>
      </w:r>
      <w:r w:rsidR="00912122">
        <w:instrText xml:space="preserve"> HYPERLINK \l "a_XSDL" </w:instrText>
      </w:r>
      <w:ins w:id="106" w:author="Mike Beckerle" w:date="2020-10-09T10:19:00Z"/>
      <w:r w:rsidR="00912122">
        <w:fldChar w:fldCharType="separate"/>
      </w:r>
      <w:r>
        <w:rPr>
          <w:rStyle w:val="Hyperlink"/>
          <w:noProof/>
        </w:rPr>
        <w:t>XSD</w:t>
      </w:r>
      <w:r w:rsidR="00912122">
        <w:rPr>
          <w:rStyle w:val="Hyperlink"/>
          <w:noProof/>
        </w:rPr>
        <w:fldChar w:fldCharType="end"/>
      </w:r>
      <w:r>
        <w:rPr>
          <w:noProof/>
        </w:rPr>
        <w:t>]</w:t>
      </w:r>
    </w:p>
    <w:p w14:paraId="52A7BD11" w14:textId="75ECD32B" w:rsidR="000E1214" w:rsidRDefault="00A87198">
      <w:r>
        <w:t xml:space="preserve">An XML schema is written for the logical model of the data. The schema is augmented with special DFDL annotations and the annotated schema is called a </w:t>
      </w:r>
      <w:r>
        <w:rPr>
          <w:i/>
          <w:iCs/>
        </w:rPr>
        <w:t>DFDL Schema</w:t>
      </w:r>
      <w:r>
        <w:t xml:space="preserve">. The annotations are used to describe the native representation of the data. </w:t>
      </w:r>
    </w:p>
    <w:p w14:paraId="080D1B75" w14:textId="4D7462C8" w:rsidR="000E1214" w:rsidRDefault="00A87198">
      <w:r>
        <w:t>This approach of extending XSD with format annotations has been extensively used in commercial systems that predate DFDL. The contribution of DFDL</w:t>
      </w:r>
      <w:r w:rsidR="00610575">
        <w:t xml:space="preserve"> for data parsing</w:t>
      </w:r>
      <w:r>
        <w:t xml:space="preserve"> is creation of a standard for these annotations that is open, comprehensive, and vendor neutral.</w:t>
      </w:r>
      <w:r w:rsidR="00610575">
        <w:t xml:space="preserve"> For unparsing DFDL does more to advance the state of the art by providing some capabilities to automatically compute fields that depend on the length or presence of other data. Prior-generation data format technologies left this difficult task up to application logic to compute. </w:t>
      </w:r>
    </w:p>
    <w:p w14:paraId="79E308A7" w14:textId="77777777" w:rsidR="000E1214" w:rsidRDefault="00A87198" w:rsidP="00BC2419">
      <w:pPr>
        <w:pStyle w:val="Heading3"/>
        <w:rPr>
          <w:rFonts w:eastAsia="Times New Roman"/>
        </w:rPr>
      </w:pPr>
      <w:bookmarkStart w:id="107" w:name="_Toc177399017"/>
      <w:bookmarkStart w:id="108" w:name="_Toc175057303"/>
      <w:bookmarkStart w:id="109" w:name="_Toc199516210"/>
      <w:bookmarkStart w:id="110" w:name="_Toc194983891"/>
      <w:bookmarkStart w:id="111" w:name="_Toc243112729"/>
      <w:bookmarkStart w:id="112" w:name="_Toc349042600"/>
      <w:bookmarkStart w:id="113" w:name="_Toc53133990"/>
      <w:r>
        <w:rPr>
          <w:rFonts w:eastAsia="Times New Roman"/>
        </w:rPr>
        <w:t>Simple Example</w:t>
      </w:r>
      <w:bookmarkEnd w:id="107"/>
      <w:bookmarkEnd w:id="108"/>
      <w:bookmarkEnd w:id="109"/>
      <w:bookmarkEnd w:id="110"/>
      <w:bookmarkEnd w:id="111"/>
      <w:bookmarkEnd w:id="112"/>
      <w:bookmarkEnd w:id="113"/>
    </w:p>
    <w:p w14:paraId="15CFF4DE" w14:textId="77777777" w:rsidR="000E1214" w:rsidRDefault="00A87198">
      <w:pPr>
        <w:pStyle w:val="nobreak"/>
      </w:pPr>
      <w:r>
        <w:t>Consider the following XML data:</w:t>
      </w:r>
    </w:p>
    <w:p w14:paraId="65F1A869" w14:textId="77777777" w:rsidR="000E1214" w:rsidRDefault="00A87198">
      <w:pPr>
        <w:pStyle w:val="Codeblock0"/>
        <w:pBdr>
          <w:top w:val="single" w:sz="4" w:space="1" w:color="auto"/>
          <w:left w:val="single" w:sz="4" w:space="4" w:color="auto"/>
          <w:bottom w:val="single" w:sz="4" w:space="1" w:color="auto"/>
          <w:right w:val="single" w:sz="4" w:space="4" w:color="auto"/>
        </w:pBdr>
      </w:pPr>
      <w:r>
        <w:t>&lt;w&gt;5&lt;/w&gt;</w:t>
      </w:r>
    </w:p>
    <w:p w14:paraId="02D6B417" w14:textId="77777777" w:rsidR="000E1214" w:rsidRDefault="00A87198">
      <w:pPr>
        <w:pStyle w:val="Codeblock0"/>
        <w:pBdr>
          <w:top w:val="single" w:sz="4" w:space="1" w:color="auto"/>
          <w:left w:val="single" w:sz="4" w:space="4" w:color="auto"/>
          <w:bottom w:val="single" w:sz="4" w:space="1" w:color="auto"/>
          <w:right w:val="single" w:sz="4" w:space="4" w:color="auto"/>
        </w:pBdr>
      </w:pPr>
      <w:r>
        <w:t>&lt;x&gt;7839372&lt;/x&gt;</w:t>
      </w:r>
    </w:p>
    <w:p w14:paraId="01C79812" w14:textId="77777777" w:rsidR="000E1214" w:rsidRDefault="00A87198">
      <w:pPr>
        <w:pStyle w:val="Codeblock0"/>
        <w:pBdr>
          <w:top w:val="single" w:sz="4" w:space="1" w:color="auto"/>
          <w:left w:val="single" w:sz="4" w:space="4" w:color="auto"/>
          <w:bottom w:val="single" w:sz="4" w:space="1" w:color="auto"/>
          <w:right w:val="single" w:sz="4" w:space="4" w:color="auto"/>
        </w:pBdr>
      </w:pPr>
      <w:r>
        <w:t>&lt;y&gt;8.6E-200&lt;/y&gt;</w:t>
      </w:r>
    </w:p>
    <w:p w14:paraId="6121A97B" w14:textId="77777777" w:rsidR="000E1214" w:rsidRDefault="00A87198">
      <w:pPr>
        <w:pStyle w:val="Codeblock0"/>
        <w:pBdr>
          <w:top w:val="single" w:sz="4" w:space="1" w:color="auto"/>
          <w:left w:val="single" w:sz="4" w:space="4" w:color="auto"/>
          <w:bottom w:val="single" w:sz="4" w:space="1" w:color="auto"/>
          <w:right w:val="single" w:sz="4" w:space="4" w:color="auto"/>
        </w:pBdr>
      </w:pPr>
      <w:r>
        <w:t>&lt;z&gt;-7.1E8&lt;/z&gt;</w:t>
      </w:r>
    </w:p>
    <w:p w14:paraId="636FB456" w14:textId="77777777" w:rsidR="000E1214" w:rsidRDefault="00A87198">
      <w:r>
        <w:t>The logical model for this data can be described by the following fragment of an XML schema document that simply provides description of the name and type of each element:</w:t>
      </w:r>
    </w:p>
    <w:p w14:paraId="4F66259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name="example1"&gt;</w:t>
      </w:r>
    </w:p>
    <w:p w14:paraId="1CBC6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9CD8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33615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CD73D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871AF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2C735C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B2E6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A422680" w14:textId="77777777" w:rsidR="000E1214" w:rsidRDefault="00A87198">
      <w:r>
        <w:t>Now, suppose we have the same data but represented in a non-XML format. A binary representation of the data could be visualized like this (shown as hexadecimal):</w:t>
      </w:r>
    </w:p>
    <w:p w14:paraId="66CBE074" w14:textId="77777777" w:rsidR="000E1214" w:rsidRPr="005D7E0C" w:rsidRDefault="00A87198" w:rsidP="005D7E0C">
      <w:pPr>
        <w:pStyle w:val="dataexample"/>
      </w:pPr>
      <w:r w:rsidRPr="005D7E0C">
        <w:t xml:space="preserve">0000 0005 0077 9e8c </w:t>
      </w:r>
    </w:p>
    <w:p w14:paraId="366EA7D2" w14:textId="77777777" w:rsidR="000E1214" w:rsidRPr="005D7E0C" w:rsidRDefault="00A87198" w:rsidP="005D7E0C">
      <w:pPr>
        <w:pStyle w:val="dataexample"/>
      </w:pPr>
      <w:r w:rsidRPr="005D7E0C">
        <w:t xml:space="preserve">169a 54dd 0a1b 4a3f </w:t>
      </w:r>
    </w:p>
    <w:p w14:paraId="4E28E96C" w14:textId="77777777" w:rsidR="000E1214" w:rsidRPr="005D7E0C" w:rsidRDefault="00A87198" w:rsidP="005D7E0C">
      <w:pPr>
        <w:pStyle w:val="dataexample"/>
      </w:pPr>
      <w:r w:rsidRPr="005D7E0C">
        <w:t>ce29 46f6</w:t>
      </w:r>
    </w:p>
    <w:p w14:paraId="128FAEAD" w14:textId="77777777" w:rsidR="000E1214" w:rsidRDefault="00A87198">
      <w:pPr>
        <w:pStyle w:val="nobreak"/>
      </w:pPr>
      <w:r>
        <w:t>To describe this in DFDL, we take our original XML schema document that described the data model and we annotate the type definition as follows:</w:t>
      </w:r>
    </w:p>
    <w:p w14:paraId="2D2CDF8B"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t xml:space="preserve">  &lt;xs:complexType&gt;</w:t>
      </w:r>
      <w:r>
        <w:rPr>
          <w:b/>
        </w:rPr>
        <w:t xml:space="preserve">                    </w:t>
      </w:r>
    </w:p>
    <w:p w14:paraId="2D888FE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B05F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5F91CC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75227E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D25936"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11B523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w:t>
      </w:r>
    </w:p>
    <w:p w14:paraId="6D1B84B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53BEAAE8" w14:textId="31FF1A01"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4AF65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67C50E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C635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07EC01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 "&gt;</w:t>
      </w:r>
    </w:p>
    <w:p w14:paraId="0405C75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BDF58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4E81257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4B8735F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 </w:t>
      </w:r>
    </w:p>
    <w:p w14:paraId="1D2D7E7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7558CD14" w14:textId="59ACEDAD"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6AC0672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242632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7E22E5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3B18F7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47D25A3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BDCF05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15FDF29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 </w:t>
      </w:r>
    </w:p>
    <w:p w14:paraId="4A500D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w:t>
      </w:r>
    </w:p>
    <w:p w14:paraId="7C10A9A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2649128F" w14:textId="1FC7DB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5C59B5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8A4B42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1A0872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66D99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 &gt;</w:t>
      </w:r>
    </w:p>
    <w:p w14:paraId="159AC53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D8CB5B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4A23BBB7"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57E5491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12323A52"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BF427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0980BBB"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406EE0E"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8E789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5880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E61EE92" w14:textId="77777777" w:rsidR="000E1214" w:rsidRDefault="00A87198">
      <w:pPr>
        <w:pStyle w:val="Codeblock0"/>
        <w:pBdr>
          <w:top w:val="single" w:sz="4" w:space="1" w:color="auto"/>
          <w:left w:val="single" w:sz="4" w:space="4" w:color="auto"/>
          <w:bottom w:val="single" w:sz="4" w:space="1" w:color="auto"/>
          <w:right w:val="single" w:sz="4" w:space="4" w:color="auto"/>
        </w:pBdr>
        <w:rPr>
          <w:b/>
          <w:lang w:val="en-US"/>
        </w:rPr>
      </w:pPr>
      <w:r>
        <w:rPr>
          <w:b/>
        </w:rPr>
        <w:t xml:space="preserve">  &lt;/xs:complexType&gt;</w:t>
      </w:r>
    </w:p>
    <w:p w14:paraId="0E0A4B8E"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This simple DFDL annotation expresses that the data are represented in a binary format and that the byte order will be big endian. This is all that a DFDL parser needs to read the data.</w:t>
      </w:r>
    </w:p>
    <w:p w14:paraId="3C014B72"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In the above, you see the standard XML schema annotation structure:</w:t>
      </w:r>
    </w:p>
    <w:p w14:paraId="18B82B7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6C68EA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FE88CF5"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 </w:t>
      </w:r>
    </w:p>
    <w:p w14:paraId="6774535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 </w:t>
      </w:r>
    </w:p>
    <w:p w14:paraId="74AF181C"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7C3CD7A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452996F4"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This encapsulates DFDL</w:t>
      </w:r>
      <w:r>
        <w:rPr>
          <w:i/>
          <w:iCs/>
        </w:rPr>
        <w:t xml:space="preserve"> annotation elements</w:t>
      </w:r>
      <w:r>
        <w:t xml:space="preserve">. The source attribute on the xs:appinfo element indicates that the annotation is specifically a DFDL annotation. </w:t>
      </w:r>
    </w:p>
    <w:p w14:paraId="6790E987" w14:textId="3FC7ACC6"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Inside the xs:appinfo we have a single DFDL</w:t>
      </w:r>
      <w:r>
        <w:rPr>
          <w:i/>
          <w:iCs/>
        </w:rPr>
        <w:t xml:space="preserve"> format </w:t>
      </w:r>
      <w:r w:rsidR="00FE416D">
        <w:rPr>
          <w:i/>
          <w:iCs/>
        </w:rPr>
        <w:t>annotation</w:t>
      </w:r>
      <w:del w:id="114" w:author="Mike Beckerle" w:date="2020-10-07T13:53:00Z">
        <w:r w:rsidR="00342FCB" w:rsidDel="00342FCB">
          <w:rPr>
            <w:i/>
            <w:iCs/>
          </w:rPr>
          <w:delText xml:space="preserve"> element</w:delText>
        </w:r>
      </w:del>
      <w:r>
        <w:t>:</w:t>
      </w:r>
    </w:p>
    <w:p w14:paraId="3D5BC68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04DCAEEC"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212F40D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2CD75F49"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D6F2B90" w14:textId="00E2E42D"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 xml:space="preserve">Within the above annotation element, each attribute is a DFDL </w:t>
      </w:r>
      <w:r>
        <w:rPr>
          <w:i/>
          <w:iCs/>
        </w:rPr>
        <w:t>property</w:t>
      </w:r>
      <w:r>
        <w:t xml:space="preserve">, and each property-value pair is called a </w:t>
      </w:r>
      <w:r>
        <w:rPr>
          <w:i/>
          <w:iCs/>
        </w:rPr>
        <w:t>property binding</w:t>
      </w:r>
      <w:r>
        <w:t xml:space="preserve">. In the above the attribute 'representation' is a DFDL property name. </w:t>
      </w:r>
      <w:r w:rsidR="00FE416D">
        <w:t>Here</w:t>
      </w:r>
      <w:del w:id="115" w:author="Mike Beckerle" w:date="2020-10-07T13:55:00Z">
        <w:r w:rsidDel="00342FCB">
          <w:delText xml:space="preserve">, since </w:delText>
        </w:r>
      </w:del>
      <w:ins w:id="116" w:author="Mike Beckerle" w:date="2020-10-07T13:56:00Z">
        <w:r w:rsidR="00342FCB">
          <w:t xml:space="preserve"> </w:t>
        </w:r>
      </w:ins>
      <w:r>
        <w:t>the dfdl:element is a</w:t>
      </w:r>
      <w:ins w:id="117" w:author="Mike Beckerle" w:date="2020-10-07T13:54:00Z">
        <w:r w:rsidR="00342FCB">
          <w:t xml:space="preserve"> DFDL</w:t>
        </w:r>
      </w:ins>
      <w:r>
        <w:t xml:space="preserve"> format annotation</w:t>
      </w:r>
      <w:ins w:id="118" w:author="Mike Beckerle" w:date="2020-10-07T13:56:00Z">
        <w:r w:rsidR="00342FCB">
          <w:t xml:space="preserve"> and</w:t>
        </w:r>
      </w:ins>
      <w:del w:id="119" w:author="Mike Beckerle" w:date="2020-10-07T13:56:00Z">
        <w:r w:rsidDel="00342FCB">
          <w:delText>,</w:delText>
        </w:r>
      </w:del>
      <w:r>
        <w:t xml:space="preserve"> the properties in it are generally called DFDL</w:t>
      </w:r>
      <w:r>
        <w:rPr>
          <w:i/>
          <w:iCs/>
        </w:rPr>
        <w:t xml:space="preserve"> </w:t>
      </w:r>
      <w:del w:id="120" w:author="Mike Beckerle" w:date="2020-10-07T13:55:00Z">
        <w:r w:rsidDel="00342FCB">
          <w:rPr>
            <w:i/>
            <w:iCs/>
          </w:rPr>
          <w:delText xml:space="preserve">format </w:delText>
        </w:r>
      </w:del>
      <w:ins w:id="121" w:author="Mike Beckerle" w:date="2020-10-07T13:55:00Z">
        <w:r w:rsidR="00342FCB">
          <w:rPr>
            <w:i/>
            <w:iCs/>
          </w:rPr>
          <w:t xml:space="preserve">representation </w:t>
        </w:r>
      </w:ins>
      <w:r>
        <w:rPr>
          <w:i/>
          <w:iCs/>
        </w:rPr>
        <w:t>properties</w:t>
      </w:r>
      <w:r>
        <w:t>.</w:t>
      </w:r>
    </w:p>
    <w:p w14:paraId="0CE72E6C"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Consider if the same data are represented in a text format:</w:t>
      </w:r>
    </w:p>
    <w:p w14:paraId="1BECA96C" w14:textId="77777777" w:rsidR="000E1214" w:rsidRDefault="00A87198">
      <w:pPr>
        <w:pStyle w:val="dataexample"/>
      </w:pPr>
      <w:r>
        <w:t>5,7839372,8.6E-200,-7.1E8</w:t>
      </w:r>
    </w:p>
    <w:p w14:paraId="612C52F3" w14:textId="77777777" w:rsidR="000E1214" w:rsidRDefault="00A87198">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Once again, we can annotate the same data model, this time with properties that provide the character encoding, the field separator (comma) and the decimal separator (period):</w:t>
      </w:r>
    </w:p>
    <w:p w14:paraId="7C770F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E9644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5C9D0A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A56259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5EC7E3A"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&lt;dfdl:sequence encoding="UTF-8" separator="," /&gt;</w:t>
      </w:r>
    </w:p>
    <w:p w14:paraId="7CB33A47"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02CFB360"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75212D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14E83AE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&lt;xs:annotation&gt;</w:t>
      </w:r>
    </w:p>
    <w:p w14:paraId="2C29219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rPr>
        <w:t xml:space="preserve">          &lt;xs:appinfo source="http://www.ogf.org/dfdl/"&gt;</w:t>
      </w:r>
    </w:p>
    <w:p w14:paraId="40F9632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A5CF6A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B703732"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w:t>
      </w:r>
      <w:r>
        <w:rPr>
          <w:rFonts w:cs="Arial"/>
          <w:b/>
        </w:rPr>
        <w:t>textNumberRep</w:t>
      </w:r>
      <w:r>
        <w:rPr>
          <w:b/>
        </w:rPr>
        <w:t xml:space="preserve"> ="standard"</w:t>
      </w:r>
      <w:r>
        <w:rPr>
          <w:rFonts w:eastAsia="MS Mincho"/>
        </w:rPr>
        <w:t xml:space="preserve"> </w:t>
      </w:r>
    </w:p>
    <w:p w14:paraId="3B0245A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6137760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27B8D51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 </w:t>
      </w:r>
    </w:p>
    <w:p w14:paraId="78D4DE8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1969B9D6"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80B03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99837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4F9E7911"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0D97583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 source="</w:t>
      </w:r>
      <w:r>
        <w:t>http://www.ogf.org/dfdl/</w:t>
      </w:r>
      <w:r>
        <w:rPr>
          <w:b/>
        </w:rPr>
        <w:t>"&gt;</w:t>
      </w:r>
    </w:p>
    <w:p w14:paraId="02211EE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&lt;dfdl:element representation="text" </w:t>
      </w:r>
    </w:p>
    <w:p w14:paraId="4BABA90F"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13818B2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6BC52F50"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06B4F478"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6713625A"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DB110D3"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3CDF71B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319D46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0F5DD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2340CF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86434C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074A0F70"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3F3EFE4D"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6EAE95C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3AB5E4C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w:t>
      </w:r>
      <w:bookmarkStart w:id="122" w:name="OLE_LINK5"/>
      <w:r>
        <w:rPr>
          <w:rFonts w:eastAsia="MS Mincho"/>
          <w:b/>
        </w:rPr>
        <w:t>0.0E+000</w:t>
      </w:r>
      <w:bookmarkEnd w:id="122"/>
      <w:r>
        <w:rPr>
          <w:rFonts w:eastAsia="MS Mincho"/>
          <w:b/>
        </w:rPr>
        <w:t>"</w:t>
      </w:r>
    </w:p>
    <w:p w14:paraId="6F160074"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3A1C4665"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69C56C07"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55CE327E" w14:textId="77777777" w:rsidR="000E1214" w:rsidRDefault="00A87198">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273DF7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1250D4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41EDD31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5BC8A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3CEFF29E" w14:textId="77777777" w:rsidR="000E1214" w:rsidRDefault="00A87198">
      <w:pPr>
        <w:pStyle w:val="Codeblock0"/>
        <w:pBdr>
          <w:top w:val="single" w:sz="4" w:space="1" w:color="auto"/>
          <w:left w:val="single" w:sz="4" w:space="4" w:color="auto"/>
          <w:bottom w:val="single" w:sz="4" w:space="1" w:color="auto"/>
          <w:right w:val="single" w:sz="4" w:space="4" w:color="auto"/>
        </w:pBdr>
      </w:pPr>
      <w:r>
        <w:rPr>
          <w:b/>
          <w:bCs/>
        </w:rPr>
        <w:t xml:space="preserve">             &lt;dfdl:element representation="text" </w:t>
      </w:r>
    </w:p>
    <w:p w14:paraId="5C3B6506"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encoding="UTF-8" </w:t>
      </w:r>
    </w:p>
    <w:p w14:paraId="6D9F77E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textNumberRep ="standard"</w:t>
      </w:r>
    </w:p>
    <w:p w14:paraId="19C8129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Mincho"/>
          <w:b/>
          <w:bCs/>
          <w:lang w:eastAsia="ja-JP"/>
        </w:rPr>
      </w:pPr>
      <w:r>
        <w:rPr>
          <w:b/>
          <w:bCs/>
        </w:rPr>
        <w:t xml:space="preserve">                        </w:t>
      </w:r>
      <w:r>
        <w:rPr>
          <w:rFonts w:eastAsia="MS Mincho"/>
          <w:b/>
          <w:bCs/>
        </w:rPr>
        <w:t>textNumberPattern="0.0E0"</w:t>
      </w:r>
    </w:p>
    <w:p w14:paraId="2B7E08E4"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rFonts w:eastAsia="MS Mincho"/>
          <w:b/>
          <w:bCs/>
          <w:lang w:eastAsia="ja-JP"/>
        </w:rPr>
        <w:t xml:space="preserve">                        textStandardDecimalSeparator="."</w:t>
      </w:r>
    </w:p>
    <w:p w14:paraId="1D27EB19"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lengthKind="delimited"/&gt;</w:t>
      </w:r>
    </w:p>
    <w:p w14:paraId="1F72D083"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12B5EE6F"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rPr>
          <w:b/>
          <w:bCs/>
        </w:rPr>
        <w:t xml:space="preserve">        &lt;/xs:annotation&gt;</w:t>
      </w:r>
    </w:p>
    <w:p w14:paraId="6888D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65D3A8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3F626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152751B4" w14:textId="50682D53" w:rsidR="000E1214" w:rsidRDefault="00A87198">
      <w:pPr>
        <w:pStyle w:val="nobreak"/>
      </w:pPr>
      <w:bookmarkStart w:id="123" w:name="_Toc322911475"/>
      <w:bookmarkStart w:id="124" w:name="_Toc322912014"/>
      <w:bookmarkStart w:id="125" w:name="_Toc329092897"/>
      <w:bookmarkStart w:id="126" w:name="_Toc332701410"/>
      <w:bookmarkStart w:id="127" w:name="_Toc332701717"/>
      <w:bookmarkStart w:id="128" w:name="_Toc332711511"/>
      <w:bookmarkStart w:id="129" w:name="_Toc332711819"/>
      <w:bookmarkStart w:id="130" w:name="_Toc332712121"/>
      <w:bookmarkStart w:id="131" w:name="_Toc332724037"/>
      <w:bookmarkStart w:id="132" w:name="_Toc332724337"/>
      <w:bookmarkStart w:id="133" w:name="_Toc341102633"/>
      <w:bookmarkStart w:id="134" w:name="_Toc347241364"/>
      <w:bookmarkStart w:id="135" w:name="_Toc347744557"/>
      <w:bookmarkStart w:id="136" w:name="_Toc348984340"/>
      <w:bookmarkStart w:id="137" w:name="_Toc348984645"/>
      <w:bookmarkStart w:id="138" w:name="_Toc349037808"/>
      <w:bookmarkStart w:id="139" w:name="_Toc349038113"/>
      <w:bookmarkStart w:id="140" w:name="_Toc349042601"/>
      <w:bookmarkStart w:id="141" w:name="_Toc349642042"/>
      <w:bookmarkStart w:id="142" w:name="_Toc351912592"/>
      <w:bookmarkStart w:id="143" w:name="_Toc351914613"/>
      <w:bookmarkStart w:id="144" w:name="_Toc351915047"/>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t xml:space="preserve">Many properties are repeatedly expressed in the example for the sake of simplicity. Later sections of this specification will define the mechanisms DFDL provides to avoid this </w:t>
      </w:r>
      <w:del w:id="145" w:author="Mike Beckerle" w:date="2020-10-07T13:56:00Z">
        <w:r w:rsidDel="00342FCB">
          <w:delText>repetitiveness</w:delText>
        </w:r>
      </w:del>
      <w:ins w:id="146" w:author="Mike Beckerle" w:date="2020-10-07T13:56:00Z">
        <w:r w:rsidR="00342FCB">
          <w:t>repetition</w:t>
        </w:r>
      </w:ins>
      <w:r>
        <w:t xml:space="preserve">. </w:t>
      </w:r>
    </w:p>
    <w:p w14:paraId="20762D0D" w14:textId="77777777" w:rsidR="000E1214" w:rsidRDefault="00A87198" w:rsidP="00B31DA3">
      <w:pPr>
        <w:pStyle w:val="Heading2"/>
      </w:pPr>
      <w:bookmarkStart w:id="147" w:name="_Toc322911476"/>
      <w:bookmarkStart w:id="148" w:name="_Toc322912015"/>
      <w:bookmarkStart w:id="149" w:name="_Toc329092898"/>
      <w:bookmarkStart w:id="150" w:name="_Toc332701411"/>
      <w:bookmarkStart w:id="151" w:name="_Toc332701718"/>
      <w:bookmarkStart w:id="152" w:name="_Toc332711512"/>
      <w:bookmarkStart w:id="153" w:name="_Toc332711820"/>
      <w:bookmarkStart w:id="154" w:name="_Toc332712122"/>
      <w:bookmarkStart w:id="155" w:name="_Toc332724038"/>
      <w:bookmarkStart w:id="156" w:name="_Toc332724338"/>
      <w:bookmarkStart w:id="157" w:name="_Toc341102634"/>
      <w:bookmarkStart w:id="158" w:name="_Toc347241365"/>
      <w:bookmarkStart w:id="159" w:name="_Toc347744558"/>
      <w:bookmarkStart w:id="160" w:name="_Toc348984341"/>
      <w:bookmarkStart w:id="161" w:name="_Toc348984646"/>
      <w:bookmarkStart w:id="162" w:name="_Toc349037809"/>
      <w:bookmarkStart w:id="163" w:name="_Toc349038114"/>
      <w:bookmarkStart w:id="164" w:name="_Toc349042602"/>
      <w:bookmarkStart w:id="165" w:name="_Toc349642043"/>
      <w:bookmarkStart w:id="166" w:name="_Toc351912593"/>
      <w:bookmarkStart w:id="167" w:name="_Toc351914614"/>
      <w:bookmarkStart w:id="168" w:name="_Toc351915048"/>
      <w:bookmarkStart w:id="169" w:name="_Toc361231085"/>
      <w:bookmarkStart w:id="170" w:name="_Toc361231611"/>
      <w:bookmarkStart w:id="171" w:name="_Toc362444891"/>
      <w:bookmarkStart w:id="172" w:name="_Toc363908813"/>
      <w:bookmarkStart w:id="173" w:name="_Toc364463235"/>
      <w:bookmarkStart w:id="174" w:name="_Toc366077826"/>
      <w:bookmarkStart w:id="175" w:name="_Toc366078445"/>
      <w:bookmarkStart w:id="176" w:name="_Toc366079431"/>
      <w:bookmarkStart w:id="177" w:name="_Toc366080043"/>
      <w:bookmarkStart w:id="178" w:name="_Toc366080655"/>
      <w:bookmarkStart w:id="179" w:name="_Toc366504995"/>
      <w:bookmarkStart w:id="180" w:name="_Toc366508364"/>
      <w:bookmarkStart w:id="181" w:name="_Toc366512865"/>
      <w:bookmarkStart w:id="182" w:name="_Toc366574056"/>
      <w:bookmarkStart w:id="183" w:name="_Toc366577849"/>
      <w:bookmarkStart w:id="184" w:name="_Toc366578457"/>
      <w:bookmarkStart w:id="185" w:name="_Toc366579051"/>
      <w:bookmarkStart w:id="186" w:name="_Toc366579642"/>
      <w:bookmarkStart w:id="187" w:name="_Toc366580234"/>
      <w:bookmarkStart w:id="188" w:name="_Toc366580825"/>
      <w:bookmarkStart w:id="189" w:name="_Toc366581417"/>
      <w:bookmarkStart w:id="190" w:name="_Toc177399018"/>
      <w:bookmarkStart w:id="191" w:name="_Toc175057304"/>
      <w:bookmarkStart w:id="192" w:name="_Toc199516211"/>
      <w:bookmarkStart w:id="193" w:name="_Toc194983892"/>
      <w:bookmarkStart w:id="194" w:name="_Toc243112730"/>
      <w:bookmarkStart w:id="195" w:name="_Toc349042603"/>
      <w:bookmarkStart w:id="196" w:name="_Toc53133991"/>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t>What DFDL is not</w:t>
      </w:r>
      <w:bookmarkEnd w:id="190"/>
      <w:bookmarkEnd w:id="191"/>
      <w:bookmarkEnd w:id="192"/>
      <w:bookmarkEnd w:id="193"/>
      <w:bookmarkEnd w:id="194"/>
      <w:bookmarkEnd w:id="195"/>
      <w:bookmarkEnd w:id="196"/>
    </w:p>
    <w:p w14:paraId="70AB0A36" w14:textId="7A685F81" w:rsidR="000E1214" w:rsidRDefault="00A87198">
      <w:pPr>
        <w:pStyle w:val="nobreak"/>
      </w:pPr>
      <w:r>
        <w:t xml:space="preserve">DFDL maps data from a </w:t>
      </w:r>
      <w:del w:id="197" w:author="Mike Beckerle" w:date="2020-10-07T13:57:00Z">
        <w:r w:rsidDel="00342FCB">
          <w:delText>non-XML</w:delText>
        </w:r>
      </w:del>
      <w:ins w:id="198" w:author="Mike Beckerle" w:date="2020-10-07T13:57:00Z">
        <w:r w:rsidR="00342FCB">
          <w:t>native textual or binary</w:t>
        </w:r>
      </w:ins>
      <w:r>
        <w:t xml:space="preserve"> representation to an instance of an information set. This can be thought of as a data transformation. However, DFDL is not intended to be a general transformation language and</w:t>
      </w:r>
      <w:r w:rsidR="00FE416D">
        <w:t xml:space="preserve"> DFDL</w:t>
      </w:r>
      <w:r>
        <w:t xml:space="preserve"> does not intend to provide a mechanism to map data to arbitrary XML models. There are </w:t>
      </w:r>
      <w:del w:id="199" w:author="Mike Beckerle" w:date="2020-10-07T13:57:00Z">
        <w:r w:rsidDel="00342FCB">
          <w:delText xml:space="preserve">two </w:delText>
        </w:r>
      </w:del>
      <w:r>
        <w:t>specific limitations on the data models that DFDL can work to:</w:t>
      </w:r>
    </w:p>
    <w:p w14:paraId="6CB3A630" w14:textId="4DE22100" w:rsidR="000E1214" w:rsidRDefault="00A87198">
      <w:pPr>
        <w:numPr>
          <w:ilvl w:val="0"/>
          <w:numId w:val="14"/>
        </w:numPr>
      </w:pPr>
      <w:r>
        <w:t>DFDL uses a subset of XML Schema</w:t>
      </w:r>
      <w:r w:rsidR="00FE416D">
        <w:t>;</w:t>
      </w:r>
      <w:r>
        <w:t xml:space="preserve"> in particular, you cannot use XML attributes in the data model.</w:t>
      </w:r>
    </w:p>
    <w:p w14:paraId="42FB60EB" w14:textId="1124D4D9" w:rsidR="000E1214" w:rsidRDefault="00A87198">
      <w:pPr>
        <w:numPr>
          <w:ilvl w:val="0"/>
          <w:numId w:val="14"/>
        </w:numPr>
        <w:rPr>
          <w:ins w:id="200" w:author="Mike Beckerle" w:date="2020-10-07T13:57:00Z"/>
        </w:rPr>
      </w:pPr>
      <w:r>
        <w:t xml:space="preserve">The order of the data in the data model must correspond to the order and structure of the data being described. </w:t>
      </w:r>
    </w:p>
    <w:p w14:paraId="4D063B68" w14:textId="4AC098F3" w:rsidR="00342FCB" w:rsidRDefault="00342FCB">
      <w:pPr>
        <w:numPr>
          <w:ilvl w:val="0"/>
          <w:numId w:val="14"/>
        </w:numPr>
      </w:pPr>
      <w:ins w:id="201" w:author="Mike Beckerle" w:date="2020-10-07T13:58:00Z">
        <w:r>
          <w:t xml:space="preserve">Recursive </w:t>
        </w:r>
      </w:ins>
      <w:ins w:id="202" w:author="Mike Beckerle" w:date="2020-10-09T10:30:00Z">
        <w:r w:rsidR="003E209F">
          <w:t>definitions</w:t>
        </w:r>
      </w:ins>
      <w:ins w:id="203" w:author="Mike Beckerle" w:date="2020-10-07T13:58:00Z">
        <w:r>
          <w:t xml:space="preserve"> are not supported.</w:t>
        </w:r>
      </w:ins>
    </w:p>
    <w:p w14:paraId="40C1FD59" w14:textId="3C003FA2" w:rsidR="000E1214" w:rsidRDefault="00A87198">
      <w:del w:id="204" w:author="Mike Beckerle" w:date="2020-10-07T13:58:00Z">
        <w:r w:rsidDel="00342FCB">
          <w:delText>This latter p</w:delText>
        </w:r>
      </w:del>
      <w:ins w:id="205" w:author="Mike Beckerle" w:date="2020-10-07T13:58:00Z">
        <w:r w:rsidR="00342FCB">
          <w:t>P</w:t>
        </w:r>
      </w:ins>
      <w:r>
        <w:t>oint</w:t>
      </w:r>
      <w:ins w:id="206" w:author="Mike Beckerle" w:date="2020-10-07T13:58:00Z">
        <w:r w:rsidR="00342FCB">
          <w:t xml:space="preserve"> (2)</w:t>
        </w:r>
      </w:ins>
      <w:r>
        <w:t xml:space="preserve"> deserves some elaboration. The XML schema used must be suitable for describing the physical data format. There must be a correspondence between the XML schema's constructs and the physical data structures. For example, generally the elements in the XML schema must match the order of the physical data. DFDL does allow for certain physically unordered formats as well. </w:t>
      </w:r>
    </w:p>
    <w:p w14:paraId="6D212156" w14:textId="0BF57466" w:rsidR="000E1214" w:rsidRDefault="00A87198">
      <w:pPr>
        <w:rPr>
          <w:ins w:id="207" w:author="Mike Beckerle" w:date="2020-10-07T14:00:00Z"/>
        </w:rPr>
      </w:pPr>
      <w:r>
        <w:t xml:space="preserve">The key concept here is that when using DFDL, you do not get to design an XML schema to your preference and then populate it from data. That would involve </w:t>
      </w:r>
      <w:ins w:id="208" w:author="Mike Beckerle" w:date="2020-04-16T13:34:00Z">
        <w:r>
          <w:t xml:space="preserve">two steps: first </w:t>
        </w:r>
      </w:ins>
      <w:r>
        <w:t>describing the data format and</w:t>
      </w:r>
      <w:ins w:id="209" w:author="Mike Beckerle" w:date="2020-04-16T13:34:00Z">
        <w:r>
          <w:t xml:space="preserve"> second</w:t>
        </w:r>
      </w:ins>
      <w:r>
        <w:t xml:space="preserve"> describing a transformation for mapping it to the XML schema you have designed. DFDL is only about the format part of this problem. There are other languages, such as</w:t>
      </w:r>
      <w:ins w:id="210" w:author="Mike Beckerle" w:date="2020-04-09T12:11:00Z">
        <w:r>
          <w:t xml:space="preserve"> XSLT</w:t>
        </w:r>
      </w:ins>
      <w:r>
        <w:t xml:space="preserve"> </w:t>
      </w:r>
      <w:ins w:id="211" w:author="Mike Beckerle" w:date="2020-04-09T12:10:00Z">
        <w:r w:rsidRPr="00065302">
          <w:rPr>
            <w:rStyle w:val="Hyperlink"/>
          </w:rPr>
          <w:fldChar w:fldCharType="begin"/>
        </w:r>
        <w:r w:rsidRPr="00065302">
          <w:rPr>
            <w:rStyle w:val="Hyperlink"/>
          </w:rPr>
          <w:instrText xml:space="preserve"> REF a_XSLT \h </w:instrText>
        </w:r>
      </w:ins>
      <w:r w:rsidRPr="00065302">
        <w:rPr>
          <w:rStyle w:val="Hyperlink"/>
        </w:rPr>
      </w:r>
      <w:ins w:id="212" w:author="Mike Beckerle" w:date="2020-04-09T12:10:00Z">
        <w:r w:rsidRPr="00065302">
          <w:rPr>
            <w:rStyle w:val="Hyperlink"/>
          </w:rPr>
          <w:fldChar w:fldCharType="separate"/>
        </w:r>
      </w:ins>
      <w:ins w:id="213" w:author="Mike Beckerle" w:date="2020-10-09T10:19:00Z">
        <w:r w:rsidR="008A37A6">
          <w:t>[XSLT]</w:t>
        </w:r>
      </w:ins>
      <w:ins w:id="214" w:author="Mike Beckerle" w:date="2020-04-09T12:10:00Z">
        <w:r w:rsidRPr="00065302">
          <w:rPr>
            <w:rStyle w:val="Hyperlink"/>
          </w:rPr>
          <w:fldChar w:fldCharType="end"/>
        </w:r>
      </w:ins>
      <w:r>
        <w:t>, which are for transformation. In DFDL, you describe only the format of the data, and th</w:t>
      </w:r>
      <w:ins w:id="215" w:author="Mike Beckerle" w:date="2020-04-16T13:37:00Z">
        <w:r>
          <w:t>e</w:t>
        </w:r>
      </w:ins>
      <w:r>
        <w:t xml:space="preserve"> format constrains the nature of the XML schema you must use in its description. </w:t>
      </w:r>
    </w:p>
    <w:p w14:paraId="3580ADB9" w14:textId="627F25B3" w:rsidR="00154DBA" w:rsidRDefault="00154DBA">
      <w:ins w:id="216" w:author="Mike Beckerle" w:date="2020-10-07T14:00:00Z">
        <w:r>
          <w:t xml:space="preserve">DFDL is also not suitable for describing generic formats like XML or JSON (for which schema-aware parsers exist), nor for prescriptive formats like </w:t>
        </w:r>
      </w:ins>
      <w:ins w:id="217" w:author="Mike Beckerle" w:date="2020-10-07T14:01:00Z">
        <w:r>
          <w:t xml:space="preserve">Google Protocol Buffers </w:t>
        </w:r>
      </w:ins>
      <w:ins w:id="218" w:author="Mike Beckerle" w:date="2020-10-07T14:02:00Z">
        <w:r>
          <w:fldChar w:fldCharType="begin"/>
        </w:r>
        <w:r>
          <w:instrText xml:space="preserve"> HYPERLINK  \l "GPB" </w:instrText>
        </w:r>
      </w:ins>
      <w:ins w:id="219" w:author="Mike Beckerle" w:date="2020-10-09T10:19:00Z"/>
      <w:ins w:id="220" w:author="Mike Beckerle" w:date="2020-10-07T14:02:00Z">
        <w:r>
          <w:fldChar w:fldCharType="separate"/>
        </w:r>
        <w:r w:rsidRPr="00154DBA">
          <w:rPr>
            <w:rStyle w:val="Hyperlink"/>
          </w:rPr>
          <w:t>[GPB]</w:t>
        </w:r>
        <w:r>
          <w:fldChar w:fldCharType="end"/>
        </w:r>
      </w:ins>
      <w:ins w:id="221" w:author="Mike Beckerle" w:date="2020-10-07T14:01:00Z">
        <w:r>
          <w:t xml:space="preserve"> where the format is never exposed and access is via software libraries.</w:t>
        </w:r>
      </w:ins>
    </w:p>
    <w:p w14:paraId="2B08D090" w14:textId="77777777" w:rsidR="000E1214" w:rsidRDefault="00A87198" w:rsidP="00B31DA3">
      <w:pPr>
        <w:pStyle w:val="Heading2"/>
      </w:pPr>
      <w:bookmarkStart w:id="222" w:name="_Toc177399019"/>
      <w:bookmarkStart w:id="223" w:name="_Toc175057305"/>
      <w:bookmarkStart w:id="224" w:name="_Toc199516212"/>
      <w:bookmarkStart w:id="225" w:name="_Toc194983893"/>
      <w:bookmarkStart w:id="226" w:name="_Toc243112731"/>
      <w:bookmarkStart w:id="227" w:name="_Toc349042604"/>
      <w:bookmarkStart w:id="228" w:name="_Toc53133992"/>
      <w:r>
        <w:t>Scope of version 1.0</w:t>
      </w:r>
      <w:bookmarkEnd w:id="222"/>
      <w:bookmarkEnd w:id="223"/>
      <w:bookmarkEnd w:id="224"/>
      <w:bookmarkEnd w:id="225"/>
      <w:bookmarkEnd w:id="226"/>
      <w:bookmarkEnd w:id="227"/>
      <w:bookmarkEnd w:id="228"/>
    </w:p>
    <w:p w14:paraId="0C35E295" w14:textId="77777777" w:rsidR="000E1214" w:rsidRDefault="00A87198">
      <w:r>
        <w:t>The goals of version 1.0 are as follows:</w:t>
      </w:r>
    </w:p>
    <w:p w14:paraId="0A421F6F" w14:textId="77777777" w:rsidR="000E1214" w:rsidRDefault="00A87198">
      <w:pPr>
        <w:numPr>
          <w:ilvl w:val="0"/>
          <w:numId w:val="15"/>
        </w:numPr>
      </w:pPr>
      <w:r>
        <w:t>Leverage XML technology and concepts</w:t>
      </w:r>
    </w:p>
    <w:p w14:paraId="25BCACBC" w14:textId="77777777" w:rsidR="000E1214" w:rsidRDefault="00A87198">
      <w:pPr>
        <w:numPr>
          <w:ilvl w:val="0"/>
          <w:numId w:val="15"/>
        </w:numPr>
      </w:pPr>
      <w:r>
        <w:t>Support very efficient parsers/formatters</w:t>
      </w:r>
    </w:p>
    <w:p w14:paraId="523B5FBE" w14:textId="77777777" w:rsidR="000E1214" w:rsidRDefault="00A87198">
      <w:pPr>
        <w:numPr>
          <w:ilvl w:val="0"/>
          <w:numId w:val="15"/>
        </w:numPr>
      </w:pPr>
      <w:r>
        <w:t>Avoid features  that require unnecessary data copying</w:t>
      </w:r>
    </w:p>
    <w:p w14:paraId="4AD4E5BF" w14:textId="77777777" w:rsidR="000E1214" w:rsidRDefault="00A87198">
      <w:pPr>
        <w:numPr>
          <w:ilvl w:val="0"/>
          <w:numId w:val="15"/>
        </w:numPr>
      </w:pPr>
      <w:r>
        <w:t>Support round-tripping, that is, read and write data in a described format from the same description</w:t>
      </w:r>
    </w:p>
    <w:p w14:paraId="647EB58A" w14:textId="77777777" w:rsidR="000E1214" w:rsidRDefault="00A87198">
      <w:pPr>
        <w:numPr>
          <w:ilvl w:val="0"/>
          <w:numId w:val="15"/>
        </w:numPr>
      </w:pPr>
      <w:r>
        <w:t>Keep simple cases simple</w:t>
      </w:r>
    </w:p>
    <w:p w14:paraId="6C075136" w14:textId="77777777" w:rsidR="000E1214" w:rsidRDefault="00A87198">
      <w:pPr>
        <w:numPr>
          <w:ilvl w:val="0"/>
          <w:numId w:val="15"/>
        </w:numPr>
      </w:pPr>
      <w:r>
        <w:t>Simple descriptions should be "human readable" to the same degree that XSD is.</w:t>
      </w:r>
    </w:p>
    <w:p w14:paraId="6FC37BE7" w14:textId="77777777" w:rsidR="000E1214" w:rsidRDefault="00A87198">
      <w:r>
        <w:t>The general features of version 1.0 are as follows:</w:t>
      </w:r>
    </w:p>
    <w:p w14:paraId="39752D5A" w14:textId="77777777" w:rsidR="000E1214" w:rsidRDefault="00A87198">
      <w:pPr>
        <w:numPr>
          <w:ilvl w:val="0"/>
          <w:numId w:val="16"/>
        </w:numPr>
      </w:pPr>
      <w:r>
        <w:t xml:space="preserve">Text and binary data parsing and unparsing </w:t>
      </w:r>
    </w:p>
    <w:p w14:paraId="5F59A6D7" w14:textId="77777777" w:rsidR="000E1214" w:rsidRDefault="00A87198">
      <w:pPr>
        <w:numPr>
          <w:ilvl w:val="0"/>
          <w:numId w:val="16"/>
        </w:numPr>
      </w:pPr>
      <w:r>
        <w:t>Validate the data when parsing and unparsing using XSD validation.</w:t>
      </w:r>
    </w:p>
    <w:p w14:paraId="0D627B72" w14:textId="77777777" w:rsidR="000E1214" w:rsidRDefault="00A87198">
      <w:pPr>
        <w:numPr>
          <w:ilvl w:val="0"/>
          <w:numId w:val="16"/>
        </w:numPr>
      </w:pPr>
      <w:r>
        <w:t>Defaulted input and output for missing representations</w:t>
      </w:r>
    </w:p>
    <w:p w14:paraId="16268920" w14:textId="77777777" w:rsidR="000E1214" w:rsidRDefault="00A87198">
      <w:pPr>
        <w:numPr>
          <w:ilvl w:val="0"/>
          <w:numId w:val="16"/>
        </w:numPr>
      </w:pPr>
      <w:r>
        <w:t>Reference – use of the value of a previously read element in subsequent expressions</w:t>
      </w:r>
    </w:p>
    <w:p w14:paraId="5F6759C1" w14:textId="77777777" w:rsidR="000E1214" w:rsidRDefault="00A87198">
      <w:pPr>
        <w:numPr>
          <w:ilvl w:val="0"/>
          <w:numId w:val="16"/>
        </w:numPr>
      </w:pPr>
      <w:r>
        <w:t>Choice – capability to select among format variations</w:t>
      </w:r>
    </w:p>
    <w:p w14:paraId="1AEB25BF" w14:textId="58FE8B41" w:rsidR="000E1214" w:rsidRDefault="00A87198">
      <w:pPr>
        <w:numPr>
          <w:ilvl w:val="0"/>
          <w:numId w:val="16"/>
        </w:numPr>
      </w:pPr>
      <w:r>
        <w:t xml:space="preserve">Hidden groups of elements – A description of an intermediate representation the corresponding </w:t>
      </w:r>
      <w:r w:rsidR="00FE416D">
        <w:t>Infoset</w:t>
      </w:r>
      <w:r>
        <w:t xml:space="preserve"> items of which are not exposed in the final </w:t>
      </w:r>
      <w:r w:rsidR="00FE416D">
        <w:t>Infoset</w:t>
      </w:r>
      <w:r>
        <w:t>.</w:t>
      </w:r>
    </w:p>
    <w:p w14:paraId="4A13C1B0" w14:textId="38311A33" w:rsidR="000E1214" w:rsidRDefault="00A87198">
      <w:pPr>
        <w:numPr>
          <w:ilvl w:val="0"/>
          <w:numId w:val="16"/>
        </w:numPr>
      </w:pPr>
      <w:r>
        <w:t>Basic math – in DFDL expressions</w:t>
      </w:r>
    </w:p>
    <w:p w14:paraId="72FA6AB4" w14:textId="77777777" w:rsidR="000E1214" w:rsidRDefault="00A87198">
      <w:pPr>
        <w:numPr>
          <w:ilvl w:val="0"/>
          <w:numId w:val="16"/>
        </w:numPr>
      </w:pPr>
      <w:r>
        <w:t>Out-of-type value handling (e.g., The string value 'NIL' to indicate nil for an integer)</w:t>
      </w:r>
    </w:p>
    <w:p w14:paraId="0BDC7F91" w14:textId="77777777" w:rsidR="000E1214" w:rsidRDefault="00A87198">
      <w:pPr>
        <w:numPr>
          <w:ilvl w:val="0"/>
          <w:numId w:val="16"/>
        </w:numPr>
      </w:pPr>
      <w:r>
        <w:t>Speculative parsing to resolve uncertainty.</w:t>
      </w:r>
    </w:p>
    <w:p w14:paraId="2516A10A" w14:textId="77777777" w:rsidR="000E1214" w:rsidRDefault="00A87198">
      <w:pPr>
        <w:numPr>
          <w:ilvl w:val="0"/>
          <w:numId w:val="16"/>
        </w:numPr>
      </w:pPr>
      <w:r>
        <w:t>Very general parsing capability: Lookahead/Push-back</w:t>
      </w:r>
    </w:p>
    <w:p w14:paraId="702CBB6C" w14:textId="77777777" w:rsidR="000E1214" w:rsidRDefault="00A87198">
      <w:pPr>
        <w:pStyle w:val="nobreak"/>
      </w:pPr>
      <w:r>
        <w:t xml:space="preserve">Version 1.0 of DFDL is a language capable of expressing a wide range of binary and text-based data formats. </w:t>
      </w:r>
    </w:p>
    <w:p w14:paraId="7F1F0050" w14:textId="42D62A28" w:rsidR="000E1214" w:rsidRDefault="00A87198">
      <w:r>
        <w:t xml:space="preserve">DFDL </w:t>
      </w:r>
      <w:r w:rsidR="00FE416D">
        <w:t>can describe</w:t>
      </w:r>
      <w:r>
        <w:t xml:space="preserve"> binary data as found in the data structures of COBOL, C, PL1, Fortran, etc.</w:t>
      </w:r>
      <w:ins w:id="229" w:author="Mike Beckerle" w:date="2020-10-07T14:03:00Z">
        <w:r w:rsidR="00154DBA">
          <w:t>, as well as standard binary data in formats like ISO8583</w:t>
        </w:r>
      </w:ins>
      <w:ins w:id="230" w:author="Mike Beckerle" w:date="2020-10-07T14:07:00Z">
        <w:r w:rsidR="00154DBA">
          <w:t xml:space="preserve"> </w:t>
        </w:r>
        <w:r w:rsidR="00154DBA">
          <w:fldChar w:fldCharType="begin"/>
        </w:r>
        <w:r w:rsidR="00154DBA">
          <w:instrText xml:space="preserve"> HYPERLINK  \l "ISO8583" </w:instrText>
        </w:r>
      </w:ins>
      <w:ins w:id="231" w:author="Mike Beckerle" w:date="2020-10-09T10:19:00Z"/>
      <w:ins w:id="232" w:author="Mike Beckerle" w:date="2020-10-07T14:07:00Z">
        <w:r w:rsidR="00154DBA">
          <w:fldChar w:fldCharType="separate"/>
        </w:r>
        <w:r w:rsidR="00154DBA" w:rsidRPr="00154DBA">
          <w:rPr>
            <w:rStyle w:val="Hyperlink"/>
          </w:rPr>
          <w:t>[ISO8583]</w:t>
        </w:r>
        <w:r w:rsidR="00154DBA">
          <w:fldChar w:fldCharType="end"/>
        </w:r>
        <w:r w:rsidR="00154DBA">
          <w:t>.</w:t>
        </w:r>
      </w:ins>
      <w:r>
        <w:t xml:space="preserve"> </w:t>
      </w:r>
      <w:del w:id="233" w:author="Mike Beckerle" w:date="2020-10-07T14:07:00Z">
        <w:r w:rsidR="00FE416D" w:rsidDel="00154DBA">
          <w:delText>It</w:delText>
        </w:r>
        <w:r w:rsidDel="00154DBA">
          <w:delText xml:space="preserve"> </w:delText>
        </w:r>
      </w:del>
      <w:ins w:id="234" w:author="Mike Beckerle" w:date="2020-10-07T14:07:00Z">
        <w:r w:rsidR="00154DBA">
          <w:t xml:space="preserve">DFDL </w:t>
        </w:r>
      </w:ins>
      <w:r w:rsidR="00FE416D">
        <w:t>can</w:t>
      </w:r>
      <w:r>
        <w:t xml:space="preserve"> describe repeating sub-arrays where the length of an array is stored in another location of the structure.</w:t>
      </w:r>
    </w:p>
    <w:p w14:paraId="635BF46C" w14:textId="2D1C0A1D" w:rsidR="000E1214" w:rsidRDefault="00A87198">
      <w:r>
        <w:t xml:space="preserve">DFDL </w:t>
      </w:r>
      <w:r w:rsidR="00FE416D">
        <w:t>can describe</w:t>
      </w:r>
      <w:r>
        <w:t xml:space="preserve"> a wide variety of textual data formats such as HL7, X12, </w:t>
      </w:r>
      <w:ins w:id="235" w:author="Mike Beckerle" w:date="2020-10-07T14:07:00Z">
        <w:r w:rsidR="00154DBA">
          <w:t>C</w:t>
        </w:r>
      </w:ins>
      <w:ins w:id="236" w:author="Mike Beckerle" w:date="2020-10-07T14:08:00Z">
        <w:r w:rsidR="00154DBA">
          <w:t xml:space="preserve">SV, HL7, </w:t>
        </w:r>
      </w:ins>
      <w:r>
        <w:t>and SWIFT</w:t>
      </w:r>
      <w:ins w:id="237" w:author="Mike Beckerle" w:date="2020-10-07T14:08:00Z">
        <w:r w:rsidR="00154DBA">
          <w:t xml:space="preserve"> MT [</w:t>
        </w:r>
      </w:ins>
      <w:ins w:id="238" w:author="Mike Beckerle" w:date="2020-10-07T14:11:00Z">
        <w:r w:rsidR="001043CC">
          <w:fldChar w:fldCharType="begin"/>
        </w:r>
        <w:r w:rsidR="001043CC">
          <w:instrText xml:space="preserve"> HYPERLINK  \l "DFDLSchemas" </w:instrText>
        </w:r>
      </w:ins>
      <w:ins w:id="239" w:author="Mike Beckerle" w:date="2020-10-09T10:19:00Z"/>
      <w:ins w:id="240" w:author="Mike Beckerle" w:date="2020-10-07T14:11:00Z">
        <w:r w:rsidR="001043CC">
          <w:fldChar w:fldCharType="separate"/>
        </w:r>
        <w:r w:rsidR="00154DBA" w:rsidRPr="001043CC">
          <w:rPr>
            <w:rStyle w:val="Hyperlink"/>
          </w:rPr>
          <w:t>DFDLSchemas</w:t>
        </w:r>
        <w:r w:rsidR="001043CC">
          <w:fldChar w:fldCharType="end"/>
        </w:r>
      </w:ins>
      <w:ins w:id="241" w:author="Mike Beckerle" w:date="2020-10-07T14:08:00Z">
        <w:r w:rsidR="00154DBA">
          <w:t>]</w:t>
        </w:r>
      </w:ins>
      <w:r>
        <w:t>. Textual data formats often use syntax delimiters, such as initiators, separators and terminators to delimit fields.</w:t>
      </w:r>
    </w:p>
    <w:p w14:paraId="59BCBAB6" w14:textId="3F344200" w:rsidR="000E1214" w:rsidRDefault="00A87198">
      <w:r>
        <w:t xml:space="preserve">DFDL has certain composition properties. I.e., two formats can be nested or concatenated and </w:t>
      </w:r>
      <w:r w:rsidR="00933F0E">
        <w:t>the combination results in a</w:t>
      </w:r>
      <w:r>
        <w:t xml:space="preserve"> working format.</w:t>
      </w:r>
    </w:p>
    <w:p w14:paraId="3853AC0A" w14:textId="77777777" w:rsidR="000E1214" w:rsidRDefault="00A87198">
      <w:r>
        <w:t>The following topics have been deferred to future versions of the standard:</w:t>
      </w:r>
    </w:p>
    <w:p w14:paraId="7CFBBFE4" w14:textId="77777777" w:rsidR="000E1214" w:rsidRDefault="00A87198">
      <w:pPr>
        <w:pStyle w:val="ListParagraph"/>
        <w:numPr>
          <w:ilvl w:val="0"/>
          <w:numId w:val="17"/>
        </w:numPr>
      </w:pPr>
      <w:r>
        <w:t>Extensibility: There are real examples of proprietary data format description languages that we use as our base of experience from which to derive standard DFDL. However, there are no examples of extensible format description languages. Therefore, while extensibility is desirable in DFDL, there is not yet a base of experience with extensibility from which to derive a standard.</w:t>
      </w:r>
    </w:p>
    <w:p w14:paraId="60FD79E0" w14:textId="77777777" w:rsidR="000E1214" w:rsidRDefault="00A87198">
      <w:pPr>
        <w:pStyle w:val="ListParagraph"/>
        <w:numPr>
          <w:ilvl w:val="0"/>
          <w:numId w:val="17"/>
        </w:numPr>
      </w:pPr>
      <w:r>
        <w:t>Rich Layering: Some formats require data to be described in multiple passes. Combining these into one DFDL schema requires very rich layering functionality. In these layers one element's value becomes the representation of another element. DFDL V1.0 allows description of only a limited kind of layering.</w:t>
      </w:r>
    </w:p>
    <w:p w14:paraId="4FCB150F" w14:textId="58B981B4" w:rsidR="00852389" w:rsidRDefault="00852389" w:rsidP="00B31DA3">
      <w:pPr>
        <w:pStyle w:val="Heading1"/>
      </w:pPr>
      <w:bookmarkStart w:id="242" w:name="_Toc322911479"/>
      <w:bookmarkStart w:id="243" w:name="_Toc322912018"/>
      <w:bookmarkStart w:id="244" w:name="_Toc177399021"/>
      <w:bookmarkStart w:id="245" w:name="_Toc175057307"/>
      <w:bookmarkStart w:id="246" w:name="_Toc199516214"/>
      <w:bookmarkStart w:id="247" w:name="_Toc194983895"/>
      <w:bookmarkStart w:id="248" w:name="_Toc243112733"/>
      <w:bookmarkStart w:id="249" w:name="_Toc349042606"/>
      <w:bookmarkStart w:id="250" w:name="_Toc53133993"/>
      <w:bookmarkEnd w:id="242"/>
      <w:bookmarkEnd w:id="243"/>
      <w:r>
        <w:t>Overview of the Specification</w:t>
      </w:r>
      <w:bookmarkEnd w:id="250"/>
    </w:p>
    <w:p w14:paraId="347B8FDB" w14:textId="385A2F1E" w:rsidR="00852389" w:rsidRDefault="00852389" w:rsidP="00852389">
      <w:pPr>
        <w:pStyle w:val="nobreak"/>
      </w:pPr>
      <w:r>
        <w:t>The sections of the specification are</w:t>
      </w:r>
    </w:p>
    <w:p w14:paraId="76CE5E06" w14:textId="4F5D203B" w:rsidR="00D71BE8" w:rsidRDefault="00D71BE8" w:rsidP="00C31ED0">
      <w:pPr>
        <w:pStyle w:val="ListParagraph"/>
        <w:numPr>
          <w:ilvl w:val="0"/>
          <w:numId w:val="177"/>
        </w:numPr>
      </w:pPr>
      <w:r>
        <w:t xml:space="preserve">Section </w:t>
      </w:r>
      <w:r w:rsidRPr="00065302">
        <w:rPr>
          <w:rStyle w:val="Hyperlink"/>
        </w:rPr>
        <w:fldChar w:fldCharType="begin"/>
      </w:r>
      <w:r w:rsidRPr="00065302">
        <w:rPr>
          <w:rStyle w:val="Hyperlink"/>
        </w:rPr>
        <w:instrText xml:space="preserve"> REF _Ref39162589 \r \h </w:instrText>
      </w:r>
      <w:r w:rsidRPr="00065302">
        <w:rPr>
          <w:rStyle w:val="Hyperlink"/>
        </w:rPr>
      </w:r>
      <w:r w:rsidRPr="00065302">
        <w:rPr>
          <w:rStyle w:val="Hyperlink"/>
        </w:rPr>
        <w:fldChar w:fldCharType="separate"/>
      </w:r>
      <w:r w:rsidR="008A37A6">
        <w:rPr>
          <w:rStyle w:val="Hyperlink"/>
        </w:rPr>
        <w:t>3</w:t>
      </w:r>
      <w:r w:rsidRPr="00065302">
        <w:rPr>
          <w:rStyle w:val="Hyperlink"/>
        </w:rPr>
        <w:fldChar w:fldCharType="end"/>
      </w:r>
      <w:r>
        <w:t xml:space="preserve">, </w:t>
      </w:r>
      <w:r w:rsidR="00912122">
        <w:fldChar w:fldCharType="begin"/>
      </w:r>
      <w:r w:rsidR="00912122">
        <w:instrText xml:space="preserve"> HYPERLINK \l "_Notational_and_Definitional" </w:instrText>
      </w:r>
      <w:ins w:id="251" w:author="Mike Beckerle" w:date="2020-10-09T10:19:00Z"/>
      <w:r w:rsidR="00912122">
        <w:fldChar w:fldCharType="separate"/>
      </w:r>
      <w:r w:rsidRPr="001043CC">
        <w:rPr>
          <w:rStyle w:val="InternetLink"/>
        </w:rPr>
        <w:fldChar w:fldCharType="begin"/>
      </w:r>
      <w:r w:rsidRPr="001043CC">
        <w:rPr>
          <w:rStyle w:val="InternetLink"/>
        </w:rPr>
        <w:instrText xml:space="preserve"> REF _Ref39162589 \h </w:instrText>
      </w:r>
      <w:r w:rsidR="001043CC">
        <w:rPr>
          <w:rStyle w:val="InternetLink"/>
        </w:rPr>
        <w:instrText xml:space="preserve"> \* MERGEFORMAT </w:instrText>
      </w:r>
      <w:r w:rsidRPr="001043CC">
        <w:rPr>
          <w:rStyle w:val="InternetLink"/>
        </w:rPr>
      </w:r>
      <w:r w:rsidRPr="001043CC">
        <w:rPr>
          <w:rStyle w:val="InternetLink"/>
        </w:rPr>
        <w:fldChar w:fldCharType="separate"/>
      </w:r>
      <w:r w:rsidR="008A37A6" w:rsidRPr="008A37A6">
        <w:rPr>
          <w:rStyle w:val="InternetLink"/>
        </w:rPr>
        <w:t>Notational and Definitional Conventions</w:t>
      </w:r>
      <w:r w:rsidRPr="001043CC">
        <w:rPr>
          <w:rStyle w:val="InternetLink"/>
        </w:rPr>
        <w:fldChar w:fldCharType="end"/>
      </w:r>
      <w:r w:rsidR="00912122">
        <w:rPr>
          <w:rStyle w:val="InternetLink"/>
        </w:rPr>
        <w:fldChar w:fldCharType="end"/>
      </w:r>
      <w:r>
        <w:t xml:space="preserve"> - provides definitions used throughout the specification. Note that terminology is defined at point of first use, but there is a complete Glossary in </w:t>
      </w:r>
      <w:r w:rsidRPr="00065302">
        <w:rPr>
          <w:rStyle w:val="Hyperlink"/>
        </w:rPr>
        <w:fldChar w:fldCharType="begin"/>
      </w:r>
      <w:r w:rsidRPr="00065302">
        <w:rPr>
          <w:rStyle w:val="Hyperlink"/>
        </w:rPr>
        <w:instrText xml:space="preserve"> REF _Ref38905284 \h </w:instrText>
      </w:r>
      <w:r w:rsidRPr="00065302">
        <w:rPr>
          <w:rStyle w:val="Hyperlink"/>
        </w:rPr>
      </w:r>
      <w:r w:rsidRPr="00065302">
        <w:rPr>
          <w:rStyle w:val="Hyperlink"/>
        </w:rPr>
        <w:fldChar w:fldCharType="separate"/>
      </w:r>
      <w:ins w:id="252" w:author="Mike Beckerle" w:date="2020-10-09T10:19:00Z">
        <w:r w:rsidR="008A37A6">
          <w:t>Appendix E: Glossary of Terms</w:t>
        </w:r>
      </w:ins>
      <w:del w:id="253" w:author="Mike Beckerle" w:date="2020-10-09T10:19:00Z">
        <w:r w:rsidR="00404DC4" w:rsidRPr="00065302" w:rsidDel="008A37A6">
          <w:rPr>
            <w:rStyle w:val="Hyperlink"/>
          </w:rPr>
          <w:delText>Appendix E: Glossary of Terms</w:delText>
        </w:r>
      </w:del>
      <w:r w:rsidRPr="00065302">
        <w:rPr>
          <w:rStyle w:val="Hyperlink"/>
        </w:rPr>
        <w:fldChar w:fldCharType="end"/>
      </w:r>
      <w:r>
        <w:t>.</w:t>
      </w:r>
    </w:p>
    <w:p w14:paraId="0DD3485F" w14:textId="330F21AB" w:rsidR="00D71BE8" w:rsidRDefault="00D71BE8" w:rsidP="00C31ED0">
      <w:pPr>
        <w:pStyle w:val="ListParagraph"/>
        <w:numPr>
          <w:ilvl w:val="0"/>
          <w:numId w:val="177"/>
        </w:numPr>
      </w:pPr>
      <w:r>
        <w:t xml:space="preserve">Section </w:t>
      </w:r>
      <w:r w:rsidRPr="00065302">
        <w:rPr>
          <w:rStyle w:val="Hyperlink"/>
        </w:rPr>
        <w:fldChar w:fldCharType="begin"/>
      </w:r>
      <w:r w:rsidRPr="00065302">
        <w:rPr>
          <w:rStyle w:val="Hyperlink"/>
        </w:rPr>
        <w:instrText xml:space="preserve"> REF _Ref39162759 \w \h </w:instrText>
      </w:r>
      <w:r w:rsidRPr="00065302">
        <w:rPr>
          <w:rStyle w:val="Hyperlink"/>
        </w:rPr>
      </w:r>
      <w:r w:rsidRPr="00065302">
        <w:rPr>
          <w:rStyle w:val="Hyperlink"/>
        </w:rPr>
        <w:fldChar w:fldCharType="separate"/>
      </w:r>
      <w:r w:rsidR="008A37A6">
        <w:rPr>
          <w:rStyle w:val="Hyperlink"/>
        </w:rPr>
        <w:t>4</w:t>
      </w:r>
      <w:r w:rsidRPr="00065302">
        <w:rPr>
          <w:rStyle w:val="Hyperlink"/>
        </w:rPr>
        <w:fldChar w:fldCharType="end"/>
      </w:r>
      <w:r>
        <w:t xml:space="preserve">, </w:t>
      </w:r>
      <w:r w:rsidR="00912122">
        <w:fldChar w:fldCharType="begin"/>
      </w:r>
      <w:r w:rsidR="00912122">
        <w:instrText xml:space="preserve"> HYPERLINK \l "_The_DFDL_Information" </w:instrText>
      </w:r>
      <w:ins w:id="254" w:author="Mike Beckerle" w:date="2020-10-09T10:19:00Z"/>
      <w:r w:rsidR="00912122">
        <w:fldChar w:fldCharType="separate"/>
      </w:r>
      <w:r w:rsidRPr="00137019">
        <w:rPr>
          <w:rStyle w:val="InternetLink"/>
        </w:rPr>
        <w:fldChar w:fldCharType="begin"/>
      </w:r>
      <w:r w:rsidRPr="00137019">
        <w:rPr>
          <w:rStyle w:val="InternetLink"/>
        </w:rPr>
        <w:instrText xml:space="preserve"> REF _Ref39162779 \h </w:instrText>
      </w:r>
      <w:r w:rsidR="001043CC" w:rsidRPr="00137019">
        <w:rPr>
          <w:rStyle w:val="InternetLink"/>
        </w:rPr>
        <w:instrText xml:space="preserve"> \* MERGEFORMAT </w:instrText>
      </w:r>
      <w:r w:rsidRPr="00137019">
        <w:rPr>
          <w:rStyle w:val="InternetLink"/>
        </w:rPr>
      </w:r>
      <w:r w:rsidRPr="00137019">
        <w:rPr>
          <w:rStyle w:val="InternetLink"/>
        </w:rPr>
        <w:fldChar w:fldCharType="separate"/>
      </w:r>
      <w:r w:rsidR="008A37A6" w:rsidRPr="008A37A6">
        <w:rPr>
          <w:rStyle w:val="InternetLink"/>
        </w:rPr>
        <w:t>The DFDL Information Set (Infoset)</w:t>
      </w:r>
      <w:r w:rsidRPr="00137019">
        <w:rPr>
          <w:rStyle w:val="InternetLink"/>
        </w:rPr>
        <w:fldChar w:fldCharType="end"/>
      </w:r>
      <w:r w:rsidR="00912122">
        <w:rPr>
          <w:rStyle w:val="InternetLink"/>
        </w:rPr>
        <w:fldChar w:fldCharType="end"/>
      </w:r>
      <w:r>
        <w:t xml:space="preserve"> - describes the abstract data structure produced by parsing data using a DFDL processor, and which is consumed by a DFDL processor when unparsing data. </w:t>
      </w:r>
      <w:r w:rsidR="00E751FE">
        <w:t xml:space="preserve">DFDL contains an expression language, and it is this data structure that the expression language operates on. </w:t>
      </w:r>
    </w:p>
    <w:p w14:paraId="00B736C8" w14:textId="72C0904A" w:rsidR="00E751FE" w:rsidRDefault="00E751FE" w:rsidP="00C31ED0">
      <w:pPr>
        <w:pStyle w:val="ListParagraph"/>
        <w:numPr>
          <w:ilvl w:val="0"/>
          <w:numId w:val="177"/>
        </w:numPr>
      </w:pPr>
      <w:r>
        <w:t xml:space="preserve">Section </w:t>
      </w:r>
      <w:r w:rsidRPr="00065302">
        <w:rPr>
          <w:rStyle w:val="Hyperlink"/>
        </w:rPr>
        <w:fldChar w:fldCharType="begin"/>
      </w:r>
      <w:r w:rsidRPr="00065302">
        <w:rPr>
          <w:rStyle w:val="Hyperlink"/>
        </w:rPr>
        <w:instrText xml:space="preserve"> REF _Ref39163521 \r \h </w:instrText>
      </w:r>
      <w:r w:rsidRPr="00065302">
        <w:rPr>
          <w:rStyle w:val="Hyperlink"/>
        </w:rPr>
      </w:r>
      <w:r w:rsidRPr="00065302">
        <w:rPr>
          <w:rStyle w:val="Hyperlink"/>
        </w:rPr>
        <w:fldChar w:fldCharType="separate"/>
      </w:r>
      <w:r w:rsidR="008A37A6">
        <w:rPr>
          <w:rStyle w:val="Hyperlink"/>
        </w:rPr>
        <w:t>5</w:t>
      </w:r>
      <w:r w:rsidRPr="00065302">
        <w:rPr>
          <w:rStyle w:val="Hyperlink"/>
        </w:rPr>
        <w:fldChar w:fldCharType="end"/>
      </w:r>
      <w:r>
        <w:t xml:space="preserve">, </w:t>
      </w:r>
      <w:r w:rsidR="00912122">
        <w:fldChar w:fldCharType="begin"/>
      </w:r>
      <w:r w:rsidR="00912122">
        <w:instrText xml:space="preserve"> HYPERLINK \l "_DFDL_Schema_Component" </w:instrText>
      </w:r>
      <w:ins w:id="255" w:author="Mike Beckerle" w:date="2020-10-09T10:19:00Z"/>
      <w:r w:rsidR="00912122">
        <w:fldChar w:fldCharType="separate"/>
      </w:r>
      <w:r w:rsidRPr="001043CC">
        <w:rPr>
          <w:rStyle w:val="InternetLink"/>
        </w:rPr>
        <w:fldChar w:fldCharType="begin"/>
      </w:r>
      <w:r w:rsidRPr="001043CC">
        <w:rPr>
          <w:rStyle w:val="InternetLink"/>
        </w:rPr>
        <w:instrText xml:space="preserve"> REF _Ref39163534 \h </w:instrText>
      </w:r>
      <w:r w:rsidR="001043CC">
        <w:rPr>
          <w:rStyle w:val="InternetLink"/>
        </w:rPr>
        <w:instrText xml:space="preserve"> \* MERGEFORMAT </w:instrText>
      </w:r>
      <w:r w:rsidRPr="001043CC">
        <w:rPr>
          <w:rStyle w:val="InternetLink"/>
        </w:rPr>
      </w:r>
      <w:r w:rsidRPr="001043CC">
        <w:rPr>
          <w:rStyle w:val="InternetLink"/>
        </w:rPr>
        <w:fldChar w:fldCharType="separate"/>
      </w:r>
      <w:r w:rsidR="008A37A6" w:rsidRPr="008A37A6">
        <w:rPr>
          <w:rStyle w:val="InternetLink"/>
        </w:rPr>
        <w:t>DFDL Schema Component Model</w:t>
      </w:r>
      <w:r w:rsidRPr="001043CC">
        <w:rPr>
          <w:rStyle w:val="InternetLink"/>
        </w:rPr>
        <w:fldChar w:fldCharType="end"/>
      </w:r>
      <w:r w:rsidR="00912122">
        <w:rPr>
          <w:rStyle w:val="InternetLink"/>
        </w:rPr>
        <w:fldChar w:fldCharType="end"/>
      </w:r>
      <w:r>
        <w:t xml:space="preserve"> describes the components that makes up a DFDL schema, and the subset of XML Schema that is used to express them.</w:t>
      </w:r>
    </w:p>
    <w:p w14:paraId="0551F2ED" w14:textId="4AEACFD4" w:rsidR="00E751FE" w:rsidRDefault="00E751FE" w:rsidP="00C31ED0">
      <w:pPr>
        <w:pStyle w:val="ListParagraph"/>
        <w:numPr>
          <w:ilvl w:val="0"/>
          <w:numId w:val="177"/>
        </w:numPr>
      </w:pPr>
      <w:r>
        <w:t>Section</w:t>
      </w:r>
      <w:r w:rsidR="005D7E0C">
        <w:t>s</w:t>
      </w:r>
      <w:r>
        <w:t xml:space="preserve"> </w:t>
      </w:r>
      <w:r w:rsidRPr="00065302">
        <w:rPr>
          <w:rStyle w:val="Hyperlink"/>
        </w:rPr>
        <w:fldChar w:fldCharType="begin"/>
      </w:r>
      <w:r w:rsidRPr="00065302">
        <w:rPr>
          <w:rStyle w:val="Hyperlink"/>
        </w:rPr>
        <w:instrText xml:space="preserve"> REF _Ref39163631 \r \h </w:instrText>
      </w:r>
      <w:r w:rsidRPr="00065302">
        <w:rPr>
          <w:rStyle w:val="Hyperlink"/>
        </w:rPr>
      </w:r>
      <w:r w:rsidRPr="00065302">
        <w:rPr>
          <w:rStyle w:val="Hyperlink"/>
        </w:rPr>
        <w:fldChar w:fldCharType="separate"/>
      </w:r>
      <w:r w:rsidR="008A37A6">
        <w:rPr>
          <w:rStyle w:val="Hyperlink"/>
        </w:rPr>
        <w:t>6</w:t>
      </w:r>
      <w:r w:rsidRPr="00065302">
        <w:rPr>
          <w:rStyle w:val="Hyperlink"/>
        </w:rPr>
        <w:fldChar w:fldCharType="end"/>
      </w:r>
      <w:r>
        <w:t xml:space="preserve">, </w:t>
      </w:r>
      <w:r w:rsidRPr="00485797">
        <w:rPr>
          <w:rStyle w:val="InternetLink"/>
        </w:rPr>
        <w:fldChar w:fldCharType="begin"/>
      </w:r>
      <w:r w:rsidRPr="00485797">
        <w:rPr>
          <w:rStyle w:val="InternetLink"/>
        </w:rPr>
        <w:instrText xml:space="preserve"> REF _Ref39163649 \h </w:instrText>
      </w:r>
      <w:r w:rsidR="00485797">
        <w:rPr>
          <w:rStyle w:val="InternetLink"/>
        </w:rPr>
        <w:instrText xml:space="preserve"> \* MERGEFORMAT </w:instrText>
      </w:r>
      <w:r w:rsidRPr="00485797">
        <w:rPr>
          <w:rStyle w:val="InternetLink"/>
        </w:rPr>
      </w:r>
      <w:r w:rsidRPr="00485797">
        <w:rPr>
          <w:rStyle w:val="InternetLink"/>
        </w:rPr>
        <w:fldChar w:fldCharType="separate"/>
      </w:r>
      <w:r w:rsidR="008A37A6" w:rsidRPr="008A37A6">
        <w:rPr>
          <w:rStyle w:val="InternetLink"/>
        </w:rPr>
        <w:t>DFDL Syntax Basics</w:t>
      </w:r>
      <w:r w:rsidRPr="00485797">
        <w:rPr>
          <w:rStyle w:val="InternetLink"/>
        </w:rPr>
        <w:fldChar w:fldCharType="end"/>
      </w:r>
      <w:r>
        <w:t xml:space="preserve"> and </w:t>
      </w:r>
      <w:r w:rsidRPr="00065302">
        <w:rPr>
          <w:rStyle w:val="Hyperlink"/>
        </w:rPr>
        <w:fldChar w:fldCharType="begin"/>
      </w:r>
      <w:r w:rsidRPr="00065302">
        <w:rPr>
          <w:rStyle w:val="Hyperlink"/>
        </w:rPr>
        <w:instrText xml:space="preserve"> REF _Ref39163686 \r \h </w:instrText>
      </w:r>
      <w:r w:rsidRPr="00065302">
        <w:rPr>
          <w:rStyle w:val="Hyperlink"/>
        </w:rPr>
      </w:r>
      <w:r w:rsidRPr="00065302">
        <w:rPr>
          <w:rStyle w:val="Hyperlink"/>
        </w:rPr>
        <w:fldChar w:fldCharType="separate"/>
      </w:r>
      <w:r w:rsidR="008A37A6">
        <w:rPr>
          <w:rStyle w:val="Hyperlink"/>
        </w:rPr>
        <w:t>7</w:t>
      </w:r>
      <w:r w:rsidRPr="00065302">
        <w:rPr>
          <w:rStyle w:val="Hyperlink"/>
        </w:rPr>
        <w:fldChar w:fldCharType="end"/>
      </w:r>
      <w:r>
        <w:t xml:space="preserve">, </w:t>
      </w:r>
      <w:r w:rsidRPr="00485797">
        <w:rPr>
          <w:rStyle w:val="InternetLink"/>
        </w:rPr>
        <w:fldChar w:fldCharType="begin"/>
      </w:r>
      <w:r w:rsidRPr="00485797">
        <w:rPr>
          <w:rStyle w:val="InternetLink"/>
        </w:rPr>
        <w:instrText xml:space="preserve"> REF _Ref39163697 \h </w:instrText>
      </w:r>
      <w:r w:rsidR="00485797">
        <w:rPr>
          <w:rStyle w:val="InternetLink"/>
        </w:rPr>
        <w:instrText xml:space="preserve"> \* MERGEFORMAT </w:instrText>
      </w:r>
      <w:r w:rsidRPr="00485797">
        <w:rPr>
          <w:rStyle w:val="InternetLink"/>
        </w:rPr>
      </w:r>
      <w:r w:rsidRPr="00485797">
        <w:rPr>
          <w:rStyle w:val="InternetLink"/>
        </w:rPr>
        <w:fldChar w:fldCharType="separate"/>
      </w:r>
      <w:r w:rsidR="008A37A6" w:rsidRPr="008A37A6">
        <w:rPr>
          <w:rStyle w:val="InternetLink"/>
        </w:rPr>
        <w:t>Syntax of DFDL Annotation Elements</w:t>
      </w:r>
      <w:r w:rsidRPr="00485797">
        <w:rPr>
          <w:rStyle w:val="InternetLink"/>
        </w:rPr>
        <w:fldChar w:fldCharType="end"/>
      </w:r>
      <w:r>
        <w:t xml:space="preserve"> - describe</w:t>
      </w:r>
      <w:ins w:id="256" w:author="Mike Beckerle" w:date="2020-10-07T14:17:00Z">
        <w:r w:rsidR="001043CC">
          <w:t>s</w:t>
        </w:r>
      </w:ins>
      <w:r>
        <w:t xml:space="preserve"> the syntactic structure of DFDL annotations and introduces the purposes of the various annotations.</w:t>
      </w:r>
    </w:p>
    <w:p w14:paraId="22CE58E2" w14:textId="0095686D" w:rsidR="00E751FE" w:rsidRDefault="00E751FE" w:rsidP="00C31ED0">
      <w:pPr>
        <w:pStyle w:val="ListParagraph"/>
        <w:numPr>
          <w:ilvl w:val="0"/>
          <w:numId w:val="177"/>
        </w:numPr>
      </w:pPr>
      <w:r>
        <w:t xml:space="preserve">Section </w:t>
      </w:r>
      <w:r w:rsidRPr="00065302">
        <w:rPr>
          <w:rStyle w:val="Hyperlink"/>
        </w:rPr>
        <w:fldChar w:fldCharType="begin"/>
      </w:r>
      <w:r w:rsidRPr="00065302">
        <w:rPr>
          <w:rStyle w:val="Hyperlink"/>
        </w:rPr>
        <w:instrText xml:space="preserve"> REF _Ref39163832 \r \h </w:instrText>
      </w:r>
      <w:r w:rsidRPr="00065302">
        <w:rPr>
          <w:rStyle w:val="Hyperlink"/>
        </w:rPr>
      </w:r>
      <w:r w:rsidRPr="00065302">
        <w:rPr>
          <w:rStyle w:val="Hyperlink"/>
        </w:rPr>
        <w:fldChar w:fldCharType="separate"/>
      </w:r>
      <w:r w:rsidR="008A37A6">
        <w:rPr>
          <w:rStyle w:val="Hyperlink"/>
        </w:rPr>
        <w:t>8</w:t>
      </w:r>
      <w:r w:rsidRPr="00065302">
        <w:rPr>
          <w:rStyle w:val="Hyperlink"/>
        </w:rPr>
        <w:fldChar w:fldCharType="end"/>
      </w:r>
      <w:r>
        <w:t xml:space="preserve">, </w:t>
      </w:r>
      <w:r w:rsidR="00912122">
        <w:fldChar w:fldCharType="begin"/>
      </w:r>
      <w:r w:rsidR="00912122">
        <w:instrText xml:space="preserve"> HYPERLINK \l "_Property_Scoping_and" </w:instrText>
      </w:r>
      <w:ins w:id="257" w:author="Mike Beckerle" w:date="2020-10-09T10:19:00Z"/>
      <w:r w:rsidR="00912122">
        <w:fldChar w:fldCharType="separate"/>
      </w:r>
      <w:r w:rsidRPr="001043CC">
        <w:rPr>
          <w:rStyle w:val="InternetLink"/>
        </w:rPr>
        <w:fldChar w:fldCharType="begin"/>
      </w:r>
      <w:r w:rsidRPr="001043CC">
        <w:rPr>
          <w:rStyle w:val="InternetLink"/>
        </w:rPr>
        <w:instrText xml:space="preserve"> REF _Ref39163838 \h </w:instrText>
      </w:r>
      <w:r w:rsidR="001043CC">
        <w:rPr>
          <w:rStyle w:val="InternetLink"/>
        </w:rPr>
        <w:instrText xml:space="preserve"> \* MERGEFORMAT </w:instrText>
      </w:r>
      <w:r w:rsidRPr="001043CC">
        <w:rPr>
          <w:rStyle w:val="InternetLink"/>
        </w:rPr>
      </w:r>
      <w:r w:rsidRPr="001043CC">
        <w:rPr>
          <w:rStyle w:val="InternetLink"/>
        </w:rPr>
        <w:fldChar w:fldCharType="separate"/>
      </w:r>
      <w:r w:rsidR="008A37A6" w:rsidRPr="008A37A6">
        <w:rPr>
          <w:rStyle w:val="InternetLink"/>
        </w:rPr>
        <w:t>Property Scoping and DFDL Schema Checking</w:t>
      </w:r>
      <w:r w:rsidRPr="001043CC">
        <w:rPr>
          <w:rStyle w:val="InternetLink"/>
        </w:rPr>
        <w:fldChar w:fldCharType="end"/>
      </w:r>
      <w:r w:rsidR="00912122">
        <w:rPr>
          <w:rStyle w:val="InternetLink"/>
        </w:rPr>
        <w:fldChar w:fldCharType="end"/>
      </w:r>
      <w:r>
        <w:t xml:space="preserve"> describes the way DFDL annotations that provide format properties are combined across the parts of the DFDL schema, and also describes static checking that is done on the DFDL schema. </w:t>
      </w:r>
    </w:p>
    <w:p w14:paraId="1CE303CF" w14:textId="07880A56" w:rsidR="00E751FE" w:rsidRDefault="00E751FE" w:rsidP="00C31ED0">
      <w:pPr>
        <w:pStyle w:val="ListParagraph"/>
        <w:numPr>
          <w:ilvl w:val="0"/>
          <w:numId w:val="177"/>
        </w:numPr>
      </w:pPr>
      <w:r>
        <w:t xml:space="preserve">Section </w:t>
      </w:r>
      <w:r w:rsidRPr="00065302">
        <w:rPr>
          <w:rStyle w:val="Hyperlink"/>
        </w:rPr>
        <w:fldChar w:fldCharType="begin"/>
      </w:r>
      <w:r w:rsidRPr="00065302">
        <w:rPr>
          <w:rStyle w:val="Hyperlink"/>
        </w:rPr>
        <w:instrText xml:space="preserve"> REF _Ref39164053 \r \h </w:instrText>
      </w:r>
      <w:r w:rsidRPr="00065302">
        <w:rPr>
          <w:rStyle w:val="Hyperlink"/>
        </w:rPr>
      </w:r>
      <w:r w:rsidRPr="00065302">
        <w:rPr>
          <w:rStyle w:val="Hyperlink"/>
        </w:rPr>
        <w:fldChar w:fldCharType="separate"/>
      </w:r>
      <w:r w:rsidR="008A37A6">
        <w:rPr>
          <w:rStyle w:val="Hyperlink"/>
        </w:rPr>
        <w:t>9</w:t>
      </w:r>
      <w:r w:rsidRPr="00065302">
        <w:rPr>
          <w:rStyle w:val="Hyperlink"/>
        </w:rPr>
        <w:fldChar w:fldCharType="end"/>
      </w:r>
      <w:r>
        <w:t xml:space="preserve">, </w:t>
      </w:r>
      <w:r w:rsidR="00912122">
        <w:fldChar w:fldCharType="begin"/>
      </w:r>
      <w:r w:rsidR="00912122">
        <w:instrText xml:space="preserve"> HYPERLINK \l "_DFDL_Processing_Introduction" </w:instrText>
      </w:r>
      <w:ins w:id="258" w:author="Mike Beckerle" w:date="2020-10-09T10:19:00Z"/>
      <w:r w:rsidR="00912122">
        <w:fldChar w:fldCharType="separate"/>
      </w:r>
      <w:r w:rsidRPr="00137019">
        <w:rPr>
          <w:rStyle w:val="InternetLink"/>
        </w:rPr>
        <w:fldChar w:fldCharType="begin"/>
      </w:r>
      <w:r w:rsidRPr="00137019">
        <w:rPr>
          <w:rStyle w:val="InternetLink"/>
        </w:rPr>
        <w:instrText xml:space="preserve"> REF _Ref39164057 \h </w:instrText>
      </w:r>
      <w:r w:rsidR="00137019" w:rsidRPr="00137019">
        <w:rPr>
          <w:rStyle w:val="InternetLink"/>
        </w:rPr>
        <w:instrText xml:space="preserve"> \* MERGEFORMAT </w:instrText>
      </w:r>
      <w:r w:rsidRPr="00137019">
        <w:rPr>
          <w:rStyle w:val="InternetLink"/>
        </w:rPr>
      </w:r>
      <w:r w:rsidRPr="00137019">
        <w:rPr>
          <w:rStyle w:val="InternetLink"/>
        </w:rPr>
        <w:fldChar w:fldCharType="separate"/>
      </w:r>
      <w:r w:rsidR="008A37A6" w:rsidRPr="008A37A6">
        <w:rPr>
          <w:rStyle w:val="InternetLink"/>
        </w:rPr>
        <w:t>DFDL Processing Introduction</w:t>
      </w:r>
      <w:r w:rsidRPr="00137019">
        <w:rPr>
          <w:rStyle w:val="InternetLink"/>
        </w:rPr>
        <w:fldChar w:fldCharType="end"/>
      </w:r>
      <w:r w:rsidR="00912122">
        <w:rPr>
          <w:rStyle w:val="InternetLink"/>
        </w:rPr>
        <w:fldChar w:fldCharType="end"/>
      </w:r>
      <w:r>
        <w:t xml:space="preserve"> covers processing, including the core algorithms for parsing and unparsing data, as well as validation. It introduces the </w:t>
      </w:r>
      <w:r w:rsidRPr="00065302">
        <w:rPr>
          <w:rStyle w:val="Hyperlink"/>
        </w:rPr>
        <w:fldChar w:fldCharType="begin"/>
      </w:r>
      <w:r w:rsidRPr="00065302">
        <w:rPr>
          <w:rStyle w:val="Hyperlink"/>
        </w:rPr>
        <w:instrText xml:space="preserve"> REF _Ref39164191 \h </w:instrText>
      </w:r>
      <w:r w:rsidRPr="00065302">
        <w:rPr>
          <w:rStyle w:val="Hyperlink"/>
        </w:rPr>
      </w:r>
      <w:r w:rsidRPr="00065302">
        <w:rPr>
          <w:rStyle w:val="Hyperlink"/>
        </w:rPr>
        <w:fldChar w:fldCharType="separate"/>
      </w:r>
      <w:ins w:id="259" w:author="Mike Beckerle" w:date="2020-10-09T10:19:00Z">
        <w:r w:rsidR="008A37A6">
          <w:t>DFDL Data Syntax Grammar</w:t>
        </w:r>
      </w:ins>
      <w:del w:id="260" w:author="Mike Beckerle" w:date="2020-10-09T10:19:00Z">
        <w:r w:rsidR="00404DC4" w:rsidRPr="00065302" w:rsidDel="008A37A6">
          <w:rPr>
            <w:rStyle w:val="Hyperlink"/>
          </w:rPr>
          <w:delText>DFDL Data Syntax Grammar</w:delText>
        </w:r>
      </w:del>
      <w:r w:rsidRPr="00065302">
        <w:rPr>
          <w:rStyle w:val="Hyperlink"/>
        </w:rPr>
        <w:fldChar w:fldCharType="end"/>
      </w:r>
      <w:r>
        <w:t xml:space="preserve">, which captures the structure of data that can be described with DFDL, and which is referenced throughout the rest of the specification. </w:t>
      </w:r>
    </w:p>
    <w:p w14:paraId="4249E67E" w14:textId="45CE6D3F" w:rsidR="00E751FE" w:rsidRDefault="00E751FE" w:rsidP="00C31ED0">
      <w:pPr>
        <w:pStyle w:val="ListParagraph"/>
        <w:numPr>
          <w:ilvl w:val="0"/>
          <w:numId w:val="177"/>
        </w:numPr>
      </w:pPr>
      <w:r>
        <w:t xml:space="preserve">Section </w:t>
      </w:r>
      <w:r w:rsidRPr="00065302">
        <w:rPr>
          <w:rStyle w:val="Hyperlink"/>
        </w:rPr>
        <w:fldChar w:fldCharType="begin"/>
      </w:r>
      <w:r w:rsidRPr="00065302">
        <w:rPr>
          <w:rStyle w:val="Hyperlink"/>
        </w:rPr>
        <w:instrText xml:space="preserve"> REF _Ref39164410 \r \h </w:instrText>
      </w:r>
      <w:r w:rsidRPr="00065302">
        <w:rPr>
          <w:rStyle w:val="Hyperlink"/>
        </w:rPr>
      </w:r>
      <w:r w:rsidRPr="00065302">
        <w:rPr>
          <w:rStyle w:val="Hyperlink"/>
        </w:rPr>
        <w:fldChar w:fldCharType="separate"/>
      </w:r>
      <w:r w:rsidR="008A37A6">
        <w:rPr>
          <w:rStyle w:val="Hyperlink"/>
        </w:rPr>
        <w:t>10</w:t>
      </w:r>
      <w:r w:rsidRPr="00065302">
        <w:rPr>
          <w:rStyle w:val="Hyperlink"/>
        </w:rPr>
        <w:fldChar w:fldCharType="end"/>
      </w:r>
      <w:r w:rsidR="00137019" w:rsidRPr="00723E4C">
        <w:rPr>
          <w:rStyle w:val="Hyperlink"/>
          <w:u w:val="none"/>
        </w:rPr>
        <w:t xml:space="preserve">, </w:t>
      </w:r>
      <w:r w:rsidR="00912122">
        <w:fldChar w:fldCharType="begin"/>
      </w:r>
      <w:r w:rsidR="00912122">
        <w:instrText xml:space="preserve"> HYPERLINK \l "_Overview:_Core_Representation" </w:instrText>
      </w:r>
      <w:ins w:id="261" w:author="Mike Beckerle" w:date="2020-10-09T10:19:00Z"/>
      <w:r w:rsidR="00912122">
        <w:fldChar w:fldCharType="separate"/>
      </w:r>
      <w:r w:rsidR="00137019" w:rsidRPr="00137019">
        <w:rPr>
          <w:rStyle w:val="Hyperlink"/>
        </w:rPr>
        <w:t>Overview: Core Representation Properties and their Format Semantics</w:t>
      </w:r>
      <w:r w:rsidR="00912122">
        <w:rPr>
          <w:rStyle w:val="Hyperlink"/>
        </w:rPr>
        <w:fldChar w:fldCharType="end"/>
      </w:r>
      <w:r>
        <w:t xml:space="preserve"> provides an overview</w:t>
      </w:r>
      <w:ins w:id="262" w:author="Mike Beckerle" w:date="2020-10-07T14:21:00Z">
        <w:r w:rsidR="00137019">
          <w:t xml:space="preserve"> of</w:t>
        </w:r>
      </w:ins>
      <w:r>
        <w:t xml:space="preserve">, and Sections </w:t>
      </w:r>
      <w:r w:rsidRPr="00065302">
        <w:rPr>
          <w:rStyle w:val="Hyperlink"/>
        </w:rPr>
        <w:fldChar w:fldCharType="begin"/>
      </w:r>
      <w:r w:rsidRPr="00065302">
        <w:rPr>
          <w:rStyle w:val="Hyperlink"/>
        </w:rPr>
        <w:instrText xml:space="preserve"> REF _Ref39164433 \r \h </w:instrText>
      </w:r>
      <w:r w:rsidRPr="00065302">
        <w:rPr>
          <w:rStyle w:val="Hyperlink"/>
        </w:rPr>
      </w:r>
      <w:r w:rsidRPr="00065302">
        <w:rPr>
          <w:rStyle w:val="Hyperlink"/>
        </w:rPr>
        <w:fldChar w:fldCharType="separate"/>
      </w:r>
      <w:r w:rsidR="008A37A6">
        <w:rPr>
          <w:rStyle w:val="Hyperlink"/>
        </w:rPr>
        <w:t>11</w:t>
      </w:r>
      <w:r w:rsidRPr="00065302">
        <w:rPr>
          <w:rStyle w:val="Hyperlink"/>
        </w:rPr>
        <w:fldChar w:fldCharType="end"/>
      </w:r>
      <w:r>
        <w:t xml:space="preserve"> to </w:t>
      </w:r>
      <w:r w:rsidRPr="00065302">
        <w:rPr>
          <w:rStyle w:val="Hyperlink"/>
        </w:rPr>
        <w:fldChar w:fldCharType="begin"/>
      </w:r>
      <w:r w:rsidRPr="00065302">
        <w:rPr>
          <w:rStyle w:val="Hyperlink"/>
        </w:rPr>
        <w:instrText xml:space="preserve"> REF _Ref39164455 \r \h </w:instrText>
      </w:r>
      <w:r w:rsidRPr="00065302">
        <w:rPr>
          <w:rStyle w:val="Hyperlink"/>
        </w:rPr>
      </w:r>
      <w:r w:rsidRPr="00065302">
        <w:rPr>
          <w:rStyle w:val="Hyperlink"/>
        </w:rPr>
        <w:fldChar w:fldCharType="separate"/>
      </w:r>
      <w:r w:rsidR="008A37A6">
        <w:rPr>
          <w:rStyle w:val="Hyperlink"/>
        </w:rPr>
        <w:t>17</w:t>
      </w:r>
      <w:r w:rsidRPr="00065302">
        <w:rPr>
          <w:rStyle w:val="Hyperlink"/>
        </w:rPr>
        <w:fldChar w:fldCharType="end"/>
      </w:r>
      <w:r>
        <w:t xml:space="preserve"> describe</w:t>
      </w:r>
      <w:ins w:id="263" w:author="Mike Beckerle" w:date="2020-10-07T14:30:00Z">
        <w:r w:rsidR="00723E4C">
          <w:t xml:space="preserve"> in detail,</w:t>
        </w:r>
      </w:ins>
      <w:r>
        <w:t xml:space="preserve"> all the DFDL properties. The properties are organized as follows:</w:t>
      </w:r>
    </w:p>
    <w:p w14:paraId="281C49FD" w14:textId="428D0DB7" w:rsidR="00E751FE" w:rsidRDefault="00912122" w:rsidP="00C31ED0">
      <w:pPr>
        <w:numPr>
          <w:ilvl w:val="1"/>
          <w:numId w:val="177"/>
        </w:numPr>
      </w:pPr>
      <w:r>
        <w:fldChar w:fldCharType="begin"/>
      </w:r>
      <w:r>
        <w:instrText xml:space="preserve"> HYPERLINK \l "_Properties_Common_to" </w:instrText>
      </w:r>
      <w:ins w:id="264" w:author="Mike Beckerle" w:date="2020-10-09T10:19:00Z"/>
      <w:r>
        <w:fldChar w:fldCharType="separate"/>
      </w:r>
      <w:r w:rsidR="00E751FE" w:rsidRPr="00137019">
        <w:rPr>
          <w:rStyle w:val="Hyperlink"/>
        </w:rPr>
        <w:t>Common to both Content and Framing</w:t>
      </w:r>
      <w:r>
        <w:rPr>
          <w:rStyle w:val="Hyperlink"/>
        </w:rPr>
        <w:fldChar w:fldCharType="end"/>
      </w:r>
      <w:r w:rsidR="00E751FE">
        <w:t xml:space="preserve"> (see</w:t>
      </w:r>
      <w:r w:rsidR="005D7E0C">
        <w:t xml:space="preserve"> Section</w:t>
      </w:r>
      <w:r w:rsidR="00E751FE">
        <w:t xml:space="preserve"> </w:t>
      </w:r>
      <w:r w:rsidR="00E751FE" w:rsidRPr="00065302">
        <w:rPr>
          <w:rStyle w:val="Hyperlink"/>
        </w:rPr>
        <w:fldChar w:fldCharType="begin"/>
      </w:r>
      <w:r w:rsidR="00E751FE" w:rsidRPr="00065302">
        <w:rPr>
          <w:rStyle w:val="Hyperlink"/>
        </w:rPr>
        <w:instrText xml:space="preserve"> REF _Ref255476147 \r \h </w:instrText>
      </w:r>
      <w:r w:rsidR="00E751FE" w:rsidRPr="00065302">
        <w:rPr>
          <w:rStyle w:val="Hyperlink"/>
        </w:rPr>
      </w:r>
      <w:r w:rsidR="00E751FE" w:rsidRPr="00065302">
        <w:rPr>
          <w:rStyle w:val="Hyperlink"/>
        </w:rPr>
        <w:fldChar w:fldCharType="separate"/>
      </w:r>
      <w:r w:rsidR="008A37A6">
        <w:rPr>
          <w:rStyle w:val="Hyperlink"/>
        </w:rPr>
        <w:t>11</w:t>
      </w:r>
      <w:r w:rsidR="00E751FE" w:rsidRPr="00065302">
        <w:rPr>
          <w:rStyle w:val="Hyperlink"/>
        </w:rPr>
        <w:fldChar w:fldCharType="end"/>
      </w:r>
      <w:r w:rsidR="00E751FE">
        <w:t>)</w:t>
      </w:r>
    </w:p>
    <w:p w14:paraId="604F3D0F" w14:textId="40BEB248" w:rsidR="00E751FE" w:rsidRDefault="00912122" w:rsidP="00C31ED0">
      <w:pPr>
        <w:numPr>
          <w:ilvl w:val="1"/>
          <w:numId w:val="177"/>
        </w:numPr>
      </w:pPr>
      <w:r>
        <w:fldChar w:fldCharType="begin"/>
      </w:r>
      <w:r>
        <w:instrText xml:space="preserve"> HYPERLINK \l "_Framing" </w:instrText>
      </w:r>
      <w:ins w:id="265" w:author="Mike Beckerle" w:date="2020-10-09T10:19:00Z"/>
      <w:r>
        <w:fldChar w:fldCharType="separate"/>
      </w:r>
      <w:r w:rsidR="00E751FE" w:rsidRPr="00137019">
        <w:rPr>
          <w:rStyle w:val="Hyperlink"/>
        </w:rPr>
        <w:t>Common Framing, Position, and Length</w:t>
      </w:r>
      <w:r>
        <w:rPr>
          <w:rStyle w:val="Hyperlink"/>
        </w:rPr>
        <w:fldChar w:fldCharType="end"/>
      </w:r>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_Ref255476176 \r \h </w:instrText>
      </w:r>
      <w:r w:rsidR="00E751FE" w:rsidRPr="00065302">
        <w:rPr>
          <w:rStyle w:val="Hyperlink"/>
        </w:rPr>
      </w:r>
      <w:r w:rsidR="00E751FE" w:rsidRPr="00065302">
        <w:rPr>
          <w:rStyle w:val="Hyperlink"/>
        </w:rPr>
        <w:fldChar w:fldCharType="separate"/>
      </w:r>
      <w:r w:rsidR="008A37A6">
        <w:rPr>
          <w:rStyle w:val="Hyperlink"/>
        </w:rPr>
        <w:t>12</w:t>
      </w:r>
      <w:r w:rsidR="00E751FE" w:rsidRPr="00065302">
        <w:rPr>
          <w:rStyle w:val="Hyperlink"/>
        </w:rPr>
        <w:fldChar w:fldCharType="end"/>
      </w:r>
      <w:r w:rsidR="00E751FE">
        <w:t>)</w:t>
      </w:r>
    </w:p>
    <w:p w14:paraId="5AE65398" w14:textId="66A6141C" w:rsidR="00E751FE" w:rsidRDefault="00912122" w:rsidP="00C31ED0">
      <w:pPr>
        <w:numPr>
          <w:ilvl w:val="1"/>
          <w:numId w:val="177"/>
        </w:numPr>
      </w:pPr>
      <w:r>
        <w:fldChar w:fldCharType="begin"/>
      </w:r>
      <w:r>
        <w:instrText xml:space="preserve"> HYPERLINK \l "_Simple_Types" </w:instrText>
      </w:r>
      <w:ins w:id="266" w:author="Mike Beckerle" w:date="2020-10-09T10:19:00Z"/>
      <w:r>
        <w:fldChar w:fldCharType="separate"/>
      </w:r>
      <w:r w:rsidR="00E751FE" w:rsidRPr="00137019">
        <w:rPr>
          <w:rStyle w:val="Hyperlink"/>
        </w:rPr>
        <w:t>Simple Type Content</w:t>
      </w:r>
      <w:r>
        <w:rPr>
          <w:rStyle w:val="Hyperlink"/>
        </w:rPr>
        <w:fldChar w:fldCharType="end"/>
      </w:r>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_Ref255476219 \r \h </w:instrText>
      </w:r>
      <w:r w:rsidR="00E751FE" w:rsidRPr="00065302">
        <w:rPr>
          <w:rStyle w:val="Hyperlink"/>
        </w:rPr>
      </w:r>
      <w:r w:rsidR="00E751FE" w:rsidRPr="00065302">
        <w:rPr>
          <w:rStyle w:val="Hyperlink"/>
        </w:rPr>
        <w:fldChar w:fldCharType="separate"/>
      </w:r>
      <w:r w:rsidR="008A37A6">
        <w:rPr>
          <w:rStyle w:val="Hyperlink"/>
        </w:rPr>
        <w:t>13</w:t>
      </w:r>
      <w:r w:rsidR="00E751FE" w:rsidRPr="00065302">
        <w:rPr>
          <w:rStyle w:val="Hyperlink"/>
        </w:rPr>
        <w:fldChar w:fldCharType="end"/>
      </w:r>
      <w:r w:rsidR="00E751FE">
        <w:t xml:space="preserve"> ) - This is the largest section as it covers properties for all the various simple types, starting with properties that apply to all simple</w:t>
      </w:r>
      <w:del w:id="267" w:author="Mike Beckerle" w:date="2020-10-07T14:24:00Z">
        <w:r w:rsidR="00E751FE" w:rsidDel="00137019">
          <w:delText>l</w:delText>
        </w:r>
      </w:del>
      <w:r w:rsidR="00E751FE">
        <w:t xml:space="preserve"> types, then properties for all types with textual representation, and then </w:t>
      </w:r>
      <w:del w:id="268" w:author="Mike Beckerle" w:date="2020-10-09T10:30:00Z">
        <w:r w:rsidR="00E751FE" w:rsidDel="003E209F">
          <w:delText>Se</w:delText>
        </w:r>
      </w:del>
      <w:r w:rsidR="00E751FE">
        <w:t xml:space="preserve">proceeding through the types, covering textual and binary format properties for each type. </w:t>
      </w:r>
    </w:p>
    <w:p w14:paraId="5121E4AE" w14:textId="0CBDF45D" w:rsidR="00E751FE" w:rsidRDefault="00912122" w:rsidP="00C31ED0">
      <w:pPr>
        <w:numPr>
          <w:ilvl w:val="1"/>
          <w:numId w:val="177"/>
        </w:numPr>
      </w:pPr>
      <w:r>
        <w:fldChar w:fldCharType="begin"/>
      </w:r>
      <w:r>
        <w:instrText xml:space="preserve"> HYPERLINK \l "_Sequence_Groups" </w:instrText>
      </w:r>
      <w:ins w:id="269" w:author="Mike Beckerle" w:date="2020-10-09T10:19:00Z"/>
      <w:r>
        <w:fldChar w:fldCharType="separate"/>
      </w:r>
      <w:r w:rsidR="00E751FE" w:rsidRPr="00137019">
        <w:rPr>
          <w:rStyle w:val="Hyperlink"/>
        </w:rPr>
        <w:t>Sequence Groups</w:t>
      </w:r>
      <w:r>
        <w:rPr>
          <w:rStyle w:val="Hyperlink"/>
        </w:rPr>
        <w:fldChar w:fldCharType="end"/>
      </w:r>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_Ref255476240 \r \h </w:instrText>
      </w:r>
      <w:r w:rsidR="00E751FE" w:rsidRPr="00065302">
        <w:rPr>
          <w:rStyle w:val="Hyperlink"/>
        </w:rPr>
      </w:r>
      <w:r w:rsidR="00E751FE" w:rsidRPr="00065302">
        <w:rPr>
          <w:rStyle w:val="Hyperlink"/>
        </w:rPr>
        <w:fldChar w:fldCharType="separate"/>
      </w:r>
      <w:r w:rsidR="008A37A6">
        <w:rPr>
          <w:rStyle w:val="Hyperlink"/>
        </w:rPr>
        <w:t>14</w:t>
      </w:r>
      <w:r w:rsidR="00E751FE" w:rsidRPr="00065302">
        <w:rPr>
          <w:rStyle w:val="Hyperlink"/>
        </w:rPr>
        <w:fldChar w:fldCharType="end"/>
      </w:r>
      <w:r w:rsidR="00E751FE">
        <w:t xml:space="preserve"> )</w:t>
      </w:r>
    </w:p>
    <w:p w14:paraId="1C4EC7B9" w14:textId="3C97C920" w:rsidR="00E751FE" w:rsidRDefault="00912122" w:rsidP="00C31ED0">
      <w:pPr>
        <w:numPr>
          <w:ilvl w:val="1"/>
          <w:numId w:val="177"/>
        </w:numPr>
      </w:pPr>
      <w:r>
        <w:fldChar w:fldCharType="begin"/>
      </w:r>
      <w:r>
        <w:instrText xml:space="preserve"> HYPERLINK \l "_Choice_Groups" </w:instrText>
      </w:r>
      <w:ins w:id="270" w:author="Mike Beckerle" w:date="2020-10-09T10:19:00Z"/>
      <w:r>
        <w:fldChar w:fldCharType="separate"/>
      </w:r>
      <w:r w:rsidR="00E751FE" w:rsidRPr="00137019">
        <w:rPr>
          <w:rStyle w:val="Hyperlink"/>
        </w:rPr>
        <w:t>Choice Groups</w:t>
      </w:r>
      <w:r>
        <w:rPr>
          <w:rStyle w:val="Hyperlink"/>
        </w:rPr>
        <w:fldChar w:fldCharType="end"/>
      </w:r>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_Ref255476271 \r \h </w:instrText>
      </w:r>
      <w:r w:rsidR="00E751FE" w:rsidRPr="00065302">
        <w:rPr>
          <w:rStyle w:val="Hyperlink"/>
        </w:rPr>
      </w:r>
      <w:r w:rsidR="00E751FE" w:rsidRPr="00065302">
        <w:rPr>
          <w:rStyle w:val="Hyperlink"/>
        </w:rPr>
        <w:fldChar w:fldCharType="separate"/>
      </w:r>
      <w:r w:rsidR="008A37A6">
        <w:rPr>
          <w:rStyle w:val="Hyperlink"/>
        </w:rPr>
        <w:t>15</w:t>
      </w:r>
      <w:r w:rsidR="00E751FE" w:rsidRPr="00065302">
        <w:rPr>
          <w:rStyle w:val="Hyperlink"/>
        </w:rPr>
        <w:fldChar w:fldCharType="end"/>
      </w:r>
      <w:r w:rsidR="00E751FE">
        <w:t xml:space="preserve"> )</w:t>
      </w:r>
    </w:p>
    <w:p w14:paraId="1550B5E3" w14:textId="1EEFF169" w:rsidR="00E751FE" w:rsidRDefault="00912122" w:rsidP="00C31ED0">
      <w:pPr>
        <w:numPr>
          <w:ilvl w:val="1"/>
          <w:numId w:val="177"/>
        </w:numPr>
      </w:pPr>
      <w:r>
        <w:fldChar w:fldCharType="begin"/>
      </w:r>
      <w:r>
        <w:instrText xml:space="preserve"> HYPERLINK \l "_Properties_for_Array" </w:instrText>
      </w:r>
      <w:ins w:id="271" w:author="Mike Beckerle" w:date="2020-10-09T10:19:00Z"/>
      <w:r>
        <w:fldChar w:fldCharType="separate"/>
      </w:r>
      <w:r w:rsidR="00E751FE" w:rsidRPr="00137019">
        <w:rPr>
          <w:rStyle w:val="Hyperlink"/>
        </w:rPr>
        <w:t>Array</w:t>
      </w:r>
      <w:r w:rsidR="00B51579" w:rsidRPr="00137019">
        <w:rPr>
          <w:rStyle w:val="Hyperlink"/>
        </w:rPr>
        <w:t xml:space="preserve"> (i.e., recurring)</w:t>
      </w:r>
      <w:r w:rsidR="00E751FE" w:rsidRPr="00137019">
        <w:rPr>
          <w:rStyle w:val="Hyperlink"/>
        </w:rPr>
        <w:t xml:space="preserve"> elements and optional elements</w:t>
      </w:r>
      <w:r>
        <w:rPr>
          <w:rStyle w:val="Hyperlink"/>
        </w:rPr>
        <w:fldChar w:fldCharType="end"/>
      </w:r>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_Ref255476292 \r \h </w:instrText>
      </w:r>
      <w:r w:rsidR="00E751FE" w:rsidRPr="00065302">
        <w:rPr>
          <w:rStyle w:val="Hyperlink"/>
        </w:rPr>
      </w:r>
      <w:r w:rsidR="00E751FE" w:rsidRPr="00065302">
        <w:rPr>
          <w:rStyle w:val="Hyperlink"/>
        </w:rPr>
        <w:fldChar w:fldCharType="separate"/>
      </w:r>
      <w:r w:rsidR="008A37A6">
        <w:rPr>
          <w:rStyle w:val="Hyperlink"/>
        </w:rPr>
        <w:t>16</w:t>
      </w:r>
      <w:r w:rsidR="00E751FE" w:rsidRPr="00065302">
        <w:rPr>
          <w:rStyle w:val="Hyperlink"/>
        </w:rPr>
        <w:fldChar w:fldCharType="end"/>
      </w:r>
      <w:r w:rsidR="00E751FE">
        <w:t xml:space="preserve"> )</w:t>
      </w:r>
    </w:p>
    <w:p w14:paraId="545E8959" w14:textId="0C90FE5F" w:rsidR="00E751FE" w:rsidRDefault="00912122" w:rsidP="00C31ED0">
      <w:pPr>
        <w:numPr>
          <w:ilvl w:val="1"/>
          <w:numId w:val="177"/>
        </w:numPr>
      </w:pPr>
      <w:r>
        <w:fldChar w:fldCharType="begin"/>
      </w:r>
      <w:r>
        <w:instrText xml:space="preserve"> HYPERLINK \l "_Calculated_Value_Properties" </w:instrText>
      </w:r>
      <w:ins w:id="272" w:author="Mike Beckerle" w:date="2020-10-09T10:19:00Z"/>
      <w:r>
        <w:fldChar w:fldCharType="separate"/>
      </w:r>
      <w:r w:rsidR="00E751FE" w:rsidRPr="00137019">
        <w:rPr>
          <w:rStyle w:val="Hyperlink"/>
        </w:rPr>
        <w:t>Calculated Values</w:t>
      </w:r>
      <w:r>
        <w:rPr>
          <w:rStyle w:val="Hyperlink"/>
        </w:rPr>
        <w:fldChar w:fldCharType="end"/>
      </w:r>
      <w:r w:rsidR="00E751FE">
        <w:t xml:space="preserve"> (see </w:t>
      </w:r>
      <w:r w:rsidR="005D7E0C">
        <w:t xml:space="preserve">Section </w:t>
      </w:r>
      <w:r w:rsidR="00E751FE" w:rsidRPr="00065302">
        <w:rPr>
          <w:rStyle w:val="Hyperlink"/>
        </w:rPr>
        <w:fldChar w:fldCharType="begin"/>
      </w:r>
      <w:r w:rsidR="00E751FE" w:rsidRPr="00065302">
        <w:rPr>
          <w:rStyle w:val="Hyperlink"/>
        </w:rPr>
        <w:instrText xml:space="preserve"> REF _Ref255476304 \r \h </w:instrText>
      </w:r>
      <w:r w:rsidR="00E751FE" w:rsidRPr="00065302">
        <w:rPr>
          <w:rStyle w:val="Hyperlink"/>
        </w:rPr>
      </w:r>
      <w:r w:rsidR="00E751FE" w:rsidRPr="00065302">
        <w:rPr>
          <w:rStyle w:val="Hyperlink"/>
        </w:rPr>
        <w:fldChar w:fldCharType="separate"/>
      </w:r>
      <w:r w:rsidR="008A37A6">
        <w:rPr>
          <w:rStyle w:val="Hyperlink"/>
        </w:rPr>
        <w:t>17</w:t>
      </w:r>
      <w:r w:rsidR="00E751FE" w:rsidRPr="00065302">
        <w:rPr>
          <w:rStyle w:val="Hyperlink"/>
        </w:rPr>
        <w:fldChar w:fldCharType="end"/>
      </w:r>
      <w:r w:rsidR="00E751FE">
        <w:t xml:space="preserve"> )</w:t>
      </w:r>
    </w:p>
    <w:p w14:paraId="13679E6A" w14:textId="452CBDD3" w:rsidR="00E751FE" w:rsidRDefault="00E751FE" w:rsidP="00C31ED0">
      <w:pPr>
        <w:pStyle w:val="ListParagraph"/>
        <w:numPr>
          <w:ilvl w:val="0"/>
          <w:numId w:val="177"/>
        </w:numPr>
      </w:pPr>
      <w:r>
        <w:t xml:space="preserve">Section </w:t>
      </w:r>
      <w:r w:rsidRPr="00065302">
        <w:rPr>
          <w:rStyle w:val="Hyperlink"/>
        </w:rPr>
        <w:fldChar w:fldCharType="begin"/>
      </w:r>
      <w:r w:rsidRPr="00065302">
        <w:rPr>
          <w:rStyle w:val="Hyperlink"/>
        </w:rPr>
        <w:instrText xml:space="preserve"> REF _Ref39164965 \r \h </w:instrText>
      </w:r>
      <w:r w:rsidRPr="00065302">
        <w:rPr>
          <w:rStyle w:val="Hyperlink"/>
        </w:rPr>
      </w:r>
      <w:r w:rsidRPr="00065302">
        <w:rPr>
          <w:rStyle w:val="Hyperlink"/>
        </w:rPr>
        <w:fldChar w:fldCharType="separate"/>
      </w:r>
      <w:r w:rsidR="008A37A6">
        <w:rPr>
          <w:rStyle w:val="Hyperlink"/>
        </w:rPr>
        <w:t>18</w:t>
      </w:r>
      <w:r w:rsidRPr="00065302">
        <w:rPr>
          <w:rStyle w:val="Hyperlink"/>
        </w:rPr>
        <w:fldChar w:fldCharType="end"/>
      </w:r>
      <w:r>
        <w:t xml:space="preserve">, </w:t>
      </w:r>
      <w:r w:rsidR="00912122">
        <w:fldChar w:fldCharType="begin"/>
      </w:r>
      <w:r w:rsidR="00912122">
        <w:instrText xml:space="preserve"> HYPERLINK \l "_DFDL_Expression_Language" </w:instrText>
      </w:r>
      <w:ins w:id="273" w:author="Mike Beckerle" w:date="2020-10-09T10:19:00Z"/>
      <w:r w:rsidR="00912122">
        <w:fldChar w:fldCharType="separate"/>
      </w:r>
      <w:r w:rsidRPr="00137019">
        <w:rPr>
          <w:rStyle w:val="InternetLink"/>
        </w:rPr>
        <w:fldChar w:fldCharType="begin"/>
      </w:r>
      <w:r w:rsidRPr="00137019">
        <w:rPr>
          <w:rStyle w:val="InternetLink"/>
        </w:rPr>
        <w:instrText xml:space="preserve"> REF _Ref39164981 \h </w:instrText>
      </w:r>
      <w:r w:rsidR="00137019">
        <w:rPr>
          <w:rStyle w:val="InternetLink"/>
        </w:rPr>
        <w:instrText xml:space="preserve"> \* MERGEFORMAT </w:instrText>
      </w:r>
      <w:r w:rsidRPr="00137019">
        <w:rPr>
          <w:rStyle w:val="InternetLink"/>
        </w:rPr>
      </w:r>
      <w:r w:rsidRPr="00137019">
        <w:rPr>
          <w:rStyle w:val="InternetLink"/>
        </w:rPr>
        <w:fldChar w:fldCharType="separate"/>
      </w:r>
      <w:r w:rsidR="008A37A6" w:rsidRPr="008A37A6">
        <w:rPr>
          <w:rStyle w:val="InternetLink"/>
        </w:rPr>
        <w:t>DFDL Expression Language</w:t>
      </w:r>
      <w:r w:rsidRPr="00137019">
        <w:rPr>
          <w:rStyle w:val="InternetLink"/>
        </w:rPr>
        <w:fldChar w:fldCharType="end"/>
      </w:r>
      <w:r w:rsidR="00912122">
        <w:rPr>
          <w:rStyle w:val="InternetLink"/>
        </w:rPr>
        <w:fldChar w:fldCharType="end"/>
      </w:r>
      <w:r>
        <w:t xml:space="preserve"> covers the XPath-</w:t>
      </w:r>
      <w:del w:id="274" w:author="Mike Beckerle" w:date="2020-10-07T14:31:00Z">
        <w:r w:rsidDel="0013417F">
          <w:delText xml:space="preserve">like </w:delText>
        </w:r>
      </w:del>
      <w:ins w:id="275" w:author="Mike Beckerle" w:date="2020-10-07T14:31:00Z">
        <w:r w:rsidR="0013417F">
          <w:t xml:space="preserve">derived </w:t>
        </w:r>
      </w:ins>
      <w:r>
        <w:t>expression language that is embedded in DFDL and is used for computing the values of many properties dynamically, as well as for calculated value elements, and assertion checking.</w:t>
      </w:r>
    </w:p>
    <w:p w14:paraId="359DC7FE" w14:textId="609B6A5D" w:rsidR="00E751FE" w:rsidRDefault="00E751FE" w:rsidP="00C31ED0">
      <w:pPr>
        <w:pStyle w:val="ListParagraph"/>
        <w:numPr>
          <w:ilvl w:val="0"/>
          <w:numId w:val="177"/>
        </w:numPr>
      </w:pPr>
      <w:r>
        <w:t xml:space="preserve">Section </w:t>
      </w:r>
      <w:r w:rsidRPr="00065302">
        <w:rPr>
          <w:rStyle w:val="Hyperlink"/>
        </w:rPr>
        <w:fldChar w:fldCharType="begin"/>
      </w:r>
      <w:r w:rsidRPr="00065302">
        <w:rPr>
          <w:rStyle w:val="Hyperlink"/>
        </w:rPr>
        <w:instrText xml:space="preserve"> REF _Ref39165089 \r \h </w:instrText>
      </w:r>
      <w:r w:rsidRPr="00065302">
        <w:rPr>
          <w:rStyle w:val="Hyperlink"/>
        </w:rPr>
      </w:r>
      <w:r w:rsidRPr="00065302">
        <w:rPr>
          <w:rStyle w:val="Hyperlink"/>
        </w:rPr>
        <w:fldChar w:fldCharType="separate"/>
      </w:r>
      <w:r w:rsidR="008A37A6">
        <w:rPr>
          <w:rStyle w:val="Hyperlink"/>
        </w:rPr>
        <w:t>19</w:t>
      </w:r>
      <w:r w:rsidRPr="00065302">
        <w:rPr>
          <w:rStyle w:val="Hyperlink"/>
        </w:rPr>
        <w:fldChar w:fldCharType="end"/>
      </w:r>
      <w:r>
        <w:t xml:space="preserve">, </w:t>
      </w:r>
      <w:r w:rsidR="00912122">
        <w:fldChar w:fldCharType="begin"/>
      </w:r>
      <w:r w:rsidR="00912122">
        <w:instrText xml:space="preserve"> HYPERLINK \l "_DFDL_Regular_Expressions" </w:instrText>
      </w:r>
      <w:ins w:id="276" w:author="Mike Beckerle" w:date="2020-10-09T10:19:00Z"/>
      <w:r w:rsidR="00912122">
        <w:fldChar w:fldCharType="separate"/>
      </w:r>
      <w:r w:rsidRPr="00137019">
        <w:rPr>
          <w:rStyle w:val="InternetLink"/>
        </w:rPr>
        <w:fldChar w:fldCharType="begin"/>
      </w:r>
      <w:r w:rsidRPr="00137019">
        <w:rPr>
          <w:rStyle w:val="InternetLink"/>
        </w:rPr>
        <w:instrText xml:space="preserve"> REF _Ref39165100 \h </w:instrText>
      </w:r>
      <w:r w:rsidR="00137019">
        <w:rPr>
          <w:rStyle w:val="InternetLink"/>
        </w:rPr>
        <w:instrText xml:space="preserve"> \* MERGEFORMAT </w:instrText>
      </w:r>
      <w:r w:rsidRPr="00137019">
        <w:rPr>
          <w:rStyle w:val="InternetLink"/>
        </w:rPr>
      </w:r>
      <w:r w:rsidRPr="00137019">
        <w:rPr>
          <w:rStyle w:val="InternetLink"/>
        </w:rPr>
        <w:fldChar w:fldCharType="separate"/>
      </w:r>
      <w:r w:rsidR="008A37A6" w:rsidRPr="008A37A6">
        <w:rPr>
          <w:rStyle w:val="InternetLink"/>
        </w:rPr>
        <w:t>DFDL Regular Expressions</w:t>
      </w:r>
      <w:r w:rsidRPr="00137019">
        <w:rPr>
          <w:rStyle w:val="InternetLink"/>
        </w:rPr>
        <w:fldChar w:fldCharType="end"/>
      </w:r>
      <w:r w:rsidR="00912122">
        <w:rPr>
          <w:rStyle w:val="InternetLink"/>
        </w:rPr>
        <w:fldChar w:fldCharType="end"/>
      </w:r>
      <w:r>
        <w:t xml:space="preserve">, covers the regular expression language used when parsing to isolate elements within the data stream, as well as to check assertions. </w:t>
      </w:r>
    </w:p>
    <w:p w14:paraId="09098557" w14:textId="148447D3" w:rsidR="00E751FE" w:rsidRPr="00D71BE8" w:rsidRDefault="00E751FE" w:rsidP="00E751FE">
      <w:r>
        <w:t xml:space="preserve">The remaining sections and </w:t>
      </w:r>
      <w:del w:id="277" w:author="Mike Beckerle" w:date="2020-10-09T10:30:00Z">
        <w:r w:rsidDel="003E209F">
          <w:delText>appendicies</w:delText>
        </w:r>
      </w:del>
      <w:ins w:id="278" w:author="Mike Beckerle" w:date="2020-10-09T10:30:00Z">
        <w:r w:rsidR="003E209F">
          <w:t>appendices</w:t>
        </w:r>
      </w:ins>
      <w:r>
        <w:t xml:space="preserve"> supply additional details</w:t>
      </w:r>
      <w:r w:rsidR="00B55249">
        <w:t xml:space="preserve"> of particular importance to implementors of DFDL, or they provide detail and reference material</w:t>
      </w:r>
      <w:r>
        <w:t xml:space="preserve"> and are referenced from other parts of the specification. </w:t>
      </w:r>
    </w:p>
    <w:p w14:paraId="598D2A51" w14:textId="3FCDA8A2" w:rsidR="000E1214" w:rsidRDefault="00A87198" w:rsidP="00B31DA3">
      <w:pPr>
        <w:pStyle w:val="Heading1"/>
      </w:pPr>
      <w:bookmarkStart w:id="279" w:name="_Notational_and_Definitional"/>
      <w:bookmarkStart w:id="280" w:name="_Ref39162589"/>
      <w:bookmarkStart w:id="281" w:name="_Toc53133994"/>
      <w:bookmarkEnd w:id="279"/>
      <w:r>
        <w:t>Notational and Definitional Conventions</w:t>
      </w:r>
      <w:bookmarkEnd w:id="75"/>
      <w:bookmarkEnd w:id="244"/>
      <w:bookmarkEnd w:id="245"/>
      <w:bookmarkEnd w:id="246"/>
      <w:bookmarkEnd w:id="247"/>
      <w:bookmarkEnd w:id="248"/>
      <w:bookmarkEnd w:id="249"/>
      <w:bookmarkEnd w:id="280"/>
      <w:bookmarkEnd w:id="281"/>
    </w:p>
    <w:p w14:paraId="39BA3CE8" w14:textId="3BF88417" w:rsidR="009D2DEF" w:rsidRDefault="009D2DEF" w:rsidP="009D2DEF">
      <w:r>
        <w:t xml:space="preserve">Examples of DFDL schemas provided </w:t>
      </w:r>
      <w:del w:id="282" w:author="Mike Beckerle" w:date="2020-10-09T10:30:00Z">
        <w:r w:rsidDel="003E209F">
          <w:delText>herin</w:delText>
        </w:r>
      </w:del>
      <w:ins w:id="283" w:author="Mike Beckerle" w:date="2020-10-09T10:30:00Z">
        <w:r w:rsidR="003E209F">
          <w:t>herein</w:t>
        </w:r>
      </w:ins>
      <w:r>
        <w:t xml:space="preserve"> are for illustration purposes only and for clarity they will often not include all the necessary DFDL properties that would be needed for a complete functional DFDL schema.</w:t>
      </w:r>
    </w:p>
    <w:p w14:paraId="3B578BF3" w14:textId="77777777" w:rsidR="00EC6E09" w:rsidRDefault="00EC6E09" w:rsidP="00B31DA3">
      <w:pPr>
        <w:pStyle w:val="Heading2"/>
      </w:pPr>
      <w:bookmarkStart w:id="284" w:name="_Toc177399022"/>
      <w:bookmarkStart w:id="285" w:name="_Toc175057308"/>
      <w:bookmarkStart w:id="286" w:name="_Toc199516215"/>
      <w:bookmarkStart w:id="287" w:name="_Toc194983896"/>
      <w:bookmarkStart w:id="288" w:name="_Toc243112734"/>
      <w:bookmarkStart w:id="289" w:name="_Toc349042607"/>
      <w:bookmarkStart w:id="290" w:name="_Toc53133995"/>
      <w:r>
        <w:t>Glossary and Terminology</w:t>
      </w:r>
      <w:bookmarkEnd w:id="290"/>
    </w:p>
    <w:p w14:paraId="28A0C522" w14:textId="5B3CEBA7" w:rsidR="00EC6E09" w:rsidRDefault="00EC6E09" w:rsidP="00EC6E09">
      <w:pPr>
        <w:pStyle w:val="nobreak"/>
      </w:pPr>
      <w:r>
        <w:t xml:space="preserve">This specification provides definitions of the terms it uses at the point of first use. However, as this specification will not generally be read linearly, but out of order, </w:t>
      </w:r>
      <w:r w:rsidR="00024688">
        <w:t xml:space="preserve">a complete glossary is provided in </w:t>
      </w:r>
      <w:r w:rsidR="00024688" w:rsidRPr="00065302">
        <w:rPr>
          <w:rStyle w:val="Hyperlink"/>
        </w:rPr>
        <w:fldChar w:fldCharType="begin"/>
      </w:r>
      <w:r w:rsidR="00024688" w:rsidRPr="00065302">
        <w:rPr>
          <w:rStyle w:val="Hyperlink"/>
        </w:rPr>
        <w:instrText xml:space="preserve"> REF _Ref38905284 \h </w:instrText>
      </w:r>
      <w:r w:rsidR="00024688" w:rsidRPr="00065302">
        <w:rPr>
          <w:rStyle w:val="Hyperlink"/>
        </w:rPr>
      </w:r>
      <w:r w:rsidR="00024688" w:rsidRPr="00065302">
        <w:rPr>
          <w:rStyle w:val="Hyperlink"/>
        </w:rPr>
        <w:fldChar w:fldCharType="separate"/>
      </w:r>
      <w:ins w:id="291" w:author="Mike Beckerle" w:date="2020-10-09T10:19:00Z">
        <w:r w:rsidR="008A37A6">
          <w:t>Appendix E: Glossary of Terms</w:t>
        </w:r>
      </w:ins>
      <w:del w:id="292" w:author="Mike Beckerle" w:date="2020-10-09T10:19:00Z">
        <w:r w:rsidR="00024688" w:rsidRPr="00065302" w:rsidDel="008A37A6">
          <w:rPr>
            <w:rStyle w:val="Hyperlink"/>
          </w:rPr>
          <w:delText>Appendix E: Glossary of Terms</w:delText>
        </w:r>
      </w:del>
      <w:r w:rsidR="00024688" w:rsidRPr="00065302">
        <w:rPr>
          <w:rStyle w:val="Hyperlink"/>
        </w:rPr>
        <w:fldChar w:fldCharType="end"/>
      </w:r>
      <w:r w:rsidR="00024688">
        <w:t>.</w:t>
      </w:r>
    </w:p>
    <w:p w14:paraId="0BCD6F3E" w14:textId="4B295709" w:rsidR="009D2DEF" w:rsidRDefault="009D2DEF" w:rsidP="009D2DEF">
      <w:pPr>
        <w:rPr>
          <w:rFonts w:cs="Arial"/>
        </w:rPr>
      </w:pPr>
      <w:r>
        <w:t xml:space="preserve">The capitalized key words </w:t>
      </w:r>
      <w:r w:rsidRPr="006F7CE2">
        <w:rPr>
          <w:rStyle w:val="Emphasis"/>
          <w:i w:val="0"/>
          <w:iCs w:val="0"/>
        </w:rPr>
        <w:t>MUST</w:t>
      </w:r>
      <w:r>
        <w:t>, MUST NOT, SHALL, SHALL NOT, SHOULD, SHOULD NOT, MAY, REQUIRED, OPTIONAL, and RECOMMENDED</w:t>
      </w:r>
      <w:r>
        <w:rPr>
          <w:rStyle w:val="Emphasis"/>
        </w:rPr>
        <w:t xml:space="preserve"> </w:t>
      </w:r>
      <w:r>
        <w:t xml:space="preserve">in this document are to be interpreted as described in </w:t>
      </w:r>
      <w:r>
        <w:rPr>
          <w:noProof/>
        </w:rPr>
        <w:t>[</w:t>
      </w:r>
      <w:r w:rsidR="00912122">
        <w:fldChar w:fldCharType="begin"/>
      </w:r>
      <w:r w:rsidR="00912122">
        <w:instrText xml:space="preserve"> HYPERLINK \l "a_RFC2119" </w:instrText>
      </w:r>
      <w:ins w:id="293" w:author="Mike Beckerle" w:date="2020-10-09T10:19:00Z"/>
      <w:r w:rsidR="00912122">
        <w:fldChar w:fldCharType="separate"/>
      </w:r>
      <w:r>
        <w:rPr>
          <w:rStyle w:val="Hyperlink"/>
          <w:noProof/>
        </w:rPr>
        <w:t>RFC2119</w:t>
      </w:r>
      <w:r w:rsidR="00912122">
        <w:rPr>
          <w:rStyle w:val="Hyperlink"/>
          <w:noProof/>
        </w:rPr>
        <w:fldChar w:fldCharType="end"/>
      </w:r>
      <w:r>
        <w:rPr>
          <w:noProof/>
        </w:rPr>
        <w:t>]</w:t>
      </w:r>
      <w:r>
        <w:t>.</w:t>
      </w:r>
      <w:r>
        <w:rPr>
          <w:rFonts w:cs="Arial"/>
        </w:rPr>
        <w:t xml:space="preserve"> Such usage in capital letters is generally about DFDL implementations and their common or distinguishing characteristics.</w:t>
      </w:r>
    </w:p>
    <w:p w14:paraId="633142FC" w14:textId="77777777" w:rsidR="009D2DEF" w:rsidRDefault="009D2DEF" w:rsidP="009D2DEF">
      <w:pPr>
        <w:rPr>
          <w:rFonts w:cs="Arial"/>
        </w:rPr>
      </w:pPr>
      <w:r>
        <w:rPr>
          <w:rFonts w:cs="Arial"/>
        </w:rPr>
        <w:t xml:space="preserve">When describing requirements for correct usage of the DFDL language by a DFDL Schema author, these same words are used, but are not capitalized. For example, we may say "The DFDL fillByte property </w:t>
      </w:r>
      <w:r w:rsidRPr="003C6648">
        <w:rPr>
          <w:rFonts w:cs="Arial"/>
          <w:i/>
          <w:iCs/>
        </w:rPr>
        <w:t>must</w:t>
      </w:r>
      <w:r>
        <w:rPr>
          <w:rFonts w:cs="Arial"/>
        </w:rPr>
        <w:t xml:space="preserve"> be a single byte or single character." What is intended by "</w:t>
      </w:r>
      <w:r w:rsidRPr="00E21F14">
        <w:rPr>
          <w:rFonts w:cs="Arial"/>
          <w:i/>
          <w:iCs/>
        </w:rPr>
        <w:t>must</w:t>
      </w:r>
      <w:r>
        <w:rPr>
          <w:rFonts w:cs="Arial"/>
        </w:rPr>
        <w:t xml:space="preserve">" here is that if  the value for that property does not conform, that it is a Schema Definition Error by the schema author. </w:t>
      </w:r>
    </w:p>
    <w:p w14:paraId="73E3B6DA" w14:textId="77777777" w:rsidR="009D2DEF" w:rsidRDefault="009D2DEF" w:rsidP="009D2DEF">
      <w:pPr>
        <w:rPr>
          <w:rFonts w:cs="Arial"/>
        </w:rPr>
      </w:pPr>
      <w:r>
        <w:rPr>
          <w:rFonts w:cs="Arial"/>
        </w:rPr>
        <w:t xml:space="preserve">Similarly, when describing characteristics of data being parsed or being unparsed, and whether that data conforms to the format described by a DFDL schema, these same words may be used. For example, we may say "The representation </w:t>
      </w:r>
      <w:r w:rsidRPr="00E21F14">
        <w:rPr>
          <w:rFonts w:cs="Arial"/>
          <w:i/>
          <w:iCs/>
        </w:rPr>
        <w:t>must</w:t>
      </w:r>
      <w:r>
        <w:rPr>
          <w:rFonts w:cs="Arial"/>
        </w:rPr>
        <w:t xml:space="preserve"> be followed by a terminating delimiter.", but what is intended by "</w:t>
      </w:r>
      <w:r w:rsidRPr="00E21F14">
        <w:rPr>
          <w:rFonts w:cs="Arial"/>
          <w:i/>
          <w:iCs/>
        </w:rPr>
        <w:t>must</w:t>
      </w:r>
      <w:r>
        <w:rPr>
          <w:rFonts w:cs="Arial"/>
        </w:rPr>
        <w:t>" in this case is that the consequence of the data not having that terminating delimiter is a Processing Error because the data does not comply with its format specification.</w:t>
      </w:r>
    </w:p>
    <w:p w14:paraId="79522760" w14:textId="7F0BD98E" w:rsidR="009D2DEF" w:rsidRPr="009D2DEF" w:rsidRDefault="009D2DEF" w:rsidP="009D2DEF">
      <w:pPr>
        <w:rPr>
          <w:rFonts w:cs="Arial"/>
        </w:rPr>
      </w:pPr>
      <w:r>
        <w:rPr>
          <w:rFonts w:cs="Arial"/>
        </w:rPr>
        <w:t xml:space="preserve">When describing data, the uncapitalized terms </w:t>
      </w:r>
      <w:r>
        <w:rPr>
          <w:rFonts w:cs="Arial"/>
          <w:i/>
          <w:iCs/>
        </w:rPr>
        <w:t>required</w:t>
      </w:r>
      <w:r>
        <w:rPr>
          <w:rFonts w:cs="Arial"/>
        </w:rPr>
        <w:t xml:space="preserve"> and </w:t>
      </w:r>
      <w:r>
        <w:rPr>
          <w:rFonts w:cs="Arial"/>
          <w:i/>
          <w:iCs/>
        </w:rPr>
        <w:t>optional</w:t>
      </w:r>
      <w:r>
        <w:rPr>
          <w:rFonts w:cs="Arial"/>
        </w:rPr>
        <w:t xml:space="preserve"> in this document have specific formal meanings </w:t>
      </w:r>
      <w:r w:rsidR="002224FE">
        <w:rPr>
          <w:rFonts w:cs="Arial"/>
        </w:rPr>
        <w:t xml:space="preserve">(introduced in Section </w:t>
      </w:r>
      <w:ins w:id="294" w:author="Mike Beckerle" w:date="2020-10-07T14:32:00Z">
        <w:r w:rsidR="0013417F">
          <w:rPr>
            <w:rFonts w:cs="Arial"/>
          </w:rPr>
          <w:fldChar w:fldCharType="begin"/>
        </w:r>
        <w:r w:rsidR="0013417F">
          <w:rPr>
            <w:rFonts w:cs="Arial"/>
          </w:rPr>
          <w:instrText xml:space="preserve"> REF _Ref52973577 \r \h </w:instrText>
        </w:r>
      </w:ins>
      <w:r w:rsidR="0013417F">
        <w:rPr>
          <w:rFonts w:cs="Arial"/>
        </w:rPr>
      </w:r>
      <w:r w:rsidR="0013417F">
        <w:rPr>
          <w:rFonts w:cs="Arial"/>
        </w:rPr>
        <w:fldChar w:fldCharType="separate"/>
      </w:r>
      <w:ins w:id="295" w:author="Mike Beckerle" w:date="2020-10-09T10:19:00Z">
        <w:r w:rsidR="008A37A6">
          <w:rPr>
            <w:rFonts w:cs="Arial"/>
          </w:rPr>
          <w:t>5.3.1</w:t>
        </w:r>
      </w:ins>
      <w:ins w:id="296" w:author="Mike Beckerle" w:date="2020-10-07T14:32:00Z">
        <w:r w:rsidR="0013417F">
          <w:rPr>
            <w:rFonts w:cs="Arial"/>
          </w:rPr>
          <w:fldChar w:fldCharType="end"/>
        </w:r>
      </w:ins>
      <w:del w:id="297" w:author="Mike Beckerle" w:date="2020-10-07T14:32:00Z">
        <w:r w:rsidR="002224FE" w:rsidDel="0013417F">
          <w:rPr>
            <w:rFonts w:cs="Arial"/>
          </w:rPr>
          <w:fldChar w:fldCharType="begin"/>
        </w:r>
        <w:r w:rsidR="002224FE" w:rsidDel="0013417F">
          <w:rPr>
            <w:rFonts w:cs="Arial"/>
          </w:rPr>
          <w:delInstrText xml:space="preserve"> REF _Ref52291196 \r \h </w:delInstrText>
        </w:r>
        <w:r w:rsidR="002224FE" w:rsidDel="0013417F">
          <w:rPr>
            <w:rFonts w:cs="Arial"/>
          </w:rPr>
        </w:r>
        <w:r w:rsidR="002224FE" w:rsidDel="0013417F">
          <w:rPr>
            <w:rFonts w:cs="Arial"/>
          </w:rPr>
          <w:fldChar w:fldCharType="separate"/>
        </w:r>
        <w:r w:rsidR="002224FE" w:rsidDel="0013417F">
          <w:rPr>
            <w:rFonts w:cs="Arial"/>
          </w:rPr>
          <w:delText>5.3.2</w:delText>
        </w:r>
        <w:r w:rsidR="002224FE" w:rsidDel="0013417F">
          <w:rPr>
            <w:rFonts w:cs="Arial"/>
          </w:rPr>
          <w:fldChar w:fldCharType="end"/>
        </w:r>
      </w:del>
      <w:r w:rsidR="002224FE">
        <w:rPr>
          <w:rFonts w:cs="Arial"/>
        </w:rPr>
        <w:t>,</w:t>
      </w:r>
      <w:del w:id="298" w:author="Mike Beckerle" w:date="2020-10-07T14:32:00Z">
        <w:r w:rsidR="002224FE" w:rsidDel="0013417F">
          <w:rPr>
            <w:rFonts w:cs="Arial"/>
          </w:rPr>
          <w:delText xml:space="preserve"> </w:delText>
        </w:r>
      </w:del>
      <w:r w:rsidR="00912122">
        <w:fldChar w:fldCharType="begin"/>
      </w:r>
      <w:r w:rsidR="00912122">
        <w:instrText xml:space="preserve"> HYPERLINK \l "_MinOccurs,_MaxOccurs" </w:instrText>
      </w:r>
      <w:ins w:id="299" w:author="Mike Beckerle" w:date="2020-10-09T10:19:00Z"/>
      <w:r w:rsidR="00912122">
        <w:fldChar w:fldCharType="separate"/>
      </w:r>
      <w:r w:rsidR="0013417F" w:rsidRPr="0013417F">
        <w:rPr>
          <w:rStyle w:val="Hyperlink"/>
          <w:rFonts w:cs="Arial"/>
        </w:rPr>
        <w:t>MinOccurs, MaxOccurs</w:t>
      </w:r>
      <w:r w:rsidR="00912122">
        <w:rPr>
          <w:rStyle w:val="Hyperlink"/>
          <w:rFonts w:cs="Arial"/>
        </w:rPr>
        <w:fldChar w:fldCharType="end"/>
      </w:r>
      <w:r w:rsidR="002224FE">
        <w:rPr>
          <w:rFonts w:cs="Arial"/>
        </w:rPr>
        <w:t xml:space="preserve">) </w:t>
      </w:r>
      <w:r>
        <w:rPr>
          <w:rFonts w:cs="Arial"/>
        </w:rPr>
        <w:t xml:space="preserve">having to do with the way element declarations are annotated in the DFDL </w:t>
      </w:r>
      <w:del w:id="300" w:author="Mike Beckerle" w:date="2020-10-09T10:31:00Z">
        <w:r w:rsidDel="003E209F">
          <w:rPr>
            <w:rFonts w:cs="Arial"/>
          </w:rPr>
          <w:delText>language.The</w:delText>
        </w:r>
      </w:del>
      <w:ins w:id="301" w:author="Mike Beckerle" w:date="2020-10-09T10:31:00Z">
        <w:r w:rsidR="003E209F">
          <w:rPr>
            <w:rFonts w:cs="Arial"/>
          </w:rPr>
          <w:t>language. The</w:t>
        </w:r>
      </w:ins>
      <w:r>
        <w:rPr>
          <w:rFonts w:cs="Arial"/>
        </w:rPr>
        <w:t xml:space="preserve"> data corresponding to such an element declaration is </w:t>
      </w:r>
      <w:r w:rsidR="002224FE">
        <w:rPr>
          <w:rFonts w:cs="Arial"/>
        </w:rPr>
        <w:t xml:space="preserve">also </w:t>
      </w:r>
      <w:r>
        <w:rPr>
          <w:rFonts w:cs="Arial"/>
        </w:rPr>
        <w:t xml:space="preserve">said to be either required or optional, and the DFDL element declaration is said to be for a required element, or an optional element. </w:t>
      </w:r>
    </w:p>
    <w:p w14:paraId="30419BB8" w14:textId="2A85DB35" w:rsidR="000E1214" w:rsidRDefault="00A87198" w:rsidP="00B31DA3">
      <w:pPr>
        <w:pStyle w:val="Heading2"/>
      </w:pPr>
      <w:bookmarkStart w:id="302" w:name="_Toc53133996"/>
      <w:r>
        <w:t>Failure Types</w:t>
      </w:r>
      <w:bookmarkEnd w:id="284"/>
      <w:bookmarkEnd w:id="285"/>
      <w:bookmarkEnd w:id="286"/>
      <w:bookmarkEnd w:id="287"/>
      <w:bookmarkEnd w:id="288"/>
      <w:bookmarkEnd w:id="289"/>
      <w:bookmarkEnd w:id="302"/>
    </w:p>
    <w:p w14:paraId="5FFFA4FA" w14:textId="676548A4" w:rsidR="000E1214" w:rsidRDefault="00A87198">
      <w:r>
        <w:t xml:space="preserve">Where the phrase "MUST be consistent with" is used, it is assumed that a conforming DFDL implementation MUST check for the consistency and issue appropriate diagnostic messages when an inconsistency is found.  </w:t>
      </w:r>
    </w:p>
    <w:p w14:paraId="5D8E3555" w14:textId="77777777" w:rsidR="00415598" w:rsidRDefault="00415598" w:rsidP="00415598">
      <w:bookmarkStart w:id="303" w:name="_Ref140935774"/>
      <w:bookmarkStart w:id="304" w:name="_Toc177399023"/>
      <w:bookmarkStart w:id="305" w:name="_Toc175057309"/>
      <w:bookmarkStart w:id="306" w:name="_Toc199516216"/>
      <w:bookmarkStart w:id="307" w:name="_Toc194983897"/>
      <w:bookmarkStart w:id="308" w:name="_Toc243112735"/>
      <w:bookmarkStart w:id="309" w:name="_Toc349042608"/>
      <w:r>
        <w:t>There are several kinds of failures that can occur when a DFDL processor is handling data and/or a DFDL schema. These are:</w:t>
      </w:r>
    </w:p>
    <w:p w14:paraId="33A0EB33" w14:textId="73B9F106" w:rsidR="00415598" w:rsidRDefault="00415598" w:rsidP="00415598">
      <w:pPr>
        <w:pStyle w:val="ListParagraph"/>
        <w:numPr>
          <w:ilvl w:val="0"/>
          <w:numId w:val="18"/>
        </w:numPr>
      </w:pPr>
      <w:r w:rsidRPr="002439DA">
        <w:rPr>
          <w:b/>
          <w:bCs/>
          <w:i/>
          <w:iCs/>
        </w:rPr>
        <w:t>Schema Definition Error</w:t>
      </w:r>
      <w:r>
        <w:t xml:space="preserve"> or </w:t>
      </w:r>
      <w:r w:rsidRPr="008712C9">
        <w:rPr>
          <w:b/>
          <w:bCs/>
          <w:i/>
          <w:iCs/>
        </w:rPr>
        <w:t>SDE</w:t>
      </w:r>
      <w:r>
        <w:t xml:space="preserve"> for short - these indicate the DFDL schema is not meaningful. They are generally fatal errors that prevent or stop processing of data.</w:t>
      </w:r>
    </w:p>
    <w:p w14:paraId="3F6BDDE4" w14:textId="6FE1AAE3" w:rsidR="00415598" w:rsidRDefault="00415598" w:rsidP="00415598">
      <w:pPr>
        <w:pStyle w:val="ListParagraph"/>
        <w:numPr>
          <w:ilvl w:val="0"/>
          <w:numId w:val="18"/>
        </w:numPr>
      </w:pPr>
      <w:r w:rsidRPr="002439DA">
        <w:rPr>
          <w:b/>
          <w:bCs/>
          <w:i/>
          <w:iCs/>
        </w:rPr>
        <w:t>Processing Error</w:t>
      </w:r>
      <w:r>
        <w:t xml:space="preserve"> - These are errors that occur when parsing</w:t>
      </w:r>
      <w:ins w:id="310" w:author="Mike Beckerle" w:date="2020-10-07T14:37:00Z">
        <w:r w:rsidR="0013417F">
          <w:t xml:space="preserve"> </w:t>
        </w:r>
      </w:ins>
      <w:del w:id="311" w:author="Mike Beckerle" w:date="2020-10-07T14:35:00Z">
        <w:r w:rsidDel="0013417F">
          <w:delText xml:space="preserve">, in which case they are called Parse Errors,  </w:delText>
        </w:r>
      </w:del>
      <w:r>
        <w:t xml:space="preserve">or </w:t>
      </w:r>
      <w:del w:id="312" w:author="Mike Beckerle" w:date="2020-10-07T14:35:00Z">
        <w:r w:rsidDel="0013417F">
          <w:delText xml:space="preserve">when </w:delText>
        </w:r>
      </w:del>
      <w:r>
        <w:t>unparsing</w:t>
      </w:r>
      <w:del w:id="313" w:author="Mike Beckerle" w:date="2020-10-07T14:35:00Z">
        <w:r w:rsidDel="0013417F">
          <w:delText xml:space="preserve"> in which case they are called Unparse Errors</w:delText>
        </w:r>
      </w:del>
      <w:r>
        <w:t>.</w:t>
      </w:r>
    </w:p>
    <w:p w14:paraId="282C4FEB" w14:textId="18A489C7" w:rsidR="00415598" w:rsidRDefault="00415598" w:rsidP="00415598">
      <w:pPr>
        <w:pStyle w:val="ListParagraph"/>
        <w:numPr>
          <w:ilvl w:val="1"/>
          <w:numId w:val="18"/>
        </w:numPr>
      </w:pPr>
      <w:del w:id="314" w:author="Mike Beckerle" w:date="2020-10-07T14:35:00Z">
        <w:r w:rsidRPr="002439DA" w:rsidDel="0013417F">
          <w:rPr>
            <w:b/>
            <w:bCs/>
            <w:i/>
            <w:iCs/>
          </w:rPr>
          <w:delText>Parse Error</w:delText>
        </w:r>
        <w:r w:rsidDel="0013417F">
          <w:delText xml:space="preserve"> - these</w:delText>
        </w:r>
      </w:del>
      <w:ins w:id="315" w:author="Mike Beckerle" w:date="2020-10-07T14:35:00Z">
        <w:r w:rsidR="0013417F" w:rsidRPr="0013417F">
          <w:t xml:space="preserve">At parse time, </w:t>
        </w:r>
      </w:ins>
      <w:del w:id="316" w:author="Mike Beckerle" w:date="2020-10-08T20:30:00Z">
        <w:r w:rsidRPr="0013417F" w:rsidDel="00B31DA3">
          <w:delText xml:space="preserve"> </w:delText>
        </w:r>
        <w:r w:rsidDel="00B31DA3">
          <w:delText>error</w:delText>
        </w:r>
      </w:del>
      <w:ins w:id="317" w:author="Mike Beckerle" w:date="2020-10-08T20:30:00Z">
        <w:r w:rsidR="00B31DA3">
          <w:t>Processing Error</w:t>
        </w:r>
      </w:ins>
      <w:r>
        <w:t xml:space="preserve">s can cause the parser to search (such as via backtracking) for alternative ways to parse the data as are allowed by the DFDL schema. In that sense parse-time </w:t>
      </w:r>
      <w:del w:id="318" w:author="Mike Beckerle" w:date="2020-10-08T20:30:00Z">
        <w:r w:rsidDel="00B31DA3">
          <w:delText>processing error</w:delText>
        </w:r>
      </w:del>
      <w:ins w:id="319" w:author="Mike Beckerle" w:date="2020-10-08T20:30:00Z">
        <w:r w:rsidR="00B31DA3">
          <w:t>Processing Error</w:t>
        </w:r>
      </w:ins>
      <w:r>
        <w:t xml:space="preserve">s guide the parsing, and when the parser finds an alternative way to parse the data, a prior parse error is said to have been </w:t>
      </w:r>
      <w:r w:rsidRPr="006F7CE2">
        <w:rPr>
          <w:i/>
          <w:iCs/>
        </w:rPr>
        <w:t>suppressed</w:t>
      </w:r>
      <w:r>
        <w:t xml:space="preserve">. A parse error that is not suppressed </w:t>
      </w:r>
      <w:r w:rsidR="006F7CE2">
        <w:t>MUST terminate</w:t>
      </w:r>
      <w:r>
        <w:t xml:space="preserve"> parsing with a diagnostic message.</w:t>
      </w:r>
    </w:p>
    <w:p w14:paraId="64B3E277" w14:textId="5C4BD916" w:rsidR="00415598" w:rsidRDefault="00415598" w:rsidP="00415598">
      <w:pPr>
        <w:pStyle w:val="ListParagraph"/>
        <w:numPr>
          <w:ilvl w:val="1"/>
          <w:numId w:val="18"/>
        </w:numPr>
      </w:pPr>
      <w:del w:id="320" w:author="Mike Beckerle" w:date="2020-10-07T14:36:00Z">
        <w:r w:rsidRPr="002439DA" w:rsidDel="0013417F">
          <w:rPr>
            <w:b/>
            <w:bCs/>
            <w:i/>
            <w:iCs/>
          </w:rPr>
          <w:delText>Unparse Error</w:delText>
        </w:r>
        <w:r w:rsidDel="0013417F">
          <w:delText xml:space="preserve"> - these </w:delText>
        </w:r>
      </w:del>
      <w:ins w:id="321" w:author="Mike Beckerle" w:date="2020-10-07T14:37:00Z">
        <w:r w:rsidR="0013417F">
          <w:t xml:space="preserve">At unparse-time, </w:t>
        </w:r>
      </w:ins>
      <w:del w:id="322" w:author="Mike Beckerle" w:date="2020-10-08T20:30:00Z">
        <w:r w:rsidDel="00B31DA3">
          <w:delText>error</w:delText>
        </w:r>
      </w:del>
      <w:ins w:id="323" w:author="Mike Beckerle" w:date="2020-10-08T20:30:00Z">
        <w:r w:rsidR="00B31DA3">
          <w:t>Processing Error</w:t>
        </w:r>
      </w:ins>
      <w:r>
        <w:t>s are generally fatal. They</w:t>
      </w:r>
      <w:r w:rsidR="006F7CE2">
        <w:t xml:space="preserve"> MUST</w:t>
      </w:r>
      <w:r>
        <w:t xml:space="preserve"> cause unparsing to stop with a diagnostic message.</w:t>
      </w:r>
    </w:p>
    <w:p w14:paraId="4702A6EA" w14:textId="156F3C6D" w:rsidR="00415598" w:rsidRDefault="00415598" w:rsidP="00415598">
      <w:pPr>
        <w:pStyle w:val="ListParagraph"/>
        <w:numPr>
          <w:ilvl w:val="0"/>
          <w:numId w:val="18"/>
        </w:numPr>
      </w:pPr>
      <w:r w:rsidRPr="002439DA">
        <w:rPr>
          <w:b/>
          <w:bCs/>
          <w:i/>
          <w:iCs/>
        </w:rPr>
        <w:t>Validation Error</w:t>
      </w:r>
      <w:r>
        <w:t xml:space="preserve"> - These are errors when optional validation checking is available and enabled. Validation errors </w:t>
      </w:r>
      <w:r w:rsidR="006F7CE2">
        <w:t>MUST</w:t>
      </w:r>
      <w:r>
        <w:t xml:space="preserve"> not stop, nor influence, parsing</w:t>
      </w:r>
      <w:r w:rsidR="0081545C">
        <w:t xml:space="preserve"> or unparsing behavior. </w:t>
      </w:r>
      <w:r>
        <w:t xml:space="preserve">Validation errors are effectively warnings indicating </w:t>
      </w:r>
      <w:r w:rsidR="0081545C">
        <w:t>lack of conformance of the parser output, or the unparser input, with</w:t>
      </w:r>
      <w:r>
        <w:t xml:space="preserve"> the XML Schema facet constraints, </w:t>
      </w:r>
      <w:r w:rsidR="0081545C">
        <w:t xml:space="preserve">or </w:t>
      </w:r>
      <w:r>
        <w:t xml:space="preserve"> the XSD maxOccurs and XSD minOccurs values</w:t>
      </w:r>
      <w:r w:rsidR="006F7CE2">
        <w:t>.</w:t>
      </w:r>
    </w:p>
    <w:p w14:paraId="4BCA2FDB" w14:textId="1475416B" w:rsidR="00415598" w:rsidRDefault="00415598" w:rsidP="00415598">
      <w:pPr>
        <w:pStyle w:val="ListParagraph"/>
        <w:numPr>
          <w:ilvl w:val="0"/>
          <w:numId w:val="18"/>
        </w:numPr>
      </w:pPr>
      <w:r w:rsidRPr="002439DA">
        <w:rPr>
          <w:b/>
          <w:bCs/>
          <w:i/>
          <w:iCs/>
        </w:rPr>
        <w:t>Recoverable Error</w:t>
      </w:r>
      <w:r w:rsidR="0081545C">
        <w:t xml:space="preserve"> - In addition to using XML Schema validation, DFDL also provides the ability to add </w:t>
      </w:r>
      <w:del w:id="324" w:author="Mike Beckerle" w:date="2020-10-08T20:34:00Z">
        <w:r w:rsidR="0081545C" w:rsidDel="00B31DA3">
          <w:delText>recoverable error</w:delText>
        </w:r>
      </w:del>
      <w:ins w:id="325" w:author="Mike Beckerle" w:date="2020-10-08T20:34:00Z">
        <w:r w:rsidR="00B31DA3">
          <w:t>Recoverable Error</w:t>
        </w:r>
      </w:ins>
      <w:r w:rsidR="0081545C">
        <w:t xml:space="preserve"> assertions to a DF</w:t>
      </w:r>
      <w:r w:rsidR="002439DA">
        <w:t>DL</w:t>
      </w:r>
      <w:r w:rsidR="0081545C">
        <w:t xml:space="preserve"> schema. These cause diagnostic messages to be created but </w:t>
      </w:r>
      <w:r w:rsidR="006F7CE2">
        <w:t>MUST</w:t>
      </w:r>
      <w:r w:rsidR="0081545C">
        <w:t xml:space="preserve"> not </w:t>
      </w:r>
      <w:ins w:id="326" w:author="Mike Beckerle" w:date="2020-10-07T14:40:00Z">
        <w:r w:rsidR="00AA0FDE">
          <w:t xml:space="preserve">stop, nor </w:t>
        </w:r>
      </w:ins>
      <w:r w:rsidR="0081545C">
        <w:t>influence</w:t>
      </w:r>
      <w:ins w:id="327" w:author="Mike Beckerle" w:date="2020-10-07T14:40:00Z">
        <w:r w:rsidR="00AA0FDE">
          <w:t>,</w:t>
        </w:r>
      </w:ins>
      <w:r w:rsidR="0081545C">
        <w:t xml:space="preserve"> parsing or unparsing</w:t>
      </w:r>
      <w:ins w:id="328" w:author="Mike Beckerle" w:date="2020-10-07T14:40:00Z">
        <w:r w:rsidR="00AA0FDE">
          <w:t xml:space="preserve"> behavior</w:t>
        </w:r>
      </w:ins>
      <w:r w:rsidR="0081545C">
        <w:t xml:space="preserve">. </w:t>
      </w:r>
    </w:p>
    <w:p w14:paraId="2BD4D9F8" w14:textId="064B25DB" w:rsidR="000E1214" w:rsidRDefault="00A87198" w:rsidP="00B31DA3">
      <w:pPr>
        <w:pStyle w:val="Heading1"/>
      </w:pPr>
      <w:bookmarkStart w:id="329" w:name="_Toc39166740"/>
      <w:bookmarkStart w:id="330" w:name="_Toc50556557"/>
      <w:bookmarkStart w:id="331" w:name="_Toc50558166"/>
      <w:bookmarkStart w:id="332" w:name="_Toc50633672"/>
      <w:bookmarkStart w:id="333" w:name="_Toc50633966"/>
      <w:bookmarkStart w:id="334" w:name="_Toc50634260"/>
      <w:bookmarkStart w:id="335" w:name="_Toc38908491"/>
      <w:bookmarkStart w:id="336" w:name="_Toc39166741"/>
      <w:bookmarkStart w:id="337" w:name="_Toc50556558"/>
      <w:bookmarkStart w:id="338" w:name="_Toc50558167"/>
      <w:bookmarkStart w:id="339" w:name="_Toc50633673"/>
      <w:bookmarkStart w:id="340" w:name="_Toc50633967"/>
      <w:bookmarkStart w:id="341" w:name="_Toc50634261"/>
      <w:bookmarkStart w:id="342" w:name="_Toc38908492"/>
      <w:bookmarkStart w:id="343" w:name="_Toc39166742"/>
      <w:bookmarkStart w:id="344" w:name="_Toc50556559"/>
      <w:bookmarkStart w:id="345" w:name="_Toc50558168"/>
      <w:bookmarkStart w:id="346" w:name="_Toc50633674"/>
      <w:bookmarkStart w:id="347" w:name="_Toc50633968"/>
      <w:bookmarkStart w:id="348" w:name="_Toc50634262"/>
      <w:bookmarkStart w:id="349" w:name="_Toc38908493"/>
      <w:bookmarkStart w:id="350" w:name="_Toc39166743"/>
      <w:bookmarkStart w:id="351" w:name="_Toc50556560"/>
      <w:bookmarkStart w:id="352" w:name="_Toc50558169"/>
      <w:bookmarkStart w:id="353" w:name="_Toc50633675"/>
      <w:bookmarkStart w:id="354" w:name="_Toc50633969"/>
      <w:bookmarkStart w:id="355" w:name="_Toc50634263"/>
      <w:bookmarkStart w:id="356" w:name="_Toc38880376"/>
      <w:bookmarkStart w:id="357" w:name="_Toc38881915"/>
      <w:bookmarkStart w:id="358" w:name="_Toc38908494"/>
      <w:bookmarkStart w:id="359" w:name="_Toc39166744"/>
      <w:bookmarkStart w:id="360" w:name="_Toc50556561"/>
      <w:bookmarkStart w:id="361" w:name="_Toc50558170"/>
      <w:bookmarkStart w:id="362" w:name="_Toc50633676"/>
      <w:bookmarkStart w:id="363" w:name="_Toc50633970"/>
      <w:bookmarkStart w:id="364" w:name="_Toc50634264"/>
      <w:bookmarkStart w:id="365" w:name="_Toc38908495"/>
      <w:bookmarkStart w:id="366" w:name="_Toc39166745"/>
      <w:bookmarkStart w:id="367" w:name="_Toc50556562"/>
      <w:bookmarkStart w:id="368" w:name="_Toc50558171"/>
      <w:bookmarkStart w:id="369" w:name="_Toc50633677"/>
      <w:bookmarkStart w:id="370" w:name="_Toc50633971"/>
      <w:bookmarkStart w:id="371" w:name="_Toc50634265"/>
      <w:bookmarkStart w:id="372" w:name="_Toc38908496"/>
      <w:bookmarkStart w:id="373" w:name="_Toc39166746"/>
      <w:bookmarkStart w:id="374" w:name="_Toc50556563"/>
      <w:bookmarkStart w:id="375" w:name="_Toc50558172"/>
      <w:bookmarkStart w:id="376" w:name="_Toc50633678"/>
      <w:bookmarkStart w:id="377" w:name="_Toc50633972"/>
      <w:bookmarkStart w:id="378" w:name="_Toc50634266"/>
      <w:bookmarkStart w:id="379" w:name="_Toc38908497"/>
      <w:bookmarkStart w:id="380" w:name="_Toc39166747"/>
      <w:bookmarkStart w:id="381" w:name="_Toc50556564"/>
      <w:bookmarkStart w:id="382" w:name="_Toc50558173"/>
      <w:bookmarkStart w:id="383" w:name="_Toc50633679"/>
      <w:bookmarkStart w:id="384" w:name="_Toc50633973"/>
      <w:bookmarkStart w:id="385" w:name="_Toc50634267"/>
      <w:bookmarkStart w:id="386" w:name="_Toc38908498"/>
      <w:bookmarkStart w:id="387" w:name="_Toc39166748"/>
      <w:bookmarkStart w:id="388" w:name="_Toc50556565"/>
      <w:bookmarkStart w:id="389" w:name="_Toc50558174"/>
      <w:bookmarkStart w:id="390" w:name="_Toc50633680"/>
      <w:bookmarkStart w:id="391" w:name="_Toc50633974"/>
      <w:bookmarkStart w:id="392" w:name="_Toc50634268"/>
      <w:bookmarkStart w:id="393" w:name="_Toc38908499"/>
      <w:bookmarkStart w:id="394" w:name="_Toc39166749"/>
      <w:bookmarkStart w:id="395" w:name="_Toc50556566"/>
      <w:bookmarkStart w:id="396" w:name="_Toc50558175"/>
      <w:bookmarkStart w:id="397" w:name="_Toc50633681"/>
      <w:bookmarkStart w:id="398" w:name="_Toc50633975"/>
      <w:bookmarkStart w:id="399" w:name="_Toc50634269"/>
      <w:bookmarkStart w:id="400" w:name="_Toc38908500"/>
      <w:bookmarkStart w:id="401" w:name="_Toc39166750"/>
      <w:bookmarkStart w:id="402" w:name="_Toc50556567"/>
      <w:bookmarkStart w:id="403" w:name="_Toc50558176"/>
      <w:bookmarkStart w:id="404" w:name="_Toc50633682"/>
      <w:bookmarkStart w:id="405" w:name="_Toc50633976"/>
      <w:bookmarkStart w:id="406" w:name="_Toc50634270"/>
      <w:bookmarkStart w:id="407" w:name="_Toc322911484"/>
      <w:bookmarkStart w:id="408" w:name="_Toc322912023"/>
      <w:bookmarkStart w:id="409" w:name="_Toc199515590"/>
      <w:bookmarkStart w:id="410" w:name="_Toc199515778"/>
      <w:bookmarkStart w:id="411" w:name="_Toc199516217"/>
      <w:bookmarkStart w:id="412" w:name="_Toc38908501"/>
      <w:bookmarkStart w:id="413" w:name="_Toc39166751"/>
      <w:bookmarkStart w:id="414" w:name="_Toc50556568"/>
      <w:bookmarkStart w:id="415" w:name="_Toc50558177"/>
      <w:bookmarkStart w:id="416" w:name="_Toc50633683"/>
      <w:bookmarkStart w:id="417" w:name="_Toc50633977"/>
      <w:bookmarkStart w:id="418" w:name="_Toc50634271"/>
      <w:bookmarkStart w:id="419" w:name="_Toc38908502"/>
      <w:bookmarkStart w:id="420" w:name="_Toc39166752"/>
      <w:bookmarkStart w:id="421" w:name="_Toc50556569"/>
      <w:bookmarkStart w:id="422" w:name="_Toc50558178"/>
      <w:bookmarkStart w:id="423" w:name="_Toc50633684"/>
      <w:bookmarkStart w:id="424" w:name="_Toc50633978"/>
      <w:bookmarkStart w:id="425" w:name="_Toc50634272"/>
      <w:bookmarkStart w:id="426" w:name="_Toc38908503"/>
      <w:bookmarkStart w:id="427" w:name="_Toc39166753"/>
      <w:bookmarkStart w:id="428" w:name="_Toc50556570"/>
      <w:bookmarkStart w:id="429" w:name="_Toc50558179"/>
      <w:bookmarkStart w:id="430" w:name="_Toc50633685"/>
      <w:bookmarkStart w:id="431" w:name="_Toc50633979"/>
      <w:bookmarkStart w:id="432" w:name="_Toc50634273"/>
      <w:bookmarkStart w:id="433" w:name="_Toc38908504"/>
      <w:bookmarkStart w:id="434" w:name="_Toc39166754"/>
      <w:bookmarkStart w:id="435" w:name="_Toc50556571"/>
      <w:bookmarkStart w:id="436" w:name="_Toc50558180"/>
      <w:bookmarkStart w:id="437" w:name="_Toc50633686"/>
      <w:bookmarkStart w:id="438" w:name="_Toc50633980"/>
      <w:bookmarkStart w:id="439" w:name="_Toc50634274"/>
      <w:bookmarkStart w:id="440" w:name="_Toc38908505"/>
      <w:bookmarkStart w:id="441" w:name="_Toc39166755"/>
      <w:bookmarkStart w:id="442" w:name="_Toc50556572"/>
      <w:bookmarkStart w:id="443" w:name="_Toc50558181"/>
      <w:bookmarkStart w:id="444" w:name="_Toc50633687"/>
      <w:bookmarkStart w:id="445" w:name="_Toc50633981"/>
      <w:bookmarkStart w:id="446" w:name="_Toc50634275"/>
      <w:bookmarkStart w:id="447" w:name="_Toc38908506"/>
      <w:bookmarkStart w:id="448" w:name="_Toc39166756"/>
      <w:bookmarkStart w:id="449" w:name="_Toc50556573"/>
      <w:bookmarkStart w:id="450" w:name="_Toc50558182"/>
      <w:bookmarkStart w:id="451" w:name="_Toc50633688"/>
      <w:bookmarkStart w:id="452" w:name="_Toc50633982"/>
      <w:bookmarkStart w:id="453" w:name="_Toc50634276"/>
      <w:bookmarkStart w:id="454" w:name="_Toc361231093"/>
      <w:bookmarkStart w:id="455" w:name="_Toc361231619"/>
      <w:bookmarkStart w:id="456" w:name="_Toc362444899"/>
      <w:bookmarkStart w:id="457" w:name="_Toc363908821"/>
      <w:bookmarkStart w:id="458" w:name="_Toc364463243"/>
      <w:bookmarkStart w:id="459" w:name="_Toc366077834"/>
      <w:bookmarkStart w:id="460" w:name="_Toc366078453"/>
      <w:bookmarkStart w:id="461" w:name="_Toc366079439"/>
      <w:bookmarkStart w:id="462" w:name="_Toc366080051"/>
      <w:bookmarkStart w:id="463" w:name="_Toc366080663"/>
      <w:bookmarkStart w:id="464" w:name="_Toc366505003"/>
      <w:bookmarkStart w:id="465" w:name="_Toc366508372"/>
      <w:bookmarkStart w:id="466" w:name="_Toc366512873"/>
      <w:bookmarkStart w:id="467" w:name="_Toc366574064"/>
      <w:bookmarkStart w:id="468" w:name="_Toc366577857"/>
      <w:bookmarkStart w:id="469" w:name="_Toc366578465"/>
      <w:bookmarkStart w:id="470" w:name="_Toc366579059"/>
      <w:bookmarkStart w:id="471" w:name="_Toc366579650"/>
      <w:bookmarkStart w:id="472" w:name="_Toc366580242"/>
      <w:bookmarkStart w:id="473" w:name="_Toc366580833"/>
      <w:bookmarkStart w:id="474" w:name="_Toc366581425"/>
      <w:bookmarkStart w:id="475" w:name="_Toc322911486"/>
      <w:bookmarkStart w:id="476" w:name="_Toc322912025"/>
      <w:bookmarkStart w:id="477" w:name="_Toc38908507"/>
      <w:bookmarkStart w:id="478" w:name="_Toc39166757"/>
      <w:bookmarkStart w:id="479" w:name="_Toc50556574"/>
      <w:bookmarkStart w:id="480" w:name="_Toc50558183"/>
      <w:bookmarkStart w:id="481" w:name="_Toc50633689"/>
      <w:bookmarkStart w:id="482" w:name="_Toc50633983"/>
      <w:bookmarkStart w:id="483" w:name="_Toc50634277"/>
      <w:bookmarkStart w:id="484" w:name="_Toc38908508"/>
      <w:bookmarkStart w:id="485" w:name="_Toc39166758"/>
      <w:bookmarkStart w:id="486" w:name="_Toc50556575"/>
      <w:bookmarkStart w:id="487" w:name="_Toc50558184"/>
      <w:bookmarkStart w:id="488" w:name="_Toc50633690"/>
      <w:bookmarkStart w:id="489" w:name="_Toc50633984"/>
      <w:bookmarkStart w:id="490" w:name="_Toc50634278"/>
      <w:bookmarkStart w:id="491" w:name="_Toc38908509"/>
      <w:bookmarkStart w:id="492" w:name="_Toc39166759"/>
      <w:bookmarkStart w:id="493" w:name="_Toc50556576"/>
      <w:bookmarkStart w:id="494" w:name="_Toc50558185"/>
      <w:bookmarkStart w:id="495" w:name="_Toc50633691"/>
      <w:bookmarkStart w:id="496" w:name="_Toc50633985"/>
      <w:bookmarkStart w:id="497" w:name="_Toc50634279"/>
      <w:bookmarkStart w:id="498" w:name="_Toc38908510"/>
      <w:bookmarkStart w:id="499" w:name="_Toc39166760"/>
      <w:bookmarkStart w:id="500" w:name="_Toc50556577"/>
      <w:bookmarkStart w:id="501" w:name="_Toc50558186"/>
      <w:bookmarkStart w:id="502" w:name="_Toc50633692"/>
      <w:bookmarkStart w:id="503" w:name="_Toc50633986"/>
      <w:bookmarkStart w:id="504" w:name="_Toc50634280"/>
      <w:bookmarkStart w:id="505" w:name="_Toc38908511"/>
      <w:bookmarkStart w:id="506" w:name="_Toc39166761"/>
      <w:bookmarkStart w:id="507" w:name="_Toc50556578"/>
      <w:bookmarkStart w:id="508" w:name="_Toc50558187"/>
      <w:bookmarkStart w:id="509" w:name="_Toc50633693"/>
      <w:bookmarkStart w:id="510" w:name="_Toc50633987"/>
      <w:bookmarkStart w:id="511" w:name="_Toc50634281"/>
      <w:bookmarkStart w:id="512" w:name="_Toc38908512"/>
      <w:bookmarkStart w:id="513" w:name="_Toc39166762"/>
      <w:bookmarkStart w:id="514" w:name="_Toc50556579"/>
      <w:bookmarkStart w:id="515" w:name="_Toc50558188"/>
      <w:bookmarkStart w:id="516" w:name="_Toc50633694"/>
      <w:bookmarkStart w:id="517" w:name="_Toc50633988"/>
      <w:bookmarkStart w:id="518" w:name="_Toc50634282"/>
      <w:bookmarkStart w:id="519" w:name="_Toc38908513"/>
      <w:bookmarkStart w:id="520" w:name="_Toc39166763"/>
      <w:bookmarkStart w:id="521" w:name="_Toc50556580"/>
      <w:bookmarkStart w:id="522" w:name="_Toc50558189"/>
      <w:bookmarkStart w:id="523" w:name="_Toc50633695"/>
      <w:bookmarkStart w:id="524" w:name="_Toc50633989"/>
      <w:bookmarkStart w:id="525" w:name="_Toc50634283"/>
      <w:bookmarkStart w:id="526" w:name="_Toc322911488"/>
      <w:bookmarkStart w:id="527" w:name="_Toc322912027"/>
      <w:bookmarkStart w:id="528" w:name="_Toc322911489"/>
      <w:bookmarkStart w:id="529" w:name="_Toc322912028"/>
      <w:bookmarkStart w:id="530" w:name="_Toc322911490"/>
      <w:bookmarkStart w:id="531" w:name="_Toc322912029"/>
      <w:bookmarkStart w:id="532" w:name="_Toc322911491"/>
      <w:bookmarkStart w:id="533" w:name="_Toc322912030"/>
      <w:bookmarkStart w:id="534" w:name="_Toc322911492"/>
      <w:bookmarkStart w:id="535" w:name="_Toc322912031"/>
      <w:bookmarkStart w:id="536" w:name="_Toc322911493"/>
      <w:bookmarkStart w:id="537" w:name="_Toc322912032"/>
      <w:bookmarkStart w:id="538" w:name="_Toc322911494"/>
      <w:bookmarkStart w:id="539" w:name="_Toc322912033"/>
      <w:bookmarkStart w:id="540" w:name="_Toc322911495"/>
      <w:bookmarkStart w:id="541" w:name="_Toc322912034"/>
      <w:bookmarkStart w:id="542" w:name="_Toc322911496"/>
      <w:bookmarkStart w:id="543" w:name="_Toc322912035"/>
      <w:bookmarkStart w:id="544" w:name="_Toc322911497"/>
      <w:bookmarkStart w:id="545" w:name="_Toc322912036"/>
      <w:bookmarkStart w:id="546" w:name="_Toc322911498"/>
      <w:bookmarkStart w:id="547" w:name="_Toc322912037"/>
      <w:bookmarkStart w:id="548" w:name="_Toc322911499"/>
      <w:bookmarkStart w:id="549" w:name="_Toc322912038"/>
      <w:bookmarkStart w:id="550" w:name="_Toc322911500"/>
      <w:bookmarkStart w:id="551" w:name="_Toc322912039"/>
      <w:bookmarkStart w:id="552" w:name="_Toc184191909"/>
      <w:bookmarkStart w:id="553" w:name="_Toc184210449"/>
      <w:bookmarkStart w:id="554" w:name="_Toc38908514"/>
      <w:bookmarkStart w:id="555" w:name="_Toc39166764"/>
      <w:bookmarkStart w:id="556" w:name="_Toc50556581"/>
      <w:bookmarkStart w:id="557" w:name="_Toc50558190"/>
      <w:bookmarkStart w:id="558" w:name="_Toc50633696"/>
      <w:bookmarkStart w:id="559" w:name="_Toc50633990"/>
      <w:bookmarkStart w:id="560" w:name="_Toc50634284"/>
      <w:bookmarkStart w:id="561" w:name="_Toc38908515"/>
      <w:bookmarkStart w:id="562" w:name="_Toc38908516"/>
      <w:bookmarkStart w:id="563" w:name="_Toc38908517"/>
      <w:bookmarkStart w:id="564" w:name="_Toc38908518"/>
      <w:bookmarkStart w:id="565" w:name="_Toc38908519"/>
      <w:bookmarkStart w:id="566" w:name="_Toc38908520"/>
      <w:bookmarkStart w:id="567" w:name="_Toc38908521"/>
      <w:bookmarkStart w:id="568" w:name="_Toc38908522"/>
      <w:bookmarkStart w:id="569" w:name="_Toc38908523"/>
      <w:bookmarkStart w:id="570" w:name="_Toc38908524"/>
      <w:bookmarkStart w:id="571" w:name="_Toc38908525"/>
      <w:bookmarkStart w:id="572" w:name="_Toc39166765"/>
      <w:bookmarkStart w:id="573" w:name="_Toc50556582"/>
      <w:bookmarkStart w:id="574" w:name="_Toc50558191"/>
      <w:bookmarkStart w:id="575" w:name="_Toc50633697"/>
      <w:bookmarkStart w:id="576" w:name="_Toc50633991"/>
      <w:bookmarkStart w:id="577" w:name="_Toc50634285"/>
      <w:bookmarkStart w:id="578" w:name="_Toc39166766"/>
      <w:bookmarkStart w:id="579" w:name="_Toc50556583"/>
      <w:bookmarkStart w:id="580" w:name="_Toc50558192"/>
      <w:bookmarkStart w:id="581" w:name="_Toc50633698"/>
      <w:bookmarkStart w:id="582" w:name="_Toc50633992"/>
      <w:bookmarkStart w:id="583" w:name="_Toc50634286"/>
      <w:bookmarkStart w:id="584" w:name="_Toc39166767"/>
      <w:bookmarkStart w:id="585" w:name="_Toc50556584"/>
      <w:bookmarkStart w:id="586" w:name="_Toc50558193"/>
      <w:bookmarkStart w:id="587" w:name="_Toc50633699"/>
      <w:bookmarkStart w:id="588" w:name="_Toc50633993"/>
      <w:bookmarkStart w:id="589" w:name="_Toc50634287"/>
      <w:bookmarkStart w:id="590" w:name="_Toc39166768"/>
      <w:bookmarkStart w:id="591" w:name="_Toc50556585"/>
      <w:bookmarkStart w:id="592" w:name="_Toc50558194"/>
      <w:bookmarkStart w:id="593" w:name="_Toc50633700"/>
      <w:bookmarkStart w:id="594" w:name="_Toc50633994"/>
      <w:bookmarkStart w:id="595" w:name="_Toc50634288"/>
      <w:bookmarkStart w:id="596" w:name="_Toc39166769"/>
      <w:bookmarkStart w:id="597" w:name="_Toc50556586"/>
      <w:bookmarkStart w:id="598" w:name="_Toc50558195"/>
      <w:bookmarkStart w:id="599" w:name="_Toc50633701"/>
      <w:bookmarkStart w:id="600" w:name="_Toc50633995"/>
      <w:bookmarkStart w:id="601" w:name="_Toc50634289"/>
      <w:bookmarkStart w:id="602" w:name="_Toc39166770"/>
      <w:bookmarkStart w:id="603" w:name="_Toc50556587"/>
      <w:bookmarkStart w:id="604" w:name="_Toc50558196"/>
      <w:bookmarkStart w:id="605" w:name="_Toc50633702"/>
      <w:bookmarkStart w:id="606" w:name="_Toc50633996"/>
      <w:bookmarkStart w:id="607" w:name="_Toc50634290"/>
      <w:bookmarkStart w:id="608" w:name="_Toc39166771"/>
      <w:bookmarkStart w:id="609" w:name="_Toc50556588"/>
      <w:bookmarkStart w:id="610" w:name="_Toc50558197"/>
      <w:bookmarkStart w:id="611" w:name="_Toc50633703"/>
      <w:bookmarkStart w:id="612" w:name="_Toc50633997"/>
      <w:bookmarkStart w:id="613" w:name="_Toc50634291"/>
      <w:bookmarkStart w:id="614" w:name="_Toc39166772"/>
      <w:bookmarkStart w:id="615" w:name="_Toc50556589"/>
      <w:bookmarkStart w:id="616" w:name="_Toc50558198"/>
      <w:bookmarkStart w:id="617" w:name="_Toc50633704"/>
      <w:bookmarkStart w:id="618" w:name="_Toc50633998"/>
      <w:bookmarkStart w:id="619" w:name="_Toc50634292"/>
      <w:bookmarkStart w:id="620" w:name="_Toc38908526"/>
      <w:bookmarkStart w:id="621" w:name="_Toc39166773"/>
      <w:bookmarkStart w:id="622" w:name="_Toc50556590"/>
      <w:bookmarkStart w:id="623" w:name="_Toc50558199"/>
      <w:bookmarkStart w:id="624" w:name="_Toc50633705"/>
      <w:bookmarkStart w:id="625" w:name="_Toc50633999"/>
      <w:bookmarkStart w:id="626" w:name="_Toc50634293"/>
      <w:bookmarkStart w:id="627" w:name="_Toc38908527"/>
      <w:bookmarkStart w:id="628" w:name="_Toc39166774"/>
      <w:bookmarkStart w:id="629" w:name="_Toc50556591"/>
      <w:bookmarkStart w:id="630" w:name="_Toc50558200"/>
      <w:bookmarkStart w:id="631" w:name="_Toc50633706"/>
      <w:bookmarkStart w:id="632" w:name="_Toc50634000"/>
      <w:bookmarkStart w:id="633" w:name="_Toc50634294"/>
      <w:bookmarkStart w:id="634" w:name="_Toc366077837"/>
      <w:bookmarkStart w:id="635" w:name="_Toc366078456"/>
      <w:bookmarkStart w:id="636" w:name="_Toc366079442"/>
      <w:bookmarkStart w:id="637" w:name="_Toc366080054"/>
      <w:bookmarkStart w:id="638" w:name="_Toc366080666"/>
      <w:bookmarkStart w:id="639" w:name="_Toc366505006"/>
      <w:bookmarkStart w:id="640" w:name="_Toc366508375"/>
      <w:bookmarkStart w:id="641" w:name="_Toc366512876"/>
      <w:bookmarkStart w:id="642" w:name="_Toc366574067"/>
      <w:bookmarkStart w:id="643" w:name="_Toc366577860"/>
      <w:bookmarkStart w:id="644" w:name="_Toc366578468"/>
      <w:bookmarkStart w:id="645" w:name="_Toc366579062"/>
      <w:bookmarkStart w:id="646" w:name="_Toc366579653"/>
      <w:bookmarkStart w:id="647" w:name="_Toc366580245"/>
      <w:bookmarkStart w:id="648" w:name="_Toc366580836"/>
      <w:bookmarkStart w:id="649" w:name="_Toc366581428"/>
      <w:bookmarkStart w:id="650" w:name="_Toc322911502"/>
      <w:bookmarkStart w:id="651" w:name="_Toc322912041"/>
      <w:bookmarkStart w:id="652" w:name="_Toc38908531"/>
      <w:bookmarkStart w:id="653" w:name="_Toc38908532"/>
      <w:bookmarkStart w:id="654" w:name="_Toc38908533"/>
      <w:bookmarkStart w:id="655" w:name="_Toc38908534"/>
      <w:bookmarkStart w:id="656" w:name="_Toc38908535"/>
      <w:bookmarkStart w:id="657" w:name="_Toc38908536"/>
      <w:bookmarkStart w:id="658" w:name="_Toc38908537"/>
      <w:bookmarkStart w:id="659" w:name="_Toc38908538"/>
      <w:bookmarkStart w:id="660" w:name="_Toc38908539"/>
      <w:bookmarkStart w:id="661" w:name="_Toc38908540"/>
      <w:bookmarkStart w:id="662" w:name="_Toc38908541"/>
      <w:bookmarkStart w:id="663" w:name="_Toc38908542"/>
      <w:bookmarkStart w:id="664" w:name="_Toc38908543"/>
      <w:bookmarkStart w:id="665" w:name="_Toc38908544"/>
      <w:bookmarkStart w:id="666" w:name="_Toc38908545"/>
      <w:bookmarkStart w:id="667" w:name="_Toc38908546"/>
      <w:bookmarkStart w:id="668" w:name="_Toc38908547"/>
      <w:bookmarkStart w:id="669" w:name="_Toc38908548"/>
      <w:bookmarkStart w:id="670" w:name="_Toc38908549"/>
      <w:bookmarkStart w:id="671" w:name="_Toc38908550"/>
      <w:bookmarkStart w:id="672" w:name="_Toc38908551"/>
      <w:bookmarkStart w:id="673" w:name="_Toc38908552"/>
      <w:bookmarkStart w:id="674" w:name="_Toc38908553"/>
      <w:bookmarkStart w:id="675" w:name="_Toc38908554"/>
      <w:bookmarkStart w:id="676" w:name="_Toc38908555"/>
      <w:bookmarkStart w:id="677" w:name="_Toc38908556"/>
      <w:bookmarkStart w:id="678" w:name="_Toc38908557"/>
      <w:bookmarkStart w:id="679" w:name="_Toc38908558"/>
      <w:bookmarkStart w:id="680" w:name="_Toc38908559"/>
      <w:bookmarkStart w:id="681" w:name="_Toc38908560"/>
      <w:bookmarkStart w:id="682" w:name="_Toc38908561"/>
      <w:bookmarkStart w:id="683" w:name="_Toc38908562"/>
      <w:bookmarkStart w:id="684" w:name="_Toc38908563"/>
      <w:bookmarkStart w:id="685" w:name="_Toc38908564"/>
      <w:bookmarkStart w:id="686" w:name="_Toc38908565"/>
      <w:bookmarkStart w:id="687" w:name="_Toc38908566"/>
      <w:bookmarkStart w:id="688" w:name="_Toc38908567"/>
      <w:bookmarkStart w:id="689" w:name="_Toc38908568"/>
      <w:bookmarkStart w:id="690" w:name="_Toc38908569"/>
      <w:bookmarkStart w:id="691" w:name="_Toc38908570"/>
      <w:bookmarkStart w:id="692" w:name="_Toc38908571"/>
      <w:bookmarkStart w:id="693" w:name="_Toc38908572"/>
      <w:bookmarkStart w:id="694" w:name="_Toc38908573"/>
      <w:bookmarkStart w:id="695" w:name="_Toc38908574"/>
      <w:bookmarkStart w:id="696" w:name="_Toc38908575"/>
      <w:bookmarkStart w:id="697" w:name="_Toc38908576"/>
      <w:bookmarkStart w:id="698" w:name="_Toc38908577"/>
      <w:bookmarkStart w:id="699" w:name="_Toc38908578"/>
      <w:bookmarkStart w:id="700" w:name="_Toc38908579"/>
      <w:bookmarkStart w:id="701" w:name="_Toc38908580"/>
      <w:bookmarkStart w:id="702" w:name="_Toc38908581"/>
      <w:bookmarkStart w:id="703" w:name="_Toc38908582"/>
      <w:bookmarkStart w:id="704" w:name="_Toc38908583"/>
      <w:bookmarkStart w:id="705" w:name="_Toc38908584"/>
      <w:bookmarkStart w:id="706" w:name="_Toc38908585"/>
      <w:bookmarkStart w:id="707" w:name="_Toc38908586"/>
      <w:bookmarkStart w:id="708" w:name="_Toc38908587"/>
      <w:bookmarkStart w:id="709" w:name="_Toc38908588"/>
      <w:bookmarkStart w:id="710" w:name="_Toc38908589"/>
      <w:bookmarkStart w:id="711" w:name="_Toc38908590"/>
      <w:bookmarkStart w:id="712" w:name="_Toc38908591"/>
      <w:bookmarkStart w:id="713" w:name="_Toc38908592"/>
      <w:bookmarkStart w:id="714" w:name="_Toc38908593"/>
      <w:bookmarkStart w:id="715" w:name="_Toc38908594"/>
      <w:bookmarkStart w:id="716" w:name="_Toc38908595"/>
      <w:bookmarkStart w:id="717" w:name="_Toc38908596"/>
      <w:bookmarkStart w:id="718" w:name="_Toc38908597"/>
      <w:bookmarkStart w:id="719" w:name="_Toc38908598"/>
      <w:bookmarkStart w:id="720" w:name="_Toc38908599"/>
      <w:bookmarkStart w:id="721" w:name="_Toc38908600"/>
      <w:bookmarkStart w:id="722" w:name="_Toc38908601"/>
      <w:bookmarkStart w:id="723" w:name="_Toc38908602"/>
      <w:bookmarkStart w:id="724" w:name="_Toc38908603"/>
      <w:bookmarkStart w:id="725" w:name="_Toc38908604"/>
      <w:bookmarkStart w:id="726" w:name="_Toc38908605"/>
      <w:bookmarkStart w:id="727" w:name="_Toc38908606"/>
      <w:bookmarkStart w:id="728" w:name="_Toc38908607"/>
      <w:bookmarkStart w:id="729" w:name="_Toc38908608"/>
      <w:bookmarkStart w:id="730" w:name="_Toc38908609"/>
      <w:bookmarkStart w:id="731" w:name="_Toc38908610"/>
      <w:bookmarkStart w:id="732" w:name="_Toc38908611"/>
      <w:bookmarkStart w:id="733" w:name="_Toc38908612"/>
      <w:bookmarkStart w:id="734" w:name="_Toc38908613"/>
      <w:bookmarkStart w:id="735" w:name="_Toc38908614"/>
      <w:bookmarkStart w:id="736" w:name="_Toc38908615"/>
      <w:bookmarkStart w:id="737" w:name="_Toc38908616"/>
      <w:bookmarkStart w:id="738" w:name="_Toc38908617"/>
      <w:bookmarkStart w:id="739" w:name="_Toc38908618"/>
      <w:bookmarkStart w:id="740" w:name="_Toc39166778"/>
      <w:bookmarkStart w:id="741" w:name="_Toc50556595"/>
      <w:bookmarkStart w:id="742" w:name="_Toc50558204"/>
      <w:bookmarkStart w:id="743" w:name="_Toc50633710"/>
      <w:bookmarkStart w:id="744" w:name="_Toc50634004"/>
      <w:bookmarkStart w:id="745" w:name="_Toc50634298"/>
      <w:bookmarkStart w:id="746" w:name="_Toc38908619"/>
      <w:bookmarkStart w:id="747" w:name="_Toc38908620"/>
      <w:bookmarkStart w:id="748" w:name="_Toc38908621"/>
      <w:bookmarkStart w:id="749" w:name="_Toc38908622"/>
      <w:bookmarkStart w:id="750" w:name="_Toc38908623"/>
      <w:bookmarkStart w:id="751" w:name="_Toc38908624"/>
      <w:bookmarkStart w:id="752" w:name="_Toc38908625"/>
      <w:bookmarkStart w:id="753" w:name="_Toc38908626"/>
      <w:bookmarkStart w:id="754" w:name="_Toc38908627"/>
      <w:bookmarkStart w:id="755" w:name="_Toc38908628"/>
      <w:bookmarkStart w:id="756" w:name="_Toc38908629"/>
      <w:bookmarkStart w:id="757" w:name="_Toc38908630"/>
      <w:bookmarkStart w:id="758" w:name="_Toc38908631"/>
      <w:bookmarkStart w:id="759" w:name="_Toc38908632"/>
      <w:bookmarkStart w:id="760" w:name="_Toc38908633"/>
      <w:bookmarkStart w:id="761" w:name="_Toc39166780"/>
      <w:bookmarkStart w:id="762" w:name="_Toc50556597"/>
      <w:bookmarkStart w:id="763" w:name="_Toc50558206"/>
      <w:bookmarkStart w:id="764" w:name="_Toc50633712"/>
      <w:bookmarkStart w:id="765" w:name="_Toc50634006"/>
      <w:bookmarkStart w:id="766" w:name="_Toc50634300"/>
      <w:bookmarkStart w:id="767" w:name="_Toc322911505"/>
      <w:bookmarkStart w:id="768" w:name="_Toc322912044"/>
      <w:bookmarkStart w:id="769" w:name="_Toc347241377"/>
      <w:bookmarkStart w:id="770" w:name="_Toc347744570"/>
      <w:bookmarkStart w:id="771" w:name="_Toc348984353"/>
      <w:bookmarkStart w:id="772" w:name="_Toc348984658"/>
      <w:bookmarkStart w:id="773" w:name="_Toc349037821"/>
      <w:bookmarkStart w:id="774" w:name="_Toc349038126"/>
      <w:bookmarkStart w:id="775" w:name="_Toc349042614"/>
      <w:bookmarkStart w:id="776" w:name="_Toc351912605"/>
      <w:bookmarkStart w:id="777" w:name="_Toc351914626"/>
      <w:bookmarkStart w:id="778" w:name="_Toc351915060"/>
      <w:bookmarkStart w:id="779" w:name="_Toc361231098"/>
      <w:bookmarkStart w:id="780" w:name="_Toc361231624"/>
      <w:bookmarkStart w:id="781" w:name="_Toc362444906"/>
      <w:bookmarkStart w:id="782" w:name="_Toc363908828"/>
      <w:bookmarkStart w:id="783" w:name="_Toc364463250"/>
      <w:bookmarkStart w:id="784" w:name="_Toc366077842"/>
      <w:bookmarkStart w:id="785" w:name="_Toc366078461"/>
      <w:bookmarkStart w:id="786" w:name="_Toc366079447"/>
      <w:bookmarkStart w:id="787" w:name="_Toc366080059"/>
      <w:bookmarkStart w:id="788" w:name="_Toc366080671"/>
      <w:bookmarkStart w:id="789" w:name="_Toc366505011"/>
      <w:bookmarkStart w:id="790" w:name="_Toc366508380"/>
      <w:bookmarkStart w:id="791" w:name="_Toc366512881"/>
      <w:bookmarkStart w:id="792" w:name="_Toc366574072"/>
      <w:bookmarkStart w:id="793" w:name="_Toc366577865"/>
      <w:bookmarkStart w:id="794" w:name="_Toc366578473"/>
      <w:bookmarkStart w:id="795" w:name="_Toc366579067"/>
      <w:bookmarkStart w:id="796" w:name="_Toc366579658"/>
      <w:bookmarkStart w:id="797" w:name="_Toc366580250"/>
      <w:bookmarkStart w:id="798" w:name="_Toc366580841"/>
      <w:bookmarkStart w:id="799" w:name="_Toc366581433"/>
      <w:bookmarkStart w:id="800" w:name="_Toc322911507"/>
      <w:bookmarkStart w:id="801" w:name="_Toc322912046"/>
      <w:bookmarkStart w:id="802" w:name="_Toc322911508"/>
      <w:bookmarkStart w:id="803" w:name="_Toc322912047"/>
      <w:bookmarkStart w:id="804" w:name="_Toc322911509"/>
      <w:bookmarkStart w:id="805" w:name="_Toc322912048"/>
      <w:bookmarkStart w:id="806" w:name="_Toc184191912"/>
      <w:bookmarkStart w:id="807" w:name="_Toc184210452"/>
      <w:bookmarkStart w:id="808" w:name="_Toc184191913"/>
      <w:bookmarkStart w:id="809" w:name="_Toc184210453"/>
      <w:bookmarkStart w:id="810" w:name="_Toc184191914"/>
      <w:bookmarkStart w:id="811" w:name="_Toc184210454"/>
      <w:bookmarkStart w:id="812" w:name="_Toc165626325"/>
      <w:bookmarkStart w:id="813" w:name="_Toc165626326"/>
      <w:bookmarkStart w:id="814" w:name="_Toc165626329"/>
      <w:bookmarkStart w:id="815" w:name="_Toc165626330"/>
      <w:bookmarkStart w:id="816" w:name="_Toc165626331"/>
      <w:bookmarkStart w:id="817" w:name="_Toc165626332"/>
      <w:bookmarkStart w:id="818" w:name="_Toc165626334"/>
      <w:bookmarkStart w:id="819" w:name="_Toc165626335"/>
      <w:bookmarkStart w:id="820" w:name="_Toc165626336"/>
      <w:bookmarkStart w:id="821" w:name="_Toc165626337"/>
      <w:bookmarkStart w:id="822" w:name="_Toc165626349"/>
      <w:bookmarkStart w:id="823" w:name="_Toc165626360"/>
      <w:bookmarkStart w:id="824" w:name="_The_DFDL_Information"/>
      <w:bookmarkStart w:id="825" w:name="_Toc199516222"/>
      <w:bookmarkStart w:id="826" w:name="_Toc194983901"/>
      <w:bookmarkStart w:id="827" w:name="_Toc243112740"/>
      <w:bookmarkStart w:id="828" w:name="_Toc349042615"/>
      <w:bookmarkStart w:id="829" w:name="_Ref366577019"/>
      <w:bookmarkStart w:id="830" w:name="_Ref366577050"/>
      <w:bookmarkStart w:id="831" w:name="_Ref37325229"/>
      <w:bookmarkStart w:id="832" w:name="_Ref37327950"/>
      <w:bookmarkStart w:id="833" w:name="_Ref39162759"/>
      <w:bookmarkStart w:id="834" w:name="_Ref39162779"/>
      <w:bookmarkStart w:id="835" w:name="_Toc177399027"/>
      <w:bookmarkStart w:id="836" w:name="_Toc175057314"/>
      <w:bookmarkStart w:id="837" w:name="_Toc20156277"/>
      <w:bookmarkStart w:id="838" w:name="_Toc53133997"/>
      <w:bookmarkEnd w:id="303"/>
      <w:bookmarkEnd w:id="304"/>
      <w:bookmarkEnd w:id="305"/>
      <w:bookmarkEnd w:id="306"/>
      <w:bookmarkEnd w:id="307"/>
      <w:bookmarkEnd w:id="308"/>
      <w:bookmarkEnd w:id="309"/>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r>
        <w:t>The DFDL Information Set (Infoset)</w:t>
      </w:r>
      <w:bookmarkEnd w:id="825"/>
      <w:bookmarkEnd w:id="826"/>
      <w:bookmarkEnd w:id="827"/>
      <w:bookmarkEnd w:id="828"/>
      <w:bookmarkEnd w:id="829"/>
      <w:bookmarkEnd w:id="830"/>
      <w:bookmarkEnd w:id="831"/>
      <w:bookmarkEnd w:id="832"/>
      <w:bookmarkEnd w:id="833"/>
      <w:bookmarkEnd w:id="834"/>
      <w:bookmarkEnd w:id="838"/>
    </w:p>
    <w:p w14:paraId="1FBAD723" w14:textId="67A26E9E" w:rsidR="000E1214" w:rsidRDefault="00A87198">
      <w:r>
        <w:t xml:space="preserve">This section defines an abstract data set called the </w:t>
      </w:r>
      <w:r>
        <w:rPr>
          <w:rStyle w:val="Strong"/>
          <w:i/>
          <w:iCs/>
        </w:rPr>
        <w:t>DFDL Information Set</w:t>
      </w:r>
      <w:r>
        <w:t xml:space="preserve"> (</w:t>
      </w:r>
      <w:r>
        <w:rPr>
          <w:rStyle w:val="Strong"/>
          <w:i/>
          <w:iCs/>
        </w:rPr>
        <w:t>Infoset</w:t>
      </w:r>
      <w:r>
        <w:t xml:space="preserve">). Its purpose is to define </w:t>
      </w:r>
      <w:ins w:id="839" w:author="Mike Beckerle" w:date="2020-10-07T14:41:00Z">
        <w:r w:rsidR="00AA0FDE">
          <w:t>what</w:t>
        </w:r>
      </w:ins>
      <w:r>
        <w:t xml:space="preserve"> </w:t>
      </w:r>
      <w:r w:rsidR="00EA2EAC">
        <w:t>is</w:t>
      </w:r>
      <w:r>
        <w:t xml:space="preserve"> provided:</w:t>
      </w:r>
    </w:p>
    <w:p w14:paraId="5DDC1D99" w14:textId="61326F6F" w:rsidR="000E1214" w:rsidRDefault="00A87198">
      <w:pPr>
        <w:pStyle w:val="ListParagraph"/>
        <w:numPr>
          <w:ilvl w:val="0"/>
          <w:numId w:val="28"/>
        </w:numPr>
      </w:pPr>
      <w:r>
        <w:t>to an invoking application by a DFDL parser when parsing DFDL-described data using a DFDL Schema;</w:t>
      </w:r>
    </w:p>
    <w:p w14:paraId="60686626" w14:textId="66E9D48E" w:rsidR="000E1214" w:rsidRDefault="00A87198">
      <w:pPr>
        <w:pStyle w:val="ListParagraph"/>
        <w:numPr>
          <w:ilvl w:val="0"/>
          <w:numId w:val="28"/>
        </w:numPr>
      </w:pPr>
      <w:r>
        <w:t>to a DFDL unparser by an invoking application when generating DFDL-described data using a DFDL Schema</w:t>
      </w:r>
    </w:p>
    <w:p w14:paraId="2023AB67" w14:textId="511F5E0B" w:rsidR="000E1214" w:rsidRDefault="00A87198">
      <w:r>
        <w:t xml:space="preserve">The DFDL Infoset contains enough information so that a DFDL schema can be defined that will unparse the </w:t>
      </w:r>
      <w:r w:rsidR="00933F0E">
        <w:t>Infoset</w:t>
      </w:r>
      <w:r>
        <w:t xml:space="preserve"> and reparse the resultant data stream to produce the same </w:t>
      </w:r>
      <w:r w:rsidR="00933F0E">
        <w:t>Infoset</w:t>
      </w:r>
      <w:r>
        <w:t xml:space="preserve">. </w:t>
      </w:r>
    </w:p>
    <w:p w14:paraId="137361F7" w14:textId="77777777" w:rsidR="000E1214" w:rsidRDefault="00A87198">
      <w:r>
        <w:t xml:space="preserve">There is no requirement for DFDL-described data to be valid in order to have a DFDL information set. </w:t>
      </w:r>
    </w:p>
    <w:p w14:paraId="4C820883" w14:textId="77777777" w:rsidR="000E1214" w:rsidRDefault="00A87198">
      <w:pPr>
        <w:keepNext/>
        <w:jc w:val="center"/>
      </w:pPr>
      <w:ins w:id="840" w:author="Mike Beckerle" w:date="2020-04-09T17:45:00Z">
        <w:r>
          <w:rPr>
            <w:noProof/>
          </w:rPr>
          <w:drawing>
            <wp:inline distT="0" distB="0" distL="0" distR="0" wp14:anchorId="09EC9D69" wp14:editId="555F758C">
              <wp:extent cx="54864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ins>
    </w:p>
    <w:p w14:paraId="338D63E1" w14:textId="69BE3B54" w:rsidR="000E1214" w:rsidRDefault="00A87198">
      <w:pPr>
        <w:pStyle w:val="Caption"/>
      </w:pPr>
      <w:bookmarkStart w:id="841" w:name="_Ref37860160"/>
      <w:r>
        <w:t xml:space="preserve">Figure </w:t>
      </w:r>
      <w:ins w:id="842" w:author="Mike Beckerle" w:date="2020-04-09T17:45:00Z">
        <w:r>
          <w:fldChar w:fldCharType="begin"/>
        </w:r>
      </w:ins>
      <w:r>
        <w:instrText xml:space="preserve"> SEQ Figure \* ARABIC </w:instrText>
      </w:r>
      <w:ins w:id="843" w:author="Mike Beckerle" w:date="2020-04-09T17:45:00Z">
        <w:r>
          <w:fldChar w:fldCharType="separate"/>
        </w:r>
      </w:ins>
      <w:r w:rsidR="008A37A6">
        <w:rPr>
          <w:noProof/>
        </w:rPr>
        <w:t>1</w:t>
      </w:r>
      <w:ins w:id="844" w:author="Mike Beckerle" w:date="2020-04-09T17:45:00Z">
        <w:r>
          <w:fldChar w:fldCharType="end"/>
        </w:r>
      </w:ins>
      <w:r>
        <w:t xml:space="preserve"> DFDL Infoset Object Model</w:t>
      </w:r>
      <w:bookmarkEnd w:id="841"/>
    </w:p>
    <w:p w14:paraId="004185E5" w14:textId="20DD26EC" w:rsidR="00D71BE8" w:rsidRDefault="00D71BE8" w:rsidP="00D71BE8">
      <w:r>
        <w:t xml:space="preserve">The DFDL information set is presented above in </w:t>
      </w:r>
      <w:r w:rsidRPr="00065302">
        <w:rPr>
          <w:rStyle w:val="Hyperlink"/>
        </w:rPr>
        <w:fldChar w:fldCharType="begin"/>
      </w:r>
      <w:r w:rsidRPr="00065302">
        <w:rPr>
          <w:rStyle w:val="Hyperlink"/>
        </w:rPr>
        <w:instrText xml:space="preserve"> REF _Ref37860160 \h </w:instrText>
      </w:r>
      <w:r w:rsidRPr="00065302">
        <w:rPr>
          <w:rStyle w:val="Hyperlink"/>
        </w:rPr>
      </w:r>
      <w:r w:rsidRPr="00065302">
        <w:rPr>
          <w:rStyle w:val="Hyperlink"/>
        </w:rPr>
        <w:fldChar w:fldCharType="separate"/>
      </w:r>
      <w:ins w:id="845" w:author="Mike Beckerle" w:date="2020-10-09T10:19:00Z">
        <w:r w:rsidR="008A37A6">
          <w:t xml:space="preserve">Figure </w:t>
        </w:r>
        <w:r w:rsidR="008A37A6">
          <w:rPr>
            <w:noProof/>
          </w:rPr>
          <w:t>1</w:t>
        </w:r>
        <w:r w:rsidR="008A37A6">
          <w:t xml:space="preserve"> DFDL Infoset Object Model</w:t>
        </w:r>
      </w:ins>
      <w:del w:id="846" w:author="Mike Beckerle" w:date="2020-10-09T10:19:00Z">
        <w:r w:rsidR="00404DC4" w:rsidRPr="00065302" w:rsidDel="008A37A6">
          <w:rPr>
            <w:rStyle w:val="Hyperlink"/>
          </w:rPr>
          <w:delText>Figure 1 DFDL Infoset Object Model</w:delText>
        </w:r>
      </w:del>
      <w:r w:rsidRPr="00065302">
        <w:rPr>
          <w:rStyle w:val="Hyperlink"/>
        </w:rPr>
        <w:fldChar w:fldCharType="end"/>
      </w:r>
      <w:r>
        <w:t xml:space="preserve"> as an object model using a Unified Modeling Language (UML) class diagram </w:t>
      </w:r>
      <w:r>
        <w:rPr>
          <w:noProof/>
        </w:rPr>
        <w:t>[</w:t>
      </w:r>
      <w:r w:rsidR="00912122">
        <w:fldChar w:fldCharType="begin"/>
      </w:r>
      <w:r w:rsidR="00912122">
        <w:instrText xml:space="preserve"> HYPERLINK \l "a_UML" </w:instrText>
      </w:r>
      <w:ins w:id="847" w:author="Mike Beckerle" w:date="2020-10-09T10:19:00Z"/>
      <w:r w:rsidR="00912122">
        <w:fldChar w:fldCharType="separate"/>
      </w:r>
      <w:r w:rsidRPr="00CC44F2">
        <w:rPr>
          <w:rStyle w:val="Hyperlink"/>
        </w:rPr>
        <w:t>UML</w:t>
      </w:r>
      <w:r w:rsidR="00912122">
        <w:rPr>
          <w:rStyle w:val="Hyperlink"/>
        </w:rPr>
        <w:fldChar w:fldCharType="end"/>
      </w:r>
      <w:r>
        <w:rPr>
          <w:noProof/>
        </w:rPr>
        <w:t>]</w:t>
      </w:r>
      <w:r>
        <w:t>.</w:t>
      </w:r>
    </w:p>
    <w:p w14:paraId="6CBA6301" w14:textId="48328881" w:rsidR="00D71BE8" w:rsidRDefault="00D71BE8" w:rsidP="00D71BE8">
      <w:r>
        <w:t>The structure of the information set follows the Composite design pattern</w:t>
      </w:r>
      <w:r w:rsidR="00CC44F2">
        <w:t xml:space="preserve"> </w:t>
      </w:r>
      <w:r w:rsidR="00CC44F2">
        <w:fldChar w:fldCharType="begin"/>
      </w:r>
      <w:r w:rsidR="00CC44F2">
        <w:instrText xml:space="preserve"> REF Composite \h  \* MERGEFORMAT </w:instrText>
      </w:r>
      <w:r w:rsidR="00CC44F2">
        <w:fldChar w:fldCharType="separate"/>
      </w:r>
      <w:ins w:id="848" w:author="Mike Beckerle" w:date="2020-10-09T10:19:00Z">
        <w:r w:rsidR="008A37A6">
          <w:t>[</w:t>
        </w:r>
        <w:r w:rsidR="008A37A6" w:rsidRPr="008A37A6">
          <w:rPr>
            <w:rStyle w:val="Hyperlink"/>
          </w:rPr>
          <w:t>Composite]</w:t>
        </w:r>
      </w:ins>
      <w:del w:id="849" w:author="Mike Beckerle" w:date="2020-10-09T10:19:00Z">
        <w:r w:rsidR="00CC44F2" w:rsidDel="008A37A6">
          <w:delText>[</w:delText>
        </w:r>
        <w:r w:rsidR="00CC44F2" w:rsidRPr="00CC44F2" w:rsidDel="008A37A6">
          <w:rPr>
            <w:rStyle w:val="Hyperlink"/>
          </w:rPr>
          <w:delText>]</w:delText>
        </w:r>
      </w:del>
      <w:r w:rsidR="00CC44F2">
        <w:fldChar w:fldCharType="end"/>
      </w:r>
      <w:r>
        <w:t>. In case of inconsistency or ambiguity, the following discussion takes precedence.</w:t>
      </w:r>
    </w:p>
    <w:p w14:paraId="5288E4F5" w14:textId="1CD0D83F" w:rsidR="00D71BE8" w:rsidRDefault="00D71BE8">
      <w:r>
        <w:t xml:space="preserve">DFDL </w:t>
      </w:r>
      <w:del w:id="850" w:author="Mike Beckerle" w:date="2020-10-07T14:42:00Z">
        <w:r w:rsidDel="00AA0FDE">
          <w:delText xml:space="preserve">can </w:delText>
        </w:r>
      </w:del>
      <w:r>
        <w:t>describe</w:t>
      </w:r>
      <w:ins w:id="851" w:author="Mike Beckerle" w:date="2020-10-07T14:42:00Z">
        <w:r w:rsidR="00AA0FDE">
          <w:t>s</w:t>
        </w:r>
      </w:ins>
      <w:r>
        <w:t xml:space="preserve"> the format of the physical representation for data whose structure conforms to this model. Note that this model allows hierarchically nested data but does not allow representation of arbitrary connected graphs of data objects.</w:t>
      </w:r>
    </w:p>
    <w:p w14:paraId="523D83DB" w14:textId="66CFF222" w:rsidR="000E1214" w:rsidRDefault="00A87198">
      <w:r>
        <w:t xml:space="preserve">DFDL information sets may be created by methods (not described in this specification) other than parsing DFDL-described data. </w:t>
      </w:r>
    </w:p>
    <w:p w14:paraId="1CF84F96" w14:textId="2E8E4D8B" w:rsidR="000E1214" w:rsidRDefault="00A87198">
      <w:r>
        <w:t xml:space="preserve">A DFDL information set consists of a number of </w:t>
      </w:r>
      <w:r>
        <w:rPr>
          <w:rStyle w:val="Strong"/>
          <w:i/>
          <w:iCs/>
        </w:rPr>
        <w:t>information items</w:t>
      </w:r>
      <w:r>
        <w:t xml:space="preserve">; or just </w:t>
      </w:r>
      <w:r>
        <w:rPr>
          <w:rStyle w:val="Emphasis"/>
        </w:rPr>
        <w:t>items</w:t>
      </w:r>
      <w:r>
        <w:t xml:space="preserve"> for short. The information set for any well-formed DFDL-described data will contain at least a document information item and one element information item. An information item is an abstract description of a part of some DFDL-described data: each information item has a set of associated named </w:t>
      </w:r>
      <w:r>
        <w:rPr>
          <w:b/>
          <w:i/>
        </w:rPr>
        <w:t>members</w:t>
      </w:r>
      <w:r>
        <w:t xml:space="preserve">. In this specification, the member names are shown in square brackets, </w:t>
      </w:r>
      <w:r>
        <w:rPr>
          <w:rStyle w:val="Strong"/>
        </w:rPr>
        <w:t>[thus]</w:t>
      </w:r>
      <w:r>
        <w:t xml:space="preserve">. The types of information item are listed in Section </w:t>
      </w:r>
      <w:r w:rsidRPr="00065302">
        <w:rPr>
          <w:rStyle w:val="Hyperlink"/>
        </w:rPr>
        <w:fldChar w:fldCharType="begin"/>
      </w:r>
      <w:r w:rsidRPr="00065302">
        <w:rPr>
          <w:rStyle w:val="Hyperlink"/>
        </w:rPr>
        <w:instrText xml:space="preserve"> REF infoitem \r \h </w:instrText>
      </w:r>
      <w:r w:rsidRPr="00065302">
        <w:rPr>
          <w:rStyle w:val="Hyperlink"/>
        </w:rPr>
      </w:r>
      <w:r w:rsidRPr="00065302">
        <w:rPr>
          <w:rStyle w:val="Hyperlink"/>
        </w:rPr>
        <w:fldChar w:fldCharType="separate"/>
      </w:r>
      <w:r w:rsidR="008A37A6">
        <w:rPr>
          <w:rStyle w:val="Hyperlink"/>
        </w:rPr>
        <w:t>4.2</w:t>
      </w:r>
      <w:r w:rsidRPr="00065302">
        <w:rPr>
          <w:rStyle w:val="Hyperlink"/>
        </w:rPr>
        <w:fldChar w:fldCharType="end"/>
      </w:r>
      <w:r>
        <w:t xml:space="preserve"> </w:t>
      </w:r>
      <w:r w:rsidR="00912122">
        <w:fldChar w:fldCharType="begin"/>
      </w:r>
      <w:r w:rsidR="00912122">
        <w:instrText xml:space="preserve"> HYPERLINK \l "_Information_Items" </w:instrText>
      </w:r>
      <w:ins w:id="852" w:author="Mike Beckerle" w:date="2020-10-09T10:19:00Z"/>
      <w:r w:rsidR="00912122">
        <w:fldChar w:fldCharType="separate"/>
      </w:r>
      <w:r>
        <w:rPr>
          <w:rStyle w:val="Hyperlink"/>
        </w:rPr>
        <w:t>Information Items</w:t>
      </w:r>
      <w:r w:rsidR="00912122">
        <w:rPr>
          <w:rStyle w:val="Hyperlink"/>
        </w:rPr>
        <w:fldChar w:fldCharType="end"/>
      </w:r>
      <w:r>
        <w:t xml:space="preserve">. </w:t>
      </w:r>
    </w:p>
    <w:p w14:paraId="7D11FDF6" w14:textId="1304A728" w:rsidR="000E1214" w:rsidRDefault="00A87198">
      <w:r>
        <w:t>The DFDL Information Set does not require or favor a specific implementation interface paradigm</w:t>
      </w:r>
      <w:del w:id="853" w:author="Mike Beckerle" w:date="2020-04-09T16:34:00Z">
        <w:r>
          <w:delText xml:space="preserve">rfaces. </w:delText>
        </w:r>
      </w:del>
      <w:ins w:id="854" w:author="Mike Beckerle" w:date="2020-04-09T16:34:00Z">
        <w:r>
          <w:t xml:space="preserve">. </w:t>
        </w:r>
      </w:ins>
      <w:r>
        <w:t xml:space="preserve">This specification presents the information set as a modified tree for the sake of clarity and simplicity, but there is no requirement that the DFDL Information Set be made available through a tree structure; other types of interfaces, including (but not limited to) event-based and query-based interfaces, are also capable of providing information conforming to the DFDL Information Set. </w:t>
      </w:r>
    </w:p>
    <w:p w14:paraId="3648C9B8" w14:textId="77777777" w:rsidR="000E1214" w:rsidRDefault="00A87198">
      <w:r>
        <w:t xml:space="preserve">The terms "information set" and "information item" are similar in meaning to the generic terms "tree" and "node", as they are used in computing. However, the former terms are used in this specification to reduce possible confusion with other specific data models. </w:t>
      </w:r>
    </w:p>
    <w:p w14:paraId="216F5B5B" w14:textId="24419461" w:rsidR="000E1214" w:rsidRDefault="00A87198">
      <w:r>
        <w:t xml:space="preserve">The DFDL Information Set is similar in purpose to the XML Information Set </w:t>
      </w:r>
      <w:r>
        <w:rPr>
          <w:noProof/>
        </w:rPr>
        <w:t>[</w:t>
      </w:r>
      <w:r w:rsidR="00912122">
        <w:fldChar w:fldCharType="begin"/>
      </w:r>
      <w:r w:rsidR="00912122">
        <w:instrText xml:space="preserve"> HYPERLINK \l "a_XMLInfoset" </w:instrText>
      </w:r>
      <w:ins w:id="855" w:author="Mike Beckerle" w:date="2020-10-09T10:19:00Z"/>
      <w:r w:rsidR="00912122">
        <w:fldChar w:fldCharType="separate"/>
      </w:r>
      <w:r>
        <w:rPr>
          <w:rStyle w:val="Hyperlink"/>
          <w:noProof/>
        </w:rPr>
        <w:t>XMLInfoset</w:t>
      </w:r>
      <w:r w:rsidR="00912122">
        <w:rPr>
          <w:rStyle w:val="Hyperlink"/>
          <w:noProof/>
        </w:rPr>
        <w:fldChar w:fldCharType="end"/>
      </w:r>
      <w:r>
        <w:rPr>
          <w:noProof/>
        </w:rPr>
        <w:t>]</w:t>
      </w:r>
      <w:r>
        <w:t xml:space="preserve">, however, it is not identical, nor a perfect subset, as there are important differences such as that the DFDL </w:t>
      </w:r>
      <w:r w:rsidR="00933F0E">
        <w:t>Infoset</w:t>
      </w:r>
      <w:r>
        <w:t xml:space="preserve"> does not have ‘text’ nodes that are a primary feature of the XML </w:t>
      </w:r>
      <w:r w:rsidR="00933F0E">
        <w:t>Infoset</w:t>
      </w:r>
      <w:ins w:id="856" w:author="Mike Beckerle" w:date="2020-10-07T14:44:00Z">
        <w:r w:rsidR="00AA0FDE">
          <w:t>,</w:t>
        </w:r>
      </w:ins>
      <w:r>
        <w:t xml:space="preserve"> </w:t>
      </w:r>
      <w:del w:id="857" w:author="Mike Beckerle" w:date="2020-10-07T14:44:00Z">
        <w:r w:rsidDel="00AA0FDE">
          <w:delText xml:space="preserve">and </w:delText>
        </w:r>
      </w:del>
      <w:ins w:id="858" w:author="Mike Beckerle" w:date="2020-10-07T14:44:00Z">
        <w:r w:rsidR="00AA0FDE">
          <w:t>as well as that</w:t>
        </w:r>
      </w:ins>
      <w:ins w:id="859" w:author="Mike Beckerle" w:date="2020-10-07T14:43:00Z">
        <w:r w:rsidR="00AA0FDE">
          <w:t xml:space="preserve"> </w:t>
        </w:r>
      </w:ins>
      <w:r>
        <w:t xml:space="preserve">the contents of strings is much less restricted in the DFDL </w:t>
      </w:r>
      <w:r w:rsidR="00933F0E">
        <w:t>Infoset</w:t>
      </w:r>
      <w:r>
        <w:t>.</w:t>
      </w:r>
    </w:p>
    <w:p w14:paraId="48107EC9" w14:textId="77777777" w:rsidR="000E1214" w:rsidRDefault="00A87198" w:rsidP="00B31DA3">
      <w:pPr>
        <w:pStyle w:val="Heading2"/>
      </w:pPr>
      <w:bookmarkStart w:id="860" w:name="_Toc53133998"/>
      <w:r>
        <w:t>"No Value''</w:t>
      </w:r>
      <w:bookmarkEnd w:id="860"/>
    </w:p>
    <w:p w14:paraId="1E92CF99" w14:textId="5720B812" w:rsidR="000E1214" w:rsidRDefault="00A87198">
      <w:pPr>
        <w:pStyle w:val="nobreak"/>
      </w:pPr>
      <w:r>
        <w:t xml:space="preserve">In the discussion of Information Items and their members below, some members may sometimes have the value </w:t>
      </w:r>
      <w:r>
        <w:rPr>
          <w:b/>
          <w:i/>
        </w:rPr>
        <w:t>no value</w:t>
      </w:r>
      <w:r>
        <w:t xml:space="preserve">, and it is said that such a member has no value. This value is distinct from all other values. In particular it is distinct from the empty string, the empty set, and the empty list, each of which simply has no members. The concept of no-value is also orthogonal to how nillable elements are represented in the </w:t>
      </w:r>
      <w:r w:rsidR="00933F0E">
        <w:t>Infoset</w:t>
      </w:r>
      <w:r>
        <w:t xml:space="preserve">, which uses a separate </w:t>
      </w:r>
      <w:r>
        <w:rPr>
          <w:b/>
          <w:bCs/>
        </w:rPr>
        <w:t>[nilled]</w:t>
      </w:r>
      <w:r>
        <w:t xml:space="preserve"> boolean flag, not a distinguished value.</w:t>
      </w:r>
    </w:p>
    <w:p w14:paraId="0132D39D" w14:textId="77777777" w:rsidR="000E1214" w:rsidRDefault="00A87198" w:rsidP="00B31DA3">
      <w:pPr>
        <w:pStyle w:val="Heading2"/>
      </w:pPr>
      <w:bookmarkStart w:id="861" w:name="_Information_Items"/>
      <w:bookmarkStart w:id="862" w:name="infoitem"/>
      <w:bookmarkStart w:id="863" w:name="_Toc199516224"/>
      <w:bookmarkStart w:id="864" w:name="_Toc194983903"/>
      <w:bookmarkStart w:id="865" w:name="_Toc243112741"/>
      <w:bookmarkStart w:id="866" w:name="_Toc349042616"/>
      <w:bookmarkStart w:id="867" w:name="_Toc53133999"/>
      <w:bookmarkEnd w:id="861"/>
      <w:r>
        <w:t>Information Items</w:t>
      </w:r>
      <w:bookmarkEnd w:id="862"/>
      <w:bookmarkEnd w:id="863"/>
      <w:bookmarkEnd w:id="864"/>
      <w:bookmarkEnd w:id="865"/>
      <w:bookmarkEnd w:id="866"/>
      <w:bookmarkEnd w:id="867"/>
    </w:p>
    <w:p w14:paraId="15ECD5E6" w14:textId="77777777" w:rsidR="000E1214" w:rsidRDefault="00A87198">
      <w:r>
        <w:t xml:space="preserve">An information set contains two different types of information items, as explained in the following sections. Every information item has members. For ease of reference, each member is given a name, indicated </w:t>
      </w:r>
      <w:r>
        <w:rPr>
          <w:rStyle w:val="Strong"/>
        </w:rPr>
        <w:t>[thus]</w:t>
      </w:r>
      <w:r>
        <w:t xml:space="preserve">. </w:t>
      </w:r>
    </w:p>
    <w:p w14:paraId="39D6A44F" w14:textId="77777777" w:rsidR="000E1214" w:rsidRDefault="00A87198" w:rsidP="00BC2419">
      <w:pPr>
        <w:pStyle w:val="Heading3"/>
        <w:rPr>
          <w:rFonts w:eastAsia="Times New Roman"/>
        </w:rPr>
      </w:pPr>
      <w:bookmarkStart w:id="868" w:name="_Toc322911512"/>
      <w:bookmarkStart w:id="869" w:name="_Toc322912051"/>
      <w:bookmarkStart w:id="870" w:name="_Toc322911513"/>
      <w:bookmarkStart w:id="871" w:name="_Toc322912052"/>
      <w:bookmarkStart w:id="872" w:name="_2.1._Document_Information"/>
      <w:bookmarkStart w:id="873" w:name="infoitem.document"/>
      <w:bookmarkStart w:id="874" w:name="_Toc199516225"/>
      <w:bookmarkStart w:id="875" w:name="_Toc194983904"/>
      <w:bookmarkStart w:id="876" w:name="_Toc243112742"/>
      <w:bookmarkStart w:id="877" w:name="_Toc349042617"/>
      <w:bookmarkStart w:id="878" w:name="_Toc53134000"/>
      <w:bookmarkEnd w:id="868"/>
      <w:bookmarkEnd w:id="869"/>
      <w:bookmarkEnd w:id="870"/>
      <w:bookmarkEnd w:id="871"/>
      <w:bookmarkEnd w:id="872"/>
      <w:r>
        <w:rPr>
          <w:rFonts w:eastAsia="Times New Roman"/>
        </w:rPr>
        <w:t>Document Information Item</w:t>
      </w:r>
      <w:bookmarkEnd w:id="873"/>
      <w:bookmarkEnd w:id="874"/>
      <w:bookmarkEnd w:id="875"/>
      <w:bookmarkEnd w:id="876"/>
      <w:bookmarkEnd w:id="877"/>
      <w:bookmarkEnd w:id="878"/>
    </w:p>
    <w:p w14:paraId="7A6A422D" w14:textId="77777777" w:rsidR="000E1214" w:rsidRDefault="00A87198">
      <w:r>
        <w:t xml:space="preserve">There is exactly one </w:t>
      </w:r>
      <w:r>
        <w:rPr>
          <w:rStyle w:val="Strong"/>
          <w:i/>
          <w:iCs/>
        </w:rPr>
        <w:t>document information item</w:t>
      </w:r>
      <w:r>
        <w:t xml:space="preserve"> in the information set, and all other information items are accessible through the [root] member of the document information item. </w:t>
      </w:r>
    </w:p>
    <w:p w14:paraId="5979A7D7" w14:textId="77777777" w:rsidR="000E1214" w:rsidRDefault="00A87198">
      <w:r>
        <w:t>There is no specific DFDL schema component that corresponds to this item. It is a concrete artifact describing the information set.</w:t>
      </w:r>
    </w:p>
    <w:p w14:paraId="2B28C7BC" w14:textId="77777777" w:rsidR="000E1214" w:rsidRDefault="00A87198">
      <w:r>
        <w:t>The document information item has the following members:</w:t>
      </w:r>
    </w:p>
    <w:p w14:paraId="56834EF6" w14:textId="77777777" w:rsidR="000E1214" w:rsidRDefault="00A87198">
      <w:r>
        <w:rPr>
          <w:rStyle w:val="Strong"/>
        </w:rPr>
        <w:t>[root]</w:t>
      </w:r>
      <w:r>
        <w:t xml:space="preserve"> The element information item corresponding to the root element declaration of the DFDL Schema. </w:t>
      </w:r>
    </w:p>
    <w:p w14:paraId="06792124" w14:textId="02E620A3" w:rsidR="000E1214" w:rsidRDefault="00A87198">
      <w:r>
        <w:rPr>
          <w:rStyle w:val="Strong"/>
        </w:rPr>
        <w:t>[dfdlVersion]</w:t>
      </w:r>
      <w:r>
        <w:t xml:space="preserve"> String. The version of the DFDL specification to which this information set conforms. For DFDL V1.0 this is </w:t>
      </w:r>
      <w:r w:rsidR="00912122">
        <w:fldChar w:fldCharType="begin"/>
      </w:r>
      <w:r w:rsidR="00912122">
        <w:instrText xml:space="preserve"> HYPERLINK "http://dataformat.org/dfdl-1.0" </w:instrText>
      </w:r>
      <w:ins w:id="879" w:author="Mike Beckerle" w:date="2020-10-09T10:19:00Z"/>
      <w:r w:rsidR="00912122">
        <w:fldChar w:fldCharType="separate"/>
      </w:r>
      <w:r>
        <w:rPr>
          <w:rStyle w:val="Hyperlink"/>
          <w:color w:val="auto"/>
          <w:u w:val="none"/>
        </w:rPr>
        <w:t>'dfdl-1.0</w:t>
      </w:r>
      <w:r w:rsidR="00912122">
        <w:rPr>
          <w:rStyle w:val="Hyperlink"/>
          <w:color w:val="auto"/>
          <w:u w:val="none"/>
        </w:rPr>
        <w:fldChar w:fldCharType="end"/>
      </w:r>
      <w:r>
        <w:t>'</w:t>
      </w:r>
    </w:p>
    <w:p w14:paraId="6FF91986" w14:textId="77777777" w:rsidR="000E1214" w:rsidRDefault="00A87198">
      <w:r>
        <w:rPr>
          <w:b/>
        </w:rPr>
        <w:t>[schema]</w:t>
      </w:r>
      <w:r>
        <w:t xml:space="preserve"> String. This member is reserved for future use.</w:t>
      </w:r>
    </w:p>
    <w:p w14:paraId="42551367" w14:textId="77777777" w:rsidR="000E1214" w:rsidRDefault="00A87198" w:rsidP="00BC2419">
      <w:pPr>
        <w:pStyle w:val="Heading3"/>
        <w:rPr>
          <w:rFonts w:eastAsia="Times New Roman"/>
        </w:rPr>
      </w:pPr>
      <w:bookmarkStart w:id="880" w:name="_Toc25589700"/>
      <w:bookmarkStart w:id="881" w:name="_Toc27060967"/>
      <w:bookmarkStart w:id="882" w:name="_Toc349042618"/>
      <w:bookmarkStart w:id="883" w:name="_Toc243112743"/>
      <w:bookmarkStart w:id="884" w:name="_Toc194983905"/>
      <w:bookmarkStart w:id="885" w:name="_Toc199516226"/>
      <w:bookmarkStart w:id="886" w:name="infoitem.element"/>
      <w:bookmarkStart w:id="887" w:name="_Toc53134001"/>
      <w:bookmarkEnd w:id="880"/>
      <w:bookmarkEnd w:id="881"/>
      <w:r>
        <w:rPr>
          <w:rFonts w:eastAsia="Times New Roman"/>
        </w:rPr>
        <w:t>Element Information Items</w:t>
      </w:r>
      <w:bookmarkEnd w:id="882"/>
      <w:bookmarkEnd w:id="883"/>
      <w:bookmarkEnd w:id="884"/>
      <w:bookmarkEnd w:id="885"/>
      <w:bookmarkEnd w:id="886"/>
      <w:bookmarkEnd w:id="887"/>
    </w:p>
    <w:p w14:paraId="54D63BA5" w14:textId="77777777" w:rsidR="000E1214" w:rsidRDefault="00A87198">
      <w:r>
        <w:t xml:space="preserve">There is an </w:t>
      </w:r>
      <w:r>
        <w:rPr>
          <w:rStyle w:val="Strong"/>
          <w:i/>
          <w:iCs/>
        </w:rPr>
        <w:t>element information item</w:t>
      </w:r>
      <w:r>
        <w:t xml:space="preserve"> for each value parsed from the non-hidden DFDL-described data. This corresponds to an occurrence of a non-hidden element declaration of simple type in the DFDL Schema and is known as a </w:t>
      </w:r>
      <w:r>
        <w:rPr>
          <w:b/>
          <w:bCs/>
          <w:i/>
          <w:iCs/>
        </w:rPr>
        <w:t>simple element information item</w:t>
      </w:r>
      <w:r>
        <w:t>.</w:t>
      </w:r>
    </w:p>
    <w:p w14:paraId="39BB11FE" w14:textId="77777777" w:rsidR="000E1214" w:rsidRDefault="00A87198">
      <w:r>
        <w:t xml:space="preserve">There is an </w:t>
      </w:r>
      <w:r>
        <w:rPr>
          <w:rStyle w:val="Strong"/>
          <w:i/>
          <w:iCs/>
        </w:rPr>
        <w:t>element information item</w:t>
      </w:r>
      <w:r>
        <w:t xml:space="preserve"> for each explicitly declared structure in the DFDL-described data. This corresponds to an occurrence of an element declaration of complex type in the DFDL Schema and is known as a </w:t>
      </w:r>
      <w:r>
        <w:rPr>
          <w:b/>
          <w:bCs/>
          <w:i/>
          <w:iCs/>
        </w:rPr>
        <w:t>complex element information item</w:t>
      </w:r>
      <w:r>
        <w:t>.</w:t>
      </w:r>
    </w:p>
    <w:p w14:paraId="58AE0A13" w14:textId="16B2D32E" w:rsidR="000E1214" w:rsidRDefault="00A87198">
      <w:r>
        <w:t>In this information set, as in an XML document, an array is just a set of adjacent elements with the same name and namespace.</w:t>
      </w:r>
    </w:p>
    <w:p w14:paraId="27C55BB6" w14:textId="0D95E0A0" w:rsidR="000E1214" w:rsidRDefault="00A87198">
      <w:r>
        <w:t>The [root] member of the document information item corresponds to the root element declaration of a DFDL Schema, and all other element information items are accessible by recursively following its [children] member.</w:t>
      </w:r>
    </w:p>
    <w:p w14:paraId="595C22AB" w14:textId="77777777" w:rsidR="000E1214" w:rsidRDefault="00A87198">
      <w:r>
        <w:t>An element information item has the following members:</w:t>
      </w:r>
    </w:p>
    <w:p w14:paraId="3EAAD3E3" w14:textId="77777777" w:rsidR="000E1214" w:rsidRDefault="00A87198">
      <w:r>
        <w:rPr>
          <w:rStyle w:val="Strong"/>
        </w:rPr>
        <w:t>[namespace]</w:t>
      </w:r>
      <w:r>
        <w:t xml:space="preserve"> String. The namespace, if any, of the element. If the element does not belong to a namespace, the value is the empty string.</w:t>
      </w:r>
    </w:p>
    <w:p w14:paraId="3A8F762B" w14:textId="77777777" w:rsidR="000E1214" w:rsidRDefault="00A87198">
      <w:r>
        <w:rPr>
          <w:rStyle w:val="Strong"/>
        </w:rPr>
        <w:t>[name]</w:t>
      </w:r>
      <w:r>
        <w:t xml:space="preserve"> String. The local part of the element name.</w:t>
      </w:r>
    </w:p>
    <w:p w14:paraId="2CB52D22" w14:textId="77777777" w:rsidR="000E1214" w:rsidRDefault="00A87198">
      <w:r>
        <w:rPr>
          <w:rStyle w:val="Strong"/>
        </w:rPr>
        <w:t>[document]</w:t>
      </w:r>
      <w:r>
        <w:t xml:space="preserve"> The document information item representing the DFDL information set that contains this element. This element is empty except in the root element of an information set.</w:t>
      </w:r>
    </w:p>
    <w:p w14:paraId="3BD8E53E" w14:textId="20CF5501" w:rsidR="00C0708D" w:rsidRDefault="00A87198" w:rsidP="00C0708D">
      <w:r>
        <w:rPr>
          <w:rStyle w:val="Strong"/>
        </w:rPr>
        <w:t>[dataType]</w:t>
      </w:r>
      <w:r>
        <w:t xml:space="preserve"> String. The name of the XML Schema 1.0 built-in simple type to which the value corresponds. DFDL supports a subset of these types listed in </w:t>
      </w:r>
      <w:r w:rsidR="0047079B">
        <w:t>S</w:t>
      </w:r>
      <w:r>
        <w:t>ection</w:t>
      </w:r>
      <w:r w:rsidR="0047079B">
        <w:t xml:space="preserve"> </w:t>
      </w:r>
      <w:r w:rsidR="0047079B" w:rsidRPr="00065302">
        <w:rPr>
          <w:rStyle w:val="Hyperlink"/>
        </w:rPr>
        <w:fldChar w:fldCharType="begin"/>
      </w:r>
      <w:r w:rsidR="0047079B" w:rsidRPr="00065302">
        <w:rPr>
          <w:rStyle w:val="Hyperlink"/>
        </w:rPr>
        <w:instrText xml:space="preserve"> REF _Ref50631257 \r \h </w:instrText>
      </w:r>
      <w:r w:rsidR="0047079B" w:rsidRPr="00065302">
        <w:rPr>
          <w:rStyle w:val="Hyperlink"/>
        </w:rPr>
      </w:r>
      <w:r w:rsidR="0047079B" w:rsidRPr="00065302">
        <w:rPr>
          <w:rStyle w:val="Hyperlink"/>
        </w:rPr>
        <w:fldChar w:fldCharType="separate"/>
      </w:r>
      <w:r w:rsidR="008A37A6">
        <w:rPr>
          <w:rStyle w:val="Hyperlink"/>
        </w:rPr>
        <w:t>5.1</w:t>
      </w:r>
      <w:r w:rsidR="0047079B" w:rsidRPr="00065302">
        <w:rPr>
          <w:rStyle w:val="Hyperlink"/>
        </w:rPr>
        <w:fldChar w:fldCharType="end"/>
      </w:r>
      <w:r w:rsidR="0047079B">
        <w:t xml:space="preserve"> </w:t>
      </w:r>
      <w:r w:rsidR="0047079B" w:rsidRPr="00065302">
        <w:rPr>
          <w:rStyle w:val="Hyperlink"/>
        </w:rPr>
        <w:fldChar w:fldCharType="begin"/>
      </w:r>
      <w:r w:rsidR="0047079B" w:rsidRPr="00065302">
        <w:rPr>
          <w:rStyle w:val="Hyperlink"/>
        </w:rPr>
        <w:instrText xml:space="preserve"> REF _Ref50631257 \h </w:instrText>
      </w:r>
      <w:r w:rsidR="0047079B" w:rsidRPr="00065302">
        <w:rPr>
          <w:rStyle w:val="Hyperlink"/>
        </w:rPr>
      </w:r>
      <w:r w:rsidR="0047079B" w:rsidRPr="00065302">
        <w:rPr>
          <w:rStyle w:val="Hyperlink"/>
        </w:rPr>
        <w:fldChar w:fldCharType="separate"/>
      </w:r>
      <w:ins w:id="888" w:author="Mike Beckerle" w:date="2020-10-09T10:19:00Z">
        <w:r w:rsidR="008A37A6">
          <w:t>DFDL Simple Types</w:t>
        </w:r>
      </w:ins>
      <w:del w:id="889" w:author="Mike Beckerle" w:date="2020-10-09T10:19:00Z">
        <w:r w:rsidR="00404DC4" w:rsidRPr="00065302" w:rsidDel="008A37A6">
          <w:rPr>
            <w:rStyle w:val="Hyperlink"/>
          </w:rPr>
          <w:delText>DFDL Simple Types</w:delText>
        </w:r>
      </w:del>
      <w:r w:rsidR="0047079B" w:rsidRPr="00065302">
        <w:rPr>
          <w:rStyle w:val="Hyperlink"/>
        </w:rPr>
        <w:fldChar w:fldCharType="end"/>
      </w:r>
      <w:r w:rsidR="0047079B">
        <w:t>.</w:t>
      </w:r>
      <w:r>
        <w:t xml:space="preserve"> </w:t>
      </w:r>
    </w:p>
    <w:p w14:paraId="44C363BB" w14:textId="6E4F5431" w:rsidR="000E1214" w:rsidRDefault="00A87198">
      <w:r>
        <w:rPr>
          <w:rStyle w:val="Strong"/>
        </w:rPr>
        <w:t xml:space="preserve">[nilled] </w:t>
      </w:r>
      <w:r>
        <w:rPr>
          <w:rStyle w:val="Strong"/>
          <w:b w:val="0"/>
        </w:rPr>
        <w:t xml:space="preserve">Boolean. True if the nillable item is nil. False if the nillable item is not nil. If the element is not nillable this member has no value. If this member is true then for a simple element the </w:t>
      </w:r>
      <w:r>
        <w:rPr>
          <w:rStyle w:val="Strong"/>
        </w:rPr>
        <w:t>[dataValue]</w:t>
      </w:r>
      <w:r>
        <w:rPr>
          <w:rStyle w:val="Strong"/>
          <w:b w:val="0"/>
        </w:rPr>
        <w:t xml:space="preserve"> member has no value, and for a complex element the </w:t>
      </w:r>
      <w:r>
        <w:rPr>
          <w:rStyle w:val="Strong"/>
        </w:rPr>
        <w:t>[children]</w:t>
      </w:r>
      <w:r>
        <w:rPr>
          <w:rStyle w:val="Strong"/>
          <w:b w:val="0"/>
        </w:rPr>
        <w:t xml:space="preserve"> member has no value. If this member is </w:t>
      </w:r>
      <w:r w:rsidR="00933F0E">
        <w:rPr>
          <w:rStyle w:val="Strong"/>
          <w:b w:val="0"/>
        </w:rPr>
        <w:t>true,</w:t>
      </w:r>
      <w:r>
        <w:rPr>
          <w:rStyle w:val="Strong"/>
          <w:b w:val="0"/>
        </w:rPr>
        <w:t xml:space="preserve"> then the Infoset item is said to be nil or nilled.</w:t>
      </w:r>
    </w:p>
    <w:p w14:paraId="16D5C697" w14:textId="77777777" w:rsidR="000E1214" w:rsidRDefault="00A87198">
      <w:r>
        <w:rPr>
          <w:b/>
        </w:rPr>
        <w:t>[array]</w:t>
      </w:r>
      <w:r>
        <w:t xml:space="preserve"> Boolean. True if the item is an array, meaning that it corresponds to an element having maxOccurs value greater than 1, or ‘unbounded’. </w:t>
      </w:r>
    </w:p>
    <w:p w14:paraId="2230578A" w14:textId="2E055914" w:rsidR="000E1214" w:rsidRDefault="00A87198">
      <w:r>
        <w:rPr>
          <w:rStyle w:val="Strong"/>
        </w:rPr>
        <w:t>[children]</w:t>
      </w:r>
      <w:r>
        <w:t xml:space="preserve"> An ordered set of zero or more element information items. The order they appear in the set is the order implied by the DFDL Schema. 'Ordered set' is not formally defined here, but two operations are assumed: 'count' gives the number of information items, and 'at (index)' gives the element at ordinal position 'index' starting from 1. In a simple element information item this member has no value. In a document information item this member contains exactly one element information item. If the </w:t>
      </w:r>
      <w:r>
        <w:rPr>
          <w:b/>
        </w:rPr>
        <w:t>[nilled]</w:t>
      </w:r>
      <w:r>
        <w:t xml:space="preserve"> member is </w:t>
      </w:r>
      <w:r w:rsidR="00933F0E">
        <w:t>true,</w:t>
      </w:r>
      <w:r>
        <w:t xml:space="preserve"> then this member has no value.</w:t>
      </w:r>
    </w:p>
    <w:p w14:paraId="339B03F4" w14:textId="77777777" w:rsidR="000E1214" w:rsidRDefault="00A87198">
      <w:r>
        <w:rPr>
          <w:rStyle w:val="Strong"/>
        </w:rPr>
        <w:t>[parent]</w:t>
      </w:r>
      <w:r>
        <w:t xml:space="preserve"> The complex element information item which contains this information item in its [children] member. In the root element of an information set this member is empty.</w:t>
      </w:r>
    </w:p>
    <w:p w14:paraId="5CF371AB" w14:textId="4CFCBA2A" w:rsidR="000E1214" w:rsidRDefault="00A87198">
      <w:r>
        <w:rPr>
          <w:rStyle w:val="Strong"/>
        </w:rPr>
        <w:t>[schema]</w:t>
      </w:r>
      <w:r>
        <w:t xml:space="preserve"> String. A reference to a schema component associated with this information item, if any. If not empty, the value </w:t>
      </w:r>
      <w:r w:rsidR="00EA2EAC">
        <w:t xml:space="preserve">MUST </w:t>
      </w:r>
      <w:r>
        <w:t xml:space="preserve">be an absolute or relative Schema Component Designator </w:t>
      </w:r>
      <w:r>
        <w:rPr>
          <w:noProof/>
        </w:rPr>
        <w:t>[</w:t>
      </w:r>
      <w:r w:rsidR="00912122">
        <w:fldChar w:fldCharType="begin"/>
      </w:r>
      <w:r w:rsidR="00912122">
        <w:instrText xml:space="preserve"> HYPERLINK \l "a_SCD" </w:instrText>
      </w:r>
      <w:ins w:id="890" w:author="Mike Beckerle" w:date="2020-10-09T10:19:00Z"/>
      <w:r w:rsidR="00912122">
        <w:fldChar w:fldCharType="separate"/>
      </w:r>
      <w:r>
        <w:rPr>
          <w:rStyle w:val="Hyperlink"/>
          <w:noProof/>
        </w:rPr>
        <w:t>SCD</w:t>
      </w:r>
      <w:r w:rsidR="00912122">
        <w:rPr>
          <w:rStyle w:val="Hyperlink"/>
          <w:noProof/>
        </w:rPr>
        <w:fldChar w:fldCharType="end"/>
      </w:r>
      <w:r>
        <w:rPr>
          <w:noProof/>
        </w:rPr>
        <w:t>]</w:t>
      </w:r>
      <w:r>
        <w:t>.</w:t>
      </w:r>
    </w:p>
    <w:p w14:paraId="025C98A6" w14:textId="77777777" w:rsidR="000E1214" w:rsidRDefault="00A87198">
      <w:r>
        <w:rPr>
          <w:rStyle w:val="Strong"/>
        </w:rPr>
        <w:t xml:space="preserve">[valid] </w:t>
      </w:r>
      <w:r>
        <w:t>Boolean</w:t>
      </w:r>
      <w:r>
        <w:rPr>
          <w:rStyle w:val="FootnoteReference"/>
          <w:bCs/>
        </w:rPr>
        <w:footnoteReference w:id="5"/>
      </w:r>
      <w:r>
        <w:t>.</w:t>
      </w:r>
      <w:r>
        <w:rPr>
          <w:rStyle w:val="Strong"/>
        </w:rPr>
        <w:t xml:space="preserve"> </w:t>
      </w:r>
      <w:r>
        <w:t xml:space="preserve">True if the element is valid as determined by a DFDL implementation that performs validation checking. A complex element information item is not valid if any of its </w:t>
      </w:r>
      <w:r>
        <w:rPr>
          <w:b/>
        </w:rPr>
        <w:t>[children]</w:t>
      </w:r>
      <w:r>
        <w:t xml:space="preserve"> are not valid. Empty if validation is not enabled. </w:t>
      </w:r>
    </w:p>
    <w:p w14:paraId="3558BE85" w14:textId="77777777" w:rsidR="000E1214" w:rsidRDefault="00A87198">
      <w:r>
        <w:rPr>
          <w:rStyle w:val="Strong"/>
        </w:rPr>
        <w:t>[unionMemberSchema]</w:t>
      </w:r>
      <w:r>
        <w:rPr>
          <w:rStyle w:val="FootnoteReference"/>
        </w:rPr>
        <w:footnoteReference w:id="6"/>
      </w:r>
      <w:r>
        <w:rPr>
          <w:rStyle w:val="Strong"/>
        </w:rPr>
        <w:t xml:space="preserve"> </w:t>
      </w:r>
      <w:r>
        <w:t>String. For simple element information items, this member contains an SCD reference to the member of the union that matched the value of the element. Empty if validation is not enabled. Empty if the element's type is not a union.</w:t>
      </w:r>
    </w:p>
    <w:p w14:paraId="2891C039" w14:textId="425E7C9B" w:rsidR="000E1214" w:rsidRDefault="00A87198">
      <w:r>
        <w:t xml:space="preserve">On unparsing, any non-empty values for the </w:t>
      </w:r>
      <w:r>
        <w:rPr>
          <w:b/>
        </w:rPr>
        <w:t>[valid]</w:t>
      </w:r>
      <w:r>
        <w:t xml:space="preserve"> or </w:t>
      </w:r>
      <w:r>
        <w:rPr>
          <w:b/>
        </w:rPr>
        <w:t>[unionMemberSchema]</w:t>
      </w:r>
      <w:r>
        <w:t xml:space="preserve"> members are ignored. However, in the augmented </w:t>
      </w:r>
      <w:r w:rsidR="00933F0E">
        <w:t>Infoset</w:t>
      </w:r>
      <w:r>
        <w:t xml:space="preserve"> which is built during the unparse operation </w:t>
      </w:r>
      <w:r>
        <w:rPr>
          <w:b/>
        </w:rPr>
        <w:t>[valid]</w:t>
      </w:r>
      <w:r>
        <w:t xml:space="preserve"> will have a value, and </w:t>
      </w:r>
      <w:r>
        <w:rPr>
          <w:b/>
        </w:rPr>
        <w:t>[unionMemberSchema]</w:t>
      </w:r>
      <w:r>
        <w:t xml:space="preserve"> may have a value.</w:t>
      </w:r>
    </w:p>
    <w:p w14:paraId="6632613E" w14:textId="3AB12B40" w:rsidR="00D71BE8" w:rsidRPr="00D71BE8" w:rsidRDefault="00A87198" w:rsidP="00B31DA3">
      <w:pPr>
        <w:pStyle w:val="Heading2"/>
      </w:pPr>
      <w:bookmarkStart w:id="891" w:name="_Toc234993862"/>
      <w:bookmarkStart w:id="892" w:name="_Toc234993865"/>
      <w:bookmarkStart w:id="893" w:name="_Toc234993866"/>
      <w:bookmarkStart w:id="894" w:name="_Toc234993868"/>
      <w:bookmarkStart w:id="895" w:name="_Toc397515166"/>
      <w:bookmarkStart w:id="896" w:name="_Toc396135499"/>
      <w:bookmarkStart w:id="897" w:name="_Toc394584544"/>
      <w:bookmarkStart w:id="898" w:name="_Toc393999753"/>
      <w:bookmarkStart w:id="899" w:name="_Toc393999498"/>
      <w:bookmarkStart w:id="900" w:name="_Toc393356929"/>
      <w:bookmarkStart w:id="901" w:name="_Toc391466188"/>
      <w:bookmarkStart w:id="902" w:name="_Toc385242782"/>
      <w:bookmarkStart w:id="903" w:name="_Toc384987233"/>
      <w:bookmarkStart w:id="904" w:name="_Toc384973669"/>
      <w:bookmarkStart w:id="905" w:name="_Toc199516227"/>
      <w:bookmarkStart w:id="906" w:name="_Toc349042620"/>
      <w:bookmarkStart w:id="907" w:name="_Toc243112745"/>
      <w:bookmarkStart w:id="908" w:name="_Toc194983906"/>
      <w:bookmarkStart w:id="909" w:name="_Toc53134002"/>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r>
        <w:t>DFDL Information Item Order</w:t>
      </w:r>
      <w:bookmarkEnd w:id="905"/>
      <w:bookmarkEnd w:id="906"/>
      <w:bookmarkEnd w:id="907"/>
      <w:bookmarkEnd w:id="909"/>
    </w:p>
    <w:p w14:paraId="25FD28B7" w14:textId="77777777" w:rsidR="000E1214" w:rsidRDefault="00A87198">
      <w:pPr>
        <w:pStyle w:val="nobreak"/>
      </w:pPr>
      <w:r>
        <w:t xml:space="preserve">On parsing and unparsing information items will be presented in the order they are defined in the DFDL Schema. </w:t>
      </w:r>
    </w:p>
    <w:p w14:paraId="0B18EDE8" w14:textId="5799B3D6" w:rsidR="00D71BE8" w:rsidRDefault="00A87198" w:rsidP="00B31DA3">
      <w:pPr>
        <w:pStyle w:val="Heading2"/>
      </w:pPr>
      <w:bookmarkStart w:id="910" w:name="_Toc243112747"/>
      <w:bookmarkStart w:id="911" w:name="_Toc349042622"/>
      <w:bookmarkStart w:id="912" w:name="_Toc53134003"/>
      <w:bookmarkEnd w:id="908"/>
      <w:r>
        <w:t>DFDL Augmented Infoset</w:t>
      </w:r>
      <w:bookmarkEnd w:id="910"/>
      <w:bookmarkEnd w:id="911"/>
      <w:bookmarkEnd w:id="912"/>
      <w:r>
        <w:t xml:space="preserve"> </w:t>
      </w:r>
    </w:p>
    <w:p w14:paraId="3EB17AD6" w14:textId="5C8DC6E7" w:rsidR="000E1214" w:rsidRDefault="00A87198">
      <w:pPr>
        <w:autoSpaceDE w:val="0"/>
        <w:autoSpaceDN w:val="0"/>
        <w:adjustRightInd w:val="0"/>
        <w:rPr>
          <w:rFonts w:eastAsia="MS Mincho"/>
          <w:lang w:eastAsia="ja-JP" w:bidi="he-IL"/>
        </w:rPr>
      </w:pPr>
      <w:r>
        <w:rPr>
          <w:rFonts w:eastAsia="MS Mincho"/>
          <w:lang w:eastAsia="ja-JP" w:bidi="he-IL"/>
        </w:rPr>
        <w:t xml:space="preserve">When unparsing, one begins with the DFDL schema and conceptually with the logical </w:t>
      </w:r>
      <w:r w:rsidR="00933F0E">
        <w:rPr>
          <w:rFonts w:eastAsia="MS Mincho"/>
          <w:lang w:eastAsia="ja-JP" w:bidi="he-IL"/>
        </w:rPr>
        <w:t>Infoset</w:t>
      </w:r>
      <w:r>
        <w:rPr>
          <w:rFonts w:eastAsia="MS Mincho"/>
          <w:lang w:eastAsia="ja-JP" w:bidi="he-IL"/>
        </w:rPr>
        <w:t xml:space="preserve">. This </w:t>
      </w:r>
      <w:r w:rsidR="00933F0E">
        <w:rPr>
          <w:rFonts w:eastAsia="MS Mincho"/>
          <w:lang w:eastAsia="ja-JP" w:bidi="he-IL"/>
        </w:rPr>
        <w:t>Infoset</w:t>
      </w:r>
      <w:r>
        <w:rPr>
          <w:rFonts w:eastAsia="MS Mincho"/>
          <w:lang w:eastAsia="ja-JP" w:bidi="he-IL"/>
        </w:rPr>
        <w:t xml:space="preserve"> can be sparsely populated because the DFDL Schema can describe default values and computations to be done to obtain the values of some elements. </w:t>
      </w:r>
      <w:ins w:id="913" w:author="Mike Beckerle" w:date="2020-10-07T14:46:00Z">
        <w:r w:rsidR="00AA0FDE">
          <w:rPr>
            <w:rFonts w:eastAsia="MS Mincho"/>
            <w:lang w:eastAsia="ja-JP" w:bidi="he-IL"/>
          </w:rPr>
          <w:t>As u</w:t>
        </w:r>
      </w:ins>
      <w:r>
        <w:rPr>
          <w:rFonts w:eastAsia="MS Mincho"/>
          <w:lang w:eastAsia="ja-JP" w:bidi="he-IL"/>
        </w:rPr>
        <w:t xml:space="preserve">nparsing </w:t>
      </w:r>
      <w:ins w:id="914" w:author="Mike Beckerle" w:date="2020-10-07T14:46:00Z">
        <w:r w:rsidR="00AA0FDE">
          <w:rPr>
            <w:rFonts w:eastAsia="MS Mincho"/>
            <w:lang w:eastAsia="ja-JP" w:bidi="he-IL"/>
          </w:rPr>
          <w:t xml:space="preserve">progresses and fills </w:t>
        </w:r>
      </w:ins>
      <w:r>
        <w:rPr>
          <w:rFonts w:eastAsia="MS Mincho"/>
          <w:lang w:eastAsia="ja-JP" w:bidi="he-IL"/>
        </w:rPr>
        <w:t xml:space="preserve">in these defaultable and </w:t>
      </w:r>
      <w:del w:id="915" w:author="Mike Beckerle" w:date="2020-10-08T11:48:00Z">
        <w:r w:rsidDel="000C2A29">
          <w:rPr>
            <w:rFonts w:eastAsia="MS Mincho"/>
            <w:lang w:eastAsia="ja-JP" w:bidi="he-IL"/>
          </w:rPr>
          <w:delText xml:space="preserve">computable </w:delText>
        </w:r>
      </w:del>
      <w:ins w:id="916" w:author="Mike Beckerle" w:date="2020-10-08T11:48:00Z">
        <w:r w:rsidR="000C2A29">
          <w:rPr>
            <w:rFonts w:eastAsia="MS Mincho"/>
            <w:lang w:eastAsia="ja-JP" w:bidi="he-IL"/>
          </w:rPr>
          <w:t xml:space="preserve">calculated </w:t>
        </w:r>
      </w:ins>
      <w:r>
        <w:rPr>
          <w:rFonts w:eastAsia="MS Mincho"/>
          <w:lang w:eastAsia="ja-JP" w:bidi="he-IL"/>
        </w:rPr>
        <w:t xml:space="preserve">elements, these new item values augment the </w:t>
      </w:r>
      <w:r w:rsidR="00933F0E">
        <w:rPr>
          <w:rFonts w:eastAsia="MS Mincho"/>
          <w:lang w:eastAsia="ja-JP" w:bidi="he-IL"/>
        </w:rPr>
        <w:t>Infoset</w:t>
      </w:r>
      <w:r>
        <w:rPr>
          <w:rFonts w:eastAsia="MS Mincho"/>
          <w:lang w:eastAsia="ja-JP" w:bidi="he-IL"/>
        </w:rPr>
        <w:t xml:space="preserve">, that is, make it bigger. The resulting </w:t>
      </w:r>
      <w:r w:rsidR="00933F0E">
        <w:rPr>
          <w:rFonts w:eastAsia="MS Mincho"/>
          <w:lang w:eastAsia="ja-JP" w:bidi="he-IL"/>
        </w:rPr>
        <w:t>Infoset</w:t>
      </w:r>
      <w:r>
        <w:rPr>
          <w:rFonts w:eastAsia="MS Mincho"/>
          <w:lang w:eastAsia="ja-JP" w:bidi="he-IL"/>
        </w:rPr>
        <w:t xml:space="preserve"> is called the </w:t>
      </w:r>
      <w:r>
        <w:rPr>
          <w:rFonts w:eastAsia="MS Mincho"/>
          <w:i/>
          <w:iCs/>
          <w:lang w:eastAsia="ja-JP" w:bidi="he-IL"/>
        </w:rPr>
        <w:t xml:space="preserve">augmented </w:t>
      </w:r>
      <w:r w:rsidR="00933F0E">
        <w:rPr>
          <w:rFonts w:eastAsia="MS Mincho"/>
          <w:i/>
          <w:iCs/>
          <w:lang w:eastAsia="ja-JP" w:bidi="he-IL"/>
        </w:rPr>
        <w:t>Infoset</w:t>
      </w:r>
      <w:r>
        <w:rPr>
          <w:rFonts w:eastAsia="MS Mincho"/>
          <w:lang w:eastAsia="ja-JP" w:bidi="he-IL"/>
        </w:rPr>
        <w:t>.</w:t>
      </w:r>
      <w:r>
        <w:rPr>
          <w:rFonts w:eastAsia="MS Mincho"/>
        </w:rPr>
        <w:t xml:space="preserve"> The details of this augmentation process are described in Section </w:t>
      </w:r>
      <w:r w:rsidRPr="00065302">
        <w:rPr>
          <w:rStyle w:val="Hyperlink"/>
        </w:rPr>
        <w:fldChar w:fldCharType="begin"/>
      </w:r>
      <w:r w:rsidRPr="00065302">
        <w:rPr>
          <w:rStyle w:val="Hyperlink"/>
          <w:rFonts w:eastAsia="MS Mincho"/>
        </w:rPr>
        <w:instrText xml:space="preserve"> REF _Ref37860950 \w \h </w:instrText>
      </w:r>
      <w:r w:rsidRPr="00065302">
        <w:rPr>
          <w:rStyle w:val="Hyperlink"/>
        </w:rPr>
      </w:r>
      <w:r w:rsidRPr="00065302">
        <w:rPr>
          <w:rStyle w:val="Hyperlink"/>
        </w:rPr>
        <w:fldChar w:fldCharType="separate"/>
      </w:r>
      <w:ins w:id="917" w:author="Mike Beckerle" w:date="2020-10-09T10:19:00Z">
        <w:r w:rsidR="008A37A6">
          <w:rPr>
            <w:rStyle w:val="Hyperlink"/>
            <w:rFonts w:eastAsia="MS Mincho"/>
          </w:rPr>
          <w:t>9.7</w:t>
        </w:r>
      </w:ins>
      <w:del w:id="918" w:author="Mike Beckerle" w:date="2020-10-09T10:19:00Z">
        <w:r w:rsidR="00404DC4" w:rsidRPr="00065302" w:rsidDel="008A37A6">
          <w:rPr>
            <w:rStyle w:val="Hyperlink"/>
            <w:rFonts w:eastAsia="MS Mincho"/>
          </w:rPr>
          <w:delText>9.8</w:delText>
        </w:r>
      </w:del>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_Ref37860950 \h </w:instrText>
      </w:r>
      <w:r w:rsidRPr="00065302">
        <w:rPr>
          <w:rStyle w:val="Hyperlink"/>
        </w:rPr>
      </w:r>
      <w:r w:rsidRPr="00065302">
        <w:rPr>
          <w:rStyle w:val="Hyperlink"/>
        </w:rPr>
        <w:fldChar w:fldCharType="separate"/>
      </w:r>
      <w:ins w:id="919" w:author="Mike Beckerle" w:date="2020-10-09T10:19:00Z">
        <w:r w:rsidR="008A37A6">
          <w:rPr>
            <w:rFonts w:eastAsia="MS Mincho"/>
            <w:lang w:eastAsia="ja-JP" w:bidi="he-IL"/>
          </w:rPr>
          <w:t>Unparser Infoset Augmentation Algorithm</w:t>
        </w:r>
      </w:ins>
      <w:del w:id="920" w:author="Mike Beckerle" w:date="2020-10-09T10:19:00Z">
        <w:r w:rsidR="00404DC4" w:rsidRPr="00065302" w:rsidDel="008A37A6">
          <w:rPr>
            <w:rStyle w:val="Hyperlink"/>
            <w:rFonts w:eastAsia="MS Mincho"/>
          </w:rPr>
          <w:delText>Unparser Infoset Augmentation Algorithm</w:delText>
        </w:r>
      </w:del>
      <w:r w:rsidRPr="00065302">
        <w:rPr>
          <w:rStyle w:val="Hyperlink"/>
        </w:rPr>
        <w:fldChar w:fldCharType="end"/>
      </w:r>
      <w:r>
        <w:rPr>
          <w:rFonts w:eastAsia="MS Mincho"/>
        </w:rPr>
        <w:t>.</w:t>
      </w:r>
    </w:p>
    <w:p w14:paraId="7391B0A0" w14:textId="5E19EB77" w:rsidR="000E1214" w:rsidRDefault="00A87198" w:rsidP="00B31DA3">
      <w:pPr>
        <w:pStyle w:val="Heading1"/>
      </w:pPr>
      <w:bookmarkStart w:id="921" w:name="_Toc322911520"/>
      <w:bookmarkStart w:id="922" w:name="_Toc322912059"/>
      <w:bookmarkStart w:id="923" w:name="_Toc322911521"/>
      <w:bookmarkStart w:id="924" w:name="_Toc322912060"/>
      <w:bookmarkStart w:id="925" w:name="_DFDL_Schema_Component"/>
      <w:bookmarkStart w:id="926" w:name="_Toc199516229"/>
      <w:bookmarkStart w:id="927" w:name="_Toc194983907"/>
      <w:bookmarkStart w:id="928" w:name="_Toc243112748"/>
      <w:bookmarkStart w:id="929" w:name="_Toc349042623"/>
      <w:bookmarkStart w:id="930" w:name="_Ref39163521"/>
      <w:bookmarkStart w:id="931" w:name="_Ref39163534"/>
      <w:bookmarkStart w:id="932" w:name="_Toc53134004"/>
      <w:bookmarkEnd w:id="921"/>
      <w:bookmarkEnd w:id="922"/>
      <w:bookmarkEnd w:id="923"/>
      <w:bookmarkEnd w:id="924"/>
      <w:bookmarkEnd w:id="925"/>
      <w:r>
        <w:t>DFDL Schema Component Model</w:t>
      </w:r>
      <w:bookmarkEnd w:id="835"/>
      <w:bookmarkEnd w:id="836"/>
      <w:bookmarkEnd w:id="926"/>
      <w:bookmarkEnd w:id="927"/>
      <w:bookmarkEnd w:id="928"/>
      <w:bookmarkEnd w:id="929"/>
      <w:bookmarkEnd w:id="930"/>
      <w:bookmarkEnd w:id="931"/>
      <w:bookmarkEnd w:id="932"/>
    </w:p>
    <w:p w14:paraId="3731CFCE" w14:textId="77777777" w:rsidR="000E1214" w:rsidRDefault="00A87198">
      <w:r>
        <w:t xml:space="preserve">When using DFDL, the format of data is described by means of a </w:t>
      </w:r>
      <w:r>
        <w:rPr>
          <w:i/>
          <w:iCs/>
        </w:rPr>
        <w:t>DFDL Schema</w:t>
      </w:r>
      <w:r>
        <w:t>.</w:t>
      </w:r>
    </w:p>
    <w:p w14:paraId="0CFDEEFA" w14:textId="0F8DCA78" w:rsidR="000E1214" w:rsidRDefault="00A87198">
      <w:r>
        <w:t xml:space="preserve">The DFDL Schema Component Model is shown in conceptual UML in Figure 2. </w:t>
      </w:r>
    </w:p>
    <w:p w14:paraId="04C597D5" w14:textId="028669CE" w:rsidR="000E1214" w:rsidRDefault="00A87198">
      <w:r>
        <w:t xml:space="preserve">The shaded boxes have direct corresponding </w:t>
      </w:r>
      <w:del w:id="933" w:author="Mike Beckerle" w:date="2020-10-07T14:47:00Z">
        <w:r w:rsidDel="00AA0FDE">
          <w:delText xml:space="preserve">element </w:delText>
        </w:r>
      </w:del>
      <w:ins w:id="934" w:author="Mike Beckerle" w:date="2020-10-07T14:47:00Z">
        <w:r w:rsidR="00AA0FDE">
          <w:t xml:space="preserve">XML Schema </w:t>
        </w:r>
      </w:ins>
      <w:r>
        <w:t xml:space="preserve">syntax and therefore appear in DFDL schema. The unshaded boxes are conceptual classes often used in discussion of DFDL schemas. For example, the ModelGroup class is a generalization of Sequence and Choice classes which are the concrete classes corresponding to xs:sequence and xs:choice constructs of the schema. The class Term is a further generalization encompassing not only ModelGroup, but GroupReference, ElementReference, and ElementDeclaration. </w:t>
      </w:r>
    </w:p>
    <w:p w14:paraId="2B5E83E6" w14:textId="77777777" w:rsidR="000E1214" w:rsidRDefault="00A87198">
      <w:r>
        <w:object w:dxaOrig="8070" w:dyaOrig="7935" w14:anchorId="6F1AF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55pt;height:395.05pt" o:ole="">
            <v:imagedata r:id="rId18" o:title=""/>
          </v:shape>
          <o:OLEObject Type="Embed" ProgID="MSPhotoEd.3" ShapeID="_x0000_i1025" DrawAspect="Content" ObjectID="_1663747119" r:id="rId19"/>
        </w:object>
      </w:r>
    </w:p>
    <w:p w14:paraId="63F6C6E6" w14:textId="391C9976" w:rsidR="000E1214" w:rsidRDefault="00A87198">
      <w:pPr>
        <w:pStyle w:val="Caption"/>
      </w:pPr>
      <w:r>
        <w:t xml:space="preserve">Figure </w:t>
      </w:r>
      <w:fldSimple w:instr=" SEQ Figure \* ARABIC ">
        <w:r w:rsidR="008A37A6">
          <w:rPr>
            <w:noProof/>
          </w:rPr>
          <w:t>2</w:t>
        </w:r>
      </w:fldSimple>
      <w:r>
        <w:t xml:space="preserve"> DFDL Schema UML diagram</w:t>
      </w:r>
    </w:p>
    <w:p w14:paraId="4945AEF5" w14:textId="77777777" w:rsidR="000E1214" w:rsidRDefault="00A87198">
      <w:r>
        <w:t xml:space="preserve">Each object defined by a class in the above UML is called a </w:t>
      </w:r>
      <w:r>
        <w:rPr>
          <w:rStyle w:val="Emphasis"/>
        </w:rPr>
        <w:t>DFDL Schema component</w:t>
      </w:r>
      <w:r>
        <w:t>.</w:t>
      </w:r>
    </w:p>
    <w:p w14:paraId="1155C845" w14:textId="77777777" w:rsidR="000E1214" w:rsidRDefault="00A87198">
      <w:r>
        <w:t xml:space="preserve">We express the DFDL Schema Model using a subset of the XML Schema Description Language (XSD). XSD provides a standardized schema language suitable for expressing the DFDL Schema Model. </w:t>
      </w:r>
    </w:p>
    <w:p w14:paraId="22F0BBAF" w14:textId="77777777" w:rsidR="000E1214" w:rsidRDefault="00A87198">
      <w:r>
        <w:t>A DFDL Schema is an XML schema containing only a restricted subset of the constructs available in full W3C XML Schema Description Language. Within this XML schema, special DFDL annotations are distributed that carry the information about the data's format or representation.</w:t>
      </w:r>
    </w:p>
    <w:p w14:paraId="085D0065" w14:textId="77777777" w:rsidR="000E1214" w:rsidRDefault="00A87198">
      <w:r>
        <w:t>A DFDL Schema is a valid XML schema. However, the converse is not true in general since the DFDL Schema Model does not include many concepts that appear in XML schema.</w:t>
      </w:r>
    </w:p>
    <w:p w14:paraId="7D40FC5A" w14:textId="77777777" w:rsidR="000E5BE9" w:rsidRPr="000E5BE9" w:rsidRDefault="000E5BE9" w:rsidP="00B31DA3">
      <w:pPr>
        <w:pStyle w:val="Heading2"/>
      </w:pPr>
      <w:bookmarkStart w:id="935" w:name="_Ref50631257"/>
      <w:bookmarkStart w:id="936" w:name="_Ref50645729"/>
      <w:bookmarkStart w:id="937" w:name="_Toc99787969"/>
      <w:bookmarkStart w:id="938" w:name="_Toc99956882"/>
      <w:bookmarkStart w:id="939" w:name="_Toc177399028"/>
      <w:bookmarkStart w:id="940" w:name="_Toc175057315"/>
      <w:bookmarkStart w:id="941" w:name="_Toc199516230"/>
      <w:bookmarkStart w:id="942" w:name="_Toc194983908"/>
      <w:bookmarkStart w:id="943" w:name="_Toc243112749"/>
      <w:bookmarkStart w:id="944" w:name="_Ref273529945"/>
      <w:bookmarkStart w:id="945" w:name="_Ref273529953"/>
      <w:bookmarkStart w:id="946" w:name="_Ref274647262"/>
      <w:bookmarkStart w:id="947" w:name="_Ref274647268"/>
      <w:bookmarkStart w:id="948" w:name="_Ref346445132"/>
      <w:bookmarkStart w:id="949" w:name="_Toc349042624"/>
      <w:bookmarkStart w:id="950" w:name="_Toc53134005"/>
      <w:r>
        <w:t>DFDL Simple Types</w:t>
      </w:r>
      <w:bookmarkEnd w:id="935"/>
      <w:bookmarkEnd w:id="936"/>
      <w:bookmarkEnd w:id="950"/>
    </w:p>
    <w:p w14:paraId="411E12B7" w14:textId="77777777" w:rsidR="000E5BE9" w:rsidRDefault="000E5BE9" w:rsidP="000E5BE9">
      <w:r>
        <w:t>The DFDL simple types are shown in Figure 3. The graph shows all the types defined by XML Schema version 1.0, and the subset of these types supported by DFDL are shown as shaded.</w:t>
      </w:r>
    </w:p>
    <w:p w14:paraId="39C0C06F" w14:textId="77777777" w:rsidR="000E5BE9" w:rsidRDefault="000E5BE9" w:rsidP="000E5BE9">
      <w:pPr>
        <w:jc w:val="center"/>
      </w:pPr>
      <w:commentRangeStart w:id="951"/>
      <w:r>
        <w:rPr>
          <w:noProof/>
        </w:rPr>
        <w:drawing>
          <wp:inline distT="0" distB="0" distL="0" distR="0" wp14:anchorId="4764A5A0" wp14:editId="7B32B30E">
            <wp:extent cx="550545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05450" cy="4267200"/>
                    </a:xfrm>
                    <a:prstGeom prst="rect">
                      <a:avLst/>
                    </a:prstGeom>
                    <a:noFill/>
                    <a:ln>
                      <a:noFill/>
                    </a:ln>
                  </pic:spPr>
                </pic:pic>
              </a:graphicData>
            </a:graphic>
          </wp:inline>
        </w:drawing>
      </w:r>
      <w:commentRangeEnd w:id="951"/>
      <w:r w:rsidR="00B51579">
        <w:rPr>
          <w:rStyle w:val="CommentReference"/>
        </w:rPr>
        <w:commentReference w:id="951"/>
      </w:r>
    </w:p>
    <w:p w14:paraId="32A346E1" w14:textId="4CD4DBB6" w:rsidR="000E5BE9" w:rsidRDefault="000E5BE9" w:rsidP="000E5BE9">
      <w:pPr>
        <w:pStyle w:val="Caption"/>
      </w:pPr>
      <w:r>
        <w:t xml:space="preserve">Figure </w:t>
      </w:r>
      <w:fldSimple w:instr=" SEQ Figure \* ARABIC ">
        <w:r w:rsidR="008A37A6">
          <w:rPr>
            <w:noProof/>
          </w:rPr>
          <w:t>3</w:t>
        </w:r>
      </w:fldSimple>
      <w:r>
        <w:t xml:space="preserve"> DFDL simple types as a subset of XML Schema types</w:t>
      </w:r>
    </w:p>
    <w:p w14:paraId="3CE2F670" w14:textId="7995C0E6" w:rsidR="000E5BE9" w:rsidRDefault="000E5BE9" w:rsidP="000E5BE9">
      <w:r>
        <w:t xml:space="preserve">These types are defined as they are in XML Schema, with </w:t>
      </w:r>
      <w:r w:rsidR="0047079B">
        <w:t xml:space="preserve">the </w:t>
      </w:r>
      <w:r>
        <w:t xml:space="preserve">exceptions </w:t>
      </w:r>
      <w:r w:rsidR="0047079B">
        <w:t>of</w:t>
      </w:r>
      <w:r>
        <w:t>:</w:t>
      </w:r>
    </w:p>
    <w:p w14:paraId="6A14F237" w14:textId="77777777" w:rsidR="000E5BE9" w:rsidRDefault="000E5BE9" w:rsidP="00C31ED0">
      <w:pPr>
        <w:pStyle w:val="ListParagraph"/>
        <w:numPr>
          <w:ilvl w:val="0"/>
          <w:numId w:val="30"/>
        </w:numPr>
      </w:pPr>
      <w:r>
        <w:t>String – In DFDL a string can contain any character codes. None are reserved. (Including the character with character code U+0000, which is not permitted in XML documents.)</w:t>
      </w:r>
    </w:p>
    <w:p w14:paraId="5CAE9C50" w14:textId="77777777" w:rsidR="0047079B" w:rsidRDefault="0047079B" w:rsidP="0047079B">
      <w:r>
        <w:t>The simple types are placed into logical type groupings as shown in this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7"/>
        <w:gridCol w:w="6333"/>
      </w:tblGrid>
      <w:tr w:rsidR="0047079B" w14:paraId="79BC40F0" w14:textId="77777777" w:rsidTr="00E31C2A">
        <w:tc>
          <w:tcPr>
            <w:tcW w:w="1331" w:type="pct"/>
            <w:tcBorders>
              <w:top w:val="single" w:sz="4" w:space="0" w:color="auto"/>
              <w:left w:val="single" w:sz="4" w:space="0" w:color="auto"/>
              <w:bottom w:val="single" w:sz="4" w:space="0" w:color="auto"/>
              <w:right w:val="single" w:sz="4" w:space="0" w:color="auto"/>
            </w:tcBorders>
            <w:shd w:val="clear" w:color="auto" w:fill="F3F3F3"/>
            <w:hideMark/>
          </w:tcPr>
          <w:p w14:paraId="31AF9230" w14:textId="77777777" w:rsidR="0047079B" w:rsidRDefault="0047079B" w:rsidP="00E31C2A">
            <w:pPr>
              <w:rPr>
                <w:b/>
              </w:rPr>
            </w:pPr>
            <w:r>
              <w:rPr>
                <w:b/>
              </w:rPr>
              <w:t>Logical Type Group</w:t>
            </w:r>
          </w:p>
        </w:tc>
        <w:tc>
          <w:tcPr>
            <w:tcW w:w="3669" w:type="pct"/>
            <w:tcBorders>
              <w:top w:val="single" w:sz="4" w:space="0" w:color="auto"/>
              <w:left w:val="single" w:sz="4" w:space="0" w:color="auto"/>
              <w:bottom w:val="single" w:sz="4" w:space="0" w:color="auto"/>
              <w:right w:val="single" w:sz="4" w:space="0" w:color="auto"/>
            </w:tcBorders>
            <w:shd w:val="clear" w:color="auto" w:fill="F3F3F3"/>
            <w:hideMark/>
          </w:tcPr>
          <w:p w14:paraId="37880F35" w14:textId="77777777" w:rsidR="0047079B" w:rsidRDefault="0047079B" w:rsidP="00E31C2A">
            <w:pPr>
              <w:rPr>
                <w:b/>
              </w:rPr>
            </w:pPr>
            <w:r>
              <w:rPr>
                <w:b/>
              </w:rPr>
              <w:t>Types</w:t>
            </w:r>
          </w:p>
        </w:tc>
      </w:tr>
      <w:tr w:rsidR="0047079B" w14:paraId="127919C7"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46142B7A" w14:textId="77777777" w:rsidR="0047079B" w:rsidRDefault="0047079B" w:rsidP="00E31C2A">
            <w:pPr>
              <w:rPr>
                <w:i/>
                <w:iCs/>
              </w:rPr>
            </w:pPr>
            <w:r>
              <w:t>Number</w:t>
            </w:r>
          </w:p>
        </w:tc>
        <w:tc>
          <w:tcPr>
            <w:tcW w:w="3669" w:type="pct"/>
            <w:tcBorders>
              <w:top w:val="single" w:sz="4" w:space="0" w:color="auto"/>
              <w:left w:val="single" w:sz="4" w:space="0" w:color="auto"/>
              <w:bottom w:val="single" w:sz="4" w:space="0" w:color="auto"/>
              <w:right w:val="single" w:sz="4" w:space="0" w:color="auto"/>
            </w:tcBorders>
            <w:hideMark/>
          </w:tcPr>
          <w:p w14:paraId="0ED4BD91" w14:textId="0F1B36F4" w:rsidR="0047079B" w:rsidRDefault="0047079B" w:rsidP="00E31C2A">
            <w:pPr>
              <w:rPr>
                <w:i/>
                <w:iCs/>
              </w:rPr>
            </w:pPr>
            <w:r>
              <w:t>xs:double, xs:float, xs:decimal, xs:integer</w:t>
            </w:r>
            <w:ins w:id="952" w:author="Mike Beckerle" w:date="2020-10-07T14:50:00Z">
              <w:r w:rsidR="00341AE4">
                <w:t xml:space="preserve">, xs:nonNegativeInteger, xs:long, </w:t>
              </w:r>
            </w:ins>
            <w:r>
              <w:t>xs:int,</w:t>
            </w:r>
            <w:ins w:id="953" w:author="Mike Beckerle" w:date="2020-10-07T14:50:00Z">
              <w:r w:rsidR="00341AE4">
                <w:t xml:space="preserve"> xs:short, xs:byte, </w:t>
              </w:r>
            </w:ins>
            <w:r>
              <w:t>xs:unsignedLong,</w:t>
            </w:r>
            <w:ins w:id="954" w:author="Mike Beckerle" w:date="2020-10-07T14:51:00Z">
              <w:r w:rsidR="00341AE4">
                <w:t xml:space="preserve"> xs:unsignedInt, xs:unsignedShort, and xs:unsignedByte</w:t>
              </w:r>
            </w:ins>
          </w:p>
        </w:tc>
      </w:tr>
      <w:tr w:rsidR="0047079B" w14:paraId="29351E76"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4ADEA050" w14:textId="77777777" w:rsidR="0047079B" w:rsidRDefault="0047079B" w:rsidP="00E31C2A">
            <w:pPr>
              <w:rPr>
                <w:i/>
                <w:iCs/>
              </w:rPr>
            </w:pPr>
            <w:r>
              <w:t>String</w:t>
            </w:r>
          </w:p>
        </w:tc>
        <w:tc>
          <w:tcPr>
            <w:tcW w:w="3669" w:type="pct"/>
            <w:tcBorders>
              <w:top w:val="single" w:sz="4" w:space="0" w:color="auto"/>
              <w:left w:val="single" w:sz="4" w:space="0" w:color="auto"/>
              <w:bottom w:val="single" w:sz="4" w:space="0" w:color="auto"/>
              <w:right w:val="single" w:sz="4" w:space="0" w:color="auto"/>
            </w:tcBorders>
            <w:hideMark/>
          </w:tcPr>
          <w:p w14:paraId="59B8FFAB" w14:textId="77777777" w:rsidR="0047079B" w:rsidRDefault="0047079B" w:rsidP="00E31C2A">
            <w:pPr>
              <w:rPr>
                <w:i/>
                <w:iCs/>
              </w:rPr>
            </w:pPr>
            <w:r>
              <w:t>xs:string</w:t>
            </w:r>
          </w:p>
        </w:tc>
      </w:tr>
      <w:tr w:rsidR="0047079B" w14:paraId="4B8F4089"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75DE5873" w14:textId="77777777" w:rsidR="0047079B" w:rsidRDefault="0047079B" w:rsidP="00E31C2A">
            <w:pPr>
              <w:rPr>
                <w:i/>
                <w:iCs/>
              </w:rPr>
            </w:pPr>
            <w:r>
              <w:t>Calendar</w:t>
            </w:r>
          </w:p>
        </w:tc>
        <w:tc>
          <w:tcPr>
            <w:tcW w:w="3669" w:type="pct"/>
            <w:tcBorders>
              <w:top w:val="single" w:sz="4" w:space="0" w:color="auto"/>
              <w:left w:val="single" w:sz="4" w:space="0" w:color="auto"/>
              <w:bottom w:val="single" w:sz="4" w:space="0" w:color="auto"/>
              <w:right w:val="single" w:sz="4" w:space="0" w:color="auto"/>
            </w:tcBorders>
            <w:hideMark/>
          </w:tcPr>
          <w:p w14:paraId="6DF42DD5" w14:textId="77777777" w:rsidR="0047079B" w:rsidRDefault="0047079B" w:rsidP="00E31C2A">
            <w:pPr>
              <w:rPr>
                <w:i/>
                <w:iCs/>
              </w:rPr>
            </w:pPr>
            <w:r>
              <w:t>xs:dateTime, xs:date, xs:time</w:t>
            </w:r>
          </w:p>
        </w:tc>
      </w:tr>
      <w:tr w:rsidR="0047079B" w14:paraId="7C8A7973"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51ABA0DC" w14:textId="77777777" w:rsidR="0047079B" w:rsidRDefault="0047079B" w:rsidP="00E31C2A">
            <w:pPr>
              <w:rPr>
                <w:i/>
                <w:iCs/>
              </w:rPr>
            </w:pPr>
            <w:r>
              <w:t>Opaque</w:t>
            </w:r>
          </w:p>
        </w:tc>
        <w:tc>
          <w:tcPr>
            <w:tcW w:w="3669" w:type="pct"/>
            <w:tcBorders>
              <w:top w:val="single" w:sz="4" w:space="0" w:color="auto"/>
              <w:left w:val="single" w:sz="4" w:space="0" w:color="auto"/>
              <w:bottom w:val="single" w:sz="4" w:space="0" w:color="auto"/>
              <w:right w:val="single" w:sz="4" w:space="0" w:color="auto"/>
            </w:tcBorders>
            <w:hideMark/>
          </w:tcPr>
          <w:p w14:paraId="4046F0A3" w14:textId="77777777" w:rsidR="0047079B" w:rsidRDefault="0047079B" w:rsidP="00E31C2A">
            <w:pPr>
              <w:rPr>
                <w:i/>
                <w:iCs/>
              </w:rPr>
            </w:pPr>
            <w:r>
              <w:t>xs:hexBinary</w:t>
            </w:r>
          </w:p>
        </w:tc>
      </w:tr>
      <w:tr w:rsidR="0047079B" w14:paraId="23FE451B" w14:textId="77777777" w:rsidTr="00E31C2A">
        <w:tc>
          <w:tcPr>
            <w:tcW w:w="1331" w:type="pct"/>
            <w:tcBorders>
              <w:top w:val="single" w:sz="4" w:space="0" w:color="auto"/>
              <w:left w:val="single" w:sz="4" w:space="0" w:color="auto"/>
              <w:bottom w:val="single" w:sz="4" w:space="0" w:color="auto"/>
              <w:right w:val="single" w:sz="4" w:space="0" w:color="auto"/>
            </w:tcBorders>
            <w:hideMark/>
          </w:tcPr>
          <w:p w14:paraId="6762219E" w14:textId="77777777" w:rsidR="0047079B" w:rsidRDefault="0047079B" w:rsidP="00E31C2A">
            <w:pPr>
              <w:rPr>
                <w:i/>
                <w:iCs/>
              </w:rPr>
            </w:pPr>
            <w:r>
              <w:t>Boolean</w:t>
            </w:r>
          </w:p>
        </w:tc>
        <w:tc>
          <w:tcPr>
            <w:tcW w:w="3669" w:type="pct"/>
            <w:tcBorders>
              <w:top w:val="single" w:sz="4" w:space="0" w:color="auto"/>
              <w:left w:val="single" w:sz="4" w:space="0" w:color="auto"/>
              <w:bottom w:val="single" w:sz="4" w:space="0" w:color="auto"/>
              <w:right w:val="single" w:sz="4" w:space="0" w:color="auto"/>
            </w:tcBorders>
            <w:hideMark/>
          </w:tcPr>
          <w:p w14:paraId="3AB09985" w14:textId="77777777" w:rsidR="0047079B" w:rsidRDefault="0047079B" w:rsidP="0047079B">
            <w:pPr>
              <w:keepNext/>
              <w:rPr>
                <w:i/>
                <w:iCs/>
              </w:rPr>
            </w:pPr>
            <w:r>
              <w:t>xs:boolean</w:t>
            </w:r>
          </w:p>
        </w:tc>
      </w:tr>
    </w:tbl>
    <w:p w14:paraId="5DC0A3BF" w14:textId="33F62D2B" w:rsidR="0047079B" w:rsidRDefault="0047079B">
      <w:pPr>
        <w:pStyle w:val="Caption"/>
      </w:pPr>
      <w:r>
        <w:t xml:space="preserve">Table </w:t>
      </w:r>
      <w:fldSimple w:instr=" SEQ Table \* ARABIC ">
        <w:r w:rsidR="008A37A6">
          <w:rPr>
            <w:noProof/>
          </w:rPr>
          <w:t>1</w:t>
        </w:r>
      </w:fldSimple>
      <w:r>
        <w:t>: Logical type groupings</w:t>
      </w:r>
    </w:p>
    <w:p w14:paraId="65DF7260" w14:textId="2217F740" w:rsidR="0047079B" w:rsidRPr="00F87639" w:rsidRDefault="0047079B" w:rsidP="0047079B">
      <w:r>
        <w:t xml:space="preserve">Note that DFDL does not have specific types corresponding to time intervals, nor are there special numeric types for geo-coordinates, currency, or complex numbers. These concepts must be </w:t>
      </w:r>
      <w:r w:rsidR="008E7C14">
        <w:t>described</w:t>
      </w:r>
      <w:r>
        <w:t xml:space="preserve"> in DFDL using the available types. </w:t>
      </w:r>
    </w:p>
    <w:p w14:paraId="72E4D1AB" w14:textId="77777777" w:rsidR="000E1214" w:rsidRDefault="00A87198" w:rsidP="00B31DA3">
      <w:pPr>
        <w:pStyle w:val="Heading2"/>
      </w:pPr>
      <w:bookmarkStart w:id="955" w:name="_Ref50638650"/>
      <w:bookmarkStart w:id="956" w:name="_Ref50638660"/>
      <w:bookmarkStart w:id="957" w:name="_Toc53134006"/>
      <w:r>
        <w:t>DFDL Subset of XML Schema</w:t>
      </w:r>
      <w:bookmarkEnd w:id="937"/>
      <w:bookmarkEnd w:id="938"/>
      <w:bookmarkEnd w:id="939"/>
      <w:bookmarkEnd w:id="940"/>
      <w:bookmarkEnd w:id="941"/>
      <w:bookmarkEnd w:id="942"/>
      <w:bookmarkEnd w:id="943"/>
      <w:bookmarkEnd w:id="944"/>
      <w:bookmarkEnd w:id="945"/>
      <w:bookmarkEnd w:id="946"/>
      <w:bookmarkEnd w:id="947"/>
      <w:bookmarkEnd w:id="948"/>
      <w:bookmarkEnd w:id="949"/>
      <w:bookmarkEnd w:id="955"/>
      <w:bookmarkEnd w:id="956"/>
      <w:bookmarkEnd w:id="957"/>
    </w:p>
    <w:p w14:paraId="4F4C890D" w14:textId="3512488F" w:rsidR="000E1214" w:rsidRDefault="00A87198">
      <w:pPr>
        <w:pStyle w:val="nobreak"/>
      </w:pPr>
      <w:r>
        <w:t>The DFDL subset of XSD is a general model for hierarchically nested data. It avoids the XSD features used to describe the peculiarities of XML as a syntactic textual representation of data</w:t>
      </w:r>
      <w:del w:id="958" w:author="Mike Beckerle" w:date="2020-10-09T10:32:00Z">
        <w:r w:rsidDel="00D46E3F">
          <w:delText>,</w:delText>
        </w:r>
      </w:del>
      <w:r>
        <w:t xml:space="preserve"> and</w:t>
      </w:r>
      <w:r w:rsidR="00B64BCF">
        <w:t xml:space="preserve"> avoids</w:t>
      </w:r>
      <w:r>
        <w:t xml:space="preserve"> features that are simply not needed by DFDL.</w:t>
      </w:r>
    </w:p>
    <w:p w14:paraId="4632A258" w14:textId="77777777" w:rsidR="000E1214" w:rsidRDefault="00A87198">
      <w:r>
        <w:t>The following lists detail the similarities and differences between general XSD and this subset.</w:t>
      </w:r>
    </w:p>
    <w:p w14:paraId="1F8AF605" w14:textId="77777777" w:rsidR="000E1214" w:rsidRDefault="00A87198">
      <w:r>
        <w:t>DFDL Schemas consist of:</w:t>
      </w:r>
    </w:p>
    <w:p w14:paraId="310CCE72" w14:textId="77777777" w:rsidR="000E1214" w:rsidRDefault="00A87198" w:rsidP="00C31ED0">
      <w:pPr>
        <w:pStyle w:val="ListParagraph"/>
        <w:numPr>
          <w:ilvl w:val="0"/>
          <w:numId w:val="31"/>
        </w:numPr>
      </w:pPr>
      <w:r>
        <w:t>Standard XSD namespace management</w:t>
      </w:r>
    </w:p>
    <w:p w14:paraId="5358C0D5" w14:textId="77777777" w:rsidR="000E1214" w:rsidRDefault="00A87198" w:rsidP="00C31ED0">
      <w:pPr>
        <w:pStyle w:val="ListParagraph"/>
        <w:numPr>
          <w:ilvl w:val="0"/>
          <w:numId w:val="31"/>
        </w:numPr>
      </w:pPr>
      <w:r>
        <w:t>Standard XSD import and  management for multiple file schemas</w:t>
      </w:r>
    </w:p>
    <w:p w14:paraId="0EEA87EB" w14:textId="77777777" w:rsidR="000E1214" w:rsidRDefault="00A87198" w:rsidP="00C31ED0">
      <w:pPr>
        <w:pStyle w:val="ListParagraph"/>
        <w:numPr>
          <w:ilvl w:val="0"/>
          <w:numId w:val="31"/>
        </w:numPr>
      </w:pPr>
      <w:r>
        <w:t>Local element declarations with dimensionality via XSD maxOccurs and XSD minOccurs.</w:t>
      </w:r>
    </w:p>
    <w:p w14:paraId="566D025C" w14:textId="77777777" w:rsidR="000E1214" w:rsidRDefault="00A87198" w:rsidP="00C31ED0">
      <w:pPr>
        <w:pStyle w:val="ListParagraph"/>
        <w:numPr>
          <w:ilvl w:val="0"/>
          <w:numId w:val="31"/>
        </w:numPr>
      </w:pPr>
      <w:r>
        <w:t>Global element declarations</w:t>
      </w:r>
    </w:p>
    <w:p w14:paraId="2F0061E8" w14:textId="46121A30" w:rsidR="000E1214" w:rsidRDefault="00A87198" w:rsidP="00C31ED0">
      <w:pPr>
        <w:pStyle w:val="ListParagraph"/>
        <w:numPr>
          <w:ilvl w:val="0"/>
          <w:numId w:val="31"/>
        </w:numPr>
      </w:pPr>
      <w:r>
        <w:t>Complex</w:t>
      </w:r>
      <w:r w:rsidR="00933F0E">
        <w:t xml:space="preserve"> t</w:t>
      </w:r>
      <w:r>
        <w:t>ype definitions with empty or element-only content models.</w:t>
      </w:r>
    </w:p>
    <w:p w14:paraId="3CB8DCFE" w14:textId="77777777" w:rsidR="000E1214" w:rsidRDefault="00A87198" w:rsidP="00C31ED0">
      <w:pPr>
        <w:pStyle w:val="ListParagraph"/>
        <w:numPr>
          <w:ilvl w:val="0"/>
          <w:numId w:val="31"/>
        </w:numPr>
      </w:pPr>
      <w:r>
        <w:t>DFDL appinfo annotations describing the data format</w:t>
      </w:r>
    </w:p>
    <w:p w14:paraId="1B02E2B4" w14:textId="54A24B93" w:rsidR="000E1214" w:rsidRDefault="00A87198" w:rsidP="00C31ED0">
      <w:pPr>
        <w:pStyle w:val="ListParagraph"/>
        <w:numPr>
          <w:ilvl w:val="0"/>
          <w:numId w:val="31"/>
        </w:numPr>
      </w:pPr>
      <w:r>
        <w:t>These simple types: string, float, double, decimal, integer, long, int, short, byte, nonNegativeInteger, unsignedLong, unsignedInt, unsignedShort, unsignedByte, boolean, date, time, dateTime, hexBinary</w:t>
      </w:r>
    </w:p>
    <w:p w14:paraId="58BFD27B" w14:textId="77777777" w:rsidR="000E1214" w:rsidRDefault="00A87198" w:rsidP="00C31ED0">
      <w:pPr>
        <w:pStyle w:val="ListParagraph"/>
        <w:numPr>
          <w:ilvl w:val="0"/>
          <w:numId w:val="31"/>
        </w:numPr>
      </w:pPr>
      <w:r>
        <w:t>These facets: minLength, maxLength, minInclusive, maxInclusive, minExclusive, maxExclusive, totalDigits, fractionDigits, enumeration, pattern (for xs:string type only)</w:t>
      </w:r>
    </w:p>
    <w:p w14:paraId="51FA9046" w14:textId="77777777" w:rsidR="000E1214" w:rsidRDefault="00A87198" w:rsidP="00C31ED0">
      <w:pPr>
        <w:pStyle w:val="ListParagraph"/>
        <w:numPr>
          <w:ilvl w:val="0"/>
          <w:numId w:val="31"/>
        </w:numPr>
      </w:pPr>
      <w:r>
        <w:t>Fixed values</w:t>
      </w:r>
    </w:p>
    <w:p w14:paraId="147DB43C" w14:textId="77777777" w:rsidR="000E1214" w:rsidRDefault="00A87198" w:rsidP="00C31ED0">
      <w:pPr>
        <w:pStyle w:val="ListParagraph"/>
        <w:numPr>
          <w:ilvl w:val="0"/>
          <w:numId w:val="31"/>
        </w:numPr>
      </w:pPr>
      <w:r>
        <w:t>Default values</w:t>
      </w:r>
    </w:p>
    <w:p w14:paraId="35781D5E" w14:textId="77777777" w:rsidR="000E1214" w:rsidRDefault="00A87198" w:rsidP="00C31ED0">
      <w:pPr>
        <w:pStyle w:val="ListParagraph"/>
        <w:numPr>
          <w:ilvl w:val="0"/>
          <w:numId w:val="31"/>
        </w:numPr>
      </w:pPr>
      <w:r>
        <w:t>'sequence' model groups (without XSD minOccurs and XSD maxOccurs or with both XSD minOccurs="1" and XSD maxOccurs="1")</w:t>
      </w:r>
    </w:p>
    <w:p w14:paraId="5C0B6222" w14:textId="77777777" w:rsidR="000E1214" w:rsidRDefault="00A87198" w:rsidP="00C31ED0">
      <w:pPr>
        <w:pStyle w:val="ListParagraph"/>
        <w:numPr>
          <w:ilvl w:val="0"/>
          <w:numId w:val="31"/>
        </w:numPr>
      </w:pPr>
      <w:r>
        <w:t>'choice' model groups (without XSD minOccurs and XSD maxOccurs or with both XSD minOccurs="1" and XSD maxOccurs="1")</w:t>
      </w:r>
    </w:p>
    <w:p w14:paraId="3BC09B07" w14:textId="77777777" w:rsidR="000E1214" w:rsidRDefault="00A87198" w:rsidP="00C31ED0">
      <w:pPr>
        <w:pStyle w:val="ListParagraph"/>
        <w:numPr>
          <w:ilvl w:val="0"/>
          <w:numId w:val="31"/>
        </w:numPr>
      </w:pPr>
      <w:r>
        <w:t>Simple type derivations derived by restriction from the allowed built-in types</w:t>
      </w:r>
    </w:p>
    <w:p w14:paraId="67082BDD" w14:textId="77777777" w:rsidR="000E1214" w:rsidRDefault="00A87198" w:rsidP="00C31ED0">
      <w:pPr>
        <w:pStyle w:val="ListParagraph"/>
        <w:numPr>
          <w:ilvl w:val="0"/>
          <w:numId w:val="31"/>
        </w:numPr>
      </w:pPr>
      <w:r>
        <w:t>Reusable Groups: named model group definitions can only contain one model group</w:t>
      </w:r>
    </w:p>
    <w:p w14:paraId="3F87B2B3" w14:textId="77777777" w:rsidR="000E1214" w:rsidRDefault="00A87198" w:rsidP="00C31ED0">
      <w:pPr>
        <w:pStyle w:val="ListParagraph"/>
        <w:numPr>
          <w:ilvl w:val="0"/>
          <w:numId w:val="31"/>
        </w:numPr>
      </w:pPr>
      <w:r>
        <w:t>Element references with dimensionality via XSD maxOccurs and XSD minOccurs.</w:t>
      </w:r>
    </w:p>
    <w:p w14:paraId="53DF48B4" w14:textId="77777777" w:rsidR="000E1214" w:rsidRDefault="00A87198" w:rsidP="00C31ED0">
      <w:pPr>
        <w:pStyle w:val="ListParagraph"/>
        <w:numPr>
          <w:ilvl w:val="0"/>
          <w:numId w:val="31"/>
        </w:numPr>
      </w:pPr>
      <w:r>
        <w:t>Group references without dimensionality</w:t>
      </w:r>
    </w:p>
    <w:p w14:paraId="37F50CC4" w14:textId="77777777" w:rsidR="000E1214" w:rsidRDefault="00A87198" w:rsidP="00C31ED0">
      <w:pPr>
        <w:pStyle w:val="ListParagraph"/>
        <w:numPr>
          <w:ilvl w:val="0"/>
          <w:numId w:val="31"/>
        </w:numPr>
      </w:pPr>
      <w:r>
        <w:t xml:space="preserve">Nillable attribute is "true" (that is, nillable="true" in the element declaration.) </w:t>
      </w:r>
    </w:p>
    <w:p w14:paraId="4EF779D8" w14:textId="77777777" w:rsidR="000E1214" w:rsidRDefault="00A87198" w:rsidP="00C31ED0">
      <w:pPr>
        <w:pStyle w:val="ListParagraph"/>
        <w:numPr>
          <w:ilvl w:val="0"/>
          <w:numId w:val="31"/>
        </w:numPr>
      </w:pPr>
      <w:r>
        <w:t>Appinfo annotations for sources other than DFDL are permitted and ignored</w:t>
      </w:r>
    </w:p>
    <w:p w14:paraId="070A279E" w14:textId="77777777" w:rsidR="000E1214" w:rsidRDefault="00A87198" w:rsidP="00C31ED0">
      <w:pPr>
        <w:pStyle w:val="ListParagraph"/>
        <w:numPr>
          <w:ilvl w:val="0"/>
          <w:numId w:val="31"/>
        </w:numPr>
      </w:pPr>
      <w:r>
        <w:t>Unions; the memberTypes must be derived from the same simple type. DFDL annotations are not permitted on union members.</w:t>
      </w:r>
      <w:r>
        <w:rPr>
          <w:rStyle w:val="FootnoteReference"/>
        </w:rPr>
        <w:footnoteReference w:id="7"/>
      </w:r>
    </w:p>
    <w:p w14:paraId="2B9E8B34" w14:textId="77777777" w:rsidR="000E1214" w:rsidRDefault="00A87198" w:rsidP="00C31ED0">
      <w:pPr>
        <w:pStyle w:val="ListParagraph"/>
        <w:numPr>
          <w:ilvl w:val="0"/>
          <w:numId w:val="31"/>
        </w:numPr>
      </w:pPr>
      <w:r>
        <w:t>XML Entities</w:t>
      </w:r>
    </w:p>
    <w:p w14:paraId="7C4F0335" w14:textId="77777777" w:rsidR="000E1214" w:rsidRDefault="00A87198" w:rsidP="00C31ED0">
      <w:pPr>
        <w:pStyle w:val="ListParagraph"/>
        <w:numPr>
          <w:ilvl w:val="0"/>
          <w:numId w:val="31"/>
        </w:numPr>
      </w:pPr>
      <w:r>
        <w:t>The xs:schema “elementFormDefault” attribute</w:t>
      </w:r>
    </w:p>
    <w:p w14:paraId="7E3B06BB" w14:textId="77777777" w:rsidR="000E1214" w:rsidRDefault="00A87198" w:rsidP="00C31ED0">
      <w:pPr>
        <w:pStyle w:val="ListParagraph"/>
        <w:numPr>
          <w:ilvl w:val="0"/>
          <w:numId w:val="31"/>
        </w:numPr>
      </w:pPr>
      <w:r>
        <w:t>The xs:element “form” attribute</w:t>
      </w:r>
    </w:p>
    <w:p w14:paraId="397E2527" w14:textId="77777777" w:rsidR="000E1214" w:rsidRDefault="00A87198">
      <w:r>
        <w:t>Note: xs:nonNegativeInteger is treated as an unsigned xs:integer.</w:t>
      </w:r>
    </w:p>
    <w:p w14:paraId="37640E54" w14:textId="77777777" w:rsidR="000E1214" w:rsidRDefault="00A87198">
      <w:r>
        <w:t>The following constructs from XML Schema are not used as part of the DFDL Schema Model of DFDL v1.0 schemas; however, they are all reserved</w:t>
      </w:r>
      <w:r>
        <w:rPr>
          <w:rStyle w:val="FootnoteReference"/>
        </w:rPr>
        <w:footnoteReference w:id="8"/>
      </w:r>
      <w:r>
        <w:t xml:space="preserve"> for future use since the data model may be extended to use them in future versions of DFDL: </w:t>
      </w:r>
    </w:p>
    <w:p w14:paraId="14867918" w14:textId="77777777" w:rsidR="000E1214" w:rsidRDefault="00A87198" w:rsidP="00C31ED0">
      <w:pPr>
        <w:pStyle w:val="ListParagraph"/>
        <w:numPr>
          <w:ilvl w:val="0"/>
          <w:numId w:val="32"/>
        </w:numPr>
        <w:rPr>
          <w:rStyle w:val="Emphasis"/>
        </w:rPr>
      </w:pPr>
      <w:r>
        <w:t>Attribute declarations (local or global)</w:t>
      </w:r>
    </w:p>
    <w:p w14:paraId="05E059A0" w14:textId="77777777" w:rsidR="000E1214" w:rsidRDefault="00A87198" w:rsidP="00C31ED0">
      <w:pPr>
        <w:pStyle w:val="ListParagraph"/>
        <w:numPr>
          <w:ilvl w:val="0"/>
          <w:numId w:val="32"/>
        </w:numPr>
        <w:rPr>
          <w:rStyle w:val="Emphasis"/>
        </w:rPr>
      </w:pPr>
      <w:r>
        <w:t>Attribute references</w:t>
      </w:r>
    </w:p>
    <w:p w14:paraId="0ADB02AE" w14:textId="77777777" w:rsidR="000E1214" w:rsidRDefault="00A87198" w:rsidP="00C31ED0">
      <w:pPr>
        <w:pStyle w:val="ListParagraph"/>
        <w:numPr>
          <w:ilvl w:val="0"/>
          <w:numId w:val="32"/>
        </w:numPr>
        <w:rPr>
          <w:rStyle w:val="Emphasis"/>
        </w:rPr>
      </w:pPr>
      <w:r>
        <w:t>Attribute group definitions</w:t>
      </w:r>
    </w:p>
    <w:p w14:paraId="0F027F7E" w14:textId="77777777" w:rsidR="000E1214" w:rsidRDefault="00A87198" w:rsidP="00C31ED0">
      <w:pPr>
        <w:pStyle w:val="ListParagraph"/>
        <w:numPr>
          <w:ilvl w:val="0"/>
          <w:numId w:val="32"/>
        </w:numPr>
      </w:pPr>
      <w:r>
        <w:t>Complex type derivations where the base type is not xs:anyType.</w:t>
      </w:r>
    </w:p>
    <w:p w14:paraId="6DE1B3AD" w14:textId="77777777" w:rsidR="000E1214" w:rsidRDefault="00A87198" w:rsidP="00C31ED0">
      <w:pPr>
        <w:pStyle w:val="ListParagraph"/>
        <w:numPr>
          <w:ilvl w:val="0"/>
          <w:numId w:val="32"/>
        </w:numPr>
      </w:pPr>
      <w:r>
        <w:t>Complex types having mixed content models or simple content models</w:t>
      </w:r>
    </w:p>
    <w:p w14:paraId="06B6E8D1" w14:textId="77777777" w:rsidR="000E1214" w:rsidRDefault="00A87198" w:rsidP="00C31ED0">
      <w:pPr>
        <w:pStyle w:val="ListParagraph"/>
        <w:numPr>
          <w:ilvl w:val="0"/>
          <w:numId w:val="32"/>
        </w:numPr>
      </w:pPr>
      <w:r>
        <w:t>List simple types</w:t>
      </w:r>
    </w:p>
    <w:p w14:paraId="320E3BDF" w14:textId="77777777" w:rsidR="000E1214" w:rsidRDefault="00A87198" w:rsidP="00C31ED0">
      <w:pPr>
        <w:pStyle w:val="ListParagraph"/>
        <w:numPr>
          <w:ilvl w:val="0"/>
          <w:numId w:val="32"/>
        </w:numPr>
      </w:pPr>
      <w:r>
        <w:t>Union simple types where the member types are not derived from the same simple type.</w:t>
      </w:r>
    </w:p>
    <w:p w14:paraId="671B985A" w14:textId="77777777" w:rsidR="000E1214" w:rsidRDefault="00A87198" w:rsidP="00C31ED0">
      <w:pPr>
        <w:pStyle w:val="ListParagraph"/>
        <w:numPr>
          <w:ilvl w:val="0"/>
          <w:numId w:val="32"/>
        </w:numPr>
      </w:pPr>
      <w:r>
        <w:t>These atomic simple types: normalizedString, token, Name, NCName, QName, language, positiveInteger, nonPositiveInteger, negativeInteger,  gYear, gYearMonth, gMonth, gMonthDay, gDay, ID, IDREF, IDREFS, ENTITIES, ENTITY, NMTOKEN, NMTOKENS, NOTATION, anyURI, base64Binary</w:t>
      </w:r>
    </w:p>
    <w:p w14:paraId="28B09355" w14:textId="77777777" w:rsidR="000E1214" w:rsidRDefault="00A87198" w:rsidP="00C31ED0">
      <w:pPr>
        <w:pStyle w:val="ListParagraph"/>
        <w:numPr>
          <w:ilvl w:val="0"/>
          <w:numId w:val="32"/>
        </w:numPr>
      </w:pPr>
      <w:r>
        <w:t>XSD maxOccurs and XSD minOccurs on model groups (except if both are '1')</w:t>
      </w:r>
    </w:p>
    <w:p w14:paraId="1910E72B" w14:textId="77777777" w:rsidR="000E1214" w:rsidRDefault="00A87198" w:rsidP="00C31ED0">
      <w:pPr>
        <w:pStyle w:val="ListParagraph"/>
        <w:numPr>
          <w:ilvl w:val="0"/>
          <w:numId w:val="32"/>
        </w:numPr>
      </w:pPr>
      <w:r>
        <w:rPr>
          <w:rFonts w:eastAsia="MS Mincho"/>
        </w:rPr>
        <w:t>XSD minOccurs = ‘0’ on branches of xs:choice model groups</w:t>
      </w:r>
    </w:p>
    <w:p w14:paraId="38811472" w14:textId="77777777" w:rsidR="000E1214" w:rsidRDefault="00A87198" w:rsidP="00C31ED0">
      <w:pPr>
        <w:pStyle w:val="ListParagraph"/>
        <w:numPr>
          <w:ilvl w:val="0"/>
          <w:numId w:val="32"/>
        </w:numPr>
        <w:rPr>
          <w:rStyle w:val="Emphasis"/>
        </w:rPr>
      </w:pPr>
      <w:r>
        <w:t xml:space="preserve">Identity Constraints </w:t>
      </w:r>
    </w:p>
    <w:p w14:paraId="4AFA1941" w14:textId="77777777" w:rsidR="000E1214" w:rsidRDefault="00A87198" w:rsidP="00C31ED0">
      <w:pPr>
        <w:pStyle w:val="ListParagraph"/>
        <w:numPr>
          <w:ilvl w:val="0"/>
          <w:numId w:val="32"/>
        </w:numPr>
      </w:pPr>
      <w:r>
        <w:t xml:space="preserve">Substitution Groups </w:t>
      </w:r>
    </w:p>
    <w:p w14:paraId="77A7A328" w14:textId="77777777" w:rsidR="000E1214" w:rsidRDefault="00A87198" w:rsidP="00C31ED0">
      <w:pPr>
        <w:pStyle w:val="ListParagraph"/>
        <w:numPr>
          <w:ilvl w:val="0"/>
          <w:numId w:val="32"/>
        </w:numPr>
      </w:pPr>
      <w:r>
        <w:t>xs:all groups</w:t>
      </w:r>
    </w:p>
    <w:p w14:paraId="752B3FD9" w14:textId="77777777" w:rsidR="000E1214" w:rsidRDefault="00A87198" w:rsidP="00C31ED0">
      <w:pPr>
        <w:pStyle w:val="ListParagraph"/>
        <w:numPr>
          <w:ilvl w:val="0"/>
          <w:numId w:val="32"/>
        </w:numPr>
      </w:pPr>
      <w:r>
        <w:t xml:space="preserve">xs:any element wildcards  </w:t>
      </w:r>
    </w:p>
    <w:p w14:paraId="173D4DAA" w14:textId="77777777" w:rsidR="000E1214" w:rsidRDefault="00A87198" w:rsidP="00C31ED0">
      <w:pPr>
        <w:pStyle w:val="ListParagraph"/>
        <w:numPr>
          <w:ilvl w:val="0"/>
          <w:numId w:val="32"/>
        </w:numPr>
      </w:pPr>
      <w:r>
        <w:t>Redefine - This version of DFDL does not support xs:redefine. DFDL schemas must not contain xs:redefine directly or indirectly in schemas they import or include.</w:t>
      </w:r>
    </w:p>
    <w:p w14:paraId="25D9208A" w14:textId="77777777" w:rsidR="000E1214" w:rsidRDefault="00A87198" w:rsidP="00C31ED0">
      <w:pPr>
        <w:pStyle w:val="ListParagraph"/>
        <w:numPr>
          <w:ilvl w:val="0"/>
          <w:numId w:val="32"/>
        </w:numPr>
      </w:pPr>
      <w:r>
        <w:t>whitespace facet</w:t>
      </w:r>
    </w:p>
    <w:p w14:paraId="15C2274D" w14:textId="4029F2CA" w:rsidR="000E1214" w:rsidRDefault="00933F0E" w:rsidP="00C31ED0">
      <w:pPr>
        <w:pStyle w:val="ListParagraph"/>
        <w:numPr>
          <w:ilvl w:val="0"/>
          <w:numId w:val="32"/>
        </w:numPr>
      </w:pPr>
      <w:r>
        <w:t>Recursively defined</w:t>
      </w:r>
      <w:r w:rsidR="00A87198">
        <w:t xml:space="preserve"> types and elements (defined by way of type, group, or element references)</w:t>
      </w:r>
    </w:p>
    <w:p w14:paraId="546A6E4B" w14:textId="77777777" w:rsidR="000E1214" w:rsidRDefault="00A87198" w:rsidP="00B31DA3">
      <w:pPr>
        <w:pStyle w:val="Heading2"/>
      </w:pPr>
      <w:bookmarkStart w:id="959" w:name="_Toc199516231"/>
      <w:bookmarkStart w:id="960" w:name="_Toc194983909"/>
      <w:bookmarkStart w:id="961" w:name="_Toc243112750"/>
      <w:bookmarkStart w:id="962" w:name="_Ref346447428"/>
      <w:bookmarkStart w:id="963" w:name="_Toc349042625"/>
      <w:bookmarkStart w:id="964" w:name="_Ref161828896"/>
      <w:bookmarkStart w:id="965" w:name="_Toc177399029"/>
      <w:bookmarkStart w:id="966" w:name="_Toc175057316"/>
      <w:bookmarkStart w:id="967" w:name="_Toc53134007"/>
      <w:r>
        <w:t>XSD Facets, min/maxOccurs, default, and fixed</w:t>
      </w:r>
      <w:bookmarkEnd w:id="959"/>
      <w:bookmarkEnd w:id="960"/>
      <w:bookmarkEnd w:id="961"/>
      <w:bookmarkEnd w:id="962"/>
      <w:bookmarkEnd w:id="963"/>
      <w:bookmarkEnd w:id="967"/>
    </w:p>
    <w:p w14:paraId="12160B5D" w14:textId="77777777" w:rsidR="000E1214" w:rsidRDefault="00A87198">
      <w:r>
        <w:t>XSD element declarations and references can carry several properties that express constraints on the described data. These constraints are mainly used for validation. These properties include:</w:t>
      </w:r>
    </w:p>
    <w:p w14:paraId="72BEB9A3" w14:textId="77777777" w:rsidR="000E1214" w:rsidRDefault="00A87198" w:rsidP="00C31ED0">
      <w:pPr>
        <w:pStyle w:val="ListParagraph"/>
        <w:numPr>
          <w:ilvl w:val="0"/>
          <w:numId w:val="33"/>
        </w:numPr>
      </w:pPr>
      <w:r>
        <w:t>the facets</w:t>
      </w:r>
    </w:p>
    <w:p w14:paraId="19E48DAA" w14:textId="77777777" w:rsidR="000E1214" w:rsidRDefault="00A87198" w:rsidP="00C31ED0">
      <w:pPr>
        <w:pStyle w:val="ListParagraph"/>
        <w:numPr>
          <w:ilvl w:val="0"/>
          <w:numId w:val="33"/>
        </w:numPr>
      </w:pPr>
      <w:r>
        <w:t>minOccurs, maxOccurs</w:t>
      </w:r>
    </w:p>
    <w:p w14:paraId="701B7883" w14:textId="77777777" w:rsidR="000E1214" w:rsidRDefault="00A87198" w:rsidP="00C31ED0">
      <w:pPr>
        <w:pStyle w:val="ListParagraph"/>
        <w:numPr>
          <w:ilvl w:val="0"/>
          <w:numId w:val="33"/>
        </w:numPr>
      </w:pPr>
      <w:r>
        <w:t>default</w:t>
      </w:r>
    </w:p>
    <w:p w14:paraId="68EB3DE9" w14:textId="77777777" w:rsidR="000E1214" w:rsidRDefault="00A87198" w:rsidP="00C31ED0">
      <w:pPr>
        <w:pStyle w:val="ListParagraph"/>
        <w:numPr>
          <w:ilvl w:val="0"/>
          <w:numId w:val="33"/>
        </w:numPr>
      </w:pPr>
      <w:r>
        <w:t>fixed</w:t>
      </w:r>
    </w:p>
    <w:p w14:paraId="23B30B75" w14:textId="77777777" w:rsidR="000E1214" w:rsidRDefault="00A87198">
      <w:r>
        <w:t>The facets and the types they are applicable to are:</w:t>
      </w:r>
    </w:p>
    <w:p w14:paraId="26CB4BFD" w14:textId="77777777" w:rsidR="000E1214" w:rsidRDefault="00A87198" w:rsidP="00C31ED0">
      <w:pPr>
        <w:pStyle w:val="ListParagraph"/>
        <w:numPr>
          <w:ilvl w:val="0"/>
          <w:numId w:val="34"/>
        </w:numPr>
      </w:pPr>
      <w:r>
        <w:t>minLength maxLength (for types xs:string, and xs:hexBinary)</w:t>
      </w:r>
    </w:p>
    <w:p w14:paraId="602F037F" w14:textId="77777777" w:rsidR="000E1214" w:rsidRDefault="00A87198" w:rsidP="00C31ED0">
      <w:pPr>
        <w:pStyle w:val="ListParagraph"/>
        <w:numPr>
          <w:ilvl w:val="0"/>
          <w:numId w:val="34"/>
        </w:numPr>
      </w:pPr>
      <w:r>
        <w:t>pattern</w:t>
      </w:r>
    </w:p>
    <w:p w14:paraId="06A61022" w14:textId="77777777" w:rsidR="000E1214" w:rsidRDefault="00A87198" w:rsidP="00C31ED0">
      <w:pPr>
        <w:pStyle w:val="ListParagraph"/>
        <w:numPr>
          <w:ilvl w:val="0"/>
          <w:numId w:val="34"/>
        </w:numPr>
      </w:pPr>
      <w:r>
        <w:t>enumeration (all types except xs:boolean)</w:t>
      </w:r>
    </w:p>
    <w:p w14:paraId="2BC59888" w14:textId="6DD34861" w:rsidR="000E1214" w:rsidRDefault="00A87198" w:rsidP="00C31ED0">
      <w:pPr>
        <w:pStyle w:val="ListParagraph"/>
        <w:numPr>
          <w:ilvl w:val="0"/>
          <w:numId w:val="34"/>
        </w:numPr>
      </w:pPr>
      <w:r>
        <w:t xml:space="preserve">maxInclusive, maxExclusive, minExclusive, minInclusive (for </w:t>
      </w:r>
      <w:del w:id="968" w:author="Mike Beckerle" w:date="2020-10-07T14:55:00Z">
        <w:r w:rsidDel="00341AE4">
          <w:delText>types xs:float, xs:double, xs:date, xs:time, xs:dateTime, xs:decimal and all integer types descending from xs:decimal</w:delText>
        </w:r>
      </w:del>
      <w:ins w:id="969" w:author="Mike Beckerle" w:date="2020-10-07T14:55:00Z">
        <w:r w:rsidR="00341AE4">
          <w:t>Number and Calendar types</w:t>
        </w:r>
      </w:ins>
      <w:r>
        <w:t xml:space="preserve"> in </w:t>
      </w:r>
      <w:r w:rsidR="00EA2EAC" w:rsidRPr="00341AE4">
        <w:t xml:space="preserve">Section </w:t>
      </w:r>
      <w:r w:rsidR="00EA2EAC" w:rsidRPr="00065302">
        <w:rPr>
          <w:rStyle w:val="Hyperlink"/>
        </w:rPr>
        <w:fldChar w:fldCharType="begin"/>
      </w:r>
      <w:r w:rsidR="00EA2EAC" w:rsidRPr="00065302">
        <w:rPr>
          <w:rStyle w:val="Hyperlink"/>
        </w:rPr>
        <w:instrText xml:space="preserve"> REF _Ref50645729 \w \h </w:instrText>
      </w:r>
      <w:r w:rsidR="00EA2EAC" w:rsidRPr="00065302">
        <w:rPr>
          <w:rStyle w:val="Hyperlink"/>
        </w:rPr>
      </w:r>
      <w:r w:rsidR="00EA2EAC" w:rsidRPr="00065302">
        <w:rPr>
          <w:rStyle w:val="Hyperlink"/>
        </w:rPr>
        <w:fldChar w:fldCharType="separate"/>
      </w:r>
      <w:r w:rsidR="008A37A6">
        <w:rPr>
          <w:rStyle w:val="Hyperlink"/>
        </w:rPr>
        <w:t>5.1</w:t>
      </w:r>
      <w:r w:rsidR="00EA2EAC" w:rsidRPr="00065302">
        <w:rPr>
          <w:rStyle w:val="Hyperlink"/>
        </w:rPr>
        <w:fldChar w:fldCharType="end"/>
      </w:r>
      <w:r>
        <w:t>)</w:t>
      </w:r>
    </w:p>
    <w:p w14:paraId="56796B60" w14:textId="78DF1509" w:rsidR="000E1214" w:rsidRDefault="00A87198" w:rsidP="00C31ED0">
      <w:pPr>
        <w:pStyle w:val="ListParagraph"/>
        <w:numPr>
          <w:ilvl w:val="0"/>
          <w:numId w:val="34"/>
        </w:numPr>
      </w:pPr>
      <w:r>
        <w:t xml:space="preserve">totalDigits (for type xs:decimal and all </w:t>
      </w:r>
      <w:ins w:id="970" w:author="Mike Beckerle" w:date="2020-10-07T14:55:00Z">
        <w:r w:rsidR="00341AE4">
          <w:t xml:space="preserve">supported </w:t>
        </w:r>
      </w:ins>
      <w:r>
        <w:t xml:space="preserve">integer types descending from xs:decimal in </w:t>
      </w:r>
      <w:r w:rsidR="00EA2EAC" w:rsidRPr="00341AE4">
        <w:t xml:space="preserve">Section </w:t>
      </w:r>
      <w:r w:rsidR="00EA2EAC" w:rsidRPr="00341AE4">
        <w:fldChar w:fldCharType="begin"/>
      </w:r>
      <w:r w:rsidR="00EA2EAC" w:rsidRPr="00341AE4">
        <w:instrText xml:space="preserve"> REF _Ref50645729 \w \h </w:instrText>
      </w:r>
      <w:r w:rsidR="00341AE4">
        <w:instrText xml:space="preserve"> \* MERGEFORMAT </w:instrText>
      </w:r>
      <w:r w:rsidR="00EA2EAC" w:rsidRPr="00341AE4">
        <w:fldChar w:fldCharType="separate"/>
      </w:r>
      <w:r w:rsidR="008A37A6">
        <w:t>5.1</w:t>
      </w:r>
      <w:r w:rsidR="00EA2EAC" w:rsidRPr="00341AE4">
        <w:fldChar w:fldCharType="end"/>
      </w:r>
      <w:r>
        <w:t>)</w:t>
      </w:r>
    </w:p>
    <w:p w14:paraId="0B193724" w14:textId="77777777" w:rsidR="000E1214" w:rsidRDefault="00A87198" w:rsidP="00C31ED0">
      <w:pPr>
        <w:pStyle w:val="ListParagraph"/>
        <w:numPr>
          <w:ilvl w:val="0"/>
          <w:numId w:val="34"/>
        </w:numPr>
      </w:pPr>
      <w:r>
        <w:t>fractionDigits (for type xs:decimal)</w:t>
      </w:r>
    </w:p>
    <w:p w14:paraId="61651DD1" w14:textId="77777777" w:rsidR="000E1214" w:rsidRDefault="00A87198">
      <w:r>
        <w:t>The facets (but not XSD maxOccurs nor XSD minOccurs) are also checked by the dfdl:checkConstraints DFDL expression language function.</w:t>
      </w:r>
    </w:p>
    <w:p w14:paraId="7F35CE89" w14:textId="77777777" w:rsidR="000E1214" w:rsidRDefault="00A87198">
      <w:r>
        <w:t>The following sections describe these in more detail.</w:t>
      </w:r>
    </w:p>
    <w:p w14:paraId="4E416863" w14:textId="55AF211A" w:rsidR="000E1214" w:rsidRDefault="00A87198" w:rsidP="00BC2419">
      <w:pPr>
        <w:pStyle w:val="Heading3"/>
        <w:rPr>
          <w:rFonts w:eastAsia="Times New Roman"/>
        </w:rPr>
      </w:pPr>
      <w:bookmarkStart w:id="971" w:name="_Toc322911525"/>
      <w:bookmarkStart w:id="972" w:name="_Toc322912064"/>
      <w:bookmarkStart w:id="973" w:name="_MinOccurs,_MaxOccurs"/>
      <w:bookmarkStart w:id="974" w:name="_Toc199516232"/>
      <w:bookmarkStart w:id="975" w:name="_Toc194983910"/>
      <w:bookmarkStart w:id="976" w:name="_Toc243112751"/>
      <w:bookmarkStart w:id="977" w:name="_Toc349042626"/>
      <w:bookmarkStart w:id="978" w:name="_Ref365392729"/>
      <w:bookmarkStart w:id="979" w:name="_Ref365392751"/>
      <w:bookmarkStart w:id="980" w:name="_Ref52973577"/>
      <w:bookmarkStart w:id="981" w:name="_Toc53134008"/>
      <w:bookmarkEnd w:id="971"/>
      <w:bookmarkEnd w:id="972"/>
      <w:bookmarkEnd w:id="973"/>
      <w:r>
        <w:rPr>
          <w:rFonts w:eastAsia="Times New Roman"/>
        </w:rPr>
        <w:t xml:space="preserve">MinOccurs, </w:t>
      </w:r>
      <w:bookmarkEnd w:id="974"/>
      <w:bookmarkEnd w:id="975"/>
      <w:bookmarkEnd w:id="976"/>
      <w:r>
        <w:rPr>
          <w:rFonts w:eastAsia="Times New Roman"/>
        </w:rPr>
        <w:t>MaxOccurs</w:t>
      </w:r>
      <w:bookmarkEnd w:id="977"/>
      <w:bookmarkEnd w:id="978"/>
      <w:bookmarkEnd w:id="979"/>
      <w:bookmarkEnd w:id="980"/>
      <w:bookmarkEnd w:id="981"/>
    </w:p>
    <w:p w14:paraId="3E4E794E" w14:textId="77777777" w:rsidR="000E1214" w:rsidRDefault="00A87198">
      <w:pPr>
        <w:pStyle w:val="nobreak"/>
      </w:pPr>
      <w:r>
        <w:t>The XSD minOccurs property is used:</w:t>
      </w:r>
    </w:p>
    <w:p w14:paraId="639068EB" w14:textId="77777777" w:rsidR="000E1214" w:rsidRDefault="00A87198" w:rsidP="00C31ED0">
      <w:pPr>
        <w:numPr>
          <w:ilvl w:val="0"/>
          <w:numId w:val="35"/>
        </w:numPr>
      </w:pPr>
      <w:r>
        <w:t>To determine if an element declaration or reference is an array, an optional element, or neither.</w:t>
      </w:r>
    </w:p>
    <w:p w14:paraId="040EC6AF" w14:textId="77777777" w:rsidR="000E1214" w:rsidRPr="00030976" w:rsidRDefault="00A87198" w:rsidP="00C31ED0">
      <w:pPr>
        <w:numPr>
          <w:ilvl w:val="0"/>
          <w:numId w:val="35"/>
        </w:numPr>
      </w:pPr>
      <w:r w:rsidRPr="00030976">
        <w:t>If validating, to determine the minimum valid number of occurrences of an array both when parsing and unparsing.</w:t>
      </w:r>
    </w:p>
    <w:p w14:paraId="45E8D342" w14:textId="77777777" w:rsidR="000E1214" w:rsidRDefault="00A87198">
      <w:r>
        <w:t>The XSD maxOccurs property is used:</w:t>
      </w:r>
    </w:p>
    <w:p w14:paraId="0FFD60D9" w14:textId="77777777" w:rsidR="000E1214" w:rsidRDefault="00A87198" w:rsidP="00C31ED0">
      <w:pPr>
        <w:numPr>
          <w:ilvl w:val="0"/>
          <w:numId w:val="35"/>
        </w:numPr>
      </w:pPr>
      <w:r>
        <w:t>To determine if an element declaration or reference is an array, an optional element, or neither.</w:t>
      </w:r>
    </w:p>
    <w:p w14:paraId="5259E0EF" w14:textId="77777777" w:rsidR="000E1214" w:rsidRDefault="00A87198" w:rsidP="00C31ED0">
      <w:pPr>
        <w:numPr>
          <w:ilvl w:val="0"/>
          <w:numId w:val="35"/>
        </w:numPr>
      </w:pPr>
      <w:r>
        <w:t>If validating, to determine the maximum valid number of occurrences of an array both when parsing and unparsing.</w:t>
      </w:r>
    </w:p>
    <w:p w14:paraId="336262C6" w14:textId="6AF5D6ED" w:rsidR="00BE0D47" w:rsidRPr="00BE0D47" w:rsidDel="00BC2419" w:rsidRDefault="00BE0D47" w:rsidP="00BE0D47">
      <w:pPr>
        <w:rPr>
          <w:del w:id="982" w:author="Mike Beckerle" w:date="2020-10-08T16:47:00Z"/>
          <w:rFonts w:cs="Arial"/>
        </w:rPr>
      </w:pPr>
      <w:del w:id="983" w:author="Mike Beckerle" w:date="2020-10-08T16:47:00Z">
        <w:r w:rsidRPr="00BE0D47" w:rsidDel="00BC2419">
          <w:rPr>
            <w:rFonts w:cs="Arial"/>
          </w:rPr>
          <w:delText>An element declaration or reference where XSD minOccurs is greater than zero</w:delText>
        </w:r>
        <w:r w:rsidDel="00BC2419">
          <w:rPr>
            <w:rFonts w:cs="Arial"/>
          </w:rPr>
          <w:delText xml:space="preserve"> is said to be a </w:delText>
        </w:r>
        <w:r w:rsidRPr="00BE0D47" w:rsidDel="00BC2419">
          <w:rPr>
            <w:rFonts w:cs="Arial"/>
            <w:i/>
            <w:iCs/>
          </w:rPr>
          <w:delText>required element</w:delText>
        </w:r>
        <w:r w:rsidRPr="00BE0D47" w:rsidDel="00BC2419">
          <w:rPr>
            <w:rFonts w:cs="Arial"/>
          </w:rPr>
          <w:delText>.</w:delText>
        </w:r>
      </w:del>
    </w:p>
    <w:p w14:paraId="60741953" w14:textId="0C0E48B5" w:rsidR="00BE0D47" w:rsidDel="00BC2419" w:rsidRDefault="00BE0D47" w:rsidP="00BE0D47">
      <w:pPr>
        <w:rPr>
          <w:del w:id="984" w:author="Mike Beckerle" w:date="2020-10-08T16:47:00Z"/>
          <w:rFonts w:cs="Arial"/>
        </w:rPr>
      </w:pPr>
      <w:del w:id="985" w:author="Mike Beckerle" w:date="2020-10-08T16:47:00Z">
        <w:r w:rsidRPr="00BE0D47" w:rsidDel="00BC2419">
          <w:rPr>
            <w:rFonts w:cs="Arial"/>
          </w:rPr>
          <w:delText xml:space="preserve">An occurrence </w:delText>
        </w:r>
        <w:r w:rsidDel="00BC2419">
          <w:rPr>
            <w:rFonts w:cs="Arial"/>
          </w:rPr>
          <w:delText xml:space="preserve">of an element </w:delText>
        </w:r>
        <w:r w:rsidRPr="00BE0D47" w:rsidDel="00BC2419">
          <w:rPr>
            <w:rFonts w:cs="Arial"/>
          </w:rPr>
          <w:delText>with an index less than or equal to XSD minOccurs</w:delText>
        </w:r>
        <w:r w:rsidDel="00BC2419">
          <w:rPr>
            <w:rFonts w:cs="Arial"/>
          </w:rPr>
          <w:delText xml:space="preserve"> is said to be a </w:delText>
        </w:r>
        <w:r w:rsidRPr="00BE0D47" w:rsidDel="00BC2419">
          <w:rPr>
            <w:rFonts w:cs="Arial"/>
            <w:i/>
            <w:iCs/>
          </w:rPr>
          <w:delText>required occurrence</w:delText>
        </w:r>
        <w:r w:rsidRPr="00BE0D47" w:rsidDel="00BC2419">
          <w:rPr>
            <w:rFonts w:cs="Arial"/>
          </w:rPr>
          <w:delText>.</w:delText>
        </w:r>
      </w:del>
    </w:p>
    <w:p w14:paraId="48C9CF0B" w14:textId="794C6505" w:rsidR="00BE0D47" w:rsidDel="00BC2419" w:rsidRDefault="00BE0D47" w:rsidP="00BE0D47">
      <w:pPr>
        <w:rPr>
          <w:del w:id="986" w:author="Mike Beckerle" w:date="2020-10-08T16:47:00Z"/>
        </w:rPr>
      </w:pPr>
      <w:del w:id="987" w:author="Mike Beckerle" w:date="2020-10-08T16:47:00Z">
        <w:r w:rsidDel="00BC2419">
          <w:rPr>
            <w:rFonts w:cs="Arial"/>
          </w:rPr>
          <w:delText xml:space="preserve">An element declaration or reference where XSD minOccurs is equal to zero is said to be an </w:delText>
        </w:r>
        <w:r w:rsidRPr="00BE0D47" w:rsidDel="00BC2419">
          <w:rPr>
            <w:rFonts w:cs="Arial"/>
            <w:i/>
            <w:iCs/>
          </w:rPr>
          <w:delText>optional element</w:delText>
        </w:r>
        <w:r w:rsidDel="00BC2419">
          <w:rPr>
            <w:rFonts w:cs="Arial"/>
          </w:rPr>
          <w:delText>.</w:delText>
        </w:r>
      </w:del>
    </w:p>
    <w:p w14:paraId="29F04314" w14:textId="64B1EB81" w:rsidR="00BE0D47" w:rsidRPr="00BE0D47" w:rsidDel="00BC2419" w:rsidRDefault="00BE0D47" w:rsidP="00BE0D47">
      <w:pPr>
        <w:rPr>
          <w:del w:id="988" w:author="Mike Beckerle" w:date="2020-10-08T16:47:00Z"/>
        </w:rPr>
      </w:pPr>
      <w:del w:id="989" w:author="Mike Beckerle" w:date="2020-10-08T16:47:00Z">
        <w:r w:rsidDel="00BC2419">
          <w:rPr>
            <w:rFonts w:cs="Arial"/>
          </w:rPr>
          <w:delText xml:space="preserve">An occurrence of an element with an index greater than XSD minOccurs is said to be an </w:delText>
        </w:r>
        <w:r w:rsidRPr="00BE0D47" w:rsidDel="00BC2419">
          <w:rPr>
            <w:rFonts w:cs="Arial"/>
            <w:i/>
            <w:iCs/>
          </w:rPr>
          <w:delText>optional occurrence</w:delText>
        </w:r>
        <w:r w:rsidDel="00BC2419">
          <w:rPr>
            <w:rFonts w:cs="Arial"/>
          </w:rPr>
          <w:delText>.</w:delText>
        </w:r>
      </w:del>
    </w:p>
    <w:p w14:paraId="5D171DD8" w14:textId="5FA535DF" w:rsidR="000E1214" w:rsidRDefault="00A87198">
      <w:r>
        <w:t xml:space="preserve">The XSD minOccurs and XSD maxOccurs values are interpreted in conjunction with the DFDL dfdl:occursCountKind property. </w:t>
      </w:r>
      <w:del w:id="990" w:author="Mike Beckerle" w:date="2020-10-07T14:57:00Z">
        <w:r w:rsidDel="00341AE4">
          <w:delText xml:space="preserve">For some values of dfdl:occursCountKind the XSD minOccurs and XSD maxOccurs are either ignored, enforced, or used for validation checking only. </w:delText>
        </w:r>
      </w:del>
      <w:r>
        <w:t xml:space="preserve">See Section </w:t>
      </w:r>
      <w:r w:rsidRPr="00065302">
        <w:rPr>
          <w:rStyle w:val="Hyperlink"/>
        </w:rPr>
        <w:fldChar w:fldCharType="begin"/>
      </w:r>
      <w:r w:rsidRPr="00065302">
        <w:rPr>
          <w:rStyle w:val="Hyperlink"/>
        </w:rPr>
        <w:instrText xml:space="preserve"> REF _Ref351913722 \r \h </w:instrText>
      </w:r>
      <w:r w:rsidRPr="00065302">
        <w:rPr>
          <w:rStyle w:val="Hyperlink"/>
        </w:rPr>
      </w:r>
      <w:r w:rsidRPr="00065302">
        <w:rPr>
          <w:rStyle w:val="Hyperlink"/>
        </w:rPr>
        <w:fldChar w:fldCharType="separate"/>
      </w:r>
      <w:r w:rsidR="008A37A6">
        <w:rPr>
          <w:rStyle w:val="Hyperlink"/>
        </w:rPr>
        <w:t>16</w:t>
      </w:r>
      <w:r w:rsidRPr="00065302">
        <w:rPr>
          <w:rStyle w:val="Hyperlink"/>
        </w:rPr>
        <w:fldChar w:fldCharType="end"/>
      </w:r>
      <w:r>
        <w:t xml:space="preserve">, </w:t>
      </w:r>
      <w:r w:rsidRPr="00C4686A">
        <w:rPr>
          <w:rStyle w:val="InternetLink"/>
        </w:rPr>
        <w:fldChar w:fldCharType="begin"/>
      </w:r>
      <w:r w:rsidRPr="00C4686A">
        <w:rPr>
          <w:rStyle w:val="InternetLink"/>
        </w:rPr>
        <w:instrText xml:space="preserve"> REF _Ref351913750 \h </w:instrText>
      </w:r>
      <w:r w:rsidR="00341AE4" w:rsidRPr="00C4686A">
        <w:rPr>
          <w:rStyle w:val="InternetLink"/>
        </w:rPr>
        <w:instrText xml:space="preserve"> \* MERGEFORMAT </w:instrText>
      </w:r>
      <w:r w:rsidRPr="00C4686A">
        <w:rPr>
          <w:rStyle w:val="InternetLink"/>
        </w:rPr>
      </w:r>
      <w:r w:rsidRPr="00C4686A">
        <w:rPr>
          <w:rStyle w:val="InternetLink"/>
        </w:rPr>
        <w:fldChar w:fldCharType="separate"/>
      </w:r>
      <w:r w:rsidR="008A37A6" w:rsidRPr="008A37A6">
        <w:rPr>
          <w:rStyle w:val="InternetLink"/>
        </w:rPr>
        <w:t>Properties for Array Elements and Optional Elements</w:t>
      </w:r>
      <w:r w:rsidRPr="00C4686A">
        <w:rPr>
          <w:rStyle w:val="InternetLink"/>
        </w:rPr>
        <w:fldChar w:fldCharType="end"/>
      </w:r>
      <w:r>
        <w:t>, for more details.</w:t>
      </w:r>
    </w:p>
    <w:p w14:paraId="5AE0CC52" w14:textId="657A064E" w:rsidR="000E1214" w:rsidRDefault="00A87198" w:rsidP="00BC2419">
      <w:pPr>
        <w:pStyle w:val="Heading3"/>
        <w:rPr>
          <w:rFonts w:eastAsia="Times New Roman"/>
        </w:rPr>
      </w:pPr>
      <w:bookmarkStart w:id="991" w:name="_Toc351914639"/>
      <w:bookmarkStart w:id="992" w:name="_Toc351915073"/>
      <w:bookmarkStart w:id="993" w:name="_Toc361231111"/>
      <w:bookmarkStart w:id="994" w:name="_Toc361231637"/>
      <w:bookmarkStart w:id="995" w:name="_Toc362444919"/>
      <w:bookmarkStart w:id="996" w:name="_Toc363908841"/>
      <w:bookmarkStart w:id="997" w:name="_Toc364463263"/>
      <w:bookmarkStart w:id="998" w:name="_Toc366077855"/>
      <w:bookmarkStart w:id="999" w:name="_Toc366078474"/>
      <w:bookmarkStart w:id="1000" w:name="_Toc366079460"/>
      <w:bookmarkStart w:id="1001" w:name="_Toc366080072"/>
      <w:bookmarkStart w:id="1002" w:name="_Toc366080684"/>
      <w:bookmarkStart w:id="1003" w:name="_Toc366505024"/>
      <w:bookmarkStart w:id="1004" w:name="_Toc366508393"/>
      <w:bookmarkStart w:id="1005" w:name="_Toc366512894"/>
      <w:bookmarkStart w:id="1006" w:name="_Toc366574085"/>
      <w:bookmarkStart w:id="1007" w:name="_Toc366577878"/>
      <w:bookmarkStart w:id="1008" w:name="_Toc366578486"/>
      <w:bookmarkStart w:id="1009" w:name="_Toc366579080"/>
      <w:bookmarkStart w:id="1010" w:name="_Toc366579671"/>
      <w:bookmarkStart w:id="1011" w:name="_Toc366580263"/>
      <w:bookmarkStart w:id="1012" w:name="_Toc366580854"/>
      <w:bookmarkStart w:id="1013" w:name="_Toc366581446"/>
      <w:bookmarkStart w:id="1014" w:name="_Toc322911527"/>
      <w:bookmarkStart w:id="1015" w:name="_Toc322912066"/>
      <w:bookmarkStart w:id="1016" w:name="_Toc199516233"/>
      <w:bookmarkStart w:id="1017" w:name="_Toc194983911"/>
      <w:bookmarkStart w:id="1018" w:name="_Toc243112752"/>
      <w:bookmarkStart w:id="1019" w:name="_Toc349042627"/>
      <w:bookmarkStart w:id="1020" w:name="_Ref52291196"/>
      <w:bookmarkStart w:id="1021" w:name="_Ref52291218"/>
      <w:bookmarkStart w:id="1022" w:name="_Toc53134009"/>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r>
        <w:rPr>
          <w:rFonts w:eastAsia="Times New Roman"/>
        </w:rPr>
        <w:t>MinLength, MaxLength</w:t>
      </w:r>
      <w:bookmarkEnd w:id="1016"/>
      <w:bookmarkEnd w:id="1017"/>
      <w:bookmarkEnd w:id="1018"/>
      <w:bookmarkEnd w:id="1019"/>
      <w:bookmarkEnd w:id="1020"/>
      <w:bookmarkEnd w:id="1021"/>
      <w:bookmarkEnd w:id="1022"/>
    </w:p>
    <w:p w14:paraId="7D0B525B" w14:textId="77777777" w:rsidR="000E1214" w:rsidRDefault="00A87198">
      <w:pPr>
        <w:pStyle w:val="nobreak"/>
      </w:pPr>
      <w:r>
        <w:t>These facets are used:</w:t>
      </w:r>
    </w:p>
    <w:p w14:paraId="366374D4" w14:textId="77777777" w:rsidR="000E1214" w:rsidRDefault="00A87198" w:rsidP="00C31ED0">
      <w:pPr>
        <w:numPr>
          <w:ilvl w:val="0"/>
          <w:numId w:val="36"/>
        </w:numPr>
      </w:pPr>
      <w:r>
        <w:t>When dfdl:lengthKind is "implicit" and type is xs:string or xs:hexBinary. In that case the length is given by the value of the XSD maxLength facet. In this case the XSD minLength facet is required to be equal to the XSD maxLength facet (Schema Definition Error otherwise).</w:t>
      </w:r>
    </w:p>
    <w:p w14:paraId="2085C7F4" w14:textId="77777777" w:rsidR="000E1214" w:rsidRDefault="00A87198" w:rsidP="00C31ED0">
      <w:pPr>
        <w:numPr>
          <w:ilvl w:val="0"/>
          <w:numId w:val="36"/>
        </w:numPr>
      </w:pPr>
      <w:r>
        <w:t>For validation of variable length string elements.</w:t>
      </w:r>
    </w:p>
    <w:p w14:paraId="47549470" w14:textId="77777777" w:rsidR="000E1214" w:rsidRDefault="00A87198" w:rsidP="00BC2419">
      <w:pPr>
        <w:pStyle w:val="Heading3"/>
        <w:rPr>
          <w:rFonts w:eastAsia="Times New Roman"/>
        </w:rPr>
      </w:pPr>
      <w:bookmarkStart w:id="1023" w:name="_Toc322911529"/>
      <w:bookmarkStart w:id="1024" w:name="_Toc322912068"/>
      <w:bookmarkStart w:id="1025" w:name="_Toc329092923"/>
      <w:bookmarkStart w:id="1026" w:name="_Toc332701436"/>
      <w:bookmarkStart w:id="1027" w:name="_Toc332701743"/>
      <w:bookmarkStart w:id="1028" w:name="_Toc332711537"/>
      <w:bookmarkStart w:id="1029" w:name="_Toc332711845"/>
      <w:bookmarkStart w:id="1030" w:name="_Toc332712147"/>
      <w:bookmarkStart w:id="1031" w:name="_Toc332724063"/>
      <w:bookmarkStart w:id="1032" w:name="_Toc332724363"/>
      <w:bookmarkStart w:id="1033" w:name="_Toc341102659"/>
      <w:bookmarkStart w:id="1034" w:name="_Toc347241391"/>
      <w:bookmarkStart w:id="1035" w:name="_Toc347744584"/>
      <w:bookmarkStart w:id="1036" w:name="_Toc348984367"/>
      <w:bookmarkStart w:id="1037" w:name="_Toc348984672"/>
      <w:bookmarkStart w:id="1038" w:name="_Toc349037835"/>
      <w:bookmarkStart w:id="1039" w:name="_Toc349038140"/>
      <w:bookmarkStart w:id="1040" w:name="_Toc349042628"/>
      <w:bookmarkStart w:id="1041" w:name="_Toc351912619"/>
      <w:bookmarkStart w:id="1042" w:name="_Toc351914641"/>
      <w:bookmarkStart w:id="1043" w:name="_Toc351915075"/>
      <w:bookmarkStart w:id="1044" w:name="_Toc361231113"/>
      <w:bookmarkStart w:id="1045" w:name="_Toc361231639"/>
      <w:bookmarkStart w:id="1046" w:name="_Toc362444921"/>
      <w:bookmarkStart w:id="1047" w:name="_Toc363908843"/>
      <w:bookmarkStart w:id="1048" w:name="_Toc364463265"/>
      <w:bookmarkStart w:id="1049" w:name="_Toc366077857"/>
      <w:bookmarkStart w:id="1050" w:name="_Toc366078476"/>
      <w:bookmarkStart w:id="1051" w:name="_Toc366079462"/>
      <w:bookmarkStart w:id="1052" w:name="_Toc366080074"/>
      <w:bookmarkStart w:id="1053" w:name="_Toc366080686"/>
      <w:bookmarkStart w:id="1054" w:name="_Toc366505026"/>
      <w:bookmarkStart w:id="1055" w:name="_Toc366508395"/>
      <w:bookmarkStart w:id="1056" w:name="_Toc366512896"/>
      <w:bookmarkStart w:id="1057" w:name="_Toc366574087"/>
      <w:bookmarkStart w:id="1058" w:name="_Toc366577880"/>
      <w:bookmarkStart w:id="1059" w:name="_Toc366578488"/>
      <w:bookmarkStart w:id="1060" w:name="_Toc366579082"/>
      <w:bookmarkStart w:id="1061" w:name="_Toc366579673"/>
      <w:bookmarkStart w:id="1062" w:name="_Toc366580265"/>
      <w:bookmarkStart w:id="1063" w:name="_Toc366580856"/>
      <w:bookmarkStart w:id="1064" w:name="_Toc366581448"/>
      <w:bookmarkStart w:id="1065" w:name="_Toc322911530"/>
      <w:bookmarkStart w:id="1066" w:name="_Toc322912069"/>
      <w:bookmarkStart w:id="1067" w:name="_Toc329092924"/>
      <w:bookmarkStart w:id="1068" w:name="_Toc332701437"/>
      <w:bookmarkStart w:id="1069" w:name="_Toc332701744"/>
      <w:bookmarkStart w:id="1070" w:name="_Toc332711538"/>
      <w:bookmarkStart w:id="1071" w:name="_Toc332711846"/>
      <w:bookmarkStart w:id="1072" w:name="_Toc332712148"/>
      <w:bookmarkStart w:id="1073" w:name="_Toc332724064"/>
      <w:bookmarkStart w:id="1074" w:name="_Toc332724364"/>
      <w:bookmarkStart w:id="1075" w:name="_Toc341102660"/>
      <w:bookmarkStart w:id="1076" w:name="_Toc347241392"/>
      <w:bookmarkStart w:id="1077" w:name="_Toc347744585"/>
      <w:bookmarkStart w:id="1078" w:name="_Toc348984368"/>
      <w:bookmarkStart w:id="1079" w:name="_Toc348984673"/>
      <w:bookmarkStart w:id="1080" w:name="_Toc349037836"/>
      <w:bookmarkStart w:id="1081" w:name="_Toc349038141"/>
      <w:bookmarkStart w:id="1082" w:name="_Toc349042629"/>
      <w:bookmarkStart w:id="1083" w:name="_Toc351912620"/>
      <w:bookmarkStart w:id="1084" w:name="_Toc351914642"/>
      <w:bookmarkStart w:id="1085" w:name="_Toc351915076"/>
      <w:bookmarkStart w:id="1086" w:name="_Toc361231114"/>
      <w:bookmarkStart w:id="1087" w:name="_Toc361231640"/>
      <w:bookmarkStart w:id="1088" w:name="_Toc362444922"/>
      <w:bookmarkStart w:id="1089" w:name="_Toc363908844"/>
      <w:bookmarkStart w:id="1090" w:name="_Toc364463266"/>
      <w:bookmarkStart w:id="1091" w:name="_Toc366077858"/>
      <w:bookmarkStart w:id="1092" w:name="_Toc366078477"/>
      <w:bookmarkStart w:id="1093" w:name="_Toc366079463"/>
      <w:bookmarkStart w:id="1094" w:name="_Toc366080075"/>
      <w:bookmarkStart w:id="1095" w:name="_Toc366080687"/>
      <w:bookmarkStart w:id="1096" w:name="_Toc366505027"/>
      <w:bookmarkStart w:id="1097" w:name="_Toc366508396"/>
      <w:bookmarkStart w:id="1098" w:name="_Toc366512897"/>
      <w:bookmarkStart w:id="1099" w:name="_Toc366574088"/>
      <w:bookmarkStart w:id="1100" w:name="_Toc366577881"/>
      <w:bookmarkStart w:id="1101" w:name="_Toc366578489"/>
      <w:bookmarkStart w:id="1102" w:name="_Toc366579083"/>
      <w:bookmarkStart w:id="1103" w:name="_Toc366579674"/>
      <w:bookmarkStart w:id="1104" w:name="_Toc366580266"/>
      <w:bookmarkStart w:id="1105" w:name="_Toc366580857"/>
      <w:bookmarkStart w:id="1106" w:name="_Toc366581449"/>
      <w:bookmarkStart w:id="1107" w:name="_Toc349042630"/>
      <w:bookmarkStart w:id="1108" w:name="_Toc53134010"/>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r>
        <w:rPr>
          <w:rFonts w:eastAsia="Times New Roman"/>
        </w:rPr>
        <w:t>MaxInclusive, MaxExclusive, MinExclusive, MinInclusive, TotalDigits, FractionDigits</w:t>
      </w:r>
      <w:bookmarkEnd w:id="1107"/>
      <w:bookmarkEnd w:id="1108"/>
    </w:p>
    <w:p w14:paraId="12CF5A64" w14:textId="77777777" w:rsidR="000E1214" w:rsidRDefault="00A87198" w:rsidP="00C31ED0">
      <w:pPr>
        <w:pStyle w:val="nobreak"/>
        <w:numPr>
          <w:ilvl w:val="0"/>
          <w:numId w:val="37"/>
        </w:numPr>
      </w:pPr>
      <w:r>
        <w:t>Used for validation only</w:t>
      </w:r>
    </w:p>
    <w:p w14:paraId="37CB6FAB" w14:textId="47FC8031" w:rsidR="000E1214" w:rsidRDefault="00A87198">
      <w:r>
        <w:t xml:space="preserve">The format of numbers is not derived from these facets. Rather </w:t>
      </w:r>
      <w:r w:rsidR="00933F0E">
        <w:t>DFDL</w:t>
      </w:r>
      <w:r>
        <w:t xml:space="preserve"> properties are used to specify the format. </w:t>
      </w:r>
    </w:p>
    <w:p w14:paraId="1287B596" w14:textId="77777777" w:rsidR="000E1214" w:rsidRDefault="00A87198" w:rsidP="00BC2419">
      <w:pPr>
        <w:pStyle w:val="Heading3"/>
        <w:rPr>
          <w:rFonts w:eastAsia="Times New Roman"/>
        </w:rPr>
      </w:pPr>
      <w:bookmarkStart w:id="1109" w:name="_Toc322911532"/>
      <w:bookmarkStart w:id="1110" w:name="_Toc322912071"/>
      <w:bookmarkStart w:id="1111" w:name="_Toc243112754"/>
      <w:bookmarkStart w:id="1112" w:name="_Toc349042631"/>
      <w:bookmarkStart w:id="1113" w:name="_Toc53134011"/>
      <w:bookmarkEnd w:id="1109"/>
      <w:bookmarkEnd w:id="1110"/>
      <w:r>
        <w:rPr>
          <w:rFonts w:eastAsia="Times New Roman"/>
        </w:rPr>
        <w:t>Pattern</w:t>
      </w:r>
      <w:bookmarkEnd w:id="1111"/>
      <w:bookmarkEnd w:id="1112"/>
      <w:bookmarkEnd w:id="1113"/>
    </w:p>
    <w:p w14:paraId="7B4DF363" w14:textId="7938BC55" w:rsidR="000E1214" w:rsidRDefault="00A87198" w:rsidP="00C31ED0">
      <w:pPr>
        <w:pStyle w:val="nobreak"/>
        <w:numPr>
          <w:ilvl w:val="0"/>
          <w:numId w:val="38"/>
        </w:numPr>
      </w:pPr>
      <w:r>
        <w:t xml:space="preserve">Allowed only on elements of type xs:string or types derived from it in </w:t>
      </w:r>
      <w:r w:rsidR="00EA2EAC" w:rsidRPr="00972458">
        <w:t xml:space="preserve">Section </w:t>
      </w:r>
      <w:r w:rsidR="00EA2EAC" w:rsidRPr="00065302">
        <w:rPr>
          <w:rStyle w:val="Hyperlink"/>
        </w:rPr>
        <w:fldChar w:fldCharType="begin"/>
      </w:r>
      <w:r w:rsidR="00EA2EAC" w:rsidRPr="00065302">
        <w:rPr>
          <w:rStyle w:val="Hyperlink"/>
        </w:rPr>
        <w:instrText xml:space="preserve"> REF _Ref50645729 \w \h </w:instrText>
      </w:r>
      <w:r w:rsidR="00EA2EAC" w:rsidRPr="00065302">
        <w:rPr>
          <w:rStyle w:val="Hyperlink"/>
        </w:rPr>
      </w:r>
      <w:r w:rsidR="00EA2EAC" w:rsidRPr="00065302">
        <w:rPr>
          <w:rStyle w:val="Hyperlink"/>
        </w:rPr>
        <w:fldChar w:fldCharType="separate"/>
      </w:r>
      <w:r w:rsidR="008A37A6">
        <w:rPr>
          <w:rStyle w:val="Hyperlink"/>
        </w:rPr>
        <w:t>5.1</w:t>
      </w:r>
      <w:r w:rsidR="00EA2EAC" w:rsidRPr="00065302">
        <w:rPr>
          <w:rStyle w:val="Hyperlink"/>
        </w:rPr>
        <w:fldChar w:fldCharType="end"/>
      </w:r>
      <w:r>
        <w:t>.</w:t>
      </w:r>
    </w:p>
    <w:p w14:paraId="787F0A22" w14:textId="77777777" w:rsidR="000E1214" w:rsidRDefault="00A87198" w:rsidP="00C31ED0">
      <w:pPr>
        <w:pStyle w:val="nobreak"/>
        <w:numPr>
          <w:ilvl w:val="0"/>
          <w:numId w:val="38"/>
        </w:numPr>
      </w:pPr>
      <w:r>
        <w:t>Used for validation only</w:t>
      </w:r>
    </w:p>
    <w:p w14:paraId="3CB4AD38" w14:textId="77777777" w:rsidR="000E1214" w:rsidRDefault="00A87198">
      <w:pPr>
        <w:pStyle w:val="nobreak"/>
      </w:pPr>
      <w:r>
        <w:t xml:space="preserve">It is important to avoid confusion of the pattern facet with other uses of regular expressions that are needed in DFDL (for example, to determine the length of an element by regular expression matching). </w:t>
      </w:r>
    </w:p>
    <w:p w14:paraId="7A660259" w14:textId="77777777" w:rsidR="000E1214" w:rsidRDefault="00A87198">
      <w:r>
        <w:t>Note: in XSD, pattern is about the lexical representation of the data, and since all is text there, everything has a lexical representation. In DFDL only strings are guaranteed to have a lexical and logical value that is identical.</w:t>
      </w:r>
    </w:p>
    <w:p w14:paraId="36751BB3" w14:textId="77777777" w:rsidR="000E1214" w:rsidRDefault="00A87198" w:rsidP="00BC2419">
      <w:pPr>
        <w:pStyle w:val="Heading3"/>
        <w:rPr>
          <w:rFonts w:eastAsia="Times New Roman"/>
        </w:rPr>
      </w:pPr>
      <w:bookmarkStart w:id="1114" w:name="_Toc243112755"/>
      <w:bookmarkStart w:id="1115" w:name="_Toc349042632"/>
      <w:bookmarkStart w:id="1116" w:name="_Toc53134012"/>
      <w:r>
        <w:rPr>
          <w:rFonts w:eastAsia="Times New Roman"/>
        </w:rPr>
        <w:t>Enumeration</w:t>
      </w:r>
      <w:bookmarkEnd w:id="1114"/>
      <w:bookmarkEnd w:id="1115"/>
      <w:bookmarkEnd w:id="1116"/>
    </w:p>
    <w:p w14:paraId="45B4762C" w14:textId="77777777" w:rsidR="000E1214" w:rsidRDefault="00A87198">
      <w:pPr>
        <w:pStyle w:val="nobreak"/>
      </w:pPr>
      <w:r>
        <w:t xml:space="preserve">Enumerations are used to provide a list of valid values in XSD. </w:t>
      </w:r>
    </w:p>
    <w:p w14:paraId="37264F26" w14:textId="77777777" w:rsidR="000E1214" w:rsidRDefault="00A87198" w:rsidP="00C31ED0">
      <w:pPr>
        <w:numPr>
          <w:ilvl w:val="0"/>
          <w:numId w:val="39"/>
        </w:numPr>
      </w:pPr>
      <w:r>
        <w:t>Used for validation only</w:t>
      </w:r>
    </w:p>
    <w:p w14:paraId="53B7447D" w14:textId="77777777" w:rsidR="000E1214" w:rsidRDefault="00A87198">
      <w:r>
        <w:t>Note: in DFDL we do not use XSD enumeration as a means to define symbolic constants. These are captured using dfdl:defineVariable constructs so they can be referenced from expressions.</w:t>
      </w:r>
    </w:p>
    <w:p w14:paraId="38CB4787" w14:textId="77777777" w:rsidR="000E1214" w:rsidRDefault="00A87198" w:rsidP="00BC2419">
      <w:pPr>
        <w:pStyle w:val="Heading3"/>
        <w:rPr>
          <w:rFonts w:eastAsia="Times New Roman"/>
        </w:rPr>
      </w:pPr>
      <w:bookmarkStart w:id="1117" w:name="_Toc243112757"/>
      <w:bookmarkStart w:id="1118" w:name="_Toc349042633"/>
      <w:bookmarkStart w:id="1119" w:name="_Toc53134013"/>
      <w:r>
        <w:rPr>
          <w:rFonts w:eastAsia="Times New Roman"/>
        </w:rPr>
        <w:t>Default</w:t>
      </w:r>
      <w:bookmarkEnd w:id="1117"/>
      <w:bookmarkEnd w:id="1118"/>
      <w:bookmarkEnd w:id="1119"/>
    </w:p>
    <w:p w14:paraId="5744752F" w14:textId="141E10FF" w:rsidR="000E1214" w:rsidRDefault="00A87198" w:rsidP="00772FEB">
      <w:r>
        <w:t>The XSD default property is used</w:t>
      </w:r>
      <w:r w:rsidR="00772FEB">
        <w:t xml:space="preserve"> both when parsing and unparsing, to provide the default value of an element when the situation warrants it. </w:t>
      </w:r>
      <w:r>
        <w:t xml:space="preserve">See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ins w:id="1120" w:author="Mike Beckerle" w:date="2020-10-09T10:19:00Z">
        <w:r w:rsidR="008A37A6">
          <w:rPr>
            <w:rStyle w:val="Hyperlink"/>
          </w:rPr>
          <w:t>9.4</w:t>
        </w:r>
      </w:ins>
      <w:del w:id="1121" w:author="Mike Beckerle" w:date="2020-10-09T10:19:00Z">
        <w:r w:rsidR="00404DC4" w:rsidRPr="00065302" w:rsidDel="008A37A6">
          <w:rPr>
            <w:rStyle w:val="Hyperlink"/>
          </w:rPr>
          <w:delText>9.5</w:delText>
        </w:r>
      </w:del>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ins w:id="1122" w:author="Mike Beckerle" w:date="2020-10-09T10:19:00Z">
        <w:r w:rsidR="008A37A6">
          <w:t>Element Defaults</w:t>
        </w:r>
      </w:ins>
      <w:del w:id="1123" w:author="Mike Beckerle" w:date="2020-10-09T10:19:00Z">
        <w:r w:rsidR="00404DC4" w:rsidRPr="00065302" w:rsidDel="008A37A6">
          <w:rPr>
            <w:rStyle w:val="Hyperlink"/>
          </w:rPr>
          <w:delText>Element Defaults</w:delText>
        </w:r>
      </w:del>
      <w:r w:rsidRPr="00065302">
        <w:rPr>
          <w:rStyle w:val="Hyperlink"/>
        </w:rPr>
        <w:fldChar w:fldCharType="end"/>
      </w:r>
      <w:r>
        <w:t>.</w:t>
      </w:r>
      <w:r w:rsidR="00772FEB" w:rsidDel="00772FEB">
        <w:t xml:space="preserve"> </w:t>
      </w:r>
    </w:p>
    <w:p w14:paraId="78508275" w14:textId="77777777" w:rsidR="000E1214" w:rsidRDefault="00A87198">
      <w:r>
        <w:t xml:space="preserve">Note that the XSD fixed and XSD default properties are mutually exclusive on an element declaration. </w:t>
      </w:r>
    </w:p>
    <w:p w14:paraId="43A9CDDF" w14:textId="77777777" w:rsidR="000E1214" w:rsidRDefault="00A87198" w:rsidP="00BC2419">
      <w:pPr>
        <w:pStyle w:val="Heading3"/>
        <w:rPr>
          <w:rFonts w:eastAsia="Times New Roman"/>
        </w:rPr>
      </w:pPr>
      <w:bookmarkStart w:id="1124" w:name="_Toc384987246"/>
      <w:bookmarkStart w:id="1125" w:name="_Toc322911536"/>
      <w:bookmarkStart w:id="1126" w:name="_Toc322912075"/>
      <w:bookmarkStart w:id="1127" w:name="_Toc243112758"/>
      <w:bookmarkStart w:id="1128" w:name="_Toc349042634"/>
      <w:bookmarkStart w:id="1129" w:name="_Ref53068668"/>
      <w:bookmarkStart w:id="1130" w:name="_Toc53134014"/>
      <w:bookmarkEnd w:id="1124"/>
      <w:bookmarkEnd w:id="1125"/>
      <w:bookmarkEnd w:id="1126"/>
      <w:r>
        <w:rPr>
          <w:rFonts w:eastAsia="Times New Roman"/>
        </w:rPr>
        <w:t>Fixed</w:t>
      </w:r>
      <w:bookmarkEnd w:id="1127"/>
      <w:bookmarkEnd w:id="1128"/>
      <w:bookmarkEnd w:id="1129"/>
      <w:bookmarkEnd w:id="1130"/>
    </w:p>
    <w:p w14:paraId="644BB828" w14:textId="77777777" w:rsidR="000E1214" w:rsidRDefault="00A87198">
      <w:r>
        <w:t>The XSD fixed property is used in the same ways as the XSD default property but in addition:</w:t>
      </w:r>
    </w:p>
    <w:p w14:paraId="47E4AFB2" w14:textId="77777777" w:rsidR="000E1214" w:rsidRDefault="00A87198" w:rsidP="00C31ED0">
      <w:pPr>
        <w:numPr>
          <w:ilvl w:val="0"/>
          <w:numId w:val="38"/>
        </w:numPr>
      </w:pPr>
      <w:r>
        <w:t>To constrain the logical value of an element when validating.</w:t>
      </w:r>
    </w:p>
    <w:p w14:paraId="2B351F59" w14:textId="77777777" w:rsidR="000E1214" w:rsidRDefault="00A87198">
      <w:r>
        <w:t>Note that the XSD fixed and XSD default properties are mutually exclusive on an element declaration.</w:t>
      </w:r>
    </w:p>
    <w:p w14:paraId="30007173" w14:textId="77777777" w:rsidR="000E1214" w:rsidRDefault="00A87198" w:rsidP="00B31DA3">
      <w:pPr>
        <w:pStyle w:val="Heading2"/>
      </w:pPr>
      <w:bookmarkStart w:id="1131" w:name="_Toc53134015"/>
      <w:r>
        <w:t>Compatibility with Other Annotation Language Schemas</w:t>
      </w:r>
      <w:bookmarkEnd w:id="1131"/>
    </w:p>
    <w:p w14:paraId="1C0D13A2" w14:textId="77777777" w:rsidR="000E1214" w:rsidRDefault="00A87198">
      <w:r>
        <w:t>A DFDL Schema only applies DFDL annotations on a subset of the XML Schema constructs. Hence, we normally think that a DFDL schema cannot contain any of the constructs outside of the DFDL subset. For example, the DFDL subset of XML Schema does not use attributes, hence, a DFDL schema normally would not contain attribute declarations.</w:t>
      </w:r>
    </w:p>
    <w:p w14:paraId="3CB6F2F0" w14:textId="1CD1F169" w:rsidR="000E1214" w:rsidRDefault="00A87198">
      <w:r>
        <w:t xml:space="preserve">There is an exception to this, however. One reason to xs:include/xs:import another XML schema </w:t>
      </w:r>
      <w:del w:id="1132" w:author="Mike Beckerle" w:date="2020-10-07T15:01:00Z">
        <w:r w:rsidDel="00CD1D33">
          <w:delText xml:space="preserve">file </w:delText>
        </w:r>
      </w:del>
      <w:ins w:id="1133" w:author="Mike Beckerle" w:date="2020-10-07T15:01:00Z">
        <w:r w:rsidR="00CD1D33">
          <w:t xml:space="preserve">document </w:t>
        </w:r>
      </w:ins>
      <w:r>
        <w:t xml:space="preserve">is purely for its use in validating annotations within the schema itself. Such an XML schema is describing not data, but a schema language extension </w:t>
      </w:r>
      <w:ins w:id="1134" w:author="Mike Beckerle" w:date="2020-10-07T15:03:00Z">
        <w:r w:rsidR="00CD1D33">
          <w:t xml:space="preserve">of </w:t>
        </w:r>
      </w:ins>
      <w:ins w:id="1135" w:author="Mike Beckerle" w:date="2020-10-07T15:02:00Z">
        <w:r w:rsidR="00CD1D33">
          <w:t xml:space="preserve">non-DFDL xs:annotation elements </w:t>
        </w:r>
      </w:ins>
      <w:r>
        <w:t xml:space="preserve">to be used in the rest of the schema. </w:t>
      </w:r>
    </w:p>
    <w:p w14:paraId="5192A6CC" w14:textId="1E2BB51D" w:rsidR="000E1214" w:rsidRDefault="00A87198">
      <w:r>
        <w:t xml:space="preserve">Hence, the complete set of files making up a schema by way of xs:include/xs:import may include a mixture of DFDL schemas that use only the DFDL subset of XSD, as well as other XML Schemas that describe </w:t>
      </w:r>
      <w:ins w:id="1136" w:author="Mike Beckerle" w:date="2020-10-07T15:03:00Z">
        <w:r w:rsidR="00CD1D33">
          <w:t xml:space="preserve">just </w:t>
        </w:r>
      </w:ins>
      <w:r>
        <w:t xml:space="preserve">annotations. These annotation schemas are unrestricted by the DFDL subset of XML Schema. For example, they </w:t>
      </w:r>
      <w:ins w:id="1137" w:author="Mike Beckerle" w:date="2020-10-07T15:04:00Z">
        <w:r w:rsidR="00CD1D33">
          <w:t>may include</w:t>
        </w:r>
      </w:ins>
      <w:r>
        <w:t xml:space="preserve"> elements containing xs:attribute declarations.</w:t>
      </w:r>
    </w:p>
    <w:p w14:paraId="0215B023" w14:textId="77777777" w:rsidR="000E1214" w:rsidRDefault="00A87198">
      <w:r>
        <w:t>A DFDL processor needs a way to tell these schema files apart so that it can enforce the DFDL subset in schema files that are describing data formats and ignore the XML schema files that are for unknown annotation languages that are to be ignored by the DFDL processor.</w:t>
      </w:r>
    </w:p>
    <w:p w14:paraId="511BC1C9" w14:textId="4A3DB7E8" w:rsidR="000E1214" w:rsidRDefault="00A87198">
      <w:r>
        <w:t xml:space="preserve">Hence, this rule: a DFDL implementation MUST ignore any schema file included or imported by a DFDL schema if the top level xs:schema element of that included/imported schema does not have an XML namespace binding for the DFDL namespace. </w:t>
      </w:r>
    </w:p>
    <w:p w14:paraId="30E6260B" w14:textId="77777777" w:rsidR="000E1214" w:rsidRDefault="00A87198" w:rsidP="00B31DA3">
      <w:pPr>
        <w:pStyle w:val="Heading1"/>
      </w:pPr>
      <w:bookmarkStart w:id="1138" w:name="_Toc199516240"/>
      <w:bookmarkStart w:id="1139" w:name="_Toc194983918"/>
      <w:bookmarkStart w:id="1140" w:name="_Toc243112759"/>
      <w:bookmarkStart w:id="1141" w:name="_Toc349042635"/>
      <w:bookmarkStart w:id="1142" w:name="_Ref39163631"/>
      <w:bookmarkStart w:id="1143" w:name="_Ref39163649"/>
      <w:bookmarkStart w:id="1144" w:name="_Toc53134016"/>
      <w:r>
        <w:t>DFDL Syntax Basics</w:t>
      </w:r>
      <w:bookmarkEnd w:id="964"/>
      <w:bookmarkEnd w:id="965"/>
      <w:bookmarkEnd w:id="966"/>
      <w:bookmarkEnd w:id="1138"/>
      <w:bookmarkEnd w:id="1139"/>
      <w:bookmarkEnd w:id="1140"/>
      <w:bookmarkEnd w:id="1141"/>
      <w:bookmarkEnd w:id="1142"/>
      <w:bookmarkEnd w:id="1143"/>
      <w:bookmarkEnd w:id="1144"/>
    </w:p>
    <w:p w14:paraId="084E4EAA" w14:textId="348D7F36" w:rsidR="000E1214" w:rsidRDefault="00A87198">
      <w:r>
        <w:t>Using DFDL, a data format is described by placing special annotations at various positions within an XML schema. A DFDL processor requires these annotations, along with the structural information of the enclosing XML schema, to make sense of the physical data model.</w:t>
      </w:r>
    </w:p>
    <w:p w14:paraId="3F2C7AFE" w14:textId="77777777" w:rsidR="000E1214" w:rsidRDefault="00A87198" w:rsidP="00B31DA3">
      <w:pPr>
        <w:pStyle w:val="Heading2"/>
      </w:pPr>
      <w:bookmarkStart w:id="1145" w:name="_Toc177399030"/>
      <w:bookmarkStart w:id="1146" w:name="_Toc175057317"/>
      <w:bookmarkStart w:id="1147" w:name="_Toc199516241"/>
      <w:bookmarkStart w:id="1148" w:name="_Toc194983919"/>
      <w:bookmarkStart w:id="1149" w:name="_Toc243112760"/>
      <w:bookmarkStart w:id="1150" w:name="_Toc349042636"/>
      <w:bookmarkStart w:id="1151" w:name="_Toc53134017"/>
      <w:r>
        <w:t>Namespaces</w:t>
      </w:r>
      <w:bookmarkEnd w:id="1145"/>
      <w:bookmarkEnd w:id="1146"/>
      <w:bookmarkEnd w:id="1147"/>
      <w:bookmarkEnd w:id="1148"/>
      <w:bookmarkEnd w:id="1149"/>
      <w:bookmarkEnd w:id="1150"/>
      <w:bookmarkEnd w:id="1151"/>
    </w:p>
    <w:p w14:paraId="287734B2" w14:textId="77777777" w:rsidR="000E1214" w:rsidRDefault="00A87198">
      <w:pPr>
        <w:pStyle w:val="nobreak"/>
      </w:pPr>
      <w:r>
        <w:t>The xs:appinfo source URI http://www.ogf.org/dfdl/ is used to distinguish DFDL annotations from other annotations.</w:t>
      </w:r>
    </w:p>
    <w:p w14:paraId="002D6304" w14:textId="607EB5B1" w:rsidR="000E1214" w:rsidRDefault="00A87198">
      <w:pPr>
        <w:pStyle w:val="nobreak"/>
      </w:pPr>
      <w:r>
        <w:t xml:space="preserve">The element and attribute names in the DFDL syntax are in a namespace defined by the URI </w:t>
      </w:r>
      <w:r w:rsidR="00912122">
        <w:fldChar w:fldCharType="begin"/>
      </w:r>
      <w:r w:rsidR="00912122">
        <w:instrText xml:space="preserve"> HYPERLINK "http://www.ogf.org/dfdl/dfdl-1.0/" </w:instrText>
      </w:r>
      <w:ins w:id="1152" w:author="Mike Beckerle" w:date="2020-10-09T10:19:00Z"/>
      <w:r w:rsidR="00912122">
        <w:fldChar w:fldCharType="separate"/>
      </w:r>
      <w:r w:rsidR="00F0238E" w:rsidRPr="00DA623F">
        <w:rPr>
          <w:rStyle w:val="Hyperlink"/>
        </w:rPr>
        <w:t>http://www.ogf.org/dfdl/dfdl-1.0/</w:t>
      </w:r>
      <w:r w:rsidR="00912122">
        <w:rPr>
          <w:rStyle w:val="Hyperlink"/>
        </w:rPr>
        <w:fldChar w:fldCharType="end"/>
      </w:r>
      <w:ins w:id="1153" w:author="Mike Beckerle" w:date="2020-10-07T15:06:00Z">
        <w:r w:rsidR="00C41E85">
          <w:rPr>
            <w:rStyle w:val="FootnoteReference"/>
          </w:rPr>
          <w:footnoteReference w:id="9"/>
        </w:r>
      </w:ins>
      <w:r w:rsidR="00F0238E">
        <w:t xml:space="preserve">. </w:t>
      </w:r>
      <w:r>
        <w:t xml:space="preserve">All symbols in this namespace are reserved. DFDL implementations </w:t>
      </w:r>
      <w:r w:rsidR="0071580C">
        <w:t>MUST</w:t>
      </w:r>
      <w:r w:rsidR="0033562A">
        <w:t xml:space="preserve"> NOT</w:t>
      </w:r>
      <w:r>
        <w:t xml:space="preserve"> provide extensions to the DFDL standard using names in this namespace. Within this specification, the namespace prefix for DFDL is "dfdl" referring to the namespace http://www.ogf.org/dfdl/dfdl-1.0/.</w:t>
      </w:r>
    </w:p>
    <w:p w14:paraId="683C3577" w14:textId="3CCEB8AF" w:rsidR="000E1214" w:rsidRDefault="00A87198">
      <w:r>
        <w:t>Attributes on DFDL annotations that are not in the DFDL namespace or in no namespace are ignored.</w:t>
      </w:r>
    </w:p>
    <w:p w14:paraId="68DC0C18" w14:textId="30C245D3" w:rsidR="000E1214" w:rsidRDefault="00A87198">
      <w:r>
        <w:t xml:space="preserve">A DFDL Schema document contains XML schema annotation elements that define and assign names to parts of the format specification. These names are defined using the target namespace of the schema document where they </w:t>
      </w:r>
      <w:r w:rsidR="00933F0E">
        <w:t>reside and</w:t>
      </w:r>
      <w:r>
        <w:t xml:space="preserve"> are referenced using QNames in the usual manner. A DFDL schema document can include or import another schema document, and namespaces work in the usual manner for XML schema documents. The </w:t>
      </w:r>
      <w:r>
        <w:rPr>
          <w:i/>
          <w:iCs/>
        </w:rPr>
        <w:t>schema</w:t>
      </w:r>
      <w:r>
        <w:t xml:space="preserve"> as a whole includes all additional schema </w:t>
      </w:r>
      <w:ins w:id="1155" w:author="Mike Beckerle" w:date="2020-10-07T15:07:00Z">
        <w:r w:rsidR="00C41E85">
          <w:t xml:space="preserve">documents </w:t>
        </w:r>
      </w:ins>
      <w:r>
        <w:t xml:space="preserve">referenced through import and include. Generally, in this specification, when we refer to the DFDL Schema we mean the schema as a whole. When we refer to a specific document, we will use the term DFDL Schema document. </w:t>
      </w:r>
    </w:p>
    <w:p w14:paraId="5CC8D23A" w14:textId="77777777" w:rsidR="000E1214" w:rsidRDefault="00A87198" w:rsidP="00B31DA3">
      <w:pPr>
        <w:pStyle w:val="Heading2"/>
      </w:pPr>
      <w:bookmarkStart w:id="1156" w:name="_Toc322911540"/>
      <w:bookmarkStart w:id="1157" w:name="_Toc322912079"/>
      <w:bookmarkStart w:id="1158" w:name="_Toc157593753"/>
      <w:bookmarkStart w:id="1159" w:name="_Toc177399031"/>
      <w:bookmarkStart w:id="1160" w:name="_Toc175057318"/>
      <w:bookmarkStart w:id="1161" w:name="_Toc199516242"/>
      <w:bookmarkStart w:id="1162" w:name="_Toc194983920"/>
      <w:bookmarkStart w:id="1163" w:name="_Ref234817946"/>
      <w:bookmarkStart w:id="1164" w:name="_Ref234817971"/>
      <w:bookmarkStart w:id="1165" w:name="_Toc243112761"/>
      <w:bookmarkStart w:id="1166" w:name="_Toc349042637"/>
      <w:bookmarkStart w:id="1167" w:name="_Toc53134018"/>
      <w:bookmarkEnd w:id="1156"/>
      <w:bookmarkEnd w:id="1157"/>
      <w:r>
        <w:t>The DFDL Annotation Elements</w:t>
      </w:r>
      <w:bookmarkEnd w:id="1158"/>
      <w:bookmarkEnd w:id="1159"/>
      <w:bookmarkEnd w:id="1160"/>
      <w:bookmarkEnd w:id="1161"/>
      <w:bookmarkEnd w:id="1162"/>
      <w:bookmarkEnd w:id="1163"/>
      <w:bookmarkEnd w:id="1164"/>
      <w:bookmarkEnd w:id="1165"/>
      <w:bookmarkEnd w:id="1166"/>
      <w:bookmarkEnd w:id="1167"/>
    </w:p>
    <w:p w14:paraId="1F35EF49" w14:textId="77777777" w:rsidR="000E1214" w:rsidRDefault="00A87198">
      <w:r>
        <w:t xml:space="preserve">DFDL annotations must be positioned specifically where DFDL annotations are allowed within an XML schema document. These positions are known as </w:t>
      </w:r>
      <w:r>
        <w:rPr>
          <w:rStyle w:val="Emphasis"/>
        </w:rPr>
        <w:t>annotation points</w:t>
      </w:r>
      <w:r>
        <w:t>. When an annotation is positioned at an annotation point, it binds some additional information to the schema component that encloses it. The description of a data format is achieved by correctly placing annotations on the structural components of the schema.</w:t>
      </w:r>
    </w:p>
    <w:p w14:paraId="732992CA" w14:textId="77777777" w:rsidR="000E1214" w:rsidRDefault="00A87198">
      <w:r>
        <w:t>DFDL specifies a collection of annotations for different purposes. They are organized into three different annotation types: Format Annotations, Statement Annotations, and Defining Annotations</w:t>
      </w:r>
    </w:p>
    <w:p w14:paraId="1CF15655" w14:textId="37A1E50F" w:rsidR="000E1214" w:rsidRDefault="00A87198">
      <w:pPr>
        <w:rPr>
          <w:ins w:id="1168" w:author="Mike Beckerle" w:date="2020-10-07T15:49:00Z"/>
        </w:rPr>
      </w:pPr>
      <w:r>
        <w:t xml:space="preserve">At any single annotation point of the schema there can be only one format annotation, but there can be several statement annotations. There are rules about which of these are allowed to co-exist which will be described in sections about those specific annotation types. </w:t>
      </w:r>
    </w:p>
    <w:p w14:paraId="407E5830" w14:textId="77777777" w:rsidR="00047FA7" w:rsidRDefault="00047FA7" w:rsidP="00047FA7">
      <w:pPr>
        <w:rPr>
          <w:ins w:id="1169" w:author="Mike Beckerle" w:date="2020-10-07T15:49:00Z"/>
          <w:iCs/>
        </w:rPr>
      </w:pPr>
      <w:ins w:id="1170" w:author="Mike Beckerle" w:date="2020-10-07T15:49:00Z">
        <w:r>
          <w:rPr>
            <w:bCs/>
          </w:rPr>
          <w:t>The</w:t>
        </w:r>
        <w:r>
          <w:rPr>
            <w:b/>
            <w:i/>
            <w:iCs/>
          </w:rPr>
          <w:t xml:space="preserve"> </w:t>
        </w:r>
        <w:r>
          <w:rPr>
            <w:bCs/>
            <w:i/>
            <w:iCs/>
          </w:rPr>
          <w:t>resolved set of annotations</w:t>
        </w:r>
        <w:r>
          <w:rPr>
            <w:iCs/>
          </w:rPr>
          <w:t xml:space="preserve"> for an annotation point is a combined set of annotations taken from:</w:t>
        </w:r>
      </w:ins>
    </w:p>
    <w:p w14:paraId="4A0A0CDE" w14:textId="77777777" w:rsidR="00047FA7" w:rsidRDefault="00047FA7" w:rsidP="00C31ED0">
      <w:pPr>
        <w:pStyle w:val="ListParagraph"/>
        <w:numPr>
          <w:ilvl w:val="0"/>
          <w:numId w:val="49"/>
        </w:numPr>
        <w:rPr>
          <w:ins w:id="1171" w:author="Mike Beckerle" w:date="2020-10-07T15:49:00Z"/>
        </w:rPr>
      </w:pPr>
      <w:ins w:id="1172" w:author="Mike Beckerle" w:date="2020-10-07T15:49:00Z">
        <w:r>
          <w:rPr>
            <w:iCs/>
          </w:rPr>
          <w:t>a group reference and the global group definition it references</w:t>
        </w:r>
      </w:ins>
    </w:p>
    <w:p w14:paraId="7E9C7BE8" w14:textId="77777777" w:rsidR="00047FA7" w:rsidRDefault="00047FA7" w:rsidP="00C31ED0">
      <w:pPr>
        <w:pStyle w:val="ListParagraph"/>
        <w:numPr>
          <w:ilvl w:val="0"/>
          <w:numId w:val="49"/>
        </w:numPr>
        <w:rPr>
          <w:ins w:id="1173" w:author="Mike Beckerle" w:date="2020-10-07T15:49:00Z"/>
        </w:rPr>
      </w:pPr>
      <w:ins w:id="1174" w:author="Mike Beckerle" w:date="2020-10-07T15:49:00Z">
        <w:r>
          <w:rPr>
            <w:iCs/>
          </w:rPr>
          <w:t>an element reference and the global element declaration it references, and any type definition it references.</w:t>
        </w:r>
      </w:ins>
    </w:p>
    <w:p w14:paraId="544A7CA0" w14:textId="77777777" w:rsidR="00047FA7" w:rsidRDefault="00047FA7" w:rsidP="00C31ED0">
      <w:pPr>
        <w:pStyle w:val="ListParagraph"/>
        <w:numPr>
          <w:ilvl w:val="0"/>
          <w:numId w:val="49"/>
        </w:numPr>
        <w:rPr>
          <w:ins w:id="1175" w:author="Mike Beckerle" w:date="2020-10-07T15:49:00Z"/>
        </w:rPr>
      </w:pPr>
      <w:ins w:id="1176" w:author="Mike Beckerle" w:date="2020-10-07T15:49:00Z">
        <w:r>
          <w:rPr>
            <w:iCs/>
          </w:rPr>
          <w:t>an element declaration and the type definition it references.</w:t>
        </w:r>
      </w:ins>
    </w:p>
    <w:p w14:paraId="489BDE04" w14:textId="77777777" w:rsidR="00047FA7" w:rsidRDefault="00047FA7" w:rsidP="00C31ED0">
      <w:pPr>
        <w:pStyle w:val="ListParagraph"/>
        <w:numPr>
          <w:ilvl w:val="0"/>
          <w:numId w:val="49"/>
        </w:numPr>
      </w:pPr>
      <w:ins w:id="1177" w:author="Mike Beckerle" w:date="2020-10-07T15:49:00Z">
        <w:r>
          <w:rPr>
            <w:iCs/>
          </w:rPr>
          <w:t>a simple type definition and the base simple type it references.</w:t>
        </w:r>
      </w:ins>
    </w:p>
    <w:tbl>
      <w:tblPr>
        <w:tblStyle w:val="Table"/>
        <w:tblW w:w="5000" w:type="pct"/>
        <w:tblInd w:w="0" w:type="dxa"/>
        <w:tblLook w:val="0620" w:firstRow="1" w:lastRow="0" w:firstColumn="0" w:lastColumn="0" w:noHBand="1" w:noVBand="1"/>
      </w:tblPr>
      <w:tblGrid>
        <w:gridCol w:w="1389"/>
        <w:gridCol w:w="2540"/>
        <w:gridCol w:w="4701"/>
      </w:tblGrid>
      <w:tr w:rsidR="000E1214" w14:paraId="7DF3A99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189B399" w14:textId="77777777" w:rsidR="000E1214" w:rsidRDefault="00A87198">
            <w:pPr>
              <w:keepNext/>
              <w:jc w:val="center"/>
            </w:pPr>
            <w:r>
              <w:t>Annotation Type</w:t>
            </w:r>
          </w:p>
        </w:tc>
        <w:tc>
          <w:tcPr>
            <w:tcW w:w="0" w:type="auto"/>
            <w:hideMark/>
          </w:tcPr>
          <w:p w14:paraId="4ABBE1AD" w14:textId="77777777" w:rsidR="000E1214" w:rsidRDefault="00A87198">
            <w:pPr>
              <w:keepNext/>
              <w:jc w:val="center"/>
            </w:pPr>
            <w:r>
              <w:t>Annotation Element</w:t>
            </w:r>
          </w:p>
        </w:tc>
        <w:tc>
          <w:tcPr>
            <w:tcW w:w="0" w:type="auto"/>
            <w:hideMark/>
          </w:tcPr>
          <w:p w14:paraId="24CD95AC" w14:textId="77777777" w:rsidR="000E1214" w:rsidRDefault="00A87198">
            <w:pPr>
              <w:keepNext/>
              <w:jc w:val="center"/>
            </w:pPr>
            <w:r>
              <w:t>Description</w:t>
            </w:r>
          </w:p>
        </w:tc>
      </w:tr>
      <w:tr w:rsidR="000E1214" w14:paraId="5C194261"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07BD27D3" w14:textId="77777777" w:rsidR="000E1214" w:rsidRDefault="00A87198">
            <w:pPr>
              <w:keepNext/>
            </w:pPr>
            <w:r>
              <w:t>Format Annotation</w:t>
            </w:r>
          </w:p>
        </w:tc>
        <w:tc>
          <w:tcPr>
            <w:tcW w:w="0" w:type="auto"/>
            <w:tcBorders>
              <w:top w:val="single" w:sz="4" w:space="0" w:color="auto"/>
              <w:left w:val="single" w:sz="4" w:space="0" w:color="auto"/>
              <w:bottom w:val="single" w:sz="4" w:space="0" w:color="auto"/>
              <w:right w:val="single" w:sz="4" w:space="0" w:color="auto"/>
            </w:tcBorders>
            <w:hideMark/>
          </w:tcPr>
          <w:p w14:paraId="7EAD7EC6" w14:textId="77777777" w:rsidR="000E1214" w:rsidRDefault="00A87198">
            <w:pPr>
              <w:keepNext/>
            </w:pPr>
            <w:r>
              <w:t>dfdl:choice</w:t>
            </w:r>
          </w:p>
        </w:tc>
        <w:tc>
          <w:tcPr>
            <w:tcW w:w="0" w:type="auto"/>
            <w:tcBorders>
              <w:top w:val="single" w:sz="4" w:space="0" w:color="auto"/>
              <w:left w:val="single" w:sz="4" w:space="0" w:color="auto"/>
              <w:bottom w:val="single" w:sz="4" w:space="0" w:color="auto"/>
              <w:right w:val="single" w:sz="4" w:space="0" w:color="auto"/>
            </w:tcBorders>
            <w:hideMark/>
          </w:tcPr>
          <w:p w14:paraId="60E569D0" w14:textId="106BA4A4" w:rsidR="000E1214" w:rsidRDefault="00A87198">
            <w:pPr>
              <w:keepNext/>
              <w:rPr>
                <w:rStyle w:val="TableFont"/>
                <w:rFonts w:cs="Times New Roman"/>
              </w:rPr>
            </w:pPr>
            <w:r>
              <w:t xml:space="preserve">Defines the physical data format properties of an xs:choice group. See </w:t>
            </w:r>
            <w:del w:id="1178" w:author="Mike Beckerle" w:date="2020-10-09T10:23:00Z">
              <w:r w:rsidDel="003E209F">
                <w:delText>section</w:delText>
              </w:r>
            </w:del>
            <w:ins w:id="1179" w:author="Mike Beckerle" w:date="2020-10-09T10:23:00Z">
              <w:r w:rsidR="003E209F">
                <w:t>Section</w:t>
              </w:r>
            </w:ins>
            <w:r>
              <w:t xml:space="preserve"> </w:t>
            </w:r>
            <w:r w:rsidRPr="00065302">
              <w:rPr>
                <w:rStyle w:val="Hyperlink"/>
              </w:rPr>
              <w:fldChar w:fldCharType="begin"/>
            </w:r>
            <w:r w:rsidRPr="00065302">
              <w:rPr>
                <w:rStyle w:val="Hyperlink"/>
              </w:rPr>
              <w:instrText xml:space="preserve"> REF _Ref366097672 \r \h  \* MERGEFORMAT </w:instrText>
            </w:r>
            <w:r w:rsidRPr="00065302">
              <w:rPr>
                <w:rStyle w:val="Hyperlink"/>
              </w:rPr>
            </w:r>
            <w:r w:rsidRPr="00065302">
              <w:rPr>
                <w:rStyle w:val="Hyperlink"/>
              </w:rPr>
              <w:fldChar w:fldCharType="separate"/>
            </w:r>
            <w:r w:rsidR="008A37A6">
              <w:rPr>
                <w:rStyle w:val="Hyperlink"/>
              </w:rPr>
              <w:t>7.1</w:t>
            </w:r>
            <w:r w:rsidRPr="00065302">
              <w:rPr>
                <w:rStyle w:val="Hyperlink"/>
              </w:rPr>
              <w:fldChar w:fldCharType="end"/>
            </w:r>
            <w:r>
              <w:t xml:space="preserve">. </w:t>
            </w:r>
          </w:p>
        </w:tc>
      </w:tr>
      <w:tr w:rsidR="000E1214" w14:paraId="625C93DD"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01459B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7C23FC2" w14:textId="77777777" w:rsidR="000E1214" w:rsidRDefault="00A87198">
            <w:pPr>
              <w:keepNext/>
            </w:pPr>
            <w:r>
              <w:t>dfdl:element</w:t>
            </w:r>
          </w:p>
        </w:tc>
        <w:tc>
          <w:tcPr>
            <w:tcW w:w="0" w:type="auto"/>
            <w:tcBorders>
              <w:top w:val="single" w:sz="4" w:space="0" w:color="auto"/>
              <w:left w:val="single" w:sz="4" w:space="0" w:color="auto"/>
              <w:bottom w:val="single" w:sz="4" w:space="0" w:color="auto"/>
              <w:right w:val="single" w:sz="4" w:space="0" w:color="auto"/>
            </w:tcBorders>
            <w:hideMark/>
          </w:tcPr>
          <w:p w14:paraId="3214C880" w14:textId="458952EA" w:rsidR="000E1214" w:rsidRDefault="00A87198">
            <w:pPr>
              <w:keepNext/>
              <w:rPr>
                <w:rStyle w:val="TableFont"/>
                <w:rFonts w:cs="Times New Roman"/>
              </w:rPr>
            </w:pPr>
            <w:r>
              <w:t xml:space="preserve">Defines the physical data format properties of an xs:element and xs:element reference. See </w:t>
            </w:r>
            <w:del w:id="1180" w:author="Mike Beckerle" w:date="2020-10-09T10:26:00Z">
              <w:r w:rsidDel="003E209F">
                <w:delText>section</w:delText>
              </w:r>
            </w:del>
            <w:ins w:id="1181" w:author="Mike Beckerle" w:date="2020-10-09T10:26:00Z">
              <w:r w:rsidR="003E209F">
                <w:t>Section</w:t>
              </w:r>
            </w:ins>
            <w:r>
              <w:t xml:space="preserve"> </w:t>
            </w:r>
            <w:r w:rsidRPr="00065302">
              <w:rPr>
                <w:rStyle w:val="Hyperlink"/>
              </w:rPr>
              <w:fldChar w:fldCharType="begin"/>
            </w:r>
            <w:r w:rsidRPr="00065302">
              <w:rPr>
                <w:rStyle w:val="Hyperlink"/>
              </w:rPr>
              <w:instrText xml:space="preserve"> REF _Ref366097687 \r \h  \* MERGEFORMAT </w:instrText>
            </w:r>
            <w:r w:rsidRPr="00065302">
              <w:rPr>
                <w:rStyle w:val="Hyperlink"/>
              </w:rPr>
            </w:r>
            <w:r w:rsidRPr="00065302">
              <w:rPr>
                <w:rStyle w:val="Hyperlink"/>
              </w:rPr>
              <w:fldChar w:fldCharType="separate"/>
            </w:r>
            <w:r w:rsidR="008A37A6">
              <w:rPr>
                <w:rStyle w:val="Hyperlink"/>
              </w:rPr>
              <w:t>7.1</w:t>
            </w:r>
            <w:r w:rsidRPr="00065302">
              <w:rPr>
                <w:rStyle w:val="Hyperlink"/>
              </w:rPr>
              <w:fldChar w:fldCharType="end"/>
            </w:r>
            <w:r>
              <w:t>.</w:t>
            </w:r>
          </w:p>
        </w:tc>
      </w:tr>
      <w:tr w:rsidR="000E1214" w14:paraId="4093968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4A17C6D"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22F0DBC" w14:textId="77777777" w:rsidR="000E1214" w:rsidRDefault="00A87198">
            <w:pPr>
              <w:keepNext/>
            </w:pPr>
            <w:r>
              <w:t>dfdl:format</w:t>
            </w:r>
          </w:p>
        </w:tc>
        <w:tc>
          <w:tcPr>
            <w:tcW w:w="0" w:type="auto"/>
            <w:tcBorders>
              <w:top w:val="single" w:sz="4" w:space="0" w:color="auto"/>
              <w:left w:val="single" w:sz="4" w:space="0" w:color="auto"/>
              <w:bottom w:val="single" w:sz="4" w:space="0" w:color="auto"/>
              <w:right w:val="single" w:sz="4" w:space="0" w:color="auto"/>
            </w:tcBorders>
            <w:hideMark/>
          </w:tcPr>
          <w:p w14:paraId="322E9840" w14:textId="39B86E61" w:rsidR="000E1214" w:rsidRDefault="00A87198">
            <w:pPr>
              <w:keepNext/>
              <w:rPr>
                <w:rStyle w:val="TableFont"/>
                <w:rFonts w:cs="Times New Roman"/>
              </w:rPr>
            </w:pPr>
            <w:r>
              <w:t xml:space="preserve">Defines the physical data format properties for multiple DFDL schema constructs. Used on an xs:schema and as a child of a dfdl:defineFormat annotation. This includes aspects such as the encodings, separators, and many more. See </w:t>
            </w:r>
            <w:del w:id="1182" w:author="Mike Beckerle" w:date="2020-10-09T10:23:00Z">
              <w:r w:rsidDel="003E209F">
                <w:delText>section</w:delText>
              </w:r>
            </w:del>
            <w:ins w:id="1183" w:author="Mike Beckerle" w:date="2020-10-09T10:23:00Z">
              <w:r w:rsidR="003E209F">
                <w:t>Section</w:t>
              </w:r>
            </w:ins>
            <w:r>
              <w:t xml:space="preserve"> </w:t>
            </w:r>
            <w:r w:rsidRPr="00065302">
              <w:rPr>
                <w:rStyle w:val="Hyperlink"/>
              </w:rPr>
              <w:fldChar w:fldCharType="begin"/>
            </w:r>
            <w:r w:rsidRPr="00065302">
              <w:rPr>
                <w:rStyle w:val="Hyperlink"/>
              </w:rPr>
              <w:instrText xml:space="preserve"> REF _Ref251074571 \r \h  \* MERGEFORMAT </w:instrText>
            </w:r>
            <w:r w:rsidRPr="00065302">
              <w:rPr>
                <w:rStyle w:val="Hyperlink"/>
              </w:rPr>
            </w:r>
            <w:r w:rsidRPr="00065302">
              <w:rPr>
                <w:rStyle w:val="Hyperlink"/>
              </w:rPr>
              <w:fldChar w:fldCharType="separate"/>
            </w:r>
            <w:r w:rsidR="008A37A6">
              <w:rPr>
                <w:rStyle w:val="Hyperlink"/>
              </w:rPr>
              <w:t>7.1</w:t>
            </w:r>
            <w:r w:rsidRPr="00065302">
              <w:rPr>
                <w:rStyle w:val="Hyperlink"/>
              </w:rPr>
              <w:fldChar w:fldCharType="end"/>
            </w:r>
            <w:r>
              <w:t>.</w:t>
            </w:r>
          </w:p>
        </w:tc>
      </w:tr>
      <w:tr w:rsidR="000E1214" w14:paraId="2C7BD7D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901C919"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8CB60C" w14:textId="77777777" w:rsidR="000E1214" w:rsidRDefault="00A87198">
            <w:pPr>
              <w:keepNext/>
            </w:pPr>
            <w:r>
              <w:t>dfdl:group</w:t>
            </w:r>
          </w:p>
        </w:tc>
        <w:tc>
          <w:tcPr>
            <w:tcW w:w="0" w:type="auto"/>
            <w:tcBorders>
              <w:top w:val="single" w:sz="4" w:space="0" w:color="auto"/>
              <w:left w:val="single" w:sz="4" w:space="0" w:color="auto"/>
              <w:bottom w:val="single" w:sz="4" w:space="0" w:color="auto"/>
              <w:right w:val="single" w:sz="4" w:space="0" w:color="auto"/>
            </w:tcBorders>
            <w:hideMark/>
          </w:tcPr>
          <w:p w14:paraId="3530CED7" w14:textId="3F8617CC" w:rsidR="000E1214" w:rsidRDefault="00A87198">
            <w:pPr>
              <w:keepNext/>
              <w:rPr>
                <w:rStyle w:val="TableFont"/>
                <w:rFonts w:cs="Times New Roman"/>
              </w:rPr>
            </w:pPr>
            <w:r>
              <w:t xml:space="preserve">Defines the physical data format properties of an xs:group reference. See </w:t>
            </w:r>
            <w:del w:id="1184" w:author="Mike Beckerle" w:date="2020-10-09T10:26:00Z">
              <w:r w:rsidDel="003E209F">
                <w:delText>section</w:delText>
              </w:r>
            </w:del>
            <w:ins w:id="1185" w:author="Mike Beckerle" w:date="2020-10-09T10:26:00Z">
              <w:r w:rsidR="003E209F">
                <w:t>Section</w:t>
              </w:r>
            </w:ins>
            <w:r>
              <w:t xml:space="preserve"> </w:t>
            </w:r>
            <w:r w:rsidRPr="00065302">
              <w:rPr>
                <w:rStyle w:val="Hyperlink"/>
              </w:rPr>
              <w:fldChar w:fldCharType="begin"/>
            </w:r>
            <w:r w:rsidRPr="00065302">
              <w:rPr>
                <w:rStyle w:val="Hyperlink"/>
              </w:rPr>
              <w:instrText xml:space="preserve"> REF _Ref366097731 \r \h  \* MERGEFORMAT </w:instrText>
            </w:r>
            <w:r w:rsidRPr="00065302">
              <w:rPr>
                <w:rStyle w:val="Hyperlink"/>
              </w:rPr>
            </w:r>
            <w:r w:rsidRPr="00065302">
              <w:rPr>
                <w:rStyle w:val="Hyperlink"/>
              </w:rPr>
              <w:fldChar w:fldCharType="separate"/>
            </w:r>
            <w:r w:rsidR="008A37A6">
              <w:rPr>
                <w:rStyle w:val="Hyperlink"/>
              </w:rPr>
              <w:t>7.1</w:t>
            </w:r>
            <w:r w:rsidRPr="00065302">
              <w:rPr>
                <w:rStyle w:val="Hyperlink"/>
              </w:rPr>
              <w:fldChar w:fldCharType="end"/>
            </w:r>
            <w:r>
              <w:t>.</w:t>
            </w:r>
          </w:p>
        </w:tc>
      </w:tr>
      <w:tr w:rsidR="000E1214" w14:paraId="61FA28EF"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613FC6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7C66563" w14:textId="77777777" w:rsidR="000E1214" w:rsidRDefault="00A87198">
            <w:pPr>
              <w:keepNext/>
            </w:pPr>
            <w:r>
              <w:t>dfdl:property</w:t>
            </w:r>
          </w:p>
        </w:tc>
        <w:tc>
          <w:tcPr>
            <w:tcW w:w="0" w:type="auto"/>
            <w:tcBorders>
              <w:top w:val="single" w:sz="4" w:space="0" w:color="auto"/>
              <w:left w:val="single" w:sz="4" w:space="0" w:color="auto"/>
              <w:bottom w:val="single" w:sz="4" w:space="0" w:color="auto"/>
              <w:right w:val="single" w:sz="4" w:space="0" w:color="auto"/>
            </w:tcBorders>
            <w:hideMark/>
          </w:tcPr>
          <w:p w14:paraId="412C77BB" w14:textId="74A063FF" w:rsidR="000E1214" w:rsidRDefault="00A87198">
            <w:pPr>
              <w:keepNext/>
              <w:rPr>
                <w:rStyle w:val="TableFont"/>
                <w:rFonts w:cs="Times New Roman"/>
              </w:rPr>
            </w:pPr>
            <w:r>
              <w:t xml:space="preserve">Used in the syntax of format annotations. See </w:t>
            </w:r>
            <w:del w:id="1186" w:author="Mike Beckerle" w:date="2020-10-09T10:26:00Z">
              <w:r w:rsidDel="003E209F">
                <w:delText>section</w:delText>
              </w:r>
            </w:del>
            <w:ins w:id="1187" w:author="Mike Beckerle" w:date="2020-10-09T10:26:00Z">
              <w:r w:rsidR="003E209F">
                <w:t>Section</w:t>
              </w:r>
            </w:ins>
            <w:r>
              <w:t xml:space="preserve"> </w:t>
            </w:r>
            <w:r w:rsidRPr="00065302">
              <w:rPr>
                <w:rStyle w:val="Hyperlink"/>
              </w:rPr>
              <w:fldChar w:fldCharType="begin"/>
            </w:r>
            <w:r w:rsidRPr="00065302">
              <w:rPr>
                <w:rStyle w:val="Hyperlink"/>
              </w:rPr>
              <w:instrText xml:space="preserve"> REF _Ref161823626 \r \h  \* MERGEFORMAT </w:instrText>
            </w:r>
            <w:r w:rsidRPr="00065302">
              <w:rPr>
                <w:rStyle w:val="Hyperlink"/>
              </w:rPr>
            </w:r>
            <w:r w:rsidRPr="00065302">
              <w:rPr>
                <w:rStyle w:val="Hyperlink"/>
              </w:rPr>
              <w:fldChar w:fldCharType="separate"/>
            </w:r>
            <w:r w:rsidR="008A37A6">
              <w:rPr>
                <w:rStyle w:val="Hyperlink"/>
              </w:rPr>
              <w:t>7.1.1.2</w:t>
            </w:r>
            <w:r w:rsidRPr="00065302">
              <w:rPr>
                <w:rStyle w:val="Hyperlink"/>
              </w:rPr>
              <w:fldChar w:fldCharType="end"/>
            </w:r>
            <w:r>
              <w:t>.</w:t>
            </w:r>
          </w:p>
        </w:tc>
      </w:tr>
      <w:tr w:rsidR="000E1214" w14:paraId="6EC8D515"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501372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AADEDAC" w14:textId="77777777" w:rsidR="000E1214" w:rsidRDefault="00A87198">
            <w:pPr>
              <w:keepNext/>
            </w:pPr>
            <w:r>
              <w:t>dfdl:sequence</w:t>
            </w:r>
          </w:p>
        </w:tc>
        <w:tc>
          <w:tcPr>
            <w:tcW w:w="0" w:type="auto"/>
            <w:tcBorders>
              <w:top w:val="single" w:sz="4" w:space="0" w:color="auto"/>
              <w:left w:val="single" w:sz="4" w:space="0" w:color="auto"/>
              <w:bottom w:val="single" w:sz="4" w:space="0" w:color="auto"/>
              <w:right w:val="single" w:sz="4" w:space="0" w:color="auto"/>
            </w:tcBorders>
            <w:hideMark/>
          </w:tcPr>
          <w:p w14:paraId="6D83A7CA" w14:textId="0F0D04B8" w:rsidR="000E1214" w:rsidRDefault="00A87198">
            <w:pPr>
              <w:keepNext/>
              <w:rPr>
                <w:rStyle w:val="TableFont"/>
                <w:rFonts w:cs="Times New Roman"/>
              </w:rPr>
            </w:pPr>
            <w:r>
              <w:t xml:space="preserve">Defines the physical data format properties of an xs:sequence group. See </w:t>
            </w:r>
            <w:del w:id="1188" w:author="Mike Beckerle" w:date="2020-10-09T10:24:00Z">
              <w:r w:rsidDel="003E209F">
                <w:delText>section</w:delText>
              </w:r>
            </w:del>
            <w:ins w:id="1189" w:author="Mike Beckerle" w:date="2020-10-09T10:24:00Z">
              <w:r w:rsidR="003E209F">
                <w:t>Section</w:t>
              </w:r>
            </w:ins>
            <w:r>
              <w:t xml:space="preserve"> </w:t>
            </w:r>
            <w:r w:rsidRPr="00065302">
              <w:rPr>
                <w:rStyle w:val="Hyperlink"/>
              </w:rPr>
              <w:fldChar w:fldCharType="begin"/>
            </w:r>
            <w:r w:rsidRPr="00065302">
              <w:rPr>
                <w:rStyle w:val="Hyperlink"/>
              </w:rPr>
              <w:instrText xml:space="preserve"> REF _Ref366097780 \r \h  \* MERGEFORMAT </w:instrText>
            </w:r>
            <w:r w:rsidRPr="00065302">
              <w:rPr>
                <w:rStyle w:val="Hyperlink"/>
              </w:rPr>
            </w:r>
            <w:r w:rsidRPr="00065302">
              <w:rPr>
                <w:rStyle w:val="Hyperlink"/>
              </w:rPr>
              <w:fldChar w:fldCharType="separate"/>
            </w:r>
            <w:r w:rsidR="008A37A6">
              <w:rPr>
                <w:rStyle w:val="Hyperlink"/>
              </w:rPr>
              <w:t>7.1</w:t>
            </w:r>
            <w:r w:rsidRPr="00065302">
              <w:rPr>
                <w:rStyle w:val="Hyperlink"/>
              </w:rPr>
              <w:fldChar w:fldCharType="end"/>
            </w:r>
            <w:r>
              <w:t>.</w:t>
            </w:r>
          </w:p>
        </w:tc>
      </w:tr>
      <w:tr w:rsidR="000E1214" w14:paraId="469EBCA1"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9A38BA1"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3062DA" w14:textId="77777777" w:rsidR="000E1214" w:rsidRDefault="00A87198">
            <w:pPr>
              <w:keepNext/>
            </w:pPr>
            <w:r>
              <w:t>dfdl:simpleType</w:t>
            </w:r>
          </w:p>
        </w:tc>
        <w:tc>
          <w:tcPr>
            <w:tcW w:w="0" w:type="auto"/>
            <w:tcBorders>
              <w:top w:val="single" w:sz="4" w:space="0" w:color="auto"/>
              <w:left w:val="single" w:sz="4" w:space="0" w:color="auto"/>
              <w:bottom w:val="single" w:sz="4" w:space="0" w:color="auto"/>
              <w:right w:val="single" w:sz="4" w:space="0" w:color="auto"/>
            </w:tcBorders>
            <w:hideMark/>
          </w:tcPr>
          <w:p w14:paraId="154D03FD" w14:textId="5F7B08BB" w:rsidR="000E1214" w:rsidRDefault="00A87198">
            <w:pPr>
              <w:keepNext/>
              <w:rPr>
                <w:rStyle w:val="TableFont"/>
                <w:rFonts w:cs="Times New Roman"/>
              </w:rPr>
            </w:pPr>
            <w:r>
              <w:t xml:space="preserve">Defines the physical data format properties of an xs:simpleType. See </w:t>
            </w:r>
            <w:del w:id="1190" w:author="Mike Beckerle" w:date="2020-10-09T10:24:00Z">
              <w:r w:rsidDel="003E209F">
                <w:delText>section</w:delText>
              </w:r>
            </w:del>
            <w:ins w:id="1191" w:author="Mike Beckerle" w:date="2020-10-09T10:24:00Z">
              <w:r w:rsidR="003E209F">
                <w:t>Section</w:t>
              </w:r>
            </w:ins>
            <w:r>
              <w:t xml:space="preserve"> </w:t>
            </w:r>
            <w:r w:rsidRPr="00065302">
              <w:rPr>
                <w:rStyle w:val="Hyperlink"/>
              </w:rPr>
              <w:fldChar w:fldCharType="begin"/>
            </w:r>
            <w:r w:rsidRPr="00065302">
              <w:rPr>
                <w:rStyle w:val="Hyperlink"/>
              </w:rPr>
              <w:instrText xml:space="preserve"> REF _Ref366097797 \r \h  \* MERGEFORMAT </w:instrText>
            </w:r>
            <w:r w:rsidRPr="00065302">
              <w:rPr>
                <w:rStyle w:val="Hyperlink"/>
              </w:rPr>
            </w:r>
            <w:r w:rsidRPr="00065302">
              <w:rPr>
                <w:rStyle w:val="Hyperlink"/>
              </w:rPr>
              <w:fldChar w:fldCharType="separate"/>
            </w:r>
            <w:r w:rsidR="008A37A6">
              <w:rPr>
                <w:rStyle w:val="Hyperlink"/>
              </w:rPr>
              <w:t>7.1</w:t>
            </w:r>
            <w:r w:rsidRPr="00065302">
              <w:rPr>
                <w:rStyle w:val="Hyperlink"/>
              </w:rPr>
              <w:fldChar w:fldCharType="end"/>
            </w:r>
            <w:r>
              <w:t>.</w:t>
            </w:r>
          </w:p>
        </w:tc>
      </w:tr>
      <w:tr w:rsidR="000E1214" w14:paraId="75FA215C"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52B7546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E2E3DDF" w14:textId="77777777" w:rsidR="000E1214" w:rsidRDefault="00A87198">
            <w:pPr>
              <w:keepNext/>
            </w:pPr>
            <w:r>
              <w:t>dfdl:escapeScheme</w:t>
            </w:r>
          </w:p>
        </w:tc>
        <w:tc>
          <w:tcPr>
            <w:tcW w:w="0" w:type="auto"/>
            <w:tcBorders>
              <w:top w:val="single" w:sz="4" w:space="0" w:color="auto"/>
              <w:left w:val="single" w:sz="4" w:space="0" w:color="auto"/>
              <w:bottom w:val="single" w:sz="4" w:space="0" w:color="auto"/>
              <w:right w:val="single" w:sz="4" w:space="0" w:color="auto"/>
            </w:tcBorders>
            <w:hideMark/>
          </w:tcPr>
          <w:p w14:paraId="2F088C46" w14:textId="5161F440" w:rsidR="000E1214" w:rsidRDefault="00A87198">
            <w:pPr>
              <w:keepNext/>
              <w:rPr>
                <w:rStyle w:val="TableFont"/>
                <w:rFonts w:cs="Times New Roman"/>
              </w:rPr>
            </w:pPr>
            <w:r>
              <w:t xml:space="preserve">Defines the scheme by which quotation marks and escape characters can be specified. This is for use with delimited text formats. See </w:t>
            </w:r>
            <w:del w:id="1192" w:author="Mike Beckerle" w:date="2020-10-09T10:24:00Z">
              <w:r w:rsidDel="003E209F">
                <w:delText>section</w:delText>
              </w:r>
            </w:del>
            <w:ins w:id="1193" w:author="Mike Beckerle" w:date="2020-10-09T10:24:00Z">
              <w:r w:rsidR="003E209F">
                <w:t>Section</w:t>
              </w:r>
            </w:ins>
            <w:r>
              <w:t xml:space="preserve"> </w:t>
            </w:r>
            <w:r w:rsidRPr="00065302">
              <w:rPr>
                <w:rStyle w:val="Hyperlink"/>
              </w:rPr>
              <w:fldChar w:fldCharType="begin"/>
            </w:r>
            <w:r w:rsidRPr="00065302">
              <w:rPr>
                <w:rStyle w:val="Hyperlink"/>
              </w:rPr>
              <w:instrText xml:space="preserve"> REF _Ref220489733 \r \h  \* MERGEFORMAT </w:instrText>
            </w:r>
            <w:r w:rsidRPr="00065302">
              <w:rPr>
                <w:rStyle w:val="Hyperlink"/>
              </w:rPr>
            </w:r>
            <w:r w:rsidRPr="00065302">
              <w:rPr>
                <w:rStyle w:val="Hyperlink"/>
              </w:rPr>
              <w:fldChar w:fldCharType="separate"/>
            </w:r>
            <w:ins w:id="1194" w:author="Mike Beckerle" w:date="2020-10-09T10:19:00Z">
              <w:r w:rsidR="008A37A6">
                <w:rPr>
                  <w:rStyle w:val="Hyperlink"/>
                </w:rPr>
                <w:t>7.4</w:t>
              </w:r>
            </w:ins>
            <w:del w:id="1195" w:author="Mike Beckerle" w:date="2020-10-09T10:19:00Z">
              <w:r w:rsidR="00404DC4" w:rsidRPr="00065302" w:rsidDel="008A37A6">
                <w:rPr>
                  <w:rStyle w:val="Hyperlink"/>
                </w:rPr>
                <w:delText>7.6</w:delText>
              </w:r>
            </w:del>
            <w:r w:rsidRPr="00065302">
              <w:rPr>
                <w:rStyle w:val="Hyperlink"/>
              </w:rPr>
              <w:fldChar w:fldCharType="end"/>
            </w:r>
            <w:r>
              <w:t xml:space="preserve">. </w:t>
            </w:r>
          </w:p>
        </w:tc>
      </w:tr>
      <w:tr w:rsidR="000E1214" w14:paraId="5D7645B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17DEAEA6" w14:textId="77777777" w:rsidR="000E1214" w:rsidRDefault="00A87198">
            <w:pPr>
              <w:keepNext/>
            </w:pPr>
            <w:r>
              <w:t>Statement Annotation</w:t>
            </w:r>
          </w:p>
        </w:tc>
        <w:tc>
          <w:tcPr>
            <w:tcW w:w="0" w:type="auto"/>
            <w:tcBorders>
              <w:top w:val="single" w:sz="4" w:space="0" w:color="auto"/>
              <w:left w:val="single" w:sz="4" w:space="0" w:color="auto"/>
              <w:bottom w:val="single" w:sz="4" w:space="0" w:color="auto"/>
              <w:right w:val="single" w:sz="4" w:space="0" w:color="auto"/>
            </w:tcBorders>
            <w:hideMark/>
          </w:tcPr>
          <w:p w14:paraId="54DEE341" w14:textId="77777777" w:rsidR="000E1214" w:rsidRDefault="00A87198">
            <w:pPr>
              <w:keepNext/>
            </w:pPr>
            <w:r>
              <w:t>dfdl:assert</w:t>
            </w:r>
          </w:p>
        </w:tc>
        <w:tc>
          <w:tcPr>
            <w:tcW w:w="0" w:type="auto"/>
            <w:tcBorders>
              <w:top w:val="single" w:sz="4" w:space="0" w:color="auto"/>
              <w:left w:val="single" w:sz="4" w:space="0" w:color="auto"/>
              <w:bottom w:val="single" w:sz="4" w:space="0" w:color="auto"/>
              <w:right w:val="single" w:sz="4" w:space="0" w:color="auto"/>
            </w:tcBorders>
            <w:hideMark/>
          </w:tcPr>
          <w:p w14:paraId="05C1235C" w14:textId="0C122D9F" w:rsidR="000E1214" w:rsidRDefault="00A87198">
            <w:pPr>
              <w:keepNext/>
              <w:rPr>
                <w:rStyle w:val="TableFont"/>
                <w:rFonts w:cs="Times New Roman"/>
              </w:rPr>
            </w:pPr>
            <w:r>
              <w:t xml:space="preserve">Defines a test to be used to ensure the data are well formed. Assert is used only when parsing data. See </w:t>
            </w:r>
            <w:del w:id="1196" w:author="Mike Beckerle" w:date="2020-10-09T10:24:00Z">
              <w:r w:rsidDel="003E209F">
                <w:delText>section</w:delText>
              </w:r>
            </w:del>
            <w:ins w:id="1197" w:author="Mike Beckerle" w:date="2020-10-09T10:24:00Z">
              <w:r w:rsidR="003E209F">
                <w:t>Section</w:t>
              </w:r>
            </w:ins>
            <w:r>
              <w:t xml:space="preserve"> </w:t>
            </w:r>
            <w:r w:rsidRPr="00065302">
              <w:rPr>
                <w:rStyle w:val="Hyperlink"/>
              </w:rPr>
              <w:fldChar w:fldCharType="begin"/>
            </w:r>
            <w:r w:rsidRPr="00065302">
              <w:rPr>
                <w:rStyle w:val="Hyperlink"/>
              </w:rPr>
              <w:instrText xml:space="preserve"> REF _Ref251072473 \r \h  \* MERGEFORMAT </w:instrText>
            </w:r>
            <w:r w:rsidRPr="00065302">
              <w:rPr>
                <w:rStyle w:val="Hyperlink"/>
              </w:rPr>
            </w:r>
            <w:r w:rsidRPr="00065302">
              <w:rPr>
                <w:rStyle w:val="Hyperlink"/>
              </w:rPr>
              <w:fldChar w:fldCharType="separate"/>
            </w:r>
            <w:r w:rsidR="008A37A6">
              <w:rPr>
                <w:rStyle w:val="Hyperlink"/>
              </w:rPr>
              <w:t>7.2.1</w:t>
            </w:r>
            <w:r w:rsidRPr="00065302">
              <w:rPr>
                <w:rStyle w:val="Hyperlink"/>
              </w:rPr>
              <w:fldChar w:fldCharType="end"/>
            </w:r>
            <w:r>
              <w:t xml:space="preserve"> </w:t>
            </w:r>
          </w:p>
        </w:tc>
      </w:tr>
      <w:tr w:rsidR="000E1214" w14:paraId="25FE714B"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1D5DF173"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048C70" w14:textId="77777777" w:rsidR="000E1214" w:rsidRDefault="00A87198">
            <w:pPr>
              <w:keepNext/>
            </w:pPr>
            <w:r>
              <w:t>dfdl:discriminator</w:t>
            </w:r>
          </w:p>
        </w:tc>
        <w:tc>
          <w:tcPr>
            <w:tcW w:w="0" w:type="auto"/>
            <w:tcBorders>
              <w:top w:val="single" w:sz="4" w:space="0" w:color="auto"/>
              <w:left w:val="single" w:sz="4" w:space="0" w:color="auto"/>
              <w:bottom w:val="single" w:sz="4" w:space="0" w:color="auto"/>
              <w:right w:val="single" w:sz="4" w:space="0" w:color="auto"/>
            </w:tcBorders>
            <w:hideMark/>
          </w:tcPr>
          <w:p w14:paraId="218C7F5A" w14:textId="5F0551C0" w:rsidR="000E1214" w:rsidRDefault="00A87198">
            <w:pPr>
              <w:keepNext/>
              <w:rPr>
                <w:rStyle w:val="TableFont"/>
                <w:rFonts w:cs="Times New Roman"/>
              </w:rPr>
            </w:pPr>
            <w:r>
              <w:t xml:space="preserve">Defines a test to be used when resolving </w:t>
            </w:r>
            <w:del w:id="1198" w:author="Mike Beckerle" w:date="2020-10-07T15:08:00Z">
              <w:r w:rsidDel="00C41E85">
                <w:delText xml:space="preserve">a point of uncertainty such as </w:delText>
              </w:r>
            </w:del>
            <w:r>
              <w:t xml:space="preserve">choice branches </w:t>
            </w:r>
            <w:del w:id="1199" w:author="Mike Beckerle" w:date="2020-10-07T15:11:00Z">
              <w:r w:rsidDel="00951C77">
                <w:delText xml:space="preserve">or </w:delText>
              </w:r>
            </w:del>
            <w:ins w:id="1200" w:author="Mike Beckerle" w:date="2020-10-07T15:11:00Z">
              <w:r w:rsidR="00951C77">
                <w:t xml:space="preserve">and </w:t>
              </w:r>
            </w:ins>
            <w:r>
              <w:t>optional element</w:t>
            </w:r>
            <w:ins w:id="1201" w:author="Mike Beckerle" w:date="2020-10-07T15:11:00Z">
              <w:r w:rsidR="00951C77">
                <w:t xml:space="preserve"> occurrences</w:t>
              </w:r>
            </w:ins>
            <w:r>
              <w:t>. A dfdl:discriminator is used only when parsing data</w:t>
            </w:r>
            <w:del w:id="1202" w:author="Mike Beckerle" w:date="2020-10-07T15:09:00Z">
              <w:r w:rsidDel="00C41E85">
                <w:delText xml:space="preserve"> to resolve the point of uncertainty to one of the alternatives</w:delText>
              </w:r>
            </w:del>
            <w:r>
              <w:t xml:space="preserve">. See </w:t>
            </w:r>
            <w:del w:id="1203" w:author="Mike Beckerle" w:date="2020-10-09T10:24:00Z">
              <w:r w:rsidDel="003E209F">
                <w:delText>section</w:delText>
              </w:r>
            </w:del>
            <w:ins w:id="1204" w:author="Mike Beckerle" w:date="2020-10-09T10:24:00Z">
              <w:r w:rsidR="003E209F">
                <w:t>Section</w:t>
              </w:r>
            </w:ins>
            <w:r>
              <w:t xml:space="preserve"> </w:t>
            </w:r>
            <w:r w:rsidRPr="00065302">
              <w:rPr>
                <w:rStyle w:val="Hyperlink"/>
              </w:rPr>
              <w:fldChar w:fldCharType="begin"/>
            </w:r>
            <w:r w:rsidRPr="00065302">
              <w:rPr>
                <w:rStyle w:val="Hyperlink"/>
              </w:rPr>
              <w:instrText xml:space="preserve"> REF _Ref251074211 \r \h  \* MERGEFORMAT </w:instrText>
            </w:r>
            <w:r w:rsidRPr="00065302">
              <w:rPr>
                <w:rStyle w:val="Hyperlink"/>
              </w:rPr>
            </w:r>
            <w:r w:rsidRPr="00065302">
              <w:rPr>
                <w:rStyle w:val="Hyperlink"/>
              </w:rPr>
              <w:fldChar w:fldCharType="separate"/>
            </w:r>
            <w:ins w:id="1205" w:author="Mike Beckerle" w:date="2020-10-09T10:19:00Z">
              <w:r w:rsidR="008A37A6">
                <w:rPr>
                  <w:rStyle w:val="Hyperlink"/>
                </w:rPr>
                <w:t>7.6</w:t>
              </w:r>
            </w:ins>
            <w:del w:id="1206" w:author="Mike Beckerle" w:date="2020-10-09T10:19:00Z">
              <w:r w:rsidR="00404DC4" w:rsidRPr="00065302" w:rsidDel="008A37A6">
                <w:rPr>
                  <w:rStyle w:val="Hyperlink"/>
                </w:rPr>
                <w:delText>7.4</w:delText>
              </w:r>
            </w:del>
            <w:r w:rsidRPr="00065302">
              <w:rPr>
                <w:rStyle w:val="Hyperlink"/>
              </w:rPr>
              <w:fldChar w:fldCharType="end"/>
            </w:r>
            <w:r>
              <w:t xml:space="preserve"> </w:t>
            </w:r>
          </w:p>
        </w:tc>
      </w:tr>
      <w:tr w:rsidR="000E1214" w14:paraId="7C7F1BF4"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D4D1CAB"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2519E79" w14:textId="77777777" w:rsidR="000E1214" w:rsidRDefault="00A87198">
            <w:pPr>
              <w:keepNext/>
              <w:rPr>
                <w:rStyle w:val="TableFont"/>
                <w:rFonts w:cs="Times New Roman"/>
              </w:rPr>
            </w:pPr>
            <w:r>
              <w:t>dfdl:newVariableInstance</w:t>
            </w:r>
          </w:p>
        </w:tc>
        <w:tc>
          <w:tcPr>
            <w:tcW w:w="0" w:type="auto"/>
            <w:tcBorders>
              <w:top w:val="single" w:sz="4" w:space="0" w:color="auto"/>
              <w:left w:val="single" w:sz="4" w:space="0" w:color="auto"/>
              <w:bottom w:val="single" w:sz="4" w:space="0" w:color="auto"/>
              <w:right w:val="single" w:sz="4" w:space="0" w:color="auto"/>
            </w:tcBorders>
            <w:hideMark/>
          </w:tcPr>
          <w:p w14:paraId="10392CFA" w14:textId="1DEFAD5E" w:rsidR="000E1214" w:rsidRDefault="00A87198">
            <w:pPr>
              <w:keepNext/>
              <w:rPr>
                <w:rStyle w:val="TableFont"/>
                <w:rFonts w:cs="Times New Roman"/>
              </w:rPr>
            </w:pPr>
            <w:r>
              <w:t xml:space="preserve">Creates a new instance of a variable. See </w:t>
            </w:r>
            <w:del w:id="1207" w:author="Mike Beckerle" w:date="2020-10-09T10:24:00Z">
              <w:r w:rsidDel="003E209F">
                <w:delText>section</w:delText>
              </w:r>
            </w:del>
            <w:ins w:id="1208" w:author="Mike Beckerle" w:date="2020-10-09T10:24:00Z">
              <w:r w:rsidR="003E209F">
                <w:t>Section</w:t>
              </w:r>
            </w:ins>
            <w:r>
              <w:t xml:space="preserve"> </w:t>
            </w:r>
            <w:r w:rsidRPr="00065302">
              <w:rPr>
                <w:rStyle w:val="Hyperlink"/>
              </w:rPr>
              <w:fldChar w:fldCharType="begin"/>
            </w:r>
            <w:r w:rsidRPr="00065302">
              <w:rPr>
                <w:rStyle w:val="Hyperlink"/>
              </w:rPr>
              <w:instrText xml:space="preserve"> REF _Ref255466447 \r \h  \* MERGEFORMAT </w:instrText>
            </w:r>
            <w:r w:rsidRPr="00065302">
              <w:rPr>
                <w:rStyle w:val="Hyperlink"/>
              </w:rPr>
            </w:r>
            <w:r w:rsidRPr="00065302">
              <w:rPr>
                <w:rStyle w:val="Hyperlink"/>
              </w:rPr>
              <w:fldChar w:fldCharType="separate"/>
            </w:r>
            <w:r w:rsidR="008A37A6">
              <w:rPr>
                <w:rStyle w:val="Hyperlink"/>
              </w:rPr>
              <w:t>7.7.2</w:t>
            </w:r>
            <w:r w:rsidRPr="00065302">
              <w:rPr>
                <w:rStyle w:val="Hyperlink"/>
              </w:rPr>
              <w:fldChar w:fldCharType="end"/>
            </w:r>
          </w:p>
        </w:tc>
      </w:tr>
      <w:tr w:rsidR="000E1214" w14:paraId="4C21A5F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33606C2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5211E02" w14:textId="77777777" w:rsidR="000E1214" w:rsidRDefault="00A87198">
            <w:pPr>
              <w:keepNext/>
            </w:pPr>
            <w:r>
              <w:t>dfdl:setVariable</w:t>
            </w:r>
          </w:p>
        </w:tc>
        <w:tc>
          <w:tcPr>
            <w:tcW w:w="0" w:type="auto"/>
            <w:tcBorders>
              <w:top w:val="single" w:sz="4" w:space="0" w:color="auto"/>
              <w:left w:val="single" w:sz="4" w:space="0" w:color="auto"/>
              <w:bottom w:val="single" w:sz="4" w:space="0" w:color="auto"/>
              <w:right w:val="single" w:sz="4" w:space="0" w:color="auto"/>
            </w:tcBorders>
            <w:hideMark/>
          </w:tcPr>
          <w:p w14:paraId="3288FB68" w14:textId="74BD445F" w:rsidR="000E1214" w:rsidRDefault="00A87198">
            <w:pPr>
              <w:keepNext/>
              <w:rPr>
                <w:rStyle w:val="TableFont"/>
                <w:rFonts w:cs="Times New Roman"/>
              </w:rPr>
            </w:pPr>
            <w:r>
              <w:t xml:space="preserve">Sets the value of a variable whose declaration is in scope See </w:t>
            </w:r>
            <w:del w:id="1209" w:author="Mike Beckerle" w:date="2020-10-09T10:24:00Z">
              <w:r w:rsidDel="003E209F">
                <w:delText>section</w:delText>
              </w:r>
            </w:del>
            <w:ins w:id="1210" w:author="Mike Beckerle" w:date="2020-10-09T10:24:00Z">
              <w:r w:rsidR="003E209F">
                <w:t>Section</w:t>
              </w:r>
            </w:ins>
            <w:r>
              <w:t xml:space="preserve"> </w:t>
            </w:r>
            <w:r w:rsidRPr="00065302">
              <w:rPr>
                <w:rStyle w:val="Hyperlink"/>
              </w:rPr>
              <w:fldChar w:fldCharType="begin"/>
            </w:r>
            <w:r w:rsidRPr="00065302">
              <w:rPr>
                <w:rStyle w:val="Hyperlink"/>
              </w:rPr>
              <w:instrText xml:space="preserve"> REF _Ref251074807 \r \h  \* MERGEFORMAT </w:instrText>
            </w:r>
            <w:r w:rsidRPr="00065302">
              <w:rPr>
                <w:rStyle w:val="Hyperlink"/>
              </w:rPr>
            </w:r>
            <w:r w:rsidRPr="00065302">
              <w:rPr>
                <w:rStyle w:val="Hyperlink"/>
              </w:rPr>
              <w:fldChar w:fldCharType="separate"/>
            </w:r>
            <w:r w:rsidR="008A37A6">
              <w:rPr>
                <w:rStyle w:val="Hyperlink"/>
              </w:rPr>
              <w:t>7.7.3</w:t>
            </w:r>
            <w:r w:rsidRPr="00065302">
              <w:rPr>
                <w:rStyle w:val="Hyperlink"/>
              </w:rPr>
              <w:fldChar w:fldCharType="end"/>
            </w:r>
          </w:p>
        </w:tc>
      </w:tr>
      <w:tr w:rsidR="000E1214" w14:paraId="638B39A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1E8BEC3" w14:textId="77777777" w:rsidR="000E1214" w:rsidRDefault="00A87198">
            <w:pPr>
              <w:keepNext/>
            </w:pPr>
            <w:r>
              <w:t>Defining Annotation</w:t>
            </w:r>
          </w:p>
        </w:tc>
        <w:tc>
          <w:tcPr>
            <w:tcW w:w="0" w:type="auto"/>
            <w:tcBorders>
              <w:top w:val="single" w:sz="4" w:space="0" w:color="auto"/>
              <w:left w:val="single" w:sz="4" w:space="0" w:color="auto"/>
              <w:bottom w:val="single" w:sz="4" w:space="0" w:color="auto"/>
              <w:right w:val="single" w:sz="4" w:space="0" w:color="auto"/>
            </w:tcBorders>
            <w:hideMark/>
          </w:tcPr>
          <w:p w14:paraId="18EB0400" w14:textId="77777777" w:rsidR="000E1214" w:rsidRDefault="00A87198">
            <w:pPr>
              <w:keepNext/>
            </w:pPr>
            <w:r>
              <w:t>dfdl:defineEscapeScheme</w:t>
            </w:r>
          </w:p>
        </w:tc>
        <w:tc>
          <w:tcPr>
            <w:tcW w:w="0" w:type="auto"/>
            <w:tcBorders>
              <w:top w:val="single" w:sz="4" w:space="0" w:color="auto"/>
              <w:left w:val="single" w:sz="4" w:space="0" w:color="auto"/>
              <w:bottom w:val="single" w:sz="4" w:space="0" w:color="auto"/>
              <w:right w:val="single" w:sz="4" w:space="0" w:color="auto"/>
            </w:tcBorders>
            <w:hideMark/>
          </w:tcPr>
          <w:p w14:paraId="0B054095" w14:textId="1DA6DAF5" w:rsidR="000E1214" w:rsidRDefault="00A87198">
            <w:pPr>
              <w:keepNext/>
              <w:rPr>
                <w:rStyle w:val="TableFont"/>
                <w:rFonts w:cs="Times New Roman"/>
              </w:rPr>
            </w:pPr>
            <w:r>
              <w:t xml:space="preserve">Defines a named, reusable escapeScheme See </w:t>
            </w:r>
            <w:del w:id="1211" w:author="Mike Beckerle" w:date="2020-10-09T10:24:00Z">
              <w:r w:rsidDel="003E209F">
                <w:delText>section</w:delText>
              </w:r>
            </w:del>
            <w:ins w:id="1212" w:author="Mike Beckerle" w:date="2020-10-09T10:24:00Z">
              <w:r w:rsidR="003E209F">
                <w:t>Section</w:t>
              </w:r>
            </w:ins>
            <w:r>
              <w:t xml:space="preserve"> </w:t>
            </w:r>
            <w:r w:rsidRPr="00065302">
              <w:rPr>
                <w:rStyle w:val="Hyperlink"/>
              </w:rPr>
              <w:fldChar w:fldCharType="begin"/>
            </w:r>
            <w:r w:rsidRPr="00065302">
              <w:rPr>
                <w:rStyle w:val="Hyperlink"/>
              </w:rPr>
              <w:instrText xml:space="preserve"> REF _Ref251074286 \r \h  \* MERGEFORMAT </w:instrText>
            </w:r>
            <w:r w:rsidRPr="00065302">
              <w:rPr>
                <w:rStyle w:val="Hyperlink"/>
              </w:rPr>
            </w:r>
            <w:r w:rsidRPr="00065302">
              <w:rPr>
                <w:rStyle w:val="Hyperlink"/>
              </w:rPr>
              <w:fldChar w:fldCharType="separate"/>
            </w:r>
            <w:ins w:id="1213" w:author="Mike Beckerle" w:date="2020-10-09T10:19:00Z">
              <w:r w:rsidR="008A37A6">
                <w:rPr>
                  <w:rStyle w:val="Hyperlink"/>
                </w:rPr>
                <w:t>7.3</w:t>
              </w:r>
            </w:ins>
            <w:del w:id="1214" w:author="Mike Beckerle" w:date="2020-10-09T10:19:00Z">
              <w:r w:rsidR="00404DC4" w:rsidRPr="00065302" w:rsidDel="008A37A6">
                <w:rPr>
                  <w:rStyle w:val="Hyperlink"/>
                </w:rPr>
                <w:delText>7.5</w:delText>
              </w:r>
            </w:del>
            <w:r w:rsidRPr="00065302">
              <w:rPr>
                <w:rStyle w:val="Hyperlink"/>
              </w:rPr>
              <w:fldChar w:fldCharType="end"/>
            </w:r>
            <w:r>
              <w:t xml:space="preserve"> </w:t>
            </w:r>
          </w:p>
        </w:tc>
      </w:tr>
      <w:tr w:rsidR="000E1214" w14:paraId="66DF867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F302F0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68944E9" w14:textId="77777777" w:rsidR="000E1214" w:rsidRDefault="00A87198">
            <w:pPr>
              <w:keepNext/>
            </w:pPr>
            <w:r>
              <w:t>dfdl:defineFormat</w:t>
            </w:r>
          </w:p>
        </w:tc>
        <w:tc>
          <w:tcPr>
            <w:tcW w:w="0" w:type="auto"/>
            <w:tcBorders>
              <w:top w:val="single" w:sz="4" w:space="0" w:color="auto"/>
              <w:left w:val="single" w:sz="4" w:space="0" w:color="auto"/>
              <w:bottom w:val="single" w:sz="4" w:space="0" w:color="auto"/>
              <w:right w:val="single" w:sz="4" w:space="0" w:color="auto"/>
            </w:tcBorders>
            <w:hideMark/>
          </w:tcPr>
          <w:p w14:paraId="7B2573FC" w14:textId="7256E319" w:rsidR="000E1214" w:rsidRDefault="00A87198">
            <w:pPr>
              <w:keepNext/>
              <w:rPr>
                <w:rStyle w:val="TableFont"/>
                <w:rFonts w:cs="Times New Roman"/>
              </w:rPr>
            </w:pPr>
            <w:r>
              <w:t xml:space="preserve">Defines a reusable data format by collecting together other annotations and associating them with a name that can be referenced from elsewhere. See </w:t>
            </w:r>
            <w:del w:id="1215" w:author="Mike Beckerle" w:date="2020-10-09T10:24:00Z">
              <w:r w:rsidDel="003E209F">
                <w:delText>section</w:delText>
              </w:r>
            </w:del>
            <w:ins w:id="1216" w:author="Mike Beckerle" w:date="2020-10-09T10:24:00Z">
              <w:r w:rsidR="003E209F">
                <w:t>Section</w:t>
              </w:r>
            </w:ins>
            <w:r>
              <w:t xml:space="preserve"> </w:t>
            </w:r>
            <w:r w:rsidRPr="00065302">
              <w:rPr>
                <w:rStyle w:val="Hyperlink"/>
              </w:rPr>
              <w:fldChar w:fldCharType="begin"/>
            </w:r>
            <w:r w:rsidRPr="00065302">
              <w:rPr>
                <w:rStyle w:val="Hyperlink"/>
              </w:rPr>
              <w:instrText xml:space="preserve"> REF _Ref251074304 \r \h  \* MERGEFORMAT </w:instrText>
            </w:r>
            <w:r w:rsidRPr="00065302">
              <w:rPr>
                <w:rStyle w:val="Hyperlink"/>
              </w:rPr>
            </w:r>
            <w:r w:rsidRPr="00065302">
              <w:rPr>
                <w:rStyle w:val="Hyperlink"/>
              </w:rPr>
              <w:fldChar w:fldCharType="separate"/>
            </w:r>
            <w:r w:rsidR="008A37A6">
              <w:rPr>
                <w:rStyle w:val="Hyperlink"/>
              </w:rPr>
              <w:t>7.2</w:t>
            </w:r>
            <w:r w:rsidRPr="00065302">
              <w:rPr>
                <w:rStyle w:val="Hyperlink"/>
              </w:rPr>
              <w:fldChar w:fldCharType="end"/>
            </w:r>
            <w:r>
              <w:t xml:space="preserve"> </w:t>
            </w:r>
          </w:p>
        </w:tc>
      </w:tr>
      <w:tr w:rsidR="000E1214" w14:paraId="527081D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2836E0F2"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606999" w14:textId="77777777" w:rsidR="000E1214" w:rsidRDefault="00A87198">
            <w:pPr>
              <w:keepNext/>
            </w:pPr>
            <w:r>
              <w:t>dfdl:defineVariable</w:t>
            </w:r>
          </w:p>
        </w:tc>
        <w:tc>
          <w:tcPr>
            <w:tcW w:w="0" w:type="auto"/>
            <w:tcBorders>
              <w:top w:val="single" w:sz="4" w:space="0" w:color="auto"/>
              <w:left w:val="single" w:sz="4" w:space="0" w:color="auto"/>
              <w:bottom w:val="single" w:sz="4" w:space="0" w:color="auto"/>
              <w:right w:val="single" w:sz="4" w:space="0" w:color="auto"/>
            </w:tcBorders>
            <w:hideMark/>
          </w:tcPr>
          <w:p w14:paraId="79BFE992" w14:textId="33BB52B0" w:rsidR="000E1214" w:rsidRDefault="00A87198">
            <w:pPr>
              <w:keepNext/>
              <w:rPr>
                <w:rStyle w:val="TableFont"/>
                <w:rFonts w:cs="Times New Roman"/>
              </w:rPr>
            </w:pPr>
            <w:r>
              <w:t xml:space="preserve">Defines a variable that can be referenced elsewhere. This can be used to communicate a parameter from one part of processing to another part. See </w:t>
            </w:r>
            <w:del w:id="1217" w:author="Mike Beckerle" w:date="2020-10-09T10:24:00Z">
              <w:r w:rsidDel="003E209F">
                <w:delText>section</w:delText>
              </w:r>
            </w:del>
            <w:ins w:id="1218" w:author="Mike Beckerle" w:date="2020-10-09T10:24:00Z">
              <w:r w:rsidR="003E209F">
                <w:t>Section</w:t>
              </w:r>
            </w:ins>
            <w:r>
              <w:t xml:space="preserve">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8A37A6">
              <w:rPr>
                <w:rStyle w:val="Hyperlink"/>
              </w:rPr>
              <w:t>7.7</w:t>
            </w:r>
            <w:r w:rsidRPr="00065302">
              <w:rPr>
                <w:rStyle w:val="Hyperlink"/>
              </w:rPr>
              <w:fldChar w:fldCharType="end"/>
            </w:r>
            <w:r>
              <w:t xml:space="preserve"> </w:t>
            </w:r>
          </w:p>
        </w:tc>
      </w:tr>
    </w:tbl>
    <w:p w14:paraId="413131D3" w14:textId="089F0555" w:rsidR="000E1214" w:rsidRDefault="00A87198">
      <w:pPr>
        <w:rPr>
          <w:b/>
        </w:rPr>
      </w:pPr>
      <w:bookmarkStart w:id="1219" w:name="_Ref274653575"/>
      <w:r>
        <w:rPr>
          <w:b/>
        </w:rPr>
        <w:t xml:space="preserve">Table </w:t>
      </w:r>
      <w:r w:rsidR="0047079B">
        <w:rPr>
          <w:b/>
        </w:rPr>
        <w:fldChar w:fldCharType="begin"/>
      </w:r>
      <w:r w:rsidR="0047079B">
        <w:rPr>
          <w:b/>
        </w:rPr>
        <w:instrText xml:space="preserve"> SEQ Table \* ARABIC </w:instrText>
      </w:r>
      <w:r w:rsidR="0047079B">
        <w:rPr>
          <w:b/>
        </w:rPr>
        <w:fldChar w:fldCharType="separate"/>
      </w:r>
      <w:r w:rsidR="008A37A6">
        <w:rPr>
          <w:b/>
          <w:noProof/>
        </w:rPr>
        <w:t>2</w:t>
      </w:r>
      <w:r w:rsidR="0047079B">
        <w:rPr>
          <w:b/>
        </w:rPr>
        <w:fldChar w:fldCharType="end"/>
      </w:r>
      <w:r>
        <w:rPr>
          <w:b/>
        </w:rPr>
        <w:t xml:space="preserve"> - DFDL Annotation Elements</w:t>
      </w:r>
      <w:bookmarkEnd w:id="1219"/>
    </w:p>
    <w:p w14:paraId="17515202" w14:textId="77777777" w:rsidR="000E1214" w:rsidRDefault="00A87198">
      <w:r>
        <w:t>DFDL defining annotation elements may only appear at</w:t>
      </w:r>
      <w:r>
        <w:rPr>
          <w:i/>
          <w:iCs/>
        </w:rPr>
        <w:t xml:space="preserve"> top-level</w:t>
      </w:r>
      <w:r>
        <w:t xml:space="preserve">, that is, as annotation children of the xs:schema element. The order of their appearance does not matter, nor does their position relative to other children of the xs:schema. </w:t>
      </w:r>
    </w:p>
    <w:p w14:paraId="25C3CEDA" w14:textId="77777777" w:rsidR="000E1214" w:rsidRDefault="00A87198" w:rsidP="00B31DA3">
      <w:pPr>
        <w:pStyle w:val="Heading2"/>
      </w:pPr>
      <w:bookmarkStart w:id="1220" w:name="_Toc322911542"/>
      <w:bookmarkStart w:id="1221" w:name="_Toc322912081"/>
      <w:bookmarkStart w:id="1222" w:name="_Toc349042638"/>
      <w:bookmarkStart w:id="1223" w:name="_Toc177399033"/>
      <w:bookmarkStart w:id="1224" w:name="_Toc175057320"/>
      <w:bookmarkStart w:id="1225" w:name="_Toc199516244"/>
      <w:bookmarkStart w:id="1226" w:name="_Toc194983922"/>
      <w:bookmarkStart w:id="1227" w:name="_Toc243112762"/>
      <w:bookmarkStart w:id="1228" w:name="_Toc138694334"/>
      <w:bookmarkStart w:id="1229" w:name="_Toc138694360"/>
      <w:bookmarkStart w:id="1230" w:name="_Ref135731088"/>
      <w:bookmarkStart w:id="1231" w:name="_Toc138694356"/>
      <w:bookmarkStart w:id="1232" w:name="_Toc52008003"/>
      <w:bookmarkStart w:id="1233" w:name="_Toc73354123"/>
      <w:bookmarkStart w:id="1234" w:name="_Toc86658204"/>
      <w:bookmarkStart w:id="1235" w:name="_Toc99787971"/>
      <w:bookmarkStart w:id="1236" w:name="_Toc53134019"/>
      <w:bookmarkEnd w:id="1220"/>
      <w:bookmarkEnd w:id="1221"/>
      <w:r>
        <w:t>DFDL Properties</w:t>
      </w:r>
      <w:bookmarkEnd w:id="1222"/>
      <w:bookmarkEnd w:id="1236"/>
    </w:p>
    <w:p w14:paraId="63E3368B" w14:textId="3C4EC546" w:rsidR="000E1214" w:rsidRDefault="00A87198">
      <w:pPr>
        <w:pStyle w:val="nobreak"/>
      </w:pPr>
      <w:r>
        <w:t xml:space="preserve">A DFDL </w:t>
      </w:r>
      <w:r>
        <w:rPr>
          <w:i/>
          <w:iCs/>
        </w:rPr>
        <w:t>property</w:t>
      </w:r>
      <w:r>
        <w:t xml:space="preserve"> is a specific DFDL </w:t>
      </w:r>
      <w:del w:id="1237" w:author="Mike Beckerle" w:date="2020-10-07T15:13:00Z">
        <w:r w:rsidDel="00951C77">
          <w:delText xml:space="preserve">attribute </w:delText>
        </w:r>
      </w:del>
      <w:ins w:id="1238" w:author="Mike Beckerle" w:date="2020-10-07T15:13:00Z">
        <w:r w:rsidR="00951C77">
          <w:t xml:space="preserve">syntax </w:t>
        </w:r>
      </w:ins>
      <w:r>
        <w:t xml:space="preserve">that tells the DFDL processor something about the data format. </w:t>
      </w:r>
    </w:p>
    <w:p w14:paraId="1EB058ED" w14:textId="2985389D" w:rsidR="000E1214" w:rsidRDefault="00A87198">
      <w:pPr>
        <w:pStyle w:val="nobreak"/>
      </w:pPr>
      <w:r>
        <w:t>Properties on DFDL annotations may have values of one or more of the following types</w:t>
      </w:r>
    </w:p>
    <w:p w14:paraId="6E503B2F" w14:textId="77777777" w:rsidR="000E1214" w:rsidRDefault="00A87198" w:rsidP="00C31ED0">
      <w:pPr>
        <w:numPr>
          <w:ilvl w:val="0"/>
          <w:numId w:val="40"/>
        </w:numPr>
      </w:pPr>
      <w:r>
        <w:rPr>
          <w:rFonts w:eastAsia="MS Mincho"/>
        </w:rPr>
        <w:t>Enumeration</w:t>
      </w:r>
      <w:r>
        <w:rPr>
          <w:rFonts w:eastAsia="MS Mincho"/>
        </w:rPr>
        <w:br/>
        <w:t xml:space="preserve">The property value is an XSD xs:token the value of which is one of the allowed values listed in the property description. </w:t>
      </w:r>
    </w:p>
    <w:p w14:paraId="16FB7808" w14:textId="77777777" w:rsidR="000E1214" w:rsidRDefault="00A87198">
      <w:pPr>
        <w:ind w:left="1080"/>
        <w:rPr>
          <w:rFonts w:eastAsia="MS Mincho"/>
        </w:rPr>
      </w:pPr>
      <w:r>
        <w:rPr>
          <w:rFonts w:eastAsia="MS Mincho"/>
        </w:rPr>
        <w:t>Example: the dfdl:lengthKind property, which has values taken from “delimited”, “fixed”, “explicit”, “implicit”, “prefixed”, “pattern”, and “endOfParent”. For example:</w:t>
      </w:r>
    </w:p>
    <w:p w14:paraId="48388B6B"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lengthKind='delimited'</w:t>
      </w:r>
    </w:p>
    <w:p w14:paraId="3C4970C5" w14:textId="4BCFC2E5" w:rsidR="000E1214" w:rsidRDefault="00951C77" w:rsidP="00C31ED0">
      <w:pPr>
        <w:numPr>
          <w:ilvl w:val="0"/>
          <w:numId w:val="40"/>
        </w:numPr>
        <w:suppressAutoHyphens/>
      </w:pPr>
      <w:ins w:id="1239" w:author="Mike Beckerle" w:date="2020-10-07T15:15:00Z">
        <w:r>
          <w:rPr>
            <w:rFonts w:eastAsia="MS Mincho" w:cs="Arial"/>
            <w:lang w:eastAsia="ja-JP"/>
          </w:rPr>
          <w:fldChar w:fldCharType="begin"/>
        </w:r>
        <w:r>
          <w:rPr>
            <w:rFonts w:eastAsia="MS Mincho" w:cs="Arial"/>
            <w:lang w:eastAsia="ja-JP"/>
          </w:rPr>
          <w:instrText xml:space="preserve"> HYPERLINK  \l "_DFDL_String_Literals" </w:instrText>
        </w:r>
      </w:ins>
      <w:ins w:id="1240" w:author="Mike Beckerle" w:date="2020-10-09T10:19:00Z">
        <w:r w:rsidR="008A37A6">
          <w:rPr>
            <w:rFonts w:eastAsia="MS Mincho" w:cs="Arial"/>
            <w:lang w:eastAsia="ja-JP"/>
          </w:rPr>
        </w:r>
      </w:ins>
      <w:ins w:id="1241" w:author="Mike Beckerle" w:date="2020-10-07T15:15:00Z">
        <w:r>
          <w:rPr>
            <w:rFonts w:eastAsia="MS Mincho" w:cs="Arial"/>
            <w:lang w:eastAsia="ja-JP"/>
          </w:rPr>
          <w:fldChar w:fldCharType="separate"/>
        </w:r>
        <w:r w:rsidR="00A87198" w:rsidRPr="00951C77">
          <w:rPr>
            <w:rStyle w:val="Hyperlink"/>
            <w:rFonts w:eastAsia="MS Mincho" w:cs="Arial"/>
            <w:lang w:eastAsia="ja-JP"/>
          </w:rPr>
          <w:t>DFDL string literal</w:t>
        </w:r>
        <w:r>
          <w:rPr>
            <w:rFonts w:eastAsia="MS Mincho" w:cs="Arial"/>
            <w:lang w:eastAsia="ja-JP"/>
          </w:rPr>
          <w:fldChar w:fldCharType="end"/>
        </w:r>
        <w:r>
          <w:rPr>
            <w:rFonts w:eastAsia="MS Mincho" w:cs="Arial"/>
            <w:lang w:eastAsia="ja-JP"/>
          </w:rPr>
          <w:t xml:space="preserve"> (Section </w:t>
        </w:r>
        <w:r>
          <w:rPr>
            <w:rFonts w:eastAsia="MS Mincho" w:cs="Arial"/>
            <w:lang w:eastAsia="ja-JP"/>
          </w:rPr>
          <w:fldChar w:fldCharType="begin"/>
        </w:r>
        <w:r>
          <w:rPr>
            <w:rFonts w:eastAsia="MS Mincho" w:cs="Arial"/>
            <w:lang w:eastAsia="ja-JP"/>
          </w:rPr>
          <w:instrText xml:space="preserve"> REF _Ref52976172 \r \h </w:instrText>
        </w:r>
      </w:ins>
      <w:r>
        <w:rPr>
          <w:rFonts w:eastAsia="MS Mincho" w:cs="Arial"/>
          <w:lang w:eastAsia="ja-JP"/>
        </w:rPr>
      </w:r>
      <w:r>
        <w:rPr>
          <w:rFonts w:eastAsia="MS Mincho" w:cs="Arial"/>
          <w:lang w:eastAsia="ja-JP"/>
        </w:rPr>
        <w:fldChar w:fldCharType="separate"/>
      </w:r>
      <w:ins w:id="1242" w:author="Mike Beckerle" w:date="2020-10-09T10:19:00Z">
        <w:r w:rsidR="008A37A6">
          <w:rPr>
            <w:rFonts w:eastAsia="MS Mincho" w:cs="Arial"/>
            <w:lang w:eastAsia="ja-JP"/>
          </w:rPr>
          <w:t>6.3.1</w:t>
        </w:r>
      </w:ins>
      <w:ins w:id="1243" w:author="Mike Beckerle" w:date="2020-10-07T15:15:00Z">
        <w:r>
          <w:rPr>
            <w:rFonts w:eastAsia="MS Mincho" w:cs="Arial"/>
            <w:lang w:eastAsia="ja-JP"/>
          </w:rPr>
          <w:fldChar w:fldCharType="end"/>
        </w:r>
        <w:r>
          <w:rPr>
            <w:rFonts w:eastAsia="MS Mincho" w:cs="Arial"/>
            <w:lang w:eastAsia="ja-JP"/>
          </w:rPr>
          <w:t>)</w:t>
        </w:r>
      </w:ins>
      <w:r w:rsidR="00A87198">
        <w:rPr>
          <w:rFonts w:eastAsia="MS Mincho" w:cs="Arial"/>
          <w:lang w:eastAsia="ja-JP"/>
        </w:rPr>
        <w:t xml:space="preserve">: </w:t>
      </w:r>
      <w:r w:rsidR="00A87198">
        <w:rPr>
          <w:rFonts w:eastAsia="MS Mincho" w:cs="Arial"/>
          <w:lang w:eastAsia="ja-JP"/>
        </w:rPr>
        <w:br/>
        <w:t xml:space="preserve">The property value represents a sequence of literal bytes or characters which represent data which appears in the data stream. The value type is a restriction of the XSD xs:token that further disallows the space character. </w:t>
      </w:r>
      <w:ins w:id="1244" w:author="Mike Beckerle" w:date="2020-10-07T15:20:00Z">
        <w:r>
          <w:rPr>
            <w:rFonts w:eastAsia="MS Mincho"/>
          </w:rPr>
          <w:fldChar w:fldCharType="begin"/>
        </w:r>
        <w:r>
          <w:rPr>
            <w:rFonts w:eastAsia="MS Mincho"/>
          </w:rPr>
          <w:instrText xml:space="preserve"> HYPERLINK  \l "_DFDL_Character_Entities," </w:instrText>
        </w:r>
      </w:ins>
      <w:ins w:id="1245" w:author="Mike Beckerle" w:date="2020-10-09T10:19:00Z">
        <w:r w:rsidR="008A37A6">
          <w:rPr>
            <w:rFonts w:eastAsia="MS Mincho"/>
          </w:rPr>
        </w:r>
      </w:ins>
      <w:ins w:id="1246" w:author="Mike Beckerle" w:date="2020-10-07T15:20:00Z">
        <w:r>
          <w:rPr>
            <w:rFonts w:eastAsia="MS Mincho"/>
          </w:rPr>
          <w:fldChar w:fldCharType="separate"/>
        </w:r>
        <w:r w:rsidR="00A87198" w:rsidRPr="00951C77">
          <w:rPr>
            <w:rStyle w:val="Hyperlink"/>
            <w:rFonts w:eastAsia="MS Mincho"/>
          </w:rPr>
          <w:t>DFDL entities</w:t>
        </w:r>
        <w:r>
          <w:rPr>
            <w:rFonts w:eastAsia="MS Mincho"/>
          </w:rPr>
          <w:fldChar w:fldCharType="end"/>
        </w:r>
      </w:ins>
      <w:r w:rsidR="00A87198">
        <w:rPr>
          <w:rFonts w:eastAsia="MS Mincho"/>
        </w:rPr>
        <w:t xml:space="preserve"> must be used to express whitespace in a DFDL String Literal.</w:t>
      </w:r>
    </w:p>
    <w:p w14:paraId="68781ACB" w14:textId="77777777" w:rsidR="000E1214" w:rsidRDefault="00A87198">
      <w:pPr>
        <w:suppressAutoHyphens/>
        <w:ind w:left="1080"/>
      </w:pPr>
      <w:r>
        <w:rPr>
          <w:rFonts w:eastAsia="MS Mincho" w:cs="Arial"/>
          <w:lang w:eastAsia="ja-JP"/>
        </w:rPr>
        <w:t>Example:</w:t>
      </w:r>
      <w:r>
        <w:t xml:space="preserve"> the dfdl:terminator property, which expresses characters or bytes to be found in the data stream to mark the termination of an element or model group instance. An example terminator might be:</w:t>
      </w:r>
    </w:p>
    <w:p w14:paraId="62A8C6CB"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terminator='%NL;'</w:t>
      </w:r>
    </w:p>
    <w:p w14:paraId="7FDF4CE8" w14:textId="20A44453" w:rsidR="000E1214" w:rsidRDefault="00A87198">
      <w:pPr>
        <w:suppressAutoHyphens/>
        <w:ind w:left="1080"/>
      </w:pPr>
      <w:r>
        <w:t xml:space="preserve">This uses DFDL’s string-literal character class entity syntax (see Section </w:t>
      </w:r>
      <w:r w:rsidRPr="00065302">
        <w:rPr>
          <w:rStyle w:val="Hyperlink"/>
        </w:rPr>
        <w:fldChar w:fldCharType="begin"/>
      </w:r>
      <w:r w:rsidRPr="00065302">
        <w:rPr>
          <w:rStyle w:val="Hyperlink"/>
        </w:rPr>
        <w:instrText xml:space="preserve"> REF _Ref37865472 \r \h </w:instrText>
      </w:r>
      <w:r w:rsidRPr="00065302">
        <w:rPr>
          <w:rStyle w:val="Hyperlink"/>
        </w:rPr>
      </w:r>
      <w:r w:rsidRPr="00065302">
        <w:rPr>
          <w:rStyle w:val="Hyperlink"/>
        </w:rPr>
        <w:fldChar w:fldCharType="separate"/>
      </w:r>
      <w:r w:rsidR="008A37A6">
        <w:rPr>
          <w:rStyle w:val="Hyperlink"/>
        </w:rPr>
        <w:t>6.3.1.3</w:t>
      </w:r>
      <w:r w:rsidRPr="00065302">
        <w:rPr>
          <w:rStyle w:val="Hyperlink"/>
        </w:rPr>
        <w:fldChar w:fldCharType="end"/>
      </w:r>
      <w:r>
        <w:t xml:space="preserve">) to express that the element or model group is terminated by a line ending in the data stream. </w:t>
      </w:r>
    </w:p>
    <w:p w14:paraId="34966774" w14:textId="1B555A2B" w:rsidR="000E1214" w:rsidRDefault="00951C77" w:rsidP="00C31ED0">
      <w:pPr>
        <w:numPr>
          <w:ilvl w:val="0"/>
          <w:numId w:val="40"/>
        </w:numPr>
        <w:suppressAutoHyphens/>
      </w:pPr>
      <w:ins w:id="1247" w:author="Mike Beckerle" w:date="2020-10-07T15:16:00Z">
        <w:r>
          <w:rPr>
            <w:rFonts w:eastAsia="MS Mincho" w:cs="Arial"/>
            <w:lang w:eastAsia="ja-JP"/>
          </w:rPr>
          <w:fldChar w:fldCharType="begin"/>
        </w:r>
      </w:ins>
      <w:ins w:id="1248" w:author="Mike Beckerle" w:date="2020-10-07T15:23:00Z">
        <w:r w:rsidR="009657F2">
          <w:rPr>
            <w:rFonts w:eastAsia="MS Mincho" w:cs="Arial"/>
            <w:lang w:eastAsia="ja-JP"/>
          </w:rPr>
          <w:instrText>HYPERLINK  \l "_DFDL_Expressions"</w:instrText>
        </w:r>
      </w:ins>
      <w:ins w:id="1249" w:author="Mike Beckerle" w:date="2020-10-09T10:19:00Z">
        <w:r w:rsidR="008A37A6">
          <w:rPr>
            <w:rFonts w:eastAsia="MS Mincho" w:cs="Arial"/>
            <w:lang w:eastAsia="ja-JP"/>
          </w:rPr>
        </w:r>
      </w:ins>
      <w:ins w:id="1250" w:author="Mike Beckerle" w:date="2020-10-07T15:16:00Z">
        <w:r>
          <w:rPr>
            <w:rFonts w:eastAsia="MS Mincho" w:cs="Arial"/>
            <w:lang w:eastAsia="ja-JP"/>
          </w:rPr>
          <w:fldChar w:fldCharType="separate"/>
        </w:r>
        <w:r w:rsidR="00A87198" w:rsidRPr="00951C77">
          <w:rPr>
            <w:rStyle w:val="Hyperlink"/>
            <w:rFonts w:eastAsia="MS Mincho" w:cs="Arial"/>
            <w:lang w:eastAsia="ja-JP"/>
          </w:rPr>
          <w:t>DFDL expression</w:t>
        </w:r>
        <w:r>
          <w:rPr>
            <w:rFonts w:eastAsia="MS Mincho" w:cs="Arial"/>
            <w:lang w:eastAsia="ja-JP"/>
          </w:rPr>
          <w:fldChar w:fldCharType="end"/>
        </w:r>
        <w:r>
          <w:rPr>
            <w:rFonts w:eastAsia="MS Mincho" w:cs="Arial"/>
            <w:lang w:eastAsia="ja-JP"/>
          </w:rPr>
          <w:t xml:space="preserve"> (Section </w:t>
        </w:r>
      </w:ins>
      <w:ins w:id="1251" w:author="Mike Beckerle" w:date="2020-10-07T15:22:00Z">
        <w:r w:rsidR="009657F2">
          <w:rPr>
            <w:rFonts w:eastAsia="MS Mincho" w:cs="Arial"/>
            <w:lang w:eastAsia="ja-JP"/>
          </w:rPr>
          <w:fldChar w:fldCharType="begin"/>
        </w:r>
        <w:r w:rsidR="009657F2">
          <w:rPr>
            <w:rFonts w:eastAsia="MS Mincho" w:cs="Arial"/>
            <w:lang w:eastAsia="ja-JP"/>
          </w:rPr>
          <w:instrText xml:space="preserve"> REF _Ref52976582 \r \h </w:instrText>
        </w:r>
      </w:ins>
      <w:r w:rsidR="009657F2">
        <w:rPr>
          <w:rFonts w:eastAsia="MS Mincho" w:cs="Arial"/>
          <w:lang w:eastAsia="ja-JP"/>
        </w:rPr>
      </w:r>
      <w:r w:rsidR="009657F2">
        <w:rPr>
          <w:rFonts w:eastAsia="MS Mincho" w:cs="Arial"/>
          <w:lang w:eastAsia="ja-JP"/>
        </w:rPr>
        <w:fldChar w:fldCharType="separate"/>
      </w:r>
      <w:ins w:id="1252" w:author="Mike Beckerle" w:date="2020-10-09T10:19:00Z">
        <w:r w:rsidR="008A37A6">
          <w:rPr>
            <w:rFonts w:eastAsia="MS Mincho" w:cs="Arial"/>
            <w:lang w:eastAsia="ja-JP"/>
          </w:rPr>
          <w:t>6.3.2</w:t>
        </w:r>
      </w:ins>
      <w:ins w:id="1253" w:author="Mike Beckerle" w:date="2020-10-07T15:22:00Z">
        <w:r w:rsidR="009657F2">
          <w:rPr>
            <w:rFonts w:eastAsia="MS Mincho" w:cs="Arial"/>
            <w:lang w:eastAsia="ja-JP"/>
          </w:rPr>
          <w:fldChar w:fldCharType="end"/>
        </w:r>
      </w:ins>
      <w:ins w:id="1254" w:author="Mike Beckerle" w:date="2020-10-07T15:16:00Z">
        <w:r>
          <w:rPr>
            <w:rFonts w:eastAsia="MS Mincho" w:cs="Arial"/>
            <w:lang w:eastAsia="ja-JP"/>
          </w:rPr>
          <w:t>)</w:t>
        </w:r>
      </w:ins>
      <w:r w:rsidR="00A87198">
        <w:rPr>
          <w:rFonts w:eastAsia="MS Mincho"/>
        </w:rPr>
        <w:t xml:space="preserve"> </w:t>
      </w:r>
      <w:r w:rsidR="00A87198">
        <w:rPr>
          <w:rFonts w:eastAsia="MS Mincho"/>
        </w:rPr>
        <w:br/>
      </w:r>
      <w:r w:rsidR="00A87198">
        <w:rPr>
          <w:rFonts w:eastAsia="MS Mincho" w:cs="Arial"/>
          <w:lang w:eastAsia="ja-JP"/>
        </w:rPr>
        <w:t xml:space="preserve">The property is an xs:string the value of which is a DFDL </w:t>
      </w:r>
      <w:del w:id="1255" w:author="Mike Beckerle" w:date="2020-10-07T15:18:00Z">
        <w:r w:rsidR="00A87198" w:rsidDel="00951C77">
          <w:rPr>
            <w:rFonts w:eastAsia="MS Mincho" w:cs="Arial"/>
            <w:lang w:eastAsia="ja-JP"/>
          </w:rPr>
          <w:delText xml:space="preserve">subset XPath 2.0 </w:delText>
        </w:r>
      </w:del>
      <w:r w:rsidR="00A87198">
        <w:rPr>
          <w:rFonts w:eastAsia="MS Mincho" w:cs="Arial"/>
          <w:lang w:eastAsia="ja-JP"/>
        </w:rPr>
        <w:t xml:space="preserve">expression that returns a value derived from other property values and/or from the DFDL </w:t>
      </w:r>
      <w:r w:rsidR="00933F0E">
        <w:rPr>
          <w:rFonts w:eastAsia="MS Mincho" w:cs="Arial"/>
          <w:lang w:eastAsia="ja-JP"/>
        </w:rPr>
        <w:t>Infoset</w:t>
      </w:r>
      <w:r w:rsidR="00A87198">
        <w:rPr>
          <w:rFonts w:eastAsia="MS Mincho" w:cs="Arial"/>
          <w:lang w:eastAsia="ja-JP"/>
        </w:rPr>
        <w:t>. Leading and trailing whitespace is trimmed for DFDL expressions.</w:t>
      </w:r>
    </w:p>
    <w:p w14:paraId="090B9AB2" w14:textId="113DA6D4" w:rsidR="000E1214" w:rsidRDefault="00A87198">
      <w:pPr>
        <w:suppressAutoHyphens/>
        <w:ind w:left="1080"/>
      </w:pPr>
      <w:r>
        <w:t xml:space="preserve">Example: the dfdl:occursCount property takes an expression which will commonly look in the </w:t>
      </w:r>
      <w:r w:rsidR="00933F0E">
        <w:t>Infoset</w:t>
      </w:r>
      <w:r>
        <w:t xml:space="preserve"> via an expression, to obtain the count from another element. An example dfdl:occursCount property might be</w:t>
      </w:r>
    </w:p>
    <w:p w14:paraId="1D3A5211"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occursCount='{ ../hdr/count }'</w:t>
      </w:r>
    </w:p>
    <w:p w14:paraId="616B20E1" w14:textId="6D742DD3" w:rsidR="000E1214" w:rsidRDefault="009657F2" w:rsidP="00C31ED0">
      <w:pPr>
        <w:numPr>
          <w:ilvl w:val="0"/>
          <w:numId w:val="41"/>
        </w:numPr>
      </w:pPr>
      <w:ins w:id="1256" w:author="Mike Beckerle" w:date="2020-10-07T15:21:00Z">
        <w:r>
          <w:rPr>
            <w:rFonts w:eastAsia="MS Mincho" w:cs="Arial"/>
            <w:lang w:eastAsia="ja-JP"/>
          </w:rPr>
          <w:fldChar w:fldCharType="begin"/>
        </w:r>
        <w:r>
          <w:rPr>
            <w:rFonts w:eastAsia="MS Mincho" w:cs="Arial"/>
            <w:lang w:eastAsia="ja-JP"/>
          </w:rPr>
          <w:instrText xml:space="preserve"> HYPERLINK  \l "_DFDL_Regular_Expressions_1" </w:instrText>
        </w:r>
      </w:ins>
      <w:ins w:id="1257" w:author="Mike Beckerle" w:date="2020-10-09T10:19:00Z">
        <w:r w:rsidR="008A37A6">
          <w:rPr>
            <w:rFonts w:eastAsia="MS Mincho" w:cs="Arial"/>
            <w:lang w:eastAsia="ja-JP"/>
          </w:rPr>
        </w:r>
      </w:ins>
      <w:ins w:id="1258" w:author="Mike Beckerle" w:date="2020-10-07T15:21:00Z">
        <w:r>
          <w:rPr>
            <w:rFonts w:eastAsia="MS Mincho" w:cs="Arial"/>
            <w:lang w:eastAsia="ja-JP"/>
          </w:rPr>
          <w:fldChar w:fldCharType="separate"/>
        </w:r>
        <w:r w:rsidR="00A87198" w:rsidRPr="009657F2">
          <w:rPr>
            <w:rStyle w:val="Hyperlink"/>
            <w:rFonts w:eastAsia="MS Mincho" w:cs="Arial"/>
            <w:lang w:eastAsia="ja-JP"/>
          </w:rPr>
          <w:t>DFDL regular expression</w:t>
        </w:r>
        <w:r>
          <w:rPr>
            <w:rFonts w:eastAsia="MS Mincho" w:cs="Arial"/>
            <w:lang w:eastAsia="ja-JP"/>
          </w:rPr>
          <w:fldChar w:fldCharType="end"/>
        </w:r>
      </w:ins>
      <w:ins w:id="1259" w:author="Mike Beckerle" w:date="2020-10-07T15:22:00Z">
        <w:r>
          <w:rPr>
            <w:rFonts w:eastAsia="MS Mincho" w:cs="Arial"/>
            <w:lang w:eastAsia="ja-JP"/>
          </w:rPr>
          <w:t xml:space="preserve"> (Section </w:t>
        </w:r>
        <w:r>
          <w:rPr>
            <w:rFonts w:eastAsia="MS Mincho" w:cs="Arial"/>
            <w:lang w:eastAsia="ja-JP"/>
          </w:rPr>
          <w:fldChar w:fldCharType="begin"/>
        </w:r>
        <w:r>
          <w:rPr>
            <w:rFonts w:eastAsia="MS Mincho" w:cs="Arial"/>
            <w:lang w:eastAsia="ja-JP"/>
          </w:rPr>
          <w:instrText xml:space="preserve"> REF _Ref52976566 \r \h </w:instrText>
        </w:r>
      </w:ins>
      <w:r>
        <w:rPr>
          <w:rFonts w:eastAsia="MS Mincho" w:cs="Arial"/>
          <w:lang w:eastAsia="ja-JP"/>
        </w:rPr>
      </w:r>
      <w:r>
        <w:rPr>
          <w:rFonts w:eastAsia="MS Mincho" w:cs="Arial"/>
          <w:lang w:eastAsia="ja-JP"/>
        </w:rPr>
        <w:fldChar w:fldCharType="separate"/>
      </w:r>
      <w:ins w:id="1260" w:author="Mike Beckerle" w:date="2020-10-09T10:19:00Z">
        <w:r w:rsidR="008A37A6">
          <w:rPr>
            <w:rFonts w:eastAsia="MS Mincho" w:cs="Arial"/>
            <w:lang w:eastAsia="ja-JP"/>
          </w:rPr>
          <w:t>6.3.3</w:t>
        </w:r>
      </w:ins>
      <w:ins w:id="1261" w:author="Mike Beckerle" w:date="2020-10-07T15:22:00Z">
        <w:r>
          <w:rPr>
            <w:rFonts w:eastAsia="MS Mincho" w:cs="Arial"/>
            <w:lang w:eastAsia="ja-JP"/>
          </w:rPr>
          <w:fldChar w:fldCharType="end"/>
        </w:r>
        <w:r>
          <w:rPr>
            <w:rFonts w:eastAsia="MS Mincho" w:cs="Arial"/>
            <w:lang w:eastAsia="ja-JP"/>
          </w:rPr>
          <w:t>)</w:t>
        </w:r>
      </w:ins>
      <w:r w:rsidR="00A87198">
        <w:rPr>
          <w:rFonts w:eastAsia="MS Mincho"/>
        </w:rPr>
        <w:t xml:space="preserve"> </w:t>
      </w:r>
      <w:r w:rsidR="00A87198">
        <w:rPr>
          <w:rFonts w:eastAsia="MS Mincho"/>
        </w:rPr>
        <w:br/>
      </w:r>
      <w:r w:rsidR="00A87198">
        <w:rPr>
          <w:rFonts w:eastAsia="MS Mincho" w:cs="Arial"/>
          <w:lang w:eastAsia="ja-JP"/>
        </w:rPr>
        <w:t>The property is an xs:string the value of which is a regular expression that can be used as a pattern to calculate the length of an element by applying that pattern to the sequence of literal bytes or characters which appear in the data stream. Note that leading and trailing whitespace is not trimmed and is part of the regular expression value.</w:t>
      </w:r>
    </w:p>
    <w:p w14:paraId="65D9353F" w14:textId="77777777" w:rsidR="000E1214" w:rsidRDefault="00A87198">
      <w:pPr>
        <w:ind w:left="1080"/>
      </w:pPr>
      <w:r>
        <w:t>Example: the dfdl:lengthPattern property takes a regular expression which is used to scan the data stream for matching data. An example might be:</w:t>
      </w:r>
    </w:p>
    <w:p w14:paraId="58DCA619"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lengthPattern="\w{1,5};"</w:t>
      </w:r>
    </w:p>
    <w:p w14:paraId="23DD02B9" w14:textId="441B6646" w:rsidR="000E1214" w:rsidRDefault="00A87198">
      <w:pPr>
        <w:ind w:left="1080"/>
      </w:pPr>
      <w:r>
        <w:t>This scans the data stream for from 1 to 5 word</w:t>
      </w:r>
      <w:r w:rsidR="00933F0E">
        <w:t>-</w:t>
      </w:r>
      <w:r>
        <w:t>characters followed by a semi-colon character.</w:t>
      </w:r>
    </w:p>
    <w:p w14:paraId="78DCA139" w14:textId="77777777" w:rsidR="00EA309B" w:rsidRDefault="00A87198" w:rsidP="00C31ED0">
      <w:pPr>
        <w:pStyle w:val="ListParagraph"/>
        <w:numPr>
          <w:ilvl w:val="0"/>
          <w:numId w:val="38"/>
        </w:numPr>
      </w:pPr>
      <w:r w:rsidRPr="00EA309B">
        <w:rPr>
          <w:rFonts w:eastAsia="MS Mincho" w:cs="Arial"/>
          <w:lang w:eastAsia="ja-JP"/>
        </w:rPr>
        <w:t>Logical Value.</w:t>
      </w:r>
      <w:r w:rsidRPr="00EA309B">
        <w:rPr>
          <w:rFonts w:eastAsia="MS Mincho" w:cs="Arial"/>
          <w:lang w:eastAsia="ja-JP"/>
        </w:rPr>
        <w:br/>
        <w:t xml:space="preserve">The property value is a string that describes a logical value. The type of the logical value is one of the XML schema simple types. The string must conform to the XML schema lexical representation for the </w:t>
      </w:r>
      <w:r w:rsidR="00EA309B" w:rsidRPr="00EA309B">
        <w:rPr>
          <w:rFonts w:eastAsia="MS Mincho" w:cs="Arial"/>
          <w:lang w:eastAsia="ja-JP"/>
        </w:rPr>
        <w:t>type.</w:t>
      </w:r>
      <w:r w:rsidR="00EA309B">
        <w:t xml:space="preserve"> </w:t>
      </w:r>
    </w:p>
    <w:p w14:paraId="4A025970" w14:textId="0E57EBE3" w:rsidR="000E1214" w:rsidRDefault="00EA309B">
      <w:pPr>
        <w:ind w:left="1080"/>
      </w:pPr>
      <w:r>
        <w:t>Example</w:t>
      </w:r>
      <w:r w:rsidR="00A87198">
        <w:t>: the dfdl:nilValue property can be used to provide a logical value that if it matches the element's logical value is used to indicate the data is nilled. For example</w:t>
      </w:r>
      <w:ins w:id="1262" w:author="Mike Beckerle" w:date="2020-10-07T15:24:00Z">
        <w:r w:rsidR="009657F2">
          <w:t xml:space="preserve"> for an element of type xs:int</w:t>
        </w:r>
      </w:ins>
      <w:r w:rsidR="00A87198">
        <w:t>:</w:t>
      </w:r>
    </w:p>
    <w:p w14:paraId="572DE744"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nilValue='0'</w:t>
      </w:r>
    </w:p>
    <w:p w14:paraId="170E03C8" w14:textId="1D0EF981" w:rsidR="000E1214" w:rsidRDefault="00A87198" w:rsidP="00C31ED0">
      <w:pPr>
        <w:numPr>
          <w:ilvl w:val="0"/>
          <w:numId w:val="41"/>
        </w:numPr>
      </w:pPr>
      <w:r>
        <w:rPr>
          <w:rFonts w:eastAsia="MS Mincho" w:cs="Arial"/>
          <w:lang w:eastAsia="ja-JP"/>
        </w:rPr>
        <w:t>QName</w:t>
      </w:r>
      <w:r>
        <w:rPr>
          <w:rFonts w:eastAsia="MS Mincho" w:cs="Arial"/>
          <w:lang w:eastAsia="ja-JP"/>
        </w:rPr>
        <w:br/>
        <w:t xml:space="preserve">The property value is an XML Qualified Name as specified in "Namespaces in XML"  </w:t>
      </w:r>
      <w:r>
        <w:rPr>
          <w:rFonts w:eastAsia="MS Mincho" w:cs="Arial"/>
          <w:noProof/>
          <w:lang w:eastAsia="ja-JP"/>
        </w:rPr>
        <w:t>[</w:t>
      </w:r>
      <w:r w:rsidR="00912122">
        <w:fldChar w:fldCharType="begin"/>
      </w:r>
      <w:r w:rsidR="00912122">
        <w:instrText xml:space="preserve"> HYPERLINK \l "a_XMLNamespaces" </w:instrText>
      </w:r>
      <w:ins w:id="1263" w:author="Mike Beckerle" w:date="2020-10-09T10:19:00Z"/>
      <w:r w:rsidR="00912122">
        <w:fldChar w:fldCharType="separate"/>
      </w:r>
      <w:r>
        <w:rPr>
          <w:rStyle w:val="Hyperlink"/>
          <w:rFonts w:eastAsia="MS Mincho" w:cs="Arial"/>
          <w:noProof/>
          <w:lang w:eastAsia="ja-JP"/>
        </w:rPr>
        <w:t>XMLNamespaces</w:t>
      </w:r>
      <w:r w:rsidR="00912122">
        <w:rPr>
          <w:rStyle w:val="Hyperlink"/>
          <w:rFonts w:eastAsia="MS Mincho" w:cs="Arial"/>
          <w:noProof/>
          <w:lang w:eastAsia="ja-JP"/>
        </w:rPr>
        <w:fldChar w:fldCharType="end"/>
      </w:r>
      <w:r>
        <w:rPr>
          <w:rFonts w:eastAsia="MS Mincho" w:cs="Arial"/>
          <w:noProof/>
          <w:lang w:eastAsia="ja-JP"/>
        </w:rPr>
        <w:t>]</w:t>
      </w:r>
    </w:p>
    <w:p w14:paraId="0FB3CE99" w14:textId="77777777" w:rsidR="000E1214" w:rsidRDefault="00A87198">
      <w:pPr>
        <w:ind w:left="1080"/>
      </w:pPr>
      <w:r>
        <w:t>Example: The dfdl:escapeSchemeRef property refers to a named escape scheme definition via its qualified name. For example:</w:t>
      </w:r>
    </w:p>
    <w:p w14:paraId="00098D3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escapeSchemeRef='ex:backslashScheme'</w:t>
      </w:r>
    </w:p>
    <w:p w14:paraId="097C25D8" w14:textId="77777777" w:rsidR="000E1214" w:rsidRDefault="00A87198">
      <w:r>
        <w:t>Some properties accept a list or union of types</w:t>
      </w:r>
    </w:p>
    <w:p w14:paraId="7AC48A49" w14:textId="77777777" w:rsidR="000E1214" w:rsidRDefault="00A87198" w:rsidP="00C31ED0">
      <w:pPr>
        <w:numPr>
          <w:ilvl w:val="0"/>
          <w:numId w:val="41"/>
        </w:numPr>
      </w:pPr>
      <w:r>
        <w:rPr>
          <w:rFonts w:eastAsia="MS Mincho" w:cs="Arial"/>
          <w:lang w:eastAsia="ja-JP"/>
        </w:rPr>
        <w:t xml:space="preserve">List of DFDL String Literals or Logical Values </w:t>
      </w:r>
      <w:r>
        <w:rPr>
          <w:rFonts w:eastAsia="MS Mincho"/>
        </w:rPr>
        <w:t xml:space="preserve"> </w:t>
      </w:r>
      <w:r>
        <w:rPr>
          <w:rFonts w:eastAsia="MS Mincho"/>
        </w:rPr>
        <w:br/>
      </w:r>
      <w:r>
        <w:rPr>
          <w:rFonts w:eastAsia="MS Mincho" w:cs="Arial"/>
          <w:lang w:eastAsia="ja-JP"/>
        </w:rPr>
        <w:t>The property value is a whitespace separated list of the specified type. When parsing, if more than one string literal in the list matches the portion of the data stream being evaluated then the longest matching value in the list must be used. When unparsing, the first value in the list must be used.  String literals containing whitespace or string literals representing the empty string must use character class entities in their syntax.</w:t>
      </w:r>
    </w:p>
    <w:p w14:paraId="60FA1091" w14:textId="77777777" w:rsidR="000E1214" w:rsidRDefault="00A87198">
      <w:pPr>
        <w:ind w:left="1080"/>
      </w:pPr>
      <w:r>
        <w:t>Example: The dfdl:separator property below indicates that the items of a sequence are separated either by a comma or a tab character.</w:t>
      </w:r>
    </w:p>
    <w:p w14:paraId="745A70A6"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separator=', %HT;'</w:t>
      </w:r>
    </w:p>
    <w:p w14:paraId="4CA098AC" w14:textId="77777777" w:rsidR="000E1214" w:rsidRDefault="00A87198" w:rsidP="00C31ED0">
      <w:pPr>
        <w:numPr>
          <w:ilvl w:val="0"/>
          <w:numId w:val="41"/>
        </w:numPr>
      </w:pPr>
      <w:r>
        <w:rPr>
          <w:rFonts w:eastAsia="MS Mincho" w:cs="Arial"/>
          <w:lang w:eastAsia="ja-JP"/>
        </w:rPr>
        <w:t>Union of types and expressions.</w:t>
      </w:r>
      <w:r>
        <w:rPr>
          <w:rFonts w:eastAsia="MS Mincho" w:cs="Arial"/>
          <w:lang w:eastAsia="ja-JP"/>
        </w:rPr>
        <w:br/>
        <w:t>The property value is a union of DFDL expression and exactly one of the other types. The expression must resolve to a value of the other type.</w:t>
      </w:r>
    </w:p>
    <w:p w14:paraId="480DEECD" w14:textId="2A439CC6" w:rsidR="000E1214" w:rsidRDefault="00A87198">
      <w:pPr>
        <w:ind w:left="1080"/>
      </w:pPr>
      <w:r>
        <w:t>Example: Below are two examples of the dfdl:length property. One uses an expression</w:t>
      </w:r>
      <w:ins w:id="1264" w:author="Mike Beckerle" w:date="2020-10-07T15:26:00Z">
        <w:r w:rsidR="00234952">
          <w:t xml:space="preserve"> that resolves to an unsigned integer</w:t>
        </w:r>
      </w:ins>
      <w:r>
        <w:t xml:space="preserve">, the other </w:t>
      </w:r>
      <w:ins w:id="1265" w:author="Mike Beckerle" w:date="2020-10-07T15:26:00Z">
        <w:r w:rsidR="00234952">
          <w:t xml:space="preserve">a literal </w:t>
        </w:r>
      </w:ins>
      <w:r>
        <w:t>unsigned integer.</w:t>
      </w:r>
    </w:p>
    <w:p w14:paraId="598F1306" w14:textId="04EBBBA6" w:rsidR="000E1214" w:rsidRDefault="00A87198">
      <w:pPr>
        <w:pStyle w:val="Codeblock0"/>
        <w:pBdr>
          <w:top w:val="single" w:sz="4" w:space="1" w:color="auto"/>
          <w:left w:val="single" w:sz="4" w:space="4" w:color="auto"/>
          <w:bottom w:val="single" w:sz="4" w:space="1" w:color="auto"/>
          <w:right w:val="single" w:sz="4" w:space="4" w:color="auto"/>
        </w:pBdr>
        <w:ind w:left="1440"/>
      </w:pPr>
      <w:r>
        <w:t xml:space="preserve">length='{ </w:t>
      </w:r>
      <w:ins w:id="1266" w:author="Mike Beckerle" w:date="2020-10-07T15:26:00Z">
        <w:r w:rsidR="00234952">
          <w:t>xs:unsignedInt(</w:t>
        </w:r>
      </w:ins>
      <w:r>
        <w:t>../hdr/len</w:t>
      </w:r>
      <w:ins w:id="1267" w:author="Mike Beckerle" w:date="2020-10-07T15:26:00Z">
        <w:r w:rsidR="00234952">
          <w:t>)</w:t>
        </w:r>
      </w:ins>
      <w:r>
        <w:t xml:space="preserve"> }'</w:t>
      </w:r>
    </w:p>
    <w:p w14:paraId="60D9C43D" w14:textId="77777777" w:rsidR="000E1214" w:rsidRDefault="000E1214">
      <w:pPr>
        <w:pStyle w:val="Codeblock0"/>
        <w:pBdr>
          <w:top w:val="single" w:sz="4" w:space="1" w:color="auto"/>
          <w:left w:val="single" w:sz="4" w:space="4" w:color="auto"/>
          <w:bottom w:val="single" w:sz="4" w:space="1" w:color="auto"/>
          <w:right w:val="single" w:sz="4" w:space="4" w:color="auto"/>
        </w:pBdr>
        <w:ind w:left="1440"/>
      </w:pPr>
    </w:p>
    <w:p w14:paraId="1D4A4A0E" w14:textId="77777777" w:rsidR="000E1214" w:rsidRDefault="00A87198">
      <w:pPr>
        <w:pStyle w:val="Codeblock0"/>
        <w:pBdr>
          <w:top w:val="single" w:sz="4" w:space="1" w:color="auto"/>
          <w:left w:val="single" w:sz="4" w:space="4" w:color="auto"/>
          <w:bottom w:val="single" w:sz="4" w:space="1" w:color="auto"/>
          <w:right w:val="single" w:sz="4" w:space="4" w:color="auto"/>
        </w:pBdr>
        <w:ind w:left="1440"/>
      </w:pPr>
      <w:r>
        <w:t>length='14'</w:t>
      </w:r>
    </w:p>
    <w:p w14:paraId="4607B228" w14:textId="77777777" w:rsidR="000E1214" w:rsidRDefault="00A87198" w:rsidP="00C31ED0">
      <w:pPr>
        <w:numPr>
          <w:ilvl w:val="0"/>
          <w:numId w:val="41"/>
        </w:numPr>
      </w:pPr>
      <w:r>
        <w:rPr>
          <w:rFonts w:eastAsia="MS Mincho" w:cs="Arial"/>
          <w:lang w:eastAsia="ja-JP"/>
        </w:rPr>
        <w:t>Union of types.</w:t>
      </w:r>
      <w:r>
        <w:rPr>
          <w:rFonts w:eastAsia="MS Mincho" w:cs="Arial"/>
          <w:lang w:eastAsia="ja-JP"/>
        </w:rPr>
        <w:br/>
        <w:t xml:space="preserve">The property value is a union of two or more types. The type is often dependent on the value of another property. </w:t>
      </w:r>
    </w:p>
    <w:p w14:paraId="304A95C7" w14:textId="77777777" w:rsidR="000E1214" w:rsidRDefault="00A87198">
      <w:pPr>
        <w:ind w:left="1080"/>
      </w:pPr>
      <w:r>
        <w:rPr>
          <w:rFonts w:eastAsia="MS Mincho" w:cs="Arial"/>
          <w:lang w:eastAsia="ja-JP"/>
        </w:rPr>
        <w:t xml:space="preserve">For example, dfdl:nilValue can be a List of DFDL String Literals or a List of Logical Values depending on dfdl:nilKind. Another example is the dfdl:alignment property which can have as its value an unsigned integer or the distinguished enum value 'implicit'. </w:t>
      </w:r>
    </w:p>
    <w:p w14:paraId="3860C6B0" w14:textId="77777777" w:rsidR="000E1214" w:rsidRDefault="00A87198" w:rsidP="00BC2419">
      <w:pPr>
        <w:pStyle w:val="Heading3"/>
        <w:rPr>
          <w:rFonts w:eastAsia="Times New Roman"/>
        </w:rPr>
      </w:pPr>
      <w:bookmarkStart w:id="1268" w:name="_Toc322911544"/>
      <w:bookmarkStart w:id="1269" w:name="_Toc322912083"/>
      <w:bookmarkStart w:id="1270" w:name="_DFDL_String_Literals"/>
      <w:bookmarkStart w:id="1271" w:name="_Toc349042639"/>
      <w:bookmarkStart w:id="1272" w:name="_Ref365969145"/>
      <w:bookmarkStart w:id="1273" w:name="_Ref365969149"/>
      <w:bookmarkStart w:id="1274" w:name="_Ref52976172"/>
      <w:bookmarkStart w:id="1275" w:name="_Toc53134020"/>
      <w:bookmarkEnd w:id="1268"/>
      <w:bookmarkEnd w:id="1269"/>
      <w:bookmarkEnd w:id="1270"/>
      <w:r>
        <w:rPr>
          <w:rFonts w:eastAsia="Times New Roman"/>
        </w:rPr>
        <w:t>DFDL String Literals</w:t>
      </w:r>
      <w:bookmarkEnd w:id="1271"/>
      <w:bookmarkEnd w:id="1272"/>
      <w:bookmarkEnd w:id="1273"/>
      <w:bookmarkEnd w:id="1274"/>
      <w:bookmarkEnd w:id="1275"/>
      <w:r>
        <w:rPr>
          <w:rFonts w:eastAsia="Times New Roman"/>
        </w:rPr>
        <w:t xml:space="preserve"> </w:t>
      </w:r>
      <w:bookmarkEnd w:id="1223"/>
      <w:bookmarkEnd w:id="1224"/>
      <w:bookmarkEnd w:id="1225"/>
      <w:bookmarkEnd w:id="1226"/>
      <w:bookmarkEnd w:id="1227"/>
    </w:p>
    <w:p w14:paraId="73B32E25" w14:textId="78788718" w:rsidR="000E1214" w:rsidRDefault="00A87198">
      <w:r>
        <w:t>DFDL String Literals</w:t>
      </w:r>
      <w:r>
        <w:rPr>
          <w:rFonts w:eastAsia="MS Mincho" w:cs="Arial"/>
          <w:lang w:eastAsia="ja-JP"/>
        </w:rPr>
        <w:t xml:space="preserve"> represent a sequence of literal bytes or characters which appear in the data stream. </w:t>
      </w:r>
      <w:r>
        <w:t>This presents the following challenges</w:t>
      </w:r>
      <w:r w:rsidR="00F0238E">
        <w:t>:</w:t>
      </w:r>
    </w:p>
    <w:p w14:paraId="3BFE23F9" w14:textId="77777777" w:rsidR="000E1214" w:rsidRDefault="00A87198" w:rsidP="00C31ED0">
      <w:pPr>
        <w:numPr>
          <w:ilvl w:val="0"/>
          <w:numId w:val="42"/>
        </w:numPr>
      </w:pPr>
      <w:r>
        <w:t>the literal characters in the data stream might not be in the same character set encoding as the DFDL schema</w:t>
      </w:r>
    </w:p>
    <w:p w14:paraId="1FB6DBE7" w14:textId="77777777" w:rsidR="000E1214" w:rsidRDefault="00A87198" w:rsidP="00C31ED0">
      <w:pPr>
        <w:numPr>
          <w:ilvl w:val="0"/>
          <w:numId w:val="42"/>
        </w:numPr>
      </w:pPr>
      <w:r>
        <w:t>it may be necessary to specify a literal character which is not valid in an XML document</w:t>
      </w:r>
    </w:p>
    <w:p w14:paraId="451EFB98" w14:textId="77777777" w:rsidR="000E1214" w:rsidRDefault="00A87198" w:rsidP="00C31ED0">
      <w:pPr>
        <w:numPr>
          <w:ilvl w:val="0"/>
          <w:numId w:val="42"/>
        </w:numPr>
      </w:pPr>
      <w:r>
        <w:t>it may be necessary to specify one or more raw byte values</w:t>
      </w:r>
    </w:p>
    <w:p w14:paraId="50A6C56B" w14:textId="77777777" w:rsidR="000E1214" w:rsidRDefault="00A87198">
      <w:r>
        <w:t>A DFDL string literal can describe any of the following types of literal data in any combination:</w:t>
      </w:r>
    </w:p>
    <w:p w14:paraId="28F0737D" w14:textId="77777777" w:rsidR="000E1214" w:rsidRDefault="00A87198" w:rsidP="00C31ED0">
      <w:pPr>
        <w:numPr>
          <w:ilvl w:val="0"/>
          <w:numId w:val="42"/>
        </w:numPr>
      </w:pPr>
      <w:r>
        <w:t>a single literal character in any encoding</w:t>
      </w:r>
    </w:p>
    <w:p w14:paraId="2B8B3F2E" w14:textId="77777777" w:rsidR="000E1214" w:rsidRDefault="00A87198" w:rsidP="00C31ED0">
      <w:pPr>
        <w:numPr>
          <w:ilvl w:val="0"/>
          <w:numId w:val="42"/>
        </w:numPr>
      </w:pPr>
      <w:r>
        <w:t>a string of literal characters in any encoding</w:t>
      </w:r>
    </w:p>
    <w:p w14:paraId="5A62BD8C" w14:textId="52425D58" w:rsidR="000E1214" w:rsidRDefault="00A87198" w:rsidP="00C31ED0">
      <w:pPr>
        <w:numPr>
          <w:ilvl w:val="0"/>
          <w:numId w:val="42"/>
        </w:numPr>
      </w:pPr>
      <w:r>
        <w:t>one or more characters from a set of related characters (e.g. end-of-line characters)</w:t>
      </w:r>
    </w:p>
    <w:p w14:paraId="190E7A2E" w14:textId="77777777" w:rsidR="000E1214" w:rsidRDefault="00A87198" w:rsidP="00C31ED0">
      <w:pPr>
        <w:numPr>
          <w:ilvl w:val="0"/>
          <w:numId w:val="42"/>
        </w:numPr>
      </w:pPr>
      <w:r>
        <w:t xml:space="preserve">a literal byte value </w:t>
      </w:r>
    </w:p>
    <w:p w14:paraId="5B71F3C7" w14:textId="6DE32CE3" w:rsidR="000E1214" w:rsidRDefault="00A87198">
      <w:r>
        <w:t>A DFDL string literal is therefore able to describe any arbitrary sequence of bytes and characters.</w:t>
      </w:r>
    </w:p>
    <w:p w14:paraId="3F3DE7B7" w14:textId="5D71793A" w:rsidR="009C3D89" w:rsidRDefault="009C3D89">
      <w:r>
        <w:t xml:space="preserve">Details on how a string literal is matched against the data stream for parsing are given in </w:t>
      </w:r>
      <w:r w:rsidRPr="00065302">
        <w:rPr>
          <w:rStyle w:val="Hyperlink"/>
        </w:rPr>
        <w:fldChar w:fldCharType="begin"/>
      </w:r>
      <w:r w:rsidRPr="00065302">
        <w:rPr>
          <w:rStyle w:val="Hyperlink"/>
        </w:rPr>
        <w:instrText xml:space="preserve"> REF _Ref39067485 \h </w:instrText>
      </w:r>
      <w:r w:rsidRPr="00065302">
        <w:rPr>
          <w:rStyle w:val="Hyperlink"/>
        </w:rPr>
      </w:r>
      <w:r w:rsidRPr="00065302">
        <w:rPr>
          <w:rStyle w:val="Hyperlink"/>
        </w:rPr>
        <w:fldChar w:fldCharType="separate"/>
      </w:r>
      <w:ins w:id="1276" w:author="Mike Beckerle" w:date="2020-10-09T10:19:00Z">
        <w:r w:rsidR="008A37A6">
          <w:t>Appendix C: Processing of DFDL String literals</w:t>
        </w:r>
      </w:ins>
      <w:del w:id="1277" w:author="Mike Beckerle" w:date="2020-10-09T10:19:00Z">
        <w:r w:rsidR="00404DC4" w:rsidRPr="00065302" w:rsidDel="008A37A6">
          <w:rPr>
            <w:rStyle w:val="Hyperlink"/>
          </w:rPr>
          <w:delText>Appendix C: Processing of DFDL String literals</w:delText>
        </w:r>
      </w:del>
      <w:r w:rsidRPr="00065302">
        <w:rPr>
          <w:rStyle w:val="Hyperlink"/>
        </w:rPr>
        <w:fldChar w:fldCharType="end"/>
      </w:r>
      <w:r>
        <w:t>.</w:t>
      </w:r>
    </w:p>
    <w:p w14:paraId="3DA1F48E" w14:textId="77777777" w:rsidR="000E1214" w:rsidRDefault="00A87198">
      <w:pPr>
        <w:rPr>
          <w:rFonts w:cs="Arial"/>
        </w:rPr>
      </w:pPr>
      <w:r>
        <w:rPr>
          <w:rFonts w:cs="Arial"/>
          <w:b/>
          <w:i/>
        </w:rPr>
        <w:t>Empty String:</w:t>
      </w:r>
      <w:r>
        <w:rPr>
          <w:rFonts w:cs="Arial"/>
        </w:rPr>
        <w:t xml:space="preserve"> The special DFDL entity %ES; is provided for describing an empty string or an empty byte sequence. The %ES; entity is the only way to do this. A DFDL string literal with value "" (the empty string) is usually invalid. There are a few properties that explicitly allow an empty DFDL String Literal, and these properties assign a property-specific meaning to the empty string value.</w:t>
      </w:r>
    </w:p>
    <w:p w14:paraId="092FCE92" w14:textId="77777777" w:rsidR="000E1214" w:rsidRDefault="00A87198">
      <w:r>
        <w:rPr>
          <w:b/>
          <w:i/>
        </w:rPr>
        <w:t xml:space="preserve">Whitespace: </w:t>
      </w:r>
      <w:r>
        <w:t>When whitespace must be used as part of a property value, the DFDL string literal must use entities (such as %WSP;) to represent the whitespace. (This allows a property to represent lists of DFDL string literals by using literal spaces to separate list elements.)</w:t>
      </w:r>
    </w:p>
    <w:p w14:paraId="0A14687F" w14:textId="77777777" w:rsidR="000E1214" w:rsidRDefault="00A87198">
      <w:pPr>
        <w:pStyle w:val="Heading4"/>
        <w:rPr>
          <w:rFonts w:eastAsia="Times New Roman"/>
        </w:rPr>
      </w:pPr>
      <w:r>
        <w:rPr>
          <w:rFonts w:eastAsia="Times New Roman"/>
        </w:rPr>
        <w:t>Character strings in DFDL String Literals</w:t>
      </w:r>
    </w:p>
    <w:p w14:paraId="4BF97F1E" w14:textId="77777777" w:rsidR="000E1214" w:rsidRDefault="00A87198">
      <w:r>
        <w:t>A literal string in a DFDL Schema is written in the character set encoding specified by the XML directive that begins all XML documents:</w:t>
      </w:r>
    </w:p>
    <w:p w14:paraId="3D8E7778" w14:textId="77777777" w:rsidR="000E1214" w:rsidRDefault="00A87198">
      <w:pPr>
        <w:pStyle w:val="Codeblock0"/>
        <w:pBdr>
          <w:top w:val="single" w:sz="4" w:space="1" w:color="auto"/>
          <w:left w:val="single" w:sz="4" w:space="4" w:color="auto"/>
          <w:bottom w:val="single" w:sz="4" w:space="1" w:color="auto"/>
          <w:right w:val="single" w:sz="4" w:space="4" w:color="auto"/>
        </w:pBdr>
      </w:pPr>
      <w:r>
        <w:t>&lt;?xml version="1.0" encoding="UTF-8" ?&gt;</w:t>
      </w:r>
    </w:p>
    <w:p w14:paraId="1D89FAB5" w14:textId="77777777" w:rsidR="000E1214" w:rsidRDefault="00A87198">
      <w:r>
        <w:t>In this example, the DFDL schema is written in UTF-8, so any literal strings contained in it, and particularly string literals found in its representation property bindings in the format annotations, are expressed in UTF-8.</w:t>
      </w:r>
    </w:p>
    <w:p w14:paraId="5163A980" w14:textId="77777777" w:rsidR="000E1214" w:rsidRDefault="00A87198">
      <w:r>
        <w:t xml:space="preserve">However, these strings are being used to describe features of text data that are commonly in other character set encodings. For example, we may have EBCDIC data that is comma separated. A comma in EBCDIC has a single-byte code unit of 0x6B in the data, the numeric value of which does not correspond to the Unicode character code for comma which is U+002C. However, when we indicate that an item is "," (comma) separated and we specify this using a string literal along with specifying the 'encoding' property to be 'ebcdic-cp-us' then this means that the data are separated by EBCDIC commas regardless of what character set encoding is used to write the DFDL Schema. </w:t>
      </w:r>
    </w:p>
    <w:p w14:paraId="776A72B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&lt;?xml version="1.0" encoding="UTF-8"&gt;</w:t>
      </w:r>
    </w:p>
    <w:p w14:paraId="49C06A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 &gt;</w:t>
      </w:r>
    </w:p>
    <w:p w14:paraId="75D469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70DEA4A3"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encoding="ebcdic-cp-us" separator=","</w:t>
      </w:r>
      <w:r>
        <w:t>/&gt;</w:t>
      </w:r>
    </w:p>
    <w:p w14:paraId="285EFA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Cs w:val="20"/>
        </w:rPr>
        <w:t>...</w:t>
      </w:r>
    </w:p>
    <w:p w14:paraId="5EB2440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77E8D340" w14:textId="1384A3F7" w:rsidR="000E1214" w:rsidRDefault="00A87198">
      <w:r>
        <w:t xml:space="preserve">When a DFDL processor uses the separator expressed in this manner, the string literal "," is </w:t>
      </w:r>
      <w:r>
        <w:rPr>
          <w:rStyle w:val="Emphasis"/>
        </w:rPr>
        <w:t>translated</w:t>
      </w:r>
      <w:r>
        <w:t xml:space="preserve"> into the character set encoding of the data it is separating as specified by the encoding </w:t>
      </w:r>
      <w:ins w:id="1278" w:author="Mike Beckerle" w:date="2020-10-07T15:31:00Z">
        <w:r w:rsidR="00EF594A">
          <w:t xml:space="preserve">representation </w:t>
        </w:r>
      </w:ins>
      <w:r>
        <w:t>property. Hence, in this case we would be searching the data for a character with codepoint 0x6B (the EBCDIC comma), not a UTF-8 or Unicode (0x2C) comma which is what exists in the DFDL schema document file.</w:t>
      </w:r>
    </w:p>
    <w:p w14:paraId="39FD311E" w14:textId="77777777" w:rsidR="000E1214" w:rsidRDefault="00A87198">
      <w:pPr>
        <w:pStyle w:val="Heading4"/>
        <w:rPr>
          <w:rFonts w:eastAsia="Times New Roman"/>
        </w:rPr>
      </w:pPr>
      <w:bookmarkStart w:id="1279" w:name="_DFDL_Character_Entities,"/>
      <w:bookmarkStart w:id="1280" w:name="_Toc177399034"/>
      <w:bookmarkStart w:id="1281" w:name="_Toc175057321"/>
      <w:bookmarkStart w:id="1282" w:name="_Toc199516245"/>
      <w:bookmarkStart w:id="1283" w:name="_Toc194983923"/>
      <w:bookmarkStart w:id="1284" w:name="_Toc243112763"/>
      <w:bookmarkStart w:id="1285" w:name="_Ref384972745"/>
      <w:bookmarkStart w:id="1286" w:name="_Ref384972753"/>
      <w:bookmarkEnd w:id="1279"/>
      <w:r>
        <w:rPr>
          <w:rFonts w:eastAsia="Times New Roman"/>
        </w:rPr>
        <w:t>DFDL Character Entities, Character Class Entities, and Byte Values in String Literals</w:t>
      </w:r>
      <w:bookmarkEnd w:id="1280"/>
      <w:bookmarkEnd w:id="1281"/>
      <w:bookmarkEnd w:id="1282"/>
      <w:bookmarkEnd w:id="1283"/>
      <w:bookmarkEnd w:id="1284"/>
      <w:bookmarkEnd w:id="1285"/>
      <w:bookmarkEnd w:id="1286"/>
    </w:p>
    <w:p w14:paraId="415210E8" w14:textId="2C6E2923" w:rsidR="000E1214" w:rsidRDefault="00A87198">
      <w:r>
        <w:t>DFDL character entities specify a single Unicode character and provide a convenient way to specify code points that appear in the data stream but would be difficult to specify in XML strings. For example,</w:t>
      </w:r>
      <w:r w:rsidR="009E537B">
        <w:t xml:space="preserve"> DFDL character entities can express</w:t>
      </w:r>
      <w:r>
        <w:t xml:space="preserve"> common non-printable characters or code points, such as 0x00, that are not valid in XML documents. DFDL entities are based on XML entities, which can also be used in a DFDL schema. Examples:</w:t>
      </w:r>
    </w:p>
    <w:p w14:paraId="045F794A" w14:textId="77777777" w:rsidR="000E1214" w:rsidRDefault="00A87198">
      <w:pPr>
        <w:pStyle w:val="Codeblock0"/>
        <w:pBdr>
          <w:top w:val="single" w:sz="4" w:space="1" w:color="auto"/>
          <w:left w:val="single" w:sz="4" w:space="4" w:color="auto"/>
          <w:bottom w:val="single" w:sz="4" w:space="1" w:color="auto"/>
          <w:right w:val="single" w:sz="4" w:space="4" w:color="auto"/>
        </w:pBdr>
      </w:pPr>
      <w:r>
        <w:t>separator='%HT;'</w:t>
      </w:r>
    </w:p>
    <w:p w14:paraId="5DBCB9AA" w14:textId="77777777" w:rsidR="000E1214" w:rsidRDefault="00A87198">
      <w:pPr>
        <w:pStyle w:val="Codeblock0"/>
        <w:pBdr>
          <w:top w:val="single" w:sz="4" w:space="1" w:color="auto"/>
          <w:left w:val="single" w:sz="4" w:space="4" w:color="auto"/>
          <w:bottom w:val="single" w:sz="4" w:space="1" w:color="auto"/>
          <w:right w:val="single" w:sz="4" w:space="4" w:color="auto"/>
        </w:pBdr>
      </w:pPr>
      <w:r>
        <w:t>terminator='%WSP*;//'</w:t>
      </w:r>
    </w:p>
    <w:p w14:paraId="2C2B87ED" w14:textId="77777777" w:rsidR="000E1214" w:rsidRDefault="00A87198">
      <w:pPr>
        <w:pStyle w:val="Codeblock0"/>
        <w:pBdr>
          <w:top w:val="single" w:sz="4" w:space="1" w:color="auto"/>
          <w:left w:val="single" w:sz="4" w:space="4" w:color="auto"/>
          <w:bottom w:val="single" w:sz="4" w:space="1" w:color="auto"/>
          <w:right w:val="single" w:sz="4" w:space="4" w:color="auto"/>
        </w:pBdr>
      </w:pPr>
      <w:r>
        <w:t>fillByte='%#x00;'</w:t>
      </w:r>
    </w:p>
    <w:p w14:paraId="1D0A48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textStringPadCharacter='%#x7F;' </w:t>
      </w:r>
    </w:p>
    <w:p w14:paraId="2E8908FD" w14:textId="5E9E980F" w:rsidR="000E1214" w:rsidRDefault="00A87198">
      <w:r>
        <w:t xml:space="preserve">In some </w:t>
      </w:r>
      <w:r w:rsidR="00EA309B">
        <w:t>cases,</w:t>
      </w:r>
      <w:r>
        <w:t xml:space="preserve"> regular XML character </w:t>
      </w:r>
      <w:r w:rsidR="00EA309B">
        <w:t>entities</w:t>
      </w:r>
      <w:r>
        <w:t xml:space="preserve"> may be used instead. For example, the above '%#x7F;' could be expressed as '&amp;#x7F;' but this is not always the case. There is no way in XSD to express the character code 0 (i.e., the ASCII NUL code point), even as an XML character entity; hence, one must often use DFDL character entities like '%#x00;' above, or their named equivalents. The DFDL string literal syntax allows </w:t>
      </w:r>
      <w:del w:id="1287" w:author="Mike Beckerle" w:date="2020-10-07T15:32:00Z">
        <w:r w:rsidDel="00EF594A">
          <w:delText xml:space="preserve">one </w:delText>
        </w:r>
      </w:del>
      <w:ins w:id="1288" w:author="Mike Beckerle" w:date="2020-10-07T15:32:00Z">
        <w:r w:rsidR="00EF594A">
          <w:t xml:space="preserve">the author </w:t>
        </w:r>
      </w:ins>
      <w:r>
        <w:t xml:space="preserve">to always use DFDL character entity syntax instead of jumping back and forth between XSD character entities and DFDL character entities. </w:t>
      </w:r>
    </w:p>
    <w:p w14:paraId="5A2A9CC3" w14:textId="77777777" w:rsidR="000E1214" w:rsidRDefault="00A87198">
      <w:r>
        <w:t>The following grammar gives the syntax of DFDL String Literals generally, including the various kinds of entities.</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37"/>
        <w:gridCol w:w="577"/>
        <w:gridCol w:w="5316"/>
      </w:tblGrid>
      <w:tr w:rsidR="000E1214" w14:paraId="129C84A7" w14:textId="77777777">
        <w:tc>
          <w:tcPr>
            <w:tcW w:w="0" w:type="auto"/>
            <w:tcBorders>
              <w:top w:val="single" w:sz="4" w:space="0" w:color="auto"/>
              <w:left w:val="single" w:sz="4" w:space="0" w:color="auto"/>
              <w:bottom w:val="nil"/>
              <w:right w:val="nil"/>
            </w:tcBorders>
            <w:hideMark/>
          </w:tcPr>
          <w:p w14:paraId="2FCCD04A" w14:textId="77777777" w:rsidR="000E1214" w:rsidRDefault="00A87198">
            <w:pPr>
              <w:rPr>
                <w:rFonts w:ascii="Courier New" w:hAnsi="Courier New" w:cs="Courier New"/>
              </w:rPr>
            </w:pPr>
            <w:r>
              <w:rPr>
                <w:rFonts w:ascii="Courier New" w:hAnsi="Courier New" w:cs="Courier New"/>
                <w:lang w:eastAsia="en-GB"/>
              </w:rPr>
              <w:t>DfdlStringLiteral</w:t>
            </w:r>
          </w:p>
        </w:tc>
        <w:tc>
          <w:tcPr>
            <w:tcW w:w="0" w:type="auto"/>
            <w:tcBorders>
              <w:top w:val="single" w:sz="4" w:space="0" w:color="auto"/>
              <w:left w:val="nil"/>
              <w:bottom w:val="nil"/>
              <w:right w:val="nil"/>
            </w:tcBorders>
            <w:hideMark/>
          </w:tcPr>
          <w:p w14:paraId="5F5F6C7D"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single" w:sz="4" w:space="0" w:color="auto"/>
              <w:left w:val="nil"/>
              <w:bottom w:val="nil"/>
              <w:right w:val="single" w:sz="4" w:space="0" w:color="auto"/>
            </w:tcBorders>
            <w:hideMark/>
          </w:tcPr>
          <w:p w14:paraId="6AD1EDCB" w14:textId="77777777" w:rsidR="000E1214" w:rsidRDefault="00A87198">
            <w:pPr>
              <w:rPr>
                <w:rFonts w:ascii="Courier New" w:hAnsi="Courier New" w:cs="Courier New"/>
              </w:rPr>
            </w:pPr>
            <w:r>
              <w:rPr>
                <w:rFonts w:ascii="Courier New" w:hAnsi="Courier New" w:cs="Courier New"/>
              </w:rPr>
              <w:t>(DfdlStringLiteralPart)+ | DfdlESEntity</w:t>
            </w:r>
          </w:p>
        </w:tc>
      </w:tr>
      <w:tr w:rsidR="000E1214" w14:paraId="144390D0" w14:textId="77777777">
        <w:tc>
          <w:tcPr>
            <w:tcW w:w="0" w:type="auto"/>
            <w:tcBorders>
              <w:top w:val="nil"/>
              <w:left w:val="single" w:sz="4" w:space="0" w:color="auto"/>
              <w:bottom w:val="nil"/>
              <w:right w:val="nil"/>
            </w:tcBorders>
            <w:hideMark/>
          </w:tcPr>
          <w:p w14:paraId="1999B08B" w14:textId="77777777" w:rsidR="000E1214" w:rsidRDefault="00A87198">
            <w:pPr>
              <w:rPr>
                <w:rFonts w:ascii="Courier New" w:hAnsi="Courier New" w:cs="Courier New"/>
                <w:lang w:eastAsia="en-GB"/>
              </w:rPr>
            </w:pPr>
            <w:r>
              <w:rPr>
                <w:rFonts w:ascii="Courier New" w:hAnsi="Courier New" w:cs="Courier New"/>
                <w:lang w:eastAsia="en-GB"/>
              </w:rPr>
              <w:t>DfdlStringLiteralPart</w:t>
            </w:r>
          </w:p>
        </w:tc>
        <w:tc>
          <w:tcPr>
            <w:tcW w:w="0" w:type="auto"/>
            <w:tcBorders>
              <w:top w:val="nil"/>
              <w:left w:val="nil"/>
              <w:bottom w:val="nil"/>
              <w:right w:val="nil"/>
            </w:tcBorders>
            <w:hideMark/>
          </w:tcPr>
          <w:p w14:paraId="38168EF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477D56D" w14:textId="77777777" w:rsidR="000E1214" w:rsidRDefault="00A87198">
            <w:pPr>
              <w:rPr>
                <w:rFonts w:ascii="Courier New" w:hAnsi="Courier New" w:cs="Courier New"/>
              </w:rPr>
            </w:pPr>
            <w:r>
              <w:rPr>
                <w:rFonts w:ascii="Courier New" w:hAnsi="Courier New" w:cs="Courier New"/>
              </w:rPr>
              <w:t>LiteralString | DfdlCharEntity | DfdlCharClass | ByteValue</w:t>
            </w:r>
          </w:p>
        </w:tc>
      </w:tr>
      <w:tr w:rsidR="000E1214" w14:paraId="41C43EB9" w14:textId="77777777">
        <w:tc>
          <w:tcPr>
            <w:tcW w:w="0" w:type="auto"/>
            <w:tcBorders>
              <w:top w:val="nil"/>
              <w:left w:val="single" w:sz="4" w:space="0" w:color="auto"/>
              <w:bottom w:val="nil"/>
              <w:right w:val="nil"/>
            </w:tcBorders>
            <w:hideMark/>
          </w:tcPr>
          <w:p w14:paraId="7F1749B6" w14:textId="77777777" w:rsidR="000E1214" w:rsidRDefault="00A87198">
            <w:pPr>
              <w:rPr>
                <w:rFonts w:ascii="Courier New" w:hAnsi="Courier New" w:cs="Courier New"/>
                <w:lang w:eastAsia="en-GB"/>
              </w:rPr>
            </w:pPr>
            <w:r>
              <w:rPr>
                <w:rFonts w:ascii="Courier New" w:hAnsi="Courier New" w:cs="Courier New"/>
                <w:lang w:eastAsia="en-GB"/>
              </w:rPr>
              <w:t>LiteralString</w:t>
            </w:r>
          </w:p>
        </w:tc>
        <w:tc>
          <w:tcPr>
            <w:tcW w:w="0" w:type="auto"/>
            <w:tcBorders>
              <w:top w:val="nil"/>
              <w:left w:val="nil"/>
              <w:bottom w:val="nil"/>
              <w:right w:val="nil"/>
            </w:tcBorders>
            <w:hideMark/>
          </w:tcPr>
          <w:p w14:paraId="3B73B64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61241EF3" w14:textId="77777777" w:rsidR="000E1214" w:rsidRDefault="00A87198">
            <w:pPr>
              <w:rPr>
                <w:rFonts w:ascii="Courier New" w:hAnsi="Courier New" w:cs="Courier New"/>
              </w:rPr>
            </w:pPr>
            <w:r>
              <w:rPr>
                <w:rFonts w:ascii="Courier New" w:hAnsi="Courier New" w:cs="Courier New"/>
              </w:rPr>
              <w:t>A string of literal characters</w:t>
            </w:r>
          </w:p>
        </w:tc>
      </w:tr>
      <w:tr w:rsidR="000E1214" w14:paraId="7FF41DA9" w14:textId="77777777">
        <w:tc>
          <w:tcPr>
            <w:tcW w:w="0" w:type="auto"/>
            <w:tcBorders>
              <w:top w:val="nil"/>
              <w:left w:val="single" w:sz="4" w:space="0" w:color="auto"/>
              <w:bottom w:val="nil"/>
              <w:right w:val="nil"/>
            </w:tcBorders>
            <w:hideMark/>
          </w:tcPr>
          <w:p w14:paraId="20A70F02" w14:textId="77777777" w:rsidR="000E1214" w:rsidRDefault="00A87198">
            <w:pPr>
              <w:rPr>
                <w:rFonts w:ascii="Courier New" w:hAnsi="Courier New" w:cs="Courier New"/>
                <w:lang w:eastAsia="en-GB"/>
              </w:rPr>
            </w:pPr>
            <w:r>
              <w:rPr>
                <w:rFonts w:ascii="Courier New" w:hAnsi="Courier New" w:cs="Courier New"/>
              </w:rPr>
              <w:t>DfdlCharEntity</w:t>
            </w:r>
          </w:p>
        </w:tc>
        <w:tc>
          <w:tcPr>
            <w:tcW w:w="0" w:type="auto"/>
            <w:tcBorders>
              <w:top w:val="nil"/>
              <w:left w:val="nil"/>
              <w:bottom w:val="nil"/>
              <w:right w:val="nil"/>
            </w:tcBorders>
            <w:hideMark/>
          </w:tcPr>
          <w:p w14:paraId="43F7845C"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99DA5F3" w14:textId="77777777" w:rsidR="000E1214" w:rsidRDefault="00A87198">
            <w:pPr>
              <w:rPr>
                <w:rFonts w:ascii="Courier New" w:hAnsi="Courier New" w:cs="Courier New"/>
                <w:lang w:eastAsia="en-GB"/>
              </w:rPr>
            </w:pPr>
            <w:r>
              <w:rPr>
                <w:rFonts w:ascii="Courier New" w:hAnsi="Courier New" w:cs="Courier New"/>
                <w:lang w:eastAsia="en-GB"/>
              </w:rPr>
              <w:t>DfdlEntity | DecimalCodePoint | HexadecimalCodePoint</w:t>
            </w:r>
          </w:p>
        </w:tc>
      </w:tr>
      <w:tr w:rsidR="000E1214" w14:paraId="2E71D596" w14:textId="77777777">
        <w:tc>
          <w:tcPr>
            <w:tcW w:w="0" w:type="auto"/>
            <w:tcBorders>
              <w:top w:val="nil"/>
              <w:left w:val="single" w:sz="4" w:space="0" w:color="auto"/>
              <w:bottom w:val="nil"/>
              <w:right w:val="nil"/>
            </w:tcBorders>
            <w:hideMark/>
          </w:tcPr>
          <w:p w14:paraId="5322DA0C" w14:textId="77777777" w:rsidR="000E1214" w:rsidRDefault="00A87198">
            <w:pPr>
              <w:rPr>
                <w:rFonts w:ascii="Courier New" w:hAnsi="Courier New" w:cs="Courier New"/>
              </w:rPr>
            </w:pPr>
            <w:r>
              <w:rPr>
                <w:rFonts w:ascii="Courier New" w:hAnsi="Courier New" w:cs="Courier New"/>
                <w:lang w:eastAsia="en-GB"/>
              </w:rPr>
              <w:t xml:space="preserve">DfdlCharClass            </w:t>
            </w:r>
          </w:p>
        </w:tc>
        <w:tc>
          <w:tcPr>
            <w:tcW w:w="0" w:type="auto"/>
            <w:tcBorders>
              <w:top w:val="nil"/>
              <w:left w:val="nil"/>
              <w:bottom w:val="nil"/>
              <w:right w:val="nil"/>
            </w:tcBorders>
            <w:hideMark/>
          </w:tcPr>
          <w:p w14:paraId="7B13EFB9"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6E08597" w14:textId="77777777" w:rsidR="000E1214" w:rsidRDefault="00A87198">
            <w:pPr>
              <w:rPr>
                <w:rFonts w:ascii="Courier New" w:hAnsi="Courier New" w:cs="Courier New"/>
              </w:rPr>
            </w:pPr>
            <w:r>
              <w:rPr>
                <w:rFonts w:ascii="Courier New" w:hAnsi="Courier New" w:cs="Courier New"/>
                <w:lang w:eastAsia="en-GB"/>
              </w:rPr>
              <w:t>'%' DfdlCharClassName ';'</w:t>
            </w:r>
          </w:p>
        </w:tc>
      </w:tr>
      <w:tr w:rsidR="000E1214" w14:paraId="3E5F45BA" w14:textId="77777777">
        <w:tc>
          <w:tcPr>
            <w:tcW w:w="0" w:type="auto"/>
            <w:tcBorders>
              <w:top w:val="nil"/>
              <w:left w:val="single" w:sz="4" w:space="0" w:color="auto"/>
              <w:bottom w:val="nil"/>
              <w:right w:val="nil"/>
            </w:tcBorders>
            <w:hideMark/>
          </w:tcPr>
          <w:p w14:paraId="601BAC43" w14:textId="77777777" w:rsidR="000E1214" w:rsidRDefault="00A87198">
            <w:pPr>
              <w:rPr>
                <w:rFonts w:ascii="Courier New" w:hAnsi="Courier New" w:cs="Courier New"/>
              </w:rPr>
            </w:pPr>
            <w:r>
              <w:rPr>
                <w:rFonts w:ascii="Courier New" w:hAnsi="Courier New" w:cs="Courier New"/>
                <w:lang w:eastAsia="en-GB"/>
              </w:rPr>
              <w:t xml:space="preserve">ByteValue                </w:t>
            </w:r>
          </w:p>
        </w:tc>
        <w:tc>
          <w:tcPr>
            <w:tcW w:w="0" w:type="auto"/>
            <w:tcBorders>
              <w:top w:val="nil"/>
              <w:left w:val="nil"/>
              <w:bottom w:val="nil"/>
              <w:right w:val="nil"/>
            </w:tcBorders>
            <w:hideMark/>
          </w:tcPr>
          <w:p w14:paraId="20AC7F34" w14:textId="77777777" w:rsidR="000E1214" w:rsidRDefault="00A87198">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1498A0D8" w14:textId="77777777" w:rsidR="000E1214" w:rsidRDefault="00A87198">
            <w:pPr>
              <w:rPr>
                <w:rFonts w:ascii="Courier New" w:hAnsi="Courier New" w:cs="Courier New"/>
              </w:rPr>
            </w:pPr>
            <w:r>
              <w:rPr>
                <w:rFonts w:ascii="Courier New" w:hAnsi="Courier New" w:cs="Courier New"/>
                <w:lang w:eastAsia="en-GB"/>
              </w:rPr>
              <w:t>'%#r' [0-9a-fA-F]{2} ';'</w:t>
            </w:r>
          </w:p>
        </w:tc>
      </w:tr>
      <w:tr w:rsidR="000E1214" w14:paraId="16428CB0" w14:textId="77777777">
        <w:tc>
          <w:tcPr>
            <w:tcW w:w="0" w:type="auto"/>
            <w:tcBorders>
              <w:top w:val="nil"/>
              <w:left w:val="single" w:sz="4" w:space="0" w:color="auto"/>
              <w:bottom w:val="nil"/>
              <w:right w:val="nil"/>
            </w:tcBorders>
            <w:hideMark/>
          </w:tcPr>
          <w:p w14:paraId="6802C071" w14:textId="77777777" w:rsidR="000E1214" w:rsidRDefault="00A87198">
            <w:pPr>
              <w:rPr>
                <w:rFonts w:ascii="Courier New" w:hAnsi="Courier New" w:cs="Courier New"/>
              </w:rPr>
            </w:pPr>
            <w:r>
              <w:rPr>
                <w:rFonts w:ascii="Courier New" w:hAnsi="Courier New" w:cs="Courier New"/>
                <w:lang w:eastAsia="en-GB"/>
              </w:rPr>
              <w:t xml:space="preserve">DfdlEntity         </w:t>
            </w:r>
          </w:p>
        </w:tc>
        <w:tc>
          <w:tcPr>
            <w:tcW w:w="0" w:type="auto"/>
            <w:tcBorders>
              <w:top w:val="nil"/>
              <w:left w:val="nil"/>
              <w:bottom w:val="nil"/>
              <w:right w:val="nil"/>
            </w:tcBorders>
            <w:hideMark/>
          </w:tcPr>
          <w:p w14:paraId="4C9DA10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636FADB" w14:textId="77777777" w:rsidR="000E1214" w:rsidRDefault="00A87198">
            <w:pPr>
              <w:rPr>
                <w:rFonts w:ascii="Courier New" w:hAnsi="Courier New" w:cs="Courier New"/>
                <w:lang w:eastAsia="en-GB"/>
              </w:rPr>
            </w:pPr>
            <w:r>
              <w:rPr>
                <w:rFonts w:ascii="Courier New" w:hAnsi="Courier New" w:cs="Courier New"/>
                <w:lang w:eastAsia="en-GB"/>
              </w:rPr>
              <w:t>'%' DfdlEntityName ';'</w:t>
            </w:r>
          </w:p>
        </w:tc>
      </w:tr>
      <w:tr w:rsidR="000E1214" w14:paraId="44FC583F" w14:textId="77777777">
        <w:tc>
          <w:tcPr>
            <w:tcW w:w="0" w:type="auto"/>
            <w:tcBorders>
              <w:top w:val="nil"/>
              <w:left w:val="single" w:sz="4" w:space="0" w:color="auto"/>
              <w:bottom w:val="nil"/>
              <w:right w:val="nil"/>
            </w:tcBorders>
            <w:hideMark/>
          </w:tcPr>
          <w:p w14:paraId="121BE959" w14:textId="77777777" w:rsidR="000E1214" w:rsidRDefault="00A87198">
            <w:pPr>
              <w:rPr>
                <w:rFonts w:ascii="Courier New" w:hAnsi="Courier New" w:cs="Courier New"/>
              </w:rPr>
            </w:pPr>
            <w:r>
              <w:rPr>
                <w:rFonts w:ascii="Courier New" w:hAnsi="Courier New" w:cs="Courier New"/>
              </w:rPr>
              <w:t xml:space="preserve">DecimalCodePoint       </w:t>
            </w:r>
          </w:p>
        </w:tc>
        <w:tc>
          <w:tcPr>
            <w:tcW w:w="0" w:type="auto"/>
            <w:tcBorders>
              <w:top w:val="nil"/>
              <w:left w:val="nil"/>
              <w:bottom w:val="nil"/>
              <w:right w:val="nil"/>
            </w:tcBorders>
            <w:hideMark/>
          </w:tcPr>
          <w:p w14:paraId="53D3B1A7"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B5347F4" w14:textId="77777777" w:rsidR="000E1214" w:rsidRDefault="00A87198">
            <w:pPr>
              <w:rPr>
                <w:rFonts w:ascii="Courier New" w:hAnsi="Courier New" w:cs="Courier New"/>
                <w:lang w:eastAsia="en-GB"/>
              </w:rPr>
            </w:pPr>
            <w:r>
              <w:rPr>
                <w:rFonts w:ascii="Courier New" w:hAnsi="Courier New" w:cs="Courier New"/>
                <w:lang w:eastAsia="en-GB"/>
              </w:rPr>
              <w:t>'%#' [0-9]+ ';'</w:t>
            </w:r>
          </w:p>
        </w:tc>
      </w:tr>
      <w:tr w:rsidR="000E1214" w14:paraId="67732088" w14:textId="77777777">
        <w:tc>
          <w:tcPr>
            <w:tcW w:w="0" w:type="auto"/>
            <w:tcBorders>
              <w:top w:val="nil"/>
              <w:left w:val="single" w:sz="4" w:space="0" w:color="auto"/>
              <w:bottom w:val="nil"/>
              <w:right w:val="nil"/>
            </w:tcBorders>
            <w:hideMark/>
          </w:tcPr>
          <w:p w14:paraId="1FD2456D" w14:textId="77777777" w:rsidR="000E1214" w:rsidRDefault="00A87198">
            <w:pPr>
              <w:rPr>
                <w:rFonts w:ascii="Courier New" w:hAnsi="Courier New" w:cs="Courier New"/>
              </w:rPr>
            </w:pPr>
            <w:r>
              <w:rPr>
                <w:rFonts w:ascii="Courier New" w:hAnsi="Courier New" w:cs="Courier New"/>
              </w:rPr>
              <w:t xml:space="preserve">HexadecimalCodePoint   </w:t>
            </w:r>
          </w:p>
        </w:tc>
        <w:tc>
          <w:tcPr>
            <w:tcW w:w="0" w:type="auto"/>
            <w:tcBorders>
              <w:top w:val="nil"/>
              <w:left w:val="nil"/>
              <w:bottom w:val="nil"/>
              <w:right w:val="nil"/>
            </w:tcBorders>
            <w:hideMark/>
          </w:tcPr>
          <w:p w14:paraId="60BE2696"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9DB26F9" w14:textId="77777777" w:rsidR="000E1214" w:rsidRDefault="00A87198">
            <w:pPr>
              <w:rPr>
                <w:rFonts w:ascii="Courier New" w:hAnsi="Courier New" w:cs="Courier New"/>
                <w:lang w:eastAsia="en-GB"/>
              </w:rPr>
            </w:pPr>
            <w:r>
              <w:rPr>
                <w:rFonts w:ascii="Courier New" w:hAnsi="Courier New" w:cs="Courier New"/>
                <w:lang w:eastAsia="en-GB"/>
              </w:rPr>
              <w:t>'%#x' [0-9a-fA-F]+ ';'</w:t>
            </w:r>
          </w:p>
        </w:tc>
      </w:tr>
      <w:tr w:rsidR="000E1214" w14:paraId="3103C676" w14:textId="77777777">
        <w:tc>
          <w:tcPr>
            <w:tcW w:w="0" w:type="auto"/>
            <w:tcBorders>
              <w:top w:val="nil"/>
              <w:left w:val="single" w:sz="4" w:space="0" w:color="auto"/>
              <w:bottom w:val="nil"/>
              <w:right w:val="nil"/>
            </w:tcBorders>
            <w:hideMark/>
          </w:tcPr>
          <w:p w14:paraId="46B3E7D5" w14:textId="77777777" w:rsidR="000E1214" w:rsidRDefault="00A87198">
            <w:pPr>
              <w:rPr>
                <w:rFonts w:ascii="Courier New" w:hAnsi="Courier New" w:cs="Courier New"/>
              </w:rPr>
            </w:pPr>
            <w:r>
              <w:rPr>
                <w:rFonts w:ascii="Courier New" w:hAnsi="Courier New" w:cs="Courier New"/>
              </w:rPr>
              <w:t xml:space="preserve">DfdlEntityName       </w:t>
            </w:r>
          </w:p>
        </w:tc>
        <w:tc>
          <w:tcPr>
            <w:tcW w:w="0" w:type="auto"/>
            <w:tcBorders>
              <w:top w:val="nil"/>
              <w:left w:val="nil"/>
              <w:bottom w:val="nil"/>
              <w:right w:val="nil"/>
            </w:tcBorders>
            <w:hideMark/>
          </w:tcPr>
          <w:p w14:paraId="7ED1BBD4"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4F1FB1F8" w14:textId="77777777" w:rsidR="000E1214" w:rsidRDefault="00A87198">
            <w:pPr>
              <w:rPr>
                <w:rFonts w:ascii="Courier New" w:hAnsi="Courier New" w:cs="Courier New"/>
                <w:lang w:eastAsia="en-GB"/>
              </w:rPr>
            </w:pPr>
            <w:r>
              <w:rPr>
                <w:rFonts w:ascii="Courier New" w:hAnsi="Courier New" w:cs="Courier New"/>
                <w:lang w:eastAsia="en-GB"/>
              </w:rPr>
              <w:t xml:space="preserve">'NUL'|'SOH''|'STX'|'ETX'|         </w:t>
            </w:r>
          </w:p>
          <w:p w14:paraId="0DFB5DF9" w14:textId="77777777" w:rsidR="000E1214" w:rsidRDefault="00A87198">
            <w:pPr>
              <w:rPr>
                <w:rFonts w:ascii="Courier New" w:hAnsi="Courier New" w:cs="Courier New"/>
                <w:lang w:eastAsia="en-GB"/>
              </w:rPr>
            </w:pPr>
            <w:r>
              <w:rPr>
                <w:rFonts w:ascii="Courier New" w:hAnsi="Courier New" w:cs="Courier New"/>
                <w:lang w:eastAsia="en-GB"/>
              </w:rPr>
              <w:t xml:space="preserve">'EOT'|'ENQ'|'ACK'|'BEL'|         </w:t>
            </w:r>
          </w:p>
          <w:p w14:paraId="7F50DBFD" w14:textId="77777777" w:rsidR="000E1214" w:rsidRDefault="00A87198">
            <w:pPr>
              <w:rPr>
                <w:rFonts w:ascii="Courier New" w:hAnsi="Courier New" w:cs="Courier New"/>
                <w:lang w:eastAsia="en-GB"/>
              </w:rPr>
            </w:pPr>
            <w:r>
              <w:rPr>
                <w:rFonts w:ascii="Courier New" w:hAnsi="Courier New" w:cs="Courier New"/>
                <w:lang w:eastAsia="en-GB"/>
              </w:rPr>
              <w:t xml:space="preserve">'BS'|'HT'|'LF'|'VT'|'FF'|        </w:t>
            </w:r>
          </w:p>
          <w:p w14:paraId="5C148480" w14:textId="77777777" w:rsidR="000E1214" w:rsidRDefault="00A87198">
            <w:pPr>
              <w:rPr>
                <w:rFonts w:ascii="Courier New" w:hAnsi="Courier New" w:cs="Courier New"/>
                <w:lang w:eastAsia="en-GB"/>
              </w:rPr>
            </w:pPr>
            <w:r>
              <w:rPr>
                <w:rFonts w:ascii="Courier New" w:hAnsi="Courier New" w:cs="Courier New"/>
                <w:lang w:eastAsia="en-GB"/>
              </w:rPr>
              <w:t xml:space="preserve">'CR'|'SO'|'SI'|'DLE'|        </w:t>
            </w:r>
          </w:p>
          <w:p w14:paraId="1A2C0BA1" w14:textId="77777777" w:rsidR="000E1214" w:rsidRDefault="00A87198">
            <w:pPr>
              <w:rPr>
                <w:rFonts w:ascii="Courier New" w:hAnsi="Courier New" w:cs="Courier New"/>
                <w:lang w:eastAsia="en-GB"/>
              </w:rPr>
            </w:pPr>
            <w:r>
              <w:rPr>
                <w:rFonts w:ascii="Courier New" w:hAnsi="Courier New" w:cs="Courier New"/>
                <w:lang w:eastAsia="en-GB"/>
              </w:rPr>
              <w:t xml:space="preserve">'DC1'|'DC2'|'DC3'|'DC4'|         </w:t>
            </w:r>
          </w:p>
          <w:p w14:paraId="26C6CCE6" w14:textId="77777777" w:rsidR="000E1214" w:rsidRDefault="00A87198">
            <w:pPr>
              <w:rPr>
                <w:rFonts w:ascii="Courier New" w:hAnsi="Courier New" w:cs="Courier New"/>
                <w:lang w:eastAsia="en-GB"/>
              </w:rPr>
            </w:pPr>
            <w:r>
              <w:rPr>
                <w:rFonts w:ascii="Courier New" w:hAnsi="Courier New" w:cs="Courier New"/>
                <w:lang w:eastAsia="en-GB"/>
              </w:rPr>
              <w:t xml:space="preserve">'NAK'|'SYN'|'ETB'|'CAN'|         </w:t>
            </w:r>
          </w:p>
          <w:p w14:paraId="33AF49E1" w14:textId="77777777" w:rsidR="000E1214" w:rsidRDefault="00A87198">
            <w:pPr>
              <w:rPr>
                <w:rFonts w:ascii="Courier New" w:hAnsi="Courier New" w:cs="Courier New"/>
                <w:lang w:eastAsia="en-GB"/>
              </w:rPr>
            </w:pPr>
            <w:r>
              <w:rPr>
                <w:rFonts w:ascii="Courier New" w:hAnsi="Courier New" w:cs="Courier New"/>
                <w:lang w:eastAsia="en-GB"/>
              </w:rPr>
              <w:t xml:space="preserve">'EM'|'SUB'|'ESC'|'FS'|         </w:t>
            </w:r>
          </w:p>
          <w:p w14:paraId="66B20AA9" w14:textId="77777777" w:rsidR="000E1214" w:rsidRDefault="00A87198">
            <w:pPr>
              <w:rPr>
                <w:rFonts w:ascii="Courier New" w:hAnsi="Courier New" w:cs="Courier New"/>
                <w:lang w:eastAsia="en-GB"/>
              </w:rPr>
            </w:pPr>
            <w:r>
              <w:rPr>
                <w:rFonts w:ascii="Courier New" w:hAnsi="Courier New" w:cs="Courier New"/>
                <w:lang w:eastAsia="en-GB"/>
              </w:rPr>
              <w:t xml:space="preserve">'GS'|'RS'|'US'|'SP'|           </w:t>
            </w:r>
          </w:p>
          <w:p w14:paraId="574FF200" w14:textId="77777777" w:rsidR="000E1214" w:rsidRDefault="00A87198">
            <w:pPr>
              <w:rPr>
                <w:rFonts w:ascii="Courier New" w:hAnsi="Courier New" w:cs="Courier New"/>
                <w:lang w:eastAsia="en-GB"/>
              </w:rPr>
            </w:pPr>
            <w:r>
              <w:rPr>
                <w:rFonts w:ascii="Courier New" w:hAnsi="Courier New" w:cs="Courier New"/>
                <w:lang w:eastAsia="en-GB"/>
              </w:rPr>
              <w:t>'DEL'|'NBSP'|'NEL'|'LS'</w:t>
            </w:r>
          </w:p>
        </w:tc>
      </w:tr>
      <w:tr w:rsidR="000E1214" w14:paraId="1E902438" w14:textId="77777777">
        <w:tc>
          <w:tcPr>
            <w:tcW w:w="0" w:type="auto"/>
            <w:tcBorders>
              <w:top w:val="nil"/>
              <w:left w:val="single" w:sz="4" w:space="0" w:color="auto"/>
              <w:bottom w:val="nil"/>
              <w:right w:val="nil"/>
            </w:tcBorders>
            <w:hideMark/>
          </w:tcPr>
          <w:p w14:paraId="78E17C3F" w14:textId="77777777" w:rsidR="000E1214" w:rsidRDefault="00A87198">
            <w:pPr>
              <w:rPr>
                <w:rFonts w:ascii="Courier New" w:hAnsi="Courier New" w:cs="Courier New"/>
              </w:rPr>
            </w:pPr>
            <w:r>
              <w:rPr>
                <w:rFonts w:ascii="Courier New" w:hAnsi="Courier New" w:cs="Courier New"/>
              </w:rPr>
              <w:t xml:space="preserve">DfdlCharClassName       </w:t>
            </w:r>
          </w:p>
        </w:tc>
        <w:tc>
          <w:tcPr>
            <w:tcW w:w="0" w:type="auto"/>
            <w:tcBorders>
              <w:top w:val="nil"/>
              <w:left w:val="nil"/>
              <w:bottom w:val="nil"/>
              <w:right w:val="nil"/>
            </w:tcBorders>
            <w:hideMark/>
          </w:tcPr>
          <w:p w14:paraId="7D6885D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DE3FDE6" w14:textId="77777777" w:rsidR="000E1214" w:rsidRDefault="00A87198">
            <w:pPr>
              <w:rPr>
                <w:rFonts w:ascii="Courier New" w:hAnsi="Courier New" w:cs="Courier New"/>
                <w:lang w:eastAsia="en-GB"/>
              </w:rPr>
            </w:pPr>
            <w:r>
              <w:rPr>
                <w:rFonts w:ascii="Courier New" w:hAnsi="Courier New" w:cs="Courier New"/>
              </w:rPr>
              <w:t>DfdlNLEntity</w:t>
            </w:r>
            <w:r>
              <w:rPr>
                <w:rFonts w:ascii="Courier New" w:hAnsi="Courier New" w:cs="Courier New"/>
                <w:lang w:eastAsia="en-GB"/>
              </w:rPr>
              <w:t xml:space="preserve"> | </w:t>
            </w:r>
            <w:r>
              <w:rPr>
                <w:rFonts w:ascii="Courier New" w:hAnsi="Courier New" w:cs="Courier New"/>
              </w:rPr>
              <w:t>DfdlWSPEntity</w:t>
            </w:r>
            <w:r>
              <w:rPr>
                <w:rFonts w:ascii="Courier New" w:hAnsi="Courier New" w:cs="Courier New"/>
                <w:lang w:eastAsia="en-GB"/>
              </w:rPr>
              <w:t xml:space="preserve"> | </w:t>
            </w:r>
            <w:r>
              <w:rPr>
                <w:rFonts w:ascii="Courier New" w:hAnsi="Courier New" w:cs="Courier New"/>
              </w:rPr>
              <w:t>DfdlWSPStarEntity</w:t>
            </w:r>
            <w:r>
              <w:rPr>
                <w:rFonts w:ascii="Courier New" w:hAnsi="Courier New" w:cs="Courier New"/>
                <w:lang w:eastAsia="en-GB"/>
              </w:rPr>
              <w:t xml:space="preserve"> | </w:t>
            </w:r>
            <w:r>
              <w:rPr>
                <w:rFonts w:ascii="Courier New" w:hAnsi="Courier New" w:cs="Courier New"/>
              </w:rPr>
              <w:t>DfdlWSPPlusEntity</w:t>
            </w:r>
          </w:p>
        </w:tc>
      </w:tr>
      <w:tr w:rsidR="000E1214" w14:paraId="68B998EE" w14:textId="77777777">
        <w:tc>
          <w:tcPr>
            <w:tcW w:w="0" w:type="auto"/>
            <w:tcBorders>
              <w:top w:val="nil"/>
              <w:left w:val="single" w:sz="4" w:space="0" w:color="auto"/>
              <w:bottom w:val="nil"/>
              <w:right w:val="nil"/>
            </w:tcBorders>
            <w:hideMark/>
          </w:tcPr>
          <w:p w14:paraId="1ACA2CA5" w14:textId="77777777" w:rsidR="000E1214" w:rsidRDefault="00A87198">
            <w:pPr>
              <w:rPr>
                <w:rFonts w:ascii="Courier New" w:hAnsi="Courier New" w:cs="Courier New"/>
              </w:rPr>
            </w:pPr>
            <w:r>
              <w:rPr>
                <w:rFonts w:ascii="Courier New" w:hAnsi="Courier New" w:cs="Courier New"/>
              </w:rPr>
              <w:t>DfdlNLEntity</w:t>
            </w:r>
          </w:p>
        </w:tc>
        <w:tc>
          <w:tcPr>
            <w:tcW w:w="0" w:type="auto"/>
            <w:tcBorders>
              <w:top w:val="nil"/>
              <w:left w:val="nil"/>
              <w:bottom w:val="nil"/>
              <w:right w:val="nil"/>
            </w:tcBorders>
            <w:hideMark/>
          </w:tcPr>
          <w:p w14:paraId="591F878A"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99F8B8E" w14:textId="77777777" w:rsidR="000E1214" w:rsidRDefault="00A87198">
            <w:pPr>
              <w:rPr>
                <w:rFonts w:ascii="Courier New" w:hAnsi="Courier New" w:cs="Courier New"/>
                <w:lang w:eastAsia="en-GB"/>
              </w:rPr>
            </w:pPr>
            <w:r>
              <w:rPr>
                <w:rFonts w:ascii="Courier New" w:hAnsi="Courier New" w:cs="Courier New"/>
                <w:lang w:eastAsia="en-GB"/>
              </w:rPr>
              <w:t>'NL'</w:t>
            </w:r>
          </w:p>
        </w:tc>
      </w:tr>
      <w:tr w:rsidR="000E1214" w14:paraId="34B801CA" w14:textId="77777777">
        <w:tc>
          <w:tcPr>
            <w:tcW w:w="0" w:type="auto"/>
            <w:tcBorders>
              <w:top w:val="nil"/>
              <w:left w:val="single" w:sz="4" w:space="0" w:color="auto"/>
              <w:bottom w:val="nil"/>
              <w:right w:val="nil"/>
            </w:tcBorders>
            <w:hideMark/>
          </w:tcPr>
          <w:p w14:paraId="332CD434" w14:textId="77777777" w:rsidR="000E1214" w:rsidRDefault="00A87198">
            <w:pPr>
              <w:rPr>
                <w:rFonts w:ascii="Courier New" w:hAnsi="Courier New" w:cs="Courier New"/>
              </w:rPr>
            </w:pPr>
            <w:r>
              <w:rPr>
                <w:rFonts w:ascii="Courier New" w:hAnsi="Courier New" w:cs="Courier New"/>
              </w:rPr>
              <w:t>DfdlWSPEntity</w:t>
            </w:r>
          </w:p>
        </w:tc>
        <w:tc>
          <w:tcPr>
            <w:tcW w:w="0" w:type="auto"/>
            <w:tcBorders>
              <w:top w:val="nil"/>
              <w:left w:val="nil"/>
              <w:bottom w:val="nil"/>
              <w:right w:val="nil"/>
            </w:tcBorders>
            <w:hideMark/>
          </w:tcPr>
          <w:p w14:paraId="59D59E6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32A3173"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620C2D65" w14:textId="77777777">
        <w:tc>
          <w:tcPr>
            <w:tcW w:w="0" w:type="auto"/>
            <w:tcBorders>
              <w:top w:val="nil"/>
              <w:left w:val="single" w:sz="4" w:space="0" w:color="auto"/>
              <w:bottom w:val="nil"/>
              <w:right w:val="nil"/>
            </w:tcBorders>
            <w:hideMark/>
          </w:tcPr>
          <w:p w14:paraId="12296359" w14:textId="77777777" w:rsidR="000E1214" w:rsidRDefault="00A87198">
            <w:pPr>
              <w:rPr>
                <w:rFonts w:ascii="Courier New" w:hAnsi="Courier New" w:cs="Courier New"/>
              </w:rPr>
            </w:pPr>
            <w:r>
              <w:rPr>
                <w:rFonts w:ascii="Courier New" w:hAnsi="Courier New" w:cs="Courier New"/>
              </w:rPr>
              <w:t>DfdlWSPStarEntity</w:t>
            </w:r>
          </w:p>
        </w:tc>
        <w:tc>
          <w:tcPr>
            <w:tcW w:w="0" w:type="auto"/>
            <w:tcBorders>
              <w:top w:val="nil"/>
              <w:left w:val="nil"/>
              <w:bottom w:val="nil"/>
              <w:right w:val="nil"/>
            </w:tcBorders>
            <w:hideMark/>
          </w:tcPr>
          <w:p w14:paraId="58D51350"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152D6EF"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71EDFBE1" w14:textId="77777777">
        <w:tc>
          <w:tcPr>
            <w:tcW w:w="0" w:type="auto"/>
            <w:tcBorders>
              <w:top w:val="nil"/>
              <w:left w:val="single" w:sz="4" w:space="0" w:color="auto"/>
              <w:bottom w:val="nil"/>
              <w:right w:val="nil"/>
            </w:tcBorders>
            <w:hideMark/>
          </w:tcPr>
          <w:p w14:paraId="083659BB" w14:textId="77777777" w:rsidR="000E1214" w:rsidRDefault="00A87198">
            <w:pPr>
              <w:rPr>
                <w:rFonts w:ascii="Courier New" w:hAnsi="Courier New" w:cs="Courier New"/>
              </w:rPr>
            </w:pPr>
            <w:r>
              <w:rPr>
                <w:rFonts w:ascii="Courier New" w:hAnsi="Courier New" w:cs="Courier New"/>
              </w:rPr>
              <w:t>DfdlWSPPlusEntity</w:t>
            </w:r>
          </w:p>
        </w:tc>
        <w:tc>
          <w:tcPr>
            <w:tcW w:w="0" w:type="auto"/>
            <w:tcBorders>
              <w:top w:val="nil"/>
              <w:left w:val="nil"/>
              <w:bottom w:val="nil"/>
              <w:right w:val="nil"/>
            </w:tcBorders>
            <w:hideMark/>
          </w:tcPr>
          <w:p w14:paraId="281D184D"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F3A12BE" w14:textId="77777777" w:rsidR="000E1214" w:rsidRDefault="00A87198">
            <w:pPr>
              <w:rPr>
                <w:rFonts w:ascii="Courier New" w:hAnsi="Courier New" w:cs="Courier New"/>
                <w:lang w:eastAsia="en-GB"/>
              </w:rPr>
            </w:pPr>
            <w:r>
              <w:rPr>
                <w:rFonts w:ascii="Courier New" w:hAnsi="Courier New" w:cs="Courier New"/>
                <w:lang w:eastAsia="en-GB"/>
              </w:rPr>
              <w:t>'WSP+'</w:t>
            </w:r>
          </w:p>
        </w:tc>
      </w:tr>
      <w:tr w:rsidR="000E1214" w14:paraId="43318EFB" w14:textId="77777777">
        <w:tc>
          <w:tcPr>
            <w:tcW w:w="0" w:type="auto"/>
            <w:tcBorders>
              <w:top w:val="nil"/>
              <w:left w:val="single" w:sz="4" w:space="0" w:color="auto"/>
              <w:bottom w:val="single" w:sz="4" w:space="0" w:color="auto"/>
              <w:right w:val="nil"/>
            </w:tcBorders>
            <w:hideMark/>
          </w:tcPr>
          <w:p w14:paraId="51E4E67E" w14:textId="77777777" w:rsidR="000E1214" w:rsidRDefault="00A87198">
            <w:pPr>
              <w:rPr>
                <w:rFonts w:ascii="Courier New" w:hAnsi="Courier New" w:cs="Courier New"/>
              </w:rPr>
            </w:pPr>
            <w:r>
              <w:rPr>
                <w:rFonts w:ascii="Courier New" w:hAnsi="Courier New" w:cs="Courier New"/>
              </w:rPr>
              <w:t>DfdlESEntity</w:t>
            </w:r>
          </w:p>
        </w:tc>
        <w:tc>
          <w:tcPr>
            <w:tcW w:w="0" w:type="auto"/>
            <w:tcBorders>
              <w:top w:val="nil"/>
              <w:left w:val="nil"/>
              <w:bottom w:val="single" w:sz="4" w:space="0" w:color="auto"/>
              <w:right w:val="nil"/>
            </w:tcBorders>
            <w:hideMark/>
          </w:tcPr>
          <w:p w14:paraId="556B3E13" w14:textId="77777777" w:rsidR="000E1214" w:rsidRDefault="00A87198">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single" w:sz="4" w:space="0" w:color="auto"/>
              <w:right w:val="single" w:sz="4" w:space="0" w:color="auto"/>
            </w:tcBorders>
            <w:hideMark/>
          </w:tcPr>
          <w:p w14:paraId="0E3931A0" w14:textId="77777777" w:rsidR="000E1214" w:rsidRDefault="00A87198">
            <w:pPr>
              <w:rPr>
                <w:rFonts w:ascii="Courier New" w:hAnsi="Courier New" w:cs="Courier New"/>
                <w:lang w:eastAsia="en-GB"/>
              </w:rPr>
            </w:pPr>
            <w:r>
              <w:rPr>
                <w:rFonts w:ascii="Courier New" w:hAnsi="Courier New" w:cs="Courier New"/>
                <w:lang w:eastAsia="en-GB"/>
              </w:rPr>
              <w:t>'ES'</w:t>
            </w:r>
          </w:p>
        </w:tc>
      </w:tr>
    </w:tbl>
    <w:p w14:paraId="5F471470" w14:textId="4994B3D5" w:rsidR="000E1214" w:rsidRDefault="00A87198">
      <w:pPr>
        <w:pStyle w:val="Caption"/>
        <w:rPr>
          <w:rFonts w:cs="Arial"/>
        </w:rPr>
      </w:pPr>
      <w:bookmarkStart w:id="1289" w:name="_Ref18842880"/>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8A37A6">
        <w:rPr>
          <w:rFonts w:cs="Arial"/>
          <w:noProof/>
        </w:rPr>
        <w:t>3</w:t>
      </w:r>
      <w:r w:rsidR="0047079B">
        <w:rPr>
          <w:rFonts w:cs="Arial"/>
        </w:rPr>
        <w:fldChar w:fldCharType="end"/>
      </w:r>
      <w:r>
        <w:rPr>
          <w:rFonts w:cs="Arial"/>
          <w:noProof/>
        </w:rPr>
        <w:t xml:space="preserve"> DFDL Character Entity, Character Class Entity, and Byte Value Entity Syntax</w:t>
      </w:r>
      <w:bookmarkEnd w:id="1289"/>
    </w:p>
    <w:p w14:paraId="44E8040C" w14:textId="77777777" w:rsidR="000E1214" w:rsidRDefault="00A87198">
      <w:pPr>
        <w:rPr>
          <w:rFonts w:cs="Arial"/>
        </w:rPr>
      </w:pPr>
      <w:r>
        <w:rPr>
          <w:rFonts w:cs="Arial"/>
        </w:rPr>
        <w:t>Using %% inserts a single literal "%" into the string literal. This "%" is subject to character set encoding translation as is any other character.</w:t>
      </w:r>
    </w:p>
    <w:p w14:paraId="13F027C3" w14:textId="77777777" w:rsidR="000E1214" w:rsidRDefault="00A87198">
      <w:pPr>
        <w:rPr>
          <w:rFonts w:cs="Arial"/>
        </w:rPr>
      </w:pPr>
      <w:r>
        <w:rPr>
          <w:rFonts w:cs="Arial"/>
        </w:rPr>
        <w:t xml:space="preserve">A </w:t>
      </w:r>
      <w:r>
        <w:rPr>
          <w:rFonts w:cs="Arial"/>
          <w:lang w:eastAsia="en-GB"/>
        </w:rPr>
        <w:t xml:space="preserve">HexadecimalCodePoint </w:t>
      </w:r>
      <w:r>
        <w:rPr>
          <w:rFonts w:cs="Arial"/>
        </w:rPr>
        <w:t xml:space="preserve">provides a hexadecimal representation of the character's code point in ISO/IEC 10646. </w:t>
      </w:r>
    </w:p>
    <w:p w14:paraId="7F3230CA" w14:textId="77777777" w:rsidR="000E1214" w:rsidRDefault="00A87198">
      <w:pPr>
        <w:rPr>
          <w:rFonts w:cs="Arial"/>
        </w:rPr>
      </w:pPr>
      <w:r>
        <w:rPr>
          <w:rFonts w:cs="Arial"/>
        </w:rPr>
        <w:t xml:space="preserve">A </w:t>
      </w:r>
      <w:r>
        <w:rPr>
          <w:rFonts w:cs="Arial"/>
          <w:lang w:eastAsia="en-GB"/>
        </w:rPr>
        <w:t>DecimalCodePoint</w:t>
      </w:r>
      <w:r>
        <w:rPr>
          <w:rFonts w:cs="Arial"/>
        </w:rPr>
        <w:t xml:space="preserve"> provides a decimal representation of the character's code point in ISO/IEC 10646.</w:t>
      </w:r>
    </w:p>
    <w:p w14:paraId="4386A420" w14:textId="77777777" w:rsidR="000E1214" w:rsidRDefault="00A87198">
      <w:pPr>
        <w:rPr>
          <w:rFonts w:cs="Arial"/>
          <w:lang w:bidi="he-IL"/>
        </w:rPr>
      </w:pPr>
      <w:r>
        <w:rPr>
          <w:rFonts w:eastAsia="MS Mincho"/>
        </w:rPr>
        <w:t xml:space="preserve">A </w:t>
      </w:r>
      <w:r>
        <w:rPr>
          <w:rFonts w:cs="Arial"/>
          <w:lang w:eastAsia="en-GB"/>
        </w:rPr>
        <w:t xml:space="preserve">DfdlEntityName is </w:t>
      </w:r>
      <w:r>
        <w:rPr>
          <w:rFonts w:cs="Arial"/>
        </w:rPr>
        <w:t xml:space="preserve">one of the mnemonics given in the following tables. </w:t>
      </w:r>
    </w:p>
    <w:tbl>
      <w:tblPr>
        <w:tblStyle w:val="Table"/>
        <w:tblW w:w="5000" w:type="pct"/>
        <w:tblInd w:w="0" w:type="dxa"/>
        <w:tblLook w:val="04A0" w:firstRow="1" w:lastRow="0" w:firstColumn="1" w:lastColumn="0" w:noHBand="0" w:noVBand="1"/>
      </w:tblPr>
      <w:tblGrid>
        <w:gridCol w:w="1670"/>
        <w:gridCol w:w="3427"/>
        <w:gridCol w:w="3533"/>
      </w:tblGrid>
      <w:tr w:rsidR="000E1214" w14:paraId="005283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534B73" w14:textId="77777777" w:rsidR="000E1214" w:rsidRDefault="00A87198">
            <w:r>
              <w:t>Mnemonic</w:t>
            </w:r>
          </w:p>
        </w:tc>
        <w:tc>
          <w:tcPr>
            <w:tcW w:w="0" w:type="auto"/>
            <w:hideMark/>
          </w:tcPr>
          <w:p w14:paraId="59823CDD" w14:textId="77777777" w:rsidR="000E1214" w:rsidRDefault="00A87198">
            <w:r>
              <w:t>Meaning</w:t>
            </w:r>
          </w:p>
        </w:tc>
        <w:tc>
          <w:tcPr>
            <w:tcW w:w="0" w:type="auto"/>
            <w:hideMark/>
          </w:tcPr>
          <w:p w14:paraId="7465CC10" w14:textId="77777777" w:rsidR="000E1214" w:rsidRDefault="00A87198">
            <w:r>
              <w:t>Unicode Character Code</w:t>
            </w:r>
          </w:p>
        </w:tc>
      </w:tr>
      <w:tr w:rsidR="000E1214" w14:paraId="45D9A1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8F0268" w14:textId="77777777" w:rsidR="000E1214" w:rsidRDefault="00A87198">
            <w:pPr>
              <w:jc w:val="center"/>
            </w:pPr>
            <w:r>
              <w:t>NUL</w:t>
            </w:r>
          </w:p>
        </w:tc>
        <w:tc>
          <w:tcPr>
            <w:tcW w:w="0" w:type="auto"/>
            <w:tcBorders>
              <w:top w:val="single" w:sz="4" w:space="0" w:color="auto"/>
              <w:left w:val="single" w:sz="4" w:space="0" w:color="auto"/>
              <w:bottom w:val="single" w:sz="4" w:space="0" w:color="auto"/>
              <w:right w:val="single" w:sz="4" w:space="0" w:color="auto"/>
            </w:tcBorders>
            <w:hideMark/>
          </w:tcPr>
          <w:p w14:paraId="215C45B9" w14:textId="77777777" w:rsidR="000E1214" w:rsidRDefault="00A87198">
            <w:pPr>
              <w:jc w:val="center"/>
            </w:pPr>
            <w:r>
              <w:t xml:space="preserve">null </w:t>
            </w:r>
          </w:p>
        </w:tc>
        <w:tc>
          <w:tcPr>
            <w:tcW w:w="0" w:type="auto"/>
            <w:tcBorders>
              <w:top w:val="single" w:sz="4" w:space="0" w:color="auto"/>
              <w:left w:val="single" w:sz="4" w:space="0" w:color="auto"/>
              <w:bottom w:val="single" w:sz="4" w:space="0" w:color="auto"/>
              <w:right w:val="single" w:sz="4" w:space="0" w:color="auto"/>
            </w:tcBorders>
            <w:hideMark/>
          </w:tcPr>
          <w:p w14:paraId="6BEB8852" w14:textId="77777777" w:rsidR="000E1214" w:rsidRDefault="00A87198">
            <w:pPr>
              <w:jc w:val="center"/>
            </w:pPr>
            <w:r>
              <w:t>U+0000</w:t>
            </w:r>
          </w:p>
        </w:tc>
      </w:tr>
      <w:tr w:rsidR="000E1214" w14:paraId="3B56F0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242AC0" w14:textId="77777777" w:rsidR="000E1214" w:rsidRDefault="00A87198">
            <w:pPr>
              <w:jc w:val="center"/>
            </w:pPr>
            <w:r>
              <w:t>SOH</w:t>
            </w:r>
          </w:p>
        </w:tc>
        <w:tc>
          <w:tcPr>
            <w:tcW w:w="0" w:type="auto"/>
            <w:tcBorders>
              <w:top w:val="single" w:sz="4" w:space="0" w:color="auto"/>
              <w:left w:val="single" w:sz="4" w:space="0" w:color="auto"/>
              <w:bottom w:val="single" w:sz="4" w:space="0" w:color="auto"/>
              <w:right w:val="single" w:sz="4" w:space="0" w:color="auto"/>
            </w:tcBorders>
            <w:hideMark/>
          </w:tcPr>
          <w:p w14:paraId="0B88E4D1" w14:textId="77777777" w:rsidR="000E1214" w:rsidRDefault="00A87198">
            <w:pPr>
              <w:jc w:val="center"/>
            </w:pPr>
            <w:r>
              <w:t>start of heading</w:t>
            </w:r>
          </w:p>
        </w:tc>
        <w:tc>
          <w:tcPr>
            <w:tcW w:w="0" w:type="auto"/>
            <w:tcBorders>
              <w:top w:val="single" w:sz="4" w:space="0" w:color="auto"/>
              <w:left w:val="single" w:sz="4" w:space="0" w:color="auto"/>
              <w:bottom w:val="single" w:sz="4" w:space="0" w:color="auto"/>
              <w:right w:val="single" w:sz="4" w:space="0" w:color="auto"/>
            </w:tcBorders>
            <w:hideMark/>
          </w:tcPr>
          <w:p w14:paraId="1DBEC9F8" w14:textId="77777777" w:rsidR="000E1214" w:rsidRDefault="00A87198">
            <w:pPr>
              <w:jc w:val="center"/>
            </w:pPr>
            <w:r>
              <w:t>U+0001</w:t>
            </w:r>
          </w:p>
        </w:tc>
      </w:tr>
      <w:tr w:rsidR="000E1214" w14:paraId="376B06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5E1446" w14:textId="77777777" w:rsidR="000E1214" w:rsidRDefault="00A87198">
            <w:pPr>
              <w:jc w:val="center"/>
            </w:pPr>
            <w:r>
              <w:t>STX</w:t>
            </w:r>
          </w:p>
        </w:tc>
        <w:tc>
          <w:tcPr>
            <w:tcW w:w="0" w:type="auto"/>
            <w:tcBorders>
              <w:top w:val="single" w:sz="4" w:space="0" w:color="auto"/>
              <w:left w:val="single" w:sz="4" w:space="0" w:color="auto"/>
              <w:bottom w:val="single" w:sz="4" w:space="0" w:color="auto"/>
              <w:right w:val="single" w:sz="4" w:space="0" w:color="auto"/>
            </w:tcBorders>
            <w:hideMark/>
          </w:tcPr>
          <w:p w14:paraId="613C68D7" w14:textId="77777777" w:rsidR="000E1214" w:rsidRDefault="00A87198">
            <w:pPr>
              <w:jc w:val="center"/>
            </w:pPr>
            <w:r>
              <w:t xml:space="preserve">start of text </w:t>
            </w:r>
          </w:p>
        </w:tc>
        <w:tc>
          <w:tcPr>
            <w:tcW w:w="0" w:type="auto"/>
            <w:tcBorders>
              <w:top w:val="single" w:sz="4" w:space="0" w:color="auto"/>
              <w:left w:val="single" w:sz="4" w:space="0" w:color="auto"/>
              <w:bottom w:val="single" w:sz="4" w:space="0" w:color="auto"/>
              <w:right w:val="single" w:sz="4" w:space="0" w:color="auto"/>
            </w:tcBorders>
            <w:hideMark/>
          </w:tcPr>
          <w:p w14:paraId="658EEEC6" w14:textId="77777777" w:rsidR="000E1214" w:rsidRDefault="00A87198">
            <w:pPr>
              <w:jc w:val="center"/>
            </w:pPr>
            <w:r>
              <w:t>U+0002</w:t>
            </w:r>
          </w:p>
        </w:tc>
      </w:tr>
      <w:tr w:rsidR="000E1214" w14:paraId="7E321A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EA537D" w14:textId="77777777" w:rsidR="000E1214" w:rsidRDefault="00A87198">
            <w:pPr>
              <w:jc w:val="center"/>
            </w:pPr>
            <w:r>
              <w:t>ETX</w:t>
            </w:r>
          </w:p>
        </w:tc>
        <w:tc>
          <w:tcPr>
            <w:tcW w:w="0" w:type="auto"/>
            <w:tcBorders>
              <w:top w:val="single" w:sz="4" w:space="0" w:color="auto"/>
              <w:left w:val="single" w:sz="4" w:space="0" w:color="auto"/>
              <w:bottom w:val="single" w:sz="4" w:space="0" w:color="auto"/>
              <w:right w:val="single" w:sz="4" w:space="0" w:color="auto"/>
            </w:tcBorders>
            <w:hideMark/>
          </w:tcPr>
          <w:p w14:paraId="7B91A5B1" w14:textId="77777777" w:rsidR="000E1214" w:rsidRDefault="00A87198">
            <w:pPr>
              <w:jc w:val="center"/>
            </w:pPr>
            <w:r>
              <w:t xml:space="preserve">end of text </w:t>
            </w:r>
          </w:p>
        </w:tc>
        <w:tc>
          <w:tcPr>
            <w:tcW w:w="0" w:type="auto"/>
            <w:tcBorders>
              <w:top w:val="single" w:sz="4" w:space="0" w:color="auto"/>
              <w:left w:val="single" w:sz="4" w:space="0" w:color="auto"/>
              <w:bottom w:val="single" w:sz="4" w:space="0" w:color="auto"/>
              <w:right w:val="single" w:sz="4" w:space="0" w:color="auto"/>
            </w:tcBorders>
            <w:hideMark/>
          </w:tcPr>
          <w:p w14:paraId="1D8E7BDA" w14:textId="77777777" w:rsidR="000E1214" w:rsidRDefault="00A87198">
            <w:pPr>
              <w:jc w:val="center"/>
            </w:pPr>
            <w:r>
              <w:t>U+0003</w:t>
            </w:r>
          </w:p>
        </w:tc>
      </w:tr>
      <w:tr w:rsidR="000E1214" w14:paraId="427D53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207BB0" w14:textId="77777777" w:rsidR="000E1214" w:rsidRDefault="00A87198">
            <w:pPr>
              <w:jc w:val="center"/>
            </w:pPr>
            <w:r>
              <w:t>EOT</w:t>
            </w:r>
          </w:p>
        </w:tc>
        <w:tc>
          <w:tcPr>
            <w:tcW w:w="0" w:type="auto"/>
            <w:tcBorders>
              <w:top w:val="single" w:sz="4" w:space="0" w:color="auto"/>
              <w:left w:val="single" w:sz="4" w:space="0" w:color="auto"/>
              <w:bottom w:val="single" w:sz="4" w:space="0" w:color="auto"/>
              <w:right w:val="single" w:sz="4" w:space="0" w:color="auto"/>
            </w:tcBorders>
            <w:hideMark/>
          </w:tcPr>
          <w:p w14:paraId="7035EEC5" w14:textId="77777777" w:rsidR="000E1214" w:rsidRDefault="00A87198">
            <w:pPr>
              <w:jc w:val="center"/>
              <w:rPr>
                <w:sz w:val="18"/>
                <w:szCs w:val="18"/>
              </w:rPr>
            </w:pPr>
            <w:r>
              <w:t>end of transmission</w:t>
            </w:r>
          </w:p>
        </w:tc>
        <w:tc>
          <w:tcPr>
            <w:tcW w:w="0" w:type="auto"/>
            <w:tcBorders>
              <w:top w:val="single" w:sz="4" w:space="0" w:color="auto"/>
              <w:left w:val="single" w:sz="4" w:space="0" w:color="auto"/>
              <w:bottom w:val="single" w:sz="4" w:space="0" w:color="auto"/>
              <w:right w:val="single" w:sz="4" w:space="0" w:color="auto"/>
            </w:tcBorders>
            <w:hideMark/>
          </w:tcPr>
          <w:p w14:paraId="6015E19E" w14:textId="77777777" w:rsidR="000E1214" w:rsidRDefault="00A87198">
            <w:pPr>
              <w:jc w:val="center"/>
            </w:pPr>
            <w:r>
              <w:t>U+0004</w:t>
            </w:r>
          </w:p>
        </w:tc>
      </w:tr>
      <w:tr w:rsidR="000E1214" w14:paraId="75592E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FA0F73" w14:textId="77777777" w:rsidR="000E1214" w:rsidRDefault="00A87198">
            <w:pPr>
              <w:jc w:val="center"/>
            </w:pPr>
            <w:r>
              <w:t>ENQ</w:t>
            </w:r>
          </w:p>
        </w:tc>
        <w:tc>
          <w:tcPr>
            <w:tcW w:w="0" w:type="auto"/>
            <w:tcBorders>
              <w:top w:val="single" w:sz="4" w:space="0" w:color="auto"/>
              <w:left w:val="single" w:sz="4" w:space="0" w:color="auto"/>
              <w:bottom w:val="single" w:sz="4" w:space="0" w:color="auto"/>
              <w:right w:val="single" w:sz="4" w:space="0" w:color="auto"/>
            </w:tcBorders>
            <w:hideMark/>
          </w:tcPr>
          <w:p w14:paraId="002F8B78" w14:textId="77777777" w:rsidR="000E1214" w:rsidRDefault="00A87198">
            <w:pPr>
              <w:jc w:val="center"/>
              <w:rPr>
                <w:sz w:val="18"/>
                <w:szCs w:val="18"/>
              </w:rPr>
            </w:pPr>
            <w:r>
              <w:t>enquiry</w:t>
            </w:r>
          </w:p>
        </w:tc>
        <w:tc>
          <w:tcPr>
            <w:tcW w:w="0" w:type="auto"/>
            <w:tcBorders>
              <w:top w:val="single" w:sz="4" w:space="0" w:color="auto"/>
              <w:left w:val="single" w:sz="4" w:space="0" w:color="auto"/>
              <w:bottom w:val="single" w:sz="4" w:space="0" w:color="auto"/>
              <w:right w:val="single" w:sz="4" w:space="0" w:color="auto"/>
            </w:tcBorders>
            <w:hideMark/>
          </w:tcPr>
          <w:p w14:paraId="3B062228" w14:textId="77777777" w:rsidR="000E1214" w:rsidRDefault="00A87198">
            <w:pPr>
              <w:jc w:val="center"/>
            </w:pPr>
            <w:r>
              <w:t>U+0005</w:t>
            </w:r>
          </w:p>
        </w:tc>
      </w:tr>
      <w:tr w:rsidR="000E1214" w14:paraId="4C6E202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44CC6" w14:textId="77777777" w:rsidR="000E1214" w:rsidRDefault="00A87198">
            <w:pPr>
              <w:jc w:val="center"/>
            </w:pPr>
            <w:r>
              <w:t>ACK</w:t>
            </w:r>
          </w:p>
        </w:tc>
        <w:tc>
          <w:tcPr>
            <w:tcW w:w="0" w:type="auto"/>
            <w:tcBorders>
              <w:top w:val="single" w:sz="4" w:space="0" w:color="auto"/>
              <w:left w:val="single" w:sz="4" w:space="0" w:color="auto"/>
              <w:bottom w:val="single" w:sz="4" w:space="0" w:color="auto"/>
              <w:right w:val="single" w:sz="4" w:space="0" w:color="auto"/>
            </w:tcBorders>
            <w:hideMark/>
          </w:tcPr>
          <w:p w14:paraId="17E24909" w14:textId="77777777" w:rsidR="000E1214" w:rsidRDefault="00A87198">
            <w:pPr>
              <w:jc w:val="center"/>
              <w:rPr>
                <w:sz w:val="18"/>
                <w:szCs w:val="18"/>
              </w:rPr>
            </w:pPr>
            <w:r>
              <w:t>acknowledge</w:t>
            </w:r>
          </w:p>
        </w:tc>
        <w:tc>
          <w:tcPr>
            <w:tcW w:w="0" w:type="auto"/>
            <w:tcBorders>
              <w:top w:val="single" w:sz="4" w:space="0" w:color="auto"/>
              <w:left w:val="single" w:sz="4" w:space="0" w:color="auto"/>
              <w:bottom w:val="single" w:sz="4" w:space="0" w:color="auto"/>
              <w:right w:val="single" w:sz="4" w:space="0" w:color="auto"/>
            </w:tcBorders>
            <w:hideMark/>
          </w:tcPr>
          <w:p w14:paraId="5F18908B" w14:textId="77777777" w:rsidR="000E1214" w:rsidRDefault="00A87198">
            <w:pPr>
              <w:jc w:val="center"/>
            </w:pPr>
            <w:r>
              <w:t>U+0006</w:t>
            </w:r>
          </w:p>
        </w:tc>
      </w:tr>
      <w:tr w:rsidR="000E1214" w14:paraId="7A90F8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D36097" w14:textId="77777777" w:rsidR="000E1214" w:rsidRDefault="00A87198">
            <w:pPr>
              <w:jc w:val="center"/>
            </w:pPr>
            <w:r>
              <w:t>BEL</w:t>
            </w:r>
          </w:p>
        </w:tc>
        <w:tc>
          <w:tcPr>
            <w:tcW w:w="0" w:type="auto"/>
            <w:tcBorders>
              <w:top w:val="single" w:sz="4" w:space="0" w:color="auto"/>
              <w:left w:val="single" w:sz="4" w:space="0" w:color="auto"/>
              <w:bottom w:val="single" w:sz="4" w:space="0" w:color="auto"/>
              <w:right w:val="single" w:sz="4" w:space="0" w:color="auto"/>
            </w:tcBorders>
            <w:hideMark/>
          </w:tcPr>
          <w:p w14:paraId="432D4916" w14:textId="77777777" w:rsidR="000E1214" w:rsidRDefault="00A87198">
            <w:pPr>
              <w:jc w:val="center"/>
              <w:rPr>
                <w:sz w:val="18"/>
                <w:szCs w:val="18"/>
              </w:rPr>
            </w:pPr>
            <w:r>
              <w:t>bell</w:t>
            </w:r>
          </w:p>
        </w:tc>
        <w:tc>
          <w:tcPr>
            <w:tcW w:w="0" w:type="auto"/>
            <w:tcBorders>
              <w:top w:val="single" w:sz="4" w:space="0" w:color="auto"/>
              <w:left w:val="single" w:sz="4" w:space="0" w:color="auto"/>
              <w:bottom w:val="single" w:sz="4" w:space="0" w:color="auto"/>
              <w:right w:val="single" w:sz="4" w:space="0" w:color="auto"/>
            </w:tcBorders>
            <w:hideMark/>
          </w:tcPr>
          <w:p w14:paraId="3B59AEBA" w14:textId="77777777" w:rsidR="000E1214" w:rsidRDefault="00A87198">
            <w:pPr>
              <w:jc w:val="center"/>
            </w:pPr>
            <w:r>
              <w:t>U+0007</w:t>
            </w:r>
          </w:p>
        </w:tc>
      </w:tr>
      <w:tr w:rsidR="000E1214" w14:paraId="7DA589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93716E" w14:textId="77777777" w:rsidR="000E1214" w:rsidRDefault="00A87198">
            <w:pPr>
              <w:jc w:val="center"/>
            </w:pPr>
            <w:r>
              <w:t>BS</w:t>
            </w:r>
          </w:p>
        </w:tc>
        <w:tc>
          <w:tcPr>
            <w:tcW w:w="0" w:type="auto"/>
            <w:tcBorders>
              <w:top w:val="single" w:sz="4" w:space="0" w:color="auto"/>
              <w:left w:val="single" w:sz="4" w:space="0" w:color="auto"/>
              <w:bottom w:val="single" w:sz="4" w:space="0" w:color="auto"/>
              <w:right w:val="single" w:sz="4" w:space="0" w:color="auto"/>
            </w:tcBorders>
            <w:hideMark/>
          </w:tcPr>
          <w:p w14:paraId="01734462" w14:textId="77777777" w:rsidR="000E1214" w:rsidRDefault="00A87198">
            <w:pPr>
              <w:jc w:val="center"/>
            </w:pPr>
            <w:r>
              <w:t>backspace</w:t>
            </w:r>
          </w:p>
        </w:tc>
        <w:tc>
          <w:tcPr>
            <w:tcW w:w="0" w:type="auto"/>
            <w:tcBorders>
              <w:top w:val="single" w:sz="4" w:space="0" w:color="auto"/>
              <w:left w:val="single" w:sz="4" w:space="0" w:color="auto"/>
              <w:bottom w:val="single" w:sz="4" w:space="0" w:color="auto"/>
              <w:right w:val="single" w:sz="4" w:space="0" w:color="auto"/>
            </w:tcBorders>
            <w:hideMark/>
          </w:tcPr>
          <w:p w14:paraId="3E1318A7" w14:textId="77777777" w:rsidR="000E1214" w:rsidRDefault="00A87198">
            <w:pPr>
              <w:jc w:val="center"/>
            </w:pPr>
            <w:r>
              <w:t>U+0008</w:t>
            </w:r>
          </w:p>
        </w:tc>
      </w:tr>
      <w:tr w:rsidR="000E1214" w14:paraId="74D8D8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8E2ABE" w14:textId="77777777" w:rsidR="000E1214" w:rsidRDefault="00A87198">
            <w:pPr>
              <w:jc w:val="center"/>
            </w:pPr>
            <w:r>
              <w:t>HT</w:t>
            </w:r>
          </w:p>
        </w:tc>
        <w:tc>
          <w:tcPr>
            <w:tcW w:w="0" w:type="auto"/>
            <w:tcBorders>
              <w:top w:val="single" w:sz="4" w:space="0" w:color="auto"/>
              <w:left w:val="single" w:sz="4" w:space="0" w:color="auto"/>
              <w:bottom w:val="single" w:sz="4" w:space="0" w:color="auto"/>
              <w:right w:val="single" w:sz="4" w:space="0" w:color="auto"/>
            </w:tcBorders>
            <w:hideMark/>
          </w:tcPr>
          <w:p w14:paraId="330AAF8A" w14:textId="77777777" w:rsidR="000E1214" w:rsidRDefault="00A87198">
            <w:pPr>
              <w:jc w:val="center"/>
            </w:pPr>
            <w:r>
              <w:t>horizontal tab</w:t>
            </w:r>
          </w:p>
        </w:tc>
        <w:tc>
          <w:tcPr>
            <w:tcW w:w="0" w:type="auto"/>
            <w:tcBorders>
              <w:top w:val="single" w:sz="4" w:space="0" w:color="auto"/>
              <w:left w:val="single" w:sz="4" w:space="0" w:color="auto"/>
              <w:bottom w:val="single" w:sz="4" w:space="0" w:color="auto"/>
              <w:right w:val="single" w:sz="4" w:space="0" w:color="auto"/>
            </w:tcBorders>
            <w:hideMark/>
          </w:tcPr>
          <w:p w14:paraId="3BFD05EB" w14:textId="77777777" w:rsidR="000E1214" w:rsidRDefault="00A87198">
            <w:pPr>
              <w:jc w:val="center"/>
            </w:pPr>
            <w:r>
              <w:t>U+0009</w:t>
            </w:r>
          </w:p>
        </w:tc>
      </w:tr>
      <w:tr w:rsidR="000E1214" w14:paraId="5C7B58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5541A" w14:textId="77777777" w:rsidR="000E1214" w:rsidRDefault="00A87198">
            <w:pPr>
              <w:jc w:val="center"/>
            </w:pPr>
            <w:r>
              <w:t>LF</w:t>
            </w:r>
          </w:p>
        </w:tc>
        <w:tc>
          <w:tcPr>
            <w:tcW w:w="0" w:type="auto"/>
            <w:tcBorders>
              <w:top w:val="single" w:sz="4" w:space="0" w:color="auto"/>
              <w:left w:val="single" w:sz="4" w:space="0" w:color="auto"/>
              <w:bottom w:val="single" w:sz="4" w:space="0" w:color="auto"/>
              <w:right w:val="single" w:sz="4" w:space="0" w:color="auto"/>
            </w:tcBorders>
            <w:hideMark/>
          </w:tcPr>
          <w:p w14:paraId="07A8417D" w14:textId="77777777" w:rsidR="000E1214" w:rsidRDefault="00A87198">
            <w:pPr>
              <w:jc w:val="center"/>
            </w:pPr>
            <w:r>
              <w:t>line feed</w:t>
            </w:r>
          </w:p>
        </w:tc>
        <w:tc>
          <w:tcPr>
            <w:tcW w:w="0" w:type="auto"/>
            <w:tcBorders>
              <w:top w:val="single" w:sz="4" w:space="0" w:color="auto"/>
              <w:left w:val="single" w:sz="4" w:space="0" w:color="auto"/>
              <w:bottom w:val="single" w:sz="4" w:space="0" w:color="auto"/>
              <w:right w:val="single" w:sz="4" w:space="0" w:color="auto"/>
            </w:tcBorders>
            <w:hideMark/>
          </w:tcPr>
          <w:p w14:paraId="5CE51C4B" w14:textId="77777777" w:rsidR="000E1214" w:rsidRDefault="00A87198">
            <w:pPr>
              <w:jc w:val="center"/>
            </w:pPr>
            <w:r>
              <w:t>U+000A</w:t>
            </w:r>
          </w:p>
        </w:tc>
      </w:tr>
      <w:tr w:rsidR="000E1214" w14:paraId="38E7FD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0B0F2A" w14:textId="77777777" w:rsidR="000E1214" w:rsidRDefault="00A87198">
            <w:pPr>
              <w:jc w:val="center"/>
            </w:pPr>
            <w:r>
              <w:t>VT</w:t>
            </w:r>
          </w:p>
        </w:tc>
        <w:tc>
          <w:tcPr>
            <w:tcW w:w="0" w:type="auto"/>
            <w:tcBorders>
              <w:top w:val="single" w:sz="4" w:space="0" w:color="auto"/>
              <w:left w:val="single" w:sz="4" w:space="0" w:color="auto"/>
              <w:bottom w:val="single" w:sz="4" w:space="0" w:color="auto"/>
              <w:right w:val="single" w:sz="4" w:space="0" w:color="auto"/>
            </w:tcBorders>
            <w:hideMark/>
          </w:tcPr>
          <w:p w14:paraId="5A516B70" w14:textId="77777777" w:rsidR="000E1214" w:rsidRDefault="00A87198">
            <w:pPr>
              <w:jc w:val="center"/>
            </w:pPr>
            <w:r>
              <w:t>vertical tab</w:t>
            </w:r>
          </w:p>
        </w:tc>
        <w:tc>
          <w:tcPr>
            <w:tcW w:w="0" w:type="auto"/>
            <w:tcBorders>
              <w:top w:val="single" w:sz="4" w:space="0" w:color="auto"/>
              <w:left w:val="single" w:sz="4" w:space="0" w:color="auto"/>
              <w:bottom w:val="single" w:sz="4" w:space="0" w:color="auto"/>
              <w:right w:val="single" w:sz="4" w:space="0" w:color="auto"/>
            </w:tcBorders>
            <w:hideMark/>
          </w:tcPr>
          <w:p w14:paraId="009395D7" w14:textId="77777777" w:rsidR="000E1214" w:rsidRDefault="00A87198">
            <w:pPr>
              <w:jc w:val="center"/>
            </w:pPr>
            <w:r>
              <w:t>U+000B</w:t>
            </w:r>
          </w:p>
        </w:tc>
      </w:tr>
      <w:tr w:rsidR="000E1214" w14:paraId="090466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FB7B8A" w14:textId="77777777" w:rsidR="000E1214" w:rsidRDefault="00A87198">
            <w:pPr>
              <w:jc w:val="center"/>
            </w:pPr>
            <w:r>
              <w:t>FF</w:t>
            </w:r>
          </w:p>
        </w:tc>
        <w:tc>
          <w:tcPr>
            <w:tcW w:w="0" w:type="auto"/>
            <w:tcBorders>
              <w:top w:val="single" w:sz="4" w:space="0" w:color="auto"/>
              <w:left w:val="single" w:sz="4" w:space="0" w:color="auto"/>
              <w:bottom w:val="single" w:sz="4" w:space="0" w:color="auto"/>
              <w:right w:val="single" w:sz="4" w:space="0" w:color="auto"/>
            </w:tcBorders>
            <w:hideMark/>
          </w:tcPr>
          <w:p w14:paraId="68BF2A15" w14:textId="77777777" w:rsidR="000E1214" w:rsidRDefault="00A87198">
            <w:pPr>
              <w:jc w:val="center"/>
            </w:pPr>
            <w:r>
              <w:t>form feed</w:t>
            </w:r>
          </w:p>
        </w:tc>
        <w:tc>
          <w:tcPr>
            <w:tcW w:w="0" w:type="auto"/>
            <w:tcBorders>
              <w:top w:val="single" w:sz="4" w:space="0" w:color="auto"/>
              <w:left w:val="single" w:sz="4" w:space="0" w:color="auto"/>
              <w:bottom w:val="single" w:sz="4" w:space="0" w:color="auto"/>
              <w:right w:val="single" w:sz="4" w:space="0" w:color="auto"/>
            </w:tcBorders>
            <w:hideMark/>
          </w:tcPr>
          <w:p w14:paraId="08BE5660" w14:textId="77777777" w:rsidR="000E1214" w:rsidRDefault="00A87198">
            <w:pPr>
              <w:jc w:val="center"/>
            </w:pPr>
            <w:r>
              <w:t>U+000C</w:t>
            </w:r>
          </w:p>
        </w:tc>
      </w:tr>
      <w:tr w:rsidR="000E1214" w14:paraId="0C959C0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D0F397" w14:textId="77777777" w:rsidR="000E1214" w:rsidRDefault="00A87198">
            <w:pPr>
              <w:jc w:val="center"/>
            </w:pPr>
            <w:r>
              <w:t>CR</w:t>
            </w:r>
          </w:p>
        </w:tc>
        <w:tc>
          <w:tcPr>
            <w:tcW w:w="0" w:type="auto"/>
            <w:tcBorders>
              <w:top w:val="single" w:sz="4" w:space="0" w:color="auto"/>
              <w:left w:val="single" w:sz="4" w:space="0" w:color="auto"/>
              <w:bottom w:val="single" w:sz="4" w:space="0" w:color="auto"/>
              <w:right w:val="single" w:sz="4" w:space="0" w:color="auto"/>
            </w:tcBorders>
            <w:hideMark/>
          </w:tcPr>
          <w:p w14:paraId="531DAB84" w14:textId="77777777" w:rsidR="000E1214" w:rsidRDefault="00A87198">
            <w:pPr>
              <w:jc w:val="center"/>
            </w:pPr>
            <w:r>
              <w:t>carriage return</w:t>
            </w:r>
          </w:p>
        </w:tc>
        <w:tc>
          <w:tcPr>
            <w:tcW w:w="0" w:type="auto"/>
            <w:tcBorders>
              <w:top w:val="single" w:sz="4" w:space="0" w:color="auto"/>
              <w:left w:val="single" w:sz="4" w:space="0" w:color="auto"/>
              <w:bottom w:val="single" w:sz="4" w:space="0" w:color="auto"/>
              <w:right w:val="single" w:sz="4" w:space="0" w:color="auto"/>
            </w:tcBorders>
            <w:hideMark/>
          </w:tcPr>
          <w:p w14:paraId="3449C19E" w14:textId="77777777" w:rsidR="000E1214" w:rsidRDefault="00A87198">
            <w:pPr>
              <w:jc w:val="center"/>
            </w:pPr>
            <w:r>
              <w:t>U+000D</w:t>
            </w:r>
          </w:p>
        </w:tc>
      </w:tr>
      <w:tr w:rsidR="000E1214" w14:paraId="209764E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8E580E" w14:textId="77777777" w:rsidR="000E1214" w:rsidRDefault="00A87198">
            <w:pPr>
              <w:jc w:val="center"/>
            </w:pPr>
            <w:r>
              <w:t>SO</w:t>
            </w:r>
          </w:p>
        </w:tc>
        <w:tc>
          <w:tcPr>
            <w:tcW w:w="0" w:type="auto"/>
            <w:tcBorders>
              <w:top w:val="single" w:sz="4" w:space="0" w:color="auto"/>
              <w:left w:val="single" w:sz="4" w:space="0" w:color="auto"/>
              <w:bottom w:val="single" w:sz="4" w:space="0" w:color="auto"/>
              <w:right w:val="single" w:sz="4" w:space="0" w:color="auto"/>
            </w:tcBorders>
            <w:hideMark/>
          </w:tcPr>
          <w:p w14:paraId="09D509CD" w14:textId="77777777" w:rsidR="000E1214" w:rsidRDefault="00A87198">
            <w:pPr>
              <w:jc w:val="center"/>
            </w:pPr>
            <w:r>
              <w:t>shift out</w:t>
            </w:r>
          </w:p>
        </w:tc>
        <w:tc>
          <w:tcPr>
            <w:tcW w:w="0" w:type="auto"/>
            <w:tcBorders>
              <w:top w:val="single" w:sz="4" w:space="0" w:color="auto"/>
              <w:left w:val="single" w:sz="4" w:space="0" w:color="auto"/>
              <w:bottom w:val="single" w:sz="4" w:space="0" w:color="auto"/>
              <w:right w:val="single" w:sz="4" w:space="0" w:color="auto"/>
            </w:tcBorders>
            <w:hideMark/>
          </w:tcPr>
          <w:p w14:paraId="4CE5A27D" w14:textId="77777777" w:rsidR="000E1214" w:rsidRDefault="00A87198">
            <w:pPr>
              <w:jc w:val="center"/>
            </w:pPr>
            <w:r>
              <w:t>U+000E</w:t>
            </w:r>
          </w:p>
        </w:tc>
      </w:tr>
      <w:tr w:rsidR="000E1214" w14:paraId="1F07A8E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B070DC4" w14:textId="77777777" w:rsidR="000E1214" w:rsidRDefault="00A87198">
            <w:pPr>
              <w:jc w:val="center"/>
            </w:pPr>
            <w:r>
              <w:t>SI</w:t>
            </w:r>
          </w:p>
        </w:tc>
        <w:tc>
          <w:tcPr>
            <w:tcW w:w="0" w:type="auto"/>
            <w:tcBorders>
              <w:top w:val="single" w:sz="4" w:space="0" w:color="auto"/>
              <w:left w:val="single" w:sz="4" w:space="0" w:color="auto"/>
              <w:bottom w:val="single" w:sz="4" w:space="0" w:color="auto"/>
              <w:right w:val="single" w:sz="4" w:space="0" w:color="auto"/>
            </w:tcBorders>
            <w:hideMark/>
          </w:tcPr>
          <w:p w14:paraId="08A81137" w14:textId="77777777" w:rsidR="000E1214" w:rsidRDefault="00A87198">
            <w:pPr>
              <w:jc w:val="center"/>
            </w:pPr>
            <w:r>
              <w:t>shift in</w:t>
            </w:r>
          </w:p>
        </w:tc>
        <w:tc>
          <w:tcPr>
            <w:tcW w:w="0" w:type="auto"/>
            <w:tcBorders>
              <w:top w:val="single" w:sz="4" w:space="0" w:color="auto"/>
              <w:left w:val="single" w:sz="4" w:space="0" w:color="auto"/>
              <w:bottom w:val="single" w:sz="4" w:space="0" w:color="auto"/>
              <w:right w:val="single" w:sz="4" w:space="0" w:color="auto"/>
            </w:tcBorders>
            <w:hideMark/>
          </w:tcPr>
          <w:p w14:paraId="32A92BF2" w14:textId="77777777" w:rsidR="000E1214" w:rsidRDefault="00A87198">
            <w:pPr>
              <w:jc w:val="center"/>
            </w:pPr>
            <w:r>
              <w:t>U+000F</w:t>
            </w:r>
          </w:p>
        </w:tc>
      </w:tr>
      <w:tr w:rsidR="000E1214" w14:paraId="46B81E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E74C0F" w14:textId="77777777" w:rsidR="000E1214" w:rsidRDefault="00A87198">
            <w:pPr>
              <w:jc w:val="center"/>
            </w:pPr>
            <w:r>
              <w:t>DLE</w:t>
            </w:r>
          </w:p>
        </w:tc>
        <w:tc>
          <w:tcPr>
            <w:tcW w:w="0" w:type="auto"/>
            <w:tcBorders>
              <w:top w:val="single" w:sz="4" w:space="0" w:color="auto"/>
              <w:left w:val="single" w:sz="4" w:space="0" w:color="auto"/>
              <w:bottom w:val="single" w:sz="4" w:space="0" w:color="auto"/>
              <w:right w:val="single" w:sz="4" w:space="0" w:color="auto"/>
            </w:tcBorders>
            <w:hideMark/>
          </w:tcPr>
          <w:p w14:paraId="5B5DA062" w14:textId="77777777" w:rsidR="000E1214" w:rsidRDefault="00A87198">
            <w:pPr>
              <w:jc w:val="center"/>
            </w:pPr>
            <w:r>
              <w:t>data link escape</w:t>
            </w:r>
          </w:p>
        </w:tc>
        <w:tc>
          <w:tcPr>
            <w:tcW w:w="0" w:type="auto"/>
            <w:tcBorders>
              <w:top w:val="single" w:sz="4" w:space="0" w:color="auto"/>
              <w:left w:val="single" w:sz="4" w:space="0" w:color="auto"/>
              <w:bottom w:val="single" w:sz="4" w:space="0" w:color="auto"/>
              <w:right w:val="single" w:sz="4" w:space="0" w:color="auto"/>
            </w:tcBorders>
            <w:hideMark/>
          </w:tcPr>
          <w:p w14:paraId="31DEADA3" w14:textId="77777777" w:rsidR="000E1214" w:rsidRDefault="00A87198">
            <w:pPr>
              <w:jc w:val="center"/>
            </w:pPr>
            <w:r>
              <w:t>U+0010</w:t>
            </w:r>
          </w:p>
        </w:tc>
      </w:tr>
      <w:tr w:rsidR="000E1214" w14:paraId="3F1A71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762D7A" w14:textId="77777777" w:rsidR="000E1214" w:rsidRDefault="00A87198">
            <w:pPr>
              <w:jc w:val="center"/>
            </w:pPr>
            <w:r>
              <w:t>DC1</w:t>
            </w:r>
          </w:p>
        </w:tc>
        <w:tc>
          <w:tcPr>
            <w:tcW w:w="0" w:type="auto"/>
            <w:tcBorders>
              <w:top w:val="single" w:sz="4" w:space="0" w:color="auto"/>
              <w:left w:val="single" w:sz="4" w:space="0" w:color="auto"/>
              <w:bottom w:val="single" w:sz="4" w:space="0" w:color="auto"/>
              <w:right w:val="single" w:sz="4" w:space="0" w:color="auto"/>
            </w:tcBorders>
            <w:hideMark/>
          </w:tcPr>
          <w:p w14:paraId="70BB5E29" w14:textId="77777777" w:rsidR="000E1214" w:rsidRDefault="00A87198">
            <w:pPr>
              <w:jc w:val="center"/>
            </w:pPr>
            <w:r>
              <w:t>device control 1</w:t>
            </w:r>
          </w:p>
        </w:tc>
        <w:tc>
          <w:tcPr>
            <w:tcW w:w="0" w:type="auto"/>
            <w:tcBorders>
              <w:top w:val="single" w:sz="4" w:space="0" w:color="auto"/>
              <w:left w:val="single" w:sz="4" w:space="0" w:color="auto"/>
              <w:bottom w:val="single" w:sz="4" w:space="0" w:color="auto"/>
              <w:right w:val="single" w:sz="4" w:space="0" w:color="auto"/>
            </w:tcBorders>
            <w:hideMark/>
          </w:tcPr>
          <w:p w14:paraId="5F18379D" w14:textId="77777777" w:rsidR="000E1214" w:rsidRDefault="00A87198">
            <w:pPr>
              <w:jc w:val="center"/>
            </w:pPr>
            <w:r>
              <w:t>U+0011</w:t>
            </w:r>
          </w:p>
        </w:tc>
      </w:tr>
      <w:tr w:rsidR="000E1214" w14:paraId="20C59AB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7F4CCC" w14:textId="77777777" w:rsidR="000E1214" w:rsidRDefault="00A87198">
            <w:pPr>
              <w:jc w:val="center"/>
            </w:pPr>
            <w:r>
              <w:t>DC2</w:t>
            </w:r>
          </w:p>
        </w:tc>
        <w:tc>
          <w:tcPr>
            <w:tcW w:w="0" w:type="auto"/>
            <w:tcBorders>
              <w:top w:val="single" w:sz="4" w:space="0" w:color="auto"/>
              <w:left w:val="single" w:sz="4" w:space="0" w:color="auto"/>
              <w:bottom w:val="single" w:sz="4" w:space="0" w:color="auto"/>
              <w:right w:val="single" w:sz="4" w:space="0" w:color="auto"/>
            </w:tcBorders>
            <w:hideMark/>
          </w:tcPr>
          <w:p w14:paraId="52B23042" w14:textId="77777777" w:rsidR="000E1214" w:rsidRDefault="00A87198">
            <w:pPr>
              <w:jc w:val="center"/>
            </w:pPr>
            <w:r>
              <w:t>device control 2</w:t>
            </w:r>
          </w:p>
        </w:tc>
        <w:tc>
          <w:tcPr>
            <w:tcW w:w="0" w:type="auto"/>
            <w:tcBorders>
              <w:top w:val="single" w:sz="4" w:space="0" w:color="auto"/>
              <w:left w:val="single" w:sz="4" w:space="0" w:color="auto"/>
              <w:bottom w:val="single" w:sz="4" w:space="0" w:color="auto"/>
              <w:right w:val="single" w:sz="4" w:space="0" w:color="auto"/>
            </w:tcBorders>
            <w:hideMark/>
          </w:tcPr>
          <w:p w14:paraId="18F24173" w14:textId="77777777" w:rsidR="000E1214" w:rsidRDefault="00A87198">
            <w:pPr>
              <w:jc w:val="center"/>
            </w:pPr>
            <w:r>
              <w:t>U+0012</w:t>
            </w:r>
          </w:p>
        </w:tc>
      </w:tr>
      <w:tr w:rsidR="000E1214" w14:paraId="1CEC550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CD3253" w14:textId="77777777" w:rsidR="000E1214" w:rsidRDefault="00A87198">
            <w:pPr>
              <w:jc w:val="center"/>
            </w:pPr>
            <w:r>
              <w:t>DC3</w:t>
            </w:r>
          </w:p>
        </w:tc>
        <w:tc>
          <w:tcPr>
            <w:tcW w:w="0" w:type="auto"/>
            <w:tcBorders>
              <w:top w:val="single" w:sz="4" w:space="0" w:color="auto"/>
              <w:left w:val="single" w:sz="4" w:space="0" w:color="auto"/>
              <w:bottom w:val="single" w:sz="4" w:space="0" w:color="auto"/>
              <w:right w:val="single" w:sz="4" w:space="0" w:color="auto"/>
            </w:tcBorders>
            <w:hideMark/>
          </w:tcPr>
          <w:p w14:paraId="76107DCE" w14:textId="77777777" w:rsidR="000E1214" w:rsidRDefault="00A87198">
            <w:pPr>
              <w:jc w:val="center"/>
            </w:pPr>
            <w:r>
              <w:t>device control 3</w:t>
            </w:r>
          </w:p>
        </w:tc>
        <w:tc>
          <w:tcPr>
            <w:tcW w:w="0" w:type="auto"/>
            <w:tcBorders>
              <w:top w:val="single" w:sz="4" w:space="0" w:color="auto"/>
              <w:left w:val="single" w:sz="4" w:space="0" w:color="auto"/>
              <w:bottom w:val="single" w:sz="4" w:space="0" w:color="auto"/>
              <w:right w:val="single" w:sz="4" w:space="0" w:color="auto"/>
            </w:tcBorders>
            <w:hideMark/>
          </w:tcPr>
          <w:p w14:paraId="71B73800" w14:textId="77777777" w:rsidR="000E1214" w:rsidRDefault="00A87198">
            <w:pPr>
              <w:jc w:val="center"/>
            </w:pPr>
            <w:r>
              <w:t>U+0013</w:t>
            </w:r>
          </w:p>
        </w:tc>
      </w:tr>
      <w:tr w:rsidR="000E1214" w14:paraId="422E37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7DA12" w14:textId="77777777" w:rsidR="000E1214" w:rsidRDefault="00A87198">
            <w:pPr>
              <w:jc w:val="center"/>
            </w:pPr>
            <w:r>
              <w:t>DC4</w:t>
            </w:r>
          </w:p>
        </w:tc>
        <w:tc>
          <w:tcPr>
            <w:tcW w:w="0" w:type="auto"/>
            <w:tcBorders>
              <w:top w:val="single" w:sz="4" w:space="0" w:color="auto"/>
              <w:left w:val="single" w:sz="4" w:space="0" w:color="auto"/>
              <w:bottom w:val="single" w:sz="4" w:space="0" w:color="auto"/>
              <w:right w:val="single" w:sz="4" w:space="0" w:color="auto"/>
            </w:tcBorders>
            <w:hideMark/>
          </w:tcPr>
          <w:p w14:paraId="43C5B22A" w14:textId="77777777" w:rsidR="000E1214" w:rsidRDefault="00A87198">
            <w:pPr>
              <w:jc w:val="center"/>
            </w:pPr>
            <w:r>
              <w:t>device control 4</w:t>
            </w:r>
          </w:p>
        </w:tc>
        <w:tc>
          <w:tcPr>
            <w:tcW w:w="0" w:type="auto"/>
            <w:tcBorders>
              <w:top w:val="single" w:sz="4" w:space="0" w:color="auto"/>
              <w:left w:val="single" w:sz="4" w:space="0" w:color="auto"/>
              <w:bottom w:val="single" w:sz="4" w:space="0" w:color="auto"/>
              <w:right w:val="single" w:sz="4" w:space="0" w:color="auto"/>
            </w:tcBorders>
            <w:hideMark/>
          </w:tcPr>
          <w:p w14:paraId="1250D5FE" w14:textId="77777777" w:rsidR="000E1214" w:rsidRDefault="00A87198">
            <w:pPr>
              <w:jc w:val="center"/>
            </w:pPr>
            <w:r>
              <w:t>U+0014</w:t>
            </w:r>
          </w:p>
        </w:tc>
      </w:tr>
      <w:tr w:rsidR="000E1214" w14:paraId="4B002D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1AA73" w14:textId="77777777" w:rsidR="000E1214" w:rsidRDefault="00A87198">
            <w:pPr>
              <w:jc w:val="center"/>
            </w:pPr>
            <w:r>
              <w:t>NAK</w:t>
            </w:r>
          </w:p>
        </w:tc>
        <w:tc>
          <w:tcPr>
            <w:tcW w:w="0" w:type="auto"/>
            <w:tcBorders>
              <w:top w:val="single" w:sz="4" w:space="0" w:color="auto"/>
              <w:left w:val="single" w:sz="4" w:space="0" w:color="auto"/>
              <w:bottom w:val="single" w:sz="4" w:space="0" w:color="auto"/>
              <w:right w:val="single" w:sz="4" w:space="0" w:color="auto"/>
            </w:tcBorders>
            <w:hideMark/>
          </w:tcPr>
          <w:p w14:paraId="6094A1BE" w14:textId="77777777" w:rsidR="000E1214" w:rsidRDefault="00A87198">
            <w:pPr>
              <w:jc w:val="center"/>
            </w:pPr>
            <w:r>
              <w:t>negative acknowledge</w:t>
            </w:r>
          </w:p>
        </w:tc>
        <w:tc>
          <w:tcPr>
            <w:tcW w:w="0" w:type="auto"/>
            <w:tcBorders>
              <w:top w:val="single" w:sz="4" w:space="0" w:color="auto"/>
              <w:left w:val="single" w:sz="4" w:space="0" w:color="auto"/>
              <w:bottom w:val="single" w:sz="4" w:space="0" w:color="auto"/>
              <w:right w:val="single" w:sz="4" w:space="0" w:color="auto"/>
            </w:tcBorders>
            <w:hideMark/>
          </w:tcPr>
          <w:p w14:paraId="410DD70F" w14:textId="77777777" w:rsidR="000E1214" w:rsidRDefault="00A87198">
            <w:pPr>
              <w:jc w:val="center"/>
            </w:pPr>
            <w:r>
              <w:t>U+0015</w:t>
            </w:r>
          </w:p>
        </w:tc>
      </w:tr>
      <w:tr w:rsidR="000E1214" w14:paraId="3A3D0DE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E01831" w14:textId="77777777" w:rsidR="000E1214" w:rsidRDefault="00A87198">
            <w:pPr>
              <w:jc w:val="center"/>
            </w:pPr>
            <w:r>
              <w:t>SYN</w:t>
            </w:r>
          </w:p>
        </w:tc>
        <w:tc>
          <w:tcPr>
            <w:tcW w:w="0" w:type="auto"/>
            <w:tcBorders>
              <w:top w:val="single" w:sz="4" w:space="0" w:color="auto"/>
              <w:left w:val="single" w:sz="4" w:space="0" w:color="auto"/>
              <w:bottom w:val="single" w:sz="4" w:space="0" w:color="auto"/>
              <w:right w:val="single" w:sz="4" w:space="0" w:color="auto"/>
            </w:tcBorders>
            <w:hideMark/>
          </w:tcPr>
          <w:p w14:paraId="100D02D2" w14:textId="77777777" w:rsidR="000E1214" w:rsidRDefault="00A87198">
            <w:pPr>
              <w:jc w:val="center"/>
            </w:pPr>
            <w:r>
              <w:t>synchronous idle</w:t>
            </w:r>
          </w:p>
        </w:tc>
        <w:tc>
          <w:tcPr>
            <w:tcW w:w="0" w:type="auto"/>
            <w:tcBorders>
              <w:top w:val="single" w:sz="4" w:space="0" w:color="auto"/>
              <w:left w:val="single" w:sz="4" w:space="0" w:color="auto"/>
              <w:bottom w:val="single" w:sz="4" w:space="0" w:color="auto"/>
              <w:right w:val="single" w:sz="4" w:space="0" w:color="auto"/>
            </w:tcBorders>
            <w:hideMark/>
          </w:tcPr>
          <w:p w14:paraId="5E31DECC" w14:textId="77777777" w:rsidR="000E1214" w:rsidRDefault="00A87198">
            <w:pPr>
              <w:jc w:val="center"/>
            </w:pPr>
            <w:r>
              <w:t>U+0016</w:t>
            </w:r>
          </w:p>
        </w:tc>
      </w:tr>
      <w:tr w:rsidR="000E1214" w14:paraId="585B4D2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B2FEF" w14:textId="77777777" w:rsidR="000E1214" w:rsidRDefault="00A87198">
            <w:pPr>
              <w:jc w:val="center"/>
            </w:pPr>
            <w:r>
              <w:t>ETB</w:t>
            </w:r>
          </w:p>
        </w:tc>
        <w:tc>
          <w:tcPr>
            <w:tcW w:w="0" w:type="auto"/>
            <w:tcBorders>
              <w:top w:val="single" w:sz="4" w:space="0" w:color="auto"/>
              <w:left w:val="single" w:sz="4" w:space="0" w:color="auto"/>
              <w:bottom w:val="single" w:sz="4" w:space="0" w:color="auto"/>
              <w:right w:val="single" w:sz="4" w:space="0" w:color="auto"/>
            </w:tcBorders>
            <w:hideMark/>
          </w:tcPr>
          <w:p w14:paraId="067AB593" w14:textId="77777777" w:rsidR="000E1214" w:rsidRDefault="00A87198">
            <w:pPr>
              <w:jc w:val="center"/>
            </w:pPr>
            <w:r>
              <w:t xml:space="preserve">end of transmission block </w:t>
            </w:r>
          </w:p>
        </w:tc>
        <w:tc>
          <w:tcPr>
            <w:tcW w:w="0" w:type="auto"/>
            <w:tcBorders>
              <w:top w:val="single" w:sz="4" w:space="0" w:color="auto"/>
              <w:left w:val="single" w:sz="4" w:space="0" w:color="auto"/>
              <w:bottom w:val="single" w:sz="4" w:space="0" w:color="auto"/>
              <w:right w:val="single" w:sz="4" w:space="0" w:color="auto"/>
            </w:tcBorders>
            <w:hideMark/>
          </w:tcPr>
          <w:p w14:paraId="2C948266" w14:textId="77777777" w:rsidR="000E1214" w:rsidRDefault="00A87198">
            <w:pPr>
              <w:jc w:val="center"/>
            </w:pPr>
            <w:r>
              <w:t>U+0017</w:t>
            </w:r>
          </w:p>
        </w:tc>
      </w:tr>
      <w:tr w:rsidR="000E1214" w14:paraId="1C7A9D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ABEA06" w14:textId="77777777" w:rsidR="000E1214" w:rsidRDefault="00A87198">
            <w:pPr>
              <w:jc w:val="center"/>
            </w:pPr>
            <w:r>
              <w:t>CAN</w:t>
            </w:r>
          </w:p>
        </w:tc>
        <w:tc>
          <w:tcPr>
            <w:tcW w:w="0" w:type="auto"/>
            <w:tcBorders>
              <w:top w:val="single" w:sz="4" w:space="0" w:color="auto"/>
              <w:left w:val="single" w:sz="4" w:space="0" w:color="auto"/>
              <w:bottom w:val="single" w:sz="4" w:space="0" w:color="auto"/>
              <w:right w:val="single" w:sz="4" w:space="0" w:color="auto"/>
            </w:tcBorders>
            <w:hideMark/>
          </w:tcPr>
          <w:p w14:paraId="7B3DB0A2" w14:textId="77777777" w:rsidR="000E1214" w:rsidRDefault="00A87198">
            <w:pPr>
              <w:jc w:val="center"/>
            </w:pPr>
            <w:r>
              <w:t>cancel</w:t>
            </w:r>
          </w:p>
        </w:tc>
        <w:tc>
          <w:tcPr>
            <w:tcW w:w="0" w:type="auto"/>
            <w:tcBorders>
              <w:top w:val="single" w:sz="4" w:space="0" w:color="auto"/>
              <w:left w:val="single" w:sz="4" w:space="0" w:color="auto"/>
              <w:bottom w:val="single" w:sz="4" w:space="0" w:color="auto"/>
              <w:right w:val="single" w:sz="4" w:space="0" w:color="auto"/>
            </w:tcBorders>
            <w:hideMark/>
          </w:tcPr>
          <w:p w14:paraId="08AE297F" w14:textId="77777777" w:rsidR="000E1214" w:rsidRDefault="00A87198">
            <w:pPr>
              <w:jc w:val="center"/>
            </w:pPr>
            <w:r>
              <w:t>U+0018</w:t>
            </w:r>
          </w:p>
        </w:tc>
      </w:tr>
      <w:tr w:rsidR="000E1214" w14:paraId="2D8B95A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F1FE66" w14:textId="77777777" w:rsidR="000E1214" w:rsidRDefault="00A87198">
            <w:pPr>
              <w:jc w:val="center"/>
            </w:pPr>
            <w:r>
              <w:t>EM</w:t>
            </w:r>
          </w:p>
        </w:tc>
        <w:tc>
          <w:tcPr>
            <w:tcW w:w="0" w:type="auto"/>
            <w:tcBorders>
              <w:top w:val="single" w:sz="4" w:space="0" w:color="auto"/>
              <w:left w:val="single" w:sz="4" w:space="0" w:color="auto"/>
              <w:bottom w:val="single" w:sz="4" w:space="0" w:color="auto"/>
              <w:right w:val="single" w:sz="4" w:space="0" w:color="auto"/>
            </w:tcBorders>
            <w:hideMark/>
          </w:tcPr>
          <w:p w14:paraId="2CB95DF5" w14:textId="77777777" w:rsidR="000E1214" w:rsidRDefault="00A87198">
            <w:pPr>
              <w:jc w:val="center"/>
            </w:pPr>
            <w:r>
              <w:t>end of medium</w:t>
            </w:r>
          </w:p>
        </w:tc>
        <w:tc>
          <w:tcPr>
            <w:tcW w:w="0" w:type="auto"/>
            <w:tcBorders>
              <w:top w:val="single" w:sz="4" w:space="0" w:color="auto"/>
              <w:left w:val="single" w:sz="4" w:space="0" w:color="auto"/>
              <w:bottom w:val="single" w:sz="4" w:space="0" w:color="auto"/>
              <w:right w:val="single" w:sz="4" w:space="0" w:color="auto"/>
            </w:tcBorders>
            <w:hideMark/>
          </w:tcPr>
          <w:p w14:paraId="5E563DBE" w14:textId="77777777" w:rsidR="000E1214" w:rsidRDefault="00A87198">
            <w:pPr>
              <w:jc w:val="center"/>
            </w:pPr>
            <w:r>
              <w:t>U+0019</w:t>
            </w:r>
          </w:p>
        </w:tc>
      </w:tr>
      <w:tr w:rsidR="000E1214" w14:paraId="784BC00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EF87278" w14:textId="77777777" w:rsidR="000E1214" w:rsidRDefault="00A87198">
            <w:pPr>
              <w:jc w:val="center"/>
            </w:pPr>
            <w:r>
              <w:t>SUB</w:t>
            </w:r>
          </w:p>
        </w:tc>
        <w:tc>
          <w:tcPr>
            <w:tcW w:w="0" w:type="auto"/>
            <w:tcBorders>
              <w:top w:val="single" w:sz="4" w:space="0" w:color="auto"/>
              <w:left w:val="single" w:sz="4" w:space="0" w:color="auto"/>
              <w:bottom w:val="single" w:sz="4" w:space="0" w:color="auto"/>
              <w:right w:val="single" w:sz="4" w:space="0" w:color="auto"/>
            </w:tcBorders>
            <w:hideMark/>
          </w:tcPr>
          <w:p w14:paraId="7C4C40C7" w14:textId="77777777" w:rsidR="000E1214" w:rsidRDefault="00A87198">
            <w:pPr>
              <w:jc w:val="center"/>
            </w:pPr>
            <w:r>
              <w:t>substitute</w:t>
            </w:r>
          </w:p>
        </w:tc>
        <w:tc>
          <w:tcPr>
            <w:tcW w:w="0" w:type="auto"/>
            <w:tcBorders>
              <w:top w:val="single" w:sz="4" w:space="0" w:color="auto"/>
              <w:left w:val="single" w:sz="4" w:space="0" w:color="auto"/>
              <w:bottom w:val="single" w:sz="4" w:space="0" w:color="auto"/>
              <w:right w:val="single" w:sz="4" w:space="0" w:color="auto"/>
            </w:tcBorders>
            <w:hideMark/>
          </w:tcPr>
          <w:p w14:paraId="145E14AC" w14:textId="77777777" w:rsidR="000E1214" w:rsidRDefault="00A87198">
            <w:pPr>
              <w:jc w:val="center"/>
            </w:pPr>
            <w:r>
              <w:t>U+001A</w:t>
            </w:r>
          </w:p>
        </w:tc>
      </w:tr>
      <w:tr w:rsidR="000E1214" w14:paraId="2F7CC0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13D46C" w14:textId="77777777" w:rsidR="000E1214" w:rsidRDefault="00A87198">
            <w:pPr>
              <w:jc w:val="center"/>
            </w:pPr>
            <w:r>
              <w:t>ESC</w:t>
            </w:r>
          </w:p>
        </w:tc>
        <w:tc>
          <w:tcPr>
            <w:tcW w:w="0" w:type="auto"/>
            <w:tcBorders>
              <w:top w:val="single" w:sz="4" w:space="0" w:color="auto"/>
              <w:left w:val="single" w:sz="4" w:space="0" w:color="auto"/>
              <w:bottom w:val="single" w:sz="4" w:space="0" w:color="auto"/>
              <w:right w:val="single" w:sz="4" w:space="0" w:color="auto"/>
            </w:tcBorders>
            <w:hideMark/>
          </w:tcPr>
          <w:p w14:paraId="4CC8E61C" w14:textId="77777777" w:rsidR="000E1214" w:rsidRDefault="00A87198">
            <w:pPr>
              <w:jc w:val="center"/>
            </w:pPr>
            <w:r>
              <w:t>escape</w:t>
            </w:r>
          </w:p>
        </w:tc>
        <w:tc>
          <w:tcPr>
            <w:tcW w:w="0" w:type="auto"/>
            <w:tcBorders>
              <w:top w:val="single" w:sz="4" w:space="0" w:color="auto"/>
              <w:left w:val="single" w:sz="4" w:space="0" w:color="auto"/>
              <w:bottom w:val="single" w:sz="4" w:space="0" w:color="auto"/>
              <w:right w:val="single" w:sz="4" w:space="0" w:color="auto"/>
            </w:tcBorders>
            <w:hideMark/>
          </w:tcPr>
          <w:p w14:paraId="5230A6D3" w14:textId="77777777" w:rsidR="000E1214" w:rsidRDefault="00A87198">
            <w:pPr>
              <w:jc w:val="center"/>
            </w:pPr>
            <w:r>
              <w:t>U+001B</w:t>
            </w:r>
          </w:p>
        </w:tc>
      </w:tr>
      <w:tr w:rsidR="000E1214" w14:paraId="72CD6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F76B88" w14:textId="77777777" w:rsidR="000E1214" w:rsidRDefault="00A87198">
            <w:pPr>
              <w:jc w:val="center"/>
            </w:pPr>
            <w:r>
              <w:t>FS</w:t>
            </w:r>
          </w:p>
        </w:tc>
        <w:tc>
          <w:tcPr>
            <w:tcW w:w="0" w:type="auto"/>
            <w:tcBorders>
              <w:top w:val="single" w:sz="4" w:space="0" w:color="auto"/>
              <w:left w:val="single" w:sz="4" w:space="0" w:color="auto"/>
              <w:bottom w:val="single" w:sz="4" w:space="0" w:color="auto"/>
              <w:right w:val="single" w:sz="4" w:space="0" w:color="auto"/>
            </w:tcBorders>
            <w:hideMark/>
          </w:tcPr>
          <w:p w14:paraId="31E52855" w14:textId="77777777" w:rsidR="000E1214" w:rsidRDefault="00A87198">
            <w:pPr>
              <w:jc w:val="center"/>
            </w:pPr>
            <w:r>
              <w:t>file separator</w:t>
            </w:r>
          </w:p>
        </w:tc>
        <w:tc>
          <w:tcPr>
            <w:tcW w:w="0" w:type="auto"/>
            <w:tcBorders>
              <w:top w:val="single" w:sz="4" w:space="0" w:color="auto"/>
              <w:left w:val="single" w:sz="4" w:space="0" w:color="auto"/>
              <w:bottom w:val="single" w:sz="4" w:space="0" w:color="auto"/>
              <w:right w:val="single" w:sz="4" w:space="0" w:color="auto"/>
            </w:tcBorders>
            <w:hideMark/>
          </w:tcPr>
          <w:p w14:paraId="3F491C3F" w14:textId="77777777" w:rsidR="000E1214" w:rsidRDefault="00A87198">
            <w:pPr>
              <w:jc w:val="center"/>
            </w:pPr>
            <w:r>
              <w:t>U+001C</w:t>
            </w:r>
          </w:p>
        </w:tc>
      </w:tr>
      <w:tr w:rsidR="000E1214" w14:paraId="6A7DE56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FDCF3" w14:textId="77777777" w:rsidR="000E1214" w:rsidRDefault="00A87198">
            <w:pPr>
              <w:jc w:val="center"/>
            </w:pPr>
            <w:r>
              <w:t>GS</w:t>
            </w:r>
          </w:p>
        </w:tc>
        <w:tc>
          <w:tcPr>
            <w:tcW w:w="0" w:type="auto"/>
            <w:tcBorders>
              <w:top w:val="single" w:sz="4" w:space="0" w:color="auto"/>
              <w:left w:val="single" w:sz="4" w:space="0" w:color="auto"/>
              <w:bottom w:val="single" w:sz="4" w:space="0" w:color="auto"/>
              <w:right w:val="single" w:sz="4" w:space="0" w:color="auto"/>
            </w:tcBorders>
            <w:hideMark/>
          </w:tcPr>
          <w:p w14:paraId="376C3E81" w14:textId="77777777" w:rsidR="000E1214" w:rsidRDefault="00A87198">
            <w:pPr>
              <w:jc w:val="center"/>
            </w:pPr>
            <w:r>
              <w:t>group separator</w:t>
            </w:r>
          </w:p>
        </w:tc>
        <w:tc>
          <w:tcPr>
            <w:tcW w:w="0" w:type="auto"/>
            <w:tcBorders>
              <w:top w:val="single" w:sz="4" w:space="0" w:color="auto"/>
              <w:left w:val="single" w:sz="4" w:space="0" w:color="auto"/>
              <w:bottom w:val="single" w:sz="4" w:space="0" w:color="auto"/>
              <w:right w:val="single" w:sz="4" w:space="0" w:color="auto"/>
            </w:tcBorders>
            <w:hideMark/>
          </w:tcPr>
          <w:p w14:paraId="4EA6A7BD" w14:textId="77777777" w:rsidR="000E1214" w:rsidRDefault="00A87198">
            <w:pPr>
              <w:jc w:val="center"/>
            </w:pPr>
            <w:r>
              <w:t>U+001D</w:t>
            </w:r>
          </w:p>
        </w:tc>
      </w:tr>
      <w:tr w:rsidR="000E1214" w14:paraId="33A518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D7C31D" w14:textId="77777777" w:rsidR="000E1214" w:rsidRDefault="00A87198">
            <w:pPr>
              <w:jc w:val="center"/>
            </w:pPr>
            <w:r>
              <w:t>RS</w:t>
            </w:r>
          </w:p>
        </w:tc>
        <w:tc>
          <w:tcPr>
            <w:tcW w:w="0" w:type="auto"/>
            <w:tcBorders>
              <w:top w:val="single" w:sz="4" w:space="0" w:color="auto"/>
              <w:left w:val="single" w:sz="4" w:space="0" w:color="auto"/>
              <w:bottom w:val="single" w:sz="4" w:space="0" w:color="auto"/>
              <w:right w:val="single" w:sz="4" w:space="0" w:color="auto"/>
            </w:tcBorders>
            <w:hideMark/>
          </w:tcPr>
          <w:p w14:paraId="4265300A" w14:textId="77777777" w:rsidR="000E1214" w:rsidRDefault="00A87198">
            <w:pPr>
              <w:jc w:val="center"/>
            </w:pPr>
            <w:r>
              <w:t>record separator</w:t>
            </w:r>
          </w:p>
        </w:tc>
        <w:tc>
          <w:tcPr>
            <w:tcW w:w="0" w:type="auto"/>
            <w:tcBorders>
              <w:top w:val="single" w:sz="4" w:space="0" w:color="auto"/>
              <w:left w:val="single" w:sz="4" w:space="0" w:color="auto"/>
              <w:bottom w:val="single" w:sz="4" w:space="0" w:color="auto"/>
              <w:right w:val="single" w:sz="4" w:space="0" w:color="auto"/>
            </w:tcBorders>
            <w:hideMark/>
          </w:tcPr>
          <w:p w14:paraId="3EF0B6E4" w14:textId="77777777" w:rsidR="000E1214" w:rsidRDefault="00A87198">
            <w:pPr>
              <w:jc w:val="center"/>
            </w:pPr>
            <w:r>
              <w:t>U+001E</w:t>
            </w:r>
          </w:p>
        </w:tc>
      </w:tr>
      <w:tr w:rsidR="000E1214" w14:paraId="7C688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B17CFE" w14:textId="77777777" w:rsidR="000E1214" w:rsidRDefault="00A87198">
            <w:pPr>
              <w:jc w:val="center"/>
            </w:pPr>
            <w:r>
              <w:t>US</w:t>
            </w:r>
          </w:p>
        </w:tc>
        <w:tc>
          <w:tcPr>
            <w:tcW w:w="0" w:type="auto"/>
            <w:tcBorders>
              <w:top w:val="single" w:sz="4" w:space="0" w:color="auto"/>
              <w:left w:val="single" w:sz="4" w:space="0" w:color="auto"/>
              <w:bottom w:val="single" w:sz="4" w:space="0" w:color="auto"/>
              <w:right w:val="single" w:sz="4" w:space="0" w:color="auto"/>
            </w:tcBorders>
            <w:hideMark/>
          </w:tcPr>
          <w:p w14:paraId="371500AE" w14:textId="77777777" w:rsidR="000E1214" w:rsidRDefault="00A87198">
            <w:pPr>
              <w:jc w:val="center"/>
            </w:pPr>
            <w:r>
              <w:t>unit separator</w:t>
            </w:r>
          </w:p>
        </w:tc>
        <w:tc>
          <w:tcPr>
            <w:tcW w:w="0" w:type="auto"/>
            <w:tcBorders>
              <w:top w:val="single" w:sz="4" w:space="0" w:color="auto"/>
              <w:left w:val="single" w:sz="4" w:space="0" w:color="auto"/>
              <w:bottom w:val="single" w:sz="4" w:space="0" w:color="auto"/>
              <w:right w:val="single" w:sz="4" w:space="0" w:color="auto"/>
            </w:tcBorders>
            <w:hideMark/>
          </w:tcPr>
          <w:p w14:paraId="3BC7D5F9" w14:textId="77777777" w:rsidR="000E1214" w:rsidRDefault="00A87198">
            <w:pPr>
              <w:jc w:val="center"/>
            </w:pPr>
            <w:r>
              <w:t>U+001F</w:t>
            </w:r>
          </w:p>
        </w:tc>
      </w:tr>
      <w:tr w:rsidR="000E1214" w14:paraId="469BE0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CBDEC2" w14:textId="77777777" w:rsidR="000E1214" w:rsidRDefault="00A87198">
            <w:pPr>
              <w:jc w:val="center"/>
            </w:pPr>
            <w:r>
              <w:t>SP</w:t>
            </w:r>
          </w:p>
        </w:tc>
        <w:tc>
          <w:tcPr>
            <w:tcW w:w="0" w:type="auto"/>
            <w:tcBorders>
              <w:top w:val="single" w:sz="4" w:space="0" w:color="auto"/>
              <w:left w:val="single" w:sz="4" w:space="0" w:color="auto"/>
              <w:bottom w:val="single" w:sz="4" w:space="0" w:color="auto"/>
              <w:right w:val="single" w:sz="4" w:space="0" w:color="auto"/>
            </w:tcBorders>
            <w:hideMark/>
          </w:tcPr>
          <w:p w14:paraId="382D867A" w14:textId="77777777" w:rsidR="000E1214" w:rsidRDefault="00A87198">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14:paraId="458CD388" w14:textId="77777777" w:rsidR="000E1214" w:rsidRDefault="00A87198">
            <w:pPr>
              <w:jc w:val="center"/>
            </w:pPr>
            <w:r>
              <w:t>U+0020</w:t>
            </w:r>
          </w:p>
        </w:tc>
      </w:tr>
      <w:tr w:rsidR="000E1214" w14:paraId="486E89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09DF25" w14:textId="77777777" w:rsidR="000E1214" w:rsidRDefault="00A87198">
            <w:pPr>
              <w:jc w:val="center"/>
            </w:pPr>
            <w:r>
              <w:t>DEL</w:t>
            </w:r>
          </w:p>
        </w:tc>
        <w:tc>
          <w:tcPr>
            <w:tcW w:w="0" w:type="auto"/>
            <w:tcBorders>
              <w:top w:val="single" w:sz="4" w:space="0" w:color="auto"/>
              <w:left w:val="single" w:sz="4" w:space="0" w:color="auto"/>
              <w:bottom w:val="single" w:sz="4" w:space="0" w:color="auto"/>
              <w:right w:val="single" w:sz="4" w:space="0" w:color="auto"/>
            </w:tcBorders>
            <w:hideMark/>
          </w:tcPr>
          <w:p w14:paraId="46C26D86" w14:textId="77777777" w:rsidR="000E1214" w:rsidRDefault="00A87198">
            <w:pPr>
              <w:jc w:val="center"/>
            </w:pPr>
            <w:r>
              <w:t>delete</w:t>
            </w:r>
          </w:p>
        </w:tc>
        <w:tc>
          <w:tcPr>
            <w:tcW w:w="0" w:type="auto"/>
            <w:tcBorders>
              <w:top w:val="single" w:sz="4" w:space="0" w:color="auto"/>
              <w:left w:val="single" w:sz="4" w:space="0" w:color="auto"/>
              <w:bottom w:val="single" w:sz="4" w:space="0" w:color="auto"/>
              <w:right w:val="single" w:sz="4" w:space="0" w:color="auto"/>
            </w:tcBorders>
            <w:hideMark/>
          </w:tcPr>
          <w:p w14:paraId="2BF09AC7" w14:textId="77777777" w:rsidR="000E1214" w:rsidRDefault="00A87198">
            <w:pPr>
              <w:jc w:val="center"/>
            </w:pPr>
            <w:r>
              <w:t>U+007F</w:t>
            </w:r>
          </w:p>
        </w:tc>
      </w:tr>
      <w:tr w:rsidR="000E1214" w14:paraId="3E9E42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A77333" w14:textId="77777777" w:rsidR="000E1214" w:rsidRDefault="00A87198">
            <w:pPr>
              <w:jc w:val="center"/>
            </w:pPr>
            <w:r>
              <w:t>NBSP</w:t>
            </w:r>
          </w:p>
        </w:tc>
        <w:tc>
          <w:tcPr>
            <w:tcW w:w="0" w:type="auto"/>
            <w:tcBorders>
              <w:top w:val="single" w:sz="4" w:space="0" w:color="auto"/>
              <w:left w:val="single" w:sz="4" w:space="0" w:color="auto"/>
              <w:bottom w:val="single" w:sz="4" w:space="0" w:color="auto"/>
              <w:right w:val="single" w:sz="4" w:space="0" w:color="auto"/>
            </w:tcBorders>
            <w:hideMark/>
          </w:tcPr>
          <w:p w14:paraId="59FB4D4F" w14:textId="77777777" w:rsidR="000E1214" w:rsidRDefault="00A87198">
            <w:pPr>
              <w:jc w:val="center"/>
            </w:pPr>
            <w:r>
              <w:t>no break space</w:t>
            </w:r>
          </w:p>
        </w:tc>
        <w:tc>
          <w:tcPr>
            <w:tcW w:w="0" w:type="auto"/>
            <w:tcBorders>
              <w:top w:val="single" w:sz="4" w:space="0" w:color="auto"/>
              <w:left w:val="single" w:sz="4" w:space="0" w:color="auto"/>
              <w:bottom w:val="single" w:sz="4" w:space="0" w:color="auto"/>
              <w:right w:val="single" w:sz="4" w:space="0" w:color="auto"/>
            </w:tcBorders>
            <w:hideMark/>
          </w:tcPr>
          <w:p w14:paraId="18D1AB1D" w14:textId="77777777" w:rsidR="000E1214" w:rsidRDefault="00A87198">
            <w:pPr>
              <w:jc w:val="center"/>
            </w:pPr>
            <w:r>
              <w:t>U+00A0</w:t>
            </w:r>
          </w:p>
        </w:tc>
      </w:tr>
      <w:tr w:rsidR="000E1214" w14:paraId="0626BE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5A3BEE" w14:textId="77777777" w:rsidR="000E1214" w:rsidRDefault="00A87198">
            <w:pPr>
              <w:jc w:val="center"/>
            </w:pPr>
            <w:r>
              <w:t xml:space="preserve"> NEL</w:t>
            </w:r>
          </w:p>
        </w:tc>
        <w:tc>
          <w:tcPr>
            <w:tcW w:w="0" w:type="auto"/>
            <w:tcBorders>
              <w:top w:val="single" w:sz="4" w:space="0" w:color="auto"/>
              <w:left w:val="single" w:sz="4" w:space="0" w:color="auto"/>
              <w:bottom w:val="single" w:sz="4" w:space="0" w:color="auto"/>
              <w:right w:val="single" w:sz="4" w:space="0" w:color="auto"/>
            </w:tcBorders>
            <w:hideMark/>
          </w:tcPr>
          <w:p w14:paraId="18B9EF8E" w14:textId="77777777" w:rsidR="000E1214" w:rsidRDefault="00A87198">
            <w:pPr>
              <w:jc w:val="center"/>
            </w:pPr>
            <w:r>
              <w:t>Next line</w:t>
            </w:r>
          </w:p>
        </w:tc>
        <w:tc>
          <w:tcPr>
            <w:tcW w:w="0" w:type="auto"/>
            <w:tcBorders>
              <w:top w:val="single" w:sz="4" w:space="0" w:color="auto"/>
              <w:left w:val="single" w:sz="4" w:space="0" w:color="auto"/>
              <w:bottom w:val="single" w:sz="4" w:space="0" w:color="auto"/>
              <w:right w:val="single" w:sz="4" w:space="0" w:color="auto"/>
            </w:tcBorders>
            <w:hideMark/>
          </w:tcPr>
          <w:p w14:paraId="3027E91D" w14:textId="77777777" w:rsidR="000E1214" w:rsidRDefault="00A87198">
            <w:pPr>
              <w:jc w:val="center"/>
            </w:pPr>
            <w:r>
              <w:t xml:space="preserve">U+0085 </w:t>
            </w:r>
          </w:p>
        </w:tc>
      </w:tr>
      <w:tr w:rsidR="000E1214" w14:paraId="649DD30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7279F8" w14:textId="77777777" w:rsidR="000E1214" w:rsidRDefault="00A87198">
            <w:pPr>
              <w:jc w:val="center"/>
            </w:pPr>
            <w:r>
              <w:t xml:space="preserve"> LS</w:t>
            </w:r>
          </w:p>
        </w:tc>
        <w:tc>
          <w:tcPr>
            <w:tcW w:w="0" w:type="auto"/>
            <w:tcBorders>
              <w:top w:val="single" w:sz="4" w:space="0" w:color="auto"/>
              <w:left w:val="single" w:sz="4" w:space="0" w:color="auto"/>
              <w:bottom w:val="single" w:sz="4" w:space="0" w:color="auto"/>
              <w:right w:val="single" w:sz="4" w:space="0" w:color="auto"/>
            </w:tcBorders>
            <w:hideMark/>
          </w:tcPr>
          <w:p w14:paraId="1DBDDB1D" w14:textId="77777777" w:rsidR="000E1214" w:rsidRDefault="00A87198">
            <w:pPr>
              <w:jc w:val="center"/>
            </w:pPr>
            <w:r>
              <w:t>Line separator</w:t>
            </w:r>
          </w:p>
        </w:tc>
        <w:tc>
          <w:tcPr>
            <w:tcW w:w="0" w:type="auto"/>
            <w:tcBorders>
              <w:top w:val="single" w:sz="4" w:space="0" w:color="auto"/>
              <w:left w:val="single" w:sz="4" w:space="0" w:color="auto"/>
              <w:bottom w:val="single" w:sz="4" w:space="0" w:color="auto"/>
              <w:right w:val="single" w:sz="4" w:space="0" w:color="auto"/>
            </w:tcBorders>
            <w:hideMark/>
          </w:tcPr>
          <w:p w14:paraId="178BADF8" w14:textId="77777777" w:rsidR="000E1214" w:rsidRDefault="00A87198">
            <w:pPr>
              <w:jc w:val="center"/>
            </w:pPr>
            <w:r>
              <w:t xml:space="preserve">U+2028  </w:t>
            </w:r>
          </w:p>
        </w:tc>
      </w:tr>
    </w:tbl>
    <w:p w14:paraId="15B61F92" w14:textId="1A100CFE" w:rsidR="000E1214" w:rsidRDefault="00A87198">
      <w:pPr>
        <w:pStyle w:val="Caption"/>
      </w:pPr>
      <w:bookmarkStart w:id="1290" w:name="_Ref384972713"/>
      <w:r>
        <w:t xml:space="preserve">Table </w:t>
      </w:r>
      <w:fldSimple w:instr=" SEQ Table \* ARABIC ">
        <w:r w:rsidR="008A37A6">
          <w:rPr>
            <w:noProof/>
          </w:rPr>
          <w:t>4</w:t>
        </w:r>
      </w:fldSimple>
      <w:r>
        <w:rPr>
          <w:noProof/>
        </w:rPr>
        <w:t xml:space="preserve"> DFDL Entities</w:t>
      </w:r>
      <w:bookmarkEnd w:id="1290"/>
    </w:p>
    <w:p w14:paraId="06E5DDF6" w14:textId="77777777" w:rsidR="000E1214" w:rsidRDefault="00A87198">
      <w:pPr>
        <w:pStyle w:val="Heading4"/>
        <w:rPr>
          <w:rFonts w:eastAsia="Times New Roman"/>
        </w:rPr>
      </w:pPr>
      <w:bookmarkStart w:id="1291" w:name="_Ref37865472"/>
      <w:bookmarkStart w:id="1292" w:name="_Toc199516246"/>
      <w:bookmarkStart w:id="1293" w:name="_Toc194983924"/>
      <w:bookmarkStart w:id="1294" w:name="_Toc243112764"/>
      <w:r>
        <w:rPr>
          <w:rFonts w:eastAsia="Times New Roman"/>
        </w:rPr>
        <w:t>DFDL Character Class Entities in DFDL String Literals</w:t>
      </w:r>
      <w:bookmarkEnd w:id="1291"/>
    </w:p>
    <w:p w14:paraId="3B80E981" w14:textId="77777777" w:rsidR="000E1214" w:rsidRDefault="00A87198">
      <w:r>
        <w:t>The following DFDL character classes are provided to specify one or more characters from a set of related characters.</w:t>
      </w:r>
    </w:p>
    <w:tbl>
      <w:tblPr>
        <w:tblStyle w:val="Table"/>
        <w:tblW w:w="5000" w:type="pct"/>
        <w:tblInd w:w="0" w:type="dxa"/>
        <w:tblLook w:val="04A0" w:firstRow="1" w:lastRow="0" w:firstColumn="1" w:lastColumn="0" w:noHBand="0" w:noVBand="1"/>
      </w:tblPr>
      <w:tblGrid>
        <w:gridCol w:w="1205"/>
        <w:gridCol w:w="5107"/>
        <w:gridCol w:w="2318"/>
      </w:tblGrid>
      <w:tr w:rsidR="000E1214" w14:paraId="5C7BE4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B8ACA1C" w14:textId="77777777" w:rsidR="000E1214" w:rsidRDefault="00A87198">
            <w:r>
              <w:t>Mnemonic</w:t>
            </w:r>
          </w:p>
        </w:tc>
        <w:tc>
          <w:tcPr>
            <w:tcW w:w="0" w:type="auto"/>
            <w:hideMark/>
          </w:tcPr>
          <w:p w14:paraId="7678829D" w14:textId="77777777" w:rsidR="000E1214" w:rsidRDefault="00A87198">
            <w:r>
              <w:t>Meaning</w:t>
            </w:r>
          </w:p>
        </w:tc>
        <w:tc>
          <w:tcPr>
            <w:tcW w:w="0" w:type="auto"/>
            <w:hideMark/>
          </w:tcPr>
          <w:p w14:paraId="0837B733" w14:textId="77777777" w:rsidR="000E1214" w:rsidRDefault="00A87198">
            <w:r>
              <w:t>Unicode Character Code(s)</w:t>
            </w:r>
          </w:p>
        </w:tc>
      </w:tr>
      <w:tr w:rsidR="000E1214" w14:paraId="0C70C0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EFC14B" w14:textId="77777777" w:rsidR="000E1214" w:rsidRDefault="00A87198">
            <w:pPr>
              <w:jc w:val="center"/>
            </w:pPr>
            <w:r>
              <w:t>NL</w:t>
            </w:r>
          </w:p>
        </w:tc>
        <w:tc>
          <w:tcPr>
            <w:tcW w:w="0" w:type="auto"/>
            <w:tcBorders>
              <w:top w:val="single" w:sz="4" w:space="0" w:color="auto"/>
              <w:left w:val="single" w:sz="4" w:space="0" w:color="auto"/>
              <w:bottom w:val="single" w:sz="4" w:space="0" w:color="auto"/>
              <w:right w:val="single" w:sz="4" w:space="0" w:color="auto"/>
            </w:tcBorders>
            <w:hideMark/>
          </w:tcPr>
          <w:p w14:paraId="63D71882" w14:textId="77777777" w:rsidR="000E1214" w:rsidRDefault="00A87198">
            <w:r>
              <w:t>Newline</w:t>
            </w:r>
          </w:p>
          <w:p w14:paraId="4DD43141" w14:textId="77777777" w:rsidR="000E1214" w:rsidRDefault="00A87198">
            <w:r>
              <w:t xml:space="preserve">On parse any one of the single characters CR, LF, NEL or LS or the character combination CRLF. </w:t>
            </w:r>
          </w:p>
          <w:p w14:paraId="60727862" w14:textId="77777777" w:rsidR="000E1214" w:rsidRDefault="00A87198">
            <w:r>
              <w:t>On unparse the value of the dfdl:outputNewLine property is output, which must specify one of the single characters %CR;, %LF;,  %NEL;, or %LS; or the character combination %CR;%LF;.</w:t>
            </w:r>
          </w:p>
        </w:tc>
        <w:tc>
          <w:tcPr>
            <w:tcW w:w="0" w:type="auto"/>
            <w:tcBorders>
              <w:top w:val="single" w:sz="4" w:space="0" w:color="auto"/>
              <w:left w:val="single" w:sz="4" w:space="0" w:color="auto"/>
              <w:bottom w:val="single" w:sz="4" w:space="0" w:color="auto"/>
              <w:right w:val="single" w:sz="4" w:space="0" w:color="auto"/>
            </w:tcBorders>
            <w:hideMark/>
          </w:tcPr>
          <w:p w14:paraId="2281256A" w14:textId="77777777" w:rsidR="000E1214" w:rsidRDefault="00A87198">
            <w:r>
              <w:t>U+000A LF</w:t>
            </w:r>
          </w:p>
          <w:p w14:paraId="4F8516DE" w14:textId="77777777" w:rsidR="000E1214" w:rsidRDefault="00A87198">
            <w:r>
              <w:t>U+000D CR</w:t>
            </w:r>
          </w:p>
          <w:p w14:paraId="3FCB27CD" w14:textId="77777777" w:rsidR="000E1214" w:rsidRDefault="00A87198">
            <w:r>
              <w:t>U+000D U+000A CRLF</w:t>
            </w:r>
          </w:p>
          <w:p w14:paraId="6FC2C58D" w14:textId="77777777" w:rsidR="000E1214" w:rsidRDefault="00A87198">
            <w:r>
              <w:t>U+0085 NEL</w:t>
            </w:r>
          </w:p>
          <w:p w14:paraId="1E21A983" w14:textId="77777777" w:rsidR="000E1214" w:rsidRDefault="00A87198">
            <w:r>
              <w:t>U+2028  LS</w:t>
            </w:r>
          </w:p>
        </w:tc>
      </w:tr>
      <w:tr w:rsidR="000E1214" w14:paraId="14A029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C9BE477"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63989799" w14:textId="77777777" w:rsidR="000E1214" w:rsidRDefault="00A87198">
            <w:r>
              <w:t>Single whitespace</w:t>
            </w:r>
          </w:p>
          <w:p w14:paraId="6FFCB7C6" w14:textId="77777777" w:rsidR="000E1214" w:rsidRDefault="00A87198">
            <w:r>
              <w:t>On parse any whitespace character</w:t>
            </w:r>
          </w:p>
          <w:p w14:paraId="4D23160C"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5611B295" w14:textId="77777777" w:rsidR="000E1214" w:rsidRDefault="00A87198">
            <w:r>
              <w:t xml:space="preserve">U+0009-U+000D (Control characters) </w:t>
            </w:r>
          </w:p>
          <w:p w14:paraId="7FFCF15D" w14:textId="77777777" w:rsidR="000E1214" w:rsidRDefault="00A87198">
            <w:r>
              <w:t xml:space="preserve">U+0020 SPACE </w:t>
            </w:r>
          </w:p>
          <w:p w14:paraId="25C48AED" w14:textId="77777777" w:rsidR="000E1214" w:rsidRDefault="00A87198">
            <w:r>
              <w:t xml:space="preserve">U+0085 NEL </w:t>
            </w:r>
          </w:p>
          <w:p w14:paraId="00126F9B" w14:textId="77777777" w:rsidR="000E1214" w:rsidRDefault="00A87198">
            <w:r>
              <w:t xml:space="preserve">U+00A0 NBSP </w:t>
            </w:r>
          </w:p>
          <w:p w14:paraId="5E50480D" w14:textId="77777777" w:rsidR="000E1214" w:rsidRDefault="00A87198">
            <w:r>
              <w:t xml:space="preserve">U+1680 OGHAM SPACE MARK </w:t>
            </w:r>
          </w:p>
          <w:p w14:paraId="48E90426" w14:textId="77777777" w:rsidR="000E1214" w:rsidRDefault="00A87198">
            <w:r>
              <w:t xml:space="preserve">U+180E MONGOLIAN VOWEL SEPARATOR </w:t>
            </w:r>
          </w:p>
          <w:p w14:paraId="2E50FCB9" w14:textId="77777777" w:rsidR="000E1214" w:rsidRDefault="00A87198">
            <w:r>
              <w:t xml:space="preserve">U+2000-U+200A (different sorts of spaces) </w:t>
            </w:r>
          </w:p>
          <w:p w14:paraId="73FC13A7" w14:textId="77777777" w:rsidR="000E1214" w:rsidRDefault="00A87198">
            <w:r>
              <w:t xml:space="preserve">U+2028 LSP </w:t>
            </w:r>
          </w:p>
          <w:p w14:paraId="288AF4B1" w14:textId="77777777" w:rsidR="000E1214" w:rsidRDefault="00A87198">
            <w:r>
              <w:t xml:space="preserve">U+2029 PSP </w:t>
            </w:r>
          </w:p>
          <w:p w14:paraId="75D9EA10" w14:textId="77777777" w:rsidR="000E1214" w:rsidRDefault="00A87198">
            <w:r>
              <w:t xml:space="preserve">U+202F NARROW NBSP </w:t>
            </w:r>
          </w:p>
          <w:p w14:paraId="43F557C1" w14:textId="77777777" w:rsidR="000E1214" w:rsidRDefault="00A87198">
            <w:r>
              <w:t xml:space="preserve">U+205F MEDIUM MATHEMATICAL SPACE </w:t>
            </w:r>
          </w:p>
          <w:p w14:paraId="36346F57" w14:textId="77777777" w:rsidR="000E1214" w:rsidRDefault="00A87198">
            <w:r>
              <w:t>U+3000 IDEOGRAPHIC SPACE</w:t>
            </w:r>
          </w:p>
        </w:tc>
      </w:tr>
      <w:tr w:rsidR="000E1214" w14:paraId="4FE91E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43B75"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2349E74D" w14:textId="77777777" w:rsidR="000E1214" w:rsidRDefault="00A87198">
            <w:r>
              <w:t>Optional Whitespaces</w:t>
            </w:r>
          </w:p>
          <w:p w14:paraId="653B28BF" w14:textId="77777777" w:rsidR="000E1214" w:rsidRDefault="00A87198">
            <w:r>
              <w:t>On parse whitespace characters are ignored.</w:t>
            </w:r>
          </w:p>
          <w:p w14:paraId="299714EF" w14:textId="77777777" w:rsidR="000E1214" w:rsidRDefault="00A87198">
            <w:r>
              <w:t>On unparse nothing is output</w:t>
            </w:r>
          </w:p>
        </w:tc>
        <w:tc>
          <w:tcPr>
            <w:tcW w:w="0" w:type="auto"/>
            <w:tcBorders>
              <w:top w:val="single" w:sz="4" w:space="0" w:color="auto"/>
              <w:left w:val="single" w:sz="4" w:space="0" w:color="auto"/>
              <w:bottom w:val="single" w:sz="4" w:space="0" w:color="auto"/>
              <w:right w:val="single" w:sz="4" w:space="0" w:color="auto"/>
            </w:tcBorders>
            <w:hideMark/>
          </w:tcPr>
          <w:p w14:paraId="240ADDBB" w14:textId="77777777" w:rsidR="000E1214" w:rsidRDefault="00A87198">
            <w:pPr>
              <w:pStyle w:val="TableContents"/>
            </w:pPr>
            <w:r>
              <w:t>Same as WSP</w:t>
            </w:r>
          </w:p>
        </w:tc>
      </w:tr>
      <w:tr w:rsidR="000E1214" w14:paraId="79A58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9F710" w14:textId="77777777" w:rsidR="000E1214" w:rsidRDefault="00A87198">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5997E718" w14:textId="77777777" w:rsidR="000E1214" w:rsidRDefault="00A87198">
            <w:r>
              <w:t>Whitespaces</w:t>
            </w:r>
          </w:p>
          <w:p w14:paraId="33896C18" w14:textId="3A544269" w:rsidR="000E1214" w:rsidRDefault="00A87198">
            <w:r>
              <w:t xml:space="preserve">On parse one or more whitespace characters are ignored. It is </w:t>
            </w:r>
            <w:r w:rsidR="00EA309B">
              <w:t>a</w:t>
            </w:r>
            <w:r>
              <w:t xml:space="preserve"> </w:t>
            </w:r>
            <w:del w:id="1295" w:author="Mike Beckerle" w:date="2020-10-08T20:30:00Z">
              <w:r w:rsidDel="00B31DA3">
                <w:delText>processing error</w:delText>
              </w:r>
            </w:del>
            <w:ins w:id="1296" w:author="Mike Beckerle" w:date="2020-10-08T20:30:00Z">
              <w:r w:rsidR="00B31DA3">
                <w:t>Processing Error</w:t>
              </w:r>
            </w:ins>
            <w:r>
              <w:t xml:space="preserve"> if no whitespace character is found.</w:t>
            </w:r>
          </w:p>
          <w:p w14:paraId="3A04AF88" w14:textId="77777777" w:rsidR="000E1214" w:rsidRDefault="00A87198">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60CED3F0" w14:textId="77777777" w:rsidR="000E1214" w:rsidRDefault="00A87198">
            <w:pPr>
              <w:pStyle w:val="TableContents"/>
            </w:pPr>
            <w:r>
              <w:t>Same as WSP</w:t>
            </w:r>
          </w:p>
        </w:tc>
      </w:tr>
      <w:tr w:rsidR="000E1214" w14:paraId="0FC8B8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6F07" w14:textId="77777777" w:rsidR="000E1214" w:rsidRDefault="00A87198">
            <w:pPr>
              <w:jc w:val="center"/>
            </w:pPr>
            <w:r>
              <w:t>ES</w:t>
            </w:r>
          </w:p>
        </w:tc>
        <w:tc>
          <w:tcPr>
            <w:tcW w:w="0" w:type="auto"/>
            <w:tcBorders>
              <w:top w:val="single" w:sz="4" w:space="0" w:color="auto"/>
              <w:left w:val="single" w:sz="4" w:space="0" w:color="auto"/>
              <w:bottom w:val="single" w:sz="4" w:space="0" w:color="auto"/>
              <w:right w:val="single" w:sz="4" w:space="0" w:color="auto"/>
            </w:tcBorders>
            <w:hideMark/>
          </w:tcPr>
          <w:p w14:paraId="37ED4A51" w14:textId="77777777" w:rsidR="000E1214" w:rsidRDefault="00A87198">
            <w:r>
              <w:t>Empty String</w:t>
            </w:r>
          </w:p>
          <w:p w14:paraId="2548D90C" w14:textId="77777777" w:rsidR="000E1214" w:rsidRDefault="00A87198">
            <w:r>
              <w:t>Used in whitespace separated lists when empty string is one of the values.</w:t>
            </w:r>
          </w:p>
        </w:tc>
        <w:tc>
          <w:tcPr>
            <w:tcW w:w="0" w:type="auto"/>
            <w:tcBorders>
              <w:top w:val="single" w:sz="4" w:space="0" w:color="auto"/>
              <w:left w:val="single" w:sz="4" w:space="0" w:color="auto"/>
              <w:bottom w:val="single" w:sz="4" w:space="0" w:color="auto"/>
              <w:right w:val="single" w:sz="4" w:space="0" w:color="auto"/>
            </w:tcBorders>
          </w:tcPr>
          <w:p w14:paraId="76BB701B" w14:textId="77777777" w:rsidR="000E1214" w:rsidRDefault="000E1214">
            <w:pPr>
              <w:rPr>
                <w:rFonts w:hAnsi="Symbol"/>
              </w:rPr>
            </w:pPr>
          </w:p>
        </w:tc>
      </w:tr>
    </w:tbl>
    <w:p w14:paraId="2254B740" w14:textId="6DFDFF1A" w:rsidR="000E1214" w:rsidRDefault="00A87198">
      <w:pPr>
        <w:pStyle w:val="Caption"/>
      </w:pPr>
      <w:bookmarkStart w:id="1297" w:name="_Ref384972887"/>
      <w:r>
        <w:t xml:space="preserve">Table </w:t>
      </w:r>
      <w:fldSimple w:instr=" SEQ Table \* ARABIC ">
        <w:r w:rsidR="008A37A6">
          <w:rPr>
            <w:noProof/>
          </w:rPr>
          <w:t>5</w:t>
        </w:r>
      </w:fldSimple>
      <w:r>
        <w:t xml:space="preserve"> DFDL Character Class Entities</w:t>
      </w:r>
      <w:bookmarkEnd w:id="1297"/>
    </w:p>
    <w:p w14:paraId="2706DD54" w14:textId="77777777" w:rsidR="000E1214" w:rsidRDefault="00A87198">
      <w:pPr>
        <w:pStyle w:val="Heading4"/>
        <w:rPr>
          <w:rFonts w:eastAsia="Times New Roman"/>
        </w:rPr>
      </w:pPr>
      <w:r>
        <w:rPr>
          <w:rFonts w:eastAsia="Times New Roman"/>
        </w:rPr>
        <w:t>DFDL Byte Value Entities in DFDL String Literals</w:t>
      </w:r>
    </w:p>
    <w:p w14:paraId="4D65B981" w14:textId="3C9941B5" w:rsidR="000E1214" w:rsidRDefault="00A87198">
      <w:pPr>
        <w:pStyle w:val="nobreak"/>
      </w:pPr>
      <w:r>
        <w:t>DFDL byte</w:t>
      </w:r>
      <w:r w:rsidR="00AA6294">
        <w:t>-</w:t>
      </w:r>
      <w:r>
        <w:t>value entities provide a way to specify a single byte as it appears in the data stream without any character set encoding translation. To specify a string of byte values, a sequence of two or more byte</w:t>
      </w:r>
      <w:r w:rsidR="00AA6294">
        <w:t>-</w:t>
      </w:r>
      <w:r>
        <w:t xml:space="preserve">value entities must be used. The syntax is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ins w:id="1298" w:author="Mike Beckerle" w:date="2020-10-09T10:19:00Z">
        <w:r w:rsidR="008A37A6">
          <w:rPr>
            <w:rFonts w:cs="Arial"/>
          </w:rPr>
          <w:t xml:space="preserve">Table </w:t>
        </w:r>
        <w:r w:rsidR="008A37A6">
          <w:rPr>
            <w:rFonts w:cs="Arial"/>
            <w:noProof/>
          </w:rPr>
          <w:t>3 DFDL Character Entity, Character Class Entity, and Byte Value Entity Syntax</w:t>
        </w:r>
      </w:ins>
      <w:del w:id="1299" w:author="Mike Beckerle" w:date="2020-10-09T10:19:00Z">
        <w:r w:rsidR="00404DC4" w:rsidRPr="00065302" w:rsidDel="008A37A6">
          <w:rPr>
            <w:rStyle w:val="Hyperlink"/>
          </w:rPr>
          <w:delText>Table 3 DFDL Character Entity, Character Class Entity, and Byte Value Entity Syntax</w:delText>
        </w:r>
      </w:del>
      <w:r w:rsidRPr="00065302">
        <w:rPr>
          <w:rStyle w:val="Hyperlink"/>
        </w:rPr>
        <w:fldChar w:fldCharType="end"/>
      </w:r>
      <w:r>
        <w:t xml:space="preserve"> above. Example:</w:t>
      </w:r>
    </w:p>
    <w:p w14:paraId="528A6979" w14:textId="192CDF5C" w:rsidR="000E1214" w:rsidRDefault="00A87198">
      <w:pPr>
        <w:pStyle w:val="Codeblock0"/>
        <w:pBdr>
          <w:top w:val="single" w:sz="4" w:space="1" w:color="auto"/>
          <w:left w:val="single" w:sz="4" w:space="4" w:color="auto"/>
          <w:bottom w:val="single" w:sz="4" w:space="1" w:color="auto"/>
          <w:right w:val="single" w:sz="4" w:space="4" w:color="auto"/>
        </w:pBdr>
      </w:pPr>
      <w:r>
        <w:t>%#rFF;</w:t>
      </w:r>
    </w:p>
    <w:p w14:paraId="69819660" w14:textId="0EBF287A" w:rsidR="009E537B" w:rsidRDefault="009E537B" w:rsidP="009E537B">
      <w:r>
        <w:t xml:space="preserve">In this notation the "r" can be thought of as short for "raw", as byte value entities are said to denote "raw bytes". </w:t>
      </w:r>
    </w:p>
    <w:p w14:paraId="22FD181B" w14:textId="77777777" w:rsidR="000E1214" w:rsidRDefault="00A87198" w:rsidP="00BC2419">
      <w:pPr>
        <w:pStyle w:val="Heading3"/>
        <w:rPr>
          <w:rFonts w:eastAsia="Times New Roman"/>
        </w:rPr>
      </w:pPr>
      <w:bookmarkStart w:id="1300" w:name="_Toc366077869"/>
      <w:bookmarkStart w:id="1301" w:name="_Toc366078488"/>
      <w:bookmarkStart w:id="1302" w:name="_Toc366079474"/>
      <w:bookmarkStart w:id="1303" w:name="_Toc366080086"/>
      <w:bookmarkStart w:id="1304" w:name="_Toc366080698"/>
      <w:bookmarkStart w:id="1305" w:name="_Toc366505038"/>
      <w:bookmarkStart w:id="1306" w:name="_Toc366508407"/>
      <w:bookmarkStart w:id="1307" w:name="_Toc366512908"/>
      <w:bookmarkStart w:id="1308" w:name="_Toc366574099"/>
      <w:bookmarkStart w:id="1309" w:name="_Toc366577892"/>
      <w:bookmarkStart w:id="1310" w:name="_Toc366578500"/>
      <w:bookmarkStart w:id="1311" w:name="_Toc366579094"/>
      <w:bookmarkStart w:id="1312" w:name="_Toc366579685"/>
      <w:bookmarkStart w:id="1313" w:name="_Toc366580277"/>
      <w:bookmarkStart w:id="1314" w:name="_Toc366580868"/>
      <w:bookmarkStart w:id="1315" w:name="_Toc366581460"/>
      <w:bookmarkStart w:id="1316" w:name="_Toc366077874"/>
      <w:bookmarkStart w:id="1317" w:name="_Toc366078493"/>
      <w:bookmarkStart w:id="1318" w:name="_Toc366079479"/>
      <w:bookmarkStart w:id="1319" w:name="_Toc366080091"/>
      <w:bookmarkStart w:id="1320" w:name="_Toc366080703"/>
      <w:bookmarkStart w:id="1321" w:name="_Toc366505043"/>
      <w:bookmarkStart w:id="1322" w:name="_Toc366508412"/>
      <w:bookmarkStart w:id="1323" w:name="_Toc366512913"/>
      <w:bookmarkStart w:id="1324" w:name="_Toc366574104"/>
      <w:bookmarkStart w:id="1325" w:name="_Toc366577897"/>
      <w:bookmarkStart w:id="1326" w:name="_Toc366578505"/>
      <w:bookmarkStart w:id="1327" w:name="_Toc366579099"/>
      <w:bookmarkStart w:id="1328" w:name="_Toc366579690"/>
      <w:bookmarkStart w:id="1329" w:name="_Toc366580282"/>
      <w:bookmarkStart w:id="1330" w:name="_Toc366580873"/>
      <w:bookmarkStart w:id="1331" w:name="_Toc366581465"/>
      <w:bookmarkStart w:id="1332" w:name="_Toc322911546"/>
      <w:bookmarkStart w:id="1333" w:name="_Toc322912085"/>
      <w:bookmarkStart w:id="1334" w:name="_Toc329092935"/>
      <w:bookmarkStart w:id="1335" w:name="_Toc332701448"/>
      <w:bookmarkStart w:id="1336" w:name="_Toc332701755"/>
      <w:bookmarkStart w:id="1337" w:name="_Toc332711549"/>
      <w:bookmarkStart w:id="1338" w:name="_Toc332711857"/>
      <w:bookmarkStart w:id="1339" w:name="_Toc332712159"/>
      <w:bookmarkStart w:id="1340" w:name="_Toc332724075"/>
      <w:bookmarkStart w:id="1341" w:name="_Toc332724375"/>
      <w:bookmarkStart w:id="1342" w:name="_Toc341102671"/>
      <w:bookmarkStart w:id="1343" w:name="_Toc347241403"/>
      <w:bookmarkStart w:id="1344" w:name="_Toc347744596"/>
      <w:bookmarkStart w:id="1345" w:name="_Toc348984379"/>
      <w:bookmarkStart w:id="1346" w:name="_Toc348984684"/>
      <w:bookmarkStart w:id="1347" w:name="_Toc349037847"/>
      <w:bookmarkStart w:id="1348" w:name="_Toc349038152"/>
      <w:bookmarkStart w:id="1349" w:name="_Toc349042640"/>
      <w:bookmarkStart w:id="1350" w:name="_Toc351912631"/>
      <w:bookmarkStart w:id="1351" w:name="_Toc351914653"/>
      <w:bookmarkStart w:id="1352" w:name="_Toc351915087"/>
      <w:bookmarkStart w:id="1353" w:name="_Toc361231125"/>
      <w:bookmarkStart w:id="1354" w:name="_Toc361231651"/>
      <w:bookmarkStart w:id="1355" w:name="_Toc362444933"/>
      <w:bookmarkStart w:id="1356" w:name="_Toc363908855"/>
      <w:bookmarkStart w:id="1357" w:name="_Toc364463277"/>
      <w:bookmarkStart w:id="1358" w:name="_Toc366077875"/>
      <w:bookmarkStart w:id="1359" w:name="_Toc366078494"/>
      <w:bookmarkStart w:id="1360" w:name="_Toc366079480"/>
      <w:bookmarkStart w:id="1361" w:name="_Toc366080092"/>
      <w:bookmarkStart w:id="1362" w:name="_Toc366080704"/>
      <w:bookmarkStart w:id="1363" w:name="_Toc366505044"/>
      <w:bookmarkStart w:id="1364" w:name="_Toc366508413"/>
      <w:bookmarkStart w:id="1365" w:name="_Toc366512914"/>
      <w:bookmarkStart w:id="1366" w:name="_Toc366574105"/>
      <w:bookmarkStart w:id="1367" w:name="_Toc366577898"/>
      <w:bookmarkStart w:id="1368" w:name="_Toc366578506"/>
      <w:bookmarkStart w:id="1369" w:name="_Toc366579100"/>
      <w:bookmarkStart w:id="1370" w:name="_Toc366579691"/>
      <w:bookmarkStart w:id="1371" w:name="_Toc366580283"/>
      <w:bookmarkStart w:id="1372" w:name="_Toc366580874"/>
      <w:bookmarkStart w:id="1373" w:name="_Toc366581466"/>
      <w:bookmarkStart w:id="1374" w:name="_Toc322911547"/>
      <w:bookmarkStart w:id="1375" w:name="_Toc322912086"/>
      <w:bookmarkStart w:id="1376" w:name="_Toc329092936"/>
      <w:bookmarkStart w:id="1377" w:name="_Toc332701449"/>
      <w:bookmarkStart w:id="1378" w:name="_Toc332701756"/>
      <w:bookmarkStart w:id="1379" w:name="_Toc332711550"/>
      <w:bookmarkStart w:id="1380" w:name="_Toc332711858"/>
      <w:bookmarkStart w:id="1381" w:name="_Toc332712160"/>
      <w:bookmarkStart w:id="1382" w:name="_Toc332724076"/>
      <w:bookmarkStart w:id="1383" w:name="_Toc332724376"/>
      <w:bookmarkStart w:id="1384" w:name="_Toc341102672"/>
      <w:bookmarkStart w:id="1385" w:name="_Toc347241404"/>
      <w:bookmarkStart w:id="1386" w:name="_Toc347744597"/>
      <w:bookmarkStart w:id="1387" w:name="_Toc348984380"/>
      <w:bookmarkStart w:id="1388" w:name="_Toc348984685"/>
      <w:bookmarkStart w:id="1389" w:name="_Toc349037848"/>
      <w:bookmarkStart w:id="1390" w:name="_Toc349038153"/>
      <w:bookmarkStart w:id="1391" w:name="_Toc349042641"/>
      <w:bookmarkStart w:id="1392" w:name="_Toc351912632"/>
      <w:bookmarkStart w:id="1393" w:name="_Toc351914654"/>
      <w:bookmarkStart w:id="1394" w:name="_Toc351915088"/>
      <w:bookmarkStart w:id="1395" w:name="_Toc361231126"/>
      <w:bookmarkStart w:id="1396" w:name="_Toc361231652"/>
      <w:bookmarkStart w:id="1397" w:name="_Toc362444934"/>
      <w:bookmarkStart w:id="1398" w:name="_Toc363908856"/>
      <w:bookmarkStart w:id="1399" w:name="_Toc364463278"/>
      <w:bookmarkStart w:id="1400" w:name="_Toc366077876"/>
      <w:bookmarkStart w:id="1401" w:name="_Toc366078495"/>
      <w:bookmarkStart w:id="1402" w:name="_Toc366079481"/>
      <w:bookmarkStart w:id="1403" w:name="_Toc366080093"/>
      <w:bookmarkStart w:id="1404" w:name="_Toc366080705"/>
      <w:bookmarkStart w:id="1405" w:name="_Toc366505045"/>
      <w:bookmarkStart w:id="1406" w:name="_Toc366508414"/>
      <w:bookmarkStart w:id="1407" w:name="_Toc366512915"/>
      <w:bookmarkStart w:id="1408" w:name="_Toc366574106"/>
      <w:bookmarkStart w:id="1409" w:name="_Toc366577899"/>
      <w:bookmarkStart w:id="1410" w:name="_Toc366578507"/>
      <w:bookmarkStart w:id="1411" w:name="_Toc366579101"/>
      <w:bookmarkStart w:id="1412" w:name="_Toc366579692"/>
      <w:bookmarkStart w:id="1413" w:name="_Toc366580284"/>
      <w:bookmarkStart w:id="1414" w:name="_Toc366580875"/>
      <w:bookmarkStart w:id="1415" w:name="_Toc366581467"/>
      <w:bookmarkStart w:id="1416" w:name="_DFDL_Expressions"/>
      <w:bookmarkStart w:id="1417" w:name="_Toc349042642"/>
      <w:bookmarkStart w:id="1418" w:name="_Ref52976582"/>
      <w:bookmarkStart w:id="1419" w:name="_Toc53134021"/>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r>
        <w:rPr>
          <w:rFonts w:eastAsia="Times New Roman"/>
        </w:rPr>
        <w:t>DFDL Expressions</w:t>
      </w:r>
      <w:bookmarkEnd w:id="1417"/>
      <w:bookmarkEnd w:id="1418"/>
      <w:bookmarkEnd w:id="1419"/>
      <w:r>
        <w:rPr>
          <w:rFonts w:eastAsia="Times New Roman"/>
        </w:rPr>
        <w:t xml:space="preserve"> </w:t>
      </w:r>
      <w:bookmarkEnd w:id="1292"/>
      <w:bookmarkEnd w:id="1293"/>
      <w:bookmarkEnd w:id="1294"/>
    </w:p>
    <w:p w14:paraId="629292C8" w14:textId="49E04DC5" w:rsidR="000E1214" w:rsidRDefault="00A87198">
      <w:r>
        <w:t>Some DFDL properties allow DFDL expressions (see Section</w:t>
      </w:r>
      <w:r w:rsidR="00EA2EAC">
        <w:t xml:space="preserve"> </w:t>
      </w:r>
      <w:r w:rsidR="00EA2EAC" w:rsidRPr="00065302">
        <w:rPr>
          <w:rStyle w:val="Hyperlink"/>
        </w:rPr>
        <w:fldChar w:fldCharType="begin"/>
      </w:r>
      <w:r w:rsidR="00EA2EAC" w:rsidRPr="00065302">
        <w:rPr>
          <w:rStyle w:val="Hyperlink"/>
        </w:rPr>
        <w:instrText xml:space="preserve"> REF _Ref39164965 \w \h </w:instrText>
      </w:r>
      <w:r w:rsidR="00EA2EAC" w:rsidRPr="00065302">
        <w:rPr>
          <w:rStyle w:val="Hyperlink"/>
        </w:rPr>
      </w:r>
      <w:r w:rsidR="00EA2EAC" w:rsidRPr="00065302">
        <w:rPr>
          <w:rStyle w:val="Hyperlink"/>
        </w:rPr>
        <w:fldChar w:fldCharType="separate"/>
      </w:r>
      <w:r w:rsidR="008A37A6">
        <w:rPr>
          <w:rStyle w:val="Hyperlink"/>
        </w:rPr>
        <w:t>18</w:t>
      </w:r>
      <w:r w:rsidR="00EA2EAC" w:rsidRPr="00065302">
        <w:rPr>
          <w:rStyle w:val="Hyperlink"/>
        </w:rPr>
        <w:fldChar w:fldCharType="end"/>
      </w:r>
      <w:ins w:id="1420" w:author="Mike Beckerle" w:date="2020-10-07T15:35:00Z">
        <w:r w:rsidR="00EF594A">
          <w:rPr>
            <w:rStyle w:val="Hyperlink"/>
          </w:rPr>
          <w:t xml:space="preserve"> </w:t>
        </w:r>
        <w:r w:rsidR="00EF594A" w:rsidRPr="00EF594A">
          <w:rPr>
            <w:rStyle w:val="InternetLink"/>
          </w:rPr>
          <w:fldChar w:fldCharType="begin"/>
        </w:r>
        <w:r w:rsidR="00EF594A" w:rsidRPr="00EF594A">
          <w:rPr>
            <w:rStyle w:val="InternetLink"/>
          </w:rPr>
          <w:instrText xml:space="preserve"> HYPERLINK  \l "_Toc322911718" </w:instrText>
        </w:r>
      </w:ins>
      <w:ins w:id="1421" w:author="Mike Beckerle" w:date="2020-10-09T10:19:00Z">
        <w:r w:rsidR="008A37A6" w:rsidRPr="00EF594A">
          <w:rPr>
            <w:rStyle w:val="InternetLink"/>
          </w:rPr>
        </w:r>
      </w:ins>
      <w:ins w:id="1422" w:author="Mike Beckerle" w:date="2020-10-07T15:35:00Z">
        <w:r w:rsidR="00EF594A" w:rsidRPr="00EF594A">
          <w:rPr>
            <w:rStyle w:val="InternetLink"/>
          </w:rPr>
          <w:fldChar w:fldCharType="separate"/>
        </w:r>
        <w:r w:rsidR="00EF594A" w:rsidRPr="00EF594A">
          <w:rPr>
            <w:rStyle w:val="InternetLink"/>
          </w:rPr>
          <w:fldChar w:fldCharType="begin"/>
        </w:r>
        <w:r w:rsidR="00EF594A" w:rsidRPr="00EF594A">
          <w:rPr>
            <w:rStyle w:val="InternetLink"/>
          </w:rPr>
          <w:instrText xml:space="preserve"> REF _Ref39164965 \h </w:instrText>
        </w:r>
      </w:ins>
      <w:r w:rsidR="00EF594A">
        <w:rPr>
          <w:rStyle w:val="InternetLink"/>
        </w:rPr>
        <w:instrText xml:space="preserve"> \* MERGEFORMAT </w:instrText>
      </w:r>
      <w:r w:rsidR="00EF594A" w:rsidRPr="00EF594A">
        <w:rPr>
          <w:rStyle w:val="InternetLink"/>
        </w:rPr>
      </w:r>
      <w:ins w:id="1423" w:author="Mike Beckerle" w:date="2020-10-07T15:35:00Z">
        <w:r w:rsidR="00EF594A" w:rsidRPr="00EF594A">
          <w:rPr>
            <w:rStyle w:val="InternetLink"/>
          </w:rPr>
          <w:fldChar w:fldCharType="separate"/>
        </w:r>
      </w:ins>
      <w:ins w:id="1424" w:author="Mike Beckerle" w:date="2020-10-09T10:19:00Z">
        <w:r w:rsidR="008A37A6" w:rsidRPr="008A37A6">
          <w:rPr>
            <w:rStyle w:val="InternetLink"/>
          </w:rPr>
          <w:t>DFDL Expression Language</w:t>
        </w:r>
      </w:ins>
      <w:ins w:id="1425" w:author="Mike Beckerle" w:date="2020-10-07T15:35:00Z">
        <w:r w:rsidR="00EF594A" w:rsidRPr="00EF594A">
          <w:rPr>
            <w:rStyle w:val="InternetLink"/>
          </w:rPr>
          <w:fldChar w:fldCharType="end"/>
        </w:r>
        <w:r w:rsidR="00EF594A" w:rsidRPr="00EF594A">
          <w:rPr>
            <w:rStyle w:val="InternetLink"/>
          </w:rPr>
          <w:fldChar w:fldCharType="end"/>
        </w:r>
      </w:ins>
      <w:r>
        <w:t>) to be used so that the property can be set dynamically at processing-time.</w:t>
      </w:r>
    </w:p>
    <w:p w14:paraId="2C15EDBB" w14:textId="77777777" w:rsidR="000E1214" w:rsidRDefault="00A87198">
      <w:r>
        <w:t>The general syntax of expressions is "{" expression "}"</w:t>
      </w:r>
    </w:p>
    <w:p w14:paraId="604DE810" w14:textId="77777777" w:rsidR="000E1214" w:rsidRDefault="00A87198">
      <w:r>
        <w:t>The rules for recognizing DFDL expressions are</w:t>
      </w:r>
    </w:p>
    <w:p w14:paraId="27CC9271" w14:textId="77777777" w:rsidR="000E1214" w:rsidRDefault="00A87198" w:rsidP="00C31ED0">
      <w:pPr>
        <w:numPr>
          <w:ilvl w:val="0"/>
          <w:numId w:val="43"/>
        </w:numPr>
      </w:pPr>
      <w:r>
        <w:t>Discard any leading and trailing whitespace.</w:t>
      </w:r>
    </w:p>
    <w:p w14:paraId="6E1AD0B7" w14:textId="77777777" w:rsidR="000E1214" w:rsidRDefault="00A87198" w:rsidP="00C31ED0">
      <w:pPr>
        <w:numPr>
          <w:ilvl w:val="0"/>
          <w:numId w:val="43"/>
        </w:numPr>
      </w:pPr>
      <w:r>
        <w:t>Must start with a '{' in the first position and end with '}' in the last position.</w:t>
      </w:r>
    </w:p>
    <w:p w14:paraId="15C5EA41" w14:textId="77777777" w:rsidR="000E1214" w:rsidRDefault="00A87198" w:rsidP="00C31ED0">
      <w:pPr>
        <w:numPr>
          <w:ilvl w:val="0"/>
          <w:numId w:val="43"/>
        </w:numPr>
      </w:pPr>
      <w:r>
        <w:t>'{' in any position other than the first is treated as a literal.</w:t>
      </w:r>
    </w:p>
    <w:p w14:paraId="64B87722" w14:textId="77777777" w:rsidR="000E1214" w:rsidRDefault="00A87198" w:rsidP="00C31ED0">
      <w:pPr>
        <w:numPr>
          <w:ilvl w:val="0"/>
          <w:numId w:val="43"/>
        </w:numPr>
      </w:pPr>
      <w:r>
        <w:t>'}' in any position other than the last position is treated as a literal.</w:t>
      </w:r>
    </w:p>
    <w:p w14:paraId="13BF440C" w14:textId="77777777" w:rsidR="000E1214" w:rsidRDefault="00A87198" w:rsidP="00C31ED0">
      <w:pPr>
        <w:numPr>
          <w:ilvl w:val="0"/>
          <w:numId w:val="43"/>
        </w:numPr>
      </w:pPr>
      <w:r>
        <w:t>'{{' as the first characters are treated as the literal '{' and not as the start of a DFDL expression.</w:t>
      </w:r>
    </w:p>
    <w:p w14:paraId="2BA23B08" w14:textId="57E52B42" w:rsidR="000E1214" w:rsidRDefault="00A87198">
      <w:r>
        <w:t xml:space="preserve">DFDL expressions reference other items in the </w:t>
      </w:r>
      <w:r w:rsidR="00933F0E">
        <w:t>Infoset</w:t>
      </w:r>
      <w:r>
        <w:t xml:space="preserve"> or augmented </w:t>
      </w:r>
      <w:r w:rsidR="00933F0E">
        <w:t>Infoset</w:t>
      </w:r>
      <w:r>
        <w:t xml:space="preserve"> using absolute or relative paths.</w:t>
      </w:r>
    </w:p>
    <w:p w14:paraId="09BF5E01" w14:textId="3EEDED29" w:rsidR="000E1214" w:rsidRDefault="00A87198">
      <w:r>
        <w:t xml:space="preserve">DFDL expressions that are used to provide the value of DFDL properties in the dfdl:format annotation on the top level xs:schema declaration </w:t>
      </w:r>
      <w:r w:rsidR="0071580C">
        <w:t>must</w:t>
      </w:r>
      <w:r w:rsidR="0033562A">
        <w:t xml:space="preserve"> not </w:t>
      </w:r>
      <w:r>
        <w:t>contain relative paths.</w:t>
      </w:r>
    </w:p>
    <w:p w14:paraId="0D85F368" w14:textId="77777777" w:rsidR="000E1214" w:rsidRDefault="00A87198" w:rsidP="00BC2419">
      <w:pPr>
        <w:pStyle w:val="Heading3"/>
        <w:rPr>
          <w:rFonts w:eastAsia="Times New Roman"/>
        </w:rPr>
      </w:pPr>
      <w:bookmarkStart w:id="1426" w:name="_DFDL_Regular_Expressions_1"/>
      <w:bookmarkStart w:id="1427" w:name="_Toc349042643"/>
      <w:bookmarkStart w:id="1428" w:name="_Ref52976566"/>
      <w:bookmarkStart w:id="1429" w:name="_Toc199516247"/>
      <w:bookmarkStart w:id="1430" w:name="_Toc243112765"/>
      <w:bookmarkStart w:id="1431" w:name="_Toc177399035"/>
      <w:bookmarkStart w:id="1432" w:name="_Toc175057322"/>
      <w:bookmarkStart w:id="1433" w:name="_Toc194983925"/>
      <w:bookmarkStart w:id="1434" w:name="_Toc53134022"/>
      <w:bookmarkEnd w:id="1426"/>
      <w:r>
        <w:rPr>
          <w:rFonts w:eastAsia="Times New Roman"/>
        </w:rPr>
        <w:t>DFDL Regular Expressions</w:t>
      </w:r>
      <w:bookmarkEnd w:id="1427"/>
      <w:bookmarkEnd w:id="1428"/>
      <w:bookmarkEnd w:id="1434"/>
      <w:r>
        <w:rPr>
          <w:rFonts w:eastAsia="Times New Roman"/>
        </w:rPr>
        <w:t xml:space="preserve"> </w:t>
      </w:r>
      <w:bookmarkEnd w:id="1429"/>
      <w:bookmarkEnd w:id="1430"/>
    </w:p>
    <w:p w14:paraId="66D7823E" w14:textId="7C55FE36" w:rsidR="000E1214" w:rsidRDefault="00A87198">
      <w:pPr>
        <w:pStyle w:val="nobreak"/>
      </w:pPr>
      <w:del w:id="1435" w:author="Mike Beckerle" w:date="2020-10-07T15:37:00Z">
        <w:r w:rsidDel="00EF594A">
          <w:delText xml:space="preserve">The </w:delText>
        </w:r>
        <w:r w:rsidR="00EA309B" w:rsidDel="00EF594A">
          <w:delText>dfdl:</w:delText>
        </w:r>
        <w:r w:rsidDel="00EF594A">
          <w:delText>lengthPattern property</w:delText>
        </w:r>
      </w:del>
      <w:ins w:id="1436" w:author="Mike Beckerle" w:date="2020-10-07T15:37:00Z">
        <w:r w:rsidR="00EF594A">
          <w:t>Some properties</w:t>
        </w:r>
      </w:ins>
      <w:r>
        <w:t xml:space="preserve"> expect</w:t>
      </w:r>
      <w:del w:id="1437" w:author="Mike Beckerle" w:date="2020-10-07T15:37:00Z">
        <w:r w:rsidDel="00EF594A">
          <w:delText>s</w:delText>
        </w:r>
      </w:del>
      <w:r>
        <w:t xml:space="preserve"> a regular expression to be specified. The DFDL Regular Expression language is defined in </w:t>
      </w:r>
      <w:r w:rsidR="00EA309B">
        <w:t>S</w:t>
      </w:r>
      <w:r>
        <w:t>ection</w:t>
      </w:r>
      <w:r w:rsidR="00EA309B">
        <w:t xml:space="preserve"> </w:t>
      </w:r>
      <w:r w:rsidR="00EA309B" w:rsidRPr="00065302">
        <w:rPr>
          <w:rStyle w:val="Hyperlink"/>
        </w:rPr>
        <w:fldChar w:fldCharType="begin"/>
      </w:r>
      <w:r w:rsidR="00EA309B" w:rsidRPr="00065302">
        <w:rPr>
          <w:rStyle w:val="Hyperlink"/>
        </w:rPr>
        <w:instrText xml:space="preserve"> REF _Ref39157975 \r \h </w:instrText>
      </w:r>
      <w:r w:rsidR="00EA309B" w:rsidRPr="00065302">
        <w:rPr>
          <w:rStyle w:val="Hyperlink"/>
        </w:rPr>
      </w:r>
      <w:r w:rsidR="00EA309B" w:rsidRPr="00065302">
        <w:rPr>
          <w:rStyle w:val="Hyperlink"/>
        </w:rPr>
        <w:fldChar w:fldCharType="separate"/>
      </w:r>
      <w:r w:rsidR="008A37A6">
        <w:rPr>
          <w:rStyle w:val="Hyperlink"/>
        </w:rPr>
        <w:t>19</w:t>
      </w:r>
      <w:r w:rsidR="00EA309B" w:rsidRPr="00065302">
        <w:rPr>
          <w:rStyle w:val="Hyperlink"/>
        </w:rPr>
        <w:fldChar w:fldCharType="end"/>
      </w:r>
      <w:r w:rsidR="00EA309B">
        <w:t xml:space="preserve">, </w:t>
      </w:r>
      <w:r w:rsidR="00EA309B" w:rsidRPr="00EF594A">
        <w:rPr>
          <w:rStyle w:val="InternetLink"/>
        </w:rPr>
        <w:fldChar w:fldCharType="begin"/>
      </w:r>
      <w:r w:rsidR="00EA309B" w:rsidRPr="00EF594A">
        <w:rPr>
          <w:rStyle w:val="InternetLink"/>
        </w:rPr>
        <w:instrText xml:space="preserve"> REF _Ref39157995 \h </w:instrText>
      </w:r>
      <w:r w:rsidR="00EF594A">
        <w:rPr>
          <w:rStyle w:val="InternetLink"/>
        </w:rPr>
        <w:instrText xml:space="preserve"> \* MERGEFORMAT </w:instrText>
      </w:r>
      <w:r w:rsidR="00EA309B" w:rsidRPr="00EF594A">
        <w:rPr>
          <w:rStyle w:val="InternetLink"/>
        </w:rPr>
      </w:r>
      <w:r w:rsidR="00EA309B" w:rsidRPr="00EF594A">
        <w:rPr>
          <w:rStyle w:val="InternetLink"/>
        </w:rPr>
        <w:fldChar w:fldCharType="separate"/>
      </w:r>
      <w:r w:rsidR="008A37A6" w:rsidRPr="008A37A6">
        <w:rPr>
          <w:rStyle w:val="InternetLink"/>
        </w:rPr>
        <w:t>DFDL Regular Expressions</w:t>
      </w:r>
      <w:r w:rsidR="00EA309B" w:rsidRPr="00EF594A">
        <w:rPr>
          <w:rStyle w:val="InternetLink"/>
        </w:rPr>
        <w:fldChar w:fldCharType="end"/>
      </w:r>
      <w:r>
        <w:t>.</w:t>
      </w:r>
    </w:p>
    <w:p w14:paraId="74AC7DD4" w14:textId="77777777" w:rsidR="000E1214" w:rsidRDefault="00A87198" w:rsidP="00BC2419">
      <w:pPr>
        <w:pStyle w:val="Heading3"/>
        <w:rPr>
          <w:rFonts w:eastAsia="Times New Roman"/>
        </w:rPr>
      </w:pPr>
      <w:bookmarkStart w:id="1438" w:name="_Toc322911550"/>
      <w:bookmarkStart w:id="1439" w:name="_Toc322912089"/>
      <w:bookmarkStart w:id="1440" w:name="_Toc329092939"/>
      <w:bookmarkStart w:id="1441" w:name="_Toc332701452"/>
      <w:bookmarkStart w:id="1442" w:name="_Toc332701759"/>
      <w:bookmarkStart w:id="1443" w:name="_Toc332711553"/>
      <w:bookmarkStart w:id="1444" w:name="_Toc332711861"/>
      <w:bookmarkStart w:id="1445" w:name="_Toc332712163"/>
      <w:bookmarkStart w:id="1446" w:name="_Toc332724079"/>
      <w:bookmarkStart w:id="1447" w:name="_Toc332724379"/>
      <w:bookmarkStart w:id="1448" w:name="_Toc341102675"/>
      <w:bookmarkStart w:id="1449" w:name="_Toc347241407"/>
      <w:bookmarkStart w:id="1450" w:name="_Toc347744600"/>
      <w:bookmarkStart w:id="1451" w:name="_Toc348984383"/>
      <w:bookmarkStart w:id="1452" w:name="_Toc348984688"/>
      <w:bookmarkStart w:id="1453" w:name="_Toc349037851"/>
      <w:bookmarkStart w:id="1454" w:name="_Toc349038156"/>
      <w:bookmarkStart w:id="1455" w:name="_Toc349042644"/>
      <w:bookmarkStart w:id="1456" w:name="_Toc351912635"/>
      <w:bookmarkStart w:id="1457" w:name="_Toc351914657"/>
      <w:bookmarkStart w:id="1458" w:name="_Toc351915091"/>
      <w:bookmarkStart w:id="1459" w:name="_Toc361231129"/>
      <w:bookmarkStart w:id="1460" w:name="_Toc361231655"/>
      <w:bookmarkStart w:id="1461" w:name="_Toc362444937"/>
      <w:bookmarkStart w:id="1462" w:name="_Toc363908859"/>
      <w:bookmarkStart w:id="1463" w:name="_Toc364463281"/>
      <w:bookmarkStart w:id="1464" w:name="_Toc366077879"/>
      <w:bookmarkStart w:id="1465" w:name="_Toc366078498"/>
      <w:bookmarkStart w:id="1466" w:name="_Toc366079484"/>
      <w:bookmarkStart w:id="1467" w:name="_Toc366080096"/>
      <w:bookmarkStart w:id="1468" w:name="_Toc366080708"/>
      <w:bookmarkStart w:id="1469" w:name="_Toc366505048"/>
      <w:bookmarkStart w:id="1470" w:name="_Toc366508417"/>
      <w:bookmarkStart w:id="1471" w:name="_Toc366512918"/>
      <w:bookmarkStart w:id="1472" w:name="_Toc366574109"/>
      <w:bookmarkStart w:id="1473" w:name="_Toc366577902"/>
      <w:bookmarkStart w:id="1474" w:name="_Toc366578510"/>
      <w:bookmarkStart w:id="1475" w:name="_Toc366579104"/>
      <w:bookmarkStart w:id="1476" w:name="_Toc366579695"/>
      <w:bookmarkStart w:id="1477" w:name="_Toc366580287"/>
      <w:bookmarkStart w:id="1478" w:name="_Toc366580878"/>
      <w:bookmarkStart w:id="1479" w:name="_Toc366581470"/>
      <w:bookmarkStart w:id="1480" w:name="_Toc349042645"/>
      <w:bookmarkStart w:id="1481" w:name="_Toc199516248"/>
      <w:bookmarkStart w:id="1482" w:name="_Toc243112766"/>
      <w:bookmarkStart w:id="1483" w:name="_Toc53134023"/>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r>
        <w:rPr>
          <w:rFonts w:eastAsia="Times New Roman"/>
        </w:rPr>
        <w:t>Enumerations in DFDL</w:t>
      </w:r>
      <w:bookmarkEnd w:id="1480"/>
      <w:bookmarkEnd w:id="1483"/>
    </w:p>
    <w:p w14:paraId="18643125" w14:textId="77777777" w:rsidR="000E1214" w:rsidRDefault="00A87198">
      <w:pPr>
        <w:pStyle w:val="nobreak"/>
      </w:pPr>
      <w:r>
        <w:t>Some DFDL properties accept an enumerated list of valid values. It is a Schema Definition Error if a value other than one of the enumerated values is specified. The case of the specified value must match the enumeration. An enumeration is of type string unless otherwise stated.</w:t>
      </w:r>
    </w:p>
    <w:p w14:paraId="56BE071F" w14:textId="77777777" w:rsidR="000E1214" w:rsidRDefault="00A87198" w:rsidP="00B31DA3">
      <w:pPr>
        <w:pStyle w:val="Heading1"/>
      </w:pPr>
      <w:bookmarkStart w:id="1484" w:name="_Toc349042646"/>
      <w:bookmarkStart w:id="1485" w:name="_Ref39163686"/>
      <w:bookmarkStart w:id="1486" w:name="_Ref39163697"/>
      <w:bookmarkStart w:id="1487" w:name="_Toc53134024"/>
      <w:r>
        <w:t>Syntax of DFDL Annotation Elements</w:t>
      </w:r>
      <w:bookmarkEnd w:id="1431"/>
      <w:bookmarkEnd w:id="1432"/>
      <w:bookmarkEnd w:id="1433"/>
      <w:bookmarkEnd w:id="1481"/>
      <w:bookmarkEnd w:id="1482"/>
      <w:bookmarkEnd w:id="1484"/>
      <w:bookmarkEnd w:id="1485"/>
      <w:bookmarkEnd w:id="1486"/>
      <w:bookmarkEnd w:id="1487"/>
    </w:p>
    <w:p w14:paraId="53241052" w14:textId="77777777" w:rsidR="000E1214" w:rsidRDefault="00A87198">
      <w:pPr>
        <w:pStyle w:val="nobreak"/>
      </w:pPr>
      <w:r>
        <w:t xml:space="preserve">This section describes the syntax of each of the DFDL annotation elements along with discussion of their basic meanings. </w:t>
      </w:r>
    </w:p>
    <w:p w14:paraId="2992EE63" w14:textId="5EEA23C3" w:rsidR="000E1214" w:rsidRDefault="00A87198">
      <w:r>
        <w:t xml:space="preserve">The DFDL annotation elements are listed in </w:t>
      </w:r>
      <w:r w:rsidRPr="00065302">
        <w:rPr>
          <w:rStyle w:val="Hyperlink"/>
        </w:rPr>
        <w:fldChar w:fldCharType="begin"/>
      </w:r>
      <w:r w:rsidRPr="00065302">
        <w:rPr>
          <w:rStyle w:val="Hyperlink"/>
        </w:rPr>
        <w:instrText xml:space="preserve"> REF _Ref274653575 \h </w:instrText>
      </w:r>
      <w:r w:rsidRPr="00065302">
        <w:rPr>
          <w:rStyle w:val="Hyperlink"/>
        </w:rPr>
      </w:r>
      <w:r w:rsidRPr="00065302">
        <w:rPr>
          <w:rStyle w:val="Hyperlink"/>
        </w:rPr>
        <w:fldChar w:fldCharType="separate"/>
      </w:r>
      <w:ins w:id="1488" w:author="Mike Beckerle" w:date="2020-10-09T10:19:00Z">
        <w:r w:rsidR="008A37A6">
          <w:rPr>
            <w:b/>
          </w:rPr>
          <w:t xml:space="preserve">Table </w:t>
        </w:r>
        <w:r w:rsidR="008A37A6">
          <w:rPr>
            <w:b/>
            <w:noProof/>
          </w:rPr>
          <w:t>2</w:t>
        </w:r>
        <w:r w:rsidR="008A37A6">
          <w:rPr>
            <w:b/>
          </w:rPr>
          <w:t xml:space="preserve"> - DFDL Annotation Elements</w:t>
        </w:r>
      </w:ins>
      <w:del w:id="1489" w:author="Mike Beckerle" w:date="2020-10-09T10:19:00Z">
        <w:r w:rsidR="00404DC4" w:rsidRPr="00065302" w:rsidDel="008A37A6">
          <w:rPr>
            <w:rStyle w:val="Hyperlink"/>
          </w:rPr>
          <w:delText>Table 2 - DFDL Annotation Elements</w:delText>
        </w:r>
      </w:del>
      <w:r w:rsidRPr="00065302">
        <w:rPr>
          <w:rStyle w:val="Hyperlink"/>
        </w:rPr>
        <w:fldChar w:fldCharType="end"/>
      </w:r>
    </w:p>
    <w:p w14:paraId="04D00238" w14:textId="77777777" w:rsidR="000E1214" w:rsidRDefault="00A87198" w:rsidP="00B31DA3">
      <w:pPr>
        <w:pStyle w:val="Heading2"/>
      </w:pPr>
      <w:bookmarkStart w:id="1490" w:name="_Toc177399036"/>
      <w:bookmarkStart w:id="1491" w:name="_Toc175057323"/>
      <w:bookmarkStart w:id="1492" w:name="_Toc199516249"/>
      <w:bookmarkStart w:id="1493" w:name="_Toc194983926"/>
      <w:bookmarkStart w:id="1494" w:name="_Toc243112767"/>
      <w:bookmarkStart w:id="1495" w:name="_Ref251074571"/>
      <w:bookmarkStart w:id="1496" w:name="_Ref251074576"/>
      <w:bookmarkStart w:id="1497" w:name="_Toc349042647"/>
      <w:bookmarkStart w:id="1498" w:name="_Ref366097672"/>
      <w:bookmarkStart w:id="1499" w:name="_Ref366097687"/>
      <w:bookmarkStart w:id="1500" w:name="_Ref366097731"/>
      <w:bookmarkStart w:id="1501" w:name="_Ref366097780"/>
      <w:bookmarkStart w:id="1502" w:name="_Ref366097797"/>
      <w:bookmarkStart w:id="1503" w:name="_Toc53134025"/>
      <w:r>
        <w:t>Component Format Annotations</w:t>
      </w:r>
      <w:bookmarkEnd w:id="1228"/>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p>
    <w:p w14:paraId="3AF1BEF0" w14:textId="77777777" w:rsidR="000E1214" w:rsidRDefault="00A87198">
      <w:r>
        <w:t xml:space="preserve">A data format can be 'used' or put into effect for a part of the schema by use of the component format annotation elements. </w:t>
      </w:r>
    </w:p>
    <w:p w14:paraId="6736D78D" w14:textId="77777777" w:rsidR="000E1214" w:rsidRDefault="00A87198">
      <w:r>
        <w:t>There are specific annotations for each type of schema component that supports only the representation properties applicable to that component. The table below gives the specific annotation for each schema component.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3998"/>
      </w:tblGrid>
      <w:tr w:rsidR="000E1214" w14:paraId="5818182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DF8184F" w14:textId="77777777" w:rsidR="000E1214" w:rsidRDefault="00A87198">
            <w:pPr>
              <w:rPr>
                <w:b/>
                <w:iCs/>
              </w:rPr>
            </w:pPr>
            <w:r>
              <w:rPr>
                <w:b/>
                <w:iCs/>
              </w:rPr>
              <w:t>Schema component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1C9719A" w14:textId="77777777" w:rsidR="000E1214" w:rsidRDefault="00A87198">
            <w:pPr>
              <w:rPr>
                <w:b/>
                <w:iCs/>
              </w:rPr>
            </w:pPr>
            <w:r>
              <w:rPr>
                <w:b/>
                <w:iCs/>
              </w:rPr>
              <w:t>DFDL annotation</w:t>
            </w:r>
          </w:p>
        </w:tc>
      </w:tr>
      <w:tr w:rsidR="000E1214" w14:paraId="655E62E6" w14:textId="77777777">
        <w:tc>
          <w:tcPr>
            <w:tcW w:w="0" w:type="auto"/>
            <w:tcBorders>
              <w:top w:val="single" w:sz="4" w:space="0" w:color="auto"/>
              <w:left w:val="single" w:sz="4" w:space="0" w:color="auto"/>
              <w:bottom w:val="single" w:sz="4" w:space="0" w:color="auto"/>
              <w:right w:val="single" w:sz="4" w:space="0" w:color="auto"/>
            </w:tcBorders>
            <w:hideMark/>
          </w:tcPr>
          <w:p w14:paraId="2F639012" w14:textId="77777777" w:rsidR="000E1214" w:rsidRDefault="00A87198">
            <w:r>
              <w:t>xs:choice</w:t>
            </w:r>
          </w:p>
        </w:tc>
        <w:tc>
          <w:tcPr>
            <w:tcW w:w="0" w:type="auto"/>
            <w:tcBorders>
              <w:top w:val="single" w:sz="4" w:space="0" w:color="auto"/>
              <w:left w:val="single" w:sz="4" w:space="0" w:color="auto"/>
              <w:bottom w:val="single" w:sz="4" w:space="0" w:color="auto"/>
              <w:right w:val="single" w:sz="4" w:space="0" w:color="auto"/>
            </w:tcBorders>
            <w:hideMark/>
          </w:tcPr>
          <w:p w14:paraId="199ADEB4" w14:textId="77777777" w:rsidR="000E1214" w:rsidRDefault="00A87198">
            <w:r>
              <w:t>dfdl:choice</w:t>
            </w:r>
          </w:p>
        </w:tc>
      </w:tr>
      <w:tr w:rsidR="000E1214" w14:paraId="78875566" w14:textId="77777777">
        <w:tc>
          <w:tcPr>
            <w:tcW w:w="0" w:type="auto"/>
            <w:tcBorders>
              <w:top w:val="single" w:sz="4" w:space="0" w:color="auto"/>
              <w:left w:val="single" w:sz="4" w:space="0" w:color="auto"/>
              <w:bottom w:val="single" w:sz="4" w:space="0" w:color="auto"/>
              <w:right w:val="single" w:sz="4" w:space="0" w:color="auto"/>
            </w:tcBorders>
            <w:hideMark/>
          </w:tcPr>
          <w:p w14:paraId="710504A4" w14:textId="77777777" w:rsidR="000E1214" w:rsidRDefault="00A87198">
            <w:r>
              <w:t>xs:element</w:t>
            </w:r>
          </w:p>
        </w:tc>
        <w:tc>
          <w:tcPr>
            <w:tcW w:w="0" w:type="auto"/>
            <w:tcBorders>
              <w:top w:val="single" w:sz="4" w:space="0" w:color="auto"/>
              <w:left w:val="single" w:sz="4" w:space="0" w:color="auto"/>
              <w:bottom w:val="single" w:sz="4" w:space="0" w:color="auto"/>
              <w:right w:val="single" w:sz="4" w:space="0" w:color="auto"/>
            </w:tcBorders>
            <w:hideMark/>
          </w:tcPr>
          <w:p w14:paraId="689007C7" w14:textId="77777777" w:rsidR="000E1214" w:rsidRDefault="00A87198">
            <w:r>
              <w:t>dfdl:element</w:t>
            </w:r>
          </w:p>
        </w:tc>
      </w:tr>
      <w:tr w:rsidR="000E1214" w14:paraId="115E3100" w14:textId="77777777">
        <w:tc>
          <w:tcPr>
            <w:tcW w:w="0" w:type="auto"/>
            <w:tcBorders>
              <w:top w:val="single" w:sz="4" w:space="0" w:color="auto"/>
              <w:left w:val="single" w:sz="4" w:space="0" w:color="auto"/>
              <w:bottom w:val="single" w:sz="4" w:space="0" w:color="auto"/>
              <w:right w:val="single" w:sz="4" w:space="0" w:color="auto"/>
            </w:tcBorders>
            <w:hideMark/>
          </w:tcPr>
          <w:p w14:paraId="7AE430C6" w14:textId="77777777" w:rsidR="000E1214" w:rsidRDefault="00A87198">
            <w:r>
              <w:t>xs:element reference</w:t>
            </w:r>
          </w:p>
        </w:tc>
        <w:tc>
          <w:tcPr>
            <w:tcW w:w="0" w:type="auto"/>
            <w:tcBorders>
              <w:top w:val="single" w:sz="4" w:space="0" w:color="auto"/>
              <w:left w:val="single" w:sz="4" w:space="0" w:color="auto"/>
              <w:bottom w:val="single" w:sz="4" w:space="0" w:color="auto"/>
              <w:right w:val="single" w:sz="4" w:space="0" w:color="auto"/>
            </w:tcBorders>
            <w:hideMark/>
          </w:tcPr>
          <w:p w14:paraId="1F300C8D" w14:textId="77777777" w:rsidR="000E1214" w:rsidRDefault="00A87198">
            <w:r>
              <w:t>dfdl:element</w:t>
            </w:r>
          </w:p>
        </w:tc>
      </w:tr>
      <w:tr w:rsidR="000E1214" w14:paraId="57CA47E8" w14:textId="77777777">
        <w:tc>
          <w:tcPr>
            <w:tcW w:w="0" w:type="auto"/>
            <w:tcBorders>
              <w:top w:val="single" w:sz="4" w:space="0" w:color="auto"/>
              <w:left w:val="single" w:sz="4" w:space="0" w:color="auto"/>
              <w:bottom w:val="single" w:sz="4" w:space="0" w:color="auto"/>
              <w:right w:val="single" w:sz="4" w:space="0" w:color="auto"/>
            </w:tcBorders>
            <w:hideMark/>
          </w:tcPr>
          <w:p w14:paraId="658A942E" w14:textId="77777777" w:rsidR="000E1214" w:rsidRDefault="00A87198">
            <w:r>
              <w:t>xs:group reference</w:t>
            </w:r>
          </w:p>
        </w:tc>
        <w:tc>
          <w:tcPr>
            <w:tcW w:w="0" w:type="auto"/>
            <w:tcBorders>
              <w:top w:val="single" w:sz="4" w:space="0" w:color="auto"/>
              <w:left w:val="single" w:sz="4" w:space="0" w:color="auto"/>
              <w:bottom w:val="single" w:sz="4" w:space="0" w:color="auto"/>
              <w:right w:val="single" w:sz="4" w:space="0" w:color="auto"/>
            </w:tcBorders>
            <w:hideMark/>
          </w:tcPr>
          <w:p w14:paraId="106397FC" w14:textId="77777777" w:rsidR="000E1214" w:rsidRDefault="00A87198">
            <w:r>
              <w:t>dfdl:group</w:t>
            </w:r>
          </w:p>
        </w:tc>
      </w:tr>
      <w:tr w:rsidR="000E1214" w14:paraId="42E93A58" w14:textId="77777777">
        <w:tc>
          <w:tcPr>
            <w:tcW w:w="0" w:type="auto"/>
            <w:tcBorders>
              <w:top w:val="single" w:sz="4" w:space="0" w:color="auto"/>
              <w:left w:val="single" w:sz="4" w:space="0" w:color="auto"/>
              <w:bottom w:val="single" w:sz="4" w:space="0" w:color="auto"/>
              <w:right w:val="single" w:sz="4" w:space="0" w:color="auto"/>
            </w:tcBorders>
            <w:hideMark/>
          </w:tcPr>
          <w:p w14:paraId="06357350" w14:textId="77777777" w:rsidR="000E1214" w:rsidRDefault="00A87198">
            <w:r>
              <w:t>xs:schema</w:t>
            </w:r>
          </w:p>
        </w:tc>
        <w:tc>
          <w:tcPr>
            <w:tcW w:w="0" w:type="auto"/>
            <w:tcBorders>
              <w:top w:val="single" w:sz="4" w:space="0" w:color="auto"/>
              <w:left w:val="single" w:sz="4" w:space="0" w:color="auto"/>
              <w:bottom w:val="single" w:sz="4" w:space="0" w:color="auto"/>
              <w:right w:val="single" w:sz="4" w:space="0" w:color="auto"/>
            </w:tcBorders>
            <w:hideMark/>
          </w:tcPr>
          <w:p w14:paraId="4B958A58" w14:textId="77777777" w:rsidR="000E1214" w:rsidRDefault="00A87198">
            <w:r>
              <w:t>dfdl:format</w:t>
            </w:r>
          </w:p>
        </w:tc>
      </w:tr>
      <w:tr w:rsidR="000E1214" w14:paraId="1E6695FB" w14:textId="77777777">
        <w:tc>
          <w:tcPr>
            <w:tcW w:w="0" w:type="auto"/>
            <w:tcBorders>
              <w:top w:val="single" w:sz="4" w:space="0" w:color="auto"/>
              <w:left w:val="single" w:sz="4" w:space="0" w:color="auto"/>
              <w:bottom w:val="single" w:sz="4" w:space="0" w:color="auto"/>
              <w:right w:val="single" w:sz="4" w:space="0" w:color="auto"/>
            </w:tcBorders>
            <w:hideMark/>
          </w:tcPr>
          <w:p w14:paraId="08701CC9" w14:textId="77777777" w:rsidR="000E1214" w:rsidRDefault="00A87198">
            <w:r>
              <w:t>xs:sequence</w:t>
            </w:r>
          </w:p>
        </w:tc>
        <w:tc>
          <w:tcPr>
            <w:tcW w:w="0" w:type="auto"/>
            <w:tcBorders>
              <w:top w:val="single" w:sz="4" w:space="0" w:color="auto"/>
              <w:left w:val="single" w:sz="4" w:space="0" w:color="auto"/>
              <w:bottom w:val="single" w:sz="4" w:space="0" w:color="auto"/>
              <w:right w:val="single" w:sz="4" w:space="0" w:color="auto"/>
            </w:tcBorders>
            <w:hideMark/>
          </w:tcPr>
          <w:p w14:paraId="500D0430" w14:textId="77777777" w:rsidR="000E1214" w:rsidRDefault="00A87198">
            <w:r>
              <w:t>dfdl:sequence</w:t>
            </w:r>
          </w:p>
        </w:tc>
      </w:tr>
      <w:tr w:rsidR="000E1214" w14:paraId="24751D6D" w14:textId="77777777">
        <w:tc>
          <w:tcPr>
            <w:tcW w:w="0" w:type="auto"/>
            <w:tcBorders>
              <w:top w:val="single" w:sz="4" w:space="0" w:color="auto"/>
              <w:left w:val="single" w:sz="4" w:space="0" w:color="auto"/>
              <w:bottom w:val="single" w:sz="4" w:space="0" w:color="auto"/>
              <w:right w:val="single" w:sz="4" w:space="0" w:color="auto"/>
            </w:tcBorders>
            <w:hideMark/>
          </w:tcPr>
          <w:p w14:paraId="60949147" w14:textId="77777777" w:rsidR="000E1214" w:rsidRDefault="00A87198">
            <w:r>
              <w:t>xs:simpleType</w:t>
            </w:r>
          </w:p>
        </w:tc>
        <w:tc>
          <w:tcPr>
            <w:tcW w:w="0" w:type="auto"/>
            <w:tcBorders>
              <w:top w:val="single" w:sz="4" w:space="0" w:color="auto"/>
              <w:left w:val="single" w:sz="4" w:space="0" w:color="auto"/>
              <w:bottom w:val="single" w:sz="4" w:space="0" w:color="auto"/>
              <w:right w:val="single" w:sz="4" w:space="0" w:color="auto"/>
            </w:tcBorders>
            <w:hideMark/>
          </w:tcPr>
          <w:p w14:paraId="3E963B7E" w14:textId="77777777" w:rsidR="000E1214" w:rsidRDefault="00A87198">
            <w:r>
              <w:t>dfdl:simpleType</w:t>
            </w:r>
          </w:p>
        </w:tc>
      </w:tr>
    </w:tbl>
    <w:p w14:paraId="3BF6B178" w14:textId="13983608" w:rsidR="000E1214" w:rsidRDefault="00A87198">
      <w:pPr>
        <w:pStyle w:val="Caption"/>
      </w:pPr>
      <w:r>
        <w:t xml:space="preserve">Table </w:t>
      </w:r>
      <w:fldSimple w:instr=" SEQ Table \* ARABIC ">
        <w:r w:rsidR="008A37A6">
          <w:rPr>
            <w:noProof/>
          </w:rPr>
          <w:t>6</w:t>
        </w:r>
      </w:fldSimple>
      <w:r>
        <w:t xml:space="preserve"> DFDL Component Format Annotations</w:t>
      </w:r>
    </w:p>
    <w:p w14:paraId="21EA7F97" w14:textId="33C90BC0" w:rsidR="00EF594A" w:rsidRDefault="00A87198" w:rsidP="00EF594A">
      <w:r>
        <w:t xml:space="preserve">Now we examine a few examples, and then there are sections which describe each kind of annotation </w:t>
      </w:r>
      <w:del w:id="1504" w:author="Mike Beckerle" w:date="2020-10-07T15:39:00Z">
        <w:r w:rsidDel="00EF594A">
          <w:delText xml:space="preserve">object </w:delText>
        </w:r>
      </w:del>
      <w:ins w:id="1505" w:author="Mike Beckerle" w:date="2020-10-07T15:39:00Z">
        <w:r w:rsidR="00EF594A">
          <w:t xml:space="preserve">element </w:t>
        </w:r>
      </w:ins>
      <w:r>
        <w:t>in detail.</w:t>
      </w:r>
      <w:ins w:id="1506" w:author="Mike Beckerle" w:date="2020-10-07T15:39:00Z">
        <w:r w:rsidR="00EF594A">
          <w:t xml:space="preserve"> </w:t>
        </w:r>
      </w:ins>
      <w:r>
        <w:t>Here is an example of DFDL component format annotation, specifically use of dfdl:element on an xs:element declaration:</w:t>
      </w:r>
    </w:p>
    <w:p w14:paraId="12A31EB1" w14:textId="56E1724B"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16DD394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FEA3AF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name="root"&gt;</w:t>
      </w:r>
    </w:p>
    <w:p w14:paraId="17E60D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FB1D7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14A25AA0"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37B608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ref="aBaseConfig" </w:t>
      </w:r>
    </w:p>
    <w:p w14:paraId="1F31E71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representation="text" </w:t>
      </w:r>
    </w:p>
    <w:p w14:paraId="587A45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encoding="UTF-8"/&gt;</w:t>
      </w:r>
    </w:p>
    <w:p w14:paraId="65C82C0A"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B4E69D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1A3FB1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887802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14BA6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E3099D9"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98B0893" w14:textId="77777777" w:rsidR="000E1214" w:rsidRDefault="00A87198">
      <w:r>
        <w:t xml:space="preserve">Note that in the above, the DFDL annotation lives inside this surrounding context of xs:annotation and xs:appinfo elements. This is just the standard XSD way of doing annotations. The source attribute is an identifier that separates different families of appinfo annotations.  </w:t>
      </w:r>
    </w:p>
    <w:p w14:paraId="45D4DB39" w14:textId="69DF6342" w:rsidR="000E1214" w:rsidRDefault="00A87198">
      <w:r>
        <w:t>Below we see a dfdl:format annotation is used inside a dfdl:defineFormat annotation to define a named reusable set of representation properties that can be referenced from another format annotation.</w:t>
      </w:r>
    </w:p>
    <w:p w14:paraId="11EB022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7FBE9A4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4E32CA7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D8E74E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2684F3"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39C7345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name="baseFormat"&gt;</w:t>
      </w:r>
    </w:p>
    <w:p w14:paraId="2A30EF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byteOrder="bigEndian" encoding="ascii"/&gt;</w:t>
      </w:r>
    </w:p>
    <w:p w14:paraId="324F13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1EBB1A0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0AE320B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466BDF7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3685B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458943B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3DF77D67" w14:textId="72FAF916" w:rsidR="000E1214" w:rsidRDefault="00A87198">
      <w:r>
        <w:t xml:space="preserve">A dfdl:format annotation at the top level of a schema, that is as an annotation child element on the xs:schema, provides a set of default properties for the lexically enclosed schema document. (See </w:t>
      </w:r>
      <w:r w:rsidRPr="00065302">
        <w:rPr>
          <w:rStyle w:val="Hyperlink"/>
        </w:rPr>
        <w:fldChar w:fldCharType="begin"/>
      </w:r>
      <w:r w:rsidRPr="00065302">
        <w:rPr>
          <w:rStyle w:val="Hyperlink"/>
        </w:rPr>
        <w:instrText xml:space="preserve"> REF _Ref247448493 \r \h </w:instrText>
      </w:r>
      <w:r w:rsidRPr="00065302">
        <w:rPr>
          <w:rStyle w:val="Hyperlink"/>
        </w:rPr>
      </w:r>
      <w:r w:rsidRPr="00065302">
        <w:rPr>
          <w:rStyle w:val="Hyperlink"/>
        </w:rPr>
        <w:fldChar w:fldCharType="separate"/>
      </w:r>
      <w:r w:rsidR="008A37A6">
        <w:rPr>
          <w:rStyle w:val="Hyperlink"/>
        </w:rPr>
        <w:t>8.1.2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_Ref247448493 \h </w:instrText>
      </w:r>
      <w:r w:rsidRPr="00065302">
        <w:rPr>
          <w:rStyle w:val="Hyperlink"/>
        </w:rPr>
      </w:r>
      <w:r w:rsidRPr="00065302">
        <w:rPr>
          <w:rStyle w:val="Hyperlink"/>
        </w:rPr>
        <w:fldChar w:fldCharType="separate"/>
      </w:r>
      <w:ins w:id="1507" w:author="Mike Beckerle" w:date="2020-10-09T10:19:00Z">
        <w:r w:rsidR="008A37A6">
          <w:t>Providing Defaults for DFDL properties</w:t>
        </w:r>
      </w:ins>
      <w:del w:id="1508" w:author="Mike Beckerle" w:date="2020-10-09T10:19:00Z">
        <w:r w:rsidR="00404DC4" w:rsidRPr="00065302" w:rsidDel="008A37A6">
          <w:rPr>
            <w:rStyle w:val="Hyperlink"/>
          </w:rPr>
          <w:delText>Providing Defaults for DFDL properties</w:delText>
        </w:r>
      </w:del>
      <w:r w:rsidRPr="00065302">
        <w:rPr>
          <w:rStyle w:val="Hyperlink"/>
        </w:rPr>
        <w:fldChar w:fldCharType="end"/>
      </w:r>
      <w:r>
        <w:t xml:space="preserve">.) </w:t>
      </w:r>
    </w:p>
    <w:p w14:paraId="5A929B8D" w14:textId="77777777" w:rsidR="000E1214" w:rsidRDefault="00A87198" w:rsidP="004806AE">
      <w:pPr>
        <w:pStyle w:val="Codeblock0"/>
        <w:rPr>
          <w:rStyle w:val="CodeCharacter"/>
          <w:szCs w:val="20"/>
        </w:rPr>
      </w:pPr>
      <w:r>
        <w:rPr>
          <w:rStyle w:val="CodeCharacter"/>
          <w:szCs w:val="20"/>
        </w:rPr>
        <w:t>&lt;xs:schema ...&gt;</w:t>
      </w:r>
    </w:p>
    <w:p w14:paraId="456666D6" w14:textId="77777777" w:rsidR="000E1214" w:rsidRDefault="00A87198" w:rsidP="004806AE">
      <w:pPr>
        <w:pStyle w:val="Codeblock0"/>
        <w:rPr>
          <w:rStyle w:val="CodeCharacter"/>
          <w:szCs w:val="20"/>
        </w:rPr>
      </w:pPr>
      <w:r>
        <w:rPr>
          <w:rStyle w:val="CodeCharacter"/>
          <w:szCs w:val="20"/>
        </w:rPr>
        <w:t xml:space="preserve">  ...</w:t>
      </w:r>
    </w:p>
    <w:p w14:paraId="0483E7D4" w14:textId="77777777" w:rsidR="000E1214" w:rsidRDefault="00A87198" w:rsidP="004806AE">
      <w:pPr>
        <w:pStyle w:val="Codeblock0"/>
        <w:rPr>
          <w:rStyle w:val="CodeCharacter"/>
          <w:szCs w:val="20"/>
        </w:rPr>
      </w:pPr>
      <w:r>
        <w:rPr>
          <w:rStyle w:val="CodeCharacter"/>
          <w:szCs w:val="20"/>
        </w:rPr>
        <w:t xml:space="preserve">  &lt;xs:annotation&gt;</w:t>
      </w:r>
    </w:p>
    <w:p w14:paraId="53615973" w14:textId="77777777" w:rsidR="000E1214" w:rsidRDefault="00A87198" w:rsidP="004806AE">
      <w:pPr>
        <w:pStyle w:val="Codeblock0"/>
        <w:rPr>
          <w:rStyle w:val="CodeCharacter"/>
          <w:szCs w:val="20"/>
        </w:rPr>
      </w:pPr>
      <w:r>
        <w:rPr>
          <w:rStyle w:val="CodeCharacter"/>
          <w:szCs w:val="20"/>
        </w:rPr>
        <w:t xml:space="preserve">    &lt;xs:appinfo source="http://www.ogf.org/dfdl/"&gt;</w:t>
      </w:r>
    </w:p>
    <w:p w14:paraId="58B17BC6" w14:textId="77777777" w:rsidR="000E1214" w:rsidRDefault="000E1214" w:rsidP="004806AE">
      <w:pPr>
        <w:pStyle w:val="Codeblock0"/>
        <w:rPr>
          <w:rStyle w:val="CodeCharacter"/>
          <w:szCs w:val="20"/>
        </w:rPr>
      </w:pPr>
    </w:p>
    <w:p w14:paraId="2BE64375" w14:textId="77777777" w:rsidR="000E1214" w:rsidRDefault="00A87198" w:rsidP="004806AE">
      <w:pPr>
        <w:pStyle w:val="Codeblock0"/>
        <w:rPr>
          <w:rStyle w:val="CodeCharacter"/>
          <w:szCs w:val="20"/>
        </w:rPr>
      </w:pPr>
      <w:r>
        <w:rPr>
          <w:rStyle w:val="CodeCharacter"/>
          <w:szCs w:val="20"/>
        </w:rPr>
        <w:t xml:space="preserve">        &lt;dfdl:format </w:t>
      </w:r>
    </w:p>
    <w:p w14:paraId="3BB6A1E4" w14:textId="77777777" w:rsidR="000E1214" w:rsidRDefault="00A87198" w:rsidP="004806AE">
      <w:pPr>
        <w:pStyle w:val="Codeblock0"/>
        <w:rPr>
          <w:rStyle w:val="CodeCharacter"/>
          <w:szCs w:val="20"/>
        </w:rPr>
      </w:pPr>
      <w:r>
        <w:rPr>
          <w:rStyle w:val="CodeCharacter"/>
          <w:szCs w:val="20"/>
        </w:rPr>
        <w:t xml:space="preserve">           representation="binary"</w:t>
      </w:r>
    </w:p>
    <w:p w14:paraId="686D7F1E" w14:textId="77777777" w:rsidR="000E1214" w:rsidRDefault="00A87198" w:rsidP="004806AE">
      <w:pPr>
        <w:pStyle w:val="Codeblock0"/>
        <w:rPr>
          <w:rStyle w:val="CodeCharacter"/>
          <w:szCs w:val="20"/>
        </w:rPr>
      </w:pPr>
      <w:r>
        <w:rPr>
          <w:rStyle w:val="CodeCharacter"/>
          <w:szCs w:val="20"/>
        </w:rPr>
        <w:t xml:space="preserve">           byteOrder="bigEndian" </w:t>
      </w:r>
    </w:p>
    <w:p w14:paraId="4BB29331" w14:textId="77777777" w:rsidR="000E1214" w:rsidRDefault="00A87198" w:rsidP="004806AE">
      <w:pPr>
        <w:pStyle w:val="Codeblock0"/>
        <w:rPr>
          <w:rStyle w:val="CodeCharacter"/>
          <w:szCs w:val="20"/>
        </w:rPr>
      </w:pPr>
      <w:r>
        <w:rPr>
          <w:rStyle w:val="CodeCharacter"/>
          <w:szCs w:val="20"/>
        </w:rPr>
        <w:t xml:space="preserve">           encoding="ascii"/&gt;</w:t>
      </w:r>
    </w:p>
    <w:p w14:paraId="1CC58ADB" w14:textId="77777777" w:rsidR="000E1214" w:rsidRDefault="000E1214" w:rsidP="004806AE">
      <w:pPr>
        <w:pStyle w:val="Codeblock0"/>
        <w:rPr>
          <w:rStyle w:val="CodeCharacter"/>
          <w:szCs w:val="20"/>
        </w:rPr>
      </w:pPr>
    </w:p>
    <w:p w14:paraId="616CB50B" w14:textId="77777777" w:rsidR="000E1214" w:rsidRDefault="00A87198" w:rsidP="004806AE">
      <w:pPr>
        <w:pStyle w:val="Codeblock0"/>
        <w:rPr>
          <w:rStyle w:val="CodeCharacter"/>
          <w:szCs w:val="20"/>
        </w:rPr>
      </w:pPr>
      <w:r>
        <w:rPr>
          <w:rStyle w:val="CodeCharacter"/>
          <w:szCs w:val="20"/>
        </w:rPr>
        <w:t xml:space="preserve">    &lt;/xs:appinfo&gt;</w:t>
      </w:r>
    </w:p>
    <w:p w14:paraId="226A5DC2" w14:textId="77777777" w:rsidR="000E1214" w:rsidRDefault="00A87198" w:rsidP="004806AE">
      <w:pPr>
        <w:pStyle w:val="Codeblock0"/>
        <w:rPr>
          <w:rStyle w:val="CodeCharacter"/>
          <w:szCs w:val="20"/>
        </w:rPr>
      </w:pPr>
      <w:r>
        <w:rPr>
          <w:rStyle w:val="CodeCharacter"/>
          <w:szCs w:val="20"/>
        </w:rPr>
        <w:t xml:space="preserve">  &lt;/xs:annotation&gt;</w:t>
      </w:r>
    </w:p>
    <w:p w14:paraId="659BB17E" w14:textId="77777777" w:rsidR="000E1214" w:rsidRDefault="00A87198" w:rsidP="004806AE">
      <w:pPr>
        <w:pStyle w:val="Codeblock0"/>
        <w:rPr>
          <w:rStyle w:val="CodeCharacter"/>
          <w:szCs w:val="20"/>
        </w:rPr>
      </w:pPr>
      <w:r>
        <w:rPr>
          <w:rStyle w:val="CodeCharacter"/>
          <w:szCs w:val="20"/>
        </w:rPr>
        <w:t xml:space="preserve">  ...</w:t>
      </w:r>
    </w:p>
    <w:p w14:paraId="20F51CB2" w14:textId="77777777" w:rsidR="000E1214" w:rsidRDefault="00A87198" w:rsidP="004806AE">
      <w:pPr>
        <w:pStyle w:val="Codeblock0"/>
      </w:pPr>
      <w:r>
        <w:rPr>
          <w:rStyle w:val="CodeCharacter"/>
          <w:szCs w:val="20"/>
        </w:rPr>
        <w:t>&lt;/xs:schema&gt;</w:t>
      </w:r>
    </w:p>
    <w:p w14:paraId="0D6E13D8" w14:textId="77777777" w:rsidR="000E1214" w:rsidRDefault="00A87198" w:rsidP="00BC2419">
      <w:pPr>
        <w:pStyle w:val="Heading3"/>
        <w:rPr>
          <w:rFonts w:eastAsia="Times New Roman"/>
        </w:rPr>
      </w:pPr>
      <w:bookmarkStart w:id="1509" w:name="_Toc322911557"/>
      <w:bookmarkStart w:id="1510" w:name="_Toc322912096"/>
      <w:bookmarkStart w:id="1511" w:name="_Toc329092946"/>
      <w:bookmarkStart w:id="1512" w:name="_Toc332701459"/>
      <w:bookmarkStart w:id="1513" w:name="_Toc332701766"/>
      <w:bookmarkStart w:id="1514" w:name="_Toc332711560"/>
      <w:bookmarkStart w:id="1515" w:name="_Toc332711868"/>
      <w:bookmarkStart w:id="1516" w:name="_Toc332712170"/>
      <w:bookmarkStart w:id="1517" w:name="_Toc332724086"/>
      <w:bookmarkStart w:id="1518" w:name="_Toc332724386"/>
      <w:bookmarkStart w:id="1519" w:name="_Toc341102682"/>
      <w:bookmarkStart w:id="1520" w:name="_Toc347241414"/>
      <w:bookmarkStart w:id="1521" w:name="_Toc347744607"/>
      <w:bookmarkStart w:id="1522" w:name="_Toc348984390"/>
      <w:bookmarkStart w:id="1523" w:name="_Toc348984695"/>
      <w:bookmarkStart w:id="1524" w:name="_Toc349037858"/>
      <w:bookmarkStart w:id="1525" w:name="_Toc349038163"/>
      <w:bookmarkStart w:id="1526" w:name="_Toc349042651"/>
      <w:bookmarkStart w:id="1527" w:name="_Toc351912642"/>
      <w:bookmarkStart w:id="1528" w:name="_Toc351914664"/>
      <w:bookmarkStart w:id="1529" w:name="_Toc351915098"/>
      <w:bookmarkStart w:id="1530" w:name="_Toc361231136"/>
      <w:bookmarkStart w:id="1531" w:name="_Toc361231662"/>
      <w:bookmarkStart w:id="1532" w:name="_Toc362444960"/>
      <w:bookmarkStart w:id="1533" w:name="_Toc363908882"/>
      <w:bookmarkStart w:id="1534" w:name="_Toc364463305"/>
      <w:bookmarkStart w:id="1535" w:name="_Toc366077903"/>
      <w:bookmarkStart w:id="1536" w:name="_Toc366078522"/>
      <w:bookmarkStart w:id="1537" w:name="_Toc366079508"/>
      <w:bookmarkStart w:id="1538" w:name="_Toc366080120"/>
      <w:bookmarkStart w:id="1539" w:name="_Toc366080729"/>
      <w:bookmarkStart w:id="1540" w:name="_Toc366505069"/>
      <w:bookmarkStart w:id="1541" w:name="_Toc366508438"/>
      <w:bookmarkStart w:id="1542" w:name="_Toc366512939"/>
      <w:bookmarkStart w:id="1543" w:name="_Toc366574130"/>
      <w:bookmarkStart w:id="1544" w:name="_Toc366577923"/>
      <w:bookmarkStart w:id="1545" w:name="_Toc366578517"/>
      <w:bookmarkStart w:id="1546" w:name="_Toc366579109"/>
      <w:bookmarkStart w:id="1547" w:name="_Toc366579700"/>
      <w:bookmarkStart w:id="1548" w:name="_Toc366580292"/>
      <w:bookmarkStart w:id="1549" w:name="_Toc366580883"/>
      <w:bookmarkStart w:id="1550" w:name="_Toc366581475"/>
      <w:bookmarkStart w:id="1551" w:name="_Toc243112771"/>
      <w:bookmarkStart w:id="1552" w:name="_Toc349042652"/>
      <w:bookmarkStart w:id="1553" w:name="_Toc113075256"/>
      <w:bookmarkStart w:id="1554" w:name="_Toc112826278"/>
      <w:bookmarkStart w:id="1555" w:name="_Toc112836556"/>
      <w:bookmarkStart w:id="1556" w:name="_Toc194983928"/>
      <w:bookmarkStart w:id="1557" w:name="_Toc199516251"/>
      <w:bookmarkStart w:id="1558" w:name="_Toc175057325"/>
      <w:bookmarkStart w:id="1559" w:name="_Toc177399038"/>
      <w:bookmarkStart w:id="1560" w:name="_Toc53134026"/>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r>
        <w:rPr>
          <w:rFonts w:eastAsia="Times New Roman"/>
        </w:rPr>
        <w:t>Property Binding Syntax</w:t>
      </w:r>
      <w:bookmarkEnd w:id="1551"/>
      <w:bookmarkEnd w:id="1552"/>
      <w:bookmarkEnd w:id="1560"/>
    </w:p>
    <w:p w14:paraId="52FC0515" w14:textId="77777777" w:rsidR="000E1214" w:rsidRDefault="00A87198">
      <w:pPr>
        <w:pStyle w:val="nobreak"/>
      </w:pPr>
      <w:r>
        <w:t xml:space="preserve">A </w:t>
      </w:r>
      <w:r>
        <w:rPr>
          <w:i/>
          <w:iCs/>
        </w:rPr>
        <w:t>property binding</w:t>
      </w:r>
      <w:r>
        <w:t xml:space="preserve"> is the syntax in a DFDL schema that gives a value to a property. Up to this point, the examples in this document have all used a specific syntax for property bindings called </w:t>
      </w:r>
      <w:r>
        <w:rPr>
          <w:i/>
          <w:iCs/>
        </w:rPr>
        <w:t>attribute form</w:t>
      </w:r>
      <w:r>
        <w:t>. However, the format properties may be specified in any one of three forms:</w:t>
      </w:r>
    </w:p>
    <w:p w14:paraId="295BD8A3" w14:textId="77777777" w:rsidR="000E1214" w:rsidRDefault="00A87198" w:rsidP="00C31ED0">
      <w:pPr>
        <w:numPr>
          <w:ilvl w:val="0"/>
          <w:numId w:val="44"/>
        </w:numPr>
      </w:pPr>
      <w:r>
        <w:t>Attribute form</w:t>
      </w:r>
    </w:p>
    <w:p w14:paraId="4392AF2B" w14:textId="77777777" w:rsidR="000E1214" w:rsidRDefault="00A87198" w:rsidP="00C31ED0">
      <w:pPr>
        <w:numPr>
          <w:ilvl w:val="0"/>
          <w:numId w:val="44"/>
        </w:numPr>
      </w:pPr>
      <w:r>
        <w:t>Element form</w:t>
      </w:r>
    </w:p>
    <w:p w14:paraId="6D56E92C" w14:textId="77777777" w:rsidR="000E1214" w:rsidRDefault="00A87198" w:rsidP="00C31ED0">
      <w:pPr>
        <w:numPr>
          <w:ilvl w:val="0"/>
          <w:numId w:val="44"/>
        </w:numPr>
      </w:pPr>
      <w:r>
        <w:t>Short form</w:t>
      </w:r>
    </w:p>
    <w:p w14:paraId="3A3C340C" w14:textId="77777777" w:rsidR="000E1214" w:rsidRDefault="00A87198">
      <w:r>
        <w:t>A DFDL property may be specified using any of the forms with the following exceptions:</w:t>
      </w:r>
    </w:p>
    <w:p w14:paraId="32A57BF7" w14:textId="77777777" w:rsidR="000E1214" w:rsidRDefault="00A87198" w:rsidP="00C31ED0">
      <w:pPr>
        <w:numPr>
          <w:ilvl w:val="0"/>
          <w:numId w:val="45"/>
        </w:numPr>
      </w:pPr>
      <w:r>
        <w:t>The dfdl:ref property may be specified in attribute or short form</w:t>
      </w:r>
    </w:p>
    <w:p w14:paraId="119170C6" w14:textId="77777777" w:rsidR="000E1214" w:rsidRDefault="00A87198" w:rsidP="00C31ED0">
      <w:pPr>
        <w:numPr>
          <w:ilvl w:val="0"/>
          <w:numId w:val="45"/>
        </w:numPr>
      </w:pPr>
      <w:r>
        <w:t>The dfdl:escapeSchemeRef property may be specified in attribute or short form</w:t>
      </w:r>
    </w:p>
    <w:p w14:paraId="13A01EB2" w14:textId="77777777" w:rsidR="000E1214" w:rsidRDefault="00A87198" w:rsidP="00C31ED0">
      <w:pPr>
        <w:numPr>
          <w:ilvl w:val="0"/>
          <w:numId w:val="45"/>
        </w:numPr>
      </w:pPr>
      <w:r>
        <w:t>The dfdl:</w:t>
      </w:r>
      <w:r>
        <w:rPr>
          <w:rFonts w:eastAsia="MS Mincho"/>
        </w:rPr>
        <w:t xml:space="preserve">hiddenGroupRef  </w:t>
      </w:r>
      <w:r>
        <w:t>property may be specified in attribute or short form</w:t>
      </w:r>
    </w:p>
    <w:p w14:paraId="00C64013" w14:textId="77777777" w:rsidR="000E1214" w:rsidRDefault="00A87198" w:rsidP="00C31ED0">
      <w:pPr>
        <w:numPr>
          <w:ilvl w:val="0"/>
          <w:numId w:val="45"/>
        </w:numPr>
      </w:pPr>
      <w:r>
        <w:t>The dfdl:</w:t>
      </w:r>
      <w:r>
        <w:rPr>
          <w:rFonts w:eastAsia="MS Mincho"/>
        </w:rPr>
        <w:t>prefixLengthType</w:t>
      </w:r>
      <w:r>
        <w:t xml:space="preserve"> property may be specified in attribute or short form</w:t>
      </w:r>
    </w:p>
    <w:p w14:paraId="5094CF3A" w14:textId="6BFF53DC" w:rsidR="000E1214" w:rsidRDefault="00A87198" w:rsidP="00C31ED0">
      <w:pPr>
        <w:numPr>
          <w:ilvl w:val="0"/>
          <w:numId w:val="45"/>
        </w:numPr>
      </w:pPr>
      <w:r>
        <w:t xml:space="preserve">Short form </w:t>
      </w:r>
      <w:del w:id="1561" w:author="Mike Beckerle" w:date="2020-10-07T15:42:00Z">
        <w:r w:rsidDel="00047FA7">
          <w:delText>MUST NOT</w:delText>
        </w:r>
      </w:del>
      <w:ins w:id="1562" w:author="Mike Beckerle" w:date="2020-10-07T15:42:00Z">
        <w:r w:rsidR="00047FA7">
          <w:t>must not</w:t>
        </w:r>
      </w:ins>
      <w:r>
        <w:t xml:space="preserve"> be used on the xs:schema element. </w:t>
      </w:r>
    </w:p>
    <w:p w14:paraId="77DEB1FE" w14:textId="3F14C3C6" w:rsidR="000E1214" w:rsidRDefault="00A87198">
      <w:r>
        <w:t>It is a Schema Definition Error if the same property is specified in more than one form. That is, there is no priority ordering where one form takes precedent over another.</w:t>
      </w:r>
    </w:p>
    <w:p w14:paraId="355F6558" w14:textId="77777777" w:rsidR="000E1214" w:rsidRDefault="00A87198">
      <w:pPr>
        <w:pStyle w:val="Heading4"/>
        <w:rPr>
          <w:rFonts w:eastAsia="Times New Roman"/>
        </w:rPr>
      </w:pPr>
      <w:r>
        <w:rPr>
          <w:rFonts w:eastAsia="Times New Roman"/>
        </w:rPr>
        <w:t xml:space="preserve">Property </w:t>
      </w:r>
      <w:bookmarkEnd w:id="1553"/>
      <w:bookmarkEnd w:id="1554"/>
      <w:bookmarkEnd w:id="1555"/>
      <w:r>
        <w:rPr>
          <w:rFonts w:eastAsia="Times New Roman"/>
        </w:rPr>
        <w:t>Binding Syntax: Attribute Form</w:t>
      </w:r>
      <w:bookmarkEnd w:id="1556"/>
      <w:bookmarkEnd w:id="1557"/>
      <w:bookmarkEnd w:id="1558"/>
      <w:bookmarkEnd w:id="1559"/>
    </w:p>
    <w:p w14:paraId="27BFB56A" w14:textId="77777777" w:rsidR="000E1214" w:rsidRDefault="00A87198">
      <w:pPr>
        <w:pStyle w:val="nobreak"/>
      </w:pPr>
      <w:r>
        <w:t>Within the format annotation elements are bindings for properties of the form:</w:t>
      </w:r>
    </w:p>
    <w:p w14:paraId="009F72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PropertyName="Value" </w:t>
      </w:r>
    </w:p>
    <w:p w14:paraId="7FEC4445" w14:textId="77777777" w:rsidR="000E1214" w:rsidRDefault="00A87198">
      <w:r>
        <w:t>For example:</w:t>
      </w:r>
    </w:p>
    <w:p w14:paraId="26040B0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042893A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3B5C577"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encoding="utf-8" separator="%NL;"</w:t>
      </w:r>
      <w:r>
        <w:t>/&gt;</w:t>
      </w:r>
    </w:p>
    <w:p w14:paraId="0F651E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354FFE2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&lt;/xs:annotation&gt;</w:t>
      </w:r>
    </w:p>
    <w:p w14:paraId="58D5D5FD" w14:textId="7D2C8FDF" w:rsidR="000E1214" w:rsidRDefault="00A87198">
      <w:r>
        <w:t>This is the attribute form of property binding.</w:t>
      </w:r>
    </w:p>
    <w:p w14:paraId="1E7F311D" w14:textId="77777777" w:rsidR="000E1214" w:rsidRDefault="00A87198">
      <w:pPr>
        <w:pStyle w:val="Heading4"/>
        <w:rPr>
          <w:rFonts w:eastAsia="Times New Roman"/>
        </w:rPr>
      </w:pPr>
      <w:bookmarkStart w:id="1563" w:name="_Ref161823626"/>
      <w:bookmarkStart w:id="1564" w:name="_Toc177399039"/>
      <w:bookmarkStart w:id="1565" w:name="_Toc175057326"/>
      <w:bookmarkStart w:id="1566" w:name="_Toc199516252"/>
      <w:bookmarkStart w:id="1567" w:name="_Toc194983929"/>
      <w:r>
        <w:rPr>
          <w:rFonts w:eastAsia="Times New Roman"/>
        </w:rPr>
        <w:t>Property Binding Syntax: Element Form</w:t>
      </w:r>
      <w:bookmarkEnd w:id="1563"/>
      <w:bookmarkEnd w:id="1564"/>
      <w:bookmarkEnd w:id="1565"/>
      <w:bookmarkEnd w:id="1566"/>
      <w:bookmarkEnd w:id="1567"/>
    </w:p>
    <w:p w14:paraId="108BF616" w14:textId="22117B71" w:rsidR="000E1214" w:rsidRDefault="00A87198">
      <w:pPr>
        <w:pStyle w:val="nobreak"/>
      </w:pPr>
      <w:r>
        <w:t xml:space="preserve">The representation properties can sometimes have complex syntax, so an element form for individual property bindings is provided to ease syntactic expression difficulties. The </w:t>
      </w:r>
      <w:r w:rsidR="00EA309B">
        <w:t>annotation</w:t>
      </w:r>
      <w:r>
        <w:t xml:space="preserve"> element is dfdl:property and it has one attribute 'name' which provides the name of the property. </w:t>
      </w:r>
    </w:p>
    <w:p w14:paraId="646C6795" w14:textId="77777777" w:rsidR="000E1214" w:rsidRDefault="00A87198">
      <w:r>
        <w:t>For example:</w:t>
      </w:r>
    </w:p>
    <w:p w14:paraId="2DCEA4C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B955F5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C771A5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w:t>
      </w:r>
    </w:p>
    <w:p w14:paraId="6039788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name='encoding'&gt;utf-8&lt;/dfdl:property&gt;</w:t>
      </w:r>
    </w:p>
    <w:p w14:paraId="17D2C55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name='separator'&gt;%NL;&lt;/dfdl:property&gt;</w:t>
      </w:r>
    </w:p>
    <w:p w14:paraId="0BE967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 </w:t>
      </w:r>
    </w:p>
    <w:p w14:paraId="143C61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6B64D2F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5FE4F5C" w14:textId="13B959B2" w:rsidR="000E1214" w:rsidRDefault="00A87198">
      <w:r>
        <w:t>Element form is mostly used for properties that themselves contain the quotation mark characters and escape characters so that the property value can be expressed without concerns about confusion with the XSD syntax use of these same characters. XML's CDATA encapsulation can be used to allow malformed XML and mismatched quotes to be easily used as representation property values.</w:t>
      </w:r>
    </w:p>
    <w:p w14:paraId="58373930" w14:textId="77777777" w:rsidR="000E1214" w:rsidRDefault="00A87198">
      <w:r>
        <w:t>Here is an example where a delimiter has a syntax that overlaps with what XML comments look like. Use of XML's CDATA bracketing makes this less clumsy to express than using XML escape characters:</w:t>
      </w:r>
    </w:p>
    <w:p w14:paraId="5999CC3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&lt;dfdl:property name='initiator'&gt;&lt;[CDATA[&lt;!-- ]]&gt;&lt;/dfdl:property&gt;</w:t>
      </w:r>
    </w:p>
    <w:p w14:paraId="7C3B40E6" w14:textId="6E7DE611" w:rsidR="000E1214" w:rsidRDefault="00A87198">
      <w:pPr>
        <w:pStyle w:val="Heading4"/>
        <w:rPr>
          <w:rFonts w:eastAsia="Times New Roman"/>
        </w:rPr>
      </w:pPr>
      <w:bookmarkStart w:id="1568" w:name="_Toc138694349"/>
      <w:bookmarkStart w:id="1569" w:name="_Toc177399040"/>
      <w:bookmarkStart w:id="1570" w:name="_Toc175057327"/>
      <w:bookmarkStart w:id="1571" w:name="_Toc199516253"/>
      <w:bookmarkStart w:id="1572" w:name="_Toc194983930"/>
      <w:r>
        <w:rPr>
          <w:rFonts w:eastAsia="Times New Roman"/>
        </w:rPr>
        <w:t>Property Binding Syntax:</w:t>
      </w:r>
      <w:r w:rsidR="00EA309B">
        <w:rPr>
          <w:rFonts w:eastAsia="Times New Roman"/>
        </w:rPr>
        <w:t xml:space="preserve"> </w:t>
      </w:r>
      <w:r>
        <w:rPr>
          <w:rFonts w:eastAsia="Times New Roman"/>
        </w:rPr>
        <w:t xml:space="preserve">Short Form </w:t>
      </w:r>
      <w:bookmarkEnd w:id="1568"/>
      <w:bookmarkEnd w:id="1569"/>
      <w:bookmarkEnd w:id="1570"/>
      <w:bookmarkEnd w:id="1571"/>
      <w:bookmarkEnd w:id="1572"/>
    </w:p>
    <w:p w14:paraId="0835B43D" w14:textId="2132C1B9" w:rsidR="000E1214" w:rsidRDefault="00A87198">
      <w:pPr>
        <w:pStyle w:val="nobreak"/>
      </w:pPr>
      <w:r>
        <w:t>To save textual clutter, short-form syntax for format annotations is also allowed on xs:element, xs:sequence, xs:choice, xs:group (for group references only), and xs:simpleType schema elements. The xs:schema element cannot carry short-form annotations</w:t>
      </w:r>
      <w:r w:rsidR="004806AE">
        <w:t>; attribute form must be used instead</w:t>
      </w:r>
      <w:r>
        <w:t>. Attributes which are in the namespace '</w:t>
      </w:r>
      <w:r w:rsidR="00912122">
        <w:fldChar w:fldCharType="begin"/>
      </w:r>
      <w:r w:rsidR="00912122">
        <w:instrText xml:space="preserve"> HYPERLINK "http://www.ogf.org/dfdl/dfdl-1.0/" </w:instrText>
      </w:r>
      <w:ins w:id="1573" w:author="Mike Beckerle" w:date="2020-10-09T10:19:00Z"/>
      <w:r w:rsidR="00912122">
        <w:fldChar w:fldCharType="separate"/>
      </w:r>
      <w:r>
        <w:rPr>
          <w:rStyle w:val="Hyperlink"/>
        </w:rPr>
        <w:t>http://www.ogf.org/dfdl/dfdl-1.0/</w:t>
      </w:r>
      <w:r w:rsidR="00912122">
        <w:rPr>
          <w:rStyle w:val="Hyperlink"/>
        </w:rPr>
        <w:fldChar w:fldCharType="end"/>
      </w:r>
      <w:r>
        <w:t>' and whose local name matches one of the DFDL representation properties are assumed to be equivalent to specific DFDL attribute form annotations.</w:t>
      </w:r>
    </w:p>
    <w:p w14:paraId="0F50453B" w14:textId="77777777" w:rsidR="000E1214" w:rsidRDefault="00A87198">
      <w:r>
        <w:t>For example, the two forms below are equivalent in that they describe the same data format. The first is the short form of the second:</w:t>
      </w:r>
    </w:p>
    <w:p w14:paraId="157C9D5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name="elem1"&gt;</w:t>
      </w:r>
    </w:p>
    <w:p w14:paraId="68ACA8D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42D6D7B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 dfdl:separator="%HT;" &gt;</w:t>
      </w:r>
    </w:p>
    <w:p w14:paraId="471F430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55A52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452C5E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5242D4E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68EFB40E"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4EDB781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name="elem2"&gt;</w:t>
      </w:r>
    </w:p>
    <w:p w14:paraId="549BFA7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7EE5038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C4E00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45D451B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&lt;dfdl:sequence separator="%HT;" /&gt; </w:t>
      </w:r>
    </w:p>
    <w:p w14:paraId="7D5021D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062F03B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54ADFF0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321EC7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61CB01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4410FF1F" w14:textId="77777777" w:rsidR="000E1214" w:rsidRDefault="00A87198">
      <w:pPr>
        <w:pStyle w:val="nobreak"/>
      </w:pPr>
      <w:r>
        <w:t>Another example:</w:t>
      </w:r>
    </w:p>
    <w:p w14:paraId="5B18267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&lt;xs:sequence dfdl:separator=","&gt;</w:t>
      </w:r>
    </w:p>
    <w:p w14:paraId="4887C99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name="elem1" type="xs:int" maxOccurs="unbounded"</w:t>
      </w:r>
    </w:p>
    <w:p w14:paraId="1C4E82F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dfdl:representation="text"</w:t>
      </w:r>
    </w:p>
    <w:p w14:paraId="0B0261DF"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dfdl:textNumberRep="standard"</w:t>
      </w:r>
      <w:r>
        <w:rPr>
          <w:rStyle w:val="CodeCharacter"/>
          <w:szCs w:val="20"/>
        </w:rPr>
        <w:t xml:space="preserve"> </w:t>
      </w:r>
    </w:p>
    <w:p w14:paraId="7571675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dfdl:initiator="["</w:t>
      </w:r>
    </w:p>
    <w:p w14:paraId="1A95C7A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dfdl:terminator="]"/&gt;</w:t>
      </w:r>
    </w:p>
    <w:p w14:paraId="7F1905BD" w14:textId="77777777" w:rsidR="000E1214" w:rsidRDefault="000E1214">
      <w:pPr>
        <w:pStyle w:val="Codeblock0"/>
        <w:pBdr>
          <w:top w:val="single" w:sz="4" w:space="1" w:color="auto"/>
          <w:left w:val="single" w:sz="4" w:space="4" w:color="auto"/>
          <w:bottom w:val="single" w:sz="4" w:space="1" w:color="auto"/>
          <w:right w:val="single" w:sz="4" w:space="4" w:color="auto"/>
        </w:pBdr>
        <w:rPr>
          <w:rStyle w:val="CodeCharacter"/>
          <w:szCs w:val="20"/>
        </w:rPr>
      </w:pPr>
    </w:p>
    <w:p w14:paraId="7DFE2D1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name="elem2" type="xs:int" maxOccurs="unbounded"&gt;</w:t>
      </w:r>
    </w:p>
    <w:p w14:paraId="1B14373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71967EC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w:t>
      </w:r>
    </w:p>
    <w:p w14:paraId="3589D38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textNumberRep="standard"</w:t>
      </w:r>
      <w:r>
        <w:rPr>
          <w:rStyle w:val="CodeCharacter"/>
          <w:szCs w:val="20"/>
        </w:rPr>
        <w:t xml:space="preserve"> </w:t>
      </w:r>
    </w:p>
    <w:p w14:paraId="038405F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initiator="["                   </w:t>
      </w:r>
    </w:p>
    <w:p w14:paraId="7AE558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terminator="]"/&gt; </w:t>
      </w:r>
    </w:p>
    <w:p w14:paraId="4B8B9CC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460ACAC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711DC28"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&lt;/xs:sequence&gt;</w:t>
      </w:r>
    </w:p>
    <w:p w14:paraId="7337B648" w14:textId="2F68E1C1" w:rsidR="000E1214" w:rsidRDefault="00A87198">
      <w:r>
        <w:t>The above show use of short-form property binding syntax for annotating elements and sequences.</w:t>
      </w:r>
    </w:p>
    <w:p w14:paraId="3B58DA7F" w14:textId="77777777" w:rsidR="000E1214" w:rsidRDefault="00A87198" w:rsidP="00BC2419">
      <w:pPr>
        <w:pStyle w:val="Heading3"/>
        <w:rPr>
          <w:rFonts w:eastAsia="Times New Roman"/>
        </w:rPr>
      </w:pPr>
      <w:bookmarkStart w:id="1574" w:name="_Toc322911559"/>
      <w:bookmarkStart w:id="1575" w:name="_Toc322912098"/>
      <w:bookmarkStart w:id="1576" w:name="_Toc329092948"/>
      <w:bookmarkStart w:id="1577" w:name="_Toc332701461"/>
      <w:bookmarkStart w:id="1578" w:name="_Toc332701768"/>
      <w:bookmarkStart w:id="1579" w:name="_Toc332711562"/>
      <w:bookmarkStart w:id="1580" w:name="_Toc332711870"/>
      <w:bookmarkStart w:id="1581" w:name="_Toc332712172"/>
      <w:bookmarkStart w:id="1582" w:name="_Toc332724088"/>
      <w:bookmarkStart w:id="1583" w:name="_Toc332724388"/>
      <w:bookmarkStart w:id="1584" w:name="_Toc341102684"/>
      <w:bookmarkStart w:id="1585" w:name="_Toc347241416"/>
      <w:bookmarkStart w:id="1586" w:name="_Toc347744609"/>
      <w:bookmarkStart w:id="1587" w:name="_Toc348984392"/>
      <w:bookmarkStart w:id="1588" w:name="_Toc348984697"/>
      <w:bookmarkStart w:id="1589" w:name="_Toc349037860"/>
      <w:bookmarkStart w:id="1590" w:name="_Toc349038165"/>
      <w:bookmarkStart w:id="1591" w:name="_Toc349042653"/>
      <w:bookmarkStart w:id="1592" w:name="_Toc351912644"/>
      <w:bookmarkStart w:id="1593" w:name="_Toc351914666"/>
      <w:bookmarkStart w:id="1594" w:name="_Toc351915100"/>
      <w:bookmarkStart w:id="1595" w:name="_Toc361231138"/>
      <w:bookmarkStart w:id="1596" w:name="_Toc361231664"/>
      <w:bookmarkStart w:id="1597" w:name="_Toc362444962"/>
      <w:bookmarkStart w:id="1598" w:name="_Toc363908884"/>
      <w:bookmarkStart w:id="1599" w:name="_Toc364463307"/>
      <w:bookmarkStart w:id="1600" w:name="_Toc366077905"/>
      <w:bookmarkStart w:id="1601" w:name="_Toc366078524"/>
      <w:bookmarkStart w:id="1602" w:name="_Toc366079510"/>
      <w:bookmarkStart w:id="1603" w:name="_Toc366080122"/>
      <w:bookmarkStart w:id="1604" w:name="_Toc366080731"/>
      <w:bookmarkStart w:id="1605" w:name="_Toc366505071"/>
      <w:bookmarkStart w:id="1606" w:name="_Toc366508440"/>
      <w:bookmarkStart w:id="1607" w:name="_Toc366512941"/>
      <w:bookmarkStart w:id="1608" w:name="_Toc366574132"/>
      <w:bookmarkStart w:id="1609" w:name="_Toc366577925"/>
      <w:bookmarkStart w:id="1610" w:name="_Toc366578519"/>
      <w:bookmarkStart w:id="1611" w:name="_Toc366579111"/>
      <w:bookmarkStart w:id="1612" w:name="_Toc366579702"/>
      <w:bookmarkStart w:id="1613" w:name="_Toc366580294"/>
      <w:bookmarkStart w:id="1614" w:name="_Toc366580885"/>
      <w:bookmarkStart w:id="1615" w:name="_Toc366581477"/>
      <w:bookmarkStart w:id="1616" w:name="_Toc138694341"/>
      <w:bookmarkStart w:id="1617" w:name="_Toc177399041"/>
      <w:bookmarkStart w:id="1618" w:name="_Toc175057328"/>
      <w:bookmarkStart w:id="1619" w:name="_Toc199516254"/>
      <w:bookmarkStart w:id="1620" w:name="_Toc194983931"/>
      <w:bookmarkStart w:id="1621" w:name="_Toc243112772"/>
      <w:bookmarkStart w:id="1622" w:name="_Toc349042654"/>
      <w:bookmarkStart w:id="1623" w:name="_Toc53134027"/>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r>
        <w:rPr>
          <w:rFonts w:eastAsia="Times New Roman"/>
        </w:rPr>
        <w:t xml:space="preserve">Empty </w:t>
      </w:r>
      <w:bookmarkEnd w:id="1616"/>
      <w:bookmarkEnd w:id="1617"/>
      <w:bookmarkEnd w:id="1618"/>
      <w:r>
        <w:rPr>
          <w:rFonts w:eastAsia="Times New Roman"/>
        </w:rPr>
        <w:t>String as a Representation Property Value</w:t>
      </w:r>
      <w:bookmarkEnd w:id="1619"/>
      <w:bookmarkEnd w:id="1620"/>
      <w:bookmarkEnd w:id="1621"/>
      <w:bookmarkEnd w:id="1622"/>
      <w:bookmarkEnd w:id="1623"/>
    </w:p>
    <w:p w14:paraId="5AC31B2B" w14:textId="0E3A50F5" w:rsidR="000E1214" w:rsidRDefault="00A87198">
      <w:pPr>
        <w:rPr>
          <w:rFonts w:eastAsia="MS Mincho"/>
          <w:lang w:eastAsia="ja-JP"/>
        </w:rPr>
      </w:pPr>
      <w:r>
        <w:rPr>
          <w:rFonts w:eastAsia="MS Mincho"/>
          <w:lang w:eastAsia="ja-JP"/>
        </w:rPr>
        <w:t xml:space="preserve">DFDL provides no mechanism to un-set a property. Setting a representation property's value to the empty string doesn't remove the value for that property but sets it to the empty string value. This </w:t>
      </w:r>
      <w:r>
        <w:t xml:space="preserve">may not be a valid value for certain properties. </w:t>
      </w:r>
    </w:p>
    <w:p w14:paraId="09F62315" w14:textId="47CA9164" w:rsidR="000E1214" w:rsidRDefault="00A87198">
      <w:r>
        <w:rPr>
          <w:rFonts w:eastAsia="MS Mincho"/>
          <w:lang w:eastAsia="ja-JP"/>
        </w:rPr>
        <w:t xml:space="preserve">For example, in </w:t>
      </w:r>
      <w:r w:rsidR="004806AE">
        <w:rPr>
          <w:rFonts w:eastAsia="MS Mincho"/>
          <w:lang w:eastAsia="ja-JP"/>
        </w:rPr>
        <w:t>non-</w:t>
      </w:r>
      <w:r>
        <w:rPr>
          <w:rFonts w:eastAsia="MS Mincho"/>
          <w:lang w:eastAsia="ja-JP"/>
        </w:rPr>
        <w:t xml:space="preserve">delimited text data formats, it is sensible for the separator to be defined to be the empty string. This turns off use of separator delimiters. For many other string-valued properties, it is a Schema Definition Error to assign them the empty string value. For example, the character set encoding property (dfdl:encoding) cannot be set to the empty string. </w:t>
      </w:r>
    </w:p>
    <w:p w14:paraId="42AC83AB" w14:textId="77777777" w:rsidR="000E1214" w:rsidRDefault="00A87198" w:rsidP="00B31DA3">
      <w:pPr>
        <w:pStyle w:val="Heading2"/>
      </w:pPr>
      <w:bookmarkStart w:id="1624" w:name="_Toc137360897"/>
      <w:bookmarkStart w:id="1625" w:name="_Toc137360898"/>
      <w:bookmarkStart w:id="1626" w:name="_Toc137029569"/>
      <w:bookmarkStart w:id="1627" w:name="_Toc137029570"/>
      <w:bookmarkStart w:id="1628" w:name="_Toc137029571"/>
      <w:bookmarkStart w:id="1629" w:name="_Toc137029574"/>
      <w:bookmarkStart w:id="1630" w:name="_Toc137029576"/>
      <w:bookmarkStart w:id="1631" w:name="_Toc138694338"/>
      <w:bookmarkStart w:id="1632" w:name="_Ref140934911"/>
      <w:bookmarkStart w:id="1633" w:name="_Ref140934918"/>
      <w:bookmarkStart w:id="1634" w:name="_Toc177399042"/>
      <w:bookmarkStart w:id="1635" w:name="_Toc175057329"/>
      <w:bookmarkStart w:id="1636" w:name="_Toc199516255"/>
      <w:bookmarkStart w:id="1637" w:name="_Toc194983932"/>
      <w:bookmarkStart w:id="1638" w:name="_Ref215568985"/>
      <w:bookmarkStart w:id="1639" w:name="_Ref215568992"/>
      <w:bookmarkStart w:id="1640" w:name="_Toc243112773"/>
      <w:bookmarkStart w:id="1641" w:name="_Ref251074304"/>
      <w:bookmarkStart w:id="1642" w:name="_Ref251074309"/>
      <w:bookmarkStart w:id="1643" w:name="_Toc349042655"/>
      <w:bookmarkStart w:id="1644" w:name="_Toc53134028"/>
      <w:bookmarkEnd w:id="1624"/>
      <w:bookmarkEnd w:id="1625"/>
      <w:bookmarkEnd w:id="1626"/>
      <w:bookmarkEnd w:id="1627"/>
      <w:bookmarkEnd w:id="1628"/>
      <w:bookmarkEnd w:id="1629"/>
      <w:bookmarkEnd w:id="1630"/>
      <w:r>
        <w:t>dfdl:defineFormat - Reusable Data Format Definitions</w:t>
      </w:r>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p>
    <w:p w14:paraId="6F4402F2" w14:textId="77777777" w:rsidR="000E1214" w:rsidRDefault="00A87198">
      <w:pPr>
        <w:pStyle w:val="nobreak"/>
      </w:pPr>
      <w:r>
        <w:t>To avoid error-prone redundant expression of properties in DFDL schemas, a collection of DFDL properties can be given a name so that they are reusable by way of a</w:t>
      </w:r>
      <w:r>
        <w:rPr>
          <w:i/>
          <w:iCs/>
        </w:rPr>
        <w:t xml:space="preserve"> format reference</w:t>
      </w:r>
      <w:r>
        <w:t xml:space="preserve">. </w:t>
      </w:r>
    </w:p>
    <w:p w14:paraId="1F31F73A" w14:textId="77777777" w:rsidR="000E1214" w:rsidRDefault="00A87198">
      <w:r>
        <w:t xml:space="preserve">One or more dfdl:defineFormat annotation elements can appear within the annotation children of the xs:schema element. </w:t>
      </w:r>
    </w:p>
    <w:p w14:paraId="5AE6228B" w14:textId="77777777" w:rsidR="000E1214" w:rsidRDefault="00A87198">
      <w:r>
        <w:t xml:space="preserve">Each dfdl:defineFormat has a required name attribute. </w:t>
      </w:r>
    </w:p>
    <w:p w14:paraId="49C80A5C" w14:textId="77777777" w:rsidR="000E1214" w:rsidRDefault="00A87198">
      <w:r>
        <w:t xml:space="preserve">The construct creates a named data format definition. The value of the name attribute is of XML type NCName. The format name will become a member of the schema's target namespace. These names must be unique within the namespace. </w:t>
      </w:r>
    </w:p>
    <w:p w14:paraId="1A42396D" w14:textId="77777777" w:rsidR="000E1214" w:rsidRDefault="00A87198">
      <w:r>
        <w:t>If multiple format definitions have the same 'name' attribute, in the same namespace, then it is a Schema Definition Error.</w:t>
      </w:r>
    </w:p>
    <w:p w14:paraId="79A1C171" w14:textId="77777777" w:rsidR="000E1214" w:rsidRDefault="00A87198">
      <w:r>
        <w:t>Here is an example of a format definition:</w:t>
      </w:r>
    </w:p>
    <w:p w14:paraId="4D870AC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50B46DF2"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4EAC2F8"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D4666B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name="baseFormat" &gt;</w:t>
      </w:r>
    </w:p>
    <w:p w14:paraId="00DEF39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representation="text" </w:t>
      </w:r>
    </w:p>
    <w:p w14:paraId="0433A66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encoding="ascii" /&gt;</w:t>
      </w:r>
    </w:p>
    <w:p w14:paraId="4C844A6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0A2786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29701874"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66D24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F9D300E"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6C494926" w14:textId="77777777" w:rsidR="000E1214" w:rsidRDefault="00A87198">
      <w:r>
        <w:t xml:space="preserve">A dfdl:defineFormat serves only to supply a named definition for a format for reuse from other places. It does not cause any use of the representation properties it contains to describe any actual data. </w:t>
      </w:r>
    </w:p>
    <w:p w14:paraId="52881C42" w14:textId="77777777" w:rsidR="000E1214" w:rsidRDefault="00A87198" w:rsidP="00BC2419">
      <w:pPr>
        <w:pStyle w:val="Heading3"/>
        <w:rPr>
          <w:rFonts w:eastAsia="Times New Roman"/>
        </w:rPr>
      </w:pPr>
      <w:bookmarkStart w:id="1645" w:name="_Toc322911562"/>
      <w:bookmarkStart w:id="1646" w:name="_Toc322912101"/>
      <w:bookmarkStart w:id="1647" w:name="_Toc329092951"/>
      <w:bookmarkStart w:id="1648" w:name="_Toc332701464"/>
      <w:bookmarkStart w:id="1649" w:name="_Toc332701771"/>
      <w:bookmarkStart w:id="1650" w:name="_Toc332711565"/>
      <w:bookmarkStart w:id="1651" w:name="_Toc332711873"/>
      <w:bookmarkStart w:id="1652" w:name="_Toc332712175"/>
      <w:bookmarkStart w:id="1653" w:name="_Toc332724091"/>
      <w:bookmarkStart w:id="1654" w:name="_Toc332724391"/>
      <w:bookmarkStart w:id="1655" w:name="_Toc341102687"/>
      <w:bookmarkStart w:id="1656" w:name="_Toc347241419"/>
      <w:bookmarkStart w:id="1657" w:name="_Toc347744612"/>
      <w:bookmarkStart w:id="1658" w:name="_Toc348984395"/>
      <w:bookmarkStart w:id="1659" w:name="_Toc348984700"/>
      <w:bookmarkStart w:id="1660" w:name="_Toc349037863"/>
      <w:bookmarkStart w:id="1661" w:name="_Toc349038168"/>
      <w:bookmarkStart w:id="1662" w:name="_Toc349042656"/>
      <w:bookmarkStart w:id="1663" w:name="_Toc351912647"/>
      <w:bookmarkStart w:id="1664" w:name="_Toc351914669"/>
      <w:bookmarkStart w:id="1665" w:name="_Toc351915103"/>
      <w:bookmarkStart w:id="1666" w:name="_Toc361231141"/>
      <w:bookmarkStart w:id="1667" w:name="_Toc361231667"/>
      <w:bookmarkStart w:id="1668" w:name="_Toc362444965"/>
      <w:bookmarkStart w:id="1669" w:name="_Toc363908887"/>
      <w:bookmarkStart w:id="1670" w:name="_Toc364463310"/>
      <w:bookmarkStart w:id="1671" w:name="_Toc366077908"/>
      <w:bookmarkStart w:id="1672" w:name="_Toc366078527"/>
      <w:bookmarkStart w:id="1673" w:name="_Toc366079513"/>
      <w:bookmarkStart w:id="1674" w:name="_Toc366080125"/>
      <w:bookmarkStart w:id="1675" w:name="_Toc366080734"/>
      <w:bookmarkStart w:id="1676" w:name="_Toc366505074"/>
      <w:bookmarkStart w:id="1677" w:name="_Toc366508443"/>
      <w:bookmarkStart w:id="1678" w:name="_Toc366512944"/>
      <w:bookmarkStart w:id="1679" w:name="_Toc366574135"/>
      <w:bookmarkStart w:id="1680" w:name="_Toc366577928"/>
      <w:bookmarkStart w:id="1681" w:name="_Toc366578522"/>
      <w:bookmarkStart w:id="1682" w:name="_Toc366579114"/>
      <w:bookmarkStart w:id="1683" w:name="_Toc366579705"/>
      <w:bookmarkStart w:id="1684" w:name="_Toc366580297"/>
      <w:bookmarkStart w:id="1685" w:name="_Toc366580888"/>
      <w:bookmarkStart w:id="1686" w:name="_Toc366581480"/>
      <w:bookmarkStart w:id="1687" w:name="_Toc199515629"/>
      <w:bookmarkStart w:id="1688" w:name="_Toc199515817"/>
      <w:bookmarkStart w:id="1689" w:name="_Toc199516256"/>
      <w:bookmarkStart w:id="1690" w:name="_Toc322911564"/>
      <w:bookmarkStart w:id="1691" w:name="_Toc322912103"/>
      <w:bookmarkStart w:id="1692" w:name="_Toc329092953"/>
      <w:bookmarkStart w:id="1693" w:name="_Toc332701466"/>
      <w:bookmarkStart w:id="1694" w:name="_Toc332701773"/>
      <w:bookmarkStart w:id="1695" w:name="_Toc332711567"/>
      <w:bookmarkStart w:id="1696" w:name="_Toc332711875"/>
      <w:bookmarkStart w:id="1697" w:name="_Toc332712177"/>
      <w:bookmarkStart w:id="1698" w:name="_Toc332724093"/>
      <w:bookmarkStart w:id="1699" w:name="_Toc332724393"/>
      <w:bookmarkStart w:id="1700" w:name="_Toc341102689"/>
      <w:bookmarkStart w:id="1701" w:name="_Toc347241421"/>
      <w:bookmarkStart w:id="1702" w:name="_Toc347744614"/>
      <w:bookmarkStart w:id="1703" w:name="_Toc348984397"/>
      <w:bookmarkStart w:id="1704" w:name="_Toc348984702"/>
      <w:bookmarkStart w:id="1705" w:name="_Toc349037865"/>
      <w:bookmarkStart w:id="1706" w:name="_Toc349038170"/>
      <w:bookmarkStart w:id="1707" w:name="_Toc349042658"/>
      <w:bookmarkStart w:id="1708" w:name="_Toc351912649"/>
      <w:bookmarkStart w:id="1709" w:name="_Toc351914671"/>
      <w:bookmarkStart w:id="1710" w:name="_Toc351915105"/>
      <w:bookmarkStart w:id="1711" w:name="_Toc361231143"/>
      <w:bookmarkStart w:id="1712" w:name="_Toc361231669"/>
      <w:bookmarkStart w:id="1713" w:name="_Toc362444967"/>
      <w:bookmarkStart w:id="1714" w:name="_Toc363908889"/>
      <w:bookmarkStart w:id="1715" w:name="_Toc364463312"/>
      <w:bookmarkStart w:id="1716" w:name="_Toc366077910"/>
      <w:bookmarkStart w:id="1717" w:name="_Toc366078529"/>
      <w:bookmarkStart w:id="1718" w:name="_Toc366079515"/>
      <w:bookmarkStart w:id="1719" w:name="_Toc366080127"/>
      <w:bookmarkStart w:id="1720" w:name="_Toc366080736"/>
      <w:bookmarkStart w:id="1721" w:name="_Toc366505076"/>
      <w:bookmarkStart w:id="1722" w:name="_Toc366508445"/>
      <w:bookmarkStart w:id="1723" w:name="_Toc366512946"/>
      <w:bookmarkStart w:id="1724" w:name="_Toc366574137"/>
      <w:bookmarkStart w:id="1725" w:name="_Toc366577930"/>
      <w:bookmarkStart w:id="1726" w:name="_Toc366578524"/>
      <w:bookmarkStart w:id="1727" w:name="_Toc366579116"/>
      <w:bookmarkStart w:id="1728" w:name="_Toc366579707"/>
      <w:bookmarkStart w:id="1729" w:name="_Toc366580299"/>
      <w:bookmarkStart w:id="1730" w:name="_Toc366580890"/>
      <w:bookmarkStart w:id="1731" w:name="_Toc366581482"/>
      <w:bookmarkStart w:id="1732" w:name="_Toc138694340"/>
      <w:bookmarkStart w:id="1733" w:name="_Toc177399044"/>
      <w:bookmarkStart w:id="1734" w:name="_Toc175057331"/>
      <w:bookmarkStart w:id="1735" w:name="_Toc199516258"/>
      <w:bookmarkStart w:id="1736" w:name="_Toc194983934"/>
      <w:bookmarkStart w:id="1737" w:name="_Toc243112775"/>
      <w:bookmarkStart w:id="1738" w:name="_Toc349042659"/>
      <w:bookmarkStart w:id="1739" w:name="_Toc53134029"/>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r>
        <w:rPr>
          <w:rFonts w:eastAsia="Times New Roman"/>
        </w:rPr>
        <w:t>Using/Referencing a Named Format Definition</w:t>
      </w:r>
      <w:bookmarkStart w:id="1740" w:name="_Toc322911566"/>
      <w:bookmarkStart w:id="1741" w:name="_Toc322912105"/>
      <w:bookmarkStart w:id="1742" w:name="_Toc329092955"/>
      <w:bookmarkStart w:id="1743" w:name="_Toc332701468"/>
      <w:bookmarkStart w:id="1744" w:name="_Toc332701775"/>
      <w:bookmarkStart w:id="1745" w:name="_Toc332711569"/>
      <w:bookmarkStart w:id="1746" w:name="_Toc332711877"/>
      <w:bookmarkStart w:id="1747" w:name="_Toc332712179"/>
      <w:bookmarkStart w:id="1748" w:name="_Toc332724095"/>
      <w:bookmarkStart w:id="1749" w:name="_Toc332724395"/>
      <w:bookmarkStart w:id="1750" w:name="_Toc341102691"/>
      <w:bookmarkStart w:id="1751" w:name="_Toc347241423"/>
      <w:bookmarkStart w:id="1752" w:name="_Toc347744616"/>
      <w:bookmarkStart w:id="1753" w:name="_Toc348984399"/>
      <w:bookmarkStart w:id="1754" w:name="_Toc348984704"/>
      <w:bookmarkStart w:id="1755" w:name="_Toc349037867"/>
      <w:bookmarkStart w:id="1756" w:name="_Toc349038172"/>
      <w:bookmarkStart w:id="1757" w:name="_Toc349042660"/>
      <w:bookmarkStart w:id="1758" w:name="_Toc349642090"/>
      <w:bookmarkStart w:id="1759" w:name="_Toc351912651"/>
      <w:bookmarkStart w:id="1760" w:name="_Toc351914673"/>
      <w:bookmarkStart w:id="1761" w:name="_Toc351915107"/>
      <w:bookmarkStart w:id="1762" w:name="_Toc361231145"/>
      <w:bookmarkStart w:id="1763" w:name="_Toc361231671"/>
      <w:bookmarkStart w:id="1764" w:name="_Toc362444969"/>
      <w:bookmarkStart w:id="1765" w:name="_Toc363908891"/>
      <w:bookmarkStart w:id="1766" w:name="_Toc364463314"/>
      <w:bookmarkStart w:id="1767" w:name="_Toc366077912"/>
      <w:bookmarkStart w:id="1768" w:name="_Toc366078531"/>
      <w:bookmarkStart w:id="1769" w:name="_Toc366079517"/>
      <w:bookmarkStart w:id="1770" w:name="_Toc366080129"/>
      <w:bookmarkStart w:id="1771" w:name="_Toc366080738"/>
      <w:bookmarkStart w:id="1772" w:name="_Toc366505078"/>
      <w:bookmarkStart w:id="1773" w:name="_Toc366508447"/>
      <w:bookmarkStart w:id="1774" w:name="_Toc366512948"/>
      <w:bookmarkStart w:id="1775" w:name="_Toc366574139"/>
      <w:bookmarkStart w:id="1776" w:name="_Toc366577932"/>
      <w:bookmarkStart w:id="1777" w:name="_Toc366578526"/>
      <w:bookmarkStart w:id="1778" w:name="_Toc366579118"/>
      <w:bookmarkStart w:id="1779" w:name="_Toc366579709"/>
      <w:bookmarkStart w:id="1780" w:name="_Toc366580301"/>
      <w:bookmarkStart w:id="1781" w:name="_Toc366580892"/>
      <w:bookmarkStart w:id="1782" w:name="_Toc366581484"/>
      <w:bookmarkStart w:id="1783" w:name="_The_dfdl:assert_Annotation"/>
      <w:bookmarkStart w:id="1784" w:name="_Ref384983179"/>
      <w:bookmarkStart w:id="1785" w:name="_Ref384983169"/>
      <w:bookmarkStart w:id="1786" w:name="_Toc177399045"/>
      <w:bookmarkStart w:id="1787" w:name="_Toc175057332"/>
      <w:bookmarkStart w:id="1788" w:name="_Toc199516259"/>
      <w:bookmarkStart w:id="1789" w:name="_Toc194983935"/>
      <w:bookmarkStart w:id="1790" w:name="_Toc243112776"/>
      <w:bookmarkStart w:id="1791" w:name="_Ref251072473"/>
      <w:bookmarkStart w:id="1792" w:name="_Ref251072479"/>
      <w:bookmarkStart w:id="1793" w:name="_Toc349042661"/>
      <w:bookmarkEnd w:id="1732"/>
      <w:bookmarkEnd w:id="1733"/>
      <w:bookmarkEnd w:id="1734"/>
      <w:bookmarkEnd w:id="1735"/>
      <w:bookmarkEnd w:id="1736"/>
      <w:bookmarkEnd w:id="1737"/>
      <w:bookmarkEnd w:id="1738"/>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r>
        <w:rPr>
          <w:rFonts w:eastAsia="Times New Roman"/>
        </w:rPr>
        <w:t>: The dfdl:ref Property</w:t>
      </w:r>
      <w:bookmarkEnd w:id="1784"/>
      <w:bookmarkEnd w:id="1785"/>
      <w:bookmarkEnd w:id="1739"/>
    </w:p>
    <w:p w14:paraId="4AB0E7B8" w14:textId="34AC53F6" w:rsidR="000E1214" w:rsidRDefault="00A87198">
      <w:pPr>
        <w:pStyle w:val="nobreak"/>
      </w:pPr>
      <w:r>
        <w:t xml:space="preserve">A named, reusable, dfdl:defineFormat definition is used by referring to its name from a format annotation using the dfdl:ref property. For </w:t>
      </w:r>
      <w:r w:rsidR="00EA309B">
        <w:t>example,</w:t>
      </w:r>
      <w:r>
        <w:t xml:space="preserve"> here this annotation reuses the format named 'baseFormat':</w:t>
      </w:r>
    </w:p>
    <w:p w14:paraId="7FB64C37" w14:textId="6E407156"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&lt;dfdl:element ref="baseFormat" encoding="ebcdic-cp-us" /&gt;</w:t>
      </w:r>
    </w:p>
    <w:p w14:paraId="0F96DA09" w14:textId="02227F45" w:rsidR="000E1214" w:rsidRDefault="00A87198">
      <w:r>
        <w:t>The behavior of this dfdl:element definition is as if all representation properties defined by the named dfdl:defineFormat definition for 'baseFormat' were instead written directly on this dfdl:element annotation; however, these are superseded by any representation properties that are defined here such as the dfdl:encoding property in the example above.</w:t>
      </w:r>
    </w:p>
    <w:p w14:paraId="29374F15" w14:textId="77777777" w:rsidR="000E1214" w:rsidRDefault="00A87198" w:rsidP="00BC2419">
      <w:pPr>
        <w:pStyle w:val="Heading3"/>
        <w:rPr>
          <w:rFonts w:eastAsia="Times New Roman"/>
        </w:rPr>
      </w:pPr>
      <w:bookmarkStart w:id="1794" w:name="_Toc349042657"/>
      <w:bookmarkStart w:id="1795" w:name="_Toc243112774"/>
      <w:bookmarkStart w:id="1796" w:name="_Toc194983933"/>
      <w:bookmarkStart w:id="1797" w:name="_Toc199516257"/>
      <w:bookmarkStart w:id="1798" w:name="_Toc175057330"/>
      <w:bookmarkStart w:id="1799" w:name="_Toc177399043"/>
      <w:bookmarkStart w:id="1800" w:name="_Ref161824338"/>
      <w:bookmarkStart w:id="1801" w:name="_Toc138694339"/>
      <w:bookmarkStart w:id="1802" w:name="_Toc53134030"/>
      <w:r>
        <w:rPr>
          <w:rFonts w:eastAsia="Times New Roman"/>
        </w:rPr>
        <w:t>Inheritance for dfdl:defineFormat</w:t>
      </w:r>
      <w:bookmarkEnd w:id="1794"/>
      <w:bookmarkEnd w:id="1795"/>
      <w:bookmarkEnd w:id="1796"/>
      <w:bookmarkEnd w:id="1797"/>
      <w:bookmarkEnd w:id="1798"/>
      <w:bookmarkEnd w:id="1799"/>
      <w:bookmarkEnd w:id="1800"/>
      <w:bookmarkEnd w:id="1801"/>
      <w:bookmarkEnd w:id="1802"/>
    </w:p>
    <w:p w14:paraId="49E19ADE" w14:textId="77777777" w:rsidR="000E1214" w:rsidRDefault="00A87198">
      <w:pPr>
        <w:pStyle w:val="nobreak"/>
      </w:pPr>
      <w:r>
        <w:t xml:space="preserve">A dfdl:defineFormat declaration can inherit from another named format definition by use of the dfdl:ref property of the dfdl:format annotation. This allows a single-inheritance hierarchy that reuses definitions. When one definition extends another in this way, any property definitions contained in its direct elements override those in any inherited definition. </w:t>
      </w:r>
    </w:p>
    <w:p w14:paraId="6EFF0000" w14:textId="77777777" w:rsidR="000E1214" w:rsidRDefault="00A87198">
      <w:r>
        <w:t>An example format that inherits from a named format definition is:</w:t>
      </w:r>
    </w:p>
    <w:p w14:paraId="47AFF98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4504C8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382092C"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0EA6CE5B"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name="myConfig" &gt;</w:t>
      </w:r>
    </w:p>
    <w:p w14:paraId="304725B8" w14:textId="0079271A"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representation="binary" </w:t>
      </w:r>
    </w:p>
    <w:p w14:paraId="347EC136" w14:textId="51A67269"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ref="baseFormat" /&gt;</w:t>
      </w:r>
    </w:p>
    <w:p w14:paraId="7DC7056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57269FD3"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7FCE3B0A"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25BBE33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408CD76"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0BEF3D8" w14:textId="77777777" w:rsidR="000E1214" w:rsidRDefault="00A87198">
      <w:r>
        <w:t xml:space="preserve">Conceptually, the dfdl:ref inheritance chains can be </w:t>
      </w:r>
      <w:r>
        <w:rPr>
          <w:rStyle w:val="Emphasis"/>
        </w:rPr>
        <w:t>flattened</w:t>
      </w:r>
      <w:r>
        <w:t xml:space="preserve"> and removed by copying all inherited property bindings and then superseding those for which there is a local binding. Throughout this document we will assume inheritance is fully flattened. That is, all dfdl:ref inheritance is first removed by flattening before any other examination of properties occurs.</w:t>
      </w:r>
    </w:p>
    <w:p w14:paraId="5E37FF37" w14:textId="7D700010" w:rsidR="000E1214" w:rsidRDefault="00A87198">
      <w:r>
        <w:t>It is a Schema Definition Error if use of the dfdl:ref property results in a circular path.</w:t>
      </w:r>
    </w:p>
    <w:p w14:paraId="7BAE0E04" w14:textId="77777777" w:rsidR="00B62FDD" w:rsidRDefault="00B62FDD" w:rsidP="00B31DA3">
      <w:pPr>
        <w:pStyle w:val="Heading2"/>
      </w:pPr>
      <w:bookmarkStart w:id="1803" w:name="_Toc226450743"/>
      <w:bookmarkStart w:id="1804" w:name="_Ref228949039"/>
      <w:bookmarkStart w:id="1805" w:name="_Toc243112780"/>
      <w:bookmarkStart w:id="1806" w:name="_Ref251074274"/>
      <w:bookmarkStart w:id="1807" w:name="_Ref251074286"/>
      <w:bookmarkStart w:id="1808" w:name="_Toc349042667"/>
      <w:bookmarkStart w:id="1809" w:name="_Ref362443507"/>
      <w:bookmarkStart w:id="1810" w:name="_Ref362443517"/>
      <w:bookmarkStart w:id="1811" w:name="_Toc177399047"/>
      <w:bookmarkStart w:id="1812" w:name="_Toc175057334"/>
      <w:bookmarkStart w:id="1813" w:name="_Toc199516261"/>
      <w:bookmarkStart w:id="1814" w:name="_Toc194983937"/>
      <w:bookmarkStart w:id="1815" w:name="_Toc53134031"/>
      <w:r>
        <w:t xml:space="preserve">The dfdl:defineEscapeScheme Defining Annotation </w:t>
      </w:r>
      <w:commentRangeStart w:id="1816"/>
      <w:r>
        <w:t>Element</w:t>
      </w:r>
      <w:bookmarkEnd w:id="1803"/>
      <w:bookmarkEnd w:id="1804"/>
      <w:bookmarkEnd w:id="1805"/>
      <w:bookmarkEnd w:id="1806"/>
      <w:bookmarkEnd w:id="1807"/>
      <w:bookmarkEnd w:id="1808"/>
      <w:bookmarkEnd w:id="1809"/>
      <w:bookmarkEnd w:id="1810"/>
      <w:commentRangeEnd w:id="1816"/>
      <w:r>
        <w:rPr>
          <w:rStyle w:val="CommentReference"/>
          <w:rFonts w:cs="Times New Roman"/>
          <w:b w:val="0"/>
          <w:bCs w:val="0"/>
          <w:kern w:val="0"/>
        </w:rPr>
        <w:commentReference w:id="1816"/>
      </w:r>
      <w:bookmarkEnd w:id="1815"/>
    </w:p>
    <w:p w14:paraId="5F5CA1F1" w14:textId="77777777" w:rsidR="00B62FDD" w:rsidRDefault="00B62FDD" w:rsidP="00B62FDD">
      <w:r>
        <w:t>One or more dfdl:defineEscapeScheme annotation elements can appear within the annotation children of the xs:schema. The dfdl:defineEscapeScheme elements may only appear as annotation children of the xs:schema.</w:t>
      </w:r>
    </w:p>
    <w:p w14:paraId="7FBD895E" w14:textId="77777777" w:rsidR="00B62FDD" w:rsidRDefault="00B62FDD" w:rsidP="00B62FDD">
      <w:r>
        <w:t xml:space="preserve">The order of their appearance does not matter, nor does their position relative to other annotation or non-annotation children of the xs:schema. </w:t>
      </w:r>
    </w:p>
    <w:p w14:paraId="254BCDCA" w14:textId="77777777" w:rsidR="00B62FDD" w:rsidRDefault="00B62FDD" w:rsidP="00B62FDD">
      <w:r>
        <w:t xml:space="preserve">Each dfdl:defineEscapeScheme has a required name attribute and a required dfdl:escapeScheme child element. </w:t>
      </w:r>
    </w:p>
    <w:p w14:paraId="682294EC" w14:textId="77777777" w:rsidR="00B62FDD" w:rsidRDefault="00B62FDD" w:rsidP="00B62FDD">
      <w:r>
        <w:t xml:space="preserve">The construct creates a named escape scheme definition. The value of the name attribute is of XML type NCName. The name will become a member of the schema's target namespace. These names must be unique within the namespace among escape schemes. </w:t>
      </w:r>
    </w:p>
    <w:p w14:paraId="11B81A13" w14:textId="77777777" w:rsidR="00B62FDD" w:rsidRDefault="00B62FDD" w:rsidP="00B62FDD">
      <w:r>
        <w:t>If multiple dfdl:defineEscapeScheme definitions have the same 'name' attribute, in the same namespace, then it is a Schema Definition Error.</w:t>
      </w:r>
    </w:p>
    <w:p w14:paraId="5ECCF370" w14:textId="77777777" w:rsidR="00B62FDD" w:rsidRDefault="00B62FDD" w:rsidP="00B62FDD">
      <w:r>
        <w:t>Each dfdl:defineEscapeScheme annotation element contains a dfdl:escapeScheme annotation element as detailed below.</w:t>
      </w:r>
    </w:p>
    <w:p w14:paraId="77A3F3CA" w14:textId="77777777" w:rsidR="00B62FDD" w:rsidRDefault="00B62FDD" w:rsidP="00B62FDD">
      <w:r>
        <w:t>Here is an example of an escapeScheme definition:</w:t>
      </w:r>
    </w:p>
    <w:p w14:paraId="67CC7FFF"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2B573DF8"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CF10EE3"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56D4F25B"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&lt;dfdl:defineEscapeScheme name="myEscapeScheme"&gt;</w:t>
      </w:r>
    </w:p>
    <w:p w14:paraId="4262695F"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&lt;dfdl:escapeScheme escapeKind="escapeCharacter"</w:t>
      </w:r>
    </w:p>
    <w:p w14:paraId="547132F5"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escapeCharacter='/'</w:t>
      </w:r>
      <w:r>
        <w:t xml:space="preserve"> </w:t>
      </w:r>
      <w:r>
        <w:rPr>
          <w:rStyle w:val="CodeCharacter"/>
          <w:szCs w:val="20"/>
        </w:rPr>
        <w:t>/&gt;</w:t>
      </w:r>
    </w:p>
    <w:p w14:paraId="15BCCBDB"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       </w:t>
      </w:r>
    </w:p>
    <w:p w14:paraId="06E544CA"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r>
        <w:t>&lt;/dfdl:defineEscapeScheme&gt;</w:t>
      </w:r>
    </w:p>
    <w:p w14:paraId="248C9DA6"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4188BFD9"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3634B9CE"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FC8E2BD" w14:textId="77777777" w:rsidR="00B62FDD" w:rsidRDefault="00B62FDD" w:rsidP="00B62FDD">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78AF2A66" w14:textId="77777777" w:rsidR="00B62FDD" w:rsidRDefault="00B62FDD" w:rsidP="00B62FDD">
      <w:r>
        <w:t xml:space="preserve">A dfdl:defineEscapeScheme serves only to supply a named definition for a dfdl:escapeScheme for reuse from other places. It does not cause any use of the representation properties it contains to describe any actual data. </w:t>
      </w:r>
    </w:p>
    <w:p w14:paraId="72FA7EAB" w14:textId="77777777" w:rsidR="00B62FDD" w:rsidRDefault="00B62FDD" w:rsidP="00BC2419">
      <w:pPr>
        <w:pStyle w:val="Heading3"/>
        <w:rPr>
          <w:rFonts w:eastAsia="Times New Roman"/>
        </w:rPr>
      </w:pPr>
      <w:bookmarkStart w:id="1817" w:name="_Toc322911574"/>
      <w:bookmarkStart w:id="1818" w:name="_Toc322912113"/>
      <w:bookmarkStart w:id="1819" w:name="_Toc329092963"/>
      <w:bookmarkStart w:id="1820" w:name="_Toc332701476"/>
      <w:bookmarkStart w:id="1821" w:name="_Toc332701783"/>
      <w:bookmarkStart w:id="1822" w:name="_Toc332711577"/>
      <w:bookmarkStart w:id="1823" w:name="_Toc332711885"/>
      <w:bookmarkStart w:id="1824" w:name="_Toc332712187"/>
      <w:bookmarkStart w:id="1825" w:name="_Toc332724103"/>
      <w:bookmarkStart w:id="1826" w:name="_Toc332724403"/>
      <w:bookmarkStart w:id="1827" w:name="_Toc341102699"/>
      <w:bookmarkStart w:id="1828" w:name="_Toc347241431"/>
      <w:bookmarkStart w:id="1829" w:name="_Toc347744624"/>
      <w:bookmarkStart w:id="1830" w:name="_Toc348984407"/>
      <w:bookmarkStart w:id="1831" w:name="_Toc348984712"/>
      <w:bookmarkStart w:id="1832" w:name="_Toc349037875"/>
      <w:bookmarkStart w:id="1833" w:name="_Toc349038180"/>
      <w:bookmarkStart w:id="1834" w:name="_Toc349042668"/>
      <w:bookmarkStart w:id="1835" w:name="_Toc351912659"/>
      <w:bookmarkStart w:id="1836" w:name="_Toc351914681"/>
      <w:bookmarkStart w:id="1837" w:name="_Toc351915115"/>
      <w:bookmarkStart w:id="1838" w:name="_Toc361231154"/>
      <w:bookmarkStart w:id="1839" w:name="_Toc361231680"/>
      <w:bookmarkStart w:id="1840" w:name="_Toc362444978"/>
      <w:bookmarkStart w:id="1841" w:name="_Toc363908900"/>
      <w:bookmarkStart w:id="1842" w:name="_Toc364463323"/>
      <w:bookmarkStart w:id="1843" w:name="_Toc366077921"/>
      <w:bookmarkStart w:id="1844" w:name="_Toc366078540"/>
      <w:bookmarkStart w:id="1845" w:name="_Toc366079526"/>
      <w:bookmarkStart w:id="1846" w:name="_Toc366080138"/>
      <w:bookmarkStart w:id="1847" w:name="_Toc366080747"/>
      <w:bookmarkStart w:id="1848" w:name="_Toc366505087"/>
      <w:bookmarkStart w:id="1849" w:name="_Toc366508456"/>
      <w:bookmarkStart w:id="1850" w:name="_Toc366512957"/>
      <w:bookmarkStart w:id="1851" w:name="_Toc366574148"/>
      <w:bookmarkStart w:id="1852" w:name="_Toc366577941"/>
      <w:bookmarkStart w:id="1853" w:name="_Toc366578535"/>
      <w:bookmarkStart w:id="1854" w:name="_Toc366579127"/>
      <w:bookmarkStart w:id="1855" w:name="_Toc366579718"/>
      <w:bookmarkStart w:id="1856" w:name="_Toc366580310"/>
      <w:bookmarkStart w:id="1857" w:name="_Toc366580901"/>
      <w:bookmarkStart w:id="1858" w:name="_Toc366581493"/>
      <w:bookmarkStart w:id="1859" w:name="_Toc243112781"/>
      <w:bookmarkStart w:id="1860" w:name="_Toc349042669"/>
      <w:bookmarkStart w:id="1861" w:name="_Toc53134032"/>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r>
        <w:rPr>
          <w:rFonts w:eastAsia="Times New Roman"/>
        </w:rPr>
        <w:t>Using/Referencing a Named escapeScheme Definition</w:t>
      </w:r>
      <w:bookmarkEnd w:id="1859"/>
      <w:bookmarkEnd w:id="1860"/>
      <w:bookmarkEnd w:id="1861"/>
    </w:p>
    <w:p w14:paraId="0EDA4A74" w14:textId="77777777" w:rsidR="00B62FDD" w:rsidRDefault="00B62FDD" w:rsidP="00B62FDD">
      <w:r>
        <w:t>A named, reusable, escape scheme is used by referring to its name from a dfdl:escapeSchemeRef property on an element. For example:</w:t>
      </w:r>
    </w:p>
    <w:p w14:paraId="67670002" w14:textId="6F501FBE"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name="foo" type="xs:string" &gt;</w:t>
      </w:r>
      <w:r>
        <w:rPr>
          <w:rStyle w:val="CodeCharacter"/>
          <w:szCs w:val="20"/>
        </w:rPr>
        <w:br/>
        <w:t xml:space="preserve">  &lt;xs:annotation&gt;&lt;xs:appinfo source="</w:t>
      </w:r>
      <w:r w:rsidR="00912122">
        <w:fldChar w:fldCharType="begin"/>
      </w:r>
      <w:r w:rsidR="00912122">
        <w:instrText xml:space="preserve"> HYPERLINK "http://www.ogf.org/dfdl/%E2%80%9D" </w:instrText>
      </w:r>
      <w:ins w:id="1862" w:author="Mike Beckerle" w:date="2020-10-09T10:19:00Z"/>
      <w:r w:rsidR="00912122">
        <w:fldChar w:fldCharType="separate"/>
      </w:r>
      <w:r>
        <w:rPr>
          <w:rStyle w:val="CodeCharacter"/>
          <w:szCs w:val="20"/>
        </w:rPr>
        <w:t>http://www.ogf.org/dfdl/"</w:t>
      </w:r>
      <w:r w:rsidR="00912122">
        <w:rPr>
          <w:rStyle w:val="CodeCharacter"/>
          <w:szCs w:val="20"/>
        </w:rPr>
        <w:fldChar w:fldCharType="end"/>
      </w:r>
      <w:r>
        <w:rPr>
          <w:rStyle w:val="CodeCharacter"/>
          <w:szCs w:val="20"/>
        </w:rPr>
        <w:t>&gt;</w:t>
      </w:r>
    </w:p>
    <w:p w14:paraId="75782B95" w14:textId="77777777" w:rsidR="00B62FDD" w:rsidRDefault="00B62FDD" w:rsidP="00B62FD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  </w:t>
      </w:r>
      <w:r>
        <w:rPr>
          <w:rStyle w:val="CodeCharacter"/>
          <w:szCs w:val="20"/>
        </w:rPr>
        <w:br/>
        <w:t xml:space="preserve">                  escapeSchemeRef="myEscapeScheme"/&gt;</w:t>
      </w:r>
    </w:p>
    <w:p w14:paraId="1E2CF1AF" w14:textId="77777777" w:rsidR="00B62FDD" w:rsidRDefault="00B62FDD" w:rsidP="00B62FDD">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&lt;/xs:appinfo&gt;&lt;/xs:annotation&gt;</w:t>
      </w:r>
      <w:r>
        <w:rPr>
          <w:rStyle w:val="CodeCharacter"/>
          <w:szCs w:val="20"/>
        </w:rPr>
        <w:br/>
        <w:t>&lt;/xs:element&gt;</w:t>
      </w:r>
      <w:bookmarkEnd w:id="1811"/>
      <w:bookmarkEnd w:id="1812"/>
      <w:bookmarkEnd w:id="1813"/>
      <w:bookmarkEnd w:id="1814"/>
      <w:r>
        <w:t xml:space="preserve"> </w:t>
      </w:r>
    </w:p>
    <w:p w14:paraId="3D409879" w14:textId="77777777" w:rsidR="00B62FDD" w:rsidRDefault="00B62FDD" w:rsidP="00B31DA3">
      <w:pPr>
        <w:pStyle w:val="Heading2"/>
      </w:pPr>
      <w:bookmarkStart w:id="1863" w:name="_The_dfdl:escapeScheme_Annotation"/>
      <w:bookmarkStart w:id="1864" w:name="_Ref220489733"/>
      <w:bookmarkStart w:id="1865" w:name="_Toc226450744"/>
      <w:bookmarkStart w:id="1866" w:name="_Toc243112782"/>
      <w:bookmarkStart w:id="1867" w:name="_Toc349042670"/>
      <w:bookmarkStart w:id="1868" w:name="_Toc177399048"/>
      <w:bookmarkStart w:id="1869" w:name="_Toc175057335"/>
      <w:bookmarkStart w:id="1870" w:name="_Toc199516262"/>
      <w:bookmarkStart w:id="1871" w:name="_Toc194983938"/>
      <w:bookmarkStart w:id="1872" w:name="_Toc53134033"/>
      <w:bookmarkEnd w:id="1863"/>
      <w:r>
        <w:t>The dfdl:escapeScheme Annotation Element</w:t>
      </w:r>
      <w:bookmarkEnd w:id="1864"/>
      <w:bookmarkEnd w:id="1865"/>
      <w:bookmarkEnd w:id="1866"/>
      <w:bookmarkEnd w:id="1867"/>
      <w:bookmarkEnd w:id="1872"/>
    </w:p>
    <w:p w14:paraId="722621E3" w14:textId="77777777" w:rsidR="00B62FDD" w:rsidRDefault="00B62FDD" w:rsidP="00B62FDD">
      <w:r>
        <w:t xml:space="preserve">The dfdl:escapeScheme annotation is used within a dfdl:defineEscapeScheme annotation to group the properties of an escape scheme and allows a common set of properties to be defined that can be reused. </w:t>
      </w:r>
    </w:p>
    <w:p w14:paraId="3BEEE9B1" w14:textId="77777777" w:rsidR="00B62FDD" w:rsidRDefault="00B62FDD" w:rsidP="00B62FDD">
      <w:r>
        <w:t xml:space="preserve">An escape scheme defines the properties that describe the text escaping rules in force when data such as text delimiters are present in the data. There are two variants on such schemes, </w:t>
      </w:r>
    </w:p>
    <w:p w14:paraId="5787F840" w14:textId="77777777" w:rsidR="00B62FDD" w:rsidRDefault="00B62FDD" w:rsidP="00C31ED0">
      <w:pPr>
        <w:pStyle w:val="ListParagraph"/>
        <w:numPr>
          <w:ilvl w:val="0"/>
          <w:numId w:val="48"/>
        </w:numPr>
      </w:pPr>
      <w:r>
        <w:t>The use of a single escape character to cause the next character to be interpreted literally. The escape character itself is escaped by the escape-escape character.</w:t>
      </w:r>
    </w:p>
    <w:p w14:paraId="164B9DFF" w14:textId="4808908B" w:rsidR="00B62FDD" w:rsidRDefault="00B62FDD" w:rsidP="00C31ED0">
      <w:pPr>
        <w:pStyle w:val="ListParagraph"/>
        <w:numPr>
          <w:ilvl w:val="0"/>
          <w:numId w:val="48"/>
        </w:numPr>
      </w:pPr>
      <w:r>
        <w:t>The use of a pair of escape strings to cause the enclosed group of characters to be interpreted literally. The ending escape string is escaped by the escape</w:t>
      </w:r>
      <w:ins w:id="1873" w:author="Mike Beckerle" w:date="2020-10-09T10:35:00Z">
        <w:r w:rsidR="00D46E3F">
          <w:t>-</w:t>
        </w:r>
      </w:ins>
      <w:del w:id="1874" w:author="Mike Beckerle" w:date="2020-10-09T10:35:00Z">
        <w:r w:rsidDel="00D46E3F">
          <w:delText xml:space="preserve"> </w:delText>
        </w:r>
      </w:del>
      <w:r>
        <w:t>escape character.</w:t>
      </w:r>
    </w:p>
    <w:p w14:paraId="6DF904F1" w14:textId="77777777" w:rsidR="00B62FDD" w:rsidRDefault="00B62FDD" w:rsidP="00B62FDD">
      <w:r>
        <w:t>On parsing, the escape scheme is applied after pad characters are trimmed and on unparsing before pad characters are added.</w:t>
      </w:r>
    </w:p>
    <w:p w14:paraId="053F926E" w14:textId="77777777" w:rsidR="00B62FDD" w:rsidRDefault="00B62FDD" w:rsidP="00B62FDD">
      <w:r>
        <w:t xml:space="preserve">DFDL does not perform any substitutions for ampersand notations like &amp;lt;. </w:t>
      </w:r>
    </w:p>
    <w:p w14:paraId="4CBF7320" w14:textId="559733E5" w:rsidR="00B62FDD" w:rsidRDefault="00B62FDD" w:rsidP="00B62FDD">
      <w:pPr>
        <w:pStyle w:val="Caption"/>
      </w:pPr>
      <w:r>
        <w:rPr>
          <w:b w:val="0"/>
          <w:bCs/>
        </w:rPr>
        <w:t xml:space="preserve">The </w:t>
      </w:r>
      <w:del w:id="1875" w:author="Mike Beckerle" w:date="2020-10-07T16:03:00Z">
        <w:r w:rsidDel="00B62FDD">
          <w:rPr>
            <w:b w:val="0"/>
            <w:bCs/>
          </w:rPr>
          <w:delText xml:space="preserve">syntax </w:delText>
        </w:r>
      </w:del>
      <w:ins w:id="1876" w:author="Mike Beckerle" w:date="2020-10-07T16:03:00Z">
        <w:r>
          <w:rPr>
            <w:b w:val="0"/>
            <w:bCs/>
          </w:rPr>
          <w:t xml:space="preserve">properties </w:t>
        </w:r>
      </w:ins>
      <w:r>
        <w:rPr>
          <w:b w:val="0"/>
          <w:bCs/>
        </w:rPr>
        <w:t xml:space="preserve">of dfdl:escapeScheme </w:t>
      </w:r>
      <w:del w:id="1877" w:author="Mike Beckerle" w:date="2020-10-07T16:03:00Z">
        <w:r w:rsidDel="00B62FDD">
          <w:rPr>
            <w:b w:val="0"/>
            <w:bCs/>
          </w:rPr>
          <w:delText xml:space="preserve">is </w:delText>
        </w:r>
      </w:del>
      <w:ins w:id="1878" w:author="Mike Beckerle" w:date="2020-10-07T16:03:00Z">
        <w:r>
          <w:rPr>
            <w:b w:val="0"/>
            <w:bCs/>
          </w:rPr>
          <w:t xml:space="preserve">are </w:t>
        </w:r>
      </w:ins>
      <w:r>
        <w:rPr>
          <w:b w:val="0"/>
          <w:bCs/>
        </w:rPr>
        <w:t xml:space="preserve">defined in Section </w:t>
      </w:r>
      <w:r>
        <w:rPr>
          <w:b w:val="0"/>
          <w:bCs/>
        </w:rPr>
        <w:fldChar w:fldCharType="begin"/>
      </w:r>
      <w:r>
        <w:rPr>
          <w:b w:val="0"/>
          <w:bCs/>
        </w:rPr>
        <w:instrText xml:space="preserve"> REF _Ref52978876 \r \h </w:instrText>
      </w:r>
      <w:r>
        <w:rPr>
          <w:b w:val="0"/>
          <w:bCs/>
        </w:rPr>
      </w:r>
      <w:r>
        <w:rPr>
          <w:b w:val="0"/>
          <w:bCs/>
        </w:rPr>
        <w:fldChar w:fldCharType="separate"/>
      </w:r>
      <w:r w:rsidR="008A37A6">
        <w:rPr>
          <w:b w:val="0"/>
          <w:bCs/>
        </w:rPr>
        <w:t>13.2.1</w:t>
      </w:r>
      <w:r>
        <w:rPr>
          <w:b w:val="0"/>
          <w:bCs/>
        </w:rPr>
        <w:fldChar w:fldCharType="end"/>
      </w:r>
      <w:bookmarkStart w:id="1879" w:name="_Toc243112783"/>
      <w:bookmarkStart w:id="1880" w:name="_Ref251074718"/>
      <w:bookmarkStart w:id="1881" w:name="_Ref251074722"/>
      <w:ins w:id="1882" w:author="Mike Beckerle" w:date="2020-10-07T16:04:00Z">
        <w:r>
          <w:rPr>
            <w:rStyle w:val="Hyperlink"/>
            <w:b w:val="0"/>
            <w:bCs/>
          </w:rPr>
          <w:t xml:space="preserve"> </w:t>
        </w:r>
        <w:r>
          <w:rPr>
            <w:rStyle w:val="Hyperlink"/>
            <w:b w:val="0"/>
            <w:bCs/>
          </w:rPr>
          <w:fldChar w:fldCharType="begin"/>
        </w:r>
        <w:r>
          <w:rPr>
            <w:rStyle w:val="Hyperlink"/>
            <w:b w:val="0"/>
            <w:bCs/>
          </w:rPr>
          <w:instrText xml:space="preserve"> HYPERLINK  \l "_The_dfdl:escapeScheme_Properties" </w:instrText>
        </w:r>
      </w:ins>
      <w:ins w:id="1883" w:author="Mike Beckerle" w:date="2020-10-09T10:19:00Z">
        <w:r w:rsidR="008A37A6">
          <w:rPr>
            <w:rStyle w:val="Hyperlink"/>
            <w:b w:val="0"/>
            <w:bCs/>
          </w:rPr>
        </w:r>
      </w:ins>
      <w:ins w:id="1884" w:author="Mike Beckerle" w:date="2020-10-07T16:04:00Z">
        <w:r>
          <w:rPr>
            <w:rStyle w:val="Hyperlink"/>
            <w:b w:val="0"/>
            <w:bCs/>
          </w:rPr>
          <w:fldChar w:fldCharType="separate"/>
        </w:r>
        <w:r w:rsidRPr="00B62FDD">
          <w:rPr>
            <w:rStyle w:val="Hyperlink"/>
            <w:b w:val="0"/>
            <w:bCs/>
          </w:rPr>
          <w:t>The dfdl:escapeScheme Properties</w:t>
        </w:r>
        <w:r>
          <w:rPr>
            <w:rStyle w:val="Hyperlink"/>
            <w:b w:val="0"/>
            <w:bCs/>
          </w:rPr>
          <w:fldChar w:fldCharType="end"/>
        </w:r>
      </w:ins>
      <w:r>
        <w:rPr>
          <w:b w:val="0"/>
          <w:bCs/>
        </w:rPr>
        <w:t>.</w:t>
      </w:r>
      <w:bookmarkEnd w:id="1868"/>
      <w:bookmarkEnd w:id="1869"/>
      <w:bookmarkEnd w:id="1870"/>
      <w:bookmarkEnd w:id="1871"/>
      <w:bookmarkEnd w:id="1879"/>
      <w:bookmarkEnd w:id="1880"/>
      <w:bookmarkEnd w:id="1881"/>
    </w:p>
    <w:p w14:paraId="2546B6A0" w14:textId="77777777" w:rsidR="000E1214" w:rsidRDefault="00A87198" w:rsidP="00B31DA3">
      <w:pPr>
        <w:pStyle w:val="Heading2"/>
      </w:pPr>
      <w:bookmarkStart w:id="1885" w:name="_Ref38541924"/>
      <w:bookmarkStart w:id="1886" w:name="_Toc53134034"/>
      <w:r>
        <w:t>The dfdl:assert Statement Annotation Element</w:t>
      </w:r>
      <w:bookmarkEnd w:id="1786"/>
      <w:bookmarkEnd w:id="1787"/>
      <w:bookmarkEnd w:id="1788"/>
      <w:bookmarkEnd w:id="1789"/>
      <w:bookmarkEnd w:id="1790"/>
      <w:bookmarkEnd w:id="1791"/>
      <w:bookmarkEnd w:id="1792"/>
      <w:bookmarkEnd w:id="1793"/>
      <w:bookmarkEnd w:id="1885"/>
      <w:bookmarkEnd w:id="1886"/>
    </w:p>
    <w:p w14:paraId="24D8E335" w14:textId="77777777" w:rsidR="000E1214" w:rsidRDefault="00A87198">
      <w:r>
        <w:t>The dfdl:assert statement annotation element is used to assert truths about a DFDL model that are used when parsing to ensure that the data are well-formed. They are not used when unparsing.</w:t>
      </w:r>
    </w:p>
    <w:p w14:paraId="2F911BE1" w14:textId="1F03D8FE" w:rsidR="000E1214" w:rsidRDefault="00A87198">
      <w:r>
        <w:t xml:space="preserve">There is a critical distinction between dfdl:assert checks and XSD validation checks. </w:t>
      </w:r>
    </w:p>
    <w:p w14:paraId="6CE76658" w14:textId="6AA3537B" w:rsidR="000E1214" w:rsidRDefault="00A87198">
      <w:r>
        <w:t xml:space="preserve">The dfdl:assert checks guide parsing and the creation of the DFDL </w:t>
      </w:r>
      <w:r w:rsidR="00933F0E">
        <w:t>Infoset</w:t>
      </w:r>
      <w:r>
        <w:t xml:space="preserve"> by causing </w:t>
      </w:r>
      <w:del w:id="1887" w:author="Mike Beckerle" w:date="2020-10-08T20:30:00Z">
        <w:r w:rsidDel="00B31DA3">
          <w:delText>processing error</w:delText>
        </w:r>
      </w:del>
      <w:ins w:id="1888" w:author="Mike Beckerle" w:date="2020-10-08T20:30:00Z">
        <w:r w:rsidR="00B31DA3">
          <w:t>Processing Error</w:t>
        </w:r>
      </w:ins>
      <w:r>
        <w:t xml:space="preserve">s on failure. Conversely XSD validation inspects the values within the </w:t>
      </w:r>
      <w:r w:rsidR="00933F0E">
        <w:t>Infoset</w:t>
      </w:r>
      <w:r>
        <w:t xml:space="preserve">. Validation failures never affect whether the parser is able to produce a DFDL </w:t>
      </w:r>
      <w:r w:rsidR="00933F0E">
        <w:t>Infoset</w:t>
      </w:r>
      <w:r>
        <w:t xml:space="preserve">. </w:t>
      </w:r>
    </w:p>
    <w:p w14:paraId="044E357C" w14:textId="77777777" w:rsidR="000E1214" w:rsidRDefault="00A87198">
      <w:r>
        <w:t>The dfdl:assert checks are performed even when validation is off.</w:t>
      </w:r>
    </w:p>
    <w:p w14:paraId="4218BDFA" w14:textId="77777777" w:rsidR="000E1214" w:rsidRDefault="00A87198">
      <w:r>
        <w:t>Examples of dfdl:assert elements are below:</w:t>
      </w:r>
    </w:p>
    <w:p w14:paraId="4A3CE4D4"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message="Value is not zero." test="{ ../x eq 0}" /&gt;</w:t>
      </w:r>
    </w:p>
    <w:p w14:paraId="1D237E05"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5A659F5"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message="Precondition violation." &gt;</w:t>
      </w:r>
    </w:p>
    <w:p w14:paraId="09D60B8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 le 0 and ../y ne "--&gt;" and ../y ne "&lt;!—" }</w:t>
      </w:r>
    </w:p>
    <w:p w14:paraId="7385403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59FE4A3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B71E2B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B1466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 message="Postcondition violation."  testKind='expression'&gt;     </w:t>
      </w:r>
    </w:p>
    <w:p w14:paraId="48B8566F"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{../x ne "'"}</w:t>
      </w:r>
    </w:p>
    <w:p w14:paraId="62D8AE3F"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2DA1A37E" w14:textId="77777777" w:rsidR="000E1214" w:rsidRDefault="00A87198" w:rsidP="00BC2419">
      <w:pPr>
        <w:pStyle w:val="Heading3"/>
        <w:rPr>
          <w:rFonts w:eastAsia="Times New Roman"/>
        </w:rPr>
      </w:pPr>
      <w:bookmarkStart w:id="1889" w:name="_Toc322911568"/>
      <w:bookmarkStart w:id="1890" w:name="_Toc322912107"/>
      <w:bookmarkStart w:id="1891" w:name="_Toc329092957"/>
      <w:bookmarkStart w:id="1892" w:name="_Toc332701470"/>
      <w:bookmarkStart w:id="1893" w:name="_Toc332701777"/>
      <w:bookmarkStart w:id="1894" w:name="_Toc332711571"/>
      <w:bookmarkStart w:id="1895" w:name="_Toc332711879"/>
      <w:bookmarkStart w:id="1896" w:name="_Toc332712181"/>
      <w:bookmarkStart w:id="1897" w:name="_Toc332724097"/>
      <w:bookmarkStart w:id="1898" w:name="_Toc332724397"/>
      <w:bookmarkStart w:id="1899" w:name="_Toc341102693"/>
      <w:bookmarkStart w:id="1900" w:name="_Toc347241425"/>
      <w:bookmarkStart w:id="1901" w:name="_Toc347744618"/>
      <w:bookmarkStart w:id="1902" w:name="_Toc348984401"/>
      <w:bookmarkStart w:id="1903" w:name="_Toc348984706"/>
      <w:bookmarkStart w:id="1904" w:name="_Toc349037869"/>
      <w:bookmarkStart w:id="1905" w:name="_Toc349038174"/>
      <w:bookmarkStart w:id="1906" w:name="_Toc349042662"/>
      <w:bookmarkStart w:id="1907" w:name="_Toc351912653"/>
      <w:bookmarkStart w:id="1908" w:name="_Toc351914675"/>
      <w:bookmarkStart w:id="1909" w:name="_Toc351915109"/>
      <w:bookmarkStart w:id="1910" w:name="_Toc361231147"/>
      <w:bookmarkStart w:id="1911" w:name="_Toc361231673"/>
      <w:bookmarkStart w:id="1912" w:name="_Toc362444971"/>
      <w:bookmarkStart w:id="1913" w:name="_Toc363908893"/>
      <w:bookmarkStart w:id="1914" w:name="_Toc364463316"/>
      <w:bookmarkStart w:id="1915" w:name="_Toc366077914"/>
      <w:bookmarkStart w:id="1916" w:name="_Toc366078533"/>
      <w:bookmarkStart w:id="1917" w:name="_Toc366079519"/>
      <w:bookmarkStart w:id="1918" w:name="_Toc366080131"/>
      <w:bookmarkStart w:id="1919" w:name="_Toc366080740"/>
      <w:bookmarkStart w:id="1920" w:name="_Toc366505080"/>
      <w:bookmarkStart w:id="1921" w:name="_Toc366508449"/>
      <w:bookmarkStart w:id="1922" w:name="_Toc366512950"/>
      <w:bookmarkStart w:id="1923" w:name="_Toc366574141"/>
      <w:bookmarkStart w:id="1924" w:name="_Toc366577934"/>
      <w:bookmarkStart w:id="1925" w:name="_Toc366578528"/>
      <w:bookmarkStart w:id="1926" w:name="_Toc366579120"/>
      <w:bookmarkStart w:id="1927" w:name="_Toc366579711"/>
      <w:bookmarkStart w:id="1928" w:name="_Toc366580303"/>
      <w:bookmarkStart w:id="1929" w:name="_Toc366580894"/>
      <w:bookmarkStart w:id="1930" w:name="_Toc366581486"/>
      <w:bookmarkStart w:id="1931" w:name="_Toc322911569"/>
      <w:bookmarkStart w:id="1932" w:name="_Toc322912108"/>
      <w:bookmarkStart w:id="1933" w:name="_Toc329092958"/>
      <w:bookmarkStart w:id="1934" w:name="_Toc332701471"/>
      <w:bookmarkStart w:id="1935" w:name="_Toc332701778"/>
      <w:bookmarkStart w:id="1936" w:name="_Toc332711572"/>
      <w:bookmarkStart w:id="1937" w:name="_Toc332711880"/>
      <w:bookmarkStart w:id="1938" w:name="_Toc332712182"/>
      <w:bookmarkStart w:id="1939" w:name="_Toc332724098"/>
      <w:bookmarkStart w:id="1940" w:name="_Toc332724398"/>
      <w:bookmarkStart w:id="1941" w:name="_Toc341102694"/>
      <w:bookmarkStart w:id="1942" w:name="_Toc347241426"/>
      <w:bookmarkStart w:id="1943" w:name="_Toc347744619"/>
      <w:bookmarkStart w:id="1944" w:name="_Toc348984402"/>
      <w:bookmarkStart w:id="1945" w:name="_Toc348984707"/>
      <w:bookmarkStart w:id="1946" w:name="_Toc349037870"/>
      <w:bookmarkStart w:id="1947" w:name="_Toc349038175"/>
      <w:bookmarkStart w:id="1948" w:name="_Toc349042663"/>
      <w:bookmarkStart w:id="1949" w:name="_Toc351912654"/>
      <w:bookmarkStart w:id="1950" w:name="_Toc351914676"/>
      <w:bookmarkStart w:id="1951" w:name="_Toc351915110"/>
      <w:bookmarkStart w:id="1952" w:name="_Toc361231148"/>
      <w:bookmarkStart w:id="1953" w:name="_Toc361231674"/>
      <w:bookmarkStart w:id="1954" w:name="_Toc362444972"/>
      <w:bookmarkStart w:id="1955" w:name="_Toc363908894"/>
      <w:bookmarkStart w:id="1956" w:name="_Toc364463317"/>
      <w:bookmarkStart w:id="1957" w:name="_Toc366077915"/>
      <w:bookmarkStart w:id="1958" w:name="_Toc366078534"/>
      <w:bookmarkStart w:id="1959" w:name="_Toc366079520"/>
      <w:bookmarkStart w:id="1960" w:name="_Toc366080132"/>
      <w:bookmarkStart w:id="1961" w:name="_Toc366080741"/>
      <w:bookmarkStart w:id="1962" w:name="_Toc366505081"/>
      <w:bookmarkStart w:id="1963" w:name="_Toc366508450"/>
      <w:bookmarkStart w:id="1964" w:name="_Toc366512951"/>
      <w:bookmarkStart w:id="1965" w:name="_Toc366574142"/>
      <w:bookmarkStart w:id="1966" w:name="_Toc366577935"/>
      <w:bookmarkStart w:id="1967" w:name="_Toc366578529"/>
      <w:bookmarkStart w:id="1968" w:name="_Toc366579121"/>
      <w:bookmarkStart w:id="1969" w:name="_Toc366579712"/>
      <w:bookmarkStart w:id="1970" w:name="_Toc366580304"/>
      <w:bookmarkStart w:id="1971" w:name="_Toc366580895"/>
      <w:bookmarkStart w:id="1972" w:name="_Toc366581487"/>
      <w:bookmarkStart w:id="1973" w:name="_Toc172733014"/>
      <w:bookmarkStart w:id="1974" w:name="_Toc243112777"/>
      <w:bookmarkStart w:id="1975" w:name="_Toc349042664"/>
      <w:bookmarkStart w:id="1976" w:name="_Ref363904061"/>
      <w:bookmarkStart w:id="1977" w:name="_Ref363904067"/>
      <w:bookmarkStart w:id="1978" w:name="_Toc177399046"/>
      <w:bookmarkStart w:id="1979" w:name="_Toc53134035"/>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r>
        <w:rPr>
          <w:rFonts w:eastAsia="Times New Roman"/>
        </w:rPr>
        <w:t>Properties for dfdl:assert</w:t>
      </w:r>
      <w:bookmarkEnd w:id="1974"/>
      <w:bookmarkEnd w:id="1975"/>
      <w:bookmarkEnd w:id="1976"/>
      <w:bookmarkEnd w:id="1977"/>
      <w:bookmarkEnd w:id="1979"/>
    </w:p>
    <w:p w14:paraId="2D09F53D" w14:textId="3F397DA7" w:rsidR="000E1214" w:rsidRDefault="00A87198">
      <w:pPr>
        <w:pStyle w:val="nobreak"/>
      </w:pPr>
      <w:r>
        <w:t xml:space="preserve">A dfdl:assert annotation contains a test expression or a test pattern. The dfdl:assert is said to be successful if the test expression evaluates to true or the test pattern returns a non-zero length match, and unsuccessful if the test expression evaluates to false or the test pattern returns a zero length match. An unsuccessful dfdl:assert causes either a </w:t>
      </w:r>
      <w:del w:id="1980" w:author="Mike Beckerle" w:date="2020-10-08T20:31:00Z">
        <w:r w:rsidDel="00B31DA3">
          <w:delText>processing error</w:delText>
        </w:r>
      </w:del>
      <w:ins w:id="1981" w:author="Mike Beckerle" w:date="2020-10-08T20:31:00Z">
        <w:r w:rsidR="00B31DA3">
          <w:t>Processing Error</w:t>
        </w:r>
      </w:ins>
      <w:r>
        <w:t xml:space="preserve"> or a </w:t>
      </w:r>
      <w:del w:id="1982" w:author="Mike Beckerle" w:date="2020-10-08T20:35:00Z">
        <w:r w:rsidDel="00B31DA3">
          <w:delText>recoverable error</w:delText>
        </w:r>
      </w:del>
      <w:ins w:id="1983" w:author="Mike Beckerle" w:date="2020-10-08T20:35:00Z">
        <w:r w:rsidR="00B31DA3">
          <w:t>Recoverable Error</w:t>
        </w:r>
      </w:ins>
      <w:r>
        <w:t xml:space="preserve"> to be issued, as specified by the failureType property of the dfdl:assert. </w:t>
      </w:r>
    </w:p>
    <w:p w14:paraId="7211DE2E" w14:textId="77777777" w:rsidR="000E1214" w:rsidRDefault="00A87198">
      <w:r>
        <w:t xml:space="preserve">The testKind property specifies whether an expression or pattern is used by the dfdl:assert. The expression or pattern can be expressed as an attribute or as a value. </w:t>
      </w:r>
    </w:p>
    <w:p w14:paraId="32856D51"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test="{test expression}" /&gt;</w:t>
      </w:r>
    </w:p>
    <w:p w14:paraId="43BF97C3"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82DFD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&lt;dfdl:assert&gt; </w:t>
      </w:r>
    </w:p>
    <w:p w14:paraId="076E0215"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 xml:space="preserve">{test expression} </w:t>
      </w:r>
    </w:p>
    <w:p w14:paraId="22528EF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&lt;/dfdl:assert&gt;</w:t>
      </w:r>
    </w:p>
    <w:p w14:paraId="54442B98" w14:textId="54B69469" w:rsidR="000E1214" w:rsidRDefault="00A87198">
      <w:r>
        <w:t xml:space="preserve">It is a Schema Definition Error if a test </w:t>
      </w:r>
      <w:r w:rsidR="00EA309B">
        <w:t>expression</w:t>
      </w:r>
      <w:r>
        <w:t xml:space="preserve"> or test pattern is specified in more than one form.</w:t>
      </w:r>
    </w:p>
    <w:p w14:paraId="56493C16" w14:textId="77777777" w:rsidR="000E1214" w:rsidRDefault="00A87198">
      <w:r>
        <w:t>It is a Schema Definition Error if both a test expression and a test pattern are specified.</w:t>
      </w:r>
    </w:p>
    <w:p w14:paraId="5292F7F9" w14:textId="77777777" w:rsidR="000E1214" w:rsidRDefault="00A87198">
      <w:r>
        <w:t xml:space="preserve">A dfdl:assert can appear as an annotation on these schema components: </w:t>
      </w:r>
    </w:p>
    <w:p w14:paraId="6B3FFF72" w14:textId="77777777" w:rsidR="000E1214" w:rsidRDefault="00A87198" w:rsidP="00C31ED0">
      <w:pPr>
        <w:numPr>
          <w:ilvl w:val="0"/>
          <w:numId w:val="46"/>
        </w:numPr>
      </w:pPr>
      <w:r>
        <w:t xml:space="preserve">an xs:element declaration (local or global) </w:t>
      </w:r>
    </w:p>
    <w:p w14:paraId="11379926" w14:textId="77777777" w:rsidR="000E1214" w:rsidRDefault="00A87198" w:rsidP="00C31ED0">
      <w:pPr>
        <w:numPr>
          <w:ilvl w:val="0"/>
          <w:numId w:val="46"/>
        </w:numPr>
      </w:pPr>
      <w:r>
        <w:t xml:space="preserve">an xs:element reference </w:t>
      </w:r>
    </w:p>
    <w:p w14:paraId="1CFB0D77" w14:textId="77777777" w:rsidR="000E1214" w:rsidRDefault="00A87198" w:rsidP="00C31ED0">
      <w:pPr>
        <w:numPr>
          <w:ilvl w:val="0"/>
          <w:numId w:val="46"/>
        </w:numPr>
      </w:pPr>
      <w:r>
        <w:t xml:space="preserve">an xs:group reference </w:t>
      </w:r>
    </w:p>
    <w:p w14:paraId="66404CB8" w14:textId="77777777" w:rsidR="000E1214" w:rsidRDefault="00A87198" w:rsidP="00C31ED0">
      <w:pPr>
        <w:numPr>
          <w:ilvl w:val="0"/>
          <w:numId w:val="46"/>
        </w:numPr>
      </w:pPr>
      <w:r>
        <w:t>an xs:sequence</w:t>
      </w:r>
    </w:p>
    <w:p w14:paraId="4BCC1B6A" w14:textId="77777777" w:rsidR="000E1214" w:rsidRDefault="00A87198" w:rsidP="00C31ED0">
      <w:pPr>
        <w:numPr>
          <w:ilvl w:val="0"/>
          <w:numId w:val="46"/>
        </w:numPr>
      </w:pPr>
      <w:r>
        <w:t>an xs:choice</w:t>
      </w:r>
    </w:p>
    <w:p w14:paraId="704492E9" w14:textId="77777777" w:rsidR="000E1214" w:rsidRDefault="00A87198" w:rsidP="00C31ED0">
      <w:pPr>
        <w:numPr>
          <w:ilvl w:val="0"/>
          <w:numId w:val="46"/>
        </w:numPr>
      </w:pPr>
      <w:r>
        <w:t>an xs:simpleType definition (local or global)</w:t>
      </w:r>
    </w:p>
    <w:p w14:paraId="33047E12" w14:textId="4F5267D4" w:rsidR="00030976" w:rsidDel="00047FA7" w:rsidRDefault="00030976" w:rsidP="00030976">
      <w:pPr>
        <w:rPr>
          <w:del w:id="1984" w:author="Mike Beckerle" w:date="2020-10-07T15:50:00Z"/>
          <w:iCs/>
        </w:rPr>
      </w:pPr>
      <w:del w:id="1985" w:author="Mike Beckerle" w:date="2020-10-07T15:50:00Z">
        <w:r w:rsidDel="00047FA7">
          <w:rPr>
            <w:bCs/>
          </w:rPr>
          <w:delText>The</w:delText>
        </w:r>
        <w:r w:rsidDel="00047FA7">
          <w:rPr>
            <w:b/>
            <w:i/>
            <w:iCs/>
          </w:rPr>
          <w:delText xml:space="preserve"> </w:delText>
        </w:r>
        <w:r w:rsidDel="00047FA7">
          <w:rPr>
            <w:bCs/>
            <w:i/>
            <w:iCs/>
          </w:rPr>
          <w:delText>resolved set of annotations</w:delText>
        </w:r>
        <w:r w:rsidDel="00047FA7">
          <w:rPr>
            <w:iCs/>
          </w:rPr>
          <w:delText xml:space="preserve"> for an annotation point is a combined set of annotations taken from:</w:delText>
        </w:r>
      </w:del>
    </w:p>
    <w:p w14:paraId="4E653F7F" w14:textId="4159ACA3" w:rsidR="00030976" w:rsidDel="00047FA7" w:rsidRDefault="00030976" w:rsidP="00C31ED0">
      <w:pPr>
        <w:pStyle w:val="ListParagraph"/>
        <w:numPr>
          <w:ilvl w:val="0"/>
          <w:numId w:val="49"/>
        </w:numPr>
        <w:rPr>
          <w:del w:id="1986" w:author="Mike Beckerle" w:date="2020-10-07T15:50:00Z"/>
        </w:rPr>
      </w:pPr>
      <w:del w:id="1987" w:author="Mike Beckerle" w:date="2020-10-07T15:50:00Z">
        <w:r w:rsidDel="00047FA7">
          <w:rPr>
            <w:iCs/>
          </w:rPr>
          <w:delText>a group reference and the global group definition it references</w:delText>
        </w:r>
      </w:del>
    </w:p>
    <w:p w14:paraId="1D41C581" w14:textId="46DD591C" w:rsidR="00030976" w:rsidDel="00047FA7" w:rsidRDefault="00030976" w:rsidP="00C31ED0">
      <w:pPr>
        <w:pStyle w:val="ListParagraph"/>
        <w:numPr>
          <w:ilvl w:val="0"/>
          <w:numId w:val="49"/>
        </w:numPr>
        <w:rPr>
          <w:del w:id="1988" w:author="Mike Beckerle" w:date="2020-10-07T15:50:00Z"/>
        </w:rPr>
      </w:pPr>
      <w:del w:id="1989" w:author="Mike Beckerle" w:date="2020-10-07T15:50:00Z">
        <w:r w:rsidDel="00047FA7">
          <w:rPr>
            <w:iCs/>
          </w:rPr>
          <w:delText>an element reference and the global element declaration it references, and any type definition it references.</w:delText>
        </w:r>
      </w:del>
    </w:p>
    <w:p w14:paraId="7F429B95" w14:textId="6B75998E" w:rsidR="00030976" w:rsidDel="00047FA7" w:rsidRDefault="00030976" w:rsidP="00C31ED0">
      <w:pPr>
        <w:pStyle w:val="ListParagraph"/>
        <w:numPr>
          <w:ilvl w:val="0"/>
          <w:numId w:val="49"/>
        </w:numPr>
        <w:rPr>
          <w:del w:id="1990" w:author="Mike Beckerle" w:date="2020-10-07T15:50:00Z"/>
        </w:rPr>
      </w:pPr>
      <w:del w:id="1991" w:author="Mike Beckerle" w:date="2020-10-07T15:50:00Z">
        <w:r w:rsidDel="00047FA7">
          <w:rPr>
            <w:iCs/>
          </w:rPr>
          <w:delText>an element declaration and the type definition it references.</w:delText>
        </w:r>
      </w:del>
    </w:p>
    <w:p w14:paraId="3957AC66" w14:textId="43B44BE3" w:rsidR="00030976" w:rsidDel="00047FA7" w:rsidRDefault="00030976" w:rsidP="00C31ED0">
      <w:pPr>
        <w:pStyle w:val="ListParagraph"/>
        <w:numPr>
          <w:ilvl w:val="0"/>
          <w:numId w:val="49"/>
        </w:numPr>
        <w:rPr>
          <w:del w:id="1992" w:author="Mike Beckerle" w:date="2020-10-07T15:50:00Z"/>
        </w:rPr>
      </w:pPr>
      <w:del w:id="1993" w:author="Mike Beckerle" w:date="2020-10-07T15:50:00Z">
        <w:r w:rsidDel="00047FA7">
          <w:rPr>
            <w:iCs/>
          </w:rPr>
          <w:delText xml:space="preserve">a simple type definition and the base simple type it </w:delText>
        </w:r>
        <w:commentRangeStart w:id="1994"/>
        <w:r w:rsidDel="00047FA7">
          <w:rPr>
            <w:iCs/>
          </w:rPr>
          <w:delText>references</w:delText>
        </w:r>
      </w:del>
      <w:commentRangeEnd w:id="1994"/>
      <w:r w:rsidR="00047FA7">
        <w:rPr>
          <w:rStyle w:val="CommentReference"/>
        </w:rPr>
        <w:commentReference w:id="1994"/>
      </w:r>
      <w:del w:id="1995" w:author="Mike Beckerle" w:date="2020-10-07T15:50:00Z">
        <w:r w:rsidDel="00047FA7">
          <w:rPr>
            <w:iCs/>
          </w:rPr>
          <w:delText>.</w:delText>
        </w:r>
      </w:del>
    </w:p>
    <w:p w14:paraId="11C4F9F2" w14:textId="77777777" w:rsidR="000E1214" w:rsidRDefault="00A87198">
      <w:pPr>
        <w:rPr>
          <w:color w:val="000000"/>
        </w:rPr>
      </w:pPr>
      <w:r>
        <w:rPr>
          <w:color w:val="000000"/>
        </w:rPr>
        <w:t xml:space="preserve">If the resolved set of statement annotations for a schema component contains multiple dfdl:assert statements, then those with testKind 'pattern' are executed before those with testKind 'expression' (the default). However, within each group the order of execution among them is not specified. </w:t>
      </w:r>
    </w:p>
    <w:p w14:paraId="4CB571C9" w14:textId="77777777" w:rsidR="000E1214" w:rsidRDefault="00A87198">
      <w:pPr>
        <w:autoSpaceDE w:val="0"/>
        <w:autoSpaceDN w:val="0"/>
        <w:adjustRightInd w:val="0"/>
      </w:pPr>
      <w:r>
        <w:rPr>
          <w:rFonts w:cs="Arial"/>
        </w:rPr>
        <w:t>If one of the resolved set of asserts for a schema component is unsuccessful, and the failureType of the assert is ‘processingError’, then no further asserts in the set are executed</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7333"/>
      </w:tblGrid>
      <w:tr w:rsidR="000E1214" w14:paraId="06490828" w14:textId="77777777">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B00B0"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B64384" w14:textId="77777777" w:rsidR="000E1214" w:rsidRDefault="00A87198">
            <w:pPr>
              <w:rPr>
                <w:b/>
              </w:rPr>
            </w:pPr>
            <w:r>
              <w:rPr>
                <w:b/>
              </w:rPr>
              <w:t>Description</w:t>
            </w:r>
          </w:p>
        </w:tc>
      </w:tr>
      <w:tr w:rsidR="000E1214" w14:paraId="66C3942A" w14:textId="77777777">
        <w:tc>
          <w:tcPr>
            <w:tcW w:w="0" w:type="auto"/>
            <w:tcBorders>
              <w:top w:val="single" w:sz="4" w:space="0" w:color="auto"/>
              <w:left w:val="single" w:sz="4" w:space="0" w:color="auto"/>
              <w:bottom w:val="single" w:sz="4" w:space="0" w:color="auto"/>
              <w:right w:val="single" w:sz="4" w:space="0" w:color="auto"/>
            </w:tcBorders>
            <w:hideMark/>
          </w:tcPr>
          <w:p w14:paraId="3ACA9AE8" w14:textId="77777777" w:rsidR="000E1214" w:rsidRDefault="00A87198">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09A58EDA" w14:textId="77777777" w:rsidR="000E1214" w:rsidRDefault="00A87198">
            <w:pPr>
              <w:rPr>
                <w:rFonts w:eastAsia="MS Mincho"/>
              </w:rPr>
            </w:pPr>
            <w:r>
              <w:rPr>
                <w:rFonts w:eastAsia="MS Mincho"/>
              </w:rPr>
              <w:t>Enum (optional)</w:t>
            </w:r>
          </w:p>
          <w:p w14:paraId="2F65E922" w14:textId="77777777" w:rsidR="000E1214" w:rsidRDefault="00A87198">
            <w:pPr>
              <w:rPr>
                <w:rFonts w:eastAsia="MS Mincho"/>
              </w:rPr>
            </w:pPr>
            <w:r>
              <w:rPr>
                <w:rFonts w:eastAsia="MS Mincho"/>
              </w:rPr>
              <w:t>Valid values are 'expression',  'pattern'</w:t>
            </w:r>
          </w:p>
          <w:p w14:paraId="73AD9012" w14:textId="77777777" w:rsidR="000E1214" w:rsidRDefault="00A87198">
            <w:pPr>
              <w:rPr>
                <w:rFonts w:eastAsia="MS Mincho"/>
              </w:rPr>
            </w:pPr>
            <w:r>
              <w:rPr>
                <w:rFonts w:eastAsia="MS Mincho"/>
              </w:rPr>
              <w:t>Default value is 'expression'</w:t>
            </w:r>
          </w:p>
          <w:p w14:paraId="647CF0C2" w14:textId="77777777" w:rsidR="000E1214" w:rsidRDefault="00A87198">
            <w:pPr>
              <w:rPr>
                <w:rFonts w:eastAsia="MS Mincho"/>
              </w:rPr>
            </w:pPr>
            <w:r>
              <w:rPr>
                <w:rFonts w:eastAsia="MS Mincho"/>
              </w:rPr>
              <w:t>Specifies whether a DFDL expression or DFDL regular expression pattern is used in the dfdl:assert.</w:t>
            </w:r>
          </w:p>
          <w:p w14:paraId="282D23CF" w14:textId="77777777" w:rsidR="000E1214" w:rsidRDefault="00A87198">
            <w:r>
              <w:t>Annotation: dfdl:assert</w:t>
            </w:r>
          </w:p>
        </w:tc>
      </w:tr>
      <w:tr w:rsidR="000E1214" w14:paraId="3D6D3E69" w14:textId="77777777">
        <w:tc>
          <w:tcPr>
            <w:tcW w:w="0" w:type="auto"/>
            <w:tcBorders>
              <w:top w:val="single" w:sz="4" w:space="0" w:color="auto"/>
              <w:left w:val="single" w:sz="4" w:space="0" w:color="auto"/>
              <w:bottom w:val="single" w:sz="4" w:space="0" w:color="auto"/>
              <w:right w:val="single" w:sz="4" w:space="0" w:color="auto"/>
            </w:tcBorders>
            <w:hideMark/>
          </w:tcPr>
          <w:p w14:paraId="7817F289"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49C06575" w14:textId="77777777" w:rsidR="000E1214" w:rsidRDefault="00A87198">
            <w:r>
              <w:t>DFDL Expression</w:t>
            </w:r>
          </w:p>
          <w:p w14:paraId="750124B9" w14:textId="77777777" w:rsidR="000E1214" w:rsidRDefault="00A87198">
            <w:r>
              <w:t>Applies when testKind is 'expression'</w:t>
            </w:r>
          </w:p>
          <w:p w14:paraId="47EACAA3" w14:textId="0F700B99" w:rsidR="000E1214" w:rsidRDefault="00A87198">
            <w:r>
              <w:t xml:space="preserve">A DFDL expression that evaluates to true or false. If the expression evaluates to true then parsing continues. If the expression evaluates to false then a </w:t>
            </w:r>
            <w:del w:id="1996" w:author="Mike Beckerle" w:date="2020-10-08T20:31:00Z">
              <w:r w:rsidDel="00B31DA3">
                <w:delText>processing error</w:delText>
              </w:r>
            </w:del>
            <w:ins w:id="1997" w:author="Mike Beckerle" w:date="2020-10-08T20:31:00Z">
              <w:r w:rsidR="00B31DA3">
                <w:t>Processing Error</w:t>
              </w:r>
            </w:ins>
            <w:r>
              <w:t xml:space="preserve"> is raised.</w:t>
            </w:r>
          </w:p>
          <w:p w14:paraId="156CABC1" w14:textId="77777777" w:rsidR="000E1214" w:rsidRDefault="00A87198">
            <w:r>
              <w:t>Any element referred to by the expression must have already been processed or must be a descendent of this element.</w:t>
            </w:r>
          </w:p>
          <w:p w14:paraId="0505CB1B" w14:textId="373EC7BF" w:rsidR="000E1214" w:rsidRDefault="00A87198">
            <w:r>
              <w:t xml:space="preserve">If a </w:t>
            </w:r>
            <w:del w:id="1998" w:author="Mike Beckerle" w:date="2020-10-08T20:31:00Z">
              <w:r w:rsidDel="00B31DA3">
                <w:delText>processing error</w:delText>
              </w:r>
            </w:del>
            <w:ins w:id="1999" w:author="Mike Beckerle" w:date="2020-10-08T20:31:00Z">
              <w:r w:rsidR="00B31DA3">
                <w:t>Processing Error</w:t>
              </w:r>
            </w:ins>
            <w:r>
              <w:t xml:space="preserve"> occurs during the evaluation of the test expression then the dfdl:assert also fails.</w:t>
            </w:r>
          </w:p>
          <w:p w14:paraId="4A4D82EE" w14:textId="77777777" w:rsidR="000E1214" w:rsidRDefault="00A87198">
            <w:pPr>
              <w:rPr>
                <w:rFonts w:eastAsia="MS Mincho"/>
              </w:rPr>
            </w:pPr>
            <w:r>
              <w:rPr>
                <w:rFonts w:eastAsia="MS Mincho"/>
              </w:rPr>
              <w:t>It is a Schema Definition Error if testKind is 'expression' or not specified, and an expression is not supplied by either the value of the dfdl:assert element or the value of the test attribute.</w:t>
            </w:r>
          </w:p>
          <w:p w14:paraId="1AA4C02D" w14:textId="77777777" w:rsidR="000E1214" w:rsidRDefault="00A87198">
            <w:pPr>
              <w:autoSpaceDE w:val="0"/>
              <w:autoSpaceDN w:val="0"/>
              <w:adjustRightInd w:val="0"/>
            </w:pPr>
            <w:r>
              <w:t>Annotation: dfdl:assert</w:t>
            </w:r>
          </w:p>
        </w:tc>
      </w:tr>
      <w:tr w:rsidR="000E1214" w14:paraId="4B65C749" w14:textId="77777777">
        <w:tc>
          <w:tcPr>
            <w:tcW w:w="0" w:type="auto"/>
            <w:tcBorders>
              <w:top w:val="single" w:sz="4" w:space="0" w:color="auto"/>
              <w:left w:val="single" w:sz="4" w:space="0" w:color="auto"/>
              <w:bottom w:val="single" w:sz="4" w:space="0" w:color="auto"/>
              <w:right w:val="single" w:sz="4" w:space="0" w:color="auto"/>
            </w:tcBorders>
            <w:hideMark/>
          </w:tcPr>
          <w:p w14:paraId="23002799" w14:textId="77777777" w:rsidR="000E1214" w:rsidRDefault="00A87198">
            <w:r>
              <w:rPr>
                <w:rFonts w:eastAsia="MS Mincho"/>
              </w:rPr>
              <w:t>testPattern</w:t>
            </w:r>
          </w:p>
        </w:tc>
        <w:tc>
          <w:tcPr>
            <w:tcW w:w="0" w:type="auto"/>
            <w:tcBorders>
              <w:top w:val="single" w:sz="4" w:space="0" w:color="auto"/>
              <w:left w:val="single" w:sz="4" w:space="0" w:color="auto"/>
              <w:bottom w:val="single" w:sz="4" w:space="0" w:color="auto"/>
              <w:right w:val="single" w:sz="4" w:space="0" w:color="auto"/>
            </w:tcBorders>
            <w:hideMark/>
          </w:tcPr>
          <w:p w14:paraId="57FBF02C" w14:textId="77777777" w:rsidR="000E1214" w:rsidRDefault="00A87198">
            <w:pPr>
              <w:rPr>
                <w:rFonts w:eastAsia="MS Mincho"/>
              </w:rPr>
            </w:pPr>
            <w:r>
              <w:rPr>
                <w:rFonts w:eastAsia="MS Mincho"/>
              </w:rPr>
              <w:t>DFDL Regular Expression</w:t>
            </w:r>
          </w:p>
          <w:p w14:paraId="7739AEC8" w14:textId="77777777" w:rsidR="000E1214" w:rsidRDefault="00A87198">
            <w:pPr>
              <w:rPr>
                <w:rFonts w:eastAsia="MS Mincho"/>
              </w:rPr>
            </w:pPr>
            <w:r>
              <w:rPr>
                <w:rFonts w:eastAsia="MS Mincho"/>
              </w:rPr>
              <w:t>Applies when testKind is 'pattern'</w:t>
            </w:r>
          </w:p>
          <w:p w14:paraId="7AF336F3" w14:textId="77777777" w:rsidR="000E1214" w:rsidRDefault="00A87198">
            <w:pPr>
              <w:rPr>
                <w:rFonts w:eastAsia="MS Mincho"/>
              </w:rPr>
            </w:pPr>
            <w:r>
              <w:rPr>
                <w:rFonts w:eastAsia="MS Mincho"/>
              </w:rPr>
              <w:t xml:space="preserve">A DFDL regular expression that is applied against the data stream starting at the </w:t>
            </w:r>
            <w:r>
              <w:t>data position corresponding to the beginning of the representation. Consequently, the framing (including any initiator) is visible to the pattern.</w:t>
            </w:r>
            <w:r>
              <w:rPr>
                <w:rFonts w:eastAsia="MS Mincho"/>
              </w:rPr>
              <w:t>at the start of the component on which the dfdl:assert is positioned.</w:t>
            </w:r>
          </w:p>
          <w:p w14:paraId="5F8FF1B3" w14:textId="77777777" w:rsidR="000E1214" w:rsidRDefault="00A87198">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30384FBF" w14:textId="3E7DDF35" w:rsidR="000E1214" w:rsidRDefault="00A87198">
            <w:pPr>
              <w:rPr>
                <w:rFonts w:eastAsia="MS Mincho"/>
              </w:rPr>
            </w:pPr>
            <w:r>
              <w:rPr>
                <w:rFonts w:eastAsia="MS Mincho"/>
              </w:rPr>
              <w:t xml:space="preserve">If the length of the match is zero then the dfdl:assert evaluates to false and a </w:t>
            </w:r>
            <w:del w:id="2000" w:author="Mike Beckerle" w:date="2020-10-08T20:31:00Z">
              <w:r w:rsidDel="00B31DA3">
                <w:rPr>
                  <w:rFonts w:eastAsia="MS Mincho"/>
                </w:rPr>
                <w:delText>processing error</w:delText>
              </w:r>
            </w:del>
            <w:ins w:id="2001" w:author="Mike Beckerle" w:date="2020-10-08T20:31:00Z">
              <w:r w:rsidR="00B31DA3">
                <w:rPr>
                  <w:rFonts w:eastAsia="MS Mincho"/>
                </w:rPr>
                <w:t>Processing Error</w:t>
              </w:r>
            </w:ins>
            <w:r>
              <w:rPr>
                <w:rFonts w:eastAsia="MS Mincho"/>
              </w:rPr>
              <w:t xml:space="preserve"> is raised.</w:t>
            </w:r>
          </w:p>
          <w:p w14:paraId="7B58258E" w14:textId="77777777" w:rsidR="000E1214" w:rsidRDefault="00A87198">
            <w:pPr>
              <w:rPr>
                <w:rFonts w:eastAsia="MS Mincho"/>
              </w:rPr>
            </w:pPr>
            <w:r>
              <w:rPr>
                <w:rFonts w:eastAsia="MS Mincho"/>
              </w:rPr>
              <w:t>If the length of the match is non-zero then the dfdl:assert evaluates to true.</w:t>
            </w:r>
          </w:p>
          <w:p w14:paraId="7FA5AA40" w14:textId="68424B06" w:rsidR="000E1214" w:rsidRDefault="00A87198">
            <w:r>
              <w:t xml:space="preserve">If a </w:t>
            </w:r>
            <w:del w:id="2002" w:author="Mike Beckerle" w:date="2020-10-08T20:31:00Z">
              <w:r w:rsidDel="00B31DA3">
                <w:delText>processing error</w:delText>
              </w:r>
            </w:del>
            <w:ins w:id="2003" w:author="Mike Beckerle" w:date="2020-10-08T20:31:00Z">
              <w:r w:rsidR="00B31DA3">
                <w:t>Processing Error</w:t>
              </w:r>
            </w:ins>
            <w:r>
              <w:t xml:space="preserve"> occurs during the evaluation of the test regular expression then the dfdl:assert also fails.</w:t>
            </w:r>
          </w:p>
          <w:p w14:paraId="11814839" w14:textId="77777777" w:rsidR="000E1214" w:rsidRDefault="00A87198">
            <w:pPr>
              <w:rPr>
                <w:rFonts w:eastAsia="MS Mincho"/>
              </w:rPr>
            </w:pPr>
            <w:r>
              <w:rPr>
                <w:rFonts w:eastAsia="MS Mincho"/>
              </w:rPr>
              <w:t>It is a Schema Definition Error if testKind is 'pattern', and a pattern is not supplied by either the value of the dfdl:assert element or the value of the testPattern property.</w:t>
            </w:r>
          </w:p>
          <w:p w14:paraId="27BC66A2" w14:textId="77777777" w:rsidR="000E1214" w:rsidRDefault="00A87198">
            <w:pPr>
              <w:rPr>
                <w:rFonts w:eastAsia="MS Mincho"/>
              </w:rPr>
            </w:pPr>
            <w:r>
              <w:rPr>
                <w:rFonts w:eastAsia="MS Mincho"/>
              </w:rPr>
              <w:t>It is a Schema Definition Error if there is no value for the dfdl:encoding property in scope.</w:t>
            </w:r>
          </w:p>
          <w:p w14:paraId="01BA29F9" w14:textId="77777777" w:rsidR="000E1214" w:rsidRDefault="00A87198">
            <w:pPr>
              <w:rPr>
                <w:rFonts w:eastAsia="MS Mincho"/>
              </w:rPr>
            </w:pPr>
            <w:r>
              <w:rPr>
                <w:rFonts w:eastAsia="MS Mincho"/>
              </w:rPr>
              <w:t>It is a Schema Definition Error if dfdl:leadingSkip is other than 0.</w:t>
            </w:r>
          </w:p>
          <w:p w14:paraId="5DE8F61E" w14:textId="77777777" w:rsidR="000E1214" w:rsidRDefault="00A87198">
            <w:pPr>
              <w:rPr>
                <w:rFonts w:eastAsia="MS Mincho"/>
              </w:rPr>
            </w:pPr>
            <w:r>
              <w:rPr>
                <w:rFonts w:eastAsia="MS Mincho"/>
              </w:rPr>
              <w:t>It is a Schema Definition Error if the dfdl:alignment is not 1 or 'implicit'</w:t>
            </w:r>
          </w:p>
          <w:p w14:paraId="4D36D3BD" w14:textId="77777777" w:rsidR="000E1214" w:rsidRDefault="00A87198">
            <w:r>
              <w:t>Annotation: dfdl:assert</w:t>
            </w:r>
          </w:p>
        </w:tc>
      </w:tr>
      <w:tr w:rsidR="000E1214" w14:paraId="47E65692" w14:textId="77777777">
        <w:tc>
          <w:tcPr>
            <w:tcW w:w="0" w:type="auto"/>
            <w:tcBorders>
              <w:top w:val="single" w:sz="4" w:space="0" w:color="auto"/>
              <w:left w:val="single" w:sz="4" w:space="0" w:color="auto"/>
              <w:bottom w:val="single" w:sz="4" w:space="0" w:color="auto"/>
              <w:right w:val="single" w:sz="4" w:space="0" w:color="auto"/>
            </w:tcBorders>
            <w:hideMark/>
          </w:tcPr>
          <w:p w14:paraId="1A9B1C41" w14:textId="77777777" w:rsidR="000E1214" w:rsidRDefault="00A87198">
            <w:pPr>
              <w:rPr>
                <w:rFonts w:cs="Arial"/>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4B97B032" w14:textId="77777777" w:rsidR="000E1214" w:rsidRDefault="00A87198">
            <w:r>
              <w:t>String or DFDL Expression</w:t>
            </w:r>
          </w:p>
          <w:p w14:paraId="154F4C0D" w14:textId="77777777" w:rsidR="000E1214" w:rsidRDefault="00A87198">
            <w:r>
              <w:rPr>
                <w:rFonts w:cs="Arial"/>
              </w:rPr>
              <w:t>Defines text to be used as a diagnostic code or for use in an error message, when the assert is unsuccessfu</w:t>
            </w:r>
            <w:r>
              <w:t>l.</w:t>
            </w:r>
          </w:p>
          <w:p w14:paraId="1E25590E" w14:textId="77777777" w:rsidR="000E1214" w:rsidRDefault="00A87198">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19D628C2" w14:textId="77777777" w:rsidR="000E1214" w:rsidRDefault="00A87198">
            <w:r>
              <w:t>Annotation: dfdl:assert</w:t>
            </w:r>
          </w:p>
        </w:tc>
      </w:tr>
      <w:tr w:rsidR="000E1214" w14:paraId="39DE3B1A" w14:textId="77777777">
        <w:tc>
          <w:tcPr>
            <w:tcW w:w="0" w:type="auto"/>
            <w:tcBorders>
              <w:top w:val="single" w:sz="4" w:space="0" w:color="auto"/>
              <w:left w:val="single" w:sz="4" w:space="0" w:color="auto"/>
              <w:bottom w:val="single" w:sz="4" w:space="0" w:color="auto"/>
              <w:right w:val="single" w:sz="4" w:space="0" w:color="auto"/>
            </w:tcBorders>
            <w:hideMark/>
          </w:tcPr>
          <w:p w14:paraId="6A93EC70" w14:textId="77777777" w:rsidR="000E1214" w:rsidRDefault="00A87198">
            <w:r>
              <w:t>failureType</w:t>
            </w:r>
          </w:p>
        </w:tc>
        <w:tc>
          <w:tcPr>
            <w:tcW w:w="0" w:type="auto"/>
            <w:tcBorders>
              <w:top w:val="single" w:sz="4" w:space="0" w:color="auto"/>
              <w:left w:val="single" w:sz="4" w:space="0" w:color="auto"/>
              <w:bottom w:val="single" w:sz="4" w:space="0" w:color="auto"/>
              <w:right w:val="single" w:sz="4" w:space="0" w:color="auto"/>
            </w:tcBorders>
            <w:hideMark/>
          </w:tcPr>
          <w:p w14:paraId="47E276E1" w14:textId="77777777" w:rsidR="000E1214" w:rsidRDefault="00A87198">
            <w:r>
              <w:t>Enum</w:t>
            </w:r>
            <w:r>
              <w:rPr>
                <w:rFonts w:eastAsia="Arial"/>
              </w:rPr>
              <w:t xml:space="preserve"> </w:t>
            </w:r>
            <w:r>
              <w:t>(optional)</w:t>
            </w:r>
          </w:p>
          <w:p w14:paraId="55F768AF" w14:textId="77777777" w:rsidR="000E1214" w:rsidRDefault="00A87198">
            <w:r>
              <w:t>Valid</w:t>
            </w:r>
            <w:r>
              <w:rPr>
                <w:rFonts w:eastAsia="Arial"/>
              </w:rPr>
              <w:t xml:space="preserve"> </w:t>
            </w:r>
            <w:r>
              <w:t>values</w:t>
            </w:r>
            <w:r>
              <w:rPr>
                <w:rFonts w:eastAsia="Arial"/>
              </w:rPr>
              <w:t xml:space="preserve"> </w:t>
            </w:r>
            <w:r>
              <w:t>are</w:t>
            </w:r>
            <w:r>
              <w:rPr>
                <w:rFonts w:eastAsia="Arial"/>
              </w:rPr>
              <w:t xml:space="preserve"> </w:t>
            </w:r>
            <w:r>
              <w:t>'processingError',</w:t>
            </w:r>
            <w:r>
              <w:rPr>
                <w:rFonts w:eastAsia="Arial"/>
              </w:rPr>
              <w:t xml:space="preserve"> </w:t>
            </w:r>
            <w:r>
              <w:t>'recoverableError'.</w:t>
            </w:r>
          </w:p>
          <w:p w14:paraId="0F77DE57" w14:textId="77777777" w:rsidR="000E1214" w:rsidRDefault="00A87198">
            <w:r>
              <w:t>Default</w:t>
            </w:r>
            <w:r>
              <w:rPr>
                <w:rFonts w:eastAsia="Arial"/>
              </w:rPr>
              <w:t xml:space="preserve"> </w:t>
            </w:r>
            <w:r>
              <w:t>value</w:t>
            </w:r>
            <w:r>
              <w:rPr>
                <w:rFonts w:eastAsia="Arial"/>
              </w:rPr>
              <w:t xml:space="preserve"> </w:t>
            </w:r>
            <w:r>
              <w:t>is</w:t>
            </w:r>
            <w:r>
              <w:rPr>
                <w:rFonts w:eastAsia="Arial"/>
              </w:rPr>
              <w:t xml:space="preserve"> </w:t>
            </w:r>
            <w:r>
              <w:t>'processingError'.</w:t>
            </w:r>
          </w:p>
          <w:p w14:paraId="04995E24" w14:textId="77777777" w:rsidR="000E1214" w:rsidRDefault="00A87198">
            <w:pPr>
              <w:rPr>
                <w:rFonts w:eastAsia="Arial"/>
              </w:rPr>
            </w:pPr>
            <w:r>
              <w:t>Specifies</w:t>
            </w:r>
            <w:r>
              <w:rPr>
                <w:rFonts w:eastAsia="Arial"/>
              </w:rPr>
              <w:t xml:space="preserve"> </w:t>
            </w:r>
            <w:r>
              <w:t>the</w:t>
            </w:r>
            <w:r>
              <w:rPr>
                <w:rFonts w:eastAsia="Arial"/>
              </w:rPr>
              <w:t xml:space="preserve"> </w:t>
            </w:r>
            <w:r>
              <w:t>type</w:t>
            </w:r>
            <w:r>
              <w:rPr>
                <w:rFonts w:eastAsia="Arial"/>
              </w:rPr>
              <w:t xml:space="preserve"> </w:t>
            </w:r>
            <w:r>
              <w:t>of</w:t>
            </w:r>
            <w:r>
              <w:rPr>
                <w:rFonts w:eastAsia="Arial"/>
              </w:rPr>
              <w:t xml:space="preserve"> </w:t>
            </w:r>
            <w:r>
              <w:t>failure</w:t>
            </w:r>
            <w:r>
              <w:rPr>
                <w:rFonts w:eastAsia="Arial"/>
              </w:rPr>
              <w:t xml:space="preserve"> </w:t>
            </w:r>
            <w:r>
              <w:t>that</w:t>
            </w:r>
            <w:r>
              <w:rPr>
                <w:rFonts w:eastAsia="Arial"/>
              </w:rPr>
              <w:t xml:space="preserve"> </w:t>
            </w:r>
            <w:r>
              <w:t>occurs</w:t>
            </w:r>
            <w:r>
              <w:rPr>
                <w:rFonts w:eastAsia="Arial"/>
              </w:rPr>
              <w:t xml:space="preserve"> </w:t>
            </w:r>
            <w:r>
              <w:t>when</w:t>
            </w:r>
            <w:r>
              <w:rPr>
                <w:rFonts w:eastAsia="Arial"/>
              </w:rPr>
              <w:t xml:space="preserve"> </w:t>
            </w:r>
            <w:r>
              <w:t>the</w:t>
            </w:r>
            <w:r>
              <w:rPr>
                <w:rFonts w:eastAsia="Arial"/>
              </w:rPr>
              <w:t xml:space="preserve"> </w:t>
            </w:r>
            <w:r>
              <w:t>dfdl:assert</w:t>
            </w:r>
            <w:r>
              <w:rPr>
                <w:rFonts w:eastAsia="Arial"/>
              </w:rPr>
              <w:t xml:space="preserve"> </w:t>
            </w:r>
            <w:r>
              <w:t>is</w:t>
            </w:r>
            <w:r>
              <w:rPr>
                <w:rFonts w:eastAsia="Arial"/>
              </w:rPr>
              <w:t xml:space="preserve"> </w:t>
            </w:r>
            <w:r>
              <w:t>unsuccessful.</w:t>
            </w:r>
            <w:r>
              <w:rPr>
                <w:rFonts w:eastAsia="Arial"/>
              </w:rPr>
              <w:t xml:space="preserve"> </w:t>
            </w:r>
          </w:p>
          <w:p w14:paraId="0ABD36D7" w14:textId="1FA5D35D" w:rsidR="000E1214" w:rsidRDefault="00A87198">
            <w:r>
              <w:t>When</w:t>
            </w:r>
            <w:r>
              <w:rPr>
                <w:rFonts w:eastAsia="Arial"/>
              </w:rPr>
              <w:t xml:space="preserve"> </w:t>
            </w:r>
            <w:r>
              <w:t>'processingError',</w:t>
            </w:r>
            <w:r>
              <w:rPr>
                <w:rFonts w:eastAsia="Arial"/>
              </w:rPr>
              <w:t xml:space="preserve"> </w:t>
            </w:r>
            <w:r>
              <w:t>a</w:t>
            </w:r>
            <w:r>
              <w:rPr>
                <w:rFonts w:eastAsia="Arial"/>
              </w:rPr>
              <w:t xml:space="preserve"> </w:t>
            </w:r>
            <w:del w:id="2004" w:author="Mike Beckerle" w:date="2020-10-08T20:31:00Z">
              <w:r w:rsidDel="00B31DA3">
                <w:delText>processing</w:delText>
              </w:r>
              <w:r w:rsidDel="00B31DA3">
                <w:rPr>
                  <w:rFonts w:eastAsia="Arial"/>
                </w:rPr>
                <w:delText xml:space="preserve"> </w:delText>
              </w:r>
              <w:r w:rsidDel="00B31DA3">
                <w:delText>error</w:delText>
              </w:r>
            </w:del>
            <w:ins w:id="2005" w:author="Mike Beckerle" w:date="2020-10-08T20:31:00Z">
              <w:r w:rsidR="00B31DA3">
                <w:t>Processing Error</w:t>
              </w:r>
            </w:ins>
            <w:r>
              <w:rPr>
                <w:rFonts w:eastAsia="Arial"/>
              </w:rPr>
              <w:t xml:space="preserve"> </w:t>
            </w:r>
            <w:r>
              <w:t>is</w:t>
            </w:r>
            <w:r>
              <w:rPr>
                <w:rFonts w:eastAsia="Arial"/>
              </w:rPr>
              <w:t xml:space="preserve"> </w:t>
            </w:r>
            <w:r>
              <w:t>raised.</w:t>
            </w:r>
          </w:p>
          <w:p w14:paraId="17ED8C95" w14:textId="129DE673" w:rsidR="000E1214" w:rsidRDefault="00A87198">
            <w:r>
              <w:t>When</w:t>
            </w:r>
            <w:r>
              <w:rPr>
                <w:rFonts w:eastAsia="Arial"/>
              </w:rPr>
              <w:t xml:space="preserve"> </w:t>
            </w:r>
            <w:r>
              <w:t>'recoverableError',</w:t>
            </w:r>
            <w:r>
              <w:rPr>
                <w:rFonts w:eastAsia="Arial"/>
              </w:rPr>
              <w:t xml:space="preserve"> </w:t>
            </w:r>
            <w:r>
              <w:t>a</w:t>
            </w:r>
            <w:r>
              <w:rPr>
                <w:rFonts w:eastAsia="Arial"/>
              </w:rPr>
              <w:t xml:space="preserve"> </w:t>
            </w:r>
            <w:del w:id="2006" w:author="Mike Beckerle" w:date="2020-10-08T20:35:00Z">
              <w:r w:rsidDel="00B31DA3">
                <w:delText>recoverable</w:delText>
              </w:r>
              <w:r w:rsidDel="00B31DA3">
                <w:rPr>
                  <w:rFonts w:eastAsia="Arial"/>
                </w:rPr>
                <w:delText xml:space="preserve"> </w:delText>
              </w:r>
              <w:r w:rsidDel="00B31DA3">
                <w:delText>error</w:delText>
              </w:r>
            </w:del>
            <w:ins w:id="2007" w:author="Mike Beckerle" w:date="2020-10-08T20:35:00Z">
              <w:r w:rsidR="00B31DA3">
                <w:t>Recoverable Error</w:t>
              </w:r>
            </w:ins>
            <w:r>
              <w:rPr>
                <w:rFonts w:eastAsia="Arial"/>
              </w:rPr>
              <w:t xml:space="preserve"> </w:t>
            </w:r>
            <w:r>
              <w:t>is</w:t>
            </w:r>
            <w:r>
              <w:rPr>
                <w:rFonts w:eastAsia="Arial"/>
              </w:rPr>
              <w:t xml:space="preserve"> </w:t>
            </w:r>
            <w:r>
              <w:t>raised.</w:t>
            </w:r>
          </w:p>
          <w:p w14:paraId="0F36E5A2" w14:textId="60B7E4B9" w:rsidR="000E1214" w:rsidRDefault="00A87198">
            <w:r>
              <w:t xml:space="preserve">If an error occurs while evaluating the test expression, a </w:t>
            </w:r>
            <w:del w:id="2008" w:author="Mike Beckerle" w:date="2020-10-08T20:31:00Z">
              <w:r w:rsidDel="00B31DA3">
                <w:delText>processing error</w:delText>
              </w:r>
            </w:del>
            <w:ins w:id="2009" w:author="Mike Beckerle" w:date="2020-10-08T20:31:00Z">
              <w:r w:rsidR="00B31DA3">
                <w:t>Processing Error</w:t>
              </w:r>
            </w:ins>
            <w:r>
              <w:t xml:space="preserve"> occurs, not a </w:t>
            </w:r>
            <w:del w:id="2010" w:author="Mike Beckerle" w:date="2020-10-08T20:35:00Z">
              <w:r w:rsidDel="00B31DA3">
                <w:delText>recoverable error</w:delText>
              </w:r>
            </w:del>
            <w:ins w:id="2011" w:author="Mike Beckerle" w:date="2020-10-08T20:35:00Z">
              <w:r w:rsidR="00B31DA3">
                <w:t>Recoverable Error</w:t>
              </w:r>
            </w:ins>
            <w:r>
              <w:t>.</w:t>
            </w:r>
          </w:p>
          <w:p w14:paraId="48141F7D" w14:textId="2A90C4B3" w:rsidR="000E1214" w:rsidRDefault="00A87198">
            <w:del w:id="2012" w:author="Mike Beckerle" w:date="2020-10-08T20:35:00Z">
              <w:r w:rsidDel="00B31DA3">
                <w:delText>Recoverable error</w:delText>
              </w:r>
            </w:del>
            <w:ins w:id="2013" w:author="Mike Beckerle" w:date="2020-10-08T20:35:00Z">
              <w:r w:rsidR="00B31DA3">
                <w:t>Recoverable Error</w:t>
              </w:r>
            </w:ins>
            <w:r>
              <w:t xml:space="preserve">s do not cause backtracking like </w:t>
            </w:r>
            <w:del w:id="2014" w:author="Mike Beckerle" w:date="2020-10-08T20:31:00Z">
              <w:r w:rsidDel="00B31DA3">
                <w:delText>processing error</w:delText>
              </w:r>
            </w:del>
            <w:ins w:id="2015" w:author="Mike Beckerle" w:date="2020-10-08T20:31:00Z">
              <w:r w:rsidR="00B31DA3">
                <w:t>Processing Error</w:t>
              </w:r>
            </w:ins>
            <w:r>
              <w:t>s.</w:t>
            </w:r>
          </w:p>
          <w:p w14:paraId="4708DB9F" w14:textId="77777777" w:rsidR="000E1214" w:rsidRDefault="00A87198">
            <w:r>
              <w:t>Annotation:</w:t>
            </w:r>
            <w:r>
              <w:rPr>
                <w:rFonts w:eastAsia="Arial"/>
              </w:rPr>
              <w:t xml:space="preserve"> </w:t>
            </w:r>
            <w:r>
              <w:t>dfdl:assert</w:t>
            </w:r>
          </w:p>
        </w:tc>
      </w:tr>
    </w:tbl>
    <w:p w14:paraId="1D8E3435" w14:textId="4ABDAA82" w:rsidR="000E1214" w:rsidRDefault="00A87198">
      <w:pPr>
        <w:pStyle w:val="Caption"/>
      </w:pPr>
      <w:r>
        <w:t xml:space="preserve">Table </w:t>
      </w:r>
      <w:fldSimple w:instr=" SEQ Table \* ARABIC ">
        <w:r w:rsidR="008A37A6">
          <w:rPr>
            <w:noProof/>
          </w:rPr>
          <w:t>7</w:t>
        </w:r>
      </w:fldSimple>
      <w:r>
        <w:t xml:space="preserve"> dfdl:assert properties</w:t>
      </w:r>
    </w:p>
    <w:p w14:paraId="73758DF9" w14:textId="77777777" w:rsidR="000E1214" w:rsidRDefault="00A87198">
      <w:pPr>
        <w:autoSpaceDE w:val="0"/>
        <w:autoSpaceDN w:val="0"/>
        <w:adjustRightInd w:val="0"/>
        <w:rPr>
          <w:rFonts w:cs="Arial"/>
        </w:rPr>
      </w:pPr>
      <w:r>
        <w:rPr>
          <w:rFonts w:cs="Arial"/>
        </w:rPr>
        <w:t>Example of a dfdl:assert with a message expression:</w:t>
      </w:r>
    </w:p>
    <w:p w14:paraId="7FD4768D"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 message="{ fn:concat('unknown case ', ../data1) }"&gt;</w:t>
      </w:r>
      <w:r>
        <w:br/>
        <w:t xml:space="preserve">{  if (...pred1...) then ...expr1... </w:t>
      </w:r>
      <w:r>
        <w:br/>
        <w:t>   else if (...pred2...) then ...expr2...</w:t>
      </w:r>
      <w:r>
        <w:br/>
        <w:t>   else fn:false()</w:t>
      </w:r>
      <w:r>
        <w:br/>
        <w:t>}</w:t>
      </w:r>
    </w:p>
    <w:p w14:paraId="14D4EB0C" w14:textId="77777777" w:rsidR="000E1214" w:rsidRDefault="00A87198">
      <w:pPr>
        <w:pStyle w:val="Codeblock0"/>
        <w:pBdr>
          <w:top w:val="single" w:sz="4" w:space="1" w:color="auto"/>
          <w:left w:val="single" w:sz="4" w:space="4" w:color="auto"/>
          <w:bottom w:val="single" w:sz="4" w:space="1" w:color="auto"/>
          <w:right w:val="single" w:sz="4" w:space="4" w:color="auto"/>
        </w:pBdr>
      </w:pPr>
      <w:r>
        <w:t>&lt;/dfdl:assert&gt;</w:t>
      </w:r>
    </w:p>
    <w:p w14:paraId="4749ED85" w14:textId="77777777" w:rsidR="000E1214" w:rsidRDefault="00A87198">
      <w:pPr>
        <w:autoSpaceDE w:val="0"/>
        <w:autoSpaceDN w:val="0"/>
        <w:adjustRightInd w:val="0"/>
        <w:rPr>
          <w:rFonts w:cs="Arial"/>
        </w:rPr>
      </w:pPr>
      <w:r>
        <w:rPr>
          <w:rFonts w:cs="Arial"/>
        </w:rPr>
        <w:t xml:space="preserve">The message specified by the message property is issued only if the dfdl:assert is unsuccessful, that is, the test expression  evaluates to false or the test pattern returns a zero-length match. If so, and the message property is an expression, the message expression is evaluated at that time. </w:t>
      </w:r>
    </w:p>
    <w:p w14:paraId="35EB9378" w14:textId="551E6072" w:rsidR="000E1214" w:rsidRDefault="00A87198">
      <w:pPr>
        <w:autoSpaceDE w:val="0"/>
        <w:autoSpaceDN w:val="0"/>
        <w:adjustRightInd w:val="0"/>
      </w:pPr>
      <w:r>
        <w:rPr>
          <w:rFonts w:cs="Arial"/>
        </w:rPr>
        <w:t xml:space="preserve">If a </w:t>
      </w:r>
      <w:del w:id="2016" w:author="Mike Beckerle" w:date="2020-10-08T20:31:00Z">
        <w:r w:rsidDel="00B31DA3">
          <w:rPr>
            <w:rFonts w:cs="Arial"/>
          </w:rPr>
          <w:delText>processing error</w:delText>
        </w:r>
      </w:del>
      <w:ins w:id="2017" w:author="Mike Beckerle" w:date="2020-10-08T20:31:00Z">
        <w:r w:rsidR="00B31DA3">
          <w:rPr>
            <w:rFonts w:cs="Arial"/>
          </w:rPr>
          <w:t>Processing Error</w:t>
        </w:r>
      </w:ins>
      <w:r>
        <w:rPr>
          <w:rFonts w:cs="Arial"/>
        </w:rPr>
        <w:t xml:space="preserve"> or Schema Definition Error occurs while evaluating the message expression, a </w:t>
      </w:r>
      <w:del w:id="2018" w:author="Mike Beckerle" w:date="2020-10-08T20:35:00Z">
        <w:r w:rsidDel="00B31DA3">
          <w:rPr>
            <w:rFonts w:cs="Arial"/>
          </w:rPr>
          <w:delText>recoverable error</w:delText>
        </w:r>
      </w:del>
      <w:ins w:id="2019" w:author="Mike Beckerle" w:date="2020-10-08T20:35:00Z">
        <w:r w:rsidR="00B31DA3">
          <w:rPr>
            <w:rFonts w:cs="Arial"/>
          </w:rPr>
          <w:t>Recoverable Error</w:t>
        </w:r>
      </w:ins>
      <w:r>
        <w:rPr>
          <w:rFonts w:cs="Arial"/>
        </w:rPr>
        <w:t xml:space="preserve"> is issued to record this error (containing implementation-dependent content), then processing of the assert continues as if there was no problem and in a manner consistent with the failureType property, but using an implementation-dependent substitute message. </w:t>
      </w:r>
    </w:p>
    <w:p w14:paraId="7400FE51" w14:textId="77777777" w:rsidR="000E1214" w:rsidRDefault="00A87198" w:rsidP="00B31DA3">
      <w:pPr>
        <w:pStyle w:val="Heading2"/>
      </w:pPr>
      <w:bookmarkStart w:id="2020" w:name="_Toc175057333"/>
      <w:bookmarkStart w:id="2021" w:name="_Toc199516260"/>
      <w:bookmarkStart w:id="2022" w:name="_Toc194983936"/>
      <w:bookmarkStart w:id="2023" w:name="_Toc243112778"/>
      <w:bookmarkStart w:id="2024" w:name="_Ref251074181"/>
      <w:bookmarkStart w:id="2025" w:name="_Ref251074211"/>
      <w:bookmarkStart w:id="2026" w:name="_Ref254711418"/>
      <w:bookmarkStart w:id="2027" w:name="_Ref254711423"/>
      <w:bookmarkStart w:id="2028" w:name="_Toc349042665"/>
      <w:bookmarkStart w:id="2029" w:name="_Toc53134036"/>
      <w:r>
        <w:t>The dfdl:discriminator Statement Annotation Element</w:t>
      </w:r>
      <w:bookmarkEnd w:id="1978"/>
      <w:bookmarkEnd w:id="2020"/>
      <w:bookmarkEnd w:id="2021"/>
      <w:bookmarkEnd w:id="2022"/>
      <w:bookmarkEnd w:id="2023"/>
      <w:bookmarkEnd w:id="2024"/>
      <w:bookmarkEnd w:id="2025"/>
      <w:bookmarkEnd w:id="2026"/>
      <w:bookmarkEnd w:id="2027"/>
      <w:bookmarkEnd w:id="2028"/>
      <w:bookmarkEnd w:id="2029"/>
    </w:p>
    <w:p w14:paraId="538422FD" w14:textId="1D4C08B7" w:rsidR="0082161B" w:rsidRDefault="00A87198">
      <w:pPr>
        <w:rPr>
          <w:rFonts w:cs="Arial"/>
        </w:rPr>
      </w:pPr>
      <w:r>
        <w:rPr>
          <w:rFonts w:cs="Arial"/>
        </w:rPr>
        <w:t>DFDL discriminator statement</w:t>
      </w:r>
      <w:ins w:id="2030" w:author="Mike Beckerle" w:date="2020-10-07T15:55:00Z">
        <w:r w:rsidR="00CD3F97">
          <w:rPr>
            <w:rFonts w:cs="Arial"/>
          </w:rPr>
          <w:t xml:space="preserve"> annotation</w:t>
        </w:r>
      </w:ins>
      <w:r>
        <w:rPr>
          <w:rFonts w:cs="Arial"/>
        </w:rPr>
        <w:t>s are used during parsing to</w:t>
      </w:r>
      <w:r w:rsidR="0082161B">
        <w:rPr>
          <w:rFonts w:cs="Arial"/>
        </w:rPr>
        <w:t>:</w:t>
      </w:r>
    </w:p>
    <w:p w14:paraId="0A31D87E" w14:textId="7A899D6D" w:rsidR="0082161B" w:rsidRDefault="00A87198" w:rsidP="00C31ED0">
      <w:pPr>
        <w:pStyle w:val="ListParagraph"/>
        <w:numPr>
          <w:ilvl w:val="0"/>
          <w:numId w:val="179"/>
        </w:numPr>
        <w:rPr>
          <w:rFonts w:cs="Arial"/>
        </w:rPr>
      </w:pPr>
      <w:r w:rsidRPr="0082161B">
        <w:rPr>
          <w:rFonts w:cs="Arial"/>
        </w:rPr>
        <w:t xml:space="preserve">resolve </w:t>
      </w:r>
      <w:r w:rsidRPr="00FF319E">
        <w:rPr>
          <w:rFonts w:cs="Arial"/>
          <w:i/>
          <w:iCs/>
        </w:rPr>
        <w:t>points of uncertainty</w:t>
      </w:r>
      <w:r w:rsidRPr="0082161B">
        <w:rPr>
          <w:rFonts w:cs="Arial"/>
        </w:rPr>
        <w:t xml:space="preserve"> (choices, optional elements, array repetition) that cannot be resolved by speculative parsin</w:t>
      </w:r>
      <w:r w:rsidR="0082161B">
        <w:rPr>
          <w:rFonts w:cs="Arial"/>
        </w:rPr>
        <w:t>g</w:t>
      </w:r>
      <w:ins w:id="2031" w:author="Mike Beckerle" w:date="2020-10-07T15:55:00Z">
        <w:r w:rsidR="00CD3F97">
          <w:rPr>
            <w:rFonts w:cs="Arial"/>
          </w:rPr>
          <w:t xml:space="preserve">. See Section </w:t>
        </w:r>
      </w:ins>
      <w:ins w:id="2032" w:author="Mike Beckerle" w:date="2020-10-07T15:56:00Z">
        <w:r w:rsidR="00CD3F97">
          <w:rPr>
            <w:rFonts w:cs="Arial"/>
          </w:rPr>
          <w:fldChar w:fldCharType="begin"/>
        </w:r>
        <w:r w:rsidR="00CD3F97">
          <w:rPr>
            <w:rFonts w:cs="Arial"/>
          </w:rPr>
          <w:instrText xml:space="preserve"> REF _Ref52978585 \r \h </w:instrText>
        </w:r>
      </w:ins>
      <w:r w:rsidR="00CD3F97">
        <w:rPr>
          <w:rFonts w:cs="Arial"/>
        </w:rPr>
      </w:r>
      <w:r w:rsidR="00CD3F97">
        <w:rPr>
          <w:rFonts w:cs="Arial"/>
        </w:rPr>
        <w:fldChar w:fldCharType="separate"/>
      </w:r>
      <w:ins w:id="2033" w:author="Mike Beckerle" w:date="2020-10-09T10:19:00Z">
        <w:r w:rsidR="008A37A6">
          <w:rPr>
            <w:rFonts w:cs="Arial"/>
          </w:rPr>
          <w:t>9.1</w:t>
        </w:r>
      </w:ins>
      <w:ins w:id="2034" w:author="Mike Beckerle" w:date="2020-10-07T15:56:00Z">
        <w:r w:rsidR="00CD3F97">
          <w:rPr>
            <w:rFonts w:cs="Arial"/>
          </w:rPr>
          <w:fldChar w:fldCharType="end"/>
        </w:r>
        <w:r w:rsidR="00CD3F97">
          <w:rPr>
            <w:rFonts w:cs="Arial"/>
          </w:rPr>
          <w:t xml:space="preserve"> </w:t>
        </w:r>
        <w:r w:rsidR="00CD3F97">
          <w:rPr>
            <w:rFonts w:cs="Arial"/>
          </w:rPr>
          <w:fldChar w:fldCharType="begin"/>
        </w:r>
        <w:r w:rsidR="00CD3F97">
          <w:rPr>
            <w:rFonts w:cs="Arial"/>
          </w:rPr>
          <w:instrText xml:space="preserve"> HYPERLINK  \l "_Parser_Overview" </w:instrText>
        </w:r>
      </w:ins>
      <w:ins w:id="2035" w:author="Mike Beckerle" w:date="2020-10-09T10:19:00Z">
        <w:r w:rsidR="008A37A6">
          <w:rPr>
            <w:rFonts w:cs="Arial"/>
          </w:rPr>
        </w:r>
      </w:ins>
      <w:ins w:id="2036" w:author="Mike Beckerle" w:date="2020-10-07T15:56:00Z">
        <w:r w:rsidR="00CD3F97">
          <w:rPr>
            <w:rFonts w:cs="Arial"/>
          </w:rPr>
          <w:fldChar w:fldCharType="separate"/>
        </w:r>
        <w:r w:rsidR="00CD3F97" w:rsidRPr="00CD3F97">
          <w:rPr>
            <w:rStyle w:val="Hyperlink"/>
            <w:rFonts w:cs="Arial"/>
          </w:rPr>
          <w:t>Parser Overview</w:t>
        </w:r>
        <w:r w:rsidR="00CD3F97">
          <w:rPr>
            <w:rFonts w:cs="Arial"/>
          </w:rPr>
          <w:fldChar w:fldCharType="end"/>
        </w:r>
        <w:r w:rsidR="00CD3F97">
          <w:rPr>
            <w:rFonts w:cs="Arial"/>
          </w:rPr>
          <w:t>.</w:t>
        </w:r>
      </w:ins>
    </w:p>
    <w:p w14:paraId="714F5319" w14:textId="3BAD5C3C" w:rsidR="0082161B" w:rsidRDefault="0082161B" w:rsidP="00C31ED0">
      <w:pPr>
        <w:pStyle w:val="ListParagraph"/>
        <w:numPr>
          <w:ilvl w:val="0"/>
          <w:numId w:val="179"/>
        </w:numPr>
        <w:rPr>
          <w:rFonts w:cs="Arial"/>
        </w:rPr>
      </w:pPr>
      <w:r w:rsidRPr="0082161B">
        <w:rPr>
          <w:rFonts w:cs="Arial"/>
        </w:rPr>
        <w:t xml:space="preserve">remove ambiguity </w:t>
      </w:r>
      <w:del w:id="2037" w:author="Mike Beckerle" w:date="2020-10-07T15:56:00Z">
        <w:r w:rsidRPr="0082161B" w:rsidDel="00CD3F97">
          <w:rPr>
            <w:rFonts w:cs="Arial"/>
          </w:rPr>
          <w:delText xml:space="preserve">about </w:delText>
        </w:r>
      </w:del>
      <w:ins w:id="2038" w:author="Mike Beckerle" w:date="2020-10-07T15:56:00Z">
        <w:r w:rsidR="00CD3F97">
          <w:rPr>
            <w:rFonts w:cs="Arial"/>
          </w:rPr>
          <w:t>during</w:t>
        </w:r>
        <w:r w:rsidR="00CD3F97" w:rsidRPr="0082161B">
          <w:rPr>
            <w:rFonts w:cs="Arial"/>
          </w:rPr>
          <w:t xml:space="preserve"> </w:t>
        </w:r>
      </w:ins>
      <w:r w:rsidRPr="0082161B">
        <w:rPr>
          <w:rFonts w:cs="Arial"/>
        </w:rPr>
        <w:t>speculative parsing</w:t>
      </w:r>
    </w:p>
    <w:p w14:paraId="1D06704E" w14:textId="479A7642" w:rsidR="0082161B" w:rsidRPr="0082161B" w:rsidRDefault="0082161B" w:rsidP="00C31ED0">
      <w:pPr>
        <w:pStyle w:val="ListParagraph"/>
        <w:numPr>
          <w:ilvl w:val="0"/>
          <w:numId w:val="179"/>
        </w:numPr>
        <w:rPr>
          <w:rFonts w:cs="Arial"/>
        </w:rPr>
      </w:pPr>
      <w:r w:rsidRPr="0082161B">
        <w:t xml:space="preserve">improve diagnostic behavior when a DFDL parser </w:t>
      </w:r>
      <w:del w:id="2039" w:author="Mike Beckerle" w:date="2020-10-09T10:36:00Z">
        <w:r w:rsidRPr="0082161B" w:rsidDel="00D46E3F">
          <w:delText>encounteres</w:delText>
        </w:r>
      </w:del>
      <w:ins w:id="2040" w:author="Mike Beckerle" w:date="2020-10-09T10:36:00Z">
        <w:r w:rsidR="00D46E3F" w:rsidRPr="0082161B">
          <w:t>encounters</w:t>
        </w:r>
      </w:ins>
      <w:r w:rsidRPr="0082161B">
        <w:t xml:space="preserve"> malformed data.</w:t>
      </w:r>
    </w:p>
    <w:p w14:paraId="65296D13" w14:textId="50566250" w:rsidR="000E1214" w:rsidRPr="0082161B" w:rsidRDefault="00A87198" w:rsidP="0082161B">
      <w:r w:rsidRPr="0082161B">
        <w:t xml:space="preserve">Discriminators are not used during unparsing. </w:t>
      </w:r>
    </w:p>
    <w:p w14:paraId="014A514A" w14:textId="1FDCA145" w:rsidR="000E1214" w:rsidRDefault="00A87198">
      <w:pPr>
        <w:keepNext/>
      </w:pPr>
      <w:r>
        <w:t xml:space="preserve">A DFDL discriminator may contain a test expression that evaluates to true or false. The discriminator is said to be successful if the test evaluates to true and unsuccessful (or fails) if the test evaluates to false. A </w:t>
      </w:r>
      <w:r w:rsidR="00EA309B">
        <w:t>discriminator</w:t>
      </w:r>
      <w:r>
        <w:t xml:space="preserve"> may alternatively contain a test regular expression pattern and the discriminator is successful if the test pattern matches with non-zero length and is unsuccessful (or fails) if there is no match or a zero-length match.</w:t>
      </w:r>
    </w:p>
    <w:p w14:paraId="2CB7D315" w14:textId="793B3614" w:rsidR="00FF319E" w:rsidRDefault="0082161B">
      <w:r>
        <w:t xml:space="preserve">A discriminator determines the existence or non-existence of a schema component in the data stream. If the discriminator is successful, then the component is </w:t>
      </w:r>
      <w:r w:rsidR="00FF319E">
        <w:t xml:space="preserve">said to be </w:t>
      </w:r>
      <w:r w:rsidRPr="00FF319E">
        <w:rPr>
          <w:i/>
          <w:iCs/>
        </w:rPr>
        <w:t>known to exist</w:t>
      </w:r>
      <w:r>
        <w:t>, and any subsequent errors will not cause backtracking at the nearest point of uncertainty.</w:t>
      </w:r>
      <w:r w:rsidR="00FF319E">
        <w:t xml:space="preserve"> Details of the behavior of a DFDL parser and the role of discriminators are given in Section </w:t>
      </w:r>
      <w:r w:rsidR="00FF319E">
        <w:fldChar w:fldCharType="begin"/>
      </w:r>
      <w:r w:rsidR="00FF319E">
        <w:instrText xml:space="preserve"> REF _Ref37335786 \r \h </w:instrText>
      </w:r>
      <w:r w:rsidR="00FF319E">
        <w:fldChar w:fldCharType="separate"/>
      </w:r>
      <w:r w:rsidR="008A37A6">
        <w:t>9.3</w:t>
      </w:r>
      <w:r w:rsidR="00FF319E">
        <w:fldChar w:fldCharType="end"/>
      </w:r>
      <w:r w:rsidR="00FF319E">
        <w:t xml:space="preserve"> </w:t>
      </w:r>
      <w:r w:rsidR="00FF319E">
        <w:fldChar w:fldCharType="begin"/>
      </w:r>
      <w:r w:rsidR="00FF319E">
        <w:instrText xml:space="preserve"> REF _Ref37335786 \h </w:instrText>
      </w:r>
      <w:r w:rsidR="00FF319E">
        <w:fldChar w:fldCharType="separate"/>
      </w:r>
      <w:r w:rsidR="008A37A6">
        <w:t>Parsing Algorithm</w:t>
      </w:r>
      <w:r w:rsidR="00FF319E">
        <w:fldChar w:fldCharType="end"/>
      </w:r>
      <w:r w:rsidR="00FF319E">
        <w:t>.</w:t>
      </w:r>
    </w:p>
    <w:p w14:paraId="1B1D4021" w14:textId="6083E824" w:rsidR="000E1214" w:rsidRDefault="00A87198">
      <w:pPr>
        <w:rPr>
          <w:rFonts w:cs="Arial"/>
        </w:rPr>
      </w:pPr>
      <w:r>
        <w:rPr>
          <w:rFonts w:cs="Arial"/>
        </w:rPr>
        <w:t xml:space="preserve">Discriminators can also be used to force a resolution earlier during the parsing of a model group so that subsequent parsing errors are treated as </w:t>
      </w:r>
      <w:del w:id="2041" w:author="Mike Beckerle" w:date="2020-10-08T20:31:00Z">
        <w:r w:rsidDel="00B31DA3">
          <w:rPr>
            <w:rFonts w:cs="Arial"/>
          </w:rPr>
          <w:delText>processing error</w:delText>
        </w:r>
      </w:del>
      <w:ins w:id="2042" w:author="Mike Beckerle" w:date="2020-10-08T20:31:00Z">
        <w:r w:rsidR="00B31DA3">
          <w:rPr>
            <w:rFonts w:cs="Arial"/>
          </w:rPr>
          <w:t>Processing Error</w:t>
        </w:r>
      </w:ins>
      <w:r>
        <w:rPr>
          <w:rFonts w:cs="Arial"/>
        </w:rPr>
        <w:t xml:space="preserve">s of a known schema component rather than a failure to find </w:t>
      </w:r>
      <w:r w:rsidR="00FF319E">
        <w:rPr>
          <w:rFonts w:cs="Arial"/>
        </w:rPr>
        <w:t xml:space="preserve">that </w:t>
      </w:r>
      <w:r>
        <w:rPr>
          <w:rFonts w:cs="Arial"/>
        </w:rPr>
        <w:t xml:space="preserve">schema component. </w:t>
      </w:r>
      <w:r w:rsidR="00FF319E">
        <w:rPr>
          <w:rFonts w:cs="Arial"/>
        </w:rPr>
        <w:t>This may greatly improve the efficiency of DFDL parsing in some implementations, as well as improving the diagnostic information provided by a DFDL parser when given malformed data.</w:t>
      </w:r>
    </w:p>
    <w:p w14:paraId="256D143C" w14:textId="77777777" w:rsidR="000E1214" w:rsidRDefault="00A87198">
      <w:r>
        <w:t>Examples of dfdl:discriminator annotation are below :</w:t>
      </w:r>
    </w:p>
    <w:p w14:paraId="64AE0142"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02733B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../recType eq 0 }</w:t>
      </w:r>
    </w:p>
    <w:p w14:paraId="19BAFD5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3595D66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04F68E3"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 test="{ ../recType eq 0}" /&gt;</w:t>
      </w:r>
    </w:p>
    <w:p w14:paraId="1177B824" w14:textId="1F4FA765" w:rsidR="000E1214" w:rsidRDefault="00A87198">
      <w:r>
        <w:t xml:space="preserve">When the discriminator's expression evaluates to "false", then it causes a </w:t>
      </w:r>
      <w:del w:id="2043" w:author="Mike Beckerle" w:date="2020-10-08T20:31:00Z">
        <w:r w:rsidDel="00B31DA3">
          <w:delText>processing error</w:delText>
        </w:r>
      </w:del>
      <w:ins w:id="2044" w:author="Mike Beckerle" w:date="2020-10-08T20:31:00Z">
        <w:r w:rsidR="00B31DA3">
          <w:t>Processing Error</w:t>
        </w:r>
      </w:ins>
      <w:r>
        <w:t>, and the discriminator is said to fail.</w:t>
      </w:r>
    </w:p>
    <w:p w14:paraId="38DFF13B" w14:textId="77777777" w:rsidR="000E1214" w:rsidRDefault="00A87198" w:rsidP="00BC2419">
      <w:pPr>
        <w:pStyle w:val="Heading3"/>
        <w:rPr>
          <w:rFonts w:eastAsia="Times New Roman"/>
        </w:rPr>
      </w:pPr>
      <w:bookmarkStart w:id="2045" w:name="_Ref253479457"/>
      <w:bookmarkStart w:id="2046" w:name="_Ref253479465"/>
      <w:bookmarkStart w:id="2047" w:name="_Toc349042666"/>
      <w:bookmarkStart w:id="2048" w:name="_Toc53134037"/>
      <w:r>
        <w:rPr>
          <w:rFonts w:eastAsia="Times New Roman"/>
        </w:rPr>
        <w:t>Properties for dfdl:discriminator</w:t>
      </w:r>
      <w:bookmarkEnd w:id="2045"/>
      <w:bookmarkEnd w:id="2046"/>
      <w:bookmarkEnd w:id="2047"/>
      <w:bookmarkEnd w:id="2048"/>
    </w:p>
    <w:p w14:paraId="7134B033" w14:textId="28530091" w:rsidR="000E1214" w:rsidRDefault="00A87198">
      <w:pPr>
        <w:pStyle w:val="Codeblock0"/>
        <w:pBdr>
          <w:top w:val="single" w:sz="4" w:space="1" w:color="auto"/>
          <w:left w:val="single" w:sz="4" w:space="4" w:color="auto"/>
          <w:bottom w:val="single" w:sz="4" w:space="1" w:color="auto"/>
          <w:right w:val="single" w:sz="4" w:space="4" w:color="auto"/>
        </w:pBdr>
      </w:pPr>
      <w:r>
        <w:t>Within a dfdl:discriminator, the testKind property specifies whether an expression or pattern is used by the dfdl:discriminator. The expression or pattern can be expressed as an attribute or as a value. &lt;dfdl:discriminator test="{test expression}" /&gt;</w:t>
      </w:r>
    </w:p>
    <w:p w14:paraId="0D587DF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E4C300"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611983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test expression }</w:t>
      </w:r>
    </w:p>
    <w:p w14:paraId="2AE26781" w14:textId="77777777" w:rsidR="000E1214" w:rsidRDefault="00A87198">
      <w:pPr>
        <w:pStyle w:val="Codeblock0"/>
        <w:pBdr>
          <w:top w:val="single" w:sz="4" w:space="1" w:color="auto"/>
          <w:left w:val="single" w:sz="4" w:space="4" w:color="auto"/>
          <w:bottom w:val="single" w:sz="4" w:space="1" w:color="auto"/>
          <w:right w:val="single" w:sz="4" w:space="4" w:color="auto"/>
        </w:pBdr>
      </w:pPr>
      <w:r>
        <w:t>&lt;/dfdl:discriminator&gt;</w:t>
      </w:r>
    </w:p>
    <w:p w14:paraId="4AA98865" w14:textId="1E93AA95" w:rsidR="000E1214" w:rsidRDefault="00A87198">
      <w:r>
        <w:t xml:space="preserve">It is a Schema Definition Error if </w:t>
      </w:r>
      <w:del w:id="2049" w:author="Mike Beckerle" w:date="2020-10-09T10:36:00Z">
        <w:r w:rsidDel="00D46E3F">
          <w:delText>a the</w:delText>
        </w:r>
      </w:del>
      <w:ins w:id="2050" w:author="Mike Beckerle" w:date="2020-10-09T10:36:00Z">
        <w:r w:rsidR="00D46E3F">
          <w:t>the</w:t>
        </w:r>
      </w:ins>
      <w:r>
        <w:t xml:space="preserve"> test expression or test pattern is specified in more than one form.</w:t>
      </w:r>
    </w:p>
    <w:p w14:paraId="64E25DEF" w14:textId="77777777" w:rsidR="000E1214" w:rsidRDefault="00A87198">
      <w:r>
        <w:t>It is a Schema Definition Error if both a test expression and a test pattern are specified.</w:t>
      </w:r>
    </w:p>
    <w:p w14:paraId="5B3A9275" w14:textId="77777777" w:rsidR="000E1214" w:rsidRDefault="00A87198">
      <w:r>
        <w:t>A dfdl:discriminator can be an annotation on these schema components:</w:t>
      </w:r>
    </w:p>
    <w:p w14:paraId="71117D46" w14:textId="77777777" w:rsidR="000E1214" w:rsidRDefault="00A87198" w:rsidP="00C31ED0">
      <w:pPr>
        <w:numPr>
          <w:ilvl w:val="0"/>
          <w:numId w:val="47"/>
        </w:numPr>
      </w:pPr>
      <w:r>
        <w:t>an xs:element declaration (local or global)</w:t>
      </w:r>
    </w:p>
    <w:p w14:paraId="46FFE06A" w14:textId="77777777" w:rsidR="000E1214" w:rsidRDefault="00A87198" w:rsidP="00C31ED0">
      <w:pPr>
        <w:numPr>
          <w:ilvl w:val="0"/>
          <w:numId w:val="47"/>
        </w:numPr>
      </w:pPr>
      <w:r>
        <w:t xml:space="preserve">an xs:element reference </w:t>
      </w:r>
    </w:p>
    <w:p w14:paraId="61511141" w14:textId="77777777" w:rsidR="000E1214" w:rsidRDefault="00A87198" w:rsidP="00C31ED0">
      <w:pPr>
        <w:numPr>
          <w:ilvl w:val="0"/>
          <w:numId w:val="47"/>
        </w:numPr>
      </w:pPr>
      <w:r>
        <w:t xml:space="preserve">an xs:group reference </w:t>
      </w:r>
    </w:p>
    <w:p w14:paraId="7E0FE724" w14:textId="77777777" w:rsidR="000E1214" w:rsidRDefault="00A87198" w:rsidP="00C31ED0">
      <w:pPr>
        <w:numPr>
          <w:ilvl w:val="0"/>
          <w:numId w:val="47"/>
        </w:numPr>
      </w:pPr>
      <w:r>
        <w:t xml:space="preserve">an xs:sequence </w:t>
      </w:r>
    </w:p>
    <w:p w14:paraId="43234BEF" w14:textId="77777777" w:rsidR="000E1214" w:rsidRDefault="00A87198" w:rsidP="00C31ED0">
      <w:pPr>
        <w:numPr>
          <w:ilvl w:val="0"/>
          <w:numId w:val="47"/>
        </w:numPr>
      </w:pPr>
      <w:r>
        <w:t xml:space="preserve">an xs:choice </w:t>
      </w:r>
    </w:p>
    <w:p w14:paraId="3C24F368" w14:textId="77777777" w:rsidR="000E1214" w:rsidRDefault="00A87198" w:rsidP="00C31ED0">
      <w:pPr>
        <w:numPr>
          <w:ilvl w:val="0"/>
          <w:numId w:val="47"/>
        </w:numPr>
      </w:pPr>
      <w:r>
        <w:t>an xs:simpleType definition (local or global)</w:t>
      </w:r>
    </w:p>
    <w:p w14:paraId="709A9F9D" w14:textId="77777777" w:rsidR="000E1214" w:rsidRDefault="00A87198">
      <w:r>
        <w:rPr>
          <w:color w:val="000000"/>
        </w:rPr>
        <w:t xml:space="preserve">The resolved set of statement annotations for a schema component can contain only a single dfdl:discriminator or one or more dfdl:assert annotations, but not both. To clarify: dfdl:assert annotations and dfdl:discriminator annotations are exclusive of each other. It is a Schema Definition Error otherwise.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7352"/>
      </w:tblGrid>
      <w:tr w:rsidR="000E1214" w14:paraId="6C6AB66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EA4B22" w14:textId="77777777" w:rsidR="000E1214" w:rsidRDefault="00A87198">
            <w:pPr>
              <w:rPr>
                <w:rFonts w:eastAsia="Arial Unicode MS"/>
                <w:b/>
              </w:rPr>
            </w:pPr>
            <w:r>
              <w:rPr>
                <w:rFonts w:eastAsia="Arial Unicode MS"/>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551565C" w14:textId="77777777" w:rsidR="000E1214" w:rsidRDefault="00A87198">
            <w:pPr>
              <w:rPr>
                <w:rFonts w:eastAsia="Arial Unicode MS"/>
                <w:b/>
              </w:rPr>
            </w:pPr>
            <w:r>
              <w:rPr>
                <w:rFonts w:eastAsia="Arial Unicode MS"/>
                <w:b/>
              </w:rPr>
              <w:t>Description</w:t>
            </w:r>
          </w:p>
        </w:tc>
      </w:tr>
      <w:tr w:rsidR="000E1214" w14:paraId="707E7AB2" w14:textId="77777777">
        <w:tc>
          <w:tcPr>
            <w:tcW w:w="0" w:type="auto"/>
            <w:tcBorders>
              <w:top w:val="single" w:sz="4" w:space="0" w:color="auto"/>
              <w:left w:val="single" w:sz="4" w:space="0" w:color="auto"/>
              <w:bottom w:val="single" w:sz="4" w:space="0" w:color="auto"/>
              <w:right w:val="single" w:sz="4" w:space="0" w:color="auto"/>
            </w:tcBorders>
            <w:hideMark/>
          </w:tcPr>
          <w:p w14:paraId="54E462FC" w14:textId="77777777" w:rsidR="000E1214" w:rsidRDefault="00A87198">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58B6482B" w14:textId="77777777" w:rsidR="000E1214" w:rsidRDefault="00A87198">
            <w:pPr>
              <w:rPr>
                <w:rFonts w:eastAsia="MS Mincho"/>
              </w:rPr>
            </w:pPr>
            <w:r>
              <w:rPr>
                <w:rFonts w:eastAsia="MS Mincho"/>
              </w:rPr>
              <w:t>Enum</w:t>
            </w:r>
          </w:p>
          <w:p w14:paraId="63FB85AA" w14:textId="77777777" w:rsidR="000E1214" w:rsidRDefault="00A87198">
            <w:pPr>
              <w:rPr>
                <w:rFonts w:eastAsia="MS Mincho"/>
              </w:rPr>
            </w:pPr>
            <w:r>
              <w:rPr>
                <w:rFonts w:eastAsia="MS Mincho"/>
              </w:rPr>
              <w:t>Valid values are 'expression', 'pattern'</w:t>
            </w:r>
          </w:p>
          <w:p w14:paraId="4343C81D" w14:textId="77777777" w:rsidR="000E1214" w:rsidRDefault="00A87198">
            <w:pPr>
              <w:rPr>
                <w:rFonts w:eastAsia="MS Mincho"/>
              </w:rPr>
            </w:pPr>
            <w:r>
              <w:rPr>
                <w:rFonts w:eastAsia="MS Mincho"/>
              </w:rPr>
              <w:t>Default value is 'expression'</w:t>
            </w:r>
          </w:p>
          <w:p w14:paraId="1A60D5F5" w14:textId="77777777" w:rsidR="000E1214" w:rsidRDefault="00A87198">
            <w:pPr>
              <w:rPr>
                <w:rFonts w:eastAsia="MS Mincho"/>
              </w:rPr>
            </w:pPr>
            <w:r>
              <w:rPr>
                <w:rFonts w:eastAsia="MS Mincho"/>
              </w:rPr>
              <w:t>Specifies whether a DFDL expression or DFDL regular expression is used in the dfdl:discriminator .</w:t>
            </w:r>
          </w:p>
          <w:p w14:paraId="0FFCCE2E" w14:textId="77777777" w:rsidR="000E1214" w:rsidRDefault="00A87198">
            <w:pPr>
              <w:rPr>
                <w:rFonts w:eastAsia="Arial Unicode MS"/>
                <w:sz w:val="18"/>
                <w:szCs w:val="18"/>
              </w:rPr>
            </w:pPr>
            <w:r>
              <w:t>Annotation: dfdl:</w:t>
            </w:r>
            <w:r>
              <w:rPr>
                <w:rFonts w:eastAsia="Arial Unicode MS"/>
              </w:rPr>
              <w:t>discriminator</w:t>
            </w:r>
          </w:p>
        </w:tc>
      </w:tr>
      <w:tr w:rsidR="000E1214" w14:paraId="736152D5" w14:textId="77777777">
        <w:tc>
          <w:tcPr>
            <w:tcW w:w="0" w:type="auto"/>
            <w:tcBorders>
              <w:top w:val="single" w:sz="4" w:space="0" w:color="auto"/>
              <w:left w:val="single" w:sz="4" w:space="0" w:color="auto"/>
              <w:bottom w:val="single" w:sz="4" w:space="0" w:color="auto"/>
              <w:right w:val="single" w:sz="4" w:space="0" w:color="auto"/>
            </w:tcBorders>
            <w:hideMark/>
          </w:tcPr>
          <w:p w14:paraId="3F360383" w14:textId="77777777" w:rsidR="000E1214" w:rsidRDefault="00A87198">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16319461" w14:textId="77777777" w:rsidR="000E1214" w:rsidRDefault="00A87198">
            <w:pPr>
              <w:rPr>
                <w:rFonts w:eastAsia="Arial Unicode MS"/>
              </w:rPr>
            </w:pPr>
            <w:r>
              <w:rPr>
                <w:rFonts w:eastAsia="Arial Unicode MS"/>
              </w:rPr>
              <w:t>DFDL Expression</w:t>
            </w:r>
          </w:p>
          <w:p w14:paraId="07161446" w14:textId="77777777" w:rsidR="000E1214" w:rsidRDefault="00A87198">
            <w:pPr>
              <w:rPr>
                <w:rFonts w:eastAsia="Arial Unicode MS"/>
                <w:bCs/>
              </w:rPr>
            </w:pPr>
            <w:r>
              <w:rPr>
                <w:rFonts w:eastAsia="Arial Unicode MS"/>
                <w:bCs/>
              </w:rPr>
              <w:t>Applies when testKind is 'expression'</w:t>
            </w:r>
          </w:p>
          <w:p w14:paraId="75147C65" w14:textId="2B04F52D" w:rsidR="000E1214" w:rsidRDefault="00A87198">
            <w:pPr>
              <w:rPr>
                <w:rFonts w:eastAsia="Arial Unicode MS"/>
              </w:rPr>
            </w:pPr>
            <w:r>
              <w:rPr>
                <w:rFonts w:eastAsia="Arial Unicode MS"/>
              </w:rPr>
              <w:t xml:space="preserve">A DFDL expression that evaluates to true or false. If the expression evaluates to true then the discriminator </w:t>
            </w:r>
            <w:r w:rsidR="00EA309B">
              <w:rPr>
                <w:rFonts w:eastAsia="Arial Unicode MS"/>
              </w:rPr>
              <w:t>succeeds,</w:t>
            </w:r>
            <w:r>
              <w:rPr>
                <w:rFonts w:eastAsia="Arial Unicode MS"/>
              </w:rPr>
              <w:t xml:space="preserve"> and parsing continues. If the expression evaluates to false then the discriminator </w:t>
            </w:r>
            <w:r w:rsidR="00EA309B">
              <w:rPr>
                <w:rFonts w:eastAsia="Arial Unicode MS"/>
              </w:rPr>
              <w:t>fails,</w:t>
            </w:r>
            <w:r>
              <w:rPr>
                <w:rFonts w:eastAsia="Arial Unicode MS"/>
              </w:rPr>
              <w:t xml:space="preserve"> and a </w:t>
            </w:r>
            <w:del w:id="2051" w:author="Mike Beckerle" w:date="2020-10-08T20:31:00Z">
              <w:r w:rsidDel="00B31DA3">
                <w:rPr>
                  <w:rFonts w:eastAsia="Arial Unicode MS"/>
                </w:rPr>
                <w:delText>processing error</w:delText>
              </w:r>
            </w:del>
            <w:ins w:id="2052" w:author="Mike Beckerle" w:date="2020-10-08T20:31:00Z">
              <w:r w:rsidR="00B31DA3">
                <w:rPr>
                  <w:rFonts w:eastAsia="Arial Unicode MS"/>
                </w:rPr>
                <w:t>Processing Error</w:t>
              </w:r>
            </w:ins>
            <w:r>
              <w:rPr>
                <w:rFonts w:eastAsia="Arial Unicode MS"/>
              </w:rPr>
              <w:t xml:space="preserve"> is raised.</w:t>
            </w:r>
            <w:r>
              <w:rPr>
                <w:rFonts w:eastAsia="Arial Unicode MS"/>
              </w:rPr>
              <w:br/>
              <w:t xml:space="preserve">If a </w:t>
            </w:r>
            <w:del w:id="2053" w:author="Mike Beckerle" w:date="2020-10-08T20:31:00Z">
              <w:r w:rsidDel="00B31DA3">
                <w:rPr>
                  <w:rFonts w:eastAsia="Arial Unicode MS"/>
                </w:rPr>
                <w:delText>processing error</w:delText>
              </w:r>
            </w:del>
            <w:ins w:id="2054" w:author="Mike Beckerle" w:date="2020-10-08T20:31:00Z">
              <w:r w:rsidR="00B31DA3">
                <w:rPr>
                  <w:rFonts w:eastAsia="Arial Unicode MS"/>
                </w:rPr>
                <w:t>Processing Error</w:t>
              </w:r>
            </w:ins>
            <w:r>
              <w:rPr>
                <w:rFonts w:eastAsia="Arial Unicode MS"/>
              </w:rPr>
              <w:t xml:space="preserve"> occurs during the evaluation of the test expression then the discriminator also fails.</w:t>
            </w:r>
          </w:p>
          <w:p w14:paraId="2DF52D06" w14:textId="77777777" w:rsidR="000E1214" w:rsidRDefault="00A87198">
            <w:r>
              <w:t>Any element referred to by the expression must have already been processed or is a descendent of this element.</w:t>
            </w:r>
          </w:p>
          <w:p w14:paraId="31CCFC3F" w14:textId="73AD53FC" w:rsidR="000E1214" w:rsidRDefault="00A87198">
            <w:r>
              <w:t>The expression must have been evaluated by the time this element and it</w:t>
            </w:r>
            <w:r w:rsidR="00EA309B">
              <w:t>s</w:t>
            </w:r>
            <w:r>
              <w:t xml:space="preserve"> </w:t>
            </w:r>
            <w:r w:rsidR="00EA309B">
              <w:t>descendants</w:t>
            </w:r>
            <w:r>
              <w:t xml:space="preserve"> have been processed or when a </w:t>
            </w:r>
            <w:del w:id="2055" w:author="Mike Beckerle" w:date="2020-10-08T20:31:00Z">
              <w:r w:rsidDel="00B31DA3">
                <w:delText>processing error</w:delText>
              </w:r>
            </w:del>
            <w:ins w:id="2056" w:author="Mike Beckerle" w:date="2020-10-08T20:31:00Z">
              <w:r w:rsidR="00B31DA3">
                <w:t>Processing Error</w:t>
              </w:r>
            </w:ins>
            <w:r>
              <w:t xml:space="preserve"> occurs when processing this element or its </w:t>
            </w:r>
            <w:r w:rsidR="00EA309B">
              <w:t>descendants</w:t>
            </w:r>
            <w:r>
              <w:t>.</w:t>
            </w:r>
          </w:p>
          <w:p w14:paraId="1FF5D827" w14:textId="77777777" w:rsidR="000E1214" w:rsidRDefault="00A87198">
            <w:pPr>
              <w:rPr>
                <w:rFonts w:eastAsia="MS Mincho"/>
              </w:rPr>
            </w:pPr>
            <w:r>
              <w:rPr>
                <w:rFonts w:eastAsia="MS Mincho"/>
              </w:rPr>
              <w:t>It is a Schema Definition Error if testKind is 'expression' or not specified, and an expression is not supplied by either the value of the dfdl:discriminator element or the value of the test attribute.</w:t>
            </w:r>
          </w:p>
          <w:p w14:paraId="35720CC9" w14:textId="77777777" w:rsidR="000E1214" w:rsidRDefault="00A87198">
            <w:pPr>
              <w:rPr>
                <w:rFonts w:eastAsia="Arial Unicode MS"/>
              </w:rPr>
            </w:pPr>
            <w:r>
              <w:rPr>
                <w:rFonts w:eastAsia="Arial Unicode MS"/>
              </w:rPr>
              <w:t>Annotation: dfdl:discriminator</w:t>
            </w:r>
          </w:p>
        </w:tc>
      </w:tr>
      <w:tr w:rsidR="000E1214" w14:paraId="0054FCE1" w14:textId="77777777">
        <w:tc>
          <w:tcPr>
            <w:tcW w:w="0" w:type="auto"/>
            <w:tcBorders>
              <w:top w:val="single" w:sz="4" w:space="0" w:color="auto"/>
              <w:left w:val="single" w:sz="4" w:space="0" w:color="auto"/>
              <w:bottom w:val="single" w:sz="4" w:space="0" w:color="auto"/>
              <w:right w:val="single" w:sz="4" w:space="0" w:color="auto"/>
            </w:tcBorders>
            <w:hideMark/>
          </w:tcPr>
          <w:p w14:paraId="77B3B115" w14:textId="77777777" w:rsidR="000E1214" w:rsidRDefault="00A87198">
            <w:r>
              <w:rPr>
                <w:rFonts w:eastAsia="MS Mincho"/>
              </w:rPr>
              <w:t>testPattern</w:t>
            </w:r>
          </w:p>
        </w:tc>
        <w:tc>
          <w:tcPr>
            <w:tcW w:w="0" w:type="auto"/>
            <w:tcBorders>
              <w:top w:val="single" w:sz="4" w:space="0" w:color="auto"/>
              <w:left w:val="single" w:sz="4" w:space="0" w:color="auto"/>
              <w:bottom w:val="single" w:sz="4" w:space="0" w:color="auto"/>
              <w:right w:val="single" w:sz="4" w:space="0" w:color="auto"/>
            </w:tcBorders>
            <w:hideMark/>
          </w:tcPr>
          <w:p w14:paraId="439D6EA3" w14:textId="77777777" w:rsidR="000E1214" w:rsidRDefault="00A87198">
            <w:pPr>
              <w:rPr>
                <w:rFonts w:eastAsia="MS Mincho"/>
              </w:rPr>
            </w:pPr>
            <w:r>
              <w:rPr>
                <w:rFonts w:eastAsia="MS Mincho"/>
              </w:rPr>
              <w:t>DFDL Regular Expression</w:t>
            </w:r>
          </w:p>
          <w:p w14:paraId="09AA2E5F" w14:textId="77777777" w:rsidR="000E1214" w:rsidRDefault="00A87198">
            <w:pPr>
              <w:rPr>
                <w:rFonts w:eastAsia="MS Mincho"/>
              </w:rPr>
            </w:pPr>
            <w:r>
              <w:rPr>
                <w:rFonts w:eastAsia="MS Mincho"/>
              </w:rPr>
              <w:t>Applies when testKind is 'pattern'</w:t>
            </w:r>
          </w:p>
          <w:p w14:paraId="60C1AD1B" w14:textId="220B7494" w:rsidR="000E1214" w:rsidRDefault="00A87198">
            <w:pPr>
              <w:rPr>
                <w:rFonts w:eastAsia="MS Mincho"/>
              </w:rPr>
            </w:pPr>
            <w:r>
              <w:rPr>
                <w:rFonts w:eastAsia="MS Mincho"/>
              </w:rPr>
              <w:t xml:space="preserve">A DFDL regular expression that is applied against the data stream starting at the </w:t>
            </w:r>
            <w:r>
              <w:t xml:space="preserve">data position corresponding to the beginning of the representation. </w:t>
            </w:r>
            <w:r w:rsidR="00EA309B">
              <w:t>Consequently,</w:t>
            </w:r>
            <w:r>
              <w:t xml:space="preserve"> the framing (including any initiator) is visible to the pattern.</w:t>
            </w:r>
            <w:r>
              <w:rPr>
                <w:rFonts w:eastAsia="MS Mincho"/>
              </w:rPr>
              <w:t>at the start of the component on which the dfdl:discriminator is positioned.</w:t>
            </w:r>
          </w:p>
          <w:p w14:paraId="011AC04D" w14:textId="77777777" w:rsidR="000E1214" w:rsidRDefault="00A87198">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7A4FF521" w14:textId="525B3669" w:rsidR="000E1214" w:rsidRDefault="00A87198">
            <w:pPr>
              <w:rPr>
                <w:rFonts w:eastAsia="MS Mincho"/>
              </w:rPr>
            </w:pPr>
            <w:r>
              <w:rPr>
                <w:rFonts w:eastAsia="MS Mincho"/>
              </w:rPr>
              <w:t xml:space="preserve">If the length of the match is zero then the dfdl:discriminator evaluates to false and a </w:t>
            </w:r>
            <w:del w:id="2057" w:author="Mike Beckerle" w:date="2020-10-08T20:31:00Z">
              <w:r w:rsidDel="00B31DA3">
                <w:rPr>
                  <w:rFonts w:eastAsia="MS Mincho"/>
                </w:rPr>
                <w:delText>processing error</w:delText>
              </w:r>
            </w:del>
            <w:ins w:id="2058" w:author="Mike Beckerle" w:date="2020-10-08T20:31:00Z">
              <w:r w:rsidR="00B31DA3">
                <w:rPr>
                  <w:rFonts w:eastAsia="MS Mincho"/>
                </w:rPr>
                <w:t>Processing Error</w:t>
              </w:r>
            </w:ins>
            <w:r>
              <w:rPr>
                <w:rFonts w:eastAsia="MS Mincho"/>
              </w:rPr>
              <w:t xml:space="preserve"> is raised.</w:t>
            </w:r>
          </w:p>
          <w:p w14:paraId="687BE4CE" w14:textId="77777777" w:rsidR="000E1214" w:rsidRDefault="00A87198">
            <w:pPr>
              <w:rPr>
                <w:rFonts w:eastAsia="MS Mincho"/>
              </w:rPr>
            </w:pPr>
            <w:r>
              <w:rPr>
                <w:rFonts w:eastAsia="MS Mincho"/>
              </w:rPr>
              <w:t>If the length of the match is non-zero then the dfdl:discriminator evaluates to true.</w:t>
            </w:r>
          </w:p>
          <w:p w14:paraId="740594EA" w14:textId="77777777" w:rsidR="000E1214" w:rsidRDefault="00A87198">
            <w:pPr>
              <w:rPr>
                <w:rFonts w:eastAsia="MS Mincho"/>
              </w:rPr>
            </w:pPr>
            <w:r>
              <w:rPr>
                <w:rFonts w:eastAsia="MS Mincho"/>
              </w:rPr>
              <w:t>It is a Schema Definition Error if testKind is 'pattern', and a pattern is not supplied by either the value of the dfdl:discriminator element or the value of the testPattern property.</w:t>
            </w:r>
          </w:p>
          <w:p w14:paraId="152ECC4C" w14:textId="77777777" w:rsidR="000E1214" w:rsidRDefault="00A87198">
            <w:pPr>
              <w:rPr>
                <w:rFonts w:eastAsia="MS Mincho"/>
              </w:rPr>
            </w:pPr>
            <w:r>
              <w:rPr>
                <w:rFonts w:eastAsia="MS Mincho"/>
              </w:rPr>
              <w:t>It is a Schema Definition Error if there is no value for the dfdl:encoding property in scope.</w:t>
            </w:r>
          </w:p>
          <w:p w14:paraId="3F6039AE" w14:textId="77777777" w:rsidR="000E1214" w:rsidRDefault="00A87198">
            <w:pPr>
              <w:rPr>
                <w:rFonts w:eastAsia="MS Mincho"/>
              </w:rPr>
            </w:pPr>
            <w:r>
              <w:rPr>
                <w:rFonts w:eastAsia="MS Mincho"/>
              </w:rPr>
              <w:t>It is a Schema Definition Error if dfdl:leadingSkip is other than 0.</w:t>
            </w:r>
          </w:p>
          <w:p w14:paraId="69919948" w14:textId="77777777" w:rsidR="000E1214" w:rsidRDefault="00A87198">
            <w:pPr>
              <w:rPr>
                <w:rFonts w:eastAsia="MS Mincho"/>
              </w:rPr>
            </w:pPr>
            <w:r>
              <w:rPr>
                <w:rFonts w:eastAsia="MS Mincho"/>
              </w:rPr>
              <w:t>It is a Schema Definition Error if the dfdl:alignment is not 1 or 'implicit'</w:t>
            </w:r>
          </w:p>
          <w:p w14:paraId="11B24D87" w14:textId="77777777" w:rsidR="000E1214" w:rsidRDefault="00A87198">
            <w:pPr>
              <w:autoSpaceDE w:val="0"/>
              <w:autoSpaceDN w:val="0"/>
              <w:adjustRightInd w:val="0"/>
              <w:rPr>
                <w:rFonts w:eastAsia="Arial Unicode MS"/>
              </w:rPr>
            </w:pPr>
            <w:r>
              <w:t>Annotation: dfdl:</w:t>
            </w:r>
            <w:r>
              <w:rPr>
                <w:rFonts w:eastAsia="Arial Unicode MS"/>
              </w:rPr>
              <w:t>discriminator</w:t>
            </w:r>
          </w:p>
        </w:tc>
      </w:tr>
      <w:tr w:rsidR="000E1214" w14:paraId="73A8C72F" w14:textId="77777777">
        <w:tc>
          <w:tcPr>
            <w:tcW w:w="0" w:type="auto"/>
            <w:tcBorders>
              <w:top w:val="single" w:sz="4" w:space="0" w:color="auto"/>
              <w:left w:val="single" w:sz="4" w:space="0" w:color="auto"/>
              <w:bottom w:val="single" w:sz="4" w:space="0" w:color="auto"/>
              <w:right w:val="single" w:sz="4" w:space="0" w:color="auto"/>
            </w:tcBorders>
            <w:hideMark/>
          </w:tcPr>
          <w:p w14:paraId="5775E621" w14:textId="77777777" w:rsidR="000E1214" w:rsidRDefault="00A87198">
            <w:pPr>
              <w:rPr>
                <w:rFonts w:eastAsia="MS Mincho" w:cs="Arial"/>
                <w:color w:val="000000"/>
                <w:lang w:eastAsia="ja-JP"/>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610A6823" w14:textId="77777777" w:rsidR="000E1214" w:rsidRDefault="00A87198">
            <w:r>
              <w:t>String or DFDL Expression</w:t>
            </w:r>
          </w:p>
          <w:p w14:paraId="674A015F" w14:textId="77777777" w:rsidR="000E1214" w:rsidRDefault="00A87198">
            <w:r>
              <w:rPr>
                <w:rFonts w:cs="Arial"/>
              </w:rPr>
              <w:t>Defines text to be used as a diagnostic code or for use in an error message, when the discriminator is unsuccessfu</w:t>
            </w:r>
            <w:r>
              <w:t>l.</w:t>
            </w:r>
          </w:p>
          <w:p w14:paraId="1D23809E" w14:textId="77777777" w:rsidR="000E1214" w:rsidRDefault="00A87198">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7609DE79" w14:textId="77777777" w:rsidR="000E1214" w:rsidRDefault="00A87198">
            <w:pPr>
              <w:autoSpaceDE w:val="0"/>
              <w:autoSpaceDN w:val="0"/>
              <w:adjustRightInd w:val="0"/>
              <w:rPr>
                <w:rFonts w:eastAsia="MS Mincho" w:cs="Arial"/>
                <w:color w:val="000000"/>
                <w:lang w:eastAsia="ja-JP"/>
              </w:rPr>
            </w:pPr>
            <w:r>
              <w:t>Annotation: dfdl:</w:t>
            </w:r>
            <w:r>
              <w:rPr>
                <w:rFonts w:eastAsia="Arial Unicode MS"/>
              </w:rPr>
              <w:t>discriminator</w:t>
            </w:r>
          </w:p>
        </w:tc>
      </w:tr>
    </w:tbl>
    <w:p w14:paraId="2CEE4066" w14:textId="0759C36E" w:rsidR="000E1214" w:rsidRDefault="00A87198">
      <w:pPr>
        <w:pStyle w:val="Caption"/>
      </w:pPr>
      <w:r>
        <w:t xml:space="preserve">Table </w:t>
      </w:r>
      <w:fldSimple w:instr=" SEQ Table \* ARABIC ">
        <w:r w:rsidR="008A37A6">
          <w:rPr>
            <w:noProof/>
          </w:rPr>
          <w:t>8</w:t>
        </w:r>
      </w:fldSimple>
      <w:r>
        <w:t xml:space="preserve"> dfdl:discriminator properties</w:t>
      </w:r>
    </w:p>
    <w:p w14:paraId="4B29594D" w14:textId="77777777" w:rsidR="000E1214" w:rsidRDefault="00A87198">
      <w:pPr>
        <w:autoSpaceDE w:val="0"/>
        <w:autoSpaceDN w:val="0"/>
        <w:adjustRightInd w:val="0"/>
        <w:rPr>
          <w:rFonts w:cs="Arial"/>
        </w:rPr>
      </w:pPr>
      <w:r>
        <w:rPr>
          <w:rFonts w:cs="Arial"/>
        </w:rPr>
        <w:t xml:space="preserve">The message specified by the message property is issued only if the discriminator is unsuccessful, that is, the test expression  evaluates to false or the test pattern returns a zero-length match. If so, and the message property is an expression, the message expression is evaluated at that time. </w:t>
      </w:r>
    </w:p>
    <w:p w14:paraId="0C53CD6C" w14:textId="47652E80" w:rsidR="000E1214" w:rsidRDefault="00A87198">
      <w:pPr>
        <w:autoSpaceDE w:val="0"/>
        <w:autoSpaceDN w:val="0"/>
        <w:adjustRightInd w:val="0"/>
        <w:rPr>
          <w:rFonts w:cs="Arial"/>
        </w:rPr>
      </w:pPr>
      <w:r>
        <w:rPr>
          <w:rFonts w:cs="Arial"/>
        </w:rPr>
        <w:t xml:space="preserve">If a </w:t>
      </w:r>
      <w:del w:id="2059" w:author="Mike Beckerle" w:date="2020-10-08T20:31:00Z">
        <w:r w:rsidDel="00B31DA3">
          <w:rPr>
            <w:rFonts w:cs="Arial"/>
          </w:rPr>
          <w:delText>processing error</w:delText>
        </w:r>
      </w:del>
      <w:ins w:id="2060" w:author="Mike Beckerle" w:date="2020-10-08T20:31:00Z">
        <w:r w:rsidR="00B31DA3">
          <w:rPr>
            <w:rFonts w:cs="Arial"/>
          </w:rPr>
          <w:t>Processing Error</w:t>
        </w:r>
      </w:ins>
      <w:r>
        <w:rPr>
          <w:rFonts w:cs="Arial"/>
        </w:rPr>
        <w:t xml:space="preserve"> or Schema Definition Error occurs while evaluating the message expression, a </w:t>
      </w:r>
      <w:del w:id="2061" w:author="Mike Beckerle" w:date="2020-10-08T20:35:00Z">
        <w:r w:rsidDel="00B31DA3">
          <w:rPr>
            <w:rFonts w:cs="Arial"/>
          </w:rPr>
          <w:delText>recoverable error</w:delText>
        </w:r>
      </w:del>
      <w:ins w:id="2062" w:author="Mike Beckerle" w:date="2020-10-08T20:35:00Z">
        <w:r w:rsidR="00B31DA3">
          <w:rPr>
            <w:rFonts w:cs="Arial"/>
          </w:rPr>
          <w:t>Recoverable Error</w:t>
        </w:r>
      </w:ins>
      <w:r>
        <w:rPr>
          <w:rFonts w:cs="Arial"/>
        </w:rPr>
        <w:t xml:space="preserve"> is issued to record this error (containing implementation-dependent content), then processing of the discriminator continues as if there was no problem, but in the case of failure using an implementation-dependent substitute message. </w:t>
      </w:r>
    </w:p>
    <w:p w14:paraId="05FC51AC" w14:textId="77777777" w:rsidR="000E1214" w:rsidRDefault="00A87198">
      <w:pPr>
        <w:rPr>
          <w:rFonts w:cs="Arial"/>
        </w:rPr>
      </w:pPr>
      <w:r>
        <w:rPr>
          <w:rFonts w:cs="Arial"/>
        </w:rPr>
        <w:t>Examples of dfdl:discriminator annotations:</w:t>
      </w:r>
    </w:p>
    <w:p w14:paraId="3BD5F81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A9C7F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00D13AF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name='branchSimple' &gt;</w:t>
      </w:r>
    </w:p>
    <w:p w14:paraId="75D0ACD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1837F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0CAD53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 eq "a"}'       /&gt;</w:t>
      </w:r>
    </w:p>
    <w:p w14:paraId="707705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21236C2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6F864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6226825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7A63CF9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name='branchComplex' &gt;</w:t>
      </w:r>
    </w:p>
    <w:p w14:paraId="6220FC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6857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68F4E10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test='{./identifier eq "b"}' /&gt;</w:t>
      </w:r>
    </w:p>
    <w:p w14:paraId="1568CA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0236F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A6877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34C410F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0CBF43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0B6531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CodeCharacter"/>
          <w:sz w:val="20"/>
          <w:szCs w:val="20"/>
          <w:lang w:val="en-US"/>
        </w:rPr>
        <w:t>...</w:t>
      </w:r>
    </w:p>
    <w:p w14:paraId="4432AD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7331E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F2C15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94F51F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3076D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name='branchNestedComplex' &gt;</w:t>
      </w:r>
    </w:p>
    <w:p w14:paraId="4EF372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6C8A98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1C0D10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&lt;dfdl:discriminator test='{./Header/identifier eq "c"}'/&gt;</w:t>
      </w:r>
    </w:p>
    <w:p w14:paraId="3C3666C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E12E6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61116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589293E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0A4089F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name='Header'  /&gt;</w:t>
      </w:r>
    </w:p>
    <w:p w14:paraId="68F89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 &gt;</w:t>
      </w:r>
    </w:p>
    <w:p w14:paraId="249A70F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3EC7FD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32F1E36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szCs w:val="20"/>
          <w:lang w:val="en-US"/>
        </w:rPr>
        <w:t xml:space="preserve">                ...</w:t>
      </w:r>
      <w:r>
        <w:t xml:space="preserve">               </w:t>
      </w:r>
    </w:p>
    <w:p w14:paraId="04ACCC8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42EBA5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FAFAC5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517469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79F81F3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ED33B7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489CB8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3F57D9D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37A47AA" w14:textId="77777777" w:rsidR="000E1214" w:rsidRDefault="00A87198" w:rsidP="00B31DA3">
      <w:pPr>
        <w:pStyle w:val="Heading2"/>
      </w:pPr>
      <w:bookmarkStart w:id="2063" w:name="_Toc322911577"/>
      <w:bookmarkStart w:id="2064" w:name="_Toc322912116"/>
      <w:bookmarkStart w:id="2065" w:name="_Toc329092966"/>
      <w:bookmarkStart w:id="2066" w:name="_Toc332701479"/>
      <w:bookmarkStart w:id="2067" w:name="_Toc332701786"/>
      <w:bookmarkStart w:id="2068" w:name="_Toc332711580"/>
      <w:bookmarkStart w:id="2069" w:name="_Toc332711888"/>
      <w:bookmarkStart w:id="2070" w:name="_Toc332712190"/>
      <w:bookmarkStart w:id="2071" w:name="_Toc332724106"/>
      <w:bookmarkStart w:id="2072" w:name="_Toc332724406"/>
      <w:bookmarkStart w:id="2073" w:name="_Toc341102702"/>
      <w:bookmarkStart w:id="2074" w:name="_Toc347241434"/>
      <w:bookmarkStart w:id="2075" w:name="_Toc347744627"/>
      <w:bookmarkStart w:id="2076" w:name="_Toc348984410"/>
      <w:bookmarkStart w:id="2077" w:name="_Toc348984715"/>
      <w:bookmarkStart w:id="2078" w:name="_Toc349037878"/>
      <w:bookmarkStart w:id="2079" w:name="_Toc349038183"/>
      <w:bookmarkStart w:id="2080" w:name="_Toc349042671"/>
      <w:bookmarkStart w:id="2081" w:name="_Toc349642098"/>
      <w:bookmarkStart w:id="2082" w:name="_Toc351912662"/>
      <w:bookmarkStart w:id="2083" w:name="_Toc351914684"/>
      <w:bookmarkStart w:id="2084" w:name="_Toc351915118"/>
      <w:bookmarkStart w:id="2085" w:name="_Toc361231157"/>
      <w:bookmarkStart w:id="2086" w:name="_Toc361231683"/>
      <w:bookmarkStart w:id="2087" w:name="_Toc362444981"/>
      <w:bookmarkStart w:id="2088" w:name="_Toc363908903"/>
      <w:bookmarkStart w:id="2089" w:name="_Toc364463326"/>
      <w:bookmarkStart w:id="2090" w:name="_Toc366077924"/>
      <w:bookmarkStart w:id="2091" w:name="_Toc366078543"/>
      <w:bookmarkStart w:id="2092" w:name="_Toc366079529"/>
      <w:bookmarkStart w:id="2093" w:name="_Toc366080141"/>
      <w:bookmarkStart w:id="2094" w:name="_Toc366080750"/>
      <w:bookmarkStart w:id="2095" w:name="_Toc366505090"/>
      <w:bookmarkStart w:id="2096" w:name="_Toc366508459"/>
      <w:bookmarkStart w:id="2097" w:name="_Toc366512960"/>
      <w:bookmarkStart w:id="2098" w:name="_Toc366574151"/>
      <w:bookmarkStart w:id="2099" w:name="_Toc366577944"/>
      <w:bookmarkStart w:id="2100" w:name="_Toc366578538"/>
      <w:bookmarkStart w:id="2101" w:name="_Toc366579130"/>
      <w:bookmarkStart w:id="2102" w:name="_Toc366579721"/>
      <w:bookmarkStart w:id="2103" w:name="_Toc366580313"/>
      <w:bookmarkStart w:id="2104" w:name="_Toc366580904"/>
      <w:bookmarkStart w:id="2105" w:name="_Toc366581496"/>
      <w:bookmarkStart w:id="2106" w:name="_Toc177399050"/>
      <w:bookmarkStart w:id="2107" w:name="_Toc175057337"/>
      <w:bookmarkStart w:id="2108" w:name="_Toc199516264"/>
      <w:bookmarkStart w:id="2109" w:name="_Toc194983940"/>
      <w:bookmarkStart w:id="2110" w:name="_Ref222567026"/>
      <w:bookmarkStart w:id="2111" w:name="_Toc243112791"/>
      <w:bookmarkStart w:id="2112" w:name="_Toc349042672"/>
      <w:bookmarkStart w:id="2113" w:name="_Toc53134038"/>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r>
        <w:t>DFDL Variable Annotations</w:t>
      </w:r>
      <w:bookmarkEnd w:id="2113"/>
    </w:p>
    <w:p w14:paraId="551C0E90" w14:textId="77777777" w:rsidR="000E1214" w:rsidRDefault="00A87198">
      <w:r>
        <w:rPr>
          <w:i/>
          <w:iCs/>
        </w:rPr>
        <w:t>DFDL Variables</w:t>
      </w:r>
      <w:r>
        <w:t xml:space="preserve"> provide a means for communication and parameterization within a DFDL schema. Use of variables increases the modularity of a schema by enabling some parts of a schema to be parameterized so that they are reusable.</w:t>
      </w:r>
    </w:p>
    <w:p w14:paraId="306780EE" w14:textId="77777777" w:rsidR="000E1214" w:rsidRDefault="00A87198">
      <w:r>
        <w:t>There are 3 DFDL annotation elements associated with DFDL variables:</w:t>
      </w:r>
    </w:p>
    <w:p w14:paraId="0DCA0367" w14:textId="15AB1B39" w:rsidR="000E1214" w:rsidRDefault="00A87198" w:rsidP="00C31ED0">
      <w:pPr>
        <w:pStyle w:val="ListParagraph"/>
        <w:numPr>
          <w:ilvl w:val="0"/>
          <w:numId w:val="48"/>
        </w:numPr>
      </w:pPr>
      <w:r>
        <w:t>dfdl:defineVariable - defines a variable</w:t>
      </w:r>
      <w:ins w:id="2114" w:author="Mike Beckerle" w:date="2020-10-07T16:11:00Z">
        <w:r w:rsidR="00B62FDD">
          <w:t xml:space="preserve"> and creates a global instance of it</w:t>
        </w:r>
      </w:ins>
      <w:r>
        <w:t>.</w:t>
      </w:r>
    </w:p>
    <w:p w14:paraId="19F15133" w14:textId="083CFB42" w:rsidR="000E1214" w:rsidRDefault="00A87198" w:rsidP="00C31ED0">
      <w:pPr>
        <w:pStyle w:val="ListParagraph"/>
        <w:numPr>
          <w:ilvl w:val="0"/>
          <w:numId w:val="48"/>
        </w:numPr>
      </w:pPr>
      <w:r>
        <w:t xml:space="preserve">dfdl:newVariableInstance - </w:t>
      </w:r>
      <w:ins w:id="2115" w:author="Mike Beckerle" w:date="2020-10-07T16:11:00Z">
        <w:r w:rsidR="00B62FDD">
          <w:t xml:space="preserve">creates a scoped </w:t>
        </w:r>
      </w:ins>
      <w:ins w:id="2116" w:author="Mike Beckerle" w:date="2020-10-09T10:36:00Z">
        <w:r w:rsidR="00D46E3F">
          <w:t>instance</w:t>
        </w:r>
      </w:ins>
      <w:ins w:id="2117" w:author="Mike Beckerle" w:date="2020-10-07T16:11:00Z">
        <w:r w:rsidR="00B62FDD">
          <w:t xml:space="preserve"> of a vari</w:t>
        </w:r>
      </w:ins>
      <w:ins w:id="2118" w:author="Mike Beckerle" w:date="2020-10-07T16:12:00Z">
        <w:r w:rsidR="00B62FDD">
          <w:t>able.</w:t>
        </w:r>
      </w:ins>
    </w:p>
    <w:p w14:paraId="59C4CFA4" w14:textId="60F798BB" w:rsidR="000E1214" w:rsidRDefault="00A87198" w:rsidP="00C31ED0">
      <w:pPr>
        <w:pStyle w:val="ListParagraph"/>
        <w:numPr>
          <w:ilvl w:val="0"/>
          <w:numId w:val="48"/>
        </w:numPr>
      </w:pPr>
      <w:r>
        <w:t xml:space="preserve">dfdl:setVariable - assigns the value of a variable instance, which can be global </w:t>
      </w:r>
      <w:ins w:id="2119" w:author="Mike Beckerle" w:date="2020-10-07T16:12:00Z">
        <w:r w:rsidR="00F4681C">
          <w:t>or scoped</w:t>
        </w:r>
      </w:ins>
      <w:r>
        <w:t>.</w:t>
      </w:r>
    </w:p>
    <w:p w14:paraId="6E5EB6AB" w14:textId="77777777" w:rsidR="000E1214" w:rsidRDefault="00A87198">
      <w:r>
        <w:t xml:space="preserve">Variables are defined at the top-level of a schema and have a specific simple type. </w:t>
      </w:r>
    </w:p>
    <w:p w14:paraId="4292B422" w14:textId="604012A7" w:rsidR="000E1214" w:rsidRDefault="00A87198">
      <w:r>
        <w:t>A distinction is made between the variable as defined</w:t>
      </w:r>
      <w:del w:id="2120" w:author="Mike Beckerle" w:date="2020-10-07T16:13:00Z">
        <w:r w:rsidDel="00F4681C">
          <w:delText xml:space="preserve"> (name, type, default value)</w:delText>
        </w:r>
      </w:del>
      <w:r>
        <w:t xml:space="preserve">, and an </w:t>
      </w:r>
      <w:r>
        <w:rPr>
          <w:i/>
          <w:iCs/>
        </w:rPr>
        <w:t>instance</w:t>
      </w:r>
      <w:r>
        <w:t xml:space="preserve"> of the variable where a value can be stored. </w:t>
      </w:r>
    </w:p>
    <w:p w14:paraId="1115597E" w14:textId="365C4529" w:rsidR="000E1214" w:rsidRDefault="00A87198">
      <w:r>
        <w:t xml:space="preserve">The dfdl:defineVariable annotation defines the name, type, and optionally default value for the variable. It is like defining a class of variables, instances of which will actually store values. The dfdl:defineVariable also introduces a single unique global instance of the variable. Additional instances </w:t>
      </w:r>
      <w:del w:id="2121" w:author="Mike Beckerle" w:date="2020-10-07T16:13:00Z">
        <w:r w:rsidDel="00F4681C">
          <w:delText xml:space="preserve">are </w:delText>
        </w:r>
      </w:del>
      <w:ins w:id="2122" w:author="Mike Beckerle" w:date="2020-10-07T16:13:00Z">
        <w:r w:rsidR="00F4681C">
          <w:t xml:space="preserve">may be </w:t>
        </w:r>
      </w:ins>
      <w:r>
        <w:t xml:space="preserve">allocated in a stack-like fashion using dfdl:newVariableInstance which causes new instances to come into existence upon entry to </w:t>
      </w:r>
      <w:ins w:id="2123" w:author="Mike Beckerle" w:date="2020-10-07T16:15:00Z">
        <w:r w:rsidR="00F4681C">
          <w:t xml:space="preserve">the scope of </w:t>
        </w:r>
      </w:ins>
      <w:r>
        <w:t xml:space="preserve">a model group, and these instances go away on exit from the same. </w:t>
      </w:r>
    </w:p>
    <w:p w14:paraId="7B16E1C7" w14:textId="78754CC6" w:rsidR="000E1214" w:rsidRDefault="00A87198">
      <w:pPr>
        <w:rPr>
          <w:ins w:id="2124" w:author="Mike Beckerle" w:date="2020-10-07T16:16:00Z"/>
        </w:rPr>
      </w:pPr>
      <w:r>
        <w:t xml:space="preserve">DFDL variables only </w:t>
      </w:r>
      <w:r>
        <w:rPr>
          <w:i/>
          <w:iCs/>
        </w:rPr>
        <w:t>vary</w:t>
      </w:r>
      <w:r>
        <w:t xml:space="preserve"> in the sense that different instances of the same variable can have different values. A single instance of a variable only ever takes on a single value. Each variable instance is a </w:t>
      </w:r>
      <w:r w:rsidRPr="001311AD">
        <w:rPr>
          <w:i/>
          <w:iCs/>
        </w:rPr>
        <w:t>single-assignment</w:t>
      </w:r>
      <w:r>
        <w:t xml:space="preserve"> location for a value</w:t>
      </w:r>
      <w:r w:rsidR="00BE0D47">
        <w:rPr>
          <w:rStyle w:val="FootnoteReference"/>
          <w:rFonts w:cs="Arial"/>
        </w:rPr>
        <w:footnoteReference w:id="10"/>
      </w:r>
      <w:r>
        <w:t xml:space="preserve">. Once a variable instance's value has been read, it can never be assigned again. If it has not yet been assigned, and its default value has not been read, then a variable instance can be assigned </w:t>
      </w:r>
      <w:r w:rsidRPr="001311AD">
        <w:rPr>
          <w:i/>
          <w:iCs/>
        </w:rPr>
        <w:t>once</w:t>
      </w:r>
      <w:r>
        <w:t xml:space="preserve"> using dfdl:setVariable.</w:t>
      </w:r>
    </w:p>
    <w:p w14:paraId="470F3600" w14:textId="09828BD4" w:rsidR="00F4681C" w:rsidRDefault="00F4681C">
      <w:ins w:id="2125" w:author="Mike Beckerle" w:date="2020-10-07T16:16:00Z">
        <w:r>
          <w:t xml:space="preserve">Variables are used by referencing them in DFDL expressions </w:t>
        </w:r>
      </w:ins>
      <w:ins w:id="2126" w:author="Mike Beckerle" w:date="2020-10-07T16:17:00Z">
        <w:r>
          <w:t xml:space="preserve">by prefixing their QNames with '$'. </w:t>
        </w:r>
      </w:ins>
    </w:p>
    <w:p w14:paraId="37E09989" w14:textId="64B127D5" w:rsidR="000E1214" w:rsidRDefault="00A87198">
      <w:r>
        <w:t xml:space="preserve">More information about variables and how they work operationally is in Section </w:t>
      </w:r>
      <w:r w:rsidRPr="00065302">
        <w:rPr>
          <w:rStyle w:val="Hyperlink"/>
        </w:rPr>
        <w:fldChar w:fldCharType="begin"/>
      </w:r>
      <w:r w:rsidRPr="00065302">
        <w:rPr>
          <w:rStyle w:val="Hyperlink"/>
        </w:rPr>
        <w:instrText xml:space="preserve"> REF _Ref38373752 \w \h </w:instrText>
      </w:r>
      <w:r w:rsidRPr="00065302">
        <w:rPr>
          <w:rStyle w:val="Hyperlink"/>
        </w:rPr>
      </w:r>
      <w:r w:rsidRPr="00065302">
        <w:rPr>
          <w:rStyle w:val="Hyperlink"/>
        </w:rPr>
        <w:fldChar w:fldCharType="separate"/>
      </w:r>
      <w:r w:rsidR="008A37A6">
        <w:rPr>
          <w:rStyle w:val="Hyperlink"/>
        </w:rPr>
        <w:t>18.2</w:t>
      </w:r>
      <w:r w:rsidRPr="00065302">
        <w:rPr>
          <w:rStyle w:val="Hyperlink"/>
        </w:rPr>
        <w:fldChar w:fldCharType="end"/>
      </w:r>
      <w:r>
        <w:t xml:space="preserve"> </w:t>
      </w:r>
      <w:r w:rsidRPr="00F4681C">
        <w:rPr>
          <w:rStyle w:val="InternetLink"/>
        </w:rPr>
        <w:fldChar w:fldCharType="begin"/>
      </w:r>
      <w:r w:rsidRPr="00F4681C">
        <w:rPr>
          <w:rStyle w:val="InternetLink"/>
        </w:rPr>
        <w:instrText xml:space="preserve"> REF _Ref38373757 \h </w:instrText>
      </w:r>
      <w:r w:rsidR="00F4681C">
        <w:rPr>
          <w:rStyle w:val="InternetLink"/>
        </w:rPr>
        <w:instrText xml:space="preserve"> \* MERGEFORMAT </w:instrText>
      </w:r>
      <w:r w:rsidRPr="00F4681C">
        <w:rPr>
          <w:rStyle w:val="InternetLink"/>
        </w:rPr>
      </w:r>
      <w:r w:rsidRPr="00F4681C">
        <w:rPr>
          <w:rStyle w:val="InternetLink"/>
        </w:rPr>
        <w:fldChar w:fldCharType="separate"/>
      </w:r>
      <w:r w:rsidR="008A37A6" w:rsidRPr="008A37A6">
        <w:rPr>
          <w:rStyle w:val="InternetLink"/>
        </w:rPr>
        <w:t>Variables</w:t>
      </w:r>
      <w:r w:rsidRPr="00F4681C">
        <w:rPr>
          <w:rStyle w:val="InternetLink"/>
        </w:rPr>
        <w:fldChar w:fldCharType="end"/>
      </w:r>
      <w:r>
        <w:t xml:space="preserve">. The remaining sub-sections of this section focus only on the variable-related DFDL annotations and their syntax. </w:t>
      </w:r>
    </w:p>
    <w:p w14:paraId="3E6EFB8E" w14:textId="77777777" w:rsidR="000E1214" w:rsidRDefault="00A87198" w:rsidP="00BC2419">
      <w:pPr>
        <w:pStyle w:val="Heading3"/>
        <w:rPr>
          <w:rFonts w:eastAsia="Times New Roman"/>
        </w:rPr>
      </w:pPr>
      <w:bookmarkStart w:id="2127" w:name="_Toc53134039"/>
      <w:r>
        <w:rPr>
          <w:rFonts w:eastAsia="Times New Roman"/>
        </w:rPr>
        <w:t>dfdl:defineVariable Annotation Element</w:t>
      </w:r>
      <w:bookmarkEnd w:id="2106"/>
      <w:bookmarkEnd w:id="2107"/>
      <w:bookmarkEnd w:id="2108"/>
      <w:bookmarkEnd w:id="2109"/>
      <w:bookmarkEnd w:id="2110"/>
      <w:bookmarkEnd w:id="2111"/>
      <w:bookmarkEnd w:id="2112"/>
      <w:bookmarkEnd w:id="2127"/>
    </w:p>
    <w:p w14:paraId="3F90A624" w14:textId="74A47936" w:rsidR="000E1214" w:rsidRDefault="00A87198">
      <w:r>
        <w:t>A</w:t>
      </w:r>
      <w:ins w:id="2128" w:author="Mike Beckerle" w:date="2020-10-07T16:18:00Z">
        <w:r w:rsidR="00F4681C">
          <w:t xml:space="preserve"> global</w:t>
        </w:r>
      </w:ins>
      <w:r>
        <w:t xml:space="preserve"> variable is introduced using dfdl:defineVariable:</w:t>
      </w:r>
    </w:p>
    <w:p w14:paraId="2B429A08"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w:t>
      </w:r>
    </w:p>
    <w:p w14:paraId="351BEE69"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name</w:t>
      </w:r>
      <w:r>
        <w:t xml:space="preserve"> = </w:t>
      </w:r>
      <w:r>
        <w:rPr>
          <w:i/>
        </w:rPr>
        <w:t>NCName</w:t>
      </w:r>
    </w:p>
    <w:p w14:paraId="0B961341"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type? = </w:t>
      </w:r>
      <w:r>
        <w:rPr>
          <w:i/>
        </w:rPr>
        <w:t>QName</w:t>
      </w:r>
    </w:p>
    <w:p w14:paraId="176D67AD"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defaultValue? = </w:t>
      </w:r>
      <w:r>
        <w:t xml:space="preserve">logical value or dfdl expression </w:t>
      </w:r>
    </w:p>
    <w:p w14:paraId="5B2F212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external?</w:t>
      </w:r>
      <w:r>
        <w:t xml:space="preserve"> = 'false' | 'true' </w:t>
      </w:r>
      <w:r>
        <w:rPr>
          <w:lang w:val="en-US"/>
        </w:rPr>
        <w:t>&gt;</w:t>
      </w:r>
    </w:p>
    <w:p w14:paraId="3A16BB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 Contains:</w:t>
      </w:r>
      <w:r>
        <w:rPr>
          <w:i/>
        </w:rPr>
        <w:t xml:space="preserve"> logical value or dfdl expression</w:t>
      </w:r>
      <w:r>
        <w:t xml:space="preserve"> (default value) --&gt;</w:t>
      </w:r>
    </w:p>
    <w:p w14:paraId="151816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&lt;/dfdl:defineVariable&gt;</w:t>
      </w:r>
    </w:p>
    <w:p w14:paraId="5819773A" w14:textId="39EBA675" w:rsidR="000E1214" w:rsidRDefault="00A87198">
      <w:pPr>
        <w:rPr>
          <w:rFonts w:cs="Arial"/>
        </w:rPr>
      </w:pPr>
      <w:r>
        <w:rPr>
          <w:rFonts w:cs="Arial"/>
        </w:rPr>
        <w:t>The name of a newly defined variable is placed into the target namespace of the schema containing the annotation. Variable names are distinct from format and escape scheme names and so cannot conflict with them.  A variable can have any type from the DFDL subset of XML schema simple types. If no type is specified, the type is xs:string.</w:t>
      </w:r>
    </w:p>
    <w:p w14:paraId="63FFC2D6" w14:textId="226709D9" w:rsidR="000E1214" w:rsidRDefault="00A87198">
      <w:pPr>
        <w:rPr>
          <w:rFonts w:cs="Arial"/>
        </w:rPr>
      </w:pPr>
      <w:r>
        <w:rPr>
          <w:rFonts w:cs="Arial"/>
        </w:rPr>
        <w:t>The defaultValue is optional. This is a literal value or an expression which evaluates to a constant, and it can be specified as an attribute or as the element value. If specified, the default value must match the type of the variable (otherwise it is a Schema Definition Error)</w:t>
      </w:r>
      <w:r w:rsidR="001311AD">
        <w:rPr>
          <w:rFonts w:cs="Arial"/>
        </w:rPr>
        <w:t>. If the defaultValue is given by an expression that expression must not contain any relative path (otherwise it is a Schema Definition Error).</w:t>
      </w:r>
    </w:p>
    <w:p w14:paraId="65E2729E" w14:textId="77777777" w:rsidR="000E1214" w:rsidRDefault="00A87198">
      <w:pPr>
        <w:rPr>
          <w:rFonts w:cs="Arial"/>
        </w:rPr>
      </w:pPr>
      <w:r>
        <w:rPr>
          <w:rFonts w:cs="Arial"/>
        </w:rPr>
        <w:t xml:space="preserve">Note that the syntax supports both a defaultValue attribute and the default value being specified by the element value. Only one or the other may be present (otherwise it is a Schema Definition Error). To set the default value to "" (empty string), the defaultValue attribute syntax must be used, or the expression { "" } must be used as the element value. </w:t>
      </w:r>
    </w:p>
    <w:p w14:paraId="3B54004C" w14:textId="152DAB5C" w:rsidR="000E1214" w:rsidRDefault="00A87198">
      <w:pPr>
        <w:rPr>
          <w:rFonts w:cs="Arial"/>
        </w:rPr>
      </w:pPr>
      <w:r>
        <w:rPr>
          <w:rFonts w:cs="Arial"/>
        </w:rPr>
        <w:t>Note also that the value of the name attribute is an NCName</w:t>
      </w:r>
      <w:r w:rsidR="001311AD">
        <w:rPr>
          <w:rFonts w:cs="Arial"/>
        </w:rPr>
        <w:t xml:space="preserve"> (non-colon name - that is, may not have a prefix)</w:t>
      </w:r>
      <w:r>
        <w:rPr>
          <w:rFonts w:cs="Arial"/>
        </w:rPr>
        <w:t>. The name of a variable is defined in the target namespace of the schema containing the definition. If multiple dfdl:defineVariable definitions have the same 'name' attribute in the same namespace then it is a Schema Definition Error.</w:t>
      </w:r>
    </w:p>
    <w:p w14:paraId="209C48D7" w14:textId="0F7B3916" w:rsidR="000E1214" w:rsidRDefault="00A87198">
      <w:pPr>
        <w:rPr>
          <w:rFonts w:cs="Arial"/>
        </w:rPr>
      </w:pPr>
      <w:r>
        <w:rPr>
          <w:rFonts w:cs="Arial"/>
        </w:rPr>
        <w:t xml:space="preserve">A default </w:t>
      </w:r>
      <w:r>
        <w:rPr>
          <w:rStyle w:val="Emphasis"/>
        </w:rPr>
        <w:t>instance</w:t>
      </w:r>
      <w:r>
        <w:rPr>
          <w:rFonts w:cs="Arial"/>
        </w:rPr>
        <w:t xml:space="preserve"> of the variable is automatically created (with global scope) at the start of </w:t>
      </w:r>
      <w:del w:id="2129" w:author="Mike Beckerle" w:date="2020-10-07T16:19:00Z">
        <w:r w:rsidDel="00F4681C">
          <w:rPr>
            <w:rFonts w:cs="Arial"/>
          </w:rPr>
          <w:delText>processing</w:delText>
        </w:r>
      </w:del>
      <w:ins w:id="2130" w:author="Mike Beckerle" w:date="2020-10-07T16:19:00Z">
        <w:r w:rsidR="00F4681C">
          <w:rPr>
            <w:rFonts w:cs="Arial"/>
          </w:rPr>
          <w:t>a DFDL parse or unparse</w:t>
        </w:r>
      </w:ins>
      <w:r>
        <w:rPr>
          <w:rFonts w:cs="Arial"/>
        </w:rPr>
        <w:t>. Additional instances of a variable can be created</w:t>
      </w:r>
      <w:r w:rsidR="00C254AF">
        <w:rPr>
          <w:rFonts w:cs="Arial"/>
        </w:rPr>
        <w:t xml:space="preserve"> </w:t>
      </w:r>
      <w:del w:id="2131" w:author="Mike Beckerle" w:date="2020-10-07T16:19:00Z">
        <w:r w:rsidR="00C254AF" w:rsidDel="00F4681C">
          <w:rPr>
            <w:rFonts w:cs="Arial"/>
          </w:rPr>
          <w:delText xml:space="preserve">associated </w:delText>
        </w:r>
      </w:del>
      <w:r w:rsidR="00C254AF">
        <w:rPr>
          <w:rFonts w:cs="Arial"/>
        </w:rPr>
        <w:t>with the scope of other schema components</w:t>
      </w:r>
      <w:r>
        <w:rPr>
          <w:rFonts w:cs="Arial"/>
        </w:rPr>
        <w:t xml:space="preserve">. See Section </w:t>
      </w:r>
      <w:r w:rsidRPr="00065302">
        <w:rPr>
          <w:rStyle w:val="Hyperlink"/>
        </w:rPr>
        <w:fldChar w:fldCharType="begin"/>
      </w:r>
      <w:r w:rsidRPr="00065302">
        <w:rPr>
          <w:rStyle w:val="Hyperlink"/>
        </w:rPr>
        <w:instrText xml:space="preserve"> REF _Ref37945094 \r \h </w:instrText>
      </w:r>
      <w:r w:rsidRPr="00065302">
        <w:rPr>
          <w:rStyle w:val="Hyperlink"/>
        </w:rPr>
      </w:r>
      <w:r w:rsidRPr="00065302">
        <w:rPr>
          <w:rStyle w:val="Hyperlink"/>
        </w:rPr>
        <w:fldChar w:fldCharType="separate"/>
      </w:r>
      <w:r w:rsidR="008A37A6">
        <w:rPr>
          <w:rStyle w:val="Hyperlink"/>
        </w:rPr>
        <w:t>7.7.2</w:t>
      </w:r>
      <w:r w:rsidRPr="00065302">
        <w:rPr>
          <w:rStyle w:val="Hyperlink"/>
        </w:rPr>
        <w:fldChar w:fldCharType="end"/>
      </w:r>
      <w:r w:rsidR="00772FEB">
        <w:rPr>
          <w:rStyle w:val="Hyperlink"/>
        </w:rPr>
        <w:t xml:space="preserve"> </w:t>
      </w:r>
      <w:r w:rsidR="00772FEB" w:rsidRPr="00F4681C">
        <w:rPr>
          <w:rStyle w:val="InternetLink"/>
        </w:rPr>
        <w:fldChar w:fldCharType="begin"/>
      </w:r>
      <w:r w:rsidR="00772FEB" w:rsidRPr="00F4681C">
        <w:rPr>
          <w:rStyle w:val="InternetLink"/>
        </w:rPr>
        <w:instrText xml:space="preserve"> REF _Ref37945094 \h </w:instrText>
      </w:r>
      <w:r w:rsidR="00F4681C">
        <w:rPr>
          <w:rStyle w:val="InternetLink"/>
        </w:rPr>
        <w:instrText xml:space="preserve"> \* MERGEFORMAT </w:instrText>
      </w:r>
      <w:r w:rsidR="00772FEB" w:rsidRPr="00F4681C">
        <w:rPr>
          <w:rStyle w:val="InternetLink"/>
        </w:rPr>
      </w:r>
      <w:r w:rsidR="00772FEB" w:rsidRPr="00F4681C">
        <w:rPr>
          <w:rStyle w:val="InternetLink"/>
        </w:rPr>
        <w:fldChar w:fldCharType="separate"/>
      </w:r>
      <w:r w:rsidR="008A37A6" w:rsidRPr="008A37A6">
        <w:rPr>
          <w:rStyle w:val="InternetLink"/>
        </w:rPr>
        <w:t>The dfdl:newVariableInstance Statement Annotation Element</w:t>
      </w:r>
      <w:r w:rsidR="00772FEB" w:rsidRPr="00F4681C">
        <w:rPr>
          <w:rStyle w:val="InternetLink"/>
        </w:rPr>
        <w:fldChar w:fldCharType="end"/>
      </w:r>
      <w:r>
        <w:rPr>
          <w:rFonts w:cs="Arial"/>
        </w:rPr>
        <w:t>.</w:t>
      </w:r>
    </w:p>
    <w:p w14:paraId="5B7A928C" w14:textId="28C353E5" w:rsidR="000E1214" w:rsidRDefault="00A87198">
      <w:pPr>
        <w:rPr>
          <w:rFonts w:cs="Arial"/>
        </w:rPr>
      </w:pPr>
      <w:r>
        <w:rPr>
          <w:rFonts w:cs="Arial"/>
        </w:rPr>
        <w:t xml:space="preserve">The </w:t>
      </w:r>
      <w:r>
        <w:rPr>
          <w:rFonts w:cs="Arial"/>
          <w:bCs/>
        </w:rPr>
        <w:t>external</w:t>
      </w:r>
      <w:r>
        <w:rPr>
          <w:rFonts w:cs="Arial"/>
        </w:rPr>
        <w:t xml:space="preserve"> property is optional. If not specified it takes the default value 'false'. If true, the value may be provided by the DFDL processor and this external value will be used as the global default value overriding any defaultValue specified on the dfdl:defineVariable annotation. The mechanism by which the processor provides this value is</w:t>
      </w:r>
      <w:r w:rsidRPr="00203B81">
        <w:rPr>
          <w:rFonts w:cs="Arial"/>
          <w:i/>
          <w:iCs/>
        </w:rPr>
        <w:t xml:space="preserve"> implementation-defined</w:t>
      </w:r>
      <w:r>
        <w:rPr>
          <w:rFonts w:cs="Arial"/>
        </w:rPr>
        <w:t>.</w:t>
      </w:r>
    </w:p>
    <w:p w14:paraId="68763555" w14:textId="086155C9" w:rsidR="00C254AF" w:rsidRDefault="00C254AF">
      <w:pPr>
        <w:rPr>
          <w:rFonts w:cs="Arial"/>
        </w:rPr>
      </w:pPr>
      <w:r>
        <w:rPr>
          <w:rFonts w:cs="Arial"/>
        </w:rPr>
        <w:t xml:space="preserve">A variable instance gets its value either from the default value provided in the dfdl:defineVariable </w:t>
      </w:r>
      <w:del w:id="2132" w:author="Mike Beckerle" w:date="2020-10-09T10:36:00Z">
        <w:r w:rsidDel="00D46E3F">
          <w:rPr>
            <w:rFonts w:cs="Arial"/>
          </w:rPr>
          <w:delText>definintion</w:delText>
        </w:r>
      </w:del>
      <w:ins w:id="2133" w:author="Mike Beckerle" w:date="2020-10-09T10:36:00Z">
        <w:r w:rsidR="00D46E3F">
          <w:rPr>
            <w:rFonts w:cs="Arial"/>
          </w:rPr>
          <w:t>definition</w:t>
        </w:r>
      </w:ins>
      <w:r>
        <w:rPr>
          <w:rFonts w:cs="Arial"/>
        </w:rPr>
        <w:t xml:space="preserve">, from an external binding of the variable if the definition has the external attribute, from a dfdl:setVariable statement (See Section </w:t>
      </w:r>
      <w:r>
        <w:rPr>
          <w:rFonts w:cs="Arial"/>
        </w:rPr>
        <w:fldChar w:fldCharType="begin"/>
      </w:r>
      <w:r>
        <w:rPr>
          <w:rFonts w:cs="Arial"/>
        </w:rPr>
        <w:instrText xml:space="preserve"> REF _Ref52284287 \r \h </w:instrText>
      </w:r>
      <w:r>
        <w:rPr>
          <w:rFonts w:cs="Arial"/>
        </w:rPr>
      </w:r>
      <w:r>
        <w:rPr>
          <w:rFonts w:cs="Arial"/>
        </w:rPr>
        <w:fldChar w:fldCharType="separate"/>
      </w:r>
      <w:r w:rsidR="008A37A6">
        <w:rPr>
          <w:rFonts w:cs="Arial"/>
        </w:rPr>
        <w:t>7.7.3</w:t>
      </w:r>
      <w:r>
        <w:rPr>
          <w:rFonts w:cs="Arial"/>
        </w:rPr>
        <w:fldChar w:fldCharType="end"/>
      </w:r>
      <w:r>
        <w:rPr>
          <w:rFonts w:cs="Arial"/>
        </w:rPr>
        <w:t xml:space="preserve">, </w:t>
      </w:r>
      <w:r w:rsidR="00912122">
        <w:fldChar w:fldCharType="begin"/>
      </w:r>
      <w:r w:rsidR="00912122">
        <w:instrText xml:space="preserve"> HYPERLINK \l "_The_dfdl:setVariable_Statement" </w:instrText>
      </w:r>
      <w:ins w:id="2134" w:author="Mike Beckerle" w:date="2020-10-09T10:19:00Z"/>
      <w:r w:rsidR="00912122">
        <w:fldChar w:fldCharType="separate"/>
      </w:r>
      <w:r w:rsidRPr="002E139B">
        <w:rPr>
          <w:rStyle w:val="InternetLink"/>
        </w:rPr>
        <w:fldChar w:fldCharType="begin"/>
      </w:r>
      <w:r w:rsidRPr="002E139B">
        <w:rPr>
          <w:rStyle w:val="InternetLink"/>
        </w:rPr>
        <w:instrText xml:space="preserve"> REF _Ref52284301 \h </w:instrText>
      </w:r>
      <w:r w:rsidR="00F4681C" w:rsidRPr="002E139B">
        <w:rPr>
          <w:rStyle w:val="InternetLink"/>
        </w:rPr>
        <w:instrText xml:space="preserve"> \* MERGEFORMAT </w:instrText>
      </w:r>
      <w:r w:rsidRPr="002E139B">
        <w:rPr>
          <w:rStyle w:val="InternetLink"/>
        </w:rPr>
      </w:r>
      <w:r w:rsidRPr="002E139B">
        <w:rPr>
          <w:rStyle w:val="InternetLink"/>
        </w:rPr>
        <w:fldChar w:fldCharType="separate"/>
      </w:r>
      <w:r w:rsidR="008A37A6" w:rsidRPr="008A37A6">
        <w:rPr>
          <w:rStyle w:val="InternetLink"/>
        </w:rPr>
        <w:t>The dfdl:setVariable Statement Annotation Element</w:t>
      </w:r>
      <w:r w:rsidRPr="002E139B">
        <w:rPr>
          <w:rStyle w:val="InternetLink"/>
        </w:rPr>
        <w:fldChar w:fldCharType="end"/>
      </w:r>
      <w:r w:rsidR="00912122">
        <w:rPr>
          <w:rStyle w:val="InternetLink"/>
        </w:rPr>
        <w:fldChar w:fldCharType="end"/>
      </w:r>
      <w:r>
        <w:rPr>
          <w:rFonts w:cs="Arial"/>
        </w:rPr>
        <w:t xml:space="preserve">), or from the default value of a dfdl:newVariableInstance statement (See Section </w:t>
      </w:r>
      <w:r w:rsidRPr="00065302">
        <w:rPr>
          <w:rStyle w:val="Hyperlink"/>
        </w:rPr>
        <w:fldChar w:fldCharType="begin"/>
      </w:r>
      <w:r w:rsidRPr="00065302">
        <w:rPr>
          <w:rStyle w:val="Hyperlink"/>
        </w:rPr>
        <w:instrText xml:space="preserve"> REF _Ref37945094 \r \h </w:instrText>
      </w:r>
      <w:r w:rsidRPr="00065302">
        <w:rPr>
          <w:rStyle w:val="Hyperlink"/>
        </w:rPr>
      </w:r>
      <w:r w:rsidRPr="00065302">
        <w:rPr>
          <w:rStyle w:val="Hyperlink"/>
        </w:rPr>
        <w:fldChar w:fldCharType="separate"/>
      </w:r>
      <w:r w:rsidR="008A37A6">
        <w:rPr>
          <w:rStyle w:val="Hyperlink"/>
        </w:rPr>
        <w:t>7.7.2</w:t>
      </w:r>
      <w:r w:rsidRPr="00065302">
        <w:rPr>
          <w:rStyle w:val="Hyperlink"/>
        </w:rPr>
        <w:fldChar w:fldCharType="end"/>
      </w:r>
      <w:r>
        <w:rPr>
          <w:rStyle w:val="Hyperlink"/>
        </w:rPr>
        <w:t xml:space="preserve"> </w:t>
      </w:r>
      <w:r w:rsidRPr="002E139B">
        <w:rPr>
          <w:rStyle w:val="InternetLink"/>
        </w:rPr>
        <w:fldChar w:fldCharType="begin"/>
      </w:r>
      <w:r w:rsidRPr="002E139B">
        <w:rPr>
          <w:rStyle w:val="InternetLink"/>
        </w:rPr>
        <w:instrText xml:space="preserve"> REF _Ref37945094 \h </w:instrText>
      </w:r>
      <w:r w:rsidR="00F4681C" w:rsidRPr="002E139B">
        <w:rPr>
          <w:rStyle w:val="InternetLink"/>
        </w:rPr>
        <w:instrText xml:space="preserve"> \* MERGEFORMAT </w:instrText>
      </w:r>
      <w:r w:rsidRPr="002E139B">
        <w:rPr>
          <w:rStyle w:val="InternetLink"/>
        </w:rPr>
      </w:r>
      <w:r w:rsidRPr="002E139B">
        <w:rPr>
          <w:rStyle w:val="InternetLink"/>
        </w:rPr>
        <w:fldChar w:fldCharType="separate"/>
      </w:r>
      <w:r w:rsidR="008A37A6" w:rsidRPr="008A37A6">
        <w:rPr>
          <w:rStyle w:val="InternetLink"/>
        </w:rPr>
        <w:t>The dfdl:newVariableInstance Statement Annotation Element</w:t>
      </w:r>
      <w:r w:rsidRPr="002E139B">
        <w:rPr>
          <w:rStyle w:val="InternetLink"/>
        </w:rPr>
        <w:fldChar w:fldCharType="end"/>
      </w:r>
      <w:r>
        <w:rPr>
          <w:rFonts w:cs="Arial"/>
        </w:rPr>
        <w:t>.)</w:t>
      </w:r>
    </w:p>
    <w:p w14:paraId="0854E5AC" w14:textId="77777777" w:rsidR="000E1214" w:rsidRDefault="00A87198">
      <w:pPr>
        <w:rPr>
          <w:rFonts w:cs="Arial"/>
        </w:rPr>
      </w:pPr>
      <w:r>
        <w:rPr>
          <w:rFonts w:cs="Arial"/>
        </w:rPr>
        <w:t xml:space="preserve">There is no required order between dfdl:defineVariable and other schema level defining annotations or a dfdl:format annotation that may refer to the variable. </w:t>
      </w:r>
    </w:p>
    <w:p w14:paraId="3BFB9EAC" w14:textId="283617AD" w:rsidR="000E1214" w:rsidRDefault="00A87198">
      <w:pPr>
        <w:rPr>
          <w:rFonts w:cs="Arial"/>
          <w:lang w:eastAsia="en-GB"/>
        </w:rPr>
      </w:pPr>
      <w:r>
        <w:rPr>
          <w:rFonts w:cs="Arial"/>
          <w:lang w:eastAsia="en-GB"/>
        </w:rPr>
        <w:t xml:space="preserve">A defaultValue expression </w:t>
      </w:r>
      <w:r w:rsidR="00BE0D47">
        <w:rPr>
          <w:rFonts w:cs="Arial"/>
          <w:lang w:eastAsia="en-GB"/>
        </w:rPr>
        <w:t>MUST be</w:t>
      </w:r>
      <w:r>
        <w:rPr>
          <w:rFonts w:cs="Arial"/>
          <w:lang w:eastAsia="en-GB"/>
        </w:rPr>
        <w:t xml:space="preserve"> evaluated before processing of the data stream begins. </w:t>
      </w:r>
    </w:p>
    <w:p w14:paraId="3F030640" w14:textId="6C3B2A4B" w:rsidR="000E1214" w:rsidRDefault="00A87198">
      <w:pPr>
        <w:rPr>
          <w:rFonts w:cs="Arial"/>
          <w:lang w:eastAsia="en-GB"/>
        </w:rPr>
      </w:pPr>
      <w:r>
        <w:rPr>
          <w:rFonts w:cs="Arial"/>
          <w:lang w:eastAsia="en-GB"/>
        </w:rPr>
        <w:t xml:space="preserve">A defaultValue expression can refer to other variables but not to the </w:t>
      </w:r>
      <w:r w:rsidR="00933F0E">
        <w:rPr>
          <w:rFonts w:cs="Arial"/>
          <w:lang w:eastAsia="en-GB"/>
        </w:rPr>
        <w:t>Infoset</w:t>
      </w:r>
      <w:r>
        <w:rPr>
          <w:rFonts w:cs="Arial"/>
          <w:lang w:eastAsia="en-GB"/>
        </w:rPr>
        <w:t xml:space="preserve"> (so no path locations).When a defaultValue expression references other variables, the referenced variables each must either have a defaultValue or be external. It is a Schema Definition Error otherwise.</w:t>
      </w:r>
    </w:p>
    <w:p w14:paraId="72138FF3" w14:textId="073CF576" w:rsidR="000E1214" w:rsidRDefault="00A87198">
      <w:pPr>
        <w:rPr>
          <w:rFonts w:cs="Arial"/>
          <w:lang w:eastAsia="en-GB"/>
        </w:rPr>
      </w:pPr>
      <w:r>
        <w:rPr>
          <w:rFonts w:cs="Arial"/>
          <w:lang w:eastAsia="en-GB"/>
        </w:rPr>
        <w:t xml:space="preserve">If a defaultValue expression references another variable then </w:t>
      </w:r>
      <w:r w:rsidR="00C254AF">
        <w:rPr>
          <w:rFonts w:cs="Arial"/>
          <w:lang w:eastAsia="en-GB"/>
        </w:rPr>
        <w:t>the single-assignment nature of variables</w:t>
      </w:r>
      <w:r>
        <w:rPr>
          <w:rFonts w:cs="Arial"/>
          <w:lang w:eastAsia="en-GB"/>
        </w:rPr>
        <w:t xml:space="preserve"> prevents the referenced variable's value from ever changing, that is, it is considered to be a read of the variable's value</w:t>
      </w:r>
      <w:r w:rsidR="006F73D0">
        <w:rPr>
          <w:rFonts w:cs="Arial"/>
          <w:lang w:eastAsia="en-GB"/>
        </w:rPr>
        <w:t>, and once read, a variable's value cannot be changed.</w:t>
      </w:r>
    </w:p>
    <w:p w14:paraId="73866126" w14:textId="77777777" w:rsidR="000E1214" w:rsidRDefault="00A87198">
      <w:pPr>
        <w:rPr>
          <w:rFonts w:cs="Arial"/>
          <w:lang w:eastAsia="en-GB"/>
        </w:rPr>
      </w:pPr>
      <w:r>
        <w:rPr>
          <w:rFonts w:cs="Arial"/>
          <w:lang w:eastAsia="en-GB"/>
        </w:rPr>
        <w:t>If a defaultValue expression references another variable and this causes a circular reference, it is a Schema Definition Error.</w:t>
      </w:r>
    </w:p>
    <w:p w14:paraId="0549E306" w14:textId="77777777" w:rsidR="000E1214" w:rsidRDefault="00A87198">
      <w:r>
        <w:rPr>
          <w:rFonts w:cs="Arial"/>
          <w:lang w:eastAsia="en-GB"/>
        </w:rPr>
        <w:t>It is a Schema Definition Error if the type of the variable is a user-defined simple type restriction.</w:t>
      </w:r>
    </w:p>
    <w:p w14:paraId="7E970629" w14:textId="77777777" w:rsidR="000E1214" w:rsidRDefault="00A87198">
      <w:pPr>
        <w:pStyle w:val="Heading4"/>
      </w:pPr>
      <w:bookmarkStart w:id="2135" w:name="_Toc322911579"/>
      <w:bookmarkStart w:id="2136" w:name="_Toc322912118"/>
      <w:bookmarkStart w:id="2137" w:name="_Toc329092968"/>
      <w:bookmarkStart w:id="2138" w:name="_Toc332701481"/>
      <w:bookmarkStart w:id="2139" w:name="_Toc332701788"/>
      <w:bookmarkStart w:id="2140" w:name="_Toc332711582"/>
      <w:bookmarkStart w:id="2141" w:name="_Toc332711890"/>
      <w:bookmarkStart w:id="2142" w:name="_Toc332712192"/>
      <w:bookmarkStart w:id="2143" w:name="_Toc332724108"/>
      <w:bookmarkStart w:id="2144" w:name="_Toc332724408"/>
      <w:bookmarkStart w:id="2145" w:name="_Toc341102704"/>
      <w:bookmarkStart w:id="2146" w:name="_Toc347241436"/>
      <w:bookmarkStart w:id="2147" w:name="_Toc347744629"/>
      <w:bookmarkStart w:id="2148" w:name="_Toc348984412"/>
      <w:bookmarkStart w:id="2149" w:name="_Toc348984717"/>
      <w:bookmarkStart w:id="2150" w:name="_Toc349037880"/>
      <w:bookmarkStart w:id="2151" w:name="_Toc349038185"/>
      <w:bookmarkStart w:id="2152" w:name="_Toc349042673"/>
      <w:bookmarkStart w:id="2153" w:name="_Toc351912664"/>
      <w:bookmarkStart w:id="2154" w:name="_Toc351914686"/>
      <w:bookmarkStart w:id="2155" w:name="_Toc351915120"/>
      <w:bookmarkStart w:id="2156" w:name="_Toc361231159"/>
      <w:bookmarkStart w:id="2157" w:name="_Toc361231685"/>
      <w:bookmarkStart w:id="2158" w:name="_Toc362444983"/>
      <w:bookmarkStart w:id="2159" w:name="_Toc363908905"/>
      <w:bookmarkStart w:id="2160" w:name="_Toc364463328"/>
      <w:bookmarkStart w:id="2161" w:name="_Toc366077926"/>
      <w:bookmarkStart w:id="2162" w:name="_Toc366078545"/>
      <w:bookmarkStart w:id="2163" w:name="_Toc366079531"/>
      <w:bookmarkStart w:id="2164" w:name="_Toc366080143"/>
      <w:bookmarkStart w:id="2165" w:name="_Toc366080752"/>
      <w:bookmarkStart w:id="2166" w:name="_Toc366505092"/>
      <w:bookmarkStart w:id="2167" w:name="_Toc366508461"/>
      <w:bookmarkStart w:id="2168" w:name="_Toc366512962"/>
      <w:bookmarkStart w:id="2169" w:name="_Toc366574153"/>
      <w:bookmarkStart w:id="2170" w:name="_Toc366577946"/>
      <w:bookmarkStart w:id="2171" w:name="_Toc366578540"/>
      <w:bookmarkStart w:id="2172" w:name="_Toc366579132"/>
      <w:bookmarkStart w:id="2173" w:name="_Toc366579723"/>
      <w:bookmarkStart w:id="2174" w:name="_Toc366580315"/>
      <w:bookmarkStart w:id="2175" w:name="_Toc366580906"/>
      <w:bookmarkStart w:id="2176" w:name="_Toc366581498"/>
      <w:bookmarkStart w:id="2177" w:name="_Toc349042674"/>
      <w:bookmarkStart w:id="2178" w:name="_Toc243112792"/>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r>
        <w:t>Examples</w:t>
      </w:r>
      <w:bookmarkEnd w:id="2177"/>
    </w:p>
    <w:p w14:paraId="02D460D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bookmarkEnd w:id="2178"/>
      <w:r>
        <w:t>&lt;dfdl:defineVariable name="EDIFACT_DS" type="xs:string"</w:t>
      </w:r>
    </w:p>
    <w:p w14:paraId="2892C0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defaultValue="," /&gt;</w:t>
      </w:r>
    </w:p>
    <w:p w14:paraId="20E5B23D"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6F3A2F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&lt;dfdl:defineVariable name="codepage" type="xs:string" </w:t>
      </w:r>
    </w:p>
    <w:p w14:paraId="6BC042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external="true"&gt;utf-8&lt;/dfdl:defineVariable&gt;</w:t>
      </w:r>
    </w:p>
    <w:p w14:paraId="49BDBE33" w14:textId="77777777" w:rsidR="000E1214" w:rsidRDefault="00A87198">
      <w:pPr>
        <w:pStyle w:val="Heading4"/>
      </w:pPr>
      <w:bookmarkStart w:id="2179" w:name="_Toc322911581"/>
      <w:bookmarkStart w:id="2180" w:name="_Toc322912120"/>
      <w:bookmarkStart w:id="2181" w:name="_Toc329092970"/>
      <w:bookmarkStart w:id="2182" w:name="_Toc332701483"/>
      <w:bookmarkStart w:id="2183" w:name="_Toc332701790"/>
      <w:bookmarkStart w:id="2184" w:name="_Toc332711584"/>
      <w:bookmarkStart w:id="2185" w:name="_Toc332711892"/>
      <w:bookmarkStart w:id="2186" w:name="_Toc332712194"/>
      <w:bookmarkStart w:id="2187" w:name="_Toc332724110"/>
      <w:bookmarkStart w:id="2188" w:name="_Toc332724410"/>
      <w:bookmarkStart w:id="2189" w:name="_Toc341102706"/>
      <w:bookmarkStart w:id="2190" w:name="_Toc347241438"/>
      <w:bookmarkStart w:id="2191" w:name="_Toc347744631"/>
      <w:bookmarkStart w:id="2192" w:name="_Toc348984414"/>
      <w:bookmarkStart w:id="2193" w:name="_Toc348984719"/>
      <w:bookmarkStart w:id="2194" w:name="_Toc349037882"/>
      <w:bookmarkStart w:id="2195" w:name="_Toc349038187"/>
      <w:bookmarkStart w:id="2196" w:name="_Toc349042675"/>
      <w:bookmarkStart w:id="2197" w:name="_Toc351912666"/>
      <w:bookmarkStart w:id="2198" w:name="_Toc351914688"/>
      <w:bookmarkStart w:id="2199" w:name="_Toc351915122"/>
      <w:bookmarkStart w:id="2200" w:name="_Toc361231161"/>
      <w:bookmarkStart w:id="2201" w:name="_Toc361231687"/>
      <w:bookmarkStart w:id="2202" w:name="_Toc362444985"/>
      <w:bookmarkStart w:id="2203" w:name="_Toc363908907"/>
      <w:bookmarkStart w:id="2204" w:name="_Toc364463330"/>
      <w:bookmarkStart w:id="2205" w:name="_Toc366077928"/>
      <w:bookmarkStart w:id="2206" w:name="_Toc366078547"/>
      <w:bookmarkStart w:id="2207" w:name="_Toc366079533"/>
      <w:bookmarkStart w:id="2208" w:name="_Toc366080145"/>
      <w:bookmarkStart w:id="2209" w:name="_Toc366080754"/>
      <w:bookmarkStart w:id="2210" w:name="_Toc366505094"/>
      <w:bookmarkStart w:id="2211" w:name="_Toc366508463"/>
      <w:bookmarkStart w:id="2212" w:name="_Toc366512964"/>
      <w:bookmarkStart w:id="2213" w:name="_Toc366574155"/>
      <w:bookmarkStart w:id="2214" w:name="_Toc366577948"/>
      <w:bookmarkStart w:id="2215" w:name="_Toc366578542"/>
      <w:bookmarkStart w:id="2216" w:name="_Toc366579134"/>
      <w:bookmarkStart w:id="2217" w:name="_Toc366579725"/>
      <w:bookmarkStart w:id="2218" w:name="_Toc366580317"/>
      <w:bookmarkStart w:id="2219" w:name="_Toc366580908"/>
      <w:bookmarkStart w:id="2220" w:name="_Toc366581500"/>
      <w:bookmarkStart w:id="2221" w:name="_Toc349042676"/>
      <w:bookmarkStart w:id="2222" w:name="_Ref393373377"/>
      <w:bookmarkStart w:id="2223" w:name="_Ref39337340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r>
        <w:t>Predefined Variables</w:t>
      </w:r>
      <w:bookmarkEnd w:id="2221"/>
      <w:bookmarkEnd w:id="2222"/>
      <w:bookmarkEnd w:id="2223"/>
    </w:p>
    <w:p w14:paraId="0F36862B" w14:textId="4948D611" w:rsidR="000E1214" w:rsidRDefault="00A87198">
      <w:r>
        <w:t>The following variables are predefined</w:t>
      </w:r>
      <w:ins w:id="2224" w:author="Mike Beckerle" w:date="2020-10-07T16:25:00Z">
        <w:r w:rsidR="002E139B">
          <w:t>, and their names are in the DFDL namespace (http://www.ogf.org/dfdl/dfdl-1.0/)</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961"/>
        <w:gridCol w:w="1461"/>
        <w:gridCol w:w="1006"/>
      </w:tblGrid>
      <w:tr w:rsidR="002E139B" w14:paraId="2A7A5922" w14:textId="77777777" w:rsidTr="002E139B">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9C5D8B8" w14:textId="77777777" w:rsidR="002E139B" w:rsidRDefault="002E139B">
            <w:pPr>
              <w:rPr>
                <w:b/>
                <w:iCs/>
              </w:rPr>
            </w:pPr>
            <w:r>
              <w:rPr>
                <w:b/>
                <w:iCs/>
              </w:rPr>
              <w:t>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A48C64E" w14:textId="77777777" w:rsidR="002E139B" w:rsidRDefault="002E139B">
            <w:pPr>
              <w:rPr>
                <w:b/>
                <w:iCs/>
              </w:rPr>
            </w:pPr>
            <w:r>
              <w:rPr>
                <w:b/>
                <w:iCs/>
              </w:rPr>
              <w:t>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4EC624C" w14:textId="77777777" w:rsidR="002E139B" w:rsidRDefault="002E139B">
            <w:pPr>
              <w:rPr>
                <w:b/>
                <w:iCs/>
              </w:rPr>
            </w:pPr>
            <w:r>
              <w:rPr>
                <w:b/>
                <w:iCs/>
              </w:rPr>
              <w:t>Default value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B83CDC9" w14:textId="77777777" w:rsidR="002E139B" w:rsidRDefault="002E139B">
            <w:pPr>
              <w:rPr>
                <w:b/>
                <w:iCs/>
              </w:rPr>
            </w:pPr>
            <w:r>
              <w:rPr>
                <w:b/>
                <w:iCs/>
              </w:rPr>
              <w:t>External</w:t>
            </w:r>
          </w:p>
        </w:tc>
      </w:tr>
      <w:tr w:rsidR="002E139B" w14:paraId="1CD733C3"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32BA4146" w14:textId="01654A1E" w:rsidR="002E139B" w:rsidRDefault="002E139B">
            <w:pPr>
              <w:rPr>
                <w:rFonts w:cs="Arial"/>
              </w:rPr>
            </w:pPr>
            <w:ins w:id="2225" w:author="Mike Beckerle" w:date="2020-10-07T16:27:00Z">
              <w:r>
                <w:rPr>
                  <w:rFonts w:cs="Arial"/>
                </w:rPr>
                <w:t>dfdl:</w:t>
              </w:r>
            </w:ins>
            <w:r>
              <w:rPr>
                <w:rFonts w:cs="Arial"/>
              </w:rPr>
              <w:t>encoding</w:t>
            </w:r>
          </w:p>
        </w:tc>
        <w:tc>
          <w:tcPr>
            <w:tcW w:w="0" w:type="auto"/>
            <w:tcBorders>
              <w:top w:val="single" w:sz="4" w:space="0" w:color="auto"/>
              <w:left w:val="single" w:sz="4" w:space="0" w:color="auto"/>
              <w:bottom w:val="single" w:sz="4" w:space="0" w:color="auto"/>
              <w:right w:val="single" w:sz="4" w:space="0" w:color="auto"/>
            </w:tcBorders>
            <w:hideMark/>
          </w:tcPr>
          <w:p w14:paraId="3B79F1FC" w14:textId="77777777" w:rsidR="002E139B" w:rsidRDefault="002E139B">
            <w:r>
              <w:t>xs:string</w:t>
            </w:r>
          </w:p>
        </w:tc>
        <w:tc>
          <w:tcPr>
            <w:tcW w:w="0" w:type="auto"/>
            <w:tcBorders>
              <w:top w:val="single" w:sz="4" w:space="0" w:color="auto"/>
              <w:left w:val="single" w:sz="4" w:space="0" w:color="auto"/>
              <w:bottom w:val="single" w:sz="4" w:space="0" w:color="auto"/>
              <w:right w:val="single" w:sz="4" w:space="0" w:color="auto"/>
            </w:tcBorders>
            <w:hideMark/>
          </w:tcPr>
          <w:p w14:paraId="5045278A" w14:textId="77777777" w:rsidR="002E139B" w:rsidRDefault="002E139B">
            <w:r>
              <w:t>'UTF-8'</w:t>
            </w:r>
          </w:p>
        </w:tc>
        <w:tc>
          <w:tcPr>
            <w:tcW w:w="0" w:type="auto"/>
            <w:tcBorders>
              <w:top w:val="single" w:sz="4" w:space="0" w:color="auto"/>
              <w:left w:val="single" w:sz="4" w:space="0" w:color="auto"/>
              <w:bottom w:val="single" w:sz="4" w:space="0" w:color="auto"/>
              <w:right w:val="single" w:sz="4" w:space="0" w:color="auto"/>
            </w:tcBorders>
            <w:hideMark/>
          </w:tcPr>
          <w:p w14:paraId="080AAE8E" w14:textId="77777777" w:rsidR="002E139B" w:rsidRDefault="002E139B">
            <w:r>
              <w:t>true</w:t>
            </w:r>
          </w:p>
        </w:tc>
      </w:tr>
      <w:tr w:rsidR="002E139B" w14:paraId="60EED85E"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06E97FD5" w14:textId="2AF9BEC5" w:rsidR="002E139B" w:rsidRDefault="002E139B">
            <w:ins w:id="2226" w:author="Mike Beckerle" w:date="2020-10-07T16:27:00Z">
              <w:r>
                <w:rPr>
                  <w:rFonts w:eastAsia="MS Mincho"/>
                </w:rPr>
                <w:t>dfdl:</w:t>
              </w:r>
            </w:ins>
            <w:r>
              <w:rPr>
                <w:rFonts w:eastAsia="MS Mincho"/>
              </w:rPr>
              <w:t>byteOrder</w:t>
            </w:r>
          </w:p>
        </w:tc>
        <w:tc>
          <w:tcPr>
            <w:tcW w:w="0" w:type="auto"/>
            <w:tcBorders>
              <w:top w:val="single" w:sz="4" w:space="0" w:color="auto"/>
              <w:left w:val="single" w:sz="4" w:space="0" w:color="auto"/>
              <w:bottom w:val="single" w:sz="4" w:space="0" w:color="auto"/>
              <w:right w:val="single" w:sz="4" w:space="0" w:color="auto"/>
            </w:tcBorders>
            <w:hideMark/>
          </w:tcPr>
          <w:p w14:paraId="2BA0F837" w14:textId="77777777" w:rsidR="002E139B" w:rsidRDefault="002E139B">
            <w:pPr>
              <w:rPr>
                <w:szCs w:val="18"/>
              </w:rPr>
            </w:pPr>
            <w:r>
              <w:t>xs:string</w:t>
            </w:r>
          </w:p>
        </w:tc>
        <w:tc>
          <w:tcPr>
            <w:tcW w:w="0" w:type="auto"/>
            <w:tcBorders>
              <w:top w:val="single" w:sz="4" w:space="0" w:color="auto"/>
              <w:left w:val="single" w:sz="4" w:space="0" w:color="auto"/>
              <w:bottom w:val="single" w:sz="4" w:space="0" w:color="auto"/>
              <w:right w:val="single" w:sz="4" w:space="0" w:color="auto"/>
            </w:tcBorders>
            <w:hideMark/>
          </w:tcPr>
          <w:p w14:paraId="595F160B" w14:textId="77777777" w:rsidR="002E139B" w:rsidRDefault="002E139B">
            <w:r>
              <w:rPr>
                <w:szCs w:val="18"/>
              </w:rPr>
              <w:t>'bigEndian'</w:t>
            </w:r>
          </w:p>
        </w:tc>
        <w:tc>
          <w:tcPr>
            <w:tcW w:w="0" w:type="auto"/>
            <w:tcBorders>
              <w:top w:val="single" w:sz="4" w:space="0" w:color="auto"/>
              <w:left w:val="single" w:sz="4" w:space="0" w:color="auto"/>
              <w:bottom w:val="single" w:sz="4" w:space="0" w:color="auto"/>
              <w:right w:val="single" w:sz="4" w:space="0" w:color="auto"/>
            </w:tcBorders>
            <w:hideMark/>
          </w:tcPr>
          <w:p w14:paraId="2FDD8973" w14:textId="77777777" w:rsidR="002E139B" w:rsidRDefault="002E139B">
            <w:r>
              <w:t>true</w:t>
            </w:r>
          </w:p>
        </w:tc>
      </w:tr>
      <w:tr w:rsidR="002E139B" w14:paraId="446E3D0B"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45EF74F3" w14:textId="1B8A71BD" w:rsidR="002E139B" w:rsidRDefault="002E139B">
            <w:ins w:id="2227" w:author="Mike Beckerle" w:date="2020-10-07T16:27:00Z">
              <w:r>
                <w:rPr>
                  <w:rFonts w:eastAsia="MS Mincho"/>
                </w:rPr>
                <w:t>dfdl:</w:t>
              </w:r>
            </w:ins>
            <w:r>
              <w:rPr>
                <w:rFonts w:eastAsia="MS Mincho"/>
              </w:rPr>
              <w:t xml:space="preserve">binaryFloatRep </w:t>
            </w:r>
          </w:p>
        </w:tc>
        <w:tc>
          <w:tcPr>
            <w:tcW w:w="0" w:type="auto"/>
            <w:tcBorders>
              <w:top w:val="single" w:sz="4" w:space="0" w:color="auto"/>
              <w:left w:val="single" w:sz="4" w:space="0" w:color="auto"/>
              <w:bottom w:val="single" w:sz="4" w:space="0" w:color="auto"/>
              <w:right w:val="single" w:sz="4" w:space="0" w:color="auto"/>
            </w:tcBorders>
            <w:hideMark/>
          </w:tcPr>
          <w:p w14:paraId="0AEB8A9B" w14:textId="77777777" w:rsidR="002E139B" w:rsidRDefault="002E139B">
            <w:r>
              <w:t>xs:string</w:t>
            </w:r>
          </w:p>
        </w:tc>
        <w:tc>
          <w:tcPr>
            <w:tcW w:w="0" w:type="auto"/>
            <w:tcBorders>
              <w:top w:val="single" w:sz="4" w:space="0" w:color="auto"/>
              <w:left w:val="single" w:sz="4" w:space="0" w:color="auto"/>
              <w:bottom w:val="single" w:sz="4" w:space="0" w:color="auto"/>
              <w:right w:val="single" w:sz="4" w:space="0" w:color="auto"/>
            </w:tcBorders>
            <w:hideMark/>
          </w:tcPr>
          <w:p w14:paraId="09311EA0" w14:textId="77777777" w:rsidR="002E139B" w:rsidRDefault="002E139B">
            <w:r>
              <w:t>'ieee'</w:t>
            </w:r>
          </w:p>
        </w:tc>
        <w:tc>
          <w:tcPr>
            <w:tcW w:w="0" w:type="auto"/>
            <w:tcBorders>
              <w:top w:val="single" w:sz="4" w:space="0" w:color="auto"/>
              <w:left w:val="single" w:sz="4" w:space="0" w:color="auto"/>
              <w:bottom w:val="single" w:sz="4" w:space="0" w:color="auto"/>
              <w:right w:val="single" w:sz="4" w:space="0" w:color="auto"/>
            </w:tcBorders>
            <w:hideMark/>
          </w:tcPr>
          <w:p w14:paraId="3C708A16" w14:textId="77777777" w:rsidR="002E139B" w:rsidRDefault="002E139B">
            <w:r>
              <w:t>true</w:t>
            </w:r>
          </w:p>
        </w:tc>
      </w:tr>
      <w:tr w:rsidR="002E139B" w14:paraId="46F205F4" w14:textId="77777777" w:rsidTr="002E139B">
        <w:tc>
          <w:tcPr>
            <w:tcW w:w="0" w:type="auto"/>
            <w:tcBorders>
              <w:top w:val="single" w:sz="4" w:space="0" w:color="auto"/>
              <w:left w:val="single" w:sz="4" w:space="0" w:color="auto"/>
              <w:bottom w:val="single" w:sz="4" w:space="0" w:color="auto"/>
              <w:right w:val="single" w:sz="4" w:space="0" w:color="auto"/>
            </w:tcBorders>
            <w:hideMark/>
          </w:tcPr>
          <w:p w14:paraId="54289AAC" w14:textId="323BE31D" w:rsidR="002E139B" w:rsidRDefault="002E139B">
            <w:pPr>
              <w:rPr>
                <w:rFonts w:eastAsia="MS Mincho"/>
              </w:rPr>
            </w:pPr>
            <w:ins w:id="2228" w:author="Mike Beckerle" w:date="2020-10-07T16:27:00Z">
              <w:r>
                <w:rPr>
                  <w:rFonts w:eastAsia="MS Mincho"/>
                </w:rPr>
                <w:t>dfdl:</w:t>
              </w:r>
            </w:ins>
            <w:r>
              <w:rPr>
                <w:rFonts w:eastAsia="MS Mincho"/>
              </w:rPr>
              <w:t>outputNewLine</w:t>
            </w:r>
          </w:p>
        </w:tc>
        <w:tc>
          <w:tcPr>
            <w:tcW w:w="0" w:type="auto"/>
            <w:tcBorders>
              <w:top w:val="single" w:sz="4" w:space="0" w:color="auto"/>
              <w:left w:val="single" w:sz="4" w:space="0" w:color="auto"/>
              <w:bottom w:val="single" w:sz="4" w:space="0" w:color="auto"/>
              <w:right w:val="single" w:sz="4" w:space="0" w:color="auto"/>
            </w:tcBorders>
            <w:hideMark/>
          </w:tcPr>
          <w:p w14:paraId="2A14ED90" w14:textId="77777777" w:rsidR="002E139B" w:rsidRDefault="002E139B">
            <w:r>
              <w:t>xs:string</w:t>
            </w:r>
          </w:p>
        </w:tc>
        <w:tc>
          <w:tcPr>
            <w:tcW w:w="0" w:type="auto"/>
            <w:tcBorders>
              <w:top w:val="single" w:sz="4" w:space="0" w:color="auto"/>
              <w:left w:val="single" w:sz="4" w:space="0" w:color="auto"/>
              <w:bottom w:val="single" w:sz="4" w:space="0" w:color="auto"/>
              <w:right w:val="single" w:sz="4" w:space="0" w:color="auto"/>
            </w:tcBorders>
            <w:hideMark/>
          </w:tcPr>
          <w:p w14:paraId="7FEA8174" w14:textId="77777777" w:rsidR="002E139B" w:rsidRDefault="002E139B">
            <w:r>
              <w:t>'%LF;'</w:t>
            </w:r>
          </w:p>
        </w:tc>
        <w:tc>
          <w:tcPr>
            <w:tcW w:w="0" w:type="auto"/>
            <w:tcBorders>
              <w:top w:val="single" w:sz="4" w:space="0" w:color="auto"/>
              <w:left w:val="single" w:sz="4" w:space="0" w:color="auto"/>
              <w:bottom w:val="single" w:sz="4" w:space="0" w:color="auto"/>
              <w:right w:val="single" w:sz="4" w:space="0" w:color="auto"/>
            </w:tcBorders>
            <w:hideMark/>
          </w:tcPr>
          <w:p w14:paraId="62753EAB" w14:textId="77777777" w:rsidR="002E139B" w:rsidRDefault="002E139B">
            <w:r>
              <w:t>true</w:t>
            </w:r>
          </w:p>
        </w:tc>
      </w:tr>
    </w:tbl>
    <w:p w14:paraId="4DDB47B1" w14:textId="6BE7EEA2" w:rsidR="000E1214" w:rsidRDefault="00A87198">
      <w:pPr>
        <w:pStyle w:val="Caption"/>
      </w:pPr>
      <w:r>
        <w:t xml:space="preserve">Table </w:t>
      </w:r>
      <w:fldSimple w:instr=" SEQ Table \* ARABIC ">
        <w:r w:rsidR="008A37A6">
          <w:rPr>
            <w:noProof/>
          </w:rPr>
          <w:t>9</w:t>
        </w:r>
      </w:fldSimple>
      <w:r>
        <w:t xml:space="preserve"> Pre-defined variables</w:t>
      </w:r>
    </w:p>
    <w:p w14:paraId="705A3A46" w14:textId="69FBFAD2" w:rsidR="000E1214" w:rsidRDefault="00A87198">
      <w:r>
        <w:t>These variables are expected to be commonly set externally so are predefined for convenience. Below we see the DFDL encoding property being set to the value of a</w:t>
      </w:r>
      <w:ins w:id="2229" w:author="Mike Beckerle" w:date="2020-10-07T16:28:00Z">
        <w:r w:rsidR="002E139B">
          <w:t xml:space="preserve"> DFDL</w:t>
        </w:r>
      </w:ins>
      <w:del w:id="2230" w:author="Mike Beckerle" w:date="2020-10-07T16:28:00Z">
        <w:r w:rsidDel="002E139B">
          <w:delText>n</w:delText>
        </w:r>
      </w:del>
      <w:r>
        <w:t xml:space="preserve"> expression (between "{" and "}"), and that expression just returns the value of the dfdl:encoding variable which we see being referenced as $dfdl:encoding below. </w:t>
      </w:r>
    </w:p>
    <w:p w14:paraId="507A7BA0"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name="title" type="xs:string"&gt;</w:t>
      </w:r>
      <w:r>
        <w:br/>
        <w:t>        &lt;xs:annotation&gt;</w:t>
      </w:r>
      <w:r>
        <w:br/>
        <w:t>          &lt;xs:appinfo source="http://www.ogf.org/dfdl/"&gt;</w:t>
      </w:r>
      <w:r>
        <w:br/>
        <w:t>            &lt;dfdl:element</w:t>
      </w:r>
      <w:r>
        <w:rPr>
          <w:b/>
        </w:rPr>
        <w:t xml:space="preserve"> encoding="{$dfdl:encoding}"</w:t>
      </w:r>
      <w:r>
        <w:t xml:space="preserve"> /&gt;</w:t>
      </w:r>
      <w:r>
        <w:br/>
        <w:t>          &lt;/xs:appinfo&gt;</w:t>
      </w:r>
      <w:r>
        <w:br/>
        <w:t>        &lt;/xs:annotation&gt;</w:t>
      </w:r>
      <w:r>
        <w:br/>
        <w:t>      &lt;/xs:element&gt;</w:t>
      </w:r>
    </w:p>
    <w:p w14:paraId="05E58E0F" w14:textId="77777777" w:rsidR="000E1214" w:rsidRDefault="00A87198" w:rsidP="00BC2419">
      <w:pPr>
        <w:pStyle w:val="Heading3"/>
        <w:rPr>
          <w:rFonts w:eastAsia="Times New Roman"/>
        </w:rPr>
      </w:pPr>
      <w:bookmarkStart w:id="2231" w:name="_Ref37945094"/>
      <w:bookmarkStart w:id="2232" w:name="_Toc243112793"/>
      <w:bookmarkStart w:id="2233" w:name="_Ref255466447"/>
      <w:bookmarkStart w:id="2234" w:name="_Toc349042677"/>
      <w:bookmarkStart w:id="2235" w:name="_Toc177399051"/>
      <w:bookmarkStart w:id="2236" w:name="_Toc175057338"/>
      <w:bookmarkStart w:id="2237" w:name="_Toc199516265"/>
      <w:bookmarkStart w:id="2238" w:name="_Toc194983941"/>
      <w:bookmarkStart w:id="2239" w:name="_Toc53134040"/>
      <w:r>
        <w:rPr>
          <w:rFonts w:eastAsia="Times New Roman"/>
        </w:rPr>
        <w:t>The dfdl:newVariableInstance Statement Annotation Element</w:t>
      </w:r>
      <w:bookmarkEnd w:id="2231"/>
      <w:bookmarkEnd w:id="2232"/>
      <w:bookmarkEnd w:id="2233"/>
      <w:bookmarkEnd w:id="2234"/>
      <w:bookmarkEnd w:id="2239"/>
    </w:p>
    <w:p w14:paraId="52877C43" w14:textId="77777777" w:rsidR="000E1214" w:rsidRDefault="00A87198">
      <w:r>
        <w:t>Scoped instances of defined variables are created using dfdl:newVariableInstance:</w:t>
      </w:r>
    </w:p>
    <w:p w14:paraId="32B6F3A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w:t>
      </w:r>
    </w:p>
    <w:p w14:paraId="2FAD206F"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1FC21DF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defaultValue? = </w:t>
      </w:r>
      <w:r>
        <w:t>logical value or dfdl expression &gt;</w:t>
      </w:r>
    </w:p>
    <w:p w14:paraId="750445D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3FF7993A"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18BE1D5D" w14:textId="23752229" w:rsidR="000E1214" w:rsidRDefault="00A87198">
      <w:pPr>
        <w:rPr>
          <w:rFonts w:cs="Arial"/>
        </w:rPr>
      </w:pPr>
      <w:r>
        <w:rPr>
          <w:rFonts w:cs="Arial"/>
        </w:rPr>
        <w:t>All instances share the same name, type, and default value</w:t>
      </w:r>
      <w:r w:rsidR="006F73D0">
        <w:rPr>
          <w:rFonts w:cs="Arial"/>
        </w:rPr>
        <w:t xml:space="preserve"> if provided</w:t>
      </w:r>
      <w:r>
        <w:rPr>
          <w:rFonts w:cs="Arial"/>
        </w:rPr>
        <w:t>, but they have distinct storage for separate values using a stack-like mechanism where a new instance is introduced for a model</w:t>
      </w:r>
      <w:ins w:id="2240" w:author="Mike Beckerle" w:date="2020-10-07T16:28:00Z">
        <w:r w:rsidR="002E139B">
          <w:rPr>
            <w:rFonts w:cs="Arial"/>
          </w:rPr>
          <w:t xml:space="preserve"> </w:t>
        </w:r>
      </w:ins>
      <w:del w:id="2241" w:author="Mike Beckerle" w:date="2020-10-07T16:28:00Z">
        <w:r w:rsidDel="002E139B">
          <w:rPr>
            <w:rFonts w:cs="Arial"/>
          </w:rPr>
          <w:delText>-</w:delText>
        </w:r>
      </w:del>
      <w:r>
        <w:rPr>
          <w:rFonts w:cs="Arial"/>
        </w:rPr>
        <w:t xml:space="preserve">group. These new instances are associated with a schema </w:t>
      </w:r>
      <w:r w:rsidR="00405572">
        <w:rPr>
          <w:rFonts w:cs="Arial"/>
        </w:rPr>
        <w:t>component</w:t>
      </w:r>
      <w:r>
        <w:rPr>
          <w:rFonts w:cs="Arial"/>
        </w:rPr>
        <w:t xml:space="preserve"> using dfdl:newVariableInstance. These instances have the lifetime of the schema component. While that schema component is being parsed/unparsed, the new variable instance is used and other </w:t>
      </w:r>
      <w:ins w:id="2242" w:author="Mike Beckerle" w:date="2020-10-07T16:29:00Z">
        <w:r w:rsidR="002E139B">
          <w:rPr>
            <w:rFonts w:cs="Arial"/>
          </w:rPr>
          <w:t xml:space="preserve">scoped </w:t>
        </w:r>
      </w:ins>
      <w:r>
        <w:rPr>
          <w:rFonts w:cs="Arial"/>
        </w:rPr>
        <w:t xml:space="preserve">variable instances for the same variable are not available. </w:t>
      </w:r>
    </w:p>
    <w:p w14:paraId="507943B6" w14:textId="190DFEB0" w:rsidR="000E1214" w:rsidDel="002E139B" w:rsidRDefault="00A87198">
      <w:pPr>
        <w:rPr>
          <w:del w:id="2243" w:author="Mike Beckerle" w:date="2020-10-07T16:30:00Z"/>
          <w:rFonts w:cs="Arial"/>
        </w:rPr>
      </w:pPr>
      <w:del w:id="2244" w:author="Mike Beckerle" w:date="2020-10-07T16:30:00Z">
        <w:r w:rsidDel="002E139B">
          <w:rPr>
            <w:rFonts w:cs="Arial"/>
          </w:rPr>
          <w:delText xml:space="preserve">If the variable has a default value from its dfdl:defineVariable, this will used as the default value for any </w:delText>
        </w:r>
        <w:r w:rsidDel="002E139B">
          <w:rPr>
            <w:rStyle w:val="Emphasis"/>
            <w:i w:val="0"/>
            <w:iCs w:val="0"/>
          </w:rPr>
          <w:delText>instances</w:delText>
        </w:r>
        <w:r w:rsidDel="002E139B">
          <w:rPr>
            <w:rFonts w:cs="Arial"/>
          </w:rPr>
          <w:delText xml:space="preserve"> of the variable unless overridden when the instance is created using dfdl:newVariableInstance.</w:delText>
        </w:r>
      </w:del>
    </w:p>
    <w:p w14:paraId="57278F88" w14:textId="05A2760D" w:rsidR="000E1214" w:rsidRDefault="00A87198">
      <w:r>
        <w:t xml:space="preserve">Since an initial </w:t>
      </w:r>
      <w:ins w:id="2245" w:author="Mike Beckerle" w:date="2020-10-07T16:30:00Z">
        <w:r w:rsidR="002E139B">
          <w:t xml:space="preserve">global </w:t>
        </w:r>
      </w:ins>
      <w:r>
        <w:t>instance is created when the variable is defined, the use of dfdl:newVariableInstance is optional.</w:t>
      </w:r>
    </w:p>
    <w:p w14:paraId="23BA3C42" w14:textId="77777777" w:rsidR="000E1214" w:rsidRDefault="00A87198">
      <w:r>
        <w:t>The dfdl:newVariableInstance annotation can be used on a group reference, sequence or choice only. It is a Schema Definition Error otherwise.</w:t>
      </w:r>
    </w:p>
    <w:p w14:paraId="3AA68060" w14:textId="4A43AAEB" w:rsidR="000E1214" w:rsidRDefault="00A87198">
      <w:r>
        <w:t xml:space="preserve">The lifetime of the instance of a variable is the </w:t>
      </w:r>
      <w:r>
        <w:rPr>
          <w:rStyle w:val="Emphasis"/>
        </w:rPr>
        <w:t>dynamic scope</w:t>
      </w:r>
      <w:r>
        <w:t xml:space="preserve"> of the schema component and its content model and so is inherited by any contained constructs or construct references. </w:t>
      </w:r>
    </w:p>
    <w:p w14:paraId="2097B8E5" w14:textId="77777777" w:rsidR="000E1214" w:rsidRDefault="00A87198">
      <w:r>
        <w:t xml:space="preserve">The </w:t>
      </w:r>
      <w:r>
        <w:rPr>
          <w:bCs/>
        </w:rPr>
        <w:t>ref</w:t>
      </w:r>
      <w:r>
        <w:t xml:space="preserve"> property is a QName. That is, it may be qualified with a namespace prefix.</w:t>
      </w:r>
    </w:p>
    <w:p w14:paraId="779CF0BF" w14:textId="77777777" w:rsidR="000E1214" w:rsidRDefault="00A87198">
      <w:r>
        <w:t xml:space="preserve">An optional </w:t>
      </w:r>
      <w:r>
        <w:rPr>
          <w:bCs/>
        </w:rPr>
        <w:t>defaultValue</w:t>
      </w:r>
      <w:r>
        <w:t xml:space="preserve"> </w:t>
      </w:r>
      <w:r>
        <w:rPr>
          <w:rStyle w:val="Emphasis"/>
        </w:rPr>
        <w:t>for the instance</w:t>
      </w:r>
      <w:r>
        <w:t xml:space="preserve"> may be specified. It can be specified as an attribute or as the element value. The expression must not contain forward references to elements which have not yet been processed nor to the current component. If specified the default value must match the type of the variable as specified by dfdl:defineVariable. If the instance is not assigned a new default value then it will inherit the default value specified by dfdl:defineVariable or externally provided by the DFDL processor. If a default value is not specified (and has not been specified by dfdl:defineVariable) then the value of this instance is undefined until explicitly set (using dfdl:setVariable).</w:t>
      </w:r>
    </w:p>
    <w:p w14:paraId="5ACCBB22" w14:textId="36D91A1E" w:rsidR="000E1214" w:rsidRDefault="00A87198">
      <w:r>
        <w:t xml:space="preserve">If a default value is specified this initial value of the instance will be </w:t>
      </w:r>
      <w:r w:rsidR="006F73D0">
        <w:t xml:space="preserve">created </w:t>
      </w:r>
      <w:r>
        <w:t xml:space="preserve">when the instance is created. The value will override any (global) default value which was specified by dfdl:defineVariable or which was provided externally to the DFDL processor. A variable instance with a valid value (specified or default) can be referenced anywhere within the scope of the element on which the instance was created. </w:t>
      </w:r>
    </w:p>
    <w:p w14:paraId="7B33E8FB" w14:textId="77777777" w:rsidR="000E1214" w:rsidRDefault="00A87198">
      <w:r>
        <w:t>Note that the syntax supports both a defaultValue attribute and the default value being specified by the annotation element value. Only one or the other may be present. (Schema definition error otherwise.)</w:t>
      </w:r>
    </w:p>
    <w:p w14:paraId="117DD907" w14:textId="77777777" w:rsidR="000E1214" w:rsidRDefault="00A87198">
      <w:r>
        <w:t xml:space="preserve">To set the default value to "" (empty string), the defaultValue attribute syntax must be used, or the expression { "" } must be used as the element value. </w:t>
      </w:r>
    </w:p>
    <w:p w14:paraId="785A8B50" w14:textId="5445587F" w:rsidR="000E1214" w:rsidRDefault="00A87198">
      <w:pPr>
        <w:autoSpaceDE w:val="0"/>
        <w:autoSpaceDN w:val="0"/>
        <w:adjustRightInd w:val="0"/>
      </w:pPr>
      <w:r>
        <w:t xml:space="preserve">The resolved set of annotations for a component may contain multiple dfdl:newVariableInstance statements. They must all be for unique variables;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ins w:id="2246" w:author="Mike Beckerle" w:date="2020-10-09T10:19:00Z">
        <w:r w:rsidR="008A37A6">
          <w:rPr>
            <w:rStyle w:val="Hyperlink"/>
          </w:rPr>
          <w:t>9.5</w:t>
        </w:r>
      </w:ins>
      <w:del w:id="2247" w:author="Mike Beckerle" w:date="2020-10-09T10:19:00Z">
        <w:r w:rsidR="00404DC4" w:rsidRPr="00065302" w:rsidDel="008A37A6">
          <w:rPr>
            <w:rStyle w:val="Hyperlink"/>
          </w:rPr>
          <w:delText>9.6</w:delText>
        </w:r>
      </w:del>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ins w:id="2248" w:author="Mike Beckerle" w:date="2020-10-09T10:19:00Z">
        <w:r w:rsidR="008A37A6">
          <w:t>Evaluation Order for Statement Annotations</w:t>
        </w:r>
      </w:ins>
      <w:del w:id="2249" w:author="Mike Beckerle" w:date="2020-10-09T10:19:00Z">
        <w:r w:rsidR="00404DC4" w:rsidRPr="00065302" w:rsidDel="008A37A6">
          <w:rPr>
            <w:rStyle w:val="Hyperlink"/>
          </w:rPr>
          <w:delText>Evaluation Order for Statement Annotations</w:delText>
        </w:r>
      </w:del>
      <w:r w:rsidRPr="00065302">
        <w:rPr>
          <w:rStyle w:val="Hyperlink"/>
        </w:rPr>
        <w:fldChar w:fldCharType="end"/>
      </w:r>
      <w:r>
        <w:t>.</w:t>
      </w:r>
    </w:p>
    <w:p w14:paraId="449F7778" w14:textId="77777777" w:rsidR="000E1214" w:rsidRDefault="00A87198">
      <w:r>
        <w:t>There is no short form syntax for creating variable instances.</w:t>
      </w:r>
    </w:p>
    <w:p w14:paraId="34B716BA" w14:textId="77777777" w:rsidR="000E1214" w:rsidRDefault="00A87198">
      <w:pPr>
        <w:pStyle w:val="Heading4"/>
      </w:pPr>
      <w:bookmarkStart w:id="2250" w:name="_Toc322911584"/>
      <w:bookmarkStart w:id="2251" w:name="_Toc322912123"/>
      <w:bookmarkStart w:id="2252" w:name="_Toc329092973"/>
      <w:bookmarkStart w:id="2253" w:name="_Toc332701486"/>
      <w:bookmarkStart w:id="2254" w:name="_Toc332701793"/>
      <w:bookmarkStart w:id="2255" w:name="_Toc332711587"/>
      <w:bookmarkStart w:id="2256" w:name="_Toc332711895"/>
      <w:bookmarkStart w:id="2257" w:name="_Toc332712197"/>
      <w:bookmarkStart w:id="2258" w:name="_Toc332724113"/>
      <w:bookmarkStart w:id="2259" w:name="_Toc332724413"/>
      <w:bookmarkStart w:id="2260" w:name="_Toc341102709"/>
      <w:bookmarkStart w:id="2261" w:name="_Toc347241441"/>
      <w:bookmarkStart w:id="2262" w:name="_Toc347744634"/>
      <w:bookmarkStart w:id="2263" w:name="_Toc348984417"/>
      <w:bookmarkStart w:id="2264" w:name="_Toc348984722"/>
      <w:bookmarkStart w:id="2265" w:name="_Toc349037885"/>
      <w:bookmarkStart w:id="2266" w:name="_Toc349038190"/>
      <w:bookmarkStart w:id="2267" w:name="_Toc349042678"/>
      <w:bookmarkStart w:id="2268" w:name="_Toc351912669"/>
      <w:bookmarkStart w:id="2269" w:name="_Toc351914691"/>
      <w:bookmarkStart w:id="2270" w:name="_Toc351915125"/>
      <w:bookmarkStart w:id="2271" w:name="_Toc361231164"/>
      <w:bookmarkStart w:id="2272" w:name="_Toc361231690"/>
      <w:bookmarkStart w:id="2273" w:name="_Toc362444988"/>
      <w:bookmarkStart w:id="2274" w:name="_Toc363908910"/>
      <w:bookmarkStart w:id="2275" w:name="_Toc364463333"/>
      <w:bookmarkStart w:id="2276" w:name="_Toc366077931"/>
      <w:bookmarkStart w:id="2277" w:name="_Toc366078550"/>
      <w:bookmarkStart w:id="2278" w:name="_Toc366079536"/>
      <w:bookmarkStart w:id="2279" w:name="_Toc366080148"/>
      <w:bookmarkStart w:id="2280" w:name="_Toc366080757"/>
      <w:bookmarkStart w:id="2281" w:name="_Toc366505097"/>
      <w:bookmarkStart w:id="2282" w:name="_Toc366508466"/>
      <w:bookmarkStart w:id="2283" w:name="_Toc366512967"/>
      <w:bookmarkStart w:id="2284" w:name="_Toc366574158"/>
      <w:bookmarkStart w:id="2285" w:name="_Toc366577951"/>
      <w:bookmarkStart w:id="2286" w:name="_Toc366578545"/>
      <w:bookmarkStart w:id="2287" w:name="_Toc366579137"/>
      <w:bookmarkStart w:id="2288" w:name="_Toc366579728"/>
      <w:bookmarkStart w:id="2289" w:name="_Toc366580320"/>
      <w:bookmarkStart w:id="2290" w:name="_Toc366580911"/>
      <w:bookmarkStart w:id="2291" w:name="_Toc366581503"/>
      <w:bookmarkStart w:id="2292" w:name="_Toc349042679"/>
      <w:bookmarkStart w:id="2293" w:name="_Toc243112794"/>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r>
        <w:t>Examples</w:t>
      </w:r>
      <w:bookmarkEnd w:id="2292"/>
      <w:r>
        <w:t xml:space="preserve"> </w:t>
      </w:r>
      <w:bookmarkEnd w:id="2293"/>
    </w:p>
    <w:p w14:paraId="6EEFB921"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ref="EDIFACT_DS" defaultValue=","/&gt;</w:t>
      </w:r>
    </w:p>
    <w:p w14:paraId="7D9E25D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71E96E0"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 ref="lengthUnitBits"&gt;</w:t>
      </w:r>
    </w:p>
    <w:p w14:paraId="2B8EED4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(../hdr/fmtCode eq "bits") then 1 else 8 }   </w:t>
      </w:r>
    </w:p>
    <w:p w14:paraId="2530EDAC" w14:textId="77777777" w:rsidR="000E1214" w:rsidRDefault="00A87198">
      <w:pPr>
        <w:pStyle w:val="Codeblock0"/>
        <w:pBdr>
          <w:top w:val="single" w:sz="4" w:space="1" w:color="auto"/>
          <w:left w:val="single" w:sz="4" w:space="4" w:color="auto"/>
          <w:bottom w:val="single" w:sz="4" w:space="1" w:color="auto"/>
          <w:right w:val="single" w:sz="4" w:space="4" w:color="auto"/>
        </w:pBdr>
      </w:pPr>
      <w:r>
        <w:t>&lt;/dfdl:newVariableInstance&gt;</w:t>
      </w:r>
    </w:p>
    <w:p w14:paraId="611A9A27" w14:textId="77777777" w:rsidR="000E1214" w:rsidRDefault="00A87198" w:rsidP="00BC2419">
      <w:pPr>
        <w:pStyle w:val="Heading3"/>
        <w:rPr>
          <w:rFonts w:eastAsia="Times New Roman"/>
        </w:rPr>
      </w:pPr>
      <w:bookmarkStart w:id="2294" w:name="_Toc322911586"/>
      <w:bookmarkStart w:id="2295" w:name="_Toc322912125"/>
      <w:bookmarkStart w:id="2296" w:name="_Toc329092975"/>
      <w:bookmarkStart w:id="2297" w:name="_Toc332701488"/>
      <w:bookmarkStart w:id="2298" w:name="_Toc332701795"/>
      <w:bookmarkStart w:id="2299" w:name="_Toc332711589"/>
      <w:bookmarkStart w:id="2300" w:name="_Toc332711897"/>
      <w:bookmarkStart w:id="2301" w:name="_Toc332712199"/>
      <w:bookmarkStart w:id="2302" w:name="_Toc332724115"/>
      <w:bookmarkStart w:id="2303" w:name="_Toc332724415"/>
      <w:bookmarkStart w:id="2304" w:name="_Toc341102711"/>
      <w:bookmarkStart w:id="2305" w:name="_Toc347241443"/>
      <w:bookmarkStart w:id="2306" w:name="_Toc347744636"/>
      <w:bookmarkStart w:id="2307" w:name="_Toc348984419"/>
      <w:bookmarkStart w:id="2308" w:name="_Toc348984724"/>
      <w:bookmarkStart w:id="2309" w:name="_Toc349037887"/>
      <w:bookmarkStart w:id="2310" w:name="_Toc349038192"/>
      <w:bookmarkStart w:id="2311" w:name="_Toc349042680"/>
      <w:bookmarkStart w:id="2312" w:name="_Toc349642104"/>
      <w:bookmarkStart w:id="2313" w:name="_Toc351912671"/>
      <w:bookmarkStart w:id="2314" w:name="_Toc351914693"/>
      <w:bookmarkStart w:id="2315" w:name="_Toc351915127"/>
      <w:bookmarkStart w:id="2316" w:name="_Toc361231166"/>
      <w:bookmarkStart w:id="2317" w:name="_Toc361231692"/>
      <w:bookmarkStart w:id="2318" w:name="_Toc362444990"/>
      <w:bookmarkStart w:id="2319" w:name="_Toc363908912"/>
      <w:bookmarkStart w:id="2320" w:name="_Toc364463335"/>
      <w:bookmarkStart w:id="2321" w:name="_Toc366077933"/>
      <w:bookmarkStart w:id="2322" w:name="_Toc366078552"/>
      <w:bookmarkStart w:id="2323" w:name="_Toc366079538"/>
      <w:bookmarkStart w:id="2324" w:name="_Toc366080150"/>
      <w:bookmarkStart w:id="2325" w:name="_Toc366080759"/>
      <w:bookmarkStart w:id="2326" w:name="_Toc366505099"/>
      <w:bookmarkStart w:id="2327" w:name="_Toc366508468"/>
      <w:bookmarkStart w:id="2328" w:name="_Toc366512969"/>
      <w:bookmarkStart w:id="2329" w:name="_Toc366574160"/>
      <w:bookmarkStart w:id="2330" w:name="_Toc366577953"/>
      <w:bookmarkStart w:id="2331" w:name="_Toc366578547"/>
      <w:bookmarkStart w:id="2332" w:name="_Toc366579139"/>
      <w:bookmarkStart w:id="2333" w:name="_Toc366579730"/>
      <w:bookmarkStart w:id="2334" w:name="_Toc366580322"/>
      <w:bookmarkStart w:id="2335" w:name="_Toc366580913"/>
      <w:bookmarkStart w:id="2336" w:name="_Toc366581505"/>
      <w:bookmarkStart w:id="2337" w:name="_The_dfdl:setVariable_Statement"/>
      <w:bookmarkStart w:id="2338" w:name="_Toc243112795"/>
      <w:bookmarkStart w:id="2339" w:name="_Ref251074807"/>
      <w:bookmarkStart w:id="2340" w:name="_Toc349042681"/>
      <w:bookmarkStart w:id="2341" w:name="_Ref52284287"/>
      <w:bookmarkStart w:id="2342" w:name="_Ref52284301"/>
      <w:bookmarkStart w:id="2343" w:name="_Ref53072549"/>
      <w:bookmarkStart w:id="2344" w:name="_Toc53134041"/>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r>
        <w:rPr>
          <w:rFonts w:eastAsia="Times New Roman"/>
        </w:rPr>
        <w:t>The dfdl:setVariable Statement Annotation Element</w:t>
      </w:r>
      <w:bookmarkEnd w:id="2235"/>
      <w:bookmarkEnd w:id="2236"/>
      <w:bookmarkEnd w:id="2237"/>
      <w:bookmarkEnd w:id="2238"/>
      <w:bookmarkEnd w:id="2338"/>
      <w:bookmarkEnd w:id="2339"/>
      <w:bookmarkEnd w:id="2340"/>
      <w:bookmarkEnd w:id="2341"/>
      <w:bookmarkEnd w:id="2342"/>
      <w:bookmarkEnd w:id="2343"/>
      <w:bookmarkEnd w:id="2344"/>
    </w:p>
    <w:p w14:paraId="5498AC9F" w14:textId="77777777" w:rsidR="000E1214" w:rsidRDefault="00A87198">
      <w:r>
        <w:t xml:space="preserve">Variable instances get their values either by default, </w:t>
      </w:r>
      <w:r>
        <w:rPr>
          <w:rFonts w:eastAsia="MS Mincho" w:cs="Arial"/>
          <w:lang w:eastAsia="ja-JP" w:bidi="hi-IN"/>
        </w:rPr>
        <w:t xml:space="preserve">by external definition, or by subsequent </w:t>
      </w:r>
      <w:r>
        <w:t>assignment using the dfdl:setVariable statement annotation.</w:t>
      </w:r>
    </w:p>
    <w:p w14:paraId="00234388"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w:t>
      </w:r>
    </w:p>
    <w:p w14:paraId="63E25DDE" w14:textId="77777777" w:rsidR="000E1214" w:rsidRDefault="00A87198">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7E3806F5"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ab/>
        <w:t xml:space="preserve">value? = </w:t>
      </w:r>
      <w:r>
        <w:t xml:space="preserve">logical value or dfdl expression </w:t>
      </w:r>
      <w:r>
        <w:rPr>
          <w:iCs/>
          <w:lang w:val="en-US"/>
        </w:rPr>
        <w:t>&gt;</w:t>
      </w:r>
    </w:p>
    <w:p w14:paraId="466FD02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4A91386A" w14:textId="77777777" w:rsidR="000E1214" w:rsidRDefault="00A87198">
      <w:pPr>
        <w:pStyle w:val="Codeblock0"/>
        <w:pBdr>
          <w:top w:val="single" w:sz="4" w:space="1" w:color="auto"/>
          <w:left w:val="single" w:sz="4" w:space="4" w:color="auto"/>
          <w:bottom w:val="single" w:sz="4" w:space="1" w:color="auto"/>
          <w:right w:val="single" w:sz="4" w:space="4" w:color="auto"/>
        </w:pBdr>
      </w:pPr>
      <w:r>
        <w:t>&lt;/dfdl:setVariable&gt;</w:t>
      </w:r>
    </w:p>
    <w:p w14:paraId="402E28F4" w14:textId="32400734" w:rsidR="000E1214" w:rsidRDefault="00A87198">
      <w:r>
        <w:t>The dfdl:setVariable annotation can be used on a simple</w:t>
      </w:r>
      <w:ins w:id="2345" w:author="Mike Beckerle" w:date="2020-10-09T10:36:00Z">
        <w:r w:rsidR="00D46E3F">
          <w:t xml:space="preserve"> t</w:t>
        </w:r>
      </w:ins>
      <w:del w:id="2346" w:author="Mike Beckerle" w:date="2020-10-09T10:36:00Z">
        <w:r w:rsidDel="00D46E3F">
          <w:delText>T</w:delText>
        </w:r>
      </w:del>
      <w:r>
        <w:t>ype, group reference, sequence or choice. It may be used on an element or element reference only if the element is of simple type. It is a Schema Definition Error if dfdl:setVariable appears on an element of complex type, or an element reference to an element of complex type.</w:t>
      </w:r>
      <w:del w:id="2347" w:author="Mike Beckerle" w:date="2020-10-07T16:32:00Z">
        <w:r w:rsidDel="002E139B">
          <w:delText xml:space="preserve"> This restriction is because the dfdl:setVariable expression cannot look forward/downward into the children of the complex type, as that would be a forward reference to data that has not been parsed. Simple type elements are allowed so that the expression "." (self value) can be used to obtain the value of the current simple element and assign it to a variable instance. </w:delText>
        </w:r>
      </w:del>
    </w:p>
    <w:p w14:paraId="45E5E870" w14:textId="77777777" w:rsidR="000E1214" w:rsidRDefault="00A87198">
      <w:r>
        <w:t xml:space="preserve">The </w:t>
      </w:r>
      <w:r>
        <w:rPr>
          <w:bCs/>
        </w:rPr>
        <w:t>ref</w:t>
      </w:r>
      <w:r>
        <w:t xml:space="preserve"> property is a QName. That is, it may be qualified with a namespace prefix.</w:t>
      </w:r>
    </w:p>
    <w:p w14:paraId="2012FBB0" w14:textId="77777777" w:rsidR="000E1214" w:rsidRDefault="00A87198">
      <w:r>
        <w:t xml:space="preserve">The syntax supports both a value attribute and the 'value' being specified by the element value. Only one or the other may be present (otherwise it is a Schema Definition Error). To set the value to "" (empty string), the value attribute syntax must be used, or the expression { "" } must be used as the element value. </w:t>
      </w:r>
    </w:p>
    <w:p w14:paraId="134E511A" w14:textId="77777777" w:rsidR="000E1214" w:rsidRDefault="00A87198">
      <w:r>
        <w:t>The value must match the type of the variable as specified by dfdl:defineVariable.</w:t>
      </w:r>
    </w:p>
    <w:p w14:paraId="3E8A14D5" w14:textId="77777777" w:rsidR="000E1214" w:rsidRDefault="00A87198">
      <w:r>
        <w:t xml:space="preserve">A dfdl:setVariable value expression may refer to the value of this element using a relative path value ".". Use of relative path expressions is recommended wherever possible as this will allow the behavior of the parser to be more effectively scoped. However, this practice is not enforced and there may be situations in which use of an absolute path is in fact necessary. </w:t>
      </w:r>
    </w:p>
    <w:p w14:paraId="524E06AB" w14:textId="2A5EFD6E" w:rsidR="000E1214" w:rsidRDefault="00A87198">
      <w:r>
        <w:t xml:space="preserve">The expression </w:t>
      </w:r>
      <w:r w:rsidR="0071580C">
        <w:t>must</w:t>
      </w:r>
      <w:r w:rsidR="0033562A">
        <w:t xml:space="preserve"> not</w:t>
      </w:r>
      <w:r>
        <w:t xml:space="preserve"> contain forward references to elements which have not yet been processed.</w:t>
      </w:r>
    </w:p>
    <w:p w14:paraId="1662BF6A" w14:textId="6D44742E" w:rsidR="000E1214" w:rsidRDefault="00A87198">
      <w:r>
        <w:t>In normal processing, the value of an instance can only be set once using dfdl:setVariable.  Attempting to set the value of the variable instance for a second time is a Schema Definition Error. In addition, if a reference to the variable's value has already occurred and returned a default or an externally supplied value, then no assignment (even a first one) can occur. An exception to this behavior occurs whenever the DFDL processor backtracks because it is processing multiple branches of a choice or as a result of speculative parsing. In this case the variable state is also rewound.</w:t>
      </w:r>
      <w:r w:rsidR="00213E9E">
        <w:t xml:space="preserve"> </w:t>
      </w:r>
      <w:ins w:id="2348" w:author="Mike Beckerle" w:date="2020-10-07T16:35:00Z">
        <w:r w:rsidR="00213E9E">
          <w:t xml:space="preserve">See Section </w:t>
        </w:r>
        <w:r w:rsidR="00213E9E">
          <w:fldChar w:fldCharType="begin"/>
        </w:r>
        <w:r w:rsidR="00213E9E">
          <w:instrText xml:space="preserve"> REF _Ref39164053 \r \h </w:instrText>
        </w:r>
      </w:ins>
      <w:ins w:id="2349" w:author="Mike Beckerle" w:date="2020-10-07T16:35:00Z">
        <w:r w:rsidR="00213E9E">
          <w:fldChar w:fldCharType="separate"/>
        </w:r>
      </w:ins>
      <w:ins w:id="2350" w:author="Mike Beckerle" w:date="2020-10-09T10:19:00Z">
        <w:r w:rsidR="008A37A6">
          <w:t>9</w:t>
        </w:r>
      </w:ins>
      <w:ins w:id="2351" w:author="Mike Beckerle" w:date="2020-10-07T16:35:00Z">
        <w:r w:rsidR="00213E9E">
          <w:fldChar w:fldCharType="end"/>
        </w:r>
        <w:r w:rsidR="00213E9E">
          <w:t xml:space="preserve"> </w:t>
        </w:r>
        <w:r w:rsidR="00213E9E">
          <w:fldChar w:fldCharType="begin"/>
        </w:r>
        <w:r w:rsidR="00213E9E">
          <w:instrText xml:space="preserve"> HYPERLINK  \l "_DFDL_Processing_Introduction" </w:instrText>
        </w:r>
      </w:ins>
      <w:ins w:id="2352" w:author="Mike Beckerle" w:date="2020-10-09T10:19:00Z"/>
      <w:ins w:id="2353" w:author="Mike Beckerle" w:date="2020-10-07T16:35:00Z">
        <w:r w:rsidR="00213E9E">
          <w:fldChar w:fldCharType="separate"/>
        </w:r>
        <w:r w:rsidR="00213E9E" w:rsidRPr="00213E9E">
          <w:rPr>
            <w:rStyle w:val="Hyperlink"/>
          </w:rPr>
          <w:t>DFDL Processing Introduction</w:t>
        </w:r>
        <w:r w:rsidR="00213E9E">
          <w:fldChar w:fldCharType="end"/>
        </w:r>
        <w:r w:rsidR="00213E9E">
          <w:t>.</w:t>
        </w:r>
      </w:ins>
    </w:p>
    <w:p w14:paraId="6556118F" w14:textId="77777777" w:rsidR="000E1214" w:rsidRDefault="00A87198">
      <w:r>
        <w:t>A dfdl:setVariable will override any default value specified on either dfdl:defineVariable or dfdl:newVariableInstance, or externally.</w:t>
      </w:r>
    </w:p>
    <w:p w14:paraId="31EC82CD" w14:textId="6DBC8197" w:rsidR="000E1214" w:rsidRDefault="00A87198">
      <w:pPr>
        <w:autoSpaceDE w:val="0"/>
        <w:autoSpaceDN w:val="0"/>
        <w:adjustRightInd w:val="0"/>
        <w:rPr>
          <w:rFonts w:cs="Arial"/>
        </w:rPr>
      </w:pPr>
      <w:r>
        <w:t xml:space="preserve">The resolved set of annotations for an annotation point may contain multiple dfdl:setVariable statements. They must all be for unique variables (different name and/or namespace) and it is a Schema Definition Error otherwise. The order of execution is specified in Section </w:t>
      </w:r>
      <w:r w:rsidRPr="00065302">
        <w:rPr>
          <w:rStyle w:val="Hyperlink"/>
        </w:rPr>
        <w:fldChar w:fldCharType="begin"/>
      </w:r>
      <w:r w:rsidRPr="00065302">
        <w:rPr>
          <w:rStyle w:val="Hyperlink"/>
        </w:rPr>
        <w:instrText xml:space="preserve"> REF _Ref384899136 \r \h </w:instrText>
      </w:r>
      <w:r w:rsidRPr="00065302">
        <w:rPr>
          <w:rStyle w:val="Hyperlink"/>
        </w:rPr>
      </w:r>
      <w:r w:rsidRPr="00065302">
        <w:rPr>
          <w:rStyle w:val="Hyperlink"/>
        </w:rPr>
        <w:fldChar w:fldCharType="separate"/>
      </w:r>
      <w:ins w:id="2354" w:author="Mike Beckerle" w:date="2020-10-09T10:19:00Z">
        <w:r w:rsidR="008A37A6">
          <w:rPr>
            <w:rStyle w:val="Hyperlink"/>
          </w:rPr>
          <w:t>9.5</w:t>
        </w:r>
      </w:ins>
      <w:del w:id="2355" w:author="Mike Beckerle" w:date="2020-10-09T10:19:00Z">
        <w:r w:rsidR="00404DC4" w:rsidRPr="00065302" w:rsidDel="008A37A6">
          <w:rPr>
            <w:rStyle w:val="Hyperlink"/>
          </w:rPr>
          <w:delText>9.6</w:delText>
        </w:r>
      </w:del>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_Ref384899121 \h </w:instrText>
      </w:r>
      <w:r w:rsidRPr="00065302">
        <w:rPr>
          <w:rStyle w:val="Hyperlink"/>
        </w:rPr>
      </w:r>
      <w:r w:rsidRPr="00065302">
        <w:rPr>
          <w:rStyle w:val="Hyperlink"/>
        </w:rPr>
        <w:fldChar w:fldCharType="separate"/>
      </w:r>
      <w:ins w:id="2356" w:author="Mike Beckerle" w:date="2020-10-09T10:19:00Z">
        <w:r w:rsidR="008A37A6">
          <w:t>Evaluation Order for Statement Annotations</w:t>
        </w:r>
      </w:ins>
      <w:del w:id="2357" w:author="Mike Beckerle" w:date="2020-10-09T10:19:00Z">
        <w:r w:rsidR="00404DC4" w:rsidRPr="00065302" w:rsidDel="008A37A6">
          <w:rPr>
            <w:rStyle w:val="Hyperlink"/>
          </w:rPr>
          <w:delText>Evaluation Order for Statement Annotations</w:delText>
        </w:r>
      </w:del>
      <w:r w:rsidRPr="00065302">
        <w:rPr>
          <w:rStyle w:val="Hyperlink"/>
        </w:rPr>
        <w:fldChar w:fldCharType="end"/>
      </w:r>
      <w:r>
        <w:t>.</w:t>
      </w:r>
    </w:p>
    <w:p w14:paraId="5962C2DF" w14:textId="77777777" w:rsidR="000E1214" w:rsidRDefault="00A87198">
      <w:r>
        <w:t>There is no short form syntax for variable assignment.</w:t>
      </w:r>
    </w:p>
    <w:p w14:paraId="3CDABB08" w14:textId="77777777" w:rsidR="000E1214" w:rsidRDefault="00A87198">
      <w:pPr>
        <w:pStyle w:val="Heading4"/>
      </w:pPr>
      <w:bookmarkStart w:id="2358" w:name="_Toc322911588"/>
      <w:bookmarkStart w:id="2359" w:name="_Toc322912127"/>
      <w:bookmarkStart w:id="2360" w:name="_Toc329092977"/>
      <w:bookmarkStart w:id="2361" w:name="_Toc332701490"/>
      <w:bookmarkStart w:id="2362" w:name="_Toc332701797"/>
      <w:bookmarkStart w:id="2363" w:name="_Toc332711591"/>
      <w:bookmarkStart w:id="2364" w:name="_Toc332711899"/>
      <w:bookmarkStart w:id="2365" w:name="_Toc332712201"/>
      <w:bookmarkStart w:id="2366" w:name="_Toc332724117"/>
      <w:bookmarkStart w:id="2367" w:name="_Toc332724417"/>
      <w:bookmarkStart w:id="2368" w:name="_Toc341102713"/>
      <w:bookmarkStart w:id="2369" w:name="_Toc347241445"/>
      <w:bookmarkStart w:id="2370" w:name="_Toc347744638"/>
      <w:bookmarkStart w:id="2371" w:name="_Toc348984421"/>
      <w:bookmarkStart w:id="2372" w:name="_Toc348984726"/>
      <w:bookmarkStart w:id="2373" w:name="_Toc349037889"/>
      <w:bookmarkStart w:id="2374" w:name="_Toc349038194"/>
      <w:bookmarkStart w:id="2375" w:name="_Toc349042682"/>
      <w:bookmarkStart w:id="2376" w:name="_Toc351912673"/>
      <w:bookmarkStart w:id="2377" w:name="_Toc351914695"/>
      <w:bookmarkStart w:id="2378" w:name="_Toc351915129"/>
      <w:bookmarkStart w:id="2379" w:name="_Toc361231168"/>
      <w:bookmarkStart w:id="2380" w:name="_Toc361231694"/>
      <w:bookmarkStart w:id="2381" w:name="_Toc362444992"/>
      <w:bookmarkStart w:id="2382" w:name="_Toc363908914"/>
      <w:bookmarkStart w:id="2383" w:name="_Toc364463337"/>
      <w:bookmarkStart w:id="2384" w:name="_Toc366077935"/>
      <w:bookmarkStart w:id="2385" w:name="_Toc366078554"/>
      <w:bookmarkStart w:id="2386" w:name="_Toc366079540"/>
      <w:bookmarkStart w:id="2387" w:name="_Toc366080152"/>
      <w:bookmarkStart w:id="2388" w:name="_Toc366080761"/>
      <w:bookmarkStart w:id="2389" w:name="_Toc366505101"/>
      <w:bookmarkStart w:id="2390" w:name="_Toc366508470"/>
      <w:bookmarkStart w:id="2391" w:name="_Toc366512971"/>
      <w:bookmarkStart w:id="2392" w:name="_Toc366574162"/>
      <w:bookmarkStart w:id="2393" w:name="_Toc366577955"/>
      <w:bookmarkStart w:id="2394" w:name="_Toc366578549"/>
      <w:bookmarkStart w:id="2395" w:name="_Toc366579141"/>
      <w:bookmarkStart w:id="2396" w:name="_Toc366579732"/>
      <w:bookmarkStart w:id="2397" w:name="_Toc366580324"/>
      <w:bookmarkStart w:id="2398" w:name="_Toc366580915"/>
      <w:bookmarkStart w:id="2399" w:name="_Toc366581507"/>
      <w:bookmarkStart w:id="2400" w:name="_Toc349042683"/>
      <w:bookmarkStart w:id="2401" w:name="_Toc243112796"/>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r>
        <w:t>Examples</w:t>
      </w:r>
      <w:bookmarkEnd w:id="2400"/>
      <w:r>
        <w:t xml:space="preserve"> </w:t>
      </w:r>
      <w:bookmarkEnd w:id="2401"/>
    </w:p>
    <w:p w14:paraId="2E45E977"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name="ds" type="xs:string"&gt;</w:t>
      </w:r>
    </w:p>
    <w:p w14:paraId="4B1A3F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 xs:appinfo source="http://www.ogf.org/dfdl/"&gt;</w:t>
      </w:r>
    </w:p>
    <w:p w14:paraId="49074B8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ref="EDI:EDIFACT_DS" value="{.}" /&gt;</w:t>
      </w:r>
    </w:p>
    <w:p w14:paraId="37E8ECDB" w14:textId="2DD98952"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&lt;dfdl:setVariable ref="</w:t>
      </w:r>
      <w:del w:id="2402" w:author="Mike Beckerle" w:date="2020-10-07T16:36:00Z">
        <w:r w:rsidDel="00213E9E">
          <w:delText>delta</w:delText>
        </w:r>
      </w:del>
      <w:ins w:id="2403" w:author="Mike Beckerle" w:date="2020-10-07T16:36:00Z">
        <w:r w:rsidR="00213E9E">
          <w:t>delimiter</w:t>
        </w:r>
      </w:ins>
      <w:r>
        <w:t>"&gt; {.} &lt;/dfdl:setVariable&gt;</w:t>
      </w:r>
    </w:p>
    <w:p w14:paraId="7DD368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26083A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3BA7A85C" w14:textId="69D63401" w:rsidR="000E1214" w:rsidRDefault="00A87198">
      <w:r>
        <w:t xml:space="preserve">In the above example, the element named "ds" contains the string to be used as the EDI:EDIFACT_DS delimiter at other places in the data, so the above defines the value of the EDI:EDIFACT_DS variable to take on the value of this element. The variable </w:t>
      </w:r>
      <w:del w:id="2404" w:author="Mike Beckerle" w:date="2020-10-07T16:36:00Z">
        <w:r w:rsidDel="00213E9E">
          <w:delText xml:space="preserve">delta </w:delText>
        </w:r>
      </w:del>
      <w:ins w:id="2405" w:author="Mike Beckerle" w:date="2020-10-07T16:36:00Z">
        <w:r w:rsidR="00213E9E">
          <w:t>delimiter</w:t>
        </w:r>
      </w:ins>
      <w:ins w:id="2406" w:author="Mike Beckerle" w:date="2020-10-07T16:37:00Z">
        <w:r w:rsidR="00213E9E">
          <w:t xml:space="preserve"> (in the default namespace)</w:t>
        </w:r>
      </w:ins>
      <w:ins w:id="2407" w:author="Mike Beckerle" w:date="2020-10-07T16:36:00Z">
        <w:r w:rsidR="00213E9E">
          <w:t xml:space="preserve"> </w:t>
        </w:r>
      </w:ins>
      <w:r>
        <w:t>is also being assigned the same value</w:t>
      </w:r>
      <w:ins w:id="2408" w:author="Mike Beckerle" w:date="2020-10-07T16:35:00Z">
        <w:r w:rsidR="00213E9E">
          <w:t xml:space="preserve"> using other syntax</w:t>
        </w:r>
      </w:ins>
      <w:r>
        <w:t xml:space="preserve">. </w:t>
      </w:r>
    </w:p>
    <w:p w14:paraId="4503C1F9" w14:textId="132F44B0" w:rsidR="00B0355A" w:rsidRDefault="00B0355A" w:rsidP="00B31DA3">
      <w:pPr>
        <w:pStyle w:val="Heading1"/>
      </w:pPr>
      <w:bookmarkStart w:id="2409" w:name="_Toc137029593"/>
      <w:bookmarkStart w:id="2410" w:name="_Toc137029594"/>
      <w:bookmarkStart w:id="2411" w:name="_Toc137029598"/>
      <w:bookmarkStart w:id="2412" w:name="_Toc229802957"/>
      <w:bookmarkStart w:id="2413" w:name="_Toc229804926"/>
      <w:bookmarkStart w:id="2414" w:name="_Toc229813755"/>
      <w:bookmarkStart w:id="2415" w:name="_Toc229813949"/>
      <w:bookmarkStart w:id="2416" w:name="_Toc229802960"/>
      <w:bookmarkStart w:id="2417" w:name="_Toc229804929"/>
      <w:bookmarkStart w:id="2418" w:name="_Toc229813758"/>
      <w:bookmarkStart w:id="2419" w:name="_Toc229813952"/>
      <w:bookmarkStart w:id="2420" w:name="_Toc229802961"/>
      <w:bookmarkStart w:id="2421" w:name="_Toc229804930"/>
      <w:bookmarkStart w:id="2422" w:name="_Toc229813759"/>
      <w:bookmarkStart w:id="2423" w:name="_Toc229813953"/>
      <w:bookmarkStart w:id="2424" w:name="_Toc229802962"/>
      <w:bookmarkStart w:id="2425" w:name="_Toc229804931"/>
      <w:bookmarkStart w:id="2426" w:name="_Toc229813760"/>
      <w:bookmarkStart w:id="2427" w:name="_Toc229813954"/>
      <w:bookmarkStart w:id="2428" w:name="_Toc229802963"/>
      <w:bookmarkStart w:id="2429" w:name="_Toc229804932"/>
      <w:bookmarkStart w:id="2430" w:name="_Toc229813761"/>
      <w:bookmarkStart w:id="2431" w:name="_Toc229813955"/>
      <w:bookmarkStart w:id="2432" w:name="_Toc322911590"/>
      <w:bookmarkStart w:id="2433" w:name="_Toc322912129"/>
      <w:bookmarkStart w:id="2434" w:name="_Toc329092979"/>
      <w:bookmarkStart w:id="2435" w:name="_Toc332701492"/>
      <w:bookmarkStart w:id="2436" w:name="_Toc332701799"/>
      <w:bookmarkStart w:id="2437" w:name="_Toc332711593"/>
      <w:bookmarkStart w:id="2438" w:name="_Toc332711901"/>
      <w:bookmarkStart w:id="2439" w:name="_Toc332712203"/>
      <w:bookmarkStart w:id="2440" w:name="_Toc332724119"/>
      <w:bookmarkStart w:id="2441" w:name="_Toc332724419"/>
      <w:bookmarkStart w:id="2442" w:name="_Toc341102715"/>
      <w:bookmarkStart w:id="2443" w:name="_Toc347241447"/>
      <w:bookmarkStart w:id="2444" w:name="_Toc347744640"/>
      <w:bookmarkStart w:id="2445" w:name="_Toc348984423"/>
      <w:bookmarkStart w:id="2446" w:name="_Toc348984728"/>
      <w:bookmarkStart w:id="2447" w:name="_Toc349037891"/>
      <w:bookmarkStart w:id="2448" w:name="_Toc349038196"/>
      <w:bookmarkStart w:id="2449" w:name="_Toc349042684"/>
      <w:bookmarkStart w:id="2450" w:name="_Toc349642107"/>
      <w:bookmarkStart w:id="2451" w:name="_Toc351912675"/>
      <w:bookmarkStart w:id="2452" w:name="_Toc351914697"/>
      <w:bookmarkStart w:id="2453" w:name="_Toc351915131"/>
      <w:bookmarkStart w:id="2454" w:name="_Toc361231170"/>
      <w:bookmarkStart w:id="2455" w:name="_Toc361231696"/>
      <w:bookmarkStart w:id="2456" w:name="_Toc362444994"/>
      <w:bookmarkStart w:id="2457" w:name="_Toc363908916"/>
      <w:bookmarkStart w:id="2458" w:name="_Toc364463339"/>
      <w:bookmarkStart w:id="2459" w:name="_Toc366077937"/>
      <w:bookmarkStart w:id="2460" w:name="_Toc366078556"/>
      <w:bookmarkStart w:id="2461" w:name="_Toc366079542"/>
      <w:bookmarkStart w:id="2462" w:name="_Toc366080154"/>
      <w:bookmarkStart w:id="2463" w:name="_Toc366080763"/>
      <w:bookmarkStart w:id="2464" w:name="_Toc366505103"/>
      <w:bookmarkStart w:id="2465" w:name="_Toc366508472"/>
      <w:bookmarkStart w:id="2466" w:name="_Toc366512973"/>
      <w:bookmarkStart w:id="2467" w:name="_Toc366574164"/>
      <w:bookmarkStart w:id="2468" w:name="_Toc366577957"/>
      <w:bookmarkStart w:id="2469" w:name="_Toc366578551"/>
      <w:bookmarkStart w:id="2470" w:name="_Toc366579143"/>
      <w:bookmarkStart w:id="2471" w:name="_Toc366579734"/>
      <w:bookmarkStart w:id="2472" w:name="_Toc366580326"/>
      <w:bookmarkStart w:id="2473" w:name="_Toc366580917"/>
      <w:bookmarkStart w:id="2474" w:name="_Toc366581509"/>
      <w:bookmarkStart w:id="2475" w:name="_Toc322911591"/>
      <w:bookmarkStart w:id="2476" w:name="_Toc322912130"/>
      <w:bookmarkStart w:id="2477" w:name="_Toc329092980"/>
      <w:bookmarkStart w:id="2478" w:name="_Toc332701493"/>
      <w:bookmarkStart w:id="2479" w:name="_Toc332701800"/>
      <w:bookmarkStart w:id="2480" w:name="_Toc332711594"/>
      <w:bookmarkStart w:id="2481" w:name="_Toc332711902"/>
      <w:bookmarkStart w:id="2482" w:name="_Toc332712204"/>
      <w:bookmarkStart w:id="2483" w:name="_Toc332724120"/>
      <w:bookmarkStart w:id="2484" w:name="_Toc332724420"/>
      <w:bookmarkStart w:id="2485" w:name="_Toc341102716"/>
      <w:bookmarkStart w:id="2486" w:name="_Toc347241448"/>
      <w:bookmarkStart w:id="2487" w:name="_Toc347744641"/>
      <w:bookmarkStart w:id="2488" w:name="_Toc348984424"/>
      <w:bookmarkStart w:id="2489" w:name="_Toc348984729"/>
      <w:bookmarkStart w:id="2490" w:name="_Toc349037892"/>
      <w:bookmarkStart w:id="2491" w:name="_Toc349038197"/>
      <w:bookmarkStart w:id="2492" w:name="_Toc349042685"/>
      <w:bookmarkStart w:id="2493" w:name="_Toc349642108"/>
      <w:bookmarkStart w:id="2494" w:name="_Toc351912676"/>
      <w:bookmarkStart w:id="2495" w:name="_Toc351914698"/>
      <w:bookmarkStart w:id="2496" w:name="_Toc351915132"/>
      <w:bookmarkStart w:id="2497" w:name="_Toc361231171"/>
      <w:bookmarkStart w:id="2498" w:name="_Toc361231697"/>
      <w:bookmarkStart w:id="2499" w:name="_Toc362444995"/>
      <w:bookmarkStart w:id="2500" w:name="_Toc363908917"/>
      <w:bookmarkStart w:id="2501" w:name="_Toc364463340"/>
      <w:bookmarkStart w:id="2502" w:name="_Toc366077938"/>
      <w:bookmarkStart w:id="2503" w:name="_Toc366078557"/>
      <w:bookmarkStart w:id="2504" w:name="_Toc366079543"/>
      <w:bookmarkStart w:id="2505" w:name="_Toc366080155"/>
      <w:bookmarkStart w:id="2506" w:name="_Toc366080764"/>
      <w:bookmarkStart w:id="2507" w:name="_Toc366505104"/>
      <w:bookmarkStart w:id="2508" w:name="_Toc366508473"/>
      <w:bookmarkStart w:id="2509" w:name="_Toc366512974"/>
      <w:bookmarkStart w:id="2510" w:name="_Toc366574165"/>
      <w:bookmarkStart w:id="2511" w:name="_Toc366577958"/>
      <w:bookmarkStart w:id="2512" w:name="_Toc366578552"/>
      <w:bookmarkStart w:id="2513" w:name="_Toc366579144"/>
      <w:bookmarkStart w:id="2514" w:name="_Toc366579735"/>
      <w:bookmarkStart w:id="2515" w:name="_Toc366580327"/>
      <w:bookmarkStart w:id="2516" w:name="_Toc366580918"/>
      <w:bookmarkStart w:id="2517" w:name="_Toc366581510"/>
      <w:bookmarkStart w:id="2518" w:name="_Property_Scoping_and"/>
      <w:bookmarkStart w:id="2519" w:name="_Ref39163832"/>
      <w:bookmarkStart w:id="2520" w:name="_Ref39163838"/>
      <w:bookmarkStart w:id="2521" w:name="_Toc177399064"/>
      <w:bookmarkStart w:id="2522" w:name="_Toc175057351"/>
      <w:bookmarkStart w:id="2523" w:name="_Toc194983954"/>
      <w:bookmarkStart w:id="2524" w:name="_Toc199516289"/>
      <w:bookmarkStart w:id="2525" w:name="_Toc243112809"/>
      <w:bookmarkStart w:id="2526" w:name="_Ref251144384"/>
      <w:bookmarkStart w:id="2527" w:name="_Ref251144393"/>
      <w:bookmarkStart w:id="2528" w:name="_Toc124764818"/>
      <w:bookmarkStart w:id="2529" w:name="_Toc138694342"/>
      <w:bookmarkStart w:id="2530" w:name="_Ref114888535"/>
      <w:bookmarkStart w:id="2531" w:name="_Toc138694358"/>
      <w:bookmarkStart w:id="2532" w:name="_Toc53134042"/>
      <w:bookmarkEnd w:id="1229"/>
      <w:bookmarkEnd w:id="1230"/>
      <w:bookmarkEnd w:id="1231"/>
      <w:bookmarkEnd w:id="1232"/>
      <w:bookmarkEnd w:id="1233"/>
      <w:bookmarkEnd w:id="1234"/>
      <w:bookmarkEnd w:id="1235"/>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r>
        <w:t>Property Scoping</w:t>
      </w:r>
      <w:bookmarkStart w:id="2533" w:name="_Toc349042686"/>
      <w:r w:rsidR="002439DA">
        <w:t xml:space="preserve"> and DFDL Schema Checking</w:t>
      </w:r>
      <w:bookmarkEnd w:id="2519"/>
      <w:bookmarkEnd w:id="2520"/>
      <w:bookmarkEnd w:id="2532"/>
    </w:p>
    <w:p w14:paraId="568BA607" w14:textId="176ABDE6" w:rsidR="002439DA" w:rsidRPr="002439DA" w:rsidRDefault="002439DA" w:rsidP="00B31DA3">
      <w:pPr>
        <w:pStyle w:val="Heading2"/>
      </w:pPr>
      <w:bookmarkStart w:id="2534" w:name="_Toc53134043"/>
      <w:r>
        <w:t>Property Scoping</w:t>
      </w:r>
      <w:bookmarkEnd w:id="2534"/>
    </w:p>
    <w:p w14:paraId="29F2B394" w14:textId="0897DCF1" w:rsidR="000E1214" w:rsidRDefault="00A87198" w:rsidP="00BC2419">
      <w:pPr>
        <w:pStyle w:val="Heading3"/>
      </w:pPr>
      <w:bookmarkStart w:id="2535" w:name="_Toc53134044"/>
      <w:r>
        <w:t>Property Scoping Rules</w:t>
      </w:r>
      <w:bookmarkEnd w:id="2521"/>
      <w:bookmarkEnd w:id="2522"/>
      <w:bookmarkEnd w:id="2523"/>
      <w:bookmarkEnd w:id="2524"/>
      <w:bookmarkEnd w:id="2525"/>
      <w:bookmarkEnd w:id="2526"/>
      <w:bookmarkEnd w:id="2527"/>
      <w:bookmarkEnd w:id="2533"/>
      <w:bookmarkEnd w:id="2535"/>
    </w:p>
    <w:p w14:paraId="5EE00CA8" w14:textId="77777777" w:rsidR="000E1214" w:rsidRDefault="00A87198">
      <w:r>
        <w:t>This section describes the rules that govern the scope over which DFDL representation properties apply</w:t>
      </w:r>
    </w:p>
    <w:p w14:paraId="54526558" w14:textId="70D7DB9B" w:rsidR="000E1214" w:rsidRDefault="00A87198">
      <w:r>
        <w:t xml:space="preserve">The scope of the representational properties on each of the component format annotations is given in </w:t>
      </w:r>
      <w:r w:rsidRPr="00065302">
        <w:rPr>
          <w:rStyle w:val="Hyperlink"/>
        </w:rPr>
        <w:fldChar w:fldCharType="begin"/>
      </w:r>
      <w:r w:rsidRPr="00065302">
        <w:rPr>
          <w:rStyle w:val="Hyperlink"/>
        </w:rPr>
        <w:instrText xml:space="preserve"> REF _Ref243814390 \h </w:instrText>
      </w:r>
      <w:r w:rsidRPr="00065302">
        <w:rPr>
          <w:rStyle w:val="Hyperlink"/>
        </w:rPr>
      </w:r>
      <w:r w:rsidRPr="00065302">
        <w:rPr>
          <w:rStyle w:val="Hyperlink"/>
        </w:rPr>
        <w:fldChar w:fldCharType="separate"/>
      </w:r>
      <w:ins w:id="2536" w:author="Mike Beckerle" w:date="2020-10-09T10:19:00Z">
        <w:r w:rsidR="008A37A6">
          <w:rPr>
            <w:b/>
            <w:bCs/>
          </w:rPr>
          <w:t xml:space="preserve">Table </w:t>
        </w:r>
        <w:r w:rsidR="008A37A6">
          <w:rPr>
            <w:b/>
            <w:bCs/>
            <w:noProof/>
          </w:rPr>
          <w:t>10</w:t>
        </w:r>
        <w:r w:rsidR="008A37A6">
          <w:rPr>
            <w:b/>
            <w:bCs/>
          </w:rPr>
          <w:t xml:space="preserve"> DFDL annotation scoping</w:t>
        </w:r>
      </w:ins>
      <w:del w:id="2537" w:author="Mike Beckerle" w:date="2020-10-09T10:19:00Z">
        <w:r w:rsidR="00404DC4" w:rsidRPr="00065302" w:rsidDel="008A37A6">
          <w:rPr>
            <w:rStyle w:val="Hyperlink"/>
          </w:rPr>
          <w:delText>Table 10 DFDL annotation scoping</w:delText>
        </w:r>
      </w:del>
      <w:r w:rsidRPr="00065302">
        <w:rPr>
          <w:rStyle w:val="Hyperlink"/>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6817"/>
      </w:tblGrid>
      <w:tr w:rsidR="000E1214" w14:paraId="37AAB8CC"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806B26A" w14:textId="77777777" w:rsidR="000E1214" w:rsidRDefault="00A87198">
            <w:pPr>
              <w:rPr>
                <w:b/>
                <w:bCs/>
                <w:iCs/>
              </w:rPr>
            </w:pPr>
            <w:r>
              <w:rPr>
                <w:b/>
                <w:bCs/>
                <w:iCs/>
              </w:rPr>
              <w:t>Annotation Point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3F7775B" w14:textId="77777777" w:rsidR="000E1214" w:rsidRDefault="00A87198">
            <w:pPr>
              <w:rPr>
                <w:b/>
                <w:bCs/>
                <w:iCs/>
              </w:rPr>
            </w:pPr>
            <w:r>
              <w:rPr>
                <w:b/>
                <w:bCs/>
                <w:iCs/>
              </w:rPr>
              <w:t>Property Scope</w:t>
            </w:r>
          </w:p>
        </w:tc>
      </w:tr>
      <w:tr w:rsidR="000E1214" w14:paraId="4E544586" w14:textId="77777777">
        <w:tc>
          <w:tcPr>
            <w:tcW w:w="0" w:type="auto"/>
            <w:tcBorders>
              <w:top w:val="single" w:sz="4" w:space="0" w:color="auto"/>
              <w:left w:val="single" w:sz="4" w:space="0" w:color="auto"/>
              <w:bottom w:val="single" w:sz="4" w:space="0" w:color="auto"/>
              <w:right w:val="single" w:sz="4" w:space="0" w:color="auto"/>
            </w:tcBorders>
            <w:hideMark/>
          </w:tcPr>
          <w:p w14:paraId="2B8042AD" w14:textId="77777777" w:rsidR="000E1214" w:rsidRDefault="00A87198">
            <w:r>
              <w:t>Schema declaration</w:t>
            </w:r>
          </w:p>
        </w:tc>
        <w:tc>
          <w:tcPr>
            <w:tcW w:w="0" w:type="auto"/>
            <w:tcBorders>
              <w:top w:val="single" w:sz="4" w:space="0" w:color="auto"/>
              <w:left w:val="single" w:sz="4" w:space="0" w:color="auto"/>
              <w:bottom w:val="single" w:sz="4" w:space="0" w:color="auto"/>
              <w:right w:val="single" w:sz="4" w:space="0" w:color="auto"/>
            </w:tcBorders>
            <w:hideMark/>
          </w:tcPr>
          <w:p w14:paraId="728AB525" w14:textId="77777777" w:rsidR="000E1214" w:rsidRDefault="00A87198">
            <w:r>
              <w:t xml:space="preserve">dfdl:format representation properties apply </w:t>
            </w:r>
            <w:r>
              <w:rPr>
                <w:rStyle w:val="Emphasis"/>
              </w:rPr>
              <w:t>lexically</w:t>
            </w:r>
            <w:r>
              <w:t xml:space="preserve"> as default properties over all components in the schema </w:t>
            </w:r>
          </w:p>
        </w:tc>
      </w:tr>
      <w:tr w:rsidR="000E1214" w14:paraId="6860DF8F" w14:textId="77777777">
        <w:tc>
          <w:tcPr>
            <w:tcW w:w="0" w:type="auto"/>
            <w:tcBorders>
              <w:top w:val="single" w:sz="4" w:space="0" w:color="auto"/>
              <w:left w:val="single" w:sz="4" w:space="0" w:color="auto"/>
              <w:bottom w:val="single" w:sz="4" w:space="0" w:color="auto"/>
              <w:right w:val="single" w:sz="4" w:space="0" w:color="auto"/>
            </w:tcBorders>
            <w:hideMark/>
          </w:tcPr>
          <w:p w14:paraId="11FC13E7" w14:textId="77777777" w:rsidR="000E1214" w:rsidRDefault="00A87198">
            <w:r>
              <w:t>Element declaration</w:t>
            </w:r>
          </w:p>
        </w:tc>
        <w:tc>
          <w:tcPr>
            <w:tcW w:w="0" w:type="auto"/>
            <w:tcBorders>
              <w:top w:val="single" w:sz="4" w:space="0" w:color="auto"/>
              <w:left w:val="single" w:sz="4" w:space="0" w:color="auto"/>
              <w:bottom w:val="single" w:sz="4" w:space="0" w:color="auto"/>
              <w:right w:val="single" w:sz="4" w:space="0" w:color="auto"/>
            </w:tcBorders>
            <w:hideMark/>
          </w:tcPr>
          <w:p w14:paraId="0E943FD1" w14:textId="77777777" w:rsidR="000E1214" w:rsidRDefault="00A87198">
            <w:r>
              <w:t xml:space="preserve">dfdl:element properties apply locally </w:t>
            </w:r>
          </w:p>
        </w:tc>
      </w:tr>
      <w:tr w:rsidR="000E1214" w14:paraId="715A45AF" w14:textId="77777777">
        <w:tc>
          <w:tcPr>
            <w:tcW w:w="0" w:type="auto"/>
            <w:tcBorders>
              <w:top w:val="single" w:sz="4" w:space="0" w:color="auto"/>
              <w:left w:val="single" w:sz="4" w:space="0" w:color="auto"/>
              <w:bottom w:val="single" w:sz="4" w:space="0" w:color="auto"/>
              <w:right w:val="single" w:sz="4" w:space="0" w:color="auto"/>
            </w:tcBorders>
            <w:hideMark/>
          </w:tcPr>
          <w:p w14:paraId="676D5859" w14:textId="77777777" w:rsidR="000E1214" w:rsidRDefault="00A87198">
            <w:r>
              <w:t>Element reference</w:t>
            </w:r>
          </w:p>
        </w:tc>
        <w:tc>
          <w:tcPr>
            <w:tcW w:w="0" w:type="auto"/>
            <w:tcBorders>
              <w:top w:val="single" w:sz="4" w:space="0" w:color="auto"/>
              <w:left w:val="single" w:sz="4" w:space="0" w:color="auto"/>
              <w:bottom w:val="single" w:sz="4" w:space="0" w:color="auto"/>
              <w:right w:val="single" w:sz="4" w:space="0" w:color="auto"/>
            </w:tcBorders>
            <w:hideMark/>
          </w:tcPr>
          <w:p w14:paraId="68E341A5" w14:textId="77777777" w:rsidR="000E1214" w:rsidRDefault="00A87198">
            <w:r>
              <w:t>dfdl:element properties apply locally</w:t>
            </w:r>
          </w:p>
        </w:tc>
      </w:tr>
      <w:tr w:rsidR="000E1214" w14:paraId="3012B7F3" w14:textId="77777777">
        <w:tc>
          <w:tcPr>
            <w:tcW w:w="0" w:type="auto"/>
            <w:tcBorders>
              <w:top w:val="single" w:sz="4" w:space="0" w:color="auto"/>
              <w:left w:val="single" w:sz="4" w:space="0" w:color="auto"/>
              <w:bottom w:val="single" w:sz="4" w:space="0" w:color="auto"/>
              <w:right w:val="single" w:sz="4" w:space="0" w:color="auto"/>
            </w:tcBorders>
            <w:hideMark/>
          </w:tcPr>
          <w:p w14:paraId="2F30363F" w14:textId="77777777" w:rsidR="000E1214" w:rsidRDefault="00A87198">
            <w:r>
              <w:t>Simple type definition</w:t>
            </w:r>
          </w:p>
        </w:tc>
        <w:tc>
          <w:tcPr>
            <w:tcW w:w="0" w:type="auto"/>
            <w:tcBorders>
              <w:top w:val="single" w:sz="4" w:space="0" w:color="auto"/>
              <w:left w:val="single" w:sz="4" w:space="0" w:color="auto"/>
              <w:bottom w:val="single" w:sz="4" w:space="0" w:color="auto"/>
              <w:right w:val="single" w:sz="4" w:space="0" w:color="auto"/>
            </w:tcBorders>
            <w:hideMark/>
          </w:tcPr>
          <w:p w14:paraId="679DE979" w14:textId="77777777" w:rsidR="000E1214" w:rsidRDefault="00A87198">
            <w:r>
              <w:t>dfdl:simpleType properties apply locally</w:t>
            </w:r>
          </w:p>
        </w:tc>
      </w:tr>
      <w:tr w:rsidR="000E1214" w14:paraId="676A8E3D" w14:textId="77777777">
        <w:tc>
          <w:tcPr>
            <w:tcW w:w="0" w:type="auto"/>
            <w:tcBorders>
              <w:top w:val="single" w:sz="4" w:space="0" w:color="auto"/>
              <w:left w:val="single" w:sz="4" w:space="0" w:color="auto"/>
              <w:bottom w:val="single" w:sz="4" w:space="0" w:color="auto"/>
              <w:right w:val="single" w:sz="4" w:space="0" w:color="auto"/>
            </w:tcBorders>
            <w:hideMark/>
          </w:tcPr>
          <w:p w14:paraId="5927BBD1" w14:textId="77777777" w:rsidR="000E1214" w:rsidRDefault="00A87198">
            <w:r>
              <w:t xml:space="preserve">Sequence </w:t>
            </w:r>
          </w:p>
        </w:tc>
        <w:tc>
          <w:tcPr>
            <w:tcW w:w="0" w:type="auto"/>
            <w:tcBorders>
              <w:top w:val="single" w:sz="4" w:space="0" w:color="auto"/>
              <w:left w:val="single" w:sz="4" w:space="0" w:color="auto"/>
              <w:bottom w:val="single" w:sz="4" w:space="0" w:color="auto"/>
              <w:right w:val="single" w:sz="4" w:space="0" w:color="auto"/>
            </w:tcBorders>
            <w:hideMark/>
          </w:tcPr>
          <w:p w14:paraId="645D3942" w14:textId="77777777" w:rsidR="000E1214" w:rsidRDefault="00A87198">
            <w:r>
              <w:t>dfdl:sequence properties apply locally</w:t>
            </w:r>
          </w:p>
        </w:tc>
      </w:tr>
      <w:tr w:rsidR="000E1214" w14:paraId="2A526BF9" w14:textId="77777777">
        <w:tc>
          <w:tcPr>
            <w:tcW w:w="0" w:type="auto"/>
            <w:tcBorders>
              <w:top w:val="single" w:sz="4" w:space="0" w:color="auto"/>
              <w:left w:val="single" w:sz="4" w:space="0" w:color="auto"/>
              <w:bottom w:val="single" w:sz="4" w:space="0" w:color="auto"/>
              <w:right w:val="single" w:sz="4" w:space="0" w:color="auto"/>
            </w:tcBorders>
            <w:hideMark/>
          </w:tcPr>
          <w:p w14:paraId="7DDF9E43" w14:textId="77777777" w:rsidR="000E1214" w:rsidRDefault="00A87198">
            <w:r>
              <w:t xml:space="preserve">Choice </w:t>
            </w:r>
          </w:p>
        </w:tc>
        <w:tc>
          <w:tcPr>
            <w:tcW w:w="0" w:type="auto"/>
            <w:tcBorders>
              <w:top w:val="single" w:sz="4" w:space="0" w:color="auto"/>
              <w:left w:val="single" w:sz="4" w:space="0" w:color="auto"/>
              <w:bottom w:val="single" w:sz="4" w:space="0" w:color="auto"/>
              <w:right w:val="single" w:sz="4" w:space="0" w:color="auto"/>
            </w:tcBorders>
            <w:hideMark/>
          </w:tcPr>
          <w:p w14:paraId="06C763F5" w14:textId="77777777" w:rsidR="000E1214" w:rsidRDefault="00A87198">
            <w:r>
              <w:t>dfdl:choice properties apply locally</w:t>
            </w:r>
          </w:p>
        </w:tc>
      </w:tr>
      <w:tr w:rsidR="000E1214" w14:paraId="700E1763" w14:textId="77777777">
        <w:tc>
          <w:tcPr>
            <w:tcW w:w="0" w:type="auto"/>
            <w:tcBorders>
              <w:top w:val="single" w:sz="4" w:space="0" w:color="auto"/>
              <w:left w:val="single" w:sz="4" w:space="0" w:color="auto"/>
              <w:bottom w:val="single" w:sz="4" w:space="0" w:color="auto"/>
              <w:right w:val="single" w:sz="4" w:space="0" w:color="auto"/>
            </w:tcBorders>
            <w:hideMark/>
          </w:tcPr>
          <w:p w14:paraId="3704EB40" w14:textId="77777777" w:rsidR="000E1214" w:rsidRDefault="00A87198">
            <w:r>
              <w:t>Group reference</w:t>
            </w:r>
          </w:p>
        </w:tc>
        <w:tc>
          <w:tcPr>
            <w:tcW w:w="0" w:type="auto"/>
            <w:tcBorders>
              <w:top w:val="single" w:sz="4" w:space="0" w:color="auto"/>
              <w:left w:val="single" w:sz="4" w:space="0" w:color="auto"/>
              <w:bottom w:val="single" w:sz="4" w:space="0" w:color="auto"/>
              <w:right w:val="single" w:sz="4" w:space="0" w:color="auto"/>
            </w:tcBorders>
            <w:hideMark/>
          </w:tcPr>
          <w:p w14:paraId="52C1CE24" w14:textId="77777777" w:rsidR="000E1214" w:rsidRDefault="00A87198">
            <w:r>
              <w:t>dfdl:group properties apply locally</w:t>
            </w:r>
          </w:p>
        </w:tc>
      </w:tr>
    </w:tbl>
    <w:p w14:paraId="67A428C6" w14:textId="25BC94CC" w:rsidR="000E1214" w:rsidRDefault="00A87198">
      <w:pPr>
        <w:rPr>
          <w:b/>
          <w:bCs/>
        </w:rPr>
      </w:pPr>
      <w:bookmarkStart w:id="2538" w:name="_Ref243814390"/>
      <w:r>
        <w:rPr>
          <w:b/>
          <w:bCs/>
        </w:rPr>
        <w:t xml:space="preserve">Table </w:t>
      </w:r>
      <w:r w:rsidR="0047079B">
        <w:rPr>
          <w:b/>
          <w:bCs/>
        </w:rPr>
        <w:fldChar w:fldCharType="begin"/>
      </w:r>
      <w:r w:rsidR="0047079B">
        <w:rPr>
          <w:b/>
          <w:bCs/>
        </w:rPr>
        <w:instrText xml:space="preserve"> SEQ Table \* ARABIC </w:instrText>
      </w:r>
      <w:r w:rsidR="0047079B">
        <w:rPr>
          <w:b/>
          <w:bCs/>
        </w:rPr>
        <w:fldChar w:fldCharType="separate"/>
      </w:r>
      <w:r w:rsidR="008A37A6">
        <w:rPr>
          <w:b/>
          <w:bCs/>
          <w:noProof/>
        </w:rPr>
        <w:t>10</w:t>
      </w:r>
      <w:r w:rsidR="0047079B">
        <w:rPr>
          <w:b/>
          <w:bCs/>
        </w:rPr>
        <w:fldChar w:fldCharType="end"/>
      </w:r>
      <w:r>
        <w:rPr>
          <w:b/>
          <w:bCs/>
        </w:rPr>
        <w:t xml:space="preserve"> DFDL annotation scoping</w:t>
      </w:r>
      <w:bookmarkEnd w:id="2538"/>
    </w:p>
    <w:p w14:paraId="1FBD1EDB" w14:textId="77777777" w:rsidR="000E1214" w:rsidRDefault="00A87198">
      <w:r>
        <w:t>Note: This table lists DFDL annotations on schema components. DFDL annotations can also be placed on other DFDL annotations, such as a dfdl:format within a dfdl:defineFormat, to provide a named reusable format definition. In this case the annotation applies only where the named format is referenced.</w:t>
      </w:r>
    </w:p>
    <w:p w14:paraId="355572C1" w14:textId="77777777" w:rsidR="000E1214" w:rsidRDefault="00A87198">
      <w:r>
        <w:t xml:space="preserve">DFDL representation properties explicitly defined on annotations, other than a dfdl:format on an xs:schema declaration, apply locally to that component only. The explicitly defined properties are the combination of any defined locally on the annotation and any defined on the dfdl:defineFormat annotation referenced by a local dfdl:ref property. When a property is defined both locally and on the dfdl:defineFormat, the locally defined property takes precedence. </w:t>
      </w:r>
    </w:p>
    <w:p w14:paraId="2A201C9F" w14:textId="77777777" w:rsidR="000E1214" w:rsidRDefault="00A87198">
      <w:r>
        <w:t>The dfdl:format annotation on the top level xs:schema declaration provides defaults for the DFDL representation properties at every DFDL-annotatable component contained in the schema document. They do not apply to any components in any included or imported schema document (these may have their own defaults).</w:t>
      </w:r>
    </w:p>
    <w:p w14:paraId="2CF6D6AE" w14:textId="77777777" w:rsidR="000E1214" w:rsidRDefault="00A87198" w:rsidP="00BC2419">
      <w:pPr>
        <w:pStyle w:val="Heading3"/>
      </w:pPr>
      <w:bookmarkStart w:id="2539" w:name="_Toc322911593"/>
      <w:bookmarkStart w:id="2540" w:name="_Toc322912132"/>
      <w:bookmarkStart w:id="2541" w:name="_Toc329092982"/>
      <w:bookmarkStart w:id="2542" w:name="_Toc332701495"/>
      <w:bookmarkStart w:id="2543" w:name="_Toc332701802"/>
      <w:bookmarkStart w:id="2544" w:name="_Toc332711596"/>
      <w:bookmarkStart w:id="2545" w:name="_Toc332711904"/>
      <w:bookmarkStart w:id="2546" w:name="_Toc332712206"/>
      <w:bookmarkStart w:id="2547" w:name="_Toc332724122"/>
      <w:bookmarkStart w:id="2548" w:name="_Toc332724422"/>
      <w:bookmarkStart w:id="2549" w:name="_Toc341102718"/>
      <w:bookmarkStart w:id="2550" w:name="_Toc347241450"/>
      <w:bookmarkStart w:id="2551" w:name="_Toc347744643"/>
      <w:bookmarkStart w:id="2552" w:name="_Toc348984426"/>
      <w:bookmarkStart w:id="2553" w:name="_Toc348984731"/>
      <w:bookmarkStart w:id="2554" w:name="_Toc349037894"/>
      <w:bookmarkStart w:id="2555" w:name="_Toc349038199"/>
      <w:bookmarkStart w:id="2556" w:name="_Toc349042687"/>
      <w:bookmarkStart w:id="2557" w:name="_Toc349642110"/>
      <w:bookmarkStart w:id="2558" w:name="_Toc351912678"/>
      <w:bookmarkStart w:id="2559" w:name="_Toc351914700"/>
      <w:bookmarkStart w:id="2560" w:name="_Toc351915134"/>
      <w:bookmarkStart w:id="2561" w:name="_Toc361231173"/>
      <w:bookmarkStart w:id="2562" w:name="_Toc361231699"/>
      <w:bookmarkStart w:id="2563" w:name="_Toc362444997"/>
      <w:bookmarkStart w:id="2564" w:name="_Toc363908919"/>
      <w:bookmarkStart w:id="2565" w:name="_Toc364463342"/>
      <w:bookmarkStart w:id="2566" w:name="_Toc366077940"/>
      <w:bookmarkStart w:id="2567" w:name="_Toc366078559"/>
      <w:bookmarkStart w:id="2568" w:name="_Toc366079545"/>
      <w:bookmarkStart w:id="2569" w:name="_Toc366080157"/>
      <w:bookmarkStart w:id="2570" w:name="_Toc366080766"/>
      <w:bookmarkStart w:id="2571" w:name="_Toc366505106"/>
      <w:bookmarkStart w:id="2572" w:name="_Toc366508475"/>
      <w:bookmarkStart w:id="2573" w:name="_Toc366512976"/>
      <w:bookmarkStart w:id="2574" w:name="_Toc366574167"/>
      <w:bookmarkStart w:id="2575" w:name="_Toc366577960"/>
      <w:bookmarkStart w:id="2576" w:name="_Toc366578554"/>
      <w:bookmarkStart w:id="2577" w:name="_Toc366579146"/>
      <w:bookmarkStart w:id="2578" w:name="_Toc366579737"/>
      <w:bookmarkStart w:id="2579" w:name="_Toc366580329"/>
      <w:bookmarkStart w:id="2580" w:name="_Toc366580920"/>
      <w:bookmarkStart w:id="2581" w:name="_Toc366581512"/>
      <w:bookmarkStart w:id="2582" w:name="_Ref247448493"/>
      <w:bookmarkStart w:id="2583" w:name="_Toc349042688"/>
      <w:bookmarkStart w:id="2584" w:name="_Toc124764819"/>
      <w:bookmarkStart w:id="2585" w:name="_Toc177399072"/>
      <w:bookmarkStart w:id="2586" w:name="_Toc175057359"/>
      <w:bookmarkStart w:id="2587" w:name="_Toc199516298"/>
      <w:bookmarkStart w:id="2588" w:name="_Toc194983962"/>
      <w:bookmarkStart w:id="2589" w:name="_Ref215569784"/>
      <w:bookmarkStart w:id="2590" w:name="_Ref215569794"/>
      <w:bookmarkStart w:id="2591" w:name="_Ref215569885"/>
      <w:bookmarkStart w:id="2592" w:name="_Toc53134045"/>
      <w:bookmarkEnd w:id="252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r>
        <w:t>Providing Defaults for DFDL properties</w:t>
      </w:r>
      <w:bookmarkEnd w:id="2582"/>
      <w:bookmarkEnd w:id="2583"/>
      <w:bookmarkEnd w:id="2592"/>
    </w:p>
    <w:p w14:paraId="14969FAA" w14:textId="77777777" w:rsidR="000E1214" w:rsidRDefault="00A87198">
      <w:r>
        <w:t xml:space="preserve">A dfdl:format annotation on the top level xs:schema declaration may provide defaults for some or all the DFDL representation properties at every annotation point within the schema document. The default properties may be specified in attribute or element form. (Short form is not allowed on the xs:schema element.) </w:t>
      </w:r>
    </w:p>
    <w:p w14:paraId="7177F70D" w14:textId="77777777" w:rsidR="000E1214" w:rsidRDefault="00A87198">
      <w:r>
        <w:t>The dfdl:ref property is not a representation property so no default can be set.</w:t>
      </w:r>
    </w:p>
    <w:p w14:paraId="224D93B4" w14:textId="77777777" w:rsidR="000E1214" w:rsidRDefault="00A87198">
      <w:r>
        <w:t xml:space="preserve">The dfdl:escapeSchemeRef </w:t>
      </w:r>
      <w:r>
        <w:rPr>
          <w:szCs w:val="18"/>
        </w:rPr>
        <w:t>property provides a default reference to a dfdl:defineEscapeScheme, the properties of dfdl:</w:t>
      </w:r>
      <w:r>
        <w:t>escapeScheme</w:t>
      </w:r>
      <w:r>
        <w:rPr>
          <w:szCs w:val="18"/>
        </w:rPr>
        <w:t xml:space="preserve"> are not defaulted individually.</w:t>
      </w:r>
    </w:p>
    <w:p w14:paraId="15281C1D" w14:textId="77777777" w:rsidR="000E1214" w:rsidRDefault="00A87198">
      <w:r>
        <w:t xml:space="preserve">DFDL representation properties defined explicitly on a component apply only to that component and override the default value of that property provided by a default format specified by an xs:schema dfdl:format annotation. </w:t>
      </w:r>
    </w:p>
    <w:p w14:paraId="3ECB2F18" w14:textId="57D0C4F6" w:rsidR="000E1214" w:rsidRDefault="00A87198">
      <w:r>
        <w:t>The example below demonstrates the overriding of the encoding property. The  value</w:t>
      </w:r>
      <w:r w:rsidR="00405572">
        <w:t xml:space="preserve"> </w:t>
      </w:r>
      <w:r>
        <w:rPr>
          <w:rStyle w:val="CodeCharacter"/>
          <w:rFonts w:cs="Times New Roman"/>
          <w:sz w:val="20"/>
        </w:rPr>
        <w:t>'ASCII'</w:t>
      </w:r>
      <w:r>
        <w:t xml:space="preserve"> is the default value for the </w:t>
      </w:r>
      <w:r>
        <w:rPr>
          <w:rStyle w:val="CodeblockChar0"/>
        </w:rPr>
        <w:t>title</w:t>
      </w:r>
      <w:r>
        <w:t xml:space="preserve"> element, but then it is overridden by the locally defined </w:t>
      </w:r>
      <w:r>
        <w:rPr>
          <w:rStyle w:val="CodeCharacter"/>
          <w:rFonts w:cs="Times New Roman"/>
          <w:sz w:val="20"/>
        </w:rPr>
        <w:t>utf-8</w:t>
      </w:r>
      <w:r>
        <w:t xml:space="preserve"> value for the encoding property, which takes precedence.</w:t>
      </w:r>
    </w:p>
    <w:p w14:paraId="13DA8C28"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423F853E"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&lt;dfdl:format</w:t>
      </w:r>
      <w:r>
        <w:rPr>
          <w:b/>
        </w:rPr>
        <w:t xml:space="preserve"> encoding="ASCII"</w:t>
      </w:r>
      <w:r>
        <w:t xml:space="preserve"> /&gt;</w:t>
      </w:r>
      <w:r>
        <w:br/>
        <w:t>    &lt;/xs:appinfo&gt;</w:t>
      </w:r>
      <w:r>
        <w:br/>
        <w:t>  &lt;/xs:annotation&gt;</w:t>
      </w:r>
      <w:r>
        <w:br/>
      </w:r>
    </w:p>
    <w:p w14:paraId="19E763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5CE2213C"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&lt;xs:appinfo source="http://www.ogf.org/dfdl/"&gt;</w:t>
      </w:r>
      <w:r>
        <w:br/>
        <w:t>              &lt;dfdl:element</w:t>
      </w:r>
      <w:r>
        <w:rPr>
          <w:b/>
        </w:rPr>
        <w:t xml:space="preserve"> encoding="utf-8"</w:t>
      </w:r>
      <w:r>
        <w:t xml:space="preserve"> /&gt;</w:t>
      </w:r>
      <w:r>
        <w:br/>
        <w:t>            &lt;/xs:appinfo&gt;</w:t>
      </w:r>
      <w:r>
        <w:br/>
        <w:t>          &lt;/xs:annotation&gt;</w:t>
      </w:r>
      <w:r>
        <w:br/>
        <w:t>        &lt;/xs:element&gt;</w:t>
      </w:r>
      <w:r>
        <w:br/>
        <w:t>        &lt;xs:element name="pages" type="xs:int"/&gt;</w:t>
      </w:r>
      <w:r>
        <w:br/>
        <w:t>      &lt;/xs:sequence&gt;</w:t>
      </w:r>
      <w:r>
        <w:br/>
        <w:t>    &lt;/xs:complexType&gt;</w:t>
      </w:r>
      <w:r>
        <w:br/>
        <w:t xml:space="preserve">  &lt;/xs:element&gt;</w:t>
      </w:r>
    </w:p>
    <w:p w14:paraId="6A21E9EA"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32179E29" w14:textId="77777777" w:rsidR="000E1214" w:rsidRDefault="00A87198" w:rsidP="00BC2419">
      <w:pPr>
        <w:pStyle w:val="Heading3"/>
      </w:pPr>
      <w:bookmarkStart w:id="2593" w:name="_Toc322911595"/>
      <w:bookmarkStart w:id="2594" w:name="_Toc322912134"/>
      <w:bookmarkStart w:id="2595" w:name="_Toc329092984"/>
      <w:bookmarkStart w:id="2596" w:name="_Toc332701497"/>
      <w:bookmarkStart w:id="2597" w:name="_Toc332701804"/>
      <w:bookmarkStart w:id="2598" w:name="_Toc332711598"/>
      <w:bookmarkStart w:id="2599" w:name="_Toc332711906"/>
      <w:bookmarkStart w:id="2600" w:name="_Toc332712208"/>
      <w:bookmarkStart w:id="2601" w:name="_Toc332724124"/>
      <w:bookmarkStart w:id="2602" w:name="_Toc332724424"/>
      <w:bookmarkStart w:id="2603" w:name="_Toc341102720"/>
      <w:bookmarkStart w:id="2604" w:name="_Toc347241452"/>
      <w:bookmarkStart w:id="2605" w:name="_Toc347744645"/>
      <w:bookmarkStart w:id="2606" w:name="_Toc348984428"/>
      <w:bookmarkStart w:id="2607" w:name="_Toc348984733"/>
      <w:bookmarkStart w:id="2608" w:name="_Toc349037896"/>
      <w:bookmarkStart w:id="2609" w:name="_Toc349038201"/>
      <w:bookmarkStart w:id="2610" w:name="_Toc349042689"/>
      <w:bookmarkStart w:id="2611" w:name="_Toc349642112"/>
      <w:bookmarkStart w:id="2612" w:name="_Toc351912680"/>
      <w:bookmarkStart w:id="2613" w:name="_Toc351914702"/>
      <w:bookmarkStart w:id="2614" w:name="_Toc351915136"/>
      <w:bookmarkStart w:id="2615" w:name="_Toc361231175"/>
      <w:bookmarkStart w:id="2616" w:name="_Toc361231701"/>
      <w:bookmarkStart w:id="2617" w:name="_Toc362444999"/>
      <w:bookmarkStart w:id="2618" w:name="_Toc363908921"/>
      <w:bookmarkStart w:id="2619" w:name="_Toc364463344"/>
      <w:bookmarkStart w:id="2620" w:name="_Toc366077942"/>
      <w:bookmarkStart w:id="2621" w:name="_Toc366078561"/>
      <w:bookmarkStart w:id="2622" w:name="_Toc366079547"/>
      <w:bookmarkStart w:id="2623" w:name="_Toc366080159"/>
      <w:bookmarkStart w:id="2624" w:name="_Toc366080768"/>
      <w:bookmarkStart w:id="2625" w:name="_Toc366505108"/>
      <w:bookmarkStart w:id="2626" w:name="_Toc366508477"/>
      <w:bookmarkStart w:id="2627" w:name="_Toc366512978"/>
      <w:bookmarkStart w:id="2628" w:name="_Toc366574169"/>
      <w:bookmarkStart w:id="2629" w:name="_Toc366577962"/>
      <w:bookmarkStart w:id="2630" w:name="_Toc366578556"/>
      <w:bookmarkStart w:id="2631" w:name="_Toc366579148"/>
      <w:bookmarkStart w:id="2632" w:name="_Toc366579739"/>
      <w:bookmarkStart w:id="2633" w:name="_Toc366580331"/>
      <w:bookmarkStart w:id="2634" w:name="_Toc366580922"/>
      <w:bookmarkStart w:id="2635" w:name="_Toc366581514"/>
      <w:bookmarkStart w:id="2636" w:name="_Toc349042690"/>
      <w:bookmarkStart w:id="2637" w:name="_Toc53134046"/>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r>
        <w:t>Combining DFDL Representation Properties from a dfdl:defineFormat</w:t>
      </w:r>
      <w:bookmarkEnd w:id="2636"/>
      <w:bookmarkEnd w:id="2637"/>
    </w:p>
    <w:p w14:paraId="4F1B50CD" w14:textId="77777777" w:rsidR="000E1214" w:rsidRDefault="00A87198">
      <w:r>
        <w:t>The DFDL representation properties contained in a referenced dfdl:defineFormat are combined with any DFDL representation properties defined locally on a construct as if they had been defined locally. If the same property is defined locally in and in the referenced dfdl:defineFormat then the local property takes precedence. The combined set of explicit DFDL properties has precedence over any defaults set by a dfdl:format on the xs:schema.</w:t>
      </w:r>
    </w:p>
    <w:p w14:paraId="65F7B45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6ACF6991" w14:textId="77777777" w:rsidR="000E1214" w:rsidRDefault="00A87198">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&lt;dfdl:defineFormat name='myFormat'&gt;</w:t>
      </w:r>
    </w:p>
    <w:p w14:paraId="3211B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&lt;dfdl:format encoding="ASCII" /&gt;</w:t>
      </w:r>
    </w:p>
    <w:p w14:paraId="6D9968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&lt;/dfdl:defineFormat&gt; </w:t>
      </w:r>
      <w:r>
        <w:br/>
        <w:t>    &lt;/xs:appinfo&gt;</w:t>
      </w:r>
      <w:r>
        <w:br/>
        <w:t>  &lt;/xs:annotation&gt;</w:t>
      </w:r>
      <w:r>
        <w:br/>
      </w:r>
    </w:p>
    <w:p w14:paraId="313E81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4601C973" w14:textId="77777777" w:rsidR="000E1214" w:rsidRDefault="00A87198">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xml:space="preserve">            &lt;xs:appinfo source="http://www.ogf.org/dfdl/"&gt;</w:t>
      </w:r>
      <w:r>
        <w:br/>
        <w:t>              &lt;dfdl:element</w:t>
      </w:r>
      <w:r>
        <w:rPr>
          <w:b/>
        </w:rPr>
        <w:t xml:space="preserve"> ref='myFormat' encoding="UTF-8" </w:t>
      </w:r>
      <w:r>
        <w:t>/&gt;</w:t>
      </w:r>
      <w:r>
        <w:br/>
        <w:t>            &lt;/xs:appinfo&gt;</w:t>
      </w:r>
      <w:r>
        <w:br/>
        <w:t>          &lt;/xs:annotation&gt;</w:t>
      </w:r>
      <w:r>
        <w:br/>
        <w:t>        &lt;/xs:element&gt;</w:t>
      </w:r>
      <w:r>
        <w:br/>
        <w:t>        &lt;xs:element name="pages" type="xs:int"/&gt;</w:t>
      </w:r>
      <w:r>
        <w:br/>
        <w:t>      &lt;/xs:sequence&gt;</w:t>
      </w:r>
      <w:r>
        <w:br/>
        <w:t>    &lt;/xs:complexType&gt;</w:t>
      </w:r>
      <w:r>
        <w:br/>
        <w:t xml:space="preserve">  &lt;/xs:element&gt;</w:t>
      </w:r>
    </w:p>
    <w:p w14:paraId="4D9A276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2DE77AF5" w14:textId="77777777" w:rsidR="000E1214" w:rsidRDefault="00A87198">
      <w:r>
        <w:t>The example above demonstrates the overriding of an encoding property. The 'ASCII' format encoding from the '</w:t>
      </w:r>
      <w:proofErr w:type="spellStart"/>
      <w:r>
        <w:t>myFormat</w:t>
      </w:r>
      <w:proofErr w:type="spellEnd"/>
      <w:r>
        <w:t>' is overridden by the UTF-8 format encoding, which as a locally defined property takes precedence.</w:t>
      </w:r>
    </w:p>
    <w:p w14:paraId="2464D43C" w14:textId="77777777" w:rsidR="000E1214" w:rsidRDefault="00A87198" w:rsidP="00BC2419">
      <w:pPr>
        <w:pStyle w:val="Heading3"/>
      </w:pPr>
      <w:bookmarkStart w:id="2638" w:name="_Toc349042691"/>
      <w:bookmarkStart w:id="2639" w:name="_Toc53134047"/>
      <w:r>
        <w:t>Combining DFDL Properties from References</w:t>
      </w:r>
      <w:bookmarkEnd w:id="2638"/>
      <w:bookmarkEnd w:id="2639"/>
    </w:p>
    <w:p w14:paraId="4B2EC35C" w14:textId="77777777" w:rsidR="000E1214" w:rsidRDefault="00A87198">
      <w:bookmarkStart w:id="2640" w:name="_Toc151286659"/>
      <w:r>
        <w:t>The DFDL properties from the following types of reference are combined using the rules below:</w:t>
      </w:r>
    </w:p>
    <w:p w14:paraId="5C0977C9" w14:textId="77777777" w:rsidR="000E1214" w:rsidRDefault="00A87198" w:rsidP="00C31ED0">
      <w:pPr>
        <w:numPr>
          <w:ilvl w:val="0"/>
          <w:numId w:val="50"/>
        </w:numPr>
      </w:pPr>
      <w:r>
        <w:t xml:space="preserve">An xs:element and its referenced xs:simpleType restriction, </w:t>
      </w:r>
    </w:p>
    <w:p w14:paraId="72455247" w14:textId="77777777" w:rsidR="000E1214" w:rsidRDefault="00A87198" w:rsidP="00C31ED0">
      <w:pPr>
        <w:numPr>
          <w:ilvl w:val="0"/>
          <w:numId w:val="50"/>
        </w:numPr>
      </w:pPr>
      <w:r>
        <w:t>An xs:element reference and its referenced global xs:element</w:t>
      </w:r>
    </w:p>
    <w:p w14:paraId="68725C16" w14:textId="77777777" w:rsidR="000E1214" w:rsidRDefault="00A87198" w:rsidP="00C31ED0">
      <w:pPr>
        <w:numPr>
          <w:ilvl w:val="0"/>
          <w:numId w:val="50"/>
        </w:numPr>
      </w:pPr>
      <w:r>
        <w:t>An xs:group reference and an xs:sequence or xs:choice in its referenced global xs:group</w:t>
      </w:r>
    </w:p>
    <w:p w14:paraId="0643A039" w14:textId="77777777" w:rsidR="000E1214" w:rsidRDefault="00A87198" w:rsidP="00C31ED0">
      <w:pPr>
        <w:numPr>
          <w:ilvl w:val="0"/>
          <w:numId w:val="50"/>
        </w:numPr>
      </w:pPr>
      <w:r>
        <w:t xml:space="preserve">An xs:simpleType restriction and its base xs:simpleType restriction  </w:t>
      </w:r>
    </w:p>
    <w:p w14:paraId="6B665138" w14:textId="77777777" w:rsidR="000E1214" w:rsidRDefault="00A87198">
      <w:r>
        <w:t>Rules</w:t>
      </w:r>
    </w:p>
    <w:p w14:paraId="4F46B91E" w14:textId="373EEFC7" w:rsidR="000E1214" w:rsidRDefault="00A87198" w:rsidP="00C31ED0">
      <w:pPr>
        <w:numPr>
          <w:ilvl w:val="0"/>
          <w:numId w:val="51"/>
        </w:numPr>
      </w:pPr>
      <w:r>
        <w:t>Create (</w:t>
      </w:r>
      <w:ins w:id="2641" w:author="Mike Beckerle" w:date="2020-10-07T16:38:00Z">
        <w:r w:rsidR="001D0610">
          <w:t>a</w:t>
        </w:r>
      </w:ins>
      <w:r>
        <w:t>) an empty working set of "explicit" properties, and (</w:t>
      </w:r>
      <w:ins w:id="2642" w:author="Mike Beckerle" w:date="2020-10-07T16:38:00Z">
        <w:r w:rsidR="001D0610">
          <w:t>b</w:t>
        </w:r>
      </w:ins>
      <w:r>
        <w:t xml:space="preserve">) an empty working set of "default" properties. </w:t>
      </w:r>
    </w:p>
    <w:p w14:paraId="6738A3C4" w14:textId="77777777" w:rsidR="000E1214" w:rsidRDefault="00A87198" w:rsidP="00C31ED0">
      <w:pPr>
        <w:numPr>
          <w:ilvl w:val="0"/>
          <w:numId w:val="51"/>
        </w:numPr>
      </w:pPr>
      <w:r>
        <w:t xml:space="preserve">Move to the innermost schema component in the chain of references. </w:t>
      </w:r>
    </w:p>
    <w:p w14:paraId="02EF7750" w14:textId="77777777" w:rsidR="000E1214" w:rsidRDefault="00A87198" w:rsidP="00C31ED0">
      <w:pPr>
        <w:numPr>
          <w:ilvl w:val="0"/>
          <w:numId w:val="51"/>
        </w:numPr>
      </w:pPr>
      <w:r>
        <w:t>Assemble its applicable "explicit" properties from its local dfdl:ref (if present) and its local properties (if present), the latter overriding the former (that is, local wins over referenced).</w:t>
      </w:r>
    </w:p>
    <w:p w14:paraId="37C0FB20" w14:textId="77777777" w:rsidR="000E1214" w:rsidRDefault="00A87198" w:rsidP="00C31ED0">
      <w:pPr>
        <w:numPr>
          <w:ilvl w:val="0"/>
          <w:numId w:val="51"/>
        </w:numPr>
      </w:pPr>
      <w:r>
        <w:t>Combine these with the current working set of "explicit" properties. It is a Schema Definition Error if the same property appears twice. The result is a new working set of "explicit" properties.</w:t>
      </w:r>
    </w:p>
    <w:p w14:paraId="016EC3E9" w14:textId="77777777" w:rsidR="000E1214" w:rsidRDefault="00A87198" w:rsidP="00C31ED0">
      <w:pPr>
        <w:numPr>
          <w:ilvl w:val="0"/>
          <w:numId w:val="51"/>
        </w:numPr>
      </w:pPr>
      <w:r>
        <w:t xml:space="preserve">Obtain applicable "default" properties from a dfdl:format annotation on the xs:schema that contains the component (if such annotation is present).  Combine these with the current working set of "default" properties, the latter overriding the former (that is, inner wins). Result is a new working set of "default" properties. </w:t>
      </w:r>
    </w:p>
    <w:p w14:paraId="115E7E7D" w14:textId="77777777" w:rsidR="000E1214" w:rsidRDefault="00A87198" w:rsidP="00C31ED0">
      <w:pPr>
        <w:numPr>
          <w:ilvl w:val="0"/>
          <w:numId w:val="51"/>
        </w:numPr>
      </w:pPr>
      <w:r>
        <w:t xml:space="preserve">Move to the schema component that references the current component and repeat starting at step 3. If there is no referencing component, carry out step 5 and then go to step 7. </w:t>
      </w:r>
    </w:p>
    <w:p w14:paraId="712747C4" w14:textId="77777777" w:rsidR="000E1214" w:rsidRDefault="00A87198" w:rsidP="00C31ED0">
      <w:pPr>
        <w:numPr>
          <w:ilvl w:val="0"/>
          <w:numId w:val="51"/>
        </w:numPr>
      </w:pPr>
      <w:r>
        <w:t>Combine the resultant sets of properties. The "explicit" properties take priority, "defaults" only used when no "explicit" property is present. It is a Schema Definition Error if a required property is in neither the "explicit" nor the "default" working sets.</w:t>
      </w:r>
    </w:p>
    <w:p w14:paraId="0AF9250D" w14:textId="5EC08607" w:rsidR="000E1214" w:rsidRDefault="00A87198">
      <w:r>
        <w:t xml:space="preserve">The "Applicable" properties are all the DFDL properties that apply to that schema component. For example, all the DFDL properties that apply to a particular xs:simpleType (as defined by </w:t>
      </w:r>
      <w:del w:id="2643" w:author="Mike Beckerle" w:date="2020-10-09T10:24:00Z">
        <w:r w:rsidDel="003E209F">
          <w:delText>section</w:delText>
        </w:r>
      </w:del>
      <w:ins w:id="2644" w:author="Mike Beckerle" w:date="2020-10-09T10:24:00Z">
        <w:r w:rsidR="003E209F">
          <w:t>Section</w:t>
        </w:r>
      </w:ins>
      <w:r>
        <w:t xml:space="preserve"> 13).</w:t>
      </w:r>
    </w:p>
    <w:p w14:paraId="130F22BE"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46B47D4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15371E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7E89C6D2" w14:textId="77777777" w:rsidR="000E1214" w:rsidRDefault="00A87198">
      <w:pPr>
        <w:pStyle w:val="Codeblock0"/>
        <w:pBdr>
          <w:top w:val="single" w:sz="4" w:space="1" w:color="auto"/>
          <w:left w:val="single" w:sz="4" w:space="4" w:color="auto"/>
          <w:bottom w:val="single" w:sz="4" w:space="1" w:color="auto"/>
          <w:right w:val="single" w:sz="4" w:space="4" w:color="auto"/>
        </w:pBdr>
        <w:rPr>
          <w:b/>
          <w:bCs/>
        </w:rPr>
      </w:pPr>
      <w:r>
        <w:t xml:space="preserve">      </w:t>
      </w:r>
      <w:r>
        <w:rPr>
          <w:b/>
          <w:bCs/>
        </w:rPr>
        <w:t>&lt;dfdl:simpleType alignment="16"/&gt;</w:t>
      </w:r>
    </w:p>
    <w:p w14:paraId="069D53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C8C22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72333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base="xs:integer"&gt;</w:t>
      </w:r>
    </w:p>
    <w:p w14:paraId="6C8A41A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0F04F0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4B8DC94F"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1970C55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64FC58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0D593F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3D8B21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B348D3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4A1A83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762143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5202E7F"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6EA4C7A1" w14:textId="77777777" w:rsidR="000E1214" w:rsidRDefault="00A87198">
      <w:r>
        <w:t>The locally defined dfdl:alignment property with value '16' from the xs:simpleType '</w:t>
      </w:r>
      <w:proofErr w:type="spellStart"/>
      <w:r>
        <w:t>newType</w:t>
      </w:r>
      <w:proofErr w:type="spellEnd"/>
      <w:r>
        <w:t xml:space="preserve">' is combined with the locally defined dfdl:representation property with value 'binary' and applied to element 'testElement1', </w:t>
      </w:r>
    </w:p>
    <w:bookmarkEnd w:id="2640"/>
    <w:p w14:paraId="428B5151"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name="otherNewType"&gt;</w:t>
      </w:r>
    </w:p>
    <w:p w14:paraId="75BB64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10E0E3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343C0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alignment="64"</w:t>
      </w:r>
      <w:r>
        <w:t>/&gt;</w:t>
      </w:r>
    </w:p>
    <w:p w14:paraId="59455F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55644FF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045C207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base="newType"&gt;</w:t>
      </w:r>
    </w:p>
    <w:p w14:paraId="5D56C4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value="5"/&gt;</w:t>
      </w:r>
    </w:p>
    <w:p w14:paraId="64B10D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774F6F1C"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3D6683E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0DE083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00EDBF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3BD0FC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B6C4EE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representation='binary</w:t>
      </w:r>
      <w:r>
        <w:t>'/&gt;</w:t>
      </w:r>
    </w:p>
    <w:p w14:paraId="651B979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 </w:t>
      </w:r>
    </w:p>
    <w:p w14:paraId="6E931A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C72453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6D74D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6CD5D8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62CDC807"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0B7FB101" w14:textId="77777777" w:rsidR="000E1214" w:rsidRDefault="00A87198">
      <w:pPr>
        <w:rPr>
          <w:b/>
        </w:rPr>
      </w:pPr>
      <w:r>
        <w:rPr>
          <w:bCs/>
        </w:rPr>
        <w:t>T</w:t>
      </w:r>
      <w:r>
        <w:t>he locally defined dfdl:representation property with value 'binary' is combined with the locally defined dfdl:alignment property with value '64' from the xs:simpleType restriction '</w:t>
      </w:r>
      <w:proofErr w:type="spellStart"/>
      <w:r>
        <w:t>otherNewType</w:t>
      </w:r>
      <w:proofErr w:type="spellEnd"/>
      <w:r>
        <w:t>'.</w:t>
      </w:r>
    </w:p>
    <w:p w14:paraId="3CB61B8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14ACB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ref="testElement1</w:t>
      </w:r>
      <w:r>
        <w:rPr>
          <w:b/>
        </w:rPr>
        <w:t>"</w:t>
      </w:r>
      <w:r>
        <w:t>&gt;</w:t>
      </w:r>
    </w:p>
    <w:p w14:paraId="1D6651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7945A72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002B7C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szCs w:val="18"/>
        </w:rPr>
        <w:t>binaryNumberRep</w:t>
      </w:r>
      <w:r>
        <w:rPr>
          <w:b/>
          <w:bCs/>
        </w:rPr>
        <w:t xml:space="preserve"> ="binary"</w:t>
      </w:r>
      <w:r>
        <w:t>/&gt;</w:t>
      </w:r>
    </w:p>
    <w:p w14:paraId="1F5457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01A12B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1F1EC50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7A79F55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3C5CE61"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68B3149"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64EE936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2F991CF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1FF863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 </w:t>
      </w:r>
      <w:r>
        <w:rPr>
          <w:b/>
          <w:bCs/>
        </w:rPr>
        <w:t>representation="binary"</w:t>
      </w:r>
      <w:r>
        <w:t>/&gt;</w:t>
      </w:r>
    </w:p>
    <w:p w14:paraId="171D75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60374E4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44C1CB23"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99AC80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1F92F08"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 name="newType"&gt;</w:t>
      </w:r>
    </w:p>
    <w:p w14:paraId="6F8E01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 </w:t>
      </w:r>
    </w:p>
    <w:p w14:paraId="35EF876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412A465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&lt;dfdl:simpleType </w:t>
      </w:r>
      <w:r>
        <w:rPr>
          <w:b/>
          <w:bCs/>
        </w:rPr>
        <w:t>alignment="16"</w:t>
      </w:r>
      <w:r>
        <w:t>/&gt;</w:t>
      </w:r>
    </w:p>
    <w:p w14:paraId="0DD891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w:t>
      </w:r>
    </w:p>
    <w:p w14:paraId="485A7F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w:t>
      </w:r>
    </w:p>
    <w:p w14:paraId="52C82B2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642D2BF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33FBD18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&lt;/xs:restriction&gt;</w:t>
      </w:r>
    </w:p>
    <w:p w14:paraId="5EA145F6" w14:textId="77777777" w:rsidR="000E1214" w:rsidRDefault="00A87198">
      <w:pPr>
        <w:pStyle w:val="Codeblock0"/>
        <w:pBdr>
          <w:top w:val="single" w:sz="4" w:space="1" w:color="auto"/>
          <w:left w:val="single" w:sz="4" w:space="4" w:color="auto"/>
          <w:bottom w:val="single" w:sz="4" w:space="1" w:color="auto"/>
          <w:right w:val="single" w:sz="4" w:space="4" w:color="auto"/>
        </w:pBdr>
      </w:pPr>
      <w:r>
        <w:t>&lt;/xs:simpleType&gt;</w:t>
      </w:r>
    </w:p>
    <w:p w14:paraId="6C05D11F" w14:textId="77777777" w:rsidR="000E1214" w:rsidRDefault="00A87198">
      <w:pPr>
        <w:rPr>
          <w:b/>
        </w:rPr>
      </w:pPr>
      <w:r>
        <w:t>The locally defined dfdl:alignment property with value '16' from the xs:simpleType '</w:t>
      </w:r>
      <w:proofErr w:type="spellStart"/>
      <w:r>
        <w:t>newType</w:t>
      </w:r>
      <w:proofErr w:type="spellEnd"/>
      <w:r>
        <w:t>' is combined with the locally defined dfdl:representation property with value 'binary' and locally defined dfdl:</w:t>
      </w:r>
      <w:r>
        <w:rPr>
          <w:szCs w:val="18"/>
        </w:rPr>
        <w:t>binaryNumberRep with a value of 'binary'</w:t>
      </w:r>
    </w:p>
    <w:p w14:paraId="36347B89"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SCHEMA1 --&gt;</w:t>
      </w:r>
    </w:p>
    <w:p w14:paraId="1674188E"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 targetNamespace="" xmlns:tns1="http://tns1"&gt;</w:t>
      </w:r>
    </w:p>
    <w:p w14:paraId="7EDEB4A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0C49BC5"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t xml:space="preserve">  </w:t>
      </w:r>
      <w:r>
        <w:rPr>
          <w:lang w:val="en-US"/>
        </w:rPr>
        <w:t>&lt;xs:annotation&gt;</w:t>
      </w:r>
      <w:r>
        <w:rPr>
          <w:lang w:val="en-US"/>
        </w:rPr>
        <w:br/>
        <w:t xml:space="preserve">    &lt;xs:appinfo source="http://www.ogf.org/dfdl/"&gt;</w:t>
      </w:r>
      <w:r>
        <w:rPr>
          <w:lang w:val="en-US"/>
        </w:rPr>
        <w:br/>
        <w:t xml:space="preserve">      &lt;dfdl:format</w:t>
      </w:r>
      <w:r>
        <w:rPr>
          <w:b/>
        </w:rPr>
        <w:t xml:space="preserve"> encoding="ASCII"</w:t>
      </w:r>
      <w:r>
        <w:rPr>
          <w:b/>
          <w:bCs/>
        </w:rPr>
        <w:t xml:space="preserve"> </w:t>
      </w:r>
      <w:r>
        <w:rPr>
          <w:b/>
          <w:bCs/>
          <w:lang w:val="en-US"/>
        </w:rPr>
        <w:t>byteOrder="littleEndian"</w:t>
      </w:r>
    </w:p>
    <w:p w14:paraId="5198A437"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terminator=""</w:t>
      </w:r>
    </w:p>
    <w:p w14:paraId="67E0AF0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p>
    <w:p w14:paraId="31A8036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97480F" w14:textId="2410C159" w:rsidR="000E1214" w:rsidRDefault="00A87198">
      <w:pPr>
        <w:pStyle w:val="Codeblock0"/>
        <w:pBdr>
          <w:top w:val="single" w:sz="4" w:space="1" w:color="auto"/>
          <w:left w:val="single" w:sz="4" w:space="4" w:color="auto"/>
          <w:bottom w:val="single" w:sz="4" w:space="1" w:color="auto"/>
          <w:right w:val="single" w:sz="4" w:space="4" w:color="auto"/>
        </w:pBdr>
      </w:pPr>
      <w:r>
        <w:t xml:space="preserve">  &lt;xsd:import namespace="</w:t>
      </w:r>
      <w:r w:rsidR="00912122">
        <w:fldChar w:fldCharType="begin"/>
      </w:r>
      <w:r w:rsidR="00912122">
        <w:instrText xml:space="preserve"> HYPERLINK "http://tns2/" </w:instrText>
      </w:r>
      <w:ins w:id="2645" w:author="Mike Beckerle" w:date="2020-10-09T10:19:00Z"/>
      <w:r w:rsidR="00912122">
        <w:fldChar w:fldCharType="separate"/>
      </w:r>
      <w:r>
        <w:rPr>
          <w:rStyle w:val="Hyperlink"/>
          <w:color w:val="auto"/>
          <w:u w:val="none"/>
          <w:lang w:val="de-DE"/>
        </w:rPr>
        <w:t>http://tns2</w:t>
      </w:r>
      <w:r w:rsidR="00912122">
        <w:rPr>
          <w:rStyle w:val="Hyperlink"/>
          <w:color w:val="auto"/>
          <w:u w:val="none"/>
          <w:lang w:val="de-DE"/>
        </w:rPr>
        <w:fldChar w:fldCharType="end"/>
      </w:r>
      <w:r>
        <w:t>" schemaLocation="SCHEMA2.xsd"/&gt;</w:t>
      </w:r>
    </w:p>
    <w:p w14:paraId="67B41F6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br/>
        <w:t xml:space="preserve">  </w:t>
      </w:r>
      <w:r>
        <w:rPr>
          <w:lang w:val="en-US"/>
        </w:rPr>
        <w:t>&lt;xs:element name="book"&gt;</w:t>
      </w:r>
      <w:r>
        <w:rPr>
          <w:lang w:val="en-US"/>
        </w:rPr>
        <w:br/>
        <w:t>    &lt;xs:complexType&gt;</w:t>
      </w:r>
    </w:p>
    <w:p w14:paraId="0426400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ref="tns2:ggrp1" </w:t>
      </w:r>
      <w:r>
        <w:rPr>
          <w:b/>
          <w:bCs/>
          <w:lang w:val="en-US"/>
        </w:rPr>
        <w:t>dfdl:separator=","</w:t>
      </w:r>
      <w:r>
        <w:rPr>
          <w:lang w:val="en-US"/>
        </w:rPr>
        <w:t>&gt;&lt;/xs:group&gt;</w:t>
      </w:r>
    </w:p>
    <w:p w14:paraId="4A727B65"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&lt;/xs:complexType&gt;</w:t>
      </w:r>
      <w:r>
        <w:br/>
        <w:t xml:space="preserve">  &lt;/xs:element&gt;</w:t>
      </w:r>
    </w:p>
    <w:p w14:paraId="24F4B66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B061F53" w14:textId="77777777" w:rsidR="000E1214" w:rsidRDefault="00A87198">
      <w:pPr>
        <w:pStyle w:val="Codeblock0"/>
        <w:pBdr>
          <w:top w:val="single" w:sz="4" w:space="1" w:color="auto"/>
          <w:left w:val="single" w:sz="4" w:space="4" w:color="auto"/>
          <w:bottom w:val="single" w:sz="4" w:space="1" w:color="auto"/>
          <w:right w:val="single" w:sz="4" w:space="4" w:color="auto"/>
        </w:pBdr>
      </w:pPr>
      <w:r>
        <w:t>&lt;/xs:schema&gt;</w:t>
      </w:r>
    </w:p>
    <w:p w14:paraId="14EC9CCE" w14:textId="77777777" w:rsidR="000E1214" w:rsidRDefault="000E1214">
      <w:pPr>
        <w:rPr>
          <w:b/>
          <w:lang w:val="de-DE"/>
        </w:rPr>
      </w:pPr>
    </w:p>
    <w:p w14:paraId="544842A8" w14:textId="77777777" w:rsidR="000E1214" w:rsidRDefault="00A87198">
      <w:pPr>
        <w:pStyle w:val="Codeblock0"/>
        <w:pBdr>
          <w:top w:val="single" w:sz="4" w:space="1" w:color="auto"/>
          <w:left w:val="single" w:sz="4" w:space="4" w:color="auto"/>
          <w:bottom w:val="single" w:sz="4" w:space="1" w:color="auto"/>
          <w:right w:val="single" w:sz="4" w:space="4" w:color="auto"/>
        </w:pBdr>
      </w:pPr>
      <w:r>
        <w:t>&lt;!-- SCHEMA2 --&gt;</w:t>
      </w:r>
    </w:p>
    <w:p w14:paraId="73320D3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 targetNamespace="" xmlns:tns2="http://tns2"&gt;</w:t>
      </w:r>
    </w:p>
    <w:p w14:paraId="62328758"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477F1EFF"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lang w:val="en-US"/>
        </w:rPr>
        <w:t>  &lt;xs:annotation&gt;</w:t>
      </w:r>
      <w:r>
        <w:rPr>
          <w:lang w:val="en-US"/>
        </w:rPr>
        <w:br/>
        <w:t>    &lt;xs:appinfo source="http://www.ogf.org/dfdl/"&gt;</w:t>
      </w:r>
      <w:r>
        <w:rPr>
          <w:lang w:val="en-US"/>
        </w:rPr>
        <w:br/>
        <w:t>      &lt;dfdl:format</w:t>
      </w:r>
      <w:r>
        <w:rPr>
          <w:b/>
          <w:bCs/>
          <w:lang w:val="en-US"/>
        </w:rPr>
        <w:t xml:space="preserve"> </w:t>
      </w:r>
      <w:r>
        <w:rPr>
          <w:bCs/>
          <w:lang w:val="en-US"/>
        </w:rPr>
        <w:t>encoding="UTF-8"</w:t>
      </w:r>
      <w:r>
        <w:rPr>
          <w:b/>
          <w:bCs/>
          <w:lang w:val="en-US"/>
        </w:rPr>
        <w:t xml:space="preserve"> byteOrder="littleEndian"</w:t>
      </w:r>
    </w:p>
    <w:p w14:paraId="72D50948" w14:textId="77777777" w:rsidR="000E1214" w:rsidRDefault="00A87198">
      <w:pPr>
        <w:pStyle w:val="Codeblock0"/>
        <w:pBdr>
          <w:top w:val="single" w:sz="4" w:space="1" w:color="auto"/>
          <w:left w:val="single" w:sz="4" w:space="4" w:color="auto"/>
          <w:bottom w:val="single" w:sz="4" w:space="1" w:color="auto"/>
          <w:right w:val="single" w:sz="4" w:space="4" w:color="auto"/>
        </w:pBdr>
        <w:rPr>
          <w:b/>
          <w:bCs/>
          <w:lang w:val="en-US"/>
        </w:rPr>
      </w:pPr>
      <w:r>
        <w:rPr>
          <w:b/>
          <w:bCs/>
          <w:lang w:val="en-US"/>
        </w:rPr>
        <w:t xml:space="preserve">                initiator="" </w:t>
      </w:r>
    </w:p>
    <w:p w14:paraId="71D1F787"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b/>
          <w:bCs/>
          <w:lang w:val="en-US"/>
        </w:rPr>
        <w:t xml:space="preserve">                sequenceKind="ordered"</w:t>
      </w:r>
      <w:r>
        <w:rPr>
          <w:lang w:val="en-US"/>
        </w:rPr>
        <w:t xml:space="preserve">  /&gt;</w:t>
      </w:r>
      <w:r>
        <w:rPr>
          <w:lang w:val="en-US"/>
        </w:rPr>
        <w:br/>
        <w:t>    &lt;/xs:appinfo&gt;</w:t>
      </w:r>
      <w:r>
        <w:rPr>
          <w:lang w:val="en-US"/>
        </w:rPr>
        <w:br/>
        <w:t>  &lt;/xs:annotation&gt;</w:t>
      </w:r>
      <w:r>
        <w:rPr>
          <w:lang w:val="en-US"/>
        </w:rPr>
        <w:br/>
      </w:r>
    </w:p>
    <w:p w14:paraId="1F11F7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name="ggrp1" &gt;</w:t>
      </w:r>
    </w:p>
    <w:p w14:paraId="0F48DED4"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 </w:t>
      </w:r>
      <w:r>
        <w:rPr>
          <w:b/>
          <w:bCs/>
          <w:lang w:val="en-US"/>
        </w:rPr>
        <w:t>dfdl:separatorPosition="infix"</w:t>
      </w:r>
      <w:r>
        <w:rPr>
          <w:lang w:val="en-US"/>
        </w:rPr>
        <w:t xml:space="preserve"> &gt;</w:t>
      </w:r>
    </w:p>
    <w:p w14:paraId="799911A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&lt;xs:element name="customer" type="xs:string"</w:t>
      </w:r>
    </w:p>
    <w:p w14:paraId="00480F9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b/>
          <w:bCs/>
          <w:lang w:val="en-US"/>
        </w:rPr>
        <w:t>dfdl:length="8" dfdl:lengthKind="explicit"</w:t>
      </w:r>
      <w:r>
        <w:rPr>
          <w:lang w:val="en-US"/>
        </w:rPr>
        <w:t xml:space="preserve"> /&gt;   </w:t>
      </w:r>
    </w:p>
    <w:p w14:paraId="6789C89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&lt;/xs:sequence&gt;</w:t>
      </w:r>
    </w:p>
    <w:p w14:paraId="2BE0914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&lt;/xs:group&gt;</w:t>
      </w:r>
    </w:p>
    <w:p w14:paraId="613181B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&lt;/xs:schema&gt;</w:t>
      </w:r>
    </w:p>
    <w:p w14:paraId="434B3E06" w14:textId="77777777" w:rsidR="000E1214" w:rsidRDefault="00A87198">
      <w:pPr>
        <w:rPr>
          <w:bCs/>
        </w:rPr>
      </w:pPr>
      <w:r>
        <w:rPr>
          <w:bCs/>
        </w:rPr>
        <w:t xml:space="preserve">The DFDL properties applied to the xs:sequence in xs:group "ggrp1" in SCHEMA2 when referenced from the group reference in SCHEMA1 are </w:t>
      </w:r>
    </w:p>
    <w:p w14:paraId="38974A84" w14:textId="77777777" w:rsidR="000E1214" w:rsidRDefault="00A87198" w:rsidP="00C31ED0">
      <w:pPr>
        <w:numPr>
          <w:ilvl w:val="0"/>
          <w:numId w:val="52"/>
        </w:numPr>
      </w:pPr>
      <w:r>
        <w:t>dfdl:separator "," from the group reference in SCHEMA1</w:t>
      </w:r>
    </w:p>
    <w:p w14:paraId="1F1277BB" w14:textId="77777777" w:rsidR="000E1214" w:rsidRDefault="00A87198" w:rsidP="00C31ED0">
      <w:pPr>
        <w:numPr>
          <w:ilvl w:val="0"/>
          <w:numId w:val="52"/>
        </w:numPr>
      </w:pPr>
      <w:r>
        <w:t>dfdl:separatorPosition "infix" from the group declaration in SCHEMA2</w:t>
      </w:r>
    </w:p>
    <w:p w14:paraId="2288093E" w14:textId="77777777" w:rsidR="000E1214" w:rsidRDefault="00A87198" w:rsidP="00C31ED0">
      <w:pPr>
        <w:numPr>
          <w:ilvl w:val="0"/>
          <w:numId w:val="52"/>
        </w:numPr>
      </w:pPr>
      <w:r>
        <w:t>dfdl:encoding "UTF-8", dfdl:initiator ''"  from the default dfdl:format annotation in SCHEMA2</w:t>
      </w:r>
    </w:p>
    <w:p w14:paraId="57D74DDD" w14:textId="5220F785" w:rsidR="000E1214" w:rsidRDefault="00A87198" w:rsidP="00C31ED0">
      <w:pPr>
        <w:numPr>
          <w:ilvl w:val="0"/>
          <w:numId w:val="52"/>
        </w:numPr>
      </w:pPr>
      <w:r>
        <w:t>dfdl:terminator ""   from the default dfdl:format annotation in SCHEMA1</w:t>
      </w:r>
      <w:bookmarkStart w:id="2646" w:name="_Toc322911598"/>
      <w:bookmarkStart w:id="2647" w:name="_Toc322912137"/>
      <w:bookmarkStart w:id="2648" w:name="_Toc329092987"/>
      <w:bookmarkStart w:id="2649" w:name="_Toc332701500"/>
      <w:bookmarkStart w:id="2650" w:name="_Toc332701807"/>
      <w:bookmarkStart w:id="2651" w:name="_Toc332711601"/>
      <w:bookmarkStart w:id="2652" w:name="_Toc332711909"/>
      <w:bookmarkStart w:id="2653" w:name="_Toc332712211"/>
      <w:bookmarkStart w:id="2654" w:name="_Toc332724127"/>
      <w:bookmarkStart w:id="2655" w:name="_Toc332724427"/>
      <w:bookmarkStart w:id="2656" w:name="_Toc341102723"/>
      <w:bookmarkStart w:id="2657" w:name="_Toc347241455"/>
      <w:bookmarkStart w:id="2658" w:name="_Toc347744648"/>
      <w:bookmarkStart w:id="2659" w:name="_Toc348984431"/>
      <w:bookmarkStart w:id="2660" w:name="_Toc348984736"/>
      <w:bookmarkStart w:id="2661" w:name="_Toc349037899"/>
      <w:bookmarkStart w:id="2662" w:name="_Toc349038204"/>
      <w:bookmarkStart w:id="2663" w:name="_Toc349042692"/>
      <w:bookmarkStart w:id="2664" w:name="_Toc349642115"/>
      <w:bookmarkStart w:id="2665" w:name="_Toc351912683"/>
      <w:bookmarkStart w:id="2666" w:name="_Toc351914705"/>
      <w:bookmarkStart w:id="2667" w:name="_Toc351915139"/>
      <w:bookmarkStart w:id="2668" w:name="_Toc361231178"/>
      <w:bookmarkStart w:id="2669" w:name="_Toc361231704"/>
      <w:bookmarkStart w:id="2670" w:name="_Toc362445002"/>
      <w:bookmarkStart w:id="2671" w:name="_Toc363908924"/>
      <w:bookmarkStart w:id="2672" w:name="_Toc364463347"/>
      <w:bookmarkStart w:id="2673" w:name="_Toc366077945"/>
      <w:bookmarkStart w:id="2674" w:name="_Toc366078564"/>
      <w:bookmarkStart w:id="2675" w:name="_Toc366079550"/>
      <w:bookmarkStart w:id="2676" w:name="_Toc366080162"/>
      <w:bookmarkStart w:id="2677" w:name="_Toc366080771"/>
      <w:bookmarkStart w:id="2678" w:name="_Toc366505111"/>
      <w:bookmarkStart w:id="2679" w:name="_Toc366508480"/>
      <w:bookmarkStart w:id="2680" w:name="_Toc366512981"/>
      <w:bookmarkStart w:id="2681" w:name="_Toc322911599"/>
      <w:bookmarkStart w:id="2682" w:name="_Toc322912138"/>
      <w:bookmarkStart w:id="2683" w:name="_Toc329092988"/>
      <w:bookmarkStart w:id="2684" w:name="_Toc332701501"/>
      <w:bookmarkStart w:id="2685" w:name="_Toc332701808"/>
      <w:bookmarkStart w:id="2686" w:name="_Toc332711602"/>
      <w:bookmarkStart w:id="2687" w:name="_Toc332711910"/>
      <w:bookmarkStart w:id="2688" w:name="_Toc332712212"/>
      <w:bookmarkStart w:id="2689" w:name="_Toc332724128"/>
      <w:bookmarkStart w:id="2690" w:name="_Toc332724428"/>
      <w:bookmarkStart w:id="2691" w:name="_Toc341102724"/>
      <w:bookmarkStart w:id="2692" w:name="_Toc347241456"/>
      <w:bookmarkStart w:id="2693" w:name="_Toc347744649"/>
      <w:bookmarkStart w:id="2694" w:name="_Toc348984432"/>
      <w:bookmarkStart w:id="2695" w:name="_Toc348984737"/>
      <w:bookmarkStart w:id="2696" w:name="_Toc349037900"/>
      <w:bookmarkStart w:id="2697" w:name="_Toc349038205"/>
      <w:bookmarkStart w:id="2698" w:name="_Toc349042693"/>
      <w:bookmarkStart w:id="2699" w:name="_Toc349642116"/>
      <w:bookmarkStart w:id="2700" w:name="_Toc351912684"/>
      <w:bookmarkStart w:id="2701" w:name="_Toc351914706"/>
      <w:bookmarkStart w:id="2702" w:name="_Toc351915140"/>
      <w:bookmarkStart w:id="2703" w:name="_Toc361231179"/>
      <w:bookmarkStart w:id="2704" w:name="_Toc361231705"/>
      <w:bookmarkStart w:id="2705" w:name="_Toc362445003"/>
      <w:bookmarkStart w:id="2706" w:name="_Toc363908925"/>
      <w:bookmarkStart w:id="2707" w:name="_Toc364463348"/>
      <w:bookmarkStart w:id="2708" w:name="_Toc366077946"/>
      <w:bookmarkStart w:id="2709" w:name="_Toc366078565"/>
      <w:bookmarkStart w:id="2710" w:name="_Toc366079551"/>
      <w:bookmarkStart w:id="2711" w:name="_Toc366080163"/>
      <w:bookmarkStart w:id="2712" w:name="_Toc366080772"/>
      <w:bookmarkStart w:id="2713" w:name="_Toc366505112"/>
      <w:bookmarkStart w:id="2714" w:name="_Toc366508481"/>
      <w:bookmarkStart w:id="2715" w:name="_Toc366512982"/>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p>
    <w:p w14:paraId="6746ADDB" w14:textId="5CF6CF62" w:rsidR="002439DA" w:rsidRDefault="002439DA" w:rsidP="00B31DA3">
      <w:pPr>
        <w:pStyle w:val="Heading2"/>
      </w:pPr>
      <w:bookmarkStart w:id="2716" w:name="_Toc53134048"/>
      <w:r>
        <w:t>DFDL Schema Checking</w:t>
      </w:r>
      <w:bookmarkEnd w:id="2716"/>
    </w:p>
    <w:p w14:paraId="777A66B3" w14:textId="194A3E1B" w:rsidR="00DD761E" w:rsidRDefault="00DD761E" w:rsidP="00DD761E">
      <w:pPr>
        <w:pStyle w:val="nobreak"/>
      </w:pPr>
      <w:r>
        <w:t xml:space="preserve">When the DFDL schema itself contains an error, it implies that the DFDL processor cannot process data because the DFDL schema is not meaningful. All conforming DFDL processors MUST detect all Schema Definition Errors and MUST issue </w:t>
      </w:r>
      <w:del w:id="2717" w:author="Mike Beckerle" w:date="2020-10-07T16:41:00Z">
        <w:r w:rsidDel="001D0610">
          <w:delText xml:space="preserve">an </w:delText>
        </w:r>
      </w:del>
      <w:r>
        <w:t>appropriate diagnostic message</w:t>
      </w:r>
      <w:ins w:id="2718" w:author="Mike Beckerle" w:date="2020-10-07T16:41:00Z">
        <w:r w:rsidR="001D0610">
          <w:t>s</w:t>
        </w:r>
      </w:ins>
      <w:r>
        <w:t xml:space="preserve">. The behavior of a DFDL processor after a Schema Definition Error is detected is out of scope for this </w:t>
      </w:r>
      <w:del w:id="2719" w:author="Mike Beckerle" w:date="2020-10-09T10:37:00Z">
        <w:r w:rsidDel="00D46E3F">
          <w:delText>specification.</w:delText>
        </w:r>
      </w:del>
      <w:del w:id="2720" w:author="Mike Beckerle" w:date="2020-10-07T16:42:00Z">
        <w:r w:rsidDel="00FD6390">
          <w:delText xml:space="preserve"> </w:delText>
        </w:r>
      </w:del>
      <w:ins w:id="2721" w:author="Mike Beckerle" w:date="2020-10-09T10:37:00Z">
        <w:r w:rsidR="00D46E3F">
          <w:t>specification. There</w:t>
        </w:r>
      </w:ins>
      <w:ins w:id="2722" w:author="Mike Beckerle" w:date="2020-10-07T16:45:00Z">
        <w:r w:rsidR="00FD6390">
          <w:t xml:space="preserve"> is no centralized listing of the Schema Definition Errors; they are defined throughout this </w:t>
        </w:r>
        <w:commentRangeStart w:id="2723"/>
        <w:r w:rsidR="00FD6390">
          <w:t>specification</w:t>
        </w:r>
        <w:commentRangeEnd w:id="2723"/>
        <w:r w:rsidR="00FD6390">
          <w:rPr>
            <w:rStyle w:val="CommentReference"/>
          </w:rPr>
          <w:commentReference w:id="2723"/>
        </w:r>
        <w:r w:rsidR="00FD6390">
          <w:t>.</w:t>
        </w:r>
      </w:ins>
    </w:p>
    <w:p w14:paraId="2DC2CDD3" w14:textId="7E4CF579" w:rsidR="00DD761E" w:rsidRDefault="00DD761E" w:rsidP="00DD761E">
      <w:r>
        <w:t xml:space="preserve">When a Schema </w:t>
      </w:r>
      <w:ins w:id="2724" w:author="Mike Beckerle" w:date="2020-10-07T16:47:00Z">
        <w:r w:rsidR="00FD6390">
          <w:t xml:space="preserve">Definition Error </w:t>
        </w:r>
      </w:ins>
      <w:r>
        <w:t xml:space="preserve">can be detected </w:t>
      </w:r>
      <w:r>
        <w:rPr>
          <w:i/>
          <w:iCs/>
        </w:rPr>
        <w:t>statically</w:t>
      </w:r>
      <w:r>
        <w:t>, that is given only the schema, it is desirable, though not required by the DFDL</w:t>
      </w:r>
      <w:ins w:id="2725" w:author="Mike Beckerle" w:date="2020-10-07T16:47:00Z">
        <w:r w:rsidR="00FD6390">
          <w:t xml:space="preserve"> 1.0</w:t>
        </w:r>
      </w:ins>
      <w:r>
        <w:t xml:space="preserve"> </w:t>
      </w:r>
      <w:ins w:id="2726" w:author="Mike Beckerle" w:date="2020-10-07T16:47:00Z">
        <w:r w:rsidR="00FD6390">
          <w:t>specification</w:t>
        </w:r>
      </w:ins>
      <w:r>
        <w:t xml:space="preserve">, that diagnostic messages SHOULD be issued before any data are processed. However, because some representation properties may obtain their values from the data, not all Schema Definition Errors can be detected without reference to data so some Schema Definition Error diagnostics MAY </w:t>
      </w:r>
      <w:r w:rsidR="00912876">
        <w:t xml:space="preserve">of necessity </w:t>
      </w:r>
      <w:r>
        <w:t xml:space="preserve">be issued once data is being processed. </w:t>
      </w:r>
    </w:p>
    <w:p w14:paraId="255EE79A" w14:textId="77777777" w:rsidR="00DD761E" w:rsidRDefault="00DD761E" w:rsidP="00DD761E">
      <w:r>
        <w:t xml:space="preserve">The expression language included within DFDL is strongly, statically type checkable. This means that type checking of expressions MAY be performed statically, that is, without processing data, and implementations are encouraged to perform this checking statically so that </w:t>
      </w:r>
      <w:r>
        <w:rPr>
          <w:i/>
          <w:iCs/>
        </w:rPr>
        <w:t>Static Type Errors</w:t>
      </w:r>
      <w:r>
        <w:t xml:space="preserve"> (Schema Definition Errors having to do with type inconsistencies) can be detected before processing data.</w:t>
      </w:r>
    </w:p>
    <w:p w14:paraId="44E7D184" w14:textId="77777777" w:rsidR="00DD761E" w:rsidRDefault="00DD761E" w:rsidP="00BC2419">
      <w:pPr>
        <w:pStyle w:val="Heading3"/>
        <w:rPr>
          <w:rFonts w:eastAsia="Times New Roman"/>
        </w:rPr>
      </w:pPr>
      <w:bookmarkStart w:id="2727" w:name="_Toc53134049"/>
      <w:r>
        <w:rPr>
          <w:rFonts w:eastAsia="Times New Roman"/>
        </w:rPr>
        <w:t>Schema Component Constraint: Unique Particle Attribution</w:t>
      </w:r>
      <w:bookmarkEnd w:id="2727"/>
    </w:p>
    <w:p w14:paraId="0C5D953D" w14:textId="77777777" w:rsidR="00DD761E" w:rsidRDefault="00DD761E" w:rsidP="00DD761E">
      <w:r>
        <w:t xml:space="preserve">The term </w:t>
      </w:r>
      <w:r>
        <w:rPr>
          <w:i/>
          <w:iCs/>
        </w:rPr>
        <w:t>particle</w:t>
      </w:r>
      <w:r>
        <w:t xml:space="preserve"> is used in XSD to refer to a schema component that can have dimension (XSD minOccurs and/or XSD maxOccurs) expressed on it. In DFDL only local element declarations and element references are particles. </w:t>
      </w:r>
    </w:p>
    <w:p w14:paraId="7D33084B" w14:textId="31D62682" w:rsidR="00DD761E" w:rsidRDefault="00DD761E" w:rsidP="00DD761E">
      <w:r>
        <w:t xml:space="preserve">A DFDL processor MUST implement the Schema Component Constraint: Unique Particle Attribution defined in </w:t>
      </w:r>
      <w:r>
        <w:rPr>
          <w:rStyle w:val="Emphasis"/>
        </w:rPr>
        <w:t xml:space="preserve">XML Schema Part 1: Structures </w:t>
      </w:r>
      <w:r>
        <w:rPr>
          <w:noProof/>
        </w:rPr>
        <w:t>[</w:t>
      </w:r>
      <w:r w:rsidR="00912122">
        <w:fldChar w:fldCharType="begin"/>
      </w:r>
      <w:r w:rsidR="00912122">
        <w:instrText xml:space="preserve"> HYPERLINK \l "a_XSDL_Part1" </w:instrText>
      </w:r>
      <w:ins w:id="2728" w:author="Mike Beckerle" w:date="2020-10-09T10:19:00Z"/>
      <w:r w:rsidR="00912122">
        <w:fldChar w:fldCharType="separate"/>
      </w:r>
      <w:r>
        <w:rPr>
          <w:rStyle w:val="Hyperlink"/>
          <w:noProof/>
        </w:rPr>
        <w:t>XSDLV1</w:t>
      </w:r>
      <w:r w:rsidR="00912122">
        <w:rPr>
          <w:rStyle w:val="Hyperlink"/>
          <w:noProof/>
        </w:rPr>
        <w:fldChar w:fldCharType="end"/>
      </w:r>
      <w:r>
        <w:rPr>
          <w:noProof/>
        </w:rPr>
        <w:t>]</w:t>
      </w:r>
      <w:r>
        <w:rPr>
          <w:rStyle w:val="Emphasis"/>
        </w:rPr>
        <w:t xml:space="preserve"> </w:t>
      </w:r>
      <w:r>
        <w:t>that applies to the DFDL schema subset.</w:t>
      </w:r>
    </w:p>
    <w:p w14:paraId="29D21BDC" w14:textId="77777777" w:rsidR="00DD761E" w:rsidRDefault="00DD761E" w:rsidP="00DD761E">
      <w:r>
        <w:t xml:space="preserve">Two elements </w:t>
      </w:r>
      <w:r>
        <w:rPr>
          <w:b/>
          <w:bCs/>
        </w:rPr>
        <w:t>overlap</w:t>
      </w:r>
      <w:r>
        <w:t xml:space="preserve"> if </w:t>
      </w:r>
    </w:p>
    <w:p w14:paraId="7C838F13" w14:textId="77777777" w:rsidR="00DD761E" w:rsidRDefault="00DD761E" w:rsidP="00DD761E">
      <w:pPr>
        <w:numPr>
          <w:ilvl w:val="0"/>
          <w:numId w:val="19"/>
        </w:numPr>
      </w:pPr>
      <w:r>
        <w:t>They are both element declaration particles whose declarations have the same name and target namespace.</w:t>
      </w:r>
    </w:p>
    <w:p w14:paraId="5E14C908" w14:textId="77777777" w:rsidR="00DD761E" w:rsidRDefault="00DD761E" w:rsidP="00DD761E">
      <w:r>
        <w:t xml:space="preserve">A schema will violate the unique attribution constraint if it contains two particles which overlap and which either </w:t>
      </w:r>
    </w:p>
    <w:p w14:paraId="5E711EEE" w14:textId="0A5CA9CD" w:rsidR="00DD761E" w:rsidRDefault="00405572" w:rsidP="00DD761E">
      <w:pPr>
        <w:numPr>
          <w:ilvl w:val="0"/>
          <w:numId w:val="20"/>
        </w:numPr>
      </w:pPr>
      <w:r>
        <w:t>a</w:t>
      </w:r>
      <w:r w:rsidR="00DD761E">
        <w:t xml:space="preserve">re both in the particles of a </w:t>
      </w:r>
      <w:r w:rsidR="00DD761E">
        <w:rPr>
          <w:rStyle w:val="Emphasis"/>
        </w:rPr>
        <w:t>choice</w:t>
      </w:r>
      <w:r w:rsidR="00DD761E">
        <w:t xml:space="preserve"> </w:t>
      </w:r>
      <w:proofErr w:type="gramStart"/>
      <w:r w:rsidR="00DD761E">
        <w:t>group</w:t>
      </w:r>
      <w:r>
        <w:t>.</w:t>
      </w:r>
      <w:proofErr w:type="gramEnd"/>
    </w:p>
    <w:p w14:paraId="34BC874C" w14:textId="0D252E25" w:rsidR="00DD761E" w:rsidRDefault="00405572" w:rsidP="00DD761E">
      <w:r>
        <w:t>o</w:t>
      </w:r>
      <w:r w:rsidR="00DD761E">
        <w:t xml:space="preserve">r </w:t>
      </w:r>
    </w:p>
    <w:p w14:paraId="037ECAC2" w14:textId="3F14570F" w:rsidR="002439DA" w:rsidRPr="002439DA" w:rsidRDefault="00405572" w:rsidP="002439DA">
      <w:pPr>
        <w:numPr>
          <w:ilvl w:val="0"/>
          <w:numId w:val="21"/>
        </w:numPr>
      </w:pPr>
      <w:r>
        <w:t>e</w:t>
      </w:r>
      <w:r w:rsidR="00DD761E">
        <w:t>ither describes adjacent information items in an xs:sequence and the first has XSD minOccurs less than XSD maxOccurs.</w:t>
      </w:r>
    </w:p>
    <w:p w14:paraId="4841A2B6" w14:textId="77777777" w:rsidR="00181613" w:rsidRDefault="00181613" w:rsidP="00BC2419">
      <w:pPr>
        <w:pStyle w:val="Heading3"/>
      </w:pPr>
      <w:bookmarkStart w:id="2729" w:name="_Toc243112810"/>
      <w:bookmarkStart w:id="2730" w:name="_Ref247453451"/>
      <w:bookmarkStart w:id="2731" w:name="_Ref247453463"/>
      <w:bookmarkStart w:id="2732" w:name="_Toc349042694"/>
      <w:bookmarkStart w:id="2733" w:name="_Toc53134050"/>
      <w:r>
        <w:t>Optional Checks and Warnings</w:t>
      </w:r>
      <w:bookmarkEnd w:id="2733"/>
    </w:p>
    <w:p w14:paraId="190C08F2" w14:textId="2C321AAC" w:rsidR="00181613" w:rsidRDefault="00181613" w:rsidP="00181613">
      <w:pPr>
        <w:pStyle w:val="ListParagraph"/>
        <w:numPr>
          <w:ilvl w:val="0"/>
          <w:numId w:val="25"/>
        </w:numPr>
      </w:pPr>
      <w:r>
        <w:t>A</w:t>
      </w:r>
      <w:r>
        <w:rPr>
          <w:rFonts w:eastAsia="Helv"/>
        </w:rPr>
        <w:t xml:space="preserve"> </w:t>
      </w:r>
      <w:r>
        <w:t>DFDL</w:t>
      </w:r>
      <w:r>
        <w:rPr>
          <w:rFonts w:eastAsia="Helv"/>
        </w:rPr>
        <w:t xml:space="preserve"> </w:t>
      </w:r>
      <w:r>
        <w:t>processor that</w:t>
      </w:r>
      <w:r>
        <w:rPr>
          <w:rFonts w:eastAsia="Helv"/>
        </w:rPr>
        <w:t xml:space="preserve"> </w:t>
      </w:r>
      <w:r>
        <w:t>only</w:t>
      </w:r>
      <w:r>
        <w:rPr>
          <w:rFonts w:eastAsia="Helv"/>
        </w:rPr>
        <w:t xml:space="preserve"> </w:t>
      </w:r>
      <w:r>
        <w:t>implements</w:t>
      </w:r>
      <w:r>
        <w:rPr>
          <w:rFonts w:eastAsia="Helv"/>
        </w:rPr>
        <w:t xml:space="preserve"> </w:t>
      </w:r>
      <w:r>
        <w:t>a</w:t>
      </w:r>
      <w:r>
        <w:rPr>
          <w:rFonts w:eastAsia="Helv"/>
        </w:rPr>
        <w:t xml:space="preserve"> </w:t>
      </w:r>
      <w:r>
        <w:t>DFDL</w:t>
      </w:r>
      <w:r>
        <w:rPr>
          <w:rFonts w:eastAsia="Helv"/>
        </w:rPr>
        <w:t xml:space="preserve"> </w:t>
      </w:r>
      <w:r>
        <w:t>parser</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perform Schema Definition Error checking for </w:t>
      </w:r>
      <w:r>
        <w:t>properties</w:t>
      </w:r>
      <w:r>
        <w:rPr>
          <w:rFonts w:eastAsia="Helv"/>
        </w:rPr>
        <w:t xml:space="preserve"> </w:t>
      </w:r>
      <w:r>
        <w:t>that</w:t>
      </w:r>
      <w:r>
        <w:rPr>
          <w:rFonts w:eastAsia="Helv"/>
        </w:rPr>
        <w:t xml:space="preserve"> </w:t>
      </w:r>
      <w:r>
        <w:t>are</w:t>
      </w:r>
      <w:r>
        <w:rPr>
          <w:rFonts w:eastAsia="Helv"/>
        </w:rPr>
        <w:t xml:space="preserve"> </w:t>
      </w:r>
      <w:r>
        <w:t>solely</w:t>
      </w:r>
      <w:r>
        <w:rPr>
          <w:rFonts w:eastAsia="Helv"/>
        </w:rPr>
        <w:t xml:space="preserve"> </w:t>
      </w:r>
      <w:r>
        <w:t>used</w:t>
      </w:r>
      <w:r>
        <w:rPr>
          <w:rFonts w:eastAsia="Helv"/>
        </w:rPr>
        <w:t xml:space="preserve"> </w:t>
      </w:r>
      <w:r>
        <w:t>when</w:t>
      </w:r>
      <w:r>
        <w:rPr>
          <w:rFonts w:eastAsia="Helv"/>
        </w:rPr>
        <w:t xml:space="preserve"> </w:t>
      </w:r>
      <w:r>
        <w:t>unparsing,</w:t>
      </w:r>
      <w:r>
        <w:rPr>
          <w:rFonts w:eastAsia="Helv"/>
        </w:rPr>
        <w:t xml:space="preserve"> </w:t>
      </w:r>
      <w:r>
        <w:t>though</w:t>
      </w:r>
      <w:r>
        <w:rPr>
          <w:rFonts w:eastAsia="Helv"/>
        </w:rPr>
        <w:t xml:space="preserve"> </w:t>
      </w:r>
      <w:r>
        <w:t>it</w:t>
      </w:r>
      <w:r>
        <w:rPr>
          <w:rFonts w:eastAsia="Helv"/>
        </w:rPr>
        <w:t xml:space="preserve"> </w:t>
      </w:r>
      <w:r>
        <w:t>is</w:t>
      </w:r>
      <w:r>
        <w:rPr>
          <w:rFonts w:eastAsia="Helv"/>
        </w:rPr>
        <w:t xml:space="preserve"> </w:t>
      </w:r>
      <w:r w:rsidR="00BE0D47">
        <w:t>RECOMMENDED</w:t>
      </w:r>
      <w:r>
        <w:rPr>
          <w:rFonts w:eastAsia="Helv"/>
        </w:rPr>
        <w:t xml:space="preserve"> </w:t>
      </w:r>
      <w:r>
        <w:t>that</w:t>
      </w:r>
      <w:r>
        <w:rPr>
          <w:rFonts w:eastAsia="Helv"/>
        </w:rPr>
        <w:t xml:space="preserve"> </w:t>
      </w:r>
      <w:r>
        <w:t>it</w:t>
      </w:r>
      <w:r>
        <w:rPr>
          <w:rFonts w:eastAsia="Helv"/>
        </w:rPr>
        <w:t xml:space="preserve"> </w:t>
      </w:r>
      <w:r>
        <w:t>does</w:t>
      </w:r>
      <w:r>
        <w:rPr>
          <w:rFonts w:eastAsia="Helv"/>
        </w:rPr>
        <w:t xml:space="preserve"> </w:t>
      </w:r>
      <w:r>
        <w:t>so</w:t>
      </w:r>
      <w:r>
        <w:rPr>
          <w:rFonts w:eastAsia="Helv"/>
        </w:rPr>
        <w:t xml:space="preserve"> </w:t>
      </w:r>
      <w:r>
        <w:t>for</w:t>
      </w:r>
      <w:r>
        <w:rPr>
          <w:rFonts w:eastAsia="Helv"/>
        </w:rPr>
        <w:t xml:space="preserve"> </w:t>
      </w:r>
      <w:r>
        <w:t>portability</w:t>
      </w:r>
      <w:r>
        <w:rPr>
          <w:rFonts w:eastAsia="Helv"/>
        </w:rPr>
        <w:t xml:space="preserve"> </w:t>
      </w:r>
      <w:r>
        <w:t>reasons.</w:t>
      </w:r>
    </w:p>
    <w:p w14:paraId="7DBFE3CF" w14:textId="05E4170A" w:rsidR="00181613" w:rsidRDefault="00181613" w:rsidP="00181613">
      <w:pPr>
        <w:pStyle w:val="ListParagraph"/>
        <w:numPr>
          <w:ilvl w:val="0"/>
          <w:numId w:val="25"/>
        </w:numPr>
      </w:pPr>
      <w:r>
        <w:t>A</w:t>
      </w:r>
      <w:r>
        <w:rPr>
          <w:rFonts w:eastAsia="Helv"/>
        </w:rPr>
        <w:t xml:space="preserve"> </w:t>
      </w:r>
      <w:r>
        <w:t>DFDL</w:t>
      </w:r>
      <w:r>
        <w:rPr>
          <w:rFonts w:eastAsia="Helv"/>
        </w:rPr>
        <w:t xml:space="preserve"> </w:t>
      </w:r>
      <w:r>
        <w:t>processor that</w:t>
      </w:r>
      <w:r>
        <w:rPr>
          <w:rFonts w:eastAsia="Helv"/>
        </w:rPr>
        <w:t xml:space="preserve"> </w:t>
      </w:r>
      <w:r>
        <w:t>does</w:t>
      </w:r>
      <w:r>
        <w:rPr>
          <w:rFonts w:eastAsia="Helv"/>
        </w:rPr>
        <w:t xml:space="preserve"> </w:t>
      </w:r>
      <w:r>
        <w:t>not</w:t>
      </w:r>
      <w:r>
        <w:rPr>
          <w:rFonts w:eastAsia="Helv"/>
        </w:rPr>
        <w:t xml:space="preserve"> </w:t>
      </w:r>
      <w:r>
        <w:t>implement</w:t>
      </w:r>
      <w:r>
        <w:rPr>
          <w:rFonts w:eastAsia="Helv"/>
        </w:rPr>
        <w:t xml:space="preserve"> </w:t>
      </w:r>
      <w:r>
        <w:t>some</w:t>
      </w:r>
      <w:r>
        <w:rPr>
          <w:rFonts w:eastAsia="Helv"/>
        </w:rPr>
        <w:t xml:space="preserve"> </w:t>
      </w:r>
      <w:r>
        <w:t>optional</w:t>
      </w:r>
      <w:r w:rsidR="00BE0D47">
        <w:t xml:space="preserve"> DFDL language</w:t>
      </w:r>
      <w:r>
        <w:rPr>
          <w:rFonts w:eastAsia="Helv"/>
        </w:rPr>
        <w:t xml:space="preserve"> </w:t>
      </w:r>
      <w:r>
        <w:t>features</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w:t>
      </w:r>
      <w:r>
        <w:t>check</w:t>
      </w:r>
      <w:r>
        <w:rPr>
          <w:rFonts w:eastAsia="Helv"/>
        </w:rPr>
        <w:t xml:space="preserve"> </w:t>
      </w:r>
      <w:r>
        <w:t>properties</w:t>
      </w:r>
      <w:r>
        <w:rPr>
          <w:rFonts w:eastAsia="Helv"/>
        </w:rPr>
        <w:t xml:space="preserve"> or annotations </w:t>
      </w:r>
      <w:r w:rsidR="00912876">
        <w:t>needed</w:t>
      </w:r>
      <w:r>
        <w:rPr>
          <w:rFonts w:eastAsia="Helv"/>
        </w:rPr>
        <w:t xml:space="preserve"> </w:t>
      </w:r>
      <w:r>
        <w:t>by</w:t>
      </w:r>
      <w:r>
        <w:rPr>
          <w:rFonts w:eastAsia="Helv"/>
        </w:rPr>
        <w:t xml:space="preserve"> </w:t>
      </w:r>
      <w:r>
        <w:t>those</w:t>
      </w:r>
      <w:r>
        <w:rPr>
          <w:rFonts w:eastAsia="Helv"/>
        </w:rPr>
        <w:t xml:space="preserve"> </w:t>
      </w:r>
      <w:r>
        <w:t>optional</w:t>
      </w:r>
      <w:r>
        <w:rPr>
          <w:rFonts w:eastAsia="Helv"/>
        </w:rPr>
        <w:t xml:space="preserve"> </w:t>
      </w:r>
      <w:r w:rsidR="00BE0D47">
        <w:rPr>
          <w:rFonts w:eastAsia="Helv"/>
        </w:rPr>
        <w:t xml:space="preserve">language </w:t>
      </w:r>
      <w:r>
        <w:t>features but</w:t>
      </w:r>
      <w:r>
        <w:rPr>
          <w:rFonts w:eastAsia="Helv"/>
        </w:rPr>
        <w:t xml:space="preserve"> MUST issue a warning that an unrecognized property or annotation has been encountered.</w:t>
      </w:r>
    </w:p>
    <w:p w14:paraId="4593695F" w14:textId="059E453B" w:rsidR="00181613" w:rsidRDefault="00181613" w:rsidP="00181613">
      <w:pPr>
        <w:pStyle w:val="ListParagraph"/>
        <w:numPr>
          <w:ilvl w:val="0"/>
          <w:numId w:val="25"/>
        </w:numPr>
      </w:pPr>
      <w:r>
        <w:t>A</w:t>
      </w:r>
      <w:r>
        <w:rPr>
          <w:rFonts w:eastAsia="Helv"/>
        </w:rPr>
        <w:t xml:space="preserve"> </w:t>
      </w:r>
      <w:r>
        <w:t>DFDL</w:t>
      </w:r>
      <w:r>
        <w:rPr>
          <w:rFonts w:eastAsia="Helv"/>
        </w:rPr>
        <w:t xml:space="preserve"> </w:t>
      </w:r>
      <w:r>
        <w:t>processor</w:t>
      </w:r>
      <w:r w:rsidR="0033562A">
        <w:t xml:space="preserve"> </w:t>
      </w:r>
      <w:r w:rsidR="0071580C">
        <w:t>MUST</w:t>
      </w:r>
      <w:r w:rsidR="0033562A">
        <w:t xml:space="preserve"> </w:t>
      </w:r>
      <w:r w:rsidR="0071580C">
        <w:t>NOT</w:t>
      </w:r>
      <w:r>
        <w:rPr>
          <w:rFonts w:eastAsia="Helv"/>
        </w:rPr>
        <w:t xml:space="preserve"> </w:t>
      </w:r>
      <w:r>
        <w:t>check</w:t>
      </w:r>
      <w:r>
        <w:rPr>
          <w:rFonts w:eastAsia="Helv"/>
        </w:rPr>
        <w:t xml:space="preserve"> </w:t>
      </w:r>
      <w:r>
        <w:t>global</w:t>
      </w:r>
      <w:r>
        <w:rPr>
          <w:rFonts w:eastAsia="Helv"/>
        </w:rPr>
        <w:t xml:space="preserve"> element </w:t>
      </w:r>
      <w:r>
        <w:t>declarations nor type or group definitions</w:t>
      </w:r>
      <w:r>
        <w:rPr>
          <w:rFonts w:eastAsia="Helv"/>
        </w:rPr>
        <w:t xml:space="preserve"> </w:t>
      </w:r>
      <w:r>
        <w:t>as</w:t>
      </w:r>
      <w:r>
        <w:rPr>
          <w:rFonts w:eastAsia="Helv"/>
        </w:rPr>
        <w:t xml:space="preserve"> </w:t>
      </w:r>
      <w:r>
        <w:t>they</w:t>
      </w:r>
      <w:r>
        <w:rPr>
          <w:rFonts w:eastAsia="Helv"/>
        </w:rPr>
        <w:t xml:space="preserve"> </w:t>
      </w:r>
      <w:r>
        <w:t>may</w:t>
      </w:r>
      <w:r>
        <w:rPr>
          <w:rFonts w:eastAsia="Helv"/>
        </w:rPr>
        <w:t xml:space="preserve"> </w:t>
      </w:r>
      <w:r>
        <w:t>legitimately</w:t>
      </w:r>
      <w:r>
        <w:rPr>
          <w:rFonts w:eastAsia="Helv"/>
        </w:rPr>
        <w:t xml:space="preserve"> </w:t>
      </w:r>
      <w:r>
        <w:t>be</w:t>
      </w:r>
      <w:r>
        <w:rPr>
          <w:rFonts w:eastAsia="Helv"/>
        </w:rPr>
        <w:t xml:space="preserve"> </w:t>
      </w:r>
      <w:r>
        <w:t>incomplete due to properties intended to be supplied based on scoping rules and the context at the point of use. There are two exceptions to this, which</w:t>
      </w:r>
      <w:r>
        <w:rPr>
          <w:rFonts w:eastAsia="Helv"/>
        </w:rPr>
        <w:t xml:space="preserve"> </w:t>
      </w:r>
      <w:r w:rsidR="008E7C14">
        <w:t>MUST</w:t>
      </w:r>
      <w:r>
        <w:rPr>
          <w:rFonts w:eastAsia="Helv"/>
        </w:rPr>
        <w:t xml:space="preserve"> </w:t>
      </w:r>
      <w:r>
        <w:t>be</w:t>
      </w:r>
      <w:r>
        <w:rPr>
          <w:rFonts w:eastAsia="Helv"/>
        </w:rPr>
        <w:t xml:space="preserve"> </w:t>
      </w:r>
      <w:r>
        <w:t>checked:</w:t>
      </w:r>
    </w:p>
    <w:p w14:paraId="433E2E03" w14:textId="77777777" w:rsidR="00181613" w:rsidRDefault="00181613" w:rsidP="00181613">
      <w:pPr>
        <w:pStyle w:val="ListParagraph"/>
        <w:numPr>
          <w:ilvl w:val="1"/>
          <w:numId w:val="26"/>
        </w:numPr>
      </w:pPr>
      <w:r>
        <w:t>Global</w:t>
      </w:r>
      <w:r>
        <w:rPr>
          <w:rFonts w:eastAsia="Helv"/>
        </w:rPr>
        <w:t xml:space="preserve"> </w:t>
      </w:r>
      <w:r>
        <w:t>simple</w:t>
      </w:r>
      <w:r>
        <w:rPr>
          <w:rFonts w:eastAsia="Helv"/>
        </w:rPr>
        <w:t xml:space="preserve"> </w:t>
      </w:r>
      <w:r>
        <w:t>type definitions</w:t>
      </w:r>
      <w:r>
        <w:rPr>
          <w:rFonts w:eastAsia="Helv"/>
        </w:rPr>
        <w:t xml:space="preserve"> </w:t>
      </w:r>
      <w:r>
        <w:t>that</w:t>
      </w:r>
      <w:r>
        <w:rPr>
          <w:rFonts w:eastAsia="Helv"/>
        </w:rPr>
        <w:t xml:space="preserve"> </w:t>
      </w:r>
      <w:r>
        <w:t>are</w:t>
      </w:r>
      <w:r>
        <w:rPr>
          <w:rFonts w:eastAsia="Helv"/>
        </w:rPr>
        <w:t xml:space="preserve"> </w:t>
      </w:r>
      <w:r>
        <w:t>referenced</w:t>
      </w:r>
      <w:r>
        <w:rPr>
          <w:rFonts w:eastAsia="Helv"/>
        </w:rPr>
        <w:t xml:space="preserve"> </w:t>
      </w:r>
      <w:r>
        <w:t>by</w:t>
      </w:r>
      <w:r>
        <w:rPr>
          <w:rFonts w:eastAsia="Helv"/>
        </w:rPr>
        <w:t xml:space="preserve"> the dfdl:</w:t>
      </w:r>
      <w:r>
        <w:t>prefixLengthType</w:t>
      </w:r>
      <w:r>
        <w:rPr>
          <w:rFonts w:eastAsia="Helv"/>
        </w:rPr>
        <w:t xml:space="preserve"> </w:t>
      </w:r>
      <w:r>
        <w:t>property</w:t>
      </w:r>
    </w:p>
    <w:p w14:paraId="43781463" w14:textId="77777777" w:rsidR="00181613" w:rsidRDefault="00181613" w:rsidP="00181613">
      <w:pPr>
        <w:pStyle w:val="ListParagraph"/>
        <w:numPr>
          <w:ilvl w:val="1"/>
          <w:numId w:val="26"/>
        </w:numPr>
      </w:pPr>
      <w:r>
        <w:t>Global</w:t>
      </w:r>
      <w:r>
        <w:rPr>
          <w:rFonts w:eastAsia="Helv"/>
        </w:rPr>
        <w:t xml:space="preserve"> </w:t>
      </w:r>
      <w:r>
        <w:t>element declarations</w:t>
      </w:r>
      <w:r>
        <w:rPr>
          <w:rFonts w:eastAsia="Helv"/>
        </w:rPr>
        <w:t xml:space="preserve"> </w:t>
      </w:r>
      <w:r>
        <w:t>that</w:t>
      </w:r>
      <w:r>
        <w:rPr>
          <w:rFonts w:eastAsia="Helv"/>
        </w:rPr>
        <w:t xml:space="preserve"> </w:t>
      </w:r>
      <w:r>
        <w:t>are</w:t>
      </w:r>
      <w:r>
        <w:rPr>
          <w:rFonts w:eastAsia="Helv"/>
        </w:rPr>
        <w:t xml:space="preserve"> </w:t>
      </w:r>
      <w:r>
        <w:t>the</w:t>
      </w:r>
      <w:r>
        <w:rPr>
          <w:rFonts w:eastAsia="Helv"/>
        </w:rPr>
        <w:t xml:space="preserve"> </w:t>
      </w:r>
      <w:r>
        <w:t>document</w:t>
      </w:r>
      <w:r>
        <w:rPr>
          <w:rFonts w:eastAsia="Helv"/>
        </w:rPr>
        <w:t xml:space="preserve"> </w:t>
      </w:r>
      <w:r>
        <w:t>root.</w:t>
      </w:r>
    </w:p>
    <w:p w14:paraId="70B2F7FF" w14:textId="76F05513" w:rsidR="00181613" w:rsidRDefault="00181613" w:rsidP="00181613">
      <w:r>
        <w:t xml:space="preserve">Some situations suggest likely errors, but a DFDL processor cannot be certain. In these situations, a DFDL processor </w:t>
      </w:r>
      <w:r w:rsidR="008E7C14">
        <w:t>MAY</w:t>
      </w:r>
      <w:r>
        <w:t xml:space="preserve"> issue warnings to assist a DFDL schema author in identifying likely errors. An important case of this is when the DFDL processor encounters</w:t>
      </w:r>
      <w:r>
        <w:rPr>
          <w:rFonts w:eastAsia="Helv"/>
        </w:rPr>
        <w:t xml:space="preserve"> </w:t>
      </w:r>
      <w:r>
        <w:t>a schema component and annotation where there are explicitly properties</w:t>
      </w:r>
      <w:r>
        <w:rPr>
          <w:rFonts w:eastAsia="Helv"/>
        </w:rPr>
        <w:t xml:space="preserve"> </w:t>
      </w:r>
      <w:r>
        <w:t>that</w:t>
      </w:r>
      <w:r>
        <w:rPr>
          <w:rFonts w:eastAsia="Helv"/>
        </w:rPr>
        <w:t xml:space="preserve"> </w:t>
      </w:r>
      <w:r>
        <w:t>are</w:t>
      </w:r>
      <w:r>
        <w:rPr>
          <w:rFonts w:eastAsia="Helv"/>
        </w:rPr>
        <w:t xml:space="preserve"> </w:t>
      </w:r>
      <w:r>
        <w:t>not</w:t>
      </w:r>
      <w:r>
        <w:rPr>
          <w:rFonts w:eastAsia="Helv"/>
        </w:rPr>
        <w:t xml:space="preserve"> </w:t>
      </w:r>
      <w:r>
        <w:t>relevant</w:t>
      </w:r>
      <w:r>
        <w:rPr>
          <w:rFonts w:eastAsia="Helv"/>
        </w:rPr>
        <w:t xml:space="preserve"> </w:t>
      </w:r>
      <w:r>
        <w:t>to</w:t>
      </w:r>
      <w:r>
        <w:rPr>
          <w:rFonts w:eastAsia="Helv"/>
        </w:rPr>
        <w:t xml:space="preserve"> </w:t>
      </w:r>
      <w:r>
        <w:t>the</w:t>
      </w:r>
      <w:r>
        <w:rPr>
          <w:rFonts w:eastAsia="Helv"/>
        </w:rPr>
        <w:t xml:space="preserve"> </w:t>
      </w:r>
      <w:r>
        <w:t>component</w:t>
      </w:r>
      <w:r>
        <w:rPr>
          <w:rFonts w:eastAsia="Helv"/>
        </w:rPr>
        <w:t xml:space="preserve"> </w:t>
      </w:r>
      <w:r>
        <w:t>as</w:t>
      </w:r>
      <w:r>
        <w:rPr>
          <w:rFonts w:eastAsia="Helv"/>
        </w:rPr>
        <w:t xml:space="preserve"> </w:t>
      </w:r>
      <w:r>
        <w:t xml:space="preserve">defined. Depending on the specifics of the component and property the DFDL processor </w:t>
      </w:r>
      <w:r w:rsidR="008E7C14">
        <w:t>MUST</w:t>
      </w:r>
      <w:r>
        <w:t xml:space="preserve"> take certain actions. If the:</w:t>
      </w:r>
    </w:p>
    <w:p w14:paraId="1CE0F045" w14:textId="77777777" w:rsidR="00181613" w:rsidRDefault="00181613" w:rsidP="00181613">
      <w:pPr>
        <w:numPr>
          <w:ilvl w:val="0"/>
          <w:numId w:val="27"/>
        </w:numPr>
      </w:pPr>
      <w:r>
        <w:t>Property</w:t>
      </w:r>
      <w:r>
        <w:rPr>
          <w:rFonts w:eastAsia="Helv"/>
        </w:rPr>
        <w:t xml:space="preserve"> is </w:t>
      </w:r>
      <w:r>
        <w:t>not</w:t>
      </w:r>
      <w:r>
        <w:rPr>
          <w:rFonts w:eastAsia="Helv"/>
        </w:rPr>
        <w:t xml:space="preserve"> </w:t>
      </w:r>
      <w:r>
        <w:t>applicable</w:t>
      </w:r>
      <w:r>
        <w:rPr>
          <w:rFonts w:eastAsia="Helv"/>
        </w:rPr>
        <w:t xml:space="preserve"> </w:t>
      </w:r>
      <w:r>
        <w:t>to</w:t>
      </w:r>
      <w:r>
        <w:rPr>
          <w:rFonts w:eastAsia="Helv"/>
        </w:rPr>
        <w:t xml:space="preserve"> </w:t>
      </w:r>
      <w:r>
        <w:t>the</w:t>
      </w:r>
      <w:r>
        <w:rPr>
          <w:rFonts w:eastAsia="Helv"/>
        </w:rPr>
        <w:t xml:space="preserve"> </w:t>
      </w:r>
      <w:r>
        <w:t>component</w:t>
      </w:r>
      <w:r>
        <w:rPr>
          <w:rFonts w:eastAsia="Helv"/>
        </w:rPr>
        <w:t>'</w:t>
      </w:r>
      <w:r>
        <w:t>s</w:t>
      </w:r>
      <w:r>
        <w:rPr>
          <w:rFonts w:eastAsia="Helv"/>
        </w:rPr>
        <w:t xml:space="preserve"> </w:t>
      </w:r>
      <w:r>
        <w:t>DFDL</w:t>
      </w:r>
      <w:r>
        <w:rPr>
          <w:rFonts w:eastAsia="Helv"/>
        </w:rPr>
        <w:t xml:space="preserve"> </w:t>
      </w:r>
      <w:r>
        <w:t>annotation.</w:t>
      </w:r>
    </w:p>
    <w:p w14:paraId="7C6E39A4" w14:textId="6BC803CD" w:rsidR="00181613" w:rsidRDefault="00181613" w:rsidP="00181613">
      <w:pPr>
        <w:numPr>
          <w:ilvl w:val="1"/>
          <w:numId w:val="27"/>
        </w:numPr>
      </w:pPr>
      <w:r>
        <w:t>Schema</w:t>
      </w:r>
      <w:r>
        <w:rPr>
          <w:rFonts w:eastAsia="Helv"/>
        </w:rPr>
        <w:t xml:space="preserve"> </w:t>
      </w:r>
      <w:ins w:id="2734" w:author="Mike Beckerle" w:date="2020-10-07T16:50:00Z">
        <w:r w:rsidR="00FD6390">
          <w:t>D</w:t>
        </w:r>
      </w:ins>
      <w:r>
        <w:t>efinition</w:t>
      </w:r>
      <w:r>
        <w:rPr>
          <w:rFonts w:eastAsia="Helv"/>
        </w:rPr>
        <w:t xml:space="preserve"> </w:t>
      </w:r>
      <w:ins w:id="2735" w:author="Mike Beckerle" w:date="2020-10-07T16:50:00Z">
        <w:r w:rsidR="00FD6390">
          <w:t>E</w:t>
        </w:r>
      </w:ins>
      <w:r>
        <w:t>rror.</w:t>
      </w:r>
      <w:r>
        <w:rPr>
          <w:rFonts w:eastAsia="Helv"/>
        </w:rPr>
        <w:t xml:space="preserve"> </w:t>
      </w:r>
      <w:r>
        <w:t>Example</w:t>
      </w:r>
      <w:r>
        <w:rPr>
          <w:rFonts w:eastAsia="Helv"/>
        </w:rPr>
        <w:t xml:space="preserve"> </w:t>
      </w:r>
      <w:r>
        <w:t>is</w:t>
      </w:r>
      <w:r>
        <w:rPr>
          <w:rFonts w:eastAsia="Helv"/>
        </w:rPr>
        <w:t xml:space="preserve"> </w:t>
      </w:r>
      <w:ins w:id="2736" w:author="Mike Beckerle" w:date="2020-10-07T16:50:00Z">
        <w:r w:rsidR="00FD6390">
          <w:rPr>
            <w:rFonts w:eastAsia="Helv"/>
          </w:rPr>
          <w:t>dfdl:</w:t>
        </w:r>
      </w:ins>
      <w:r>
        <w:t>lengthKind</w:t>
      </w:r>
      <w:r>
        <w:rPr>
          <w:rFonts w:eastAsia="Helv"/>
        </w:rPr>
        <w:t xml:space="preserve"> </w:t>
      </w:r>
      <w:r>
        <w:t>on</w:t>
      </w:r>
      <w:r>
        <w:rPr>
          <w:rFonts w:eastAsia="Helv"/>
        </w:rPr>
        <w:t xml:space="preserve"> </w:t>
      </w:r>
      <w:r>
        <w:t>xs:sequence.</w:t>
      </w:r>
    </w:p>
    <w:p w14:paraId="0612146B" w14:textId="3D3BBC44" w:rsidR="008E7C14" w:rsidRDefault="008E7C14" w:rsidP="008E7C14">
      <w:r>
        <w:t>However, for these situations, the DFDL processor MAY take certain actions:</w:t>
      </w:r>
    </w:p>
    <w:p w14:paraId="2BA639B9" w14:textId="77777777" w:rsidR="00181613" w:rsidRDefault="00181613" w:rsidP="00181613">
      <w:pPr>
        <w:numPr>
          <w:ilvl w:val="0"/>
          <w:numId w:val="27"/>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simple</w:t>
      </w:r>
      <w:r>
        <w:rPr>
          <w:rFonts w:eastAsia="Helv"/>
        </w:rPr>
        <w:t xml:space="preserve"> </w:t>
      </w:r>
      <w:r>
        <w:t>type.</w:t>
      </w:r>
      <w:r>
        <w:rPr>
          <w:rFonts w:eastAsia="Helv"/>
        </w:rPr>
        <w:t xml:space="preserve"> </w:t>
      </w:r>
    </w:p>
    <w:p w14:paraId="23012C79" w14:textId="59379447" w:rsidR="00181613" w:rsidRDefault="00181613" w:rsidP="00181613">
      <w:pPr>
        <w:numPr>
          <w:ilvl w:val="1"/>
          <w:numId w:val="27"/>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ins w:id="2737" w:author="Mike Beckerle" w:date="2020-10-07T16:51:00Z">
        <w:r w:rsidR="00FD6390">
          <w:rPr>
            <w:rFonts w:eastAsia="Helv"/>
          </w:rPr>
          <w:t>dfdl:</w:t>
        </w:r>
      </w:ins>
      <w:r>
        <w:t>calendarPatternKind</w:t>
      </w:r>
      <w:r>
        <w:rPr>
          <w:rFonts w:eastAsia="Helv"/>
        </w:rPr>
        <w:t xml:space="preserve"> </w:t>
      </w:r>
      <w:r>
        <w:t>on</w:t>
      </w:r>
      <w:r>
        <w:rPr>
          <w:rFonts w:eastAsia="Helv"/>
        </w:rPr>
        <w:t xml:space="preserve"> </w:t>
      </w:r>
      <w:r>
        <w:t>xs:string.</w:t>
      </w:r>
    </w:p>
    <w:p w14:paraId="7F13F59F" w14:textId="77777777" w:rsidR="00181613" w:rsidRDefault="00181613" w:rsidP="00181613">
      <w:pPr>
        <w:numPr>
          <w:ilvl w:val="0"/>
          <w:numId w:val="27"/>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another</w:t>
      </w:r>
      <w:r>
        <w:rPr>
          <w:rFonts w:eastAsia="Helv"/>
        </w:rPr>
        <w:t xml:space="preserve"> </w:t>
      </w:r>
      <w:r>
        <w:t>DFDL</w:t>
      </w:r>
      <w:r>
        <w:rPr>
          <w:rFonts w:eastAsia="Helv"/>
        </w:rPr>
        <w:t xml:space="preserve"> </w:t>
      </w:r>
      <w:r>
        <w:t>property</w:t>
      </w:r>
      <w:r>
        <w:rPr>
          <w:rFonts w:eastAsia="Helv"/>
        </w:rPr>
        <w:t xml:space="preserve"> </w:t>
      </w:r>
      <w:r>
        <w:t>setting.</w:t>
      </w:r>
      <w:r>
        <w:rPr>
          <w:rFonts w:eastAsia="Helv"/>
        </w:rPr>
        <w:t xml:space="preserve"> </w:t>
      </w:r>
    </w:p>
    <w:p w14:paraId="3BC2C288" w14:textId="3AA3CEAA" w:rsidR="00181613" w:rsidRDefault="00181613" w:rsidP="00181613">
      <w:pPr>
        <w:numPr>
          <w:ilvl w:val="1"/>
          <w:numId w:val="27"/>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ins w:id="2738" w:author="Mike Beckerle" w:date="2020-10-07T16:51:00Z">
        <w:r w:rsidR="00FD6390">
          <w:rPr>
            <w:rFonts w:eastAsia="Helv"/>
          </w:rPr>
          <w:t>dfdl:</w:t>
        </w:r>
      </w:ins>
      <w:r>
        <w:t>binaryNumberRep</w:t>
      </w:r>
      <w:r>
        <w:rPr>
          <w:rFonts w:eastAsia="Helv"/>
        </w:rPr>
        <w:t xml:space="preserve"> </w:t>
      </w:r>
      <w:r>
        <w:t>when</w:t>
      </w:r>
      <w:r>
        <w:rPr>
          <w:rFonts w:eastAsia="Helv"/>
        </w:rPr>
        <w:t xml:space="preserve"> </w:t>
      </w:r>
      <w:r>
        <w:t>representation</w:t>
      </w:r>
      <w:r>
        <w:rPr>
          <w:rFonts w:eastAsia="Helv"/>
        </w:rPr>
        <w:t xml:space="preserve"> </w:t>
      </w:r>
      <w:r>
        <w:t>is</w:t>
      </w:r>
      <w:r>
        <w:rPr>
          <w:rFonts w:eastAsia="Helv"/>
        </w:rPr>
        <w:t xml:space="preserve"> </w:t>
      </w:r>
      <w:r>
        <w:t>text.</w:t>
      </w:r>
    </w:p>
    <w:p w14:paraId="39ADB94B" w14:textId="77777777" w:rsidR="00181613" w:rsidRDefault="00181613" w:rsidP="00181613">
      <w:pPr>
        <w:numPr>
          <w:ilvl w:val="0"/>
          <w:numId w:val="27"/>
        </w:numPr>
      </w:pPr>
      <w:r>
        <w:t>Invalid value for a property that is unused or ignored.</w:t>
      </w:r>
    </w:p>
    <w:p w14:paraId="58AA3C93" w14:textId="77777777" w:rsidR="00181613" w:rsidRDefault="00181613" w:rsidP="00181613">
      <w:pPr>
        <w:numPr>
          <w:ilvl w:val="1"/>
          <w:numId w:val="27"/>
        </w:numPr>
      </w:pPr>
      <w:r>
        <w:t xml:space="preserve">Warning (optional). Example is </w:t>
      </w:r>
      <w:r>
        <w:rPr>
          <w:rFonts w:cs="Arial"/>
          <w:lang w:eastAsia="en-GB"/>
        </w:rPr>
        <w:t>dfdl:lengthKind is not ‘explicit’ but dfdl:length is an expression and that expression contains invalid syntax.</w:t>
      </w:r>
    </w:p>
    <w:p w14:paraId="79D2F5EB" w14:textId="77777777" w:rsidR="000E1214" w:rsidRDefault="00A87198" w:rsidP="00B31DA3">
      <w:pPr>
        <w:pStyle w:val="Heading1"/>
      </w:pPr>
      <w:bookmarkStart w:id="2739" w:name="_DFDL_Processing_Introduction"/>
      <w:bookmarkStart w:id="2740" w:name="_Ref39164053"/>
      <w:bookmarkStart w:id="2741" w:name="_Ref39164057"/>
      <w:bookmarkStart w:id="2742" w:name="_Toc53134051"/>
      <w:bookmarkEnd w:id="2739"/>
      <w:r>
        <w:t>DFDL Processing Introduction</w:t>
      </w:r>
      <w:bookmarkEnd w:id="2584"/>
      <w:bookmarkEnd w:id="2585"/>
      <w:bookmarkEnd w:id="2586"/>
      <w:bookmarkEnd w:id="2587"/>
      <w:bookmarkEnd w:id="2588"/>
      <w:bookmarkEnd w:id="2589"/>
      <w:bookmarkEnd w:id="2590"/>
      <w:bookmarkEnd w:id="2591"/>
      <w:bookmarkEnd w:id="2729"/>
      <w:bookmarkEnd w:id="2730"/>
      <w:bookmarkEnd w:id="2731"/>
      <w:bookmarkEnd w:id="2732"/>
      <w:bookmarkEnd w:id="2740"/>
      <w:bookmarkEnd w:id="2741"/>
      <w:bookmarkEnd w:id="2742"/>
    </w:p>
    <w:p w14:paraId="2D312205" w14:textId="77777777" w:rsidR="000E1214" w:rsidRDefault="00A87198">
      <w:r>
        <w:t xml:space="preserve">A </w:t>
      </w:r>
      <w:r>
        <w:rPr>
          <w:rStyle w:val="Emphasis"/>
        </w:rPr>
        <w:t>DFDL Parser</w:t>
      </w:r>
      <w:r>
        <w:t xml:space="preserve"> is an application or code library that takes as input:</w:t>
      </w:r>
    </w:p>
    <w:p w14:paraId="50F2F827" w14:textId="1E53CB5F" w:rsidR="000E1214" w:rsidRDefault="00A87198" w:rsidP="00C31ED0">
      <w:pPr>
        <w:numPr>
          <w:ilvl w:val="0"/>
          <w:numId w:val="53"/>
        </w:numPr>
      </w:pPr>
      <w:r>
        <w:t xml:space="preserve">A DFDL annotated </w:t>
      </w:r>
      <w:r w:rsidR="008712C9">
        <w:t xml:space="preserve">XML </w:t>
      </w:r>
      <w:r>
        <w:t xml:space="preserve">schema </w:t>
      </w:r>
    </w:p>
    <w:p w14:paraId="1426BDF2" w14:textId="09F8F420" w:rsidR="000E1214" w:rsidRDefault="00A87198" w:rsidP="00C31ED0">
      <w:pPr>
        <w:numPr>
          <w:ilvl w:val="0"/>
          <w:numId w:val="53"/>
        </w:numPr>
      </w:pPr>
      <w:r>
        <w:t>A data stream</w:t>
      </w:r>
    </w:p>
    <w:p w14:paraId="2D51B539" w14:textId="0ABFD36B" w:rsidR="000E1214" w:rsidRDefault="00A87198">
      <w:r>
        <w:t>It</w:t>
      </w:r>
      <w:r w:rsidR="0081545C">
        <w:t xml:space="preserve"> uses</w:t>
      </w:r>
      <w:r>
        <w:t xml:space="preserve"> the DFDL schema description to interpret the data stream and realize the DFDL Information </w:t>
      </w:r>
      <w:r w:rsidR="00CE4EED">
        <w:t>Set</w:t>
      </w:r>
      <w:r>
        <w:t xml:space="preserve">. </w:t>
      </w:r>
      <w:r w:rsidR="008712C9">
        <w:t xml:space="preserve">If successful the data stream is said to be </w:t>
      </w:r>
      <w:r w:rsidR="008712C9" w:rsidRPr="008712C9">
        <w:rPr>
          <w:i/>
          <w:iCs/>
        </w:rPr>
        <w:t>well-formed</w:t>
      </w:r>
      <w:r w:rsidR="008712C9">
        <w:t xml:space="preserve"> for the data format described by the DFDL Schema. The </w:t>
      </w:r>
      <w:r>
        <w:t>information set could then be written out (for example it could be realized as an XML</w:t>
      </w:r>
      <w:r w:rsidR="008712C9">
        <w:t xml:space="preserve"> or JSON</w:t>
      </w:r>
      <w:r>
        <w:t xml:space="preserve"> text string) or it could be accessed by an application through an API (for example, a DOM-like tree could be created in memory for access by applications). </w:t>
      </w:r>
    </w:p>
    <w:p w14:paraId="32A20A0C" w14:textId="7C1E75C7" w:rsidR="000E1214" w:rsidRDefault="00A87198">
      <w:r>
        <w:t xml:space="preserve">Symmetrically, there is a notion of a </w:t>
      </w:r>
      <w:r>
        <w:rPr>
          <w:rStyle w:val="Emphasis"/>
        </w:rPr>
        <w:t>DFDL Unparser.</w:t>
      </w:r>
      <w:r>
        <w:t xml:space="preserve"> The unparser works from an instance of the DFDL Information </w:t>
      </w:r>
      <w:r w:rsidR="00CE4EED">
        <w:t>Set</w:t>
      </w:r>
      <w:r>
        <w:t xml:space="preserve">, a DFDL annotated schema and writes out to a target data stream in the appropriate representation formats. </w:t>
      </w:r>
    </w:p>
    <w:p w14:paraId="0D684CFF" w14:textId="0D1A03DC" w:rsidR="000E1214" w:rsidRDefault="00A87198">
      <w:r>
        <w:t xml:space="preserve">Often both parser and unparser would be implemented in the same body of software and so we do not always distinguish them. Collectively they are called a </w:t>
      </w:r>
      <w:r>
        <w:rPr>
          <w:rStyle w:val="Emphasis"/>
        </w:rPr>
        <w:t>DFDL</w:t>
      </w:r>
      <w:r>
        <w:t xml:space="preserve"> </w:t>
      </w:r>
      <w:r>
        <w:rPr>
          <w:rStyle w:val="Emphasis"/>
        </w:rPr>
        <w:t>Processor</w:t>
      </w:r>
      <w:r>
        <w:t xml:space="preserve">. The parser and unparser </w:t>
      </w:r>
      <w:r w:rsidR="0033562A">
        <w:t>MAY</w:t>
      </w:r>
      <w:r>
        <w:t xml:space="preserve">, of course, be different bodies of software. Conforming DFDL processors </w:t>
      </w:r>
      <w:r w:rsidR="0033562A">
        <w:t xml:space="preserve">MAY </w:t>
      </w:r>
      <w:r>
        <w:t>implement only a parser, because the unparser is an optional feature of DFDL.</w:t>
      </w:r>
    </w:p>
    <w:p w14:paraId="755E95EB" w14:textId="77777777" w:rsidR="000E1214" w:rsidRDefault="00A87198" w:rsidP="00B31DA3">
      <w:pPr>
        <w:pStyle w:val="Heading2"/>
      </w:pPr>
      <w:bookmarkStart w:id="2743" w:name="_Toc322911601"/>
      <w:bookmarkStart w:id="2744" w:name="_Toc322912140"/>
      <w:bookmarkStart w:id="2745" w:name="_Toc329092990"/>
      <w:bookmarkStart w:id="2746" w:name="_Toc332701503"/>
      <w:bookmarkStart w:id="2747" w:name="_Toc332701810"/>
      <w:bookmarkStart w:id="2748" w:name="_Toc332711604"/>
      <w:bookmarkStart w:id="2749" w:name="_Toc332711912"/>
      <w:bookmarkStart w:id="2750" w:name="_Toc332712214"/>
      <w:bookmarkStart w:id="2751" w:name="_Toc332724130"/>
      <w:bookmarkStart w:id="2752" w:name="_Toc332724430"/>
      <w:bookmarkStart w:id="2753" w:name="_Toc341102726"/>
      <w:bookmarkStart w:id="2754" w:name="_Toc347241458"/>
      <w:bookmarkStart w:id="2755" w:name="_Toc347744651"/>
      <w:bookmarkStart w:id="2756" w:name="_Toc348984434"/>
      <w:bookmarkStart w:id="2757" w:name="_Toc348984739"/>
      <w:bookmarkStart w:id="2758" w:name="_Toc349037902"/>
      <w:bookmarkStart w:id="2759" w:name="_Toc349038207"/>
      <w:bookmarkStart w:id="2760" w:name="_Toc349042695"/>
      <w:bookmarkStart w:id="2761" w:name="_Toc349642118"/>
      <w:bookmarkStart w:id="2762" w:name="_Toc351912686"/>
      <w:bookmarkStart w:id="2763" w:name="_Toc351914708"/>
      <w:bookmarkStart w:id="2764" w:name="_Toc351915142"/>
      <w:bookmarkStart w:id="2765" w:name="_Toc361231181"/>
      <w:bookmarkStart w:id="2766" w:name="_Toc361231707"/>
      <w:bookmarkStart w:id="2767" w:name="_Toc362445005"/>
      <w:bookmarkStart w:id="2768" w:name="_Toc363908927"/>
      <w:bookmarkStart w:id="2769" w:name="_Toc364463350"/>
      <w:bookmarkStart w:id="2770" w:name="_Toc366077948"/>
      <w:bookmarkStart w:id="2771" w:name="_Toc366078567"/>
      <w:bookmarkStart w:id="2772" w:name="_Toc366079553"/>
      <w:bookmarkStart w:id="2773" w:name="_Toc366080165"/>
      <w:bookmarkStart w:id="2774" w:name="_Toc366080774"/>
      <w:bookmarkStart w:id="2775" w:name="_Toc366505114"/>
      <w:bookmarkStart w:id="2776" w:name="_Toc366508483"/>
      <w:bookmarkStart w:id="2777" w:name="_Toc366512984"/>
      <w:bookmarkStart w:id="2778" w:name="_Toc366574173"/>
      <w:bookmarkStart w:id="2779" w:name="_Toc366577966"/>
      <w:bookmarkStart w:id="2780" w:name="_Toc366578560"/>
      <w:bookmarkStart w:id="2781" w:name="_Toc366579152"/>
      <w:bookmarkStart w:id="2782" w:name="_Toc366579743"/>
      <w:bookmarkStart w:id="2783" w:name="_Toc366580335"/>
      <w:bookmarkStart w:id="2784" w:name="_Toc366580926"/>
      <w:bookmarkStart w:id="2785" w:name="_Toc366581518"/>
      <w:bookmarkStart w:id="2786" w:name="_Parser_Overview"/>
      <w:bookmarkStart w:id="2787" w:name="_Toc177399074"/>
      <w:bookmarkStart w:id="2788" w:name="_Toc175057361"/>
      <w:bookmarkStart w:id="2789" w:name="_Toc199516300"/>
      <w:bookmarkStart w:id="2790" w:name="_Toc194983964"/>
      <w:bookmarkStart w:id="2791" w:name="_Toc243112812"/>
      <w:bookmarkStart w:id="2792" w:name="_Toc349042696"/>
      <w:bookmarkStart w:id="2793" w:name="_Ref52978585"/>
      <w:bookmarkStart w:id="2794" w:name="_Ref52980841"/>
      <w:bookmarkStart w:id="2795" w:name="_Toc5313405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r>
        <w:t>Parser Overview</w:t>
      </w:r>
      <w:bookmarkEnd w:id="2787"/>
      <w:bookmarkEnd w:id="2788"/>
      <w:bookmarkEnd w:id="2789"/>
      <w:bookmarkEnd w:id="2790"/>
      <w:bookmarkEnd w:id="2791"/>
      <w:bookmarkEnd w:id="2792"/>
      <w:bookmarkEnd w:id="2793"/>
      <w:bookmarkEnd w:id="2794"/>
      <w:bookmarkEnd w:id="2795"/>
    </w:p>
    <w:p w14:paraId="6F5D6110" w14:textId="346AA3D8" w:rsidR="008A37A6" w:rsidRPr="008A37A6" w:rsidRDefault="00A87198" w:rsidP="008A37A6">
      <w:pPr>
        <w:rPr>
          <w:ins w:id="2796" w:author="Mike Beckerle" w:date="2020-10-09T10:19:00Z"/>
          <w:rStyle w:val="Hyperlink"/>
        </w:rPr>
      </w:pPr>
      <w:r>
        <w:t>The DFDL logical parser is a recursive-descent parser</w:t>
      </w:r>
      <w:r>
        <w:rPr>
          <w:rStyle w:val="FootnoteReference"/>
        </w:rPr>
        <w:footnoteReference w:id="11"/>
      </w:r>
      <w:r>
        <w:t xml:space="preserve"> having guided, but potentially unbounded look ahead</w:t>
      </w:r>
      <w:del w:id="2797" w:author="Mike Beckerle" w:date="2020-10-07T16:54:00Z">
        <w:r w:rsidDel="00203B81">
          <w:delText xml:space="preserve"> that is used to resolve </w:delText>
        </w:r>
        <w:r w:rsidDel="00203B81">
          <w:rPr>
            <w:rStyle w:val="Emphasis"/>
          </w:rPr>
          <w:delText>points of</w:delText>
        </w:r>
        <w:r w:rsidDel="00203B81">
          <w:delText xml:space="preserve"> </w:delText>
        </w:r>
        <w:r w:rsidDel="00203B81">
          <w:rPr>
            <w:rStyle w:val="Emphasis"/>
          </w:rPr>
          <w:delText>uncertainty</w:delText>
        </w:r>
      </w:del>
      <w:r>
        <w:rPr>
          <w:rStyle w:val="Emphasis"/>
        </w:rPr>
        <w:t>.</w:t>
      </w:r>
      <w:r>
        <w:t xml:space="preserve"> A DFDL parser reads a specification (the DFDL schema) and it recursively walks down and up the schema as it processes the data. This is done in a manner consistent with the scoping of properties and variables described in Section </w:t>
      </w:r>
      <w:r w:rsidRPr="00065302">
        <w:rPr>
          <w:rStyle w:val="Hyperlink"/>
        </w:rPr>
        <w:fldChar w:fldCharType="begin"/>
      </w:r>
      <w:r w:rsidRPr="00065302">
        <w:rPr>
          <w:rStyle w:val="Hyperlink"/>
        </w:rPr>
        <w:instrText xml:space="preserve"> REF _Ref251144393 \r \h  \* MERGEFORMAT </w:instrText>
      </w:r>
      <w:r w:rsidRPr="00065302">
        <w:rPr>
          <w:rStyle w:val="Hyperlink"/>
        </w:rPr>
      </w:r>
      <w:r w:rsidRPr="00065302">
        <w:rPr>
          <w:rStyle w:val="Hyperlink"/>
        </w:rPr>
        <w:fldChar w:fldCharType="separate"/>
      </w:r>
      <w:r w:rsidR="008A37A6">
        <w:rPr>
          <w:rStyle w:val="Hyperlink"/>
        </w:rPr>
        <w:t>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_Ref251144384 \h  \* MERGEFORMAT </w:instrText>
      </w:r>
      <w:r w:rsidRPr="00065302">
        <w:rPr>
          <w:rStyle w:val="Hyperlink"/>
        </w:rPr>
      </w:r>
      <w:r w:rsidRPr="00065302">
        <w:rPr>
          <w:rStyle w:val="Hyperlink"/>
        </w:rPr>
        <w:fldChar w:fldCharType="separate"/>
      </w:r>
      <w:ins w:id="2798" w:author="Mike Beckerle" w:date="2020-10-09T10:19:00Z">
        <w:r w:rsidR="008A37A6" w:rsidRPr="008A37A6">
          <w:rPr>
            <w:rStyle w:val="Hyperlink"/>
          </w:rPr>
          <w:t>Property Scoping and DFDL Schema Checking</w:t>
        </w:r>
      </w:ins>
      <w:ins w:id="2799" w:author="Mike Beckerle" w:date="2020-10-09T10:38:00Z">
        <w:r w:rsidR="00D46E3F">
          <w:rPr>
            <w:rStyle w:val="Hyperlink"/>
          </w:rPr>
          <w:t>.</w:t>
        </w:r>
      </w:ins>
    </w:p>
    <w:p w14:paraId="54778677" w14:textId="7997910C" w:rsidR="00404DC4" w:rsidRPr="00065302" w:rsidDel="008A37A6" w:rsidRDefault="00404DC4" w:rsidP="00404DC4">
      <w:pPr>
        <w:rPr>
          <w:del w:id="2800" w:author="Mike Beckerle" w:date="2020-10-09T10:19:00Z"/>
          <w:rStyle w:val="Hyperlink"/>
        </w:rPr>
      </w:pPr>
      <w:del w:id="2801" w:author="Mike Beckerle" w:date="2020-10-09T10:19:00Z">
        <w:r w:rsidRPr="00065302" w:rsidDel="008A37A6">
          <w:rPr>
            <w:rStyle w:val="Hyperlink"/>
          </w:rPr>
          <w:delText>Property Scoping and DFDL Schema Checking</w:delText>
        </w:r>
        <w:r w:rsidR="00B54203" w:rsidRPr="00065302" w:rsidDel="008A37A6">
          <w:rPr>
            <w:rStyle w:val="Hyperlink"/>
          </w:rPr>
          <w:delText>.</w:delText>
        </w:r>
      </w:del>
    </w:p>
    <w:p w14:paraId="4ABB89A6" w14:textId="2DE75264" w:rsidR="000E1214" w:rsidRDefault="00A87198">
      <w:r w:rsidRPr="00065302">
        <w:rPr>
          <w:rStyle w:val="Hyperlink"/>
        </w:rPr>
        <w:fldChar w:fldCharType="end"/>
      </w:r>
      <w:r>
        <w:t xml:space="preserve">The unbounded look ahead means that there are situations where the parser </w:t>
      </w:r>
      <w:r w:rsidR="008E7C14">
        <w:t xml:space="preserve">MUST </w:t>
      </w:r>
      <w:r>
        <w:t xml:space="preserve">speculatively attempt to parse data where the occurrence of a </w:t>
      </w:r>
      <w:del w:id="2802" w:author="Mike Beckerle" w:date="2020-10-08T20:31:00Z">
        <w:r w:rsidDel="00B31DA3">
          <w:delText>processing error</w:delText>
        </w:r>
      </w:del>
      <w:ins w:id="2803" w:author="Mike Beckerle" w:date="2020-10-08T20:31:00Z">
        <w:r w:rsidR="00B31DA3">
          <w:t>Processing Error</w:t>
        </w:r>
      </w:ins>
      <w:r>
        <w:t xml:space="preserve"> causes the parser to suppress the error, back out and make another attempt. </w:t>
      </w:r>
    </w:p>
    <w:p w14:paraId="179C7CD3" w14:textId="5B3029A9" w:rsidR="000E1214" w:rsidRDefault="00A87198">
      <w:r>
        <w:t xml:space="preserve">Implementations of DFDL </w:t>
      </w:r>
      <w:r w:rsidR="0033562A">
        <w:t xml:space="preserve">MAY </w:t>
      </w:r>
      <w:r>
        <w:t xml:space="preserve">provide control mechanisms for limiting the speculative search behavior of DFDL parsers. The nature of these mechanisms is beyond the scope of the DFDL specification which defines the behavior of conforming parsers only on data that does not cause an implementation to reach such a control-mechanism limit. Any such control mechanisms </w:t>
      </w:r>
      <w:r w:rsidR="008E7C14">
        <w:t xml:space="preserve">MUST </w:t>
      </w:r>
      <w:r>
        <w:t xml:space="preserve">be documented by the implementation and are thus </w:t>
      </w:r>
      <w:r w:rsidRPr="00203B81">
        <w:rPr>
          <w:i/>
          <w:iCs/>
        </w:rPr>
        <w:t>implementation-defined</w:t>
      </w:r>
      <w:r>
        <w:t>.</w:t>
      </w:r>
    </w:p>
    <w:p w14:paraId="696D641F" w14:textId="3E290C25" w:rsidR="000E1214" w:rsidRDefault="00A87198">
      <w:r>
        <w:t xml:space="preserve">The logical parser recursively descends the DFDL schema beginning with the </w:t>
      </w:r>
      <w:ins w:id="2804" w:author="Mike Beckerle" w:date="2020-10-07T16:57:00Z">
        <w:r w:rsidR="00203B81" w:rsidRPr="00203B81">
          <w:t xml:space="preserve">global element that is the document </w:t>
        </w:r>
      </w:ins>
      <w:del w:id="2805" w:author="Mike Beckerle" w:date="2020-10-09T10:39:00Z">
        <w:r w:rsidDel="00D46E3F">
          <w:delText>Th</w:delText>
        </w:r>
      </w:del>
      <w:ins w:id="2806" w:author="Mike Beckerle" w:date="2020-10-09T10:39:00Z">
        <w:r w:rsidR="00D46E3F" w:rsidRPr="00203B81">
          <w:t>root</w:t>
        </w:r>
        <w:r w:rsidR="00D46E3F">
          <w:t>. This</w:t>
        </w:r>
      </w:ins>
      <w:r>
        <w:t xml:space="preserve"> is specified for the processor in an implementation-defined manner, see Section</w:t>
      </w:r>
      <w:ins w:id="2807" w:author="Mike Beckerle" w:date="2020-10-07T17:00:00Z">
        <w:r w:rsidR="00203B81">
          <w:rPr>
            <w:rStyle w:val="Hyperlink"/>
          </w:rPr>
          <w:t xml:space="preserve"> </w:t>
        </w:r>
        <w:r w:rsidR="00203B81">
          <w:rPr>
            <w:rStyle w:val="Hyperlink"/>
          </w:rPr>
          <w:fldChar w:fldCharType="begin"/>
        </w:r>
        <w:r w:rsidR="00203B81">
          <w:rPr>
            <w:rStyle w:val="Hyperlink"/>
          </w:rPr>
          <w:instrText xml:space="preserve"> REF _Ref52982463 \r \h </w:instrText>
        </w:r>
      </w:ins>
      <w:r w:rsidR="00203B81">
        <w:rPr>
          <w:rStyle w:val="Hyperlink"/>
        </w:rPr>
      </w:r>
      <w:r w:rsidR="00203B81">
        <w:rPr>
          <w:rStyle w:val="Hyperlink"/>
        </w:rPr>
        <w:fldChar w:fldCharType="separate"/>
      </w:r>
      <w:ins w:id="2808" w:author="Mike Beckerle" w:date="2020-10-09T10:19:00Z">
        <w:r w:rsidR="008A37A6">
          <w:rPr>
            <w:rStyle w:val="Hyperlink"/>
          </w:rPr>
          <w:t>20</w:t>
        </w:r>
      </w:ins>
      <w:ins w:id="2809" w:author="Mike Beckerle" w:date="2020-10-07T17:00:00Z">
        <w:r w:rsidR="00203B81">
          <w:rPr>
            <w:rStyle w:val="Hyperlink"/>
          </w:rPr>
          <w:fldChar w:fldCharType="end"/>
        </w:r>
        <w:r w:rsidR="00203B81">
          <w:rPr>
            <w:rStyle w:val="Hyperlink"/>
          </w:rPr>
          <w:t xml:space="preserve"> </w:t>
        </w:r>
      </w:ins>
      <w:ins w:id="2810" w:author="Mike Beckerle" w:date="2020-10-07T17:01:00Z">
        <w:r w:rsidR="00203B81">
          <w:rPr>
            <w:rStyle w:val="Hyperlink"/>
          </w:rPr>
          <w:fldChar w:fldCharType="begin"/>
        </w:r>
        <w:r w:rsidR="00203B81">
          <w:rPr>
            <w:rStyle w:val="Hyperlink"/>
          </w:rPr>
          <w:instrText xml:space="preserve"> HYPERLINK  \l "_External_Control_of" </w:instrText>
        </w:r>
      </w:ins>
      <w:ins w:id="2811" w:author="Mike Beckerle" w:date="2020-10-09T10:19:00Z">
        <w:r w:rsidR="008A37A6">
          <w:rPr>
            <w:rStyle w:val="Hyperlink"/>
          </w:rPr>
        </w:r>
      </w:ins>
      <w:ins w:id="2812" w:author="Mike Beckerle" w:date="2020-10-07T17:01:00Z">
        <w:r w:rsidR="00203B81">
          <w:rPr>
            <w:rStyle w:val="Hyperlink"/>
          </w:rPr>
          <w:fldChar w:fldCharType="separate"/>
        </w:r>
        <w:r w:rsidR="00203B81" w:rsidRPr="00203B81">
          <w:rPr>
            <w:rStyle w:val="Hyperlink"/>
          </w:rPr>
          <w:t>External Control of the DFDL Processor</w:t>
        </w:r>
        <w:r w:rsidR="00203B81">
          <w:rPr>
            <w:rStyle w:val="Hyperlink"/>
          </w:rPr>
          <w:fldChar w:fldCharType="end"/>
        </w:r>
      </w:ins>
      <w:r>
        <w:t xml:space="preserve">. Depending on the kind of schema construct that is encountered and the DFDL annotations on it, and the pre-existing context, the parser performs specific parsing operations on the data stream. These parsing operations typically recognize and consume data from the stream and construct values in the logical model. For values of complex types and for arrays, these logical model values may incorporate values created by recursive parsing. </w:t>
      </w:r>
    </w:p>
    <w:p w14:paraId="24A6DF51" w14:textId="5818BAB7" w:rsidR="000E1214" w:rsidRDefault="00A87198">
      <w:r>
        <w:t xml:space="preserve">DFDL Implementations are free to use whatever techniques for parsing they wish so long as the semantics are equivalent to that of the speculative recursive-descent logical parser described in this specification. </w:t>
      </w:r>
      <w:r w:rsidR="00B826F6">
        <w:t>I</w:t>
      </w:r>
      <w:r>
        <w:t xml:space="preserve">mplementations </w:t>
      </w:r>
      <w:r w:rsidR="00B826F6">
        <w:t xml:space="preserve">MUST </w:t>
      </w:r>
      <w:r>
        <w:t xml:space="preserve">distinguish the various kinds of errors (Schema Definition Error, </w:t>
      </w:r>
      <w:ins w:id="2813" w:author="Mike Beckerle" w:date="2020-10-07T17:09:00Z">
        <w:r w:rsidR="00B833BB">
          <w:t>P</w:t>
        </w:r>
      </w:ins>
      <w:r>
        <w:t xml:space="preserve">rocessing </w:t>
      </w:r>
      <w:ins w:id="2814" w:author="Mike Beckerle" w:date="2020-10-07T17:09:00Z">
        <w:r w:rsidR="00B833BB">
          <w:t>E</w:t>
        </w:r>
      </w:ins>
      <w:r>
        <w:t xml:space="preserve">rror, etc.) no matter what time they are detected. Some implementations </w:t>
      </w:r>
      <w:r w:rsidR="00B826F6">
        <w:t>MAY</w:t>
      </w:r>
      <w:r>
        <w:t xml:space="preserve"> not detect certain Schema Definition Errors until data are being parsed; however, they </w:t>
      </w:r>
      <w:r w:rsidR="008E7C14">
        <w:t xml:space="preserve">MUST </w:t>
      </w:r>
      <w:r>
        <w:t>still distinguish Schema Definition Errors</w:t>
      </w:r>
      <w:del w:id="2815" w:author="Mike Beckerle" w:date="2020-10-07T17:10:00Z">
        <w:r w:rsidDel="00B833BB">
          <w:delText xml:space="preserve"> (which indicate that the schema itself is not meaningful),</w:delText>
        </w:r>
      </w:del>
      <w:r>
        <w:t xml:space="preserve"> from </w:t>
      </w:r>
      <w:del w:id="2816" w:author="Mike Beckerle" w:date="2020-10-07T17:10:00Z">
        <w:r w:rsidDel="00B833BB">
          <w:delText xml:space="preserve">parsing </w:delText>
        </w:r>
      </w:del>
      <w:ins w:id="2817" w:author="Mike Beckerle" w:date="2020-10-07T17:10:00Z">
        <w:r w:rsidR="00B833BB">
          <w:t>Processing E</w:t>
        </w:r>
      </w:ins>
      <w:r>
        <w:t>rrors</w:t>
      </w:r>
      <w:del w:id="2818" w:author="Mike Beckerle" w:date="2020-10-07T17:10:00Z">
        <w:r w:rsidDel="00B833BB">
          <w:delText xml:space="preserve"> (which indicate that the input data doesn't satisfy the requirements of the schema), or unparsing errors (which indicate that the </w:delText>
        </w:r>
        <w:r w:rsidR="00933F0E" w:rsidDel="00B833BB">
          <w:delText>Infoset</w:delText>
        </w:r>
        <w:r w:rsidDel="00B833BB">
          <w:delText xml:space="preserve"> does not satisfy the requirements of the schema)</w:delText>
        </w:r>
      </w:del>
      <w:r>
        <w:t xml:space="preserve">. </w:t>
      </w:r>
    </w:p>
    <w:p w14:paraId="00965DD6" w14:textId="4AABB697" w:rsidR="00203B81" w:rsidRDefault="00203B81" w:rsidP="00BC2419">
      <w:pPr>
        <w:pStyle w:val="Heading3"/>
      </w:pPr>
      <w:bookmarkStart w:id="2819" w:name="_Toc53134053"/>
      <w:r>
        <w:t>Points of Uncertainty</w:t>
      </w:r>
      <w:bookmarkEnd w:id="2819"/>
    </w:p>
    <w:p w14:paraId="58D9596F" w14:textId="15DF19F3" w:rsidR="00203B81" w:rsidRDefault="00B833BB" w:rsidP="00203B81">
      <w:pPr>
        <w:rPr>
          <w:ins w:id="2820" w:author="Mike Beckerle" w:date="2020-10-08T16:26:00Z"/>
        </w:rPr>
      </w:pPr>
      <w:ins w:id="2821" w:author="Mike Beckerle" w:date="2020-10-07T17:04:00Z">
        <w:r>
          <w:t xml:space="preserve">A </w:t>
        </w:r>
        <w:r w:rsidRPr="00B833BB">
          <w:rPr>
            <w:i/>
            <w:iCs/>
          </w:rPr>
          <w:t>point of uncertainty</w:t>
        </w:r>
        <w:r>
          <w:t xml:space="preserve"> occurs in the data stream when there is more than one schema component that might occur based on parsing up to that point.</w:t>
        </w:r>
      </w:ins>
    </w:p>
    <w:p w14:paraId="56CACE51" w14:textId="77777777" w:rsidR="00ED1215" w:rsidRDefault="00ED1215" w:rsidP="00ED1215">
      <w:r>
        <w:t>Any one of the following constructs is a potential point of uncertainty:</w:t>
      </w:r>
    </w:p>
    <w:p w14:paraId="3D59DF07" w14:textId="77777777" w:rsidR="00ED1215" w:rsidRDefault="00ED1215" w:rsidP="00ED1215">
      <w:pPr>
        <w:numPr>
          <w:ilvl w:val="0"/>
          <w:numId w:val="67"/>
        </w:numPr>
      </w:pPr>
      <w:r>
        <w:t>An xs:choice</w:t>
      </w:r>
    </w:p>
    <w:p w14:paraId="3BCDF512" w14:textId="77777777" w:rsidR="00ED1215" w:rsidRDefault="00ED1215" w:rsidP="00ED1215">
      <w:pPr>
        <w:numPr>
          <w:ilvl w:val="0"/>
          <w:numId w:val="67"/>
        </w:numPr>
      </w:pPr>
      <w:r>
        <w:t>All xs:elements in an unordered xs:sequence (dfdl:sequenceKind</w:t>
      </w:r>
      <w:r>
        <w:rPr>
          <w:rStyle w:val="FootnoteReference"/>
        </w:rPr>
        <w:footnoteReference w:id="12"/>
      </w:r>
      <w:r>
        <w:t xml:space="preserve"> is 'unordered')</w:t>
      </w:r>
    </w:p>
    <w:p w14:paraId="673F9219" w14:textId="77777777" w:rsidR="00ED1215" w:rsidRDefault="00ED1215" w:rsidP="00ED1215">
      <w:pPr>
        <w:numPr>
          <w:ilvl w:val="0"/>
          <w:numId w:val="67"/>
        </w:numPr>
      </w:pPr>
      <w:r>
        <w:t>An optional</w:t>
      </w:r>
      <w:r>
        <w:rPr>
          <w:rStyle w:val="FootnoteReference"/>
        </w:rPr>
        <w:footnoteReference w:id="13"/>
      </w:r>
      <w:r>
        <w:t xml:space="preserve"> xs:element </w:t>
      </w:r>
    </w:p>
    <w:p w14:paraId="0CD4ABC4" w14:textId="77777777" w:rsidR="00ED1215" w:rsidRDefault="00ED1215" w:rsidP="00ED1215">
      <w:pPr>
        <w:numPr>
          <w:ilvl w:val="0"/>
          <w:numId w:val="67"/>
        </w:numPr>
      </w:pPr>
      <w:r>
        <w:t xml:space="preserve">An array xs:element. </w:t>
      </w:r>
    </w:p>
    <w:p w14:paraId="55CE3A25" w14:textId="77777777" w:rsidR="00ED1215" w:rsidRDefault="00ED1215" w:rsidP="00ED1215">
      <w:pPr>
        <w:numPr>
          <w:ilvl w:val="0"/>
          <w:numId w:val="67"/>
        </w:numPr>
      </w:pPr>
      <w:r>
        <w:t>All xs:elements in an xs:sequence containing one or more dfdl:floating</w:t>
      </w:r>
      <w:r>
        <w:rPr>
          <w:rStyle w:val="FootnoteReference"/>
        </w:rPr>
        <w:footnoteReference w:id="14"/>
      </w:r>
      <w:r>
        <w:t xml:space="preserve"> xs:elements.</w:t>
      </w:r>
    </w:p>
    <w:p w14:paraId="2584BA93" w14:textId="57D13221" w:rsidR="00ED1215" w:rsidRPr="00203B81" w:rsidDel="00ED1215" w:rsidRDefault="00ED1215" w:rsidP="00203B81">
      <w:pPr>
        <w:rPr>
          <w:del w:id="2834" w:author="Mike Beckerle" w:date="2020-10-08T16:26:00Z"/>
        </w:rPr>
      </w:pPr>
      <w:bookmarkStart w:id="2835" w:name="_Toc53131269"/>
      <w:bookmarkStart w:id="2836" w:name="_Toc53134054"/>
      <w:bookmarkEnd w:id="2835"/>
      <w:bookmarkEnd w:id="2836"/>
    </w:p>
    <w:p w14:paraId="1D0DA150" w14:textId="0B741D58" w:rsidR="008712C9" w:rsidRDefault="008712C9" w:rsidP="00BC2419">
      <w:pPr>
        <w:pStyle w:val="Heading3"/>
      </w:pPr>
      <w:bookmarkStart w:id="2837" w:name="_Toc53134055"/>
      <w:r>
        <w:t>Processing Error</w:t>
      </w:r>
      <w:bookmarkEnd w:id="2837"/>
    </w:p>
    <w:p w14:paraId="2EF24A03" w14:textId="0B860E91" w:rsidR="008712C9" w:rsidRDefault="008712C9" w:rsidP="008712C9">
      <w:pPr>
        <w:pStyle w:val="nobreak"/>
        <w:rPr>
          <w:i/>
          <w:iCs/>
        </w:rPr>
      </w:pPr>
      <w:r>
        <w:t xml:space="preserve">If a DFDL schema contains no Schema Definition Errors, then there is the additional possibility of a </w:t>
      </w:r>
      <w:del w:id="2838" w:author="Mike Beckerle" w:date="2020-10-08T20:31:00Z">
        <w:r w:rsidDel="00B31DA3">
          <w:rPr>
            <w:i/>
          </w:rPr>
          <w:delText>processing error</w:delText>
        </w:r>
      </w:del>
      <w:ins w:id="2839" w:author="Mike Beckerle" w:date="2020-10-08T20:31:00Z">
        <w:r w:rsidR="00B31DA3">
          <w:rPr>
            <w:i/>
          </w:rPr>
          <w:t>Processing Error</w:t>
        </w:r>
      </w:ins>
      <w:r>
        <w:t xml:space="preserve"> when processing data using a DFDL schema. A </w:t>
      </w:r>
      <w:del w:id="2840" w:author="Mike Beckerle" w:date="2020-10-08T20:31:00Z">
        <w:r w:rsidDel="00B31DA3">
          <w:delText>processing error</w:delText>
        </w:r>
      </w:del>
      <w:ins w:id="2841" w:author="Mike Beckerle" w:date="2020-10-08T20:31:00Z">
        <w:r w:rsidR="00B31DA3">
          <w:t>Processing Error</w:t>
        </w:r>
      </w:ins>
      <w:r>
        <w:t xml:space="preserve"> occurs when parsing if the data does not conform to the format described by the schema, that is to say, the data is not well-formed relative to the schema. A </w:t>
      </w:r>
      <w:del w:id="2842" w:author="Mike Beckerle" w:date="2020-10-08T20:31:00Z">
        <w:r w:rsidDel="00B31DA3">
          <w:delText>processing error</w:delText>
        </w:r>
      </w:del>
      <w:ins w:id="2843" w:author="Mike Beckerle" w:date="2020-10-08T20:31:00Z">
        <w:r w:rsidR="00B31DA3">
          <w:t>Processing Error</w:t>
        </w:r>
      </w:ins>
      <w:r>
        <w:t xml:space="preserve"> occurs when </w:t>
      </w:r>
      <w:r w:rsidRPr="00B833BB">
        <w:t>unparsing</w:t>
      </w:r>
      <w:r>
        <w:rPr>
          <w:i/>
          <w:iCs/>
        </w:rPr>
        <w:t xml:space="preserve"> </w:t>
      </w:r>
      <w:r>
        <w:t xml:space="preserve">when the incoming </w:t>
      </w:r>
      <w:r w:rsidR="00933F0E">
        <w:t>Infoset</w:t>
      </w:r>
      <w:r>
        <w:t xml:space="preserve"> does not conform to the logical structure described by the schema.</w:t>
      </w:r>
    </w:p>
    <w:p w14:paraId="5A145EAD" w14:textId="048D5C2D" w:rsidR="008712C9" w:rsidRDefault="008712C9" w:rsidP="008712C9">
      <w:del w:id="2844" w:author="Mike Beckerle" w:date="2020-10-08T20:36:00Z">
        <w:r w:rsidDel="00B31DA3">
          <w:delText>Processing error</w:delText>
        </w:r>
      </w:del>
      <w:ins w:id="2845" w:author="Mike Beckerle" w:date="2020-10-08T20:36:00Z">
        <w:r w:rsidR="00B31DA3">
          <w:t>Processing Error</w:t>
        </w:r>
      </w:ins>
      <w:r>
        <w:t>s interact with the schema’s</w:t>
      </w:r>
      <w:r w:rsidRPr="00B833BB">
        <w:t xml:space="preserve"> points of uncertainty</w:t>
      </w:r>
      <w:r>
        <w:t xml:space="preserve">. </w:t>
      </w:r>
      <w:del w:id="2846" w:author="Mike Beckerle" w:date="2020-10-07T17:06:00Z">
        <w:r w:rsidDel="00B833BB">
          <w:delText>A point of uncertainty occurs in the data stream when there is more than one schema component that can describe the data format at that point. Points of uncertainty arise from the schema’s use of xs:choice model groups, optional and array elements with varying numbers of occurrences, unordered sequences, and sequences with floating elements.</w:delText>
        </w:r>
      </w:del>
      <w:r>
        <w:t xml:space="preserve">When a DFDL parser encounters a </w:t>
      </w:r>
      <w:del w:id="2847" w:author="Mike Beckerle" w:date="2020-10-08T20:31:00Z">
        <w:r w:rsidDel="00B31DA3">
          <w:delText>processing error</w:delText>
        </w:r>
      </w:del>
      <w:ins w:id="2848" w:author="Mike Beckerle" w:date="2020-10-08T20:31:00Z">
        <w:r w:rsidR="00B31DA3">
          <w:t>Processing Error</w:t>
        </w:r>
      </w:ins>
      <w:r>
        <w:t xml:space="preserve">, then that error is said to be </w:t>
      </w:r>
      <w:r>
        <w:rPr>
          <w:i/>
          <w:iCs/>
        </w:rPr>
        <w:t>suppressed</w:t>
      </w:r>
      <w:r>
        <w:t xml:space="preserve"> by a point of uncertainty if there is another schema component that can be selected by the parsing algorithm</w:t>
      </w:r>
      <w:del w:id="2849" w:author="Mike Beckerle" w:date="2020-10-07T17:13:00Z">
        <w:r w:rsidDel="00E806C6">
          <w:delText xml:space="preserve"> which subsequently parses successfully</w:delText>
        </w:r>
      </w:del>
      <w:r>
        <w:t xml:space="preserve">. The details of the DFDL parsing algorithm are described in Section </w:t>
      </w:r>
      <w:r w:rsidRPr="00065302">
        <w:rPr>
          <w:rStyle w:val="Hyperlink"/>
        </w:rPr>
        <w:fldChar w:fldCharType="begin"/>
      </w:r>
      <w:r w:rsidRPr="00065302">
        <w:rPr>
          <w:rStyle w:val="Hyperlink"/>
        </w:rPr>
        <w:instrText xml:space="preserve"> REF _Ref37335786 \w \h </w:instrText>
      </w:r>
      <w:r w:rsidRPr="00065302">
        <w:rPr>
          <w:rStyle w:val="Hyperlink"/>
        </w:rPr>
      </w:r>
      <w:r w:rsidRPr="00065302">
        <w:rPr>
          <w:rStyle w:val="Hyperlink"/>
        </w:rPr>
        <w:fldChar w:fldCharType="separate"/>
      </w:r>
      <w:ins w:id="2850" w:author="Mike Beckerle" w:date="2020-10-09T10:19:00Z">
        <w:r w:rsidR="008A37A6">
          <w:rPr>
            <w:rStyle w:val="Hyperlink"/>
          </w:rPr>
          <w:t>9.3</w:t>
        </w:r>
      </w:ins>
      <w:del w:id="2851" w:author="Mike Beckerle" w:date="2020-10-09T10:19:00Z">
        <w:r w:rsidR="00404DC4" w:rsidRPr="00065302" w:rsidDel="008A37A6">
          <w:rPr>
            <w:rStyle w:val="Hyperlink"/>
          </w:rPr>
          <w:delText>9.4</w:delText>
        </w:r>
      </w:del>
      <w:r w:rsidRPr="00065302">
        <w:rPr>
          <w:rStyle w:val="Hyperlink"/>
        </w:rPr>
        <w:fldChar w:fldCharType="end"/>
      </w:r>
      <w:r>
        <w:t xml:space="preserve">. </w:t>
      </w:r>
    </w:p>
    <w:p w14:paraId="5A80FC58" w14:textId="05C172F8" w:rsidR="008712C9" w:rsidRDefault="008712C9" w:rsidP="008712C9">
      <w:del w:id="2852" w:author="Mike Beckerle" w:date="2020-10-08T20:36:00Z">
        <w:r w:rsidDel="00B31DA3">
          <w:delText>Processing error</w:delText>
        </w:r>
      </w:del>
      <w:ins w:id="2853" w:author="Mike Beckerle" w:date="2020-10-08T20:36:00Z">
        <w:r w:rsidR="00B31DA3">
          <w:t>Processing Error</w:t>
        </w:r>
      </w:ins>
      <w:r>
        <w:t xml:space="preserve">s MUST be able to be suppressed by a </w:t>
      </w:r>
      <w:r w:rsidRPr="00B833BB">
        <w:t>point of uncertainty</w:t>
      </w:r>
      <w:r>
        <w:t xml:space="preserve">. See </w:t>
      </w:r>
      <w:del w:id="2854" w:author="Mike Beckerle" w:date="2020-10-09T10:24:00Z">
        <w:r w:rsidDel="003E209F">
          <w:delText>section</w:delText>
        </w:r>
      </w:del>
      <w:ins w:id="2855" w:author="Mike Beckerle" w:date="2020-10-09T10:24:00Z">
        <w:r w:rsidR="003E209F">
          <w:t>Section</w:t>
        </w:r>
      </w:ins>
      <w:r>
        <w:t xml:space="preserve"> </w:t>
      </w:r>
      <w:r w:rsidRPr="00065302">
        <w:rPr>
          <w:rStyle w:val="Hyperlink"/>
        </w:rPr>
        <w:fldChar w:fldCharType="begin"/>
      </w:r>
      <w:r w:rsidRPr="00065302">
        <w:rPr>
          <w:rStyle w:val="Hyperlink"/>
        </w:rPr>
        <w:instrText xml:space="preserve"> REF _Ref362445434 \r \h </w:instrText>
      </w:r>
      <w:r w:rsidRPr="00065302">
        <w:rPr>
          <w:rStyle w:val="Hyperlink"/>
        </w:rPr>
      </w:r>
      <w:r w:rsidRPr="00065302">
        <w:rPr>
          <w:rStyle w:val="Hyperlink"/>
        </w:rPr>
        <w:fldChar w:fldCharType="separate"/>
      </w:r>
      <w:ins w:id="2856" w:author="Mike Beckerle" w:date="2020-10-09T10:19:00Z">
        <w:r w:rsidR="008A37A6">
          <w:rPr>
            <w:rStyle w:val="Hyperlink"/>
          </w:rPr>
          <w:t>9.3.3</w:t>
        </w:r>
      </w:ins>
      <w:del w:id="2857" w:author="Mike Beckerle" w:date="2020-10-09T10:19:00Z">
        <w:r w:rsidR="00404DC4" w:rsidRPr="00065302" w:rsidDel="008A37A6">
          <w:rPr>
            <w:rStyle w:val="Hyperlink"/>
          </w:rPr>
          <w:delText>9.4.3</w:delText>
        </w:r>
      </w:del>
      <w:r w:rsidRPr="00065302">
        <w:rPr>
          <w:rStyle w:val="Hyperlink"/>
        </w:rPr>
        <w:fldChar w:fldCharType="end"/>
      </w:r>
      <w:r>
        <w:t>.</w:t>
      </w:r>
    </w:p>
    <w:p w14:paraId="215DB295" w14:textId="69BF5620" w:rsidR="008712C9" w:rsidRDefault="008712C9" w:rsidP="008712C9">
      <w:r>
        <w:t xml:space="preserve">Note that unlike </w:t>
      </w:r>
      <w:del w:id="2858" w:author="Mike Beckerle" w:date="2020-10-08T20:31:00Z">
        <w:r w:rsidDel="00B31DA3">
          <w:delText>processing error</w:delText>
        </w:r>
      </w:del>
      <w:ins w:id="2859" w:author="Mike Beckerle" w:date="2020-10-08T20:31:00Z">
        <w:r w:rsidR="00B31DA3">
          <w:t>Processing Error</w:t>
        </w:r>
      </w:ins>
      <w:r>
        <w:t xml:space="preserve">s, Schema Definition Errors cannot be suppressed by </w:t>
      </w:r>
      <w:r w:rsidRPr="00B833BB">
        <w:t>points of uncertainty</w:t>
      </w:r>
      <w:r>
        <w:t xml:space="preserve"> when parsing data. That is, a Schema Definition Error is fatal. It does not trigger search or backtracking to find alternative ways to parse the data. </w:t>
      </w:r>
    </w:p>
    <w:p w14:paraId="2298C636" w14:textId="19CD7D13" w:rsidR="008712C9" w:rsidRPr="0081545C" w:rsidDel="00E806C6" w:rsidRDefault="008712C9" w:rsidP="00D46E3F">
      <w:pPr>
        <w:pStyle w:val="Heading3"/>
        <w:rPr>
          <w:del w:id="2860" w:author="Mike Beckerle" w:date="2020-10-07T17:14:00Z"/>
        </w:rPr>
      </w:pPr>
      <w:del w:id="2861" w:author="Mike Beckerle" w:date="2020-10-07T17:14:00Z">
        <w:r w:rsidRPr="0081545C" w:rsidDel="00E806C6">
          <w:delText>Exceptions that occur in the evaluation of the DFDL expression language are processing errors.</w:delText>
        </w:r>
        <w:bookmarkStart w:id="2862" w:name="_Toc53134056"/>
        <w:bookmarkEnd w:id="2862"/>
      </w:del>
    </w:p>
    <w:p w14:paraId="57E029C9" w14:textId="1F0EE755" w:rsidR="008712C9" w:rsidDel="00E806C6" w:rsidRDefault="008712C9" w:rsidP="00D46E3F">
      <w:pPr>
        <w:pStyle w:val="Heading3"/>
        <w:rPr>
          <w:del w:id="2863" w:author="Mike Beckerle" w:date="2020-10-07T17:15:00Z"/>
        </w:rPr>
      </w:pPr>
      <w:del w:id="2864" w:author="Mike Beckerle" w:date="2020-10-07T17:15:00Z">
        <w:r w:rsidDel="00E806C6">
          <w:delText xml:space="preserve">Non-conformance with the XSD </w:delText>
        </w:r>
        <w:r w:rsidDel="00E806C6">
          <w:rPr>
            <w:i/>
            <w:iCs/>
          </w:rPr>
          <w:delText>minOccurs</w:delText>
        </w:r>
        <w:r w:rsidDel="00E806C6">
          <w:delText xml:space="preserve"> or XSD </w:delText>
        </w:r>
        <w:r w:rsidDel="00E806C6">
          <w:rPr>
            <w:i/>
          </w:rPr>
          <w:delText>maxOccurs</w:delText>
        </w:r>
        <w:r w:rsidDel="00E806C6">
          <w:delText xml:space="preserve"> constraints is either a processing error or only a validation error depending on the settings of certain DFDL properties (see section </w:delText>
        </w:r>
        <w:r w:rsidRPr="00065302" w:rsidDel="00E806C6">
          <w:rPr>
            <w:rStyle w:val="Hyperlink"/>
          </w:rPr>
          <w:fldChar w:fldCharType="begin"/>
        </w:r>
        <w:r w:rsidRPr="00065302" w:rsidDel="00E806C6">
          <w:rPr>
            <w:rStyle w:val="Hyperlink"/>
          </w:rPr>
          <w:delInstrText xml:space="preserve"> REF _Ref351913722 \r \p \h </w:delInstrText>
        </w:r>
        <w:r w:rsidRPr="00065302" w:rsidDel="00E806C6">
          <w:rPr>
            <w:rStyle w:val="Hyperlink"/>
          </w:rPr>
        </w:r>
        <w:r w:rsidRPr="00065302" w:rsidDel="00E806C6">
          <w:rPr>
            <w:rStyle w:val="Hyperlink"/>
          </w:rPr>
          <w:fldChar w:fldCharType="separate"/>
        </w:r>
        <w:r w:rsidR="00404DC4" w:rsidRPr="00065302" w:rsidDel="00E806C6">
          <w:rPr>
            <w:rStyle w:val="Hyperlink"/>
          </w:rPr>
          <w:delText>16 below</w:delText>
        </w:r>
        <w:r w:rsidRPr="00065302" w:rsidDel="00E806C6">
          <w:rPr>
            <w:rStyle w:val="Hyperlink"/>
          </w:rPr>
          <w:fldChar w:fldCharType="end"/>
        </w:r>
        <w:r w:rsidDel="00E806C6">
          <w:delText>)</w:delText>
        </w:r>
        <w:bookmarkStart w:id="2865" w:name="_Toc53134057"/>
        <w:bookmarkEnd w:id="2865"/>
      </w:del>
    </w:p>
    <w:p w14:paraId="269BAB70" w14:textId="77777777" w:rsidR="00181613" w:rsidRDefault="00181613" w:rsidP="00D46E3F">
      <w:pPr>
        <w:pStyle w:val="Heading3"/>
      </w:pPr>
      <w:bookmarkStart w:id="2866" w:name="_Toc322911603"/>
      <w:bookmarkStart w:id="2867" w:name="_Toc322912142"/>
      <w:bookmarkStart w:id="2868" w:name="_Toc329092992"/>
      <w:bookmarkStart w:id="2869" w:name="_Toc332701505"/>
      <w:bookmarkStart w:id="2870" w:name="_Toc332701812"/>
      <w:bookmarkStart w:id="2871" w:name="_Toc332711606"/>
      <w:bookmarkStart w:id="2872" w:name="_Toc332711914"/>
      <w:bookmarkStart w:id="2873" w:name="_Toc332712216"/>
      <w:bookmarkStart w:id="2874" w:name="_Toc332724132"/>
      <w:bookmarkStart w:id="2875" w:name="_Toc332724432"/>
      <w:bookmarkStart w:id="2876" w:name="_Toc341102728"/>
      <w:bookmarkStart w:id="2877" w:name="_Toc347241460"/>
      <w:bookmarkStart w:id="2878" w:name="_Toc347744653"/>
      <w:bookmarkStart w:id="2879" w:name="_Toc348984436"/>
      <w:bookmarkStart w:id="2880" w:name="_Toc348984741"/>
      <w:bookmarkStart w:id="2881" w:name="_Toc349037904"/>
      <w:bookmarkStart w:id="2882" w:name="_Toc349038209"/>
      <w:bookmarkStart w:id="2883" w:name="_Toc349042697"/>
      <w:bookmarkStart w:id="2884" w:name="_Toc351914710"/>
      <w:bookmarkStart w:id="2885" w:name="_Toc351915144"/>
      <w:bookmarkStart w:id="2886" w:name="_Toc361231183"/>
      <w:bookmarkStart w:id="2887" w:name="_Toc361231709"/>
      <w:bookmarkStart w:id="2888" w:name="_Toc362445007"/>
      <w:bookmarkStart w:id="2889" w:name="_Toc363908929"/>
      <w:bookmarkStart w:id="2890" w:name="_Toc364463352"/>
      <w:bookmarkStart w:id="2891" w:name="_Toc366077950"/>
      <w:bookmarkStart w:id="2892" w:name="_Toc366078569"/>
      <w:bookmarkStart w:id="2893" w:name="_Toc366079555"/>
      <w:bookmarkStart w:id="2894" w:name="_Toc366080167"/>
      <w:bookmarkStart w:id="2895" w:name="_Toc366080776"/>
      <w:bookmarkStart w:id="2896" w:name="_Toc366505116"/>
      <w:bookmarkStart w:id="2897" w:name="_Toc366508485"/>
      <w:bookmarkStart w:id="2898" w:name="_Toc366512986"/>
      <w:bookmarkStart w:id="2899" w:name="_Toc366574175"/>
      <w:bookmarkStart w:id="2900" w:name="_Toc366577968"/>
      <w:bookmarkStart w:id="2901" w:name="_Toc366578562"/>
      <w:bookmarkStart w:id="2902" w:name="_Toc366579154"/>
      <w:bookmarkStart w:id="2903" w:name="_Toc366579745"/>
      <w:bookmarkStart w:id="2904" w:name="_Toc366580337"/>
      <w:bookmarkStart w:id="2905" w:name="_Toc366580928"/>
      <w:bookmarkStart w:id="2906" w:name="_Toc366581520"/>
      <w:bookmarkStart w:id="2907" w:name="_Toc351914711"/>
      <w:bookmarkStart w:id="2908" w:name="_Toc351915145"/>
      <w:bookmarkStart w:id="2909" w:name="_Toc361231184"/>
      <w:bookmarkStart w:id="2910" w:name="_Toc361231710"/>
      <w:bookmarkStart w:id="2911" w:name="_Toc362445008"/>
      <w:bookmarkStart w:id="2912" w:name="_Toc363908930"/>
      <w:bookmarkStart w:id="2913" w:name="_Toc364463353"/>
      <w:bookmarkStart w:id="2914" w:name="_Toc366077951"/>
      <w:bookmarkStart w:id="2915" w:name="_Toc366078570"/>
      <w:bookmarkStart w:id="2916" w:name="_Toc366079556"/>
      <w:bookmarkStart w:id="2917" w:name="_Toc366080168"/>
      <w:bookmarkStart w:id="2918" w:name="_Toc366080777"/>
      <w:bookmarkStart w:id="2919" w:name="_Toc366505117"/>
      <w:bookmarkStart w:id="2920" w:name="_Toc366508486"/>
      <w:bookmarkStart w:id="2921" w:name="_Toc366512987"/>
      <w:bookmarkStart w:id="2922" w:name="_Toc366574176"/>
      <w:bookmarkStart w:id="2923" w:name="_Toc366577969"/>
      <w:bookmarkStart w:id="2924" w:name="_Toc366578563"/>
      <w:bookmarkStart w:id="2925" w:name="_Toc366579155"/>
      <w:bookmarkStart w:id="2926" w:name="_Toc366579746"/>
      <w:bookmarkStart w:id="2927" w:name="_Toc366580338"/>
      <w:bookmarkStart w:id="2928" w:name="_Toc366580929"/>
      <w:bookmarkStart w:id="2929" w:name="_Toc366581521"/>
      <w:bookmarkStart w:id="2930" w:name="_Toc351915146"/>
      <w:bookmarkStart w:id="2931" w:name="_Toc361231185"/>
      <w:bookmarkStart w:id="2932" w:name="_Toc361231711"/>
      <w:bookmarkStart w:id="2933" w:name="_Toc362445009"/>
      <w:bookmarkStart w:id="2934" w:name="_Toc363908931"/>
      <w:bookmarkStart w:id="2935" w:name="_Toc364463354"/>
      <w:bookmarkStart w:id="2936" w:name="_Toc366077952"/>
      <w:bookmarkStart w:id="2937" w:name="_Toc366078571"/>
      <w:bookmarkStart w:id="2938" w:name="_Toc366079557"/>
      <w:bookmarkStart w:id="2939" w:name="_Toc366080169"/>
      <w:bookmarkStart w:id="2940" w:name="_Toc366080778"/>
      <w:bookmarkStart w:id="2941" w:name="_Toc366505118"/>
      <w:bookmarkStart w:id="2942" w:name="_Toc366508487"/>
      <w:bookmarkStart w:id="2943" w:name="_Toc366512988"/>
      <w:bookmarkStart w:id="2944" w:name="_Toc366574177"/>
      <w:bookmarkStart w:id="2945" w:name="_Toc366577970"/>
      <w:bookmarkStart w:id="2946" w:name="_Toc366578564"/>
      <w:bookmarkStart w:id="2947" w:name="_Toc366579156"/>
      <w:bookmarkStart w:id="2948" w:name="_Toc366579747"/>
      <w:bookmarkStart w:id="2949" w:name="_Toc366580339"/>
      <w:bookmarkStart w:id="2950" w:name="_Toc366580930"/>
      <w:bookmarkStart w:id="2951" w:name="_Toc366581522"/>
      <w:bookmarkStart w:id="2952" w:name="_Toc351915147"/>
      <w:bookmarkStart w:id="2953" w:name="_Toc361231186"/>
      <w:bookmarkStart w:id="2954" w:name="_Toc361231712"/>
      <w:bookmarkStart w:id="2955" w:name="_Toc362445010"/>
      <w:bookmarkStart w:id="2956" w:name="_Toc363908932"/>
      <w:bookmarkStart w:id="2957" w:name="_Toc364463355"/>
      <w:bookmarkStart w:id="2958" w:name="_Toc366077953"/>
      <w:bookmarkStart w:id="2959" w:name="_Toc366078572"/>
      <w:bookmarkStart w:id="2960" w:name="_Toc366079558"/>
      <w:bookmarkStart w:id="2961" w:name="_Toc366080170"/>
      <w:bookmarkStart w:id="2962" w:name="_Toc366080779"/>
      <w:bookmarkStart w:id="2963" w:name="_Toc366505119"/>
      <w:bookmarkStart w:id="2964" w:name="_Toc366508488"/>
      <w:bookmarkStart w:id="2965" w:name="_Toc366512989"/>
      <w:bookmarkStart w:id="2966" w:name="_Toc366574178"/>
      <w:bookmarkStart w:id="2967" w:name="_Toc366577971"/>
      <w:bookmarkStart w:id="2968" w:name="_Toc366578565"/>
      <w:bookmarkStart w:id="2969" w:name="_Toc366579157"/>
      <w:bookmarkStart w:id="2970" w:name="_Toc366579748"/>
      <w:bookmarkStart w:id="2971" w:name="_Toc366580340"/>
      <w:bookmarkStart w:id="2972" w:name="_Toc366580931"/>
      <w:bookmarkStart w:id="2973" w:name="_Toc366581523"/>
      <w:bookmarkStart w:id="2974" w:name="_Toc351915148"/>
      <w:bookmarkStart w:id="2975" w:name="_Toc361231187"/>
      <w:bookmarkStart w:id="2976" w:name="_Toc361231713"/>
      <w:bookmarkStart w:id="2977" w:name="_Toc362445011"/>
      <w:bookmarkStart w:id="2978" w:name="_Toc363908933"/>
      <w:bookmarkStart w:id="2979" w:name="_Toc364463356"/>
      <w:bookmarkStart w:id="2980" w:name="_Toc366077954"/>
      <w:bookmarkStart w:id="2981" w:name="_Toc366078573"/>
      <w:bookmarkStart w:id="2982" w:name="_Toc366079559"/>
      <w:bookmarkStart w:id="2983" w:name="_Toc366080171"/>
      <w:bookmarkStart w:id="2984" w:name="_Toc366080780"/>
      <w:bookmarkStart w:id="2985" w:name="_Toc366505120"/>
      <w:bookmarkStart w:id="2986" w:name="_Toc366508489"/>
      <w:bookmarkStart w:id="2987" w:name="_Toc366512990"/>
      <w:bookmarkStart w:id="2988" w:name="_Toc366574179"/>
      <w:bookmarkStart w:id="2989" w:name="_Toc366577972"/>
      <w:bookmarkStart w:id="2990" w:name="_Toc366578566"/>
      <w:bookmarkStart w:id="2991" w:name="_Toc366579158"/>
      <w:bookmarkStart w:id="2992" w:name="_Toc366579749"/>
      <w:bookmarkStart w:id="2993" w:name="_Toc366580341"/>
      <w:bookmarkStart w:id="2994" w:name="_Toc366580932"/>
      <w:bookmarkStart w:id="2995" w:name="_Toc366581524"/>
      <w:bookmarkStart w:id="2996" w:name="_Toc351915149"/>
      <w:bookmarkStart w:id="2997" w:name="_Toc361231188"/>
      <w:bookmarkStart w:id="2998" w:name="_Toc361231714"/>
      <w:bookmarkStart w:id="2999" w:name="_Toc362445012"/>
      <w:bookmarkStart w:id="3000" w:name="_Toc363908934"/>
      <w:bookmarkStart w:id="3001" w:name="_Toc364463357"/>
      <w:bookmarkStart w:id="3002" w:name="_Toc366077955"/>
      <w:bookmarkStart w:id="3003" w:name="_Toc366078574"/>
      <w:bookmarkStart w:id="3004" w:name="_Toc366079560"/>
      <w:bookmarkStart w:id="3005" w:name="_Toc366080172"/>
      <w:bookmarkStart w:id="3006" w:name="_Toc366080781"/>
      <w:bookmarkStart w:id="3007" w:name="_Toc366505121"/>
      <w:bookmarkStart w:id="3008" w:name="_Toc366508490"/>
      <w:bookmarkStart w:id="3009" w:name="_Toc366512991"/>
      <w:bookmarkStart w:id="3010" w:name="_Toc366574180"/>
      <w:bookmarkStart w:id="3011" w:name="_Toc366577973"/>
      <w:bookmarkStart w:id="3012" w:name="_Toc366578567"/>
      <w:bookmarkStart w:id="3013" w:name="_Toc366579159"/>
      <w:bookmarkStart w:id="3014" w:name="_Toc366579750"/>
      <w:bookmarkStart w:id="3015" w:name="_Toc366580342"/>
      <w:bookmarkStart w:id="3016" w:name="_Toc366580933"/>
      <w:bookmarkStart w:id="3017" w:name="_Toc366581525"/>
      <w:bookmarkStart w:id="3018" w:name="_Toc351915150"/>
      <w:bookmarkStart w:id="3019" w:name="_Toc361231189"/>
      <w:bookmarkStart w:id="3020" w:name="_Toc361231715"/>
      <w:bookmarkStart w:id="3021" w:name="_Toc362445013"/>
      <w:bookmarkStart w:id="3022" w:name="_Toc363908935"/>
      <w:bookmarkStart w:id="3023" w:name="_Toc364463358"/>
      <w:bookmarkStart w:id="3024" w:name="_Toc366077956"/>
      <w:bookmarkStart w:id="3025" w:name="_Toc366078575"/>
      <w:bookmarkStart w:id="3026" w:name="_Toc366079561"/>
      <w:bookmarkStart w:id="3027" w:name="_Toc366080173"/>
      <w:bookmarkStart w:id="3028" w:name="_Toc366080782"/>
      <w:bookmarkStart w:id="3029" w:name="_Toc366505122"/>
      <w:bookmarkStart w:id="3030" w:name="_Toc366508491"/>
      <w:bookmarkStart w:id="3031" w:name="_Toc366512992"/>
      <w:bookmarkStart w:id="3032" w:name="_Toc366574181"/>
      <w:bookmarkStart w:id="3033" w:name="_Toc366577974"/>
      <w:bookmarkStart w:id="3034" w:name="_Toc366578568"/>
      <w:bookmarkStart w:id="3035" w:name="_Toc366579160"/>
      <w:bookmarkStart w:id="3036" w:name="_Toc366579751"/>
      <w:bookmarkStart w:id="3037" w:name="_Toc366580343"/>
      <w:bookmarkStart w:id="3038" w:name="_Toc366580934"/>
      <w:bookmarkStart w:id="3039" w:name="_Toc366581526"/>
      <w:bookmarkStart w:id="3040" w:name="_Toc351915151"/>
      <w:bookmarkStart w:id="3041" w:name="_Toc361231190"/>
      <w:bookmarkStart w:id="3042" w:name="_Toc361231716"/>
      <w:bookmarkStart w:id="3043" w:name="_Toc362445014"/>
      <w:bookmarkStart w:id="3044" w:name="_Toc363908936"/>
      <w:bookmarkStart w:id="3045" w:name="_Toc364463359"/>
      <w:bookmarkStart w:id="3046" w:name="_Toc366077957"/>
      <w:bookmarkStart w:id="3047" w:name="_Toc366078576"/>
      <w:bookmarkStart w:id="3048" w:name="_Toc366079562"/>
      <w:bookmarkStart w:id="3049" w:name="_Toc366080174"/>
      <w:bookmarkStart w:id="3050" w:name="_Toc366080783"/>
      <w:bookmarkStart w:id="3051" w:name="_Toc366505123"/>
      <w:bookmarkStart w:id="3052" w:name="_Toc366508492"/>
      <w:bookmarkStart w:id="3053" w:name="_Toc366512993"/>
      <w:bookmarkStart w:id="3054" w:name="_Toc366574182"/>
      <w:bookmarkStart w:id="3055" w:name="_Toc366577975"/>
      <w:bookmarkStart w:id="3056" w:name="_Toc366578569"/>
      <w:bookmarkStart w:id="3057" w:name="_Toc366579161"/>
      <w:bookmarkStart w:id="3058" w:name="_Toc366579752"/>
      <w:bookmarkStart w:id="3059" w:name="_Toc366580344"/>
      <w:bookmarkStart w:id="3060" w:name="_Toc366580935"/>
      <w:bookmarkStart w:id="3061" w:name="_Toc366581527"/>
      <w:bookmarkStart w:id="3062" w:name="_Toc351915152"/>
      <w:bookmarkStart w:id="3063" w:name="_Toc361231191"/>
      <w:bookmarkStart w:id="3064" w:name="_Toc361231717"/>
      <w:bookmarkStart w:id="3065" w:name="_Toc362445015"/>
      <w:bookmarkStart w:id="3066" w:name="_Toc363908937"/>
      <w:bookmarkStart w:id="3067" w:name="_Toc364463360"/>
      <w:bookmarkStart w:id="3068" w:name="_Toc366077958"/>
      <w:bookmarkStart w:id="3069" w:name="_Toc366078577"/>
      <w:bookmarkStart w:id="3070" w:name="_Toc366079563"/>
      <w:bookmarkStart w:id="3071" w:name="_Toc366080175"/>
      <w:bookmarkStart w:id="3072" w:name="_Toc366080784"/>
      <w:bookmarkStart w:id="3073" w:name="_Toc366505124"/>
      <w:bookmarkStart w:id="3074" w:name="_Toc366508493"/>
      <w:bookmarkStart w:id="3075" w:name="_Toc366512994"/>
      <w:bookmarkStart w:id="3076" w:name="_Toc366574183"/>
      <w:bookmarkStart w:id="3077" w:name="_Toc366577976"/>
      <w:bookmarkStart w:id="3078" w:name="_Toc366578570"/>
      <w:bookmarkStart w:id="3079" w:name="_Toc366579162"/>
      <w:bookmarkStart w:id="3080" w:name="_Toc366579753"/>
      <w:bookmarkStart w:id="3081" w:name="_Toc366580345"/>
      <w:bookmarkStart w:id="3082" w:name="_Toc366580936"/>
      <w:bookmarkStart w:id="3083" w:name="_Toc366581528"/>
      <w:bookmarkStart w:id="3084" w:name="_Toc351915153"/>
      <w:bookmarkStart w:id="3085" w:name="_Toc361231192"/>
      <w:bookmarkStart w:id="3086" w:name="_Toc361231718"/>
      <w:bookmarkStart w:id="3087" w:name="_Toc362445016"/>
      <w:bookmarkStart w:id="3088" w:name="_Toc363908938"/>
      <w:bookmarkStart w:id="3089" w:name="_Toc364463361"/>
      <w:bookmarkStart w:id="3090" w:name="_Toc366077959"/>
      <w:bookmarkStart w:id="3091" w:name="_Toc366078578"/>
      <w:bookmarkStart w:id="3092" w:name="_Toc366079564"/>
      <w:bookmarkStart w:id="3093" w:name="_Toc366080176"/>
      <w:bookmarkStart w:id="3094" w:name="_Toc366080785"/>
      <w:bookmarkStart w:id="3095" w:name="_Toc366505125"/>
      <w:bookmarkStart w:id="3096" w:name="_Toc366508494"/>
      <w:bookmarkStart w:id="3097" w:name="_Toc366512995"/>
      <w:bookmarkStart w:id="3098" w:name="_Toc366574184"/>
      <w:bookmarkStart w:id="3099" w:name="_Toc366577977"/>
      <w:bookmarkStart w:id="3100" w:name="_Toc366578571"/>
      <w:bookmarkStart w:id="3101" w:name="_Toc366579163"/>
      <w:bookmarkStart w:id="3102" w:name="_Toc366579754"/>
      <w:bookmarkStart w:id="3103" w:name="_Toc366580346"/>
      <w:bookmarkStart w:id="3104" w:name="_Toc366580937"/>
      <w:bookmarkStart w:id="3105" w:name="_Toc366581529"/>
      <w:bookmarkStart w:id="3106" w:name="_Toc351915154"/>
      <w:bookmarkStart w:id="3107" w:name="_Toc361231193"/>
      <w:bookmarkStart w:id="3108" w:name="_Toc361231719"/>
      <w:bookmarkStart w:id="3109" w:name="_Toc362445017"/>
      <w:bookmarkStart w:id="3110" w:name="_Toc363908939"/>
      <w:bookmarkStart w:id="3111" w:name="_Toc364463362"/>
      <w:bookmarkStart w:id="3112" w:name="_Toc366077960"/>
      <w:bookmarkStart w:id="3113" w:name="_Toc366078579"/>
      <w:bookmarkStart w:id="3114" w:name="_Toc366079565"/>
      <w:bookmarkStart w:id="3115" w:name="_Toc366080177"/>
      <w:bookmarkStart w:id="3116" w:name="_Toc366080786"/>
      <w:bookmarkStart w:id="3117" w:name="_Toc366505126"/>
      <w:bookmarkStart w:id="3118" w:name="_Toc366508495"/>
      <w:bookmarkStart w:id="3119" w:name="_Toc366512996"/>
      <w:bookmarkStart w:id="3120" w:name="_Toc366574185"/>
      <w:bookmarkStart w:id="3121" w:name="_Toc366577978"/>
      <w:bookmarkStart w:id="3122" w:name="_Toc366578572"/>
      <w:bookmarkStart w:id="3123" w:name="_Toc366579164"/>
      <w:bookmarkStart w:id="3124" w:name="_Toc366579755"/>
      <w:bookmarkStart w:id="3125" w:name="_Toc366580347"/>
      <w:bookmarkStart w:id="3126" w:name="_Toc366580938"/>
      <w:bookmarkStart w:id="3127" w:name="_Toc366581530"/>
      <w:bookmarkStart w:id="3128" w:name="_Toc351915155"/>
      <w:bookmarkStart w:id="3129" w:name="_Toc361231194"/>
      <w:bookmarkStart w:id="3130" w:name="_Toc361231720"/>
      <w:bookmarkStart w:id="3131" w:name="_Toc362445018"/>
      <w:bookmarkStart w:id="3132" w:name="_Toc363908940"/>
      <w:bookmarkStart w:id="3133" w:name="_Toc364463363"/>
      <w:bookmarkStart w:id="3134" w:name="_Toc366077961"/>
      <w:bookmarkStart w:id="3135" w:name="_Toc366078580"/>
      <w:bookmarkStart w:id="3136" w:name="_Toc366079566"/>
      <w:bookmarkStart w:id="3137" w:name="_Toc366080178"/>
      <w:bookmarkStart w:id="3138" w:name="_Toc366080787"/>
      <w:bookmarkStart w:id="3139" w:name="_Toc366505127"/>
      <w:bookmarkStart w:id="3140" w:name="_Toc366508496"/>
      <w:bookmarkStart w:id="3141" w:name="_Toc366512997"/>
      <w:bookmarkStart w:id="3142" w:name="_Toc366574186"/>
      <w:bookmarkStart w:id="3143" w:name="_Toc366577979"/>
      <w:bookmarkStart w:id="3144" w:name="_Toc366578573"/>
      <w:bookmarkStart w:id="3145" w:name="_Toc366579165"/>
      <w:bookmarkStart w:id="3146" w:name="_Toc366579756"/>
      <w:bookmarkStart w:id="3147" w:name="_Toc366580348"/>
      <w:bookmarkStart w:id="3148" w:name="_Toc366580939"/>
      <w:bookmarkStart w:id="3149" w:name="_Toc366581531"/>
      <w:bookmarkStart w:id="3150" w:name="_Toc351915156"/>
      <w:bookmarkStart w:id="3151" w:name="_Toc361231195"/>
      <w:bookmarkStart w:id="3152" w:name="_Toc361231721"/>
      <w:bookmarkStart w:id="3153" w:name="_Toc362445019"/>
      <w:bookmarkStart w:id="3154" w:name="_Toc363908941"/>
      <w:bookmarkStart w:id="3155" w:name="_Toc364463364"/>
      <w:bookmarkStart w:id="3156" w:name="_Toc366077962"/>
      <w:bookmarkStart w:id="3157" w:name="_Toc366078581"/>
      <w:bookmarkStart w:id="3158" w:name="_Toc366079567"/>
      <w:bookmarkStart w:id="3159" w:name="_Toc366080179"/>
      <w:bookmarkStart w:id="3160" w:name="_Toc366080788"/>
      <w:bookmarkStart w:id="3161" w:name="_Toc366505128"/>
      <w:bookmarkStart w:id="3162" w:name="_Toc366508497"/>
      <w:bookmarkStart w:id="3163" w:name="_Toc366512998"/>
      <w:bookmarkStart w:id="3164" w:name="_Toc366574187"/>
      <w:bookmarkStart w:id="3165" w:name="_Toc366577980"/>
      <w:bookmarkStart w:id="3166" w:name="_Toc366578574"/>
      <w:bookmarkStart w:id="3167" w:name="_Toc366579166"/>
      <w:bookmarkStart w:id="3168" w:name="_Toc366579757"/>
      <w:bookmarkStart w:id="3169" w:name="_Toc366580349"/>
      <w:bookmarkStart w:id="3170" w:name="_Toc366580940"/>
      <w:bookmarkStart w:id="3171" w:name="_Toc366581532"/>
      <w:bookmarkStart w:id="3172" w:name="_Toc351915157"/>
      <w:bookmarkStart w:id="3173" w:name="_Toc361231196"/>
      <w:bookmarkStart w:id="3174" w:name="_Toc361231722"/>
      <w:bookmarkStart w:id="3175" w:name="_Toc362445020"/>
      <w:bookmarkStart w:id="3176" w:name="_Toc363908942"/>
      <w:bookmarkStart w:id="3177" w:name="_Toc364463365"/>
      <w:bookmarkStart w:id="3178" w:name="_Toc366077963"/>
      <w:bookmarkStart w:id="3179" w:name="_Toc366078582"/>
      <w:bookmarkStart w:id="3180" w:name="_Toc366079568"/>
      <w:bookmarkStart w:id="3181" w:name="_Toc366080180"/>
      <w:bookmarkStart w:id="3182" w:name="_Toc366080789"/>
      <w:bookmarkStart w:id="3183" w:name="_Toc366505129"/>
      <w:bookmarkStart w:id="3184" w:name="_Toc366508498"/>
      <w:bookmarkStart w:id="3185" w:name="_Toc366512999"/>
      <w:bookmarkStart w:id="3186" w:name="_Toc366574188"/>
      <w:bookmarkStart w:id="3187" w:name="_Toc366577981"/>
      <w:bookmarkStart w:id="3188" w:name="_Toc366578575"/>
      <w:bookmarkStart w:id="3189" w:name="_Toc366579167"/>
      <w:bookmarkStart w:id="3190" w:name="_Toc366579758"/>
      <w:bookmarkStart w:id="3191" w:name="_Toc366580350"/>
      <w:bookmarkStart w:id="3192" w:name="_Toc366580941"/>
      <w:bookmarkStart w:id="3193" w:name="_Toc366581533"/>
      <w:bookmarkStart w:id="3194" w:name="_Toc351915158"/>
      <w:bookmarkStart w:id="3195" w:name="_Toc361231197"/>
      <w:bookmarkStart w:id="3196" w:name="_Toc361231723"/>
      <w:bookmarkStart w:id="3197" w:name="_Toc362445021"/>
      <w:bookmarkStart w:id="3198" w:name="_Toc363908943"/>
      <w:bookmarkStart w:id="3199" w:name="_Toc364463366"/>
      <w:bookmarkStart w:id="3200" w:name="_Toc366077964"/>
      <w:bookmarkStart w:id="3201" w:name="_Toc366078583"/>
      <w:bookmarkStart w:id="3202" w:name="_Toc366079569"/>
      <w:bookmarkStart w:id="3203" w:name="_Toc366080181"/>
      <w:bookmarkStart w:id="3204" w:name="_Toc366080790"/>
      <w:bookmarkStart w:id="3205" w:name="_Toc366505130"/>
      <w:bookmarkStart w:id="3206" w:name="_Toc366508499"/>
      <w:bookmarkStart w:id="3207" w:name="_Toc366513000"/>
      <w:bookmarkStart w:id="3208" w:name="_Toc366574189"/>
      <w:bookmarkStart w:id="3209" w:name="_Toc366577982"/>
      <w:bookmarkStart w:id="3210" w:name="_Toc366578576"/>
      <w:bookmarkStart w:id="3211" w:name="_Toc366579168"/>
      <w:bookmarkStart w:id="3212" w:name="_Toc366579759"/>
      <w:bookmarkStart w:id="3213" w:name="_Toc366580351"/>
      <w:bookmarkStart w:id="3214" w:name="_Toc366580942"/>
      <w:bookmarkStart w:id="3215" w:name="_Toc366581534"/>
      <w:bookmarkStart w:id="3216" w:name="_Toc351915159"/>
      <w:bookmarkStart w:id="3217" w:name="_Toc361231198"/>
      <w:bookmarkStart w:id="3218" w:name="_Toc361231724"/>
      <w:bookmarkStart w:id="3219" w:name="_Toc362445022"/>
      <w:bookmarkStart w:id="3220" w:name="_Toc363908944"/>
      <w:bookmarkStart w:id="3221" w:name="_Toc364463367"/>
      <w:bookmarkStart w:id="3222" w:name="_Toc366077965"/>
      <w:bookmarkStart w:id="3223" w:name="_Toc366078584"/>
      <w:bookmarkStart w:id="3224" w:name="_Toc366079570"/>
      <w:bookmarkStart w:id="3225" w:name="_Toc366080182"/>
      <w:bookmarkStart w:id="3226" w:name="_Toc366080791"/>
      <w:bookmarkStart w:id="3227" w:name="_Toc366505131"/>
      <w:bookmarkStart w:id="3228" w:name="_Toc366508500"/>
      <w:bookmarkStart w:id="3229" w:name="_Toc366513001"/>
      <w:bookmarkStart w:id="3230" w:name="_Toc366574190"/>
      <w:bookmarkStart w:id="3231" w:name="_Toc366577983"/>
      <w:bookmarkStart w:id="3232" w:name="_Toc366578577"/>
      <w:bookmarkStart w:id="3233" w:name="_Toc366579169"/>
      <w:bookmarkStart w:id="3234" w:name="_Toc366579760"/>
      <w:bookmarkStart w:id="3235" w:name="_Toc366580352"/>
      <w:bookmarkStart w:id="3236" w:name="_Toc366580943"/>
      <w:bookmarkStart w:id="3237" w:name="_Toc366581535"/>
      <w:bookmarkStart w:id="3238" w:name="_Toc351915160"/>
      <w:bookmarkStart w:id="3239" w:name="_Toc361231199"/>
      <w:bookmarkStart w:id="3240" w:name="_Toc361231725"/>
      <w:bookmarkStart w:id="3241" w:name="_Toc362445023"/>
      <w:bookmarkStart w:id="3242" w:name="_Toc363908945"/>
      <w:bookmarkStart w:id="3243" w:name="_Toc364463368"/>
      <w:bookmarkStart w:id="3244" w:name="_Toc366077966"/>
      <w:bookmarkStart w:id="3245" w:name="_Toc366078585"/>
      <w:bookmarkStart w:id="3246" w:name="_Toc366079571"/>
      <w:bookmarkStart w:id="3247" w:name="_Toc366080183"/>
      <w:bookmarkStart w:id="3248" w:name="_Toc366080792"/>
      <w:bookmarkStart w:id="3249" w:name="_Toc366505132"/>
      <w:bookmarkStart w:id="3250" w:name="_Toc366508501"/>
      <w:bookmarkStart w:id="3251" w:name="_Toc366513002"/>
      <w:bookmarkStart w:id="3252" w:name="_Toc366574191"/>
      <w:bookmarkStart w:id="3253" w:name="_Toc366577984"/>
      <w:bookmarkStart w:id="3254" w:name="_Toc366578578"/>
      <w:bookmarkStart w:id="3255" w:name="_Toc366579170"/>
      <w:bookmarkStart w:id="3256" w:name="_Toc366579761"/>
      <w:bookmarkStart w:id="3257" w:name="_Toc366580353"/>
      <w:bookmarkStart w:id="3258" w:name="_Toc366580944"/>
      <w:bookmarkStart w:id="3259" w:name="_Toc366581536"/>
      <w:bookmarkStart w:id="3260" w:name="_Toc351915161"/>
      <w:bookmarkStart w:id="3261" w:name="_Toc361231200"/>
      <w:bookmarkStart w:id="3262" w:name="_Toc361231726"/>
      <w:bookmarkStart w:id="3263" w:name="_Toc362445024"/>
      <w:bookmarkStart w:id="3264" w:name="_Toc363908946"/>
      <w:bookmarkStart w:id="3265" w:name="_Toc364463369"/>
      <w:bookmarkStart w:id="3266" w:name="_Toc366077967"/>
      <w:bookmarkStart w:id="3267" w:name="_Toc366078586"/>
      <w:bookmarkStart w:id="3268" w:name="_Toc366079572"/>
      <w:bookmarkStart w:id="3269" w:name="_Toc366080184"/>
      <w:bookmarkStart w:id="3270" w:name="_Toc366080793"/>
      <w:bookmarkStart w:id="3271" w:name="_Toc366505133"/>
      <w:bookmarkStart w:id="3272" w:name="_Toc366508502"/>
      <w:bookmarkStart w:id="3273" w:name="_Toc366513003"/>
      <w:bookmarkStart w:id="3274" w:name="_Toc366574192"/>
      <w:bookmarkStart w:id="3275" w:name="_Toc366577985"/>
      <w:bookmarkStart w:id="3276" w:name="_Toc366578579"/>
      <w:bookmarkStart w:id="3277" w:name="_Toc366579171"/>
      <w:bookmarkStart w:id="3278" w:name="_Toc366579762"/>
      <w:bookmarkStart w:id="3279" w:name="_Toc366580354"/>
      <w:bookmarkStart w:id="3280" w:name="_Toc366580945"/>
      <w:bookmarkStart w:id="3281" w:name="_Toc366581537"/>
      <w:bookmarkStart w:id="3282" w:name="_Toc351915162"/>
      <w:bookmarkStart w:id="3283" w:name="_Toc361231201"/>
      <w:bookmarkStart w:id="3284" w:name="_Toc361231727"/>
      <w:bookmarkStart w:id="3285" w:name="_Toc362445025"/>
      <w:bookmarkStart w:id="3286" w:name="_Toc363908947"/>
      <w:bookmarkStart w:id="3287" w:name="_Toc364463370"/>
      <w:bookmarkStart w:id="3288" w:name="_Toc366077968"/>
      <w:bookmarkStart w:id="3289" w:name="_Toc366078587"/>
      <w:bookmarkStart w:id="3290" w:name="_Toc366079573"/>
      <w:bookmarkStart w:id="3291" w:name="_Toc366080185"/>
      <w:bookmarkStart w:id="3292" w:name="_Toc366080794"/>
      <w:bookmarkStart w:id="3293" w:name="_Toc366505134"/>
      <w:bookmarkStart w:id="3294" w:name="_Toc366508503"/>
      <w:bookmarkStart w:id="3295" w:name="_Toc366513004"/>
      <w:bookmarkStart w:id="3296" w:name="_Toc366574193"/>
      <w:bookmarkStart w:id="3297" w:name="_Toc366577986"/>
      <w:bookmarkStart w:id="3298" w:name="_Toc366578580"/>
      <w:bookmarkStart w:id="3299" w:name="_Toc366579172"/>
      <w:bookmarkStart w:id="3300" w:name="_Toc366579763"/>
      <w:bookmarkStart w:id="3301" w:name="_Toc366580355"/>
      <w:bookmarkStart w:id="3302" w:name="_Toc366580946"/>
      <w:bookmarkStart w:id="3303" w:name="_Toc366581538"/>
      <w:bookmarkStart w:id="3304" w:name="_Toc351915163"/>
      <w:bookmarkStart w:id="3305" w:name="_Toc361231202"/>
      <w:bookmarkStart w:id="3306" w:name="_Toc361231728"/>
      <w:bookmarkStart w:id="3307" w:name="_Toc362445026"/>
      <w:bookmarkStart w:id="3308" w:name="_Toc363908948"/>
      <w:bookmarkStart w:id="3309" w:name="_Toc364463371"/>
      <w:bookmarkStart w:id="3310" w:name="_Toc366077969"/>
      <w:bookmarkStart w:id="3311" w:name="_Toc366078588"/>
      <w:bookmarkStart w:id="3312" w:name="_Toc366079574"/>
      <w:bookmarkStart w:id="3313" w:name="_Toc366080186"/>
      <w:bookmarkStart w:id="3314" w:name="_Toc366080795"/>
      <w:bookmarkStart w:id="3315" w:name="_Toc366505135"/>
      <w:bookmarkStart w:id="3316" w:name="_Toc366508504"/>
      <w:bookmarkStart w:id="3317" w:name="_Toc366513005"/>
      <w:bookmarkStart w:id="3318" w:name="_Toc366574194"/>
      <w:bookmarkStart w:id="3319" w:name="_Toc366577987"/>
      <w:bookmarkStart w:id="3320" w:name="_Toc366578581"/>
      <w:bookmarkStart w:id="3321" w:name="_Toc366579173"/>
      <w:bookmarkStart w:id="3322" w:name="_Toc366579764"/>
      <w:bookmarkStart w:id="3323" w:name="_Toc366580356"/>
      <w:bookmarkStart w:id="3324" w:name="_Toc366580947"/>
      <w:bookmarkStart w:id="3325" w:name="_Toc366581539"/>
      <w:bookmarkStart w:id="3326" w:name="_Toc351915164"/>
      <w:bookmarkStart w:id="3327" w:name="_Toc361231203"/>
      <w:bookmarkStart w:id="3328" w:name="_Toc361231729"/>
      <w:bookmarkStart w:id="3329" w:name="_Toc362445027"/>
      <w:bookmarkStart w:id="3330" w:name="_Toc363908949"/>
      <w:bookmarkStart w:id="3331" w:name="_Toc364463372"/>
      <w:bookmarkStart w:id="3332" w:name="_Toc366077970"/>
      <w:bookmarkStart w:id="3333" w:name="_Toc366078589"/>
      <w:bookmarkStart w:id="3334" w:name="_Toc366079575"/>
      <w:bookmarkStart w:id="3335" w:name="_Toc366080187"/>
      <w:bookmarkStart w:id="3336" w:name="_Toc366080796"/>
      <w:bookmarkStart w:id="3337" w:name="_Toc366505136"/>
      <w:bookmarkStart w:id="3338" w:name="_Toc366508505"/>
      <w:bookmarkStart w:id="3339" w:name="_Toc366513006"/>
      <w:bookmarkStart w:id="3340" w:name="_Toc366574195"/>
      <w:bookmarkStart w:id="3341" w:name="_Toc366577988"/>
      <w:bookmarkStart w:id="3342" w:name="_Toc366578582"/>
      <w:bookmarkStart w:id="3343" w:name="_Toc366579174"/>
      <w:bookmarkStart w:id="3344" w:name="_Toc366579765"/>
      <w:bookmarkStart w:id="3345" w:name="_Toc366580357"/>
      <w:bookmarkStart w:id="3346" w:name="_Toc366580948"/>
      <w:bookmarkStart w:id="3347" w:name="_Toc366581540"/>
      <w:bookmarkStart w:id="3348" w:name="_Toc351915165"/>
      <w:bookmarkStart w:id="3349" w:name="_Toc361231204"/>
      <w:bookmarkStart w:id="3350" w:name="_Toc361231730"/>
      <w:bookmarkStart w:id="3351" w:name="_Toc362445028"/>
      <w:bookmarkStart w:id="3352" w:name="_Toc363908950"/>
      <w:bookmarkStart w:id="3353" w:name="_Toc364463373"/>
      <w:bookmarkStart w:id="3354" w:name="_Toc366077971"/>
      <w:bookmarkStart w:id="3355" w:name="_Toc366078590"/>
      <w:bookmarkStart w:id="3356" w:name="_Toc366079576"/>
      <w:bookmarkStart w:id="3357" w:name="_Toc366080188"/>
      <w:bookmarkStart w:id="3358" w:name="_Toc366080797"/>
      <w:bookmarkStart w:id="3359" w:name="_Toc366505137"/>
      <w:bookmarkStart w:id="3360" w:name="_Toc366508506"/>
      <w:bookmarkStart w:id="3361" w:name="_Toc366513007"/>
      <w:bookmarkStart w:id="3362" w:name="_Toc366574196"/>
      <w:bookmarkStart w:id="3363" w:name="_Toc366577989"/>
      <w:bookmarkStart w:id="3364" w:name="_Toc366578583"/>
      <w:bookmarkStart w:id="3365" w:name="_Toc366579175"/>
      <w:bookmarkStart w:id="3366" w:name="_Toc366579766"/>
      <w:bookmarkStart w:id="3367" w:name="_Toc366580358"/>
      <w:bookmarkStart w:id="3368" w:name="_Toc366580949"/>
      <w:bookmarkStart w:id="3369" w:name="_Toc366581541"/>
      <w:bookmarkStart w:id="3370" w:name="_Toc351915166"/>
      <w:bookmarkStart w:id="3371" w:name="_Toc361231205"/>
      <w:bookmarkStart w:id="3372" w:name="_Toc361231731"/>
      <w:bookmarkStart w:id="3373" w:name="_Toc362445029"/>
      <w:bookmarkStart w:id="3374" w:name="_Toc363908951"/>
      <w:bookmarkStart w:id="3375" w:name="_Toc364463374"/>
      <w:bookmarkStart w:id="3376" w:name="_Toc366077972"/>
      <w:bookmarkStart w:id="3377" w:name="_Toc366078591"/>
      <w:bookmarkStart w:id="3378" w:name="_Toc366079577"/>
      <w:bookmarkStart w:id="3379" w:name="_Toc366080189"/>
      <w:bookmarkStart w:id="3380" w:name="_Toc366080798"/>
      <w:bookmarkStart w:id="3381" w:name="_Toc366505138"/>
      <w:bookmarkStart w:id="3382" w:name="_Toc366508507"/>
      <w:bookmarkStart w:id="3383" w:name="_Toc366513008"/>
      <w:bookmarkStart w:id="3384" w:name="_Toc366574197"/>
      <w:bookmarkStart w:id="3385" w:name="_Toc366577990"/>
      <w:bookmarkStart w:id="3386" w:name="_Toc366578584"/>
      <w:bookmarkStart w:id="3387" w:name="_Toc366579176"/>
      <w:bookmarkStart w:id="3388" w:name="_Toc366579767"/>
      <w:bookmarkStart w:id="3389" w:name="_Toc366580359"/>
      <w:bookmarkStart w:id="3390" w:name="_Toc366580950"/>
      <w:bookmarkStart w:id="3391" w:name="_Toc366581542"/>
      <w:bookmarkStart w:id="3392" w:name="_Toc351915167"/>
      <w:bookmarkStart w:id="3393" w:name="_Toc361231206"/>
      <w:bookmarkStart w:id="3394" w:name="_Toc361231732"/>
      <w:bookmarkStart w:id="3395" w:name="_Toc362445030"/>
      <w:bookmarkStart w:id="3396" w:name="_Toc363908952"/>
      <w:bookmarkStart w:id="3397" w:name="_Toc364463375"/>
      <w:bookmarkStart w:id="3398" w:name="_Toc366077973"/>
      <w:bookmarkStart w:id="3399" w:name="_Toc366078592"/>
      <w:bookmarkStart w:id="3400" w:name="_Toc366079578"/>
      <w:bookmarkStart w:id="3401" w:name="_Toc366080190"/>
      <w:bookmarkStart w:id="3402" w:name="_Toc366080799"/>
      <w:bookmarkStart w:id="3403" w:name="_Toc366505139"/>
      <w:bookmarkStart w:id="3404" w:name="_Toc366508508"/>
      <w:bookmarkStart w:id="3405" w:name="_Toc366513009"/>
      <w:bookmarkStart w:id="3406" w:name="_Toc366574198"/>
      <w:bookmarkStart w:id="3407" w:name="_Toc366577991"/>
      <w:bookmarkStart w:id="3408" w:name="_Toc366578585"/>
      <w:bookmarkStart w:id="3409" w:name="_Toc366579177"/>
      <w:bookmarkStart w:id="3410" w:name="_Toc366579768"/>
      <w:bookmarkStart w:id="3411" w:name="_Toc366580360"/>
      <w:bookmarkStart w:id="3412" w:name="_Toc366580951"/>
      <w:bookmarkStart w:id="3413" w:name="_Toc366581543"/>
      <w:bookmarkStart w:id="3414" w:name="_Toc351915168"/>
      <w:bookmarkStart w:id="3415" w:name="_Toc361231207"/>
      <w:bookmarkStart w:id="3416" w:name="_Toc361231733"/>
      <w:bookmarkStart w:id="3417" w:name="_Toc362445031"/>
      <w:bookmarkStart w:id="3418" w:name="_Toc363908953"/>
      <w:bookmarkStart w:id="3419" w:name="_Toc364463376"/>
      <w:bookmarkStart w:id="3420" w:name="_Toc366077974"/>
      <w:bookmarkStart w:id="3421" w:name="_Toc366078593"/>
      <w:bookmarkStart w:id="3422" w:name="_Toc366079579"/>
      <w:bookmarkStart w:id="3423" w:name="_Toc366080191"/>
      <w:bookmarkStart w:id="3424" w:name="_Toc366080800"/>
      <w:bookmarkStart w:id="3425" w:name="_Toc366505140"/>
      <w:bookmarkStart w:id="3426" w:name="_Toc366508509"/>
      <w:bookmarkStart w:id="3427" w:name="_Toc366513010"/>
      <w:bookmarkStart w:id="3428" w:name="_Toc366574199"/>
      <w:bookmarkStart w:id="3429" w:name="_Toc366577992"/>
      <w:bookmarkStart w:id="3430" w:name="_Toc366578586"/>
      <w:bookmarkStart w:id="3431" w:name="_Toc366579178"/>
      <w:bookmarkStart w:id="3432" w:name="_Toc366579769"/>
      <w:bookmarkStart w:id="3433" w:name="_Toc366580361"/>
      <w:bookmarkStart w:id="3434" w:name="_Toc366580952"/>
      <w:bookmarkStart w:id="3435" w:name="_Toc366581544"/>
      <w:bookmarkStart w:id="3436" w:name="_Toc351915169"/>
      <w:bookmarkStart w:id="3437" w:name="_Toc361231208"/>
      <w:bookmarkStart w:id="3438" w:name="_Toc361231734"/>
      <w:bookmarkStart w:id="3439" w:name="_Toc362445032"/>
      <w:bookmarkStart w:id="3440" w:name="_Toc363908954"/>
      <w:bookmarkStart w:id="3441" w:name="_Toc364463377"/>
      <w:bookmarkStart w:id="3442" w:name="_Toc366077975"/>
      <w:bookmarkStart w:id="3443" w:name="_Toc366078594"/>
      <w:bookmarkStart w:id="3444" w:name="_Toc366079580"/>
      <w:bookmarkStart w:id="3445" w:name="_Toc366080192"/>
      <w:bookmarkStart w:id="3446" w:name="_Toc366080801"/>
      <w:bookmarkStart w:id="3447" w:name="_Toc366505141"/>
      <w:bookmarkStart w:id="3448" w:name="_Toc366508510"/>
      <w:bookmarkStart w:id="3449" w:name="_Toc366513011"/>
      <w:bookmarkStart w:id="3450" w:name="_Toc366574200"/>
      <w:bookmarkStart w:id="3451" w:name="_Toc366577993"/>
      <w:bookmarkStart w:id="3452" w:name="_Toc366578587"/>
      <w:bookmarkStart w:id="3453" w:name="_Toc366579179"/>
      <w:bookmarkStart w:id="3454" w:name="_Toc366579770"/>
      <w:bookmarkStart w:id="3455" w:name="_Toc366580362"/>
      <w:bookmarkStart w:id="3456" w:name="_Toc366580953"/>
      <w:bookmarkStart w:id="3457" w:name="_Toc366581545"/>
      <w:bookmarkStart w:id="3458" w:name="_Toc351915170"/>
      <w:bookmarkStart w:id="3459" w:name="_Toc361231209"/>
      <w:bookmarkStart w:id="3460" w:name="_Toc361231735"/>
      <w:bookmarkStart w:id="3461" w:name="_Toc362445033"/>
      <w:bookmarkStart w:id="3462" w:name="_Toc363908955"/>
      <w:bookmarkStart w:id="3463" w:name="_Toc364463378"/>
      <w:bookmarkStart w:id="3464" w:name="_Toc366077976"/>
      <w:bookmarkStart w:id="3465" w:name="_Toc366078595"/>
      <w:bookmarkStart w:id="3466" w:name="_Toc366079581"/>
      <w:bookmarkStart w:id="3467" w:name="_Toc366080193"/>
      <w:bookmarkStart w:id="3468" w:name="_Toc366080802"/>
      <w:bookmarkStart w:id="3469" w:name="_Toc366505142"/>
      <w:bookmarkStart w:id="3470" w:name="_Toc366508511"/>
      <w:bookmarkStart w:id="3471" w:name="_Toc366513012"/>
      <w:bookmarkStart w:id="3472" w:name="_Toc366574201"/>
      <w:bookmarkStart w:id="3473" w:name="_Toc366577994"/>
      <w:bookmarkStart w:id="3474" w:name="_Toc366578588"/>
      <w:bookmarkStart w:id="3475" w:name="_Toc366579180"/>
      <w:bookmarkStart w:id="3476" w:name="_Toc366579771"/>
      <w:bookmarkStart w:id="3477" w:name="_Toc366580363"/>
      <w:bookmarkStart w:id="3478" w:name="_Toc366580954"/>
      <w:bookmarkStart w:id="3479" w:name="_Toc366581546"/>
      <w:bookmarkStart w:id="3480" w:name="_Toc351915171"/>
      <w:bookmarkStart w:id="3481" w:name="_Toc361231210"/>
      <w:bookmarkStart w:id="3482" w:name="_Toc361231736"/>
      <w:bookmarkStart w:id="3483" w:name="_Toc362445034"/>
      <w:bookmarkStart w:id="3484" w:name="_Toc363908956"/>
      <w:bookmarkStart w:id="3485" w:name="_Toc364463379"/>
      <w:bookmarkStart w:id="3486" w:name="_Toc366077977"/>
      <w:bookmarkStart w:id="3487" w:name="_Toc366078596"/>
      <w:bookmarkStart w:id="3488" w:name="_Toc366079582"/>
      <w:bookmarkStart w:id="3489" w:name="_Toc366080194"/>
      <w:bookmarkStart w:id="3490" w:name="_Toc366080803"/>
      <w:bookmarkStart w:id="3491" w:name="_Toc366505143"/>
      <w:bookmarkStart w:id="3492" w:name="_Toc366508512"/>
      <w:bookmarkStart w:id="3493" w:name="_Toc366513013"/>
      <w:bookmarkStart w:id="3494" w:name="_Toc366574202"/>
      <w:bookmarkStart w:id="3495" w:name="_Toc366577995"/>
      <w:bookmarkStart w:id="3496" w:name="_Toc366578589"/>
      <w:bookmarkStart w:id="3497" w:name="_Toc366579181"/>
      <w:bookmarkStart w:id="3498" w:name="_Toc366579772"/>
      <w:bookmarkStart w:id="3499" w:name="_Toc366580364"/>
      <w:bookmarkStart w:id="3500" w:name="_Toc366580955"/>
      <w:bookmarkStart w:id="3501" w:name="_Toc366581547"/>
      <w:bookmarkStart w:id="3502" w:name="_Toc351915172"/>
      <w:bookmarkStart w:id="3503" w:name="_Toc361231211"/>
      <w:bookmarkStart w:id="3504" w:name="_Toc361231737"/>
      <w:bookmarkStart w:id="3505" w:name="_Toc362445035"/>
      <w:bookmarkStart w:id="3506" w:name="_Toc363908957"/>
      <w:bookmarkStart w:id="3507" w:name="_Toc364463380"/>
      <w:bookmarkStart w:id="3508" w:name="_Toc366077978"/>
      <w:bookmarkStart w:id="3509" w:name="_Toc366078597"/>
      <w:bookmarkStart w:id="3510" w:name="_Toc366079583"/>
      <w:bookmarkStart w:id="3511" w:name="_Toc366080195"/>
      <w:bookmarkStart w:id="3512" w:name="_Toc366080804"/>
      <w:bookmarkStart w:id="3513" w:name="_Toc366505144"/>
      <w:bookmarkStart w:id="3514" w:name="_Toc366508513"/>
      <w:bookmarkStart w:id="3515" w:name="_Toc366513014"/>
      <w:bookmarkStart w:id="3516" w:name="_Toc366574203"/>
      <w:bookmarkStart w:id="3517" w:name="_Toc366577996"/>
      <w:bookmarkStart w:id="3518" w:name="_Toc366578590"/>
      <w:bookmarkStart w:id="3519" w:name="_Toc366579182"/>
      <w:bookmarkStart w:id="3520" w:name="_Toc366579773"/>
      <w:bookmarkStart w:id="3521" w:name="_Toc366580365"/>
      <w:bookmarkStart w:id="3522" w:name="_Toc366580956"/>
      <w:bookmarkStart w:id="3523" w:name="_Toc366581548"/>
      <w:bookmarkStart w:id="3524" w:name="_Toc351915173"/>
      <w:bookmarkStart w:id="3525" w:name="_Toc361231212"/>
      <w:bookmarkStart w:id="3526" w:name="_Toc361231738"/>
      <w:bookmarkStart w:id="3527" w:name="_Toc362445036"/>
      <w:bookmarkStart w:id="3528" w:name="_Toc363908958"/>
      <w:bookmarkStart w:id="3529" w:name="_Toc364463381"/>
      <w:bookmarkStart w:id="3530" w:name="_Toc366077979"/>
      <w:bookmarkStart w:id="3531" w:name="_Toc366078598"/>
      <w:bookmarkStart w:id="3532" w:name="_Toc366079584"/>
      <w:bookmarkStart w:id="3533" w:name="_Toc366080196"/>
      <w:bookmarkStart w:id="3534" w:name="_Toc366080805"/>
      <w:bookmarkStart w:id="3535" w:name="_Toc366505145"/>
      <w:bookmarkStart w:id="3536" w:name="_Toc366508514"/>
      <w:bookmarkStart w:id="3537" w:name="_Toc366513015"/>
      <w:bookmarkStart w:id="3538" w:name="_Toc366574204"/>
      <w:bookmarkStart w:id="3539" w:name="_Toc366577997"/>
      <w:bookmarkStart w:id="3540" w:name="_Toc366578591"/>
      <w:bookmarkStart w:id="3541" w:name="_Toc366579183"/>
      <w:bookmarkStart w:id="3542" w:name="_Toc366579774"/>
      <w:bookmarkStart w:id="3543" w:name="_Toc366580366"/>
      <w:bookmarkStart w:id="3544" w:name="_Toc366580957"/>
      <w:bookmarkStart w:id="3545" w:name="_Toc366581549"/>
      <w:bookmarkStart w:id="3546" w:name="_Toc351915174"/>
      <w:bookmarkStart w:id="3547" w:name="_Toc361231213"/>
      <w:bookmarkStart w:id="3548" w:name="_Toc361231739"/>
      <w:bookmarkStart w:id="3549" w:name="_Toc362445037"/>
      <w:bookmarkStart w:id="3550" w:name="_Toc363908959"/>
      <w:bookmarkStart w:id="3551" w:name="_Toc364463382"/>
      <w:bookmarkStart w:id="3552" w:name="_Toc366077980"/>
      <w:bookmarkStart w:id="3553" w:name="_Toc366078599"/>
      <w:bookmarkStart w:id="3554" w:name="_Toc366079585"/>
      <w:bookmarkStart w:id="3555" w:name="_Toc366080197"/>
      <w:bookmarkStart w:id="3556" w:name="_Toc366080806"/>
      <w:bookmarkStart w:id="3557" w:name="_Toc366505146"/>
      <w:bookmarkStart w:id="3558" w:name="_Toc366508515"/>
      <w:bookmarkStart w:id="3559" w:name="_Toc366513016"/>
      <w:bookmarkStart w:id="3560" w:name="_Toc366574205"/>
      <w:bookmarkStart w:id="3561" w:name="_Toc366577998"/>
      <w:bookmarkStart w:id="3562" w:name="_Toc366578592"/>
      <w:bookmarkStart w:id="3563" w:name="_Toc366579184"/>
      <w:bookmarkStart w:id="3564" w:name="_Toc366579775"/>
      <w:bookmarkStart w:id="3565" w:name="_Toc366580367"/>
      <w:bookmarkStart w:id="3566" w:name="_Toc366580958"/>
      <w:bookmarkStart w:id="3567" w:name="_Toc366581550"/>
      <w:bookmarkStart w:id="3568" w:name="_Toc351915175"/>
      <w:bookmarkStart w:id="3569" w:name="_Toc361231214"/>
      <w:bookmarkStart w:id="3570" w:name="_Toc361231740"/>
      <w:bookmarkStart w:id="3571" w:name="_Toc362445038"/>
      <w:bookmarkStart w:id="3572" w:name="_Toc363908960"/>
      <w:bookmarkStart w:id="3573" w:name="_Toc364463383"/>
      <w:bookmarkStart w:id="3574" w:name="_Toc366077981"/>
      <w:bookmarkStart w:id="3575" w:name="_Toc366078600"/>
      <w:bookmarkStart w:id="3576" w:name="_Toc366079586"/>
      <w:bookmarkStart w:id="3577" w:name="_Toc366080198"/>
      <w:bookmarkStart w:id="3578" w:name="_Toc366080807"/>
      <w:bookmarkStart w:id="3579" w:name="_Toc366505147"/>
      <w:bookmarkStart w:id="3580" w:name="_Toc366508516"/>
      <w:bookmarkStart w:id="3581" w:name="_Toc366513017"/>
      <w:bookmarkStart w:id="3582" w:name="_Toc366574206"/>
      <w:bookmarkStart w:id="3583" w:name="_Toc366577999"/>
      <w:bookmarkStart w:id="3584" w:name="_Toc366578593"/>
      <w:bookmarkStart w:id="3585" w:name="_Toc366579185"/>
      <w:bookmarkStart w:id="3586" w:name="_Toc366579776"/>
      <w:bookmarkStart w:id="3587" w:name="_Toc366580368"/>
      <w:bookmarkStart w:id="3588" w:name="_Toc366580959"/>
      <w:bookmarkStart w:id="3589" w:name="_Toc366581551"/>
      <w:bookmarkStart w:id="3590" w:name="_Toc351915176"/>
      <w:bookmarkStart w:id="3591" w:name="_Toc361231215"/>
      <w:bookmarkStart w:id="3592" w:name="_Toc361231741"/>
      <w:bookmarkStart w:id="3593" w:name="_Toc362445039"/>
      <w:bookmarkStart w:id="3594" w:name="_Toc363908961"/>
      <w:bookmarkStart w:id="3595" w:name="_Toc364463384"/>
      <w:bookmarkStart w:id="3596" w:name="_Toc366077982"/>
      <w:bookmarkStart w:id="3597" w:name="_Toc366078601"/>
      <w:bookmarkStart w:id="3598" w:name="_Toc366079587"/>
      <w:bookmarkStart w:id="3599" w:name="_Toc366080199"/>
      <w:bookmarkStart w:id="3600" w:name="_Toc366080808"/>
      <w:bookmarkStart w:id="3601" w:name="_Toc366505148"/>
      <w:bookmarkStart w:id="3602" w:name="_Toc366508517"/>
      <w:bookmarkStart w:id="3603" w:name="_Toc366513018"/>
      <w:bookmarkStart w:id="3604" w:name="_Toc366574207"/>
      <w:bookmarkStart w:id="3605" w:name="_Toc366578000"/>
      <w:bookmarkStart w:id="3606" w:name="_Toc366578594"/>
      <w:bookmarkStart w:id="3607" w:name="_Toc366579186"/>
      <w:bookmarkStart w:id="3608" w:name="_Toc366579777"/>
      <w:bookmarkStart w:id="3609" w:name="_Toc366580369"/>
      <w:bookmarkStart w:id="3610" w:name="_Toc366580960"/>
      <w:bookmarkStart w:id="3611" w:name="_Toc366581552"/>
      <w:bookmarkStart w:id="3612" w:name="_Toc351915177"/>
      <w:bookmarkStart w:id="3613" w:name="_Toc361231216"/>
      <w:bookmarkStart w:id="3614" w:name="_Toc361231742"/>
      <w:bookmarkStart w:id="3615" w:name="_Toc362445040"/>
      <w:bookmarkStart w:id="3616" w:name="_Toc363908962"/>
      <w:bookmarkStart w:id="3617" w:name="_Toc364463385"/>
      <w:bookmarkStart w:id="3618" w:name="_Toc366077983"/>
      <w:bookmarkStart w:id="3619" w:name="_Toc366078602"/>
      <w:bookmarkStart w:id="3620" w:name="_Toc366079588"/>
      <w:bookmarkStart w:id="3621" w:name="_Toc366080200"/>
      <w:bookmarkStart w:id="3622" w:name="_Toc366080809"/>
      <w:bookmarkStart w:id="3623" w:name="_Toc366505149"/>
      <w:bookmarkStart w:id="3624" w:name="_Toc366508518"/>
      <w:bookmarkStart w:id="3625" w:name="_Toc366513019"/>
      <w:bookmarkStart w:id="3626" w:name="_Toc366574208"/>
      <w:bookmarkStart w:id="3627" w:name="_Toc366578001"/>
      <w:bookmarkStart w:id="3628" w:name="_Toc366578595"/>
      <w:bookmarkStart w:id="3629" w:name="_Toc366579187"/>
      <w:bookmarkStart w:id="3630" w:name="_Toc366579778"/>
      <w:bookmarkStart w:id="3631" w:name="_Toc366580370"/>
      <w:bookmarkStart w:id="3632" w:name="_Toc366580961"/>
      <w:bookmarkStart w:id="3633" w:name="_Toc366581553"/>
      <w:bookmarkStart w:id="3634" w:name="_Toc351912691"/>
      <w:bookmarkStart w:id="3635" w:name="_Toc351914712"/>
      <w:bookmarkStart w:id="3636" w:name="_Toc351915178"/>
      <w:bookmarkStart w:id="3637" w:name="_Toc361231217"/>
      <w:bookmarkStart w:id="3638" w:name="_Toc361231743"/>
      <w:bookmarkStart w:id="3639" w:name="_Toc362445041"/>
      <w:bookmarkStart w:id="3640" w:name="_Toc363908963"/>
      <w:bookmarkStart w:id="3641" w:name="_Toc364463386"/>
      <w:bookmarkStart w:id="3642" w:name="_Toc366077984"/>
      <w:bookmarkStart w:id="3643" w:name="_Toc366078603"/>
      <w:bookmarkStart w:id="3644" w:name="_Toc366079589"/>
      <w:bookmarkStart w:id="3645" w:name="_Toc366080201"/>
      <w:bookmarkStart w:id="3646" w:name="_Toc366080810"/>
      <w:bookmarkStart w:id="3647" w:name="_Toc366505150"/>
      <w:bookmarkStart w:id="3648" w:name="_Toc366508519"/>
      <w:bookmarkStart w:id="3649" w:name="_Toc366513020"/>
      <w:bookmarkStart w:id="3650" w:name="_Toc366574209"/>
      <w:bookmarkStart w:id="3651" w:name="_Toc366578002"/>
      <w:bookmarkStart w:id="3652" w:name="_Toc366578596"/>
      <w:bookmarkStart w:id="3653" w:name="_Toc366579188"/>
      <w:bookmarkStart w:id="3654" w:name="_Toc366579779"/>
      <w:bookmarkStart w:id="3655" w:name="_Toc366580371"/>
      <w:bookmarkStart w:id="3656" w:name="_Toc366580962"/>
      <w:bookmarkStart w:id="3657" w:name="_Toc366581554"/>
      <w:bookmarkStart w:id="3658" w:name="_Toc351912692"/>
      <w:bookmarkStart w:id="3659" w:name="_Toc351914713"/>
      <w:bookmarkStart w:id="3660" w:name="_Toc351915179"/>
      <w:bookmarkStart w:id="3661" w:name="_Toc361231218"/>
      <w:bookmarkStart w:id="3662" w:name="_Toc361231744"/>
      <w:bookmarkStart w:id="3663" w:name="_Toc362445042"/>
      <w:bookmarkStart w:id="3664" w:name="_Toc363908964"/>
      <w:bookmarkStart w:id="3665" w:name="_Toc364463387"/>
      <w:bookmarkStart w:id="3666" w:name="_Toc366077985"/>
      <w:bookmarkStart w:id="3667" w:name="_Toc366078604"/>
      <w:bookmarkStart w:id="3668" w:name="_Toc366079590"/>
      <w:bookmarkStart w:id="3669" w:name="_Toc366080202"/>
      <w:bookmarkStart w:id="3670" w:name="_Toc366080811"/>
      <w:bookmarkStart w:id="3671" w:name="_Toc366505151"/>
      <w:bookmarkStart w:id="3672" w:name="_Toc366508520"/>
      <w:bookmarkStart w:id="3673" w:name="_Toc366513021"/>
      <w:bookmarkStart w:id="3674" w:name="_Toc366574210"/>
      <w:bookmarkStart w:id="3675" w:name="_Toc366578003"/>
      <w:bookmarkStart w:id="3676" w:name="_Toc366578597"/>
      <w:bookmarkStart w:id="3677" w:name="_Toc366579189"/>
      <w:bookmarkStart w:id="3678" w:name="_Toc366579780"/>
      <w:bookmarkStart w:id="3679" w:name="_Toc366580372"/>
      <w:bookmarkStart w:id="3680" w:name="_Toc366580963"/>
      <w:bookmarkStart w:id="3681" w:name="_Toc366581555"/>
      <w:bookmarkStart w:id="3682" w:name="_Toc322911605"/>
      <w:bookmarkStart w:id="3683" w:name="_Toc322912144"/>
      <w:bookmarkStart w:id="3684" w:name="_Toc329092994"/>
      <w:bookmarkStart w:id="3685" w:name="_Toc332701507"/>
      <w:bookmarkStart w:id="3686" w:name="_Toc332701814"/>
      <w:bookmarkStart w:id="3687" w:name="_Toc332711608"/>
      <w:bookmarkStart w:id="3688" w:name="_Toc332711916"/>
      <w:bookmarkStart w:id="3689" w:name="_Toc332712218"/>
      <w:bookmarkStart w:id="3690" w:name="_Toc332724134"/>
      <w:bookmarkStart w:id="3691" w:name="_Toc332724434"/>
      <w:bookmarkStart w:id="3692" w:name="_Toc341102730"/>
      <w:bookmarkStart w:id="3693" w:name="_Toc347241463"/>
      <w:bookmarkStart w:id="3694" w:name="_Toc347744656"/>
      <w:bookmarkStart w:id="3695" w:name="_Toc348984439"/>
      <w:bookmarkStart w:id="3696" w:name="_Toc348984744"/>
      <w:bookmarkStart w:id="3697" w:name="_Toc349037907"/>
      <w:bookmarkStart w:id="3698" w:name="_Toc349038212"/>
      <w:bookmarkStart w:id="3699" w:name="_Toc349042700"/>
      <w:bookmarkStart w:id="3700" w:name="_Toc349642122"/>
      <w:bookmarkStart w:id="3701" w:name="_Toc351912693"/>
      <w:bookmarkStart w:id="3702" w:name="_Toc351914714"/>
      <w:bookmarkStart w:id="3703" w:name="_Toc351915180"/>
      <w:bookmarkStart w:id="3704" w:name="_Toc361231219"/>
      <w:bookmarkStart w:id="3705" w:name="_Toc361231745"/>
      <w:bookmarkStart w:id="3706" w:name="_Toc362445043"/>
      <w:bookmarkStart w:id="3707" w:name="_Toc363908965"/>
      <w:bookmarkStart w:id="3708" w:name="_Toc364463388"/>
      <w:bookmarkStart w:id="3709" w:name="_Toc366077986"/>
      <w:bookmarkStart w:id="3710" w:name="_Toc366078605"/>
      <w:bookmarkStart w:id="3711" w:name="_Toc366079591"/>
      <w:bookmarkStart w:id="3712" w:name="_Toc366080203"/>
      <w:bookmarkStart w:id="3713" w:name="_Toc366080812"/>
      <w:bookmarkStart w:id="3714" w:name="_Toc366505152"/>
      <w:bookmarkStart w:id="3715" w:name="_Toc366508521"/>
      <w:bookmarkStart w:id="3716" w:name="_Toc366513022"/>
      <w:bookmarkStart w:id="3717" w:name="_Toc366574211"/>
      <w:bookmarkStart w:id="3718" w:name="_Toc366578004"/>
      <w:bookmarkStart w:id="3719" w:name="_Toc366578598"/>
      <w:bookmarkStart w:id="3720" w:name="_Toc366579190"/>
      <w:bookmarkStart w:id="3721" w:name="_Toc366579781"/>
      <w:bookmarkStart w:id="3722" w:name="_Toc366580373"/>
      <w:bookmarkStart w:id="3723" w:name="_Toc366580964"/>
      <w:bookmarkStart w:id="3724" w:name="_Toc366581556"/>
      <w:bookmarkStart w:id="3725" w:name="_Toc254776199"/>
      <w:bookmarkStart w:id="3726" w:name="_Toc254776225"/>
      <w:bookmarkStart w:id="3727" w:name="_Toc179788280"/>
      <w:bookmarkStart w:id="3728" w:name="_Toc199516301"/>
      <w:bookmarkStart w:id="3729" w:name="_Toc194983965"/>
      <w:bookmarkStart w:id="3730" w:name="_Toc243112813"/>
      <w:bookmarkStart w:id="3731" w:name="_Ref348976487"/>
      <w:bookmarkStart w:id="3732" w:name="_Ref348976498"/>
      <w:bookmarkStart w:id="3733" w:name="_Toc349042701"/>
      <w:bookmarkStart w:id="3734" w:name="_Ref38549907"/>
      <w:bookmarkStart w:id="3735" w:name="_Ref38560357"/>
      <w:bookmarkStart w:id="3736" w:name="_Toc53134058"/>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r>
        <w:t>Recoverable Error</w:t>
      </w:r>
      <w:bookmarkEnd w:id="3736"/>
    </w:p>
    <w:p w14:paraId="3D0CA222" w14:textId="68044F19" w:rsidR="00181613" w:rsidRDefault="00181613" w:rsidP="00181613">
      <w:r>
        <w:t>This error type is used with the dfdl:assert annotation when parsing to permit the checking of physical format constraints without terminating a parse. For</w:t>
      </w:r>
      <w:r>
        <w:rPr>
          <w:rFonts w:eastAsia="Helv"/>
        </w:rPr>
        <w:t xml:space="preserve"> </w:t>
      </w:r>
      <w:r>
        <w:t xml:space="preserve">example, some formats will have redundancy by having known lengths, as well as delimiters. A </w:t>
      </w:r>
      <w:del w:id="3737" w:author="Mike Beckerle" w:date="2020-10-08T20:35:00Z">
        <w:r w:rsidDel="00B31DA3">
          <w:delText>recoverable error</w:delText>
        </w:r>
      </w:del>
      <w:ins w:id="3738" w:author="Mike Beckerle" w:date="2020-10-08T20:35:00Z">
        <w:r w:rsidR="00B31DA3">
          <w:t>Recoverable Error</w:t>
        </w:r>
      </w:ins>
      <w:r>
        <w:t xml:space="preserve">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p>
    <w:p w14:paraId="28B4BFE7" w14:textId="18270B4C" w:rsidR="00181613" w:rsidRDefault="00181613" w:rsidP="00181613">
      <w:del w:id="3739" w:author="Mike Beckerle" w:date="2020-10-08T20:35:00Z">
        <w:r w:rsidDel="00B31DA3">
          <w:delText>Recoverable error</w:delText>
        </w:r>
      </w:del>
      <w:ins w:id="3740" w:author="Mike Beckerle" w:date="2020-10-08T20:35:00Z">
        <w:r w:rsidR="00B31DA3">
          <w:t>Recoverable Error</w:t>
        </w:r>
      </w:ins>
      <w:r>
        <w:t xml:space="preserve">s are independent of validation, and when resolving points of uncertainty, </w:t>
      </w:r>
      <w:del w:id="3741" w:author="Mike Beckerle" w:date="2020-10-08T20:35:00Z">
        <w:r w:rsidDel="00B31DA3">
          <w:delText>recoverable error</w:delText>
        </w:r>
      </w:del>
      <w:ins w:id="3742" w:author="Mike Beckerle" w:date="2020-10-08T20:35:00Z">
        <w:r w:rsidR="00B31DA3">
          <w:t>Recoverable Error</w:t>
        </w:r>
      </w:ins>
      <w:r>
        <w:t>s are ignored.</w:t>
      </w:r>
    </w:p>
    <w:p w14:paraId="30D1E90A" w14:textId="77777777" w:rsidR="000E1214" w:rsidRDefault="00A87198" w:rsidP="00B31DA3">
      <w:pPr>
        <w:pStyle w:val="Heading2"/>
      </w:pPr>
      <w:bookmarkStart w:id="3743" w:name="_Ref39164191"/>
      <w:bookmarkStart w:id="3744" w:name="_Toc53134059"/>
      <w:r>
        <w:t>DFDL Data Syntax Grammar</w:t>
      </w:r>
      <w:bookmarkEnd w:id="3727"/>
      <w:bookmarkEnd w:id="3728"/>
      <w:bookmarkEnd w:id="3729"/>
      <w:bookmarkEnd w:id="3730"/>
      <w:bookmarkEnd w:id="3731"/>
      <w:bookmarkEnd w:id="3732"/>
      <w:bookmarkEnd w:id="3733"/>
      <w:bookmarkEnd w:id="3734"/>
      <w:bookmarkEnd w:id="3735"/>
      <w:bookmarkEnd w:id="3743"/>
      <w:bookmarkEnd w:id="3744"/>
    </w:p>
    <w:p w14:paraId="7FE5EA76" w14:textId="77777777" w:rsidR="000E1214" w:rsidRDefault="00A87198">
      <w:pPr>
        <w:pStyle w:val="nobreak"/>
      </w:pPr>
      <w:r>
        <w:t xml:space="preserve">Data in a format describable via a DFDL schema obeys the grammar given here. A given DFDL schema is read by the DFDL processor to provide specific meaning to the terminals and decisions in this grammar. </w:t>
      </w:r>
    </w:p>
    <w:p w14:paraId="3260BC29" w14:textId="77777777" w:rsidR="000E1214" w:rsidRDefault="00A87198">
      <w:r>
        <w:t>The bits of the data are divided into two broad categories:</w:t>
      </w:r>
    </w:p>
    <w:p w14:paraId="441F3E25" w14:textId="77777777" w:rsidR="000E1214" w:rsidRDefault="00A87198" w:rsidP="00C31ED0">
      <w:pPr>
        <w:numPr>
          <w:ilvl w:val="0"/>
          <w:numId w:val="54"/>
        </w:numPr>
      </w:pPr>
      <w:r>
        <w:t xml:space="preserve">Content </w:t>
      </w:r>
    </w:p>
    <w:p w14:paraId="7D9FF5B1" w14:textId="77777777" w:rsidR="000E1214" w:rsidRDefault="00A87198" w:rsidP="00C31ED0">
      <w:pPr>
        <w:numPr>
          <w:ilvl w:val="0"/>
          <w:numId w:val="54"/>
        </w:numPr>
      </w:pPr>
      <w:r>
        <w:t>Framing</w:t>
      </w:r>
    </w:p>
    <w:p w14:paraId="7CA188D9" w14:textId="77777777" w:rsidR="000E1214" w:rsidRDefault="00A87198">
      <w:r>
        <w:t xml:space="preserve">The content is the bits of data that are interpreted to compute a logical value. </w:t>
      </w:r>
    </w:p>
    <w:p w14:paraId="5C0BEF48" w14:textId="77777777" w:rsidR="000E1214" w:rsidRDefault="00A87198">
      <w:pPr>
        <w:pStyle w:val="nobreak"/>
      </w:pPr>
      <w:r>
        <w:rPr>
          <w:i/>
          <w:iCs/>
        </w:rPr>
        <w:t>Framing</w:t>
      </w:r>
      <w:r>
        <w:t xml:space="preserve"> is the term used to describe the delimiters, length fields, and other parts of the data stream which are present and may be necessary to determine the length or position of the content of DFDL Infoset items. </w:t>
      </w:r>
    </w:p>
    <w:p w14:paraId="50E78023" w14:textId="77777777" w:rsidR="000E1214" w:rsidRDefault="00A87198">
      <w:pPr>
        <w:pStyle w:val="nobreak"/>
      </w:pPr>
      <w:r>
        <w:t xml:space="preserve">Note that sometimes the framing is not strictly necessary for parsing, but adds useful redundancy to the data format, allowing corrupt data to be more robustly detected, and sometimes the framing adds human readability to the data format. </w:t>
      </w:r>
    </w:p>
    <w:p w14:paraId="5C2B9688" w14:textId="77777777" w:rsidR="000E1214" w:rsidRDefault="00A87198">
      <w:bookmarkStart w:id="3745" w:name="_Toc322911607"/>
      <w:bookmarkStart w:id="3746" w:name="_Toc322912146"/>
      <w:bookmarkStart w:id="3747" w:name="_Toc329092996"/>
      <w:bookmarkStart w:id="3748" w:name="_Toc332701509"/>
      <w:bookmarkStart w:id="3749" w:name="_Toc332701816"/>
      <w:bookmarkStart w:id="3750" w:name="_Toc332711610"/>
      <w:bookmarkStart w:id="3751" w:name="_Toc332711918"/>
      <w:bookmarkStart w:id="3752" w:name="_Toc332712220"/>
      <w:bookmarkStart w:id="3753" w:name="_Toc332724136"/>
      <w:bookmarkStart w:id="3754" w:name="_Toc332724436"/>
      <w:bookmarkStart w:id="3755" w:name="_Toc341102732"/>
      <w:bookmarkStart w:id="3756" w:name="_Toc347241465"/>
      <w:bookmarkStart w:id="3757" w:name="_Toc347744658"/>
      <w:bookmarkStart w:id="3758" w:name="_Toc348984441"/>
      <w:bookmarkStart w:id="3759" w:name="_Toc348984746"/>
      <w:bookmarkStart w:id="3760" w:name="_Toc349037909"/>
      <w:bookmarkStart w:id="3761" w:name="_Toc34903821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r>
        <w:t>In the grammar tables below, the terminal symbols are shown in bold italic font.</w:t>
      </w:r>
    </w:p>
    <w:tbl>
      <w:tblPr>
        <w:tblStyle w:val="Table"/>
        <w:tblW w:w="5000" w:type="pct"/>
        <w:tblInd w:w="0" w:type="dxa"/>
        <w:tblLook w:val="04A0" w:firstRow="1" w:lastRow="0" w:firstColumn="1" w:lastColumn="0" w:noHBand="0" w:noVBand="1"/>
      </w:tblPr>
      <w:tblGrid>
        <w:gridCol w:w="8630"/>
      </w:tblGrid>
      <w:tr w:rsidR="000E1214" w14:paraId="5A34FF5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F3AB4C1" w14:textId="77777777" w:rsidR="000E1214" w:rsidRDefault="00A87198">
            <w:r>
              <w:t>Productions</w:t>
            </w:r>
          </w:p>
        </w:tc>
      </w:tr>
      <w:tr w:rsidR="000E1214" w14:paraId="386D2E3D" w14:textId="77777777" w:rsidTr="000E1214">
        <w:tc>
          <w:tcPr>
            <w:tcW w:w="0" w:type="auto"/>
            <w:tcBorders>
              <w:top w:val="single" w:sz="4" w:space="0" w:color="auto"/>
              <w:left w:val="single" w:sz="4" w:space="0" w:color="auto"/>
              <w:bottom w:val="single" w:sz="4" w:space="0" w:color="auto"/>
              <w:right w:val="single" w:sz="4" w:space="0" w:color="auto"/>
            </w:tcBorders>
          </w:tcPr>
          <w:p w14:paraId="3E33B0E6" w14:textId="77777777" w:rsidR="000E1214" w:rsidRDefault="000E1214">
            <w:pPr>
              <w:pStyle w:val="TableContents"/>
            </w:pPr>
          </w:p>
          <w:p w14:paraId="601645AA" w14:textId="77777777" w:rsidR="000E1214" w:rsidRDefault="00A87198">
            <w:pPr>
              <w:pStyle w:val="TableContents"/>
            </w:pPr>
            <w:r>
              <w:t xml:space="preserve">Document </w:t>
            </w:r>
            <w:r>
              <w:rPr>
                <w:b/>
                <w:bCs/>
              </w:rPr>
              <w:t>= SimpleElement | ComplexElement</w:t>
            </w:r>
          </w:p>
          <w:p w14:paraId="517B69FE" w14:textId="77777777" w:rsidR="000E1214" w:rsidRDefault="000E1214">
            <w:pPr>
              <w:pStyle w:val="TableContents"/>
            </w:pPr>
          </w:p>
          <w:p w14:paraId="069E09F2" w14:textId="77777777" w:rsidR="000E1214" w:rsidRDefault="00A87198">
            <w:pPr>
              <w:pStyle w:val="TableContents"/>
            </w:pPr>
            <w:r>
              <w:t xml:space="preserve">SimpleElement = SimpleLiteralNilElementRep | SimpleEmptyElementRep | </w:t>
            </w:r>
          </w:p>
          <w:p w14:paraId="77F04621" w14:textId="77777777" w:rsidR="000E1214" w:rsidRDefault="00A87198">
            <w:pPr>
              <w:pStyle w:val="TableContents"/>
            </w:pPr>
            <w:r>
              <w:t xml:space="preserve">                            SimpleNormalRep </w:t>
            </w:r>
          </w:p>
          <w:p w14:paraId="57BF4930" w14:textId="77777777" w:rsidR="000E1214" w:rsidRDefault="00A87198">
            <w:pPr>
              <w:pStyle w:val="TableContents"/>
            </w:pPr>
            <w:r>
              <w:t xml:space="preserve">SimpleEnclosedElement = SimpleElement | AbsentElementRep </w:t>
            </w:r>
          </w:p>
          <w:p w14:paraId="6067912D" w14:textId="77777777" w:rsidR="000E1214" w:rsidRDefault="000E1214">
            <w:pPr>
              <w:pStyle w:val="TableContents"/>
            </w:pPr>
          </w:p>
          <w:p w14:paraId="003943EB" w14:textId="77777777" w:rsidR="000E1214" w:rsidRDefault="00A87198">
            <w:pPr>
              <w:pStyle w:val="TableContents"/>
            </w:pPr>
            <w:r>
              <w:t xml:space="preserve">ComplexElement = ComplexLiteralNilElementRep | ComplexNormalRep | </w:t>
            </w:r>
          </w:p>
          <w:p w14:paraId="2FEF364F" w14:textId="77777777" w:rsidR="000E1214" w:rsidRDefault="00A87198">
            <w:pPr>
              <w:pStyle w:val="TableContents"/>
            </w:pPr>
            <w:r>
              <w:t xml:space="preserve">                               ComplexEmptyElementRep </w:t>
            </w:r>
          </w:p>
          <w:p w14:paraId="0703476D" w14:textId="77777777" w:rsidR="000E1214" w:rsidRDefault="00A87198">
            <w:pPr>
              <w:pStyle w:val="TableContents"/>
            </w:pPr>
            <w:r>
              <w:t xml:space="preserve">ComplexEnclosedElement = ComplexElement | AbsentElementRep </w:t>
            </w:r>
          </w:p>
          <w:p w14:paraId="23D7D07B" w14:textId="77777777" w:rsidR="000E1214" w:rsidRDefault="000E1214">
            <w:pPr>
              <w:pStyle w:val="TableContents"/>
            </w:pPr>
          </w:p>
          <w:p w14:paraId="2965B4C9" w14:textId="77777777" w:rsidR="000E1214" w:rsidRDefault="00A87198">
            <w:r>
              <w:t>EnclosedElement = SimpleEnclosedElement | ComplexEnclosedElement</w:t>
            </w:r>
          </w:p>
          <w:p w14:paraId="3DD53C0A" w14:textId="77777777" w:rsidR="000E1214" w:rsidRDefault="000E1214">
            <w:pPr>
              <w:pStyle w:val="TableContents"/>
            </w:pPr>
          </w:p>
        </w:tc>
      </w:tr>
      <w:tr w:rsidR="000E1214" w14:paraId="66A603BA" w14:textId="77777777" w:rsidTr="000E1214">
        <w:tc>
          <w:tcPr>
            <w:tcW w:w="0" w:type="auto"/>
            <w:tcBorders>
              <w:top w:val="single" w:sz="4" w:space="0" w:color="auto"/>
              <w:left w:val="single" w:sz="4" w:space="0" w:color="auto"/>
              <w:bottom w:val="single" w:sz="4" w:space="0" w:color="auto"/>
              <w:right w:val="single" w:sz="4" w:space="0" w:color="auto"/>
            </w:tcBorders>
          </w:tcPr>
          <w:p w14:paraId="4F93B57F" w14:textId="77777777" w:rsidR="000E1214" w:rsidRDefault="000E1214">
            <w:pPr>
              <w:pStyle w:val="TableContents"/>
            </w:pPr>
          </w:p>
          <w:p w14:paraId="70A6B315" w14:textId="77777777" w:rsidR="000E1214" w:rsidRDefault="00A87198">
            <w:pPr>
              <w:pStyle w:val="TableContents"/>
              <w:rPr>
                <w:b/>
                <w:i/>
              </w:rPr>
            </w:pPr>
            <w:r>
              <w:t xml:space="preserve">AbsentElementRep = </w:t>
            </w:r>
            <w:r>
              <w:rPr>
                <w:b/>
                <w:i/>
              </w:rPr>
              <w:t>Absent</w:t>
            </w:r>
          </w:p>
          <w:p w14:paraId="463126B0" w14:textId="77777777" w:rsidR="000E1214" w:rsidRDefault="000E1214">
            <w:pPr>
              <w:pStyle w:val="TableContents"/>
            </w:pPr>
          </w:p>
        </w:tc>
      </w:tr>
      <w:tr w:rsidR="000E1214" w14:paraId="49DDC63B" w14:textId="77777777" w:rsidTr="000E1214">
        <w:tc>
          <w:tcPr>
            <w:tcW w:w="0" w:type="auto"/>
            <w:tcBorders>
              <w:top w:val="single" w:sz="4" w:space="0" w:color="auto"/>
              <w:left w:val="single" w:sz="4" w:space="0" w:color="auto"/>
              <w:bottom w:val="single" w:sz="4" w:space="0" w:color="auto"/>
              <w:right w:val="single" w:sz="4" w:space="0" w:color="auto"/>
            </w:tcBorders>
          </w:tcPr>
          <w:p w14:paraId="09E9F5F4" w14:textId="77777777" w:rsidR="000E1214" w:rsidRDefault="000E1214">
            <w:pPr>
              <w:pStyle w:val="TableContents"/>
            </w:pPr>
          </w:p>
          <w:p w14:paraId="6F8D3D06" w14:textId="77777777" w:rsidR="000E1214" w:rsidRDefault="00A87198">
            <w:pPr>
              <w:pStyle w:val="TableContents"/>
            </w:pPr>
            <w:r>
              <w:t xml:space="preserve">SimpleEmptyElementRep = </w:t>
            </w:r>
            <w:r>
              <w:rPr>
                <w:lang w:bidi="he-IL"/>
              </w:rPr>
              <w:t xml:space="preserve"> EmptyElementLeftFraming </w:t>
            </w:r>
            <w:r>
              <w:t>EmptyElementRightFraming</w:t>
            </w:r>
          </w:p>
          <w:p w14:paraId="186AEF8A" w14:textId="77777777" w:rsidR="000E1214" w:rsidRDefault="00A87198">
            <w:pPr>
              <w:pStyle w:val="TableContents"/>
            </w:pPr>
            <w:r>
              <w:t xml:space="preserve">ComplexEmptyElementRep = </w:t>
            </w:r>
            <w:r>
              <w:rPr>
                <w:lang w:bidi="he-IL"/>
              </w:rPr>
              <w:t xml:space="preserve"> EmptyElementLeftFraming </w:t>
            </w:r>
            <w:r>
              <w:t>EmptyElementRightFraming</w:t>
            </w:r>
          </w:p>
          <w:p w14:paraId="59744B63" w14:textId="77777777" w:rsidR="000E1214" w:rsidRDefault="000E1214">
            <w:pPr>
              <w:pStyle w:val="TableContents"/>
            </w:pPr>
          </w:p>
          <w:p w14:paraId="5D7CEF07" w14:textId="77777777" w:rsidR="000E1214" w:rsidRDefault="00A87198">
            <w:pPr>
              <w:pStyle w:val="TableContents"/>
            </w:pPr>
            <w:r>
              <w:t xml:space="preserve">EmptyElementLeftFraming = LeadingAlignment </w:t>
            </w:r>
            <w:r>
              <w:rPr>
                <w:b/>
                <w:bCs/>
                <w:i/>
                <w:iCs/>
              </w:rPr>
              <w:t xml:space="preserve">EmptyElementInitiator </w:t>
            </w:r>
            <w:r>
              <w:rPr>
                <w:lang w:bidi="he-IL"/>
              </w:rPr>
              <w:t>PrefixLength</w:t>
            </w:r>
          </w:p>
          <w:p w14:paraId="1CEAC61F" w14:textId="77777777" w:rsidR="000E1214" w:rsidRDefault="00A87198">
            <w:pPr>
              <w:pStyle w:val="TableContents"/>
            </w:pPr>
            <w:r>
              <w:t xml:space="preserve">EmptyElementRightFraming = </w:t>
            </w:r>
            <w:r>
              <w:rPr>
                <w:b/>
                <w:bCs/>
                <w:i/>
                <w:iCs/>
              </w:rPr>
              <w:t>EmptyElementTerminator</w:t>
            </w:r>
            <w:r>
              <w:t xml:space="preserve"> TrailingAlignment</w:t>
            </w:r>
          </w:p>
          <w:p w14:paraId="75BF6049" w14:textId="77777777" w:rsidR="000E1214" w:rsidRDefault="000E1214">
            <w:pPr>
              <w:pStyle w:val="TableContents"/>
            </w:pPr>
          </w:p>
        </w:tc>
      </w:tr>
      <w:tr w:rsidR="000E1214" w14:paraId="556EF437" w14:textId="77777777" w:rsidTr="000E1214">
        <w:tc>
          <w:tcPr>
            <w:tcW w:w="0" w:type="auto"/>
            <w:tcBorders>
              <w:top w:val="single" w:sz="4" w:space="0" w:color="auto"/>
              <w:left w:val="single" w:sz="4" w:space="0" w:color="auto"/>
              <w:bottom w:val="single" w:sz="4" w:space="0" w:color="auto"/>
              <w:right w:val="single" w:sz="4" w:space="0" w:color="auto"/>
            </w:tcBorders>
          </w:tcPr>
          <w:p w14:paraId="5C0AAD0F" w14:textId="77777777" w:rsidR="000E1214" w:rsidRDefault="000E1214">
            <w:pPr>
              <w:pStyle w:val="TableContents"/>
            </w:pPr>
          </w:p>
          <w:p w14:paraId="209DFA4F" w14:textId="77777777" w:rsidR="000E1214" w:rsidRDefault="00A87198">
            <w:pPr>
              <w:pStyle w:val="TableContents"/>
            </w:pPr>
            <w:r>
              <w:t>SimpleLiteralNilElementRep = NilElementLeftFraming [</w:t>
            </w:r>
            <w:r>
              <w:rPr>
                <w:b/>
                <w:i/>
              </w:rPr>
              <w:t>NilLiteralCharacters</w:t>
            </w:r>
            <w:r>
              <w:t xml:space="preserve"> | </w:t>
            </w:r>
          </w:p>
          <w:p w14:paraId="679864B7" w14:textId="77777777" w:rsidR="000E1214" w:rsidRDefault="00A87198">
            <w:pPr>
              <w:pStyle w:val="TableContents"/>
            </w:pPr>
            <w:r>
              <w:t xml:space="preserve">                                                 NilElementLiteralContent] NilElementRightFraming</w:t>
            </w:r>
          </w:p>
          <w:p w14:paraId="5C5CAD46" w14:textId="77777777" w:rsidR="000E1214" w:rsidRDefault="00A87198">
            <w:pPr>
              <w:pStyle w:val="TableContents"/>
              <w:rPr>
                <w:b/>
                <w:i/>
              </w:rPr>
            </w:pPr>
            <w:r>
              <w:t xml:space="preserve">ComplexLiteralNilElementRep = NilElementLeftFraming </w:t>
            </w:r>
            <w:r>
              <w:rPr>
                <w:b/>
                <w:i/>
              </w:rPr>
              <w:t>NilLiteralValue</w:t>
            </w:r>
          </w:p>
          <w:p w14:paraId="6A704CBD" w14:textId="77777777" w:rsidR="000E1214" w:rsidRDefault="00A87198">
            <w:pPr>
              <w:pStyle w:val="TableContents"/>
            </w:pPr>
            <w:r>
              <w:t xml:space="preserve">                                                    NilElementRightFraming</w:t>
            </w:r>
          </w:p>
          <w:p w14:paraId="713CE797" w14:textId="77777777" w:rsidR="000E1214" w:rsidRDefault="000E1214">
            <w:pPr>
              <w:pStyle w:val="TableContents"/>
            </w:pPr>
          </w:p>
          <w:p w14:paraId="488D9280" w14:textId="77777777" w:rsidR="000E1214" w:rsidRDefault="00A87198">
            <w:pPr>
              <w:pStyle w:val="TableContents"/>
            </w:pPr>
            <w:r>
              <w:t xml:space="preserve">NilElementLeftFraming = LeadingAlignment </w:t>
            </w:r>
            <w:r>
              <w:rPr>
                <w:b/>
                <w:bCs/>
                <w:i/>
                <w:iCs/>
              </w:rPr>
              <w:t xml:space="preserve">NilElementInitiator </w:t>
            </w:r>
            <w:r>
              <w:rPr>
                <w:lang w:bidi="he-IL"/>
              </w:rPr>
              <w:t>PrefixLength</w:t>
            </w:r>
          </w:p>
          <w:p w14:paraId="7A3A2212" w14:textId="77777777" w:rsidR="000E1214" w:rsidRDefault="00A87198">
            <w:pPr>
              <w:pStyle w:val="TableContents"/>
            </w:pPr>
            <w:r>
              <w:t xml:space="preserve">NilElementRightFraming = </w:t>
            </w:r>
            <w:r>
              <w:rPr>
                <w:b/>
                <w:bCs/>
                <w:i/>
                <w:iCs/>
              </w:rPr>
              <w:t>NilElementTerminator</w:t>
            </w:r>
            <w:r>
              <w:t xml:space="preserve"> TrailingAlignment</w:t>
            </w:r>
          </w:p>
          <w:p w14:paraId="233A0A1F" w14:textId="77777777" w:rsidR="000E1214" w:rsidRDefault="000E1214">
            <w:pPr>
              <w:pStyle w:val="TableContents"/>
            </w:pPr>
          </w:p>
          <w:p w14:paraId="04A30B3A" w14:textId="77777777" w:rsidR="000E1214" w:rsidRDefault="00A87198">
            <w:pPr>
              <w:pStyle w:val="TableContents"/>
            </w:pPr>
            <w:r>
              <w:t xml:space="preserve">NilElementLiteralContent = </w:t>
            </w:r>
            <w:r>
              <w:rPr>
                <w:b/>
                <w:bCs/>
                <w:i/>
                <w:iCs/>
                <w:lang w:bidi="he-IL"/>
              </w:rPr>
              <w:t>LeftPadding</w:t>
            </w:r>
            <w:r>
              <w:t xml:space="preserve"> </w:t>
            </w:r>
            <w:r>
              <w:rPr>
                <w:b/>
                <w:i/>
                <w:lang w:bidi="he-IL"/>
              </w:rPr>
              <w:t xml:space="preserve">NilLiteralValue </w:t>
            </w:r>
            <w:r>
              <w:rPr>
                <w:bCs/>
                <w:iCs/>
                <w:lang w:bidi="he-IL"/>
              </w:rPr>
              <w:t>RightPadOrFill</w:t>
            </w:r>
          </w:p>
          <w:p w14:paraId="7DF259E0" w14:textId="77777777" w:rsidR="000E1214" w:rsidRDefault="000E1214">
            <w:pPr>
              <w:pStyle w:val="TableContents"/>
            </w:pPr>
          </w:p>
        </w:tc>
      </w:tr>
      <w:tr w:rsidR="000E1214" w14:paraId="1910C08A" w14:textId="77777777" w:rsidTr="000E1214">
        <w:tc>
          <w:tcPr>
            <w:tcW w:w="0" w:type="auto"/>
            <w:tcBorders>
              <w:top w:val="single" w:sz="4" w:space="0" w:color="auto"/>
              <w:left w:val="single" w:sz="4" w:space="0" w:color="auto"/>
              <w:bottom w:val="single" w:sz="4" w:space="0" w:color="auto"/>
              <w:right w:val="single" w:sz="4" w:space="0" w:color="auto"/>
            </w:tcBorders>
          </w:tcPr>
          <w:p w14:paraId="1C9BB5FA" w14:textId="77777777" w:rsidR="000E1214" w:rsidRDefault="000E1214">
            <w:pPr>
              <w:pStyle w:val="TableContents"/>
            </w:pPr>
          </w:p>
          <w:p w14:paraId="1CA1030D" w14:textId="77777777" w:rsidR="000E1214" w:rsidRDefault="00A87198">
            <w:pPr>
              <w:pStyle w:val="TableContents"/>
              <w:rPr>
                <w:lang w:bidi="he-IL"/>
              </w:rPr>
            </w:pPr>
            <w:r>
              <w:t xml:space="preserve">SimpleNormalRep = </w:t>
            </w:r>
            <w:r>
              <w:rPr>
                <w:lang w:bidi="he-IL"/>
              </w:rPr>
              <w:t xml:space="preserve">LeftFraming PrefixLength </w:t>
            </w:r>
            <w:r>
              <w:t xml:space="preserve">SimpleContent </w:t>
            </w:r>
            <w:r>
              <w:rPr>
                <w:lang w:bidi="he-IL"/>
              </w:rPr>
              <w:t>RightFraming</w:t>
            </w:r>
          </w:p>
          <w:p w14:paraId="67FECB48" w14:textId="77777777" w:rsidR="000E1214" w:rsidRDefault="00A87198">
            <w:pPr>
              <w:pStyle w:val="TableContents"/>
              <w:rPr>
                <w:lang w:bidi="he-IL"/>
              </w:rPr>
            </w:pPr>
            <w:r>
              <w:t xml:space="preserve">ComplexNormalRep = LeftFraming </w:t>
            </w:r>
            <w:r>
              <w:rPr>
                <w:lang w:bidi="he-IL"/>
              </w:rPr>
              <w:t>PrefixLength ComplexContent RightFraming</w:t>
            </w:r>
          </w:p>
          <w:p w14:paraId="34C986E3" w14:textId="77777777" w:rsidR="000E1214" w:rsidRDefault="000E1214">
            <w:pPr>
              <w:pStyle w:val="TableContents"/>
            </w:pPr>
          </w:p>
          <w:p w14:paraId="3248845D" w14:textId="77777777" w:rsidR="000E1214" w:rsidRDefault="00A87198">
            <w:pPr>
              <w:pStyle w:val="TableContents"/>
            </w:pPr>
            <w:r>
              <w:rPr>
                <w:lang w:bidi="he-IL"/>
              </w:rPr>
              <w:t xml:space="preserve">LeftFraming = </w:t>
            </w:r>
            <w:r>
              <w:t xml:space="preserve">LeadingAlignment </w:t>
            </w:r>
            <w:r>
              <w:rPr>
                <w:b/>
                <w:bCs/>
                <w:i/>
                <w:iCs/>
              </w:rPr>
              <w:t>Initiator</w:t>
            </w:r>
            <w:r>
              <w:rPr>
                <w:lang w:bidi="he-IL"/>
              </w:rPr>
              <w:t xml:space="preserve"> </w:t>
            </w:r>
          </w:p>
          <w:p w14:paraId="230AABB8" w14:textId="77777777" w:rsidR="000E1214" w:rsidRDefault="00A87198">
            <w:pPr>
              <w:pStyle w:val="TableContents"/>
            </w:pPr>
            <w:r>
              <w:rPr>
                <w:lang w:bidi="he-IL"/>
              </w:rPr>
              <w:t xml:space="preserve">RightFraming = </w:t>
            </w:r>
            <w:r>
              <w:rPr>
                <w:b/>
                <w:i/>
                <w:lang w:bidi="he-IL"/>
              </w:rPr>
              <w:t>Terminator</w:t>
            </w:r>
            <w:r>
              <w:rPr>
                <w:lang w:bidi="he-IL"/>
              </w:rPr>
              <w:t xml:space="preserve"> TrailingAlignment</w:t>
            </w:r>
          </w:p>
          <w:p w14:paraId="6B6A73B4" w14:textId="77777777" w:rsidR="000E1214" w:rsidRDefault="000E1214">
            <w:pPr>
              <w:pStyle w:val="TableContents"/>
            </w:pPr>
          </w:p>
          <w:p w14:paraId="6DE5B3A1" w14:textId="77777777" w:rsidR="000E1214" w:rsidRDefault="00A87198">
            <w:pPr>
              <w:pStyle w:val="TableContents"/>
            </w:pPr>
            <w:r>
              <w:rPr>
                <w:lang w:bidi="he-IL"/>
              </w:rPr>
              <w:t xml:space="preserve">PrefixLength = </w:t>
            </w:r>
            <w:r>
              <w:t>SimpleContent | PrefixPrefixLength SimpleContent</w:t>
            </w:r>
          </w:p>
          <w:p w14:paraId="20290F6B" w14:textId="77777777" w:rsidR="000E1214" w:rsidRDefault="00A87198">
            <w:pPr>
              <w:pStyle w:val="TableContents"/>
            </w:pPr>
            <w:r>
              <w:t xml:space="preserve">PrefixPrefixLength = SimpleContent </w:t>
            </w:r>
          </w:p>
          <w:p w14:paraId="62412CF3" w14:textId="77777777" w:rsidR="000E1214" w:rsidRDefault="000E1214">
            <w:pPr>
              <w:pStyle w:val="TableContents"/>
            </w:pPr>
          </w:p>
          <w:p w14:paraId="79663F24" w14:textId="77777777" w:rsidR="000E1214" w:rsidRDefault="00A87198">
            <w:pPr>
              <w:pStyle w:val="TableContents"/>
            </w:pPr>
            <w:r>
              <w:t xml:space="preserve">SimpleContent =   </w:t>
            </w:r>
            <w:r>
              <w:rPr>
                <w:b/>
                <w:bCs/>
                <w:i/>
                <w:iCs/>
                <w:lang w:bidi="he-IL"/>
              </w:rPr>
              <w:t>LeftPadding</w:t>
            </w:r>
            <w:r>
              <w:t xml:space="preserve"> [ SimpleLogicalValue </w:t>
            </w:r>
            <w:r>
              <w:rPr>
                <w:lang w:bidi="he-IL"/>
              </w:rPr>
              <w:t xml:space="preserve">]  </w:t>
            </w:r>
            <w:r>
              <w:rPr>
                <w:bCs/>
                <w:iCs/>
                <w:lang w:bidi="he-IL"/>
              </w:rPr>
              <w:t xml:space="preserve">RightPadOrFill </w:t>
            </w:r>
          </w:p>
          <w:p w14:paraId="62913240" w14:textId="77777777" w:rsidR="000E1214" w:rsidRDefault="00A87198">
            <w:pPr>
              <w:pStyle w:val="TableContents"/>
              <w:rPr>
                <w:b/>
                <w:i/>
              </w:rPr>
            </w:pPr>
            <w:r>
              <w:t xml:space="preserve">SimpleLogicalValue = </w:t>
            </w:r>
            <w:r>
              <w:rPr>
                <w:b/>
                <w:i/>
              </w:rPr>
              <w:t>SimpleNormalValue</w:t>
            </w:r>
            <w:r>
              <w:t xml:space="preserve"> | </w:t>
            </w:r>
            <w:r>
              <w:rPr>
                <w:b/>
                <w:i/>
              </w:rPr>
              <w:t>NilLogicalValue</w:t>
            </w:r>
          </w:p>
          <w:p w14:paraId="7741A9EC" w14:textId="77777777" w:rsidR="000E1214" w:rsidRDefault="000E1214">
            <w:pPr>
              <w:pStyle w:val="TableContents"/>
            </w:pPr>
          </w:p>
          <w:p w14:paraId="2D20B96C" w14:textId="77777777" w:rsidR="000E1214" w:rsidRDefault="00A87198">
            <w:pPr>
              <w:pStyle w:val="TableContents"/>
              <w:rPr>
                <w:b/>
                <w:i/>
                <w:lang w:bidi="he-IL"/>
              </w:rPr>
            </w:pPr>
            <w:r>
              <w:rPr>
                <w:lang w:bidi="he-IL"/>
              </w:rPr>
              <w:t xml:space="preserve">ComplexContent = ComplexValue </w:t>
            </w:r>
            <w:r>
              <w:rPr>
                <w:b/>
                <w:i/>
                <w:lang w:bidi="he-IL"/>
              </w:rPr>
              <w:t>ElementUnused</w:t>
            </w:r>
          </w:p>
          <w:p w14:paraId="5B763348" w14:textId="77777777" w:rsidR="000E1214" w:rsidRDefault="00A87198">
            <w:pPr>
              <w:pStyle w:val="TableContents"/>
            </w:pPr>
            <w:r>
              <w:t>ComplexValue = Sequence | Choice</w:t>
            </w:r>
          </w:p>
          <w:p w14:paraId="609A4332" w14:textId="77777777" w:rsidR="000E1214" w:rsidRDefault="000E1214">
            <w:pPr>
              <w:pStyle w:val="TableContents"/>
            </w:pPr>
          </w:p>
        </w:tc>
      </w:tr>
      <w:tr w:rsidR="000E1214" w14:paraId="06550DEC" w14:textId="77777777" w:rsidTr="000E1214">
        <w:tc>
          <w:tcPr>
            <w:tcW w:w="0" w:type="auto"/>
            <w:tcBorders>
              <w:top w:val="single" w:sz="4" w:space="0" w:color="auto"/>
              <w:left w:val="single" w:sz="4" w:space="0" w:color="auto"/>
              <w:bottom w:val="single" w:sz="4" w:space="0" w:color="auto"/>
              <w:right w:val="single" w:sz="4" w:space="0" w:color="auto"/>
            </w:tcBorders>
          </w:tcPr>
          <w:p w14:paraId="32B72CC6" w14:textId="77777777" w:rsidR="000E1214" w:rsidRDefault="000E1214">
            <w:pPr>
              <w:pStyle w:val="TableContents"/>
            </w:pPr>
          </w:p>
          <w:p w14:paraId="383D7C13" w14:textId="77777777" w:rsidR="000E1214" w:rsidRDefault="00A87198">
            <w:pPr>
              <w:pStyle w:val="TableContents"/>
            </w:pPr>
            <w:r>
              <w:t xml:space="preserve">Sequence = </w:t>
            </w:r>
            <w:r>
              <w:rPr>
                <w:lang w:bidi="he-IL"/>
              </w:rPr>
              <w:t xml:space="preserve"> LeftFraming </w:t>
            </w:r>
            <w:r>
              <w:t xml:space="preserve">SequenceContent RightFraming </w:t>
            </w:r>
          </w:p>
          <w:p w14:paraId="29CDBE12" w14:textId="77777777" w:rsidR="000E1214" w:rsidRDefault="00A87198">
            <w:pPr>
              <w:pStyle w:val="TableContents"/>
            </w:pPr>
            <w:r>
              <w:t xml:space="preserve">SequenceContent = [ </w:t>
            </w:r>
            <w:r>
              <w:rPr>
                <w:b/>
                <w:bCs/>
                <w:i/>
                <w:iCs/>
              </w:rPr>
              <w:t xml:space="preserve">PrefixSeparator </w:t>
            </w:r>
            <w:r>
              <w:t xml:space="preserve"> EnclosedContent [ </w:t>
            </w:r>
            <w:r>
              <w:rPr>
                <w:b/>
                <w:bCs/>
                <w:i/>
                <w:iCs/>
              </w:rPr>
              <w:t>Separator</w:t>
            </w:r>
            <w:r>
              <w:t xml:space="preserve"> EnclosedContent ]* </w:t>
            </w:r>
          </w:p>
          <w:p w14:paraId="550171DC" w14:textId="77777777" w:rsidR="000E1214" w:rsidRDefault="00A87198">
            <w:pPr>
              <w:pStyle w:val="TableContents"/>
            </w:pPr>
            <w:r>
              <w:t xml:space="preserve">                                   </w:t>
            </w:r>
            <w:r>
              <w:rPr>
                <w:b/>
                <w:bCs/>
                <w:i/>
                <w:iCs/>
              </w:rPr>
              <w:t>PostfixSeparator</w:t>
            </w:r>
            <w:r>
              <w:t xml:space="preserve"> ]</w:t>
            </w:r>
          </w:p>
          <w:p w14:paraId="3379DD0A" w14:textId="77777777" w:rsidR="000E1214" w:rsidRDefault="000E1214">
            <w:pPr>
              <w:pStyle w:val="TableContents"/>
            </w:pPr>
          </w:p>
          <w:p w14:paraId="6521937C" w14:textId="77777777" w:rsidR="000E1214" w:rsidRDefault="00A87198">
            <w:pPr>
              <w:pStyle w:val="TableContents"/>
            </w:pPr>
            <w:r>
              <w:t>Choice = LeftFraming</w:t>
            </w:r>
            <w:r>
              <w:rPr>
                <w:b/>
                <w:bCs/>
                <w:i/>
                <w:iCs/>
              </w:rPr>
              <w:t xml:space="preserve"> </w:t>
            </w:r>
            <w:r>
              <w:t>ChoiceContent RightFraming</w:t>
            </w:r>
          </w:p>
          <w:p w14:paraId="5423E77E" w14:textId="77777777" w:rsidR="000E1214" w:rsidRDefault="00A87198">
            <w:pPr>
              <w:pStyle w:val="TableContents"/>
            </w:pPr>
            <w:r>
              <w:t xml:space="preserve">ChoiceContent = [ EnclosedContent ] </w:t>
            </w:r>
            <w:r>
              <w:rPr>
                <w:b/>
                <w:i/>
                <w:lang w:bidi="he-IL"/>
              </w:rPr>
              <w:t>ChoiceUnused</w:t>
            </w:r>
          </w:p>
          <w:p w14:paraId="0074B8C0" w14:textId="77777777" w:rsidR="000E1214" w:rsidRDefault="000E1214">
            <w:pPr>
              <w:pStyle w:val="TableContents"/>
            </w:pPr>
          </w:p>
          <w:p w14:paraId="18E0476A" w14:textId="77777777" w:rsidR="000E1214" w:rsidRDefault="00A87198">
            <w:pPr>
              <w:pStyle w:val="TableContents"/>
            </w:pPr>
            <w:r>
              <w:t>EnclosedContent = [ EnclosedElement | Array | Sequence | Choice ]</w:t>
            </w:r>
          </w:p>
          <w:p w14:paraId="6F2060AF" w14:textId="77777777" w:rsidR="000E1214" w:rsidRDefault="000E1214">
            <w:pPr>
              <w:pStyle w:val="TableContents"/>
            </w:pPr>
          </w:p>
          <w:p w14:paraId="482A013D" w14:textId="77777777" w:rsidR="000E1214" w:rsidRDefault="00A87198">
            <w:pPr>
              <w:pStyle w:val="TableContents"/>
            </w:pPr>
            <w:r>
              <w:t xml:space="preserve">Array = [ EnclosedElement [ </w:t>
            </w:r>
            <w:r>
              <w:rPr>
                <w:b/>
                <w:i/>
              </w:rPr>
              <w:t>Separator</w:t>
            </w:r>
            <w:r>
              <w:t xml:space="preserve"> EnclosedElement ]*  [ </w:t>
            </w:r>
            <w:r>
              <w:rPr>
                <w:b/>
                <w:i/>
              </w:rPr>
              <w:t>Separator</w:t>
            </w:r>
            <w:r>
              <w:t xml:space="preserve"> StopValue] ]</w:t>
            </w:r>
          </w:p>
          <w:p w14:paraId="0E7E535C" w14:textId="77777777" w:rsidR="000E1214" w:rsidRDefault="000E1214">
            <w:pPr>
              <w:pStyle w:val="TableContents"/>
            </w:pPr>
          </w:p>
          <w:p w14:paraId="1F50ADDE" w14:textId="77777777" w:rsidR="000E1214" w:rsidRDefault="00A87198">
            <w:pPr>
              <w:pStyle w:val="TableContents"/>
            </w:pPr>
            <w:r>
              <w:t>StopValue = SimpleElement</w:t>
            </w:r>
          </w:p>
          <w:p w14:paraId="752ACF06" w14:textId="77777777" w:rsidR="000E1214" w:rsidRDefault="000E1214">
            <w:pPr>
              <w:pStyle w:val="TableContents"/>
            </w:pPr>
          </w:p>
        </w:tc>
      </w:tr>
      <w:tr w:rsidR="000E1214" w14:paraId="3811D0FF" w14:textId="77777777" w:rsidTr="000E1214">
        <w:tc>
          <w:tcPr>
            <w:tcW w:w="0" w:type="auto"/>
            <w:tcBorders>
              <w:top w:val="single" w:sz="4" w:space="0" w:color="auto"/>
              <w:left w:val="single" w:sz="4" w:space="0" w:color="auto"/>
              <w:bottom w:val="single" w:sz="4" w:space="0" w:color="auto"/>
              <w:right w:val="single" w:sz="4" w:space="0" w:color="auto"/>
            </w:tcBorders>
          </w:tcPr>
          <w:p w14:paraId="0803CA37" w14:textId="77777777" w:rsidR="000E1214" w:rsidRDefault="000E1214">
            <w:pPr>
              <w:pStyle w:val="TableContents"/>
              <w:keepNext/>
            </w:pPr>
          </w:p>
          <w:p w14:paraId="14714B4B" w14:textId="77777777" w:rsidR="000E1214" w:rsidRDefault="00A87198">
            <w:pPr>
              <w:pStyle w:val="TableContents"/>
              <w:keepNext/>
            </w:pPr>
            <w:r>
              <w:t xml:space="preserve">LeadingAlignment = </w:t>
            </w:r>
            <w:r>
              <w:rPr>
                <w:b/>
                <w:i/>
              </w:rPr>
              <w:t>LeadingSkip</w:t>
            </w:r>
            <w:r>
              <w:t xml:space="preserve"> </w:t>
            </w:r>
            <w:r>
              <w:rPr>
                <w:b/>
                <w:i/>
              </w:rPr>
              <w:t>AlignmentFill</w:t>
            </w:r>
          </w:p>
          <w:p w14:paraId="59622F45" w14:textId="77777777" w:rsidR="000E1214" w:rsidRDefault="00A87198">
            <w:pPr>
              <w:pStyle w:val="TableContents"/>
              <w:keepNext/>
            </w:pPr>
            <w:r>
              <w:t xml:space="preserve">TrailingAlignment = </w:t>
            </w:r>
            <w:r>
              <w:rPr>
                <w:b/>
                <w:bCs/>
                <w:i/>
                <w:iCs/>
              </w:rPr>
              <w:t>TrailingSkip</w:t>
            </w:r>
          </w:p>
          <w:p w14:paraId="26BC5EA8" w14:textId="77777777" w:rsidR="000E1214" w:rsidRDefault="00A87198">
            <w:pPr>
              <w:pStyle w:val="TableContents"/>
              <w:keepNext/>
              <w:rPr>
                <w:b/>
                <w:i/>
              </w:rPr>
            </w:pPr>
            <w:r>
              <w:t xml:space="preserve">RightPadOrFill = </w:t>
            </w:r>
            <w:r>
              <w:rPr>
                <w:b/>
                <w:i/>
              </w:rPr>
              <w:t>RightPadding</w:t>
            </w:r>
            <w:r>
              <w:t xml:space="preserve"> | </w:t>
            </w:r>
            <w:r>
              <w:rPr>
                <w:b/>
                <w:i/>
              </w:rPr>
              <w:t>RightFill</w:t>
            </w:r>
            <w:r>
              <w:t xml:space="preserve"> | </w:t>
            </w:r>
            <w:r>
              <w:rPr>
                <w:b/>
                <w:i/>
              </w:rPr>
              <w:t>RightPadding RightFill</w:t>
            </w:r>
          </w:p>
          <w:p w14:paraId="23881EC9" w14:textId="77777777" w:rsidR="000E1214" w:rsidRDefault="000E1214">
            <w:pPr>
              <w:pStyle w:val="TableContents"/>
              <w:keepNext/>
            </w:pPr>
          </w:p>
        </w:tc>
      </w:tr>
    </w:tbl>
    <w:p w14:paraId="1E8BA785" w14:textId="33E68AC5" w:rsidR="000E1214" w:rsidRDefault="00A87198">
      <w:pPr>
        <w:pStyle w:val="Caption"/>
        <w:rPr>
          <w:rFonts w:eastAsia="MS Mincho"/>
        </w:rPr>
      </w:pPr>
      <w:r>
        <w:t xml:space="preserve">Table </w:t>
      </w:r>
      <w:fldSimple w:instr=" SEQ Table \* ARABIC ">
        <w:r w:rsidR="008A37A6">
          <w:rPr>
            <w:noProof/>
          </w:rPr>
          <w:t>11</w:t>
        </w:r>
      </w:fldSimple>
      <w:r>
        <w:rPr>
          <w:noProof/>
        </w:rPr>
        <w:t xml:space="preserve"> DFDL Grammar Productions</w:t>
      </w:r>
    </w:p>
    <w:p w14:paraId="6EA66DD5" w14:textId="77777777" w:rsidR="000E1214" w:rsidRDefault="00A87198">
      <w:r>
        <w:t xml:space="preserve">XML Schema and DFDL properties are used to control constraints on the terminals of the above grammar, as well as repetition (the "*" operator), and alternatives (the "|" operator). For a given set of XML Schema and DFDL properties, and prior data, any terminal may be allowed to be length zero, to contain specific data, or to contain a variety of different admissible data.  </w:t>
      </w:r>
    </w:p>
    <w:p w14:paraId="01D08064" w14:textId="7D81DD2A" w:rsidR="000E1214" w:rsidRDefault="00A87198">
      <w:r>
        <w:t xml:space="preserve">Some definitions are needed to cover the range of representations that are possible in the data stream for an </w:t>
      </w:r>
      <w:ins w:id="3762" w:author="Mike Beckerle" w:date="2020-10-07T17:16:00Z">
        <w:r w:rsidR="00A24664">
          <w:t xml:space="preserve">occurrence of an </w:t>
        </w:r>
      </w:ins>
      <w:r>
        <w:t>element. The representations are:</w:t>
      </w:r>
    </w:p>
    <w:p w14:paraId="36DA211E" w14:textId="77777777" w:rsidR="000E1214" w:rsidRDefault="00A87198" w:rsidP="00C31ED0">
      <w:pPr>
        <w:pStyle w:val="ListParagraph"/>
        <w:numPr>
          <w:ilvl w:val="0"/>
          <w:numId w:val="53"/>
        </w:numPr>
      </w:pPr>
      <w:r>
        <w:t>Nil Representation</w:t>
      </w:r>
    </w:p>
    <w:p w14:paraId="69355CDB" w14:textId="77777777" w:rsidR="000E1214" w:rsidRDefault="00A87198" w:rsidP="00C31ED0">
      <w:pPr>
        <w:pStyle w:val="ListParagraph"/>
        <w:numPr>
          <w:ilvl w:val="0"/>
          <w:numId w:val="53"/>
        </w:numPr>
      </w:pPr>
      <w:r>
        <w:t>Empty Representation</w:t>
      </w:r>
    </w:p>
    <w:p w14:paraId="3F38300D" w14:textId="77777777" w:rsidR="000E1214" w:rsidRDefault="00A87198" w:rsidP="00C31ED0">
      <w:pPr>
        <w:pStyle w:val="ListParagraph"/>
        <w:numPr>
          <w:ilvl w:val="0"/>
          <w:numId w:val="53"/>
        </w:numPr>
      </w:pPr>
      <w:r>
        <w:t>Normal Representation</w:t>
      </w:r>
    </w:p>
    <w:p w14:paraId="69982B2D" w14:textId="77777777" w:rsidR="000E1214" w:rsidRDefault="00A87198" w:rsidP="00C31ED0">
      <w:pPr>
        <w:pStyle w:val="ListParagraph"/>
        <w:numPr>
          <w:ilvl w:val="0"/>
          <w:numId w:val="53"/>
        </w:numPr>
      </w:pPr>
      <w:r>
        <w:t>Absent Representation</w:t>
      </w:r>
    </w:p>
    <w:p w14:paraId="0DBD4FFE" w14:textId="77777777" w:rsidR="000E1214" w:rsidRDefault="00A87198">
      <w:r>
        <w:t>We also define below the concepts:</w:t>
      </w:r>
    </w:p>
    <w:p w14:paraId="32B2734E" w14:textId="77777777" w:rsidR="000E1214" w:rsidRDefault="00A87198" w:rsidP="00C31ED0">
      <w:pPr>
        <w:pStyle w:val="ListParagraph"/>
        <w:numPr>
          <w:ilvl w:val="0"/>
          <w:numId w:val="53"/>
        </w:numPr>
      </w:pPr>
      <w:r>
        <w:t>Zero-Length Representation</w:t>
      </w:r>
    </w:p>
    <w:p w14:paraId="02FE3B60" w14:textId="77777777" w:rsidR="000E1214" w:rsidRDefault="00A87198" w:rsidP="00C31ED0">
      <w:pPr>
        <w:pStyle w:val="ListParagraph"/>
        <w:numPr>
          <w:ilvl w:val="0"/>
          <w:numId w:val="53"/>
        </w:numPr>
      </w:pPr>
      <w:r>
        <w:t>Missing</w:t>
      </w:r>
    </w:p>
    <w:p w14:paraId="6E3882A7" w14:textId="2D9083AE" w:rsidR="000E1214" w:rsidRDefault="00A87198">
      <w:r>
        <w:t xml:space="preserve">These definitions are with respect to the grammar above, and they do reference some DFDL properties necessary for their definitions. These properties are defined in </w:t>
      </w:r>
      <w:ins w:id="3763" w:author="Mike Beckerle" w:date="2020-10-07T17:16:00Z">
        <w:r w:rsidR="00A24664">
          <w:t xml:space="preserve">Sections </w:t>
        </w:r>
      </w:ins>
      <w:ins w:id="3764" w:author="Mike Beckerle" w:date="2020-10-07T17:17:00Z">
        <w:r w:rsidR="00A24664">
          <w:rPr>
            <w:rStyle w:val="Hyperlink"/>
          </w:rPr>
          <w:fldChar w:fldCharType="begin"/>
        </w:r>
        <w:r w:rsidR="00A24664">
          <w:instrText xml:space="preserve"> REF _Ref52983456 \r \h </w:instrText>
        </w:r>
      </w:ins>
      <w:r w:rsidR="00A24664">
        <w:rPr>
          <w:rStyle w:val="Hyperlink"/>
        </w:rPr>
      </w:r>
      <w:r w:rsidR="00A24664">
        <w:rPr>
          <w:rStyle w:val="Hyperlink"/>
        </w:rPr>
        <w:fldChar w:fldCharType="separate"/>
      </w:r>
      <w:ins w:id="3765" w:author="Mike Beckerle" w:date="2020-10-09T10:19:00Z">
        <w:r w:rsidR="008A37A6">
          <w:t>11</w:t>
        </w:r>
      </w:ins>
      <w:ins w:id="3766" w:author="Mike Beckerle" w:date="2020-10-07T17:17:00Z">
        <w:r w:rsidR="00A24664">
          <w:rPr>
            <w:rStyle w:val="Hyperlink"/>
          </w:rPr>
          <w:fldChar w:fldCharType="end"/>
        </w:r>
      </w:ins>
      <w:r>
        <w:t xml:space="preserve"> and beyond. </w:t>
      </w:r>
    </w:p>
    <w:p w14:paraId="08F92407" w14:textId="77777777" w:rsidR="000E1214" w:rsidRDefault="00A87198">
      <w:r>
        <w:t>Some examples follow the definitions.</w:t>
      </w:r>
    </w:p>
    <w:p w14:paraId="58E7E58D" w14:textId="77777777" w:rsidR="000E1214" w:rsidRDefault="00A87198" w:rsidP="00BC2419">
      <w:pPr>
        <w:pStyle w:val="Heading3"/>
        <w:rPr>
          <w:rFonts w:eastAsia="Times New Roman"/>
        </w:rPr>
      </w:pPr>
      <w:bookmarkStart w:id="3767" w:name="_Ref50556410"/>
      <w:bookmarkStart w:id="3768" w:name="_Toc53134060"/>
      <w:r>
        <w:rPr>
          <w:rFonts w:eastAsia="Times New Roman"/>
        </w:rPr>
        <w:t>Nil Representation</w:t>
      </w:r>
      <w:bookmarkEnd w:id="3767"/>
      <w:bookmarkEnd w:id="3768"/>
    </w:p>
    <w:p w14:paraId="535E373A" w14:textId="77777777" w:rsidR="000E1214" w:rsidRDefault="00A87198">
      <w:r>
        <w:t xml:space="preserve">An element occurrence has a </w:t>
      </w:r>
      <w:r>
        <w:rPr>
          <w:rStyle w:val="Emphasis"/>
        </w:rPr>
        <w:t>nil representation</w:t>
      </w:r>
      <w:r>
        <w:t xml:space="preserve"> if the element declaration has XSD nillable property 'true' and the occurrence either:</w:t>
      </w:r>
    </w:p>
    <w:p w14:paraId="60798037" w14:textId="0847873A" w:rsidR="000E1214" w:rsidRDefault="00A87198" w:rsidP="00C31ED0">
      <w:pPr>
        <w:numPr>
          <w:ilvl w:val="0"/>
          <w:numId w:val="55"/>
        </w:numPr>
      </w:pPr>
      <w:r>
        <w:t xml:space="preserve">conforms to the grammar for SimpleNilLiteralElementRep or ComplexNilLiteralElementRep. Specifically, the </w:t>
      </w:r>
      <w:r>
        <w:rPr>
          <w:b/>
          <w:i/>
        </w:rPr>
        <w:t>NilElementInitiator</w:t>
      </w:r>
      <w:r>
        <w:t xml:space="preserve"> and </w:t>
      </w:r>
      <w:r>
        <w:rPr>
          <w:b/>
          <w:i/>
        </w:rPr>
        <w:t>NilElementTerminator</w:t>
      </w:r>
      <w:r>
        <w:t xml:space="preserve"> regions must be conformant with property dfdl:nilValueDelimiterPolicy</w:t>
      </w:r>
      <w:r>
        <w:rPr>
          <w:rStyle w:val="FootnoteReference"/>
        </w:rPr>
        <w:footnoteReference w:id="15"/>
      </w:r>
      <w:r>
        <w:t xml:space="preserve">. (If non-conformant it is not a </w:t>
      </w:r>
      <w:del w:id="3772" w:author="Mike Beckerle" w:date="2020-10-08T20:32:00Z">
        <w:r w:rsidDel="00B31DA3">
          <w:delText>processing error</w:delText>
        </w:r>
      </w:del>
      <w:ins w:id="3773" w:author="Mike Beckerle" w:date="2020-10-08T20:32:00Z">
        <w:r w:rsidR="00B31DA3">
          <w:t>Processing Error</w:t>
        </w:r>
      </w:ins>
      <w:r>
        <w:t xml:space="preserve"> and the representation is not nil).</w:t>
      </w:r>
    </w:p>
    <w:p w14:paraId="30389725" w14:textId="44952764" w:rsidR="000E1214" w:rsidRDefault="00A87198" w:rsidP="00C31ED0">
      <w:pPr>
        <w:numPr>
          <w:ilvl w:val="0"/>
          <w:numId w:val="55"/>
        </w:numPr>
      </w:pPr>
      <w:r>
        <w:t xml:space="preserve">conforms to the grammar for </w:t>
      </w:r>
      <w:ins w:id="3774" w:author="Mike Beckerle" w:date="2020-10-07T17:19:00Z">
        <w:r w:rsidR="00A24664">
          <w:t xml:space="preserve">SimpleLogicalValue </w:t>
        </w:r>
      </w:ins>
      <w:r>
        <w:t xml:space="preserve">and its </w:t>
      </w:r>
      <w:ins w:id="3775" w:author="Mike Beckerle" w:date="2020-10-07T17:19:00Z">
        <w:r w:rsidR="00A24664">
          <w:t xml:space="preserve">Infoset </w:t>
        </w:r>
      </w:ins>
      <w:r>
        <w:t xml:space="preserve">value is </w:t>
      </w:r>
      <w:r>
        <w:rPr>
          <w:b/>
          <w:i/>
        </w:rPr>
        <w:t>NilLogicalValue</w:t>
      </w:r>
      <w:r>
        <w:t xml:space="preserve">. </w:t>
      </w:r>
    </w:p>
    <w:p w14:paraId="060B4621" w14:textId="77777777" w:rsidR="000E1214" w:rsidRDefault="00A87198">
      <w:r>
        <w:t>The LeadingAlignment, TrailingAlignment, PrefixLength regions may be present.</w:t>
      </w:r>
    </w:p>
    <w:p w14:paraId="798E11BD" w14:textId="77777777" w:rsidR="000E1214" w:rsidRDefault="00A87198" w:rsidP="00BC2419">
      <w:pPr>
        <w:pStyle w:val="Heading3"/>
        <w:rPr>
          <w:rFonts w:eastAsia="Times New Roman"/>
        </w:rPr>
      </w:pPr>
      <w:bookmarkStart w:id="3776" w:name="_Ref357760880"/>
      <w:bookmarkStart w:id="3777" w:name="_Toc53134061"/>
      <w:r>
        <w:rPr>
          <w:rFonts w:eastAsia="Times New Roman"/>
        </w:rPr>
        <w:t>Empty Representation</w:t>
      </w:r>
      <w:bookmarkEnd w:id="3776"/>
      <w:bookmarkEnd w:id="3777"/>
    </w:p>
    <w:p w14:paraId="5A4B70E0" w14:textId="1F7E56EB" w:rsidR="000E1214" w:rsidRDefault="00A87198">
      <w:r>
        <w:t xml:space="preserve">An element occurrence has an </w:t>
      </w:r>
      <w:r>
        <w:rPr>
          <w:rStyle w:val="Emphasis"/>
        </w:rPr>
        <w:t>empty representation</w:t>
      </w:r>
      <w:r>
        <w:t xml:space="preserve"> if the occurrence does not have a nil representation and it conforms to the grammar for SimpleEmptyElementRep or ComplexEmptyElementRep. Specifically, the </w:t>
      </w:r>
      <w:r>
        <w:rPr>
          <w:b/>
          <w:i/>
        </w:rPr>
        <w:t>EmptyElementInitiator</w:t>
      </w:r>
      <w:r>
        <w:t xml:space="preserve"> and </w:t>
      </w:r>
      <w:r>
        <w:rPr>
          <w:b/>
          <w:i/>
        </w:rPr>
        <w:t>EmptyElementTerminator</w:t>
      </w:r>
      <w:r>
        <w:t xml:space="preserve"> regions must be conformant with dfdl:emptyValueDelimiterPolicy</w:t>
      </w:r>
      <w:r>
        <w:rPr>
          <w:rStyle w:val="FootnoteReference"/>
        </w:rPr>
        <w:footnoteReference w:id="16"/>
      </w:r>
      <w:r>
        <w:t xml:space="preserve"> and the occurrence's SimpleContent or ComplexContent region in the data must be of length zero. (If non-conformant it is not a </w:t>
      </w:r>
      <w:del w:id="3779" w:author="Mike Beckerle" w:date="2020-10-08T20:32:00Z">
        <w:r w:rsidDel="00B31DA3">
          <w:delText>processing error</w:delText>
        </w:r>
      </w:del>
      <w:ins w:id="3780" w:author="Mike Beckerle" w:date="2020-10-08T20:32:00Z">
        <w:r w:rsidR="00B31DA3">
          <w:t>Processing Error</w:t>
        </w:r>
      </w:ins>
      <w:r>
        <w:t xml:space="preserve"> and the representation is not empty).</w:t>
      </w:r>
    </w:p>
    <w:p w14:paraId="1B362CE6" w14:textId="77777777" w:rsidR="000E1214" w:rsidRDefault="00A87198">
      <w:r>
        <w:t xml:space="preserve">LeadingAlignment, TrailingAlignment, PrefixLength regions may be present. </w:t>
      </w:r>
    </w:p>
    <w:p w14:paraId="08654023" w14:textId="285FB3CD" w:rsidR="000E1214" w:rsidRDefault="00A87198">
      <w:r>
        <w:t xml:space="preserve">The </w:t>
      </w:r>
      <w:r>
        <w:rPr>
          <w:i/>
        </w:rPr>
        <w:t>empty representation</w:t>
      </w:r>
      <w:r>
        <w:t xml:space="preserve"> is special in DFDL because when parsing it is used to determine when default values are created in the Infoset. The empty representation can require initiators or terminators be present to enable data formats which explicitly distinguish occurrences with empty string/hexBinary values from occurrences that are </w:t>
      </w:r>
      <w:ins w:id="3781" w:author="Mike Beckerle" w:date="2020-10-07T17:20:00Z">
        <w:r w:rsidR="00A24664" w:rsidRPr="00A24664">
          <w:rPr>
            <w:i/>
            <w:iCs/>
          </w:rPr>
          <w:t xml:space="preserve">missing or are </w:t>
        </w:r>
      </w:ins>
      <w:r>
        <w:rPr>
          <w:i/>
          <w:iCs/>
        </w:rPr>
        <w:t>absent</w:t>
      </w:r>
      <w:r>
        <w:t xml:space="preserve">. See Section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ins w:id="3782" w:author="Mike Beckerle" w:date="2020-10-09T10:19:00Z">
        <w:r w:rsidR="008A37A6">
          <w:rPr>
            <w:rStyle w:val="Hyperlink"/>
          </w:rPr>
          <w:t>9.4</w:t>
        </w:r>
      </w:ins>
      <w:del w:id="3783" w:author="Mike Beckerle" w:date="2020-10-09T10:19:00Z">
        <w:r w:rsidR="00404DC4" w:rsidRPr="00065302" w:rsidDel="008A37A6">
          <w:rPr>
            <w:rStyle w:val="Hyperlink"/>
          </w:rPr>
          <w:delText>9.5</w:delText>
        </w:r>
      </w:del>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_Ref362445438 \h </w:instrText>
      </w:r>
      <w:r w:rsidRPr="00065302">
        <w:rPr>
          <w:rStyle w:val="Hyperlink"/>
        </w:rPr>
      </w:r>
      <w:r w:rsidRPr="00065302">
        <w:rPr>
          <w:rStyle w:val="Hyperlink"/>
        </w:rPr>
        <w:fldChar w:fldCharType="separate"/>
      </w:r>
      <w:ins w:id="3784" w:author="Mike Beckerle" w:date="2020-10-09T10:19:00Z">
        <w:r w:rsidR="008A37A6">
          <w:t>Element Defaults</w:t>
        </w:r>
      </w:ins>
      <w:del w:id="3785" w:author="Mike Beckerle" w:date="2020-10-09T10:19:00Z">
        <w:r w:rsidR="00404DC4" w:rsidRPr="00065302" w:rsidDel="008A37A6">
          <w:rPr>
            <w:rStyle w:val="Hyperlink"/>
          </w:rPr>
          <w:delText>Element Defaults</w:delText>
        </w:r>
      </w:del>
      <w:r w:rsidRPr="00065302">
        <w:rPr>
          <w:rStyle w:val="Hyperlink"/>
        </w:rPr>
        <w:fldChar w:fldCharType="end"/>
      </w:r>
      <w:r>
        <w:t xml:space="preserve"> below about default values. Hence, the empty representation </w:t>
      </w:r>
      <w:r w:rsidR="0071580C">
        <w:t>might</w:t>
      </w:r>
      <w:r>
        <w:t xml:space="preserve"> not be zero-length. it may require specific non-zero-length syntax in the data stream. </w:t>
      </w:r>
    </w:p>
    <w:p w14:paraId="2F5A2441" w14:textId="77777777" w:rsidR="000E1214" w:rsidRDefault="00A87198">
      <w:r>
        <w:t xml:space="preserve">The </w:t>
      </w:r>
      <w:r>
        <w:rPr>
          <w:rFonts w:cs="Arial"/>
          <w:lang w:eastAsia="en-GB"/>
        </w:rPr>
        <w:t>empty representation is not possible for fixed-length elements with a non-zero length.</w:t>
      </w:r>
    </w:p>
    <w:p w14:paraId="302DAB87" w14:textId="77777777" w:rsidR="000E1214" w:rsidRDefault="00A87198" w:rsidP="00BC2419">
      <w:pPr>
        <w:pStyle w:val="Heading3"/>
        <w:rPr>
          <w:rFonts w:eastAsia="Times New Roman"/>
        </w:rPr>
      </w:pPr>
      <w:bookmarkStart w:id="3786" w:name="_Toc53134062"/>
      <w:r>
        <w:rPr>
          <w:rFonts w:eastAsia="Times New Roman"/>
        </w:rPr>
        <w:t>Normal Representation</w:t>
      </w:r>
      <w:bookmarkEnd w:id="3786"/>
    </w:p>
    <w:p w14:paraId="631A32AE" w14:textId="77777777" w:rsidR="000E1214" w:rsidRDefault="00A87198">
      <w:r>
        <w:t xml:space="preserve">An element occurrence has a normal representation if the occurrence does not have the nil representation or the empty representation and it conforms to the grammar for SimpleNormalRep or ComplexNormalRep. </w:t>
      </w:r>
    </w:p>
    <w:p w14:paraId="7F1738D7" w14:textId="77777777" w:rsidR="000E1214" w:rsidRDefault="00A87198">
      <w:r>
        <w:t xml:space="preserve">Note that it is possible for the normal representation to be of zero length, but this can only happen when zero-length is not the nil nor empty representation, and the simple type is xs:string or xs:hexBinary. For all other simple types, the normal representation cannot be zero length. </w:t>
      </w:r>
    </w:p>
    <w:p w14:paraId="38EC8512" w14:textId="77777777" w:rsidR="000E1214" w:rsidRDefault="00A87198" w:rsidP="00BC2419">
      <w:pPr>
        <w:pStyle w:val="Heading3"/>
        <w:rPr>
          <w:rFonts w:eastAsia="Times New Roman"/>
        </w:rPr>
      </w:pPr>
      <w:bookmarkStart w:id="3787" w:name="_Toc53134063"/>
      <w:r>
        <w:rPr>
          <w:rFonts w:eastAsia="Times New Roman"/>
        </w:rPr>
        <w:t>Absent Representation</w:t>
      </w:r>
      <w:bookmarkEnd w:id="3787"/>
    </w:p>
    <w:p w14:paraId="64B9CBD8" w14:textId="77777777" w:rsidR="000E1214" w:rsidRDefault="00A87198">
      <w:r>
        <w:t xml:space="preserve">Often, we know the location where an element or group's representation would be in the data based on the delimiters of an enclosing group. (An example: if there are adjacent delimiters of an enclosing sequence.) When this location in the data, which is of zero length, cannot be a nil, empty, or normal representation, then we say it has </w:t>
      </w:r>
      <w:r>
        <w:rPr>
          <w:i/>
          <w:iCs/>
        </w:rPr>
        <w:t>absent representation</w:t>
      </w:r>
      <w:r>
        <w:t xml:space="preserve">, or "the representation is absent". </w:t>
      </w:r>
    </w:p>
    <w:p w14:paraId="46CE022C" w14:textId="5A57FC6E" w:rsidR="000E1214" w:rsidDel="00885B8F" w:rsidRDefault="00A87198">
      <w:pPr>
        <w:rPr>
          <w:del w:id="3788" w:author="Mike Beckerle" w:date="2020-10-07T17:24:00Z"/>
        </w:rPr>
      </w:pPr>
      <w:del w:id="3789" w:author="Mike Beckerle" w:date="2020-10-07T17:24:00Z">
        <w:r w:rsidDel="00885B8F">
          <w:delText xml:space="preserve">Absent representation differs from empty representation because absent representation is always zero length, whereas the empty representation may be specifically intended to require a non-zero-length representation. However, when the empty representation is zero-length, then the absent representation is not applicable. </w:delText>
        </w:r>
      </w:del>
    </w:p>
    <w:p w14:paraId="6836309E" w14:textId="294ECEE1" w:rsidR="000E1214" w:rsidRDefault="00A87198">
      <w:r>
        <w:t xml:space="preserve">More formally, an element occurrence has an </w:t>
      </w:r>
      <w:r>
        <w:rPr>
          <w:rStyle w:val="Emphasis"/>
          <w:i w:val="0"/>
          <w:iCs w:val="0"/>
        </w:rPr>
        <w:t>absent representation</w:t>
      </w:r>
      <w:r>
        <w:t xml:space="preserve"> if the occurrence does not have a nil or empty or normal representation, and it conforms to the grammar for AbsentElementRep. Specifically, the occurrence's representation in the data stream </w:t>
      </w:r>
      <w:del w:id="3790" w:author="Mike Beckerle" w:date="2020-10-07T17:24:00Z">
        <w:r w:rsidDel="00885B8F">
          <w:delText xml:space="preserve">is </w:delText>
        </w:r>
      </w:del>
      <w:ins w:id="3791" w:author="Mike Beckerle" w:date="2020-10-07T17:24:00Z">
        <w:r w:rsidR="00885B8F">
          <w:t xml:space="preserve">must be </w:t>
        </w:r>
      </w:ins>
      <w:r>
        <w:t xml:space="preserve">of length zero. Consequently, the Initiator, Terminator, LeadingAlignment, TrailingAlignment, PrefixLength regions must not be present. </w:t>
      </w:r>
    </w:p>
    <w:p w14:paraId="01F4070D" w14:textId="689EDB4C" w:rsidR="000E1214" w:rsidRDefault="00A87198">
      <w:r>
        <w:t xml:space="preserve">As an example of an absent representation: during unparsing, if an optional element does not have an item in the </w:t>
      </w:r>
      <w:r w:rsidR="00933F0E">
        <w:t>Infoset</w:t>
      </w:r>
      <w:r>
        <w:t xml:space="preserve"> then nothing is output. However, if a separator of an enclosing structure is subsequently output as the immediate next thing, then a subsequent parse of the element may return a representation of length zero. If this happens, and this zero-length representation does not conform to any of the nil representation, the empty representation, or the normal representation, then it is the absent representation, and it behaves </w:t>
      </w:r>
      <w:r>
        <w:rPr>
          <w:rStyle w:val="Emphasis"/>
        </w:rPr>
        <w:t>as if the element occurrence is 'missing'</w:t>
      </w:r>
      <w:r>
        <w:t>. (The term 'missing' is defined below.)</w:t>
      </w:r>
    </w:p>
    <w:p w14:paraId="09BF358C" w14:textId="77777777" w:rsidR="000E1214" w:rsidRDefault="00A87198" w:rsidP="00BC2419">
      <w:pPr>
        <w:pStyle w:val="Heading3"/>
        <w:rPr>
          <w:rFonts w:eastAsia="Times New Roman"/>
        </w:rPr>
      </w:pPr>
      <w:bookmarkStart w:id="3792" w:name="_Ref365390854"/>
      <w:bookmarkStart w:id="3793" w:name="_Ref365390858"/>
      <w:bookmarkStart w:id="3794" w:name="_Toc53134064"/>
      <w:r>
        <w:rPr>
          <w:rFonts w:eastAsia="Times New Roman"/>
        </w:rPr>
        <w:t>Zero-length Representation</w:t>
      </w:r>
      <w:bookmarkEnd w:id="3792"/>
      <w:bookmarkEnd w:id="3793"/>
      <w:bookmarkEnd w:id="3794"/>
    </w:p>
    <w:p w14:paraId="0775FBB4" w14:textId="77777777" w:rsidR="000E1214" w:rsidRDefault="00A87198">
      <w:r>
        <w:t xml:space="preserve">We use the term </w:t>
      </w:r>
      <w:r>
        <w:rPr>
          <w:i/>
          <w:iCs/>
        </w:rPr>
        <w:t>zero-length representation</w:t>
      </w:r>
      <w:r>
        <w:t xml:space="preserve"> to describe the situations where any of the above representations turn out to be of length zero due to specific combinations of data type and format properties: </w:t>
      </w:r>
    </w:p>
    <w:p w14:paraId="5445E991" w14:textId="77777777" w:rsidR="000E1214" w:rsidRDefault="00A87198" w:rsidP="00C31ED0">
      <w:pPr>
        <w:pStyle w:val="ListParagraph"/>
        <w:numPr>
          <w:ilvl w:val="0"/>
          <w:numId w:val="56"/>
        </w:numPr>
      </w:pPr>
      <w:r>
        <w:t xml:space="preserve">The nil representation can be a zero-length representation if dfdl:nilValue is </w:t>
      </w:r>
      <w:r w:rsidRPr="00885B8F">
        <w:t>‘%ES;’ or ‘%WSP*;’ appearing on its own as a literal nil value</w:t>
      </w:r>
      <w:r>
        <w:t xml:space="preserve"> and there is no framing or framing is suppressed by dfdl:nilValueDelimiterPolicy.</w:t>
      </w:r>
    </w:p>
    <w:p w14:paraId="191E51AC" w14:textId="77777777" w:rsidR="000E1214" w:rsidRDefault="00A87198" w:rsidP="00C31ED0">
      <w:pPr>
        <w:pStyle w:val="ListParagraph"/>
        <w:numPr>
          <w:ilvl w:val="0"/>
          <w:numId w:val="56"/>
        </w:numPr>
      </w:pPr>
      <w:r>
        <w:t>The empty representation can be a zero-length representation if there is no framing or framing is suppressed by dfdl:emptyValueDelimiterPolicy.</w:t>
      </w:r>
    </w:p>
    <w:p w14:paraId="3B2FF8F2" w14:textId="77777777" w:rsidR="000E1214" w:rsidRDefault="00A87198" w:rsidP="00C31ED0">
      <w:pPr>
        <w:pStyle w:val="ListParagraph"/>
        <w:numPr>
          <w:ilvl w:val="0"/>
          <w:numId w:val="56"/>
        </w:numPr>
      </w:pPr>
      <w:r>
        <w:t xml:space="preserve">The normal representation can be a zero-length representation if the type is xs:string or xs:hexBinary and there is no framing. </w:t>
      </w:r>
    </w:p>
    <w:p w14:paraId="3A6E1E00" w14:textId="77777777" w:rsidR="000E1214" w:rsidRDefault="00A87198" w:rsidP="00C31ED0">
      <w:pPr>
        <w:pStyle w:val="ListParagraph"/>
        <w:numPr>
          <w:ilvl w:val="0"/>
          <w:numId w:val="56"/>
        </w:numPr>
      </w:pPr>
      <w:r>
        <w:t xml:space="preserve">The absent representation always has a zero-length representation. </w:t>
      </w:r>
    </w:p>
    <w:p w14:paraId="2D81C7C8" w14:textId="77777777" w:rsidR="000E1214" w:rsidRDefault="00A87198">
      <w:r>
        <w:t>If the nil representation may be zero-length, then the absent representation cannot occur because zero-length will be interpreted as nil representation.</w:t>
      </w:r>
    </w:p>
    <w:p w14:paraId="66DA1F11" w14:textId="77777777" w:rsidR="000E1214" w:rsidRDefault="00A87198">
      <w:r>
        <w:t>If the nil representation may not be zero length, but the empty representation is zero-length, then the absent representation cannot occur because zero-length will be interpreted as the empty representation.</w:t>
      </w:r>
    </w:p>
    <w:p w14:paraId="58E6C017" w14:textId="106CD449" w:rsidR="000E1214" w:rsidRDefault="00A87198">
      <w:r>
        <w:t xml:space="preserve">If the nil and empty representations </w:t>
      </w:r>
      <w:r w:rsidR="00405572">
        <w:t>cannot</w:t>
      </w:r>
      <w:r>
        <w:t xml:space="preserve"> be zero-length, but the normal representation may be zero length then the absent representation cannot occur because zero length will be interpreted as a normal representation.</w:t>
      </w:r>
    </w:p>
    <w:p w14:paraId="2764284B" w14:textId="77777777" w:rsidR="000E1214" w:rsidRDefault="00A87198">
      <w:r>
        <w:t>If the nil representation may not be zero-length, the empty representation may not be zero-length, and the normal representation may not be zero-length, then a zero-length representation is the absent representation, or "is absent".</w:t>
      </w:r>
    </w:p>
    <w:p w14:paraId="486A9B57" w14:textId="502852B1" w:rsidR="000E1214" w:rsidRDefault="00A87198" w:rsidP="00BC2419">
      <w:pPr>
        <w:pStyle w:val="Heading3"/>
        <w:rPr>
          <w:rFonts w:eastAsia="Times New Roman"/>
        </w:rPr>
      </w:pPr>
      <w:bookmarkStart w:id="3795" w:name="_Toc53134065"/>
      <w:r>
        <w:rPr>
          <w:rFonts w:eastAsia="Times New Roman"/>
        </w:rPr>
        <w:t>Missing</w:t>
      </w:r>
      <w:bookmarkEnd w:id="3795"/>
    </w:p>
    <w:p w14:paraId="3CD62721" w14:textId="77777777" w:rsidR="000E1214" w:rsidRDefault="00A87198">
      <w:r>
        <w:t xml:space="preserve">When parsing, an element occurrence is missing if it does not have nil, empty, or normal representations, or it has the absent representation. </w:t>
      </w:r>
    </w:p>
    <w:p w14:paraId="7EA8049C" w14:textId="77777777" w:rsidR="000E1214" w:rsidRDefault="00A87198">
      <w:r>
        <w:t>When parsing, the term missing really covers two situations. First, it subsumes absent representation. Secondly it applies when an element does not have a representation at all in the data stream, that is, when we do not even have the constructs in the data stream to determine the location of the representation of the element; hence, none of the concepts above apply. This will be made clearer in the examples below. If an element occurrence is missing when parsing, no item is ever added to the Infoset.</w:t>
      </w:r>
    </w:p>
    <w:p w14:paraId="0EC5DCE5" w14:textId="0124D955" w:rsidR="000E1214" w:rsidRDefault="00A87198">
      <w:r>
        <w:t xml:space="preserve">When unparsing, an element occurrence is missing if there is no item in the </w:t>
      </w:r>
      <w:r w:rsidR="00933F0E">
        <w:t>Infoset</w:t>
      </w:r>
      <w:r>
        <w:t xml:space="preserve">. For a required element occurrence, it is this condition that can trigger the creation of a default value in the augmented </w:t>
      </w:r>
      <w:r w:rsidR="00933F0E">
        <w:t>Infoset</w:t>
      </w:r>
      <w:r>
        <w:t xml:space="preserve">. See Section </w:t>
      </w:r>
      <w:r w:rsidRPr="00065302">
        <w:rPr>
          <w:rStyle w:val="Hyperlink"/>
        </w:rPr>
        <w:fldChar w:fldCharType="begin"/>
      </w:r>
      <w:r w:rsidRPr="00065302">
        <w:rPr>
          <w:rStyle w:val="Hyperlink"/>
        </w:rPr>
        <w:instrText xml:space="preserve"> REF _Ref362445526 \r \h </w:instrText>
      </w:r>
      <w:r w:rsidRPr="00065302">
        <w:rPr>
          <w:rStyle w:val="Hyperlink"/>
        </w:rPr>
      </w:r>
      <w:r w:rsidRPr="00065302">
        <w:rPr>
          <w:rStyle w:val="Hyperlink"/>
        </w:rPr>
        <w:fldChar w:fldCharType="separate"/>
      </w:r>
      <w:ins w:id="3796" w:author="Mike Beckerle" w:date="2020-10-09T10:19:00Z">
        <w:r w:rsidR="008A37A6">
          <w:rPr>
            <w:rStyle w:val="Hyperlink"/>
          </w:rPr>
          <w:t>9.4</w:t>
        </w:r>
      </w:ins>
      <w:del w:id="3797" w:author="Mike Beckerle" w:date="2020-10-09T10:19:00Z">
        <w:r w:rsidR="00404DC4" w:rsidRPr="00065302" w:rsidDel="008A37A6">
          <w:rPr>
            <w:rStyle w:val="Hyperlink"/>
          </w:rPr>
          <w:delText>9.5</w:delText>
        </w:r>
      </w:del>
      <w:r w:rsidRPr="00065302">
        <w:rPr>
          <w:rStyle w:val="Hyperlink"/>
        </w:rPr>
        <w:fldChar w:fldCharType="end"/>
      </w:r>
      <w:r>
        <w:t xml:space="preserve"> </w:t>
      </w:r>
      <w:r w:rsidRPr="00885B8F">
        <w:rPr>
          <w:rStyle w:val="InternetLink"/>
        </w:rPr>
        <w:fldChar w:fldCharType="begin"/>
      </w:r>
      <w:r w:rsidRPr="00885B8F">
        <w:rPr>
          <w:rStyle w:val="InternetLink"/>
        </w:rPr>
        <w:instrText xml:space="preserve"> REF _Ref362445513 \h </w:instrText>
      </w:r>
      <w:r w:rsidR="00885B8F" w:rsidRPr="00885B8F">
        <w:rPr>
          <w:rStyle w:val="InternetLink"/>
        </w:rPr>
        <w:instrText xml:space="preserve"> \* MERGEFORMAT </w:instrText>
      </w:r>
      <w:r w:rsidRPr="00885B8F">
        <w:rPr>
          <w:rStyle w:val="InternetLink"/>
        </w:rPr>
      </w:r>
      <w:r w:rsidRPr="00885B8F">
        <w:rPr>
          <w:rStyle w:val="InternetLink"/>
        </w:rPr>
        <w:fldChar w:fldCharType="separate"/>
      </w:r>
      <w:r w:rsidR="008A37A6" w:rsidRPr="008A37A6">
        <w:rPr>
          <w:rStyle w:val="InternetLink"/>
        </w:rPr>
        <w:t>Element Defaults</w:t>
      </w:r>
      <w:r w:rsidRPr="00885B8F">
        <w:rPr>
          <w:rStyle w:val="InternetLink"/>
        </w:rPr>
        <w:fldChar w:fldCharType="end"/>
      </w:r>
      <w:r>
        <w:t xml:space="preserve"> below about default values. For an optional element occurrence, no item is ever added to the augmented Infoset nor any representation ever output in the data stream.</w:t>
      </w:r>
    </w:p>
    <w:p w14:paraId="57B7F95C" w14:textId="77777777" w:rsidR="000E1214" w:rsidRDefault="00A87198" w:rsidP="00BC2419">
      <w:pPr>
        <w:pStyle w:val="Heading3"/>
        <w:rPr>
          <w:rFonts w:eastAsia="Times New Roman"/>
        </w:rPr>
      </w:pPr>
      <w:bookmarkStart w:id="3798" w:name="_Toc53134066"/>
      <w:r>
        <w:rPr>
          <w:rFonts w:eastAsia="Times New Roman"/>
        </w:rPr>
        <w:t>Examples of Missing and Empty Representation</w:t>
      </w:r>
      <w:bookmarkEnd w:id="3798"/>
    </w:p>
    <w:p w14:paraId="47E612CA" w14:textId="77777777" w:rsidR="000E1214" w:rsidRDefault="00A87198">
      <w:r>
        <w:t>The following examples illustrate missing and empty representation.</w:t>
      </w:r>
    </w:p>
    <w:p w14:paraId="716E1C3E" w14:textId="77777777" w:rsidR="00885B8F" w:rsidRDefault="00A87198">
      <w:pPr>
        <w:pStyle w:val="Codeblock0"/>
        <w:pBdr>
          <w:top w:val="single" w:sz="4" w:space="1" w:color="auto"/>
          <w:left w:val="single" w:sz="4" w:space="4" w:color="auto"/>
          <w:bottom w:val="single" w:sz="4" w:space="1" w:color="auto"/>
          <w:right w:val="single" w:sz="4" w:space="4" w:color="auto"/>
        </w:pBdr>
        <w:rPr>
          <w:ins w:id="3799" w:author="Mike Beckerle" w:date="2020-10-07T17:25:00Z"/>
        </w:rPr>
      </w:pPr>
      <w:r>
        <w:t xml:space="preserve">&lt;xs:sequence dfdl:separator="," dfdl:terminator="@" </w:t>
      </w:r>
    </w:p>
    <w:p w14:paraId="204FDE77" w14:textId="405FE777" w:rsidR="000E1214" w:rsidRDefault="00885B8F">
      <w:pPr>
        <w:pStyle w:val="Codeblock0"/>
        <w:pBdr>
          <w:top w:val="single" w:sz="4" w:space="1" w:color="auto"/>
          <w:left w:val="single" w:sz="4" w:space="4" w:color="auto"/>
          <w:bottom w:val="single" w:sz="4" w:space="1" w:color="auto"/>
          <w:right w:val="single" w:sz="4" w:space="4" w:color="auto"/>
        </w:pBdr>
      </w:pPr>
      <w:ins w:id="3800" w:author="Mike Beckerle" w:date="2020-10-07T17:25:00Z">
        <w:r>
          <w:t xml:space="preserve">             dfdl:separatorSuppression</w:t>
        </w:r>
      </w:ins>
      <w:ins w:id="3801" w:author="Mike Beckerle" w:date="2020-10-07T17:26:00Z">
        <w:r>
          <w:t xml:space="preserve">Policy="trailingEmpty" </w:t>
        </w:r>
      </w:ins>
      <w:r w:rsidR="00A87198">
        <w:t>...&gt;</w:t>
      </w:r>
    </w:p>
    <w:p w14:paraId="33162E1C"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74F3A87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42928AD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0AE60B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36576863"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524C713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68CF4D3C" w14:textId="0F4966FB" w:rsidR="000E1214" w:rsidRDefault="00A87198">
      <w:pPr>
        <w:pStyle w:val="Codeblock0"/>
        <w:pBdr>
          <w:top w:val="single" w:sz="4" w:space="1" w:color="auto"/>
          <w:left w:val="single" w:sz="4" w:space="4" w:color="auto"/>
          <w:bottom w:val="single" w:sz="4" w:space="1" w:color="auto"/>
          <w:right w:val="single" w:sz="4" w:space="4" w:color="auto"/>
        </w:pBdr>
        <w:rPr>
          <w:rStyle w:val="CodeCharacter"/>
          <w:rFonts w:cs="Times New Roman"/>
          <w:sz w:val="20"/>
        </w:rPr>
      </w:pPr>
      <w:r>
        <w:t>&lt;/xs:sequence&gt;</w:t>
      </w:r>
    </w:p>
    <w:p w14:paraId="73D2F0C7" w14:textId="77777777" w:rsidR="000E1214" w:rsidRDefault="00A87198">
      <w:r>
        <w:t>In data stream '</w:t>
      </w:r>
      <w:r>
        <w:rPr>
          <w:rStyle w:val="CodeblockChar0"/>
        </w:rPr>
        <w:t>aaa,@</w:t>
      </w:r>
      <w:r>
        <w:t>' element B has the empty representation, and element C does not have a representation so is missing.</w:t>
      </w:r>
    </w:p>
    <w:p w14:paraId="5D78F342" w14:textId="1FF7A8BC" w:rsidR="00885B8F" w:rsidRDefault="00A87198" w:rsidP="00885B8F">
      <w:pPr>
        <w:pStyle w:val="Codeblock0"/>
        <w:pBdr>
          <w:top w:val="single" w:sz="4" w:space="1" w:color="auto"/>
          <w:left w:val="single" w:sz="4" w:space="4" w:color="auto"/>
          <w:bottom w:val="single" w:sz="4" w:space="1" w:color="auto"/>
          <w:right w:val="single" w:sz="4" w:space="4" w:color="auto"/>
        </w:pBdr>
        <w:rPr>
          <w:ins w:id="3802" w:author="Mike Beckerle" w:date="2020-10-07T17:26:00Z"/>
        </w:rPr>
      </w:pPr>
      <w:r>
        <w:t>&lt;xs:sequence dfdl:separator=","</w:t>
      </w:r>
      <w:del w:id="3803" w:author="Mike Beckerle" w:date="2020-10-07T17:27:00Z">
        <w:r w:rsidDel="00885B8F">
          <w:delText xml:space="preserve"> </w:delText>
        </w:r>
      </w:del>
    </w:p>
    <w:p w14:paraId="0EFF2707" w14:textId="0419214B" w:rsidR="000E1214" w:rsidRDefault="00885B8F" w:rsidP="00885B8F">
      <w:pPr>
        <w:pStyle w:val="Codeblock0"/>
        <w:pBdr>
          <w:top w:val="single" w:sz="4" w:space="1" w:color="auto"/>
          <w:left w:val="single" w:sz="4" w:space="4" w:color="auto"/>
          <w:bottom w:val="single" w:sz="4" w:space="1" w:color="auto"/>
          <w:right w:val="single" w:sz="4" w:space="4" w:color="auto"/>
        </w:pBdr>
      </w:pPr>
      <w:ins w:id="3804" w:author="Mike Beckerle" w:date="2020-10-07T17:26:00Z">
        <w:r>
          <w:t xml:space="preserve">             dfdl:separatorSuppressionPolicy="trailingEmpty"</w:t>
        </w:r>
      </w:ins>
      <w:r w:rsidR="00A87198">
        <w:t>...&gt;</w:t>
      </w:r>
    </w:p>
    <w:p w14:paraId="6D88EDB7" w14:textId="77777777" w:rsidR="000E1214" w:rsidRDefault="00A87198">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39146BD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dfdl:initiator="A:"</w:t>
      </w:r>
    </w:p>
    <w:p w14:paraId="5F79A90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5955C1BD"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49F64D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dfdl:initiator="B:"</w:t>
      </w:r>
    </w:p>
    <w:p w14:paraId="09153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0EEBC009" w14:textId="77777777" w:rsidR="000E1214" w:rsidRDefault="00A87198">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0532D6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 dfdl:initiator="C:"</w:t>
      </w:r>
    </w:p>
    <w:p w14:paraId="0A699B9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10832915"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2CBBEB5" w14:textId="77777777" w:rsidR="000E1214" w:rsidRDefault="00A87198">
      <w:r>
        <w:t>In data stream '</w:t>
      </w:r>
      <w:proofErr w:type="spellStart"/>
      <w:r>
        <w:rPr>
          <w:rStyle w:val="CodeCharacter"/>
          <w:rFonts w:cs="Times New Roman"/>
          <w:sz w:val="20"/>
        </w:rPr>
        <w:t>A:aaaa,C:cccc</w:t>
      </w:r>
      <w:proofErr w:type="spellEnd"/>
      <w:r>
        <w:t>' element B does not have a representation at all, so is missing.</w:t>
      </w:r>
    </w:p>
    <w:p w14:paraId="2D5FE273" w14:textId="77777777" w:rsidR="000E1214" w:rsidRDefault="00A87198">
      <w:r>
        <w:t>In data stream '</w:t>
      </w:r>
      <w:r>
        <w:rPr>
          <w:rStyle w:val="CodeCharacter"/>
          <w:rFonts w:cs="Times New Roman"/>
          <w:sz w:val="20"/>
        </w:rPr>
        <w:t>A:aaaa,B:,</w:t>
      </w:r>
      <w:proofErr w:type="spellStart"/>
      <w:r>
        <w:rPr>
          <w:rStyle w:val="CodeCharacter"/>
          <w:rFonts w:cs="Times New Roman"/>
          <w:sz w:val="20"/>
        </w:rPr>
        <w:t>C:cccc</w:t>
      </w:r>
      <w:proofErr w:type="spellEnd"/>
      <w:r>
        <w:t xml:space="preserve">' element B has the empty representation. The format definition requires element B to have its initiator in order to indicate the empty representation. </w:t>
      </w:r>
    </w:p>
    <w:p w14:paraId="527F0E33" w14:textId="2A1C03BD" w:rsidR="000E1214" w:rsidRDefault="00A87198">
      <w:r>
        <w:t>In the data stream '</w:t>
      </w:r>
      <w:proofErr w:type="spellStart"/>
      <w:r>
        <w:rPr>
          <w:rStyle w:val="CodeCharacter"/>
          <w:rFonts w:cs="Times New Roman"/>
          <w:sz w:val="20"/>
        </w:rPr>
        <w:t>A:aaaa</w:t>
      </w:r>
      <w:proofErr w:type="spellEnd"/>
      <w:r>
        <w:rPr>
          <w:rStyle w:val="CodeCharacter"/>
          <w:rFonts w:cs="Times New Roman"/>
          <w:sz w:val="20"/>
        </w:rPr>
        <w:t>,,</w:t>
      </w:r>
      <w:proofErr w:type="spellStart"/>
      <w:r>
        <w:rPr>
          <w:rStyle w:val="CodeCharacter"/>
          <w:rFonts w:cs="Times New Roman"/>
          <w:sz w:val="20"/>
        </w:rPr>
        <w:t>C:cccc</w:t>
      </w:r>
      <w:proofErr w:type="spellEnd"/>
      <w:r>
        <w:t xml:space="preserve">' element B has the absent representation, because we are able to tell where element B would appear, but the syntax there does not contain the </w:t>
      </w:r>
      <w:r w:rsidR="005E5BCE">
        <w:t>needed</w:t>
      </w:r>
      <w:r>
        <w:t xml:space="preserve"> initiator delimiter; hence, it does not satisfy any of nil, empty, or normal representation. Since we know its location, and the data stream there (between the two separators) is zero-length, it is the absent representation, and so is </w:t>
      </w:r>
      <w:commentRangeStart w:id="3805"/>
      <w:r>
        <w:t>missing</w:t>
      </w:r>
      <w:commentRangeEnd w:id="3805"/>
      <w:r>
        <w:rPr>
          <w:rStyle w:val="CommentReference"/>
        </w:rPr>
        <w:commentReference w:id="3805"/>
      </w:r>
      <w:r>
        <w:t>.</w:t>
      </w:r>
    </w:p>
    <w:p w14:paraId="6F508BBF" w14:textId="77777777" w:rsidR="000E1214" w:rsidRDefault="00A87198" w:rsidP="00BC2419">
      <w:pPr>
        <w:pStyle w:val="Heading3"/>
        <w:rPr>
          <w:rFonts w:eastAsia="Times New Roman"/>
        </w:rPr>
      </w:pPr>
      <w:bookmarkStart w:id="3806" w:name="_Toc53134067"/>
      <w:r>
        <w:rPr>
          <w:rFonts w:eastAsia="Times New Roman"/>
        </w:rPr>
        <w:t>Round Trip Ambiguities</w:t>
      </w:r>
      <w:bookmarkEnd w:id="3806"/>
    </w:p>
    <w:p w14:paraId="000E1AB2" w14:textId="45F49E9C" w:rsidR="000E1214" w:rsidRDefault="00A87198">
      <w:r>
        <w:t xml:space="preserve">The overlapping nature of the possible representations: normal, empty, nil, and absent, creates a number of ambiguities where taking an Infoset, unparsing it, and reparsing it will result in a second Infoset that is not the same as the original.  </w:t>
      </w:r>
      <w:r w:rsidR="00405572">
        <w:t>However,</w:t>
      </w:r>
      <w:r>
        <w:t xml:space="preserve"> taking the second Infoset, unparsing it, and reparsing it, will result in a third Infoset which is the same as the second.</w:t>
      </w:r>
    </w:p>
    <w:p w14:paraId="3822DF54" w14:textId="35448012" w:rsidR="000E1214" w:rsidRDefault="00A87198">
      <w:r>
        <w:t>When unparsing, if a string Infoset item happens to contain a string that matches either one of the dfdl:nilValue list value</w:t>
      </w:r>
      <w:ins w:id="3807" w:author="Mike Beckerle" w:date="2020-10-07T17:29:00Z">
        <w:r w:rsidR="00885B8F">
          <w:t>s</w:t>
        </w:r>
      </w:ins>
      <w:r>
        <w:t xml:space="preserve"> or the default value, it is not given any special treatment. The string's characters are output, or if the value is the empty string, zero length content is output. (In both cases along with an initiator or terminator if defined.) This creates an ambiguity where one can unparse an Infoset item which has member </w:t>
      </w:r>
      <w:r>
        <w:rPr>
          <w:b/>
        </w:rPr>
        <w:t>[nilled]</w:t>
      </w:r>
      <w:r>
        <w:t xml:space="preserve"> true, but when reparsed will produce an Infoset item which has member </w:t>
      </w:r>
      <w:r>
        <w:rPr>
          <w:b/>
        </w:rPr>
        <w:t>[nilled]</w:t>
      </w:r>
      <w:r>
        <w:t xml:space="preserve"> false. </w:t>
      </w:r>
    </w:p>
    <w:p w14:paraId="2CDE69FE" w14:textId="1A2FCBB2" w:rsidR="000E1214" w:rsidRDefault="00A87198">
      <w:pPr>
        <w:rPr>
          <w:rFonts w:cs="Arial"/>
        </w:rPr>
      </w:pPr>
      <w:r>
        <w:rPr>
          <w:rFonts w:cs="Arial"/>
        </w:rPr>
        <w:t xml:space="preserve">These ambiguities are natural and unavoidable. For example, if the dfdl:nilValue is the 3-character string "nil", then encountering the characters "nil" in the data stream will parse to produce an Infoset item with </w:t>
      </w:r>
      <w:r>
        <w:rPr>
          <w:rFonts w:cs="Arial"/>
          <w:b/>
        </w:rPr>
        <w:t>[nilled]</w:t>
      </w:r>
      <w:r>
        <w:rPr>
          <w:rFonts w:cs="Arial"/>
        </w:rPr>
        <w:t xml:space="preserve"> true in the Infoset. If you unparsed a string </w:t>
      </w:r>
      <w:r w:rsidR="00933F0E">
        <w:rPr>
          <w:rFonts w:cs="Arial"/>
        </w:rPr>
        <w:t>Infoset</w:t>
      </w:r>
      <w:r>
        <w:rPr>
          <w:rFonts w:cs="Arial"/>
        </w:rPr>
        <w:t xml:space="preserve"> item with contents of the 3 characters "nil", this will be output as the letters "nil", which on parse will not produce a string with the characters "nil", but rather an Infoset item with no data value and member </w:t>
      </w:r>
      <w:r>
        <w:rPr>
          <w:rFonts w:cs="Arial"/>
          <w:b/>
        </w:rPr>
        <w:t>[nilled]</w:t>
      </w:r>
      <w:r>
        <w:rPr>
          <w:rFonts w:cs="Arial"/>
        </w:rPr>
        <w:t xml:space="preserve"> true. </w:t>
      </w:r>
    </w:p>
    <w:p w14:paraId="6B94F988" w14:textId="77777777" w:rsidR="000E1214" w:rsidRDefault="00A87198">
      <w:r>
        <w:rPr>
          <w:rFonts w:cs="Arial"/>
        </w:rPr>
        <w:t xml:space="preserve">To avoid this issue, one can use validation, along with a pattern that prevents the string from matching any of the nil values. </w:t>
      </w:r>
    </w:p>
    <w:p w14:paraId="4D35C274" w14:textId="77777777" w:rsidR="000E1214" w:rsidRDefault="00A87198" w:rsidP="00B31DA3">
      <w:pPr>
        <w:pStyle w:val="Heading2"/>
      </w:pPr>
      <w:bookmarkStart w:id="3808" w:name="_Ref37335786"/>
      <w:bookmarkStart w:id="3809" w:name="_Ref37335737"/>
      <w:bookmarkStart w:id="3810" w:name="_Toc53134068"/>
      <w:r>
        <w:t>Parsing Algorithm</w:t>
      </w:r>
      <w:bookmarkEnd w:id="3808"/>
      <w:bookmarkEnd w:id="3809"/>
      <w:bookmarkEnd w:id="3810"/>
    </w:p>
    <w:p w14:paraId="2271B349" w14:textId="77777777" w:rsidR="000E1214" w:rsidRDefault="00A87198">
      <w:pPr>
        <w:pStyle w:val="nobreak"/>
      </w:pPr>
      <w:r>
        <w:t>A DFDL parser proceeds by determining the existence of occurrences of schema components. It does this by examining the data and the schema, to:</w:t>
      </w:r>
    </w:p>
    <w:p w14:paraId="7EF7B482" w14:textId="77777777" w:rsidR="000E1214" w:rsidRDefault="00A87198" w:rsidP="00C31ED0">
      <w:pPr>
        <w:numPr>
          <w:ilvl w:val="0"/>
          <w:numId w:val="57"/>
        </w:numPr>
      </w:pPr>
      <w:r>
        <w:t>Establish representation</w:t>
      </w:r>
    </w:p>
    <w:p w14:paraId="7FD4D9E1" w14:textId="77777777" w:rsidR="000E1214" w:rsidRDefault="00A87198" w:rsidP="00C31ED0">
      <w:pPr>
        <w:numPr>
          <w:ilvl w:val="0"/>
          <w:numId w:val="57"/>
        </w:numPr>
      </w:pPr>
      <w:r>
        <w:t>Resolve points of uncertainty</w:t>
      </w:r>
    </w:p>
    <w:p w14:paraId="23B79A48" w14:textId="77777777" w:rsidR="000E1214" w:rsidRDefault="00A87198">
      <w:r>
        <w:t xml:space="preserve">These two activities are defined below. They are mutually recursive in the expected way as a DFDL schema is a recursive nest of schema components. </w:t>
      </w:r>
    </w:p>
    <w:p w14:paraId="55A67447" w14:textId="559089F2" w:rsidR="000E1214" w:rsidRDefault="00A87198">
      <w:r>
        <w:t xml:space="preserve">The parsing algorithm described here has many aspects which </w:t>
      </w:r>
      <w:r w:rsidR="00405572">
        <w:t>depend on</w:t>
      </w:r>
      <w:r>
        <w:t xml:space="preserve"> the definitions of numerous DFDL properties. The properties are defined in </w:t>
      </w:r>
      <w:r w:rsidR="009042D0">
        <w:t>s</w:t>
      </w:r>
      <w:r>
        <w:t xml:space="preserve">ections </w:t>
      </w:r>
      <w:ins w:id="3811" w:author="Mike Beckerle" w:date="2020-10-08T16:22:00Z">
        <w:r w:rsidR="009042D0" w:rsidRPr="009042D0">
          <w:rPr>
            <w:rStyle w:val="InternetLink"/>
          </w:rPr>
          <w:fldChar w:fldCharType="begin"/>
        </w:r>
        <w:r w:rsidR="009042D0" w:rsidRPr="009042D0">
          <w:rPr>
            <w:rStyle w:val="InternetLink"/>
          </w:rPr>
          <w:instrText xml:space="preserve"> HYPERLINK  \l "_Overview:_Core_Representation" </w:instrText>
        </w:r>
      </w:ins>
      <w:ins w:id="3812" w:author="Mike Beckerle" w:date="2020-10-09T10:19:00Z">
        <w:r w:rsidR="008A37A6" w:rsidRPr="009042D0">
          <w:rPr>
            <w:rStyle w:val="InternetLink"/>
          </w:rPr>
        </w:r>
      </w:ins>
      <w:ins w:id="3813" w:author="Mike Beckerle" w:date="2020-10-08T16:22:00Z">
        <w:r w:rsidR="009042D0" w:rsidRPr="009042D0">
          <w:rPr>
            <w:rStyle w:val="InternetLink"/>
          </w:rPr>
          <w:fldChar w:fldCharType="separate"/>
        </w:r>
        <w:r w:rsidR="009042D0" w:rsidRPr="009042D0">
          <w:rPr>
            <w:rStyle w:val="InternetLink"/>
          </w:rPr>
          <w:fldChar w:fldCharType="begin"/>
        </w:r>
        <w:r w:rsidR="009042D0" w:rsidRPr="009042D0">
          <w:rPr>
            <w:rStyle w:val="InternetLink"/>
          </w:rPr>
          <w:instrText xml:space="preserve"> REF _Ref39164410 \r \h </w:instrText>
        </w:r>
        <w:r w:rsidR="009042D0">
          <w:rPr>
            <w:rStyle w:val="InternetLink"/>
          </w:rPr>
          <w:instrText xml:space="preserve"> \* MERGEFORMAT </w:instrText>
        </w:r>
      </w:ins>
      <w:r w:rsidR="009042D0" w:rsidRPr="009042D0">
        <w:rPr>
          <w:rStyle w:val="InternetLink"/>
        </w:rPr>
      </w:r>
      <w:ins w:id="3814" w:author="Mike Beckerle" w:date="2020-10-08T16:22:00Z">
        <w:r w:rsidR="009042D0" w:rsidRPr="009042D0">
          <w:rPr>
            <w:rStyle w:val="InternetLink"/>
          </w:rPr>
          <w:fldChar w:fldCharType="separate"/>
        </w:r>
      </w:ins>
      <w:ins w:id="3815" w:author="Mike Beckerle" w:date="2020-10-09T10:19:00Z">
        <w:r w:rsidR="008A37A6">
          <w:rPr>
            <w:rStyle w:val="InternetLink"/>
          </w:rPr>
          <w:t>10</w:t>
        </w:r>
      </w:ins>
      <w:ins w:id="3816" w:author="Mike Beckerle" w:date="2020-10-08T16:22:00Z">
        <w:r w:rsidR="009042D0" w:rsidRPr="009042D0">
          <w:rPr>
            <w:rStyle w:val="InternetLink"/>
          </w:rPr>
          <w:fldChar w:fldCharType="end"/>
        </w:r>
        <w:r w:rsidR="009042D0" w:rsidRPr="009042D0">
          <w:rPr>
            <w:rStyle w:val="InternetLink"/>
          </w:rPr>
          <w:fldChar w:fldCharType="end"/>
        </w:r>
      </w:ins>
      <w:r>
        <w:t xml:space="preserve"> and beyond. </w:t>
      </w:r>
    </w:p>
    <w:p w14:paraId="6DC7A381" w14:textId="77777777" w:rsidR="000E1214" w:rsidRDefault="00A87198">
      <w:pPr>
        <w:pStyle w:val="nobreak"/>
      </w:pPr>
      <w:r>
        <w:t xml:space="preserve">Establishing the representation of an occurrence of a schema component and resolving points of uncertainty involve the concepts of </w:t>
      </w:r>
      <w:r>
        <w:rPr>
          <w:i/>
          <w:iCs/>
        </w:rPr>
        <w:t>known-to-exist</w:t>
      </w:r>
      <w:r>
        <w:t xml:space="preserve"> and </w:t>
      </w:r>
      <w:r>
        <w:rPr>
          <w:i/>
          <w:iCs/>
        </w:rPr>
        <w:t>known-not-to-exist</w:t>
      </w:r>
      <w:r>
        <w:t xml:space="preserve">. </w:t>
      </w:r>
    </w:p>
    <w:p w14:paraId="1ED8724B" w14:textId="77777777" w:rsidR="000E1214" w:rsidRDefault="00A87198" w:rsidP="00BC2419">
      <w:pPr>
        <w:pStyle w:val="Heading3"/>
        <w:rPr>
          <w:rFonts w:eastAsia="Times New Roman"/>
        </w:rPr>
      </w:pPr>
      <w:bookmarkStart w:id="3817" w:name="_Toc53134069"/>
      <w:r>
        <w:rPr>
          <w:rFonts w:eastAsia="Times New Roman"/>
        </w:rPr>
        <w:t>Known-to-exist and Known-not-to-exist</w:t>
      </w:r>
      <w:bookmarkEnd w:id="3817"/>
    </w:p>
    <w:p w14:paraId="70A56668" w14:textId="77777777" w:rsidR="000E1214" w:rsidRDefault="00A87198">
      <w:pPr>
        <w:pStyle w:val="Heading4"/>
        <w:rPr>
          <w:rFonts w:eastAsia="Times New Roman"/>
        </w:rPr>
      </w:pPr>
      <w:r>
        <w:rPr>
          <w:rFonts w:eastAsia="Times New Roman"/>
        </w:rPr>
        <w:t>Known-to-exist</w:t>
      </w:r>
    </w:p>
    <w:p w14:paraId="1456A8B5" w14:textId="1A4A9B67" w:rsidR="000E1214" w:rsidRDefault="00A87198">
      <w:r>
        <w:t xml:space="preserve">An occurrence of a schema component is said to be </w:t>
      </w:r>
      <w:r>
        <w:rPr>
          <w:i/>
          <w:iCs/>
        </w:rPr>
        <w:t>known-to-exist</w:t>
      </w:r>
      <w:r>
        <w:t xml:space="preserve"> when any of these positive determinations hold:</w:t>
      </w:r>
    </w:p>
    <w:p w14:paraId="1699C3AE" w14:textId="77777777" w:rsidR="0082161B" w:rsidRDefault="00A87198" w:rsidP="00C31ED0">
      <w:pPr>
        <w:pStyle w:val="ListParagraph"/>
        <w:numPr>
          <w:ilvl w:val="0"/>
          <w:numId w:val="58"/>
        </w:numPr>
      </w:pPr>
      <w:r>
        <w:t>There is a dfdl:discriminator</w:t>
      </w:r>
      <w:r>
        <w:rPr>
          <w:rStyle w:val="FootnoteReference"/>
          <w:rFonts w:cs="Arial"/>
        </w:rPr>
        <w:footnoteReference w:id="17"/>
      </w:r>
      <w:r>
        <w:t xml:space="preserve"> applying to the component and its expression evaluates to true or regular expression pattern matches.</w:t>
      </w:r>
    </w:p>
    <w:p w14:paraId="55DFFA56" w14:textId="77777777" w:rsidR="0082161B" w:rsidRPr="0082161B" w:rsidRDefault="00A87198" w:rsidP="00C31ED0">
      <w:pPr>
        <w:pStyle w:val="ListParagraph"/>
        <w:numPr>
          <w:ilvl w:val="0"/>
          <w:numId w:val="58"/>
        </w:numPr>
      </w:pPr>
      <w:r w:rsidRPr="008D53D7">
        <w:rPr>
          <w:rFonts w:cs="Arial"/>
        </w:rPr>
        <w:t>The component is a direct child of an xs:sequence or xs:choice with dfdl:initiatedContent</w:t>
      </w:r>
      <w:r>
        <w:rPr>
          <w:rStyle w:val="FootnoteReference"/>
          <w:rFonts w:cs="Arial"/>
        </w:rPr>
        <w:footnoteReference w:id="18"/>
      </w:r>
      <w:r w:rsidRPr="008D53D7">
        <w:rPr>
          <w:rFonts w:cs="Arial"/>
        </w:rPr>
        <w:t xml:space="preserve"> 'yes' and a dfdl:initiator defined for the component is found.</w:t>
      </w:r>
    </w:p>
    <w:p w14:paraId="1103E015" w14:textId="44679C32" w:rsidR="000E1214" w:rsidRPr="0082161B" w:rsidRDefault="00A87198" w:rsidP="00C31ED0">
      <w:pPr>
        <w:pStyle w:val="ListParagraph"/>
        <w:numPr>
          <w:ilvl w:val="0"/>
          <w:numId w:val="58"/>
        </w:numPr>
      </w:pPr>
      <w:r w:rsidRPr="0082161B">
        <w:rPr>
          <w:rFonts w:cs="Arial"/>
        </w:rPr>
        <w:t>The component is a direct child of an xs:choice with dfdl:choiceDispatchKey</w:t>
      </w:r>
      <w:r>
        <w:rPr>
          <w:rStyle w:val="FootnoteReference"/>
          <w:rFonts w:cs="Arial"/>
        </w:rPr>
        <w:footnoteReference w:id="19"/>
      </w:r>
      <w:r w:rsidRPr="0082161B">
        <w:rPr>
          <w:rFonts w:cs="Arial"/>
        </w:rPr>
        <w:t xml:space="preserve"> and the result of the dfdl:choiceDispatchKey expression matches one of the dfdl:choiceBranchKey property values of the child. </w:t>
      </w:r>
    </w:p>
    <w:p w14:paraId="5CB83415" w14:textId="0A8E0325" w:rsidR="000E1214" w:rsidRDefault="00A87198">
      <w:r>
        <w:t xml:space="preserve">If none of those hold because they are not applicable then the occurrence is still known-to-exist if ALL of the following hold, and no </w:t>
      </w:r>
      <w:del w:id="3818" w:author="Mike Beckerle" w:date="2020-10-08T20:32:00Z">
        <w:r w:rsidDel="00B31DA3">
          <w:delText>processing error</w:delText>
        </w:r>
      </w:del>
      <w:ins w:id="3819" w:author="Mike Beckerle" w:date="2020-10-08T20:32:00Z">
        <w:r w:rsidR="00B31DA3">
          <w:t>Processing Error</w:t>
        </w:r>
      </w:ins>
      <w:r>
        <w:t xml:space="preserve"> occurs during their determination:</w:t>
      </w:r>
    </w:p>
    <w:p w14:paraId="21B2FB26" w14:textId="77777777" w:rsidR="000E1214" w:rsidRDefault="00A87198" w:rsidP="00C31ED0">
      <w:pPr>
        <w:numPr>
          <w:ilvl w:val="0"/>
          <w:numId w:val="59"/>
        </w:numPr>
      </w:pPr>
      <w:r>
        <w:t>When there are dfdl:assert</w:t>
      </w:r>
      <w:r>
        <w:rPr>
          <w:rStyle w:val="FootnoteReference"/>
        </w:rPr>
        <w:footnoteReference w:id="20"/>
      </w:r>
      <w:r>
        <w:t xml:space="preserve"> statements with failureType 'processingError' on the component, all their expressions evaluate to true or their regular expression patterns match.</w:t>
      </w:r>
    </w:p>
    <w:p w14:paraId="6A599B65" w14:textId="77777777" w:rsidR="000E1214" w:rsidRDefault="00A87198" w:rsidP="00C31ED0">
      <w:pPr>
        <w:numPr>
          <w:ilvl w:val="0"/>
          <w:numId w:val="59"/>
        </w:numPr>
      </w:pPr>
      <w:r>
        <w:t>It has nil, empty, or normal representation.</w:t>
      </w:r>
    </w:p>
    <w:p w14:paraId="0AAB738C" w14:textId="77777777" w:rsidR="000E1214" w:rsidRDefault="00A87198" w:rsidP="00C31ED0">
      <w:pPr>
        <w:numPr>
          <w:ilvl w:val="0"/>
          <w:numId w:val="59"/>
        </w:numPr>
      </w:pPr>
      <w:r>
        <w:t>When it has normal representation the content of the representation is convertible to the element type without error.</w:t>
      </w:r>
    </w:p>
    <w:p w14:paraId="6E7C6D04" w14:textId="6F155FBF" w:rsidR="000E1214" w:rsidRDefault="00A87198">
      <w:r>
        <w:t xml:space="preserve">Note that </w:t>
      </w:r>
      <w:del w:id="3820" w:author="Mike Beckerle" w:date="2020-10-09T10:27:00Z">
        <w:r w:rsidDel="003E209F">
          <w:delText>validation error</w:delText>
        </w:r>
      </w:del>
      <w:ins w:id="3821" w:author="Mike Beckerle" w:date="2020-10-09T10:27:00Z">
        <w:r w:rsidR="003E209F">
          <w:t>Validation Error</w:t>
        </w:r>
      </w:ins>
      <w:r>
        <w:t xml:space="preserve">s or </w:t>
      </w:r>
      <w:del w:id="3822" w:author="Mike Beckerle" w:date="2020-10-08T20:35:00Z">
        <w:r w:rsidDel="00B31DA3">
          <w:delText>recoverable error</w:delText>
        </w:r>
      </w:del>
      <w:ins w:id="3823" w:author="Mike Beckerle" w:date="2020-10-08T20:35:00Z">
        <w:r w:rsidR="00B31DA3">
          <w:t>Recoverable Error</w:t>
        </w:r>
      </w:ins>
      <w:r>
        <w:t>s do not prevent determination that a component is known-to-exist.</w:t>
      </w:r>
    </w:p>
    <w:p w14:paraId="366F2445" w14:textId="77777777" w:rsidR="000E1214" w:rsidRDefault="00A87198">
      <w:pPr>
        <w:pStyle w:val="Heading4"/>
        <w:rPr>
          <w:rFonts w:eastAsia="Times New Roman"/>
        </w:rPr>
      </w:pPr>
      <w:r>
        <w:rPr>
          <w:rFonts w:eastAsia="Times New Roman"/>
        </w:rPr>
        <w:t>Processing Error After Determining Known-to-exist</w:t>
      </w:r>
    </w:p>
    <w:p w14:paraId="60CF419B" w14:textId="7C2E991E" w:rsidR="000E1214" w:rsidRDefault="00A87198">
      <w:r>
        <w:t xml:space="preserve">Note that it is possible for an occurrence of a schema component to be known-to-exist due to a positive discrimination, but then subsequently a </w:t>
      </w:r>
      <w:del w:id="3824" w:author="Mike Beckerle" w:date="2020-10-08T20:32:00Z">
        <w:r w:rsidDel="00B31DA3">
          <w:delText>processing error</w:delText>
        </w:r>
      </w:del>
      <w:ins w:id="3825" w:author="Mike Beckerle" w:date="2020-10-08T20:32:00Z">
        <w:r w:rsidR="00B31DA3">
          <w:t>Processing Error</w:t>
        </w:r>
      </w:ins>
      <w:r>
        <w:t xml:space="preserve"> occurs when evaluating a statement annotation such as a dfdl:assert or a dfdl:setVariable, or a </w:t>
      </w:r>
      <w:del w:id="3826" w:author="Mike Beckerle" w:date="2020-10-08T20:32:00Z">
        <w:r w:rsidDel="00B31DA3">
          <w:delText>processing error</w:delText>
        </w:r>
      </w:del>
      <w:ins w:id="3827" w:author="Mike Beckerle" w:date="2020-10-08T20:32:00Z">
        <w:r w:rsidR="00B31DA3">
          <w:t>Processing Error</w:t>
        </w:r>
      </w:ins>
      <w:r>
        <w:t xml:space="preserve"> occurs when determining the representation, or in the case of normal representation and simple</w:t>
      </w:r>
      <w:ins w:id="3828" w:author="Mike Beckerle" w:date="2020-10-09T10:40:00Z">
        <w:r w:rsidR="00D46E3F">
          <w:t xml:space="preserve"> t</w:t>
        </w:r>
      </w:ins>
      <w:del w:id="3829" w:author="Mike Beckerle" w:date="2020-10-09T10:40:00Z">
        <w:r w:rsidDel="00D46E3F">
          <w:delText>T</w:delText>
        </w:r>
      </w:del>
      <w:r>
        <w:t xml:space="preserve">ype, when converting that representation's content into a value of the type. This </w:t>
      </w:r>
      <w:del w:id="3830" w:author="Mike Beckerle" w:date="2020-10-08T20:32:00Z">
        <w:r w:rsidDel="00B31DA3">
          <w:delText>processing error</w:delText>
        </w:r>
      </w:del>
      <w:ins w:id="3831" w:author="Mike Beckerle" w:date="2020-10-08T20:32:00Z">
        <w:r w:rsidR="00B31DA3">
          <w:t>Processing Error</w:t>
        </w:r>
      </w:ins>
      <w:r>
        <w:t xml:space="preserve"> does not change the fact that the schema component was determined to be known-to-exist. This is important in the discussion of resolving </w:t>
      </w:r>
      <w:ins w:id="3832" w:author="Mike Beckerle" w:date="2020-10-08T16:23:00Z">
        <w:r w:rsidR="009042D0">
          <w:t xml:space="preserve">points of uncertainty </w:t>
        </w:r>
      </w:ins>
      <w:r>
        <w:t>below.</w:t>
      </w:r>
    </w:p>
    <w:p w14:paraId="0A14CFA6" w14:textId="77777777" w:rsidR="000E1214" w:rsidRDefault="00A87198">
      <w:pPr>
        <w:pStyle w:val="Heading4"/>
        <w:rPr>
          <w:rFonts w:eastAsia="Times New Roman"/>
        </w:rPr>
      </w:pPr>
      <w:r>
        <w:rPr>
          <w:rFonts w:eastAsia="Times New Roman"/>
        </w:rPr>
        <w:t>Known-not-to-exist</w:t>
      </w:r>
    </w:p>
    <w:p w14:paraId="5B6EBBD7" w14:textId="0781129C" w:rsidR="000E1214" w:rsidRDefault="00A87198">
      <w:pPr>
        <w:autoSpaceDE w:val="0"/>
        <w:autoSpaceDN w:val="0"/>
        <w:adjustRightInd w:val="0"/>
        <w:rPr>
          <w:rFonts w:cs="Arial"/>
        </w:rPr>
      </w:pPr>
      <w:r>
        <w:rPr>
          <w:rFonts w:cs="Arial"/>
        </w:rPr>
        <w:t xml:space="preserve">An occurrence of a schema component is </w:t>
      </w:r>
      <w:r>
        <w:rPr>
          <w:rStyle w:val="Emphasis"/>
        </w:rPr>
        <w:t>known-not-to-exist</w:t>
      </w:r>
      <w:r>
        <w:rPr>
          <w:rFonts w:cs="Arial"/>
        </w:rPr>
        <w:t xml:space="preserve"> when any of these </w:t>
      </w:r>
      <w:r w:rsidRPr="009042D0">
        <w:rPr>
          <w:rStyle w:val="Emphasis"/>
          <w:i w:val="0"/>
          <w:iCs w:val="0"/>
        </w:rPr>
        <w:t>negative determinations</w:t>
      </w:r>
      <w:r w:rsidRPr="009042D0">
        <w:rPr>
          <w:rFonts w:cs="Arial"/>
          <w:i/>
          <w:iCs/>
        </w:rPr>
        <w:t xml:space="preserve"> </w:t>
      </w:r>
      <w:r>
        <w:rPr>
          <w:rFonts w:cs="Arial"/>
        </w:rPr>
        <w:t>holds:</w:t>
      </w:r>
    </w:p>
    <w:p w14:paraId="42290B36" w14:textId="33348AC7" w:rsidR="000E1214" w:rsidRDefault="00A87198" w:rsidP="00C31ED0">
      <w:pPr>
        <w:numPr>
          <w:ilvl w:val="0"/>
          <w:numId w:val="60"/>
        </w:numPr>
        <w:autoSpaceDE w:val="0"/>
        <w:autoSpaceDN w:val="0"/>
        <w:adjustRightInd w:val="0"/>
        <w:rPr>
          <w:rFonts w:cs="Arial"/>
        </w:rPr>
      </w:pPr>
      <w:r>
        <w:rPr>
          <w:rFonts w:cs="Arial"/>
        </w:rPr>
        <w:t xml:space="preserve">There is a dfdl:discriminator applying to the component and its expression evaluates to false or regular expression pattern fails to match, or a </w:t>
      </w:r>
      <w:del w:id="3833" w:author="Mike Beckerle" w:date="2020-10-08T20:32:00Z">
        <w:r w:rsidDel="00B31DA3">
          <w:rPr>
            <w:rFonts w:cs="Arial"/>
          </w:rPr>
          <w:delText>processing error</w:delText>
        </w:r>
      </w:del>
      <w:ins w:id="3834" w:author="Mike Beckerle" w:date="2020-10-08T20:32:00Z">
        <w:r w:rsidR="00B31DA3">
          <w:rPr>
            <w:rFonts w:cs="Arial"/>
          </w:rPr>
          <w:t>Processing Error</w:t>
        </w:r>
      </w:ins>
      <w:r>
        <w:rPr>
          <w:rFonts w:cs="Arial"/>
        </w:rPr>
        <w:t xml:space="preserve"> occurs while processing the dfdl:discriminator.</w:t>
      </w:r>
    </w:p>
    <w:p w14:paraId="3B9FE3DE" w14:textId="77777777" w:rsidR="000E1214" w:rsidRDefault="00A87198" w:rsidP="00C31ED0">
      <w:pPr>
        <w:numPr>
          <w:ilvl w:val="0"/>
          <w:numId w:val="60"/>
        </w:numPr>
        <w:autoSpaceDE w:val="0"/>
        <w:autoSpaceDN w:val="0"/>
        <w:adjustRightInd w:val="0"/>
        <w:rPr>
          <w:rFonts w:cs="Arial"/>
        </w:rPr>
      </w:pPr>
      <w:r>
        <w:rPr>
          <w:rFonts w:cs="Arial"/>
        </w:rPr>
        <w:t>The component is a direct child of an xs:sequence or xs:choice with dfdl:initiatedContent 'yes' and an initiator defined for the component is not found.</w:t>
      </w:r>
    </w:p>
    <w:p w14:paraId="7FF59FE6" w14:textId="5611B580" w:rsidR="000E1214" w:rsidRDefault="00A87198" w:rsidP="00C31ED0">
      <w:pPr>
        <w:numPr>
          <w:ilvl w:val="0"/>
          <w:numId w:val="60"/>
        </w:numPr>
        <w:autoSpaceDE w:val="0"/>
        <w:autoSpaceDN w:val="0"/>
        <w:adjustRightInd w:val="0"/>
        <w:rPr>
          <w:rFonts w:cs="Arial"/>
        </w:rPr>
      </w:pPr>
      <w:r>
        <w:rPr>
          <w:rFonts w:cs="Arial"/>
        </w:rPr>
        <w:t>The component is a direct child of an xs:choice with dfdl:choiceDispatchKey and the result of the dfdl:choiceDispatchKey expression does not match any of the dfdl:choiceBranchKey property values of the child.</w:t>
      </w:r>
    </w:p>
    <w:p w14:paraId="006CD242" w14:textId="3C6B7EBC" w:rsidR="00726B5E" w:rsidRDefault="00726B5E" w:rsidP="00C31ED0">
      <w:pPr>
        <w:numPr>
          <w:ilvl w:val="0"/>
          <w:numId w:val="60"/>
        </w:numPr>
        <w:autoSpaceDE w:val="0"/>
        <w:autoSpaceDN w:val="0"/>
        <w:adjustRightInd w:val="0"/>
        <w:rPr>
          <w:rFonts w:cs="Arial"/>
        </w:rPr>
      </w:pPr>
      <w:r>
        <w:rPr>
          <w:rFonts w:cs="Arial"/>
        </w:rPr>
        <w:t>The component is an element of complex type, the model group of which is a sequence group, and the sequence group is known not to exist.</w:t>
      </w:r>
    </w:p>
    <w:p w14:paraId="0D043C1C" w14:textId="77777777" w:rsidR="000E1214" w:rsidRDefault="00A87198">
      <w:pPr>
        <w:autoSpaceDE w:val="0"/>
        <w:autoSpaceDN w:val="0"/>
        <w:adjustRightInd w:val="0"/>
        <w:rPr>
          <w:rFonts w:cs="Arial"/>
        </w:rPr>
      </w:pPr>
      <w:r>
        <w:rPr>
          <w:rFonts w:cs="Arial"/>
        </w:rPr>
        <w:t>If none of those hold because they are not applicable, then a schema component is known-not-to-exist when any of the following hold:</w:t>
      </w:r>
    </w:p>
    <w:p w14:paraId="7682B3E4" w14:textId="77777777" w:rsidR="000E1214" w:rsidRDefault="00A87198" w:rsidP="00C31ED0">
      <w:pPr>
        <w:numPr>
          <w:ilvl w:val="0"/>
          <w:numId w:val="61"/>
        </w:numPr>
        <w:autoSpaceDE w:val="0"/>
        <w:autoSpaceDN w:val="0"/>
        <w:adjustRightInd w:val="0"/>
        <w:rPr>
          <w:rFonts w:cs="Arial"/>
        </w:rPr>
      </w:pPr>
      <w:r>
        <w:rPr>
          <w:rFonts w:cs="Arial"/>
        </w:rPr>
        <w:t xml:space="preserve">The occurrence is missing </w:t>
      </w:r>
    </w:p>
    <w:p w14:paraId="0F3C3B1A" w14:textId="65A51FF2" w:rsidR="000E1214" w:rsidRDefault="00A87198" w:rsidP="00C31ED0">
      <w:pPr>
        <w:numPr>
          <w:ilvl w:val="0"/>
          <w:numId w:val="61"/>
        </w:numPr>
        <w:autoSpaceDE w:val="0"/>
        <w:autoSpaceDN w:val="0"/>
        <w:adjustRightInd w:val="0"/>
        <w:rPr>
          <w:rFonts w:cs="Arial"/>
        </w:rPr>
      </w:pPr>
      <w:r>
        <w:rPr>
          <w:rFonts w:cs="Arial"/>
        </w:rPr>
        <w:t xml:space="preserve">There is a dfdl:assert with failureType 'processingError' on the component and its expression evaluates to false or its regular expression pattern fails to match, or a </w:t>
      </w:r>
      <w:del w:id="3835" w:author="Mike Beckerle" w:date="2020-10-08T20:32:00Z">
        <w:r w:rsidDel="00B31DA3">
          <w:rPr>
            <w:rFonts w:cs="Arial"/>
          </w:rPr>
          <w:delText>processing error</w:delText>
        </w:r>
      </w:del>
      <w:ins w:id="3836" w:author="Mike Beckerle" w:date="2020-10-08T20:32:00Z">
        <w:r w:rsidR="00B31DA3">
          <w:rPr>
            <w:rFonts w:cs="Arial"/>
          </w:rPr>
          <w:t>Processing Error</w:t>
        </w:r>
      </w:ins>
      <w:r>
        <w:rPr>
          <w:rFonts w:cs="Arial"/>
        </w:rPr>
        <w:t xml:space="preserve"> occurs while processing the dfdl:assert.</w:t>
      </w:r>
    </w:p>
    <w:p w14:paraId="14B3FEEF" w14:textId="7429B296" w:rsidR="000E1214" w:rsidRDefault="00A87198" w:rsidP="00C31ED0">
      <w:pPr>
        <w:numPr>
          <w:ilvl w:val="0"/>
          <w:numId w:val="61"/>
        </w:numPr>
        <w:autoSpaceDE w:val="0"/>
        <w:autoSpaceDN w:val="0"/>
        <w:adjustRightInd w:val="0"/>
        <w:rPr>
          <w:rFonts w:cs="Arial"/>
        </w:rPr>
      </w:pPr>
      <w:r>
        <w:rPr>
          <w:rFonts w:cs="Arial"/>
        </w:rPr>
        <w:t xml:space="preserve">A </w:t>
      </w:r>
      <w:del w:id="3837" w:author="Mike Beckerle" w:date="2020-10-08T20:32:00Z">
        <w:r w:rsidDel="00B31DA3">
          <w:rPr>
            <w:rFonts w:cs="Arial"/>
          </w:rPr>
          <w:delText>processing error</w:delText>
        </w:r>
      </w:del>
      <w:ins w:id="3838" w:author="Mike Beckerle" w:date="2020-10-08T20:32:00Z">
        <w:r w:rsidR="00B31DA3">
          <w:rPr>
            <w:rFonts w:cs="Arial"/>
          </w:rPr>
          <w:t>Processing Error</w:t>
        </w:r>
      </w:ins>
      <w:r>
        <w:rPr>
          <w:rFonts w:cs="Arial"/>
        </w:rPr>
        <w:t xml:space="preserve"> occurs when parsing the component. </w:t>
      </w:r>
      <w:del w:id="3839" w:author="Mike Beckerle" w:date="2020-10-08T20:36:00Z">
        <w:r w:rsidDel="00B31DA3">
          <w:rPr>
            <w:rFonts w:cs="Arial"/>
          </w:rPr>
          <w:delText>Processing error</w:delText>
        </w:r>
      </w:del>
      <w:ins w:id="3840" w:author="Mike Beckerle" w:date="2020-10-08T20:36:00Z">
        <w:r w:rsidR="00B31DA3">
          <w:rPr>
            <w:rFonts w:cs="Arial"/>
          </w:rPr>
          <w:t>Processing Error</w:t>
        </w:r>
      </w:ins>
      <w:r>
        <w:rPr>
          <w:rFonts w:cs="Arial"/>
        </w:rPr>
        <w:t xml:space="preserve">s include, but are not limited to, inability to identify any of nil, empty, normal or absent representations, or failure to convert a value to the built-in logical type. </w:t>
      </w:r>
    </w:p>
    <w:p w14:paraId="5847C9ED" w14:textId="046E07B6" w:rsidR="000E1214" w:rsidRDefault="00A87198">
      <w:r>
        <w:t xml:space="preserve">Note that </w:t>
      </w:r>
      <w:del w:id="3841" w:author="Mike Beckerle" w:date="2020-10-09T10:27:00Z">
        <w:r w:rsidDel="003E209F">
          <w:delText>validation error</w:delText>
        </w:r>
      </w:del>
      <w:ins w:id="3842" w:author="Mike Beckerle" w:date="2020-10-09T10:27:00Z">
        <w:r w:rsidR="003E209F">
          <w:t>Validation Error</w:t>
        </w:r>
      </w:ins>
      <w:r>
        <w:t xml:space="preserve">s or </w:t>
      </w:r>
      <w:del w:id="3843" w:author="Mike Beckerle" w:date="2020-10-08T20:35:00Z">
        <w:r w:rsidDel="00B31DA3">
          <w:delText>recoverable error</w:delText>
        </w:r>
      </w:del>
      <w:ins w:id="3844" w:author="Mike Beckerle" w:date="2020-10-08T20:35:00Z">
        <w:r w:rsidR="00B31DA3">
          <w:t>Recoverable Error</w:t>
        </w:r>
      </w:ins>
      <w:r>
        <w:t>s do not cause a component to be known-not-to-exist.</w:t>
      </w:r>
    </w:p>
    <w:p w14:paraId="551A5E4A" w14:textId="22783D98" w:rsidR="000E1214" w:rsidRDefault="00A87198">
      <w:r>
        <w:t xml:space="preserve">Note: based on the above, when processing a sequence for which a separator is defined, the presence of a match in the data for the separator is not sufficient to cause the parser to determine that an associated component is known-to-exist. See Section </w:t>
      </w:r>
      <w:r w:rsidRPr="00065302">
        <w:rPr>
          <w:rStyle w:val="Hyperlink"/>
        </w:rPr>
        <w:fldChar w:fldCharType="begin"/>
      </w:r>
      <w:r w:rsidRPr="00065302">
        <w:rPr>
          <w:rStyle w:val="Hyperlink"/>
        </w:rPr>
        <w:instrText xml:space="preserve"> REF _Ref362445886 \r \h  \* MERGEFORMAT </w:instrText>
      </w:r>
      <w:r w:rsidRPr="00065302">
        <w:rPr>
          <w:rStyle w:val="Hyperlink"/>
        </w:rPr>
      </w:r>
      <w:r w:rsidRPr="00065302">
        <w:rPr>
          <w:rStyle w:val="Hyperlink"/>
        </w:rPr>
        <w:fldChar w:fldCharType="separate"/>
      </w:r>
      <w:r w:rsidR="008A37A6">
        <w:rPr>
          <w:rStyle w:val="Hyperlink"/>
        </w:rPr>
        <w:t>14.2</w:t>
      </w:r>
      <w:r w:rsidRPr="00065302">
        <w:rPr>
          <w:rStyle w:val="Hyperlink"/>
        </w:rPr>
        <w:fldChar w:fldCharType="end"/>
      </w:r>
      <w:r>
        <w:t xml:space="preserve"> </w:t>
      </w:r>
      <w:r w:rsidRPr="009042D0">
        <w:rPr>
          <w:rStyle w:val="InternetLink"/>
        </w:rPr>
        <w:fldChar w:fldCharType="begin"/>
      </w:r>
      <w:r w:rsidRPr="009042D0">
        <w:rPr>
          <w:rStyle w:val="InternetLink"/>
        </w:rPr>
        <w:instrText xml:space="preserve"> REF _Ref362445872 \h  \* MERGEFORMAT </w:instrText>
      </w:r>
      <w:r w:rsidRPr="009042D0">
        <w:rPr>
          <w:rStyle w:val="InternetLink"/>
        </w:rPr>
      </w:r>
      <w:r w:rsidRPr="009042D0">
        <w:rPr>
          <w:rStyle w:val="InternetLink"/>
        </w:rPr>
        <w:fldChar w:fldCharType="separate"/>
      </w:r>
      <w:r w:rsidR="008A37A6" w:rsidRPr="008A37A6">
        <w:rPr>
          <w:rStyle w:val="InternetLink"/>
        </w:rPr>
        <w:t>Sequence Groups with Separators</w:t>
      </w:r>
      <w:r w:rsidRPr="009042D0">
        <w:rPr>
          <w:rStyle w:val="InternetLink"/>
        </w:rPr>
        <w:fldChar w:fldCharType="end"/>
      </w:r>
      <w:r>
        <w:t xml:space="preserve">  for details.</w:t>
      </w:r>
    </w:p>
    <w:p w14:paraId="6FA02AE0" w14:textId="77777777" w:rsidR="000E1214" w:rsidRDefault="00A87198" w:rsidP="00BC2419">
      <w:pPr>
        <w:pStyle w:val="Heading3"/>
        <w:rPr>
          <w:rFonts w:eastAsia="Times New Roman"/>
          <w:lang w:eastAsia="en-GB"/>
        </w:rPr>
      </w:pPr>
      <w:bookmarkStart w:id="3845" w:name="_Ref37169058"/>
      <w:bookmarkStart w:id="3846" w:name="_Toc53134070"/>
      <w:r>
        <w:rPr>
          <w:rFonts w:eastAsia="Times New Roman"/>
          <w:lang w:eastAsia="en-GB"/>
        </w:rPr>
        <w:t>Establishing Representation</w:t>
      </w:r>
      <w:bookmarkEnd w:id="3845"/>
      <w:bookmarkEnd w:id="3846"/>
    </w:p>
    <w:p w14:paraId="6E99C616" w14:textId="7DB38E56" w:rsidR="000E1214" w:rsidRDefault="00A87198">
      <w:r>
        <w:t xml:space="preserve">Unless an element occurrence is known-not-to-exist, the parsing algorithm establishes if it has the nil, empty, normal, or absent representation. </w:t>
      </w:r>
    </w:p>
    <w:p w14:paraId="1C513DCB" w14:textId="77777777" w:rsidR="000E1214" w:rsidRDefault="00A87198">
      <w:r>
        <w:t>The first step is to see if the SimpleContent or ComplexContent region is of length zero as a first approximation. This is dfdl:lengthKind dependent.</w:t>
      </w:r>
    </w:p>
    <w:p w14:paraId="73BC5BB3" w14:textId="77777777" w:rsidR="000E1214" w:rsidRDefault="00A87198" w:rsidP="00C31ED0">
      <w:pPr>
        <w:numPr>
          <w:ilvl w:val="0"/>
          <w:numId w:val="62"/>
        </w:numPr>
      </w:pPr>
      <w:r>
        <w:t xml:space="preserve">explicit =&gt; length is zero (either fixed or from expression evaluation) </w:t>
      </w:r>
    </w:p>
    <w:p w14:paraId="1C16E2C2" w14:textId="77777777" w:rsidR="000E1214" w:rsidRDefault="00A87198" w:rsidP="00C31ED0">
      <w:pPr>
        <w:numPr>
          <w:ilvl w:val="0"/>
          <w:numId w:val="62"/>
        </w:numPr>
      </w:pPr>
      <w:r>
        <w:t>prefixed =&gt; length given by the prefix is zero</w:t>
      </w:r>
    </w:p>
    <w:p w14:paraId="3505E25A" w14:textId="77777777" w:rsidR="000E1214" w:rsidRDefault="00A87198" w:rsidP="00C31ED0">
      <w:pPr>
        <w:numPr>
          <w:ilvl w:val="0"/>
          <w:numId w:val="62"/>
        </w:numPr>
      </w:pPr>
      <w:r>
        <w:t>implicit (simple) =&gt; length is zero</w:t>
      </w:r>
      <w:r>
        <w:rPr>
          <w:rStyle w:val="FootnoteReference"/>
        </w:rPr>
        <w:footnoteReference w:id="21"/>
      </w:r>
      <w:r>
        <w:rPr>
          <w:rStyle w:val="FootnoteReference"/>
        </w:rPr>
        <w:t xml:space="preserve"> </w:t>
      </w:r>
    </w:p>
    <w:p w14:paraId="3DC9612D" w14:textId="77777777" w:rsidR="000E1214" w:rsidRDefault="00A87198" w:rsidP="00C31ED0">
      <w:pPr>
        <w:numPr>
          <w:ilvl w:val="0"/>
          <w:numId w:val="62"/>
        </w:numPr>
      </w:pPr>
      <w:r>
        <w:t xml:space="preserve">implicit (complex) =&gt; not possible.  </w:t>
      </w:r>
    </w:p>
    <w:p w14:paraId="71A1C3F3" w14:textId="77777777" w:rsidR="000E1214" w:rsidRDefault="00A87198" w:rsidP="00C31ED0">
      <w:pPr>
        <w:numPr>
          <w:ilvl w:val="0"/>
          <w:numId w:val="62"/>
        </w:numPr>
      </w:pPr>
      <w:r>
        <w:t xml:space="preserve">delimited =&gt; length is zero (in scope delimiter is immediately encountered) </w:t>
      </w:r>
    </w:p>
    <w:p w14:paraId="65E741DA" w14:textId="77777777" w:rsidR="000E1214" w:rsidRDefault="00A87198" w:rsidP="00C31ED0">
      <w:pPr>
        <w:numPr>
          <w:ilvl w:val="0"/>
          <w:numId w:val="62"/>
        </w:numPr>
      </w:pPr>
      <w:r>
        <w:t xml:space="preserve">pattern =&gt; pattern returns zero length match </w:t>
      </w:r>
    </w:p>
    <w:p w14:paraId="73D63CB5" w14:textId="77777777" w:rsidR="000E1214" w:rsidRDefault="00A87198" w:rsidP="00C31ED0">
      <w:pPr>
        <w:numPr>
          <w:ilvl w:val="0"/>
          <w:numId w:val="62"/>
        </w:numPr>
      </w:pPr>
      <w:r>
        <w:t xml:space="preserve">endOfParent =&gt; already positioned at parent's end so length is zero </w:t>
      </w:r>
    </w:p>
    <w:p w14:paraId="7CE3D6E6" w14:textId="77777777" w:rsidR="000E1214" w:rsidRDefault="00A87198">
      <w:pPr>
        <w:pStyle w:val="Heading4"/>
        <w:rPr>
          <w:rFonts w:eastAsia="Times New Roman"/>
        </w:rPr>
      </w:pPr>
      <w:r>
        <w:rPr>
          <w:rFonts w:eastAsia="Times New Roman"/>
        </w:rPr>
        <w:t>Simple element</w:t>
      </w:r>
    </w:p>
    <w:p w14:paraId="4BB82C2A" w14:textId="1DA6CE7B" w:rsidR="000E1214" w:rsidRDefault="00A87198">
      <w:r>
        <w:t>If the result is length zero as described above, the representation is then established by checking, in order</w:t>
      </w:r>
      <w:r w:rsidR="00405572">
        <w:t>,</w:t>
      </w:r>
      <w:r>
        <w:t xml:space="preserve"> for:</w:t>
      </w:r>
    </w:p>
    <w:p w14:paraId="738335C6" w14:textId="77777777" w:rsidR="000E1214" w:rsidRDefault="00A87198" w:rsidP="00C31ED0">
      <w:pPr>
        <w:numPr>
          <w:ilvl w:val="0"/>
          <w:numId w:val="63"/>
        </w:numPr>
      </w:pPr>
      <w:r>
        <w:t xml:space="preserve">nil representation (if %ES; </w:t>
      </w:r>
      <w:r w:rsidRPr="009042D0">
        <w:t xml:space="preserve">or %WSP*; on its own </w:t>
      </w:r>
      <w:r>
        <w:t xml:space="preserve">is a literal nil value). </w:t>
      </w:r>
    </w:p>
    <w:p w14:paraId="0BB2EA10" w14:textId="77777777" w:rsidR="000E1214" w:rsidRDefault="00A87198" w:rsidP="00C31ED0">
      <w:pPr>
        <w:numPr>
          <w:ilvl w:val="0"/>
          <w:numId w:val="63"/>
        </w:numPr>
      </w:pPr>
      <w:r>
        <w:t>empty representation.</w:t>
      </w:r>
    </w:p>
    <w:p w14:paraId="69CA2879" w14:textId="77777777" w:rsidR="000E1214" w:rsidRDefault="00A87198" w:rsidP="00C31ED0">
      <w:pPr>
        <w:numPr>
          <w:ilvl w:val="0"/>
          <w:numId w:val="63"/>
        </w:numPr>
      </w:pPr>
      <w:r>
        <w:t>normal representation (xs:string or xs:hexBinary only)</w:t>
      </w:r>
    </w:p>
    <w:p w14:paraId="0B7FA0CC" w14:textId="77777777" w:rsidR="000E1214" w:rsidRDefault="00A87198" w:rsidP="00C31ED0">
      <w:pPr>
        <w:numPr>
          <w:ilvl w:val="0"/>
          <w:numId w:val="63"/>
        </w:numPr>
      </w:pPr>
      <w:r>
        <w:t xml:space="preserve">absent representation (if none of the prior representations apply). </w:t>
      </w:r>
    </w:p>
    <w:p w14:paraId="3A4868BC" w14:textId="77777777" w:rsidR="000E1214" w:rsidRDefault="00A87198">
      <w:r>
        <w:t>If the result is not length zero, the representation is then established by checking, in order, for:</w:t>
      </w:r>
    </w:p>
    <w:p w14:paraId="06E6B7BC" w14:textId="77777777" w:rsidR="000E1214" w:rsidRDefault="00A87198" w:rsidP="00C31ED0">
      <w:pPr>
        <w:numPr>
          <w:ilvl w:val="0"/>
          <w:numId w:val="64"/>
        </w:numPr>
      </w:pPr>
      <w:r>
        <w:t>nil representation (as a literal nil value)</w:t>
      </w:r>
    </w:p>
    <w:p w14:paraId="5C236D0E" w14:textId="77777777" w:rsidR="000E1214" w:rsidRDefault="00A87198" w:rsidP="00C31ED0">
      <w:pPr>
        <w:numPr>
          <w:ilvl w:val="0"/>
          <w:numId w:val="64"/>
        </w:numPr>
      </w:pPr>
      <w:r>
        <w:t>nil representation (as a logical nil value)</w:t>
      </w:r>
    </w:p>
    <w:p w14:paraId="561B900C" w14:textId="77777777" w:rsidR="000E1214" w:rsidRDefault="00A87198" w:rsidP="00C31ED0">
      <w:pPr>
        <w:numPr>
          <w:ilvl w:val="0"/>
          <w:numId w:val="64"/>
        </w:numPr>
      </w:pPr>
      <w:r>
        <w:t>normal representation</w:t>
      </w:r>
    </w:p>
    <w:p w14:paraId="7A71EDA7" w14:textId="77777777" w:rsidR="000E1214" w:rsidRDefault="00A87198">
      <w:pPr>
        <w:pStyle w:val="Heading4"/>
        <w:rPr>
          <w:rFonts w:eastAsia="Times New Roman"/>
        </w:rPr>
      </w:pPr>
      <w:r>
        <w:rPr>
          <w:rFonts w:eastAsia="Times New Roman"/>
        </w:rPr>
        <w:t>Complex element</w:t>
      </w:r>
    </w:p>
    <w:p w14:paraId="7FB722F0" w14:textId="77777777" w:rsidR="000E1214" w:rsidRDefault="00A87198">
      <w:r>
        <w:t>If the result is length zero as described above, the representation is then established by checking for:</w:t>
      </w:r>
    </w:p>
    <w:p w14:paraId="2FC45A62" w14:textId="77777777" w:rsidR="000E1214" w:rsidRDefault="00A87198" w:rsidP="00C31ED0">
      <w:pPr>
        <w:numPr>
          <w:ilvl w:val="0"/>
          <w:numId w:val="65"/>
        </w:numPr>
      </w:pPr>
      <w:r>
        <w:t>nil representation (if %ES; is a literal nil value).</w:t>
      </w:r>
      <w:r>
        <w:rPr>
          <w:rStyle w:val="FootnoteReference"/>
        </w:rPr>
        <w:footnoteReference w:id="22"/>
      </w:r>
      <w:r>
        <w:t xml:space="preserve"> </w:t>
      </w:r>
    </w:p>
    <w:p w14:paraId="1ACC2B8F" w14:textId="2C566C6A" w:rsidR="000E1214" w:rsidRDefault="00A87198">
      <w:r>
        <w:t xml:space="preserve">To establish any other representations requires that the parser descends into the complex type for the element, and returns successfully (that is, no unsuppressed </w:t>
      </w:r>
      <w:del w:id="3847" w:author="Mike Beckerle" w:date="2020-10-08T20:32:00Z">
        <w:r w:rsidDel="00B31DA3">
          <w:delText>processing error</w:delText>
        </w:r>
      </w:del>
      <w:ins w:id="3848" w:author="Mike Beckerle" w:date="2020-10-08T20:32:00Z">
        <w:r w:rsidR="00B31DA3">
          <w:t>Processing Error</w:t>
        </w:r>
      </w:ins>
      <w:r>
        <w:t xml:space="preserve"> occurs). If the result is zero bits consumed, the representation is then established by checking, in order, for:</w:t>
      </w:r>
    </w:p>
    <w:p w14:paraId="25AFCB24" w14:textId="77777777" w:rsidR="000E1214" w:rsidRDefault="00A87198" w:rsidP="00C31ED0">
      <w:pPr>
        <w:numPr>
          <w:ilvl w:val="0"/>
          <w:numId w:val="66"/>
        </w:numPr>
      </w:pPr>
      <w:r>
        <w:t>empty representation.</w:t>
      </w:r>
    </w:p>
    <w:p w14:paraId="6410F4C6" w14:textId="77777777" w:rsidR="000E1214" w:rsidRDefault="00A87198" w:rsidP="00C31ED0">
      <w:pPr>
        <w:numPr>
          <w:ilvl w:val="0"/>
          <w:numId w:val="66"/>
        </w:numPr>
      </w:pPr>
      <w:r>
        <w:t>absent representation (if none of the prior representations apply).</w:t>
      </w:r>
    </w:p>
    <w:p w14:paraId="798B41D1" w14:textId="77777777" w:rsidR="000E1214" w:rsidRDefault="00A87198">
      <w:r>
        <w:t>Otherwise the element has normal representation.</w:t>
      </w:r>
    </w:p>
    <w:p w14:paraId="6E68F2B9" w14:textId="6C6864C3" w:rsidR="000E1214" w:rsidRDefault="00A87198">
      <w:r>
        <w:t>Note: The DFDL parser</w:t>
      </w:r>
      <w:r w:rsidR="008323B3">
        <w:t xml:space="preserve"> SHALL NOT</w:t>
      </w:r>
      <w:r>
        <w:t xml:space="preserve"> recursively parse the schema components inside a complex element when it has already established that the element occurrence is missing</w:t>
      </w:r>
      <w:r>
        <w:rPr>
          <w:rStyle w:val="FootnoteReference"/>
        </w:rPr>
        <w:footnoteReference w:id="23"/>
      </w:r>
      <w:r>
        <w:t xml:space="preserve">. </w:t>
      </w:r>
    </w:p>
    <w:p w14:paraId="4B349087" w14:textId="59050C6B" w:rsidR="000E1214" w:rsidRDefault="009042D0" w:rsidP="00BC2419">
      <w:pPr>
        <w:pStyle w:val="Heading3"/>
        <w:rPr>
          <w:rFonts w:eastAsia="Times New Roman"/>
        </w:rPr>
      </w:pPr>
      <w:bookmarkStart w:id="3849" w:name="_Ref362445434"/>
      <w:bookmarkStart w:id="3850" w:name="_Ref362445435"/>
      <w:bookmarkStart w:id="3851" w:name="_Ref362445436"/>
      <w:bookmarkStart w:id="3852" w:name="_Ref362446233"/>
      <w:bookmarkStart w:id="3853" w:name="_Ref362446248"/>
      <w:bookmarkStart w:id="3854" w:name="_Ref362446661"/>
      <w:bookmarkStart w:id="3855" w:name="_Ref362446685"/>
      <w:bookmarkStart w:id="3856" w:name="_Ref362446808"/>
      <w:bookmarkStart w:id="3857" w:name="_Toc53134071"/>
      <w:ins w:id="3858" w:author="Mike Beckerle" w:date="2020-10-08T16:24:00Z">
        <w:r>
          <w:rPr>
            <w:rFonts w:eastAsia="Times New Roman"/>
          </w:rPr>
          <w:t xml:space="preserve">Resolving </w:t>
        </w:r>
      </w:ins>
      <w:r w:rsidR="00A87198">
        <w:rPr>
          <w:rFonts w:eastAsia="Times New Roman"/>
        </w:rPr>
        <w:t>Points of Uncertainty</w:t>
      </w:r>
      <w:bookmarkEnd w:id="3849"/>
      <w:bookmarkEnd w:id="3850"/>
      <w:bookmarkEnd w:id="3851"/>
      <w:bookmarkEnd w:id="3852"/>
      <w:bookmarkEnd w:id="3853"/>
      <w:bookmarkEnd w:id="3854"/>
      <w:bookmarkEnd w:id="3855"/>
      <w:bookmarkEnd w:id="3856"/>
      <w:bookmarkEnd w:id="3857"/>
    </w:p>
    <w:p w14:paraId="3A99657B" w14:textId="77777777" w:rsidR="000E1214" w:rsidRDefault="00A87198">
      <w:r>
        <w:t xml:space="preserve">A point of uncertainty occurs in the data stream when there is more than one schema component that might occur at that point. Points of uncertainty can be nested. </w:t>
      </w:r>
    </w:p>
    <w:p w14:paraId="7A249967" w14:textId="77777777" w:rsidR="000E1214" w:rsidRDefault="00A87198">
      <w:r>
        <w:t>The parser resolves these points of uncertainty by way of a set of construct-specific rules given below along with determining whether schema components are known-to-exist or known-not-to-exist. For some of these constructs, whether there is an actual point of uncertainty depends on the representation of the constructs in the data.</w:t>
      </w:r>
    </w:p>
    <w:p w14:paraId="691DF4CF" w14:textId="2CA51791" w:rsidR="000E1214" w:rsidRDefault="00A87198">
      <w:r>
        <w:t xml:space="preserve">An xs:choice is always a point of uncertainty. It is resolved sequentially, or by direct dispatch. Sequential choice resolution occurs by parsing each choice branch in schema definition order until one is known-to-exist. It is a </w:t>
      </w:r>
      <w:del w:id="3859" w:author="Mike Beckerle" w:date="2020-10-08T20:32:00Z">
        <w:r w:rsidDel="00B31DA3">
          <w:delText>processing error</w:delText>
        </w:r>
      </w:del>
      <w:ins w:id="3860" w:author="Mike Beckerle" w:date="2020-10-08T20:32:00Z">
        <w:r w:rsidR="00B31DA3">
          <w:t>Processing Error</w:t>
        </w:r>
      </w:ins>
      <w:r>
        <w:t xml:space="preserve"> if none of the choice branches are known-to-exist. Direct-dispatch choice resolution occurs by matching the value of the dfdl:choiceDispatchKey property to the value of one of the dfdl:choiceBranchKey property values of one of the choice branches. It is a </w:t>
      </w:r>
      <w:del w:id="3861" w:author="Mike Beckerle" w:date="2020-10-08T20:32:00Z">
        <w:r w:rsidDel="00B31DA3">
          <w:delText>processing error</w:delText>
        </w:r>
      </w:del>
      <w:ins w:id="3862" w:author="Mike Beckerle" w:date="2020-10-08T20:32:00Z">
        <w:r w:rsidR="00B31DA3">
          <w:t>Processing Error</w:t>
        </w:r>
      </w:ins>
      <w:r>
        <w:t xml:space="preserve"> if none of the choice branches have a matching value in their dfdl:choiceBranchKey property.</w:t>
      </w:r>
    </w:p>
    <w:p w14:paraId="3D4594B9" w14:textId="77777777" w:rsidR="000E1214" w:rsidRDefault="00A87198">
      <w:r>
        <w:t>An element in an unordered xs:sequence is always a point of uncertainty. It is resolved by parsing for the child components of the sequence in schema definition order at each point in the data stream where a component can exist until the required number of occurrences of each child component is known-to-exist or the sequence is terminated by delimiters or specified length.</w:t>
      </w:r>
    </w:p>
    <w:p w14:paraId="316749C9" w14:textId="77777777" w:rsidR="000E1214" w:rsidRDefault="00A87198">
      <w:r>
        <w:t xml:space="preserve">An element in a sequence with one or more floating elements is always a point of uncertainty. It is resolved by parsing for the expected element at that point in the data stream. If the expected element is known-not-to-exist then an occurrence of each floating element is parsed in schema definition order. </w:t>
      </w:r>
    </w:p>
    <w:p w14:paraId="62866FEC" w14:textId="77777777" w:rsidR="000E1214" w:rsidRDefault="00A87198">
      <w:r>
        <w:t>When parsing an array, points of uncertainty only occur for certain values of dfdl:occursCountKind</w:t>
      </w:r>
      <w:r>
        <w:rPr>
          <w:rStyle w:val="FootnoteReference"/>
        </w:rPr>
        <w:footnoteReference w:id="24"/>
      </w:r>
      <w:r>
        <w:t>, as follows:</w:t>
      </w:r>
    </w:p>
    <w:tbl>
      <w:tblPr>
        <w:tblStyle w:val="Table"/>
        <w:tblW w:w="5000" w:type="pct"/>
        <w:tblInd w:w="0" w:type="dxa"/>
        <w:tblLook w:val="04A0" w:firstRow="1" w:lastRow="0" w:firstColumn="1" w:lastColumn="0" w:noHBand="0" w:noVBand="1"/>
      </w:tblPr>
      <w:tblGrid>
        <w:gridCol w:w="2327"/>
        <w:gridCol w:w="6303"/>
      </w:tblGrid>
      <w:tr w:rsidR="000E1214" w14:paraId="7C034B2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808AA6" w14:textId="2A72BBB0" w:rsidR="000E1214" w:rsidRDefault="00ED1215">
            <w:ins w:id="3866" w:author="Mike Beckerle" w:date="2020-10-08T16:30:00Z">
              <w:r>
                <w:t>dfdl:</w:t>
              </w:r>
            </w:ins>
            <w:r w:rsidR="00A87198">
              <w:t>occursCountKind</w:t>
            </w:r>
          </w:p>
        </w:tc>
        <w:tc>
          <w:tcPr>
            <w:tcW w:w="0" w:type="auto"/>
            <w:hideMark/>
          </w:tcPr>
          <w:p w14:paraId="1053DAF3" w14:textId="77777777" w:rsidR="000E1214" w:rsidRDefault="00A87198">
            <w:r>
              <w:t>Details of Point of Uncertainty</w:t>
            </w:r>
          </w:p>
        </w:tc>
      </w:tr>
      <w:tr w:rsidR="000E1214" w14:paraId="577355D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6818AD" w14:textId="77777777" w:rsidR="000E1214" w:rsidRDefault="00A87198">
            <w:pPr>
              <w:pStyle w:val="TableContents"/>
            </w:pPr>
            <w:r>
              <w:t>fixed</w:t>
            </w:r>
          </w:p>
        </w:tc>
        <w:tc>
          <w:tcPr>
            <w:tcW w:w="0" w:type="auto"/>
            <w:tcBorders>
              <w:top w:val="single" w:sz="4" w:space="0" w:color="auto"/>
              <w:left w:val="single" w:sz="4" w:space="0" w:color="auto"/>
              <w:bottom w:val="single" w:sz="4" w:space="0" w:color="auto"/>
              <w:right w:val="single" w:sz="4" w:space="0" w:color="auto"/>
            </w:tcBorders>
            <w:hideMark/>
          </w:tcPr>
          <w:p w14:paraId="25876D28" w14:textId="06A03AF4" w:rsidR="000E1214" w:rsidRDefault="00A87198">
            <w:pPr>
              <w:pStyle w:val="TableContents"/>
            </w:pPr>
            <w:r>
              <w:t>No point of uncertainty (</w:t>
            </w:r>
            <w:ins w:id="3867" w:author="Mike Beckerle" w:date="2020-10-08T16:30:00Z">
              <w:r w:rsidR="00ED1215">
                <w:t xml:space="preserve">XSD </w:t>
              </w:r>
            </w:ins>
            <w:r>
              <w:t>maxOccurs occurrences expected).</w:t>
            </w:r>
          </w:p>
        </w:tc>
      </w:tr>
      <w:tr w:rsidR="000E1214" w14:paraId="66E6B0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B22AA5" w14:textId="77777777" w:rsidR="000E1214" w:rsidRDefault="00A87198">
            <w:pPr>
              <w:pStyle w:val="TableContents"/>
            </w:pPr>
            <w:r>
              <w:t>implicit</w:t>
            </w:r>
          </w:p>
        </w:tc>
        <w:tc>
          <w:tcPr>
            <w:tcW w:w="0" w:type="auto"/>
            <w:tcBorders>
              <w:top w:val="single" w:sz="4" w:space="0" w:color="auto"/>
              <w:left w:val="single" w:sz="4" w:space="0" w:color="auto"/>
              <w:bottom w:val="single" w:sz="4" w:space="0" w:color="auto"/>
              <w:right w:val="single" w:sz="4" w:space="0" w:color="auto"/>
            </w:tcBorders>
            <w:hideMark/>
          </w:tcPr>
          <w:p w14:paraId="141AE598" w14:textId="77777777" w:rsidR="000E1214" w:rsidRDefault="00A87198">
            <w:pPr>
              <w:pStyle w:val="TableContents"/>
            </w:pPr>
            <w:r>
              <w:t>A point of uncertainty exists after XSD minOccurs occurrences are found and until XSD maxOccurs occurrences are found.</w:t>
            </w:r>
          </w:p>
        </w:tc>
      </w:tr>
      <w:tr w:rsidR="000E1214" w14:paraId="306A723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021594" w14:textId="77777777" w:rsidR="000E1214" w:rsidRDefault="00A87198">
            <w:pPr>
              <w:pStyle w:val="TableContents"/>
            </w:pPr>
            <w:r>
              <w:t>parsed</w:t>
            </w:r>
          </w:p>
        </w:tc>
        <w:tc>
          <w:tcPr>
            <w:tcW w:w="0" w:type="auto"/>
            <w:tcBorders>
              <w:top w:val="single" w:sz="4" w:space="0" w:color="auto"/>
              <w:left w:val="single" w:sz="4" w:space="0" w:color="auto"/>
              <w:bottom w:val="single" w:sz="4" w:space="0" w:color="auto"/>
              <w:right w:val="single" w:sz="4" w:space="0" w:color="auto"/>
            </w:tcBorders>
            <w:hideMark/>
          </w:tcPr>
          <w:p w14:paraId="5A029712" w14:textId="77777777" w:rsidR="000E1214" w:rsidRDefault="00A87198">
            <w:pPr>
              <w:pStyle w:val="TableContents"/>
            </w:pPr>
            <w:r>
              <w:t>A point of uncertainty exists for all occurrences</w:t>
            </w:r>
          </w:p>
        </w:tc>
      </w:tr>
      <w:tr w:rsidR="000E1214" w14:paraId="0831760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AD9328" w14:textId="77777777" w:rsidR="000E1214" w:rsidRDefault="00A87198">
            <w:pPr>
              <w:pStyle w:val="TableContents"/>
            </w:pPr>
            <w:r>
              <w:t>expression</w:t>
            </w:r>
          </w:p>
        </w:tc>
        <w:tc>
          <w:tcPr>
            <w:tcW w:w="0" w:type="auto"/>
            <w:tcBorders>
              <w:top w:val="single" w:sz="4" w:space="0" w:color="auto"/>
              <w:left w:val="single" w:sz="4" w:space="0" w:color="auto"/>
              <w:bottom w:val="single" w:sz="4" w:space="0" w:color="auto"/>
              <w:right w:val="single" w:sz="4" w:space="0" w:color="auto"/>
            </w:tcBorders>
            <w:hideMark/>
          </w:tcPr>
          <w:p w14:paraId="63F34F2E" w14:textId="464255FE" w:rsidR="000E1214" w:rsidRDefault="00A87198">
            <w:pPr>
              <w:pStyle w:val="TableContents"/>
            </w:pPr>
            <w:r>
              <w:t>No point of uncertainty (dfdl:occursCount</w:t>
            </w:r>
            <w:r>
              <w:rPr>
                <w:rStyle w:val="FootnoteReference"/>
              </w:rPr>
              <w:footnoteReference w:id="25"/>
            </w:r>
            <w:r>
              <w:t xml:space="preserve"> value</w:t>
            </w:r>
            <w:ins w:id="3869" w:author="Mike Beckerle" w:date="2020-10-08T16:31:00Z">
              <w:r w:rsidR="00ED1215">
                <w:t>s</w:t>
              </w:r>
            </w:ins>
            <w:r>
              <w:t xml:space="preserve"> </w:t>
            </w:r>
            <w:ins w:id="3870" w:author="Mike Beckerle" w:date="2020-10-08T16:31:00Z">
              <w:r w:rsidR="00ED1215">
                <w:t xml:space="preserve">are </w:t>
              </w:r>
            </w:ins>
            <w:r>
              <w:t>expected)</w:t>
            </w:r>
          </w:p>
        </w:tc>
      </w:tr>
      <w:tr w:rsidR="000E1214" w14:paraId="733717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8A7822" w14:textId="77777777" w:rsidR="000E1214" w:rsidRDefault="00A87198">
            <w:pPr>
              <w:pStyle w:val="TableContents"/>
            </w:pPr>
            <w:r>
              <w:t>stopValue</w:t>
            </w:r>
          </w:p>
        </w:tc>
        <w:tc>
          <w:tcPr>
            <w:tcW w:w="0" w:type="auto"/>
            <w:tcBorders>
              <w:top w:val="single" w:sz="4" w:space="0" w:color="auto"/>
              <w:left w:val="single" w:sz="4" w:space="0" w:color="auto"/>
              <w:bottom w:val="single" w:sz="4" w:space="0" w:color="auto"/>
              <w:right w:val="single" w:sz="4" w:space="0" w:color="auto"/>
            </w:tcBorders>
            <w:hideMark/>
          </w:tcPr>
          <w:p w14:paraId="18F46799" w14:textId="5A07F9BB" w:rsidR="000E1214" w:rsidRDefault="00A87198" w:rsidP="008E7C14">
            <w:pPr>
              <w:pStyle w:val="TableContents"/>
            </w:pPr>
            <w:r>
              <w:t xml:space="preserve">No point of uncertainty (The stop value must always be present, even when XSD minOccurs is 0). </w:t>
            </w:r>
          </w:p>
        </w:tc>
      </w:tr>
    </w:tbl>
    <w:p w14:paraId="2399B8D2" w14:textId="12026218" w:rsidR="000E1214" w:rsidRDefault="00A87198">
      <w:pPr>
        <w:pStyle w:val="Caption"/>
      </w:pPr>
      <w:r>
        <w:t xml:space="preserve">Table </w:t>
      </w:r>
      <w:fldSimple w:instr=" SEQ Table \* ARABIC ">
        <w:r w:rsidR="008A37A6">
          <w:rPr>
            <w:noProof/>
          </w:rPr>
          <w:t>12</w:t>
        </w:r>
      </w:fldSimple>
      <w:r>
        <w:t>: Points of Uncertainty and dfdl:occursCountKind</w:t>
      </w:r>
    </w:p>
    <w:p w14:paraId="5B54088F" w14:textId="77777777" w:rsidR="000E1214" w:rsidRDefault="00A87198">
      <w:r>
        <w:t xml:space="preserve">An optional element point of uncertainty is resolved by parsing the element until it is either known-to-exist or known-not-to-exist. Whether an optional element is an actual point of uncertainty depends on property dfdl:occursCountKind as described above. </w:t>
      </w:r>
    </w:p>
    <w:p w14:paraId="41D93F99" w14:textId="77777777" w:rsidR="000E1214" w:rsidRDefault="00A87198">
      <w:r>
        <w:t>For an array element, the point of uncertainty is resolved for each occurrence separately by parsing the occurrence until it is either known-to-exist or known-not-to-exist.</w:t>
      </w:r>
    </w:p>
    <w:p w14:paraId="4669AEC4" w14:textId="77777777" w:rsidR="000E1214" w:rsidRDefault="00A87198">
      <w:pPr>
        <w:pStyle w:val="Heading4"/>
        <w:rPr>
          <w:rFonts w:eastAsia="Times New Roman"/>
        </w:rPr>
      </w:pPr>
      <w:commentRangeStart w:id="3871"/>
      <w:r>
        <w:rPr>
          <w:rFonts w:eastAsia="Times New Roman"/>
        </w:rPr>
        <w:t>Nested Points of Uncertainty</w:t>
      </w:r>
      <w:commentRangeEnd w:id="3871"/>
      <w:r w:rsidR="00ED1215">
        <w:rPr>
          <w:rStyle w:val="CommentReference"/>
          <w:rFonts w:eastAsia="Times New Roman"/>
          <w:b w:val="0"/>
          <w:bCs w:val="0"/>
        </w:rPr>
        <w:commentReference w:id="3871"/>
      </w:r>
    </w:p>
    <w:p w14:paraId="5F627B67" w14:textId="3D09C6F5" w:rsidR="000E1214" w:rsidRDefault="00A87198">
      <w:r>
        <w:t xml:space="preserve">A point of uncertainty can be resolved because a schema component has been determined to be known-to-exist due to positive discrimination. In that case, if a subsequent </w:t>
      </w:r>
      <w:del w:id="3872" w:author="Mike Beckerle" w:date="2020-10-08T20:32:00Z">
        <w:r w:rsidDel="00B31DA3">
          <w:delText>processing error</w:delText>
        </w:r>
      </w:del>
      <w:ins w:id="3873" w:author="Mike Beckerle" w:date="2020-10-08T20:32:00Z">
        <w:r w:rsidR="00B31DA3">
          <w:t>Processing Error</w:t>
        </w:r>
      </w:ins>
      <w:r>
        <w:t xml:space="preserve"> occurs when completing the parsing of that schema component this will cause the next enclosing schema component surrounding this point of uncertainty to be determined to be known-not-to exist. </w:t>
      </w:r>
    </w:p>
    <w:p w14:paraId="60251554" w14:textId="1630F681" w:rsidR="000E1214" w:rsidRDefault="00A87198">
      <w:r>
        <w:t xml:space="preserve">For example, when parsing an element occurrence for an array with a variable number of occurrences, a positive discrimination tells the parser that the currently-being-parsed occurrence is known-to-exist. If a subsequent </w:t>
      </w:r>
      <w:del w:id="3874" w:author="Mike Beckerle" w:date="2020-10-08T20:32:00Z">
        <w:r w:rsidDel="00B31DA3">
          <w:delText>processing error</w:delText>
        </w:r>
      </w:del>
      <w:ins w:id="3875" w:author="Mike Beckerle" w:date="2020-10-08T20:32:00Z">
        <w:r w:rsidR="00B31DA3">
          <w:t>Processing Error</w:t>
        </w:r>
      </w:ins>
      <w:r>
        <w:t xml:space="preserve"> occurs while completing the parsing of this occurrence, then the entire array is then known-not-to-exist. </w:t>
      </w:r>
    </w:p>
    <w:p w14:paraId="09B01B79" w14:textId="51F62946" w:rsidR="000E1214" w:rsidRDefault="00A87198">
      <w:r>
        <w:t xml:space="preserve">Another example is a choice. If a discriminator resolves the choice point of uncertainty to the first of the choice's alternatives, a subsequent </w:t>
      </w:r>
      <w:del w:id="3876" w:author="Mike Beckerle" w:date="2020-10-08T20:32:00Z">
        <w:r w:rsidDel="00B31DA3">
          <w:delText>processing error</w:delText>
        </w:r>
      </w:del>
      <w:ins w:id="3877" w:author="Mike Beckerle" w:date="2020-10-08T20:32:00Z">
        <w:r w:rsidR="00B31DA3">
          <w:t>Processing Error</w:t>
        </w:r>
      </w:ins>
      <w:r>
        <w:t xml:space="preserve"> causes the entire choice construct to be determined to be known-not-to-exist.</w:t>
      </w:r>
    </w:p>
    <w:p w14:paraId="441AB046" w14:textId="150F1DE4" w:rsidR="000E1214" w:rsidRDefault="00A87198">
      <w:r>
        <w:t xml:space="preserve">This will cause the next enclosing point of uncertainty to try the next possible alternative, or if there isn't one, will cause an unsuppressed </w:t>
      </w:r>
      <w:del w:id="3878" w:author="Mike Beckerle" w:date="2020-10-08T20:32:00Z">
        <w:r w:rsidDel="00B31DA3">
          <w:delText>processing error</w:delText>
        </w:r>
      </w:del>
      <w:ins w:id="3879" w:author="Mike Beckerle" w:date="2020-10-08T20:32:00Z">
        <w:r w:rsidR="00B31DA3">
          <w:t>Processing Error</w:t>
        </w:r>
      </w:ins>
      <w:r>
        <w:t xml:space="preserve">.  </w:t>
      </w:r>
    </w:p>
    <w:p w14:paraId="4EE93390" w14:textId="49E483D5" w:rsidR="000E1214" w:rsidRDefault="00A87198">
      <w:r>
        <w:t xml:space="preserve">The behavior of a DFDL processor on an unsuppressed </w:t>
      </w:r>
      <w:del w:id="3880" w:author="Mike Beckerle" w:date="2020-10-08T20:32:00Z">
        <w:r w:rsidDel="00B31DA3">
          <w:delText>processing error</w:delText>
        </w:r>
      </w:del>
      <w:ins w:id="3881" w:author="Mike Beckerle" w:date="2020-10-08T20:32:00Z">
        <w:r w:rsidR="00B31DA3">
          <w:t>Processing Error</w:t>
        </w:r>
      </w:ins>
      <w:r>
        <w:t xml:space="preserve"> is not specified, but it is allowable for implementations to abort further parsing. Any other behavior is implementation-defined.</w:t>
      </w:r>
    </w:p>
    <w:p w14:paraId="636BF5C0" w14:textId="77777777" w:rsidR="000E1214" w:rsidRDefault="00A87198" w:rsidP="00B31DA3">
      <w:pPr>
        <w:pStyle w:val="Heading2"/>
      </w:pPr>
      <w:bookmarkStart w:id="3882" w:name="_Ref362445437"/>
      <w:bookmarkStart w:id="3883" w:name="_Ref362445438"/>
      <w:bookmarkStart w:id="3884" w:name="_Ref362445513"/>
      <w:bookmarkStart w:id="3885" w:name="_Ref362445526"/>
      <w:bookmarkStart w:id="3886" w:name="_Ref362447391"/>
      <w:bookmarkStart w:id="3887" w:name="_Ref351914183"/>
      <w:bookmarkStart w:id="3888" w:name="_Ref351914483"/>
      <w:bookmarkStart w:id="3889" w:name="_Toc53134072"/>
      <w:r>
        <w:t>Element Defaults</w:t>
      </w:r>
      <w:bookmarkEnd w:id="3882"/>
      <w:bookmarkEnd w:id="3883"/>
      <w:bookmarkEnd w:id="3884"/>
      <w:bookmarkEnd w:id="3885"/>
      <w:bookmarkEnd w:id="3886"/>
      <w:bookmarkEnd w:id="3887"/>
      <w:bookmarkEnd w:id="3888"/>
      <w:bookmarkEnd w:id="3889"/>
    </w:p>
    <w:p w14:paraId="3FBFA9CE" w14:textId="77777777" w:rsidR="000E1214" w:rsidRDefault="00A87198">
      <w:pPr>
        <w:pStyle w:val="nobreak"/>
      </w:pPr>
      <w:r>
        <w:t>A DFDL processor can create element defaults in the Infoset for both simple and complex elements. This happens quite differently for parsing and unparsing as will be explained in this section.</w:t>
      </w:r>
    </w:p>
    <w:p w14:paraId="5BB788E8" w14:textId="77777777" w:rsidR="00BC2419" w:rsidRDefault="00A87198" w:rsidP="00BC2419">
      <w:pPr>
        <w:pStyle w:val="Heading3"/>
        <w:rPr>
          <w:rFonts w:eastAsia="Times New Roman"/>
        </w:rPr>
      </w:pPr>
      <w:bookmarkStart w:id="3890" w:name="_Toc53134073"/>
      <w:r>
        <w:rPr>
          <w:rFonts w:eastAsia="Times New Roman"/>
        </w:rPr>
        <w:t>Definition</w:t>
      </w:r>
      <w:r w:rsidR="00BC2419">
        <w:rPr>
          <w:rFonts w:eastAsia="Times New Roman"/>
        </w:rPr>
        <w:t>s</w:t>
      </w:r>
      <w:bookmarkEnd w:id="3890"/>
    </w:p>
    <w:p w14:paraId="458EE04C" w14:textId="2FBB4B92" w:rsidR="00BC2419" w:rsidRDefault="00BC2419" w:rsidP="00BC2419">
      <w:pPr>
        <w:pStyle w:val="Heading4"/>
        <w:rPr>
          <w:rFonts w:eastAsia="Times New Roman"/>
        </w:rPr>
      </w:pPr>
      <w:r>
        <w:rPr>
          <w:rFonts w:eastAsia="Times New Roman"/>
        </w:rPr>
        <w:t>D</w:t>
      </w:r>
      <w:r w:rsidR="00A87198">
        <w:rPr>
          <w:rFonts w:eastAsia="Times New Roman"/>
        </w:rPr>
        <w:t xml:space="preserve">efault </w:t>
      </w:r>
      <w:r>
        <w:rPr>
          <w:rFonts w:eastAsia="Times New Roman"/>
        </w:rPr>
        <w:t>V</w:t>
      </w:r>
      <w:r w:rsidR="00A87198">
        <w:rPr>
          <w:rFonts w:eastAsia="Times New Roman"/>
        </w:rPr>
        <w:t>alue</w:t>
      </w:r>
      <w:r>
        <w:rPr>
          <w:rFonts w:eastAsia="Times New Roman"/>
        </w:rPr>
        <w:t xml:space="preserve"> </w:t>
      </w:r>
    </w:p>
    <w:p w14:paraId="1C56FEFD" w14:textId="77777777" w:rsidR="000E1214" w:rsidRDefault="00A87198">
      <w:pPr>
        <w:pStyle w:val="nobreak"/>
      </w:pPr>
      <w:r>
        <w:t>A simple element has a default value if any of these are true:</w:t>
      </w:r>
    </w:p>
    <w:p w14:paraId="5080DF7D" w14:textId="77777777" w:rsidR="000E1214" w:rsidRDefault="00A87198" w:rsidP="00C31ED0">
      <w:pPr>
        <w:numPr>
          <w:ilvl w:val="0"/>
          <w:numId w:val="68"/>
        </w:numPr>
      </w:pPr>
      <w:r>
        <w:t>The XSD default property exists. The default value is the XSD default property's value.</w:t>
      </w:r>
    </w:p>
    <w:p w14:paraId="7B0AA55C" w14:textId="77777777" w:rsidR="000E1214" w:rsidRDefault="00A87198" w:rsidP="00C31ED0">
      <w:pPr>
        <w:numPr>
          <w:ilvl w:val="0"/>
          <w:numId w:val="68"/>
        </w:numPr>
      </w:pPr>
      <w:r>
        <w:t>The XSD fixed</w:t>
      </w:r>
      <w:r>
        <w:rPr>
          <w:rStyle w:val="FootnoteReference"/>
        </w:rPr>
        <w:footnoteReference w:id="26"/>
      </w:r>
      <w:r>
        <w:t xml:space="preserve"> property exists. The default value is the XSD fixed property's value.</w:t>
      </w:r>
    </w:p>
    <w:p w14:paraId="1A136CCB" w14:textId="6CFB815B" w:rsidR="00BC2419" w:rsidRDefault="00A87198" w:rsidP="00BC2419">
      <w:pPr>
        <w:numPr>
          <w:ilvl w:val="0"/>
          <w:numId w:val="68"/>
        </w:numPr>
        <w:rPr>
          <w:ins w:id="3894" w:author="Mike Beckerle" w:date="2020-10-08T16:48:00Z"/>
        </w:rPr>
      </w:pPr>
      <w:r>
        <w:t>The element has XSD nillable is 'true' and dfdl:useNilForDefault</w:t>
      </w:r>
      <w:r>
        <w:rPr>
          <w:rStyle w:val="FootnoteReference"/>
        </w:rPr>
        <w:footnoteReference w:id="27"/>
      </w:r>
      <w:r>
        <w:t xml:space="preserve"> is 'yes'. </w:t>
      </w:r>
      <w:r>
        <w:rPr>
          <w:rFonts w:cs="Arial"/>
        </w:rPr>
        <w:t>The</w:t>
      </w:r>
      <w:r>
        <w:t xml:space="preserve"> corresponding Infoset item will have the </w:t>
      </w:r>
      <w:r>
        <w:rPr>
          <w:b/>
        </w:rPr>
        <w:t>[nilled]</w:t>
      </w:r>
      <w:r>
        <w:t xml:space="preserve"> member true, and the </w:t>
      </w:r>
      <w:r>
        <w:rPr>
          <w:b/>
        </w:rPr>
        <w:t>[dataValue]</w:t>
      </w:r>
      <w:r>
        <w:t xml:space="preserve"> member will have no value.</w:t>
      </w:r>
    </w:p>
    <w:p w14:paraId="08D53F7D" w14:textId="3590964A" w:rsidR="00BC2419" w:rsidRDefault="00BC2419" w:rsidP="00BC2419">
      <w:pPr>
        <w:pStyle w:val="Heading4"/>
        <w:rPr>
          <w:ins w:id="3896" w:author="Mike Beckerle" w:date="2020-10-08T16:53:00Z"/>
          <w:rFonts w:eastAsia="Times New Roman"/>
        </w:rPr>
      </w:pPr>
      <w:ins w:id="3897" w:author="Mike Beckerle" w:date="2020-10-08T16:53:00Z">
        <w:r>
          <w:rPr>
            <w:rFonts w:eastAsia="Times New Roman"/>
          </w:rPr>
          <w:t>Required/Optional Element/Occurrence</w:t>
        </w:r>
      </w:ins>
    </w:p>
    <w:p w14:paraId="7B16C74B" w14:textId="77777777" w:rsidR="00BC2419" w:rsidRPr="00BE0D47" w:rsidRDefault="00BC2419" w:rsidP="00BC2419">
      <w:pPr>
        <w:rPr>
          <w:ins w:id="3898" w:author="Mike Beckerle" w:date="2020-10-08T16:48:00Z"/>
          <w:rFonts w:cs="Arial"/>
        </w:rPr>
      </w:pPr>
      <w:ins w:id="3899" w:author="Mike Beckerle" w:date="2020-10-08T16:48:00Z">
        <w:r w:rsidRPr="00BE0D47">
          <w:rPr>
            <w:rFonts w:cs="Arial"/>
          </w:rPr>
          <w:t>An element declaration or reference where XSD minOccurs is greater than zero</w:t>
        </w:r>
        <w:r>
          <w:rPr>
            <w:rFonts w:cs="Arial"/>
          </w:rPr>
          <w:t xml:space="preserve"> is said to be a </w:t>
        </w:r>
        <w:r w:rsidRPr="00BE0D47">
          <w:rPr>
            <w:rFonts w:cs="Arial"/>
            <w:i/>
            <w:iCs/>
          </w:rPr>
          <w:t>required element</w:t>
        </w:r>
        <w:r w:rsidRPr="00BE0D47">
          <w:rPr>
            <w:rFonts w:cs="Arial"/>
          </w:rPr>
          <w:t>.</w:t>
        </w:r>
      </w:ins>
    </w:p>
    <w:p w14:paraId="33E88886" w14:textId="77777777" w:rsidR="00BC2419" w:rsidRDefault="00BC2419" w:rsidP="00BC2419">
      <w:pPr>
        <w:rPr>
          <w:ins w:id="3900" w:author="Mike Beckerle" w:date="2020-10-08T16:48:00Z"/>
          <w:rFonts w:cs="Arial"/>
        </w:rPr>
      </w:pPr>
      <w:ins w:id="3901" w:author="Mike Beckerle" w:date="2020-10-08T16:48:00Z">
        <w:r w:rsidRPr="00BE0D47">
          <w:rPr>
            <w:rFonts w:cs="Arial"/>
          </w:rPr>
          <w:t xml:space="preserve">An occurrence </w:t>
        </w:r>
        <w:r>
          <w:rPr>
            <w:rFonts w:cs="Arial"/>
          </w:rPr>
          <w:t xml:space="preserve">of an element </w:t>
        </w:r>
        <w:r w:rsidRPr="00BE0D47">
          <w:rPr>
            <w:rFonts w:cs="Arial"/>
          </w:rPr>
          <w:t>with an index less than or equal to XSD minOccurs</w:t>
        </w:r>
        <w:r>
          <w:rPr>
            <w:rFonts w:cs="Arial"/>
          </w:rPr>
          <w:t xml:space="preserve"> is said to be a </w:t>
        </w:r>
        <w:r w:rsidRPr="00BE0D47">
          <w:rPr>
            <w:rFonts w:cs="Arial"/>
            <w:i/>
            <w:iCs/>
          </w:rPr>
          <w:t>required occurrence</w:t>
        </w:r>
        <w:r w:rsidRPr="00BE0D47">
          <w:rPr>
            <w:rFonts w:cs="Arial"/>
          </w:rPr>
          <w:t>.</w:t>
        </w:r>
      </w:ins>
    </w:p>
    <w:p w14:paraId="7ACA5551" w14:textId="77777777" w:rsidR="00BC2419" w:rsidRDefault="00BC2419" w:rsidP="00BC2419">
      <w:pPr>
        <w:rPr>
          <w:ins w:id="3902" w:author="Mike Beckerle" w:date="2020-10-08T16:48:00Z"/>
        </w:rPr>
      </w:pPr>
      <w:ins w:id="3903" w:author="Mike Beckerle" w:date="2020-10-08T16:48:00Z">
        <w:r>
          <w:rPr>
            <w:rFonts w:cs="Arial"/>
          </w:rPr>
          <w:t xml:space="preserve">An element declaration or reference where XSD minOccurs is equal to zero is said to be an </w:t>
        </w:r>
        <w:r w:rsidRPr="00BE0D47">
          <w:rPr>
            <w:rFonts w:cs="Arial"/>
            <w:i/>
            <w:iCs/>
          </w:rPr>
          <w:t>optional element</w:t>
        </w:r>
        <w:r>
          <w:rPr>
            <w:rFonts w:cs="Arial"/>
          </w:rPr>
          <w:t>.</w:t>
        </w:r>
      </w:ins>
    </w:p>
    <w:p w14:paraId="3E1823A1" w14:textId="2B727E40" w:rsidR="00BC2419" w:rsidRDefault="00BC2419" w:rsidP="00BC2419">
      <w:ins w:id="3904" w:author="Mike Beckerle" w:date="2020-10-08T16:48:00Z">
        <w:r>
          <w:rPr>
            <w:rFonts w:cs="Arial"/>
          </w:rPr>
          <w:t xml:space="preserve">An occurrence of an element with an index greater than XSD minOccurs is said to be an </w:t>
        </w:r>
        <w:r w:rsidRPr="00BE0D47">
          <w:rPr>
            <w:rFonts w:cs="Arial"/>
            <w:i/>
            <w:iCs/>
          </w:rPr>
          <w:t>optional occurrence</w:t>
        </w:r>
        <w:r>
          <w:rPr>
            <w:rFonts w:cs="Arial"/>
          </w:rPr>
          <w:t>.</w:t>
        </w:r>
      </w:ins>
    </w:p>
    <w:p w14:paraId="7D6FBA10" w14:textId="77777777" w:rsidR="000E1214" w:rsidRDefault="00A87198" w:rsidP="00BC2419">
      <w:pPr>
        <w:pStyle w:val="Heading3"/>
        <w:rPr>
          <w:rFonts w:eastAsia="Times New Roman"/>
        </w:rPr>
      </w:pPr>
      <w:bookmarkStart w:id="3905" w:name="_Ref366081769"/>
      <w:bookmarkStart w:id="3906" w:name="_Toc53134074"/>
      <w:r>
        <w:rPr>
          <w:rFonts w:eastAsia="Times New Roman"/>
        </w:rPr>
        <w:t xml:space="preserve">Element </w:t>
      </w:r>
      <w:bookmarkStart w:id="3907" w:name="_Ref351913987"/>
      <w:bookmarkStart w:id="3908" w:name="_Ref351914003"/>
      <w:bookmarkStart w:id="3909" w:name="_Ref362447158"/>
      <w:r>
        <w:rPr>
          <w:rFonts w:eastAsia="Times New Roman"/>
        </w:rPr>
        <w:t>Defaults When Parsing</w:t>
      </w:r>
      <w:bookmarkEnd w:id="3905"/>
      <w:bookmarkEnd w:id="3907"/>
      <w:bookmarkEnd w:id="3908"/>
      <w:bookmarkEnd w:id="3909"/>
      <w:bookmarkEnd w:id="3906"/>
      <w:r>
        <w:rPr>
          <w:rFonts w:eastAsia="Times New Roman"/>
        </w:rPr>
        <w:t xml:space="preserve"> </w:t>
      </w:r>
    </w:p>
    <w:p w14:paraId="4241E835" w14:textId="48AA0CE8" w:rsidR="000E1214" w:rsidRDefault="00A87198">
      <w:r>
        <w:t xml:space="preserve">If </w:t>
      </w:r>
      <w:r>
        <w:rPr>
          <w:rStyle w:val="Emphasis"/>
        </w:rPr>
        <w:t>empty</w:t>
      </w:r>
      <w:r>
        <w:t xml:space="preserve"> representation is established when parsing, the possibility of applying an element default arises. Essentially, if a required occurrence of an element has empty representation, then an element default will be applied if present, though there are a couple of variations on this rule. Remember that in order to have established empty representation, the occurrence must be compliant with the dfdl:emptyValueDelimiterPolicy for the element, and for a complex element the parser must have descended into the type and returned with no unsuppressed </w:t>
      </w:r>
      <w:del w:id="3910" w:author="Mike Beckerle" w:date="2020-10-08T20:32:00Z">
        <w:r w:rsidDel="00B31DA3">
          <w:delText>processing error</w:delText>
        </w:r>
      </w:del>
      <w:ins w:id="3911" w:author="Mike Beckerle" w:date="2020-10-08T20:32:00Z">
        <w:r w:rsidR="00B31DA3">
          <w:t>Processing Error</w:t>
        </w:r>
      </w:ins>
      <w:r>
        <w:t>.</w:t>
      </w:r>
    </w:p>
    <w:p w14:paraId="7575FE69" w14:textId="550B39F4" w:rsidR="000E1214" w:rsidRDefault="00A87198">
      <w:r>
        <w:t xml:space="preserve">The rules for applying element defaults are not dependent on dfdl:occursCountKind. However, if a required occurrence does not produce an item in the Infoset after the rules have been applied, then whether it is a </w:t>
      </w:r>
      <w:del w:id="3912" w:author="Mike Beckerle" w:date="2020-10-08T20:32:00Z">
        <w:r w:rsidDel="00B31DA3">
          <w:delText>processing error</w:delText>
        </w:r>
      </w:del>
      <w:ins w:id="3913" w:author="Mike Beckerle" w:date="2020-10-08T20:32:00Z">
        <w:r w:rsidR="00B31DA3">
          <w:t>Processing Error</w:t>
        </w:r>
      </w:ins>
      <w:r>
        <w:t xml:space="preserve"> or a </w:t>
      </w:r>
      <w:del w:id="3914" w:author="Mike Beckerle" w:date="2020-10-09T10:27:00Z">
        <w:r w:rsidDel="003E209F">
          <w:delText>validation error</w:delText>
        </w:r>
      </w:del>
      <w:ins w:id="3915" w:author="Mike Beckerle" w:date="2020-10-09T10:27:00Z">
        <w:r w:rsidR="003E209F">
          <w:t>Validation Error</w:t>
        </w:r>
      </w:ins>
      <w:r>
        <w:t xml:space="preserve"> (if validation is enabled) </w:t>
      </w:r>
      <w:r>
        <w:rPr>
          <w:rStyle w:val="Emphasis"/>
        </w:rPr>
        <w:t>does</w:t>
      </w:r>
      <w:r>
        <w:t xml:space="preserve"> depend on dfdl:occursCountKind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8A37A6">
        <w:rPr>
          <w:rStyle w:val="Hyperlink"/>
        </w:rPr>
        <w:t>16.1</w:t>
      </w:r>
      <w:r w:rsidRPr="00065302">
        <w:rPr>
          <w:rStyle w:val="Hyperlink"/>
        </w:rPr>
        <w:fldChar w:fldCharType="end"/>
      </w:r>
      <w:r>
        <w:t xml:space="preserve"> </w:t>
      </w:r>
      <w:r w:rsidRPr="00BC2419">
        <w:rPr>
          <w:rStyle w:val="InternetLink"/>
        </w:rPr>
        <w:fldChar w:fldCharType="begin"/>
      </w:r>
      <w:r w:rsidRPr="00BC2419">
        <w:rPr>
          <w:rStyle w:val="InternetLink"/>
        </w:rPr>
        <w:instrText xml:space="preserve"> REF _Ref351049926 \h </w:instrText>
      </w:r>
      <w:r w:rsidR="00BC2419">
        <w:rPr>
          <w:rStyle w:val="InternetLink"/>
        </w:rPr>
        <w:instrText xml:space="preserve"> \* MERGEFORMAT </w:instrText>
      </w:r>
      <w:r w:rsidRPr="00BC2419">
        <w:rPr>
          <w:rStyle w:val="InternetLink"/>
        </w:rPr>
      </w:r>
      <w:r w:rsidRPr="00BC2419">
        <w:rPr>
          <w:rStyle w:val="InternetLink"/>
        </w:rPr>
        <w:fldChar w:fldCharType="separate"/>
      </w:r>
      <w:r w:rsidR="008A37A6" w:rsidRPr="008A37A6">
        <w:rPr>
          <w:rStyle w:val="InternetLink"/>
        </w:rPr>
        <w:t>dfdl:occursCountKind property</w:t>
      </w:r>
      <w:r w:rsidRPr="00BC2419">
        <w:rPr>
          <w:rStyle w:val="InternetLink"/>
        </w:rPr>
        <w:fldChar w:fldCharType="end"/>
      </w:r>
      <w:r>
        <w:t xml:space="preserve">). </w:t>
      </w:r>
    </w:p>
    <w:p w14:paraId="4AADF516" w14:textId="2A004462" w:rsidR="000E1214" w:rsidRDefault="00A87198">
      <w:r>
        <w:t xml:space="preserve">The sections below indicate when an item is added to the </w:t>
      </w:r>
      <w:r w:rsidR="00933F0E">
        <w:t>Infoset</w:t>
      </w:r>
      <w:r>
        <w:t xml:space="preserve">, and whether it has a default or other value. If there is no </w:t>
      </w:r>
      <w:del w:id="3916" w:author="Mike Beckerle" w:date="2020-10-08T20:32:00Z">
        <w:r w:rsidDel="00B31DA3">
          <w:delText>processing error</w:delText>
        </w:r>
      </w:del>
      <w:ins w:id="3917" w:author="Mike Beckerle" w:date="2020-10-08T20:32:00Z">
        <w:r w:rsidR="00B31DA3">
          <w:t>Processing Error</w:t>
        </w:r>
      </w:ins>
      <w:r>
        <w:t xml:space="preserve"> then regardless of whether an item is added to the </w:t>
      </w:r>
      <w:r w:rsidR="00933F0E">
        <w:t>Infoset</w:t>
      </w:r>
      <w:r>
        <w:t xml:space="preserve"> or not, any side-effects due to dfdl:discriminator statements evaluating to true, or dfdl:setVariable statements, are retained.</w:t>
      </w:r>
    </w:p>
    <w:p w14:paraId="0EA0190C" w14:textId="449AF0D6" w:rsidR="000E1214" w:rsidRDefault="00A87198">
      <w:r>
        <w:t xml:space="preserve">Assuming the empty representation has been established, there are three </w:t>
      </w:r>
      <w:del w:id="3918" w:author="Mike Beckerle" w:date="2020-10-08T16:58:00Z">
        <w:r w:rsidDel="00512C8E">
          <w:delText xml:space="preserve">main </w:delText>
        </w:r>
      </w:del>
      <w:r>
        <w:t xml:space="preserve">cases to consider: </w:t>
      </w:r>
    </w:p>
    <w:p w14:paraId="2EEDA2D9" w14:textId="77777777" w:rsidR="000E1214" w:rsidRDefault="00A87198" w:rsidP="00C31ED0">
      <w:pPr>
        <w:pStyle w:val="ListParagraph"/>
        <w:numPr>
          <w:ilvl w:val="0"/>
          <w:numId w:val="69"/>
        </w:numPr>
      </w:pPr>
      <w:r>
        <w:t>Simple element (not type xs:string or xs:hexBinary)</w:t>
      </w:r>
    </w:p>
    <w:p w14:paraId="6D8D2F3A" w14:textId="77777777" w:rsidR="000E1214" w:rsidRDefault="00A87198" w:rsidP="00C31ED0">
      <w:pPr>
        <w:pStyle w:val="ListParagraph"/>
        <w:numPr>
          <w:ilvl w:val="0"/>
          <w:numId w:val="69"/>
        </w:numPr>
      </w:pPr>
      <w:r>
        <w:t>Simple element (type xs:string or xs:hexBinary)</w:t>
      </w:r>
    </w:p>
    <w:p w14:paraId="5C59C073" w14:textId="77777777" w:rsidR="000E1214" w:rsidRDefault="00A87198" w:rsidP="00C31ED0">
      <w:pPr>
        <w:pStyle w:val="ListParagraph"/>
        <w:numPr>
          <w:ilvl w:val="0"/>
          <w:numId w:val="69"/>
        </w:numPr>
      </w:pPr>
      <w:r>
        <w:t>Complex element</w:t>
      </w:r>
    </w:p>
    <w:p w14:paraId="7A38E9B2" w14:textId="77777777" w:rsidR="000E1214" w:rsidRDefault="00A87198">
      <w:r>
        <w:t>Each is described in a section below.</w:t>
      </w:r>
    </w:p>
    <w:p w14:paraId="746A3D68" w14:textId="77777777" w:rsidR="000E1214" w:rsidRDefault="00A87198">
      <w:pPr>
        <w:pStyle w:val="Heading4"/>
        <w:rPr>
          <w:rFonts w:eastAsia="Times New Roman"/>
        </w:rPr>
      </w:pPr>
      <w:r>
        <w:rPr>
          <w:rFonts w:eastAsia="Times New Roman"/>
        </w:rPr>
        <w:t>Simple element (not xs:string and not xs:hexBinary)</w:t>
      </w:r>
    </w:p>
    <w:p w14:paraId="2AC2C6C7" w14:textId="77777777" w:rsidR="000E1214" w:rsidRDefault="00A87198">
      <w:r>
        <w:t xml:space="preserve">Required occurrence: If the element has a default value then an item is added to the Infoset using the default value, otherwise nothing is added to the Infoset. </w:t>
      </w:r>
    </w:p>
    <w:p w14:paraId="0D508DD9" w14:textId="77777777" w:rsidR="000E1214" w:rsidRDefault="00A87198">
      <w:r>
        <w:t xml:space="preserve">Optional occurrence: Nothing is added to the Infoset. </w:t>
      </w:r>
    </w:p>
    <w:p w14:paraId="665E713B" w14:textId="77777777" w:rsidR="000E1214" w:rsidRDefault="00A87198">
      <w:pPr>
        <w:pStyle w:val="Heading4"/>
        <w:rPr>
          <w:rFonts w:eastAsia="Times New Roman"/>
        </w:rPr>
      </w:pPr>
      <w:r>
        <w:rPr>
          <w:rFonts w:eastAsia="Times New Roman"/>
        </w:rPr>
        <w:t>Simple element (xs:string or xs:hexBinary)</w:t>
      </w:r>
    </w:p>
    <w:p w14:paraId="502AD580" w14:textId="684FB5B1" w:rsidR="000E1214" w:rsidRDefault="00A87198">
      <w:r>
        <w:t xml:space="preserve">Required occurrence: If the element has a default value then an item is added to the </w:t>
      </w:r>
      <w:r w:rsidR="00933F0E">
        <w:t>Infoset</w:t>
      </w:r>
      <w:r>
        <w:t xml:space="preserve"> using the default value, otherwise an item is added to the Infoset using empty string (type xs:string) or empty hexBinary (type xs:hexBinary) as the value. </w:t>
      </w:r>
    </w:p>
    <w:p w14:paraId="164D6D03" w14:textId="77777777" w:rsidR="000E1214" w:rsidRDefault="00A87198">
      <w:r>
        <w:t>Optional occurrence: if dfdl:emptyValueDelimiterPolicy is applicable and is not 'none'</w:t>
      </w:r>
      <w:r>
        <w:rPr>
          <w:rStyle w:val="FootnoteReference"/>
          <w:rFonts w:cs="Arial"/>
        </w:rPr>
        <w:footnoteReference w:id="28"/>
      </w:r>
      <w:r>
        <w:t xml:space="preserve">, then an item is added to the Infoset using empty string (type xs:string) or empty hexBinary (type xs:hexBinary) as the value, otherwise nothing is added to the Infoset. </w:t>
      </w:r>
    </w:p>
    <w:p w14:paraId="335BD9F1" w14:textId="093EFA5B" w:rsidR="000E1214" w:rsidRDefault="00A87198">
      <w:r>
        <w:t>Note: To prevent unwanted empty strings or empty hexBinary values from being added to the Infoset, use XSD minLength &gt; '0' and a dfdl:assert that uses the dfdl:checkConstraints()</w:t>
      </w:r>
      <w:ins w:id="3919" w:author="Mike Beckerle" w:date="2020-10-08T17:02:00Z">
        <w:r w:rsidR="00512C8E">
          <w:rPr>
            <w:rStyle w:val="FootnoteReference"/>
          </w:rPr>
          <w:footnoteReference w:id="29"/>
        </w:r>
      </w:ins>
      <w:r>
        <w:t xml:space="preserve"> function, to raise a </w:t>
      </w:r>
      <w:del w:id="3926" w:author="Mike Beckerle" w:date="2020-10-08T20:32:00Z">
        <w:r w:rsidDel="00B31DA3">
          <w:delText>processing error</w:delText>
        </w:r>
      </w:del>
      <w:ins w:id="3927" w:author="Mike Beckerle" w:date="2020-10-08T20:32:00Z">
        <w:r w:rsidR="00B31DA3">
          <w:t>Processing Error</w:t>
        </w:r>
      </w:ins>
      <w:r>
        <w:t>.</w:t>
      </w:r>
    </w:p>
    <w:p w14:paraId="65C4C1D3" w14:textId="77777777" w:rsidR="000E1214" w:rsidRDefault="00A87198">
      <w:pPr>
        <w:pStyle w:val="Heading4"/>
        <w:rPr>
          <w:rFonts w:eastAsia="Times New Roman"/>
        </w:rPr>
      </w:pPr>
      <w:r>
        <w:rPr>
          <w:rFonts w:eastAsia="Times New Roman"/>
        </w:rPr>
        <w:t xml:space="preserve">Complex element </w:t>
      </w:r>
    </w:p>
    <w:p w14:paraId="484C9C3C" w14:textId="77777777" w:rsidR="000E1214" w:rsidRDefault="00A87198">
      <w:r>
        <w:t xml:space="preserve">Required occurrence: An item is added to the Infoset. </w:t>
      </w:r>
    </w:p>
    <w:p w14:paraId="3E1288CE" w14:textId="77777777" w:rsidR="000E1214" w:rsidRDefault="00A87198">
      <w:r>
        <w:t>Optional occurrence: if dfdl:emptyValueDelimiterPolicy is applicable and is not 'none'</w:t>
      </w:r>
      <w:r>
        <w:rPr>
          <w:rStyle w:val="FootnoteReference"/>
        </w:rPr>
        <w:footnoteReference w:id="30"/>
      </w:r>
      <w:r>
        <w:t xml:space="preserve">, then an item is added to the Infoset, otherwise nothing is added to the Infoset. </w:t>
      </w:r>
    </w:p>
    <w:p w14:paraId="68172CF6" w14:textId="3160B637" w:rsidR="000E1214" w:rsidRDefault="00912122">
      <w:ins w:id="3928" w:author="Mike Beckerle" w:date="2020-10-09T09:58:00Z">
        <w:r w:rsidRPr="00912122">
          <w:t>For both required and optional occurrences, the parser, by recursive descent, may create the Infoset item and a single  child Infoset item.</w:t>
        </w:r>
      </w:ins>
      <w:del w:id="3929" w:author="Mike Beckerle" w:date="2020-10-09T09:58:00Z">
        <w:r w:rsidR="00A87198" w:rsidDel="00912122">
          <w:delText>.</w:delText>
        </w:r>
      </w:del>
      <w:r w:rsidR="00A87198">
        <w:t xml:space="preserve"> This can occur when:</w:t>
      </w:r>
    </w:p>
    <w:p w14:paraId="5C24C94F" w14:textId="77777777" w:rsidR="000E1214" w:rsidRDefault="00A87198" w:rsidP="00C31ED0">
      <w:pPr>
        <w:numPr>
          <w:ilvl w:val="0"/>
          <w:numId w:val="70"/>
        </w:numPr>
      </w:pPr>
      <w:r>
        <w:t xml:space="preserve">the first child element of the complex type is a required simple element, then an empty string (type xs:string), empty hexBinary (type xs:hexBinary), or default value will also be added to the Infoset. </w:t>
      </w:r>
    </w:p>
    <w:p w14:paraId="0A4BC3C7" w14:textId="77777777" w:rsidR="000E1214" w:rsidRDefault="00A87198" w:rsidP="00C31ED0">
      <w:pPr>
        <w:numPr>
          <w:ilvl w:val="0"/>
          <w:numId w:val="70"/>
        </w:numPr>
      </w:pPr>
      <w:r>
        <w:t>the first child element of the complex type is a required complex element, then an item is added to the Infoset (which may itself have a child via (1))</w:t>
      </w:r>
    </w:p>
    <w:p w14:paraId="5529693F" w14:textId="2BB2632D" w:rsidR="00512C8E" w:rsidRDefault="00512C8E" w:rsidP="00512C8E">
      <w:pPr>
        <w:pStyle w:val="Heading4"/>
        <w:rPr>
          <w:ins w:id="3930" w:author="Mike Beckerle" w:date="2020-10-08T17:05:00Z"/>
        </w:rPr>
      </w:pPr>
      <w:ins w:id="3931" w:author="Mike Beckerle" w:date="2020-10-08T17:05:00Z">
        <w:r>
          <w:t>Example</w:t>
        </w:r>
      </w:ins>
      <w:ins w:id="3932" w:author="Mike Beckerle" w:date="2020-10-08T17:17:00Z">
        <w:r w:rsidR="00D47D14">
          <w:t xml:space="preserve">: Complex </w:t>
        </w:r>
      </w:ins>
      <w:ins w:id="3933" w:author="Mike Beckerle" w:date="2020-10-08T17:18:00Z">
        <w:r w:rsidR="00D47D14">
          <w:t xml:space="preserve">Optional </w:t>
        </w:r>
      </w:ins>
      <w:ins w:id="3934" w:author="Mike Beckerle" w:date="2020-10-08T17:17:00Z">
        <w:r w:rsidR="00D47D14">
          <w:t>Empty Element Not Added to Infoset</w:t>
        </w:r>
      </w:ins>
    </w:p>
    <w:p w14:paraId="17A2683C" w14:textId="109DD9FC" w:rsidR="000E1214" w:rsidRDefault="00A87198">
      <w:del w:id="3935" w:author="Mike Beckerle" w:date="2020-10-08T17:16:00Z">
        <w:r w:rsidDel="00CD59F7">
          <w:delText>As an example</w:delText>
        </w:r>
      </w:del>
      <w:ins w:id="3936" w:author="Mike Beckerle" w:date="2020-10-08T17:16:00Z">
        <w:r w:rsidR="00CD59F7">
          <w:t>Below is an example where an optional complex element</w:t>
        </w:r>
        <w:r w:rsidR="00D47D14">
          <w:t xml:space="preserve"> with empty representation has nothing added to the infose</w:t>
        </w:r>
      </w:ins>
      <w:ins w:id="3937" w:author="Mike Beckerle" w:date="2020-10-08T17:17:00Z">
        <w:r w:rsidR="00D47D14">
          <w:t>t.</w:t>
        </w:r>
      </w:ins>
      <w:del w:id="3938" w:author="Mike Beckerle" w:date="2020-10-08T17:17:00Z">
        <w:r w:rsidDel="00D47D14">
          <w:delText>,</w:delText>
        </w:r>
      </w:del>
      <w:r>
        <w:t xml:space="preserve"> consider the following:</w:t>
      </w:r>
    </w:p>
    <w:p w14:paraId="4C858F73"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dfdl:separator="|"&gt; &lt;!-- sequence S0 --&gt;</w:t>
      </w:r>
    </w:p>
    <w:p w14:paraId="3ADD1DD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...prior schema components ...</w:t>
      </w:r>
    </w:p>
    <w:p w14:paraId="4FCDE27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name="E1" minOccurs="0" </w:t>
      </w:r>
    </w:p>
    <w:p w14:paraId="287605F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dfdl:lengthKind="delimited"</w:t>
      </w:r>
    </w:p>
    <w:p w14:paraId="52D0801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dfdl:occursCountKind="implicit"&gt;</w:t>
      </w:r>
    </w:p>
    <w:p w14:paraId="23CDFF1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30C0EDC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dfdl:separator=";"&gt; &lt;!-- sequence S1 --&gt;</w:t>
      </w:r>
    </w:p>
    <w:p w14:paraId="746FAB6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name="E2" type="xs:string" dfdl:lengthKind="delimited"/&gt;</w:t>
      </w:r>
    </w:p>
    <w:p w14:paraId="7B0ECD9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other optional content ...</w:t>
      </w:r>
    </w:p>
    <w:p w14:paraId="01F288A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071444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4567C2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4E5621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EF0231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D7EAE9A" w14:textId="45439880" w:rsidR="000E1214" w:rsidRDefault="00A87198">
      <w:r>
        <w:t>In the above we have a sequence S0 with a separator that contains among other content an optional</w:t>
      </w:r>
      <w:ins w:id="3939" w:author="Mike Beckerle" w:date="2020-10-09T09:59:00Z">
        <w:r w:rsidR="00912122">
          <w:t>,</w:t>
        </w:r>
      </w:ins>
      <w:r>
        <w:t xml:space="preserve"> non-nillable</w:t>
      </w:r>
      <w:ins w:id="3940" w:author="Mike Beckerle" w:date="2020-10-09T09:59:00Z">
        <w:r w:rsidR="00912122">
          <w:t>,</w:t>
        </w:r>
      </w:ins>
      <w:r>
        <w:t xml:space="preserve"> non-initiated</w:t>
      </w:r>
      <w:ins w:id="3941" w:author="Mike Beckerle" w:date="2020-10-09T09:59:00Z">
        <w:r w:rsidR="00912122">
          <w:t>,</w:t>
        </w:r>
      </w:ins>
      <w:ins w:id="3942" w:author="Mike Beckerle" w:date="2020-10-08T17:09:00Z">
        <w:r w:rsidR="00CD59F7">
          <w:t xml:space="preserve"> non-terminated</w:t>
        </w:r>
      </w:ins>
      <w:r>
        <w:t xml:space="preserve"> element E1 of complex type. The content of the </w:t>
      </w:r>
      <w:ins w:id="3943" w:author="Mike Beckerle" w:date="2020-10-08T17:23:00Z">
        <w:r w:rsidR="00D47D14">
          <w:t xml:space="preserve">E1 </w:t>
        </w:r>
      </w:ins>
      <w:r>
        <w:t>type is a sequence S1 with a different separator and the first child is a required</w:t>
      </w:r>
      <w:ins w:id="3944" w:author="Mike Beckerle" w:date="2020-10-09T09:59:00Z">
        <w:r w:rsidR="00912122">
          <w:t>,</w:t>
        </w:r>
      </w:ins>
      <w:r>
        <w:t xml:space="preserve"> non-initiated</w:t>
      </w:r>
      <w:ins w:id="3945" w:author="Mike Beckerle" w:date="2020-10-09T09:59:00Z">
        <w:r w:rsidR="00912122">
          <w:t>,</w:t>
        </w:r>
      </w:ins>
      <w:r>
        <w:t xml:space="preserve"> </w:t>
      </w:r>
      <w:ins w:id="3946" w:author="Mike Beckerle" w:date="2020-10-08T17:10:00Z">
        <w:r w:rsidR="00CD59F7">
          <w:t xml:space="preserve">non-terminated </w:t>
        </w:r>
      </w:ins>
      <w:r>
        <w:t xml:space="preserve">element E2 of type xs:string. The dfdl:lengthKind of both E1 and E2 is 'delimited'. </w:t>
      </w:r>
    </w:p>
    <w:p w14:paraId="6FFD18D8" w14:textId="081DA1E0" w:rsidR="000E1214" w:rsidRDefault="00A87198">
      <w:r>
        <w:t xml:space="preserve">Now consider a data stream </w:t>
      </w:r>
      <w:r w:rsidRPr="00912122">
        <w:rPr>
          <w:rFonts w:ascii="Courier New" w:hAnsi="Courier New" w:cs="Courier New"/>
        </w:rPr>
        <w:t>'</w:t>
      </w:r>
      <w:r w:rsidRPr="00912122">
        <w:rPr>
          <w:rStyle w:val="CodeblockChar0"/>
        </w:rPr>
        <w:t>...||...</w:t>
      </w:r>
      <w:r w:rsidRPr="00912122">
        <w:rPr>
          <w:rFonts w:ascii="Courier New" w:hAnsi="Courier New" w:cs="Courier New"/>
        </w:rPr>
        <w:t>'</w:t>
      </w:r>
      <w:r>
        <w:t xml:space="preserve"> that is, where we have two adjacent S0 separators, and where we have </w:t>
      </w:r>
      <w:r w:rsidR="00405572">
        <w:t>successfully</w:t>
      </w:r>
      <w:r>
        <w:t xml:space="preserve"> parsed the schema components prior to E1 within S0, which is what the "..." prior to the two separators represents. That prior parse is delimited by the first S0 "|" separator, and E1's representation begins immediately after that first S0 separator. </w:t>
      </w:r>
    </w:p>
    <w:p w14:paraId="5BAEFA92" w14:textId="5D2D0553" w:rsidR="000E1214" w:rsidRDefault="00A87198">
      <w:r>
        <w:t xml:space="preserve">The representation of E1 has zero length because of these two adjacent S0 separators. On processing E1, the parser will establish a point of uncertainty with the data stream positioned after the first S0 separator. The parser will then descend into E1's complex type to process E2. It scans for in-scope delimiters and immediately encounters the second S0 separator. E2 has the empty representation, so E1 is added to the Infoset along with a value of empty string for E2. All other content of S1 is missing, so the parser returns from the descent into E1 with this </w:t>
      </w:r>
      <w:r w:rsidR="00405572">
        <w:t>temporary</w:t>
      </w:r>
      <w:r>
        <w:t xml:space="preserve"> </w:t>
      </w:r>
      <w:r w:rsidR="00933F0E">
        <w:t>Infoset</w:t>
      </w:r>
      <w:r>
        <w:t xml:space="preserve"> (illustrated as XML):</w:t>
      </w:r>
    </w:p>
    <w:p w14:paraId="62CFA6A7" w14:textId="77777777" w:rsidR="000E1214" w:rsidRDefault="00A87198">
      <w:pPr>
        <w:pStyle w:val="Codeblock0"/>
        <w:pBdr>
          <w:top w:val="single" w:sz="4" w:space="1" w:color="auto"/>
          <w:left w:val="single" w:sz="4" w:space="4" w:color="auto"/>
          <w:bottom w:val="single" w:sz="4" w:space="1" w:color="auto"/>
          <w:right w:val="single" w:sz="4" w:space="4" w:color="auto"/>
        </w:pBdr>
      </w:pPr>
      <w:r>
        <w:t>&lt;E1&gt;</w:t>
      </w:r>
    </w:p>
    <w:p w14:paraId="533938EC" w14:textId="6035B403" w:rsidR="000E1214" w:rsidRDefault="00A87198">
      <w:pPr>
        <w:pStyle w:val="Codeblock0"/>
        <w:pBdr>
          <w:top w:val="single" w:sz="4" w:space="1" w:color="auto"/>
          <w:left w:val="single" w:sz="4" w:space="4" w:color="auto"/>
          <w:bottom w:val="single" w:sz="4" w:space="1" w:color="auto"/>
          <w:right w:val="single" w:sz="4" w:space="4" w:color="auto"/>
        </w:pBdr>
      </w:pPr>
      <w:r>
        <w:t xml:space="preserve">  &lt;</w:t>
      </w:r>
      <w:ins w:id="3947" w:author="Mike Beckerle" w:date="2020-10-08T17:08:00Z">
        <w:r w:rsidR="00CD59F7">
          <w:t>E2</w:t>
        </w:r>
      </w:ins>
      <w:r>
        <w:t>&gt;&lt;/</w:t>
      </w:r>
      <w:ins w:id="3948" w:author="Mike Beckerle" w:date="2020-10-08T17:08:00Z">
        <w:r w:rsidR="00CD59F7">
          <w:t>E2</w:t>
        </w:r>
      </w:ins>
      <w:r>
        <w:t>&gt;</w:t>
      </w:r>
    </w:p>
    <w:p w14:paraId="554990EC" w14:textId="77777777" w:rsidR="000E1214" w:rsidRDefault="00A87198">
      <w:pPr>
        <w:pStyle w:val="Codeblock0"/>
        <w:pBdr>
          <w:top w:val="single" w:sz="4" w:space="1" w:color="auto"/>
          <w:left w:val="single" w:sz="4" w:space="4" w:color="auto"/>
          <w:bottom w:val="single" w:sz="4" w:space="1" w:color="auto"/>
          <w:right w:val="single" w:sz="4" w:space="4" w:color="auto"/>
        </w:pBdr>
      </w:pPr>
      <w:r>
        <w:t>&lt;/E1&gt;</w:t>
      </w:r>
    </w:p>
    <w:p w14:paraId="024989C0" w14:textId="2842ADC3" w:rsidR="000E1214" w:rsidRDefault="00A87198">
      <w:pPr>
        <w:rPr>
          <w:ins w:id="3949" w:author="Mike Beckerle" w:date="2020-10-08T17:18:00Z"/>
        </w:rPr>
      </w:pPr>
      <w:r>
        <w:t>Upon this successful parse of E1, it is therefore known-to-exist. However, because the position in the data has not changed, E1 therefore has the empty representation. Because E1 is empty and optional (it has XSD minOccurs='0')</w:t>
      </w:r>
      <w:ins w:id="3950" w:author="Mike Beckerle" w:date="2020-10-09T10:02:00Z">
        <w:r w:rsidR="00912122">
          <w:t xml:space="preserve"> and dfdl:emptyValueDelimiterPolicy does not apply,</w:t>
        </w:r>
      </w:ins>
      <w:r>
        <w:t xml:space="preserve"> it is not added to the Infoset, and the temporary Infoset item for E1 containing E2 is </w:t>
      </w:r>
      <w:commentRangeStart w:id="3951"/>
      <w:r>
        <w:t>discarded</w:t>
      </w:r>
      <w:commentRangeEnd w:id="3951"/>
      <w:r w:rsidR="00D372CD">
        <w:rPr>
          <w:rStyle w:val="CommentReference"/>
        </w:rPr>
        <w:commentReference w:id="3951"/>
      </w:r>
      <w:r>
        <w:t>.</w:t>
      </w:r>
    </w:p>
    <w:p w14:paraId="578F45E5" w14:textId="4A31C754" w:rsidR="00D47D14" w:rsidRDefault="00D47D14" w:rsidP="00D47D14">
      <w:pPr>
        <w:pStyle w:val="Heading4"/>
        <w:rPr>
          <w:ins w:id="3952" w:author="Mike Beckerle" w:date="2020-10-08T17:19:00Z"/>
        </w:rPr>
      </w:pPr>
      <w:ins w:id="3953" w:author="Mike Beckerle" w:date="2020-10-08T17:19:00Z">
        <w:r>
          <w:t xml:space="preserve">Example: Complex Optional Empty Element </w:t>
        </w:r>
      </w:ins>
      <w:ins w:id="3954" w:author="Mike Beckerle" w:date="2020-10-09T10:01:00Z">
        <w:r w:rsidR="00912122">
          <w:t>with Delimiters</w:t>
        </w:r>
      </w:ins>
    </w:p>
    <w:p w14:paraId="413B01E6" w14:textId="641AA9BA" w:rsidR="00D47D14" w:rsidRDefault="00D47D14">
      <w:pPr>
        <w:rPr>
          <w:ins w:id="3955" w:author="Mike Beckerle" w:date="2020-10-08T17:20:00Z"/>
        </w:rPr>
      </w:pPr>
      <w:ins w:id="3956" w:author="Mike Beckerle" w:date="2020-10-08T17:20:00Z">
        <w:r>
          <w:t>This example is similar, but the E1 element has a few additional DFDL properties</w:t>
        </w:r>
      </w:ins>
      <w:ins w:id="3957" w:author="Mike Beckerle" w:date="2020-10-08T17:22:00Z">
        <w:r>
          <w:t xml:space="preserve"> highlighted in bold below:</w:t>
        </w:r>
      </w:ins>
    </w:p>
    <w:p w14:paraId="3573F6CF"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958" w:author="Mike Beckerle" w:date="2020-10-08T17:20:00Z"/>
        </w:rPr>
      </w:pPr>
      <w:ins w:id="3959" w:author="Mike Beckerle" w:date="2020-10-08T17:20:00Z">
        <w:r>
          <w:t>&lt;xs:sequence dfdl:separator="|"&gt; &lt;!-- sequence S0 --&gt;</w:t>
        </w:r>
      </w:ins>
    </w:p>
    <w:p w14:paraId="3CD03B9D"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960" w:author="Mike Beckerle" w:date="2020-10-08T17:20:00Z"/>
        </w:rPr>
      </w:pPr>
      <w:ins w:id="3961" w:author="Mike Beckerle" w:date="2020-10-08T17:20:00Z">
        <w:r>
          <w:t xml:space="preserve">  ...prior schema components ...</w:t>
        </w:r>
      </w:ins>
    </w:p>
    <w:p w14:paraId="1EAFB4DB"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962" w:author="Mike Beckerle" w:date="2020-10-08T17:21:00Z"/>
        </w:rPr>
      </w:pPr>
      <w:ins w:id="3963" w:author="Mike Beckerle" w:date="2020-10-08T17:20:00Z">
        <w:r>
          <w:t xml:space="preserve">  &lt;xs:element name="E1" minOccurs="0"</w:t>
        </w:r>
      </w:ins>
    </w:p>
    <w:p w14:paraId="62C3EC17" w14:textId="77777777" w:rsidR="00D47D14" w:rsidRPr="00D47D14" w:rsidRDefault="00D47D14" w:rsidP="00D47D14">
      <w:pPr>
        <w:pStyle w:val="Codeblock0"/>
        <w:pBdr>
          <w:top w:val="single" w:sz="4" w:space="1" w:color="auto"/>
          <w:left w:val="single" w:sz="4" w:space="4" w:color="auto"/>
          <w:bottom w:val="single" w:sz="4" w:space="1" w:color="auto"/>
          <w:right w:val="single" w:sz="4" w:space="4" w:color="auto"/>
        </w:pBdr>
        <w:rPr>
          <w:ins w:id="3964" w:author="Mike Beckerle" w:date="2020-10-08T17:21:00Z"/>
          <w:b/>
          <w:bCs/>
        </w:rPr>
      </w:pPr>
      <w:ins w:id="3965" w:author="Mike Beckerle" w:date="2020-10-08T17:21:00Z">
        <w:r w:rsidRPr="00D47D14">
          <w:rPr>
            <w:b/>
            <w:bCs/>
          </w:rPr>
          <w:t xml:space="preserve">    dfdl:initiator="(" </w:t>
        </w:r>
      </w:ins>
    </w:p>
    <w:p w14:paraId="4CFCB29E" w14:textId="77777777" w:rsidR="00D47D14" w:rsidRPr="00D47D14" w:rsidRDefault="00D47D14" w:rsidP="00D47D14">
      <w:pPr>
        <w:pStyle w:val="Codeblock0"/>
        <w:pBdr>
          <w:top w:val="single" w:sz="4" w:space="1" w:color="auto"/>
          <w:left w:val="single" w:sz="4" w:space="4" w:color="auto"/>
          <w:bottom w:val="single" w:sz="4" w:space="1" w:color="auto"/>
          <w:right w:val="single" w:sz="4" w:space="4" w:color="auto"/>
        </w:pBdr>
        <w:rPr>
          <w:ins w:id="3966" w:author="Mike Beckerle" w:date="2020-10-08T17:21:00Z"/>
          <w:b/>
          <w:bCs/>
        </w:rPr>
      </w:pPr>
      <w:ins w:id="3967" w:author="Mike Beckerle" w:date="2020-10-08T17:21:00Z">
        <w:r w:rsidRPr="00D47D14">
          <w:rPr>
            <w:b/>
            <w:bCs/>
          </w:rPr>
          <w:t xml:space="preserve">    dfdl:terminator=")" </w:t>
        </w:r>
      </w:ins>
    </w:p>
    <w:p w14:paraId="1B8BDCC4" w14:textId="0844262A" w:rsidR="00D47D14" w:rsidRPr="00D47D14" w:rsidRDefault="00D47D14" w:rsidP="00D47D14">
      <w:pPr>
        <w:pStyle w:val="Codeblock0"/>
        <w:pBdr>
          <w:top w:val="single" w:sz="4" w:space="1" w:color="auto"/>
          <w:left w:val="single" w:sz="4" w:space="4" w:color="auto"/>
          <w:bottom w:val="single" w:sz="4" w:space="1" w:color="auto"/>
          <w:right w:val="single" w:sz="4" w:space="4" w:color="auto"/>
        </w:pBdr>
        <w:rPr>
          <w:ins w:id="3968" w:author="Mike Beckerle" w:date="2020-10-08T17:20:00Z"/>
          <w:b/>
          <w:bCs/>
        </w:rPr>
      </w:pPr>
      <w:ins w:id="3969" w:author="Mike Beckerle" w:date="2020-10-08T17:21:00Z">
        <w:r w:rsidRPr="00D47D14">
          <w:rPr>
            <w:b/>
            <w:bCs/>
          </w:rPr>
          <w:t xml:space="preserve">    dfdl:emptyValueDelimiterPolicy="both"</w:t>
        </w:r>
      </w:ins>
      <w:ins w:id="3970" w:author="Mike Beckerle" w:date="2020-10-08T17:20:00Z">
        <w:r w:rsidRPr="00D47D14">
          <w:rPr>
            <w:b/>
            <w:bCs/>
          </w:rPr>
          <w:t xml:space="preserve"> </w:t>
        </w:r>
      </w:ins>
    </w:p>
    <w:p w14:paraId="5FA0FFCD"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971" w:author="Mike Beckerle" w:date="2020-10-08T17:20:00Z"/>
        </w:rPr>
      </w:pPr>
      <w:ins w:id="3972" w:author="Mike Beckerle" w:date="2020-10-08T17:20:00Z">
        <w:r>
          <w:t xml:space="preserve">    dfdl:lengthKind="delimited"</w:t>
        </w:r>
      </w:ins>
    </w:p>
    <w:p w14:paraId="3E8248F1"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973" w:author="Mike Beckerle" w:date="2020-10-08T17:20:00Z"/>
        </w:rPr>
      </w:pPr>
      <w:ins w:id="3974" w:author="Mike Beckerle" w:date="2020-10-08T17:20:00Z">
        <w:r>
          <w:t xml:space="preserve">    dfdl:occursCountKind="implicit"&gt;</w:t>
        </w:r>
      </w:ins>
    </w:p>
    <w:p w14:paraId="27352DDA"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975" w:author="Mike Beckerle" w:date="2020-10-08T17:20:00Z"/>
        </w:rPr>
      </w:pPr>
      <w:ins w:id="3976" w:author="Mike Beckerle" w:date="2020-10-08T17:20:00Z">
        <w:r>
          <w:t xml:space="preserve">    &lt;xs:complexType&gt;</w:t>
        </w:r>
      </w:ins>
    </w:p>
    <w:p w14:paraId="3E2CD80A"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977" w:author="Mike Beckerle" w:date="2020-10-08T17:20:00Z"/>
        </w:rPr>
      </w:pPr>
      <w:ins w:id="3978" w:author="Mike Beckerle" w:date="2020-10-08T17:20:00Z">
        <w:r>
          <w:t xml:space="preserve">      &lt;xs:sequence dfdl:separator=";"&gt; &lt;!-- sequence S1 --&gt;</w:t>
        </w:r>
      </w:ins>
    </w:p>
    <w:p w14:paraId="5968DB49"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979" w:author="Mike Beckerle" w:date="2020-10-08T17:20:00Z"/>
        </w:rPr>
      </w:pPr>
      <w:ins w:id="3980" w:author="Mike Beckerle" w:date="2020-10-08T17:20:00Z">
        <w:r>
          <w:t xml:space="preserve">        &lt;xs:element name="E2" type="xs:string" dfdl:lengthKind="delimited"/&gt;</w:t>
        </w:r>
      </w:ins>
    </w:p>
    <w:p w14:paraId="26B16FB0"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981" w:author="Mike Beckerle" w:date="2020-10-08T17:20:00Z"/>
        </w:rPr>
      </w:pPr>
      <w:ins w:id="3982" w:author="Mike Beckerle" w:date="2020-10-08T17:20:00Z">
        <w:r>
          <w:t xml:space="preserve">        ... other optional content ...</w:t>
        </w:r>
      </w:ins>
    </w:p>
    <w:p w14:paraId="0016898F"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983" w:author="Mike Beckerle" w:date="2020-10-08T17:20:00Z"/>
        </w:rPr>
      </w:pPr>
      <w:ins w:id="3984" w:author="Mike Beckerle" w:date="2020-10-08T17:20:00Z">
        <w:r>
          <w:t xml:space="preserve">      &lt;/xs:sequence&gt;</w:t>
        </w:r>
      </w:ins>
    </w:p>
    <w:p w14:paraId="7BA7E586"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985" w:author="Mike Beckerle" w:date="2020-10-08T17:20:00Z"/>
        </w:rPr>
      </w:pPr>
      <w:ins w:id="3986" w:author="Mike Beckerle" w:date="2020-10-08T17:20:00Z">
        <w:r>
          <w:t xml:space="preserve">    &lt;/xs:complexType&gt;</w:t>
        </w:r>
      </w:ins>
    </w:p>
    <w:p w14:paraId="731D36D2"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987" w:author="Mike Beckerle" w:date="2020-10-08T17:20:00Z"/>
        </w:rPr>
      </w:pPr>
      <w:ins w:id="3988" w:author="Mike Beckerle" w:date="2020-10-08T17:20:00Z">
        <w:r>
          <w:t xml:space="preserve">  &lt;/xs:element&gt;</w:t>
        </w:r>
      </w:ins>
    </w:p>
    <w:p w14:paraId="42CD088E"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989" w:author="Mike Beckerle" w:date="2020-10-08T17:20:00Z"/>
        </w:rPr>
      </w:pPr>
      <w:ins w:id="3990" w:author="Mike Beckerle" w:date="2020-10-08T17:20:00Z">
        <w:r>
          <w:t xml:space="preserve">  ...</w:t>
        </w:r>
      </w:ins>
    </w:p>
    <w:p w14:paraId="4ECE0993" w14:textId="77777777" w:rsidR="00D47D14" w:rsidRDefault="00D47D14" w:rsidP="00D47D14">
      <w:pPr>
        <w:pStyle w:val="Codeblock0"/>
        <w:pBdr>
          <w:top w:val="single" w:sz="4" w:space="1" w:color="auto"/>
          <w:left w:val="single" w:sz="4" w:space="4" w:color="auto"/>
          <w:bottom w:val="single" w:sz="4" w:space="1" w:color="auto"/>
          <w:right w:val="single" w:sz="4" w:space="4" w:color="auto"/>
        </w:pBdr>
        <w:rPr>
          <w:ins w:id="3991" w:author="Mike Beckerle" w:date="2020-10-08T17:20:00Z"/>
        </w:rPr>
      </w:pPr>
      <w:ins w:id="3992" w:author="Mike Beckerle" w:date="2020-10-08T17:20:00Z">
        <w:r>
          <w:t>&lt;/xs:sequence&gt;</w:t>
        </w:r>
      </w:ins>
    </w:p>
    <w:p w14:paraId="22D93C28" w14:textId="747541E8" w:rsidR="00D47D14" w:rsidRDefault="00D47D14">
      <w:pPr>
        <w:rPr>
          <w:ins w:id="3993" w:author="Mike Beckerle" w:date="2020-10-08T17:25:00Z"/>
        </w:rPr>
      </w:pPr>
      <w:ins w:id="3994" w:author="Mike Beckerle" w:date="2020-10-08T17:23:00Z">
        <w:r>
          <w:t xml:space="preserve">This changes the </w:t>
        </w:r>
      </w:ins>
      <w:ins w:id="3995" w:author="Mike Beckerle" w:date="2020-10-09T10:41:00Z">
        <w:r w:rsidR="00D46E3F">
          <w:t>definition</w:t>
        </w:r>
      </w:ins>
      <w:ins w:id="3996" w:author="Mike Beckerle" w:date="2020-10-08T17:23:00Z">
        <w:r>
          <w:t xml:space="preserve"> of element E1 to have an empty representation only if the initiator and te</w:t>
        </w:r>
      </w:ins>
      <w:ins w:id="3997" w:author="Mike Beckerle" w:date="2020-10-08T17:24:00Z">
        <w:r>
          <w:t xml:space="preserve">rminator are present in the data stream. </w:t>
        </w:r>
      </w:ins>
    </w:p>
    <w:p w14:paraId="3E2B6A91" w14:textId="2669517C" w:rsidR="00D47D14" w:rsidRDefault="00D47D14">
      <w:pPr>
        <w:rPr>
          <w:ins w:id="3998" w:author="Mike Beckerle" w:date="2020-10-08T17:48:00Z"/>
        </w:rPr>
      </w:pPr>
      <w:ins w:id="3999" w:author="Mike Beckerle" w:date="2020-10-08T17:25:00Z">
        <w:r>
          <w:t>If we</w:t>
        </w:r>
      </w:ins>
      <w:ins w:id="4000" w:author="Mike Beckerle" w:date="2020-10-08T17:26:00Z">
        <w:r>
          <w:t xml:space="preserve"> have the same</w:t>
        </w:r>
      </w:ins>
      <w:ins w:id="4001" w:author="Mike Beckerle" w:date="2020-10-08T17:25:00Z">
        <w:r>
          <w:t xml:space="preserve"> a data stream '</w:t>
        </w:r>
        <w:r>
          <w:rPr>
            <w:rStyle w:val="CodeblockChar0"/>
          </w:rPr>
          <w:t>...||...</w:t>
        </w:r>
        <w:r>
          <w:t>' where we have two adjacent S0 separators</w:t>
        </w:r>
      </w:ins>
      <w:ins w:id="4002" w:author="Mike Beckerle" w:date="2020-10-08T17:26:00Z">
        <w:r>
          <w:t xml:space="preserve">, in this case the </w:t>
        </w:r>
        <w:r w:rsidR="0063721D">
          <w:t>representation of E1 does not match the empty representation, because the initiator and terminator are not present</w:t>
        </w:r>
      </w:ins>
      <w:ins w:id="4003" w:author="Mike Beckerle" w:date="2020-10-08T17:38:00Z">
        <w:r w:rsidR="00D372CD">
          <w:t xml:space="preserve"> as the dfdl:emptyValueDelimiterPolicy requires</w:t>
        </w:r>
      </w:ins>
      <w:ins w:id="4004" w:author="Mike Beckerle" w:date="2020-10-08T17:26:00Z">
        <w:r w:rsidR="0063721D">
          <w:t>.</w:t>
        </w:r>
      </w:ins>
      <w:ins w:id="4005" w:author="Mike Beckerle" w:date="2020-10-08T17:29:00Z">
        <w:r w:rsidR="0063721D">
          <w:t xml:space="preserve"> </w:t>
        </w:r>
      </w:ins>
      <w:ins w:id="4006" w:author="Mike Beckerle" w:date="2020-10-08T17:38:00Z">
        <w:r w:rsidR="00D372CD">
          <w:t>It also does not have the normal representation, a</w:t>
        </w:r>
      </w:ins>
      <w:ins w:id="4007" w:author="Mike Beckerle" w:date="2020-10-08T17:39:00Z">
        <w:r w:rsidR="00D372CD">
          <w:t xml:space="preserve">gain as the initiator and terminator are not present. E1's representation is absent. </w:t>
        </w:r>
      </w:ins>
      <w:ins w:id="4008" w:author="Mike Beckerle" w:date="2020-10-08T17:47:00Z">
        <w:r w:rsidR="009F04EE">
          <w:t>Hence, nothing is added to the infoset.</w:t>
        </w:r>
      </w:ins>
    </w:p>
    <w:p w14:paraId="3167D54B" w14:textId="1D5846E0" w:rsidR="009F04EE" w:rsidRDefault="009F04EE">
      <w:pPr>
        <w:rPr>
          <w:ins w:id="4009" w:author="Mike Beckerle" w:date="2020-10-08T17:30:00Z"/>
        </w:rPr>
      </w:pPr>
      <w:ins w:id="4010" w:author="Mike Beckerle" w:date="2020-10-08T17:48:00Z">
        <w:r>
          <w:t xml:space="preserve">However, if the data stream '...|()|...' is encountered, we have the two S0 separators, but between them we have the initiator and terminator of element E1. </w:t>
        </w:r>
      </w:ins>
      <w:ins w:id="4011" w:author="Mike Beckerle" w:date="2020-10-08T17:49:00Z">
        <w:r>
          <w:t xml:space="preserve">This </w:t>
        </w:r>
      </w:ins>
      <w:ins w:id="4012" w:author="Mike Beckerle" w:date="2020-10-08T17:50:00Z">
        <w:r>
          <w:t>satisfies the require</w:t>
        </w:r>
      </w:ins>
      <w:ins w:id="4013" w:author="Mike Beckerle" w:date="2020-10-08T17:51:00Z">
        <w:r>
          <w:t xml:space="preserve">ments for the empty </w:t>
        </w:r>
      </w:ins>
      <w:ins w:id="4014" w:author="Mike Beckerle" w:date="2020-10-08T17:49:00Z">
        <w:r>
          <w:t>representation</w:t>
        </w:r>
      </w:ins>
      <w:ins w:id="4015" w:author="Mike Beckerle" w:date="2020-10-08T17:51:00Z">
        <w:r>
          <w:t>, but it</w:t>
        </w:r>
      </w:ins>
      <w:ins w:id="4016" w:author="Mike Beckerle" w:date="2020-10-08T17:49:00Z">
        <w:r>
          <w:t xml:space="preserve"> is not zero length. The recursive parse of E1's complex type will construct </w:t>
        </w:r>
      </w:ins>
      <w:ins w:id="4017" w:author="Mike Beckerle" w:date="2020-10-08T17:51:00Z">
        <w:r>
          <w:t>these elements</w:t>
        </w:r>
      </w:ins>
      <w:ins w:id="4018" w:author="Mike Beckerle" w:date="2020-10-08T17:49:00Z">
        <w:r>
          <w:t xml:space="preserve"> (illustrated as XM</w:t>
        </w:r>
      </w:ins>
      <w:ins w:id="4019" w:author="Mike Beckerle" w:date="2020-10-08T17:50:00Z">
        <w:r>
          <w:t>L)</w:t>
        </w:r>
      </w:ins>
      <w:ins w:id="4020" w:author="Mike Beckerle" w:date="2020-10-08T17:51:00Z">
        <w:r>
          <w:t>:</w:t>
        </w:r>
      </w:ins>
    </w:p>
    <w:p w14:paraId="513AC046" w14:textId="77777777" w:rsidR="0063721D" w:rsidRDefault="0063721D" w:rsidP="0063721D">
      <w:pPr>
        <w:pStyle w:val="Codeblock0"/>
        <w:pBdr>
          <w:top w:val="single" w:sz="4" w:space="1" w:color="auto"/>
          <w:left w:val="single" w:sz="4" w:space="4" w:color="auto"/>
          <w:bottom w:val="single" w:sz="4" w:space="1" w:color="auto"/>
          <w:right w:val="single" w:sz="4" w:space="4" w:color="auto"/>
        </w:pBdr>
        <w:rPr>
          <w:ins w:id="4021" w:author="Mike Beckerle" w:date="2020-10-08T17:31:00Z"/>
        </w:rPr>
      </w:pPr>
      <w:ins w:id="4022" w:author="Mike Beckerle" w:date="2020-10-08T17:31:00Z">
        <w:r>
          <w:t>&lt;E1&gt;</w:t>
        </w:r>
      </w:ins>
    </w:p>
    <w:p w14:paraId="55EF2774" w14:textId="77777777" w:rsidR="0063721D" w:rsidRDefault="0063721D" w:rsidP="0063721D">
      <w:pPr>
        <w:pStyle w:val="Codeblock0"/>
        <w:pBdr>
          <w:top w:val="single" w:sz="4" w:space="1" w:color="auto"/>
          <w:left w:val="single" w:sz="4" w:space="4" w:color="auto"/>
          <w:bottom w:val="single" w:sz="4" w:space="1" w:color="auto"/>
          <w:right w:val="single" w:sz="4" w:space="4" w:color="auto"/>
        </w:pBdr>
        <w:rPr>
          <w:ins w:id="4023" w:author="Mike Beckerle" w:date="2020-10-08T17:31:00Z"/>
        </w:rPr>
      </w:pPr>
      <w:ins w:id="4024" w:author="Mike Beckerle" w:date="2020-10-08T17:31:00Z">
        <w:r>
          <w:t xml:space="preserve">  &lt;E2&gt;&lt;/E2&gt;</w:t>
        </w:r>
      </w:ins>
    </w:p>
    <w:p w14:paraId="52C967CE" w14:textId="77777777" w:rsidR="0063721D" w:rsidRDefault="0063721D" w:rsidP="0063721D">
      <w:pPr>
        <w:pStyle w:val="Codeblock0"/>
        <w:pBdr>
          <w:top w:val="single" w:sz="4" w:space="1" w:color="auto"/>
          <w:left w:val="single" w:sz="4" w:space="4" w:color="auto"/>
          <w:bottom w:val="single" w:sz="4" w:space="1" w:color="auto"/>
          <w:right w:val="single" w:sz="4" w:space="4" w:color="auto"/>
        </w:pBdr>
        <w:rPr>
          <w:ins w:id="4025" w:author="Mike Beckerle" w:date="2020-10-08T17:31:00Z"/>
        </w:rPr>
      </w:pPr>
      <w:ins w:id="4026" w:author="Mike Beckerle" w:date="2020-10-08T17:31:00Z">
        <w:r>
          <w:t>&lt;/E1&gt;</w:t>
        </w:r>
      </w:ins>
    </w:p>
    <w:p w14:paraId="40A81DEE" w14:textId="0F978EC4" w:rsidR="00D47D14" w:rsidRDefault="009F04EE">
      <w:ins w:id="4027" w:author="Mike Beckerle" w:date="2020-10-08T17:52:00Z">
        <w:r>
          <w:t xml:space="preserve">These elements for E1 </w:t>
        </w:r>
      </w:ins>
      <w:ins w:id="4028" w:author="Mike Beckerle" w:date="2020-10-08T17:53:00Z">
        <w:r>
          <w:t xml:space="preserve">with E2 child </w:t>
        </w:r>
      </w:ins>
      <w:commentRangeStart w:id="4029"/>
      <w:ins w:id="4030" w:author="Mike Beckerle" w:date="2020-10-08T17:51:00Z">
        <w:r>
          <w:t>would be added to the infoset.</w:t>
        </w:r>
      </w:ins>
      <w:commentRangeEnd w:id="4029"/>
      <w:ins w:id="4031" w:author="Mike Beckerle" w:date="2020-10-08T17:53:00Z">
        <w:r>
          <w:rPr>
            <w:rStyle w:val="CommentReference"/>
          </w:rPr>
          <w:commentReference w:id="4029"/>
        </w:r>
      </w:ins>
    </w:p>
    <w:p w14:paraId="5A364053" w14:textId="77777777" w:rsidR="000E1214" w:rsidRDefault="00A87198" w:rsidP="00BC2419">
      <w:pPr>
        <w:pStyle w:val="Heading3"/>
        <w:rPr>
          <w:rFonts w:eastAsia="Times New Roman"/>
        </w:rPr>
      </w:pPr>
      <w:bookmarkStart w:id="4032" w:name="_Toc349042703"/>
      <w:bookmarkStart w:id="4033" w:name="_Ref351914022"/>
      <w:bookmarkStart w:id="4034" w:name="_Ref351914031"/>
      <w:bookmarkStart w:id="4035" w:name="_Toc53134075"/>
      <w:r>
        <w:rPr>
          <w:rFonts w:eastAsia="Times New Roman"/>
        </w:rPr>
        <w:t>Element Defaults When Unparsing</w:t>
      </w:r>
      <w:bookmarkEnd w:id="4032"/>
      <w:bookmarkEnd w:id="4033"/>
      <w:bookmarkEnd w:id="4034"/>
      <w:bookmarkEnd w:id="4035"/>
    </w:p>
    <w:p w14:paraId="6E4E851F" w14:textId="1C926B1F" w:rsidR="000E1214" w:rsidRDefault="00A87198">
      <w:r>
        <w:t xml:space="preserve">If an element is </w:t>
      </w:r>
      <w:r>
        <w:rPr>
          <w:rStyle w:val="Emphasis"/>
        </w:rPr>
        <w:t>missing</w:t>
      </w:r>
      <w:r>
        <w:t xml:space="preserve"> from the Infoset when unparsing, the possibility of applying an element default arises.  Essentially if a required occurrence of an element is missing, then an element default will be applied if present, and the resulting item is added to the </w:t>
      </w:r>
      <w:r>
        <w:rPr>
          <w:rStyle w:val="Emphasis"/>
        </w:rPr>
        <w:t>augmented Infoset</w:t>
      </w:r>
      <w:ins w:id="4036" w:author="Mike Beckerle" w:date="2020-10-08T17:58:00Z">
        <w:r w:rsidR="006102CD">
          <w:rPr>
            <w:rStyle w:val="Emphasis"/>
          </w:rPr>
          <w:t xml:space="preserve"> </w:t>
        </w:r>
        <w:r w:rsidR="006102CD">
          <w:rPr>
            <w:rStyle w:val="Emphasis"/>
            <w:i w:val="0"/>
            <w:iCs w:val="0"/>
          </w:rPr>
          <w:t xml:space="preserve">(See Section </w:t>
        </w:r>
        <w:r w:rsidR="006102CD">
          <w:rPr>
            <w:rStyle w:val="Emphasis"/>
            <w:i w:val="0"/>
            <w:iCs w:val="0"/>
          </w:rPr>
          <w:fldChar w:fldCharType="begin"/>
        </w:r>
        <w:r w:rsidR="006102CD">
          <w:rPr>
            <w:rStyle w:val="Emphasis"/>
            <w:i w:val="0"/>
            <w:iCs w:val="0"/>
          </w:rPr>
          <w:instrText xml:space="preserve"> REF _Ref37860950 \r \h </w:instrText>
        </w:r>
      </w:ins>
      <w:r w:rsidR="006102CD">
        <w:rPr>
          <w:rStyle w:val="Emphasis"/>
          <w:i w:val="0"/>
          <w:iCs w:val="0"/>
        </w:rPr>
      </w:r>
      <w:ins w:id="4037" w:author="Mike Beckerle" w:date="2020-10-08T17:58:00Z">
        <w:r w:rsidR="006102CD">
          <w:rPr>
            <w:rStyle w:val="Emphasis"/>
            <w:i w:val="0"/>
            <w:iCs w:val="0"/>
          </w:rPr>
          <w:fldChar w:fldCharType="separate"/>
        </w:r>
      </w:ins>
      <w:ins w:id="4038" w:author="Mike Beckerle" w:date="2020-10-09T10:19:00Z">
        <w:r w:rsidR="008A37A6">
          <w:rPr>
            <w:rStyle w:val="Emphasis"/>
            <w:i w:val="0"/>
            <w:iCs w:val="0"/>
          </w:rPr>
          <w:t>9.7</w:t>
        </w:r>
      </w:ins>
      <w:ins w:id="4039" w:author="Mike Beckerle" w:date="2020-10-08T17:58:00Z">
        <w:r w:rsidR="006102CD">
          <w:rPr>
            <w:rStyle w:val="Emphasis"/>
            <w:i w:val="0"/>
            <w:iCs w:val="0"/>
          </w:rPr>
          <w:fldChar w:fldCharType="end"/>
        </w:r>
        <w:r w:rsidR="006102CD">
          <w:rPr>
            <w:rStyle w:val="Emphasis"/>
          </w:rPr>
          <w:t>)</w:t>
        </w:r>
      </w:ins>
    </w:p>
    <w:p w14:paraId="5555E65A" w14:textId="2BEEBE86" w:rsidR="000E1214" w:rsidRDefault="00A87198">
      <w:r>
        <w:t xml:space="preserve">The rules for applying element defaults are not dependent on dfdl:occursCountKind. However if a required occurrence does not produce an item in the augmented Infoset after the rules have been applied then whether it is a </w:t>
      </w:r>
      <w:del w:id="4040" w:author="Mike Beckerle" w:date="2020-10-08T20:32:00Z">
        <w:r w:rsidDel="00B31DA3">
          <w:delText>processing error</w:delText>
        </w:r>
      </w:del>
      <w:ins w:id="4041" w:author="Mike Beckerle" w:date="2020-10-08T20:32:00Z">
        <w:r w:rsidR="00B31DA3">
          <w:t>Processing Error</w:t>
        </w:r>
      </w:ins>
      <w:r>
        <w:t xml:space="preserve"> or a </w:t>
      </w:r>
      <w:del w:id="4042" w:author="Mike Beckerle" w:date="2020-10-09T10:27:00Z">
        <w:r w:rsidDel="003E209F">
          <w:delText>validation error</w:delText>
        </w:r>
      </w:del>
      <w:ins w:id="4043" w:author="Mike Beckerle" w:date="2020-10-09T10:27:00Z">
        <w:r w:rsidR="003E209F">
          <w:t>Validation Error</w:t>
        </w:r>
      </w:ins>
      <w:r>
        <w:t xml:space="preserve"> (if enabled) </w:t>
      </w:r>
      <w:r>
        <w:rPr>
          <w:rStyle w:val="Emphasis"/>
        </w:rPr>
        <w:t>is</w:t>
      </w:r>
      <w:r>
        <w:t xml:space="preserve">  dependent on dfdl:occursCountKind (see Section </w:t>
      </w:r>
      <w:r w:rsidRPr="00065302">
        <w:rPr>
          <w:rStyle w:val="Hyperlink"/>
        </w:rPr>
        <w:fldChar w:fldCharType="begin"/>
      </w:r>
      <w:r w:rsidRPr="00065302">
        <w:rPr>
          <w:rStyle w:val="Hyperlink"/>
        </w:rPr>
        <w:instrText xml:space="preserve"> REF _Ref351049926 \r \h </w:instrText>
      </w:r>
      <w:r w:rsidRPr="00065302">
        <w:rPr>
          <w:rStyle w:val="Hyperlink"/>
        </w:rPr>
      </w:r>
      <w:r w:rsidRPr="00065302">
        <w:rPr>
          <w:rStyle w:val="Hyperlink"/>
        </w:rPr>
        <w:fldChar w:fldCharType="separate"/>
      </w:r>
      <w:r w:rsidR="008A37A6">
        <w:rPr>
          <w:rStyle w:val="Hyperlink"/>
        </w:rPr>
        <w:t>16.1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_Ref351049926 \h </w:instrText>
      </w:r>
      <w:r w:rsidRPr="00065302">
        <w:rPr>
          <w:rStyle w:val="Hyperlink"/>
        </w:rPr>
      </w:r>
      <w:r w:rsidRPr="00065302">
        <w:rPr>
          <w:rStyle w:val="Hyperlink"/>
        </w:rPr>
        <w:fldChar w:fldCharType="separate"/>
      </w:r>
      <w:ins w:id="4044" w:author="Mike Beckerle" w:date="2020-10-09T10:19:00Z">
        <w:r w:rsidR="008A37A6">
          <w:t>dfdl:occursCountKind property</w:t>
        </w:r>
      </w:ins>
      <w:del w:id="4045" w:author="Mike Beckerle" w:date="2020-10-09T10:19:00Z">
        <w:r w:rsidR="00404DC4" w:rsidRPr="00065302" w:rsidDel="008A37A6">
          <w:rPr>
            <w:rStyle w:val="Hyperlink"/>
          </w:rPr>
          <w:delText>dfdl:occursCountKind property</w:delText>
        </w:r>
      </w:del>
      <w:r w:rsidRPr="00065302">
        <w:rPr>
          <w:rStyle w:val="Hyperlink"/>
        </w:rPr>
        <w:fldChar w:fldCharType="end"/>
      </w:r>
      <w:r>
        <w:t xml:space="preserve">). </w:t>
      </w:r>
    </w:p>
    <w:p w14:paraId="5B7300B5" w14:textId="05EB15CB" w:rsidR="000E1214" w:rsidRDefault="00A87198">
      <w:r>
        <w:t xml:space="preserve">There are two </w:t>
      </w:r>
      <w:del w:id="4046" w:author="Mike Beckerle" w:date="2020-10-08T17:58:00Z">
        <w:r w:rsidDel="006102CD">
          <w:delText xml:space="preserve">main </w:delText>
        </w:r>
      </w:del>
      <w:r>
        <w:t xml:space="preserve">cases to consider. </w:t>
      </w:r>
    </w:p>
    <w:p w14:paraId="65EEFCD0" w14:textId="77777777" w:rsidR="000E1214" w:rsidRDefault="00A87198">
      <w:pPr>
        <w:pStyle w:val="Heading4"/>
        <w:rPr>
          <w:rFonts w:eastAsia="Times New Roman"/>
        </w:rPr>
      </w:pPr>
      <w:r>
        <w:rPr>
          <w:rFonts w:eastAsia="Times New Roman"/>
        </w:rPr>
        <w:t>Simple element</w:t>
      </w:r>
    </w:p>
    <w:p w14:paraId="1C65A855" w14:textId="77777777" w:rsidR="000E1214" w:rsidRDefault="00A87198">
      <w:r>
        <w:t xml:space="preserve">Required occurrence: If an element has a default value then an item is added to the augmented Infoset using the default value, otherwise nothing is added. </w:t>
      </w:r>
    </w:p>
    <w:p w14:paraId="02F78685" w14:textId="77777777" w:rsidR="000E1214" w:rsidRDefault="00A87198">
      <w:r>
        <w:t>Optional occurrence: Nothing is added to the augmented Infoset.</w:t>
      </w:r>
    </w:p>
    <w:p w14:paraId="6CF05449" w14:textId="77777777" w:rsidR="000E1214" w:rsidRDefault="00A87198">
      <w:pPr>
        <w:pStyle w:val="Heading4"/>
        <w:rPr>
          <w:rFonts w:eastAsia="Times New Roman"/>
        </w:rPr>
      </w:pPr>
      <w:r>
        <w:rPr>
          <w:rFonts w:eastAsia="Times New Roman"/>
        </w:rPr>
        <w:t xml:space="preserve">Complex element </w:t>
      </w:r>
    </w:p>
    <w:p w14:paraId="5ADE68A9" w14:textId="77777777" w:rsidR="000E1214" w:rsidRDefault="00A87198">
      <w:r>
        <w:t>Required occurrence: An item is added to the augmented Infoset as specified below.</w:t>
      </w:r>
    </w:p>
    <w:p w14:paraId="2161FAC8" w14:textId="77777777" w:rsidR="000E1214" w:rsidRDefault="00A87198">
      <w:r>
        <w:t xml:space="preserve">Optional occurrence: Nothing is added to the augmented Infoset. </w:t>
      </w:r>
    </w:p>
    <w:p w14:paraId="46DE86E6" w14:textId="77777777" w:rsidR="000E1214" w:rsidRDefault="00A87198">
      <w:r>
        <w:t xml:space="preserve">For a required occurrence, the unparser descends into the complex type: </w:t>
      </w:r>
    </w:p>
    <w:p w14:paraId="61EA00E4" w14:textId="5FF0A891" w:rsidR="000E1214" w:rsidRDefault="00A87198">
      <w:r>
        <w:t xml:space="preserve">For a sequence, each child element is examined in schema order and the rules for simple and complex elements applied (recursively). The lack of a default may give rise to a </w:t>
      </w:r>
      <w:del w:id="4047" w:author="Mike Beckerle" w:date="2020-10-08T20:32:00Z">
        <w:r w:rsidDel="00B31DA3">
          <w:delText>processing error</w:delText>
        </w:r>
      </w:del>
      <w:ins w:id="4048" w:author="Mike Beckerle" w:date="2020-10-08T20:32:00Z">
        <w:r w:rsidR="00B31DA3">
          <w:t>Processing Error</w:t>
        </w:r>
      </w:ins>
      <w:r>
        <w:t xml:space="preserve">, as described above. </w:t>
      </w:r>
    </w:p>
    <w:p w14:paraId="693114C6" w14:textId="61255105" w:rsidR="000E1214" w:rsidRDefault="00A87198">
      <w:r>
        <w:t xml:space="preserve">For a choice, each branch is examined in schema order and the above rules applied recursively to the branch. The lack of a default may give rise to a </w:t>
      </w:r>
      <w:del w:id="4049" w:author="Mike Beckerle" w:date="2020-10-08T20:32:00Z">
        <w:r w:rsidDel="00B31DA3">
          <w:delText>processing error</w:delText>
        </w:r>
      </w:del>
      <w:ins w:id="4050" w:author="Mike Beckerle" w:date="2020-10-08T20:32:00Z">
        <w:r w:rsidR="00B31DA3">
          <w:t>Processing Error</w:t>
        </w:r>
      </w:ins>
      <w:r>
        <w:t xml:space="preserve">, as described above, and if so the error is suppressed and the next branch is tried, otherwise that branch is selected. It is a </w:t>
      </w:r>
      <w:del w:id="4051" w:author="Mike Beckerle" w:date="2020-10-08T20:32:00Z">
        <w:r w:rsidDel="00B31DA3">
          <w:delText>processing error</w:delText>
        </w:r>
      </w:del>
      <w:ins w:id="4052" w:author="Mike Beckerle" w:date="2020-10-08T20:32:00Z">
        <w:r w:rsidR="00B31DA3">
          <w:t>Processing Error</w:t>
        </w:r>
      </w:ins>
      <w:r>
        <w:t xml:space="preserve"> if no choice branch is ultimately selected. If no choice branch is selected, then there must be a choice branch with no required elements, and the first such branch would be selected. </w:t>
      </w:r>
    </w:p>
    <w:p w14:paraId="1AF6E9FE" w14:textId="77777777" w:rsidR="000E1214" w:rsidRDefault="00A87198" w:rsidP="00B31DA3">
      <w:pPr>
        <w:pStyle w:val="Heading2"/>
      </w:pPr>
      <w:bookmarkStart w:id="4053" w:name="_Toc361231238"/>
      <w:bookmarkStart w:id="4054" w:name="_Toc361231764"/>
      <w:bookmarkStart w:id="4055" w:name="_Toc362445062"/>
      <w:bookmarkStart w:id="4056" w:name="_Toc363908984"/>
      <w:bookmarkStart w:id="4057" w:name="_Toc364463407"/>
      <w:bookmarkStart w:id="4058" w:name="_Toc366078005"/>
      <w:bookmarkStart w:id="4059" w:name="_Toc366078624"/>
      <w:bookmarkStart w:id="4060" w:name="_Toc366079609"/>
      <w:bookmarkStart w:id="4061" w:name="_Toc366080221"/>
      <w:bookmarkStart w:id="4062" w:name="_Toc366080830"/>
      <w:bookmarkStart w:id="4063" w:name="_Toc366505170"/>
      <w:bookmarkStart w:id="4064" w:name="_Toc366508539"/>
      <w:bookmarkStart w:id="4065" w:name="_Toc366513040"/>
      <w:bookmarkStart w:id="4066" w:name="_Toc366574229"/>
      <w:bookmarkStart w:id="4067" w:name="_Toc366578022"/>
      <w:bookmarkStart w:id="4068" w:name="_Toc366578616"/>
      <w:bookmarkStart w:id="4069" w:name="_Toc366579208"/>
      <w:bookmarkStart w:id="4070" w:name="_Toc366579799"/>
      <w:bookmarkStart w:id="4071" w:name="_Toc366580391"/>
      <w:bookmarkStart w:id="4072" w:name="_Toc366580982"/>
      <w:bookmarkStart w:id="4073" w:name="_Toc366581574"/>
      <w:bookmarkStart w:id="4074" w:name="_Toc361231239"/>
      <w:bookmarkStart w:id="4075" w:name="_Toc361231765"/>
      <w:bookmarkStart w:id="4076" w:name="_Toc362445063"/>
      <w:bookmarkStart w:id="4077" w:name="_Toc363908985"/>
      <w:bookmarkStart w:id="4078" w:name="_Toc364463408"/>
      <w:bookmarkStart w:id="4079" w:name="_Toc366078006"/>
      <w:bookmarkStart w:id="4080" w:name="_Toc366078625"/>
      <w:bookmarkStart w:id="4081" w:name="_Toc366079610"/>
      <w:bookmarkStart w:id="4082" w:name="_Toc366080222"/>
      <w:bookmarkStart w:id="4083" w:name="_Toc366080831"/>
      <w:bookmarkStart w:id="4084" w:name="_Toc366505171"/>
      <w:bookmarkStart w:id="4085" w:name="_Toc366508540"/>
      <w:bookmarkStart w:id="4086" w:name="_Toc366513041"/>
      <w:bookmarkStart w:id="4087" w:name="_Toc366574230"/>
      <w:bookmarkStart w:id="4088" w:name="_Toc366578023"/>
      <w:bookmarkStart w:id="4089" w:name="_Toc366578617"/>
      <w:bookmarkStart w:id="4090" w:name="_Toc366579209"/>
      <w:bookmarkStart w:id="4091" w:name="_Toc366579800"/>
      <w:bookmarkStart w:id="4092" w:name="_Toc366580392"/>
      <w:bookmarkStart w:id="4093" w:name="_Toc366580983"/>
      <w:bookmarkStart w:id="4094" w:name="_Toc366581575"/>
      <w:bookmarkStart w:id="4095" w:name="_Toc361231240"/>
      <w:bookmarkStart w:id="4096" w:name="_Toc361231766"/>
      <w:bookmarkStart w:id="4097" w:name="_Toc362445064"/>
      <w:bookmarkStart w:id="4098" w:name="_Toc363908986"/>
      <w:bookmarkStart w:id="4099" w:name="_Toc364463409"/>
      <w:bookmarkStart w:id="4100" w:name="_Toc366078007"/>
      <w:bookmarkStart w:id="4101" w:name="_Toc366078626"/>
      <w:bookmarkStart w:id="4102" w:name="_Toc366079611"/>
      <w:bookmarkStart w:id="4103" w:name="_Toc366080223"/>
      <w:bookmarkStart w:id="4104" w:name="_Toc366080832"/>
      <w:bookmarkStart w:id="4105" w:name="_Toc366505172"/>
      <w:bookmarkStart w:id="4106" w:name="_Toc366508541"/>
      <w:bookmarkStart w:id="4107" w:name="_Toc366513042"/>
      <w:bookmarkStart w:id="4108" w:name="_Toc366574231"/>
      <w:bookmarkStart w:id="4109" w:name="_Toc366578024"/>
      <w:bookmarkStart w:id="4110" w:name="_Toc366578618"/>
      <w:bookmarkStart w:id="4111" w:name="_Toc366579210"/>
      <w:bookmarkStart w:id="4112" w:name="_Toc366579801"/>
      <w:bookmarkStart w:id="4113" w:name="_Toc366580393"/>
      <w:bookmarkStart w:id="4114" w:name="_Toc366580984"/>
      <w:bookmarkStart w:id="4115" w:name="_Toc366581576"/>
      <w:bookmarkStart w:id="4116" w:name="_Toc361231241"/>
      <w:bookmarkStart w:id="4117" w:name="_Toc361231767"/>
      <w:bookmarkStart w:id="4118" w:name="_Toc362445065"/>
      <w:bookmarkStart w:id="4119" w:name="_Toc363908987"/>
      <w:bookmarkStart w:id="4120" w:name="_Toc364463410"/>
      <w:bookmarkStart w:id="4121" w:name="_Toc366078008"/>
      <w:bookmarkStart w:id="4122" w:name="_Toc366078627"/>
      <w:bookmarkStart w:id="4123" w:name="_Toc366079612"/>
      <w:bookmarkStart w:id="4124" w:name="_Toc366080224"/>
      <w:bookmarkStart w:id="4125" w:name="_Toc366080833"/>
      <w:bookmarkStart w:id="4126" w:name="_Toc366505173"/>
      <w:bookmarkStart w:id="4127" w:name="_Toc366508542"/>
      <w:bookmarkStart w:id="4128" w:name="_Toc366513043"/>
      <w:bookmarkStart w:id="4129" w:name="_Toc366574232"/>
      <w:bookmarkStart w:id="4130" w:name="_Toc366578025"/>
      <w:bookmarkStart w:id="4131" w:name="_Toc366578619"/>
      <w:bookmarkStart w:id="4132" w:name="_Toc366579211"/>
      <w:bookmarkStart w:id="4133" w:name="_Toc366579802"/>
      <w:bookmarkStart w:id="4134" w:name="_Toc366580394"/>
      <w:bookmarkStart w:id="4135" w:name="_Toc366580985"/>
      <w:bookmarkStart w:id="4136" w:name="_Toc366581577"/>
      <w:bookmarkStart w:id="4137" w:name="_Toc361231242"/>
      <w:bookmarkStart w:id="4138" w:name="_Toc361231768"/>
      <w:bookmarkStart w:id="4139" w:name="_Toc362445066"/>
      <w:bookmarkStart w:id="4140" w:name="_Toc363908988"/>
      <w:bookmarkStart w:id="4141" w:name="_Toc364463411"/>
      <w:bookmarkStart w:id="4142" w:name="_Toc366078009"/>
      <w:bookmarkStart w:id="4143" w:name="_Toc366078628"/>
      <w:bookmarkStart w:id="4144" w:name="_Toc366079613"/>
      <w:bookmarkStart w:id="4145" w:name="_Toc366080225"/>
      <w:bookmarkStart w:id="4146" w:name="_Toc366080834"/>
      <w:bookmarkStart w:id="4147" w:name="_Toc366505174"/>
      <w:bookmarkStart w:id="4148" w:name="_Toc366508543"/>
      <w:bookmarkStart w:id="4149" w:name="_Toc366513044"/>
      <w:bookmarkStart w:id="4150" w:name="_Toc366574233"/>
      <w:bookmarkStart w:id="4151" w:name="_Toc366578026"/>
      <w:bookmarkStart w:id="4152" w:name="_Toc366578620"/>
      <w:bookmarkStart w:id="4153" w:name="_Toc366579212"/>
      <w:bookmarkStart w:id="4154" w:name="_Toc366579803"/>
      <w:bookmarkStart w:id="4155" w:name="_Toc366580395"/>
      <w:bookmarkStart w:id="4156" w:name="_Toc366580986"/>
      <w:bookmarkStart w:id="4157" w:name="_Toc366581578"/>
      <w:bookmarkStart w:id="4158" w:name="_Toc361231243"/>
      <w:bookmarkStart w:id="4159" w:name="_Toc361231769"/>
      <w:bookmarkStart w:id="4160" w:name="_Toc362445067"/>
      <w:bookmarkStart w:id="4161" w:name="_Toc363908989"/>
      <w:bookmarkStart w:id="4162" w:name="_Toc364463412"/>
      <w:bookmarkStart w:id="4163" w:name="_Toc366078010"/>
      <w:bookmarkStart w:id="4164" w:name="_Toc366078629"/>
      <w:bookmarkStart w:id="4165" w:name="_Toc366079614"/>
      <w:bookmarkStart w:id="4166" w:name="_Toc366080226"/>
      <w:bookmarkStart w:id="4167" w:name="_Toc366080835"/>
      <w:bookmarkStart w:id="4168" w:name="_Toc366505175"/>
      <w:bookmarkStart w:id="4169" w:name="_Toc366508544"/>
      <w:bookmarkStart w:id="4170" w:name="_Toc366513045"/>
      <w:bookmarkStart w:id="4171" w:name="_Toc366574234"/>
      <w:bookmarkStart w:id="4172" w:name="_Toc366578027"/>
      <w:bookmarkStart w:id="4173" w:name="_Toc366578621"/>
      <w:bookmarkStart w:id="4174" w:name="_Toc366579213"/>
      <w:bookmarkStart w:id="4175" w:name="_Toc366579804"/>
      <w:bookmarkStart w:id="4176" w:name="_Toc366580396"/>
      <w:bookmarkStart w:id="4177" w:name="_Toc366580987"/>
      <w:bookmarkStart w:id="4178" w:name="_Toc366581579"/>
      <w:bookmarkStart w:id="4179" w:name="_Ref384899121"/>
      <w:bookmarkStart w:id="4180" w:name="_Ref384899136"/>
      <w:bookmarkStart w:id="4181" w:name="_Toc53134076"/>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r>
        <w:t>Evaluation Order for Statement Annotations</w:t>
      </w:r>
      <w:bookmarkEnd w:id="4179"/>
      <w:bookmarkEnd w:id="4180"/>
      <w:bookmarkEnd w:id="4181"/>
    </w:p>
    <w:p w14:paraId="0D7B64A2" w14:textId="77777777" w:rsidR="000E1214" w:rsidRDefault="00A87198">
      <w:pPr>
        <w:rPr>
          <w:color w:val="000000"/>
        </w:rPr>
      </w:pPr>
      <w:r>
        <w:rPr>
          <w:color w:val="000000"/>
        </w:rPr>
        <w:t>Given a component of a DFDL schema, there is a resolved set of annotations for it.</w:t>
      </w:r>
    </w:p>
    <w:p w14:paraId="51D04689" w14:textId="233218E5" w:rsidR="000E1214" w:rsidRDefault="00A87198">
      <w:r>
        <w:rPr>
          <w:lang w:eastAsia="en-GB"/>
        </w:rPr>
        <w:t xml:space="preserve">Of these, some are statement annotations and the order of their evaluation relative to the actual processing of the schema component itself (parsing or unparsing via its format annotations) is as </w:t>
      </w:r>
      <w:r>
        <w:t>defined in the ordered lists below.</w:t>
      </w:r>
    </w:p>
    <w:p w14:paraId="3E2ECBA3" w14:textId="77777777" w:rsidR="000E1214" w:rsidRDefault="00A87198">
      <w:r>
        <w:t xml:space="preserve">For elements and element references: </w:t>
      </w:r>
    </w:p>
    <w:p w14:paraId="24470C33" w14:textId="77777777" w:rsidR="000E1214" w:rsidRDefault="00A87198" w:rsidP="00C31ED0">
      <w:pPr>
        <w:pStyle w:val="ListParagraph"/>
        <w:numPr>
          <w:ilvl w:val="0"/>
          <w:numId w:val="71"/>
        </w:numPr>
      </w:pPr>
      <w:r>
        <w:t>dfdl:discriminator or dfdl:assert(s) with testKind 'pattern' (parsing only)</w:t>
      </w:r>
    </w:p>
    <w:p w14:paraId="54ABCE27" w14:textId="77777777" w:rsidR="000E1214" w:rsidRDefault="00A87198" w:rsidP="00C31ED0">
      <w:pPr>
        <w:pStyle w:val="ListParagraph"/>
        <w:numPr>
          <w:ilvl w:val="0"/>
          <w:numId w:val="71"/>
        </w:numPr>
      </w:pPr>
      <w:r>
        <w:t xml:space="preserve">dfdl:element following property scoping rules, which includes establishing representation as described in Section 9.3.2 and conversion to the element type for simple types </w:t>
      </w:r>
    </w:p>
    <w:p w14:paraId="5E108EE6" w14:textId="77777777" w:rsidR="000E1214" w:rsidRDefault="00A87198" w:rsidP="00C31ED0">
      <w:pPr>
        <w:pStyle w:val="ListParagraph"/>
        <w:numPr>
          <w:ilvl w:val="0"/>
          <w:numId w:val="71"/>
        </w:numPr>
      </w:pPr>
      <w:r>
        <w:t xml:space="preserve">dfdl:setVariable(s) - in lexical order, innermost schema component first </w:t>
      </w:r>
    </w:p>
    <w:p w14:paraId="3C46FA80" w14:textId="77777777" w:rsidR="000E1214" w:rsidRDefault="00A87198" w:rsidP="00C31ED0">
      <w:pPr>
        <w:pStyle w:val="ListParagraph"/>
        <w:numPr>
          <w:ilvl w:val="0"/>
          <w:numId w:val="71"/>
        </w:numPr>
      </w:pPr>
      <w:r>
        <w:t>dfdl:discriminator or dfdl:assert(s) with testKind 'expression' (parsing only)</w:t>
      </w:r>
    </w:p>
    <w:p w14:paraId="0A04DE64" w14:textId="77777777" w:rsidR="000E1214" w:rsidRDefault="00A87198">
      <w:r>
        <w:t xml:space="preserve">For sequences, choices and group references: </w:t>
      </w:r>
    </w:p>
    <w:p w14:paraId="77D4464A" w14:textId="77777777" w:rsidR="000E1214" w:rsidRDefault="00A87198" w:rsidP="00C31ED0">
      <w:pPr>
        <w:numPr>
          <w:ilvl w:val="0"/>
          <w:numId w:val="72"/>
        </w:numPr>
      </w:pPr>
      <w:r>
        <w:t xml:space="preserve">dfdl:discriminator or dfdl:assert(s) with testKind 'pattern' (parsing only) </w:t>
      </w:r>
    </w:p>
    <w:p w14:paraId="25998C48" w14:textId="77777777" w:rsidR="000E1214" w:rsidRDefault="00A87198" w:rsidP="00C31ED0">
      <w:pPr>
        <w:numPr>
          <w:ilvl w:val="0"/>
          <w:numId w:val="72"/>
        </w:numPr>
      </w:pPr>
      <w:r>
        <w:t>dfdl:newVariableInstance(s) - in</w:t>
      </w:r>
      <w:r>
        <w:rPr>
          <w:rFonts w:cs="Arial"/>
        </w:rPr>
        <w:t xml:space="preserve"> lexical order, innermost schema component first</w:t>
      </w:r>
      <w:r>
        <w:t xml:space="preserve"> </w:t>
      </w:r>
    </w:p>
    <w:p w14:paraId="0EA76254" w14:textId="77777777" w:rsidR="000E1214" w:rsidRDefault="00A87198" w:rsidP="00C31ED0">
      <w:pPr>
        <w:numPr>
          <w:ilvl w:val="0"/>
          <w:numId w:val="72"/>
        </w:numPr>
      </w:pPr>
      <w:r>
        <w:t>dfdl:setVariable(s) - in</w:t>
      </w:r>
      <w:r>
        <w:rPr>
          <w:rFonts w:cs="Arial"/>
        </w:rPr>
        <w:t xml:space="preserve"> lexical order, innermost schema component first</w:t>
      </w:r>
    </w:p>
    <w:p w14:paraId="4673DE86" w14:textId="77777777" w:rsidR="000E1214" w:rsidRDefault="00A87198" w:rsidP="00C31ED0">
      <w:pPr>
        <w:numPr>
          <w:ilvl w:val="0"/>
          <w:numId w:val="72"/>
        </w:numPr>
      </w:pPr>
      <w:r>
        <w:t xml:space="preserve">dfdl:sequence or dfdl:choice or dfdl:group following property scoping rules </w:t>
      </w:r>
      <w:r>
        <w:rPr>
          <w:rFonts w:cs="Arial"/>
        </w:rPr>
        <w:t>and evaluating any property expressions (corresponds to ComplexContent grammar region)</w:t>
      </w:r>
    </w:p>
    <w:p w14:paraId="662C8262" w14:textId="77777777" w:rsidR="000E1214" w:rsidRDefault="00A87198" w:rsidP="00C31ED0">
      <w:pPr>
        <w:numPr>
          <w:ilvl w:val="0"/>
          <w:numId w:val="72"/>
        </w:numPr>
      </w:pPr>
      <w:r>
        <w:t xml:space="preserve">dfdl:discriminator or dfdl:assert(s) with testKind 'expression' (parsing only) </w:t>
      </w:r>
    </w:p>
    <w:p w14:paraId="5492E349" w14:textId="77777777" w:rsidR="000E1214" w:rsidRDefault="00A87198">
      <w:pPr>
        <w:rPr>
          <w:lang w:eastAsia="en-GB"/>
        </w:rPr>
      </w:pPr>
      <w:r>
        <w:rPr>
          <w:lang w:eastAsia="en-GB"/>
        </w:rPr>
        <w:t xml:space="preserve">The dfdl:setVariable annotations at any one annotation point of the schema are always executed in lexical order. However, dfdl:setVariable annotations can also be found in different annotation points that are combined into the resolved set of annotations for one schema component. In this case, the order of execution of the dfdl:setVariable statements from any one annotation point remains lexical. The order of execution of the dfdl:setVariable annotations different annotation points follows the principle of innermost first, meaning that a schema component that references another schema component has its dfdl:setVariable statements executed </w:t>
      </w:r>
      <w:r>
        <w:rPr>
          <w:i/>
          <w:iCs/>
          <w:lang w:eastAsia="en-GB"/>
        </w:rPr>
        <w:t>after</w:t>
      </w:r>
      <w:r>
        <w:rPr>
          <w:lang w:eastAsia="en-GB"/>
        </w:rPr>
        <w:t xml:space="preserve"> those of the referenced schema component. For example, if an element reference and an element declaration both have dfdl:setVariable statements, then those on the element declaration will execute before those on the element reference. Similarly, dfdl:setVariable statements on a base simple type execute before those of a simple type derived from it. The dfdl:setVariable statements on a simple type execute before those on an element having that simple type (whether that type is by reference, or when the simple type is lexically nested within the element declaration). The dfdl:setVariable statements on the sequence or choice within a global group definition execute before those on a group reference.</w:t>
      </w:r>
    </w:p>
    <w:p w14:paraId="222640C3" w14:textId="77777777" w:rsidR="000E1214" w:rsidRDefault="00A87198">
      <w:pPr>
        <w:rPr>
          <w:lang w:eastAsia="en-GB"/>
        </w:rPr>
      </w:pPr>
      <w:r>
        <w:rPr>
          <w:lang w:eastAsia="en-GB"/>
        </w:rPr>
        <w:t xml:space="preserve">The dfdl:newVariableInstance annotations at any one annotation point of the schema are always executed in lexical order. However, dfdl:newVariableInstance annotations can also be found in different annotation points that are combined into the resolved set of annotations for one schema component. In this case, the order of execution of the dfdl:newVariableInstance statements from any one annotation point remains lexical. The order of execution of the dfdl:newVariableInstance annotations different annotation points follows the principle of innermost first, meaning that a schema component that contains or references another schema component has its dfdl:newVariableInstance statements executed </w:t>
      </w:r>
      <w:r>
        <w:rPr>
          <w:i/>
          <w:iCs/>
          <w:lang w:eastAsia="en-GB"/>
        </w:rPr>
        <w:t>after</w:t>
      </w:r>
      <w:r>
        <w:rPr>
          <w:lang w:eastAsia="en-GB"/>
        </w:rPr>
        <w:t xml:space="preserve"> those of the contained or referenced schema component. For example, if a group reference and the sequence or choice group of a group definition both have dfdl:newVariableInstance statements, then those on the global group definition will execute before those on the group reference.</w:t>
      </w:r>
    </w:p>
    <w:p w14:paraId="308F3921" w14:textId="77777777" w:rsidR="000E1214" w:rsidRDefault="00A87198" w:rsidP="00BC2419">
      <w:pPr>
        <w:pStyle w:val="Heading3"/>
        <w:rPr>
          <w:rFonts w:eastAsia="Times New Roman"/>
          <w:lang w:eastAsia="en-GB"/>
        </w:rPr>
      </w:pPr>
      <w:bookmarkStart w:id="4182" w:name="_Toc393356998"/>
      <w:bookmarkStart w:id="4183" w:name="_Toc53134077"/>
      <w:bookmarkEnd w:id="4182"/>
      <w:r>
        <w:rPr>
          <w:rFonts w:eastAsia="Times New Roman"/>
          <w:lang w:eastAsia="en-GB"/>
        </w:rPr>
        <w:t>Asserts and Discriminators with testKind 'expression'</w:t>
      </w:r>
      <w:bookmarkEnd w:id="4183"/>
    </w:p>
    <w:p w14:paraId="018F7AFD" w14:textId="77777777" w:rsidR="000E1214" w:rsidRDefault="00A87198">
      <w:r>
        <w:rPr>
          <w:color w:val="000000"/>
        </w:rPr>
        <w:t>Implementations are free to optimize by recognizing and executing discriminators or asserts with testKind 'expression' earlier so long as the resulting behavior is consistent with what results from the description above.</w:t>
      </w:r>
    </w:p>
    <w:p w14:paraId="786DE0C6" w14:textId="77777777" w:rsidR="000E1214" w:rsidRDefault="00A87198" w:rsidP="00BC2419">
      <w:pPr>
        <w:pStyle w:val="Heading3"/>
        <w:rPr>
          <w:rFonts w:eastAsia="Times New Roman"/>
          <w:lang w:eastAsia="en-GB"/>
        </w:rPr>
      </w:pPr>
      <w:bookmarkStart w:id="4184" w:name="_Toc53134078"/>
      <w:r>
        <w:rPr>
          <w:rFonts w:eastAsia="Times New Roman"/>
          <w:lang w:eastAsia="en-GB"/>
        </w:rPr>
        <w:t>Discriminators with testKind 'expression'</w:t>
      </w:r>
      <w:bookmarkEnd w:id="4184"/>
    </w:p>
    <w:p w14:paraId="2A54F3DC" w14:textId="013B8B0F" w:rsidR="000E1214" w:rsidRDefault="00A87198">
      <w:pPr>
        <w:rPr>
          <w:color w:val="000000"/>
        </w:rPr>
      </w:pPr>
      <w:r>
        <w:rPr>
          <w:color w:val="000000"/>
        </w:rPr>
        <w:t xml:space="preserve">When parsing, an attempt to evaluate a discriminator </w:t>
      </w:r>
      <w:r w:rsidR="008E7C14">
        <w:rPr>
          <w:color w:val="000000"/>
        </w:rPr>
        <w:t xml:space="preserve">MUST </w:t>
      </w:r>
      <w:r>
        <w:rPr>
          <w:color w:val="000000"/>
        </w:rPr>
        <w:t xml:space="preserve">be made even if preceding statements or the parse of the schema component ended in a </w:t>
      </w:r>
      <w:del w:id="4185" w:author="Mike Beckerle" w:date="2020-10-08T20:32:00Z">
        <w:r w:rsidDel="00B31DA3">
          <w:rPr>
            <w:color w:val="000000"/>
          </w:rPr>
          <w:delText>processing error</w:delText>
        </w:r>
      </w:del>
      <w:ins w:id="4186" w:author="Mike Beckerle" w:date="2020-10-08T20:32:00Z">
        <w:r w:rsidR="00B31DA3">
          <w:rPr>
            <w:color w:val="000000"/>
          </w:rPr>
          <w:t>Processing Error</w:t>
        </w:r>
      </w:ins>
      <w:r>
        <w:rPr>
          <w:color w:val="000000"/>
        </w:rPr>
        <w:t xml:space="preserve">. </w:t>
      </w:r>
    </w:p>
    <w:p w14:paraId="181BFB8B" w14:textId="21840231" w:rsidR="000E1214" w:rsidRDefault="00A87198">
      <w:pPr>
        <w:rPr>
          <w:color w:val="000000"/>
        </w:rPr>
      </w:pPr>
      <w:r>
        <w:rPr>
          <w:color w:val="000000"/>
        </w:rPr>
        <w:t xml:space="preserve">This is because a discriminator's expression could evaluate to true thereby resolving a point of uncertainty even if the complete parsing of the construct ultimately caused a </w:t>
      </w:r>
      <w:del w:id="4187" w:author="Mike Beckerle" w:date="2020-10-08T20:32:00Z">
        <w:r w:rsidDel="00B31DA3">
          <w:rPr>
            <w:color w:val="000000"/>
          </w:rPr>
          <w:delText>processing error</w:delText>
        </w:r>
      </w:del>
      <w:ins w:id="4188" w:author="Mike Beckerle" w:date="2020-10-08T20:32:00Z">
        <w:r w:rsidR="00B31DA3">
          <w:rPr>
            <w:color w:val="000000"/>
          </w:rPr>
          <w:t>Processing Error</w:t>
        </w:r>
      </w:ins>
      <w:r>
        <w:rPr>
          <w:color w:val="000000"/>
        </w:rPr>
        <w:t xml:space="preserve">. </w:t>
      </w:r>
    </w:p>
    <w:p w14:paraId="048DB4F4" w14:textId="3A8244ED" w:rsidR="000E1214" w:rsidRDefault="00A87198">
      <w:pPr>
        <w:rPr>
          <w:color w:val="000000"/>
        </w:rPr>
      </w:pPr>
      <w:r>
        <w:rPr>
          <w:color w:val="000000"/>
        </w:rPr>
        <w:t xml:space="preserve">Such discriminator evaluation has access to the DFDL Infoset of the attempted parse as it existed immediately before detecting the parse failure. Attempts to reference parts of the DFDL Infoset that do not exist are </w:t>
      </w:r>
      <w:del w:id="4189" w:author="Mike Beckerle" w:date="2020-10-08T20:32:00Z">
        <w:r w:rsidDel="00B31DA3">
          <w:rPr>
            <w:color w:val="000000"/>
          </w:rPr>
          <w:delText>processing error</w:delText>
        </w:r>
      </w:del>
      <w:ins w:id="4190" w:author="Mike Beckerle" w:date="2020-10-08T20:32:00Z">
        <w:r w:rsidR="00B31DA3">
          <w:rPr>
            <w:color w:val="000000"/>
          </w:rPr>
          <w:t>Processing Error</w:t>
        </w:r>
      </w:ins>
      <w:r>
        <w:rPr>
          <w:color w:val="000000"/>
        </w:rPr>
        <w:t xml:space="preserve">s. </w:t>
      </w:r>
    </w:p>
    <w:p w14:paraId="4B63A39F" w14:textId="77777777" w:rsidR="000E1214" w:rsidRDefault="00A87198" w:rsidP="00BC2419">
      <w:pPr>
        <w:pStyle w:val="Heading3"/>
        <w:rPr>
          <w:rFonts w:eastAsia="Times New Roman"/>
          <w:lang w:eastAsia="en-GB"/>
        </w:rPr>
      </w:pPr>
      <w:bookmarkStart w:id="4191" w:name="_Toc53134079"/>
      <w:r>
        <w:rPr>
          <w:rFonts w:eastAsia="Times New Roman"/>
          <w:lang w:eastAsia="en-GB"/>
        </w:rPr>
        <w:t>Elements and setVariable</w:t>
      </w:r>
      <w:bookmarkEnd w:id="4191"/>
    </w:p>
    <w:p w14:paraId="4888E054" w14:textId="179EDE40" w:rsidR="000E1214" w:rsidRDefault="00A87198">
      <w:pPr>
        <w:rPr>
          <w:color w:val="000000"/>
        </w:rPr>
      </w:pPr>
      <w:r>
        <w:t xml:space="preserve">The resolved set of dfdl:setVariable statements for an element are executed </w:t>
      </w:r>
      <w:r>
        <w:rPr>
          <w:b/>
          <w:bCs/>
        </w:rPr>
        <w:t>after</w:t>
      </w:r>
      <w:r>
        <w:t xml:space="preserve"> the parsing of the element. This contrasts with the resolved set of dfdl:setVariable statements for a group which are executed </w:t>
      </w:r>
      <w:r>
        <w:rPr>
          <w:b/>
          <w:bCs/>
        </w:rPr>
        <w:t>before</w:t>
      </w:r>
      <w:r>
        <w:rPr>
          <w:color w:val="000000"/>
        </w:rPr>
        <w:t xml:space="preserve"> the parsing of the group. </w:t>
      </w:r>
      <w:ins w:id="4192" w:author="Mike Beckerle" w:date="2020-10-08T18:00:00Z">
        <w:r w:rsidR="006102CD">
          <w:rPr>
            <w:color w:val="000000"/>
          </w:rPr>
          <w:t>(Note that dfdl:setVariable is only allowed on elements of simple type</w:t>
        </w:r>
      </w:ins>
      <w:ins w:id="4193" w:author="Mike Beckerle" w:date="2020-10-08T18:01:00Z">
        <w:r w:rsidR="006102CD">
          <w:rPr>
            <w:color w:val="000000"/>
          </w:rPr>
          <w:t xml:space="preserve"> per Section </w:t>
        </w:r>
      </w:ins>
      <w:ins w:id="4194" w:author="Mike Beckerle" w:date="2020-10-08T18:02:00Z">
        <w:r w:rsidR="006102CD">
          <w:rPr>
            <w:color w:val="000000"/>
          </w:rPr>
          <w:fldChar w:fldCharType="begin"/>
        </w:r>
        <w:r w:rsidR="006102CD">
          <w:rPr>
            <w:color w:val="000000"/>
          </w:rPr>
          <w:instrText xml:space="preserve"> REF _Ref53072549 \r \h </w:instrText>
        </w:r>
      </w:ins>
      <w:r w:rsidR="006102CD">
        <w:rPr>
          <w:color w:val="000000"/>
        </w:rPr>
      </w:r>
      <w:r w:rsidR="006102CD">
        <w:rPr>
          <w:color w:val="000000"/>
        </w:rPr>
        <w:fldChar w:fldCharType="separate"/>
      </w:r>
      <w:ins w:id="4195" w:author="Mike Beckerle" w:date="2020-10-09T10:19:00Z">
        <w:r w:rsidR="008A37A6">
          <w:rPr>
            <w:color w:val="000000"/>
          </w:rPr>
          <w:t>7.7.3</w:t>
        </w:r>
      </w:ins>
      <w:ins w:id="4196" w:author="Mike Beckerle" w:date="2020-10-08T18:02:00Z">
        <w:r w:rsidR="006102CD">
          <w:rPr>
            <w:color w:val="000000"/>
          </w:rPr>
          <w:fldChar w:fldCharType="end"/>
        </w:r>
      </w:ins>
      <w:ins w:id="4197" w:author="Mike Beckerle" w:date="2020-10-08T18:00:00Z">
        <w:r w:rsidR="006102CD">
          <w:rPr>
            <w:color w:val="000000"/>
          </w:rPr>
          <w:t>.)</w:t>
        </w:r>
      </w:ins>
    </w:p>
    <w:p w14:paraId="4612E0FD" w14:textId="77777777" w:rsidR="000E1214" w:rsidRDefault="00A87198">
      <w:pPr>
        <w:rPr>
          <w:color w:val="000000"/>
        </w:rPr>
      </w:pPr>
      <w:r>
        <w:rPr>
          <w:color w:val="000000"/>
        </w:rPr>
        <w:t>For elements, this implies that these variables are set after the evaluation of expressions corresponding to any computed DFDL properties for that element, and so the variables may not be referenced from expressions that compute these DFDL properties.</w:t>
      </w:r>
    </w:p>
    <w:p w14:paraId="5D4E2805" w14:textId="08A3B753" w:rsidR="000E1214" w:rsidRDefault="00A87198">
      <w:pPr>
        <w:rPr>
          <w:color w:val="000000"/>
        </w:rPr>
      </w:pPr>
      <w:r>
        <w:rPr>
          <w:color w:val="000000"/>
        </w:rPr>
        <w:t>That is, if an expression is used to provide the value of a property (such as dfdl:terminator or dfdl:byteOrder), the evaluation of that property expression occurs before any dfdl:setVariable annotation from the resolved set of annotations for that element are executed; hence, the expression providing the value of the property may not reference the variable. Schema authors can insert sequences to provide more precise control over when variables are set.</w:t>
      </w:r>
    </w:p>
    <w:p w14:paraId="0BBCB183" w14:textId="45E86648" w:rsidR="004806AE" w:rsidRDefault="004806AE" w:rsidP="00BC2419">
      <w:pPr>
        <w:pStyle w:val="Heading3"/>
      </w:pPr>
      <w:bookmarkStart w:id="4198" w:name="_Toc53134080"/>
      <w:r>
        <w:t>Controlling the Order of Statement Evaluation</w:t>
      </w:r>
      <w:bookmarkEnd w:id="4198"/>
    </w:p>
    <w:p w14:paraId="0403C95C" w14:textId="77777777" w:rsidR="004806AE" w:rsidRDefault="004806AE" w:rsidP="004806AE">
      <w:pPr>
        <w:rPr>
          <w:color w:val="000000"/>
        </w:rPr>
      </w:pPr>
      <w:r>
        <w:rPr>
          <w:color w:val="000000"/>
        </w:rPr>
        <w:t>Schema authors can insert xs:sequence constructs to control the timing of evaluation of statements more precisely. For example:</w:t>
      </w:r>
    </w:p>
    <w:p w14:paraId="2050741D"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&lt;xs:sequence dfdl:separator=","&gt;</w:t>
      </w:r>
    </w:p>
    <w:p w14:paraId="49833E06"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w:t>
      </w:r>
    </w:p>
    <w:p w14:paraId="4AEF3C94"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&lt;xs:element ref="a" .../&gt;</w:t>
      </w:r>
    </w:p>
    <w:p w14:paraId="56F3CFC8"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62771993"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0E1D0827"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&lt;xs:annotation&gt;&lt;xs:appinfo source=</w:t>
      </w:r>
      <w:r>
        <w:rPr>
          <w:rStyle w:val="Hyperlink"/>
        </w:rPr>
        <w:t>"</w:t>
      </w:r>
      <w:r>
        <w:t>http://www.ogf.org/dfdl/" &gt;</w:t>
      </w:r>
    </w:p>
    <w:p w14:paraId="0ACE7B4A"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&lt;dfdl:assert  test="{test expression}" /&gt;</w:t>
      </w:r>
    </w:p>
    <w:p w14:paraId="2E5C856C"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E775B46"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33F55A82"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&lt;xs:element ref="b" .../&gt;</w:t>
      </w:r>
    </w:p>
    <w:p w14:paraId="669DEB0A"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&lt;/xs:sequence&gt;</w:t>
      </w:r>
    </w:p>
    <w:p w14:paraId="534ED937"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 xml:space="preserve">   ...</w:t>
      </w:r>
    </w:p>
    <w:p w14:paraId="12EFF31E" w14:textId="77777777" w:rsidR="004806AE" w:rsidRDefault="004806AE" w:rsidP="004806AE">
      <w:pPr>
        <w:pStyle w:val="Codeblock0"/>
        <w:pBdr>
          <w:top w:val="single" w:sz="4" w:space="1" w:color="auto"/>
          <w:left w:val="single" w:sz="4" w:space="4" w:color="auto"/>
          <w:bottom w:val="single" w:sz="4" w:space="1" w:color="auto"/>
          <w:right w:val="single" w:sz="4" w:space="4" w:color="auto"/>
        </w:pBdr>
      </w:pPr>
      <w:r>
        <w:t>&lt;/xs:sequence&gt;</w:t>
      </w:r>
    </w:p>
    <w:p w14:paraId="7FA8A661" w14:textId="5EBF420C" w:rsidR="004806AE" w:rsidRPr="004806AE" w:rsidRDefault="004806AE" w:rsidP="006102CD">
      <w:r>
        <w:t xml:space="preserve">In the above, the assert test expression is evaluated after parsing element 'a', and before parsing element "b". The use of two nested interior sequences surrounding element 'b' in this manner ensures that the outermost sequence's separator usage is not disrupted. </w:t>
      </w:r>
    </w:p>
    <w:p w14:paraId="2C6E0263" w14:textId="3AD5B00B" w:rsidR="008712C9" w:rsidRDefault="008712C9" w:rsidP="00B31DA3">
      <w:pPr>
        <w:pStyle w:val="Heading2"/>
      </w:pPr>
      <w:bookmarkStart w:id="4199" w:name="_Ref53080438"/>
      <w:bookmarkStart w:id="4200" w:name="_Toc53134081"/>
      <w:r>
        <w:t>Validation</w:t>
      </w:r>
      <w:bookmarkEnd w:id="4199"/>
      <w:bookmarkEnd w:id="4200"/>
    </w:p>
    <w:p w14:paraId="135E592C" w14:textId="7F28BCA4" w:rsidR="008712C9" w:rsidRDefault="008712C9" w:rsidP="008712C9">
      <w:pPr>
        <w:pStyle w:val="nobreak"/>
      </w:pPr>
      <w:r>
        <w:t xml:space="preserve">Logical validation checks are constraints expressed in XSD, and they apply to the logical values of the </w:t>
      </w:r>
      <w:r w:rsidR="00933F0E">
        <w:t>Infoset</w:t>
      </w:r>
      <w:r>
        <w:t xml:space="preserve">. Hence, parsing </w:t>
      </w:r>
      <w:r w:rsidR="008E7C14">
        <w:t>MUST</w:t>
      </w:r>
      <w:r>
        <w:t xml:space="preserve"> successfully construct the </w:t>
      </w:r>
      <w:r w:rsidR="00933F0E">
        <w:t>Infoset</w:t>
      </w:r>
      <w:r>
        <w:t xml:space="preserve"> before validation checks can be performed. This implies that </w:t>
      </w:r>
      <w:del w:id="4201" w:author="Mike Beckerle" w:date="2020-10-09T10:27:00Z">
        <w:r w:rsidDel="003E209F">
          <w:delText>validation error</w:delText>
        </w:r>
      </w:del>
      <w:ins w:id="4202" w:author="Mike Beckerle" w:date="2020-10-09T10:27:00Z">
        <w:r w:rsidR="003E209F">
          <w:t>Validation Error</w:t>
        </w:r>
      </w:ins>
      <w:r>
        <w:t>s cannot affect  the parsing or unparsing of data.</w:t>
      </w:r>
    </w:p>
    <w:p w14:paraId="258FB238" w14:textId="77777777" w:rsidR="008712C9" w:rsidRDefault="008712C9" w:rsidP="008712C9">
      <w:r>
        <w:t>DFDL processors MAY provide both validating and non-validating behaviors on either or both of parse and unparse. (A DFDL implementation could support validate on parse, but not support it on unparse and still be considered conforming.)</w:t>
      </w:r>
    </w:p>
    <w:p w14:paraId="14B4E1E4" w14:textId="2241FE3E" w:rsidR="008712C9" w:rsidRDefault="008712C9" w:rsidP="008712C9">
      <w:r>
        <w:t>Validation</w:t>
      </w:r>
      <w:r>
        <w:rPr>
          <w:rFonts w:eastAsia="Arial"/>
        </w:rPr>
        <w:t xml:space="preserve"> </w:t>
      </w:r>
      <w:r>
        <w:t>on</w:t>
      </w:r>
      <w:r>
        <w:rPr>
          <w:rFonts w:eastAsia="Arial"/>
        </w:rPr>
        <w:t xml:space="preserve"> </w:t>
      </w:r>
      <w:r>
        <w:t>unparsing</w:t>
      </w:r>
      <w:r>
        <w:rPr>
          <w:rFonts w:eastAsia="Arial"/>
        </w:rPr>
        <w:t xml:space="preserve"> </w:t>
      </w:r>
      <w:r>
        <w:t>takes</w:t>
      </w:r>
      <w:r>
        <w:rPr>
          <w:rFonts w:eastAsia="Arial"/>
        </w:rPr>
        <w:t xml:space="preserve"> </w:t>
      </w:r>
      <w:r>
        <w:t>place</w:t>
      </w:r>
      <w:r>
        <w:rPr>
          <w:rFonts w:eastAsia="Arial"/>
        </w:rPr>
        <w:t xml:space="preserve"> </w:t>
      </w:r>
      <w:r>
        <w:t>on</w:t>
      </w:r>
      <w:r>
        <w:rPr>
          <w:rFonts w:eastAsia="Arial"/>
        </w:rPr>
        <w:t xml:space="preserve"> </w:t>
      </w:r>
      <w:r>
        <w:t>the</w:t>
      </w:r>
      <w:r>
        <w:rPr>
          <w:rFonts w:eastAsia="Arial"/>
        </w:rPr>
        <w:t xml:space="preserve"> </w:t>
      </w:r>
      <w:r>
        <w:t>augmented</w:t>
      </w:r>
      <w:r>
        <w:rPr>
          <w:rFonts w:eastAsia="Arial"/>
        </w:rPr>
        <w:t xml:space="preserve"> </w:t>
      </w:r>
      <w:r w:rsidR="00933F0E">
        <w:t>Infoset</w:t>
      </w:r>
      <w:r>
        <w:rPr>
          <w:rFonts w:eastAsia="Arial"/>
        </w:rPr>
        <w:t xml:space="preserve"> </w:t>
      </w:r>
      <w:r>
        <w:t>that</w:t>
      </w:r>
      <w:r>
        <w:rPr>
          <w:rFonts w:eastAsia="Arial"/>
        </w:rPr>
        <w:t xml:space="preserve"> </w:t>
      </w:r>
      <w:r>
        <w:t>is</w:t>
      </w:r>
      <w:r>
        <w:rPr>
          <w:rFonts w:eastAsia="Arial"/>
        </w:rPr>
        <w:t xml:space="preserve"> </w:t>
      </w:r>
      <w:r>
        <w:t>created</w:t>
      </w:r>
      <w:r>
        <w:rPr>
          <w:rFonts w:eastAsia="Arial"/>
        </w:rPr>
        <w:t xml:space="preserve"> </w:t>
      </w:r>
      <w:r>
        <w:t>by</w:t>
      </w:r>
      <w:r>
        <w:rPr>
          <w:rFonts w:eastAsia="Arial"/>
        </w:rPr>
        <w:t xml:space="preserve"> </w:t>
      </w:r>
      <w:r>
        <w:t>the</w:t>
      </w:r>
      <w:r>
        <w:rPr>
          <w:rFonts w:eastAsia="Arial"/>
        </w:rPr>
        <w:t xml:space="preserve"> </w:t>
      </w:r>
      <w:r>
        <w:t>unparser</w:t>
      </w:r>
      <w:r>
        <w:rPr>
          <w:rFonts w:eastAsia="Arial"/>
        </w:rPr>
        <w:t xml:space="preserve"> </w:t>
      </w:r>
      <w:r>
        <w:t>as</w:t>
      </w:r>
      <w:r>
        <w:rPr>
          <w:rFonts w:eastAsia="Arial"/>
        </w:rPr>
        <w:t xml:space="preserve"> </w:t>
      </w:r>
      <w:r>
        <w:t>a</w:t>
      </w:r>
      <w:r>
        <w:rPr>
          <w:rFonts w:eastAsia="Arial"/>
        </w:rPr>
        <w:t xml:space="preserve"> </w:t>
      </w:r>
      <w:r>
        <w:t>side-effect</w:t>
      </w:r>
      <w:r>
        <w:rPr>
          <w:rFonts w:eastAsia="Arial"/>
        </w:rPr>
        <w:t xml:space="preserve"> </w:t>
      </w:r>
      <w:r>
        <w:t>of</w:t>
      </w:r>
      <w:r>
        <w:rPr>
          <w:rFonts w:eastAsia="Arial"/>
        </w:rPr>
        <w:t xml:space="preserve"> </w:t>
      </w:r>
      <w:r>
        <w:t>creating</w:t>
      </w:r>
      <w:r>
        <w:rPr>
          <w:rFonts w:eastAsia="Arial"/>
        </w:rPr>
        <w:t xml:space="preserve"> </w:t>
      </w:r>
      <w:r>
        <w:t>the</w:t>
      </w:r>
      <w:r>
        <w:rPr>
          <w:rFonts w:eastAsia="Arial"/>
        </w:rPr>
        <w:t xml:space="preserve"> </w:t>
      </w:r>
      <w:r>
        <w:t>output</w:t>
      </w:r>
      <w:r>
        <w:rPr>
          <w:rFonts w:eastAsia="Arial"/>
        </w:rPr>
        <w:t xml:space="preserve"> </w:t>
      </w:r>
      <w:r>
        <w:t>data</w:t>
      </w:r>
      <w:r>
        <w:rPr>
          <w:rFonts w:eastAsia="Arial"/>
        </w:rPr>
        <w:t xml:space="preserve"> </w:t>
      </w:r>
      <w:r>
        <w:t>stream.</w:t>
      </w:r>
    </w:p>
    <w:p w14:paraId="7A4AAF9B" w14:textId="090600B5" w:rsidR="008712C9" w:rsidRDefault="008712C9" w:rsidP="008712C9">
      <w:r>
        <w:t xml:space="preserve">When resolving points of uncertainty (during parsing), </w:t>
      </w:r>
      <w:del w:id="4203" w:author="Mike Beckerle" w:date="2020-10-09T10:27:00Z">
        <w:r w:rsidDel="003E209F">
          <w:delText>validation error</w:delText>
        </w:r>
      </w:del>
      <w:ins w:id="4204" w:author="Mike Beckerle" w:date="2020-10-09T10:27:00Z">
        <w:r w:rsidR="003E209F">
          <w:t>Validation Error</w:t>
        </w:r>
      </w:ins>
      <w:r>
        <w:t xml:space="preserve">s are ignored. </w:t>
      </w:r>
    </w:p>
    <w:p w14:paraId="1E3FCDF6" w14:textId="6414216F" w:rsidR="008712C9" w:rsidRDefault="008712C9" w:rsidP="008712C9">
      <w:r>
        <w:t xml:space="preserve">The way a </w:t>
      </w:r>
      <w:del w:id="4205" w:author="Mike Beckerle" w:date="2020-10-09T10:27:00Z">
        <w:r w:rsidDel="003E209F">
          <w:delText>validation error</w:delText>
        </w:r>
      </w:del>
      <w:ins w:id="4206" w:author="Mike Beckerle" w:date="2020-10-09T10:27:00Z">
        <w:r w:rsidR="003E209F">
          <w:t>Validation Error</w:t>
        </w:r>
      </w:ins>
      <w:r>
        <w:t xml:space="preserve"> is presented to the execution context of a DFDL processor is not specified by the DFDL </w:t>
      </w:r>
      <w:del w:id="4207" w:author="Mike Beckerle" w:date="2020-10-08T18:03:00Z">
        <w:r w:rsidDel="006102CD">
          <w:delText>language</w:delText>
        </w:r>
      </w:del>
      <w:ins w:id="4208" w:author="Mike Beckerle" w:date="2020-10-08T18:03:00Z">
        <w:r w:rsidR="006102CD">
          <w:t>specification</w:t>
        </w:r>
      </w:ins>
      <w:r>
        <w:t xml:space="preserve">. The validity of an element is recorded in the DFDL Infoset, see Section </w:t>
      </w:r>
      <w:r w:rsidRPr="00065302">
        <w:rPr>
          <w:rStyle w:val="Hyperlink"/>
        </w:rPr>
        <w:fldChar w:fldCharType="begin"/>
      </w:r>
      <w:r w:rsidRPr="00065302">
        <w:rPr>
          <w:rStyle w:val="Hyperlink"/>
        </w:rPr>
        <w:instrText xml:space="preserve"> REF _Ref366577019 \r \h </w:instrText>
      </w:r>
      <w:r w:rsidRPr="00065302">
        <w:rPr>
          <w:rStyle w:val="Hyperlink"/>
        </w:rPr>
      </w:r>
      <w:r w:rsidRPr="00065302">
        <w:rPr>
          <w:rStyle w:val="Hyperlink"/>
        </w:rPr>
        <w:fldChar w:fldCharType="separate"/>
      </w:r>
      <w:r w:rsidR="008A37A6">
        <w:rPr>
          <w:rStyle w:val="Hyperlink"/>
        </w:rPr>
        <w:t>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_Ref366577050 \h </w:instrText>
      </w:r>
      <w:r w:rsidRPr="00065302">
        <w:rPr>
          <w:rStyle w:val="Hyperlink"/>
        </w:rPr>
      </w:r>
      <w:r w:rsidRPr="00065302">
        <w:rPr>
          <w:rStyle w:val="Hyperlink"/>
        </w:rPr>
        <w:fldChar w:fldCharType="separate"/>
      </w:r>
      <w:ins w:id="4209" w:author="Mike Beckerle" w:date="2020-10-09T10:19:00Z">
        <w:r w:rsidR="008A37A6">
          <w:t>The DFDL Information Set (Infoset)</w:t>
        </w:r>
      </w:ins>
      <w:del w:id="4210" w:author="Mike Beckerle" w:date="2020-10-09T10:19:00Z">
        <w:r w:rsidR="00404DC4" w:rsidRPr="00065302" w:rsidDel="008A37A6">
          <w:rPr>
            <w:rStyle w:val="Hyperlink"/>
          </w:rPr>
          <w:delText>The DFDL Information Set (Infoset)</w:delText>
        </w:r>
      </w:del>
      <w:r w:rsidRPr="00065302">
        <w:rPr>
          <w:rStyle w:val="Hyperlink"/>
        </w:rPr>
        <w:fldChar w:fldCharType="end"/>
      </w:r>
      <w:r>
        <w:t>.</w:t>
      </w:r>
    </w:p>
    <w:p w14:paraId="10CD2B90" w14:textId="35837948" w:rsidR="008712C9" w:rsidRDefault="008712C9" w:rsidP="008712C9">
      <w:r>
        <w:t xml:space="preserve">The following DFDL schema constructs are allowed in DFDL and are checked </w:t>
      </w:r>
      <w:ins w:id="4211" w:author="Mike Beckerle" w:date="2020-10-08T18:03:00Z">
        <w:r w:rsidR="006102CD">
          <w:t xml:space="preserve">if applicable </w:t>
        </w:r>
      </w:ins>
      <w:r>
        <w:t>when validating:</w:t>
      </w:r>
    </w:p>
    <w:p w14:paraId="2A0CFAF2" w14:textId="01EDFA37" w:rsidR="008712C9" w:rsidRDefault="008712C9" w:rsidP="008712C9">
      <w:pPr>
        <w:numPr>
          <w:ilvl w:val="0"/>
          <w:numId w:val="22"/>
        </w:numPr>
      </w:pPr>
      <w:r>
        <w:t>XSD pattern facet</w:t>
      </w:r>
      <w:del w:id="4212" w:author="Mike Beckerle" w:date="2020-10-08T18:03:00Z">
        <w:r w:rsidDel="006102CD">
          <w:delText xml:space="preserve"> - (for xs:string type elements only)</w:delText>
        </w:r>
      </w:del>
    </w:p>
    <w:p w14:paraId="4F03E244" w14:textId="77777777" w:rsidR="008712C9" w:rsidRDefault="008712C9" w:rsidP="008712C9">
      <w:pPr>
        <w:numPr>
          <w:ilvl w:val="0"/>
          <w:numId w:val="22"/>
        </w:numPr>
      </w:pPr>
      <w:r>
        <w:t xml:space="preserve">XSD minLength, maxLength </w:t>
      </w:r>
    </w:p>
    <w:p w14:paraId="630C2810" w14:textId="77777777" w:rsidR="008712C9" w:rsidRDefault="008712C9" w:rsidP="008712C9">
      <w:pPr>
        <w:numPr>
          <w:ilvl w:val="0"/>
          <w:numId w:val="22"/>
        </w:numPr>
      </w:pPr>
      <w:r>
        <w:t>XSD minInclusive, minExclusive, maxInclusive, maxExclusive</w:t>
      </w:r>
    </w:p>
    <w:p w14:paraId="6469D416" w14:textId="77777777" w:rsidR="008712C9" w:rsidRDefault="008712C9" w:rsidP="008712C9">
      <w:pPr>
        <w:numPr>
          <w:ilvl w:val="0"/>
          <w:numId w:val="22"/>
        </w:numPr>
      </w:pPr>
      <w:r>
        <w:t>XSD enumeration</w:t>
      </w:r>
    </w:p>
    <w:p w14:paraId="4AFA4DDF" w14:textId="77777777" w:rsidR="008712C9" w:rsidRDefault="008712C9" w:rsidP="008712C9">
      <w:pPr>
        <w:numPr>
          <w:ilvl w:val="0"/>
          <w:numId w:val="22"/>
        </w:numPr>
      </w:pPr>
      <w:r>
        <w:t>XSD maxOccurs</w:t>
      </w:r>
    </w:p>
    <w:p w14:paraId="7F8A43D7" w14:textId="493627C5" w:rsidR="008712C9" w:rsidRDefault="008712C9" w:rsidP="008712C9">
      <w:r>
        <w:t xml:space="preserve">Note that validation is distinct from the checking of DFDL assert or discriminator predicates. </w:t>
      </w:r>
      <w:del w:id="4213" w:author="Mike Beckerle" w:date="2020-10-08T18:04:00Z">
        <w:r w:rsidDel="006102CD">
          <w:delText xml:space="preserve">When a DFDL discriminator or assert is used to discriminate a choice or other point of uncertainty when parsing, then that dfdl:assert or dfdl:discriminator is essential to parsing and it is </w:delText>
        </w:r>
      </w:del>
      <w:ins w:id="4214" w:author="Mike Beckerle" w:date="2020-10-08T18:04:00Z">
        <w:r w:rsidR="006102CD">
          <w:t>B</w:t>
        </w:r>
        <w:r w:rsidR="006102CD" w:rsidRPr="006102CD">
          <w:t xml:space="preserve">oth DFDL asserts </w:t>
        </w:r>
        <w:r w:rsidR="006102CD">
          <w:t>and</w:t>
        </w:r>
        <w:r w:rsidR="006102CD" w:rsidRPr="006102CD">
          <w:t xml:space="preserve"> discriminators are essential to parsing and are </w:t>
        </w:r>
      </w:ins>
      <w:r>
        <w:t xml:space="preserve">evaluated irrespective of whether validation is enabled or disabled. </w:t>
      </w:r>
    </w:p>
    <w:p w14:paraId="50C2FC60" w14:textId="668F7894" w:rsidR="00DD761E" w:rsidRPr="00DD761E" w:rsidRDefault="008712C9" w:rsidP="008712C9">
      <w:r>
        <w:t xml:space="preserve">There is also a function dfdl:checkConstraints available in the DFDL Expression language. This can be used to explicitly include checking of the XSD </w:t>
      </w:r>
      <w:del w:id="4215" w:author="Mike Beckerle" w:date="2020-10-08T18:05:00Z">
        <w:r w:rsidDel="006102CD">
          <w:delText>facet constraints</w:delText>
        </w:r>
      </w:del>
      <w:ins w:id="4216" w:author="Mike Beckerle" w:date="2020-10-08T18:05:00Z">
        <w:r w:rsidR="006102CD">
          <w:t>constructs</w:t>
        </w:r>
      </w:ins>
      <w:r>
        <w:t xml:space="preserve"> as part of parsing a specific element. Such checking is part of </w:t>
      </w:r>
      <w:r w:rsidR="00405572">
        <w:t>parsing and</w:t>
      </w:r>
      <w:r>
        <w:t xml:space="preserve"> does not create </w:t>
      </w:r>
      <w:del w:id="4217" w:author="Mike Beckerle" w:date="2020-10-09T10:27:00Z">
        <w:r w:rsidDel="003E209F">
          <w:delText>validation error</w:delText>
        </w:r>
      </w:del>
      <w:ins w:id="4218" w:author="Mike Beckerle" w:date="2020-10-09T10:27:00Z">
        <w:r w:rsidR="003E209F">
          <w:t>Validation Error</w:t>
        </w:r>
      </w:ins>
      <w:r>
        <w:t xml:space="preserve">s. See Section </w:t>
      </w:r>
      <w:r w:rsidRPr="00065302">
        <w:rPr>
          <w:rStyle w:val="Hyperlink"/>
        </w:rPr>
        <w:fldChar w:fldCharType="begin"/>
      </w:r>
      <w:r w:rsidRPr="00065302">
        <w:rPr>
          <w:rStyle w:val="Hyperlink"/>
        </w:rPr>
        <w:instrText xml:space="preserve"> REF _Ref365110948 \r \h </w:instrText>
      </w:r>
      <w:r w:rsidRPr="00065302">
        <w:rPr>
          <w:rStyle w:val="Hyperlink"/>
        </w:rPr>
      </w:r>
      <w:r w:rsidRPr="00065302">
        <w:rPr>
          <w:rStyle w:val="Hyperlink"/>
        </w:rPr>
        <w:fldChar w:fldCharType="separate"/>
      </w:r>
      <w:r w:rsidR="008A37A6">
        <w:rPr>
          <w:rStyle w:val="Hyperlink"/>
        </w:rPr>
        <w:t>18.5.3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_Ref365110951 \h </w:instrText>
      </w:r>
      <w:r w:rsidRPr="00065302">
        <w:rPr>
          <w:rStyle w:val="Hyperlink"/>
        </w:rPr>
      </w:r>
      <w:r w:rsidRPr="00065302">
        <w:rPr>
          <w:rStyle w:val="Hyperlink"/>
        </w:rPr>
        <w:fldChar w:fldCharType="separate"/>
      </w:r>
      <w:ins w:id="4219" w:author="Mike Beckerle" w:date="2020-10-09T10:19:00Z">
        <w:r w:rsidR="008A37A6">
          <w:t>DFDL Functions</w:t>
        </w:r>
      </w:ins>
      <w:del w:id="4220" w:author="Mike Beckerle" w:date="2020-10-09T10:19:00Z">
        <w:r w:rsidR="00404DC4" w:rsidRPr="00065302" w:rsidDel="008A37A6">
          <w:rPr>
            <w:rStyle w:val="Hyperlink"/>
          </w:rPr>
          <w:delText>DFDL Functions</w:delText>
        </w:r>
      </w:del>
      <w:r w:rsidRPr="00065302">
        <w:rPr>
          <w:rStyle w:val="Hyperlink"/>
        </w:rPr>
        <w:fldChar w:fldCharType="end"/>
      </w:r>
      <w:r>
        <w:t xml:space="preserve"> for details.</w:t>
      </w:r>
    </w:p>
    <w:p w14:paraId="41131A49" w14:textId="68E3E27D" w:rsidR="00717DB9" w:rsidRDefault="00717DB9" w:rsidP="00B31DA3">
      <w:pPr>
        <w:pStyle w:val="Heading2"/>
        <w:rPr>
          <w:ins w:id="4221" w:author="Mike Beckerle" w:date="2020-10-08T18:11:00Z"/>
          <w:rFonts w:eastAsia="MS Mincho"/>
          <w:lang w:eastAsia="ja-JP" w:bidi="he-IL"/>
        </w:rPr>
      </w:pPr>
      <w:bookmarkStart w:id="4222" w:name="_Toc349042706"/>
      <w:bookmarkStart w:id="4223" w:name="_Toc351912704"/>
      <w:bookmarkStart w:id="4224" w:name="_Toc351914725"/>
      <w:bookmarkStart w:id="4225" w:name="_Toc351915191"/>
      <w:bookmarkStart w:id="4226" w:name="_Toc361231248"/>
      <w:bookmarkStart w:id="4227" w:name="_Toc361231774"/>
      <w:bookmarkStart w:id="4228" w:name="_Toc362445072"/>
      <w:bookmarkStart w:id="4229" w:name="_Toc363908994"/>
      <w:bookmarkStart w:id="4230" w:name="_Toc364463417"/>
      <w:bookmarkStart w:id="4231" w:name="_Toc366078015"/>
      <w:bookmarkStart w:id="4232" w:name="_Toc366078634"/>
      <w:bookmarkStart w:id="4233" w:name="_Toc366079619"/>
      <w:bookmarkStart w:id="4234" w:name="_Toc366080231"/>
      <w:bookmarkStart w:id="4235" w:name="_Toc366080840"/>
      <w:bookmarkStart w:id="4236" w:name="_Toc366505180"/>
      <w:bookmarkStart w:id="4237" w:name="_Toc366508549"/>
      <w:bookmarkStart w:id="4238" w:name="_Toc366513050"/>
      <w:bookmarkStart w:id="4239" w:name="_Toc366574239"/>
      <w:bookmarkStart w:id="4240" w:name="_Toc366578032"/>
      <w:bookmarkStart w:id="4241" w:name="_Toc366578626"/>
      <w:bookmarkStart w:id="4242" w:name="_Toc366579218"/>
      <w:bookmarkStart w:id="4243" w:name="_Toc366579809"/>
      <w:bookmarkStart w:id="4244" w:name="_Toc366580401"/>
      <w:bookmarkStart w:id="4245" w:name="_Toc366580992"/>
      <w:bookmarkStart w:id="4246" w:name="_Toc366581584"/>
      <w:bookmarkStart w:id="4247" w:name="_Toc349042707"/>
      <w:bookmarkStart w:id="4248" w:name="_Toc349642128"/>
      <w:bookmarkStart w:id="4249" w:name="_Toc351912705"/>
      <w:bookmarkStart w:id="4250" w:name="_Toc351914726"/>
      <w:bookmarkStart w:id="4251" w:name="_Toc351915192"/>
      <w:bookmarkStart w:id="4252" w:name="_Toc361231249"/>
      <w:bookmarkStart w:id="4253" w:name="_Toc361231775"/>
      <w:bookmarkStart w:id="4254" w:name="_Toc362445073"/>
      <w:bookmarkStart w:id="4255" w:name="_Toc363908995"/>
      <w:bookmarkStart w:id="4256" w:name="_Toc364463418"/>
      <w:bookmarkStart w:id="4257" w:name="_Toc366078016"/>
      <w:bookmarkStart w:id="4258" w:name="_Toc366078635"/>
      <w:bookmarkStart w:id="4259" w:name="_Toc366079620"/>
      <w:bookmarkStart w:id="4260" w:name="_Toc366080232"/>
      <w:bookmarkStart w:id="4261" w:name="_Toc366080841"/>
      <w:bookmarkStart w:id="4262" w:name="_Toc366505181"/>
      <w:bookmarkStart w:id="4263" w:name="_Toc366508550"/>
      <w:bookmarkStart w:id="4264" w:name="_Toc366513051"/>
      <w:bookmarkStart w:id="4265" w:name="_Toc366574240"/>
      <w:bookmarkStart w:id="4266" w:name="_Toc366578033"/>
      <w:bookmarkStart w:id="4267" w:name="_Toc366578627"/>
      <w:bookmarkStart w:id="4268" w:name="_Toc366579219"/>
      <w:bookmarkStart w:id="4269" w:name="_Toc366579810"/>
      <w:bookmarkStart w:id="4270" w:name="_Toc366580402"/>
      <w:bookmarkStart w:id="4271" w:name="_Toc366580993"/>
      <w:bookmarkStart w:id="4272" w:name="_Toc366581585"/>
      <w:bookmarkStart w:id="4273" w:name="_Toc322911608"/>
      <w:bookmarkStart w:id="4274" w:name="_Toc322912147"/>
      <w:bookmarkStart w:id="4275" w:name="_Toc329092997"/>
      <w:bookmarkStart w:id="4276" w:name="_Toc332701510"/>
      <w:bookmarkStart w:id="4277" w:name="_Toc332701817"/>
      <w:bookmarkStart w:id="4278" w:name="_Toc332711611"/>
      <w:bookmarkStart w:id="4279" w:name="_Toc332711919"/>
      <w:bookmarkStart w:id="4280" w:name="_Toc332712221"/>
      <w:bookmarkStart w:id="4281" w:name="_Toc332724137"/>
      <w:bookmarkStart w:id="4282" w:name="_Toc332724437"/>
      <w:bookmarkStart w:id="4283" w:name="_Toc341102733"/>
      <w:bookmarkStart w:id="4284" w:name="_Toc347241466"/>
      <w:bookmarkStart w:id="4285" w:name="_Toc347744659"/>
      <w:bookmarkStart w:id="4286" w:name="_Toc348984442"/>
      <w:bookmarkStart w:id="4287" w:name="_Toc348984747"/>
      <w:bookmarkStart w:id="4288" w:name="_Toc349037910"/>
      <w:bookmarkStart w:id="4289" w:name="_Toc349038215"/>
      <w:bookmarkStart w:id="4290" w:name="_Toc349042708"/>
      <w:bookmarkStart w:id="4291" w:name="_Toc349642129"/>
      <w:bookmarkStart w:id="4292" w:name="_Toc351912706"/>
      <w:bookmarkStart w:id="4293" w:name="_Toc351914727"/>
      <w:bookmarkStart w:id="4294" w:name="_Toc351915193"/>
      <w:bookmarkStart w:id="4295" w:name="_Toc361231250"/>
      <w:bookmarkStart w:id="4296" w:name="_Toc361231776"/>
      <w:bookmarkStart w:id="4297" w:name="_Toc362445074"/>
      <w:bookmarkStart w:id="4298" w:name="_Toc363908996"/>
      <w:bookmarkStart w:id="4299" w:name="_Toc364463419"/>
      <w:bookmarkStart w:id="4300" w:name="_Toc366078017"/>
      <w:bookmarkStart w:id="4301" w:name="_Toc366078636"/>
      <w:bookmarkStart w:id="4302" w:name="_Toc366079621"/>
      <w:bookmarkStart w:id="4303" w:name="_Toc366080233"/>
      <w:bookmarkStart w:id="4304" w:name="_Toc366080842"/>
      <w:bookmarkStart w:id="4305" w:name="_Toc366505182"/>
      <w:bookmarkStart w:id="4306" w:name="_Toc366508551"/>
      <w:bookmarkStart w:id="4307" w:name="_Toc366513052"/>
      <w:bookmarkStart w:id="4308" w:name="_Toc366574241"/>
      <w:bookmarkStart w:id="4309" w:name="_Toc366578034"/>
      <w:bookmarkStart w:id="4310" w:name="_Toc366578628"/>
      <w:bookmarkStart w:id="4311" w:name="_Toc366579220"/>
      <w:bookmarkStart w:id="4312" w:name="_Toc366579811"/>
      <w:bookmarkStart w:id="4313" w:name="_Toc366580403"/>
      <w:bookmarkStart w:id="4314" w:name="_Toc366580994"/>
      <w:bookmarkStart w:id="4315" w:name="_Toc366581586"/>
      <w:bookmarkStart w:id="4316" w:name="_Ref37860950"/>
      <w:bookmarkStart w:id="4317" w:name="_Toc179788283"/>
      <w:bookmarkStart w:id="4318" w:name="_Toc199516304"/>
      <w:bookmarkStart w:id="4319" w:name="_Toc194983968"/>
      <w:bookmarkStart w:id="4320" w:name="_Toc243112816"/>
      <w:bookmarkStart w:id="4321" w:name="_Toc349042709"/>
      <w:bookmarkStart w:id="4322" w:name="_Ref38539757"/>
      <w:bookmarkStart w:id="4323" w:name="_Ref38541050"/>
      <w:bookmarkStart w:id="4324" w:name="_Ref38541055"/>
      <w:bookmarkStart w:id="4325" w:name="_Toc53134082"/>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r>
        <w:rPr>
          <w:rFonts w:eastAsia="MS Mincho"/>
          <w:lang w:eastAsia="ja-JP" w:bidi="he-IL"/>
        </w:rPr>
        <w:t>Unparser Infoset Augmentation Algorithm</w:t>
      </w:r>
      <w:bookmarkEnd w:id="4316"/>
      <w:bookmarkEnd w:id="4325"/>
    </w:p>
    <w:p w14:paraId="0974CF3F" w14:textId="247E4759" w:rsidR="00746CFF" w:rsidRPr="00746CFF" w:rsidRDefault="00746CFF" w:rsidP="00746CFF">
      <w:pPr>
        <w:pStyle w:val="nobreak"/>
        <w:rPr>
          <w:rFonts w:eastAsia="MS Mincho"/>
          <w:lang w:eastAsia="ja-JP" w:bidi="he-IL"/>
        </w:rPr>
      </w:pPr>
      <w:ins w:id="4326" w:author="Mike Beckerle" w:date="2020-10-08T18:11:00Z">
        <w:r>
          <w:rPr>
            <w:rFonts w:eastAsia="MS Mincho"/>
            <w:lang w:eastAsia="ja-JP" w:bidi="he-IL"/>
          </w:rPr>
          <w:t>As unparsing progresses and fills in these defaultable and calculated elements, these new item values augment the Infoset, that is, make it bigger.</w:t>
        </w:r>
      </w:ins>
    </w:p>
    <w:p w14:paraId="14E42B6D" w14:textId="48429064" w:rsidR="00717DB9" w:rsidRDefault="007200D8" w:rsidP="007200D8">
      <w:pPr>
        <w:rPr>
          <w:rFonts w:eastAsia="MS Mincho"/>
          <w:lang w:eastAsia="ja-JP" w:bidi="he-IL"/>
        </w:rPr>
      </w:pPr>
      <w:r>
        <w:rPr>
          <w:rFonts w:eastAsia="MS Mincho"/>
          <w:lang w:eastAsia="ja-JP" w:bidi="he-IL"/>
        </w:rPr>
        <w:t xml:space="preserve">The unparsing </w:t>
      </w:r>
      <w:del w:id="4327" w:author="Mike Beckerle" w:date="2020-10-08T18:06:00Z">
        <w:r w:rsidDel="006102CD">
          <w:rPr>
            <w:rFonts w:eastAsia="MS Mincho"/>
            <w:lang w:eastAsia="ja-JP" w:bidi="he-IL"/>
          </w:rPr>
          <w:delText>algorithhm</w:delText>
        </w:r>
      </w:del>
      <w:ins w:id="4328" w:author="Mike Beckerle" w:date="2020-10-08T18:06:00Z">
        <w:r w:rsidR="006102CD">
          <w:rPr>
            <w:rFonts w:eastAsia="MS Mincho"/>
            <w:lang w:eastAsia="ja-JP" w:bidi="he-IL"/>
          </w:rPr>
          <w:t>algorithm</w:t>
        </w:r>
      </w:ins>
      <w:r>
        <w:rPr>
          <w:rFonts w:eastAsia="MS Mincho"/>
          <w:lang w:eastAsia="ja-JP" w:bidi="he-IL"/>
        </w:rPr>
        <w:t xml:space="preserve"> </w:t>
      </w:r>
      <w:del w:id="4329" w:author="Mike Beckerle" w:date="2020-10-08T18:12:00Z">
        <w:r w:rsidDel="00746CFF">
          <w:rPr>
            <w:rFonts w:eastAsia="MS Mincho"/>
            <w:lang w:eastAsia="ja-JP" w:bidi="he-IL"/>
          </w:rPr>
          <w:delText>starts from a DFDL Infoset, and it begins by augmenting the Infoset by filling</w:delText>
        </w:r>
      </w:del>
      <w:ins w:id="4330" w:author="Mike Beckerle" w:date="2020-10-08T18:12:00Z">
        <w:r w:rsidR="00746CFF">
          <w:rPr>
            <w:rFonts w:eastAsia="MS Mincho"/>
            <w:lang w:eastAsia="ja-JP" w:bidi="he-IL"/>
          </w:rPr>
          <w:t>fills</w:t>
        </w:r>
      </w:ins>
      <w:r>
        <w:rPr>
          <w:rFonts w:eastAsia="MS Mincho"/>
          <w:lang w:eastAsia="ja-JP" w:bidi="he-IL"/>
        </w:rPr>
        <w:t xml:space="preserve"> in default values for req</w:t>
      </w:r>
      <w:ins w:id="4331" w:author="Mike Beckerle" w:date="2020-10-08T18:12:00Z">
        <w:r w:rsidR="00746CFF">
          <w:rPr>
            <w:rFonts w:eastAsia="MS Mincho"/>
            <w:lang w:eastAsia="ja-JP" w:bidi="he-IL"/>
          </w:rPr>
          <w:t>u</w:t>
        </w:r>
      </w:ins>
      <w:r>
        <w:rPr>
          <w:rFonts w:eastAsia="MS Mincho"/>
          <w:lang w:eastAsia="ja-JP" w:bidi="he-IL"/>
        </w:rPr>
        <w:t xml:space="preserve">ired elements that are not present, and </w:t>
      </w:r>
      <w:del w:id="4332" w:author="Mike Beckerle" w:date="2020-10-08T18:13:00Z">
        <w:r w:rsidDel="00746CFF">
          <w:rPr>
            <w:rFonts w:eastAsia="MS Mincho"/>
            <w:lang w:eastAsia="ja-JP" w:bidi="he-IL"/>
          </w:rPr>
          <w:delText xml:space="preserve">for </w:delText>
        </w:r>
      </w:del>
      <w:ins w:id="4333" w:author="Mike Beckerle" w:date="2020-10-08T18:13:00Z">
        <w:r w:rsidR="00746CFF">
          <w:rPr>
            <w:rFonts w:eastAsia="MS Mincho"/>
            <w:lang w:eastAsia="ja-JP" w:bidi="he-IL"/>
          </w:rPr>
          <w:t xml:space="preserve">computes </w:t>
        </w:r>
      </w:ins>
      <w:r>
        <w:rPr>
          <w:rFonts w:eastAsia="MS Mincho"/>
          <w:lang w:eastAsia="ja-JP" w:bidi="he-IL"/>
        </w:rPr>
        <w:t>calculated elements</w:t>
      </w:r>
      <w:r w:rsidR="00717DB9">
        <w:rPr>
          <w:rFonts w:eastAsia="MS Mincho"/>
          <w:lang w:eastAsia="ja-JP" w:bidi="he-IL"/>
        </w:rPr>
        <w:t xml:space="preserve"> by use of the dfdl:outputValueCalc property (see </w:t>
      </w:r>
      <w:del w:id="4334" w:author="Mike Beckerle" w:date="2020-10-09T10:24:00Z">
        <w:r w:rsidR="00717DB9" w:rsidDel="003E209F">
          <w:rPr>
            <w:rFonts w:eastAsia="MS Mincho"/>
            <w:lang w:eastAsia="ja-JP" w:bidi="he-IL"/>
          </w:rPr>
          <w:delText>section</w:delText>
        </w:r>
      </w:del>
      <w:ins w:id="4335" w:author="Mike Beckerle" w:date="2020-10-09T10:24:00Z">
        <w:r w:rsidR="003E209F">
          <w:rPr>
            <w:rFonts w:eastAsia="MS Mincho"/>
            <w:lang w:eastAsia="ja-JP" w:bidi="he-IL"/>
          </w:rPr>
          <w:t>Section</w:t>
        </w:r>
      </w:ins>
      <w:r w:rsidR="00717DB9">
        <w:rPr>
          <w:rFonts w:eastAsia="MS Mincho"/>
          <w:lang w:eastAsia="ja-JP" w:bidi="he-IL"/>
        </w:rPr>
        <w:t xml:space="preserve"> </w:t>
      </w:r>
      <w:r w:rsidR="00717DB9" w:rsidRPr="00065302">
        <w:rPr>
          <w:rStyle w:val="Hyperlink"/>
        </w:rPr>
        <w:fldChar w:fldCharType="begin"/>
      </w:r>
      <w:r w:rsidR="00717DB9" w:rsidRPr="00065302">
        <w:rPr>
          <w:rStyle w:val="Hyperlink"/>
          <w:rFonts w:eastAsia="MS Mincho"/>
        </w:rPr>
        <w:instrText xml:space="preserve"> REF _Ref255463851 \r \h </w:instrText>
      </w:r>
      <w:r w:rsidR="00717DB9" w:rsidRPr="00065302">
        <w:rPr>
          <w:rStyle w:val="Hyperlink"/>
        </w:rPr>
      </w:r>
      <w:r w:rsidR="00717DB9" w:rsidRPr="00065302">
        <w:rPr>
          <w:rStyle w:val="Hyperlink"/>
        </w:rPr>
        <w:fldChar w:fldCharType="separate"/>
      </w:r>
      <w:r w:rsidR="008A37A6">
        <w:rPr>
          <w:rStyle w:val="Hyperlink"/>
          <w:rFonts w:eastAsia="MS Mincho"/>
        </w:rPr>
        <w:t>17</w:t>
      </w:r>
      <w:r w:rsidR="00717DB9" w:rsidRPr="00065302">
        <w:rPr>
          <w:rStyle w:val="Hyperlink"/>
        </w:rPr>
        <w:fldChar w:fldCharType="end"/>
      </w:r>
      <w:r w:rsidR="00717DB9">
        <w:rPr>
          <w:rFonts w:eastAsia="MS Mincho"/>
          <w:lang w:eastAsia="ja-JP" w:bidi="he-IL"/>
        </w:rPr>
        <w:t xml:space="preserve"> </w:t>
      </w:r>
      <w:r w:rsidR="00717DB9" w:rsidRPr="00065302">
        <w:rPr>
          <w:rStyle w:val="Hyperlink"/>
        </w:rPr>
        <w:fldChar w:fldCharType="begin"/>
      </w:r>
      <w:r w:rsidR="00717DB9" w:rsidRPr="00065302">
        <w:rPr>
          <w:rStyle w:val="Hyperlink"/>
          <w:rFonts w:eastAsia="MS Mincho"/>
        </w:rPr>
        <w:instrText xml:space="preserve"> REF _Ref255463857 \h </w:instrText>
      </w:r>
      <w:r w:rsidR="00717DB9" w:rsidRPr="00065302">
        <w:rPr>
          <w:rStyle w:val="Hyperlink"/>
        </w:rPr>
      </w:r>
      <w:r w:rsidR="00717DB9" w:rsidRPr="00065302">
        <w:rPr>
          <w:rStyle w:val="Hyperlink"/>
        </w:rPr>
        <w:fldChar w:fldCharType="separate"/>
      </w:r>
      <w:ins w:id="4336" w:author="Mike Beckerle" w:date="2020-10-09T10:19:00Z">
        <w:r w:rsidR="008A37A6">
          <w:t>Calculated Value Properties</w:t>
        </w:r>
      </w:ins>
      <w:del w:id="4337" w:author="Mike Beckerle" w:date="2020-10-09T10:19:00Z">
        <w:r w:rsidR="00404DC4" w:rsidRPr="00065302" w:rsidDel="008A37A6">
          <w:rPr>
            <w:rStyle w:val="Hyperlink"/>
          </w:rPr>
          <w:delText>Calculated Value Properties</w:delText>
        </w:r>
      </w:del>
      <w:r w:rsidR="00717DB9" w:rsidRPr="00065302">
        <w:rPr>
          <w:rStyle w:val="Hyperlink"/>
        </w:rPr>
        <w:fldChar w:fldCharType="end"/>
      </w:r>
      <w:r w:rsidR="00717DB9">
        <w:rPr>
          <w:rFonts w:eastAsia="MS Mincho"/>
          <w:lang w:eastAsia="ja-JP" w:bidi="he-IL"/>
        </w:rPr>
        <w:t>)</w:t>
      </w:r>
      <w:r>
        <w:rPr>
          <w:rFonts w:eastAsia="MS Mincho"/>
          <w:lang w:eastAsia="ja-JP" w:bidi="he-IL"/>
        </w:rPr>
        <w:t>.</w:t>
      </w:r>
    </w:p>
    <w:p w14:paraId="1062C453" w14:textId="6F3F58A4" w:rsidR="00717DB9" w:rsidDel="00DA2317" w:rsidRDefault="00717DB9" w:rsidP="00717DB9">
      <w:pPr>
        <w:rPr>
          <w:del w:id="4338" w:author="Mike Beckerle" w:date="2020-10-08T18:18:00Z"/>
          <w:rFonts w:eastAsia="MS Mincho"/>
        </w:rPr>
      </w:pPr>
      <w:del w:id="4339" w:author="Mike Beckerle" w:date="2020-10-08T18:18:00Z">
        <w:r w:rsidDel="00DA2317">
          <w:rPr>
            <w:rFonts w:eastAsia="MS Mincho"/>
            <w:lang w:eastAsia="ja-JP" w:bidi="he-IL"/>
          </w:rPr>
          <w:delText xml:space="preserve">An element declaration in the schema describes a </w:delText>
        </w:r>
        <w:r w:rsidDel="00DA2317">
          <w:rPr>
            <w:rStyle w:val="Emphasis"/>
            <w:rFonts w:eastAsia="MS Mincho"/>
          </w:rPr>
          <w:delText>potentially</w:delText>
        </w:r>
        <w:r w:rsidDel="00DA2317">
          <w:rPr>
            <w:rFonts w:eastAsia="MS Mincho"/>
            <w:lang w:eastAsia="ja-JP" w:bidi="he-IL"/>
          </w:rPr>
          <w:delText xml:space="preserve"> </w:delText>
        </w:r>
        <w:r w:rsidDel="00DA2317">
          <w:rPr>
            <w:rStyle w:val="Emphasis"/>
            <w:rFonts w:eastAsia="MS Mincho"/>
          </w:rPr>
          <w:delText>represented</w:delText>
        </w:r>
        <w:r w:rsidDel="00DA2317">
          <w:rPr>
            <w:rFonts w:eastAsia="MS Mincho"/>
            <w:lang w:eastAsia="ja-JP" w:bidi="he-IL"/>
          </w:rPr>
          <w:delText xml:space="preserve"> item if that element declaration does not have a dfdl:inputValueCalc property (see section </w:delText>
        </w:r>
        <w:r w:rsidRPr="00065302" w:rsidDel="00DA2317">
          <w:rPr>
            <w:rStyle w:val="Hyperlink"/>
          </w:rPr>
          <w:fldChar w:fldCharType="begin"/>
        </w:r>
        <w:r w:rsidRPr="00065302" w:rsidDel="00DA2317">
          <w:rPr>
            <w:rStyle w:val="Hyperlink"/>
            <w:rFonts w:eastAsia="MS Mincho"/>
          </w:rPr>
          <w:delInstrText xml:space="preserve"> REF _Ref255463851 \r \h </w:delInstrText>
        </w:r>
        <w:r w:rsidRPr="00065302" w:rsidDel="00DA2317">
          <w:rPr>
            <w:rStyle w:val="Hyperlink"/>
          </w:rPr>
        </w:r>
        <w:r w:rsidRPr="00065302" w:rsidDel="00DA2317">
          <w:rPr>
            <w:rStyle w:val="Hyperlink"/>
          </w:rPr>
          <w:fldChar w:fldCharType="separate"/>
        </w:r>
        <w:r w:rsidR="00404DC4" w:rsidRPr="00065302" w:rsidDel="00DA2317">
          <w:rPr>
            <w:rStyle w:val="Hyperlink"/>
            <w:rFonts w:eastAsia="MS Mincho"/>
          </w:rPr>
          <w:delText>17</w:delText>
        </w:r>
        <w:r w:rsidRPr="00065302" w:rsidDel="00DA2317">
          <w:rPr>
            <w:rStyle w:val="Hyperlink"/>
          </w:rPr>
          <w:fldChar w:fldCharType="end"/>
        </w:r>
        <w:r w:rsidDel="00DA2317">
          <w:rPr>
            <w:rFonts w:eastAsia="MS Mincho"/>
            <w:lang w:eastAsia="ja-JP" w:bidi="he-IL"/>
          </w:rPr>
          <w:delText xml:space="preserve"> </w:delText>
        </w:r>
        <w:r w:rsidRPr="00065302" w:rsidDel="00DA2317">
          <w:rPr>
            <w:rStyle w:val="Hyperlink"/>
          </w:rPr>
          <w:fldChar w:fldCharType="begin"/>
        </w:r>
        <w:r w:rsidRPr="00065302" w:rsidDel="00DA2317">
          <w:rPr>
            <w:rStyle w:val="Hyperlink"/>
            <w:rFonts w:eastAsia="MS Mincho"/>
          </w:rPr>
          <w:delInstrText xml:space="preserve"> REF _Ref255463857 \h </w:delInstrText>
        </w:r>
        <w:r w:rsidRPr="00065302" w:rsidDel="00DA2317">
          <w:rPr>
            <w:rStyle w:val="Hyperlink"/>
          </w:rPr>
        </w:r>
        <w:r w:rsidRPr="00065302" w:rsidDel="00DA2317">
          <w:rPr>
            <w:rStyle w:val="Hyperlink"/>
          </w:rPr>
          <w:fldChar w:fldCharType="separate"/>
        </w:r>
        <w:r w:rsidR="00404DC4" w:rsidRPr="00065302" w:rsidDel="00DA2317">
          <w:rPr>
            <w:rStyle w:val="Hyperlink"/>
          </w:rPr>
          <w:delText>Calculated Value Properties</w:delText>
        </w:r>
        <w:r w:rsidRPr="00065302" w:rsidDel="00DA2317">
          <w:rPr>
            <w:rStyle w:val="Hyperlink"/>
          </w:rPr>
          <w:fldChar w:fldCharType="end"/>
        </w:r>
        <w:r w:rsidDel="00DA2317">
          <w:rPr>
            <w:rFonts w:eastAsia="MS Mincho"/>
            <w:lang w:eastAsia="ja-JP" w:bidi="he-IL"/>
          </w:rPr>
          <w:delText xml:space="preserve">). Whether the element declaration describes an item that is actually represented or not depends on whether the element declaration is for an optional element and whether the element has a corresponding value in the augmented </w:delText>
        </w:r>
        <w:r w:rsidR="00933F0E" w:rsidDel="00DA2317">
          <w:rPr>
            <w:rFonts w:eastAsia="MS Mincho"/>
            <w:lang w:eastAsia="ja-JP" w:bidi="he-IL"/>
          </w:rPr>
          <w:delText>Infoset</w:delText>
        </w:r>
        <w:r w:rsidDel="00DA2317">
          <w:rPr>
            <w:rFonts w:eastAsia="MS Mincho"/>
            <w:lang w:eastAsia="ja-JP" w:bidi="he-IL"/>
          </w:rPr>
          <w:delText>.</w:delText>
        </w:r>
        <w:r w:rsidDel="00DA2317">
          <w:rPr>
            <w:rFonts w:eastAsia="MS Mincho"/>
          </w:rPr>
          <w:delText xml:space="preserve"> </w:delText>
        </w:r>
        <w:r w:rsidDel="00DA2317">
          <w:rPr>
            <w:rFonts w:eastAsia="MS Mincho"/>
            <w:lang w:eastAsia="ja-JP" w:bidi="he-IL"/>
          </w:rPr>
          <w:delText xml:space="preserve"> </w:delText>
        </w:r>
        <w:r w:rsidDel="00DA2317">
          <w:rPr>
            <w:rFonts w:eastAsia="MS Mincho"/>
          </w:rPr>
          <w:delText xml:space="preserve"> </w:delText>
        </w:r>
      </w:del>
    </w:p>
    <w:p w14:paraId="381261D2" w14:textId="700A3EF2" w:rsidR="00717DB9" w:rsidDel="00DA2317" w:rsidRDefault="00717DB9" w:rsidP="00717DB9">
      <w:pPr>
        <w:rPr>
          <w:del w:id="4340" w:author="Mike Beckerle" w:date="2020-10-08T18:18:00Z"/>
          <w:rFonts w:eastAsia="MS Mincho"/>
          <w:lang w:eastAsia="ja-JP" w:bidi="he-IL"/>
        </w:rPr>
      </w:pPr>
      <w:del w:id="4341" w:author="Mike Beckerle" w:date="2020-10-08T18:18:00Z">
        <w:r w:rsidDel="00DA2317">
          <w:rPr>
            <w:rFonts w:eastAsia="MS Mincho"/>
            <w:lang w:eastAsia="ja-JP" w:bidi="he-IL"/>
          </w:rPr>
          <w:delText>In expressions, the function dfdl:contentLength() and dfdl:valueLength() can be called to determine the length of an item. If an element declaration is not potentially represented, then these functions are defined to return 0.</w:delText>
        </w:r>
      </w:del>
    </w:p>
    <w:p w14:paraId="343F7B93" w14:textId="4ED3893A" w:rsidR="00717DB9" w:rsidRDefault="00717DB9" w:rsidP="00717DB9">
      <w:pPr>
        <w:rPr>
          <w:rFonts w:eastAsia="MS Mincho"/>
          <w:lang w:eastAsia="ja-JP" w:bidi="he-IL"/>
        </w:rPr>
      </w:pPr>
      <w:r>
        <w:rPr>
          <w:rFonts w:eastAsia="MS Mincho"/>
          <w:lang w:eastAsia="ja-JP" w:bidi="he-IL"/>
        </w:rPr>
        <w:t xml:space="preserve">When unparsing, an element declaration and the </w:t>
      </w:r>
      <w:r w:rsidR="00933F0E">
        <w:rPr>
          <w:rFonts w:eastAsia="MS Mincho"/>
          <w:lang w:eastAsia="ja-JP" w:bidi="he-IL"/>
        </w:rPr>
        <w:t>Infoset</w:t>
      </w:r>
      <w:r>
        <w:rPr>
          <w:rFonts w:eastAsia="MS Mincho"/>
          <w:lang w:eastAsia="ja-JP" w:bidi="he-IL"/>
        </w:rPr>
        <w:t xml:space="preserve"> are considered as follows. An implementation </w:t>
      </w:r>
      <w:r w:rsidR="0033562A">
        <w:rPr>
          <w:rFonts w:eastAsia="MS Mincho"/>
          <w:lang w:eastAsia="ja-JP" w:bidi="he-IL"/>
        </w:rPr>
        <w:t>MAY</w:t>
      </w:r>
      <w:r>
        <w:rPr>
          <w:rFonts w:eastAsia="MS Mincho"/>
          <w:lang w:eastAsia="ja-JP" w:bidi="he-IL"/>
        </w:rPr>
        <w:t xml:space="preserve"> use any technique consistent with this algorithm: </w:t>
      </w:r>
    </w:p>
    <w:p w14:paraId="0274786B" w14:textId="7C8F20AB" w:rsidR="00717DB9" w:rsidRDefault="00717DB9" w:rsidP="00C31ED0">
      <w:pPr>
        <w:pStyle w:val="ListParagraph"/>
        <w:numPr>
          <w:ilvl w:val="0"/>
          <w:numId w:val="29"/>
        </w:numPr>
        <w:rPr>
          <w:rFonts w:eastAsia="MS Mincho"/>
          <w:lang w:eastAsia="ja-JP" w:bidi="he-IL"/>
        </w:rPr>
      </w:pPr>
      <w:r>
        <w:rPr>
          <w:rFonts w:eastAsia="MS Mincho" w:cs="Arial"/>
          <w:lang w:eastAsia="ja-JP" w:bidi="he-IL"/>
        </w:rPr>
        <w:t>If</w:t>
      </w:r>
      <w:r>
        <w:rPr>
          <w:rFonts w:eastAsia="MS Mincho"/>
          <w:lang w:eastAsia="ja-JP" w:bidi="he-IL"/>
        </w:rPr>
        <w:t xml:space="preserve"> the element declaration has a dfdl:outputValueCalc property, then the expression which is the dfdl:outputValueCalc property value is evaluated and the resulting value becomes the value of the element item in the augmented </w:t>
      </w:r>
      <w:r w:rsidR="00933F0E">
        <w:rPr>
          <w:rFonts w:eastAsia="MS Mincho"/>
          <w:lang w:eastAsia="ja-JP" w:bidi="he-IL"/>
        </w:rPr>
        <w:t>Infoset</w:t>
      </w:r>
      <w:r>
        <w:rPr>
          <w:rFonts w:eastAsia="MS Mincho"/>
          <w:lang w:eastAsia="ja-JP" w:bidi="he-IL"/>
        </w:rPr>
        <w:t xml:space="preserve">. Any pre-existing value for the </w:t>
      </w:r>
      <w:r w:rsidR="00933F0E">
        <w:rPr>
          <w:rFonts w:eastAsia="MS Mincho"/>
          <w:lang w:eastAsia="ja-JP" w:bidi="he-IL"/>
        </w:rPr>
        <w:t>Infoset</w:t>
      </w:r>
      <w:r>
        <w:rPr>
          <w:rFonts w:eastAsia="MS Mincho"/>
          <w:lang w:eastAsia="ja-JP" w:bidi="he-IL"/>
        </w:rPr>
        <w:t xml:space="preserve"> item is superseded by this new value.</w:t>
      </w:r>
      <w:r>
        <w:rPr>
          <w:rFonts w:eastAsia="MS Mincho"/>
        </w:rPr>
        <w:t xml:space="preserve"> </w:t>
      </w:r>
    </w:p>
    <w:p w14:paraId="493C5552" w14:textId="1F76C6C4" w:rsidR="00717DB9" w:rsidRDefault="00717DB9" w:rsidP="00717DB9">
      <w:pPr>
        <w:ind w:left="930"/>
        <w:rPr>
          <w:rFonts w:eastAsia="MS Mincho"/>
          <w:lang w:eastAsia="ja-JP" w:bidi="he-IL"/>
        </w:rPr>
      </w:pPr>
      <w:r>
        <w:rPr>
          <w:rFonts w:eastAsia="MS Mincho"/>
          <w:lang w:eastAsia="ja-JP" w:bidi="he-IL"/>
        </w:rPr>
        <w:t xml:space="preserve">References to other augmented </w:t>
      </w:r>
      <w:r w:rsidR="00933F0E">
        <w:rPr>
          <w:rFonts w:eastAsia="MS Mincho"/>
          <w:lang w:eastAsia="ja-JP" w:bidi="he-IL"/>
        </w:rPr>
        <w:t>Infoset</w:t>
      </w:r>
      <w:r>
        <w:rPr>
          <w:rFonts w:eastAsia="MS Mincho"/>
          <w:lang w:eastAsia="ja-JP" w:bidi="he-IL"/>
        </w:rPr>
        <w:t xml:space="preserve"> items from within the dfdl:outputValueCalc expression </w:t>
      </w:r>
      <w:r w:rsidR="008E7C14">
        <w:rPr>
          <w:rFonts w:eastAsia="MS Mincho"/>
          <w:lang w:eastAsia="ja-JP" w:bidi="he-IL"/>
        </w:rPr>
        <w:t>MUST</w:t>
      </w:r>
      <w:r>
        <w:rPr>
          <w:rFonts w:eastAsia="MS Mincho"/>
          <w:lang w:eastAsia="ja-JP" w:bidi="he-IL"/>
        </w:rPr>
        <w:t xml:space="preserve"> obtain their values from the augmented </w:t>
      </w:r>
      <w:r w:rsidR="00933F0E">
        <w:rPr>
          <w:rFonts w:eastAsia="MS Mincho"/>
          <w:lang w:eastAsia="ja-JP" w:bidi="he-IL"/>
        </w:rPr>
        <w:t>Infoset</w:t>
      </w:r>
      <w:r>
        <w:rPr>
          <w:rFonts w:eastAsia="MS Mincho"/>
          <w:lang w:eastAsia="ja-JP" w:bidi="he-IL"/>
        </w:rPr>
        <w:t xml:space="preserve"> directly (when the value is already present) or by recursively using these methods (a) and (b) as needed. </w:t>
      </w:r>
    </w:p>
    <w:p w14:paraId="2AA20A54" w14:textId="78E8550D" w:rsidR="00717DB9" w:rsidRDefault="00717DB9" w:rsidP="00C31ED0">
      <w:pPr>
        <w:pStyle w:val="ListParagraph"/>
        <w:numPr>
          <w:ilvl w:val="0"/>
          <w:numId w:val="29"/>
        </w:numPr>
        <w:rPr>
          <w:rFonts w:eastAsia="MS Mincho"/>
          <w:lang w:eastAsia="ja-JP" w:bidi="he-IL"/>
        </w:rPr>
      </w:pPr>
      <w:r>
        <w:rPr>
          <w:rFonts w:eastAsia="MS Mincho" w:cs="Arial"/>
          <w:lang w:eastAsia="ja-JP" w:bidi="he-IL"/>
        </w:rPr>
        <w:t>If</w:t>
      </w:r>
      <w:r>
        <w:rPr>
          <w:rFonts w:eastAsia="MS Mincho"/>
          <w:lang w:eastAsia="ja-JP" w:bidi="he-IL"/>
        </w:rPr>
        <w:t xml:space="preserve"> the element declaration has no corresponding value in the augmented </w:t>
      </w:r>
      <w:r w:rsidR="00933F0E">
        <w:rPr>
          <w:rFonts w:eastAsia="MS Mincho"/>
          <w:lang w:eastAsia="ja-JP" w:bidi="he-IL"/>
        </w:rPr>
        <w:t>Infoset</w:t>
      </w:r>
      <w:r>
        <w:rPr>
          <w:rFonts w:eastAsia="MS Mincho"/>
          <w:lang w:eastAsia="ja-JP" w:bidi="he-IL"/>
        </w:rPr>
        <w:t xml:space="preserve">, and the element declaration is for a </w:t>
      </w:r>
      <w:r>
        <w:rPr>
          <w:rStyle w:val="Emphasis"/>
          <w:rFonts w:eastAsia="MS Mincho"/>
        </w:rPr>
        <w:t xml:space="preserve">required </w:t>
      </w:r>
      <w:r>
        <w:rPr>
          <w:rFonts w:eastAsia="MS Mincho"/>
          <w:lang w:eastAsia="ja-JP" w:bidi="he-IL"/>
        </w:rPr>
        <w:t xml:space="preserve">occurrence, and it </w:t>
      </w:r>
      <w:r>
        <w:rPr>
          <w:rStyle w:val="Emphasis"/>
          <w:rFonts w:eastAsia="MS Mincho"/>
        </w:rPr>
        <w:t>has a default value specified</w:t>
      </w:r>
      <w:r>
        <w:rPr>
          <w:rFonts w:eastAsia="MS Mincho"/>
          <w:lang w:eastAsia="ja-JP" w:bidi="he-IL"/>
        </w:rPr>
        <w:t xml:space="preserve">, then an element item having the default value is created in the augmented </w:t>
      </w:r>
      <w:r w:rsidR="00933F0E">
        <w:rPr>
          <w:rFonts w:eastAsia="MS Mincho"/>
          <w:lang w:eastAsia="ja-JP" w:bidi="he-IL"/>
        </w:rPr>
        <w:t>Infoset</w:t>
      </w:r>
      <w:r>
        <w:rPr>
          <w:rFonts w:eastAsia="MS Mincho"/>
          <w:lang w:eastAsia="ja-JP" w:bidi="he-IL"/>
        </w:rPr>
        <w:t xml:space="preserve">. </w:t>
      </w:r>
    </w:p>
    <w:p w14:paraId="2572F356" w14:textId="61554954" w:rsidR="00717DB9" w:rsidRDefault="00717DB9" w:rsidP="00C31ED0">
      <w:pPr>
        <w:pStyle w:val="ListParagraph"/>
        <w:numPr>
          <w:ilvl w:val="0"/>
          <w:numId w:val="29"/>
        </w:numPr>
        <w:rPr>
          <w:rFonts w:eastAsia="MS Mincho"/>
          <w:lang w:eastAsia="ja-JP" w:bidi="he-IL"/>
        </w:rPr>
      </w:pPr>
      <w:r>
        <w:rPr>
          <w:rFonts w:eastAsia="MS Mincho" w:cs="Arial"/>
          <w:lang w:eastAsia="ja-JP" w:bidi="he-IL"/>
        </w:rPr>
        <w:t>If</w:t>
      </w:r>
      <w:r>
        <w:rPr>
          <w:rFonts w:eastAsia="MS Mincho"/>
          <w:lang w:eastAsia="ja-JP" w:bidi="he-IL"/>
        </w:rPr>
        <w:t xml:space="preserve"> any Infoset item's value is requested recursively as a part of (a) above and (a) does not apply, and the corresponding value is not present, and (b) does not apply then it is a </w:t>
      </w:r>
      <w:del w:id="4342" w:author="Mike Beckerle" w:date="2020-10-08T20:32:00Z">
        <w:r w:rsidDel="00B31DA3">
          <w:rPr>
            <w:rFonts w:eastAsia="MS Mincho"/>
            <w:lang w:eastAsia="ja-JP" w:bidi="he-IL"/>
          </w:rPr>
          <w:delText>processing error</w:delText>
        </w:r>
      </w:del>
      <w:ins w:id="4343" w:author="Mike Beckerle" w:date="2020-10-08T20:32:00Z">
        <w:r w:rsidR="00B31DA3">
          <w:rPr>
            <w:rFonts w:eastAsia="MS Mincho"/>
            <w:lang w:eastAsia="ja-JP" w:bidi="he-IL"/>
          </w:rPr>
          <w:t>Processing Error</w:t>
        </w:r>
      </w:ins>
      <w:r>
        <w:rPr>
          <w:rFonts w:eastAsia="MS Mincho"/>
          <w:lang w:eastAsia="ja-JP" w:bidi="he-IL"/>
        </w:rPr>
        <w:t xml:space="preserve">. </w:t>
      </w:r>
    </w:p>
    <w:p w14:paraId="45EDF445" w14:textId="72553A76" w:rsidR="00717DB9" w:rsidDel="00945940" w:rsidRDefault="00717DB9" w:rsidP="00717DB9">
      <w:pPr>
        <w:rPr>
          <w:del w:id="4344" w:author="Mike Beckerle" w:date="2020-10-09T11:08:00Z"/>
          <w:rFonts w:eastAsia="MS Mincho"/>
          <w:lang w:eastAsia="ja-JP" w:bidi="he-IL"/>
        </w:rPr>
      </w:pPr>
      <w:r>
        <w:rPr>
          <w:rFonts w:eastAsia="MS Mincho"/>
          <w:lang w:eastAsia="ja-JP" w:bidi="he-IL"/>
        </w:rPr>
        <w:t xml:space="preserve">Given this augmented </w:t>
      </w:r>
      <w:r w:rsidR="00933F0E">
        <w:rPr>
          <w:rFonts w:eastAsia="MS Mincho"/>
          <w:lang w:eastAsia="ja-JP" w:bidi="he-IL"/>
        </w:rPr>
        <w:t>Infoset</w:t>
      </w:r>
      <w:r>
        <w:rPr>
          <w:rFonts w:eastAsia="MS Mincho"/>
          <w:lang w:eastAsia="ja-JP" w:bidi="he-IL"/>
        </w:rPr>
        <w:t xml:space="preserve">, then if the </w:t>
      </w:r>
      <w:commentRangeStart w:id="4345"/>
      <w:del w:id="4346" w:author="Mike Beckerle" w:date="2020-10-08T18:18:00Z">
        <w:r w:rsidDel="00DA2317">
          <w:rPr>
            <w:rFonts w:eastAsia="MS Mincho"/>
            <w:lang w:eastAsia="ja-JP" w:bidi="he-IL"/>
          </w:rPr>
          <w:delText xml:space="preserve">potentially represented </w:delText>
        </w:r>
      </w:del>
      <w:commentRangeEnd w:id="4345"/>
      <w:r w:rsidR="00DA2317">
        <w:rPr>
          <w:rStyle w:val="CommentReference"/>
        </w:rPr>
        <w:commentReference w:id="4345"/>
      </w:r>
      <w:r>
        <w:rPr>
          <w:rFonts w:eastAsia="MS Mincho"/>
          <w:lang w:eastAsia="ja-JP" w:bidi="he-IL"/>
        </w:rPr>
        <w:t xml:space="preserve">element declaration has a corresponding </w:t>
      </w:r>
      <w:r w:rsidR="00933F0E">
        <w:rPr>
          <w:rFonts w:eastAsia="MS Mincho"/>
          <w:lang w:eastAsia="ja-JP" w:bidi="he-IL"/>
        </w:rPr>
        <w:t>Infoset</w:t>
      </w:r>
      <w:r>
        <w:rPr>
          <w:rFonts w:eastAsia="MS Mincho"/>
          <w:lang w:eastAsia="ja-JP" w:bidi="he-IL"/>
        </w:rPr>
        <w:t xml:space="preserve"> item then that item is converted to its representation according to its DFDL properties. If the element declaration is for a required occurrence, and there is no value in the augmented </w:t>
      </w:r>
      <w:r w:rsidR="00933F0E">
        <w:rPr>
          <w:rFonts w:eastAsia="MS Mincho"/>
          <w:lang w:eastAsia="ja-JP" w:bidi="he-IL"/>
        </w:rPr>
        <w:t>Infoset</w:t>
      </w:r>
      <w:r>
        <w:rPr>
          <w:rFonts w:eastAsia="MS Mincho"/>
          <w:lang w:eastAsia="ja-JP" w:bidi="he-IL"/>
        </w:rPr>
        <w:t xml:space="preserve"> then it is a </w:t>
      </w:r>
      <w:del w:id="4347" w:author="Mike Beckerle" w:date="2020-10-08T20:32:00Z">
        <w:r w:rsidDel="00B31DA3">
          <w:rPr>
            <w:rFonts w:eastAsia="MS Mincho"/>
            <w:lang w:eastAsia="ja-JP" w:bidi="he-IL"/>
          </w:rPr>
          <w:delText>processing error</w:delText>
        </w:r>
      </w:del>
      <w:ins w:id="4348" w:author="Mike Beckerle" w:date="2020-10-08T20:32:00Z">
        <w:r w:rsidR="00B31DA3">
          <w:rPr>
            <w:rFonts w:eastAsia="MS Mincho"/>
            <w:lang w:eastAsia="ja-JP" w:bidi="he-IL"/>
          </w:rPr>
          <w:t>Processing Error</w:t>
        </w:r>
      </w:ins>
      <w:r>
        <w:rPr>
          <w:rFonts w:eastAsia="MS Mincho"/>
          <w:lang w:eastAsia="ja-JP" w:bidi="he-IL"/>
        </w:rPr>
        <w:t xml:space="preserve">. </w:t>
      </w:r>
    </w:p>
    <w:p w14:paraId="54C0E696" w14:textId="51A2C8F0" w:rsidR="00717DB9" w:rsidRDefault="00717DB9" w:rsidP="00717DB9">
      <w:pPr>
        <w:rPr>
          <w:rFonts w:eastAsia="MS Mincho"/>
          <w:lang w:eastAsia="ja-JP" w:bidi="he-IL"/>
        </w:rPr>
      </w:pPr>
      <w:del w:id="4349" w:author="Mike Beckerle" w:date="2020-10-08T18:23:00Z">
        <w:r w:rsidDel="00DA2317">
          <w:rPr>
            <w:rFonts w:eastAsia="MS Mincho"/>
            <w:lang w:eastAsia="ja-JP" w:bidi="he-IL"/>
          </w:rPr>
          <w:delText xml:space="preserve">Because rule (a) above is used even if the augmented </w:delText>
        </w:r>
        <w:r w:rsidR="00933F0E" w:rsidDel="00DA2317">
          <w:rPr>
            <w:rFonts w:eastAsia="MS Mincho"/>
            <w:lang w:eastAsia="ja-JP" w:bidi="he-IL"/>
          </w:rPr>
          <w:delText>Infoset</w:delText>
        </w:r>
        <w:r w:rsidDel="00DA2317">
          <w:rPr>
            <w:rFonts w:eastAsia="MS Mincho"/>
            <w:lang w:eastAsia="ja-JP" w:bidi="he-IL"/>
          </w:rPr>
          <w:delText xml:space="preserve"> item already exists and has a value, it is possible for a dfdl:outputValueCalc expression to be evaluated multiple times. DFDL implementations are free to cache values and avoid this repeated evaluation for efficiency, as the semantics of DFDL require that the dfdl:outputValueCalc expression return the same value every time it is evaluated. </w:delText>
        </w:r>
      </w:del>
    </w:p>
    <w:p w14:paraId="1A62270E" w14:textId="2BF0677E" w:rsidR="000E1214" w:rsidRDefault="00E751FE" w:rsidP="00B31DA3">
      <w:pPr>
        <w:pStyle w:val="Heading1"/>
      </w:pPr>
      <w:bookmarkStart w:id="4350" w:name="_Overview:_Core_Representation"/>
      <w:bookmarkStart w:id="4351" w:name="_Ref39164410"/>
      <w:bookmarkStart w:id="4352" w:name="_Toc53134083"/>
      <w:bookmarkEnd w:id="4350"/>
      <w:r>
        <w:t xml:space="preserve">Overview: </w:t>
      </w:r>
      <w:del w:id="4353" w:author="Mike Beckerle" w:date="2020-10-08T18:24:00Z">
        <w:r w:rsidR="00A87198" w:rsidDel="009A78B3">
          <w:delText xml:space="preserve">Core </w:delText>
        </w:r>
      </w:del>
      <w:r w:rsidR="00A87198">
        <w:t>Representation Properties and their Format Semantics</w:t>
      </w:r>
      <w:bookmarkEnd w:id="4317"/>
      <w:bookmarkEnd w:id="4318"/>
      <w:bookmarkEnd w:id="4319"/>
      <w:bookmarkEnd w:id="4320"/>
      <w:bookmarkEnd w:id="4321"/>
      <w:bookmarkEnd w:id="4322"/>
      <w:bookmarkEnd w:id="4323"/>
      <w:bookmarkEnd w:id="4324"/>
      <w:bookmarkEnd w:id="4351"/>
      <w:bookmarkEnd w:id="4352"/>
    </w:p>
    <w:p w14:paraId="4280F264" w14:textId="594255E2" w:rsidR="000E1214" w:rsidRDefault="00A87198">
      <w:pPr>
        <w:pStyle w:val="nobreak"/>
      </w:pPr>
      <w:r>
        <w:t xml:space="preserve">The next sections specify the </w:t>
      </w:r>
      <w:del w:id="4354" w:author="Mike Beckerle" w:date="2020-10-08T18:24:00Z">
        <w:r w:rsidDel="009A78B3">
          <w:delText xml:space="preserve">core </w:delText>
        </w:r>
      </w:del>
      <w:r>
        <w:t>set of DFDL v1.0 properties that may be used in DFDL annotations in DFDL Schemas to describe data formats.</w:t>
      </w:r>
    </w:p>
    <w:p w14:paraId="67DFC9E8" w14:textId="77777777" w:rsidR="000E1214" w:rsidRDefault="00A87198">
      <w:r>
        <w:t xml:space="preserve">It is a Schema Definition Error when a DFDL schema does </w:t>
      </w:r>
      <w:r>
        <w:rPr>
          <w:i/>
        </w:rPr>
        <w:t>not</w:t>
      </w:r>
      <w:r>
        <w:t xml:space="preserve"> contain a definition for a representation property that is needed to interpret the data. For example, a DFDL schema containing any textual data must provide a definition of the character set encoding property (dfdl:encoding) for that textual data, and if it is not part of the format properties context for that data, then it is a Schema Definition Error.</w:t>
      </w:r>
    </w:p>
    <w:p w14:paraId="0F51B27C" w14:textId="77777777" w:rsidR="000E1214" w:rsidRDefault="00A87198">
      <w:r>
        <w:t>Furthermore, no default values are provided for representation properties as built-in definitions by any DFDL processor. This requires DFDL schemas to be explicit about the representation properties of the data they describe and avoids any possibility of DFDL schemas that are meaningful for some DFDL processors but not others.</w:t>
      </w:r>
    </w:p>
    <w:p w14:paraId="4C38F36C" w14:textId="77777777" w:rsidR="000E1214" w:rsidRDefault="00A87198">
      <w:r>
        <w:t>The properties are organized as follows:</w:t>
      </w:r>
    </w:p>
    <w:p w14:paraId="3FDF4ECD" w14:textId="23747487" w:rsidR="000E1214" w:rsidRDefault="00A87198" w:rsidP="00C31ED0">
      <w:pPr>
        <w:numPr>
          <w:ilvl w:val="0"/>
          <w:numId w:val="73"/>
        </w:numPr>
      </w:pPr>
      <w:r>
        <w:t xml:space="preserve">Common to both Content and Framing (see </w:t>
      </w:r>
      <w:r w:rsidRPr="009A78B3">
        <w:rPr>
          <w:rStyle w:val="InternetLink"/>
        </w:rPr>
        <w:fldChar w:fldCharType="begin"/>
      </w:r>
      <w:r w:rsidRPr="009A78B3">
        <w:rPr>
          <w:rStyle w:val="InternetLink"/>
        </w:rPr>
        <w:instrText xml:space="preserve"> REF _Ref255476147 \r \h </w:instrText>
      </w:r>
      <w:r w:rsidR="009A78B3" w:rsidRPr="009A78B3">
        <w:rPr>
          <w:rStyle w:val="InternetLink"/>
        </w:rPr>
        <w:instrText xml:space="preserve"> \* MERGEFORMAT </w:instrText>
      </w:r>
      <w:r w:rsidRPr="009A78B3">
        <w:rPr>
          <w:rStyle w:val="InternetLink"/>
        </w:rPr>
      </w:r>
      <w:r w:rsidRPr="009A78B3">
        <w:rPr>
          <w:rStyle w:val="InternetLink"/>
        </w:rPr>
        <w:fldChar w:fldCharType="separate"/>
      </w:r>
      <w:r w:rsidR="008A37A6">
        <w:rPr>
          <w:rStyle w:val="InternetLink"/>
        </w:rPr>
        <w:t>11</w:t>
      </w:r>
      <w:r w:rsidRPr="009A78B3">
        <w:rPr>
          <w:rStyle w:val="InternetLink"/>
        </w:rPr>
        <w:fldChar w:fldCharType="end"/>
      </w:r>
      <w:r>
        <w:t>)</w:t>
      </w:r>
    </w:p>
    <w:p w14:paraId="74DEDCC5" w14:textId="3921A016" w:rsidR="000E1214" w:rsidRDefault="00A87198" w:rsidP="00C31ED0">
      <w:pPr>
        <w:numPr>
          <w:ilvl w:val="0"/>
          <w:numId w:val="73"/>
        </w:numPr>
      </w:pPr>
      <w:r>
        <w:t xml:space="preserve">Common Framing, Position, and Length (see </w:t>
      </w:r>
      <w:r w:rsidRPr="009A78B3">
        <w:rPr>
          <w:rStyle w:val="InternetLink"/>
        </w:rPr>
        <w:fldChar w:fldCharType="begin"/>
      </w:r>
      <w:r w:rsidRPr="009A78B3">
        <w:rPr>
          <w:rStyle w:val="InternetLink"/>
        </w:rPr>
        <w:instrText xml:space="preserve"> REF _Ref255476176 \r \h </w:instrText>
      </w:r>
      <w:r w:rsidR="009A78B3">
        <w:rPr>
          <w:rStyle w:val="InternetLink"/>
        </w:rPr>
        <w:instrText xml:space="preserve"> \* MERGEFORMAT </w:instrText>
      </w:r>
      <w:r w:rsidRPr="009A78B3">
        <w:rPr>
          <w:rStyle w:val="InternetLink"/>
        </w:rPr>
      </w:r>
      <w:r w:rsidRPr="009A78B3">
        <w:rPr>
          <w:rStyle w:val="InternetLink"/>
        </w:rPr>
        <w:fldChar w:fldCharType="separate"/>
      </w:r>
      <w:r w:rsidR="008A37A6">
        <w:rPr>
          <w:rStyle w:val="InternetLink"/>
        </w:rPr>
        <w:t>12</w:t>
      </w:r>
      <w:r w:rsidRPr="009A78B3">
        <w:rPr>
          <w:rStyle w:val="InternetLink"/>
        </w:rPr>
        <w:fldChar w:fldCharType="end"/>
      </w:r>
      <w:r>
        <w:t>)</w:t>
      </w:r>
    </w:p>
    <w:p w14:paraId="24C86AA7" w14:textId="651D01E4" w:rsidR="000E1214" w:rsidRDefault="00A87198" w:rsidP="00C31ED0">
      <w:pPr>
        <w:numPr>
          <w:ilvl w:val="0"/>
          <w:numId w:val="73"/>
        </w:numPr>
      </w:pPr>
      <w:r>
        <w:t xml:space="preserve">Simple Type Content (see </w:t>
      </w:r>
      <w:r w:rsidRPr="009A78B3">
        <w:rPr>
          <w:rStyle w:val="InternetLink"/>
        </w:rPr>
        <w:fldChar w:fldCharType="begin"/>
      </w:r>
      <w:r w:rsidRPr="009A78B3">
        <w:rPr>
          <w:rStyle w:val="InternetLink"/>
        </w:rPr>
        <w:instrText xml:space="preserve"> REF _Ref255476219 \r \h </w:instrText>
      </w:r>
      <w:r w:rsidR="009A78B3">
        <w:rPr>
          <w:rStyle w:val="InternetLink"/>
        </w:rPr>
        <w:instrText xml:space="preserve"> \* MERGEFORMAT </w:instrText>
      </w:r>
      <w:r w:rsidRPr="009A78B3">
        <w:rPr>
          <w:rStyle w:val="InternetLink"/>
        </w:rPr>
      </w:r>
      <w:r w:rsidRPr="009A78B3">
        <w:rPr>
          <w:rStyle w:val="InternetLink"/>
        </w:rPr>
        <w:fldChar w:fldCharType="separate"/>
      </w:r>
      <w:r w:rsidR="008A37A6">
        <w:rPr>
          <w:rStyle w:val="InternetLink"/>
        </w:rPr>
        <w:t>13</w:t>
      </w:r>
      <w:r w:rsidRPr="009A78B3">
        <w:rPr>
          <w:rStyle w:val="InternetLink"/>
        </w:rPr>
        <w:fldChar w:fldCharType="end"/>
      </w:r>
      <w:r>
        <w:t>)</w:t>
      </w:r>
    </w:p>
    <w:p w14:paraId="37B05086" w14:textId="077473D3" w:rsidR="000E1214" w:rsidRDefault="00A87198" w:rsidP="00C31ED0">
      <w:pPr>
        <w:numPr>
          <w:ilvl w:val="0"/>
          <w:numId w:val="73"/>
        </w:numPr>
      </w:pPr>
      <w:r>
        <w:t xml:space="preserve">Sequence Groups (see </w:t>
      </w:r>
      <w:r w:rsidRPr="009A78B3">
        <w:rPr>
          <w:rStyle w:val="InternetLink"/>
        </w:rPr>
        <w:fldChar w:fldCharType="begin"/>
      </w:r>
      <w:r w:rsidRPr="009A78B3">
        <w:rPr>
          <w:rStyle w:val="InternetLink"/>
        </w:rPr>
        <w:instrText xml:space="preserve"> REF _Ref255476240 \r \h </w:instrText>
      </w:r>
      <w:r w:rsidR="009A78B3">
        <w:rPr>
          <w:rStyle w:val="InternetLink"/>
        </w:rPr>
        <w:instrText xml:space="preserve"> \* MERGEFORMAT </w:instrText>
      </w:r>
      <w:r w:rsidRPr="009A78B3">
        <w:rPr>
          <w:rStyle w:val="InternetLink"/>
        </w:rPr>
      </w:r>
      <w:r w:rsidRPr="009A78B3">
        <w:rPr>
          <w:rStyle w:val="InternetLink"/>
        </w:rPr>
        <w:fldChar w:fldCharType="separate"/>
      </w:r>
      <w:r w:rsidR="008A37A6">
        <w:rPr>
          <w:rStyle w:val="InternetLink"/>
        </w:rPr>
        <w:t>14</w:t>
      </w:r>
      <w:r w:rsidRPr="009A78B3">
        <w:rPr>
          <w:rStyle w:val="InternetLink"/>
        </w:rPr>
        <w:fldChar w:fldCharType="end"/>
      </w:r>
      <w:r>
        <w:t>)</w:t>
      </w:r>
    </w:p>
    <w:p w14:paraId="020E05F1" w14:textId="2EB29867" w:rsidR="000E1214" w:rsidRDefault="00A87198" w:rsidP="00C31ED0">
      <w:pPr>
        <w:numPr>
          <w:ilvl w:val="0"/>
          <w:numId w:val="73"/>
        </w:numPr>
      </w:pPr>
      <w:r>
        <w:t xml:space="preserve">Choice Groups (see </w:t>
      </w:r>
      <w:r w:rsidRPr="009A78B3">
        <w:rPr>
          <w:rStyle w:val="InternetLink"/>
        </w:rPr>
        <w:fldChar w:fldCharType="begin"/>
      </w:r>
      <w:r w:rsidRPr="009A78B3">
        <w:rPr>
          <w:rStyle w:val="InternetLink"/>
        </w:rPr>
        <w:instrText xml:space="preserve"> REF _Ref255476271 \r \h </w:instrText>
      </w:r>
      <w:r w:rsidR="009A78B3">
        <w:rPr>
          <w:rStyle w:val="InternetLink"/>
        </w:rPr>
        <w:instrText xml:space="preserve"> \* MERGEFORMAT </w:instrText>
      </w:r>
      <w:r w:rsidRPr="009A78B3">
        <w:rPr>
          <w:rStyle w:val="InternetLink"/>
        </w:rPr>
      </w:r>
      <w:r w:rsidRPr="009A78B3">
        <w:rPr>
          <w:rStyle w:val="InternetLink"/>
        </w:rPr>
        <w:fldChar w:fldCharType="separate"/>
      </w:r>
      <w:r w:rsidR="008A37A6">
        <w:rPr>
          <w:rStyle w:val="InternetLink"/>
        </w:rPr>
        <w:t>15</w:t>
      </w:r>
      <w:r w:rsidRPr="009A78B3">
        <w:rPr>
          <w:rStyle w:val="InternetLink"/>
        </w:rPr>
        <w:fldChar w:fldCharType="end"/>
      </w:r>
      <w:r>
        <w:t>)</w:t>
      </w:r>
    </w:p>
    <w:p w14:paraId="6F06992F" w14:textId="125721A7" w:rsidR="000E1214" w:rsidRDefault="00A87198" w:rsidP="00C31ED0">
      <w:pPr>
        <w:numPr>
          <w:ilvl w:val="0"/>
          <w:numId w:val="73"/>
        </w:numPr>
      </w:pPr>
      <w:r>
        <w:t xml:space="preserve">Array elements and optional elements (see </w:t>
      </w:r>
      <w:r w:rsidRPr="009A78B3">
        <w:rPr>
          <w:rStyle w:val="InternetLink"/>
        </w:rPr>
        <w:fldChar w:fldCharType="begin"/>
      </w:r>
      <w:r w:rsidRPr="009A78B3">
        <w:rPr>
          <w:rStyle w:val="InternetLink"/>
        </w:rPr>
        <w:instrText xml:space="preserve"> REF _Ref255476292 \r \h </w:instrText>
      </w:r>
      <w:r w:rsidR="009A78B3" w:rsidRPr="009A78B3">
        <w:rPr>
          <w:rStyle w:val="InternetLink"/>
        </w:rPr>
        <w:instrText xml:space="preserve"> \* MERGEFORMAT </w:instrText>
      </w:r>
      <w:r w:rsidRPr="009A78B3">
        <w:rPr>
          <w:rStyle w:val="InternetLink"/>
        </w:rPr>
      </w:r>
      <w:r w:rsidRPr="009A78B3">
        <w:rPr>
          <w:rStyle w:val="InternetLink"/>
        </w:rPr>
        <w:fldChar w:fldCharType="separate"/>
      </w:r>
      <w:r w:rsidR="008A37A6">
        <w:rPr>
          <w:rStyle w:val="InternetLink"/>
        </w:rPr>
        <w:t>16</w:t>
      </w:r>
      <w:r w:rsidRPr="009A78B3">
        <w:rPr>
          <w:rStyle w:val="InternetLink"/>
        </w:rPr>
        <w:fldChar w:fldCharType="end"/>
      </w:r>
      <w:r>
        <w:t>)</w:t>
      </w:r>
    </w:p>
    <w:p w14:paraId="6B2F877A" w14:textId="6CBDFA5E" w:rsidR="000E1214" w:rsidRDefault="00A87198" w:rsidP="00C31ED0">
      <w:pPr>
        <w:numPr>
          <w:ilvl w:val="0"/>
          <w:numId w:val="73"/>
        </w:numPr>
      </w:pPr>
      <w:r>
        <w:t xml:space="preserve">Calculated Values (see </w:t>
      </w:r>
      <w:r w:rsidRPr="009A78B3">
        <w:rPr>
          <w:rStyle w:val="InternetLink"/>
        </w:rPr>
        <w:fldChar w:fldCharType="begin"/>
      </w:r>
      <w:r w:rsidRPr="009A78B3">
        <w:rPr>
          <w:rStyle w:val="InternetLink"/>
        </w:rPr>
        <w:instrText xml:space="preserve"> REF _Ref255476304 \r \h </w:instrText>
      </w:r>
      <w:r w:rsidR="008E5D0A">
        <w:rPr>
          <w:rStyle w:val="InternetLink"/>
        </w:rPr>
        <w:instrText xml:space="preserve"> \* MERGEFORMAT </w:instrText>
      </w:r>
      <w:r w:rsidRPr="009A78B3">
        <w:rPr>
          <w:rStyle w:val="InternetLink"/>
        </w:rPr>
      </w:r>
      <w:r w:rsidRPr="009A78B3">
        <w:rPr>
          <w:rStyle w:val="InternetLink"/>
        </w:rPr>
        <w:fldChar w:fldCharType="separate"/>
      </w:r>
      <w:r w:rsidR="008A37A6">
        <w:rPr>
          <w:rStyle w:val="InternetLink"/>
        </w:rPr>
        <w:t>17</w:t>
      </w:r>
      <w:r w:rsidRPr="009A78B3">
        <w:rPr>
          <w:rStyle w:val="InternetLink"/>
        </w:rPr>
        <w:fldChar w:fldCharType="end"/>
      </w:r>
      <w:r>
        <w:t>)</w:t>
      </w:r>
    </w:p>
    <w:p w14:paraId="196D375A" w14:textId="77777777" w:rsidR="000E1214" w:rsidRDefault="00A87198">
      <w:r>
        <w:t>Where properties are specific to a physical representation, the property name may choose to reflect this. Where properties are related to a specific logical type grouping (defined below), the property name may choose to reflect this.</w:t>
      </w:r>
    </w:p>
    <w:p w14:paraId="0DF13E0E" w14:textId="77777777" w:rsidR="000E1214" w:rsidRDefault="00A87198">
      <w:pPr>
        <w:rPr>
          <w:iCs/>
        </w:rPr>
      </w:pPr>
      <w:r>
        <w:rPr>
          <w:iCs/>
        </w:rPr>
        <w:t>A limited number of properties can take a DFDL expression which must return a value of the proper type for the property. Those properties that take an expression explicitly state in the description. Other properties do not take an expression.</w:t>
      </w:r>
    </w:p>
    <w:p w14:paraId="7AE66810" w14:textId="77777777" w:rsidR="000E1214" w:rsidRDefault="00A87198">
      <w:pPr>
        <w:rPr>
          <w:iCs/>
        </w:rPr>
      </w:pPr>
      <w:r>
        <w:rPr>
          <w:iCs/>
        </w:rPr>
        <w:t>The property description defines which schema component that the property may be specified on. In addition, most DFDL properties may be specified on a dfdl:format annotation.</w:t>
      </w:r>
    </w:p>
    <w:p w14:paraId="74332ADD" w14:textId="77777777" w:rsidR="000E1214" w:rsidRDefault="00A87198" w:rsidP="00B31DA3">
      <w:pPr>
        <w:pStyle w:val="Heading1"/>
      </w:pPr>
      <w:bookmarkStart w:id="4355" w:name="_Toc322911610"/>
      <w:bookmarkStart w:id="4356" w:name="_Toc322912149"/>
      <w:bookmarkStart w:id="4357" w:name="_Toc329092999"/>
      <w:bookmarkStart w:id="4358" w:name="_Toc332701512"/>
      <w:bookmarkStart w:id="4359" w:name="_Toc332701819"/>
      <w:bookmarkStart w:id="4360" w:name="_Toc332711613"/>
      <w:bookmarkStart w:id="4361" w:name="_Toc332711921"/>
      <w:bookmarkStart w:id="4362" w:name="_Toc332712223"/>
      <w:bookmarkStart w:id="4363" w:name="_Toc332724139"/>
      <w:bookmarkStart w:id="4364" w:name="_Toc332724439"/>
      <w:bookmarkStart w:id="4365" w:name="_Toc341102735"/>
      <w:bookmarkStart w:id="4366" w:name="_Toc347241468"/>
      <w:bookmarkStart w:id="4367" w:name="_Toc347744661"/>
      <w:bookmarkStart w:id="4368" w:name="_Toc348984444"/>
      <w:bookmarkStart w:id="4369" w:name="_Toc348984749"/>
      <w:bookmarkStart w:id="4370" w:name="_Toc349037912"/>
      <w:bookmarkStart w:id="4371" w:name="_Toc349038217"/>
      <w:bookmarkStart w:id="4372" w:name="_Toc349042710"/>
      <w:bookmarkStart w:id="4373" w:name="_Toc349642131"/>
      <w:bookmarkStart w:id="4374" w:name="_Toc351912708"/>
      <w:bookmarkStart w:id="4375" w:name="_Toc351914729"/>
      <w:bookmarkStart w:id="4376" w:name="_Toc351915195"/>
      <w:bookmarkStart w:id="4377" w:name="_Toc361231252"/>
      <w:bookmarkStart w:id="4378" w:name="_Toc361231778"/>
      <w:bookmarkStart w:id="4379" w:name="_Toc362445076"/>
      <w:bookmarkStart w:id="4380" w:name="_Toc363908998"/>
      <w:bookmarkStart w:id="4381" w:name="_Toc364463421"/>
      <w:bookmarkStart w:id="4382" w:name="_Toc366078019"/>
      <w:bookmarkStart w:id="4383" w:name="_Toc366078638"/>
      <w:bookmarkStart w:id="4384" w:name="_Toc366079623"/>
      <w:bookmarkStart w:id="4385" w:name="_Toc366080235"/>
      <w:bookmarkStart w:id="4386" w:name="_Toc366080844"/>
      <w:bookmarkStart w:id="4387" w:name="_Toc366505184"/>
      <w:bookmarkStart w:id="4388" w:name="_Toc366508553"/>
      <w:bookmarkStart w:id="4389" w:name="_Toc366513054"/>
      <w:bookmarkStart w:id="4390" w:name="_Toc366574243"/>
      <w:bookmarkStart w:id="4391" w:name="_Toc366578036"/>
      <w:bookmarkStart w:id="4392" w:name="_Toc366578630"/>
      <w:bookmarkStart w:id="4393" w:name="_Toc366579222"/>
      <w:bookmarkStart w:id="4394" w:name="_Toc366579813"/>
      <w:bookmarkStart w:id="4395" w:name="_Toc366580405"/>
      <w:bookmarkStart w:id="4396" w:name="_Toc366580996"/>
      <w:bookmarkStart w:id="4397" w:name="_Toc366581588"/>
      <w:bookmarkStart w:id="4398" w:name="_Toc322911611"/>
      <w:bookmarkStart w:id="4399" w:name="_Toc322912150"/>
      <w:bookmarkStart w:id="4400" w:name="_Toc329093000"/>
      <w:bookmarkStart w:id="4401" w:name="_Toc332701513"/>
      <w:bookmarkStart w:id="4402" w:name="_Toc332701820"/>
      <w:bookmarkStart w:id="4403" w:name="_Toc332711614"/>
      <w:bookmarkStart w:id="4404" w:name="_Toc332711922"/>
      <w:bookmarkStart w:id="4405" w:name="_Toc332712224"/>
      <w:bookmarkStart w:id="4406" w:name="_Toc332724140"/>
      <w:bookmarkStart w:id="4407" w:name="_Toc332724440"/>
      <w:bookmarkStart w:id="4408" w:name="_Toc341102736"/>
      <w:bookmarkStart w:id="4409" w:name="_Toc347241469"/>
      <w:bookmarkStart w:id="4410" w:name="_Toc347744662"/>
      <w:bookmarkStart w:id="4411" w:name="_Toc348984445"/>
      <w:bookmarkStart w:id="4412" w:name="_Toc348984750"/>
      <w:bookmarkStart w:id="4413" w:name="_Toc349037913"/>
      <w:bookmarkStart w:id="4414" w:name="_Toc349038218"/>
      <w:bookmarkStart w:id="4415" w:name="_Toc349042711"/>
      <w:bookmarkStart w:id="4416" w:name="_Toc349642132"/>
      <w:bookmarkStart w:id="4417" w:name="_Toc351912709"/>
      <w:bookmarkStart w:id="4418" w:name="_Toc351914730"/>
      <w:bookmarkStart w:id="4419" w:name="_Toc351915196"/>
      <w:bookmarkStart w:id="4420" w:name="_Toc361231253"/>
      <w:bookmarkStart w:id="4421" w:name="_Toc361231779"/>
      <w:bookmarkStart w:id="4422" w:name="_Toc362445077"/>
      <w:bookmarkStart w:id="4423" w:name="_Toc363908999"/>
      <w:bookmarkStart w:id="4424" w:name="_Toc364463422"/>
      <w:bookmarkStart w:id="4425" w:name="_Toc366078020"/>
      <w:bookmarkStart w:id="4426" w:name="_Toc366078639"/>
      <w:bookmarkStart w:id="4427" w:name="_Toc366079624"/>
      <w:bookmarkStart w:id="4428" w:name="_Toc366080236"/>
      <w:bookmarkStart w:id="4429" w:name="_Toc366080845"/>
      <w:bookmarkStart w:id="4430" w:name="_Toc366505185"/>
      <w:bookmarkStart w:id="4431" w:name="_Toc366508554"/>
      <w:bookmarkStart w:id="4432" w:name="_Toc366513055"/>
      <w:bookmarkStart w:id="4433" w:name="_Toc366574244"/>
      <w:bookmarkStart w:id="4434" w:name="_Toc366578037"/>
      <w:bookmarkStart w:id="4435" w:name="_Toc366578631"/>
      <w:bookmarkStart w:id="4436" w:name="_Toc366579223"/>
      <w:bookmarkStart w:id="4437" w:name="_Toc366579814"/>
      <w:bookmarkStart w:id="4438" w:name="_Toc366580406"/>
      <w:bookmarkStart w:id="4439" w:name="_Toc366580997"/>
      <w:bookmarkStart w:id="4440" w:name="_Toc366581589"/>
      <w:bookmarkStart w:id="4441" w:name="_Properties_Common_to"/>
      <w:bookmarkStart w:id="4442" w:name="_Toc130873625"/>
      <w:bookmarkStart w:id="4443" w:name="_Toc140549597"/>
      <w:bookmarkStart w:id="4444" w:name="_Toc177399079"/>
      <w:bookmarkStart w:id="4445" w:name="_Toc175057366"/>
      <w:bookmarkStart w:id="4446" w:name="_Toc199516305"/>
      <w:bookmarkStart w:id="4447" w:name="_Toc194983969"/>
      <w:bookmarkStart w:id="4448" w:name="_Toc243112817"/>
      <w:bookmarkStart w:id="4449" w:name="_Ref255476147"/>
      <w:bookmarkStart w:id="4450" w:name="_Ref322880110"/>
      <w:bookmarkStart w:id="4451" w:name="_Ref322880152"/>
      <w:bookmarkStart w:id="4452" w:name="_Toc349042712"/>
      <w:bookmarkStart w:id="4453" w:name="_Ref39164433"/>
      <w:bookmarkStart w:id="4454" w:name="_Ref52983456"/>
      <w:bookmarkStart w:id="4455" w:name="_Toc53134084"/>
      <w:bookmarkEnd w:id="2529"/>
      <w:bookmarkEnd w:id="2530"/>
      <w:bookmarkEnd w:id="2531"/>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r>
        <w:t xml:space="preserve">Properties </w:t>
      </w:r>
      <w:bookmarkEnd w:id="4442"/>
      <w:bookmarkEnd w:id="4443"/>
      <w:r>
        <w:t>Common to both Content and Framing</w:t>
      </w:r>
      <w:bookmarkEnd w:id="4444"/>
      <w:bookmarkEnd w:id="4445"/>
      <w:bookmarkEnd w:id="4446"/>
      <w:bookmarkEnd w:id="4447"/>
      <w:bookmarkEnd w:id="4448"/>
      <w:bookmarkEnd w:id="4449"/>
      <w:bookmarkEnd w:id="4450"/>
      <w:bookmarkEnd w:id="4451"/>
      <w:bookmarkEnd w:id="4452"/>
      <w:bookmarkEnd w:id="4453"/>
      <w:bookmarkEnd w:id="4454"/>
      <w:bookmarkEnd w:id="4455"/>
    </w:p>
    <w:tbl>
      <w:tblPr>
        <w:tblStyle w:val="Table"/>
        <w:tblW w:w="5000" w:type="pct"/>
        <w:tblInd w:w="0" w:type="dxa"/>
        <w:tblLook w:val="01E0" w:firstRow="1" w:lastRow="1" w:firstColumn="1" w:lastColumn="1" w:noHBand="0" w:noVBand="0"/>
      </w:tblPr>
      <w:tblGrid>
        <w:gridCol w:w="2006"/>
        <w:gridCol w:w="6624"/>
      </w:tblGrid>
      <w:tr w:rsidR="000E1214" w14:paraId="183062E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A0066A1" w14:textId="77777777" w:rsidR="000E1214" w:rsidRDefault="00A87198">
            <w:r>
              <w:t>Property Name</w:t>
            </w:r>
          </w:p>
        </w:tc>
        <w:tc>
          <w:tcPr>
            <w:tcW w:w="0" w:type="auto"/>
            <w:hideMark/>
          </w:tcPr>
          <w:p w14:paraId="2C6E228E" w14:textId="77777777" w:rsidR="000E1214" w:rsidRDefault="00A87198">
            <w:r>
              <w:t>Description</w:t>
            </w:r>
          </w:p>
        </w:tc>
      </w:tr>
      <w:tr w:rsidR="000E1214" w14:paraId="108B8B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FE090" w14:textId="77777777" w:rsidR="000E1214" w:rsidRDefault="00A87198">
            <w:r>
              <w:t>byteOrder</w:t>
            </w:r>
          </w:p>
        </w:tc>
        <w:tc>
          <w:tcPr>
            <w:tcW w:w="0" w:type="auto"/>
            <w:tcBorders>
              <w:top w:val="single" w:sz="4" w:space="0" w:color="auto"/>
              <w:left w:val="single" w:sz="4" w:space="0" w:color="auto"/>
              <w:bottom w:val="single" w:sz="4" w:space="0" w:color="auto"/>
              <w:right w:val="single" w:sz="4" w:space="0" w:color="auto"/>
            </w:tcBorders>
            <w:hideMark/>
          </w:tcPr>
          <w:p w14:paraId="7A66AC35" w14:textId="77777777" w:rsidR="000E1214" w:rsidRDefault="00A87198">
            <w:pPr>
              <w:rPr>
                <w:rFonts w:cs="Arial"/>
              </w:rPr>
            </w:pPr>
            <w:r>
              <w:rPr>
                <w:rFonts w:cs="Arial"/>
              </w:rPr>
              <w:t>Enum or DFDL Expression</w:t>
            </w:r>
          </w:p>
          <w:p w14:paraId="4FE95A6C" w14:textId="77777777" w:rsidR="000E1214" w:rsidRDefault="00A87198">
            <w:pPr>
              <w:rPr>
                <w:rFonts w:cs="Arial"/>
              </w:rPr>
            </w:pPr>
            <w:r>
              <w:rPr>
                <w:rFonts w:cs="Arial"/>
              </w:rPr>
              <w:t xml:space="preserve">Valid values 'bigEndian', 'littleEndian'.  </w:t>
            </w:r>
          </w:p>
          <w:p w14:paraId="463ED419" w14:textId="77777777" w:rsidR="000E1214" w:rsidRDefault="00A87198">
            <w:pPr>
              <w:rPr>
                <w:rFonts w:cs="Arial"/>
              </w:rPr>
            </w:pPr>
            <w:r>
              <w:rPr>
                <w:rFonts w:cs="Arial"/>
              </w:rPr>
              <w:t xml:space="preserve">This property can be computed by way of an expression which returns the string 'bigEndian' or 'littleEndian'. </w:t>
            </w:r>
            <w:r>
              <w:t xml:space="preserve">The expression must not contain forward references to elements which have not yet been processed.   </w:t>
            </w:r>
          </w:p>
          <w:p w14:paraId="735BAE60" w14:textId="77777777" w:rsidR="000E1214" w:rsidRDefault="00A87198">
            <w:pPr>
              <w:rPr>
                <w:rFonts w:cs="Arial"/>
              </w:rPr>
            </w:pPr>
            <w:r>
              <w:rPr>
                <w:rFonts w:cs="Arial"/>
              </w:rPr>
              <w:t>Note that there is, intentionally, no such thing as 'native' endian</w:t>
            </w:r>
            <w:r>
              <w:rPr>
                <w:rStyle w:val="FootnoteReference"/>
                <w:rFonts w:cs="Arial"/>
                <w:szCs w:val="18"/>
              </w:rPr>
              <w:footnoteReference w:id="31"/>
            </w:r>
            <w:r>
              <w:rPr>
                <w:rFonts w:cs="Arial"/>
              </w:rPr>
              <w:t>.</w:t>
            </w:r>
          </w:p>
          <w:p w14:paraId="1F3D9D47" w14:textId="03641844" w:rsidR="000E1214" w:rsidRDefault="00A87198">
            <w:r>
              <w:t>This property applies</w:t>
            </w:r>
            <w:r>
              <w:rPr>
                <w:rFonts w:eastAsia="Helv"/>
              </w:rPr>
              <w:t xml:space="preserve"> </w:t>
            </w:r>
            <w:r>
              <w:t>to</w:t>
            </w:r>
            <w:r>
              <w:rPr>
                <w:rFonts w:eastAsia="Helv"/>
              </w:rPr>
              <w:t xml:space="preserve"> </w:t>
            </w:r>
            <w:r>
              <w:t>all</w:t>
            </w:r>
            <w:r>
              <w:rPr>
                <w:rFonts w:eastAsia="Helv"/>
              </w:rPr>
              <w:t xml:space="preserve"> </w:t>
            </w:r>
            <w:r>
              <w:t>Number,</w:t>
            </w:r>
            <w:r>
              <w:rPr>
                <w:rFonts w:eastAsia="Helv"/>
              </w:rPr>
              <w:t xml:space="preserve"> </w:t>
            </w:r>
            <w:r>
              <w:t>Calendar</w:t>
            </w:r>
            <w:r w:rsidR="00B86F57">
              <w:t xml:space="preserve"> (date and time)</w:t>
            </w:r>
            <w:r>
              <w:t>, and Boolean</w:t>
            </w:r>
            <w:r>
              <w:rPr>
                <w:rFonts w:eastAsia="Helv"/>
              </w:rPr>
              <w:t xml:space="preserve"> types </w:t>
            </w:r>
            <w:r>
              <w:t>with</w:t>
            </w:r>
            <w:r>
              <w:rPr>
                <w:rFonts w:eastAsia="Helv"/>
              </w:rPr>
              <w:t xml:space="preserve"> </w:t>
            </w:r>
            <w:r>
              <w:t>representation</w:t>
            </w:r>
            <w:r>
              <w:rPr>
                <w:rFonts w:eastAsia="Helv"/>
              </w:rPr>
              <w:t xml:space="preserve"> </w:t>
            </w:r>
            <w:r>
              <w:t>binary.</w:t>
            </w:r>
            <w:r>
              <w:rPr>
                <w:rFonts w:eastAsia="Helv"/>
              </w:rPr>
              <w:t xml:space="preserve"> </w:t>
            </w:r>
            <w:r w:rsidR="00405572">
              <w:t>Specifically,</w:t>
            </w:r>
            <w:r>
              <w:rPr>
                <w:rFonts w:eastAsia="Helv"/>
              </w:rPr>
              <w:t xml:space="preserve"> </w:t>
            </w:r>
            <w:r>
              <w:t>that</w:t>
            </w:r>
            <w:r>
              <w:rPr>
                <w:rFonts w:eastAsia="Helv"/>
              </w:rPr>
              <w:t xml:space="preserve"> </w:t>
            </w:r>
            <w:r>
              <w:t>is</w:t>
            </w:r>
            <w:r>
              <w:rPr>
                <w:rFonts w:eastAsia="Helv"/>
              </w:rPr>
              <w:t xml:space="preserve"> </w:t>
            </w:r>
            <w:r>
              <w:t>binary</w:t>
            </w:r>
            <w:r>
              <w:rPr>
                <w:rFonts w:eastAsia="Helv"/>
              </w:rPr>
              <w:t xml:space="preserve"> </w:t>
            </w:r>
            <w:r>
              <w:t>integers,</w:t>
            </w:r>
            <w:r>
              <w:rPr>
                <w:rFonts w:eastAsia="Helv"/>
              </w:rPr>
              <w:t xml:space="preserve"> binary booleans, all </w:t>
            </w:r>
            <w:r>
              <w:t>packed</w:t>
            </w:r>
            <w:r>
              <w:rPr>
                <w:rFonts w:eastAsia="Helv"/>
              </w:rPr>
              <w:t xml:space="preserve"> </w:t>
            </w:r>
            <w:r>
              <w:t>decimals,</w:t>
            </w:r>
            <w:r>
              <w:rPr>
                <w:rFonts w:eastAsia="Helv"/>
              </w:rPr>
              <w:t xml:space="preserve"> </w:t>
            </w:r>
            <w:r>
              <w:t>binary</w:t>
            </w:r>
            <w:r>
              <w:rPr>
                <w:rFonts w:eastAsia="Helv"/>
              </w:rPr>
              <w:t xml:space="preserve"> </w:t>
            </w:r>
            <w:r>
              <w:t>floats,</w:t>
            </w:r>
            <w:r>
              <w:rPr>
                <w:rFonts w:eastAsia="Helv"/>
              </w:rPr>
              <w:t xml:space="preserve"> </w:t>
            </w:r>
            <w:r>
              <w:t>binary</w:t>
            </w:r>
            <w:r>
              <w:rPr>
                <w:rFonts w:eastAsia="Helv"/>
              </w:rPr>
              <w:t xml:space="preserve"> </w:t>
            </w:r>
            <w:r>
              <w:t>seconds</w:t>
            </w:r>
            <w:r>
              <w:rPr>
                <w:rFonts w:eastAsia="Helv"/>
              </w:rPr>
              <w:t xml:space="preserve"> </w:t>
            </w:r>
            <w:r>
              <w:t>and</w:t>
            </w:r>
            <w:r>
              <w:rPr>
                <w:rFonts w:eastAsia="Helv"/>
              </w:rPr>
              <w:t xml:space="preserve"> </w:t>
            </w:r>
            <w:r>
              <w:t>binary</w:t>
            </w:r>
            <w:r>
              <w:rPr>
                <w:rFonts w:eastAsia="Helv"/>
              </w:rPr>
              <w:t xml:space="preserve"> </w:t>
            </w:r>
            <w:r>
              <w:t>milliseconds.</w:t>
            </w:r>
          </w:p>
          <w:p w14:paraId="1DC850B0" w14:textId="38CEFA44" w:rsidR="00CE5EE9" w:rsidRDefault="00A87198">
            <w:r>
              <w:t>This</w:t>
            </w:r>
            <w:r>
              <w:rPr>
                <w:rFonts w:eastAsia="Helv"/>
              </w:rPr>
              <w:t xml:space="preserve"> </w:t>
            </w:r>
            <w:r>
              <w:t>property</w:t>
            </w:r>
            <w:r>
              <w:rPr>
                <w:rFonts w:eastAsia="Helv"/>
              </w:rPr>
              <w:t xml:space="preserve"> </w:t>
            </w:r>
            <w:r>
              <w:t>is</w:t>
            </w:r>
            <w:r>
              <w:rPr>
                <w:rFonts w:eastAsia="Helv"/>
              </w:rPr>
              <w:t xml:space="preserve"> </w:t>
            </w:r>
            <w:r>
              <w:t>never</w:t>
            </w:r>
            <w:r>
              <w:rPr>
                <w:rFonts w:eastAsia="Helv"/>
              </w:rPr>
              <w:t xml:space="preserve"> </w:t>
            </w:r>
            <w:r>
              <w:t>used</w:t>
            </w:r>
            <w:r>
              <w:rPr>
                <w:rFonts w:eastAsia="Helv"/>
              </w:rPr>
              <w:t xml:space="preserve"> </w:t>
            </w:r>
            <w:r>
              <w:t>to</w:t>
            </w:r>
            <w:r>
              <w:rPr>
                <w:rFonts w:eastAsia="Helv"/>
              </w:rPr>
              <w:t xml:space="preserve"> </w:t>
            </w:r>
            <w:r>
              <w:t>establish</w:t>
            </w:r>
            <w:r>
              <w:rPr>
                <w:rFonts w:eastAsia="Helv"/>
              </w:rPr>
              <w:t xml:space="preserve"> </w:t>
            </w:r>
            <w:r>
              <w:t>the</w:t>
            </w:r>
            <w:r>
              <w:rPr>
                <w:rFonts w:eastAsia="Helv"/>
              </w:rPr>
              <w:t xml:space="preserve"> </w:t>
            </w:r>
            <w:r>
              <w:t>byte</w:t>
            </w:r>
            <w:r>
              <w:rPr>
                <w:rFonts w:eastAsia="Helv"/>
              </w:rPr>
              <w:t xml:space="preserve"> </w:t>
            </w:r>
            <w:r>
              <w:t>order</w:t>
            </w:r>
            <w:r>
              <w:rPr>
                <w:rFonts w:eastAsia="Helv"/>
              </w:rPr>
              <w:t xml:space="preserve"> </w:t>
            </w:r>
            <w:r>
              <w:t>for</w:t>
            </w:r>
            <w:r>
              <w:rPr>
                <w:rFonts w:eastAsia="Helv"/>
              </w:rPr>
              <w:t xml:space="preserve"> text /strings</w:t>
            </w:r>
            <w:r w:rsidR="00CE5EE9">
              <w:rPr>
                <w:rFonts w:eastAsia="Helv"/>
              </w:rPr>
              <w:t>, as each character set encoding involving multiple bytes of data per code unit specifies its byte order.</w:t>
            </w:r>
            <w:r>
              <w:rPr>
                <w:rFonts w:eastAsia="Helv"/>
              </w:rPr>
              <w:t xml:space="preserve"> </w:t>
            </w:r>
          </w:p>
          <w:p w14:paraId="19C75EC6" w14:textId="7763E0E3" w:rsidR="000E1214" w:rsidRDefault="00A87198">
            <w:r>
              <w:rPr>
                <w:rFonts w:cs="Arial"/>
              </w:rPr>
              <w:t xml:space="preserve">Annotation: dfdl:element, dfdl:simpleType </w:t>
            </w:r>
          </w:p>
        </w:tc>
      </w:tr>
      <w:tr w:rsidR="000E1214" w14:paraId="769EEEB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6CCE3C" w14:textId="77777777" w:rsidR="000E1214" w:rsidRDefault="00A87198">
            <w:r>
              <w:t>bitOrder</w:t>
            </w:r>
          </w:p>
        </w:tc>
        <w:tc>
          <w:tcPr>
            <w:tcW w:w="0" w:type="auto"/>
            <w:tcBorders>
              <w:top w:val="single" w:sz="4" w:space="0" w:color="auto"/>
              <w:left w:val="single" w:sz="4" w:space="0" w:color="auto"/>
              <w:bottom w:val="single" w:sz="4" w:space="0" w:color="auto"/>
              <w:right w:val="single" w:sz="4" w:space="0" w:color="auto"/>
            </w:tcBorders>
            <w:hideMark/>
          </w:tcPr>
          <w:p w14:paraId="6D30C0E4" w14:textId="77777777" w:rsidR="000E1214" w:rsidRDefault="00A87198">
            <w:pPr>
              <w:rPr>
                <w:rFonts w:cs="Arial"/>
              </w:rPr>
            </w:pPr>
            <w:r>
              <w:rPr>
                <w:rFonts w:cs="Arial"/>
              </w:rPr>
              <w:t xml:space="preserve">Enum </w:t>
            </w:r>
          </w:p>
          <w:p w14:paraId="0264D6A7" w14:textId="77777777" w:rsidR="000E1214" w:rsidRDefault="00A87198">
            <w:pPr>
              <w:rPr>
                <w:rFonts w:cs="Arial"/>
              </w:rPr>
            </w:pPr>
            <w:r>
              <w:rPr>
                <w:rFonts w:cs="Arial"/>
              </w:rPr>
              <w:t xml:space="preserve">Valid values 'mostSignificantBitFirst', 'leastSignificantBitFirst'.  </w:t>
            </w:r>
          </w:p>
          <w:p w14:paraId="718B86D4" w14:textId="77777777" w:rsidR="000E1214" w:rsidRDefault="00A87198">
            <w:r>
              <w:t>The bits of a byte each have a place value or significance of 2</w:t>
            </w:r>
            <w:r>
              <w:rPr>
                <w:i/>
                <w:vertAlign w:val="superscript"/>
              </w:rPr>
              <w:t>n</w:t>
            </w:r>
            <w:r>
              <w:t xml:space="preserve">,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A bit can always be unambiguously identified as the 2</w:t>
            </w:r>
            <w:r>
              <w:rPr>
                <w:i/>
                <w:vertAlign w:val="superscript"/>
              </w:rPr>
              <w:t>n</w:t>
            </w:r>
            <w:r>
              <w:t>-bit.</w:t>
            </w:r>
          </w:p>
          <w:p w14:paraId="10C05BC5" w14:textId="77777777" w:rsidR="000E1214" w:rsidRDefault="00A87198">
            <w:r>
              <w:t>The bit order is the correspondence of a bit's numeric significance to the bit position (1 to 8) within the byte.</w:t>
            </w:r>
          </w:p>
          <w:p w14:paraId="3E8D5C93" w14:textId="77777777" w:rsidR="000E1214" w:rsidRDefault="00A87198">
            <w:r>
              <w:t xml:space="preserve">Value 'mostSignificantBitFirst' means: </w:t>
            </w:r>
          </w:p>
          <w:p w14:paraId="50253C3B" w14:textId="77777777" w:rsidR="000E1214" w:rsidRDefault="00A87198" w:rsidP="00C31ED0">
            <w:pPr>
              <w:numPr>
                <w:ilvl w:val="0"/>
                <w:numId w:val="74"/>
              </w:numPr>
            </w:pPr>
            <w:r>
              <w:t>The 2</w:t>
            </w:r>
            <w:r>
              <w:rPr>
                <w:vertAlign w:val="superscript"/>
              </w:rPr>
              <w:t>7</w:t>
            </w:r>
            <w:r>
              <w:t xml:space="preserve"> bit is first, i.e., has bit position 1. </w:t>
            </w:r>
          </w:p>
          <w:p w14:paraId="3F84928D" w14:textId="5C7DAEE9" w:rsidR="000E1214" w:rsidRDefault="00A87198" w:rsidP="00C31ED0">
            <w:pPr>
              <w:numPr>
                <w:ilvl w:val="0"/>
                <w:numId w:val="74"/>
              </w:numPr>
            </w:pPr>
            <w:r>
              <w:t>In general</w:t>
            </w:r>
            <w:r w:rsidR="00BF4499">
              <w:t>,</w:t>
            </w:r>
            <w:r>
              <w:t xml:space="preserve"> the 2</w:t>
            </w:r>
            <w:r>
              <w:rPr>
                <w:i/>
                <w:vertAlign w:val="superscript"/>
              </w:rPr>
              <w:t>n</w:t>
            </w:r>
            <w:r>
              <w:t xml:space="preserve"> bit has position 8 - </w:t>
            </w:r>
            <w:r>
              <w:rPr>
                <w:i/>
              </w:rPr>
              <w:t xml:space="preserve">n. </w:t>
            </w:r>
          </w:p>
          <w:p w14:paraId="5BF7135F" w14:textId="77777777" w:rsidR="000E1214" w:rsidRDefault="00A87198" w:rsidP="00C31ED0">
            <w:pPr>
              <w:numPr>
                <w:ilvl w:val="0"/>
                <w:numId w:val="74"/>
              </w:numPr>
            </w:pPr>
            <w:r>
              <w:t>The least significant bits of byte N are considered to be adjacent to the most significant bits of byte N+1.</w:t>
            </w:r>
          </w:p>
          <w:p w14:paraId="30AF0FC9" w14:textId="77777777" w:rsidR="000E1214" w:rsidRDefault="00A87198">
            <w:r>
              <w:t>Value 'leastSignificantBitFirst' means:</w:t>
            </w:r>
          </w:p>
          <w:p w14:paraId="46FD578E" w14:textId="77777777" w:rsidR="000E1214" w:rsidRDefault="00A87198" w:rsidP="00C31ED0">
            <w:pPr>
              <w:numPr>
                <w:ilvl w:val="0"/>
                <w:numId w:val="75"/>
              </w:numPr>
            </w:pPr>
            <w:r>
              <w:t>The 2</w:t>
            </w:r>
            <w:r>
              <w:rPr>
                <w:vertAlign w:val="superscript"/>
              </w:rPr>
              <w:t>0</w:t>
            </w:r>
            <w:r>
              <w:t xml:space="preserve"> bit is first, i.e., has bit position 1. </w:t>
            </w:r>
          </w:p>
          <w:p w14:paraId="0014ABA5" w14:textId="5CAC165B" w:rsidR="000E1214" w:rsidRDefault="00A87198" w:rsidP="00C31ED0">
            <w:pPr>
              <w:numPr>
                <w:ilvl w:val="0"/>
                <w:numId w:val="75"/>
              </w:numPr>
            </w:pPr>
            <w:r>
              <w:t>In general</w:t>
            </w:r>
            <w:r w:rsidR="00BF4499">
              <w:t>,</w:t>
            </w:r>
            <w:r>
              <w:t xml:space="preserve"> the 2</w:t>
            </w:r>
            <w:r>
              <w:rPr>
                <w:i/>
                <w:vertAlign w:val="superscript"/>
              </w:rPr>
              <w:t>n</w:t>
            </w:r>
            <w:r>
              <w:t xml:space="preserve"> bit has position </w:t>
            </w:r>
            <w:r>
              <w:rPr>
                <w:i/>
              </w:rPr>
              <w:t xml:space="preserve">n </w:t>
            </w:r>
            <w:r>
              <w:t>+</w:t>
            </w:r>
            <w:r>
              <w:rPr>
                <w:i/>
              </w:rPr>
              <w:t xml:space="preserve"> </w:t>
            </w:r>
            <w:r>
              <w:t>1</w:t>
            </w:r>
            <w:r>
              <w:rPr>
                <w:i/>
              </w:rPr>
              <w:t xml:space="preserve">. </w:t>
            </w:r>
          </w:p>
          <w:p w14:paraId="3409903D" w14:textId="77777777" w:rsidR="000E1214" w:rsidRDefault="00A87198" w:rsidP="00C31ED0">
            <w:pPr>
              <w:numPr>
                <w:ilvl w:val="0"/>
                <w:numId w:val="75"/>
              </w:numPr>
            </w:pPr>
            <w:r>
              <w:t>The most significant bits of byte N are considered to be adjacent to the least significant bits of byte N+1.</w:t>
            </w:r>
          </w:p>
          <w:p w14:paraId="6DEF4FF2" w14:textId="529B34A1" w:rsidR="000E1214" w:rsidRDefault="00A87198">
            <w:r>
              <w:t xml:space="preserve">This property applies to all content and framing since it determines which bits of a byte occupy what bit positions. Content and framing are defined in terms of regions of the data stream, and these regions are defined in terms of the starting bit position and ending bit position; hence, dfdl:bitOrder is relevant to determining the specific bits of any grammar region (see 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ins w:id="4456" w:author="Mike Beckerle" w:date="2020-10-09T10:19:00Z">
              <w:r w:rsidR="008A37A6">
                <w:rPr>
                  <w:rStyle w:val="Hyperlink"/>
                </w:rPr>
                <w:t>9.2</w:t>
              </w:r>
            </w:ins>
            <w:del w:id="4457" w:author="Mike Beckerle" w:date="2020-10-09T10:19:00Z">
              <w:r w:rsidR="00404DC4" w:rsidRPr="00065302" w:rsidDel="008A37A6">
                <w:rPr>
                  <w:rStyle w:val="Hyperlink"/>
                </w:rPr>
                <w:delText>9.3</w:delText>
              </w:r>
            </w:del>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r w:rsidR="00E62DDA" w:rsidRPr="00065302">
              <w:rPr>
                <w:rStyle w:val="Hyperlink"/>
              </w:rPr>
            </w:r>
            <w:r w:rsidR="00E62DDA" w:rsidRPr="00065302">
              <w:rPr>
                <w:rStyle w:val="Hyperlink"/>
              </w:rPr>
              <w:fldChar w:fldCharType="separate"/>
            </w:r>
            <w:ins w:id="4458" w:author="Mike Beckerle" w:date="2020-10-09T10:19:00Z">
              <w:r w:rsidR="008A37A6">
                <w:t>DFDL Data Syntax Grammar</w:t>
              </w:r>
            </w:ins>
            <w:del w:id="4459" w:author="Mike Beckerle" w:date="2020-10-09T10:19:00Z">
              <w:r w:rsidR="00404DC4" w:rsidRPr="00065302" w:rsidDel="008A37A6">
                <w:rPr>
                  <w:rStyle w:val="Hyperlink"/>
                </w:rPr>
                <w:delText>DFDL Data Syntax Grammar</w:delText>
              </w:r>
            </w:del>
            <w:r w:rsidR="00E62DDA" w:rsidRPr="00065302">
              <w:rPr>
                <w:rStyle w:val="Hyperlink"/>
              </w:rPr>
              <w:fldChar w:fldCharType="end"/>
            </w:r>
            <w:r>
              <w:t xml:space="preserve">) when the region's starting bit position or ending bit position are not on a byte boundary.  </w:t>
            </w:r>
          </w:p>
          <w:p w14:paraId="10DAF1F3" w14:textId="77777777" w:rsidR="000E1214" w:rsidRDefault="00A87198">
            <w:r>
              <w:t xml:space="preserve">The bit order can only change on byte boundaries, and alignment of up to 7 bits will be </w:t>
            </w:r>
            <w:r>
              <w:rPr>
                <w:rFonts w:cs="Arial"/>
              </w:rPr>
              <w:t>skipped (parsing) or inserted (unparsing)</w:t>
            </w:r>
            <w:r>
              <w:t xml:space="preserve"> to ensure byte-alignment whenever the bit order changes.</w:t>
            </w:r>
          </w:p>
          <w:p w14:paraId="3A80B4A5" w14:textId="77777777" w:rsidR="000E1214" w:rsidRDefault="00A87198">
            <w:r>
              <w:rPr>
                <w:rFonts w:cs="Arial"/>
              </w:rPr>
              <w:t>Annotation: dfdl:element, dfdl:simpleType, dfdl:sequence, dfdl:choice, dfdl:group</w:t>
            </w:r>
            <w:r>
              <w:t xml:space="preserve">  </w:t>
            </w:r>
          </w:p>
        </w:tc>
      </w:tr>
      <w:tr w:rsidR="000E1214" w14:paraId="1F866E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38B4FA" w14:textId="77777777" w:rsidR="000E1214" w:rsidRDefault="00A87198">
            <w:r>
              <w:t>encoding</w:t>
            </w:r>
          </w:p>
        </w:tc>
        <w:tc>
          <w:tcPr>
            <w:tcW w:w="0" w:type="auto"/>
            <w:tcBorders>
              <w:top w:val="single" w:sz="4" w:space="0" w:color="auto"/>
              <w:left w:val="single" w:sz="4" w:space="0" w:color="auto"/>
              <w:bottom w:val="single" w:sz="4" w:space="0" w:color="auto"/>
              <w:right w:val="single" w:sz="4" w:space="0" w:color="auto"/>
            </w:tcBorders>
            <w:hideMark/>
          </w:tcPr>
          <w:p w14:paraId="7C83B435" w14:textId="77777777" w:rsidR="000E1214" w:rsidRDefault="00A87198">
            <w:r>
              <w:t>Enum or DFDL Expression</w:t>
            </w:r>
          </w:p>
          <w:p w14:paraId="63A549D7" w14:textId="77777777" w:rsidR="000E1214" w:rsidRDefault="00A87198">
            <w:r>
              <w:t>Values are one of:</w:t>
            </w:r>
          </w:p>
          <w:p w14:paraId="570EAF38" w14:textId="77777777" w:rsidR="000E1214" w:rsidRDefault="00A87198" w:rsidP="00C31ED0">
            <w:pPr>
              <w:pStyle w:val="ListParagraph"/>
              <w:numPr>
                <w:ilvl w:val="0"/>
                <w:numId w:val="76"/>
              </w:numPr>
            </w:pPr>
            <w:r>
              <w:t>IANA charset name</w:t>
            </w:r>
            <w:r>
              <w:rPr>
                <w:rStyle w:val="FootnoteReference"/>
              </w:rPr>
              <w:footnoteReference w:id="32"/>
            </w:r>
          </w:p>
          <w:p w14:paraId="6964E9AF" w14:textId="77777777" w:rsidR="000E1214" w:rsidRDefault="00A87198" w:rsidP="00C31ED0">
            <w:pPr>
              <w:pStyle w:val="ListParagraph"/>
              <w:numPr>
                <w:ilvl w:val="0"/>
                <w:numId w:val="76"/>
              </w:numPr>
            </w:pPr>
            <w:r>
              <w:t>CCSID</w:t>
            </w:r>
            <w:r>
              <w:rPr>
                <w:rStyle w:val="FootnoteReference"/>
                <w:szCs w:val="18"/>
              </w:rPr>
              <w:footnoteReference w:id="33"/>
            </w:r>
          </w:p>
          <w:p w14:paraId="5F65BF74" w14:textId="77777777" w:rsidR="000E1214" w:rsidRDefault="00A87198" w:rsidP="00C31ED0">
            <w:pPr>
              <w:pStyle w:val="ListParagraph"/>
              <w:numPr>
                <w:ilvl w:val="0"/>
                <w:numId w:val="76"/>
              </w:numPr>
            </w:pPr>
            <w:r>
              <w:t>DFDL standard encoding name</w:t>
            </w:r>
          </w:p>
          <w:p w14:paraId="5D6EC006" w14:textId="77777777" w:rsidR="000E1214" w:rsidRDefault="00A87198" w:rsidP="00C31ED0">
            <w:pPr>
              <w:pStyle w:val="ListParagraph"/>
              <w:numPr>
                <w:ilvl w:val="0"/>
                <w:numId w:val="76"/>
              </w:numPr>
            </w:pPr>
            <w:r>
              <w:t>Implementation-specific encoding name</w:t>
            </w:r>
          </w:p>
          <w:p w14:paraId="7CC97BD2" w14:textId="77777777" w:rsidR="000E1214" w:rsidRDefault="00A87198">
            <w:r>
              <w:t xml:space="preserve">This property can be computed by way of an expression which returns an appropriate string value. The expression must not contain forward references to elements which have not yet been processed.  </w:t>
            </w:r>
          </w:p>
          <w:p w14:paraId="58A018BB" w14:textId="77777777" w:rsidR="000E1214" w:rsidRDefault="00A87198">
            <w:r>
              <w:t>Note that there is, deliberately, no concept of 'native' encoding</w:t>
            </w:r>
            <w:r>
              <w:rPr>
                <w:rStyle w:val="FootnoteReference"/>
                <w:szCs w:val="18"/>
              </w:rPr>
              <w:footnoteReference w:id="34"/>
            </w:r>
            <w:r>
              <w:t>.</w:t>
            </w:r>
          </w:p>
          <w:p w14:paraId="44EFA95E" w14:textId="0BB852AC" w:rsidR="00CE5EE9" w:rsidRDefault="00A87198">
            <w:r>
              <w:t xml:space="preserve">Conforming DFDL v1.0 processors </w:t>
            </w:r>
            <w:r w:rsidR="008E7C14">
              <w:t xml:space="preserve">MUST </w:t>
            </w:r>
            <w:r>
              <w:t xml:space="preserve">accept at least 'UTF-8', 'UTF-16', 'UTF-16BE', 'UTF-16LE', 'ASCII', and 'ISO-8859-1' as encoding names. </w:t>
            </w:r>
          </w:p>
          <w:p w14:paraId="10E19813" w14:textId="6C74A54B" w:rsidR="000E1214" w:rsidRDefault="00CE5EE9">
            <w:r>
              <w:t>The encoding name "UTF-16" is equivalent to "UTF-16BE" and for processors that implement UTF-32, the encoding name "UTF</w:t>
            </w:r>
            <w:r w:rsidR="00BF4499">
              <w:t>-</w:t>
            </w:r>
            <w:r>
              <w:t>32" is equivalent to "UTF</w:t>
            </w:r>
            <w:r w:rsidR="00BF4499">
              <w:t>-</w:t>
            </w:r>
            <w:r>
              <w:t>32BE".</w:t>
            </w:r>
          </w:p>
          <w:p w14:paraId="3993D816" w14:textId="77777777" w:rsidR="000E1214" w:rsidRDefault="00A87198">
            <w:r>
              <w:t xml:space="preserve">Unlike most other properties with Enum values, encoding names are case-insensitive, so for example 'utf-8', 'Utf-8', and 'UTF-8' are equivalent. </w:t>
            </w:r>
          </w:p>
          <w:p w14:paraId="568B2347" w14:textId="77777777" w:rsidR="000E1214" w:rsidRDefault="00A87198">
            <w:r>
              <w:t>The encoding name 'UTF-8' is interpreted strictly and does not include variants such as CESU-8.</w:t>
            </w:r>
          </w:p>
          <w:p w14:paraId="32D53ED3" w14:textId="68F22C59" w:rsidR="000E1214" w:rsidRDefault="00A87198">
            <w:r>
              <w:t xml:space="preserve">DFDL standard encoding names are defined in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8A37A6">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ins w:id="4460" w:author="Mike Beckerle" w:date="2020-10-09T10:19:00Z">
              <w:r w:rsidR="008A37A6">
                <w:t>Appendix D: DFDL Standard Encodings</w:t>
              </w:r>
            </w:ins>
            <w:del w:id="4461" w:author="Mike Beckerle" w:date="2020-10-09T10:19:00Z">
              <w:r w:rsidR="00404DC4" w:rsidRPr="00065302" w:rsidDel="008A37A6">
                <w:rPr>
                  <w:rStyle w:val="Hyperlink"/>
                </w:rPr>
                <w:delText>Appendix D: DFDL Standard Encodings</w:delText>
              </w:r>
            </w:del>
            <w:r w:rsidRPr="00065302">
              <w:rPr>
                <w:rStyle w:val="Hyperlink"/>
              </w:rPr>
              <w:fldChar w:fldCharType="end"/>
            </w:r>
            <w:r>
              <w:t xml:space="preserve">. When supported, a conforming DFDL implementation </w:t>
            </w:r>
            <w:r w:rsidR="008E7C14">
              <w:t xml:space="preserve">MUST </w:t>
            </w:r>
            <w:r>
              <w:t xml:space="preserve">implement them in a uniform manner so that they are portable across all DFDL implementations that implement them. </w:t>
            </w:r>
          </w:p>
          <w:p w14:paraId="39D7EAF0" w14:textId="563DB095" w:rsidR="000E1214" w:rsidRDefault="00A87198">
            <w:r>
              <w:t xml:space="preserve">Additional implementation-defined encoding names </w:t>
            </w:r>
            <w:r w:rsidR="0033562A">
              <w:t xml:space="preserve">MAY </w:t>
            </w:r>
            <w:r>
              <w:t xml:space="preserve">be provided only for character set encodings for which there is no IANA name standard nor CCSID standard </w:t>
            </w:r>
            <w:r>
              <w:rPr>
                <w:bCs/>
              </w:rPr>
              <w:t>nor DFDL standard encoding</w:t>
            </w:r>
            <w:r>
              <w:t xml:space="preserve">. These implementation-defined encodings </w:t>
            </w:r>
            <w:r w:rsidR="008E7C14">
              <w:t xml:space="preserve">MUST </w:t>
            </w:r>
            <w:r>
              <w:t xml:space="preserve">have "X-" as a prefix to their name, </w:t>
            </w:r>
            <w:r>
              <w:rPr>
                <w:bCs/>
              </w:rPr>
              <w:t>as</w:t>
            </w:r>
            <w:r>
              <w:t xml:space="preserve"> they are subject to being superseded </w:t>
            </w:r>
            <w:r>
              <w:rPr>
                <w:bCs/>
              </w:rPr>
              <w:t>by IANA</w:t>
            </w:r>
            <w:r>
              <w:t xml:space="preserve"> or DFDL standard encoding names.</w:t>
            </w:r>
          </w:p>
          <w:p w14:paraId="2B5CBB33" w14:textId="77777777" w:rsidR="000E1214" w:rsidRDefault="00A87198">
            <w:r>
              <w:t>Annotation: dfdl:element, dfdl:simpleType, dfdl:sequence, dfdl:choice, dfdl:group</w:t>
            </w:r>
          </w:p>
        </w:tc>
      </w:tr>
      <w:tr w:rsidR="000E1214" w14:paraId="21B1A1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43DF25" w14:textId="77777777" w:rsidR="000E1214" w:rsidRDefault="00A87198">
            <w:r>
              <w:t>utf16Width</w:t>
            </w:r>
          </w:p>
        </w:tc>
        <w:tc>
          <w:tcPr>
            <w:tcW w:w="0" w:type="auto"/>
            <w:tcBorders>
              <w:top w:val="single" w:sz="4" w:space="0" w:color="auto"/>
              <w:left w:val="single" w:sz="4" w:space="0" w:color="auto"/>
              <w:bottom w:val="single" w:sz="4" w:space="0" w:color="auto"/>
              <w:right w:val="single" w:sz="4" w:space="0" w:color="auto"/>
            </w:tcBorders>
            <w:hideMark/>
          </w:tcPr>
          <w:p w14:paraId="5DD43241" w14:textId="77777777" w:rsidR="000E1214" w:rsidRDefault="00A87198">
            <w:r>
              <w:t>Enum</w:t>
            </w:r>
          </w:p>
          <w:p w14:paraId="3098E113" w14:textId="77777777" w:rsidR="000E1214" w:rsidRDefault="00A87198">
            <w:r>
              <w:t>Valid values are 'fixed', 'variable'.</w:t>
            </w:r>
          </w:p>
          <w:p w14:paraId="73FF713D" w14:textId="77777777" w:rsidR="000E1214" w:rsidRDefault="00A87198">
            <w:r>
              <w:t>Applies only when encoding is 'UTF-16', 'UTF-16BE', UTF16-LE' or their CCSID equivalents.</w:t>
            </w:r>
          </w:p>
          <w:p w14:paraId="29A81B1C" w14:textId="43930769" w:rsidR="000E1214" w:rsidRDefault="00A87198">
            <w:r>
              <w:t xml:space="preserve">Specifies whether the encoding 'UTF-16' </w:t>
            </w:r>
            <w:r w:rsidR="003B63AE">
              <w:t>is</w:t>
            </w:r>
            <w:r>
              <w:t xml:space="preserve"> treated as a fixed or variable width encoding. 'UTF-16' can contain characters which require two codepoints (called a surrogate pair) to represent. When utf16Width is 'fixed', these surrogate code points are treated as separate characters. When utf16Width is 'variable', then surrogate pairs are converted into a single character on parsing, and such a character is split into two characters on unparsing.</w:t>
            </w:r>
          </w:p>
          <w:p w14:paraId="3124D505" w14:textId="77777777" w:rsidR="000E1214" w:rsidRDefault="00A87198">
            <w:r>
              <w:t xml:space="preserve">When utf16Width is 'variable', then on parsing an un-paired surrogate codepoint causes a decode error, which can be controlled via dfdl:encodingErrorPolicy described below. </w:t>
            </w:r>
          </w:p>
          <w:p w14:paraId="6D0CDE1B" w14:textId="77777777" w:rsidR="000E1214" w:rsidRDefault="00A87198">
            <w:r>
              <w:t>Annotation: dfdl:element, dfdl:simpleType, dfdl:sequence, dfdl:choice, dfdl:group</w:t>
            </w:r>
          </w:p>
        </w:tc>
      </w:tr>
      <w:tr w:rsidR="000E1214" w14:paraId="1595003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9FCA83" w14:textId="77777777" w:rsidR="000E1214" w:rsidRDefault="00A87198">
            <w:r>
              <w:t>ignoreCase</w:t>
            </w:r>
          </w:p>
        </w:tc>
        <w:tc>
          <w:tcPr>
            <w:tcW w:w="0" w:type="auto"/>
            <w:tcBorders>
              <w:top w:val="single" w:sz="4" w:space="0" w:color="auto"/>
              <w:left w:val="single" w:sz="4" w:space="0" w:color="auto"/>
              <w:bottom w:val="single" w:sz="4" w:space="0" w:color="auto"/>
              <w:right w:val="single" w:sz="4" w:space="0" w:color="auto"/>
            </w:tcBorders>
            <w:hideMark/>
          </w:tcPr>
          <w:p w14:paraId="2B28E380" w14:textId="77777777" w:rsidR="000E1214" w:rsidRDefault="00A87198">
            <w:r>
              <w:t>Enum</w:t>
            </w:r>
          </w:p>
          <w:p w14:paraId="5AAC6C28" w14:textId="77777777" w:rsidR="000E1214" w:rsidRDefault="00A87198">
            <w:r>
              <w:t>Valid values are 'yes', 'no'.</w:t>
            </w:r>
          </w:p>
          <w:p w14:paraId="23BE1F63" w14:textId="77777777" w:rsidR="000E1214" w:rsidRDefault="00A87198">
            <w:r>
              <w:t xml:space="preserve">Whether mixed case data is accepted when matching delimiters and data values on input. </w:t>
            </w:r>
          </w:p>
          <w:p w14:paraId="4FC6DF2C" w14:textId="77777777" w:rsidR="000E1214" w:rsidRDefault="00A87198">
            <w:r>
              <w:t>This affects the behavior of matching for these properties: dfdl:initiator, dfdl:terminator, dfdl:separator, dfdl:nilValue, dfdl:textStandardExponentRep, dfdl:textStandardInfinityRep, dfdl:textStandardNaNRep, dfdl:textStandardZeroRep, dfdl:textBooleanTrueRep, and dfdl:textBooleanFalseRep.</w:t>
            </w:r>
          </w:p>
          <w:p w14:paraId="1B6C7C65" w14:textId="77777777" w:rsidR="000E1214" w:rsidRDefault="00A87198">
            <w:pPr>
              <w:autoSpaceDE w:val="0"/>
              <w:autoSpaceDN w:val="0"/>
              <w:adjustRightInd w:val="0"/>
              <w:rPr>
                <w:rFonts w:cs="Arial"/>
                <w:lang w:eastAsia="en-GB"/>
              </w:rPr>
            </w:pPr>
            <w:r>
              <w:rPr>
                <w:rFonts w:cs="Arial"/>
                <w:lang w:eastAsia="en-GB"/>
              </w:rPr>
              <w:t xml:space="preserve">Property ignoreCase plays no part when comparing an element value with an XSD enum facet, matching an element value to an XSD pattern facet, or comparing an element value with the XSD fixed property. It is therefore not used by validation (when validation is enabled), nor by the dfdl:checkConstraints function. </w:t>
            </w:r>
          </w:p>
          <w:p w14:paraId="2BECE744" w14:textId="77777777" w:rsidR="000E1214" w:rsidRDefault="00A87198">
            <w:r>
              <w:t xml:space="preserve"> On unparsing always use the delimiters or value as specified.</w:t>
            </w:r>
          </w:p>
          <w:p w14:paraId="3A70D480" w14:textId="77777777" w:rsidR="000E1214" w:rsidRDefault="00A87198">
            <w:r>
              <w:t>Annotation: dfdl:element, dfdl:simpleType, dfdl:sequence, dfdl:choice, dfdl:group</w:t>
            </w:r>
          </w:p>
        </w:tc>
      </w:tr>
      <w:tr w:rsidR="000E1214" w14:paraId="31E2A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0358C3B" w14:textId="77777777" w:rsidR="000E1214" w:rsidRDefault="00A87198">
            <w:r>
              <w:rPr>
                <w:rFonts w:cs="Arial"/>
                <w:lang w:eastAsia="en-GB"/>
              </w:rPr>
              <w:t>encodingErrorPolicy</w:t>
            </w:r>
          </w:p>
        </w:tc>
        <w:tc>
          <w:tcPr>
            <w:tcW w:w="0" w:type="auto"/>
            <w:tcBorders>
              <w:top w:val="single" w:sz="4" w:space="0" w:color="auto"/>
              <w:left w:val="single" w:sz="4" w:space="0" w:color="auto"/>
              <w:bottom w:val="single" w:sz="4" w:space="0" w:color="auto"/>
              <w:right w:val="single" w:sz="4" w:space="0" w:color="auto"/>
            </w:tcBorders>
            <w:hideMark/>
          </w:tcPr>
          <w:p w14:paraId="715175E4" w14:textId="77777777" w:rsidR="000E1214" w:rsidRDefault="00A87198">
            <w:r>
              <w:t>Enum</w:t>
            </w:r>
          </w:p>
          <w:p w14:paraId="5D24B073" w14:textId="77777777" w:rsidR="000E1214" w:rsidRDefault="00A87198">
            <w:pPr>
              <w:rPr>
                <w:rFonts w:eastAsia="Arial" w:cs="Arial"/>
                <w:lang w:eastAsia="en-GB"/>
              </w:rPr>
            </w:pPr>
            <w:r>
              <w:t>Valid values are</w:t>
            </w:r>
            <w:r>
              <w:rPr>
                <w:rFonts w:eastAsia="Arial" w:cs="Arial"/>
                <w:lang w:eastAsia="en-GB"/>
              </w:rPr>
              <w:t xml:space="preserve"> </w:t>
            </w:r>
            <w:r>
              <w:rPr>
                <w:rFonts w:cs="Arial"/>
                <w:lang w:eastAsia="en-GB"/>
              </w:rPr>
              <w:t>'error' or</w:t>
            </w:r>
            <w:r>
              <w:rPr>
                <w:rFonts w:eastAsia="Arial" w:cs="Arial"/>
                <w:lang w:eastAsia="en-GB"/>
              </w:rPr>
              <w:t xml:space="preserve"> </w:t>
            </w:r>
            <w:r>
              <w:rPr>
                <w:rFonts w:cs="Arial"/>
                <w:lang w:eastAsia="en-GB"/>
              </w:rPr>
              <w:t>'replace'.</w:t>
            </w:r>
            <w:r>
              <w:rPr>
                <w:rFonts w:eastAsia="Arial" w:cs="Arial"/>
                <w:lang w:eastAsia="en-GB"/>
              </w:rPr>
              <w:t xml:space="preserve"> </w:t>
            </w:r>
          </w:p>
          <w:p w14:paraId="63921919" w14:textId="77777777" w:rsidR="000E1214" w:rsidRDefault="00A87198">
            <w:pPr>
              <w:rPr>
                <w:lang w:eastAsia="en-GB"/>
              </w:rPr>
            </w:pPr>
            <w:r>
              <w:rPr>
                <w:lang w:eastAsia="en-GB"/>
              </w:rPr>
              <w:t>This property applies whenever dfdl:encoding is applicable.</w:t>
            </w:r>
          </w:p>
          <w:p w14:paraId="76D9AE71" w14:textId="77777777" w:rsidR="000E1214" w:rsidRDefault="00A87198">
            <w:pPr>
              <w:rPr>
                <w:rFonts w:cs="Arial"/>
                <w:lang w:eastAsia="en-GB"/>
              </w:rPr>
            </w:pPr>
            <w:r>
              <w:rPr>
                <w:rFonts w:cs="Arial"/>
                <w:lang w:eastAsia="en-GB"/>
              </w:rPr>
              <w:t>This property</w:t>
            </w:r>
            <w:r>
              <w:rPr>
                <w:rFonts w:eastAsia="Arial" w:cs="Arial"/>
                <w:lang w:eastAsia="en-GB"/>
              </w:rPr>
              <w:t xml:space="preserve"> </w:t>
            </w:r>
            <w:r>
              <w:rPr>
                <w:rFonts w:cs="Arial"/>
                <w:lang w:eastAsia="en-GB"/>
              </w:rPr>
              <w:t>provides control</w:t>
            </w:r>
            <w:r>
              <w:rPr>
                <w:rFonts w:eastAsia="Arial" w:cs="Arial"/>
                <w:lang w:eastAsia="en-GB"/>
              </w:rPr>
              <w:t xml:space="preserve"> </w:t>
            </w:r>
            <w:r>
              <w:rPr>
                <w:rFonts w:cs="Arial"/>
                <w:lang w:eastAsia="en-GB"/>
              </w:rPr>
              <w:t>of</w:t>
            </w:r>
            <w:r>
              <w:rPr>
                <w:rFonts w:eastAsia="Arial" w:cs="Arial"/>
                <w:lang w:eastAsia="en-GB"/>
              </w:rPr>
              <w:t xml:space="preserve"> </w:t>
            </w:r>
            <w:r>
              <w:rPr>
                <w:rFonts w:cs="Arial"/>
                <w:lang w:eastAsia="en-GB"/>
              </w:rPr>
              <w:t>how</w:t>
            </w:r>
            <w:r>
              <w:rPr>
                <w:rFonts w:eastAsia="Arial" w:cs="Arial"/>
                <w:lang w:eastAsia="en-GB"/>
              </w:rPr>
              <w:t xml:space="preserve"> </w:t>
            </w:r>
            <w:r>
              <w:rPr>
                <w:rFonts w:cs="Arial"/>
                <w:lang w:eastAsia="en-GB"/>
              </w:rPr>
              <w:t>decoding</w:t>
            </w:r>
            <w:r>
              <w:rPr>
                <w:rFonts w:eastAsia="Arial" w:cs="Arial"/>
                <w:lang w:eastAsia="en-GB"/>
              </w:rPr>
              <w:t xml:space="preserve"> </w:t>
            </w:r>
            <w:r>
              <w:rPr>
                <w:rFonts w:cs="Arial"/>
                <w:lang w:eastAsia="en-GB"/>
              </w:rPr>
              <w:t>and</w:t>
            </w:r>
            <w:r>
              <w:rPr>
                <w:rFonts w:eastAsia="Arial" w:cs="Arial"/>
                <w:lang w:eastAsia="en-GB"/>
              </w:rPr>
              <w:t xml:space="preserve"> </w:t>
            </w:r>
            <w:r>
              <w:rPr>
                <w:rFonts w:cs="Arial"/>
                <w:lang w:eastAsia="en-GB"/>
              </w:rPr>
              <w:t>encoding</w:t>
            </w:r>
            <w:r>
              <w:rPr>
                <w:rFonts w:eastAsia="Arial" w:cs="Arial"/>
                <w:lang w:eastAsia="en-GB"/>
              </w:rPr>
              <w:t xml:space="preserve"> </w:t>
            </w:r>
            <w:r>
              <w:rPr>
                <w:rFonts w:cs="Arial"/>
                <w:lang w:eastAsia="en-GB"/>
              </w:rPr>
              <w:t>errors</w:t>
            </w:r>
            <w:r>
              <w:rPr>
                <w:rFonts w:eastAsia="Arial" w:cs="Arial"/>
                <w:lang w:eastAsia="en-GB"/>
              </w:rPr>
              <w:t xml:space="preserve"> </w:t>
            </w:r>
            <w:r>
              <w:rPr>
                <w:rFonts w:cs="Arial"/>
                <w:lang w:eastAsia="en-GB"/>
              </w:rPr>
              <w:t>are</w:t>
            </w:r>
            <w:r>
              <w:rPr>
                <w:rFonts w:eastAsia="Arial" w:cs="Arial"/>
                <w:lang w:eastAsia="en-GB"/>
              </w:rPr>
              <w:t xml:space="preserve"> </w:t>
            </w:r>
            <w:r>
              <w:rPr>
                <w:rFonts w:cs="Arial"/>
                <w:lang w:eastAsia="en-GB"/>
              </w:rPr>
              <w:t>handled when converting the data to text, or text to data. This includes converting when scanning for delimiters, matching regular expression length or test patterns, matching textual data type representation patterns against the data, and of course isolating the text content that will become the value of an element (parsing) or constructing the content from the value (unparsing).</w:t>
            </w:r>
          </w:p>
          <w:p w14:paraId="18062781" w14:textId="77777777" w:rsidR="000E1214" w:rsidRDefault="00A87198">
            <w:pPr>
              <w:rPr>
                <w:rFonts w:cs="Arial"/>
                <w:lang w:eastAsia="en-GB"/>
              </w:rPr>
            </w:pPr>
            <w:r>
              <w:rPr>
                <w:rFonts w:cs="Arial"/>
                <w:lang w:eastAsia="en-GB"/>
              </w:rPr>
              <w:t>When parsing, an error can occur when decoding characters from their encoded form into the DFDL Infoset character set (ISO10646). This can occur due to invalid byte sequences, or not enough bytes found to make up the full encoding of a character.</w:t>
            </w:r>
          </w:p>
          <w:p w14:paraId="3F263C7B" w14:textId="77777777" w:rsidR="000E1214" w:rsidRDefault="00A87198">
            <w:pPr>
              <w:rPr>
                <w:rFonts w:eastAsia="Arial"/>
              </w:rPr>
            </w:pPr>
            <w:r>
              <w:t>If</w:t>
            </w:r>
            <w:r>
              <w:rPr>
                <w:rFonts w:eastAsia="Arial"/>
              </w:rPr>
              <w:t xml:space="preserve"> </w:t>
            </w:r>
            <w:r>
              <w:t>'replace',</w:t>
            </w:r>
            <w:r>
              <w:rPr>
                <w:rFonts w:eastAsia="Arial"/>
              </w:rPr>
              <w:t xml:space="preserve"> </w:t>
            </w:r>
            <w:r>
              <w:t>then</w:t>
            </w:r>
            <w:r>
              <w:rPr>
                <w:rFonts w:eastAsia="Arial"/>
              </w:rPr>
              <w:t xml:space="preserve"> </w:t>
            </w:r>
            <w:r>
              <w:t>the</w:t>
            </w:r>
            <w:r>
              <w:rPr>
                <w:rFonts w:eastAsia="Arial"/>
              </w:rPr>
              <w:t xml:space="preserve"> </w:t>
            </w:r>
            <w:r>
              <w:t>Unicode</w:t>
            </w:r>
            <w:r>
              <w:rPr>
                <w:rFonts w:eastAsia="Arial"/>
              </w:rPr>
              <w:t xml:space="preserve"> </w:t>
            </w:r>
            <w:r>
              <w:t>replacement character</w:t>
            </w:r>
            <w:r>
              <w:rPr>
                <w:rFonts w:eastAsia="Arial"/>
              </w:rPr>
              <w:t xml:space="preserve"> </w:t>
            </w:r>
            <w:r>
              <w:t>(U+FFFD)</w:t>
            </w:r>
            <w:r>
              <w:rPr>
                <w:rFonts w:eastAsia="Arial"/>
              </w:rPr>
              <w:t xml:space="preserve"> </w:t>
            </w:r>
            <w:r>
              <w:t>is</w:t>
            </w:r>
            <w:r>
              <w:rPr>
                <w:rFonts w:eastAsia="Arial"/>
              </w:rPr>
              <w:t xml:space="preserve"> </w:t>
            </w:r>
            <w:r>
              <w:t>substituted</w:t>
            </w:r>
            <w:r>
              <w:rPr>
                <w:rFonts w:eastAsia="Arial"/>
              </w:rPr>
              <w:t xml:space="preserve"> </w:t>
            </w:r>
            <w:r>
              <w:t>for</w:t>
            </w:r>
            <w:r>
              <w:rPr>
                <w:rFonts w:eastAsia="Arial"/>
              </w:rPr>
              <w:t xml:space="preserve"> </w:t>
            </w:r>
            <w:r>
              <w:t>the</w:t>
            </w:r>
            <w:r>
              <w:rPr>
                <w:rFonts w:eastAsia="Arial"/>
              </w:rPr>
              <w:t xml:space="preserve"> </w:t>
            </w:r>
            <w:r>
              <w:t>offending</w:t>
            </w:r>
            <w:r>
              <w:rPr>
                <w:rFonts w:eastAsia="Arial"/>
              </w:rPr>
              <w:t xml:space="preserve"> </w:t>
            </w:r>
            <w:r>
              <w:t>errors,</w:t>
            </w:r>
            <w:r>
              <w:rPr>
                <w:rFonts w:eastAsia="Arial"/>
              </w:rPr>
              <w:t xml:space="preserve"> </w:t>
            </w:r>
            <w:r>
              <w:t>one</w:t>
            </w:r>
            <w:r>
              <w:rPr>
                <w:rFonts w:eastAsia="Arial"/>
              </w:rPr>
              <w:t xml:space="preserve"> </w:t>
            </w:r>
            <w:r>
              <w:t>replacement</w:t>
            </w:r>
            <w:r>
              <w:rPr>
                <w:rFonts w:eastAsia="Arial"/>
              </w:rPr>
              <w:t xml:space="preserve"> </w:t>
            </w:r>
            <w:r>
              <w:t>character</w:t>
            </w:r>
            <w:r>
              <w:rPr>
                <w:rFonts w:eastAsia="Arial"/>
              </w:rPr>
              <w:t xml:space="preserve"> </w:t>
            </w:r>
            <w:r>
              <w:t>for</w:t>
            </w:r>
            <w:r>
              <w:rPr>
                <w:rFonts w:eastAsia="Arial"/>
              </w:rPr>
              <w:t xml:space="preserve"> </w:t>
            </w:r>
            <w:r>
              <w:t>any</w:t>
            </w:r>
            <w:r>
              <w:rPr>
                <w:rFonts w:eastAsia="Arial"/>
              </w:rPr>
              <w:t xml:space="preserve"> </w:t>
            </w:r>
            <w:r>
              <w:t>incorrect</w:t>
            </w:r>
            <w:r>
              <w:rPr>
                <w:rFonts w:eastAsia="Arial"/>
              </w:rPr>
              <w:t xml:space="preserve"> </w:t>
            </w:r>
            <w:r>
              <w:t>fragment</w:t>
            </w:r>
            <w:r>
              <w:rPr>
                <w:rFonts w:eastAsia="Arial"/>
              </w:rPr>
              <w:t xml:space="preserve"> </w:t>
            </w:r>
            <w:r>
              <w:t>of</w:t>
            </w:r>
            <w:r>
              <w:rPr>
                <w:rFonts w:eastAsia="Arial"/>
              </w:rPr>
              <w:t xml:space="preserve"> </w:t>
            </w:r>
            <w:r>
              <w:t>an</w:t>
            </w:r>
            <w:r>
              <w:rPr>
                <w:rFonts w:eastAsia="Arial"/>
              </w:rPr>
              <w:t xml:space="preserve"> </w:t>
            </w:r>
            <w:r>
              <w:t>encoding. </w:t>
            </w:r>
            <w:r>
              <w:rPr>
                <w:rFonts w:eastAsia="Arial"/>
              </w:rPr>
              <w:t xml:space="preserve"> </w:t>
            </w:r>
          </w:p>
          <w:p w14:paraId="38EB1280" w14:textId="18685D3C"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del w:id="4462" w:author="Mike Beckerle" w:date="2020-10-08T20:32:00Z">
              <w:r w:rsidDel="00B31DA3">
                <w:rPr>
                  <w:lang w:eastAsia="en-GB"/>
                </w:rPr>
                <w:delText>processing</w:delText>
              </w:r>
              <w:r w:rsidDel="00B31DA3">
                <w:rPr>
                  <w:rFonts w:eastAsia="Arial"/>
                  <w:lang w:eastAsia="en-GB"/>
                </w:rPr>
                <w:delText xml:space="preserve"> </w:delText>
              </w:r>
              <w:r w:rsidDel="00B31DA3">
                <w:rPr>
                  <w:lang w:eastAsia="en-GB"/>
                </w:rPr>
                <w:delText>error</w:delText>
              </w:r>
            </w:del>
            <w:ins w:id="4463" w:author="Mike Beckerle" w:date="2020-10-08T20:32:00Z">
              <w:r w:rsidR="00B31DA3">
                <w:rPr>
                  <w:lang w:eastAsia="en-GB"/>
                </w:rPr>
                <w:t>Processing Error</w:t>
              </w:r>
            </w:ins>
            <w:r>
              <w:rPr>
                <w:rFonts w:eastAsia="Arial"/>
                <w:lang w:eastAsia="en-GB"/>
              </w:rPr>
              <w:t xml:space="preserve"> </w:t>
            </w:r>
            <w:r>
              <w:rPr>
                <w:lang w:eastAsia="en-GB"/>
              </w:rPr>
              <w:t>occurs.</w:t>
            </w:r>
          </w:p>
          <w:p w14:paraId="2D318DD8" w14:textId="77777777" w:rsidR="000E1214" w:rsidRDefault="00A87198">
            <w:pPr>
              <w:rPr>
                <w:lang w:eastAsia="en-GB"/>
              </w:rPr>
            </w:pPr>
            <w:r>
              <w:rPr>
                <w:lang w:eastAsia="en-GB"/>
              </w:rPr>
              <w:t>When</w:t>
            </w:r>
            <w:r>
              <w:rPr>
                <w:rFonts w:eastAsia="Arial"/>
                <w:lang w:eastAsia="en-GB"/>
              </w:rPr>
              <w:t xml:space="preserve"> </w:t>
            </w:r>
            <w:r>
              <w:rPr>
                <w:lang w:eastAsia="en-GB"/>
              </w:rPr>
              <w:t>unparsing,</w:t>
            </w:r>
            <w:r>
              <w:rPr>
                <w:rFonts w:eastAsia="Arial"/>
                <w:lang w:eastAsia="en-GB"/>
              </w:rPr>
              <w:t xml:space="preserve"> </w:t>
            </w:r>
            <w:r>
              <w:rPr>
                <w:lang w:eastAsia="en-GB"/>
              </w:rPr>
              <w:t>the</w:t>
            </w:r>
            <w:r>
              <w:rPr>
                <w:rFonts w:eastAsia="Arial"/>
                <w:lang w:eastAsia="en-GB"/>
              </w:rPr>
              <w:t xml:space="preserve"> </w:t>
            </w:r>
            <w:r>
              <w:rPr>
                <w:lang w:eastAsia="en-GB"/>
              </w:rPr>
              <w:t>errors</w:t>
            </w:r>
            <w:r>
              <w:rPr>
                <w:rFonts w:eastAsia="Arial"/>
                <w:lang w:eastAsia="en-GB"/>
              </w:rPr>
              <w:t xml:space="preserve"> </w:t>
            </w:r>
            <w:r>
              <w:rPr>
                <w:lang w:eastAsia="en-GB"/>
              </w:rPr>
              <w:t>that</w:t>
            </w:r>
            <w:r>
              <w:rPr>
                <w:rFonts w:eastAsia="Arial"/>
                <w:lang w:eastAsia="en-GB"/>
              </w:rPr>
              <w:t xml:space="preserve"> </w:t>
            </w:r>
            <w:r>
              <w:rPr>
                <w:lang w:eastAsia="en-GB"/>
              </w:rPr>
              <w:t>can</w:t>
            </w:r>
            <w:r>
              <w:rPr>
                <w:rFonts w:eastAsia="Arial"/>
                <w:lang w:eastAsia="en-GB"/>
              </w:rPr>
              <w:t xml:space="preserve"> </w:t>
            </w:r>
            <w:r>
              <w:rPr>
                <w:lang w:eastAsia="en-GB"/>
              </w:rPr>
              <w:t>occur</w:t>
            </w:r>
            <w:r>
              <w:rPr>
                <w:rFonts w:eastAsia="Arial"/>
                <w:lang w:eastAsia="en-GB"/>
              </w:rPr>
              <w:t xml:space="preserve"> </w:t>
            </w:r>
            <w:r>
              <w:rPr>
                <w:lang w:eastAsia="en-GB"/>
              </w:rPr>
              <w:t>when</w:t>
            </w:r>
            <w:r>
              <w:rPr>
                <w:rFonts w:eastAsia="Arial"/>
                <w:lang w:eastAsia="en-GB"/>
              </w:rPr>
              <w:t xml:space="preserve"> </w:t>
            </w:r>
            <w:r>
              <w:rPr>
                <w:lang w:eastAsia="en-GB"/>
              </w:rPr>
              <w:t>encoding</w:t>
            </w:r>
            <w:r>
              <w:rPr>
                <w:rFonts w:eastAsia="Arial"/>
                <w:lang w:eastAsia="en-GB"/>
              </w:rPr>
              <w:t xml:space="preserve"> </w:t>
            </w:r>
            <w:r>
              <w:rPr>
                <w:lang w:eastAsia="en-GB"/>
              </w:rPr>
              <w:t>characters</w:t>
            </w:r>
            <w:r>
              <w:rPr>
                <w:rFonts w:eastAsia="Arial"/>
                <w:lang w:eastAsia="en-GB"/>
              </w:rPr>
              <w:t xml:space="preserve"> </w:t>
            </w:r>
            <w:r>
              <w:rPr>
                <w:lang w:eastAsia="en-GB"/>
              </w:rPr>
              <w:t>from</w:t>
            </w:r>
            <w:r>
              <w:rPr>
                <w:rFonts w:eastAsia="Arial"/>
                <w:lang w:eastAsia="en-GB"/>
              </w:rPr>
              <w:t xml:space="preserve"> </w:t>
            </w:r>
            <w:r>
              <w:rPr>
                <w:lang w:eastAsia="en-GB"/>
              </w:rPr>
              <w:t>Unicode/ISO</w:t>
            </w:r>
            <w:r>
              <w:rPr>
                <w:rFonts w:eastAsia="Arial"/>
                <w:lang w:eastAsia="en-GB"/>
              </w:rPr>
              <w:t xml:space="preserve"> </w:t>
            </w:r>
            <w:r>
              <w:rPr>
                <w:lang w:eastAsia="en-GB"/>
              </w:rPr>
              <w:t>10646</w:t>
            </w:r>
            <w:r>
              <w:rPr>
                <w:rFonts w:eastAsia="Arial"/>
                <w:lang w:eastAsia="en-GB"/>
              </w:rPr>
              <w:t xml:space="preserve"> </w:t>
            </w:r>
            <w:r>
              <w:rPr>
                <w:lang w:eastAsia="en-GB"/>
              </w:rPr>
              <w:t>into</w:t>
            </w:r>
            <w:r>
              <w:rPr>
                <w:rFonts w:eastAsia="Arial"/>
                <w:lang w:eastAsia="en-GB"/>
              </w:rPr>
              <w:t xml:space="preserve"> </w:t>
            </w:r>
            <w:r>
              <w:rPr>
                <w:lang w:eastAsia="en-GB"/>
              </w:rPr>
              <w:t>the</w:t>
            </w:r>
            <w:r>
              <w:rPr>
                <w:rFonts w:eastAsia="Arial"/>
                <w:lang w:eastAsia="en-GB"/>
              </w:rPr>
              <w:t xml:space="preserve"> </w:t>
            </w:r>
            <w:r>
              <w:rPr>
                <w:lang w:eastAsia="en-GB"/>
              </w:rPr>
              <w:t>specified</w:t>
            </w:r>
            <w:r>
              <w:rPr>
                <w:rFonts w:eastAsia="Arial"/>
                <w:lang w:eastAsia="en-GB"/>
              </w:rPr>
              <w:t xml:space="preserve"> </w:t>
            </w:r>
            <w:r>
              <w:rPr>
                <w:lang w:eastAsia="en-GB"/>
              </w:rPr>
              <w:t>encoding include when no</w:t>
            </w:r>
            <w:r>
              <w:rPr>
                <w:rFonts w:eastAsia="Arial"/>
                <w:lang w:eastAsia="en-GB"/>
              </w:rPr>
              <w:t xml:space="preserve"> </w:t>
            </w:r>
            <w:r>
              <w:rPr>
                <w:lang w:eastAsia="en-GB"/>
              </w:rPr>
              <w:t>mapping</w:t>
            </w:r>
            <w:r>
              <w:rPr>
                <w:rFonts w:eastAsia="Arial"/>
                <w:lang w:eastAsia="en-GB"/>
              </w:rPr>
              <w:t xml:space="preserve"> is </w:t>
            </w:r>
            <w:r>
              <w:rPr>
                <w:lang w:eastAsia="en-GB"/>
              </w:rPr>
              <w:t>provided</w:t>
            </w:r>
            <w:r>
              <w:rPr>
                <w:rFonts w:eastAsia="Arial"/>
                <w:lang w:eastAsia="en-GB"/>
              </w:rPr>
              <w:t xml:space="preserve"> </w:t>
            </w:r>
            <w:r>
              <w:rPr>
                <w:lang w:eastAsia="en-GB"/>
              </w:rPr>
              <w:t>by</w:t>
            </w:r>
            <w:r>
              <w:rPr>
                <w:rFonts w:eastAsia="Arial"/>
                <w:lang w:eastAsia="en-GB"/>
              </w:rPr>
              <w:t xml:space="preserve"> </w:t>
            </w:r>
            <w:r>
              <w:rPr>
                <w:lang w:eastAsia="en-GB"/>
              </w:rPr>
              <w:t>the</w:t>
            </w:r>
            <w:r>
              <w:rPr>
                <w:rFonts w:eastAsia="Arial"/>
                <w:lang w:eastAsia="en-GB"/>
              </w:rPr>
              <w:t xml:space="preserve"> </w:t>
            </w:r>
            <w:r>
              <w:rPr>
                <w:lang w:eastAsia="en-GB"/>
              </w:rPr>
              <w:t>encoding</w:t>
            </w:r>
            <w:r>
              <w:rPr>
                <w:rFonts w:eastAsia="Arial"/>
                <w:lang w:eastAsia="en-GB"/>
              </w:rPr>
              <w:t xml:space="preserve"> character set </w:t>
            </w:r>
            <w:r>
              <w:rPr>
                <w:lang w:eastAsia="en-GB"/>
              </w:rPr>
              <w:t>specification and when there is not</w:t>
            </w:r>
            <w:r>
              <w:rPr>
                <w:rFonts w:eastAsia="Arial"/>
                <w:lang w:eastAsia="en-GB"/>
              </w:rPr>
              <w:t xml:space="preserve"> </w:t>
            </w:r>
            <w:r>
              <w:rPr>
                <w:lang w:eastAsia="en-GB"/>
              </w:rPr>
              <w:t>enough</w:t>
            </w:r>
            <w:r>
              <w:rPr>
                <w:rFonts w:eastAsia="Arial"/>
                <w:lang w:eastAsia="en-GB"/>
              </w:rPr>
              <w:t xml:space="preserve"> </w:t>
            </w:r>
            <w:r>
              <w:rPr>
                <w:lang w:eastAsia="en-GB"/>
              </w:rPr>
              <w:t>space</w:t>
            </w:r>
            <w:r>
              <w:rPr>
                <w:rFonts w:eastAsia="Arial"/>
                <w:lang w:eastAsia="en-GB"/>
              </w:rPr>
              <w:t xml:space="preserve"> </w:t>
            </w:r>
            <w:r>
              <w:rPr>
                <w:lang w:eastAsia="en-GB"/>
              </w:rPr>
              <w:t>to</w:t>
            </w:r>
            <w:r>
              <w:rPr>
                <w:rFonts w:eastAsia="Arial"/>
                <w:lang w:eastAsia="en-GB"/>
              </w:rPr>
              <w:t xml:space="preserve"> </w:t>
            </w:r>
            <w:r>
              <w:rPr>
                <w:lang w:eastAsia="en-GB"/>
              </w:rPr>
              <w:t>output</w:t>
            </w:r>
            <w:r>
              <w:rPr>
                <w:rFonts w:eastAsia="Arial"/>
                <w:lang w:eastAsia="en-GB"/>
              </w:rPr>
              <w:t xml:space="preserve"> </w:t>
            </w:r>
            <w:r>
              <w:rPr>
                <w:lang w:eastAsia="en-GB"/>
              </w:rPr>
              <w:t>the</w:t>
            </w:r>
            <w:r>
              <w:rPr>
                <w:rFonts w:eastAsia="Arial"/>
                <w:lang w:eastAsia="en-GB"/>
              </w:rPr>
              <w:t xml:space="preserve"> </w:t>
            </w:r>
            <w:r>
              <w:rPr>
                <w:lang w:eastAsia="en-GB"/>
              </w:rPr>
              <w:t>entire</w:t>
            </w:r>
            <w:r>
              <w:rPr>
                <w:rFonts w:eastAsia="Arial"/>
                <w:lang w:eastAsia="en-GB"/>
              </w:rPr>
              <w:t xml:space="preserve"> </w:t>
            </w:r>
            <w:r>
              <w:rPr>
                <w:lang w:eastAsia="en-GB"/>
              </w:rPr>
              <w:t>encoding</w:t>
            </w:r>
            <w:r>
              <w:rPr>
                <w:rFonts w:eastAsia="Arial"/>
                <w:lang w:eastAsia="en-GB"/>
              </w:rPr>
              <w:t xml:space="preserve"> </w:t>
            </w:r>
            <w:r>
              <w:rPr>
                <w:lang w:eastAsia="en-GB"/>
              </w:rPr>
              <w:t>of</w:t>
            </w:r>
            <w:r>
              <w:rPr>
                <w:rFonts w:eastAsia="Arial"/>
                <w:lang w:eastAsia="en-GB"/>
              </w:rPr>
              <w:t xml:space="preserve"> </w:t>
            </w:r>
            <w:r>
              <w:rPr>
                <w:lang w:eastAsia="en-GB"/>
              </w:rPr>
              <w:t>the</w:t>
            </w:r>
            <w:r>
              <w:rPr>
                <w:rFonts w:eastAsia="Arial"/>
                <w:lang w:eastAsia="en-GB"/>
              </w:rPr>
              <w:t xml:space="preserve"> </w:t>
            </w:r>
            <w:r>
              <w:rPr>
                <w:lang w:eastAsia="en-GB"/>
              </w:rPr>
              <w:t>character</w:t>
            </w:r>
            <w:r>
              <w:rPr>
                <w:rFonts w:eastAsia="Arial"/>
                <w:lang w:eastAsia="en-GB"/>
              </w:rPr>
              <w:t xml:space="preserve"> </w:t>
            </w:r>
            <w:r>
              <w:rPr>
                <w:lang w:eastAsia="en-GB"/>
              </w:rPr>
              <w:t>(e.g.,</w:t>
            </w:r>
            <w:r>
              <w:rPr>
                <w:rFonts w:eastAsia="Arial"/>
                <w:lang w:eastAsia="en-GB"/>
              </w:rPr>
              <w:t xml:space="preserve"> </w:t>
            </w:r>
            <w:r>
              <w:rPr>
                <w:lang w:eastAsia="en-GB"/>
              </w:rPr>
              <w:t>need</w:t>
            </w:r>
            <w:r>
              <w:rPr>
                <w:rFonts w:eastAsia="Arial"/>
                <w:lang w:eastAsia="en-GB"/>
              </w:rPr>
              <w:t xml:space="preserve"> </w:t>
            </w:r>
            <w:r>
              <w:rPr>
                <w:lang w:eastAsia="en-GB"/>
              </w:rPr>
              <w:t>2</w:t>
            </w:r>
            <w:r>
              <w:rPr>
                <w:rFonts w:eastAsia="Arial"/>
                <w:lang w:eastAsia="en-GB"/>
              </w:rPr>
              <w:t xml:space="preserve"> </w:t>
            </w:r>
            <w:r>
              <w:rPr>
                <w:lang w:eastAsia="en-GB"/>
              </w:rPr>
              <w:t>bytes</w:t>
            </w:r>
            <w:r>
              <w:rPr>
                <w:rFonts w:eastAsia="Arial"/>
                <w:lang w:eastAsia="en-GB"/>
              </w:rPr>
              <w:t xml:space="preserve"> </w:t>
            </w:r>
            <w:r>
              <w:rPr>
                <w:lang w:eastAsia="en-GB"/>
              </w:rPr>
              <w:t>for</w:t>
            </w:r>
            <w:r>
              <w:rPr>
                <w:rFonts w:eastAsia="Arial"/>
                <w:lang w:eastAsia="en-GB"/>
              </w:rPr>
              <w:t xml:space="preserve"> </w:t>
            </w:r>
            <w:r>
              <w:rPr>
                <w:lang w:eastAsia="en-GB"/>
              </w:rPr>
              <w:t>a</w:t>
            </w:r>
            <w:r>
              <w:rPr>
                <w:rFonts w:eastAsia="Arial"/>
                <w:lang w:eastAsia="en-GB"/>
              </w:rPr>
              <w:t xml:space="preserve"> </w:t>
            </w:r>
            <w:r>
              <w:rPr>
                <w:lang w:eastAsia="en-GB"/>
              </w:rPr>
              <w:t>2-byte character codepoint,</w:t>
            </w:r>
            <w:r>
              <w:rPr>
                <w:rFonts w:eastAsia="Arial"/>
                <w:lang w:eastAsia="en-GB"/>
              </w:rPr>
              <w:t xml:space="preserve"> </w:t>
            </w:r>
            <w:r>
              <w:rPr>
                <w:lang w:eastAsia="en-GB"/>
              </w:rPr>
              <w:t>but</w:t>
            </w:r>
            <w:r>
              <w:rPr>
                <w:rFonts w:eastAsia="Arial"/>
                <w:lang w:eastAsia="en-GB"/>
              </w:rPr>
              <w:t xml:space="preserve"> </w:t>
            </w:r>
            <w:r>
              <w:rPr>
                <w:lang w:eastAsia="en-GB"/>
              </w:rPr>
              <w:t>only</w:t>
            </w:r>
            <w:r>
              <w:rPr>
                <w:rFonts w:eastAsia="Arial"/>
                <w:lang w:eastAsia="en-GB"/>
              </w:rPr>
              <w:t xml:space="preserve"> </w:t>
            </w:r>
            <w:r>
              <w:rPr>
                <w:lang w:eastAsia="en-GB"/>
              </w:rPr>
              <w:t>1</w:t>
            </w:r>
            <w:r>
              <w:rPr>
                <w:rFonts w:eastAsia="Arial"/>
                <w:lang w:eastAsia="en-GB"/>
              </w:rPr>
              <w:t xml:space="preserve"> </w:t>
            </w:r>
            <w:r>
              <w:rPr>
                <w:lang w:eastAsia="en-GB"/>
              </w:rPr>
              <w:t>byte</w:t>
            </w:r>
            <w:r>
              <w:rPr>
                <w:rFonts w:eastAsia="Arial"/>
                <w:lang w:eastAsia="en-GB"/>
              </w:rPr>
              <w:t xml:space="preserve"> </w:t>
            </w:r>
            <w:r>
              <w:rPr>
                <w:lang w:eastAsia="en-GB"/>
              </w:rPr>
              <w:t>remains</w:t>
            </w:r>
            <w:r>
              <w:rPr>
                <w:rFonts w:eastAsia="Arial"/>
                <w:lang w:eastAsia="en-GB"/>
              </w:rPr>
              <w:t xml:space="preserve"> </w:t>
            </w:r>
            <w:r>
              <w:rPr>
                <w:lang w:eastAsia="en-GB"/>
              </w:rPr>
              <w:t>in</w:t>
            </w:r>
            <w:r>
              <w:rPr>
                <w:rFonts w:eastAsia="Arial"/>
                <w:lang w:eastAsia="en-GB"/>
              </w:rPr>
              <w:t xml:space="preserve"> </w:t>
            </w:r>
            <w:r>
              <w:rPr>
                <w:lang w:eastAsia="en-GB"/>
              </w:rPr>
              <w:t>the</w:t>
            </w:r>
            <w:r>
              <w:rPr>
                <w:rFonts w:eastAsia="Arial"/>
                <w:lang w:eastAsia="en-GB"/>
              </w:rPr>
              <w:t xml:space="preserve"> </w:t>
            </w:r>
            <w:r>
              <w:rPr>
                <w:lang w:eastAsia="en-GB"/>
              </w:rPr>
              <w:t>available</w:t>
            </w:r>
            <w:r>
              <w:rPr>
                <w:rFonts w:eastAsia="Arial"/>
                <w:lang w:eastAsia="en-GB"/>
              </w:rPr>
              <w:t xml:space="preserve"> </w:t>
            </w:r>
            <w:r>
              <w:rPr>
                <w:lang w:eastAsia="en-GB"/>
              </w:rPr>
              <w:t>length.)</w:t>
            </w:r>
            <w:r>
              <w:rPr>
                <w:rFonts w:eastAsia="Arial"/>
                <w:lang w:eastAsia="en-GB"/>
              </w:rPr>
              <w:t xml:space="preserve"> </w:t>
            </w:r>
          </w:p>
          <w:p w14:paraId="611B6D09" w14:textId="4F32F06F" w:rsidR="000E1214" w:rsidRDefault="00A87198">
            <w:pPr>
              <w:rPr>
                <w:lang w:eastAsia="en-GB"/>
              </w:rPr>
            </w:pPr>
            <w:r>
              <w:rPr>
                <w:lang w:eastAsia="en-GB"/>
              </w:rPr>
              <w:t>If</w:t>
            </w:r>
            <w:r>
              <w:rPr>
                <w:rFonts w:eastAsia="Arial"/>
                <w:lang w:eastAsia="en-GB"/>
              </w:rPr>
              <w:t xml:space="preserve"> </w:t>
            </w:r>
            <w:r>
              <w:rPr>
                <w:lang w:eastAsia="en-GB"/>
              </w:rPr>
              <w:t>'replace'</w:t>
            </w:r>
            <w:r>
              <w:rPr>
                <w:rFonts w:eastAsia="Arial"/>
                <w:lang w:eastAsia="en-GB"/>
              </w:rPr>
              <w:t xml:space="preserve"> </w:t>
            </w:r>
            <w:r>
              <w:rPr>
                <w:lang w:eastAsia="en-GB"/>
              </w:rPr>
              <w:t>then</w:t>
            </w:r>
            <w:r>
              <w:rPr>
                <w:rFonts w:eastAsia="Arial"/>
                <w:lang w:eastAsia="en-GB"/>
              </w:rPr>
              <w:t xml:space="preserve"> encoding-specific replacement/substitution character is output. It is a </w:t>
            </w:r>
            <w:del w:id="4464" w:author="Mike Beckerle" w:date="2020-10-08T20:32:00Z">
              <w:r w:rsidDel="00B31DA3">
                <w:rPr>
                  <w:rFonts w:eastAsia="Arial"/>
                  <w:lang w:eastAsia="en-GB"/>
                </w:rPr>
                <w:delText>processing error</w:delText>
              </w:r>
            </w:del>
            <w:ins w:id="4465" w:author="Mike Beckerle" w:date="2020-10-08T20:32:00Z">
              <w:r w:rsidR="00B31DA3">
                <w:rPr>
                  <w:rFonts w:eastAsia="Arial"/>
                  <w:lang w:eastAsia="en-GB"/>
                </w:rPr>
                <w:t>Processing Error</w:t>
              </w:r>
            </w:ins>
            <w:r>
              <w:rPr>
                <w:rFonts w:eastAsia="Arial"/>
                <w:lang w:eastAsia="en-GB"/>
              </w:rPr>
              <w:t xml:space="preserve"> if no such character is defined, and it is a </w:t>
            </w:r>
            <w:del w:id="4466" w:author="Mike Beckerle" w:date="2020-10-08T20:32:00Z">
              <w:r w:rsidDel="00B31DA3">
                <w:rPr>
                  <w:rFonts w:eastAsia="Arial"/>
                  <w:lang w:eastAsia="en-GB"/>
                </w:rPr>
                <w:delText>processing error</w:delText>
              </w:r>
            </w:del>
            <w:ins w:id="4467" w:author="Mike Beckerle" w:date="2020-10-08T20:32:00Z">
              <w:r w:rsidR="00B31DA3">
                <w:rPr>
                  <w:rFonts w:eastAsia="Arial"/>
                  <w:lang w:eastAsia="en-GB"/>
                </w:rPr>
                <w:t>Processing Error</w:t>
              </w:r>
            </w:ins>
            <w:r>
              <w:rPr>
                <w:rFonts w:eastAsia="Arial"/>
                <w:lang w:eastAsia="en-GB"/>
              </w:rPr>
              <w:t xml:space="preserve"> if there is any error when attempting to output the replacement (such as not enough room for the representation of the entire encoding of the replacement character). </w:t>
            </w:r>
          </w:p>
          <w:p w14:paraId="7432DCBD" w14:textId="2ADA0E9E" w:rsidR="000E1214" w:rsidRDefault="00A87198">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del w:id="4468" w:author="Mike Beckerle" w:date="2020-10-08T20:32:00Z">
              <w:r w:rsidDel="00B31DA3">
                <w:rPr>
                  <w:lang w:eastAsia="en-GB"/>
                </w:rPr>
                <w:delText>processing</w:delText>
              </w:r>
              <w:r w:rsidDel="00B31DA3">
                <w:rPr>
                  <w:rFonts w:eastAsia="Arial"/>
                  <w:lang w:eastAsia="en-GB"/>
                </w:rPr>
                <w:delText xml:space="preserve"> </w:delText>
              </w:r>
              <w:r w:rsidDel="00B31DA3">
                <w:rPr>
                  <w:lang w:eastAsia="en-GB"/>
                </w:rPr>
                <w:delText>error</w:delText>
              </w:r>
            </w:del>
            <w:ins w:id="4469" w:author="Mike Beckerle" w:date="2020-10-08T20:32:00Z">
              <w:r w:rsidR="00B31DA3">
                <w:rPr>
                  <w:lang w:eastAsia="en-GB"/>
                </w:rPr>
                <w:t>Processing Error</w:t>
              </w:r>
            </w:ins>
            <w:r>
              <w:rPr>
                <w:rFonts w:eastAsia="Arial"/>
                <w:lang w:eastAsia="en-GB"/>
              </w:rPr>
              <w:t xml:space="preserve"> </w:t>
            </w:r>
            <w:r>
              <w:rPr>
                <w:lang w:eastAsia="en-GB"/>
              </w:rPr>
              <w:t>occurs.</w:t>
            </w:r>
          </w:p>
          <w:p w14:paraId="5E4B4322" w14:textId="6ADCA99F" w:rsidR="000E1214" w:rsidRDefault="00A87198">
            <w:pPr>
              <w:rPr>
                <w:lang w:eastAsia="en-GB"/>
              </w:rPr>
            </w:pPr>
            <w:r>
              <w:rPr>
                <w:lang w:eastAsia="en-GB"/>
              </w:rPr>
              <w:t xml:space="preserve">See Section </w:t>
            </w:r>
            <w:r w:rsidRPr="00065302">
              <w:rPr>
                <w:rStyle w:val="Hyperlink"/>
              </w:rPr>
              <w:fldChar w:fldCharType="begin"/>
            </w:r>
            <w:r w:rsidRPr="00065302">
              <w:rPr>
                <w:rStyle w:val="Hyperlink"/>
              </w:rPr>
              <w:instrText xml:space="preserve"> REF _Ref320443014 \w \h  \* MERGEFORMAT </w:instrText>
            </w:r>
            <w:r w:rsidRPr="00065302">
              <w:rPr>
                <w:rStyle w:val="Hyperlink"/>
              </w:rPr>
            </w:r>
            <w:r w:rsidRPr="00065302">
              <w:rPr>
                <w:rStyle w:val="Hyperlink"/>
              </w:rPr>
              <w:fldChar w:fldCharType="separate"/>
            </w:r>
            <w:r w:rsidR="008A37A6">
              <w:rPr>
                <w:rStyle w:val="Hyperlink"/>
              </w:rPr>
              <w:t>11.2</w:t>
            </w:r>
            <w:r w:rsidRPr="00065302">
              <w:rPr>
                <w:rStyle w:val="Hyperlink"/>
              </w:rPr>
              <w:fldChar w:fldCharType="end"/>
            </w:r>
            <w:r>
              <w:rPr>
                <w:lang w:eastAsia="en-GB"/>
              </w:rPr>
              <w:t xml:space="preserve"> </w:t>
            </w:r>
            <w:r w:rsidRPr="00065302">
              <w:rPr>
                <w:rStyle w:val="Hyperlink"/>
              </w:rPr>
              <w:fldChar w:fldCharType="begin"/>
            </w:r>
            <w:r w:rsidRPr="00065302">
              <w:rPr>
                <w:rStyle w:val="Hyperlink"/>
              </w:rPr>
              <w:instrText xml:space="preserve"> REF _Ref320443014 \h  \* MERGEFORMAT </w:instrText>
            </w:r>
            <w:r w:rsidRPr="00065302">
              <w:rPr>
                <w:rStyle w:val="Hyperlink"/>
              </w:rPr>
            </w:r>
            <w:r w:rsidRPr="00065302">
              <w:rPr>
                <w:rStyle w:val="Hyperlink"/>
              </w:rPr>
              <w:fldChar w:fldCharType="separate"/>
            </w:r>
            <w:r w:rsidR="008A37A6" w:rsidRPr="008A37A6">
              <w:rPr>
                <w:rStyle w:val="Hyperlink"/>
              </w:rPr>
              <w:t>Character Encoding and Decoding Errors</w:t>
            </w:r>
            <w:r w:rsidRPr="00065302">
              <w:rPr>
                <w:rStyle w:val="Hyperlink"/>
              </w:rPr>
              <w:fldChar w:fldCharType="end"/>
            </w:r>
            <w:r>
              <w:rPr>
                <w:lang w:eastAsia="en-GB"/>
              </w:rPr>
              <w:t xml:space="preserve"> for further details.</w:t>
            </w:r>
          </w:p>
          <w:p w14:paraId="085B4E97" w14:textId="77777777" w:rsidR="000E1214" w:rsidRDefault="00A87198">
            <w:pPr>
              <w:keepNext/>
            </w:pPr>
            <w:r>
              <w:t>Annotation: dfdl:element, dfdl:simpleType, dfdl:sequence, dfdl:choice, dfdl:group</w:t>
            </w:r>
          </w:p>
        </w:tc>
      </w:tr>
    </w:tbl>
    <w:p w14:paraId="5EE6F979" w14:textId="188B94F9" w:rsidR="000E1214" w:rsidRDefault="00A87198">
      <w:pPr>
        <w:pStyle w:val="Caption"/>
      </w:pPr>
      <w:r>
        <w:t xml:space="preserve">Table </w:t>
      </w:r>
      <w:fldSimple w:instr=" SEQ Table \* ARABIC ">
        <w:r w:rsidR="008A37A6">
          <w:rPr>
            <w:noProof/>
          </w:rPr>
          <w:t>13</w:t>
        </w:r>
      </w:fldSimple>
      <w:r>
        <w:t xml:space="preserve"> Properties Common to both Content and Framing</w:t>
      </w:r>
    </w:p>
    <w:p w14:paraId="5DFD8028" w14:textId="77777777" w:rsidR="000E1214" w:rsidRDefault="00A87198" w:rsidP="00B31DA3">
      <w:pPr>
        <w:pStyle w:val="Heading2"/>
      </w:pPr>
      <w:bookmarkStart w:id="4470" w:name="_Ref320436132"/>
      <w:bookmarkStart w:id="4471" w:name="_Toc349042713"/>
      <w:bookmarkStart w:id="4472" w:name="_Toc53134085"/>
      <w:r>
        <w:t>Unicode Byte Order Mark (BOM)</w:t>
      </w:r>
      <w:bookmarkEnd w:id="4470"/>
      <w:bookmarkEnd w:id="4471"/>
      <w:bookmarkEnd w:id="4472"/>
    </w:p>
    <w:p w14:paraId="612A5945" w14:textId="77777777" w:rsidR="000E1214" w:rsidRDefault="00A87198">
      <w:pPr>
        <w:rPr>
          <w:rFonts w:eastAsia="Arial"/>
        </w:rPr>
      </w:pPr>
      <w:r>
        <w:t>DFDL</w:t>
      </w:r>
      <w:r>
        <w:rPr>
          <w:rFonts w:eastAsia="Arial"/>
        </w:rPr>
        <w:t xml:space="preserve"> does not provide any special treatment of Unicode Byte-Order Marks. They are </w:t>
      </w:r>
      <w:r>
        <w:rPr>
          <w:rFonts w:eastAsia="Helv"/>
        </w:rPr>
        <w:t>treated as a Unicode ZWNBS character.</w:t>
      </w:r>
    </w:p>
    <w:p w14:paraId="30AF84A2" w14:textId="77777777" w:rsidR="000E1214" w:rsidRDefault="00A87198" w:rsidP="00B31DA3">
      <w:pPr>
        <w:pStyle w:val="Heading2"/>
      </w:pPr>
      <w:bookmarkStart w:id="4473" w:name="_Toc25589778"/>
      <w:bookmarkStart w:id="4474" w:name="_Toc27061045"/>
      <w:bookmarkStart w:id="4475" w:name="_Toc25589779"/>
      <w:bookmarkStart w:id="4476" w:name="_Toc27061046"/>
      <w:bookmarkStart w:id="4477" w:name="_Toc25589780"/>
      <w:bookmarkStart w:id="4478" w:name="_Toc27061047"/>
      <w:bookmarkStart w:id="4479" w:name="_Toc25589781"/>
      <w:bookmarkStart w:id="4480" w:name="_Toc27061048"/>
      <w:bookmarkStart w:id="4481" w:name="_Toc25589782"/>
      <w:bookmarkStart w:id="4482" w:name="_Toc27061049"/>
      <w:bookmarkStart w:id="4483" w:name="_Toc25589783"/>
      <w:bookmarkStart w:id="4484" w:name="_Toc27061050"/>
      <w:bookmarkStart w:id="4485" w:name="_Toc25589784"/>
      <w:bookmarkStart w:id="4486" w:name="_Toc27061051"/>
      <w:bookmarkStart w:id="4487" w:name="_Toc25589785"/>
      <w:bookmarkStart w:id="4488" w:name="_Toc27061052"/>
      <w:bookmarkStart w:id="4489" w:name="_Toc25589786"/>
      <w:bookmarkStart w:id="4490" w:name="_Toc27061053"/>
      <w:bookmarkStart w:id="4491" w:name="_Toc25589787"/>
      <w:bookmarkStart w:id="4492" w:name="_Toc27061054"/>
      <w:bookmarkStart w:id="4493" w:name="_Toc25589788"/>
      <w:bookmarkStart w:id="4494" w:name="_Toc27061055"/>
      <w:bookmarkStart w:id="4495" w:name="_Toc25589789"/>
      <w:bookmarkStart w:id="4496" w:name="_Toc27061056"/>
      <w:bookmarkStart w:id="4497" w:name="_Toc25589790"/>
      <w:bookmarkStart w:id="4498" w:name="_Toc27061057"/>
      <w:bookmarkStart w:id="4499" w:name="_Toc25589791"/>
      <w:bookmarkStart w:id="4500" w:name="_Toc27061058"/>
      <w:bookmarkStart w:id="4501" w:name="__RefHeading__1130_1503507204"/>
      <w:bookmarkStart w:id="4502" w:name="_Toc25589792"/>
      <w:bookmarkStart w:id="4503" w:name="_Toc27061059"/>
      <w:bookmarkStart w:id="4504" w:name="_Toc349042714"/>
      <w:bookmarkStart w:id="4505" w:name="_Ref320443014"/>
      <w:bookmarkStart w:id="4506" w:name="_Toc53134086"/>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r>
        <w:t>Character Encoding and Decoding Errors</w:t>
      </w:r>
      <w:bookmarkEnd w:id="4504"/>
      <w:bookmarkEnd w:id="4505"/>
      <w:bookmarkEnd w:id="4506"/>
    </w:p>
    <w:p w14:paraId="58800927" w14:textId="77777777" w:rsidR="000E1214" w:rsidRDefault="00A87198">
      <w:pPr>
        <w:rPr>
          <w:rFonts w:cs="Arial"/>
        </w:rPr>
      </w:pPr>
      <w:r>
        <w:rPr>
          <w:rFonts w:cs="Arial"/>
        </w:rPr>
        <w:t xml:space="preserve">When parsing, these are the errors that can occur when decoding characters into Unicode/ISO 10646. </w:t>
      </w:r>
    </w:p>
    <w:p w14:paraId="42EBEFE4" w14:textId="77777777" w:rsidR="000E1214" w:rsidRDefault="00A87198" w:rsidP="00C31ED0">
      <w:pPr>
        <w:numPr>
          <w:ilvl w:val="0"/>
          <w:numId w:val="77"/>
        </w:numPr>
        <w:rPr>
          <w:rFonts w:cs="Arial"/>
        </w:rPr>
      </w:pPr>
      <w:r>
        <w:rPr>
          <w:rFonts w:cs="Arial"/>
        </w:rPr>
        <w:t>The data is broken - invalid bit/byte sequences are found which do not match the definition of a character for the encoding.</w:t>
      </w:r>
    </w:p>
    <w:p w14:paraId="705EC5AF" w14:textId="77777777" w:rsidR="000E1214" w:rsidRDefault="00A87198" w:rsidP="00C31ED0">
      <w:pPr>
        <w:numPr>
          <w:ilvl w:val="0"/>
          <w:numId w:val="77"/>
        </w:numPr>
        <w:rPr>
          <w:rFonts w:cs="Arial"/>
        </w:rPr>
      </w:pPr>
      <w:r>
        <w:rPr>
          <w:rFonts w:cs="Arial"/>
        </w:rPr>
        <w:t>Not enough data is found to make up the entire encoding of a character. That is, a fragment of a valid encoding is found.</w:t>
      </w:r>
    </w:p>
    <w:p w14:paraId="7ED2ABD4" w14:textId="77777777" w:rsidR="000E1214" w:rsidRDefault="00A87198">
      <w:pPr>
        <w:rPr>
          <w:rFonts w:cs="Arial"/>
        </w:rPr>
      </w:pPr>
      <w:r>
        <w:rPr>
          <w:rFonts w:cs="Arial"/>
        </w:rPr>
        <w:t>When unparsing, these are the errors that can occur when encoding characters from Unicode/ISO 10646 into the specified encoding.</w:t>
      </w:r>
    </w:p>
    <w:p w14:paraId="7316DB86" w14:textId="77777777" w:rsidR="000E1214" w:rsidRDefault="00A87198" w:rsidP="00C31ED0">
      <w:pPr>
        <w:numPr>
          <w:ilvl w:val="0"/>
          <w:numId w:val="78"/>
        </w:numPr>
        <w:rPr>
          <w:rFonts w:cs="Arial"/>
        </w:rPr>
      </w:pPr>
      <w:r>
        <w:rPr>
          <w:rFonts w:cs="Arial"/>
        </w:rPr>
        <w:t xml:space="preserve">No mapping provided by the encoding specification. </w:t>
      </w:r>
    </w:p>
    <w:p w14:paraId="4EF09917" w14:textId="77777777" w:rsidR="000E1214" w:rsidRDefault="00A87198" w:rsidP="00C31ED0">
      <w:pPr>
        <w:numPr>
          <w:ilvl w:val="0"/>
          <w:numId w:val="78"/>
        </w:numPr>
        <w:rPr>
          <w:rFonts w:cs="Arial"/>
        </w:rPr>
      </w:pPr>
      <w:r>
        <w:rPr>
          <w:rFonts w:cs="Arial"/>
        </w:rPr>
        <w:t xml:space="preserve">Not enough room to output the entire encoding of the character (e.g., need 3 bytes for a character encoding that uses 3-bytes for that character, but only 1 byte remains in the available length. </w:t>
      </w:r>
    </w:p>
    <w:p w14:paraId="7F2DF978" w14:textId="77777777" w:rsidR="000E1214" w:rsidRDefault="00A87198">
      <w:pPr>
        <w:rPr>
          <w:rFonts w:cs="Arial"/>
        </w:rPr>
      </w:pPr>
      <w:r>
        <w:rPr>
          <w:rFonts w:cs="Arial"/>
        </w:rPr>
        <w:t>The subsections below describe how these errors are handled.</w:t>
      </w:r>
    </w:p>
    <w:p w14:paraId="21C862F0" w14:textId="77777777" w:rsidR="000E1214" w:rsidRDefault="00A87198" w:rsidP="00BC2419">
      <w:pPr>
        <w:pStyle w:val="Heading3"/>
        <w:rPr>
          <w:rFonts w:eastAsia="Times New Roman"/>
        </w:rPr>
      </w:pPr>
      <w:bookmarkStart w:id="4507" w:name="_Toc349042715"/>
      <w:bookmarkStart w:id="4508" w:name="_Toc53134087"/>
      <w:r>
        <w:rPr>
          <w:rFonts w:eastAsia="Times New Roman"/>
        </w:rPr>
        <w:t>Property dfdl:encodingErrorPolicy</w:t>
      </w:r>
      <w:bookmarkEnd w:id="4507"/>
      <w:bookmarkEnd w:id="4508"/>
    </w:p>
    <w:p w14:paraId="1F884BDC" w14:textId="77777777" w:rsidR="000E1214" w:rsidRDefault="00A87198">
      <w:pPr>
        <w:rPr>
          <w:rFonts w:cs="Arial"/>
        </w:rPr>
      </w:pPr>
      <w:r>
        <w:rPr>
          <w:rFonts w:cs="Arial"/>
        </w:rPr>
        <w:t>The property dfdl:encodingErrorPolicy has two possible values: 'error' and 'replace'.</w:t>
      </w:r>
    </w:p>
    <w:p w14:paraId="4AD2F304" w14:textId="77777777" w:rsidR="000E1214" w:rsidRDefault="00A87198">
      <w:pPr>
        <w:pStyle w:val="Heading4"/>
        <w:rPr>
          <w:rFonts w:eastAsia="Times New Roman" w:cs="Arial"/>
        </w:rPr>
      </w:pPr>
      <w:r>
        <w:rPr>
          <w:rFonts w:eastAsia="Times New Roman" w:cs="Arial"/>
        </w:rPr>
        <w:t>dfdl:encodingErrorPolicy 'error'</w:t>
      </w:r>
    </w:p>
    <w:p w14:paraId="19C1ADDB" w14:textId="1DC403CA" w:rsidR="000E1214" w:rsidRDefault="00A87198">
      <w:pPr>
        <w:rPr>
          <w:rFonts w:cs="Arial"/>
        </w:rPr>
      </w:pPr>
      <w:r>
        <w:rPr>
          <w:rFonts w:cs="Arial"/>
        </w:rPr>
        <w:t xml:space="preserve">If 'error', then any error when decoding characters while parsing causes a </w:t>
      </w:r>
      <w:del w:id="4509" w:author="Mike Beckerle" w:date="2020-10-08T20:32:00Z">
        <w:r w:rsidDel="00B31DA3">
          <w:rPr>
            <w:rFonts w:cs="Arial"/>
          </w:rPr>
          <w:delText>processing error</w:delText>
        </w:r>
      </w:del>
      <w:ins w:id="4510" w:author="Mike Beckerle" w:date="2020-10-08T20:32:00Z">
        <w:r w:rsidR="00B31DA3">
          <w:rPr>
            <w:rFonts w:cs="Arial"/>
          </w:rPr>
          <w:t>Processing Error</w:t>
        </w:r>
      </w:ins>
      <w:r>
        <w:rPr>
          <w:rFonts w:cs="Arial"/>
        </w:rPr>
        <w:t xml:space="preserve">. For unparsing, any error when encoding characters causes a </w:t>
      </w:r>
      <w:del w:id="4511" w:author="Mike Beckerle" w:date="2020-10-08T20:32:00Z">
        <w:r w:rsidDel="00B31DA3">
          <w:rPr>
            <w:rFonts w:cs="Arial"/>
          </w:rPr>
          <w:delText>processing error</w:delText>
        </w:r>
      </w:del>
      <w:ins w:id="4512" w:author="Mike Beckerle" w:date="2020-10-08T20:32:00Z">
        <w:r w:rsidR="00B31DA3">
          <w:rPr>
            <w:rFonts w:cs="Arial"/>
          </w:rPr>
          <w:t>Processing Error</w:t>
        </w:r>
      </w:ins>
      <w:r>
        <w:rPr>
          <w:rFonts w:cs="Arial"/>
        </w:rPr>
        <w:t xml:space="preserve">. </w:t>
      </w:r>
    </w:p>
    <w:p w14:paraId="36377663" w14:textId="77777777" w:rsidR="000E1214" w:rsidRDefault="00A87198">
      <w:pPr>
        <w:rPr>
          <w:rFonts w:cs="Arial"/>
        </w:rPr>
      </w:pPr>
      <w:r>
        <w:rPr>
          <w:rFonts w:cs="Arial"/>
        </w:rPr>
        <w:t xml:space="preserve">When parsing, it does not matter if this happens when scanning for delimiters, matching a regular expression, matching a literal nil value, or constructing the value of a textual element. </w:t>
      </w:r>
    </w:p>
    <w:p w14:paraId="08C586EA" w14:textId="77777777" w:rsidR="000E1214" w:rsidRDefault="00A87198">
      <w:pPr>
        <w:rPr>
          <w:rFonts w:cs="Arial"/>
        </w:rPr>
      </w:pPr>
      <w:r>
        <w:rPr>
          <w:rFonts w:cs="Arial"/>
        </w:rPr>
        <w:t>There is one exception. When dfdl:lengthUnits is 'bytes', the 'not enough data' decoding error is ignored, and the data making up the fragment character is skipped over. Symmetrically, when unparsing the 'not enough room' encoding error is ignored and the left-over bytes are filled with the dfdl:fillByte.</w:t>
      </w:r>
    </w:p>
    <w:p w14:paraId="1CD57569" w14:textId="77777777" w:rsidR="000E1214" w:rsidRDefault="00A87198">
      <w:r>
        <w:t xml:space="preserve">Detection of character set decoding errors is often implementation-dependent because DFDL Implementations are free to optimize processing speed by skipping character decoding or encoding whenever possible. For example: when character set encodings are fixed-width, it is possible to determine lengths in bytes or bits from the length in characters by multiplying the length value by the character width, without having to decode any characters. </w:t>
      </w:r>
    </w:p>
    <w:p w14:paraId="4405EBAD" w14:textId="77777777" w:rsidR="000E1214" w:rsidRDefault="00A87198">
      <w:r>
        <w:t xml:space="preserve">When parsing, character decoding errors MUST be detected when </w:t>
      </w:r>
    </w:p>
    <w:p w14:paraId="322F1DF8" w14:textId="77777777" w:rsidR="000E1214" w:rsidRDefault="00A87198" w:rsidP="00C31ED0">
      <w:pPr>
        <w:pStyle w:val="ListParagraph"/>
        <w:numPr>
          <w:ilvl w:val="0"/>
          <w:numId w:val="79"/>
        </w:numPr>
      </w:pPr>
      <w:r>
        <w:t>the decoding results in a character being placed into the DFDL Infoset</w:t>
      </w:r>
    </w:p>
    <w:p w14:paraId="549D8FEE" w14:textId="77777777" w:rsidR="000E1214" w:rsidRDefault="00A87198" w:rsidP="00C31ED0">
      <w:pPr>
        <w:pStyle w:val="ListParagraph"/>
        <w:numPr>
          <w:ilvl w:val="0"/>
          <w:numId w:val="79"/>
        </w:numPr>
      </w:pPr>
      <w:r>
        <w:t>the decoding is necessary to identify a delimiter</w:t>
      </w:r>
    </w:p>
    <w:p w14:paraId="3BA77953" w14:textId="77777777" w:rsidR="000E1214" w:rsidRDefault="00A87198" w:rsidP="00C31ED0">
      <w:pPr>
        <w:pStyle w:val="ListParagraph"/>
        <w:numPr>
          <w:ilvl w:val="0"/>
          <w:numId w:val="79"/>
        </w:numPr>
      </w:pPr>
      <w:r>
        <w:t xml:space="preserve">the decoding is necessary to determine a match or non-match of a regular expression in a dfdl:assert or dfdl:discriminator with testKind=’pattern’. </w:t>
      </w:r>
    </w:p>
    <w:p w14:paraId="22E63328" w14:textId="77777777" w:rsidR="000E1214" w:rsidRDefault="00A87198">
      <w:r>
        <w:t xml:space="preserve">When unparsing, character encoding errors MUST be detected when </w:t>
      </w:r>
    </w:p>
    <w:p w14:paraId="74453C60" w14:textId="6E50494E" w:rsidR="000E1214" w:rsidRDefault="00A87198" w:rsidP="00C31ED0">
      <w:pPr>
        <w:pStyle w:val="ListParagraph"/>
        <w:numPr>
          <w:ilvl w:val="0"/>
          <w:numId w:val="79"/>
        </w:numPr>
      </w:pPr>
      <w:r>
        <w:t xml:space="preserve">an unmapped character appears in the </w:t>
      </w:r>
      <w:r w:rsidR="00933F0E">
        <w:t>Infoset</w:t>
      </w:r>
      <w:r>
        <w:t xml:space="preserve"> value of an element.</w:t>
      </w:r>
    </w:p>
    <w:p w14:paraId="1F2A2D95" w14:textId="7A9011C5" w:rsidR="000E1214" w:rsidRDefault="00A87198">
      <w:r>
        <w:t xml:space="preserve">In all other cases, character set decoding and encoding errors MAY </w:t>
      </w:r>
      <w:proofErr w:type="gramStart"/>
      <w:r w:rsidR="0071580C">
        <w:t xml:space="preserve">not </w:t>
      </w:r>
      <w:r>
        <w:t>be</w:t>
      </w:r>
      <w:proofErr w:type="gramEnd"/>
      <w:r>
        <w:t xml:space="preserve"> detected.</w:t>
      </w:r>
    </w:p>
    <w:p w14:paraId="3023669A" w14:textId="77777777" w:rsidR="000E1214" w:rsidRDefault="00A87198">
      <w:pPr>
        <w:pStyle w:val="Heading4"/>
        <w:rPr>
          <w:rFonts w:eastAsia="Times New Roman" w:cs="Arial"/>
        </w:rPr>
      </w:pPr>
      <w:r>
        <w:rPr>
          <w:rFonts w:eastAsia="Times New Roman" w:cs="Arial"/>
        </w:rPr>
        <w:t>dfdl:encodingErrorPolicy 'replace' for parsing</w:t>
      </w:r>
    </w:p>
    <w:p w14:paraId="5923E1A2" w14:textId="77777777" w:rsidR="000E1214" w:rsidRDefault="00A87198">
      <w:pPr>
        <w:rPr>
          <w:rFonts w:cs="Arial"/>
        </w:rPr>
      </w:pPr>
      <w:r>
        <w:rPr>
          <w:rFonts w:cs="Arial"/>
        </w:rPr>
        <w:t xml:space="preserve">If 'replace' then any error when decoding characters results in the insertion of the Unicode Replacement Character (U+FFFD) as the replacement for that error. </w:t>
      </w:r>
    </w:p>
    <w:p w14:paraId="5093ECD3" w14:textId="77777777" w:rsidR="000E1214" w:rsidRDefault="00A87198">
      <w:pPr>
        <w:rPr>
          <w:rFonts w:cs="Arial"/>
        </w:rPr>
      </w:pPr>
      <w:r>
        <w:rPr>
          <w:rFonts w:cs="Arial"/>
        </w:rPr>
        <w:t xml:space="preserve">It does not matter if this error and replacement happens when scanning for delimiters, matching a regular expression, matching a literal nil value, or constructing the value of a textual element. </w:t>
      </w:r>
    </w:p>
    <w:p w14:paraId="55F146D9" w14:textId="77777777" w:rsidR="000E1214" w:rsidRDefault="00A87198">
      <w:pPr>
        <w:rPr>
          <w:rFonts w:cs="Arial"/>
        </w:rPr>
      </w:pPr>
      <w:r>
        <w:rPr>
          <w:rFonts w:cs="Arial"/>
        </w:rPr>
        <w:t>There is one exception. When dfdl:lengthUnits is 'bytes', the 'not enough data' decoding error is ignored, no replacement character is created. The data making up the fragment character is skipped over. (It will be filled with the dfdl:fillByte when unparsing.)</w:t>
      </w:r>
    </w:p>
    <w:p w14:paraId="2437D7C3" w14:textId="77777777" w:rsidR="000E1214" w:rsidRDefault="00A87198">
      <w:pPr>
        <w:rPr>
          <w:rFonts w:cs="Arial"/>
        </w:rPr>
      </w:pPr>
      <w:r>
        <w:rPr>
          <w:rFonts w:cs="Arial"/>
        </w:rPr>
        <w:t>Note that the "." wildcard in regular expressions will match the Unicode Replacement Character, so ".*" and ".+" regular expressions can potentially cause very large matches (up to the entire data stream) to occur when data contains errors and dfdl:encodingErrorPolicy 'replace'. DFDL Schema authors are advised that bounded length negated regular expressions can help in this case. E.g., "[^\</w:t>
      </w:r>
      <w:proofErr w:type="spellStart"/>
      <w:r>
        <w:rPr>
          <w:rFonts w:cs="Arial"/>
        </w:rPr>
        <w:t>uFFFD</w:t>
      </w:r>
      <w:proofErr w:type="spellEnd"/>
      <w:r>
        <w:rPr>
          <w:rFonts w:cs="Arial"/>
        </w:rPr>
        <w:t>]{0,50}" says to match any character (excluding the Unicode Replacement Character), but only up to length 50.</w:t>
      </w:r>
    </w:p>
    <w:p w14:paraId="0D5D2105" w14:textId="77777777" w:rsidR="000E1214" w:rsidRDefault="00A87198">
      <w:pPr>
        <w:rPr>
          <w:rFonts w:cs="Arial"/>
        </w:rPr>
      </w:pPr>
      <w:r>
        <w:rPr>
          <w:rFonts w:cs="Arial"/>
        </w:rPr>
        <w:t xml:space="preserve">It is also worth noting that the Unicode Replacement Character can appear in data as an ordinary character, and this cannot be distinguished from the insertion of the Unicode Replacement Character due to a decoding error. This is likely to happen for data that is (a) initially parsed by a DFDL parser with dfdl:encodingErrorPolicy 'replace', and (b) which contains some decoding errors, but (c) is nevertheless successfully parsed, (d) is written back out to a file or other data repository, and (e) is parsed again. The written data will have replaced data errors with the Unicode Replacement Character, and so if the data is parsed again, it will no longer have errors, but will have the Unicode Replacement Character as a regular character in the data. </w:t>
      </w:r>
    </w:p>
    <w:p w14:paraId="48C873BD" w14:textId="77777777" w:rsidR="000E1214" w:rsidRDefault="00A87198">
      <w:pPr>
        <w:rPr>
          <w:rFonts w:cs="Arial"/>
        </w:rPr>
      </w:pPr>
      <w:r>
        <w:rPr>
          <w:rFonts w:cs="Arial"/>
        </w:rPr>
        <w:t>If dfdl:lengthUnits is 'characters', then a Unicode Replacement Character counts as contributing a single character to the length.</w:t>
      </w:r>
    </w:p>
    <w:p w14:paraId="4D0CF8F8" w14:textId="0F868702" w:rsidR="000E1214" w:rsidRDefault="00A87198">
      <w:pPr>
        <w:rPr>
          <w:rFonts w:cs="Arial"/>
        </w:rPr>
      </w:pPr>
      <w:r>
        <w:rPr>
          <w:rFonts w:cs="Arial"/>
        </w:rPr>
        <w:t xml:space="preserve">If the data contains more than one adjacent decode error, then the specific number of Unicode Replacement Characters that are inserted as the replacement of these errors is implementation- dependent. That is, some implementations </w:t>
      </w:r>
      <w:r w:rsidR="0033562A">
        <w:rPr>
          <w:rFonts w:cs="Arial"/>
        </w:rPr>
        <w:t xml:space="preserve">MAY </w:t>
      </w:r>
      <w:r>
        <w:rPr>
          <w:rFonts w:cs="Arial"/>
        </w:rPr>
        <w:t xml:space="preserve">view, for example, three consecutive erroneous bytes as three </w:t>
      </w:r>
      <w:proofErr w:type="gramStart"/>
      <w:r>
        <w:rPr>
          <w:rFonts w:cs="Arial"/>
        </w:rPr>
        <w:t>separate</w:t>
      </w:r>
      <w:proofErr w:type="gramEnd"/>
      <w:r>
        <w:rPr>
          <w:rFonts w:cs="Arial"/>
        </w:rPr>
        <w:t xml:space="preserve"> decode errors, others </w:t>
      </w:r>
      <w:r w:rsidR="0033562A">
        <w:rPr>
          <w:rFonts w:cs="Arial"/>
        </w:rPr>
        <w:t xml:space="preserve">MAY </w:t>
      </w:r>
      <w:r>
        <w:rPr>
          <w:rFonts w:cs="Arial"/>
        </w:rPr>
        <w:t>view them as a single or two decode errors. All implementations MUST, however, insert some number of Unicode Replacement Characters, and then continue to decode characters following the erroneous data.</w:t>
      </w:r>
    </w:p>
    <w:p w14:paraId="05B81DBC" w14:textId="77777777" w:rsidR="000E1214" w:rsidRDefault="00A87198">
      <w:pPr>
        <w:rPr>
          <w:rFonts w:cs="Arial"/>
        </w:rPr>
      </w:pPr>
      <w:r>
        <w:rPr>
          <w:rFonts w:cs="Arial"/>
        </w:rPr>
        <w:t xml:space="preserve">The trimming of pad characters always happens after Unicode Replacement Characters have been inserted into the data. </w:t>
      </w:r>
    </w:p>
    <w:p w14:paraId="03596E65" w14:textId="77777777" w:rsidR="000E1214" w:rsidRDefault="00A87198">
      <w:pPr>
        <w:pStyle w:val="Heading4"/>
        <w:rPr>
          <w:rFonts w:eastAsia="Times New Roman" w:cs="Arial"/>
        </w:rPr>
      </w:pPr>
      <w:r>
        <w:rPr>
          <w:rFonts w:eastAsia="Times New Roman" w:cs="Arial"/>
        </w:rPr>
        <w:t>dfdl:encodingErrorPolicy 'replace' for unparsing</w:t>
      </w:r>
    </w:p>
    <w:p w14:paraId="18ECDBE8" w14:textId="77777777" w:rsidR="000E1214" w:rsidRDefault="00A87198">
      <w:pPr>
        <w:rPr>
          <w:rFonts w:cs="Arial"/>
        </w:rPr>
      </w:pPr>
      <w:r>
        <w:rPr>
          <w:rFonts w:cs="Arial"/>
        </w:rPr>
        <w:t>For unparsing, each encoding has a replacement/substitution character specified by the ICU. This character is substituted for the unmapped character or the character that has too large an encoding to fit in the available space. </w:t>
      </w:r>
    </w:p>
    <w:p w14:paraId="51BD0422" w14:textId="77777777" w:rsidR="000E1214" w:rsidRDefault="00A87198">
      <w:pPr>
        <w:rPr>
          <w:rFonts w:cs="Arial"/>
        </w:rPr>
      </w:pPr>
      <w:r>
        <w:rPr>
          <w:rFonts w:cs="Arial"/>
        </w:rPr>
        <w:t>There is one exception. When dfdl:lengthUnits is 'bytes', the 'not enough room' encoding error is ignored. The left-over bytes are filled with the dfdl:fillByte (they are skipped when parsing.)</w:t>
      </w:r>
    </w:p>
    <w:p w14:paraId="5B5476AC" w14:textId="3DDEC95B" w:rsidR="000E1214" w:rsidRDefault="00A87198">
      <w:pPr>
        <w:rPr>
          <w:rFonts w:cs="Arial"/>
        </w:rPr>
      </w:pPr>
      <w:r>
        <w:rPr>
          <w:rFonts w:cs="Arial"/>
        </w:rPr>
        <w:t>The definitions of these substitution characters can be conveniently found for many encodings in the ICU Converter Explorer (</w:t>
      </w:r>
      <w:r w:rsidR="00912122">
        <w:fldChar w:fldCharType="begin"/>
      </w:r>
      <w:r w:rsidR="00912122">
        <w:instrText xml:space="preserve"> HYPERLINK "http://demo.icu-project.org/icu-bin/convexp" \t "_blank" </w:instrText>
      </w:r>
      <w:ins w:id="4513" w:author="Mike Beckerle" w:date="2020-10-09T10:19:00Z"/>
      <w:r w:rsidR="00912122">
        <w:fldChar w:fldCharType="separate"/>
      </w:r>
      <w:r>
        <w:rPr>
          <w:rStyle w:val="Hyperlink"/>
          <w:rFonts w:cs="Arial"/>
        </w:rPr>
        <w:t>http://demo.icu-project.org/icu-bin/convexp</w:t>
      </w:r>
      <w:r w:rsidR="00912122">
        <w:rPr>
          <w:rStyle w:val="Hyperlink"/>
          <w:rFonts w:cs="Arial"/>
        </w:rPr>
        <w:fldChar w:fldCharType="end"/>
      </w:r>
      <w:r>
        <w:rPr>
          <w:rFonts w:cs="Arial"/>
        </w:rPr>
        <w:t xml:space="preserve">).  </w:t>
      </w:r>
    </w:p>
    <w:p w14:paraId="52599B05" w14:textId="638E0AA2" w:rsidR="000E1214" w:rsidRDefault="00A87198">
      <w:pPr>
        <w:rPr>
          <w:rFonts w:cs="Arial"/>
        </w:rPr>
      </w:pPr>
      <w:r>
        <w:rPr>
          <w:rFonts w:cs="Arial"/>
        </w:rPr>
        <w:t xml:space="preserve">An encoding error is a </w:t>
      </w:r>
      <w:del w:id="4514" w:author="Mike Beckerle" w:date="2020-10-08T20:32:00Z">
        <w:r w:rsidDel="00B31DA3">
          <w:rPr>
            <w:rFonts w:cs="Arial"/>
          </w:rPr>
          <w:delText>processing error</w:delText>
        </w:r>
      </w:del>
      <w:ins w:id="4515" w:author="Mike Beckerle" w:date="2020-10-08T20:32:00Z">
        <w:r w:rsidR="00B31DA3">
          <w:rPr>
            <w:rFonts w:cs="Arial"/>
          </w:rPr>
          <w:t>Processing Error</w:t>
        </w:r>
      </w:ins>
      <w:r>
        <w:rPr>
          <w:rFonts w:cs="Arial"/>
        </w:rPr>
        <w:t xml:space="preserve"> if the encoding does not provide a substitution/replacement character definition. (This would be </w:t>
      </w:r>
      <w:r w:rsidR="00405572">
        <w:rPr>
          <w:rFonts w:cs="Arial"/>
        </w:rPr>
        <w:t>rare but</w:t>
      </w:r>
      <w:r>
        <w:rPr>
          <w:rFonts w:cs="Arial"/>
        </w:rPr>
        <w:t xml:space="preserve"> could occur if a DFDL implementation allows many encodings beyond the minimum set.)</w:t>
      </w:r>
    </w:p>
    <w:p w14:paraId="529CF64B" w14:textId="77777777" w:rsidR="000E1214" w:rsidRDefault="00A87198" w:rsidP="00BC2419">
      <w:pPr>
        <w:pStyle w:val="Heading3"/>
        <w:rPr>
          <w:rFonts w:eastAsia="Times New Roman"/>
        </w:rPr>
      </w:pPr>
      <w:bookmarkStart w:id="4516" w:name="_Toc349042716"/>
      <w:bookmarkStart w:id="4517" w:name="_Toc53134088"/>
      <w:r>
        <w:rPr>
          <w:rFonts w:eastAsia="Times New Roman"/>
        </w:rPr>
        <w:t>Unicode UTF-16 Decoding/Encoding Non-Errors</w:t>
      </w:r>
      <w:bookmarkEnd w:id="4516"/>
      <w:bookmarkEnd w:id="4517"/>
    </w:p>
    <w:p w14:paraId="6AA16F2A" w14:textId="77777777" w:rsidR="000E1214" w:rsidRDefault="00A87198">
      <w:pPr>
        <w:rPr>
          <w:rFonts w:cs="Arial"/>
        </w:rPr>
      </w:pPr>
      <w:r>
        <w:rPr>
          <w:rFonts w:cs="Arial"/>
        </w:rPr>
        <w:t>The following specific situations involving encodings UTF-16, UTF-16LE, and UTF-16BE when dfdl:utf16Width "fixed", and they do not cause a decoding or encoding error.</w:t>
      </w:r>
    </w:p>
    <w:p w14:paraId="4E3288E1" w14:textId="77777777" w:rsidR="000E1214" w:rsidRDefault="00A87198" w:rsidP="00C31ED0">
      <w:pPr>
        <w:numPr>
          <w:ilvl w:val="0"/>
          <w:numId w:val="80"/>
        </w:numPr>
        <w:rPr>
          <w:rFonts w:cs="Arial"/>
        </w:rPr>
      </w:pPr>
      <w:r>
        <w:rPr>
          <w:rFonts w:cs="Arial"/>
        </w:rPr>
        <w:t xml:space="preserve">unpaired surrogate codepoint </w:t>
      </w:r>
    </w:p>
    <w:p w14:paraId="03BA0BCA" w14:textId="77777777" w:rsidR="000E1214" w:rsidRDefault="00A87198" w:rsidP="00C31ED0">
      <w:pPr>
        <w:numPr>
          <w:ilvl w:val="0"/>
          <w:numId w:val="80"/>
        </w:numPr>
        <w:rPr>
          <w:rFonts w:cs="Arial"/>
        </w:rPr>
      </w:pPr>
      <w:r>
        <w:rPr>
          <w:rFonts w:cs="Arial"/>
        </w:rPr>
        <w:t xml:space="preserve">out-of-order surrogate codepoint pair </w:t>
      </w:r>
    </w:p>
    <w:p w14:paraId="1362F504" w14:textId="77777777" w:rsidR="000E1214" w:rsidRDefault="00A87198" w:rsidP="00C31ED0">
      <w:pPr>
        <w:numPr>
          <w:ilvl w:val="0"/>
          <w:numId w:val="80"/>
        </w:numPr>
        <w:rPr>
          <w:rFonts w:cs="Arial"/>
        </w:rPr>
      </w:pPr>
      <w:r>
        <w:rPr>
          <w:rFonts w:cs="Arial"/>
        </w:rPr>
        <w:t xml:space="preserve">surrogate codepoint pair is encountered </w:t>
      </w:r>
    </w:p>
    <w:p w14:paraId="565E4982" w14:textId="77777777" w:rsidR="000E1214" w:rsidRDefault="00A87198">
      <w:pPr>
        <w:rPr>
          <w:rFonts w:cs="Arial"/>
        </w:rPr>
      </w:pPr>
      <w:r>
        <w:rPr>
          <w:rFonts w:cs="Arial"/>
        </w:rPr>
        <w:t xml:space="preserve">In all these cases the code-point(s) becomes a character code in the DFDL Information Item for the string. </w:t>
      </w:r>
    </w:p>
    <w:p w14:paraId="7A36DCC3" w14:textId="77777777" w:rsidR="000E1214" w:rsidRDefault="00A87198" w:rsidP="00BC2419">
      <w:pPr>
        <w:pStyle w:val="Heading3"/>
        <w:rPr>
          <w:rFonts w:eastAsia="Times New Roman"/>
        </w:rPr>
      </w:pPr>
      <w:bookmarkStart w:id="4518" w:name="_Toc349042717"/>
      <w:bookmarkStart w:id="4519" w:name="_Toc53134089"/>
      <w:r>
        <w:rPr>
          <w:rFonts w:eastAsia="Times New Roman"/>
        </w:rPr>
        <w:t>Preserving Data Containing Decoding Errors</w:t>
      </w:r>
      <w:bookmarkEnd w:id="4518"/>
      <w:bookmarkEnd w:id="4519"/>
    </w:p>
    <w:p w14:paraId="25C00B32" w14:textId="77777777" w:rsidR="000E1214" w:rsidRDefault="00A87198">
      <w:pPr>
        <w:pStyle w:val="nobreak"/>
        <w:rPr>
          <w:rFonts w:cs="Arial"/>
          <w:lang w:eastAsia="en-GB"/>
        </w:rPr>
      </w:pPr>
      <w:r>
        <w:rPr>
          <w:rFonts w:cs="Arial"/>
          <w:szCs w:val="20"/>
          <w:lang w:eastAsia="en-GB"/>
        </w:rPr>
        <w:t>There can be situations where data wants to be preserved exactly even if it contains errors.</w:t>
      </w:r>
    </w:p>
    <w:p w14:paraId="537A356F" w14:textId="77777777" w:rsidR="000E1214" w:rsidRDefault="00A87198">
      <w:r>
        <w:t>It</w:t>
      </w:r>
      <w:r>
        <w:rPr>
          <w:rFonts w:eastAsia="Arial"/>
        </w:rPr>
        <w:t xml:space="preserve"> </w:t>
      </w:r>
      <w:r>
        <w:t>is</w:t>
      </w:r>
      <w:r>
        <w:rPr>
          <w:rFonts w:eastAsia="Arial"/>
        </w:rPr>
        <w:t xml:space="preserve"> </w:t>
      </w:r>
      <w:r>
        <w:t>suggested</w:t>
      </w:r>
      <w:r>
        <w:rPr>
          <w:rFonts w:eastAsia="Arial"/>
        </w:rPr>
        <w:t xml:space="preserve"> </w:t>
      </w:r>
      <w:r>
        <w:t>that</w:t>
      </w:r>
      <w:r>
        <w:rPr>
          <w:rFonts w:eastAsia="Arial"/>
        </w:rPr>
        <w:t xml:space="preserve"> </w:t>
      </w:r>
      <w:r>
        <w:t>if</w:t>
      </w:r>
      <w:r>
        <w:rPr>
          <w:rFonts w:eastAsia="Arial"/>
        </w:rPr>
        <w:t xml:space="preserve"> </w:t>
      </w:r>
      <w:r>
        <w:t>a</w:t>
      </w:r>
      <w:r>
        <w:rPr>
          <w:rFonts w:eastAsia="Arial"/>
        </w:rPr>
        <w:t xml:space="preserve"> </w:t>
      </w:r>
      <w:r>
        <w:t>DFDL</w:t>
      </w:r>
      <w:r>
        <w:rPr>
          <w:rFonts w:eastAsia="Arial"/>
        </w:rPr>
        <w:t xml:space="preserve"> </w:t>
      </w:r>
      <w:r>
        <w:t>schema author</w:t>
      </w:r>
      <w:r>
        <w:rPr>
          <w:rFonts w:eastAsia="Arial"/>
        </w:rPr>
        <w:t xml:space="preserve"> </w:t>
      </w:r>
      <w:r>
        <w:t>wants</w:t>
      </w:r>
      <w:r>
        <w:rPr>
          <w:rFonts w:eastAsia="Arial"/>
        </w:rPr>
        <w:t xml:space="preserve"> </w:t>
      </w:r>
      <w:r>
        <w:t>to</w:t>
      </w:r>
      <w:r>
        <w:rPr>
          <w:rFonts w:eastAsia="Arial"/>
        </w:rPr>
        <w:t xml:space="preserve"> </w:t>
      </w:r>
      <w:r>
        <w:t>preserve</w:t>
      </w:r>
      <w:r>
        <w:rPr>
          <w:rFonts w:eastAsia="Arial"/>
        </w:rPr>
        <w:t xml:space="preserve"> </w:t>
      </w:r>
      <w:r>
        <w:t>information</w:t>
      </w:r>
      <w:r>
        <w:rPr>
          <w:rFonts w:eastAsia="Arial"/>
        </w:rPr>
        <w:t xml:space="preserve"> </w:t>
      </w:r>
      <w:r>
        <w:t>containing</w:t>
      </w:r>
      <w:r>
        <w:rPr>
          <w:rFonts w:eastAsia="Arial"/>
        </w:rPr>
        <w:t xml:space="preserve"> </w:t>
      </w:r>
      <w:r>
        <w:t>data</w:t>
      </w:r>
      <w:r>
        <w:rPr>
          <w:rFonts w:eastAsia="Arial"/>
        </w:rPr>
        <w:t xml:space="preserve"> </w:t>
      </w:r>
      <w:r>
        <w:t>where</w:t>
      </w:r>
      <w:r>
        <w:rPr>
          <w:rFonts w:eastAsia="Arial"/>
        </w:rPr>
        <w:t xml:space="preserve"> </w:t>
      </w:r>
      <w:r>
        <w:t>the</w:t>
      </w:r>
      <w:r>
        <w:rPr>
          <w:rFonts w:eastAsia="Arial"/>
        </w:rPr>
        <w:t xml:space="preserve"> </w:t>
      </w:r>
      <w:r>
        <w:t>encodings</w:t>
      </w:r>
      <w:r>
        <w:rPr>
          <w:rFonts w:eastAsia="Arial"/>
        </w:rPr>
        <w:t xml:space="preserve"> </w:t>
      </w:r>
      <w:r>
        <w:t>have</w:t>
      </w:r>
      <w:r>
        <w:rPr>
          <w:rFonts w:eastAsia="Arial"/>
        </w:rPr>
        <w:t xml:space="preserve"> </w:t>
      </w:r>
      <w:r>
        <w:t>these</w:t>
      </w:r>
      <w:r>
        <w:rPr>
          <w:rFonts w:eastAsia="Arial"/>
        </w:rPr>
        <w:t xml:space="preserve"> </w:t>
      </w:r>
      <w:r>
        <w:t>kinds</w:t>
      </w:r>
      <w:r>
        <w:rPr>
          <w:rFonts w:eastAsia="Arial"/>
        </w:rPr>
        <w:t xml:space="preserve"> </w:t>
      </w:r>
      <w:r>
        <w:t>of</w:t>
      </w:r>
      <w:r>
        <w:rPr>
          <w:rFonts w:eastAsia="Arial"/>
        </w:rPr>
        <w:t xml:space="preserve"> </w:t>
      </w:r>
      <w:r>
        <w:t>errors,</w:t>
      </w:r>
      <w:r>
        <w:rPr>
          <w:rFonts w:eastAsia="Arial"/>
        </w:rPr>
        <w:t xml:space="preserve"> </w:t>
      </w:r>
      <w:r>
        <w:t>that</w:t>
      </w:r>
      <w:r>
        <w:rPr>
          <w:rFonts w:eastAsia="Arial"/>
        </w:rPr>
        <w:t xml:space="preserve"> </w:t>
      </w:r>
      <w:r>
        <w:t>they</w:t>
      </w:r>
      <w:r>
        <w:rPr>
          <w:rFonts w:eastAsia="Arial"/>
        </w:rPr>
        <w:t xml:space="preserve"> </w:t>
      </w:r>
      <w:r>
        <w:t>model</w:t>
      </w:r>
      <w:r>
        <w:rPr>
          <w:rFonts w:eastAsia="Arial"/>
        </w:rPr>
        <w:t xml:space="preserve"> </w:t>
      </w:r>
      <w:r>
        <w:t>such</w:t>
      </w:r>
      <w:r>
        <w:rPr>
          <w:rFonts w:eastAsia="Arial"/>
        </w:rPr>
        <w:t xml:space="preserve"> </w:t>
      </w:r>
      <w:r>
        <w:t>data</w:t>
      </w:r>
      <w:r>
        <w:rPr>
          <w:rFonts w:eastAsia="Arial"/>
        </w:rPr>
        <w:t xml:space="preserve"> </w:t>
      </w:r>
      <w:r>
        <w:t>as</w:t>
      </w:r>
      <w:r>
        <w:rPr>
          <w:rFonts w:eastAsia="Arial"/>
        </w:rPr>
        <w:t xml:space="preserve"> </w:t>
      </w:r>
      <w:r>
        <w:t>xs:hexBinary,</w:t>
      </w:r>
      <w:r>
        <w:rPr>
          <w:rFonts w:eastAsia="Arial"/>
        </w:rPr>
        <w:t xml:space="preserve"> </w:t>
      </w:r>
      <w:r>
        <w:t>or</w:t>
      </w:r>
      <w:r>
        <w:rPr>
          <w:rFonts w:eastAsia="Arial"/>
        </w:rPr>
        <w:t xml:space="preserve"> </w:t>
      </w:r>
      <w:r>
        <w:t>as</w:t>
      </w:r>
      <w:r>
        <w:rPr>
          <w:rFonts w:eastAsia="Arial"/>
        </w:rPr>
        <w:t xml:space="preserve"> </w:t>
      </w:r>
      <w:r>
        <w:t>xs:string</w:t>
      </w:r>
      <w:r>
        <w:rPr>
          <w:rFonts w:eastAsia="Arial"/>
        </w:rPr>
        <w:t xml:space="preserve"> </w:t>
      </w:r>
      <w:r>
        <w:t>but</w:t>
      </w:r>
      <w:r>
        <w:rPr>
          <w:rFonts w:eastAsia="Arial"/>
        </w:rPr>
        <w:t xml:space="preserve"> </w:t>
      </w:r>
      <w:r>
        <w:t>using</w:t>
      </w:r>
      <w:r>
        <w:rPr>
          <w:rFonts w:eastAsia="Arial"/>
        </w:rPr>
        <w:t xml:space="preserve"> </w:t>
      </w:r>
      <w:r>
        <w:t>an</w:t>
      </w:r>
      <w:r>
        <w:rPr>
          <w:rFonts w:eastAsia="Arial"/>
        </w:rPr>
        <w:t xml:space="preserve"> </w:t>
      </w:r>
      <w:r>
        <w:t>encoding</w:t>
      </w:r>
      <w:r>
        <w:rPr>
          <w:rFonts w:eastAsia="Arial"/>
        </w:rPr>
        <w:t xml:space="preserve"> </w:t>
      </w:r>
      <w:r>
        <w:t>such</w:t>
      </w:r>
      <w:r>
        <w:rPr>
          <w:rFonts w:eastAsia="Arial"/>
        </w:rPr>
        <w:t xml:space="preserve"> </w:t>
      </w:r>
      <w:r>
        <w:t>as</w:t>
      </w:r>
      <w:r>
        <w:rPr>
          <w:rFonts w:eastAsia="Arial"/>
        </w:rPr>
        <w:t xml:space="preserve"> </w:t>
      </w:r>
      <w:r>
        <w:t>iso-8859-1</w:t>
      </w:r>
      <w:r>
        <w:rPr>
          <w:rFonts w:eastAsia="Arial"/>
        </w:rPr>
        <w:t xml:space="preserve"> </w:t>
      </w:r>
      <w:r>
        <w:t>which</w:t>
      </w:r>
      <w:r>
        <w:rPr>
          <w:rFonts w:eastAsia="Arial"/>
        </w:rPr>
        <w:t xml:space="preserve"> </w:t>
      </w:r>
      <w:r>
        <w:t>preserves</w:t>
      </w:r>
      <w:r>
        <w:rPr>
          <w:rFonts w:eastAsia="Arial"/>
        </w:rPr>
        <w:t xml:space="preserve"> </w:t>
      </w:r>
      <w:r>
        <w:t>all</w:t>
      </w:r>
      <w:r>
        <w:rPr>
          <w:rFonts w:eastAsia="Arial"/>
        </w:rPr>
        <w:t xml:space="preserve"> </w:t>
      </w:r>
      <w:r>
        <w:t>bytes.</w:t>
      </w:r>
    </w:p>
    <w:p w14:paraId="1260CCFA" w14:textId="77777777" w:rsidR="000E1214" w:rsidRDefault="00A87198" w:rsidP="00B31DA3">
      <w:pPr>
        <w:pStyle w:val="Heading2"/>
      </w:pPr>
      <w:bookmarkStart w:id="4520" w:name="_Toc391372302"/>
      <w:bookmarkStart w:id="4521" w:name="_Toc394673891"/>
      <w:bookmarkStart w:id="4522" w:name="_Toc396997414"/>
      <w:bookmarkStart w:id="4523" w:name="_Toc53134090"/>
      <w:r>
        <w:t>Byte Order and Bit Order</w:t>
      </w:r>
      <w:bookmarkEnd w:id="4520"/>
      <w:bookmarkEnd w:id="4521"/>
      <w:bookmarkEnd w:id="4522"/>
      <w:bookmarkEnd w:id="4523"/>
    </w:p>
    <w:p w14:paraId="26A44AA5" w14:textId="77777777" w:rsidR="000E1214" w:rsidRDefault="00A87198">
      <w:r>
        <w:t>Byte order and bit order are separate concepts. However, of the possible combinations, only the following are allowed:</w:t>
      </w:r>
    </w:p>
    <w:p w14:paraId="07D05BC9" w14:textId="77777777" w:rsidR="000E1214" w:rsidRDefault="00A87198" w:rsidP="00C31ED0">
      <w:pPr>
        <w:numPr>
          <w:ilvl w:val="0"/>
          <w:numId w:val="81"/>
        </w:numPr>
      </w:pPr>
      <w:r>
        <w:t>‘bigEndian’ with ‘mostSignificantBitFirst’</w:t>
      </w:r>
    </w:p>
    <w:p w14:paraId="5F5DD834" w14:textId="77777777" w:rsidR="000E1214" w:rsidRDefault="00A87198" w:rsidP="00C31ED0">
      <w:pPr>
        <w:numPr>
          <w:ilvl w:val="0"/>
          <w:numId w:val="81"/>
        </w:numPr>
      </w:pPr>
      <w:r>
        <w:t>‘littleEndian’ with ‘mostSignificantBitFirst’</w:t>
      </w:r>
    </w:p>
    <w:p w14:paraId="2E3C26D9" w14:textId="77777777" w:rsidR="000E1214" w:rsidRDefault="00A87198" w:rsidP="00C31ED0">
      <w:pPr>
        <w:numPr>
          <w:ilvl w:val="0"/>
          <w:numId w:val="81"/>
        </w:numPr>
      </w:pPr>
      <w:r>
        <w:t xml:space="preserve">‘littleEndian’ with ‘leastSignificantBitFirst’ </w:t>
      </w:r>
      <w:r>
        <w:rPr>
          <w:vertAlign w:val="superscript"/>
        </w:rPr>
        <w:footnoteReference w:id="35"/>
      </w:r>
    </w:p>
    <w:p w14:paraId="54AB1225" w14:textId="36F6073B" w:rsidR="000E1214" w:rsidRDefault="00A87198">
      <w:r>
        <w:t xml:space="preserve">Other combinations </w:t>
      </w:r>
      <w:r w:rsidR="008E7C14">
        <w:t xml:space="preserve">MUST </w:t>
      </w:r>
      <w:r>
        <w:t xml:space="preserve">produce Schema Definition Errors. </w:t>
      </w:r>
    </w:p>
    <w:p w14:paraId="41E401F0" w14:textId="77777777" w:rsidR="000E1214" w:rsidRDefault="00A87198" w:rsidP="00B31DA3">
      <w:pPr>
        <w:pStyle w:val="Heading2"/>
      </w:pPr>
      <w:bookmarkStart w:id="4524" w:name="_Toc394673892"/>
      <w:bookmarkStart w:id="4525" w:name="_Toc396997415"/>
      <w:bookmarkStart w:id="4526" w:name="_Toc53134091"/>
      <w:r>
        <w:t>dfdl:bitOrder Example</w:t>
      </w:r>
      <w:bookmarkEnd w:id="4524"/>
      <w:bookmarkEnd w:id="4525"/>
      <w:bookmarkEnd w:id="4526"/>
    </w:p>
    <w:p w14:paraId="632B2EA0" w14:textId="77777777" w:rsidR="000E1214" w:rsidRDefault="00A87198">
      <w:r>
        <w:t xml:space="preserve">Consider a structure of 4 logical elements. The total length is 16 bits. </w:t>
      </w:r>
    </w:p>
    <w:p w14:paraId="0AA8932F" w14:textId="77777777" w:rsidR="000E1214" w:rsidRDefault="00A87198">
      <w:r>
        <w:t>Assume the lengths here are measured in bits (dfdl:lengthUnits</w:t>
      </w:r>
      <w:r>
        <w:rPr>
          <w:rStyle w:val="FootnoteReference"/>
        </w:rPr>
        <w:footnoteReference w:id="36"/>
      </w:r>
      <w:r>
        <w:t xml:space="preserve"> is 'bits'), and that these are binary integers (dfdl:representation is 'binary', dfdl:binaryNumberRep</w:t>
      </w:r>
      <w:r>
        <w:rPr>
          <w:rStyle w:val="FootnoteReference"/>
        </w:rPr>
        <w:footnoteReference w:id="37"/>
      </w:r>
      <w:r>
        <w:t xml:space="preserve"> is 'binary'):</w:t>
      </w:r>
    </w:p>
    <w:p w14:paraId="00232A8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&lt;element name="A" type="xs:int" dfdl:length="3"/&gt; &lt;!-- having value 3 --&gt;</w:t>
      </w:r>
    </w:p>
    <w:p w14:paraId="60221B5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dfdl:length="7"/&gt; &lt;!-- having value 9 --&gt;</w:t>
      </w:r>
    </w:p>
    <w:p w14:paraId="17806E5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B050"/>
          <w:sz w:val="18"/>
          <w:lang w:val="en-GB" w:eastAsia="en-GB"/>
        </w:rPr>
      </w:pPr>
      <w:r>
        <w:rPr>
          <w:rFonts w:ascii="Courier New" w:hAnsi="Courier New" w:cs="Courier New"/>
          <w:noProof/>
          <w:color w:val="00B050"/>
          <w:sz w:val="18"/>
          <w:lang w:val="en-GB" w:eastAsia="en-GB"/>
        </w:rPr>
        <w:t>&lt;element name="C" type="xs:int" dfdl:length="4"/&gt; &lt;!-- having value 5 --&gt;</w:t>
      </w:r>
    </w:p>
    <w:p w14:paraId="3516DB2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5F497A" w:themeColor="accent4" w:themeShade="BF"/>
          <w:sz w:val="18"/>
          <w:lang w:val="en-GB" w:eastAsia="en-GB"/>
        </w:rPr>
      </w:pPr>
      <w:r>
        <w:rPr>
          <w:rFonts w:ascii="Courier New" w:hAnsi="Courier New" w:cs="Courier New"/>
          <w:noProof/>
          <w:color w:val="5F497A" w:themeColor="accent4" w:themeShade="BF"/>
          <w:sz w:val="18"/>
          <w:lang w:val="en-GB" w:eastAsia="en-GB"/>
        </w:rPr>
        <w:t>&lt;element name="D" type="xs:int" dfdl:length="2"/&gt; &lt;!-- having value 1 --&gt;</w:t>
      </w:r>
    </w:p>
    <w:p w14:paraId="48E11F56" w14:textId="0CF555C6" w:rsidR="000E1214" w:rsidRDefault="00A87198">
      <w:r>
        <w:t xml:space="preserve">The above are colorized </w:t>
      </w:r>
      <w:r w:rsidR="00405572">
        <w:t>to</w:t>
      </w:r>
      <w:r>
        <w:t xml:space="preserve"> highlight the corresponding bits in the data below.</w:t>
      </w:r>
    </w:p>
    <w:p w14:paraId="7F7BEF5E" w14:textId="77777777" w:rsidR="000E1214" w:rsidRDefault="00A87198">
      <w:r>
        <w:t xml:space="preserve">In a format where dfdl:bitOrder is 'mostSignificantBitFirst': </w:t>
      </w:r>
    </w:p>
    <w:p w14:paraId="509AF42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011</w:t>
      </w:r>
      <w:r>
        <w:rPr>
          <w:rFonts w:ascii="Courier New" w:hAnsi="Courier New" w:cs="Courier New"/>
          <w:noProof/>
          <w:color w:val="FF0000"/>
          <w:sz w:val="18"/>
          <w:lang w:val="en-GB" w:eastAsia="en-GB"/>
        </w:rPr>
        <w:t>00010 01</w:t>
      </w:r>
      <w:r>
        <w:rPr>
          <w:rFonts w:ascii="Courier New" w:hAnsi="Courier New" w:cs="Courier New"/>
          <w:noProof/>
          <w:color w:val="00B050"/>
          <w:sz w:val="18"/>
          <w:lang w:val="en-GB" w:eastAsia="en-GB"/>
        </w:rPr>
        <w:t>0101</w:t>
      </w:r>
      <w:r>
        <w:rPr>
          <w:rFonts w:ascii="Courier New" w:hAnsi="Courier New" w:cs="Courier New"/>
          <w:noProof/>
          <w:color w:val="7030A0"/>
          <w:sz w:val="18"/>
          <w:lang w:val="en-GB" w:eastAsia="en-GB"/>
        </w:rPr>
        <w:t>01</w:t>
      </w:r>
    </w:p>
    <w:p w14:paraId="6394E0D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AAA</w:t>
      </w:r>
      <w:r>
        <w:rPr>
          <w:rFonts w:ascii="Courier New" w:hAnsi="Courier New" w:cs="Courier New"/>
          <w:noProof/>
          <w:color w:val="FF0000"/>
          <w:sz w:val="18"/>
          <w:lang w:val="en-GB" w:eastAsia="en-GB"/>
        </w:rPr>
        <w:t>BBBBB BB</w:t>
      </w:r>
      <w:r>
        <w:rPr>
          <w:rFonts w:ascii="Courier New" w:hAnsi="Courier New" w:cs="Courier New"/>
          <w:noProof/>
          <w:color w:val="00B050"/>
          <w:sz w:val="18"/>
          <w:lang w:val="en-GB" w:eastAsia="en-GB"/>
        </w:rPr>
        <w:t>CCCC</w:t>
      </w:r>
      <w:r>
        <w:rPr>
          <w:rFonts w:ascii="Courier New" w:hAnsi="Courier New" w:cs="Courier New"/>
          <w:noProof/>
          <w:color w:val="7030A0"/>
          <w:sz w:val="18"/>
          <w:lang w:val="en-GB" w:eastAsia="en-GB"/>
        </w:rPr>
        <w:t>DD</w:t>
      </w:r>
    </w:p>
    <w:p w14:paraId="6181A6A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E3A17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123</w:t>
      </w:r>
      <w:r>
        <w:rPr>
          <w:rFonts w:ascii="Courier New" w:hAnsi="Courier New" w:cs="Courier New"/>
          <w:noProof/>
          <w:color w:val="FF0000"/>
          <w:sz w:val="18"/>
          <w:lang w:val="en-GB" w:eastAsia="en-GB"/>
        </w:rPr>
        <w:t>45678 12</w:t>
      </w:r>
      <w:r>
        <w:rPr>
          <w:rFonts w:ascii="Courier New" w:hAnsi="Courier New" w:cs="Courier New"/>
          <w:noProof/>
          <w:color w:val="00B050"/>
          <w:sz w:val="18"/>
          <w:lang w:val="en-GB" w:eastAsia="en-GB"/>
        </w:rPr>
        <w:t>3456</w:t>
      </w:r>
      <w:r>
        <w:rPr>
          <w:rFonts w:ascii="Courier New" w:hAnsi="Courier New" w:cs="Courier New"/>
          <w:noProof/>
          <w:color w:val="7030A0"/>
          <w:sz w:val="18"/>
          <w:lang w:val="en-GB" w:eastAsia="en-GB"/>
        </w:rPr>
        <w:t>78</w:t>
      </w:r>
    </w:p>
    <w:p w14:paraId="48B57C8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5768F38" w14:textId="77777777" w:rsidR="000E1214" w:rsidRDefault="00A87198">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14:paraId="60614B2E" w14:textId="77777777" w:rsidR="000E1214" w:rsidRDefault="00A87198">
      <w:pPr>
        <w:keepLines/>
      </w:pPr>
      <w:r>
        <w:t xml:space="preserve">In contrast, in a format where dfdl:bitOrder is 'leastSignificantBitFirst': </w:t>
      </w:r>
    </w:p>
    <w:p w14:paraId="0F8E1D0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w:t>
      </w:r>
    </w:p>
    <w:p w14:paraId="59FC2594"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w:t>
      </w:r>
    </w:p>
    <w:p w14:paraId="393A73A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bookmarkStart w:id="4527" w:name="_Toc393282811"/>
      <w:bookmarkEnd w:id="4527"/>
      <w:r>
        <w:rPr>
          <w:rFonts w:ascii="Courier New" w:hAnsi="Courier New" w:cs="Courier New"/>
          <w:noProof/>
          <w:sz w:val="18"/>
          <w:lang w:val="en-GB" w:eastAsia="en-GB"/>
        </w:rPr>
        <w:t>Significance  M      L M      L</w:t>
      </w:r>
    </w:p>
    <w:p w14:paraId="1273EC8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w:t>
      </w:r>
    </w:p>
    <w:p w14:paraId="044560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49F013E" w14:textId="77777777" w:rsidR="000E1214" w:rsidRDefault="00A87198">
      <w:r>
        <w:t>In the above presentation note how the bits of the element 'B' do not appear adjacent to each other. The most significant bits of byte N are adjacent to the least significant bits of byte N+1.</w:t>
      </w:r>
    </w:p>
    <w:p w14:paraId="12FF9BE4" w14:textId="77777777" w:rsidR="000E1214" w:rsidRDefault="00A87198" w:rsidP="00BC2419">
      <w:pPr>
        <w:pStyle w:val="Heading3"/>
        <w:rPr>
          <w:rFonts w:eastAsia="Times New Roman"/>
        </w:rPr>
      </w:pPr>
      <w:bookmarkStart w:id="4528" w:name="_Toc394673893"/>
      <w:bookmarkStart w:id="4529" w:name="_Toc396997416"/>
      <w:bookmarkStart w:id="4530" w:name="_Toc53134092"/>
      <w:r>
        <w:rPr>
          <w:rFonts w:eastAsia="Times New Roman"/>
        </w:rPr>
        <w:t>Example Using Right-to-Left Display for 'leastSignificantBitFirst'</w:t>
      </w:r>
      <w:bookmarkEnd w:id="4528"/>
      <w:bookmarkEnd w:id="4529"/>
      <w:bookmarkEnd w:id="4530"/>
    </w:p>
    <w:p w14:paraId="730C30BF" w14:textId="7BF5BC33" w:rsidR="000E1214" w:rsidRDefault="00A87198">
      <w:r>
        <w:t xml:space="preserve">When working exclusively with data having dfdl:bitOrder 'leastSignificantBitFirst', it is useful to present data with bytes Right to Left. That is, with the bytes starting at byte 1 on the </w:t>
      </w:r>
      <w:r w:rsidR="00405572">
        <w:t>right and</w:t>
      </w:r>
      <w:r>
        <w:t xml:space="preserve"> increasing to the left.</w:t>
      </w:r>
    </w:p>
    <w:p w14:paraId="35B7150F"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p>
    <w:p w14:paraId="4BAFBC16" w14:textId="77777777" w:rsidR="000E1214" w:rsidRDefault="00A87198">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p>
    <w:p w14:paraId="2FCF777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4526605A"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21 87654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p>
    <w:p w14:paraId="6C4B33E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----2--- ----1---</w:t>
      </w:r>
      <w:bookmarkStart w:id="4531" w:name="_Toc391372301"/>
    </w:p>
    <w:p w14:paraId="1C135BF8" w14:textId="77777777" w:rsidR="000E1214" w:rsidRDefault="00A87198">
      <w:pPr>
        <w:keepLines/>
      </w:pPr>
      <w:r>
        <w:t>With this reorientation, the bits of the element 'B' are once again displayed adjacently. Within the bits of an individual element the most significant bit is on the left, least significant on the right, consistent with the way the bytes themselves are presented.</w:t>
      </w:r>
    </w:p>
    <w:p w14:paraId="2DBC0958" w14:textId="77777777" w:rsidR="000E1214" w:rsidRDefault="00A87198">
      <w:r>
        <w:t>Often the specification documents for data formats that with least-significant-bit-first bit order will describe data using this Right-to-Left presentation style.</w:t>
      </w:r>
    </w:p>
    <w:p w14:paraId="21BF3D0D" w14:textId="77777777" w:rsidR="000E1214" w:rsidRDefault="00A87198" w:rsidP="00BC2419">
      <w:pPr>
        <w:pStyle w:val="Heading3"/>
        <w:rPr>
          <w:rFonts w:eastAsia="Times New Roman"/>
        </w:rPr>
      </w:pPr>
      <w:bookmarkStart w:id="4532" w:name="_Toc394673894"/>
      <w:bookmarkStart w:id="4533" w:name="_Toc396997417"/>
      <w:bookmarkStart w:id="4534" w:name="_Toc53134093"/>
      <w:bookmarkEnd w:id="4531"/>
      <w:r>
        <w:rPr>
          <w:rFonts w:eastAsia="Times New Roman"/>
        </w:rPr>
        <w:t>dfdl:bitOrder and Grammar Regions</w:t>
      </w:r>
      <w:bookmarkEnd w:id="4532"/>
      <w:bookmarkEnd w:id="4533"/>
      <w:bookmarkEnd w:id="4534"/>
    </w:p>
    <w:p w14:paraId="4095EB86" w14:textId="26DF8B0A" w:rsidR="000E1214" w:rsidRDefault="00A87198">
      <w:pPr>
        <w:keepNext/>
        <w:rPr>
          <w:szCs w:val="24"/>
        </w:rPr>
      </w:pPr>
      <w:r>
        <w:rPr>
          <w:szCs w:val="24"/>
        </w:rPr>
        <w:t xml:space="preserve">When any grammar region appears before (to the left of) or after (to the right of) another grammar region in the grammar rules of 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ins w:id="4535" w:author="Mike Beckerle" w:date="2020-10-09T10:19:00Z">
        <w:r w:rsidR="008A37A6">
          <w:rPr>
            <w:rStyle w:val="Hyperlink"/>
          </w:rPr>
          <w:t>9.2</w:t>
        </w:r>
      </w:ins>
      <w:del w:id="4536" w:author="Mike Beckerle" w:date="2020-10-09T10:19:00Z">
        <w:r w:rsidR="00404DC4" w:rsidRPr="00065302" w:rsidDel="008A37A6">
          <w:rPr>
            <w:rStyle w:val="Hyperlink"/>
          </w:rPr>
          <w:delText>9.3</w:delText>
        </w:r>
      </w:del>
      <w:r w:rsidR="00E62DDA" w:rsidRPr="00065302">
        <w:rPr>
          <w:rStyle w:val="Hyperlink"/>
        </w:rPr>
        <w:fldChar w:fldCharType="end"/>
      </w:r>
      <w:r>
        <w:rPr>
          <w:szCs w:val="24"/>
        </w:rPr>
        <w:t xml:space="preserve">, and the boundary between the two falls within a byte rather than on a byte boundary, then the dfdl:bitOrder determines which bits are occupied by the regions. </w:t>
      </w:r>
    </w:p>
    <w:p w14:paraId="52793850" w14:textId="77777777" w:rsidR="000E1214" w:rsidRDefault="00A87198">
      <w:r>
        <w:t xml:space="preserve">In general, the notion of </w:t>
      </w:r>
      <w:r>
        <w:rPr>
          <w:i/>
        </w:rPr>
        <w:t>before</w:t>
      </w:r>
      <w:r>
        <w:t xml:space="preserve"> means occupying lower-numbered bit positions, and the bit positions are numbered according to dfdl:bitOrder. Hence, when dfdl:bitOrder is 'mostSignificantBitFirst', grammar regions that are before, will occupy more-significant bits, and when dfdl:bitOrder is 'leastSignificantBitFirst', grammar regions that are before will occupy less-significant bits.</w:t>
      </w:r>
    </w:p>
    <w:p w14:paraId="0F723D97" w14:textId="77777777" w:rsidR="000E1214" w:rsidRDefault="00A87198" w:rsidP="00B31DA3">
      <w:pPr>
        <w:pStyle w:val="Heading1"/>
      </w:pPr>
      <w:bookmarkStart w:id="4537" w:name="_Toc322911618"/>
      <w:bookmarkStart w:id="4538" w:name="_Toc322912157"/>
      <w:bookmarkStart w:id="4539" w:name="_Toc329093007"/>
      <w:bookmarkStart w:id="4540" w:name="_Toc332701520"/>
      <w:bookmarkStart w:id="4541" w:name="_Toc332701827"/>
      <w:bookmarkStart w:id="4542" w:name="_Toc332711621"/>
      <w:bookmarkStart w:id="4543" w:name="_Toc332711929"/>
      <w:bookmarkStart w:id="4544" w:name="_Toc332712231"/>
      <w:bookmarkStart w:id="4545" w:name="_Toc332724147"/>
      <w:bookmarkStart w:id="4546" w:name="_Toc332724447"/>
      <w:bookmarkStart w:id="4547" w:name="_Toc341102743"/>
      <w:bookmarkStart w:id="4548" w:name="_Toc347241476"/>
      <w:bookmarkStart w:id="4549" w:name="_Toc347744669"/>
      <w:bookmarkStart w:id="4550" w:name="_Toc348984452"/>
      <w:bookmarkStart w:id="4551" w:name="_Toc348984757"/>
      <w:bookmarkStart w:id="4552" w:name="_Toc349037920"/>
      <w:bookmarkStart w:id="4553" w:name="_Toc349038225"/>
      <w:bookmarkStart w:id="4554" w:name="_Toc349042718"/>
      <w:bookmarkStart w:id="4555" w:name="_Toc349642139"/>
      <w:bookmarkStart w:id="4556" w:name="_Toc351912716"/>
      <w:bookmarkStart w:id="4557" w:name="_Toc351914737"/>
      <w:bookmarkStart w:id="4558" w:name="_Toc351915203"/>
      <w:bookmarkStart w:id="4559" w:name="_Toc361231260"/>
      <w:bookmarkStart w:id="4560" w:name="_Toc361231786"/>
      <w:bookmarkStart w:id="4561" w:name="_Toc362445084"/>
      <w:bookmarkStart w:id="4562" w:name="_Toc363909006"/>
      <w:bookmarkStart w:id="4563" w:name="_Toc364463429"/>
      <w:bookmarkStart w:id="4564" w:name="_Toc366078027"/>
      <w:bookmarkStart w:id="4565" w:name="_Toc366078646"/>
      <w:bookmarkStart w:id="4566" w:name="_Toc366079631"/>
      <w:bookmarkStart w:id="4567" w:name="_Toc366080243"/>
      <w:bookmarkStart w:id="4568" w:name="_Toc366080852"/>
      <w:bookmarkStart w:id="4569" w:name="_Toc366505192"/>
      <w:bookmarkStart w:id="4570" w:name="_Toc366508561"/>
      <w:bookmarkStart w:id="4571" w:name="_Toc366513062"/>
      <w:bookmarkStart w:id="4572" w:name="_Toc366574251"/>
      <w:bookmarkStart w:id="4573" w:name="_Toc366578044"/>
      <w:bookmarkStart w:id="4574" w:name="_Toc366578638"/>
      <w:bookmarkStart w:id="4575" w:name="_Toc366579230"/>
      <w:bookmarkStart w:id="4576" w:name="_Toc366579821"/>
      <w:bookmarkStart w:id="4577" w:name="_Toc366580413"/>
      <w:bookmarkStart w:id="4578" w:name="_Toc366581004"/>
      <w:bookmarkStart w:id="4579" w:name="_Toc366581596"/>
      <w:bookmarkStart w:id="4580" w:name="_Framing"/>
      <w:bookmarkStart w:id="4581" w:name="_Toc177399080"/>
      <w:bookmarkStart w:id="4582" w:name="_Toc175057367"/>
      <w:bookmarkStart w:id="4583" w:name="_Toc199516306"/>
      <w:bookmarkStart w:id="4584" w:name="_Toc194983970"/>
      <w:bookmarkStart w:id="4585" w:name="_Toc243112818"/>
      <w:bookmarkStart w:id="4586" w:name="_Ref255476176"/>
      <w:bookmarkStart w:id="4587" w:name="_Toc349042719"/>
      <w:bookmarkStart w:id="4588" w:name="_Toc53134094"/>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r>
        <w:t>Framing</w:t>
      </w:r>
      <w:bookmarkEnd w:id="4581"/>
      <w:bookmarkEnd w:id="4582"/>
      <w:bookmarkEnd w:id="4583"/>
      <w:bookmarkEnd w:id="4584"/>
      <w:bookmarkEnd w:id="4585"/>
      <w:bookmarkEnd w:id="4586"/>
      <w:bookmarkEnd w:id="4587"/>
      <w:bookmarkEnd w:id="4588"/>
    </w:p>
    <w:p w14:paraId="2CB18C3E" w14:textId="77777777" w:rsidR="000E1214" w:rsidRDefault="00A87198">
      <w:pPr>
        <w:pStyle w:val="nobreak"/>
      </w:pPr>
      <w:r>
        <w:t>Several properties are common across the various framing styles or are used to distinguish them. Generally, these have to do with position and length for text, bit fields, or opaque data.</w:t>
      </w:r>
    </w:p>
    <w:p w14:paraId="325DFDD1" w14:textId="77777777" w:rsidR="000E1214" w:rsidRDefault="00A87198" w:rsidP="00B31DA3">
      <w:pPr>
        <w:pStyle w:val="Heading2"/>
      </w:pPr>
      <w:bookmarkStart w:id="4589" w:name="_Toc130873645"/>
      <w:bookmarkStart w:id="4590" w:name="_Toc140549617"/>
      <w:bookmarkStart w:id="4591" w:name="_Toc177399081"/>
      <w:bookmarkStart w:id="4592" w:name="_Toc175057368"/>
      <w:bookmarkStart w:id="4593" w:name="_Toc199516307"/>
      <w:bookmarkStart w:id="4594" w:name="_Toc194983971"/>
      <w:bookmarkStart w:id="4595" w:name="_Toc243112819"/>
      <w:bookmarkStart w:id="4596" w:name="_Toc349042720"/>
      <w:bookmarkStart w:id="4597" w:name="_Toc53134095"/>
      <w:r>
        <w:t>Aligned Data</w:t>
      </w:r>
      <w:bookmarkEnd w:id="4589"/>
      <w:bookmarkEnd w:id="4590"/>
      <w:bookmarkEnd w:id="4591"/>
      <w:bookmarkEnd w:id="4592"/>
      <w:bookmarkEnd w:id="4593"/>
      <w:bookmarkEnd w:id="4594"/>
      <w:bookmarkEnd w:id="4595"/>
      <w:bookmarkEnd w:id="4596"/>
      <w:bookmarkEnd w:id="4597"/>
    </w:p>
    <w:p w14:paraId="5ADF05DA" w14:textId="5460CF1F" w:rsidR="000E1214" w:rsidRDefault="00A87198">
      <w:r>
        <w:t xml:space="preserve">Alignment properties control the leading alignment and trailing alignment regions. That is, the LeadingAlignment and TrailingAlignment regions of the data syntax grammar (in 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ins w:id="4598" w:author="Mike Beckerle" w:date="2020-10-09T10:19:00Z">
        <w:r w:rsidR="008A37A6">
          <w:rPr>
            <w:rStyle w:val="Hyperlink"/>
          </w:rPr>
          <w:t>9.2</w:t>
        </w:r>
      </w:ins>
      <w:r w:rsidR="00E62DDA" w:rsidRPr="00065302">
        <w:rPr>
          <w:rStyle w:val="Hyperlink"/>
        </w:rPr>
        <w:fldChar w:fldCharType="end"/>
      </w:r>
      <w:r>
        <w:t xml:space="preserve">). </w:t>
      </w:r>
    </w:p>
    <w:p w14:paraId="38F06E9D" w14:textId="77777777" w:rsidR="000E1214" w:rsidRDefault="00A87198">
      <w:pPr>
        <w:rPr>
          <w:rFonts w:cs="Arial"/>
        </w:rPr>
      </w:pPr>
      <w:r>
        <w:rPr>
          <w:rFonts w:cs="Arial"/>
        </w:rPr>
        <w:t>When the alignment properties are applied to an array element, the properties are applied to each occurrence of the element; that is, not only to the first occurrence.</w:t>
      </w:r>
    </w:p>
    <w:p w14:paraId="7AD03E85" w14:textId="77777777" w:rsidR="000E1214" w:rsidRDefault="00A87198">
      <w:pPr>
        <w:rPr>
          <w:rFonts w:cs="Arial"/>
          <w:b/>
        </w:rPr>
      </w:pPr>
      <w:r>
        <w:rPr>
          <w:rFonts w:cs="Arial"/>
        </w:rPr>
        <w:t>The following properties are used to define alignment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7074"/>
      </w:tblGrid>
      <w:tr w:rsidR="000E1214" w14:paraId="6ADEFB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FB6B14"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547B45C" w14:textId="77777777" w:rsidR="000E1214" w:rsidRDefault="00A87198">
            <w:pPr>
              <w:rPr>
                <w:rFonts w:cs="Arial"/>
                <w:b/>
              </w:rPr>
            </w:pPr>
            <w:r>
              <w:rPr>
                <w:rFonts w:cs="Arial"/>
                <w:b/>
              </w:rPr>
              <w:t>Description</w:t>
            </w:r>
          </w:p>
        </w:tc>
      </w:tr>
      <w:tr w:rsidR="000E1214" w14:paraId="5020B66B" w14:textId="77777777">
        <w:tc>
          <w:tcPr>
            <w:tcW w:w="0" w:type="auto"/>
            <w:tcBorders>
              <w:top w:val="single" w:sz="4" w:space="0" w:color="auto"/>
              <w:left w:val="single" w:sz="4" w:space="0" w:color="auto"/>
              <w:bottom w:val="single" w:sz="4" w:space="0" w:color="auto"/>
              <w:right w:val="single" w:sz="4" w:space="0" w:color="auto"/>
            </w:tcBorders>
            <w:hideMark/>
          </w:tcPr>
          <w:p w14:paraId="07745A8B" w14:textId="77777777" w:rsidR="000E1214" w:rsidRDefault="00A87198">
            <w:r>
              <w:t>alignment</w:t>
            </w:r>
          </w:p>
        </w:tc>
        <w:tc>
          <w:tcPr>
            <w:tcW w:w="0" w:type="auto"/>
            <w:tcBorders>
              <w:top w:val="single" w:sz="4" w:space="0" w:color="auto"/>
              <w:left w:val="single" w:sz="4" w:space="0" w:color="auto"/>
              <w:bottom w:val="single" w:sz="4" w:space="0" w:color="auto"/>
              <w:right w:val="single" w:sz="4" w:space="0" w:color="auto"/>
            </w:tcBorders>
            <w:hideMark/>
          </w:tcPr>
          <w:p w14:paraId="15C24211" w14:textId="77777777" w:rsidR="000E1214" w:rsidRDefault="00A87198">
            <w:r>
              <w:t>Non-negative Integer or 'implicit'</w:t>
            </w:r>
          </w:p>
          <w:p w14:paraId="586D4929" w14:textId="77777777" w:rsidR="000E1214" w:rsidRDefault="00A87198">
            <w:r>
              <w:t xml:space="preserve">A non-negative number that gives the alignment required for the beginning of the item. If alignment is needed then the size of the </w:t>
            </w:r>
            <w:r>
              <w:rPr>
                <w:b/>
                <w:i/>
              </w:rPr>
              <w:t>AlignmentFill</w:t>
            </w:r>
            <w:r>
              <w:t xml:space="preserve"> grammar region will be non-zero if the item must be aligned to a boundary.</w:t>
            </w:r>
          </w:p>
          <w:p w14:paraId="739C9291" w14:textId="7A6A2CB4" w:rsidR="000E1214" w:rsidRDefault="00A87198">
            <w:r>
              <w:t xml:space="preserve">'implicit' specifies that the natural alignment for the representation type is used. See the table of implicit alignments </w:t>
            </w:r>
            <w:r w:rsidRPr="00065302">
              <w:rPr>
                <w:rStyle w:val="Hyperlink"/>
              </w:rPr>
              <w:fldChar w:fldCharType="begin"/>
            </w:r>
            <w:r w:rsidRPr="00065302">
              <w:rPr>
                <w:rStyle w:val="Hyperlink"/>
              </w:rPr>
              <w:instrText xml:space="preserve"> REF _Ref251664433 \h </w:instrText>
            </w:r>
            <w:r w:rsidRPr="00065302">
              <w:rPr>
                <w:rStyle w:val="Hyperlink"/>
              </w:rPr>
            </w:r>
            <w:r w:rsidRPr="00065302">
              <w:rPr>
                <w:rStyle w:val="Hyperlink"/>
              </w:rPr>
              <w:fldChar w:fldCharType="separate"/>
            </w:r>
            <w:ins w:id="4599" w:author="Mike Beckerle" w:date="2020-10-09T10:19:00Z">
              <w:r w:rsidR="008A37A6">
                <w:t xml:space="preserve">Table </w:t>
              </w:r>
              <w:r w:rsidR="008A37A6">
                <w:rPr>
                  <w:noProof/>
                </w:rPr>
                <w:t>15 Implicit Alignment in bits</w:t>
              </w:r>
            </w:ins>
            <w:del w:id="4600" w:author="Mike Beckerle" w:date="2020-10-09T10:19:00Z">
              <w:r w:rsidR="00404DC4" w:rsidRPr="00065302" w:rsidDel="008A37A6">
                <w:rPr>
                  <w:rStyle w:val="Hyperlink"/>
                </w:rPr>
                <w:delText>Table 15 Implicit Alignment in bits</w:delText>
              </w:r>
            </w:del>
            <w:r w:rsidRPr="00065302">
              <w:rPr>
                <w:rStyle w:val="Hyperlink"/>
              </w:rPr>
              <w:fldChar w:fldCharType="end"/>
            </w:r>
            <w:r>
              <w:t xml:space="preserve"> for simple elements. The 'implicit' alignment of a complex element is the alignment of its model group. The 'implicit' alignment of a model group is always 1. If alignment is 'implicit' then dfdl:alignmentUnits is ignored.</w:t>
            </w:r>
          </w:p>
          <w:p w14:paraId="58AFBB5C" w14:textId="38AEBA0A" w:rsidR="000E1214" w:rsidRDefault="00A87198">
            <w:r>
              <w:t xml:space="preserve">For textual data, minimum alignment is mandated by the character-set encoding, and this property must be 'implicit' or set to a multiple of the character-set's mandatory alignment. See Section </w:t>
            </w:r>
            <w:r w:rsidRPr="00065302">
              <w:rPr>
                <w:rStyle w:val="Hyperlink"/>
              </w:rPr>
              <w:fldChar w:fldCharType="begin"/>
            </w:r>
            <w:r w:rsidRPr="00065302">
              <w:rPr>
                <w:rStyle w:val="Hyperlink"/>
              </w:rPr>
              <w:instrText xml:space="preserve"> REF _Ref346455586 \r \h </w:instrText>
            </w:r>
            <w:r w:rsidRPr="00065302">
              <w:rPr>
                <w:rStyle w:val="Hyperlink"/>
              </w:rPr>
            </w:r>
            <w:r w:rsidRPr="00065302">
              <w:rPr>
                <w:rStyle w:val="Hyperlink"/>
              </w:rPr>
              <w:fldChar w:fldCharType="separate"/>
            </w:r>
            <w:r w:rsidR="008A37A6">
              <w:rPr>
                <w:rStyle w:val="Hyperlink"/>
              </w:rPr>
              <w:t>12.1.2</w:t>
            </w:r>
            <w:r w:rsidRPr="00065302">
              <w:rPr>
                <w:rStyle w:val="Hyperlink"/>
              </w:rPr>
              <w:fldChar w:fldCharType="end"/>
            </w:r>
            <w:r>
              <w:t xml:space="preserve">. </w:t>
            </w:r>
          </w:p>
          <w:p w14:paraId="68B3ADD5" w14:textId="77777777" w:rsidR="000E1214" w:rsidRDefault="00A87198">
            <w:r>
              <w:t>Annotation: dfdl:element, dfdl:simpleType, dfdl:sequence, dfdl:choice, dfdl:group</w:t>
            </w:r>
          </w:p>
        </w:tc>
      </w:tr>
      <w:tr w:rsidR="000E1214" w14:paraId="46379E29" w14:textId="77777777">
        <w:tc>
          <w:tcPr>
            <w:tcW w:w="0" w:type="auto"/>
            <w:tcBorders>
              <w:top w:val="single" w:sz="4" w:space="0" w:color="auto"/>
              <w:left w:val="single" w:sz="4" w:space="0" w:color="auto"/>
              <w:bottom w:val="single" w:sz="4" w:space="0" w:color="auto"/>
              <w:right w:val="single" w:sz="4" w:space="0" w:color="auto"/>
            </w:tcBorders>
            <w:hideMark/>
          </w:tcPr>
          <w:p w14:paraId="1203123F" w14:textId="77777777" w:rsidR="000E1214" w:rsidRDefault="00A87198">
            <w:r>
              <w:t>alignmentUnits</w:t>
            </w:r>
          </w:p>
        </w:tc>
        <w:tc>
          <w:tcPr>
            <w:tcW w:w="0" w:type="auto"/>
            <w:tcBorders>
              <w:top w:val="single" w:sz="4" w:space="0" w:color="auto"/>
              <w:left w:val="single" w:sz="4" w:space="0" w:color="auto"/>
              <w:bottom w:val="single" w:sz="4" w:space="0" w:color="auto"/>
              <w:right w:val="single" w:sz="4" w:space="0" w:color="auto"/>
            </w:tcBorders>
            <w:hideMark/>
          </w:tcPr>
          <w:p w14:paraId="1ADFB988" w14:textId="77777777" w:rsidR="000E1214" w:rsidRDefault="00A87198">
            <w:r>
              <w:t>Enum</w:t>
            </w:r>
          </w:p>
          <w:p w14:paraId="13DD4431" w14:textId="77777777" w:rsidR="000E1214" w:rsidRDefault="00A87198">
            <w:r>
              <w:t>Valid values are 'bits' or 'bytes'</w:t>
            </w:r>
          </w:p>
          <w:p w14:paraId="2A8DBE9B" w14:textId="77777777" w:rsidR="000E1214" w:rsidRDefault="00A87198">
            <w:r>
              <w:t>Scales the alignment so alignment can be specified in either units of bits or units of bytes.</w:t>
            </w:r>
          </w:p>
          <w:p w14:paraId="1AD5F9A2" w14:textId="77777777" w:rsidR="000E1214" w:rsidRDefault="00A87198">
            <w:r>
              <w:t>Only used when dfdl:alignment not 'implicit'</w:t>
            </w:r>
          </w:p>
          <w:p w14:paraId="1DD66D9B" w14:textId="77777777" w:rsidR="000E1214" w:rsidRDefault="00A87198">
            <w:r>
              <w:t>Annotation: dfdl:element, dfdl:simpleType, dfdl:sequence, dfdl:choice, dfdl:group</w:t>
            </w:r>
          </w:p>
        </w:tc>
      </w:tr>
      <w:tr w:rsidR="000E1214" w14:paraId="4FB6C2A5" w14:textId="77777777">
        <w:tc>
          <w:tcPr>
            <w:tcW w:w="0" w:type="auto"/>
            <w:tcBorders>
              <w:top w:val="single" w:sz="4" w:space="0" w:color="auto"/>
              <w:left w:val="single" w:sz="4" w:space="0" w:color="auto"/>
              <w:bottom w:val="single" w:sz="4" w:space="0" w:color="auto"/>
              <w:right w:val="single" w:sz="4" w:space="0" w:color="auto"/>
            </w:tcBorders>
            <w:hideMark/>
          </w:tcPr>
          <w:p w14:paraId="5EBB7657" w14:textId="77777777" w:rsidR="000E1214" w:rsidRDefault="00A87198">
            <w:r>
              <w:t>fillByte</w:t>
            </w:r>
          </w:p>
        </w:tc>
        <w:tc>
          <w:tcPr>
            <w:tcW w:w="0" w:type="auto"/>
            <w:tcBorders>
              <w:top w:val="single" w:sz="4" w:space="0" w:color="auto"/>
              <w:left w:val="single" w:sz="4" w:space="0" w:color="auto"/>
              <w:bottom w:val="single" w:sz="4" w:space="0" w:color="auto"/>
              <w:right w:val="single" w:sz="4" w:space="0" w:color="auto"/>
            </w:tcBorders>
            <w:hideMark/>
          </w:tcPr>
          <w:p w14:paraId="58B7D393" w14:textId="77777777" w:rsidR="000E1214" w:rsidRDefault="00A87198">
            <w:r>
              <w:t>DFDL String Literal</w:t>
            </w:r>
          </w:p>
          <w:p w14:paraId="1F3CA4CB" w14:textId="77777777" w:rsidR="000E1214" w:rsidRDefault="00A87198">
            <w:r>
              <w:t>A single byte specified as a DFDL byte value entity or a single character. If a character is specified, it must be a single-byte character in the applicable encoding.</w:t>
            </w:r>
          </w:p>
          <w:p w14:paraId="748AB2EB" w14:textId="77777777" w:rsidR="000E1214" w:rsidRDefault="00A87198">
            <w:r>
              <w:t>Used on unparsing to fill empty space such as between two aligned elements.</w:t>
            </w:r>
          </w:p>
          <w:p w14:paraId="07FEE3E6" w14:textId="77777777" w:rsidR="000E1214" w:rsidRDefault="00A87198">
            <w:r>
              <w:t xml:space="preserve">Used to fill these regions specified in the grammar: </w:t>
            </w:r>
            <w:r>
              <w:rPr>
                <w:b/>
                <w:i/>
              </w:rPr>
              <w:t>RightFill</w:t>
            </w:r>
            <w:r>
              <w:t xml:space="preserve">, </w:t>
            </w:r>
            <w:r>
              <w:rPr>
                <w:b/>
                <w:bCs/>
                <w:i/>
              </w:rPr>
              <w:t>Element</w:t>
            </w:r>
            <w:r>
              <w:rPr>
                <w:b/>
                <w:i/>
              </w:rPr>
              <w:t>Unused</w:t>
            </w:r>
            <w:r>
              <w:rPr>
                <w:bCs/>
              </w:rPr>
              <w:t xml:space="preserve">, </w:t>
            </w:r>
            <w:r>
              <w:rPr>
                <w:b/>
                <w:bCs/>
                <w:i/>
              </w:rPr>
              <w:t>ChoiceUnused</w:t>
            </w:r>
            <w:r>
              <w:rPr>
                <w:b/>
                <w:i/>
              </w:rPr>
              <w:t>,</w:t>
            </w:r>
            <w:r>
              <w:t xml:space="preserve"> </w:t>
            </w:r>
            <w:r>
              <w:rPr>
                <w:b/>
                <w:i/>
              </w:rPr>
              <w:t>LeadingSkip</w:t>
            </w:r>
            <w:r>
              <w:t xml:space="preserve">, </w:t>
            </w:r>
            <w:r>
              <w:rPr>
                <w:b/>
                <w:i/>
              </w:rPr>
              <w:t>AlignmentFill</w:t>
            </w:r>
            <w:r>
              <w:t xml:space="preserve">, and </w:t>
            </w:r>
            <w:r>
              <w:rPr>
                <w:b/>
                <w:i/>
              </w:rPr>
              <w:t>TrailingSkip</w:t>
            </w:r>
            <w:r>
              <w:rPr>
                <w:bCs/>
              </w:rPr>
              <w:t>.</w:t>
            </w:r>
            <w:r>
              <w:t xml:space="preserve"> </w:t>
            </w:r>
          </w:p>
          <w:p w14:paraId="5879B237" w14:textId="77777777" w:rsidR="000E1214" w:rsidRDefault="00A87198">
            <w:r>
              <w:t xml:space="preserve">Annotation: dfdl:element, dfdl:simpleType, dfdl:sequence, dfdl:choice, dfdl:group  </w:t>
            </w:r>
          </w:p>
        </w:tc>
      </w:tr>
      <w:tr w:rsidR="000E1214" w14:paraId="0B047C65" w14:textId="77777777">
        <w:tc>
          <w:tcPr>
            <w:tcW w:w="0" w:type="auto"/>
            <w:tcBorders>
              <w:top w:val="single" w:sz="4" w:space="0" w:color="auto"/>
              <w:left w:val="single" w:sz="4" w:space="0" w:color="auto"/>
              <w:bottom w:val="single" w:sz="4" w:space="0" w:color="auto"/>
              <w:right w:val="single" w:sz="4" w:space="0" w:color="auto"/>
            </w:tcBorders>
            <w:hideMark/>
          </w:tcPr>
          <w:p w14:paraId="3156058A" w14:textId="77777777" w:rsidR="000E1214" w:rsidRDefault="00A87198">
            <w:r>
              <w:t>leadingSkip</w:t>
            </w:r>
          </w:p>
        </w:tc>
        <w:tc>
          <w:tcPr>
            <w:tcW w:w="0" w:type="auto"/>
            <w:tcBorders>
              <w:top w:val="single" w:sz="4" w:space="0" w:color="auto"/>
              <w:left w:val="single" w:sz="4" w:space="0" w:color="auto"/>
              <w:bottom w:val="single" w:sz="4" w:space="0" w:color="auto"/>
              <w:right w:val="single" w:sz="4" w:space="0" w:color="auto"/>
            </w:tcBorders>
            <w:hideMark/>
          </w:tcPr>
          <w:p w14:paraId="4C1F518E" w14:textId="77777777" w:rsidR="000E1214" w:rsidRDefault="00A87198">
            <w:r>
              <w:t>Non-negative Integer</w:t>
            </w:r>
          </w:p>
          <w:p w14:paraId="688886EE" w14:textId="77777777" w:rsidR="000E1214" w:rsidRDefault="00A87198">
            <w:r>
              <w:t xml:space="preserve">A non-negative number of bytes or bits, depending on dfdl:alignmentUnits, to skip before alignment is applied. </w:t>
            </w:r>
            <w:r>
              <w:rPr>
                <w:szCs w:val="18"/>
              </w:rPr>
              <w:t>Gives the size of the grammar region having the same name.</w:t>
            </w:r>
          </w:p>
          <w:p w14:paraId="58AD4A33" w14:textId="77777777" w:rsidR="000E1214" w:rsidRDefault="00A87198">
            <w:r>
              <w:t>Annotation: dfdl:element, dfdl:simpleType, dfdl:sequence, dfdl:choice, dfdl:group</w:t>
            </w:r>
          </w:p>
        </w:tc>
      </w:tr>
      <w:tr w:rsidR="000E1214" w14:paraId="16B38B32" w14:textId="77777777">
        <w:tc>
          <w:tcPr>
            <w:tcW w:w="0" w:type="auto"/>
            <w:tcBorders>
              <w:top w:val="single" w:sz="4" w:space="0" w:color="auto"/>
              <w:left w:val="single" w:sz="4" w:space="0" w:color="auto"/>
              <w:bottom w:val="single" w:sz="4" w:space="0" w:color="auto"/>
              <w:right w:val="single" w:sz="4" w:space="0" w:color="auto"/>
            </w:tcBorders>
            <w:hideMark/>
          </w:tcPr>
          <w:p w14:paraId="4624D774" w14:textId="77777777" w:rsidR="000E1214" w:rsidRDefault="00A87198">
            <w:r>
              <w:t>trailingSkip</w:t>
            </w:r>
          </w:p>
        </w:tc>
        <w:tc>
          <w:tcPr>
            <w:tcW w:w="0" w:type="auto"/>
            <w:tcBorders>
              <w:top w:val="single" w:sz="4" w:space="0" w:color="auto"/>
              <w:left w:val="single" w:sz="4" w:space="0" w:color="auto"/>
              <w:bottom w:val="single" w:sz="4" w:space="0" w:color="auto"/>
              <w:right w:val="single" w:sz="4" w:space="0" w:color="auto"/>
            </w:tcBorders>
            <w:hideMark/>
          </w:tcPr>
          <w:p w14:paraId="0E6A4FCA" w14:textId="77777777" w:rsidR="000E1214" w:rsidRDefault="00A87198">
            <w:r>
              <w:t>Non-negative Integer</w:t>
            </w:r>
          </w:p>
          <w:p w14:paraId="1F83B946" w14:textId="77777777" w:rsidR="000E1214" w:rsidRDefault="00A87198">
            <w:pPr>
              <w:rPr>
                <w:szCs w:val="18"/>
              </w:rPr>
            </w:pPr>
            <w:r>
              <w:t>A non-negative number of bytes or bits, depending on dfdl:alignmentUnits, to skip after the element, but before considering the alignment of the next element.</w:t>
            </w:r>
            <w:r>
              <w:rPr>
                <w:szCs w:val="18"/>
              </w:rPr>
              <w:t xml:space="preserve"> Gives the size of the grammar region having the same name.</w:t>
            </w:r>
          </w:p>
          <w:p w14:paraId="1B677172" w14:textId="77777777" w:rsidR="000E1214" w:rsidRDefault="00A87198">
            <w:r>
              <w:t>If dfdl:trailingSkip is specified when dfdl:lengthKind is 'delimited' then a dfdl:terminator must be specified.</w:t>
            </w:r>
          </w:p>
          <w:p w14:paraId="6A77F309" w14:textId="77777777" w:rsidR="000E1214" w:rsidRDefault="00A87198">
            <w:pPr>
              <w:keepNext/>
            </w:pPr>
            <w:r>
              <w:t>Annotation: dfdl:element, dfdl:simpleType, dfdl:sequence, dfdl:choice, dfdl:group</w:t>
            </w:r>
          </w:p>
        </w:tc>
      </w:tr>
    </w:tbl>
    <w:p w14:paraId="00EFB85D" w14:textId="11A7F94C" w:rsidR="000E1214" w:rsidRDefault="00A87198">
      <w:pPr>
        <w:pStyle w:val="Caption"/>
      </w:pPr>
      <w:r>
        <w:t xml:space="preserve">Table </w:t>
      </w:r>
      <w:fldSimple w:instr=" SEQ Table \* ARABIC ">
        <w:r w:rsidR="008A37A6">
          <w:rPr>
            <w:noProof/>
          </w:rPr>
          <w:t>14</w:t>
        </w:r>
      </w:fldSimple>
      <w:r>
        <w:t xml:space="preserve"> Aligned Data Properties</w:t>
      </w:r>
    </w:p>
    <w:p w14:paraId="078067EF" w14:textId="77777777" w:rsidR="000E1214" w:rsidRDefault="00A87198">
      <w:r>
        <w:t xml:space="preserve">There are two properties which control the data alignment by controlling the length of the </w:t>
      </w:r>
      <w:r>
        <w:rPr>
          <w:b/>
          <w:i/>
        </w:rPr>
        <w:t>AlignmentFill</w:t>
      </w:r>
      <w:r>
        <w:t xml:space="preserve"> region</w:t>
      </w:r>
    </w:p>
    <w:p w14:paraId="641FEC61" w14:textId="77777777" w:rsidR="000E1214" w:rsidRDefault="00A87198" w:rsidP="00C31ED0">
      <w:pPr>
        <w:numPr>
          <w:ilvl w:val="0"/>
          <w:numId w:val="82"/>
        </w:numPr>
      </w:pPr>
      <w:r>
        <w:t xml:space="preserve">alignment - an integer 1 or greater </w:t>
      </w:r>
    </w:p>
    <w:p w14:paraId="37BC1F31" w14:textId="77777777" w:rsidR="000E1214" w:rsidRDefault="00A87198" w:rsidP="00C31ED0">
      <w:pPr>
        <w:numPr>
          <w:ilvl w:val="0"/>
          <w:numId w:val="82"/>
        </w:numPr>
      </w:pPr>
      <w:r>
        <w:t>alignmentUnits - bits or bytes</w:t>
      </w:r>
    </w:p>
    <w:p w14:paraId="470563C8" w14:textId="77777777" w:rsidR="000E1214" w:rsidRDefault="00A87198">
      <w:r>
        <w:t>An element's representation is aligned to N units if P is the first position in the representation and P mod N = 1.  When parsing, the position of the first unit of the data stream is 1. </w:t>
      </w:r>
    </w:p>
    <w:p w14:paraId="34D1C659" w14:textId="77777777" w:rsidR="000E1214" w:rsidRDefault="00A87198">
      <w:r>
        <w:t xml:space="preserve">For example, if dfdl:alignment is 4, and dfdl:alignmentUnits is 'bytes', then the element's representation must begin at 1 or 1 plus a multiple of 4 bytes.  That is, 1, 5, 9, 13, 17 and so on. </w:t>
      </w:r>
    </w:p>
    <w:p w14:paraId="6EB3243D" w14:textId="77777777" w:rsidR="000E1214" w:rsidRDefault="00A87198">
      <w:pPr>
        <w:rPr>
          <w:iCs/>
        </w:rPr>
      </w:pPr>
      <w:r>
        <w:rPr>
          <w:iCs/>
        </w:rPr>
        <w:t xml:space="preserve">The length of the </w:t>
      </w:r>
      <w:r>
        <w:rPr>
          <w:b/>
          <w:bCs/>
          <w:iCs/>
        </w:rPr>
        <w:t>AlignmentFill</w:t>
      </w:r>
      <w:r>
        <w:rPr>
          <w:iCs/>
        </w:rPr>
        <w:t xml:space="preserve"> region is measured in bits. If alignmentUnits is 'bytes' then we multiply the alignment value by 8 to get the bit alignment,  If the position in the data stream of the start of the </w:t>
      </w:r>
      <w:r>
        <w:rPr>
          <w:b/>
          <w:bCs/>
          <w:iCs/>
        </w:rPr>
        <w:t>AlignmentFill</w:t>
      </w:r>
      <w:r>
        <w:rPr>
          <w:iCs/>
        </w:rPr>
        <w:t xml:space="preserve"> region is bit position N, then the length of the </w:t>
      </w:r>
      <w:r>
        <w:rPr>
          <w:b/>
          <w:bCs/>
          <w:iCs/>
        </w:rPr>
        <w:t>AlignmentFill</w:t>
      </w:r>
      <w:r>
        <w:rPr>
          <w:iCs/>
        </w:rPr>
        <w:t xml:space="preserve"> region is the smallest non-negative integer L such that (L + N) mod B = 1.  The position of the first bit of the aligned component is P = L + N.</w:t>
      </w:r>
    </w:p>
    <w:p w14:paraId="6982252E" w14:textId="77777777" w:rsidR="000E1214" w:rsidRDefault="00A87198">
      <w:r>
        <w:t xml:space="preserve">The </w:t>
      </w:r>
      <w:r>
        <w:rPr>
          <w:b/>
          <w:i/>
        </w:rPr>
        <w:t>LeadingSkip</w:t>
      </w:r>
      <w:r>
        <w:t xml:space="preserve"> and </w:t>
      </w:r>
      <w:r>
        <w:rPr>
          <w:b/>
          <w:i/>
        </w:rPr>
        <w:t>TrailingSkip</w:t>
      </w:r>
      <w:r>
        <w:t xml:space="preserve"> regions length are controlled by two properties of corresponding names and the dfdl:alignmentUnits property.</w:t>
      </w:r>
    </w:p>
    <w:p w14:paraId="40D93AA4" w14:textId="77777777" w:rsidR="000E1214" w:rsidRDefault="00A87198" w:rsidP="00BC2419">
      <w:pPr>
        <w:pStyle w:val="Heading3"/>
        <w:rPr>
          <w:rFonts w:eastAsia="Times New Roman"/>
        </w:rPr>
      </w:pPr>
      <w:bookmarkStart w:id="4601" w:name="_Toc349042721"/>
      <w:bookmarkStart w:id="4602" w:name="_Toc53134096"/>
      <w:r>
        <w:rPr>
          <w:rFonts w:eastAsia="Times New Roman"/>
        </w:rPr>
        <w:t>Implicit Alignment</w:t>
      </w:r>
      <w:bookmarkEnd w:id="4601"/>
      <w:bookmarkEnd w:id="4602"/>
    </w:p>
    <w:p w14:paraId="68AB72C1" w14:textId="77777777" w:rsidR="000E1214" w:rsidRDefault="00A87198">
      <w:pPr>
        <w:pStyle w:val="nobreak"/>
      </w:pPr>
      <w:r>
        <w:t>When dfdl:alignment is 'implicit' the following alignment values are applied for each logical type.</w:t>
      </w:r>
    </w:p>
    <w:tbl>
      <w:tblPr>
        <w:tblStyle w:val="Table"/>
        <w:tblW w:w="5000" w:type="pct"/>
        <w:tblInd w:w="0" w:type="dxa"/>
        <w:tblLook w:val="01E0" w:firstRow="1" w:lastRow="1" w:firstColumn="1" w:lastColumn="1" w:noHBand="0" w:noVBand="0"/>
      </w:tblPr>
      <w:tblGrid>
        <w:gridCol w:w="2336"/>
        <w:gridCol w:w="2470"/>
        <w:gridCol w:w="1273"/>
        <w:gridCol w:w="2551"/>
      </w:tblGrid>
      <w:tr w:rsidR="000E1214" w14:paraId="38E25E6C" w14:textId="77777777" w:rsidTr="000E1214">
        <w:trPr>
          <w:cnfStyle w:val="100000000000" w:firstRow="1" w:lastRow="0" w:firstColumn="0" w:lastColumn="0" w:oddVBand="0" w:evenVBand="0" w:oddHBand="0" w:evenHBand="0" w:firstRowFirstColumn="0" w:firstRowLastColumn="0" w:lastRowFirstColumn="0" w:lastRowLastColumn="0"/>
          <w:cantSplit/>
        </w:trPr>
        <w:tc>
          <w:tcPr>
            <w:tcW w:w="0" w:type="auto"/>
            <w:vMerge w:val="restart"/>
            <w:hideMark/>
          </w:tcPr>
          <w:p w14:paraId="145E3367" w14:textId="77777777" w:rsidR="000E1214" w:rsidRDefault="00A87198">
            <w:pPr>
              <w:keepNext/>
            </w:pPr>
            <w:r>
              <w:t>Type</w:t>
            </w:r>
          </w:p>
        </w:tc>
        <w:tc>
          <w:tcPr>
            <w:tcW w:w="0" w:type="auto"/>
            <w:gridSpan w:val="3"/>
            <w:hideMark/>
          </w:tcPr>
          <w:p w14:paraId="7CE6AF5C" w14:textId="77777777" w:rsidR="000E1214" w:rsidRDefault="00A87198">
            <w:pPr>
              <w:keepNext/>
            </w:pPr>
            <w:r>
              <w:t>Alignment</w:t>
            </w:r>
          </w:p>
        </w:tc>
      </w:tr>
      <w:tr w:rsidR="000E1214" w14:paraId="2AC6CE62" w14:textId="77777777" w:rsidTr="000E1214">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4D34C4" w14:textId="77777777" w:rsidR="000E1214" w:rsidRDefault="000E1214">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EE33BF" w14:textId="77777777" w:rsidR="000E1214" w:rsidRDefault="00A87198">
            <w:pPr>
              <w:keepNext/>
              <w:rPr>
                <w:b/>
                <w:iCs/>
              </w:rPr>
            </w:pPr>
            <w:r>
              <w:rPr>
                <w:b/>
                <w:iCs/>
              </w:rPr>
              <w:t>text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43F97B" w14:textId="77777777" w:rsidR="000E1214" w:rsidRDefault="00A87198">
            <w:pPr>
              <w:keepNext/>
              <w:rPr>
                <w:b/>
                <w:iCs/>
              </w:rPr>
            </w:pPr>
            <w:r>
              <w:rPr>
                <w:b/>
                <w:iCs/>
              </w:rPr>
              <w:t>binary</w:t>
            </w:r>
          </w:p>
        </w:tc>
      </w:tr>
      <w:tr w:rsidR="000E1214" w14:paraId="59F33D1E"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27E85241" w14:textId="77777777" w:rsidR="000E1214" w:rsidRDefault="00A87198">
            <w:pPr>
              <w:keepNext/>
            </w:pPr>
            <w:r>
              <w:t>String</w:t>
            </w:r>
          </w:p>
        </w:tc>
        <w:tc>
          <w:tcPr>
            <w:tcW w:w="0" w:type="auto"/>
            <w:vMerge w:val="restart"/>
            <w:tcBorders>
              <w:top w:val="single" w:sz="4" w:space="0" w:color="auto"/>
              <w:left w:val="single" w:sz="4" w:space="0" w:color="auto"/>
              <w:bottom w:val="single" w:sz="4" w:space="0" w:color="auto"/>
              <w:right w:val="single" w:sz="4" w:space="0" w:color="auto"/>
            </w:tcBorders>
            <w:hideMark/>
          </w:tcPr>
          <w:p w14:paraId="16A85A7D" w14:textId="300B55F9" w:rsidR="000E1214" w:rsidRDefault="00A87198">
            <w:pPr>
              <w:keepNext/>
            </w:pPr>
            <w:r>
              <w:t xml:space="preserve">Encoding Specific (usually 8 bits, with exceptions: See Section </w:t>
            </w:r>
            <w:r w:rsidRPr="00065302">
              <w:rPr>
                <w:rStyle w:val="Hyperlink"/>
              </w:rPr>
              <w:fldChar w:fldCharType="begin"/>
            </w:r>
            <w:r w:rsidRPr="00065302">
              <w:rPr>
                <w:rStyle w:val="Hyperlink"/>
              </w:rPr>
              <w:instrText xml:space="preserve"> REF _Ref346455586 \r \h  \* MERGEFORMAT </w:instrText>
            </w:r>
            <w:r w:rsidRPr="00065302">
              <w:rPr>
                <w:rStyle w:val="Hyperlink"/>
              </w:rPr>
            </w:r>
            <w:r w:rsidRPr="00065302">
              <w:rPr>
                <w:rStyle w:val="Hyperlink"/>
              </w:rPr>
              <w:fldChar w:fldCharType="separate"/>
            </w:r>
            <w:r w:rsidR="008A37A6">
              <w:rPr>
                <w:rStyle w:val="Hyperlink"/>
              </w:rPr>
              <w:t>12.1.2</w:t>
            </w:r>
            <w:r w:rsidRPr="00065302">
              <w:rPr>
                <w:rStyle w:val="Hyperlink"/>
              </w:rPr>
              <w:fldChar w:fldCharType="end"/>
            </w:r>
            <w:r>
              <w:t>)</w:t>
            </w:r>
          </w:p>
        </w:tc>
        <w:tc>
          <w:tcPr>
            <w:tcW w:w="0" w:type="auto"/>
            <w:gridSpan w:val="2"/>
            <w:tcBorders>
              <w:top w:val="single" w:sz="4" w:space="0" w:color="auto"/>
              <w:left w:val="single" w:sz="4" w:space="0" w:color="auto"/>
              <w:bottom w:val="single" w:sz="4" w:space="0" w:color="auto"/>
              <w:right w:val="single" w:sz="4" w:space="0" w:color="auto"/>
            </w:tcBorders>
            <w:hideMark/>
          </w:tcPr>
          <w:p w14:paraId="53A41CD7" w14:textId="77777777" w:rsidR="000E1214" w:rsidRDefault="00A87198">
            <w:pPr>
              <w:keepNext/>
            </w:pPr>
            <w:r>
              <w:t>Not applicable</w:t>
            </w:r>
          </w:p>
        </w:tc>
      </w:tr>
      <w:tr w:rsidR="000E1214" w14:paraId="0C2CFE3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37CA002" w14:textId="77777777" w:rsidR="000E1214" w:rsidRDefault="00A87198">
            <w:pPr>
              <w:keepNext/>
            </w:pPr>
            <w:r>
              <w:t>Float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134D16"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62810F18" w14:textId="77777777" w:rsidR="000E1214" w:rsidRDefault="00A87198">
            <w:pPr>
              <w:keepNext/>
            </w:pPr>
            <w:r>
              <w:t>32</w:t>
            </w:r>
          </w:p>
        </w:tc>
      </w:tr>
      <w:tr w:rsidR="000E1214" w14:paraId="076D09D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35212613" w14:textId="77777777" w:rsidR="000E1214" w:rsidRDefault="00A87198">
            <w:pPr>
              <w:keepNext/>
            </w:pPr>
            <w:r>
              <w:t>Double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BE732E"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4C55821A" w14:textId="77777777" w:rsidR="000E1214" w:rsidRDefault="00A87198">
            <w:pPr>
              <w:keepNext/>
            </w:pPr>
            <w:r>
              <w:t>64</w:t>
            </w:r>
          </w:p>
        </w:tc>
      </w:tr>
      <w:tr w:rsidR="000E1214" w14:paraId="19C2EFB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D1F7A9B" w14:textId="77777777" w:rsidR="000E1214" w:rsidRDefault="00A87198">
            <w:pPr>
              <w:keepNext/>
            </w:pPr>
            <w:r>
              <w:t>Decimal, Integer, nonNegativeInteger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AF9607" w14:textId="77777777" w:rsidR="000E1214" w:rsidRDefault="000E1214">
            <w:pPr>
              <w:spacing w:before="0" w:after="0"/>
            </w:pPr>
          </w:p>
        </w:tc>
        <w:tc>
          <w:tcPr>
            <w:tcW w:w="0" w:type="auto"/>
            <w:vMerge w:val="restart"/>
            <w:tcBorders>
              <w:top w:val="single" w:sz="4" w:space="0" w:color="auto"/>
              <w:left w:val="single" w:sz="4" w:space="0" w:color="auto"/>
              <w:bottom w:val="single" w:sz="4" w:space="0" w:color="auto"/>
              <w:right w:val="single" w:sz="4" w:space="0" w:color="auto"/>
            </w:tcBorders>
            <w:hideMark/>
          </w:tcPr>
          <w:p w14:paraId="5A1B5EFC" w14:textId="77777777" w:rsidR="000E1214" w:rsidRDefault="00A87198">
            <w:pPr>
              <w:keepNext/>
            </w:pPr>
            <w:r>
              <w:t>Packed decimals: 8</w:t>
            </w:r>
          </w:p>
        </w:tc>
        <w:tc>
          <w:tcPr>
            <w:tcW w:w="0" w:type="auto"/>
            <w:tcBorders>
              <w:top w:val="single" w:sz="4" w:space="0" w:color="auto"/>
              <w:left w:val="single" w:sz="4" w:space="0" w:color="auto"/>
              <w:bottom w:val="single" w:sz="4" w:space="0" w:color="auto"/>
              <w:right w:val="single" w:sz="4" w:space="0" w:color="auto"/>
            </w:tcBorders>
            <w:hideMark/>
          </w:tcPr>
          <w:p w14:paraId="6717DE95" w14:textId="77777777" w:rsidR="000E1214" w:rsidRDefault="00A87198">
            <w:pPr>
              <w:keepNext/>
            </w:pPr>
            <w:r>
              <w:t>binary: 8</w:t>
            </w:r>
          </w:p>
        </w:tc>
      </w:tr>
      <w:tr w:rsidR="000E1214" w14:paraId="78C104FA"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67232EA" w14:textId="77777777" w:rsidR="000E1214" w:rsidRDefault="00A87198">
            <w:pPr>
              <w:keepNext/>
            </w:pPr>
            <w:r>
              <w:t>Long, UnsignedLong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81E23"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490A78"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B236AB2" w14:textId="77777777" w:rsidR="000E1214" w:rsidRDefault="00A87198">
            <w:pPr>
              <w:keepNext/>
            </w:pPr>
            <w:r>
              <w:t>binary: 64</w:t>
            </w:r>
          </w:p>
        </w:tc>
      </w:tr>
      <w:tr w:rsidR="000E1214" w14:paraId="2B83981B"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FE8F49E" w14:textId="77777777" w:rsidR="000E1214" w:rsidRDefault="00A87198">
            <w:pPr>
              <w:keepNext/>
            </w:pPr>
            <w: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D065F"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EA5475"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FB7068F" w14:textId="77777777" w:rsidR="000E1214" w:rsidRDefault="00A87198">
            <w:pPr>
              <w:keepNext/>
            </w:pPr>
            <w:r>
              <w:t>binary: 32</w:t>
            </w:r>
          </w:p>
        </w:tc>
      </w:tr>
      <w:tr w:rsidR="000E1214" w14:paraId="1770E38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726F1CE5" w14:textId="77777777" w:rsidR="000E1214" w:rsidRDefault="00A87198">
            <w:pPr>
              <w:keepNext/>
            </w:pPr>
            <w: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B47C45"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03F4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8595DD0" w14:textId="77777777" w:rsidR="000E1214" w:rsidRDefault="00A87198">
            <w:pPr>
              <w:keepNext/>
            </w:pPr>
            <w:r>
              <w:t>binary: 16</w:t>
            </w:r>
          </w:p>
        </w:tc>
      </w:tr>
      <w:tr w:rsidR="000E1214" w14:paraId="20A744E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60D5B2B1" w14:textId="77777777" w:rsidR="000E1214" w:rsidRDefault="00A87198">
            <w:pPr>
              <w:keepNext/>
            </w:pPr>
            <w: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352BC9"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DD7EA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51D00D" w14:textId="77777777" w:rsidR="000E1214" w:rsidRDefault="00A87198">
            <w:pPr>
              <w:keepNext/>
            </w:pPr>
            <w:r>
              <w:t>binary: 8</w:t>
            </w:r>
          </w:p>
        </w:tc>
      </w:tr>
      <w:tr w:rsidR="000E1214" w14:paraId="1BEBCFE2"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C0A7ADA" w14:textId="77777777" w:rsidR="000E1214" w:rsidRDefault="00A87198">
            <w:pPr>
              <w:keepNext/>
            </w:pPr>
            <w: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7D47D"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F8A57"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AAAF7A8" w14:textId="77777777" w:rsidR="000E1214" w:rsidRDefault="00A87198">
            <w:pPr>
              <w:keepNext/>
              <w:rPr>
                <w:rFonts w:cs="Arial"/>
              </w:rPr>
            </w:pPr>
            <w:r>
              <w:rPr>
                <w:rFonts w:cs="Arial"/>
              </w:rPr>
              <w:t>binarySeconds: 32, binaryMilliseconds:64</w:t>
            </w:r>
          </w:p>
        </w:tc>
      </w:tr>
      <w:tr w:rsidR="000E1214" w14:paraId="204313F6"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092E180" w14:textId="77777777" w:rsidR="000E1214" w:rsidRDefault="00A87198">
            <w:pPr>
              <w:keepNext/>
            </w:pPr>
            <w: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E1C184"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9D2E0"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1ABA0C3" w14:textId="77777777" w:rsidR="000E1214" w:rsidRDefault="00A87198">
            <w:pPr>
              <w:keepNext/>
              <w:rPr>
                <w:rFonts w:cs="Arial"/>
              </w:rPr>
            </w:pPr>
            <w:r>
              <w:rPr>
                <w:rFonts w:cs="Arial"/>
              </w:rPr>
              <w:t>binarySeconds: 32, binaryMilliseconds:64</w:t>
            </w:r>
          </w:p>
        </w:tc>
      </w:tr>
      <w:tr w:rsidR="000E1214" w14:paraId="41468073"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6183E8" w14:textId="77777777" w:rsidR="000E1214" w:rsidRDefault="00A87198">
            <w:pPr>
              <w:keepNext/>
            </w:pPr>
            <w: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0E3651" w14:textId="77777777" w:rsidR="000E1214" w:rsidRDefault="000E1214">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46B5D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FBBC376" w14:textId="77777777" w:rsidR="000E1214" w:rsidRDefault="00A87198">
            <w:pPr>
              <w:keepNext/>
              <w:rPr>
                <w:rFonts w:cs="Arial"/>
              </w:rPr>
            </w:pPr>
            <w:r>
              <w:rPr>
                <w:rFonts w:cs="Arial"/>
              </w:rPr>
              <w:t>binarySeconds: 32, binaryMilliseconds:64</w:t>
            </w:r>
          </w:p>
        </w:tc>
      </w:tr>
      <w:tr w:rsidR="000E1214" w14:paraId="54F9E8B8"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48BA9BE9" w14:textId="77777777" w:rsidR="000E1214" w:rsidRDefault="00A87198">
            <w:pPr>
              <w:keepNext/>
            </w:pPr>
            <w:r>
              <w:t>Boolean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FC1535" w14:textId="77777777" w:rsidR="000E1214" w:rsidRDefault="000E1214">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16C66ABF" w14:textId="77777777" w:rsidR="000E1214" w:rsidRDefault="00A87198">
            <w:pPr>
              <w:keepNext/>
            </w:pPr>
            <w:r>
              <w:t>32</w:t>
            </w:r>
          </w:p>
        </w:tc>
      </w:tr>
      <w:tr w:rsidR="000E1214" w14:paraId="238EF2E9" w14:textId="77777777" w:rsidTr="000E1214">
        <w:trPr>
          <w:cantSplit/>
        </w:trPr>
        <w:tc>
          <w:tcPr>
            <w:tcW w:w="0" w:type="auto"/>
            <w:tcBorders>
              <w:top w:val="single" w:sz="4" w:space="0" w:color="auto"/>
              <w:left w:val="single" w:sz="4" w:space="0" w:color="auto"/>
              <w:bottom w:val="single" w:sz="4" w:space="0" w:color="auto"/>
              <w:right w:val="single" w:sz="4" w:space="0" w:color="auto"/>
            </w:tcBorders>
            <w:hideMark/>
          </w:tcPr>
          <w:p w14:paraId="1261B1B0" w14:textId="77777777" w:rsidR="000E1214" w:rsidRDefault="00A87198">
            <w:pPr>
              <w:keepNext/>
            </w:pPr>
            <w:r>
              <w:t>HexBinary</w:t>
            </w:r>
          </w:p>
        </w:tc>
        <w:tc>
          <w:tcPr>
            <w:tcW w:w="0" w:type="auto"/>
            <w:tcBorders>
              <w:top w:val="single" w:sz="4" w:space="0" w:color="auto"/>
              <w:left w:val="single" w:sz="4" w:space="0" w:color="auto"/>
              <w:bottom w:val="single" w:sz="4" w:space="0" w:color="auto"/>
              <w:right w:val="single" w:sz="4" w:space="0" w:color="auto"/>
            </w:tcBorders>
            <w:hideMark/>
          </w:tcPr>
          <w:p w14:paraId="48EA746B" w14:textId="77777777" w:rsidR="000E1214" w:rsidRDefault="00A87198">
            <w:pPr>
              <w:keepNext/>
            </w:pPr>
            <w:r>
              <w:t>Not applicable</w:t>
            </w:r>
          </w:p>
        </w:tc>
        <w:tc>
          <w:tcPr>
            <w:tcW w:w="0" w:type="auto"/>
            <w:gridSpan w:val="2"/>
            <w:tcBorders>
              <w:top w:val="single" w:sz="4" w:space="0" w:color="auto"/>
              <w:left w:val="single" w:sz="4" w:space="0" w:color="auto"/>
              <w:bottom w:val="single" w:sz="4" w:space="0" w:color="auto"/>
              <w:right w:val="single" w:sz="4" w:space="0" w:color="auto"/>
            </w:tcBorders>
            <w:hideMark/>
          </w:tcPr>
          <w:p w14:paraId="658111A6" w14:textId="77777777" w:rsidR="000E1214" w:rsidRDefault="00A87198">
            <w:pPr>
              <w:keepNext/>
            </w:pPr>
            <w:r>
              <w:t>8</w:t>
            </w:r>
          </w:p>
        </w:tc>
      </w:tr>
    </w:tbl>
    <w:p w14:paraId="3E0993CF" w14:textId="7D932A8C" w:rsidR="000E1214" w:rsidRDefault="00A87198">
      <w:pPr>
        <w:pStyle w:val="Caption"/>
        <w:keepNext/>
        <w:keepLines/>
        <w:rPr>
          <w:noProof/>
        </w:rPr>
      </w:pPr>
      <w:bookmarkStart w:id="4603" w:name="_Ref251664433"/>
      <w:r>
        <w:t xml:space="preserve">Table </w:t>
      </w:r>
      <w:fldSimple w:instr=" SEQ Table \* ARABIC ">
        <w:r w:rsidR="008A37A6">
          <w:rPr>
            <w:noProof/>
          </w:rPr>
          <w:t>15</w:t>
        </w:r>
      </w:fldSimple>
      <w:r>
        <w:rPr>
          <w:noProof/>
        </w:rPr>
        <w:t xml:space="preserve"> Implicit Alignment in bits</w:t>
      </w:r>
      <w:bookmarkEnd w:id="4603"/>
    </w:p>
    <w:p w14:paraId="10784AC3" w14:textId="77777777" w:rsidR="000E1214" w:rsidRDefault="00A87198">
      <w:r>
        <w:t>Note: The above table specifies the implicit alignment in bits, but this does not imply that dfdl:alignmentUnits 'bits' can be specified for all simple types. Rather, dfdl:alignmentUnits and dfdl:lengthUnits are independent and have their own rules for when they are applicable.</w:t>
      </w:r>
    </w:p>
    <w:p w14:paraId="71D8D728" w14:textId="77777777" w:rsidR="000E1214" w:rsidRDefault="00A87198" w:rsidP="00BC2419">
      <w:pPr>
        <w:pStyle w:val="Heading3"/>
        <w:rPr>
          <w:rFonts w:eastAsia="Times New Roman"/>
        </w:rPr>
      </w:pPr>
      <w:bookmarkStart w:id="4604" w:name="_Ref346455586"/>
      <w:bookmarkStart w:id="4605" w:name="_Toc349042722"/>
      <w:bookmarkStart w:id="4606" w:name="_Toc53134097"/>
      <w:r>
        <w:rPr>
          <w:rFonts w:eastAsia="Times New Roman"/>
        </w:rPr>
        <w:t>Mandatory Alignment for Textual Data</w:t>
      </w:r>
      <w:bookmarkEnd w:id="4604"/>
      <w:bookmarkEnd w:id="4605"/>
      <w:bookmarkEnd w:id="4606"/>
    </w:p>
    <w:p w14:paraId="26C2FBD7" w14:textId="77777777" w:rsidR="000E1214" w:rsidRDefault="00A87198">
      <w:r>
        <w:rPr>
          <w:b/>
          <w:bCs/>
          <w:i/>
          <w:iCs/>
        </w:rPr>
        <w:t>Textual Data</w:t>
      </w:r>
      <w:r>
        <w:t xml:space="preserve"> – This term is used to describe data of type xs:string, data with dfdl:representation "text", as well as data being matched to delimiters (parsing) or output as delimiters (unparsing), and data being matched to regular expressions (parsing only - as in a dfdl:assert with testKind 'pattern', or an element with dfdl:lengthKind 'pattern').</w:t>
      </w:r>
    </w:p>
    <w:p w14:paraId="21442692" w14:textId="77777777" w:rsidR="000E1214" w:rsidRDefault="00A87198">
      <w:r>
        <w:t xml:space="preserve">Textual data has mandatory alignment that is character-set-encoding dependent. That is, these mandates come from the character set encoding specified by the dfdl:encoding property. </w:t>
      </w:r>
    </w:p>
    <w:p w14:paraId="4E88831C" w14:textId="77777777" w:rsidR="000E1214" w:rsidRDefault="00A87198">
      <w:r>
        <w:t>When processing textual data, it is a Schema Definition Error if the dfdl:alignment and dfdl:alignmentUnits properties are used to specify alignment that is not a multiple of the encoding-specified mandatory alignment.</w:t>
      </w:r>
    </w:p>
    <w:p w14:paraId="661A9B5E" w14:textId="77777777" w:rsidR="000E1214" w:rsidRDefault="00A87198">
      <w:r>
        <w:t>If the data is not aligned to the proper boundary for the encoding when textual data is processed, then bits are skipped (parsing) or filled from dfdl:fillByte (unparsing) to achieve the mandatory alignment.</w:t>
      </w:r>
    </w:p>
    <w:p w14:paraId="25C748F4" w14:textId="77777777" w:rsidR="000E1214" w:rsidRDefault="00A87198">
      <w:r>
        <w:t>All required character set encodings in DFDL have 8-bit/1-byte alignment.</w:t>
      </w:r>
    </w:p>
    <w:p w14:paraId="69469061" w14:textId="729F4FA1" w:rsidR="000E1214" w:rsidRDefault="00A87198">
      <w:r>
        <w:t xml:space="preserve">DFDL standard encodings specify their alignment.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8A37A6">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ins w:id="4607" w:author="Mike Beckerle" w:date="2020-10-09T10:19:00Z">
        <w:r w:rsidR="008A37A6">
          <w:t>Appendix D: DFDL Standard Encodings</w:t>
        </w:r>
      </w:ins>
      <w:del w:id="4608" w:author="Mike Beckerle" w:date="2020-10-09T10:19:00Z">
        <w:r w:rsidR="00404DC4" w:rsidRPr="00065302" w:rsidDel="008A37A6">
          <w:rPr>
            <w:rStyle w:val="Hyperlink"/>
          </w:rPr>
          <w:delText>Appendix D: DFDL Standard Encodings</w:delText>
        </w:r>
      </w:del>
      <w:r w:rsidRPr="00065302">
        <w:rPr>
          <w:rStyle w:val="Hyperlink"/>
        </w:rPr>
        <w:fldChar w:fldCharType="end"/>
      </w:r>
      <w:r>
        <w:t>.</w:t>
      </w:r>
    </w:p>
    <w:p w14:paraId="531DCDFA" w14:textId="39AC9837" w:rsidR="000E1214" w:rsidRDefault="00A87198">
      <w:pPr>
        <w:rPr>
          <w:lang w:eastAsia="en-GB"/>
        </w:rPr>
      </w:pPr>
      <w:r>
        <w:t xml:space="preserve">Some implementations </w:t>
      </w:r>
      <w:r w:rsidR="0033562A">
        <w:t xml:space="preserve">MAY </w:t>
      </w:r>
      <w:r>
        <w:t xml:space="preserve">include additional implementation-defined encodings which have other alignments. </w:t>
      </w:r>
    </w:p>
    <w:p w14:paraId="3973C983" w14:textId="77777777" w:rsidR="000E1214" w:rsidRDefault="00A87198">
      <w:r>
        <w:t xml:space="preserve">Note the 16-bit and 32-bit Unicode character set encodings UTF-16, UTF-16BE, UTF-16LE, UTF-32, UTF-32BE, UTF-32LE, all have 8-bit/1-byte alignment. </w:t>
      </w:r>
    </w:p>
    <w:p w14:paraId="2A066A54" w14:textId="77777777" w:rsidR="000E1214" w:rsidRDefault="00A87198" w:rsidP="00BC2419">
      <w:pPr>
        <w:pStyle w:val="Heading3"/>
        <w:rPr>
          <w:rFonts w:eastAsia="Times New Roman"/>
        </w:rPr>
      </w:pPr>
      <w:bookmarkStart w:id="4609" w:name="_Toc347241481"/>
      <w:bookmarkStart w:id="4610" w:name="_Toc347744674"/>
      <w:bookmarkStart w:id="4611" w:name="_Toc348984457"/>
      <w:bookmarkStart w:id="4612" w:name="_Toc348984762"/>
      <w:bookmarkStart w:id="4613" w:name="_Toc349037925"/>
      <w:bookmarkStart w:id="4614" w:name="_Toc349038230"/>
      <w:bookmarkStart w:id="4615" w:name="_Toc349042723"/>
      <w:bookmarkStart w:id="4616" w:name="_Toc349642144"/>
      <w:bookmarkStart w:id="4617" w:name="_Toc351912721"/>
      <w:bookmarkStart w:id="4618" w:name="_Toc351914742"/>
      <w:bookmarkStart w:id="4619" w:name="_Toc351915208"/>
      <w:bookmarkStart w:id="4620" w:name="_Toc361231265"/>
      <w:bookmarkStart w:id="4621" w:name="_Toc361231791"/>
      <w:bookmarkStart w:id="4622" w:name="_Toc362445089"/>
      <w:bookmarkStart w:id="4623" w:name="_Toc363909011"/>
      <w:bookmarkStart w:id="4624" w:name="_Toc364463434"/>
      <w:bookmarkStart w:id="4625" w:name="_Toc366078032"/>
      <w:bookmarkStart w:id="4626" w:name="_Toc366078651"/>
      <w:bookmarkStart w:id="4627" w:name="_Toc366079636"/>
      <w:bookmarkStart w:id="4628" w:name="_Toc366080248"/>
      <w:bookmarkStart w:id="4629" w:name="_Toc366080857"/>
      <w:bookmarkStart w:id="4630" w:name="_Toc366505197"/>
      <w:bookmarkStart w:id="4631" w:name="_Toc366508566"/>
      <w:bookmarkStart w:id="4632" w:name="_Toc366513067"/>
      <w:bookmarkStart w:id="4633" w:name="_Toc366574256"/>
      <w:bookmarkStart w:id="4634" w:name="_Toc366578049"/>
      <w:bookmarkStart w:id="4635" w:name="_Toc366578643"/>
      <w:bookmarkStart w:id="4636" w:name="_Toc366579235"/>
      <w:bookmarkStart w:id="4637" w:name="_Toc366579826"/>
      <w:bookmarkStart w:id="4638" w:name="_Toc366580418"/>
      <w:bookmarkStart w:id="4639" w:name="_Toc366581009"/>
      <w:bookmarkStart w:id="4640" w:name="_Toc366581601"/>
      <w:bookmarkStart w:id="4641" w:name="_Toc184191986"/>
      <w:bookmarkStart w:id="4642" w:name="_Toc184210526"/>
      <w:bookmarkStart w:id="4643" w:name="_Toc184191987"/>
      <w:bookmarkStart w:id="4644" w:name="_Toc184210527"/>
      <w:bookmarkStart w:id="4645" w:name="_Toc184191988"/>
      <w:bookmarkStart w:id="4646" w:name="_Toc184210528"/>
      <w:bookmarkStart w:id="4647" w:name="_Toc349042724"/>
      <w:bookmarkStart w:id="4648" w:name="_Ref362445719"/>
      <w:bookmarkStart w:id="4649" w:name="_Ref362445729"/>
      <w:bookmarkStart w:id="4650" w:name="_Toc177399083"/>
      <w:bookmarkStart w:id="4651" w:name="_Toc175057370"/>
      <w:bookmarkStart w:id="4652" w:name="_Toc199516308"/>
      <w:bookmarkStart w:id="4653" w:name="_Toc194983972"/>
      <w:bookmarkStart w:id="4654" w:name="_Toc243112820"/>
      <w:bookmarkStart w:id="4655" w:name="_Toc5313409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r>
        <w:rPr>
          <w:rFonts w:eastAsia="Times New Roman"/>
        </w:rPr>
        <w:t>Mandatory Alignment for Packed Decimal Data</w:t>
      </w:r>
      <w:bookmarkEnd w:id="4655"/>
    </w:p>
    <w:p w14:paraId="5329D3C8" w14:textId="77777777" w:rsidR="000E1214" w:rsidRDefault="00A87198">
      <w:pPr>
        <w:pStyle w:val="nobreak"/>
      </w:pPr>
      <w:r>
        <w:t>Packed decimal data is data with dfdl:binaryNumberRep</w:t>
      </w:r>
      <w:r>
        <w:rPr>
          <w:rStyle w:val="FootnoteReference"/>
        </w:rPr>
        <w:footnoteReference w:id="38"/>
      </w:r>
      <w:r>
        <w:t xml:space="preserve"> values of 'packed', 'ibm4690Packed' or 'bcd'. This representation stores a decimal digit in a 4 bit nibble. These nibbles must have a multiple of 4-bit alignment. It is a Schema Definition Error otherwise.</w:t>
      </w:r>
    </w:p>
    <w:p w14:paraId="06AE9380" w14:textId="77777777" w:rsidR="000E1214" w:rsidRDefault="00A87198" w:rsidP="00BC2419">
      <w:pPr>
        <w:pStyle w:val="Heading3"/>
        <w:rPr>
          <w:rFonts w:eastAsia="Times New Roman"/>
        </w:rPr>
      </w:pPr>
      <w:bookmarkStart w:id="4656" w:name="_Toc394673895"/>
      <w:bookmarkStart w:id="4657" w:name="_Toc396997418"/>
      <w:bookmarkStart w:id="4658" w:name="_Toc53134099"/>
      <w:r>
        <w:rPr>
          <w:rFonts w:eastAsia="Times New Roman"/>
        </w:rPr>
        <w:t>Example: AlignmentFill</w:t>
      </w:r>
      <w:bookmarkEnd w:id="4656"/>
      <w:bookmarkEnd w:id="4657"/>
      <w:bookmarkEnd w:id="4658"/>
    </w:p>
    <w:p w14:paraId="725D41EE" w14:textId="77777777" w:rsidR="000E1214" w:rsidRDefault="00A87198">
      <w:pPr>
        <w:keepNext/>
        <w:rPr>
          <w:szCs w:val="24"/>
        </w:rPr>
      </w:pPr>
      <w:r>
        <w:rPr>
          <w:szCs w:val="24"/>
        </w:rPr>
        <w:t xml:space="preserve">When dfdl:alignmentUnits is 'bits', and the dfdl:alignment is not a multiple of 8, then the dfdl:bitOrder property affects the alignment by controlling which bits are skipped as part of the grammar </w:t>
      </w:r>
      <w:r>
        <w:rPr>
          <w:b/>
          <w:i/>
          <w:szCs w:val="24"/>
        </w:rPr>
        <w:t>AlignmentFill</w:t>
      </w:r>
      <w:r>
        <w:rPr>
          <w:szCs w:val="24"/>
        </w:rPr>
        <w:t xml:space="preserve"> region. </w:t>
      </w:r>
    </w:p>
    <w:p w14:paraId="7EB73CA5" w14:textId="77777777" w:rsidR="000E1214" w:rsidRDefault="00A87198">
      <w:r>
        <w:t xml:space="preserve">In general, the </w:t>
      </w:r>
      <w:r>
        <w:rPr>
          <w:b/>
          <w:i/>
        </w:rPr>
        <w:t>AlignmentFill</w:t>
      </w:r>
      <w:r>
        <w:t xml:space="preserve"> region is </w:t>
      </w:r>
      <w:r>
        <w:rPr>
          <w:i/>
        </w:rPr>
        <w:t>before</w:t>
      </w:r>
      <w:r>
        <w:t xml:space="preserve"> the regions it is aligning, and within a byte, the meaning of </w:t>
      </w:r>
      <w:r>
        <w:rPr>
          <w:i/>
        </w:rPr>
        <w:t>'before'</w:t>
      </w:r>
      <w:r>
        <w:t xml:space="preserve"> is interpreted with respect to the dfdl:bitOrder.</w:t>
      </w:r>
    </w:p>
    <w:p w14:paraId="569E8971" w14:textId="77777777" w:rsidR="000E1214" w:rsidRDefault="00A87198">
      <w:r>
        <w:t xml:space="preserve">When dfdl:bitOrder is 'mostSignificantBitFirst', then bits with more significance are before bits with less significance, so the </w:t>
      </w:r>
      <w:r>
        <w:rPr>
          <w:b/>
          <w:i/>
        </w:rPr>
        <w:t>AlignmentFill</w:t>
      </w:r>
      <w:r>
        <w:t xml:space="preserve"> region occupies the most significant bits of the byte. </w:t>
      </w:r>
    </w:p>
    <w:p w14:paraId="1B0B8580" w14:textId="77777777" w:rsidR="000E1214" w:rsidRDefault="00A87198">
      <w:r>
        <w:t xml:space="preserve">When dfdl:bitOrder is 'leastSignificantBitFirst', then bits with less significance are before bits with more significance, so the </w:t>
      </w:r>
      <w:r>
        <w:rPr>
          <w:b/>
          <w:i/>
        </w:rPr>
        <w:t>AlignmentFill</w:t>
      </w:r>
      <w:r>
        <w:t xml:space="preserve"> region occupies the least significant bits of the byte. </w:t>
      </w:r>
    </w:p>
    <w:p w14:paraId="240D43FD" w14:textId="6B83ECB4" w:rsidR="000E1214" w:rsidRDefault="00A87198">
      <w:r>
        <w:t xml:space="preserve">Consider a structure of 2 logical elements. Assume the length and alignment units are bits. (dfdl:lengthUnits='bits', dfdl:alignmentUnits='bits'), and that the data is binary with twos-complement binary integers (dfdl:representation='binary', dfdl:binaryNumberRep='binary'), and assume the data is at the </w:t>
      </w:r>
      <w:r w:rsidR="00405572">
        <w:t>beginning</w:t>
      </w:r>
      <w:r>
        <w:t xml:space="preserve"> of the data stream. </w:t>
      </w:r>
    </w:p>
    <w:p w14:paraId="2BF5F523"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 xml:space="preserve">&lt;element name="A" type="xs:int" dfdl:length="2" dfdl:alignment='8'/&gt; </w:t>
      </w:r>
    </w:p>
    <w:p w14:paraId="15CA0A59"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 having value 1 --&gt;</w:t>
      </w:r>
    </w:p>
    <w:p w14:paraId="02FBA88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dfdl:length="4" dfdl:alignment='4'/&gt;</w:t>
      </w:r>
    </w:p>
    <w:p w14:paraId="0B7C7B91"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 having value 5 --&gt;</w:t>
      </w:r>
    </w:p>
    <w:p w14:paraId="419D1237" w14:textId="77777777" w:rsidR="000E1214" w:rsidRDefault="00A87198">
      <w:r>
        <w:t>The above are colorized to highlight the corresponding bits in the data below. The total length due to the alignment region appearing before element 'B' will be 8 bits.</w:t>
      </w:r>
    </w:p>
    <w:p w14:paraId="41D09CB7" w14:textId="77777777" w:rsidR="000E1214" w:rsidRDefault="00A87198">
      <w:r>
        <w:t>In a format where dfdl:bitOrder is 'mostSignificantBitFirst' the data can be visualized as:</w:t>
      </w:r>
    </w:p>
    <w:p w14:paraId="7B18F3B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w:t>
      </w:r>
      <w:r>
        <w:rPr>
          <w:rFonts w:ascii="Courier New" w:hAnsi="Courier New" w:cs="Courier New"/>
          <w:noProof/>
          <w:color w:val="00B050"/>
          <w:sz w:val="18"/>
          <w:lang w:val="en-GB" w:eastAsia="en-GB"/>
        </w:rPr>
        <w:t>00</w:t>
      </w:r>
      <w:r>
        <w:rPr>
          <w:rFonts w:ascii="Courier New" w:hAnsi="Courier New" w:cs="Courier New"/>
          <w:noProof/>
          <w:color w:val="FF0000"/>
          <w:sz w:val="18"/>
          <w:lang w:val="en-GB" w:eastAsia="en-GB"/>
        </w:rPr>
        <w:t>0101</w:t>
      </w:r>
    </w:p>
    <w:p w14:paraId="074BA302"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w:t>
      </w:r>
      <w:r>
        <w:rPr>
          <w:rFonts w:ascii="Courier New" w:hAnsi="Courier New" w:cs="Courier New"/>
          <w:noProof/>
          <w:color w:val="00B050"/>
          <w:sz w:val="18"/>
          <w:lang w:val="en-GB" w:eastAsia="en-GB"/>
        </w:rPr>
        <w:t>xx</w:t>
      </w:r>
      <w:r>
        <w:rPr>
          <w:rFonts w:ascii="Courier New" w:hAnsi="Courier New" w:cs="Courier New"/>
          <w:noProof/>
          <w:color w:val="FF0000"/>
          <w:sz w:val="18"/>
          <w:lang w:val="en-GB" w:eastAsia="en-GB"/>
        </w:rPr>
        <w:t xml:space="preserve">BBBB </w:t>
      </w:r>
    </w:p>
    <w:p w14:paraId="7BB93540"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B3CDAE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w:t>
      </w:r>
      <w:r>
        <w:rPr>
          <w:rFonts w:ascii="Courier New" w:hAnsi="Courier New" w:cs="Courier New"/>
          <w:noProof/>
          <w:color w:val="00B050"/>
          <w:sz w:val="18"/>
          <w:lang w:val="en-GB" w:eastAsia="en-GB"/>
        </w:rPr>
        <w:t>34</w:t>
      </w:r>
      <w:r>
        <w:rPr>
          <w:rFonts w:ascii="Courier New" w:hAnsi="Courier New" w:cs="Courier New"/>
          <w:noProof/>
          <w:color w:val="FF0000"/>
          <w:sz w:val="18"/>
          <w:lang w:val="en-GB" w:eastAsia="en-GB"/>
        </w:rPr>
        <w:t>5678</w:t>
      </w:r>
    </w:p>
    <w:p w14:paraId="38A7878C" w14:textId="4AEB1FEA" w:rsidR="000E1214" w:rsidRDefault="00A87198">
      <w:r>
        <w:t xml:space="preserve">In the above, the </w:t>
      </w:r>
      <w:r>
        <w:rPr>
          <w:b/>
          <w:i/>
        </w:rPr>
        <w:t>AlignmentFill</w:t>
      </w:r>
      <w:r>
        <w:t xml:space="preserve"> region is marked with 'x' </w:t>
      </w:r>
      <w:r w:rsidR="00405572">
        <w:t>characters and</w:t>
      </w:r>
      <w:r>
        <w:t xml:space="preserve"> contains all 0 bit values.</w:t>
      </w:r>
    </w:p>
    <w:p w14:paraId="0E07CA59" w14:textId="77777777" w:rsidR="000E1214" w:rsidRDefault="00A87198">
      <w:r>
        <w:t xml:space="preserve">In a format where dfdl:bitOrder is 'leastSignificantBitFirst' the presentation is different: </w:t>
      </w:r>
    </w:p>
    <w:p w14:paraId="5BEA6C8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0101</w:t>
      </w:r>
      <w:r>
        <w:rPr>
          <w:rFonts w:ascii="Courier New" w:hAnsi="Courier New" w:cs="Courier New"/>
          <w:noProof/>
          <w:color w:val="00B050"/>
          <w:sz w:val="18"/>
          <w:lang w:val="en-GB" w:eastAsia="en-GB"/>
        </w:rPr>
        <w:t>00</w:t>
      </w:r>
      <w:r>
        <w:rPr>
          <w:rFonts w:ascii="Courier New" w:hAnsi="Courier New" w:cs="Courier New"/>
          <w:noProof/>
          <w:color w:val="0070C0"/>
          <w:sz w:val="18"/>
          <w:lang w:val="en-GB" w:eastAsia="en-GB"/>
        </w:rPr>
        <w:t>01</w:t>
      </w:r>
    </w:p>
    <w:p w14:paraId="4B537494"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BBBB</w:t>
      </w:r>
      <w:r>
        <w:rPr>
          <w:rFonts w:ascii="Courier New" w:hAnsi="Courier New" w:cs="Courier New"/>
          <w:noProof/>
          <w:color w:val="00B050"/>
          <w:sz w:val="18"/>
          <w:lang w:val="en-GB" w:eastAsia="en-GB"/>
        </w:rPr>
        <w:t>xx</w:t>
      </w:r>
      <w:r>
        <w:rPr>
          <w:rFonts w:ascii="Courier New" w:hAnsi="Courier New" w:cs="Courier New"/>
          <w:noProof/>
          <w:color w:val="0070C0"/>
          <w:sz w:val="18"/>
          <w:lang w:val="en-GB" w:eastAsia="en-GB"/>
        </w:rPr>
        <w:t>AA</w:t>
      </w:r>
    </w:p>
    <w:p w14:paraId="5BAC284E"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769330A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w:t>
      </w:r>
      <w:r>
        <w:rPr>
          <w:rFonts w:ascii="Courier New" w:hAnsi="Courier New" w:cs="Courier New"/>
          <w:noProof/>
          <w:color w:val="00B050"/>
          <w:sz w:val="18"/>
          <w:lang w:val="en-GB" w:eastAsia="en-GB"/>
        </w:rPr>
        <w:t>43</w:t>
      </w:r>
      <w:r>
        <w:rPr>
          <w:rFonts w:ascii="Courier New" w:hAnsi="Courier New" w:cs="Courier New"/>
          <w:noProof/>
          <w:color w:val="00B0F0"/>
          <w:sz w:val="18"/>
          <w:lang w:val="en-GB" w:eastAsia="en-GB"/>
        </w:rPr>
        <w:t>21</w:t>
      </w:r>
    </w:p>
    <w:p w14:paraId="07BF0563" w14:textId="77777777" w:rsidR="000E1214" w:rsidRDefault="00A87198">
      <w:r>
        <w:t xml:space="preserve">In the above the </w:t>
      </w:r>
      <w:r>
        <w:rPr>
          <w:b/>
          <w:i/>
        </w:rPr>
        <w:t>AlignmentFill</w:t>
      </w:r>
      <w:r>
        <w:t xml:space="preserve"> region still appears before element 'B', and in this case that is in less significant bits of the byte than the bits of content of element 'B', and these bits are displayed to the right of the bits of element 'B'. </w:t>
      </w:r>
    </w:p>
    <w:p w14:paraId="463E64C8" w14:textId="77777777" w:rsidR="000E1214" w:rsidRDefault="00A87198" w:rsidP="00B31DA3">
      <w:pPr>
        <w:pStyle w:val="Heading2"/>
      </w:pPr>
      <w:bookmarkStart w:id="4659" w:name="_Ref38544226"/>
      <w:bookmarkStart w:id="4660" w:name="_Ref38544219"/>
      <w:bookmarkStart w:id="4661" w:name="_Ref38541465"/>
      <w:bookmarkStart w:id="4662" w:name="_Ref38541453"/>
      <w:bookmarkStart w:id="4663" w:name="_Toc53134100"/>
      <w:r>
        <w:t>Properties for Specifying Delimiters</w:t>
      </w:r>
      <w:bookmarkEnd w:id="4647"/>
      <w:bookmarkEnd w:id="4648"/>
      <w:bookmarkEnd w:id="4649"/>
      <w:bookmarkEnd w:id="4659"/>
      <w:bookmarkEnd w:id="4660"/>
      <w:bookmarkEnd w:id="4661"/>
      <w:bookmarkEnd w:id="4662"/>
      <w:bookmarkEnd w:id="4663"/>
      <w:r>
        <w:t xml:space="preserve"> </w:t>
      </w:r>
      <w:bookmarkEnd w:id="4650"/>
      <w:bookmarkEnd w:id="4651"/>
      <w:bookmarkEnd w:id="4652"/>
      <w:bookmarkEnd w:id="4653"/>
      <w:bookmarkEnd w:id="4654"/>
    </w:p>
    <w:p w14:paraId="62AD20E0" w14:textId="77777777" w:rsidR="000E1214" w:rsidRDefault="00A87198">
      <w:pPr>
        <w:pStyle w:val="nobreak"/>
      </w:pPr>
      <w:r>
        <w:t>The following properties apply to all objects that use text delimiters to delimit, that is, to initiate and/or terminate data. Delimiters can apply to binary data; however, they are most often called 'text' delimiters because the concept is much more commonly used for textual data formats.</w:t>
      </w:r>
    </w:p>
    <w:p w14:paraId="26D31183" w14:textId="38044FB8" w:rsidR="000E1214" w:rsidRDefault="00A87198">
      <w:pPr>
        <w:keepNext/>
        <w:rPr>
          <w:rFonts w:eastAsia="Arial Unicode MS"/>
          <w:lang w:eastAsia="en-GB"/>
        </w:rPr>
      </w:pPr>
      <w:r>
        <w:rPr>
          <w:rFonts w:eastAsia="Arial Unicode MS"/>
          <w:lang w:eastAsia="en-GB"/>
        </w:rPr>
        <w:t>When parsing, there can</w:t>
      </w:r>
      <w:ins w:id="4664" w:author="Mike Beckerle" w:date="2020-10-08T18:34:00Z">
        <w:r w:rsidR="00554550">
          <w:rPr>
            <w:rFonts w:eastAsia="Arial Unicode MS"/>
            <w:lang w:eastAsia="en-GB"/>
          </w:rPr>
          <w:t xml:space="preserve"> be</w:t>
        </w:r>
      </w:ins>
      <w:r>
        <w:rPr>
          <w:rFonts w:eastAsia="Arial Unicode MS"/>
          <w:lang w:eastAsia="en-GB"/>
        </w:rPr>
        <w:t xml:space="preserve"> multiple</w:t>
      </w:r>
      <w:r>
        <w:rPr>
          <w:rFonts w:eastAsia="Arial"/>
          <w:lang w:eastAsia="en-GB"/>
        </w:rPr>
        <w:t xml:space="preserve"> delimiter </w:t>
      </w:r>
      <w:r>
        <w:rPr>
          <w:rFonts w:eastAsia="Arial Unicode MS"/>
          <w:lang w:eastAsia="en-GB"/>
        </w:rPr>
        <w:t xml:space="preserve">candidates to be matched against the data stream. The matching is performed in a </w:t>
      </w:r>
      <w:r>
        <w:rPr>
          <w:rFonts w:eastAsia="Arial Unicode MS"/>
          <w:i/>
          <w:iCs/>
          <w:lang w:eastAsia="en-GB"/>
        </w:rPr>
        <w:t>longest-match preferred</w:t>
      </w:r>
      <w:r>
        <w:rPr>
          <w:rFonts w:eastAsia="Arial Unicode MS"/>
          <w:lang w:eastAsia="en-GB"/>
        </w:rPr>
        <w:t xml:space="preserve"> manner. That is, </w:t>
      </w:r>
      <w:r>
        <w:rPr>
          <w:rFonts w:eastAsia="Arial"/>
          <w:lang w:eastAsia="en-GB"/>
        </w:rPr>
        <w:t xml:space="preserve">each of the </w:t>
      </w:r>
      <w:r>
        <w:rPr>
          <w:rFonts w:eastAsia="Arial Unicode MS"/>
          <w:lang w:eastAsia="en-GB"/>
        </w:rPr>
        <w:t>delimiter candidates is matched against the data, taking the longest match possible for that candidate. Then across all the delimiter candidates, the one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delimiter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 to try shorter matches.)</w:t>
      </w:r>
      <w:r w:rsidR="009C3D89">
        <w:rPr>
          <w:rFonts w:eastAsia="Arial Unicode MS"/>
          <w:lang w:eastAsia="en-GB"/>
        </w:rPr>
        <w:t xml:space="preserve"> Additional details on the matching of DFDL String Literals are given in </w:t>
      </w:r>
      <w:r w:rsidR="009C3D89" w:rsidRPr="00065302">
        <w:rPr>
          <w:rStyle w:val="Hyperlink"/>
          <w:rFonts w:eastAsia="Arial Unicode MS"/>
        </w:rPr>
        <w:fldChar w:fldCharType="begin"/>
      </w:r>
      <w:r w:rsidR="009C3D89" w:rsidRPr="00065302">
        <w:rPr>
          <w:rStyle w:val="Hyperlink"/>
          <w:rFonts w:eastAsia="Arial Unicode MS"/>
        </w:rPr>
        <w:instrText xml:space="preserve"> REF _Ref39067581 \h </w:instrText>
      </w:r>
      <w:r w:rsidR="009C3D89" w:rsidRPr="00065302">
        <w:rPr>
          <w:rStyle w:val="Hyperlink"/>
          <w:rFonts w:eastAsia="Arial Unicode MS"/>
        </w:rPr>
      </w:r>
      <w:r w:rsidR="009C3D89" w:rsidRPr="00065302">
        <w:rPr>
          <w:rStyle w:val="Hyperlink"/>
          <w:rFonts w:eastAsia="Arial Unicode MS"/>
        </w:rPr>
        <w:fldChar w:fldCharType="separate"/>
      </w:r>
      <w:ins w:id="4665" w:author="Mike Beckerle" w:date="2020-10-09T10:19:00Z">
        <w:r w:rsidR="008A37A6">
          <w:t>Appendix C: Processing of DFDL String literals</w:t>
        </w:r>
      </w:ins>
      <w:del w:id="4666" w:author="Mike Beckerle" w:date="2020-10-09T10:19:00Z">
        <w:r w:rsidR="00404DC4" w:rsidRPr="00065302" w:rsidDel="008A37A6">
          <w:rPr>
            <w:rStyle w:val="Hyperlink"/>
          </w:rPr>
          <w:delText>Appendix C: Processing of DFDL String literals</w:delText>
        </w:r>
      </w:del>
      <w:r w:rsidR="009C3D89" w:rsidRPr="00065302">
        <w:rPr>
          <w:rStyle w:val="Hyperlink"/>
          <w:rFonts w:eastAsia="Arial Unicode MS"/>
        </w:rPr>
        <w:fldChar w:fldCharType="end"/>
      </w:r>
      <w:r w:rsidR="009C3D89">
        <w:rPr>
          <w:rFonts w:eastAsia="Arial Unicode MS"/>
          <w:lang w:eastAsia="en-GB"/>
        </w:rPr>
        <w:t>.</w:t>
      </w:r>
    </w:p>
    <w:tbl>
      <w:tblPr>
        <w:tblStyle w:val="Table"/>
        <w:tblW w:w="5000" w:type="pct"/>
        <w:tblInd w:w="0" w:type="dxa"/>
        <w:tblLook w:val="0020" w:firstRow="1" w:lastRow="0" w:firstColumn="0" w:lastColumn="0" w:noHBand="0" w:noVBand="0"/>
      </w:tblPr>
      <w:tblGrid>
        <w:gridCol w:w="3785"/>
        <w:gridCol w:w="4845"/>
      </w:tblGrid>
      <w:tr w:rsidR="000E1214" w14:paraId="606EBCB5"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A5383CB" w14:textId="77777777" w:rsidR="000E1214" w:rsidRDefault="00A87198">
            <w:pPr>
              <w:keepNext/>
            </w:pPr>
            <w:r>
              <w:t>Property Name</w:t>
            </w:r>
          </w:p>
        </w:tc>
        <w:tc>
          <w:tcPr>
            <w:tcW w:w="0" w:type="auto"/>
            <w:hideMark/>
          </w:tcPr>
          <w:p w14:paraId="40F3B4E0" w14:textId="77777777" w:rsidR="000E1214" w:rsidRDefault="00A87198">
            <w:pPr>
              <w:keepNext/>
            </w:pPr>
            <w:r>
              <w:t>Description</w:t>
            </w:r>
          </w:p>
        </w:tc>
      </w:tr>
      <w:tr w:rsidR="000E1214" w14:paraId="43A1E1A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4A4299" w14:textId="77777777" w:rsidR="000E1214" w:rsidRDefault="00A87198">
            <w:r>
              <w:t>initiator</w:t>
            </w:r>
          </w:p>
        </w:tc>
        <w:tc>
          <w:tcPr>
            <w:tcW w:w="0" w:type="auto"/>
            <w:tcBorders>
              <w:top w:val="single" w:sz="4" w:space="0" w:color="auto"/>
              <w:left w:val="single" w:sz="4" w:space="0" w:color="auto"/>
              <w:bottom w:val="single" w:sz="4" w:space="0" w:color="auto"/>
              <w:right w:val="single" w:sz="4" w:space="0" w:color="auto"/>
            </w:tcBorders>
            <w:hideMark/>
          </w:tcPr>
          <w:p w14:paraId="22E9AF11" w14:textId="77777777" w:rsidR="000E1214" w:rsidRDefault="00A87198">
            <w:pPr>
              <w:pStyle w:val="TableContents"/>
              <w:keepNext/>
            </w:pPr>
            <w:r>
              <w:t>List of DFDL String Literals or DFDL Expression</w:t>
            </w:r>
          </w:p>
          <w:p w14:paraId="79EDDD96" w14:textId="77777777" w:rsidR="000E1214" w:rsidRDefault="00A87198">
            <w:pPr>
              <w:keepNext/>
              <w:rPr>
                <w:rFonts w:eastAsia="Arial Unicode MS"/>
              </w:rPr>
            </w:pPr>
            <w:r>
              <w:rPr>
                <w:rFonts w:eastAsia="Arial Unicode MS"/>
              </w:rPr>
              <w:t>Specifies an ordered whitespace separated list of alternative DFDL String Literals one of which marks the beginning of the element or group of elements.</w:t>
            </w:r>
          </w:p>
          <w:p w14:paraId="355ACF76" w14:textId="23C4D524" w:rsidR="000E1214" w:rsidDel="00554550" w:rsidRDefault="00A87198">
            <w:pPr>
              <w:keepNext/>
              <w:rPr>
                <w:del w:id="4667" w:author="Mike Beckerle" w:date="2020-10-08T18:34:00Z"/>
              </w:rPr>
            </w:pPr>
            <w:del w:id="4668" w:author="Mike Beckerle" w:date="2020-10-08T18:34:00Z">
              <w:r w:rsidDel="00554550">
                <w:delText xml:space="preserve">On unparsing the first initiator in the list is automatically inserted into the </w:delText>
              </w:r>
              <w:r w:rsidDel="00554550">
                <w:rPr>
                  <w:b/>
                  <w:bCs/>
                  <w:i/>
                  <w:iCs/>
                </w:rPr>
                <w:delText>Initiator</w:delText>
              </w:r>
              <w:r w:rsidDel="00554550">
                <w:delText xml:space="preserve"> region.</w:delText>
              </w:r>
            </w:del>
          </w:p>
          <w:p w14:paraId="77D5A107" w14:textId="7FAC888E" w:rsidR="000E1214" w:rsidRDefault="00A87198">
            <w:pPr>
              <w:keepNext/>
              <w:rPr>
                <w:rFonts w:eastAsia="Arial Unicode MS"/>
              </w:rPr>
            </w:pPr>
            <w:r>
              <w:rPr>
                <w:rFonts w:eastAsia="Arial Unicode MS"/>
              </w:rPr>
              <w:t xml:space="preserve">This property can be computed by way of an expression which returns a string containing a whitespace separated list of </w:t>
            </w:r>
            <w:r>
              <w:rPr>
                <w:rFonts w:eastAsia="MS Mincho"/>
              </w:rPr>
              <w:t>DFDL String Literals</w:t>
            </w:r>
            <w:r>
              <w:rPr>
                <w:rFonts w:eastAsia="Arial Unicode MS"/>
              </w:rPr>
              <w:t xml:space="preserve">.  The expression must not contain forward references to elements which have not yet been processed. </w:t>
            </w:r>
            <w:r>
              <w:t>It is not permitted for an expression to return an empty string or a string containing only whitespace. That is a Schema Definition Error.</w:t>
            </w:r>
          </w:p>
          <w:p w14:paraId="598F8E77"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73594E0F" w14:textId="77777777" w:rsidR="000E1214" w:rsidRDefault="00A87198" w:rsidP="00C31ED0">
            <w:pPr>
              <w:pStyle w:val="ListParagraph"/>
              <w:numPr>
                <w:ilvl w:val="0"/>
                <w:numId w:val="83"/>
              </w:numPr>
              <w:rPr>
                <w:rFonts w:eastAsia="Arial Unicode MS"/>
              </w:rPr>
            </w:pPr>
            <w:r>
              <w:rPr>
                <w:rFonts w:eastAsia="Arial Unicode MS"/>
              </w:rPr>
              <w:t>DFDL character entities are allowed.</w:t>
            </w:r>
          </w:p>
          <w:p w14:paraId="441485B1" w14:textId="77777777" w:rsidR="000E1214" w:rsidRDefault="00A87198" w:rsidP="00C31ED0">
            <w:pPr>
              <w:pStyle w:val="ListParagraph"/>
              <w:numPr>
                <w:ilvl w:val="0"/>
                <w:numId w:val="83"/>
              </w:numPr>
              <w:rPr>
                <w:rFonts w:eastAsia="Arial Unicode MS"/>
              </w:rPr>
            </w:pPr>
            <w:r>
              <w:rPr>
                <w:rFonts w:eastAsia="Arial Unicode MS"/>
              </w:rPr>
              <w:t>DFDL Byte Value entities ( %#rXX; ) are allowed.</w:t>
            </w:r>
          </w:p>
          <w:p w14:paraId="6259B509" w14:textId="77777777" w:rsidR="000E1214" w:rsidRDefault="00A87198" w:rsidP="00C31ED0">
            <w:pPr>
              <w:pStyle w:val="ListParagraph"/>
              <w:numPr>
                <w:ilvl w:val="0"/>
                <w:numId w:val="83"/>
              </w:numPr>
              <w:rPr>
                <w:rFonts w:eastAsia="Arial Unicode MS"/>
              </w:rPr>
            </w:pPr>
            <w:r>
              <w:rPr>
                <w:rFonts w:eastAsia="Arial Unicode MS"/>
              </w:rPr>
              <w:t xml:space="preserve">DFDL Character Classes NL, WSP, WSP+, WSP*, and ES are allowed. </w:t>
            </w:r>
          </w:p>
          <w:p w14:paraId="2682FD07" w14:textId="4BCFFFE4" w:rsidR="000E1214" w:rsidRDefault="00A87198" w:rsidP="00C31ED0">
            <w:pPr>
              <w:pStyle w:val="ListParagraph"/>
              <w:numPr>
                <w:ilvl w:val="0"/>
                <w:numId w:val="83"/>
              </w:numPr>
              <w:rPr>
                <w:rFonts w:eastAsia="Arial Unicode MS"/>
              </w:rPr>
            </w:pPr>
            <w:r>
              <w:rPr>
                <w:rFonts w:eastAsia="Arial Unicode MS"/>
              </w:rPr>
              <w:t xml:space="preserve">If the ES entity or the WSP* entity appear alone as one of the string literals in the list, then dfdl:initiatedContent must be "no". This restriction </w:t>
            </w:r>
            <w:r w:rsidR="00405572">
              <w:rPr>
                <w:rFonts w:eastAsia="Arial Unicode MS"/>
              </w:rPr>
              <w:t>ensures</w:t>
            </w:r>
            <w:r>
              <w:rPr>
                <w:rFonts w:eastAsia="Arial Unicode MS"/>
              </w:rPr>
              <w:t xml:space="preserve"> that when dfdl:initiatedContent is 'yes' that the initiator cannot match zero-length data. </w:t>
            </w:r>
          </w:p>
          <w:p w14:paraId="0A31B875" w14:textId="77777777" w:rsidR="000E1214" w:rsidRDefault="00A87198">
            <w:pPr>
              <w:keepNext/>
              <w:rPr>
                <w:rFonts w:eastAsia="Arial Unicode MS"/>
              </w:rPr>
            </w:pPr>
            <w:r>
              <w:rPr>
                <w:rFonts w:eastAsia="Arial Unicode MS"/>
              </w:rPr>
              <w:t>If the above rules are not followed it is a Schema Definition Error.</w:t>
            </w:r>
          </w:p>
          <w:p w14:paraId="307E1BD9" w14:textId="77777777" w:rsidR="000E1214" w:rsidRDefault="00A87198">
            <w:pPr>
              <w:keepNext/>
            </w:pPr>
            <w:r>
              <w:t xml:space="preserve">The </w:t>
            </w:r>
            <w:r>
              <w:rPr>
                <w:b/>
                <w:i/>
              </w:rPr>
              <w:t>Initiator</w:t>
            </w:r>
            <w:r>
              <w:t xml:space="preserve"> region contains one of the initiator strings defined by dfdl:initiator. </w:t>
            </w:r>
          </w:p>
          <w:p w14:paraId="70FF2846" w14:textId="53BF49D0" w:rsidR="000E1214" w:rsidRDefault="00A87198">
            <w:pPr>
              <w:keepNext/>
              <w:rPr>
                <w:rFonts w:eastAsia="Arial Unicode MS"/>
                <w:lang w:eastAsia="en-GB"/>
              </w:rPr>
            </w:pPr>
            <w:r>
              <w:rPr>
                <w:rFonts w:eastAsia="Arial Unicode MS"/>
                <w:lang w:eastAsia="en-GB"/>
              </w:rPr>
              <w:t>When parsing,</w:t>
            </w:r>
            <w:ins w:id="4669" w:author="Mike Beckerle" w:date="2020-10-08T18:37:00Z">
              <w:r w:rsidR="00C10857">
                <w:rPr>
                  <w:rFonts w:eastAsia="Arial Unicode MS"/>
                  <w:lang w:eastAsia="en-GB"/>
                </w:rPr>
                <w:t xml:space="preserve"> </w:t>
              </w:r>
            </w:ins>
            <w:ins w:id="4670" w:author="Mike Beckerle" w:date="2020-10-08T18:36:00Z">
              <w:r w:rsidR="00554550">
                <w:rPr>
                  <w:rFonts w:eastAsia="Arial Unicode MS"/>
                  <w:lang w:eastAsia="en-GB"/>
                </w:rPr>
                <w:t>o</w:t>
              </w:r>
            </w:ins>
            <w:r>
              <w:rPr>
                <w:rFonts w:eastAsia="Arial Unicode MS"/>
                <w:lang w:eastAsia="en-GB"/>
              </w:rPr>
              <w:t>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initiator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07B8FA79" w14:textId="00C88059" w:rsidR="000E1214" w:rsidRDefault="00A87198">
            <w:pPr>
              <w:keepNext/>
            </w:pPr>
            <w:r>
              <w:t xml:space="preserve">When an initiator is specified, it is a </w:t>
            </w:r>
            <w:del w:id="4671" w:author="Mike Beckerle" w:date="2020-10-08T20:32:00Z">
              <w:r w:rsidDel="00B31DA3">
                <w:delText>processing error</w:delText>
              </w:r>
            </w:del>
            <w:ins w:id="4672" w:author="Mike Beckerle" w:date="2020-10-08T20:32:00Z">
              <w:r w:rsidR="00B31DA3">
                <w:t>Processing Error</w:t>
              </w:r>
            </w:ins>
            <w:r>
              <w:t xml:space="preserve"> if the component is required and one of the values is not found. </w:t>
            </w:r>
          </w:p>
          <w:p w14:paraId="5E6D9CF1" w14:textId="741E680C" w:rsidR="000E1214" w:rsidRDefault="00A87198">
            <w:pPr>
              <w:keepNext/>
              <w:rPr>
                <w:ins w:id="4673" w:author="Mike Beckerle" w:date="2020-10-08T18:34:00Z"/>
              </w:rPr>
            </w:pPr>
            <w:r>
              <w:t xml:space="preserve">If dfdl:initiator is "" (the empty string), that is the way a DFDL schema expresses a format which does not use initiators. Hence, the </w:t>
            </w:r>
            <w:r>
              <w:rPr>
                <w:b/>
                <w:bCs/>
                <w:i/>
                <w:iCs/>
              </w:rPr>
              <w:t>Initiator</w:t>
            </w:r>
            <w:r>
              <w:t xml:space="preserve"> region is of length zero. </w:t>
            </w:r>
          </w:p>
          <w:p w14:paraId="4D8A8726" w14:textId="23965CA6" w:rsidR="00554550" w:rsidRDefault="00554550">
            <w:pPr>
              <w:keepNext/>
            </w:pPr>
            <w:ins w:id="4674" w:author="Mike Beckerle" w:date="2020-10-08T18:34:00Z">
              <w:r>
                <w:t xml:space="preserve">On unparsing the first initiator in the list is automatically inserted into the </w:t>
              </w:r>
              <w:r>
                <w:rPr>
                  <w:b/>
                  <w:bCs/>
                  <w:i/>
                  <w:iCs/>
                </w:rPr>
                <w:t>Initiator</w:t>
              </w:r>
              <w:r>
                <w:t xml:space="preserve"> region.</w:t>
              </w:r>
            </w:ins>
          </w:p>
          <w:p w14:paraId="36D90D56" w14:textId="12FBCBC9" w:rsidR="000E1214" w:rsidRDefault="00A87198">
            <w:pPr>
              <w:keepNext/>
              <w:rPr>
                <w:rFonts w:eastAsia="Arial Unicode MS"/>
              </w:rPr>
            </w:pPr>
            <w:r>
              <w:rPr>
                <w:rFonts w:eastAsia="Arial Unicode MS"/>
              </w:rPr>
              <w:t>If dfdl:ignoreCase is 'yes' then the case of the string is ignored by the parser.</w:t>
            </w:r>
          </w:p>
          <w:p w14:paraId="3FE15C62" w14:textId="77777777" w:rsidR="000E1214" w:rsidRDefault="00A87198">
            <w:pPr>
              <w:keepNext/>
              <w:rPr>
                <w:rFonts w:eastAsia="Arial Unicode MS"/>
              </w:rPr>
            </w:pPr>
            <w:r>
              <w:rPr>
                <w:rFonts w:eastAsia="Arial Unicode MS"/>
              </w:rPr>
              <w:t>Annotation: dfdl:element, dfdl:simpleType, dfdl:sequence, dfdl:choice, dfdl:group</w:t>
            </w:r>
          </w:p>
        </w:tc>
      </w:tr>
      <w:tr w:rsidR="000E1214" w14:paraId="026EBE1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AE3DE" w14:textId="77777777" w:rsidR="000E1214" w:rsidRDefault="00A87198">
            <w:r>
              <w:t>terminator</w:t>
            </w:r>
          </w:p>
        </w:tc>
        <w:tc>
          <w:tcPr>
            <w:tcW w:w="0" w:type="auto"/>
            <w:tcBorders>
              <w:top w:val="single" w:sz="4" w:space="0" w:color="auto"/>
              <w:left w:val="single" w:sz="4" w:space="0" w:color="auto"/>
              <w:bottom w:val="single" w:sz="4" w:space="0" w:color="auto"/>
              <w:right w:val="single" w:sz="4" w:space="0" w:color="auto"/>
            </w:tcBorders>
            <w:hideMark/>
          </w:tcPr>
          <w:p w14:paraId="1DE47C77" w14:textId="77777777" w:rsidR="000E1214" w:rsidRDefault="00A87198">
            <w:pPr>
              <w:keepNext/>
              <w:rPr>
                <w:rFonts w:eastAsia="Arial Unicode MS"/>
              </w:rPr>
            </w:pPr>
            <w:r>
              <w:rPr>
                <w:rFonts w:eastAsia="MS Mincho"/>
              </w:rPr>
              <w:t>List of DFDL String Literals</w:t>
            </w:r>
            <w:r>
              <w:rPr>
                <w:rFonts w:eastAsia="Arial Unicode MS"/>
              </w:rPr>
              <w:t xml:space="preserve"> or DFDL Expression</w:t>
            </w:r>
          </w:p>
          <w:p w14:paraId="61879946" w14:textId="77777777" w:rsidR="000E1214" w:rsidRDefault="00A87198">
            <w:pPr>
              <w:keepNext/>
              <w:rPr>
                <w:rFonts w:eastAsia="Arial Unicode MS"/>
              </w:rPr>
            </w:pPr>
            <w:r>
              <w:rPr>
                <w:rFonts w:eastAsia="Arial Unicode MS"/>
              </w:rPr>
              <w:t>Specifies an ordered whitespace separated list of alternative text strings that one of which marks the end of an element or group of elements. The strings MUST be searched for in the longest first order.</w:t>
            </w:r>
          </w:p>
          <w:p w14:paraId="2A100D8A" w14:textId="3A39F13D" w:rsidR="000E1214" w:rsidRDefault="00A87198">
            <w:pPr>
              <w:keepNext/>
              <w:rPr>
                <w:rFonts w:eastAsia="Arial Unicode MS"/>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44E42B51" w14:textId="18730FF3" w:rsidR="000E1214" w:rsidRDefault="00A87198">
            <w:pPr>
              <w:keepNext/>
            </w:pPr>
            <w:r>
              <w:rPr>
                <w:color w:val="000000"/>
              </w:rPr>
              <w:t xml:space="preserve">This property can be used to determine the length of an element as described in Section </w:t>
            </w:r>
            <w:r w:rsidR="00912122">
              <w:fldChar w:fldCharType="begin"/>
            </w:r>
            <w:r w:rsidR="00912122">
              <w:instrText xml:space="preserve"> HYPERLINK \l "_Toc322911627" </w:instrText>
            </w:r>
            <w:ins w:id="4675" w:author="Mike Beckerle" w:date="2020-10-09T10:19:00Z"/>
            <w:r w:rsidR="00912122">
              <w:fldChar w:fldCharType="separate"/>
            </w:r>
            <w:r>
              <w:rPr>
                <w:rStyle w:val="Hyperlink"/>
                <w:rFonts w:cs="Arial"/>
                <w:lang w:eastAsia="en-GB"/>
              </w:rPr>
              <w:t>12.3.2</w:t>
            </w:r>
            <w:r w:rsidR="00912122">
              <w:rPr>
                <w:rStyle w:val="Hyperlink"/>
                <w:rFonts w:cs="Arial"/>
                <w:lang w:eastAsia="en-GB"/>
              </w:rPr>
              <w:fldChar w:fldCharType="end"/>
            </w:r>
            <w:r>
              <w:rPr>
                <w:color w:val="000000"/>
              </w:rPr>
              <w:t xml:space="preserve"> dfdl:lengthKind 'delimited'.</w:t>
            </w:r>
          </w:p>
          <w:p w14:paraId="005EA782" w14:textId="77777777" w:rsidR="000E1214" w:rsidRDefault="00A87198">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4A4CDAFA" w14:textId="77777777" w:rsidR="000E1214" w:rsidRDefault="00A87198" w:rsidP="00C31ED0">
            <w:pPr>
              <w:keepNext/>
              <w:numPr>
                <w:ilvl w:val="0"/>
                <w:numId w:val="84"/>
              </w:numPr>
              <w:rPr>
                <w:rFonts w:eastAsia="Arial Unicode MS"/>
              </w:rPr>
            </w:pPr>
            <w:r>
              <w:rPr>
                <w:rFonts w:eastAsia="Arial Unicode MS"/>
              </w:rPr>
              <w:t>DFDL character entities are allowed.</w:t>
            </w:r>
          </w:p>
          <w:p w14:paraId="01797DDF" w14:textId="77777777" w:rsidR="000E1214" w:rsidRDefault="00A87198" w:rsidP="00C31ED0">
            <w:pPr>
              <w:keepNext/>
              <w:numPr>
                <w:ilvl w:val="0"/>
                <w:numId w:val="84"/>
              </w:numPr>
              <w:rPr>
                <w:rFonts w:eastAsia="Arial Unicode MS"/>
              </w:rPr>
            </w:pPr>
            <w:r>
              <w:rPr>
                <w:rFonts w:eastAsia="Arial Unicode MS"/>
              </w:rPr>
              <w:t>DFDL Byte Value entities ( %#rXX; ) are allowed.</w:t>
            </w:r>
          </w:p>
          <w:p w14:paraId="2CDE75BB" w14:textId="77777777" w:rsidR="000E1214" w:rsidRDefault="00A87198" w:rsidP="00C31ED0">
            <w:pPr>
              <w:keepNext/>
              <w:numPr>
                <w:ilvl w:val="0"/>
                <w:numId w:val="84"/>
              </w:numPr>
              <w:rPr>
                <w:rFonts w:eastAsia="Arial Unicode MS"/>
              </w:rPr>
            </w:pPr>
            <w:r>
              <w:rPr>
                <w:rFonts w:eastAsia="Arial Unicode MS"/>
              </w:rPr>
              <w:t xml:space="preserve">DFDL Character Classes NL, WSP, WSP+, WSP*, and ES are allowed. </w:t>
            </w:r>
          </w:p>
          <w:p w14:paraId="6D5756BB" w14:textId="77777777" w:rsidR="000E1214" w:rsidRDefault="00A87198" w:rsidP="00C31ED0">
            <w:pPr>
              <w:keepNext/>
              <w:numPr>
                <w:ilvl w:val="0"/>
                <w:numId w:val="84"/>
              </w:numPr>
              <w:rPr>
                <w:rFonts w:eastAsia="Arial Unicode MS"/>
              </w:rPr>
            </w:pPr>
            <w:r>
              <w:rPr>
                <w:rFonts w:eastAsia="Arial Unicode MS"/>
              </w:rPr>
              <w:t>Neither the ES entity nor the WSP* entity may appear on their own as one of the string literals in the list when the parser is determining the length of a component by scanning for delimiters.</w:t>
            </w:r>
          </w:p>
          <w:p w14:paraId="4AA73A6F" w14:textId="77777777" w:rsidR="000E1214" w:rsidRDefault="00A87198">
            <w:pPr>
              <w:keepNext/>
              <w:rPr>
                <w:rFonts w:eastAsia="Arial Unicode MS"/>
              </w:rPr>
            </w:pPr>
            <w:r>
              <w:rPr>
                <w:rFonts w:eastAsia="Arial Unicode MS"/>
              </w:rPr>
              <w:t>If the above rules are not followed it is a Schema Definition Error.</w:t>
            </w:r>
          </w:p>
          <w:p w14:paraId="0C79852D" w14:textId="77777777" w:rsidR="000E1214" w:rsidRDefault="00A87198">
            <w:pPr>
              <w:keepNext/>
              <w:rPr>
                <w:rFonts w:eastAsia="Arial Unicode MS"/>
              </w:rPr>
            </w:pPr>
            <w:r>
              <w:rPr>
                <w:rFonts w:eastAsia="Arial Unicode MS"/>
              </w:rPr>
              <w:t xml:space="preserve">The </w:t>
            </w:r>
            <w:r>
              <w:rPr>
                <w:rFonts w:eastAsia="Arial Unicode MS"/>
                <w:b/>
                <w:i/>
              </w:rPr>
              <w:t>Terminator</w:t>
            </w:r>
            <w:r>
              <w:rPr>
                <w:rFonts w:eastAsia="Arial Unicode MS"/>
              </w:rPr>
              <w:t xml:space="preserve"> grammar region contains one of the terminator</w:t>
            </w:r>
            <w:r>
              <w:t xml:space="preserve"> strings defined by dfdl:terminator.</w:t>
            </w:r>
          </w:p>
          <w:p w14:paraId="2CF6C273" w14:textId="5D82C783" w:rsidR="000E1214" w:rsidRDefault="00A87198">
            <w:pPr>
              <w:keepNext/>
            </w:pPr>
            <w:r>
              <w:t xml:space="preserve">If dfdl:terminator is "" (the empty string), that is the way a DFDL schema expresses a format which does not use terminators. Hence, the </w:t>
            </w:r>
            <w:r>
              <w:rPr>
                <w:b/>
                <w:bCs/>
                <w:i/>
                <w:iCs/>
              </w:rPr>
              <w:t>Terminator</w:t>
            </w:r>
            <w:r>
              <w:t xml:space="preserve"> region is of length zero. It is not permitted for an expression to return an empty string, that is a Schema Definition Error.</w:t>
            </w:r>
          </w:p>
          <w:p w14:paraId="118E8AF9" w14:textId="393F75E7" w:rsidR="000E1214" w:rsidRDefault="00A87198">
            <w:pPr>
              <w:keepNext/>
              <w:rPr>
                <w:rFonts w:eastAsia="Arial Unicode MS"/>
                <w:lang w:eastAsia="en-GB"/>
              </w:rPr>
            </w:pPr>
            <w:r>
              <w:rPr>
                <w:rFonts w:eastAsia="Arial Unicode MS"/>
                <w:lang w:eastAsia="en-GB"/>
              </w:rPr>
              <w:t xml:space="preserve">When parsing, </w:t>
            </w:r>
            <w:ins w:id="4676" w:author="Mike Beckerle" w:date="2020-10-08T18:38:00Z">
              <w:r w:rsidR="00C10857">
                <w:rPr>
                  <w:rFonts w:eastAsia="Arial Unicode MS"/>
                  <w:lang w:eastAsia="en-GB"/>
                </w:rPr>
                <w:t>o</w:t>
              </w:r>
            </w:ins>
            <w:r>
              <w:rPr>
                <w:rFonts w:eastAsia="Arial Unicode MS"/>
                <w:lang w:eastAsia="en-GB"/>
              </w:rPr>
              <w:t>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terminator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w:t>
            </w:r>
            <w:r w:rsidR="00405572">
              <w:rPr>
                <w:rFonts w:eastAsia="Arial Unicode MS"/>
                <w:lang w:eastAsia="en-GB"/>
              </w:rPr>
              <w:t>i.e.</w:t>
            </w:r>
            <w:r>
              <w:rPr>
                <w:rFonts w:eastAsia="Arial Unicode MS"/>
                <w:lang w:eastAsia="en-GB"/>
              </w:rPr>
              <w:t>,</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24763A17" w14:textId="6BEC9C2D" w:rsidR="000E1214" w:rsidRDefault="00A87198">
            <w:pPr>
              <w:keepNext/>
              <w:rPr>
                <w:rFonts w:eastAsia="Arial Unicode MS"/>
              </w:rPr>
            </w:pPr>
            <w:r>
              <w:rPr>
                <w:rFonts w:eastAsia="Arial Unicode MS"/>
              </w:rPr>
              <w:t xml:space="preserve">When a terminator is expected it is a </w:t>
            </w:r>
            <w:del w:id="4677" w:author="Mike Beckerle" w:date="2020-10-08T20:32:00Z">
              <w:r w:rsidDel="00B31DA3">
                <w:rPr>
                  <w:rFonts w:eastAsia="Arial Unicode MS"/>
                </w:rPr>
                <w:delText>processing error</w:delText>
              </w:r>
            </w:del>
            <w:ins w:id="4678" w:author="Mike Beckerle" w:date="2020-10-08T20:32:00Z">
              <w:r w:rsidR="00B31DA3">
                <w:rPr>
                  <w:rFonts w:eastAsia="Arial Unicode MS"/>
                </w:rPr>
                <w:t>Processing Error</w:t>
              </w:r>
            </w:ins>
            <w:r>
              <w:rPr>
                <w:rFonts w:eastAsia="Arial Unicode MS"/>
              </w:rPr>
              <w:t xml:space="preserve"> if no matching terminator is found. However, if dfdl:documentFinalTerminatorCanBeMissing is specified then it is not an error if the last terminator in the data stream is not found. </w:t>
            </w:r>
          </w:p>
          <w:p w14:paraId="669F50B5" w14:textId="77777777" w:rsidR="000E1214" w:rsidRDefault="00A87198">
            <w:pPr>
              <w:keepNext/>
              <w:rPr>
                <w:rFonts w:eastAsia="Arial Unicode MS"/>
              </w:rPr>
            </w:pPr>
            <w:r>
              <w:rPr>
                <w:rFonts w:eastAsia="Arial Unicode MS"/>
              </w:rPr>
              <w:t xml:space="preserve">On unparsing the first terminator in the list is automatically inserted in the Terminator region. </w:t>
            </w:r>
          </w:p>
          <w:p w14:paraId="08E80D1E" w14:textId="77777777" w:rsidR="000E1214" w:rsidRDefault="00A87198">
            <w:pPr>
              <w:keepNext/>
              <w:rPr>
                <w:rFonts w:eastAsia="Arial Unicode MS"/>
              </w:rPr>
            </w:pPr>
            <w:r>
              <w:rPr>
                <w:rFonts w:eastAsia="Arial Unicode MS"/>
              </w:rPr>
              <w:t>If dfdl:ignoreCase is 'yes' then the case of the string is ignored by the parser.</w:t>
            </w:r>
          </w:p>
          <w:p w14:paraId="494BF7D0" w14:textId="77777777" w:rsidR="000E1214" w:rsidRDefault="00A87198">
            <w:pPr>
              <w:keepNext/>
              <w:rPr>
                <w:rFonts w:eastAsia="Arial Unicode MS"/>
              </w:rPr>
            </w:pPr>
            <w:r>
              <w:rPr>
                <w:rFonts w:eastAsia="Arial Unicode MS"/>
              </w:rPr>
              <w:t>Annotation: dfdl:element, dfdl:simpleType, dfdl:sequence, dfdl:choice, dfdl:group</w:t>
            </w:r>
          </w:p>
        </w:tc>
      </w:tr>
      <w:tr w:rsidR="000E1214" w14:paraId="12F5FC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EE519" w14:textId="77777777" w:rsidR="000E1214" w:rsidRDefault="00A87198">
            <w:pPr>
              <w:rPr>
                <w:rFonts w:eastAsia="Arial Unicode MS"/>
              </w:rPr>
            </w:pPr>
            <w:r>
              <w:rPr>
                <w:rFonts w:eastAsia="MS Mincho"/>
              </w:rPr>
              <w:t>emptyValueDelimiterPolicy</w:t>
            </w:r>
          </w:p>
        </w:tc>
        <w:tc>
          <w:tcPr>
            <w:tcW w:w="0" w:type="auto"/>
            <w:tcBorders>
              <w:top w:val="single" w:sz="4" w:space="0" w:color="auto"/>
              <w:left w:val="single" w:sz="4" w:space="0" w:color="auto"/>
              <w:bottom w:val="single" w:sz="4" w:space="0" w:color="auto"/>
              <w:right w:val="single" w:sz="4" w:space="0" w:color="auto"/>
            </w:tcBorders>
            <w:hideMark/>
          </w:tcPr>
          <w:p w14:paraId="3827D623" w14:textId="77777777" w:rsidR="000E1214" w:rsidRDefault="00A87198">
            <w:pPr>
              <w:rPr>
                <w:rFonts w:eastAsia="Arial Unicode MS"/>
              </w:rPr>
            </w:pPr>
            <w:r>
              <w:rPr>
                <w:rFonts w:eastAsia="Arial Unicode MS"/>
              </w:rPr>
              <w:t xml:space="preserve">Enum </w:t>
            </w:r>
          </w:p>
          <w:p w14:paraId="6B4ED667" w14:textId="77777777" w:rsidR="000E1214" w:rsidRDefault="00A87198">
            <w:pPr>
              <w:rPr>
                <w:rFonts w:eastAsia="Arial Unicode MS"/>
              </w:rPr>
            </w:pPr>
            <w:r>
              <w:rPr>
                <w:rFonts w:eastAsia="Arial Unicode MS"/>
              </w:rPr>
              <w:t>Valid values are 'none', 'initiator', 'terminator' or 'both'</w:t>
            </w:r>
          </w:p>
          <w:p w14:paraId="4A841784" w14:textId="2CC067B6" w:rsidR="000E1214" w:rsidRDefault="00A87198">
            <w:pPr>
              <w:rPr>
                <w:rFonts w:eastAsia="Arial Unicode MS"/>
              </w:rPr>
            </w:pPr>
            <w:r>
              <w:rPr>
                <w:rFonts w:eastAsia="Arial Unicode MS"/>
              </w:rPr>
              <w:t xml:space="preserve">Indicates that when an element in the data stream is empty, which of initiator, terminator, both, </w:t>
            </w:r>
            <w:proofErr w:type="gramStart"/>
            <w:r>
              <w:rPr>
                <w:rFonts w:eastAsia="Arial Unicode MS"/>
              </w:rPr>
              <w:t>or</w:t>
            </w:r>
            <w:proofErr w:type="gramEnd"/>
            <w:r>
              <w:rPr>
                <w:rFonts w:eastAsia="Arial Unicode MS"/>
              </w:rPr>
              <w:t xml:space="preserve"> neither must be present.</w:t>
            </w:r>
          </w:p>
          <w:p w14:paraId="48870496" w14:textId="77777777" w:rsidR="000E1214" w:rsidRDefault="00A87198">
            <w:pPr>
              <w:rPr>
                <w:rFonts w:eastAsia="Arial Unicode MS"/>
              </w:rPr>
            </w:pPr>
            <w:r>
              <w:rPr>
                <w:rFonts w:eastAsia="Arial Unicode MS"/>
              </w:rPr>
              <w:t>Ignored if both dfdl:initiator and dfdl:terminator are "" (empty string).</w:t>
            </w:r>
          </w:p>
          <w:p w14:paraId="7EC7BBF7" w14:textId="1137A968" w:rsidR="000E1214" w:rsidRDefault="00A87198">
            <w:pPr>
              <w:rPr>
                <w:rFonts w:eastAsia="Arial Unicode MS"/>
              </w:rPr>
            </w:pPr>
            <w:r>
              <w:rPr>
                <w:rFonts w:eastAsia="Arial Unicode MS"/>
              </w:rPr>
              <w:t xml:space="preserve">'initiator' indicates that, on parsing, if the content region (which can be either the SimpleContent region or the ComplexContent region defined in Section </w:t>
            </w:r>
            <w:r w:rsidR="00E62DDA" w:rsidRPr="00065302">
              <w:rPr>
                <w:rStyle w:val="Hyperlink"/>
                <w:rFonts w:eastAsia="Arial Unicode MS"/>
              </w:rPr>
              <w:fldChar w:fldCharType="begin"/>
            </w:r>
            <w:r w:rsidR="00E62DDA" w:rsidRPr="00065302">
              <w:rPr>
                <w:rStyle w:val="Hyperlink"/>
                <w:rFonts w:eastAsia="Arial Unicode MS"/>
              </w:rPr>
              <w:instrText xml:space="preserve"> REF _Ref39164191 \r \h </w:instrText>
            </w:r>
            <w:r w:rsidR="00E62DDA" w:rsidRPr="00065302">
              <w:rPr>
                <w:rStyle w:val="Hyperlink"/>
                <w:rFonts w:eastAsia="Arial Unicode MS"/>
              </w:rPr>
            </w:r>
            <w:r w:rsidR="00E62DDA" w:rsidRPr="00065302">
              <w:rPr>
                <w:rStyle w:val="Hyperlink"/>
                <w:rFonts w:eastAsia="Arial Unicode MS"/>
              </w:rPr>
              <w:fldChar w:fldCharType="separate"/>
            </w:r>
            <w:ins w:id="4679" w:author="Mike Beckerle" w:date="2020-10-09T10:19:00Z">
              <w:r w:rsidR="008A37A6">
                <w:rPr>
                  <w:rStyle w:val="Hyperlink"/>
                  <w:rFonts w:eastAsia="Arial Unicode MS"/>
                </w:rPr>
                <w:t>9.2</w:t>
              </w:r>
            </w:ins>
            <w:del w:id="4680" w:author="Mike Beckerle" w:date="2020-10-09T10:19:00Z">
              <w:r w:rsidR="00404DC4" w:rsidRPr="00065302" w:rsidDel="008A37A6">
                <w:rPr>
                  <w:rStyle w:val="Hyperlink"/>
                  <w:rFonts w:eastAsia="Arial Unicode MS"/>
                </w:rPr>
                <w:delText>9.3</w:delText>
              </w:r>
            </w:del>
            <w:r w:rsidR="00E62DDA" w:rsidRPr="00065302">
              <w:rPr>
                <w:rStyle w:val="Hyperlink"/>
                <w:rFonts w:eastAsia="Arial Unicode MS"/>
              </w:rPr>
              <w:fldChar w:fldCharType="end"/>
            </w:r>
            <w:r>
              <w:rPr>
                <w:rFonts w:eastAsia="Arial Unicode MS"/>
              </w:rPr>
              <w:t>)  is empty then the dfdl:initiator must be present. It also indicates that on unparsing when the content region is empty that the dfdl:initiator will be output.</w:t>
            </w:r>
          </w:p>
          <w:p w14:paraId="4F82EBE4" w14:textId="77777777" w:rsidR="000E1214" w:rsidRDefault="00A87198">
            <w:pPr>
              <w:rPr>
                <w:rFonts w:eastAsia="Arial Unicode MS"/>
              </w:rPr>
            </w:pPr>
            <w:r>
              <w:rPr>
                <w:rFonts w:eastAsia="Arial Unicode MS"/>
              </w:rPr>
              <w:t>'terminator' indicates that, on parsing, if the content region is empty then the dfdl:terminator must be present. It also indicates that on unparsing when the content region is empty the dfdl:terminator will be output.</w:t>
            </w:r>
          </w:p>
          <w:p w14:paraId="6CA058BA" w14:textId="77777777" w:rsidR="000E1214" w:rsidRDefault="00A87198">
            <w:pPr>
              <w:rPr>
                <w:rFonts w:eastAsia="Arial Unicode MS"/>
              </w:rPr>
            </w:pPr>
            <w:r>
              <w:rPr>
                <w:rFonts w:eastAsia="Arial Unicode MS"/>
              </w:rPr>
              <w:t>'both' indicates  that, on parsing, if the content region is empty both the dfdl:initiator and dfdl:terminator must be present. On unparsing when the content region is empty the dfdl:initiator followed by the dfdl:terminator will be output.</w:t>
            </w:r>
          </w:p>
          <w:p w14:paraId="5E78BBAC" w14:textId="77777777" w:rsidR="000E1214" w:rsidRDefault="00A87198">
            <w:pPr>
              <w:rPr>
                <w:rFonts w:eastAsia="Arial Unicode MS"/>
              </w:rPr>
            </w:pPr>
            <w:r>
              <w:rPr>
                <w:rFonts w:eastAsia="Arial Unicode MS"/>
              </w:rPr>
              <w:t>'none' indicates that if the content region is empty neither the dfdl:initiator or dfdl:terminator must be present. On unparsing when the content region is empty nothing will be output.</w:t>
            </w:r>
          </w:p>
          <w:p w14:paraId="58C4A919" w14:textId="77777777" w:rsidR="000E1214" w:rsidRDefault="00A87198">
            <w:pPr>
              <w:rPr>
                <w:rFonts w:eastAsia="MS Mincho"/>
              </w:rPr>
            </w:pPr>
            <w:r>
              <w:rPr>
                <w:rFonts w:eastAsia="MS Mincho"/>
              </w:rPr>
              <w:t>It is a Schema Definition Error if dfdl:emptyValueDelimiterPolicy set to 'none' or 'terminator' when the parent group has dfdl:initiatedContent 'yes'.</w:t>
            </w:r>
          </w:p>
          <w:p w14:paraId="0B980857" w14:textId="0BB4AFE7" w:rsidR="000E1214" w:rsidRDefault="00A87198">
            <w:pPr>
              <w:rPr>
                <w:rFonts w:eastAsia="MS Mincho"/>
              </w:rPr>
            </w:pPr>
            <w:r>
              <w:rPr>
                <w:rFonts w:eastAsia="MS Mincho"/>
              </w:rPr>
              <w:t xml:space="preserve">This property plays an important role in establishing empty representation. See </w:t>
            </w:r>
            <w:r w:rsidRPr="00065302">
              <w:rPr>
                <w:rStyle w:val="Hyperlink"/>
              </w:rPr>
              <w:fldChar w:fldCharType="begin"/>
            </w:r>
            <w:r w:rsidRPr="00065302">
              <w:rPr>
                <w:rStyle w:val="Hyperlink"/>
                <w:rFonts w:eastAsia="MS Mincho"/>
              </w:rPr>
              <w:instrText xml:space="preserve"> REF _Ref357760880 \r \h  \* MERGEFORMAT </w:instrText>
            </w:r>
            <w:r w:rsidRPr="00065302">
              <w:rPr>
                <w:rStyle w:val="Hyperlink"/>
              </w:rPr>
            </w:r>
            <w:r w:rsidRPr="00065302">
              <w:rPr>
                <w:rStyle w:val="Hyperlink"/>
              </w:rPr>
              <w:fldChar w:fldCharType="separate"/>
            </w:r>
            <w:ins w:id="4681" w:author="Mike Beckerle" w:date="2020-10-09T10:19:00Z">
              <w:r w:rsidR="008A37A6">
                <w:rPr>
                  <w:rStyle w:val="Hyperlink"/>
                  <w:rFonts w:eastAsia="MS Mincho"/>
                </w:rPr>
                <w:t>9.2.2</w:t>
              </w:r>
            </w:ins>
            <w:del w:id="4682" w:author="Mike Beckerle" w:date="2020-10-09T10:19:00Z">
              <w:r w:rsidR="00404DC4" w:rsidRPr="00065302" w:rsidDel="008A37A6">
                <w:rPr>
                  <w:rStyle w:val="Hyperlink"/>
                  <w:rFonts w:eastAsia="MS Mincho"/>
                </w:rPr>
                <w:delText>9.3.2</w:delText>
              </w:r>
            </w:del>
            <w:r w:rsidRPr="00065302">
              <w:rPr>
                <w:rStyle w:val="Hyperlink"/>
              </w:rPr>
              <w:fldChar w:fldCharType="end"/>
            </w:r>
            <w:r>
              <w:rPr>
                <w:rFonts w:eastAsia="MS Mincho"/>
              </w:rPr>
              <w:t xml:space="preserve"> </w:t>
            </w:r>
            <w:r w:rsidRPr="00065302">
              <w:rPr>
                <w:rStyle w:val="Hyperlink"/>
              </w:rPr>
              <w:fldChar w:fldCharType="begin"/>
            </w:r>
            <w:r w:rsidRPr="00065302">
              <w:rPr>
                <w:rStyle w:val="Hyperlink"/>
                <w:rFonts w:eastAsia="MS Mincho"/>
              </w:rPr>
              <w:instrText xml:space="preserve"> REF _Ref357760880 \h  \* MERGEFORMAT </w:instrText>
            </w:r>
            <w:r w:rsidRPr="00065302">
              <w:rPr>
                <w:rStyle w:val="Hyperlink"/>
              </w:rPr>
            </w:r>
            <w:r w:rsidRPr="00065302">
              <w:rPr>
                <w:rStyle w:val="Hyperlink"/>
              </w:rPr>
              <w:fldChar w:fldCharType="separate"/>
            </w:r>
            <w:r w:rsidR="008A37A6" w:rsidRPr="008A37A6">
              <w:rPr>
                <w:rStyle w:val="Hyperlink"/>
              </w:rPr>
              <w:t>Empty Representation</w:t>
            </w:r>
            <w:r w:rsidRPr="00065302">
              <w:rPr>
                <w:rStyle w:val="Hyperlink"/>
              </w:rPr>
              <w:fldChar w:fldCharType="end"/>
            </w:r>
            <w:r>
              <w:rPr>
                <w:rFonts w:eastAsia="MS Mincho"/>
              </w:rPr>
              <w:t xml:space="preserve"> for details.</w:t>
            </w:r>
          </w:p>
          <w:p w14:paraId="6284A66E" w14:textId="77777777" w:rsidR="000E1214" w:rsidRDefault="00A87198">
            <w:pPr>
              <w:rPr>
                <w:rFonts w:cs="Arial"/>
                <w:lang w:eastAsia="en-GB"/>
              </w:rPr>
            </w:pPr>
            <w:r>
              <w:rPr>
                <w:rFonts w:cs="Arial"/>
                <w:lang w:eastAsia="en-GB"/>
              </w:rPr>
              <w:t>This property is ignored if the element is fixed-length and length is not zero (as no empty representation is possible).</w:t>
            </w:r>
          </w:p>
          <w:p w14:paraId="15F1A5FA" w14:textId="4C0FC18A" w:rsidR="000E1214" w:rsidRDefault="00A87198">
            <w:r>
              <w:t xml:space="preserve">The value of dfdl:emptyValueDelimiterPolicy </w:t>
            </w:r>
            <w:r w:rsidR="001D0D73">
              <w:t>MUST</w:t>
            </w:r>
            <w:r w:rsidR="003B63AE">
              <w:t xml:space="preserve"> </w:t>
            </w:r>
            <w:r>
              <w:t>only be checked if there is a dfdl:initiator or dfdl:terminator in scope. If so, and dfdl:emptyValueDelimiterPolicy is not set, it is a Schema Definition Error.</w:t>
            </w:r>
          </w:p>
          <w:p w14:paraId="72791D64" w14:textId="3F24A14F" w:rsidR="000E1214" w:rsidRDefault="00A87198">
            <w:r>
              <w:t>If dfdl:initiator is not "" and dfdl:terminator is "" and dfdl:emptyValueDelimiterPolicy is 'terminator' it is a Schema Definition Error.</w:t>
            </w:r>
          </w:p>
          <w:p w14:paraId="2B6980A9" w14:textId="61EEA9FB" w:rsidR="000E1214" w:rsidRDefault="00A87198">
            <w:r>
              <w:t>If dfdl:terminator is not "" and dfdl:initiator is "” and dfdl:emptyValueDelimiterPolicy is 'initiator' it is a Schema Definition Error.</w:t>
            </w:r>
          </w:p>
          <w:p w14:paraId="0979ACA3" w14:textId="1DBECD3A" w:rsidR="000E1214" w:rsidRDefault="00A87198">
            <w:pPr>
              <w:rPr>
                <w:rFonts w:eastAsia="Arial Unicode MS"/>
              </w:rPr>
            </w:pPr>
            <w:r>
              <w:t xml:space="preserve">It is not a Schema </w:t>
            </w:r>
            <w:r w:rsidR="00405572">
              <w:t>Definition</w:t>
            </w:r>
            <w:r>
              <w:t xml:space="preserve"> Error if dfdl:emptyValueDelimiterPolicy is 'both' and one or both of dfdl:initiator and dfdl:terminator is "". This is to accommodate the common use of setting 'both' as a schema-wide setting.</w:t>
            </w:r>
          </w:p>
          <w:p w14:paraId="1BE0A981" w14:textId="77777777" w:rsidR="000E1214" w:rsidRDefault="00A87198">
            <w:pPr>
              <w:rPr>
                <w:rFonts w:eastAsia="MS Mincho"/>
              </w:rPr>
            </w:pPr>
            <w:r>
              <w:rPr>
                <w:rFonts w:cs="Arial"/>
                <w:lang w:eastAsia="en-GB"/>
              </w:rPr>
              <w:t xml:space="preserve">It is a Schema Definition Error if dfdl:emptyValueDelimiterPolicy </w:t>
            </w:r>
            <w:r>
              <w:rPr>
                <w:rFonts w:cs="Arial"/>
                <w:bCs/>
                <w:lang w:eastAsia="en-GB"/>
              </w:rPr>
              <w:t>is in effect and</w:t>
            </w:r>
            <w:r>
              <w:rPr>
                <w:rFonts w:cs="Arial"/>
                <w:lang w:eastAsia="en-GB"/>
              </w:rPr>
              <w:t xml:space="preserve"> is set to 'none' or 'terminator' when the parent xs:sequence has dfdl:initiatedContent 'yes'.</w:t>
            </w:r>
          </w:p>
          <w:p w14:paraId="14D38DDC" w14:textId="77777777" w:rsidR="000E1214" w:rsidRDefault="00A87198">
            <w:pPr>
              <w:rPr>
                <w:rFonts w:eastAsia="MS Mincho" w:cs="Arial"/>
                <w:lang w:eastAsia="ja-JP"/>
              </w:rPr>
            </w:pPr>
            <w:r>
              <w:rPr>
                <w:rFonts w:eastAsia="Arial Unicode MS"/>
              </w:rPr>
              <w:t xml:space="preserve">Annotation: dfdl:element, </w:t>
            </w:r>
            <w:r>
              <w:rPr>
                <w:rFonts w:cs="Arial"/>
              </w:rPr>
              <w:t xml:space="preserve">dfdl:simpleType </w:t>
            </w:r>
          </w:p>
        </w:tc>
      </w:tr>
      <w:tr w:rsidR="000E1214" w14:paraId="36129C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D725BC" w14:textId="77777777" w:rsidR="000E1214" w:rsidRDefault="00A87198">
            <w:pPr>
              <w:rPr>
                <w:rFonts w:eastAsia="Arial Unicode MS"/>
              </w:rPr>
            </w:pPr>
            <w:r>
              <w:rPr>
                <w:rFonts w:eastAsia="Arial Unicode MS"/>
              </w:rPr>
              <w:t>documentFinalTerminatorCanBeMissing</w:t>
            </w:r>
          </w:p>
        </w:tc>
        <w:tc>
          <w:tcPr>
            <w:tcW w:w="0" w:type="auto"/>
            <w:tcBorders>
              <w:top w:val="single" w:sz="4" w:space="0" w:color="auto"/>
              <w:left w:val="single" w:sz="4" w:space="0" w:color="auto"/>
              <w:bottom w:val="single" w:sz="4" w:space="0" w:color="auto"/>
              <w:right w:val="single" w:sz="4" w:space="0" w:color="auto"/>
            </w:tcBorders>
            <w:hideMark/>
          </w:tcPr>
          <w:p w14:paraId="35CF4E4D" w14:textId="77777777" w:rsidR="000E1214" w:rsidRDefault="00A87198">
            <w:pPr>
              <w:keepNext/>
              <w:rPr>
                <w:rFonts w:eastAsia="Arial Unicode MS"/>
              </w:rPr>
            </w:pPr>
            <w:r>
              <w:rPr>
                <w:rFonts w:eastAsia="Arial Unicode MS"/>
              </w:rPr>
              <w:t>Enum</w:t>
            </w:r>
          </w:p>
          <w:p w14:paraId="6CFBB1DF" w14:textId="77777777" w:rsidR="000E1214" w:rsidRDefault="00A87198">
            <w:pPr>
              <w:keepNext/>
              <w:rPr>
                <w:rFonts w:eastAsia="Arial Unicode MS"/>
              </w:rPr>
            </w:pPr>
            <w:r>
              <w:rPr>
                <w:rFonts w:eastAsia="Arial Unicode MS"/>
              </w:rPr>
              <w:t>Valid values are 'yes', 'no'</w:t>
            </w:r>
          </w:p>
          <w:p w14:paraId="0EE396F3" w14:textId="2DCCEDE9" w:rsidR="000E1214" w:rsidRDefault="00A87198">
            <w:pPr>
              <w:keepNext/>
              <w:rPr>
                <w:rFonts w:eastAsia="Arial Unicode MS"/>
              </w:rPr>
            </w:pPr>
            <w:r>
              <w:rPr>
                <w:rFonts w:eastAsia="Arial Unicode MS"/>
              </w:rPr>
              <w:t>When the dfdl:documentFinalTerminatorCanBeMissing property is true, then when an element is the last element in the data stream, then on parsing, it is not an error if the terminator is not found</w:t>
            </w:r>
            <w:r>
              <w:t xml:space="preserve">, and the terminator is considered to be logically present for the purposes of establishing representation, per Section </w:t>
            </w:r>
            <w:r w:rsidRPr="00065302">
              <w:rPr>
                <w:rStyle w:val="Hyperlink"/>
              </w:rPr>
              <w:fldChar w:fldCharType="begin"/>
            </w:r>
            <w:r w:rsidRPr="00065302">
              <w:rPr>
                <w:rStyle w:val="Hyperlink"/>
              </w:rPr>
              <w:instrText xml:space="preserve"> REF _Ref37169058 \r \h </w:instrText>
            </w:r>
            <w:r w:rsidRPr="00065302">
              <w:rPr>
                <w:rStyle w:val="Hyperlink"/>
              </w:rPr>
            </w:r>
            <w:r w:rsidRPr="00065302">
              <w:rPr>
                <w:rStyle w:val="Hyperlink"/>
              </w:rPr>
              <w:fldChar w:fldCharType="separate"/>
            </w:r>
            <w:ins w:id="4683" w:author="Mike Beckerle" w:date="2020-10-09T10:19:00Z">
              <w:r w:rsidR="008A37A6">
                <w:rPr>
                  <w:rStyle w:val="Hyperlink"/>
                </w:rPr>
                <w:t>9.3.2</w:t>
              </w:r>
            </w:ins>
            <w:del w:id="4684" w:author="Mike Beckerle" w:date="2020-10-09T10:19:00Z">
              <w:r w:rsidR="00404DC4" w:rsidRPr="00065302" w:rsidDel="008A37A6">
                <w:rPr>
                  <w:rStyle w:val="Hyperlink"/>
                </w:rPr>
                <w:delText>9.4.2</w:delText>
              </w:r>
            </w:del>
            <w:r w:rsidRPr="00065302">
              <w:rPr>
                <w:rStyle w:val="Hyperlink"/>
              </w:rPr>
              <w:fldChar w:fldCharType="end"/>
            </w:r>
            <w:r>
              <w:t>.</w:t>
            </w:r>
            <w:r>
              <w:rPr>
                <w:rFonts w:eastAsia="Arial Unicode MS"/>
              </w:rPr>
              <w:t xml:space="preserve"> </w:t>
            </w:r>
          </w:p>
          <w:p w14:paraId="4C22A126" w14:textId="6CFF9137" w:rsidR="000E1214" w:rsidRDefault="00A87198">
            <w:pPr>
              <w:keepNext/>
              <w:rPr>
                <w:rFonts w:eastAsia="Arial Unicode MS"/>
              </w:rPr>
            </w:pPr>
            <w:r>
              <w:rPr>
                <w:rFonts w:eastAsia="Arial Unicode MS"/>
              </w:rPr>
              <w:t xml:space="preserve">For example, if the data are in a file, and the format specifies lines terminated by the newline character (typically LF or CRLF), then if the last line is missing its newline, then this would normally be an error, but if dfdl:documentFinalTerminatorCanBeMissing is true, then this is not a </w:t>
            </w:r>
            <w:del w:id="4685" w:author="Mike Beckerle" w:date="2020-10-08T20:32:00Z">
              <w:r w:rsidDel="00B31DA3">
                <w:rPr>
                  <w:rFonts w:eastAsia="Arial Unicode MS"/>
                </w:rPr>
                <w:delText>processing error</w:delText>
              </w:r>
            </w:del>
            <w:ins w:id="4686" w:author="Mike Beckerle" w:date="2020-10-08T20:32:00Z">
              <w:r w:rsidR="00B31DA3">
                <w:rPr>
                  <w:rFonts w:eastAsia="Arial Unicode MS"/>
                </w:rPr>
                <w:t>Processing Error</w:t>
              </w:r>
            </w:ins>
            <w:r>
              <w:rPr>
                <w:rFonts w:eastAsia="Arial Unicode MS"/>
              </w:rPr>
              <w:t>.</w:t>
            </w:r>
          </w:p>
          <w:p w14:paraId="678D0379" w14:textId="77777777" w:rsidR="000E1214" w:rsidRDefault="00A87198">
            <w:pPr>
              <w:keepNext/>
              <w:rPr>
                <w:rFonts w:eastAsia="Arial Unicode MS"/>
              </w:rPr>
            </w:pPr>
            <w:r>
              <w:rPr>
                <w:rFonts w:eastAsia="Arial Unicode MS"/>
              </w:rPr>
              <w:t>On unparsing the terminator is always written out regardless of the state of this property.</w:t>
            </w:r>
          </w:p>
          <w:p w14:paraId="27CB1C8A" w14:textId="77777777" w:rsidR="000E1214" w:rsidRDefault="00A87198">
            <w:pPr>
              <w:keepNext/>
              <w:rPr>
                <w:rFonts w:eastAsia="Arial Unicode MS"/>
              </w:rPr>
            </w:pPr>
            <w:r>
              <w:rPr>
                <w:rFonts w:eastAsia="Arial Unicode MS"/>
              </w:rPr>
              <w:t xml:space="preserve">Annotation: dfdl:format (but applies to elements only) </w:t>
            </w:r>
          </w:p>
        </w:tc>
      </w:tr>
      <w:tr w:rsidR="000E1214" w14:paraId="299B13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1CB0D6" w14:textId="77777777" w:rsidR="000E1214" w:rsidRDefault="00A87198">
            <w:pPr>
              <w:rPr>
                <w:rFonts w:eastAsia="Arial Unicode MS"/>
              </w:rPr>
            </w:pPr>
            <w:r>
              <w:rPr>
                <w:rFonts w:eastAsia="Arial Unicode MS"/>
              </w:rPr>
              <w:t>outputNewLine</w:t>
            </w:r>
          </w:p>
        </w:tc>
        <w:tc>
          <w:tcPr>
            <w:tcW w:w="0" w:type="auto"/>
            <w:tcBorders>
              <w:top w:val="single" w:sz="4" w:space="0" w:color="auto"/>
              <w:left w:val="single" w:sz="4" w:space="0" w:color="auto"/>
              <w:bottom w:val="single" w:sz="4" w:space="0" w:color="auto"/>
              <w:right w:val="single" w:sz="4" w:space="0" w:color="auto"/>
            </w:tcBorders>
            <w:hideMark/>
          </w:tcPr>
          <w:p w14:paraId="7EB8B3F1" w14:textId="77777777" w:rsidR="000E1214" w:rsidRDefault="00A87198">
            <w:pPr>
              <w:keepNext/>
              <w:rPr>
                <w:rFonts w:cs="Arial"/>
              </w:rPr>
            </w:pPr>
            <w:r>
              <w:rPr>
                <w:rFonts w:cs="Arial"/>
              </w:rPr>
              <w:t>DFDL String Literal or DFDL Expression</w:t>
            </w:r>
          </w:p>
          <w:p w14:paraId="0EDC1938" w14:textId="77777777" w:rsidR="000E1214" w:rsidRDefault="00A87198">
            <w:pPr>
              <w:keepNext/>
              <w:rPr>
                <w:rFonts w:cs="Arial"/>
              </w:rPr>
            </w:pPr>
            <w:r>
              <w:rPr>
                <w:rFonts w:cs="Arial"/>
              </w:rPr>
              <w:t xml:space="preserve">Specifies the character or characters that will be used to replace the %NL; character class entity during unparse. </w:t>
            </w:r>
          </w:p>
          <w:p w14:paraId="2CC03CB5" w14:textId="0826C3C8" w:rsidR="000E1214" w:rsidRDefault="00A87198">
            <w:pPr>
              <w:keepNext/>
              <w:rPr>
                <w:rFonts w:cs="Arial"/>
              </w:rPr>
            </w:pPr>
            <w:r>
              <w:rPr>
                <w:rFonts w:cs="Arial"/>
              </w:rPr>
              <w:t xml:space="preserve">(The %NL; entity is defined in Section </w:t>
            </w:r>
            <w:r w:rsidRPr="00065302">
              <w:rPr>
                <w:rStyle w:val="Hyperlink"/>
              </w:rPr>
              <w:fldChar w:fldCharType="begin"/>
            </w:r>
            <w:r w:rsidRPr="00065302">
              <w:rPr>
                <w:rStyle w:val="Hyperlink"/>
              </w:rPr>
              <w:instrText xml:space="preserve"> REF _Ref37865472 \r \h </w:instrText>
            </w:r>
            <w:r w:rsidRPr="00065302">
              <w:rPr>
                <w:rStyle w:val="Hyperlink"/>
              </w:rPr>
            </w:r>
            <w:r w:rsidRPr="00065302">
              <w:rPr>
                <w:rStyle w:val="Hyperlink"/>
              </w:rPr>
              <w:fldChar w:fldCharType="separate"/>
            </w:r>
            <w:r w:rsidR="008A37A6">
              <w:rPr>
                <w:rStyle w:val="Hyperlink"/>
              </w:rPr>
              <w:t>6.3.1.3</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_Ref37865472 \h </w:instrText>
            </w:r>
            <w:r w:rsidRPr="00065302">
              <w:rPr>
                <w:rStyle w:val="Hyperlink"/>
              </w:rPr>
            </w:r>
            <w:r w:rsidRPr="00065302">
              <w:rPr>
                <w:rStyle w:val="Hyperlink"/>
              </w:rPr>
              <w:fldChar w:fldCharType="separate"/>
            </w:r>
            <w:ins w:id="4687" w:author="Mike Beckerle" w:date="2020-10-09T10:19:00Z">
              <w:r w:rsidR="008A37A6">
                <w:t>DFDL Character Class Entities in DFDL String Literals</w:t>
              </w:r>
            </w:ins>
            <w:del w:id="4688" w:author="Mike Beckerle" w:date="2020-10-09T10:19:00Z">
              <w:r w:rsidR="00404DC4" w:rsidRPr="00065302" w:rsidDel="008A37A6">
                <w:rPr>
                  <w:rStyle w:val="Hyperlink"/>
                </w:rPr>
                <w:delText>DFDL Character Class Entities in DFDL String Literals</w:delText>
              </w:r>
            </w:del>
            <w:r w:rsidRPr="00065302">
              <w:rPr>
                <w:rStyle w:val="Hyperlink"/>
              </w:rPr>
              <w:fldChar w:fldCharType="end"/>
            </w:r>
            <w:r>
              <w:rPr>
                <w:rFonts w:cs="Arial"/>
              </w:rPr>
              <w:t>.)</w:t>
            </w:r>
          </w:p>
          <w:p w14:paraId="65E5AA8B" w14:textId="77777777" w:rsidR="000E1214" w:rsidRDefault="00A87198">
            <w:pPr>
              <w:keepNext/>
              <w:rPr>
                <w:rFonts w:cs="Arial"/>
              </w:rPr>
            </w:pPr>
            <w:r>
              <w:rPr>
                <w:rFonts w:cs="Arial"/>
              </w:rPr>
              <w:t>It is a Schema Definition Error if any of the characters are not in the set of characters allowed by the DFDL entity %NL; Only individual characters or the %CR;%LF; combination are allowed.</w:t>
            </w:r>
          </w:p>
          <w:p w14:paraId="36CC7894" w14:textId="77777777" w:rsidR="000E1214" w:rsidRDefault="00A87198">
            <w:pPr>
              <w:keepNext/>
              <w:rPr>
                <w:rFonts w:cs="Arial"/>
              </w:rPr>
            </w:pPr>
            <w:r>
              <w:rPr>
                <w:rFonts w:cs="Arial"/>
              </w:rPr>
              <w:t>It is a Schema Definition Error if the DFDL entity %NL; is specified</w:t>
            </w:r>
          </w:p>
          <w:p w14:paraId="5D3A96B0" w14:textId="77777777" w:rsidR="000E1214" w:rsidRDefault="00A87198">
            <w:pPr>
              <w:keepNext/>
              <w:rPr>
                <w:rFonts w:cs="Arial"/>
              </w:rPr>
            </w:pPr>
            <w:r>
              <w:rPr>
                <w:rFonts w:eastAsia="Arial Unicode MS"/>
              </w:rPr>
              <w:t>This property can be computed by way of an expression which returns a DFDL string literal. The expression must not contain forward references to elements which have not yet been processed.</w:t>
            </w:r>
          </w:p>
          <w:p w14:paraId="2BB3BE5F" w14:textId="77777777" w:rsidR="000E1214" w:rsidRDefault="00A87198">
            <w:pPr>
              <w:keepNext/>
            </w:pPr>
            <w:r>
              <w:rPr>
                <w:rFonts w:cs="Arial"/>
              </w:rPr>
              <w:t>Annotation: dfdl:element, dfdl:simpleType, dfdl:sequence, dfdl:choice, dfdl:group</w:t>
            </w:r>
          </w:p>
        </w:tc>
      </w:tr>
      <w:tr w:rsidR="000E1214" w14:paraId="175882C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4B2980" w14:textId="77777777" w:rsidR="000E1214" w:rsidRDefault="00A87198">
            <w:pPr>
              <w:rPr>
                <w:rFonts w:eastAsia="Arial Unicode MS"/>
              </w:rPr>
            </w:pPr>
            <w:r>
              <w:rPr>
                <w:rFonts w:eastAsia="Arial"/>
              </w:rPr>
              <w:t>emptyElementParsePolicy</w:t>
            </w:r>
          </w:p>
        </w:tc>
        <w:tc>
          <w:tcPr>
            <w:tcW w:w="0" w:type="auto"/>
            <w:tcBorders>
              <w:top w:val="single" w:sz="4" w:space="0" w:color="auto"/>
              <w:left w:val="single" w:sz="4" w:space="0" w:color="auto"/>
              <w:bottom w:val="single" w:sz="4" w:space="0" w:color="auto"/>
              <w:right w:val="single" w:sz="4" w:space="0" w:color="auto"/>
            </w:tcBorders>
            <w:hideMark/>
          </w:tcPr>
          <w:p w14:paraId="0783DC56" w14:textId="77777777" w:rsidR="000E1214" w:rsidRDefault="00A87198">
            <w:pPr>
              <w:rPr>
                <w:rFonts w:eastAsia="Arial"/>
              </w:rPr>
            </w:pPr>
            <w:r>
              <w:rPr>
                <w:rFonts w:eastAsia="Arial"/>
              </w:rPr>
              <w:t>Enum</w:t>
            </w:r>
          </w:p>
          <w:p w14:paraId="68A871A2" w14:textId="77777777" w:rsidR="000E1214" w:rsidRDefault="00A87198">
            <w:pPr>
              <w:rPr>
                <w:rFonts w:eastAsia="Arial"/>
              </w:rPr>
            </w:pPr>
            <w:r>
              <w:rPr>
                <w:rFonts w:eastAsia="Arial"/>
              </w:rPr>
              <w:t>Valid values are "treatAsAbsent" or "treatAsEmpty".</w:t>
            </w:r>
          </w:p>
          <w:p w14:paraId="211C3C01" w14:textId="77777777" w:rsidR="000E1214" w:rsidRDefault="00A87198">
            <w:pPr>
              <w:rPr>
                <w:rFonts w:eastAsia="Arial"/>
              </w:rPr>
            </w:pPr>
            <w:r>
              <w:rPr>
                <w:rFonts w:eastAsia="Arial"/>
              </w:rPr>
              <w:t xml:space="preserve">This property describes the behavior of the DFDL processor </w:t>
            </w:r>
            <w:r>
              <w:rPr>
                <w:color w:val="000000"/>
              </w:rPr>
              <w:t>for occurrences of elements of any type that have the empty representation</w:t>
            </w:r>
            <w:r>
              <w:rPr>
                <w:rFonts w:eastAsia="Arial"/>
              </w:rPr>
              <w:t>.</w:t>
            </w:r>
          </w:p>
          <w:p w14:paraId="5336B845" w14:textId="6616F656" w:rsidR="000E1214" w:rsidRDefault="00A87198">
            <w:r>
              <w:rPr>
                <w:rFonts w:eastAsia="Arial"/>
              </w:rPr>
              <w:t xml:space="preserve">When 'treatAsEmpty' </w:t>
            </w:r>
            <w:r>
              <w:rPr>
                <w:color w:val="000000"/>
              </w:rPr>
              <w:t xml:space="preserve">if an occurrence of an element has the empty representation when parsed, the behaviour is as stated in </w:t>
            </w:r>
            <w:del w:id="4689" w:author="Mike Beckerle" w:date="2020-10-09T10:24:00Z">
              <w:r w:rsidDel="003E209F">
                <w:rPr>
                  <w:color w:val="000000"/>
                </w:rPr>
                <w:delText>section</w:delText>
              </w:r>
            </w:del>
            <w:ins w:id="4690" w:author="Mike Beckerle" w:date="2020-10-09T10:24:00Z">
              <w:r w:rsidR="003E209F">
                <w:rPr>
                  <w:color w:val="000000"/>
                </w:rPr>
                <w:t>Section</w:t>
              </w:r>
            </w:ins>
            <w:r>
              <w:rPr>
                <w:color w:val="000000"/>
              </w:rPr>
              <w:t xml:space="preserve"> 9 for an occurrence with empty representation. Consequently, default values or empty strings may be added to the </w:t>
            </w:r>
            <w:r w:rsidR="00933F0E">
              <w:rPr>
                <w:color w:val="000000"/>
              </w:rPr>
              <w:t>Infoset</w:t>
            </w:r>
            <w:r>
              <w:rPr>
                <w:color w:val="000000"/>
              </w:rPr>
              <w:t>.</w:t>
            </w:r>
          </w:p>
          <w:p w14:paraId="75481AF6" w14:textId="6C225A88" w:rsidR="000E1214" w:rsidRDefault="00A87198">
            <w:r>
              <w:t xml:space="preserve">When 'treatAsAbsent' </w:t>
            </w:r>
            <w:r>
              <w:rPr>
                <w:color w:val="000000"/>
              </w:rPr>
              <w:t xml:space="preserve">if an occurrence of an element has the empty representation when parsed, the behaviour is as stated in </w:t>
            </w:r>
            <w:del w:id="4691" w:author="Mike Beckerle" w:date="2020-10-09T10:24:00Z">
              <w:r w:rsidDel="003E209F">
                <w:rPr>
                  <w:color w:val="000000"/>
                </w:rPr>
                <w:delText>section</w:delText>
              </w:r>
            </w:del>
            <w:ins w:id="4692" w:author="Mike Beckerle" w:date="2020-10-09T10:24:00Z">
              <w:r w:rsidR="003E209F">
                <w:rPr>
                  <w:color w:val="000000"/>
                </w:rPr>
                <w:t>Section</w:t>
              </w:r>
            </w:ins>
            <w:r>
              <w:rPr>
                <w:color w:val="000000"/>
              </w:rPr>
              <w:t xml:space="preserve"> 9 for an absent occurrence. </w:t>
            </w:r>
            <w:commentRangeStart w:id="4693"/>
            <w:r>
              <w:rPr>
                <w:color w:val="000000"/>
              </w:rPr>
              <w:t xml:space="preserve">Consequently, default values or empty strings are never added to the </w:t>
            </w:r>
            <w:r w:rsidR="00933F0E">
              <w:rPr>
                <w:color w:val="000000"/>
              </w:rPr>
              <w:t>Infoset</w:t>
            </w:r>
            <w:commentRangeEnd w:id="4693"/>
            <w:r w:rsidR="00D372CD">
              <w:rPr>
                <w:rStyle w:val="CommentReference"/>
              </w:rPr>
              <w:commentReference w:id="4693"/>
            </w:r>
            <w:r>
              <w:rPr>
                <w:color w:val="000000"/>
              </w:rPr>
              <w:t>.</w:t>
            </w:r>
          </w:p>
          <w:p w14:paraId="6A3F3EC9" w14:textId="77777777" w:rsidR="000E1214" w:rsidRDefault="00A87198">
            <w:r>
              <w:t xml:space="preserve">Annotation: dfdl:element, dfdl:simpleType </w:t>
            </w:r>
          </w:p>
        </w:tc>
      </w:tr>
    </w:tbl>
    <w:p w14:paraId="399D08DF" w14:textId="26754150" w:rsidR="000E1214" w:rsidRDefault="00A87198">
      <w:pPr>
        <w:pStyle w:val="Caption"/>
      </w:pPr>
      <w:bookmarkStart w:id="4694" w:name="_Toc190157561"/>
      <w:bookmarkEnd w:id="4694"/>
      <w:r>
        <w:t xml:space="preserve">Table </w:t>
      </w:r>
      <w:fldSimple w:instr=" SEQ Table \* ARABIC ">
        <w:r w:rsidR="008A37A6">
          <w:rPr>
            <w:noProof/>
          </w:rPr>
          <w:t>16</w:t>
        </w:r>
      </w:fldSimple>
      <w:r>
        <w:t xml:space="preserve"> Properties for Specifying Delimiters</w:t>
      </w:r>
    </w:p>
    <w:p w14:paraId="586A15EC" w14:textId="77777777" w:rsidR="000E1214" w:rsidRDefault="00A87198" w:rsidP="00B31DA3">
      <w:pPr>
        <w:pStyle w:val="Heading2"/>
      </w:pPr>
      <w:bookmarkStart w:id="4695" w:name="_Toc184191992"/>
      <w:bookmarkStart w:id="4696" w:name="_Toc184210532"/>
      <w:bookmarkStart w:id="4697" w:name="_Toc184192009"/>
      <w:bookmarkStart w:id="4698" w:name="_Toc184210549"/>
      <w:bookmarkStart w:id="4699" w:name="_Toc184192011"/>
      <w:bookmarkStart w:id="4700" w:name="_Toc184210551"/>
      <w:bookmarkStart w:id="4701" w:name="_Toc184192014"/>
      <w:bookmarkStart w:id="4702" w:name="_Toc184210554"/>
      <w:bookmarkStart w:id="4703" w:name="_Toc199516310"/>
      <w:bookmarkStart w:id="4704" w:name="_Toc194983974"/>
      <w:bookmarkStart w:id="4705" w:name="_Toc243112821"/>
      <w:bookmarkStart w:id="4706" w:name="_Toc349042725"/>
      <w:bookmarkStart w:id="4707" w:name="_Ref38549263"/>
      <w:bookmarkStart w:id="4708" w:name="_Ref38549269"/>
      <w:bookmarkStart w:id="4709" w:name="_Toc177399087"/>
      <w:bookmarkStart w:id="4710" w:name="_Toc175057374"/>
      <w:bookmarkStart w:id="4711" w:name="_Toc53134101"/>
      <w:bookmarkEnd w:id="4695"/>
      <w:bookmarkEnd w:id="4696"/>
      <w:bookmarkEnd w:id="4697"/>
      <w:bookmarkEnd w:id="4698"/>
      <w:bookmarkEnd w:id="4699"/>
      <w:bookmarkEnd w:id="4700"/>
      <w:bookmarkEnd w:id="4701"/>
      <w:bookmarkEnd w:id="4702"/>
      <w:r>
        <w:t>Properties for Specifying Lengths</w:t>
      </w:r>
      <w:bookmarkEnd w:id="4703"/>
      <w:bookmarkEnd w:id="4704"/>
      <w:bookmarkEnd w:id="4705"/>
      <w:bookmarkEnd w:id="4706"/>
      <w:bookmarkEnd w:id="4707"/>
      <w:bookmarkEnd w:id="4708"/>
      <w:bookmarkEnd w:id="4711"/>
      <w:r>
        <w:t xml:space="preserve"> </w:t>
      </w:r>
      <w:bookmarkEnd w:id="4709"/>
      <w:bookmarkEnd w:id="4710"/>
    </w:p>
    <w:p w14:paraId="78D7E070" w14:textId="77777777" w:rsidR="000E1214" w:rsidRDefault="00A87198">
      <w:pPr>
        <w:pStyle w:val="nobreak"/>
      </w:pPr>
      <w:r>
        <w:t>These properties are used to determine the content length of an element and apply to elements of all types (simple and complex).</w:t>
      </w:r>
    </w:p>
    <w:tbl>
      <w:tblPr>
        <w:tblStyle w:val="Table"/>
        <w:tblW w:w="5000" w:type="pct"/>
        <w:tblInd w:w="0" w:type="dxa"/>
        <w:tblLook w:val="01E0" w:firstRow="1" w:lastRow="1" w:firstColumn="1" w:lastColumn="1" w:noHBand="0" w:noVBand="0"/>
      </w:tblPr>
      <w:tblGrid>
        <w:gridCol w:w="1305"/>
        <w:gridCol w:w="7325"/>
      </w:tblGrid>
      <w:tr w:rsidR="000E1214" w14:paraId="131013A3"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CCA2380" w14:textId="77777777" w:rsidR="000E1214" w:rsidRDefault="00A87198">
            <w:r>
              <w:t>Property Name</w:t>
            </w:r>
          </w:p>
        </w:tc>
        <w:tc>
          <w:tcPr>
            <w:tcW w:w="0" w:type="auto"/>
            <w:hideMark/>
          </w:tcPr>
          <w:p w14:paraId="41C08DE3" w14:textId="77777777" w:rsidR="000E1214" w:rsidRDefault="00A87198">
            <w:r>
              <w:t>Description</w:t>
            </w:r>
          </w:p>
        </w:tc>
      </w:tr>
      <w:tr w:rsidR="000E1214" w14:paraId="5CA104A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CE0358" w14:textId="77777777" w:rsidR="000E1214" w:rsidRDefault="00A87198">
            <w:r>
              <w:t>lengthKind</w:t>
            </w:r>
          </w:p>
        </w:tc>
        <w:tc>
          <w:tcPr>
            <w:tcW w:w="0" w:type="auto"/>
            <w:tcBorders>
              <w:top w:val="single" w:sz="4" w:space="0" w:color="auto"/>
              <w:left w:val="single" w:sz="4" w:space="0" w:color="auto"/>
              <w:bottom w:val="single" w:sz="4" w:space="0" w:color="auto"/>
              <w:right w:val="single" w:sz="4" w:space="0" w:color="auto"/>
            </w:tcBorders>
            <w:hideMark/>
          </w:tcPr>
          <w:p w14:paraId="7C632A78" w14:textId="77777777" w:rsidR="000E1214" w:rsidRDefault="00A87198">
            <w:r>
              <w:t>Enum</w:t>
            </w:r>
          </w:p>
          <w:p w14:paraId="03614631" w14:textId="77777777" w:rsidR="000E1214" w:rsidRDefault="00A87198">
            <w:r>
              <w:t>Controls how the content length of the component is determined.</w:t>
            </w:r>
          </w:p>
          <w:p w14:paraId="45CE7E5F" w14:textId="77777777" w:rsidR="000E1214" w:rsidRDefault="00A87198">
            <w:r>
              <w:t>Valid values are: 'explicit', 'delimited', 'prefixed', 'implicit', 'pattern', 'endOfParent'</w:t>
            </w:r>
          </w:p>
          <w:p w14:paraId="1DD2E1AC" w14:textId="6179DF75" w:rsidR="000E1214" w:rsidRDefault="00A87198">
            <w:r>
              <w:t xml:space="preserve">A full description of each enumeration is given in the subsections of this section </w:t>
            </w:r>
            <w:r w:rsidR="00405572">
              <w:t>beginning</w:t>
            </w:r>
            <w:r>
              <w:t xml:space="preserve"> with Section </w:t>
            </w:r>
            <w:r w:rsidRPr="00065302">
              <w:rPr>
                <w:rStyle w:val="Hyperlink"/>
              </w:rPr>
              <w:fldChar w:fldCharType="begin"/>
            </w:r>
            <w:r w:rsidRPr="00065302">
              <w:rPr>
                <w:rStyle w:val="Hyperlink"/>
              </w:rPr>
              <w:instrText xml:space="preserve"> REF _Ref38559143 \r \h </w:instrText>
            </w:r>
            <w:r w:rsidRPr="00065302">
              <w:rPr>
                <w:rStyle w:val="Hyperlink"/>
              </w:rPr>
            </w:r>
            <w:r w:rsidRPr="00065302">
              <w:rPr>
                <w:rStyle w:val="Hyperlink"/>
              </w:rPr>
              <w:fldChar w:fldCharType="separate"/>
            </w:r>
            <w:r w:rsidR="008A37A6">
              <w:rPr>
                <w:rStyle w:val="Hyperlink"/>
              </w:rPr>
              <w:t>12.3.1</w:t>
            </w:r>
            <w:r w:rsidRPr="00065302">
              <w:rPr>
                <w:rStyle w:val="Hyperlink"/>
              </w:rPr>
              <w:fldChar w:fldCharType="end"/>
            </w:r>
            <w:r>
              <w:t>.</w:t>
            </w:r>
          </w:p>
          <w:p w14:paraId="3E28512F" w14:textId="77777777" w:rsidR="000E1214" w:rsidRDefault="00A87198">
            <w:pPr>
              <w:rPr>
                <w:rFonts w:cs="Arial"/>
              </w:rPr>
            </w:pPr>
            <w:r>
              <w:t>'explicit' means the length of the element is given by the dfdl:length property.</w:t>
            </w:r>
          </w:p>
          <w:p w14:paraId="2BBF5FC7" w14:textId="77777777" w:rsidR="000E1214" w:rsidRDefault="00A87198">
            <w:r>
              <w:t xml:space="preserve">'delimited' means the element length is determined by scanning for a terminator or separator. </w:t>
            </w:r>
          </w:p>
          <w:p w14:paraId="67CA17C1" w14:textId="77777777" w:rsidR="000E1214" w:rsidRDefault="00A87198">
            <w:r>
              <w:t xml:space="preserve">'prefixed' means the length of the element is given by an immediately preceding PrefixLength data region the format of which is specified using dfdl:prefixLengthType. </w:t>
            </w:r>
          </w:p>
          <w:p w14:paraId="4EFE255F" w14:textId="77777777" w:rsidR="000E1214" w:rsidRDefault="00A87198">
            <w:r>
              <w:t>'implicit means the length is to be determined in terms of the type of the element and its schema-specified properties if any.</w:t>
            </w:r>
          </w:p>
          <w:p w14:paraId="06EC9AB0" w14:textId="77777777" w:rsidR="000E1214" w:rsidRDefault="00A87198">
            <w:r>
              <w:t xml:space="preserve">'pattern' means the length of the element is given by scanning for a regular expression specified using the dfdl:lengthPattern property. </w:t>
            </w:r>
          </w:p>
          <w:p w14:paraId="3DF6F800" w14:textId="77777777" w:rsidR="000E1214" w:rsidRDefault="00A87198">
            <w:r>
              <w:t>'endOfParent' means that the length extends to the end of the containing (parent) construct.</w:t>
            </w:r>
          </w:p>
          <w:p w14:paraId="4694FC54" w14:textId="77777777" w:rsidR="000E1214" w:rsidRDefault="00A87198">
            <w:r>
              <w:t xml:space="preserve">Annotation: dfdl:element, dfdl:simpleType </w:t>
            </w:r>
          </w:p>
        </w:tc>
      </w:tr>
      <w:tr w:rsidR="000E1214" w14:paraId="6FC3C6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D1261" w14:textId="77777777" w:rsidR="000E1214" w:rsidRDefault="00A87198">
            <w:r>
              <w:t>lengthUnits</w:t>
            </w:r>
          </w:p>
        </w:tc>
        <w:tc>
          <w:tcPr>
            <w:tcW w:w="0" w:type="auto"/>
            <w:tcBorders>
              <w:top w:val="single" w:sz="4" w:space="0" w:color="auto"/>
              <w:left w:val="single" w:sz="4" w:space="0" w:color="auto"/>
              <w:bottom w:val="single" w:sz="4" w:space="0" w:color="auto"/>
              <w:right w:val="single" w:sz="4" w:space="0" w:color="auto"/>
            </w:tcBorders>
            <w:hideMark/>
          </w:tcPr>
          <w:p w14:paraId="49F6C930" w14:textId="77777777" w:rsidR="000E1214" w:rsidRDefault="00A87198">
            <w:r>
              <w:t>Enum</w:t>
            </w:r>
          </w:p>
          <w:p w14:paraId="1B9107E3" w14:textId="46E65F6D" w:rsidR="000E1214" w:rsidRDefault="00A87198">
            <w:r>
              <w:t xml:space="preserve">Valid values 'bytes', 'characters', </w:t>
            </w:r>
            <w:ins w:id="4712" w:author="Mike Beckerle" w:date="2020-10-09T10:43:00Z">
              <w:r w:rsidR="00FD51E3">
                <w:t xml:space="preserve">and </w:t>
              </w:r>
            </w:ins>
            <w:r>
              <w:t>'bits'.</w:t>
            </w:r>
          </w:p>
          <w:p w14:paraId="25E853F4" w14:textId="77777777" w:rsidR="000E1214" w:rsidRDefault="00A87198">
            <w:r>
              <w:t>Specifies the units to be used whenever a length is being used to extract or write data. Applicable when dfdl:lengthKind is 'explicit', 'implicit' (for xs:string and xs:hexBinary) or 'prefixed'.</w:t>
            </w:r>
          </w:p>
          <w:p w14:paraId="5CE96BDD" w14:textId="77777777" w:rsidR="000E1214" w:rsidRDefault="00A87198">
            <w:r>
              <w:t>Usage is restricted as follows:</w:t>
            </w:r>
          </w:p>
          <w:p w14:paraId="01DBEE48" w14:textId="4FB6ADCF" w:rsidR="000E1214" w:rsidRDefault="00A87198" w:rsidP="00C31ED0">
            <w:pPr>
              <w:pStyle w:val="ListParagraph"/>
              <w:numPr>
                <w:ilvl w:val="0"/>
                <w:numId w:val="85"/>
              </w:numPr>
            </w:pPr>
            <w:r>
              <w:t xml:space="preserve">'characters' </w:t>
            </w:r>
            <w:del w:id="4713" w:author="Mike Beckerle" w:date="2020-10-09T11:09:00Z">
              <w:r w:rsidDel="00945940">
                <w:delText>may only</w:delText>
              </w:r>
            </w:del>
            <w:ins w:id="4714" w:author="Mike Beckerle" w:date="2020-10-09T11:09:00Z">
              <w:r w:rsidR="00945940">
                <w:t>must</w:t>
              </w:r>
            </w:ins>
            <w:r>
              <w:t xml:space="preserve"> be used for complex elements and simple elements with text representation. </w:t>
            </w:r>
          </w:p>
          <w:p w14:paraId="6D50F055" w14:textId="078016AA" w:rsidR="000E1214" w:rsidRDefault="00A87198" w:rsidP="00C31ED0">
            <w:pPr>
              <w:pStyle w:val="ListParagraph"/>
              <w:numPr>
                <w:ilvl w:val="0"/>
                <w:numId w:val="85"/>
              </w:numPr>
            </w:pPr>
            <w:r>
              <w:t xml:space="preserve">'bits' </w:t>
            </w:r>
            <w:commentRangeStart w:id="4715"/>
            <w:del w:id="4716" w:author="Mike Beckerle" w:date="2020-10-09T11:09:00Z">
              <w:r w:rsidDel="00945940">
                <w:delText>may only</w:delText>
              </w:r>
              <w:commentRangeEnd w:id="4715"/>
              <w:r w:rsidR="00DE6191" w:rsidDel="00945940">
                <w:rPr>
                  <w:rStyle w:val="CommentReference"/>
                </w:rPr>
                <w:commentReference w:id="4715"/>
              </w:r>
            </w:del>
            <w:ins w:id="4717" w:author="Mike Beckerle" w:date="2020-10-09T11:09:00Z">
              <w:r w:rsidR="00945940">
                <w:t>must</w:t>
              </w:r>
            </w:ins>
            <w:r>
              <w:t xml:space="preserve"> be used for xs:boolean, xs:byte, xs:short, xs:int, xs:long, xs:unsignedByte, xs:unsignedShort, xs:unsignedInt, and xs:unsignedLong simple types with binary representation</w:t>
            </w:r>
            <w:r>
              <w:rPr>
                <w:rFonts w:cs="Arial"/>
              </w:rPr>
              <w:t>, and for calendar</w:t>
            </w:r>
            <w:r w:rsidR="00B86F57">
              <w:rPr>
                <w:rFonts w:cs="Arial"/>
              </w:rPr>
              <w:t xml:space="preserve"> (date and time)</w:t>
            </w:r>
            <w:r>
              <w:rPr>
                <w:rFonts w:cs="Arial"/>
              </w:rPr>
              <w:t xml:space="preserve"> simple types with binary packed representation.</w:t>
            </w:r>
          </w:p>
          <w:p w14:paraId="5520E537" w14:textId="3C1DD3D5" w:rsidR="000E1214" w:rsidRDefault="00A87198" w:rsidP="00C31ED0">
            <w:pPr>
              <w:pStyle w:val="ListParagraph"/>
              <w:numPr>
                <w:ilvl w:val="0"/>
                <w:numId w:val="85"/>
              </w:numPr>
            </w:pPr>
            <w:r>
              <w:t>'bytes' must be used for type xs:</w:t>
            </w:r>
            <w:r w:rsidR="00E11D4A">
              <w:t>hexBinary and</w:t>
            </w:r>
            <w:r>
              <w:t xml:space="preserve"> </w:t>
            </w:r>
            <w:ins w:id="4718" w:author="Mike Beckerle" w:date="2020-10-09T11:10:00Z">
              <w:r w:rsidR="00945940">
                <w:t xml:space="preserve">for types xs:float and xs:double with binary representation. 'bytes' </w:t>
              </w:r>
            </w:ins>
            <w:r>
              <w:t>may be used for any other type.</w:t>
            </w:r>
          </w:p>
          <w:p w14:paraId="6A0654F5" w14:textId="207AA339" w:rsidR="000E1214" w:rsidDel="00945940" w:rsidRDefault="00A87198" w:rsidP="00C31ED0">
            <w:pPr>
              <w:pStyle w:val="ListParagraph"/>
              <w:numPr>
                <w:ilvl w:val="0"/>
                <w:numId w:val="85"/>
              </w:numPr>
              <w:rPr>
                <w:del w:id="4719" w:author="Mike Beckerle" w:date="2020-10-09T11:10:00Z"/>
              </w:rPr>
            </w:pPr>
            <w:del w:id="4720" w:author="Mike Beckerle" w:date="2020-10-09T11:10:00Z">
              <w:r w:rsidDel="00945940">
                <w:delText>'bytes' must be used for types xs:float and xs:double with binary representation.</w:delText>
              </w:r>
            </w:del>
          </w:p>
          <w:p w14:paraId="0FF61D03" w14:textId="1BD47975" w:rsidR="000E1214" w:rsidRDefault="00A87198">
            <w:pPr>
              <w:keepNext/>
            </w:pPr>
            <w:del w:id="4721" w:author="Mike Beckerle" w:date="2020-10-09T11:10:00Z">
              <w:r w:rsidDel="00945940">
                <w:delText xml:space="preserve"> </w:delText>
              </w:r>
            </w:del>
            <w:r>
              <w:t>Annotation: dfdl:element, dfdl:simpleType</w:t>
            </w:r>
          </w:p>
        </w:tc>
      </w:tr>
    </w:tbl>
    <w:p w14:paraId="4491788D" w14:textId="5CCFEFD4" w:rsidR="000E1214" w:rsidRDefault="00A87198">
      <w:pPr>
        <w:pStyle w:val="Caption"/>
      </w:pPr>
      <w:bookmarkStart w:id="4722" w:name="_Toc322911624"/>
      <w:bookmarkStart w:id="4723" w:name="_Toc322912163"/>
      <w:bookmarkStart w:id="4724" w:name="_Toc329093013"/>
      <w:bookmarkStart w:id="4725" w:name="_Toc332701526"/>
      <w:bookmarkStart w:id="4726" w:name="_Toc332701833"/>
      <w:bookmarkStart w:id="4727" w:name="_Toc332711627"/>
      <w:bookmarkStart w:id="4728" w:name="_Toc332711935"/>
      <w:bookmarkStart w:id="4729" w:name="_Toc332712237"/>
      <w:bookmarkStart w:id="4730" w:name="_Toc332724153"/>
      <w:bookmarkStart w:id="4731" w:name="_Toc332724453"/>
      <w:bookmarkStart w:id="4732" w:name="_Toc341102749"/>
      <w:bookmarkStart w:id="4733" w:name="_Toc347241484"/>
      <w:bookmarkStart w:id="4734" w:name="_Toc347744677"/>
      <w:bookmarkStart w:id="4735" w:name="_Toc348984460"/>
      <w:bookmarkStart w:id="4736" w:name="_Toc348984765"/>
      <w:bookmarkStart w:id="4737" w:name="_Toc349037928"/>
      <w:bookmarkStart w:id="4738" w:name="_Toc349038233"/>
      <w:bookmarkStart w:id="4739" w:name="_Toc349042726"/>
      <w:bookmarkStart w:id="4740" w:name="_Toc351912724"/>
      <w:bookmarkStart w:id="4741" w:name="_Toc351914745"/>
      <w:bookmarkStart w:id="4742" w:name="_Toc351915211"/>
      <w:bookmarkStart w:id="4743" w:name="_Toc361231268"/>
      <w:bookmarkStart w:id="4744" w:name="_Toc361231794"/>
      <w:bookmarkStart w:id="4745" w:name="_Toc362445092"/>
      <w:bookmarkStart w:id="4746" w:name="_Toc363909014"/>
      <w:bookmarkStart w:id="4747" w:name="_Toc364463438"/>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r>
        <w:t xml:space="preserve">Table </w:t>
      </w:r>
      <w:fldSimple w:instr=" SEQ Table \* ARABIC ">
        <w:r w:rsidR="008A37A6">
          <w:rPr>
            <w:noProof/>
          </w:rPr>
          <w:t>17</w:t>
        </w:r>
      </w:fldSimple>
      <w:r>
        <w:t xml:space="preserve"> Properties for Specifying Length</w:t>
      </w:r>
    </w:p>
    <w:p w14:paraId="1BCA8A13" w14:textId="77777777" w:rsidR="000E1214" w:rsidRDefault="00A87198" w:rsidP="00BC2419">
      <w:pPr>
        <w:pStyle w:val="Heading3"/>
        <w:rPr>
          <w:rFonts w:eastAsia="Times New Roman"/>
        </w:rPr>
      </w:pPr>
      <w:bookmarkStart w:id="4748" w:name="_Toc322911625"/>
      <w:bookmarkStart w:id="4749" w:name="_Toc322912164"/>
      <w:bookmarkStart w:id="4750" w:name="_Toc329093014"/>
      <w:bookmarkStart w:id="4751" w:name="_Toc332701527"/>
      <w:bookmarkStart w:id="4752" w:name="_Toc332701834"/>
      <w:bookmarkStart w:id="4753" w:name="_Toc332711628"/>
      <w:bookmarkStart w:id="4754" w:name="_Toc332711936"/>
      <w:bookmarkStart w:id="4755" w:name="_Toc332712238"/>
      <w:bookmarkStart w:id="4756" w:name="_Toc332724154"/>
      <w:bookmarkStart w:id="4757" w:name="_Toc332724454"/>
      <w:bookmarkStart w:id="4758" w:name="_Toc341102750"/>
      <w:bookmarkStart w:id="4759" w:name="_Toc347241485"/>
      <w:bookmarkStart w:id="4760" w:name="_Toc347744678"/>
      <w:bookmarkStart w:id="4761" w:name="_Toc348984461"/>
      <w:bookmarkStart w:id="4762" w:name="_Toc348984766"/>
      <w:bookmarkStart w:id="4763" w:name="_Toc349037929"/>
      <w:bookmarkStart w:id="4764" w:name="_Toc349038234"/>
      <w:bookmarkStart w:id="4765" w:name="_Toc349042727"/>
      <w:bookmarkStart w:id="4766" w:name="_Toc351912725"/>
      <w:bookmarkStart w:id="4767" w:name="_Toc351914746"/>
      <w:bookmarkStart w:id="4768" w:name="_Toc351915212"/>
      <w:bookmarkStart w:id="4769" w:name="_Toc361231269"/>
      <w:bookmarkStart w:id="4770" w:name="_Toc361231795"/>
      <w:bookmarkStart w:id="4771" w:name="_Toc362445093"/>
      <w:bookmarkStart w:id="4772" w:name="_Toc363909015"/>
      <w:bookmarkStart w:id="4773" w:name="_Toc364463439"/>
      <w:bookmarkStart w:id="4774" w:name="_Toc366078036"/>
      <w:bookmarkStart w:id="4775" w:name="_Toc366078655"/>
      <w:bookmarkStart w:id="4776" w:name="_Toc366079640"/>
      <w:bookmarkStart w:id="4777" w:name="_Toc366080252"/>
      <w:bookmarkStart w:id="4778" w:name="_Toc366080861"/>
      <w:bookmarkStart w:id="4779" w:name="_Toc366505201"/>
      <w:bookmarkStart w:id="4780" w:name="_Toc366508570"/>
      <w:bookmarkStart w:id="4781" w:name="_Toc366513071"/>
      <w:bookmarkStart w:id="4782" w:name="_Toc366574260"/>
      <w:bookmarkStart w:id="4783" w:name="_Toc366578053"/>
      <w:bookmarkStart w:id="4784" w:name="_Toc366578647"/>
      <w:bookmarkStart w:id="4785" w:name="_Toc366579239"/>
      <w:bookmarkStart w:id="4786" w:name="_Toc366579830"/>
      <w:bookmarkStart w:id="4787" w:name="_Toc366580422"/>
      <w:bookmarkStart w:id="4788" w:name="_Toc366581013"/>
      <w:bookmarkStart w:id="4789" w:name="_Toc366581605"/>
      <w:bookmarkStart w:id="4790" w:name="_Toc349042728"/>
      <w:bookmarkStart w:id="4791" w:name="_Ref38559143"/>
      <w:bookmarkStart w:id="4792" w:name="_Toc243112822"/>
      <w:bookmarkStart w:id="4793" w:name="_Toc53134102"/>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r>
        <w:rPr>
          <w:rFonts w:eastAsia="Times New Roman"/>
        </w:rPr>
        <w:t>dfdl:lengthKind 'explicit'</w:t>
      </w:r>
      <w:bookmarkEnd w:id="4790"/>
      <w:bookmarkEnd w:id="4791"/>
      <w:bookmarkEnd w:id="4793"/>
    </w:p>
    <w:p w14:paraId="441FAE01" w14:textId="77777777" w:rsidR="000E1214" w:rsidRDefault="00A87198">
      <w:r>
        <w:t xml:space="preserve">When dfdl:lengthKind is 'explicit' the length of the item is given by the dfdl:length property. </w:t>
      </w:r>
    </w:p>
    <w:p w14:paraId="0E63318F" w14:textId="77777777" w:rsidR="000E1214" w:rsidRDefault="00A87198">
      <w:r>
        <w:t xml:space="preserve">When the value of the dfdl:length property is a constant, it is used both when parsing and unparsing. </w:t>
      </w:r>
    </w:p>
    <w:p w14:paraId="0E710296" w14:textId="77777777" w:rsidR="000E1214" w:rsidRDefault="00A87198">
      <w:r>
        <w:rPr>
          <w:rFonts w:cs="Arial"/>
          <w:lang w:eastAsia="en-GB"/>
        </w:rPr>
        <w:t xml:space="preserve">When unparsing an element with dfdl:lengthKind 'explicit' and where dfdl:length is an expression, then the data in the Infoset is treated as fixed-length </w:t>
      </w:r>
      <w:r>
        <w:rPr>
          <w:rFonts w:cs="Arial"/>
        </w:rPr>
        <w:t xml:space="preserve">and the dfdl:length property, whether literal constant or expression, is evaluated to provide the length to use. </w:t>
      </w:r>
    </w:p>
    <w:p w14:paraId="207CDA7C" w14:textId="77777777" w:rsidR="000E1214" w:rsidRDefault="00A87198">
      <w:pPr>
        <w:autoSpaceDE w:val="0"/>
        <w:rPr>
          <w:rFonts w:cs="Arial"/>
        </w:rPr>
      </w:pPr>
      <w:r>
        <w:t xml:space="preserve">When parsing and dfdl:lengthKind is </w:t>
      </w:r>
      <w:r>
        <w:rPr>
          <w:rFonts w:cs="Arial"/>
        </w:rPr>
        <w:t>'explicit',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1256"/>
        <w:gridCol w:w="7374"/>
      </w:tblGrid>
      <w:tr w:rsidR="000E1214" w14:paraId="0D971F0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0D67E0B" w14:textId="77777777" w:rsidR="000E1214" w:rsidRDefault="00A87198">
            <w:r>
              <w:t>Property Name</w:t>
            </w:r>
          </w:p>
        </w:tc>
        <w:tc>
          <w:tcPr>
            <w:tcW w:w="0" w:type="auto"/>
            <w:hideMark/>
          </w:tcPr>
          <w:p w14:paraId="6FAE5245" w14:textId="77777777" w:rsidR="000E1214" w:rsidRDefault="00A87198">
            <w:r>
              <w:t>Description</w:t>
            </w:r>
          </w:p>
        </w:tc>
      </w:tr>
      <w:tr w:rsidR="000E1214" w14:paraId="7958AF8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8DE9B1" w14:textId="77777777" w:rsidR="000E1214" w:rsidRDefault="00A87198">
            <w:r>
              <w:t>length</w:t>
            </w:r>
          </w:p>
        </w:tc>
        <w:tc>
          <w:tcPr>
            <w:tcW w:w="0" w:type="auto"/>
            <w:tcBorders>
              <w:top w:val="single" w:sz="4" w:space="0" w:color="auto"/>
              <w:left w:val="single" w:sz="4" w:space="0" w:color="auto"/>
              <w:bottom w:val="single" w:sz="4" w:space="0" w:color="auto"/>
              <w:right w:val="single" w:sz="4" w:space="0" w:color="auto"/>
            </w:tcBorders>
            <w:hideMark/>
          </w:tcPr>
          <w:p w14:paraId="544B1433" w14:textId="77777777" w:rsidR="000E1214" w:rsidRDefault="00A87198">
            <w:r>
              <w:t xml:space="preserve">Non-negative Integer or DFDL Expression.  </w:t>
            </w:r>
          </w:p>
          <w:p w14:paraId="5F52CDC1" w14:textId="77777777" w:rsidR="000E1214" w:rsidRDefault="00A87198">
            <w:r>
              <w:t xml:space="preserve">Only used when lengthKind is 'explicit'. </w:t>
            </w:r>
          </w:p>
          <w:p w14:paraId="06AC4E2B" w14:textId="77777777" w:rsidR="000E1214" w:rsidRDefault="00A87198">
            <w:r>
              <w:t xml:space="preserve">Specifies the length of this element in units that are specified by the dfdl:lengthUnits property. </w:t>
            </w:r>
          </w:p>
          <w:p w14:paraId="1B3F6E10" w14:textId="77777777" w:rsidR="000E1214" w:rsidRDefault="00A87198">
            <w:r>
              <w:t>This property can be computed by way of an expression which returns a non-negative integer. The expression must not contain forward references to elements which have not yet been processed.</w:t>
            </w:r>
          </w:p>
          <w:p w14:paraId="6B6E1641" w14:textId="77777777" w:rsidR="000E1214" w:rsidRDefault="00A87198">
            <w:pPr>
              <w:keepNext/>
            </w:pPr>
            <w:r>
              <w:t xml:space="preserve">Annotation: dfdl:element, dfdl:simpleType </w:t>
            </w:r>
          </w:p>
        </w:tc>
      </w:tr>
    </w:tbl>
    <w:p w14:paraId="5A52A7E1" w14:textId="7E9F0815" w:rsidR="000E1214" w:rsidRDefault="00A87198">
      <w:pPr>
        <w:pStyle w:val="Caption"/>
      </w:pPr>
      <w:r>
        <w:t xml:space="preserve">Table </w:t>
      </w:r>
      <w:fldSimple w:instr=" SEQ Table \* ARABIC ">
        <w:r w:rsidR="008A37A6">
          <w:rPr>
            <w:noProof/>
          </w:rPr>
          <w:t>18</w:t>
        </w:r>
      </w:fldSimple>
      <w:r>
        <w:t xml:space="preserve"> The dfdl:length Property</w:t>
      </w:r>
    </w:p>
    <w:p w14:paraId="2FFF5ADA" w14:textId="4F8EAD76" w:rsidR="000E1214" w:rsidRDefault="00A87198">
      <w:r>
        <w:t xml:space="preserve">When dfdl:lengthKind 'explicit', the method of extracting data is described in </w:t>
      </w:r>
      <w:del w:id="4794" w:author="Mike Beckerle" w:date="2020-10-09T10:24:00Z">
        <w:r w:rsidDel="003E209F">
          <w:delText>section</w:delText>
        </w:r>
      </w:del>
      <w:ins w:id="4795" w:author="Mike Beckerle" w:date="2020-10-09T10:24:00Z">
        <w:r w:rsidR="003E209F">
          <w:t>Section</w:t>
        </w:r>
      </w:ins>
      <w:r>
        <w:t xml:space="preserve">: </w:t>
      </w:r>
      <w:r w:rsidRPr="00065302">
        <w:rPr>
          <w:rStyle w:val="Hyperlink"/>
        </w:rPr>
        <w:fldChar w:fldCharType="begin"/>
      </w:r>
      <w:r w:rsidRPr="00065302">
        <w:rPr>
          <w:rStyle w:val="Hyperlink"/>
        </w:rPr>
        <w:instrText xml:space="preserve"> REF _Ref251932750 \r \h </w:instrText>
      </w:r>
      <w:r w:rsidRPr="00065302">
        <w:rPr>
          <w:rStyle w:val="Hyperlink"/>
        </w:rPr>
      </w:r>
      <w:r w:rsidRPr="00065302">
        <w:rPr>
          <w:rStyle w:val="Hyperlink"/>
        </w:rPr>
        <w:fldChar w:fldCharType="separate"/>
      </w:r>
      <w:r w:rsidR="008A37A6">
        <w:rPr>
          <w:rStyle w:val="Hyperlink"/>
        </w:rPr>
        <w:t>12.3.7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_Ref251932750 \h </w:instrText>
      </w:r>
      <w:r w:rsidRPr="00065302">
        <w:rPr>
          <w:rStyle w:val="Hyperlink"/>
        </w:rPr>
      </w:r>
      <w:r w:rsidRPr="00065302">
        <w:rPr>
          <w:rStyle w:val="Hyperlink"/>
        </w:rPr>
        <w:fldChar w:fldCharType="separate"/>
      </w:r>
      <w:ins w:id="4796" w:author="Mike Beckerle" w:date="2020-10-09T10:19:00Z">
        <w:r w:rsidR="008A37A6">
          <w:t>Elements of Specified Length</w:t>
        </w:r>
      </w:ins>
      <w:del w:id="4797" w:author="Mike Beckerle" w:date="2020-10-09T10:19:00Z">
        <w:r w:rsidR="00404DC4" w:rsidRPr="00065302" w:rsidDel="008A37A6">
          <w:rPr>
            <w:rStyle w:val="Hyperlink"/>
          </w:rPr>
          <w:delText>Elements of Specified Length</w:delText>
        </w:r>
      </w:del>
      <w:r w:rsidRPr="00065302">
        <w:rPr>
          <w:rStyle w:val="Hyperlink"/>
        </w:rPr>
        <w:fldChar w:fldCharType="end"/>
      </w:r>
    </w:p>
    <w:p w14:paraId="724D1730" w14:textId="77777777" w:rsidR="000E1214" w:rsidRDefault="00A87198" w:rsidP="00BC2419">
      <w:pPr>
        <w:pStyle w:val="Heading3"/>
        <w:rPr>
          <w:rFonts w:eastAsia="Times New Roman"/>
        </w:rPr>
      </w:pPr>
      <w:bookmarkStart w:id="4798" w:name="_Toc322911627"/>
      <w:bookmarkStart w:id="4799" w:name="_Toc322912166"/>
      <w:bookmarkStart w:id="4800" w:name="_Toc329093016"/>
      <w:bookmarkStart w:id="4801" w:name="_Toc332701529"/>
      <w:bookmarkStart w:id="4802" w:name="_Toc332701836"/>
      <w:bookmarkStart w:id="4803" w:name="_Toc332711630"/>
      <w:bookmarkStart w:id="4804" w:name="_Toc332711938"/>
      <w:bookmarkStart w:id="4805" w:name="_Toc332712240"/>
      <w:bookmarkStart w:id="4806" w:name="_Toc332724156"/>
      <w:bookmarkStart w:id="4807" w:name="_Toc332724456"/>
      <w:bookmarkStart w:id="4808" w:name="_Toc341102752"/>
      <w:bookmarkStart w:id="4809" w:name="_Toc347241487"/>
      <w:bookmarkStart w:id="4810" w:name="_Toc347744680"/>
      <w:bookmarkStart w:id="4811" w:name="_Toc348984463"/>
      <w:bookmarkStart w:id="4812" w:name="_Toc348984768"/>
      <w:bookmarkStart w:id="4813" w:name="_Toc349037931"/>
      <w:bookmarkStart w:id="4814" w:name="_Toc349038236"/>
      <w:bookmarkStart w:id="4815" w:name="_Toc349042729"/>
      <w:bookmarkStart w:id="4816" w:name="_Toc351912727"/>
      <w:bookmarkStart w:id="4817" w:name="_Toc351914748"/>
      <w:bookmarkStart w:id="4818" w:name="_Toc351915214"/>
      <w:bookmarkStart w:id="4819" w:name="_Toc361231271"/>
      <w:bookmarkStart w:id="4820" w:name="_Toc361231797"/>
      <w:bookmarkStart w:id="4821" w:name="_Toc362445095"/>
      <w:bookmarkStart w:id="4822" w:name="_Toc363909017"/>
      <w:bookmarkStart w:id="4823" w:name="_Toc364463441"/>
      <w:bookmarkStart w:id="4824" w:name="_Toc366078038"/>
      <w:bookmarkStart w:id="4825" w:name="_Toc366078657"/>
      <w:bookmarkStart w:id="4826" w:name="_Toc366079642"/>
      <w:bookmarkStart w:id="4827" w:name="_Toc366080254"/>
      <w:bookmarkStart w:id="4828" w:name="_Toc366080863"/>
      <w:bookmarkStart w:id="4829" w:name="_Toc366505203"/>
      <w:bookmarkStart w:id="4830" w:name="_Toc366508572"/>
      <w:bookmarkStart w:id="4831" w:name="_Toc366513073"/>
      <w:bookmarkStart w:id="4832" w:name="_Toc366574262"/>
      <w:bookmarkStart w:id="4833" w:name="_Toc366578055"/>
      <w:bookmarkStart w:id="4834" w:name="_Toc366578649"/>
      <w:bookmarkStart w:id="4835" w:name="_Toc366579241"/>
      <w:bookmarkStart w:id="4836" w:name="_Toc366579832"/>
      <w:bookmarkStart w:id="4837" w:name="_Toc366580424"/>
      <w:bookmarkStart w:id="4838" w:name="_Toc366581015"/>
      <w:bookmarkStart w:id="4839" w:name="_Toc366581607"/>
      <w:bookmarkStart w:id="4840" w:name="_Toc322911628"/>
      <w:bookmarkStart w:id="4841" w:name="_Toc322912167"/>
      <w:bookmarkStart w:id="4842" w:name="_Toc329093017"/>
      <w:bookmarkStart w:id="4843" w:name="_Toc332701530"/>
      <w:bookmarkStart w:id="4844" w:name="_Toc332701837"/>
      <w:bookmarkStart w:id="4845" w:name="_Toc332711631"/>
      <w:bookmarkStart w:id="4846" w:name="_Toc332711939"/>
      <w:bookmarkStart w:id="4847" w:name="_Toc332712241"/>
      <w:bookmarkStart w:id="4848" w:name="_Toc332724157"/>
      <w:bookmarkStart w:id="4849" w:name="_Toc332724457"/>
      <w:bookmarkStart w:id="4850" w:name="_Toc341102753"/>
      <w:bookmarkStart w:id="4851" w:name="_Toc347241488"/>
      <w:bookmarkStart w:id="4852" w:name="_Toc347744681"/>
      <w:bookmarkStart w:id="4853" w:name="_Toc348984464"/>
      <w:bookmarkStart w:id="4854" w:name="_Toc348984769"/>
      <w:bookmarkStart w:id="4855" w:name="_Toc349037932"/>
      <w:bookmarkStart w:id="4856" w:name="_Toc349038237"/>
      <w:bookmarkStart w:id="4857" w:name="_Toc349042730"/>
      <w:bookmarkStart w:id="4858" w:name="_Toc351912728"/>
      <w:bookmarkStart w:id="4859" w:name="_Toc351914749"/>
      <w:bookmarkStart w:id="4860" w:name="_Toc351915215"/>
      <w:bookmarkStart w:id="4861" w:name="_Toc361231272"/>
      <w:bookmarkStart w:id="4862" w:name="_Toc361231798"/>
      <w:bookmarkStart w:id="4863" w:name="_Toc362445096"/>
      <w:bookmarkStart w:id="4864" w:name="_Toc363909018"/>
      <w:bookmarkStart w:id="4865" w:name="_Toc364463442"/>
      <w:bookmarkStart w:id="4866" w:name="_Toc366078039"/>
      <w:bookmarkStart w:id="4867" w:name="_Toc366078658"/>
      <w:bookmarkStart w:id="4868" w:name="_Toc366079643"/>
      <w:bookmarkStart w:id="4869" w:name="_Toc366080255"/>
      <w:bookmarkStart w:id="4870" w:name="_Toc366080864"/>
      <w:bookmarkStart w:id="4871" w:name="_Toc366505204"/>
      <w:bookmarkStart w:id="4872" w:name="_Toc366508573"/>
      <w:bookmarkStart w:id="4873" w:name="_Toc366513074"/>
      <w:bookmarkStart w:id="4874" w:name="_Toc366574263"/>
      <w:bookmarkStart w:id="4875" w:name="_Toc366578056"/>
      <w:bookmarkStart w:id="4876" w:name="_Toc366578650"/>
      <w:bookmarkStart w:id="4877" w:name="_Toc366579242"/>
      <w:bookmarkStart w:id="4878" w:name="_Toc366579833"/>
      <w:bookmarkStart w:id="4879" w:name="_Toc366580425"/>
      <w:bookmarkStart w:id="4880" w:name="_Toc366581016"/>
      <w:bookmarkStart w:id="4881" w:name="_Toc366581608"/>
      <w:bookmarkStart w:id="4882" w:name="_dfdl:lengthKind_'delimited'"/>
      <w:bookmarkStart w:id="4883" w:name="_Toc349042731"/>
      <w:bookmarkStart w:id="4884" w:name="_Toc53134103"/>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r>
        <w:rPr>
          <w:rFonts w:eastAsia="Times New Roman"/>
        </w:rPr>
        <w:t>dfdl:lengthKind 'delimited'</w:t>
      </w:r>
      <w:bookmarkEnd w:id="4883"/>
      <w:bookmarkEnd w:id="4884"/>
    </w:p>
    <w:p w14:paraId="127F7CE8" w14:textId="66320722" w:rsidR="000E1214" w:rsidRDefault="00A87198">
      <w:pPr>
        <w:pStyle w:val="nobreak"/>
        <w:keepNext w:val="0"/>
      </w:pPr>
      <w:r>
        <w:t xml:space="preserve">On parsing, the length of an element with dfdl:lengthKind 'delimited' is determined by scanning the </w:t>
      </w:r>
      <w:r w:rsidR="00E11D4A">
        <w:t>data stream</w:t>
      </w:r>
      <w:r>
        <w:t xml:space="preserve"> for the delimiter.</w:t>
      </w:r>
    </w:p>
    <w:p w14:paraId="3FE79C7C" w14:textId="77777777" w:rsidR="000E1214" w:rsidRDefault="00A87198">
      <w:r>
        <w:t xml:space="preserve">The data stream is scanned for any of </w:t>
      </w:r>
    </w:p>
    <w:p w14:paraId="336B1079" w14:textId="77777777" w:rsidR="000E1214" w:rsidRDefault="00A87198" w:rsidP="00C31ED0">
      <w:pPr>
        <w:pStyle w:val="ListParagraph"/>
        <w:numPr>
          <w:ilvl w:val="0"/>
          <w:numId w:val="86"/>
        </w:numPr>
      </w:pPr>
      <w:r>
        <w:t>the element's terminator (if specified)</w:t>
      </w:r>
    </w:p>
    <w:p w14:paraId="2D63BA1D" w14:textId="77777777" w:rsidR="000E1214" w:rsidRDefault="00A87198" w:rsidP="00C31ED0">
      <w:pPr>
        <w:pStyle w:val="ListParagraph"/>
        <w:numPr>
          <w:ilvl w:val="0"/>
          <w:numId w:val="86"/>
        </w:numPr>
      </w:pPr>
      <w:r>
        <w:t xml:space="preserve">an enclosing construct's separator or terminator </w:t>
      </w:r>
    </w:p>
    <w:p w14:paraId="65E7C14D" w14:textId="77777777" w:rsidR="000E1214" w:rsidRDefault="00A87198" w:rsidP="00C31ED0">
      <w:pPr>
        <w:pStyle w:val="ListParagraph"/>
        <w:numPr>
          <w:ilvl w:val="0"/>
          <w:numId w:val="86"/>
        </w:numPr>
      </w:pPr>
      <w:r>
        <w:t xml:space="preserve">the end of an enclosing element designated by its known length </w:t>
      </w:r>
    </w:p>
    <w:p w14:paraId="06EF8DDA" w14:textId="77777777" w:rsidR="000E1214" w:rsidRDefault="00A87198" w:rsidP="00C31ED0">
      <w:pPr>
        <w:pStyle w:val="ListParagraph"/>
        <w:numPr>
          <w:ilvl w:val="0"/>
          <w:numId w:val="86"/>
        </w:numPr>
      </w:pPr>
      <w:r>
        <w:t>the end of the data stream</w:t>
      </w:r>
    </w:p>
    <w:p w14:paraId="2F21A6BC" w14:textId="77777777" w:rsidR="000E1214" w:rsidRDefault="00A87198">
      <w:r>
        <w:t xml:space="preserve">dfdl:lengthKind 'delimited' may be specified for </w:t>
      </w:r>
    </w:p>
    <w:p w14:paraId="3906392A" w14:textId="77777777" w:rsidR="000E1214" w:rsidRDefault="00A87198" w:rsidP="00C31ED0">
      <w:pPr>
        <w:pStyle w:val="ListParagraph"/>
        <w:numPr>
          <w:ilvl w:val="0"/>
          <w:numId w:val="87"/>
        </w:numPr>
      </w:pPr>
      <w:r>
        <w:t>elements of simple type with text representation</w:t>
      </w:r>
    </w:p>
    <w:p w14:paraId="3ECBC2F2" w14:textId="4638DE21" w:rsidR="000E1214" w:rsidRDefault="00A87198" w:rsidP="00C31ED0">
      <w:pPr>
        <w:pStyle w:val="ListParagraph"/>
        <w:numPr>
          <w:ilvl w:val="0"/>
          <w:numId w:val="87"/>
        </w:numPr>
      </w:pPr>
      <w:r>
        <w:t>elements of number or calendar</w:t>
      </w:r>
      <w:r w:rsidR="00B86F57">
        <w:t xml:space="preserve"> (date and time)</w:t>
      </w:r>
      <w:r>
        <w:t xml:space="preserve"> simple type with dfdl:</w:t>
      </w:r>
      <w:r>
        <w:rPr>
          <w:szCs w:val="18"/>
        </w:rPr>
        <w:t>representation 'binary' that have a packed decimal representation</w:t>
      </w:r>
    </w:p>
    <w:p w14:paraId="2A028AB8" w14:textId="77777777" w:rsidR="000E1214" w:rsidRDefault="00A87198" w:rsidP="00C31ED0">
      <w:pPr>
        <w:pStyle w:val="ListParagraph"/>
        <w:numPr>
          <w:ilvl w:val="0"/>
          <w:numId w:val="87"/>
        </w:numPr>
      </w:pPr>
      <w:r>
        <w:t>elements of type xs:hexBinary</w:t>
      </w:r>
    </w:p>
    <w:p w14:paraId="3E906F4A" w14:textId="77777777" w:rsidR="000E1214" w:rsidRDefault="00A87198" w:rsidP="00C31ED0">
      <w:pPr>
        <w:pStyle w:val="ListParagraph"/>
        <w:numPr>
          <w:ilvl w:val="0"/>
          <w:numId w:val="87"/>
        </w:numPr>
      </w:pPr>
      <w:r>
        <w:t>elements of complex type.</w:t>
      </w:r>
    </w:p>
    <w:p w14:paraId="460A376F" w14:textId="77777777" w:rsidR="000E1214" w:rsidRDefault="00A87198">
      <w:r>
        <w:t>The rules for resolving ambiguity between delimiters are:</w:t>
      </w:r>
    </w:p>
    <w:p w14:paraId="10FD7717" w14:textId="77777777" w:rsidR="000E1214" w:rsidRDefault="00A87198" w:rsidP="00C31ED0">
      <w:pPr>
        <w:numPr>
          <w:ilvl w:val="0"/>
          <w:numId w:val="88"/>
        </w:numPr>
      </w:pPr>
      <w:r>
        <w:t>When two delimiters have a common prefix, the longest delimiter is tried first.</w:t>
      </w:r>
    </w:p>
    <w:p w14:paraId="66CE780F" w14:textId="032ACD9E" w:rsidR="000E1214" w:rsidRDefault="00A87198" w:rsidP="00C31ED0">
      <w:pPr>
        <w:numPr>
          <w:ilvl w:val="0"/>
          <w:numId w:val="88"/>
        </w:numPr>
      </w:pPr>
      <w:r>
        <w:t xml:space="preserve">When two delimiters have </w:t>
      </w:r>
      <w:r w:rsidR="00E11D4A">
        <w:t>the same</w:t>
      </w:r>
      <w:r>
        <w:t xml:space="preserve"> length, but on different schema components, the innermost (most deeply nested) delimiter is tried first.</w:t>
      </w:r>
    </w:p>
    <w:p w14:paraId="19E0B4F6" w14:textId="77777777" w:rsidR="000E1214" w:rsidRDefault="00A87198" w:rsidP="00C31ED0">
      <w:pPr>
        <w:numPr>
          <w:ilvl w:val="0"/>
          <w:numId w:val="88"/>
        </w:numPr>
      </w:pPr>
      <w:r>
        <w:t>When the separator and terminator on a group have the same value, then at a point in the data where either the separator or terminator could be found, the separator is tried first. (Speculative execution may try the terminator subsequently).</w:t>
      </w:r>
    </w:p>
    <w:p w14:paraId="5C8B0F37" w14:textId="1123A2E2" w:rsidR="000E1214" w:rsidRDefault="00A87198" w:rsidP="00C31ED0">
      <w:pPr>
        <w:numPr>
          <w:ilvl w:val="0"/>
          <w:numId w:val="88"/>
        </w:numPr>
      </w:pPr>
      <w:r>
        <w:t xml:space="preserve">If the length of the delimiters cannot be determined because character class entities of variable length are being used then the delimiters </w:t>
      </w:r>
      <w:r w:rsidR="008E7C14">
        <w:t xml:space="preserve">MUST </w:t>
      </w:r>
      <w:r>
        <w:t>each be matched against the data, and the longest matching delimiter is taken as the match for the delimiter.</w:t>
      </w:r>
    </w:p>
    <w:p w14:paraId="5DD3A69E" w14:textId="77777777" w:rsidR="000E1214" w:rsidRDefault="00A87198" w:rsidP="00C31ED0">
      <w:pPr>
        <w:numPr>
          <w:ilvl w:val="0"/>
          <w:numId w:val="88"/>
        </w:numPr>
      </w:pPr>
      <w:r>
        <w:t>Ties (same matched length) are broken by giving a separator priority over a terminator of a sequence, or by choosing the innermost, or first in schema order.</w:t>
      </w:r>
    </w:p>
    <w:p w14:paraId="7D3C0764" w14:textId="77777777" w:rsidR="00C10857" w:rsidRDefault="00A87198">
      <w:pPr>
        <w:rPr>
          <w:ins w:id="4885" w:author="Mike Beckerle" w:date="2020-10-08T18:40:00Z"/>
        </w:rPr>
      </w:pPr>
      <w:r>
        <w:t>When unparsing a simple element with text representation, the length in the data stream is the length of the content region</w:t>
      </w:r>
      <w:ins w:id="4886" w:author="Mike Beckerle" w:date="2020-10-08T18:40:00Z">
        <w:r w:rsidR="00C10857" w:rsidRPr="00C10857">
          <w:t xml:space="preserve">, padded to a minimum length if dfdl:textPadKind is ‘padChar’. For xs:string elements this length is the XSD minLength </w:t>
        </w:r>
        <w:proofErr w:type="spellStart"/>
        <w:r w:rsidR="00C10857" w:rsidRPr="00C10857">
          <w:t>facet</w:t>
        </w:r>
        <w:proofErr w:type="spellEnd"/>
        <w:r w:rsidR="00C10857" w:rsidRPr="00C10857">
          <w:t xml:space="preserve"> value, for the other types it is dfdl:textOutputMinLength property value.</w:t>
        </w:r>
        <w:r w:rsidR="00C10857">
          <w:t xml:space="preserve"> </w:t>
        </w:r>
      </w:ins>
    </w:p>
    <w:p w14:paraId="2D14A7DC" w14:textId="4815892B" w:rsidR="000E1214" w:rsidRDefault="00A87198">
      <w:r>
        <w:t xml:space="preserve">When unparsing a simple element with binary representation, then for hexBinary the length is the number of bytes in the </w:t>
      </w:r>
      <w:r w:rsidR="00933F0E">
        <w:t>Infoset</w:t>
      </w:r>
      <w:r>
        <w:t xml:space="preserve"> value padded to the XSD minLength facet value using dfdl:fillByte, and for the other types the length is the minimum number of bytes to represent the value and any sign.</w:t>
      </w:r>
    </w:p>
    <w:p w14:paraId="0C786FCD" w14:textId="77777777" w:rsidR="000E1214" w:rsidRDefault="00A87198">
      <w:r>
        <w:t xml:space="preserve">When unparsing a complex element, the length is that of the ComplexContent region. </w:t>
      </w:r>
    </w:p>
    <w:p w14:paraId="0365CCE4" w14:textId="77777777" w:rsidR="000E1214" w:rsidRDefault="00A87198">
      <w:pPr>
        <w:pStyle w:val="Heading4"/>
        <w:rPr>
          <w:rFonts w:eastAsia="Times New Roman"/>
        </w:rPr>
      </w:pPr>
      <w:r>
        <w:rPr>
          <w:rFonts w:eastAsia="Times New Roman"/>
        </w:rPr>
        <w:t>Non-Delimited Elements within Delimited Constructs</w:t>
      </w:r>
    </w:p>
    <w:p w14:paraId="7371E9E4" w14:textId="659115DE" w:rsidR="000E1214" w:rsidRDefault="00A87198">
      <w:r>
        <w:t xml:space="preserve">When a simple or complex element has a specified </w:t>
      </w:r>
      <w:r w:rsidR="00E11D4A">
        <w:t>length, dfdl:lengthKind</w:t>
      </w:r>
      <w:r>
        <w:t xml:space="preserve"> 'pattern', or dfdl:lengthKind 'endOfParent' then delimiter scanning is suspended for the duration of the processing of that element. </w:t>
      </w:r>
    </w:p>
    <w:p w14:paraId="7426D054" w14:textId="5B9EFA7C" w:rsidR="000E1214" w:rsidRDefault="00A87198">
      <w:r>
        <w:t xml:space="preserve">This allows formats to be parsed which are </w:t>
      </w:r>
      <w:r w:rsidR="00E11D4A">
        <w:t>delimited but</w:t>
      </w:r>
      <w:r>
        <w:t xml:space="preserve"> have nested elements which contain non-character data so long as that nested data can be isolated from the delimited data context surrounding it. </w:t>
      </w:r>
    </w:p>
    <w:p w14:paraId="10131424" w14:textId="77777777" w:rsidR="000E1214" w:rsidRDefault="00A87198">
      <w:pPr>
        <w:pStyle w:val="Heading4"/>
        <w:rPr>
          <w:rFonts w:eastAsia="Times New Roman"/>
        </w:rPr>
      </w:pPr>
      <w:r>
        <w:rPr>
          <w:rFonts w:eastAsia="Times New Roman"/>
        </w:rPr>
        <w:t>Delimited Binary Data</w:t>
      </w:r>
    </w:p>
    <w:p w14:paraId="46F852AA" w14:textId="77777777" w:rsidR="000E1214" w:rsidRDefault="00A87198">
      <w:r>
        <w:t xml:space="preserve">Formats involving binary data, most notably packed decimals, can use delimiter scanning but care must be taken that the delimiters cannot match data represented in these formats. In particular, the delimiters must be chosen with knowledge that BCD data can contain any byte both of whose nibbles are 0 to 9 (that is, excluding A to F). Packed data adds bytes with a sign indicator, that is, a nibble in the range A to F. </w:t>
      </w:r>
    </w:p>
    <w:p w14:paraId="3F881654" w14:textId="5EB80C21" w:rsidR="000E1214" w:rsidRDefault="00A87198">
      <w:r>
        <w:t>General binary data can contain any bit pattern whatsoever, so delimiter scanning for numbers and calendar</w:t>
      </w:r>
      <w:r w:rsidR="00B86F57">
        <w:t xml:space="preserve"> type</w:t>
      </w:r>
      <w:r>
        <w:t xml:space="preserve">s with dfdl:representation 'binary' </w:t>
      </w:r>
      <w:r w:rsidR="00B86F57">
        <w:t xml:space="preserve">is </w:t>
      </w:r>
      <w:r>
        <w:t>disallowed, with the specific exception of packed decimals. Delimiter scanning is also allowed for type xs:hexBinary.</w:t>
      </w:r>
    </w:p>
    <w:p w14:paraId="62CD74CC" w14:textId="4EAD18C2" w:rsidR="000E1214" w:rsidRDefault="00A87198">
      <w:pPr>
        <w:rPr>
          <w:rStyle w:val="Emphasis"/>
        </w:rPr>
      </w:pPr>
      <w:r>
        <w:rPr>
          <w:rStyle w:val="Emphasis"/>
        </w:rPr>
        <w:t xml:space="preserve">Implementation Note: Scanning for delimiters when data is binary, or when using byte-value (aka raw byte) entities in delimiters, means that a simple character-based delimiter scanner </w:t>
      </w:r>
      <w:r w:rsidR="0033562A">
        <w:rPr>
          <w:rStyle w:val="Emphasis"/>
        </w:rPr>
        <w:t>IS NOT</w:t>
      </w:r>
      <w:r>
        <w:rPr>
          <w:rStyle w:val="Emphasis"/>
        </w:rPr>
        <w:t xml:space="preserve"> sufficient, as the delimiter may not be representable as characters. </w:t>
      </w:r>
    </w:p>
    <w:p w14:paraId="7F069F9B" w14:textId="77777777" w:rsidR="000E1214" w:rsidRDefault="00A87198" w:rsidP="00BC2419">
      <w:pPr>
        <w:pStyle w:val="Heading3"/>
        <w:rPr>
          <w:rFonts w:eastAsia="Times New Roman"/>
        </w:rPr>
      </w:pPr>
      <w:bookmarkStart w:id="4887" w:name="_Toc366078041"/>
      <w:bookmarkStart w:id="4888" w:name="_Toc366078660"/>
      <w:bookmarkStart w:id="4889" w:name="_Toc366079645"/>
      <w:bookmarkStart w:id="4890" w:name="_Toc366080257"/>
      <w:bookmarkStart w:id="4891" w:name="_Toc366080866"/>
      <w:bookmarkStart w:id="4892" w:name="_Toc366505206"/>
      <w:bookmarkStart w:id="4893" w:name="_Toc366508575"/>
      <w:bookmarkStart w:id="4894" w:name="_Toc366513076"/>
      <w:bookmarkStart w:id="4895" w:name="_Toc366574265"/>
      <w:bookmarkStart w:id="4896" w:name="_Toc366578058"/>
      <w:bookmarkStart w:id="4897" w:name="_Toc366578652"/>
      <w:bookmarkStart w:id="4898" w:name="_Toc366579244"/>
      <w:bookmarkStart w:id="4899" w:name="_Toc366579835"/>
      <w:bookmarkStart w:id="4900" w:name="_Toc366580427"/>
      <w:bookmarkStart w:id="4901" w:name="_Toc366581018"/>
      <w:bookmarkStart w:id="4902" w:name="_Toc366581610"/>
      <w:bookmarkStart w:id="4903" w:name="_Toc322911630"/>
      <w:bookmarkStart w:id="4904" w:name="_Toc322912169"/>
      <w:bookmarkStart w:id="4905" w:name="_Toc332701532"/>
      <w:bookmarkStart w:id="4906" w:name="_Toc332701839"/>
      <w:bookmarkStart w:id="4907" w:name="_Toc332711633"/>
      <w:bookmarkStart w:id="4908" w:name="_Toc332711941"/>
      <w:bookmarkStart w:id="4909" w:name="_Toc332712243"/>
      <w:bookmarkStart w:id="4910" w:name="_Toc332724159"/>
      <w:bookmarkStart w:id="4911" w:name="_Toc332724459"/>
      <w:bookmarkStart w:id="4912" w:name="_Toc341102755"/>
      <w:bookmarkStart w:id="4913" w:name="_Toc347241490"/>
      <w:bookmarkStart w:id="4914" w:name="_Toc347744683"/>
      <w:bookmarkStart w:id="4915" w:name="_Toc348984466"/>
      <w:bookmarkStart w:id="4916" w:name="_Toc348984771"/>
      <w:bookmarkStart w:id="4917" w:name="_Toc349037934"/>
      <w:bookmarkStart w:id="4918" w:name="_Toc349038239"/>
      <w:bookmarkStart w:id="4919" w:name="_Toc349042732"/>
      <w:bookmarkStart w:id="4920" w:name="_Toc351912730"/>
      <w:bookmarkStart w:id="4921" w:name="_Toc351914751"/>
      <w:bookmarkStart w:id="4922" w:name="_Toc351915217"/>
      <w:bookmarkStart w:id="4923" w:name="_Toc361231274"/>
      <w:bookmarkStart w:id="4924" w:name="_Toc361231800"/>
      <w:bookmarkStart w:id="4925" w:name="_Toc362445098"/>
      <w:bookmarkStart w:id="4926" w:name="_Toc363909020"/>
      <w:bookmarkStart w:id="4927" w:name="_Toc364463444"/>
      <w:bookmarkStart w:id="4928" w:name="_Toc366078042"/>
      <w:bookmarkStart w:id="4929" w:name="_Toc366078661"/>
      <w:bookmarkStart w:id="4930" w:name="_Toc366079646"/>
      <w:bookmarkStart w:id="4931" w:name="_Toc366080258"/>
      <w:bookmarkStart w:id="4932" w:name="_Toc366080867"/>
      <w:bookmarkStart w:id="4933" w:name="_Toc366505207"/>
      <w:bookmarkStart w:id="4934" w:name="_Toc366508576"/>
      <w:bookmarkStart w:id="4935" w:name="_Toc366513077"/>
      <w:bookmarkStart w:id="4936" w:name="_Toc366574266"/>
      <w:bookmarkStart w:id="4937" w:name="_Toc366578059"/>
      <w:bookmarkStart w:id="4938" w:name="_Toc366578653"/>
      <w:bookmarkStart w:id="4939" w:name="_Toc366579245"/>
      <w:bookmarkStart w:id="4940" w:name="_Toc366579836"/>
      <w:bookmarkStart w:id="4941" w:name="_Toc366580428"/>
      <w:bookmarkStart w:id="4942" w:name="_Toc366581019"/>
      <w:bookmarkStart w:id="4943" w:name="_Toc366581611"/>
      <w:bookmarkStart w:id="4944" w:name="_Toc322911631"/>
      <w:bookmarkStart w:id="4945" w:name="_Toc322912170"/>
      <w:bookmarkStart w:id="4946" w:name="_Toc329093020"/>
      <w:bookmarkStart w:id="4947" w:name="_Toc332701533"/>
      <w:bookmarkStart w:id="4948" w:name="_Toc332701840"/>
      <w:bookmarkStart w:id="4949" w:name="_Toc332711634"/>
      <w:bookmarkStart w:id="4950" w:name="_Toc332711942"/>
      <w:bookmarkStart w:id="4951" w:name="_Toc332712244"/>
      <w:bookmarkStart w:id="4952" w:name="_Toc332724160"/>
      <w:bookmarkStart w:id="4953" w:name="_Toc332724460"/>
      <w:bookmarkStart w:id="4954" w:name="_Toc341102756"/>
      <w:bookmarkStart w:id="4955" w:name="_Toc347241491"/>
      <w:bookmarkStart w:id="4956" w:name="_Toc347744684"/>
      <w:bookmarkStart w:id="4957" w:name="_Toc348984467"/>
      <w:bookmarkStart w:id="4958" w:name="_Toc348984772"/>
      <w:bookmarkStart w:id="4959" w:name="_Toc349037935"/>
      <w:bookmarkStart w:id="4960" w:name="_Toc349038240"/>
      <w:bookmarkStart w:id="4961" w:name="_Toc349042733"/>
      <w:bookmarkStart w:id="4962" w:name="_Toc351912731"/>
      <w:bookmarkStart w:id="4963" w:name="_Toc351914752"/>
      <w:bookmarkStart w:id="4964" w:name="_Toc351915218"/>
      <w:bookmarkStart w:id="4965" w:name="_Toc361231275"/>
      <w:bookmarkStart w:id="4966" w:name="_Toc361231801"/>
      <w:bookmarkStart w:id="4967" w:name="_Toc362445099"/>
      <w:bookmarkStart w:id="4968" w:name="_Toc363909021"/>
      <w:bookmarkStart w:id="4969" w:name="_Toc364463445"/>
      <w:bookmarkStart w:id="4970" w:name="_Toc366078043"/>
      <w:bookmarkStart w:id="4971" w:name="_Toc366078662"/>
      <w:bookmarkStart w:id="4972" w:name="_Toc366079647"/>
      <w:bookmarkStart w:id="4973" w:name="_Toc366080259"/>
      <w:bookmarkStart w:id="4974" w:name="_Toc366080868"/>
      <w:bookmarkStart w:id="4975" w:name="_Toc366505208"/>
      <w:bookmarkStart w:id="4976" w:name="_Toc366508577"/>
      <w:bookmarkStart w:id="4977" w:name="_Toc366513078"/>
      <w:bookmarkStart w:id="4978" w:name="_Toc366574267"/>
      <w:bookmarkStart w:id="4979" w:name="_Toc366578060"/>
      <w:bookmarkStart w:id="4980" w:name="_Toc366578654"/>
      <w:bookmarkStart w:id="4981" w:name="_Toc366579246"/>
      <w:bookmarkStart w:id="4982" w:name="_Toc366579837"/>
      <w:bookmarkStart w:id="4983" w:name="_Toc366580429"/>
      <w:bookmarkStart w:id="4984" w:name="_Toc366581020"/>
      <w:bookmarkStart w:id="4985" w:name="_Toc366581612"/>
      <w:bookmarkStart w:id="4986" w:name="_Toc349042734"/>
      <w:bookmarkStart w:id="4987" w:name="_Ref364440413"/>
      <w:bookmarkStart w:id="4988" w:name="_Ref364440418"/>
      <w:bookmarkStart w:id="4989" w:name="_Ref364440440"/>
      <w:bookmarkStart w:id="4990" w:name="_Ref384893986"/>
      <w:bookmarkStart w:id="4991" w:name="_Toc53134104"/>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r>
        <w:rPr>
          <w:rFonts w:eastAsia="Times New Roman"/>
        </w:rPr>
        <w:t>dfdl:lengthKind 'implicit'</w:t>
      </w:r>
      <w:bookmarkEnd w:id="4986"/>
      <w:bookmarkEnd w:id="4987"/>
      <w:bookmarkEnd w:id="4988"/>
      <w:bookmarkEnd w:id="4989"/>
      <w:bookmarkEnd w:id="4990"/>
      <w:bookmarkEnd w:id="4991"/>
    </w:p>
    <w:p w14:paraId="3C25F3EC" w14:textId="77777777" w:rsidR="000E1214" w:rsidRDefault="00A87198">
      <w:r>
        <w:t>When dfdl:lengthKind is 'implicit', the length is determined in terms of the type of the element and its schema-specified properties.</w:t>
      </w:r>
    </w:p>
    <w:p w14:paraId="170B6CE5" w14:textId="77777777" w:rsidR="000E1214" w:rsidRDefault="00A87198">
      <w:r>
        <w:t>For complex elements, 'implicit' means the length is determined by the combined lengths of the contained children, that is the ComplexValue region, and the ElementUnused region is of size 0. However, note that alignment regions inside the contained children within the ComplexValue region may be of different lengths depending on the ComplexValue's starting position alignment.</w:t>
      </w:r>
    </w:p>
    <w:bookmarkEnd w:id="4792"/>
    <w:p w14:paraId="2C5D3D99" w14:textId="2F3A0FCC" w:rsidR="000E1214" w:rsidRDefault="00A87198">
      <w:r>
        <w:t xml:space="preserve">For simple elements the length is fixed and is given in </w:t>
      </w:r>
      <w:r w:rsidRPr="00065302">
        <w:rPr>
          <w:rStyle w:val="Hyperlink"/>
        </w:rPr>
        <w:fldChar w:fldCharType="begin"/>
      </w:r>
      <w:r w:rsidRPr="00065302">
        <w:rPr>
          <w:rStyle w:val="Hyperlink"/>
        </w:rPr>
        <w:instrText xml:space="preserve"> REF _Ref241577749 \h  \* MERGEFORMAT </w:instrText>
      </w:r>
      <w:r w:rsidRPr="00065302">
        <w:rPr>
          <w:rStyle w:val="Hyperlink"/>
        </w:rPr>
      </w:r>
      <w:r w:rsidRPr="00065302">
        <w:rPr>
          <w:rStyle w:val="Hyperlink"/>
        </w:rPr>
        <w:fldChar w:fldCharType="separate"/>
      </w:r>
      <w:r w:rsidR="008A37A6" w:rsidRPr="008A37A6">
        <w:rPr>
          <w:rStyle w:val="Hyperlink"/>
        </w:rPr>
        <w:t xml:space="preserve">Table 19 Length in Bits for SimpleTypes when dfdl:lengthKind is 'implicit' </w:t>
      </w:r>
      <w:r w:rsidRPr="00065302">
        <w:rPr>
          <w:rStyle w:val="Hyperlink"/>
        </w:rPr>
        <w:fldChar w:fldCharType="end"/>
      </w:r>
      <w:r>
        <w:t>.</w:t>
      </w:r>
    </w:p>
    <w:tbl>
      <w:tblPr>
        <w:tblStyle w:val="Table"/>
        <w:tblW w:w="5000" w:type="pct"/>
        <w:tblInd w:w="0" w:type="dxa"/>
        <w:tblLook w:val="01E0" w:firstRow="1" w:lastRow="1" w:firstColumn="1" w:lastColumn="1" w:noHBand="0" w:noVBand="0"/>
      </w:tblPr>
      <w:tblGrid>
        <w:gridCol w:w="2064"/>
        <w:gridCol w:w="2507"/>
        <w:gridCol w:w="1852"/>
        <w:gridCol w:w="2207"/>
      </w:tblGrid>
      <w:tr w:rsidR="000E1214" w14:paraId="583D3EA0" w14:textId="77777777" w:rsidTr="000E1214">
        <w:trPr>
          <w:cnfStyle w:val="100000000000" w:firstRow="1" w:lastRow="0" w:firstColumn="0" w:lastColumn="0" w:oddVBand="0" w:evenVBand="0" w:oddHBand="0" w:evenHBand="0" w:firstRowFirstColumn="0" w:firstRowLastColumn="0" w:lastRowFirstColumn="0" w:lastRowLastColumn="0"/>
        </w:trPr>
        <w:tc>
          <w:tcPr>
            <w:tcW w:w="2065" w:type="dxa"/>
            <w:vMerge w:val="restart"/>
            <w:hideMark/>
          </w:tcPr>
          <w:p w14:paraId="1010D719" w14:textId="77777777" w:rsidR="000E1214" w:rsidRDefault="00A87198">
            <w:r>
              <w:t>Type</w:t>
            </w:r>
          </w:p>
        </w:tc>
        <w:tc>
          <w:tcPr>
            <w:tcW w:w="6565" w:type="dxa"/>
            <w:gridSpan w:val="3"/>
            <w:hideMark/>
          </w:tcPr>
          <w:p w14:paraId="71189C9E" w14:textId="77777777" w:rsidR="000E1214" w:rsidRDefault="00A87198">
            <w:pPr>
              <w:jc w:val="center"/>
            </w:pPr>
            <w:r>
              <w:t>Length</w:t>
            </w:r>
          </w:p>
        </w:tc>
      </w:tr>
      <w:tr w:rsidR="000E1214" w14:paraId="7AD4DEC9"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40986940" w14:textId="77777777" w:rsidR="000E1214" w:rsidRDefault="000E1214">
            <w:pPr>
              <w:spacing w:before="0" w:after="0"/>
              <w:rPr>
                <w:b/>
              </w:rPr>
            </w:pPr>
          </w:p>
        </w:tc>
        <w:tc>
          <w:tcPr>
            <w:tcW w:w="2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0A9005" w14:textId="77777777" w:rsidR="000E1214" w:rsidRDefault="00A87198">
            <w:pPr>
              <w:jc w:val="center"/>
              <w:rPr>
                <w:b/>
              </w:rPr>
            </w:pPr>
            <w:r>
              <w:rPr>
                <w:b/>
              </w:rPr>
              <w:t>text</w:t>
            </w:r>
          </w:p>
        </w:tc>
        <w:tc>
          <w:tcPr>
            <w:tcW w:w="4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43EC80" w14:textId="77777777" w:rsidR="000E1214" w:rsidRDefault="00A87198">
            <w:pPr>
              <w:jc w:val="center"/>
              <w:rPr>
                <w:b/>
              </w:rPr>
            </w:pPr>
            <w:r>
              <w:rPr>
                <w:b/>
              </w:rPr>
              <w:t>binary</w:t>
            </w:r>
          </w:p>
        </w:tc>
      </w:tr>
      <w:tr w:rsidR="000E1214" w14:paraId="7376FDD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373C1A0" w14:textId="77777777" w:rsidR="000E1214" w:rsidRDefault="00A87198">
            <w:pPr>
              <w:rPr>
                <w:rFonts w:cs="Arial"/>
                <w:bCs/>
              </w:rPr>
            </w:pPr>
            <w:r>
              <w:rPr>
                <w:rFonts w:cs="Arial"/>
                <w:bCs/>
              </w:rPr>
              <w:t>String</w:t>
            </w:r>
          </w:p>
        </w:tc>
        <w:tc>
          <w:tcPr>
            <w:tcW w:w="2494" w:type="dxa"/>
            <w:tcBorders>
              <w:top w:val="single" w:sz="4" w:space="0" w:color="auto"/>
              <w:left w:val="single" w:sz="4" w:space="0" w:color="auto"/>
              <w:bottom w:val="single" w:sz="4" w:space="0" w:color="auto"/>
              <w:right w:val="single" w:sz="4" w:space="0" w:color="auto"/>
            </w:tcBorders>
            <w:hideMark/>
          </w:tcPr>
          <w:p w14:paraId="1AD7F3AA" w14:textId="51086D72" w:rsidR="000E1214" w:rsidRDefault="00A87198">
            <w:pPr>
              <w:rPr>
                <w:rFonts w:cs="Arial"/>
              </w:rPr>
            </w:pPr>
            <w:r>
              <w:rPr>
                <w:rFonts w:cs="Arial"/>
              </w:rPr>
              <w:t xml:space="preserve">The XSD maxLength facet gives length in characters, but this is also the length in bytes. (See note below: character set encoding must be single-byte.) </w:t>
            </w:r>
            <w:r w:rsidR="00E11D4A">
              <w:rPr>
                <w:rFonts w:cs="Arial"/>
              </w:rPr>
              <w:t>Multiply</w:t>
            </w:r>
            <w:r>
              <w:rPr>
                <w:rFonts w:cs="Arial"/>
              </w:rPr>
              <w:t xml:space="preserve"> by 8 to get number of bits.</w:t>
            </w:r>
          </w:p>
        </w:tc>
        <w:tc>
          <w:tcPr>
            <w:tcW w:w="4071" w:type="dxa"/>
            <w:gridSpan w:val="2"/>
            <w:tcBorders>
              <w:top w:val="single" w:sz="4" w:space="0" w:color="auto"/>
              <w:left w:val="single" w:sz="4" w:space="0" w:color="auto"/>
              <w:bottom w:val="single" w:sz="4" w:space="0" w:color="auto"/>
              <w:right w:val="single" w:sz="4" w:space="0" w:color="auto"/>
            </w:tcBorders>
            <w:hideMark/>
          </w:tcPr>
          <w:p w14:paraId="69AB80BF" w14:textId="77777777" w:rsidR="000E1214" w:rsidRDefault="00A87198">
            <w:pPr>
              <w:rPr>
                <w:rFonts w:cs="Arial"/>
              </w:rPr>
            </w:pPr>
            <w:r>
              <w:rPr>
                <w:rFonts w:cs="Arial"/>
              </w:rPr>
              <w:t>Not applicable</w:t>
            </w:r>
          </w:p>
        </w:tc>
      </w:tr>
      <w:tr w:rsidR="000E1214" w14:paraId="11F045EE"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6F62FBA" w14:textId="77777777" w:rsidR="000E1214" w:rsidRDefault="00A87198">
            <w:pPr>
              <w:rPr>
                <w:rFonts w:cs="Arial"/>
                <w:bCs/>
              </w:rPr>
            </w:pPr>
            <w:r>
              <w:rPr>
                <w:rFonts w:cs="Arial"/>
                <w:bCs/>
              </w:rPr>
              <w:t>Float</w:t>
            </w:r>
          </w:p>
        </w:tc>
        <w:tc>
          <w:tcPr>
            <w:tcW w:w="2494" w:type="dxa"/>
            <w:tcBorders>
              <w:top w:val="single" w:sz="4" w:space="0" w:color="auto"/>
              <w:left w:val="single" w:sz="4" w:space="0" w:color="auto"/>
              <w:bottom w:val="single" w:sz="4" w:space="0" w:color="auto"/>
              <w:right w:val="single" w:sz="4" w:space="0" w:color="auto"/>
            </w:tcBorders>
            <w:hideMark/>
          </w:tcPr>
          <w:p w14:paraId="1D91B2A3"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797ED64D" w14:textId="77777777" w:rsidR="000E1214" w:rsidRDefault="00A87198">
            <w:pPr>
              <w:rPr>
                <w:rFonts w:cs="Arial"/>
              </w:rPr>
            </w:pPr>
            <w:r>
              <w:rPr>
                <w:rFonts w:cs="Arial"/>
              </w:rPr>
              <w:t>32 bits</w:t>
            </w:r>
          </w:p>
        </w:tc>
      </w:tr>
      <w:tr w:rsidR="000E1214" w14:paraId="031C6993"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9B77BF9" w14:textId="77777777" w:rsidR="000E1214" w:rsidRDefault="00A87198">
            <w:pPr>
              <w:rPr>
                <w:rFonts w:cs="Arial"/>
                <w:bCs/>
              </w:rPr>
            </w:pPr>
            <w:r>
              <w:rPr>
                <w:rFonts w:cs="Arial"/>
                <w:bCs/>
              </w:rPr>
              <w:t>Double</w:t>
            </w:r>
          </w:p>
        </w:tc>
        <w:tc>
          <w:tcPr>
            <w:tcW w:w="2494" w:type="dxa"/>
            <w:tcBorders>
              <w:top w:val="single" w:sz="4" w:space="0" w:color="auto"/>
              <w:left w:val="single" w:sz="4" w:space="0" w:color="auto"/>
              <w:bottom w:val="single" w:sz="4" w:space="0" w:color="auto"/>
              <w:right w:val="single" w:sz="4" w:space="0" w:color="auto"/>
            </w:tcBorders>
            <w:hideMark/>
          </w:tcPr>
          <w:p w14:paraId="1F1BE85C" w14:textId="77777777" w:rsidR="000E1214" w:rsidRDefault="00A87198">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0CADD04A" w14:textId="77777777" w:rsidR="000E1214" w:rsidRDefault="00A87198">
            <w:pPr>
              <w:rPr>
                <w:rFonts w:cs="Arial"/>
              </w:rPr>
            </w:pPr>
            <w:r>
              <w:rPr>
                <w:rFonts w:cs="Arial"/>
              </w:rPr>
              <w:t>64 bits</w:t>
            </w:r>
          </w:p>
        </w:tc>
      </w:tr>
      <w:tr w:rsidR="000E1214" w14:paraId="6D4DA0A8"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40AD2D6" w14:textId="77777777" w:rsidR="000E1214" w:rsidRDefault="00A87198">
            <w:pPr>
              <w:rPr>
                <w:rFonts w:cs="Arial"/>
                <w:bCs/>
              </w:rPr>
            </w:pPr>
            <w:r>
              <w:rPr>
                <w:rFonts w:cs="Arial"/>
                <w:bCs/>
              </w:rPr>
              <w:t>Decimal, Integer,</w:t>
            </w:r>
            <w:r>
              <w:rPr>
                <w:rFonts w:cs="Arial"/>
              </w:rPr>
              <w:t xml:space="preserve"> </w:t>
            </w:r>
            <w:r>
              <w:rPr>
                <w:rFonts w:cs="Arial"/>
                <w:bCs/>
              </w:rPr>
              <w:t>nonNegativeInteger</w:t>
            </w:r>
          </w:p>
        </w:tc>
        <w:tc>
          <w:tcPr>
            <w:tcW w:w="2494" w:type="dxa"/>
            <w:tcBorders>
              <w:top w:val="single" w:sz="4" w:space="0" w:color="auto"/>
              <w:left w:val="single" w:sz="4" w:space="0" w:color="auto"/>
              <w:bottom w:val="single" w:sz="4" w:space="0" w:color="auto"/>
              <w:right w:val="single" w:sz="4" w:space="0" w:color="auto"/>
            </w:tcBorders>
            <w:hideMark/>
          </w:tcPr>
          <w:p w14:paraId="5E4762EA" w14:textId="77777777" w:rsidR="000E1214" w:rsidRDefault="00A87198">
            <w:pPr>
              <w:rPr>
                <w:rFonts w:cs="Arial"/>
              </w:rPr>
            </w:pPr>
            <w:r>
              <w:rPr>
                <w:rFonts w:cs="Arial"/>
              </w:rPr>
              <w:t>Not allowed</w:t>
            </w:r>
          </w:p>
        </w:tc>
        <w:tc>
          <w:tcPr>
            <w:tcW w:w="1861" w:type="dxa"/>
            <w:vMerge w:val="restart"/>
            <w:tcBorders>
              <w:top w:val="single" w:sz="4" w:space="0" w:color="auto"/>
              <w:left w:val="single" w:sz="4" w:space="0" w:color="auto"/>
              <w:bottom w:val="single" w:sz="4" w:space="0" w:color="auto"/>
              <w:right w:val="single" w:sz="4" w:space="0" w:color="auto"/>
            </w:tcBorders>
            <w:hideMark/>
          </w:tcPr>
          <w:p w14:paraId="73AA8FA2" w14:textId="77777777" w:rsidR="000E1214" w:rsidRDefault="00A87198">
            <w:pPr>
              <w:jc w:val="center"/>
              <w:rPr>
                <w:rFonts w:cs="Arial"/>
              </w:rPr>
            </w:pPr>
            <w:r>
              <w:rPr>
                <w:rFonts w:cs="Arial"/>
              </w:rPr>
              <w:t>packed decimal: Not allowed</w:t>
            </w:r>
          </w:p>
        </w:tc>
        <w:tc>
          <w:tcPr>
            <w:tcW w:w="2210" w:type="dxa"/>
            <w:tcBorders>
              <w:top w:val="single" w:sz="4" w:space="0" w:color="auto"/>
              <w:left w:val="single" w:sz="4" w:space="0" w:color="auto"/>
              <w:bottom w:val="single" w:sz="4" w:space="0" w:color="auto"/>
              <w:right w:val="single" w:sz="4" w:space="0" w:color="auto"/>
            </w:tcBorders>
            <w:hideMark/>
          </w:tcPr>
          <w:p w14:paraId="715537E1" w14:textId="77777777" w:rsidR="000E1214" w:rsidRDefault="00A87198">
            <w:pPr>
              <w:rPr>
                <w:rFonts w:cs="Arial"/>
              </w:rPr>
            </w:pPr>
            <w:r>
              <w:rPr>
                <w:rFonts w:cs="Arial"/>
              </w:rPr>
              <w:t>binary: Not allowed</w:t>
            </w:r>
          </w:p>
        </w:tc>
      </w:tr>
      <w:tr w:rsidR="000E1214" w14:paraId="76F6FC8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561938DA" w14:textId="77777777" w:rsidR="000E1214" w:rsidRDefault="00A87198">
            <w:pPr>
              <w:rPr>
                <w:rFonts w:cs="Arial"/>
                <w:bCs/>
              </w:rPr>
            </w:pPr>
            <w:r>
              <w:rPr>
                <w:rFonts w:cs="Arial"/>
                <w:bCs/>
              </w:rPr>
              <w:t>Long, UnsignedLong</w:t>
            </w:r>
          </w:p>
        </w:tc>
        <w:tc>
          <w:tcPr>
            <w:tcW w:w="2494" w:type="dxa"/>
            <w:tcBorders>
              <w:top w:val="single" w:sz="4" w:space="0" w:color="auto"/>
              <w:left w:val="single" w:sz="4" w:space="0" w:color="auto"/>
              <w:bottom w:val="single" w:sz="4" w:space="0" w:color="auto"/>
              <w:right w:val="single" w:sz="4" w:space="0" w:color="auto"/>
            </w:tcBorders>
            <w:hideMark/>
          </w:tcPr>
          <w:p w14:paraId="20A6EBB9"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ADDA9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2EA7D083" w14:textId="77777777" w:rsidR="000E1214" w:rsidRDefault="00A87198">
            <w:pPr>
              <w:rPr>
                <w:rFonts w:cs="Arial"/>
              </w:rPr>
            </w:pPr>
            <w:r>
              <w:rPr>
                <w:rFonts w:cs="Arial"/>
              </w:rPr>
              <w:t>binary: 64 bits</w:t>
            </w:r>
          </w:p>
        </w:tc>
      </w:tr>
      <w:tr w:rsidR="000E1214" w14:paraId="494F098D"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C42465E" w14:textId="77777777" w:rsidR="000E1214" w:rsidRDefault="00A87198">
            <w:pPr>
              <w:rPr>
                <w:rFonts w:cs="Arial"/>
                <w:bCs/>
              </w:rPr>
            </w:pPr>
            <w:r>
              <w:rPr>
                <w:rFonts w:cs="Arial"/>
                <w:bCs/>
              </w:rPr>
              <w:t>Int, UnsignedInt</w:t>
            </w:r>
          </w:p>
        </w:tc>
        <w:tc>
          <w:tcPr>
            <w:tcW w:w="2494" w:type="dxa"/>
            <w:tcBorders>
              <w:top w:val="single" w:sz="4" w:space="0" w:color="auto"/>
              <w:left w:val="single" w:sz="4" w:space="0" w:color="auto"/>
              <w:bottom w:val="single" w:sz="4" w:space="0" w:color="auto"/>
              <w:right w:val="single" w:sz="4" w:space="0" w:color="auto"/>
            </w:tcBorders>
            <w:hideMark/>
          </w:tcPr>
          <w:p w14:paraId="15926C14"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48EC5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19FC4D5" w14:textId="77777777" w:rsidR="000E1214" w:rsidRDefault="00A87198">
            <w:pPr>
              <w:rPr>
                <w:rFonts w:cs="Arial"/>
              </w:rPr>
            </w:pPr>
            <w:r>
              <w:rPr>
                <w:rFonts w:cs="Arial"/>
              </w:rPr>
              <w:t>binary: 32 bits</w:t>
            </w:r>
          </w:p>
        </w:tc>
      </w:tr>
      <w:tr w:rsidR="000E1214" w14:paraId="6BE93157"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782E4ED2" w14:textId="77777777" w:rsidR="000E1214" w:rsidRDefault="00A87198">
            <w:pPr>
              <w:rPr>
                <w:rFonts w:cs="Arial"/>
                <w:bCs/>
              </w:rPr>
            </w:pPr>
            <w:r>
              <w:rPr>
                <w:rFonts w:cs="Arial"/>
                <w:bCs/>
              </w:rPr>
              <w:t>Short, UnsignedShort</w:t>
            </w:r>
          </w:p>
        </w:tc>
        <w:tc>
          <w:tcPr>
            <w:tcW w:w="2494" w:type="dxa"/>
            <w:tcBorders>
              <w:top w:val="single" w:sz="4" w:space="0" w:color="auto"/>
              <w:left w:val="single" w:sz="4" w:space="0" w:color="auto"/>
              <w:bottom w:val="single" w:sz="4" w:space="0" w:color="auto"/>
              <w:right w:val="single" w:sz="4" w:space="0" w:color="auto"/>
            </w:tcBorders>
            <w:hideMark/>
          </w:tcPr>
          <w:p w14:paraId="2392BE02"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025F9"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680D93BA" w14:textId="77777777" w:rsidR="000E1214" w:rsidRDefault="00A87198">
            <w:pPr>
              <w:rPr>
                <w:rFonts w:cs="Arial"/>
              </w:rPr>
            </w:pPr>
            <w:r>
              <w:rPr>
                <w:rFonts w:cs="Arial"/>
              </w:rPr>
              <w:t>binary: 16 bits</w:t>
            </w:r>
          </w:p>
        </w:tc>
      </w:tr>
      <w:tr w:rsidR="000E1214" w14:paraId="00E78CF6"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6C16D096" w14:textId="77777777" w:rsidR="000E1214" w:rsidRDefault="00A87198">
            <w:pPr>
              <w:rPr>
                <w:rFonts w:cs="Arial"/>
                <w:bCs/>
              </w:rPr>
            </w:pPr>
            <w:r>
              <w:rPr>
                <w:rFonts w:cs="Arial"/>
                <w:bCs/>
              </w:rPr>
              <w:t>Byte, UnsignedByte</w:t>
            </w:r>
          </w:p>
        </w:tc>
        <w:tc>
          <w:tcPr>
            <w:tcW w:w="2494" w:type="dxa"/>
            <w:tcBorders>
              <w:top w:val="single" w:sz="4" w:space="0" w:color="auto"/>
              <w:left w:val="single" w:sz="4" w:space="0" w:color="auto"/>
              <w:bottom w:val="single" w:sz="4" w:space="0" w:color="auto"/>
              <w:right w:val="single" w:sz="4" w:space="0" w:color="auto"/>
            </w:tcBorders>
            <w:hideMark/>
          </w:tcPr>
          <w:p w14:paraId="424CFF9B"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F6B38E"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795304AE" w14:textId="77777777" w:rsidR="000E1214" w:rsidRDefault="00A87198">
            <w:pPr>
              <w:rPr>
                <w:rFonts w:cs="Arial"/>
              </w:rPr>
            </w:pPr>
            <w:r>
              <w:rPr>
                <w:rFonts w:cs="Arial"/>
              </w:rPr>
              <w:t>binary: 8 bits</w:t>
            </w:r>
          </w:p>
        </w:tc>
      </w:tr>
      <w:tr w:rsidR="000E1214" w14:paraId="0B77A1D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E1775AF" w14:textId="77777777" w:rsidR="000E1214" w:rsidRDefault="00A87198">
            <w:pPr>
              <w:rPr>
                <w:rFonts w:cs="Arial"/>
                <w:bCs/>
              </w:rPr>
            </w:pPr>
            <w:r>
              <w:rPr>
                <w:rFonts w:cs="Arial"/>
                <w:bCs/>
              </w:rPr>
              <w:t>DateTime</w:t>
            </w:r>
          </w:p>
        </w:tc>
        <w:tc>
          <w:tcPr>
            <w:tcW w:w="2494" w:type="dxa"/>
            <w:tcBorders>
              <w:top w:val="single" w:sz="4" w:space="0" w:color="auto"/>
              <w:left w:val="single" w:sz="4" w:space="0" w:color="auto"/>
              <w:bottom w:val="single" w:sz="4" w:space="0" w:color="auto"/>
              <w:right w:val="single" w:sz="4" w:space="0" w:color="auto"/>
            </w:tcBorders>
            <w:hideMark/>
          </w:tcPr>
          <w:p w14:paraId="750A9CE1"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315508"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697DFF6" w14:textId="77777777" w:rsidR="000E1214" w:rsidRDefault="00A87198">
            <w:pPr>
              <w:rPr>
                <w:rFonts w:cs="Arial"/>
              </w:rPr>
            </w:pPr>
            <w:r>
              <w:rPr>
                <w:rFonts w:cs="Arial"/>
              </w:rPr>
              <w:t>binarySeconds: 32 bits, binaryMilliseconds: 64 bits.</w:t>
            </w:r>
          </w:p>
        </w:tc>
      </w:tr>
      <w:tr w:rsidR="000E1214" w14:paraId="0325537B"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07891EF6" w14:textId="77777777" w:rsidR="000E1214" w:rsidRDefault="00A87198">
            <w:pPr>
              <w:rPr>
                <w:rFonts w:cs="Arial"/>
                <w:bCs/>
              </w:rPr>
            </w:pPr>
            <w:r>
              <w:rPr>
                <w:rFonts w:cs="Arial"/>
                <w:bCs/>
              </w:rPr>
              <w:t>Date</w:t>
            </w:r>
          </w:p>
        </w:tc>
        <w:tc>
          <w:tcPr>
            <w:tcW w:w="2494" w:type="dxa"/>
            <w:tcBorders>
              <w:top w:val="single" w:sz="4" w:space="0" w:color="auto"/>
              <w:left w:val="single" w:sz="4" w:space="0" w:color="auto"/>
              <w:bottom w:val="single" w:sz="4" w:space="0" w:color="auto"/>
              <w:right w:val="single" w:sz="4" w:space="0" w:color="auto"/>
            </w:tcBorders>
            <w:hideMark/>
          </w:tcPr>
          <w:p w14:paraId="32757306"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CA74BC"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7ED3C0C" w14:textId="77777777" w:rsidR="000E1214" w:rsidRDefault="00A87198">
            <w:pPr>
              <w:rPr>
                <w:rFonts w:cs="Arial"/>
              </w:rPr>
            </w:pPr>
            <w:r>
              <w:rPr>
                <w:rFonts w:cs="Arial"/>
              </w:rPr>
              <w:t>binarySeconds: Not allowed, binaryMilliseconds: Not allowed</w:t>
            </w:r>
          </w:p>
        </w:tc>
      </w:tr>
      <w:tr w:rsidR="000E1214" w14:paraId="2337F704"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4A005539" w14:textId="77777777" w:rsidR="000E1214" w:rsidRDefault="00A87198">
            <w:pPr>
              <w:rPr>
                <w:rFonts w:cs="Arial"/>
                <w:bCs/>
              </w:rPr>
            </w:pPr>
            <w:r>
              <w:rPr>
                <w:rFonts w:cs="Arial"/>
                <w:bCs/>
              </w:rPr>
              <w:t>Time</w:t>
            </w:r>
          </w:p>
        </w:tc>
        <w:tc>
          <w:tcPr>
            <w:tcW w:w="2494" w:type="dxa"/>
            <w:tcBorders>
              <w:top w:val="single" w:sz="4" w:space="0" w:color="auto"/>
              <w:left w:val="single" w:sz="4" w:space="0" w:color="auto"/>
              <w:bottom w:val="single" w:sz="4" w:space="0" w:color="auto"/>
              <w:right w:val="single" w:sz="4" w:space="0" w:color="auto"/>
            </w:tcBorders>
            <w:hideMark/>
          </w:tcPr>
          <w:p w14:paraId="09D246C0" w14:textId="77777777" w:rsidR="000E1214" w:rsidRDefault="00A87198">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F0F277" w14:textId="77777777" w:rsidR="000E1214" w:rsidRDefault="000E1214">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50929A58" w14:textId="77777777" w:rsidR="000E1214" w:rsidRDefault="00A87198">
            <w:pPr>
              <w:rPr>
                <w:rFonts w:cs="Arial"/>
              </w:rPr>
            </w:pPr>
            <w:r>
              <w:rPr>
                <w:rFonts w:cs="Arial"/>
              </w:rPr>
              <w:t>binarySeconds: Not allowed, binaryMilliseconds: Not allowed</w:t>
            </w:r>
          </w:p>
        </w:tc>
      </w:tr>
      <w:tr w:rsidR="000E1214" w14:paraId="08835415"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50C0E26" w14:textId="77777777" w:rsidR="000E1214" w:rsidRDefault="00A87198">
            <w:pPr>
              <w:rPr>
                <w:rFonts w:cs="Arial"/>
                <w:bCs/>
              </w:rPr>
            </w:pPr>
            <w:r>
              <w:rPr>
                <w:rFonts w:cs="Arial"/>
                <w:bCs/>
              </w:rPr>
              <w:t>Boolean</w:t>
            </w:r>
          </w:p>
        </w:tc>
        <w:tc>
          <w:tcPr>
            <w:tcW w:w="2494" w:type="dxa"/>
            <w:tcBorders>
              <w:top w:val="single" w:sz="4" w:space="0" w:color="auto"/>
              <w:left w:val="single" w:sz="4" w:space="0" w:color="auto"/>
              <w:bottom w:val="single" w:sz="4" w:space="0" w:color="auto"/>
              <w:right w:val="single" w:sz="4" w:space="0" w:color="auto"/>
            </w:tcBorders>
            <w:hideMark/>
          </w:tcPr>
          <w:p w14:paraId="2A879C66" w14:textId="77777777" w:rsidR="000E1214" w:rsidRDefault="00A87198">
            <w:pPr>
              <w:rPr>
                <w:rFonts w:cs="Arial"/>
              </w:rPr>
            </w:pPr>
            <w:r>
              <w:rPr>
                <w:rFonts w:cs="Arial"/>
              </w:rPr>
              <w:t>Length of  longest of dfdl:textBooleanTrueRep and dfdl:textBooleanFalseRep values</w:t>
            </w:r>
          </w:p>
        </w:tc>
        <w:tc>
          <w:tcPr>
            <w:tcW w:w="4071" w:type="dxa"/>
            <w:gridSpan w:val="2"/>
            <w:tcBorders>
              <w:top w:val="single" w:sz="4" w:space="0" w:color="auto"/>
              <w:left w:val="single" w:sz="4" w:space="0" w:color="auto"/>
              <w:bottom w:val="single" w:sz="4" w:space="0" w:color="auto"/>
              <w:right w:val="single" w:sz="4" w:space="0" w:color="auto"/>
            </w:tcBorders>
            <w:hideMark/>
          </w:tcPr>
          <w:p w14:paraId="2F87D1AB" w14:textId="77777777" w:rsidR="000E1214" w:rsidRDefault="00A87198">
            <w:pPr>
              <w:rPr>
                <w:rFonts w:cs="Arial"/>
              </w:rPr>
            </w:pPr>
            <w:r>
              <w:rPr>
                <w:rFonts w:cs="Arial"/>
              </w:rPr>
              <w:t>32 bits</w:t>
            </w:r>
          </w:p>
        </w:tc>
      </w:tr>
      <w:tr w:rsidR="000E1214" w14:paraId="5574568C" w14:textId="77777777" w:rsidTr="000E1214">
        <w:tc>
          <w:tcPr>
            <w:tcW w:w="2065" w:type="dxa"/>
            <w:tcBorders>
              <w:top w:val="single" w:sz="4" w:space="0" w:color="auto"/>
              <w:left w:val="single" w:sz="4" w:space="0" w:color="auto"/>
              <w:bottom w:val="single" w:sz="4" w:space="0" w:color="auto"/>
              <w:right w:val="single" w:sz="4" w:space="0" w:color="auto"/>
            </w:tcBorders>
            <w:hideMark/>
          </w:tcPr>
          <w:p w14:paraId="313D5DA1" w14:textId="77777777" w:rsidR="000E1214" w:rsidRDefault="00A87198">
            <w:pPr>
              <w:rPr>
                <w:rFonts w:cs="Arial"/>
                <w:bCs/>
              </w:rPr>
            </w:pPr>
            <w:r>
              <w:rPr>
                <w:rFonts w:cs="Arial"/>
                <w:bCs/>
              </w:rPr>
              <w:t>HexBinary</w:t>
            </w:r>
          </w:p>
        </w:tc>
        <w:tc>
          <w:tcPr>
            <w:tcW w:w="2494" w:type="dxa"/>
            <w:tcBorders>
              <w:top w:val="single" w:sz="4" w:space="0" w:color="auto"/>
              <w:left w:val="single" w:sz="4" w:space="0" w:color="auto"/>
              <w:bottom w:val="single" w:sz="4" w:space="0" w:color="auto"/>
              <w:right w:val="single" w:sz="4" w:space="0" w:color="auto"/>
            </w:tcBorders>
            <w:hideMark/>
          </w:tcPr>
          <w:p w14:paraId="1A3DC594" w14:textId="77777777" w:rsidR="000E1214" w:rsidRDefault="00A87198">
            <w:pPr>
              <w:rPr>
                <w:rFonts w:cs="Arial"/>
              </w:rPr>
            </w:pPr>
            <w:r>
              <w:rPr>
                <w:rFonts w:cs="Arial"/>
              </w:rPr>
              <w:t>Not applicable</w:t>
            </w:r>
          </w:p>
        </w:tc>
        <w:tc>
          <w:tcPr>
            <w:tcW w:w="4071" w:type="dxa"/>
            <w:gridSpan w:val="2"/>
            <w:tcBorders>
              <w:top w:val="single" w:sz="4" w:space="0" w:color="auto"/>
              <w:left w:val="single" w:sz="4" w:space="0" w:color="auto"/>
              <w:bottom w:val="single" w:sz="4" w:space="0" w:color="auto"/>
              <w:right w:val="single" w:sz="4" w:space="0" w:color="auto"/>
            </w:tcBorders>
            <w:hideMark/>
          </w:tcPr>
          <w:p w14:paraId="4ED17B4F" w14:textId="77777777" w:rsidR="000E1214" w:rsidRDefault="00A87198">
            <w:pPr>
              <w:rPr>
                <w:rFonts w:cs="Arial"/>
              </w:rPr>
            </w:pPr>
            <w:r>
              <w:rPr>
                <w:rFonts w:cs="Arial"/>
              </w:rPr>
              <w:t>The XSD maxLength facet gives the length in bytes. Multiply by 8 to convert to number of bits.</w:t>
            </w:r>
          </w:p>
        </w:tc>
      </w:tr>
    </w:tbl>
    <w:p w14:paraId="6B291252" w14:textId="08B89DD7" w:rsidR="000E1214" w:rsidRDefault="00A87198">
      <w:pPr>
        <w:pStyle w:val="Caption"/>
        <w:rPr>
          <w:rFonts w:cs="Arial"/>
        </w:rPr>
      </w:pPr>
      <w:bookmarkStart w:id="4992" w:name="_Ref241577749"/>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8A37A6">
        <w:rPr>
          <w:rFonts w:cs="Arial"/>
          <w:noProof/>
        </w:rPr>
        <w:t>19</w:t>
      </w:r>
      <w:r w:rsidR="0047079B">
        <w:rPr>
          <w:rFonts w:cs="Arial"/>
        </w:rPr>
        <w:fldChar w:fldCharType="end"/>
      </w:r>
      <w:r>
        <w:rPr>
          <w:rFonts w:cs="Arial"/>
        </w:rPr>
        <w:t xml:space="preserve"> Length in Bits for SimpleTypes when dfdl:lengthKind is 'implicit' </w:t>
      </w:r>
      <w:bookmarkEnd w:id="4992"/>
    </w:p>
    <w:p w14:paraId="21B0CF59" w14:textId="1363FDEA" w:rsidR="000E1214" w:rsidRDefault="00A87198" w:rsidP="00C31ED0">
      <w:pPr>
        <w:pStyle w:val="ListParagraph"/>
        <w:numPr>
          <w:ilvl w:val="0"/>
          <w:numId w:val="89"/>
        </w:numPr>
      </w:pPr>
      <w:r>
        <w:t xml:space="preserve">'Not Allowed' means that there is no implicit length for the combination of simple type and </w:t>
      </w:r>
      <w:r w:rsidR="00E11D4A">
        <w:t>representation,</w:t>
      </w:r>
      <w:r>
        <w:t xml:space="preserve"> and it is a Schema Definition Error if dfdl:lengthKind  'implicit' is specified.</w:t>
      </w:r>
    </w:p>
    <w:p w14:paraId="170F510B" w14:textId="77777777" w:rsidR="000E1214" w:rsidRDefault="00A87198" w:rsidP="00C31ED0">
      <w:pPr>
        <w:pStyle w:val="ListParagraph"/>
        <w:numPr>
          <w:ilvl w:val="0"/>
          <w:numId w:val="89"/>
        </w:numPr>
      </w:pPr>
      <w:r>
        <w:t>packed decimal means dfdl:binaryNumberRep is 'packed', 'bcd', or 'ibm4690Packed'</w:t>
      </w:r>
    </w:p>
    <w:p w14:paraId="41A4BFF4" w14:textId="77777777" w:rsidR="000E1214" w:rsidRDefault="00A87198" w:rsidP="00C31ED0">
      <w:pPr>
        <w:pStyle w:val="ListParagraph"/>
        <w:numPr>
          <w:ilvl w:val="0"/>
          <w:numId w:val="89"/>
        </w:numPr>
      </w:pPr>
      <w:r>
        <w:t xml:space="preserve">binary means dfdl:binaryNumberRep is 'binary' </w:t>
      </w:r>
    </w:p>
    <w:p w14:paraId="6864CCE1" w14:textId="77777777" w:rsidR="000E1214" w:rsidRDefault="00A87198" w:rsidP="00C31ED0">
      <w:pPr>
        <w:pStyle w:val="ListParagraph"/>
        <w:numPr>
          <w:ilvl w:val="0"/>
          <w:numId w:val="89"/>
        </w:numPr>
      </w:pPr>
      <w:r>
        <w:t>binarySeconds means dfdl:binaryCalendarRep is 'binarySeconds'</w:t>
      </w:r>
    </w:p>
    <w:p w14:paraId="7E14BA63" w14:textId="77777777" w:rsidR="000E1214" w:rsidRDefault="00A87198" w:rsidP="00C31ED0">
      <w:pPr>
        <w:pStyle w:val="ListParagraph"/>
        <w:numPr>
          <w:ilvl w:val="0"/>
          <w:numId w:val="89"/>
        </w:numPr>
      </w:pPr>
      <w:r>
        <w:t>binaryMilliseconds means dfdl:binaryCalendarRep is 'binaryMilliseconds'.</w:t>
      </w:r>
    </w:p>
    <w:p w14:paraId="7C3F6252" w14:textId="5ECC1BCD" w:rsidR="000E1214" w:rsidRDefault="00A87198">
      <w:pPr>
        <w:rPr>
          <w:rFonts w:cs="Arial"/>
        </w:rPr>
      </w:pPr>
      <w:r>
        <w:rPr>
          <w:rFonts w:cs="Arial"/>
        </w:rPr>
        <w:t xml:space="preserve">When dfdl:lengthKind is 'implicit', the method of extracting data is described in </w:t>
      </w:r>
      <w:del w:id="4993" w:author="Mike Beckerle" w:date="2020-10-09T10:25:00Z">
        <w:r w:rsidDel="003E209F">
          <w:rPr>
            <w:rFonts w:cs="Arial"/>
          </w:rPr>
          <w:delText>section</w:delText>
        </w:r>
      </w:del>
      <w:ins w:id="4994" w:author="Mike Beckerle" w:date="2020-10-09T10:25:00Z">
        <w:r w:rsidR="003E209F">
          <w:rPr>
            <w:rFonts w:cs="Arial"/>
          </w:rPr>
          <w:t>Section</w:t>
        </w:r>
      </w:ins>
      <w:del w:id="4995" w:author="Mike Beckerle" w:date="2020-10-09T10:25:00Z">
        <w:r w:rsidDel="003E209F">
          <w:rPr>
            <w:rFonts w:cs="Arial"/>
          </w:rPr>
          <w:delText>:</w:delText>
        </w:r>
      </w:del>
      <w:r>
        <w:rPr>
          <w:rFonts w:cs="Arial"/>
        </w:rPr>
        <w:t xml:space="preserve">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8A37A6">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8A37A6" w:rsidRPr="008A37A6">
        <w:rPr>
          <w:rStyle w:val="Hyperlink"/>
        </w:rPr>
        <w:t>Elements of Specified Length</w:t>
      </w:r>
      <w:r w:rsidRPr="00065302">
        <w:rPr>
          <w:rStyle w:val="Hyperlink"/>
        </w:rPr>
        <w:fldChar w:fldCharType="end"/>
      </w:r>
      <w:r>
        <w:rPr>
          <w:rFonts w:cs="Arial"/>
        </w:rPr>
        <w:t>.</w:t>
      </w:r>
    </w:p>
    <w:p w14:paraId="26ABD575" w14:textId="77777777" w:rsidR="000E1214" w:rsidRDefault="00A87198">
      <w:pPr>
        <w:rPr>
          <w:rFonts w:cs="Arial"/>
        </w:rPr>
      </w:pPr>
      <w:r>
        <w:rPr>
          <w:rFonts w:cs="Arial"/>
          <w:lang w:eastAsia="en-GB"/>
        </w:rPr>
        <w:t>It is a Schema Definition Error if type is xs:string and dfdl:lengthKind is 'implicit' and dfdl:lengthUnits is 'bytes' and encoding is not an SBCS (exactly 1 byte per character code) encoding. This prevents a scenario where validation against the XSD maxLength facet is in characters but parsing and unparsing using the XSD maxLength facet is in bytes</w:t>
      </w:r>
      <w:r>
        <w:t>.</w:t>
      </w:r>
    </w:p>
    <w:p w14:paraId="2928B21C" w14:textId="77777777" w:rsidR="000E1214" w:rsidRDefault="00A87198" w:rsidP="00BC2419">
      <w:pPr>
        <w:pStyle w:val="Heading3"/>
        <w:rPr>
          <w:rFonts w:eastAsia="Times New Roman"/>
        </w:rPr>
      </w:pPr>
      <w:bookmarkStart w:id="4996" w:name="_Toc322911633"/>
      <w:bookmarkStart w:id="4997" w:name="_Toc322912172"/>
      <w:bookmarkStart w:id="4998" w:name="_Toc329093022"/>
      <w:bookmarkStart w:id="4999" w:name="_Toc332701535"/>
      <w:bookmarkStart w:id="5000" w:name="_Toc332701842"/>
      <w:bookmarkStart w:id="5001" w:name="_Toc332711636"/>
      <w:bookmarkStart w:id="5002" w:name="_Toc332711944"/>
      <w:bookmarkStart w:id="5003" w:name="_Toc332712246"/>
      <w:bookmarkStart w:id="5004" w:name="_Toc332724162"/>
      <w:bookmarkStart w:id="5005" w:name="_Toc332724462"/>
      <w:bookmarkStart w:id="5006" w:name="_Toc341102758"/>
      <w:bookmarkStart w:id="5007" w:name="_Toc347241493"/>
      <w:bookmarkStart w:id="5008" w:name="_Toc347744686"/>
      <w:bookmarkStart w:id="5009" w:name="_Toc348984469"/>
      <w:bookmarkStart w:id="5010" w:name="_Toc348984774"/>
      <w:bookmarkStart w:id="5011" w:name="_Toc349037937"/>
      <w:bookmarkStart w:id="5012" w:name="_Toc349038242"/>
      <w:bookmarkStart w:id="5013" w:name="_Toc349042735"/>
      <w:bookmarkStart w:id="5014" w:name="_Toc351912733"/>
      <w:bookmarkStart w:id="5015" w:name="_Toc351914754"/>
      <w:bookmarkStart w:id="5016" w:name="_Toc351915220"/>
      <w:bookmarkStart w:id="5017" w:name="_Toc361231277"/>
      <w:bookmarkStart w:id="5018" w:name="_Toc361231803"/>
      <w:bookmarkStart w:id="5019" w:name="_Toc362445101"/>
      <w:bookmarkStart w:id="5020" w:name="_Toc363909023"/>
      <w:bookmarkStart w:id="5021" w:name="_Toc364463447"/>
      <w:bookmarkStart w:id="5022" w:name="_Toc366078045"/>
      <w:bookmarkStart w:id="5023" w:name="_Toc366078664"/>
      <w:bookmarkStart w:id="5024" w:name="_Toc366079649"/>
      <w:bookmarkStart w:id="5025" w:name="_Toc366080261"/>
      <w:bookmarkStart w:id="5026" w:name="_Toc366080870"/>
      <w:bookmarkStart w:id="5027" w:name="_Toc366505210"/>
      <w:bookmarkStart w:id="5028" w:name="_Toc366508579"/>
      <w:bookmarkStart w:id="5029" w:name="_Toc366513080"/>
      <w:bookmarkStart w:id="5030" w:name="_Toc366574269"/>
      <w:bookmarkStart w:id="5031" w:name="_Toc366578062"/>
      <w:bookmarkStart w:id="5032" w:name="_Toc366578656"/>
      <w:bookmarkStart w:id="5033" w:name="_Toc366579248"/>
      <w:bookmarkStart w:id="5034" w:name="_Toc366579839"/>
      <w:bookmarkStart w:id="5035" w:name="_Toc366580431"/>
      <w:bookmarkStart w:id="5036" w:name="_Toc366581022"/>
      <w:bookmarkStart w:id="5037" w:name="_Toc366581614"/>
      <w:bookmarkStart w:id="5038" w:name="_Toc177399092"/>
      <w:bookmarkStart w:id="5039" w:name="_Toc175057379"/>
      <w:bookmarkStart w:id="5040" w:name="_Toc199516315"/>
      <w:bookmarkStart w:id="5041" w:name="_Toc194983979"/>
      <w:bookmarkStart w:id="5042" w:name="_Ref346456599"/>
      <w:bookmarkStart w:id="5043" w:name="_Toc349042736"/>
      <w:bookmarkStart w:id="5044" w:name="_Toc5313410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r>
        <w:rPr>
          <w:rFonts w:eastAsia="Times New Roman"/>
        </w:rPr>
        <w:t>dfdl:lengthKind 'prefixed</w:t>
      </w:r>
      <w:bookmarkEnd w:id="5038"/>
      <w:bookmarkEnd w:id="5039"/>
      <w:bookmarkEnd w:id="5040"/>
      <w:bookmarkEnd w:id="5041"/>
      <w:r>
        <w:rPr>
          <w:rFonts w:eastAsia="Times New Roman"/>
        </w:rPr>
        <w:t>'</w:t>
      </w:r>
      <w:bookmarkEnd w:id="5042"/>
      <w:bookmarkEnd w:id="5043"/>
      <w:bookmarkEnd w:id="5044"/>
    </w:p>
    <w:p w14:paraId="1945B663" w14:textId="77777777" w:rsidR="000E1214" w:rsidRDefault="00A87198">
      <w:pPr>
        <w:rPr>
          <w:rFonts w:cs="Arial"/>
        </w:rPr>
      </w:pPr>
      <w:r>
        <w:rPr>
          <w:rFonts w:cs="Arial"/>
        </w:rPr>
        <w:t xml:space="preserve">When dfdl:lengthKind is 'prefixed' the length of the element is given by the integer value of the </w:t>
      </w:r>
      <w:r>
        <w:rPr>
          <w:rFonts w:cs="Arial"/>
          <w:bCs/>
        </w:rPr>
        <w:t>PrefixLength</w:t>
      </w:r>
      <w:r>
        <w:rPr>
          <w:rFonts w:cs="Arial"/>
        </w:rPr>
        <w:t xml:space="preserve"> region specified using dfdl:prefixLengthType. The property dfdl:prefixIncludesPrefixLength also can be used to adjust the length appropriately. </w:t>
      </w:r>
    </w:p>
    <w:p w14:paraId="2272C21E" w14:textId="37C5A956" w:rsidR="000E1214" w:rsidRDefault="00A87198">
      <w:pPr>
        <w:rPr>
          <w:rFonts w:cs="Arial"/>
        </w:rPr>
      </w:pPr>
      <w:r>
        <w:rPr>
          <w:rFonts w:cs="Arial"/>
        </w:rPr>
        <w:t xml:space="preserve">When dfdl:lengthKind is 'prefixed' the method of extracting data is described in </w:t>
      </w:r>
      <w:del w:id="5045" w:author="Mike Beckerle" w:date="2020-10-09T10:25:00Z">
        <w:r w:rsidDel="003E209F">
          <w:rPr>
            <w:rFonts w:cs="Arial"/>
          </w:rPr>
          <w:delText>section</w:delText>
        </w:r>
      </w:del>
      <w:ins w:id="5046" w:author="Mike Beckerle" w:date="2020-10-09T10:25:00Z">
        <w:r w:rsidR="003E209F">
          <w:rPr>
            <w:rFonts w:cs="Arial"/>
          </w:rPr>
          <w:t>Section</w:t>
        </w:r>
      </w:ins>
      <w:del w:id="5047" w:author="Mike Beckerle" w:date="2020-10-09T10:25:00Z">
        <w:r w:rsidDel="003E209F">
          <w:rPr>
            <w:rFonts w:cs="Arial"/>
          </w:rPr>
          <w:delText>:</w:delText>
        </w:r>
      </w:del>
      <w:r>
        <w:rPr>
          <w:rFonts w:cs="Arial"/>
        </w:rPr>
        <w:t xml:space="preserve"> </w:t>
      </w:r>
      <w:r w:rsidRPr="00065302">
        <w:rPr>
          <w:rStyle w:val="Hyperlink"/>
        </w:rPr>
        <w:fldChar w:fldCharType="begin"/>
      </w:r>
      <w:r w:rsidRPr="00065302">
        <w:rPr>
          <w:rStyle w:val="Hyperlink"/>
        </w:rPr>
        <w:instrText xml:space="preserve"> REF _Ref251932750 \r \h  \* MERGEFORMAT </w:instrText>
      </w:r>
      <w:r w:rsidRPr="00065302">
        <w:rPr>
          <w:rStyle w:val="Hyperlink"/>
        </w:rPr>
      </w:r>
      <w:r w:rsidRPr="00065302">
        <w:rPr>
          <w:rStyle w:val="Hyperlink"/>
        </w:rPr>
        <w:fldChar w:fldCharType="separate"/>
      </w:r>
      <w:r w:rsidR="008A37A6">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 MERGEFORMAT </w:instrText>
      </w:r>
      <w:r w:rsidRPr="00065302">
        <w:rPr>
          <w:rStyle w:val="Hyperlink"/>
        </w:rPr>
      </w:r>
      <w:r w:rsidRPr="00065302">
        <w:rPr>
          <w:rStyle w:val="Hyperlink"/>
        </w:rPr>
        <w:fldChar w:fldCharType="separate"/>
      </w:r>
      <w:r w:rsidR="008A37A6" w:rsidRPr="008A37A6">
        <w:rPr>
          <w:rStyle w:val="Hyperlink"/>
        </w:rPr>
        <w:t>Elements of Specified Length</w:t>
      </w:r>
      <w:r w:rsidRPr="00065302">
        <w:rPr>
          <w:rStyle w:val="Hyperlink"/>
        </w:rPr>
        <w:fldChar w:fldCharType="end"/>
      </w:r>
    </w:p>
    <w:p w14:paraId="278DBDAF" w14:textId="77777777" w:rsidR="000E1214" w:rsidRDefault="00A87198">
      <w:pPr>
        <w:autoSpaceDE w:val="0"/>
        <w:rPr>
          <w:rFonts w:cs="Arial"/>
        </w:rPr>
      </w:pPr>
      <w:r>
        <w:t>When dfdl:lengthKind is 'prefixed'</w:t>
      </w:r>
      <w:r>
        <w:rPr>
          <w:rFonts w:cs="Arial"/>
        </w:rPr>
        <w: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1E0" w:firstRow="1" w:lastRow="1" w:firstColumn="1" w:lastColumn="1" w:noHBand="0" w:noVBand="0"/>
      </w:tblPr>
      <w:tblGrid>
        <w:gridCol w:w="2573"/>
        <w:gridCol w:w="6057"/>
      </w:tblGrid>
      <w:tr w:rsidR="000E1214" w14:paraId="5798F8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3B2B2AD" w14:textId="77777777" w:rsidR="000E1214" w:rsidRDefault="00A87198">
            <w:pPr>
              <w:keepNext/>
            </w:pPr>
            <w:r>
              <w:t>Property Name</w:t>
            </w:r>
          </w:p>
        </w:tc>
        <w:tc>
          <w:tcPr>
            <w:tcW w:w="0" w:type="auto"/>
            <w:hideMark/>
          </w:tcPr>
          <w:p w14:paraId="797D50FD" w14:textId="77777777" w:rsidR="000E1214" w:rsidRDefault="00A87198">
            <w:pPr>
              <w:keepNext/>
            </w:pPr>
            <w:r>
              <w:t>Description</w:t>
            </w:r>
          </w:p>
        </w:tc>
      </w:tr>
      <w:tr w:rsidR="000E1214" w14:paraId="63C82E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7AFF63" w14:textId="77777777" w:rsidR="000E1214" w:rsidRDefault="00A87198">
            <w:pPr>
              <w:keepNext/>
              <w:rPr>
                <w:rFonts w:cs="Arial"/>
              </w:rPr>
            </w:pPr>
            <w:r>
              <w:rPr>
                <w:rFonts w:cs="Arial"/>
              </w:rPr>
              <w:t>prefixIncludesPrefixLength</w:t>
            </w:r>
          </w:p>
        </w:tc>
        <w:tc>
          <w:tcPr>
            <w:tcW w:w="0" w:type="auto"/>
            <w:tcBorders>
              <w:top w:val="single" w:sz="4" w:space="0" w:color="auto"/>
              <w:left w:val="single" w:sz="4" w:space="0" w:color="auto"/>
              <w:bottom w:val="single" w:sz="4" w:space="0" w:color="auto"/>
              <w:right w:val="single" w:sz="4" w:space="0" w:color="auto"/>
            </w:tcBorders>
            <w:hideMark/>
          </w:tcPr>
          <w:p w14:paraId="63A44923" w14:textId="77777777" w:rsidR="000E1214" w:rsidRDefault="00A87198">
            <w:pPr>
              <w:keepNext/>
              <w:rPr>
                <w:rFonts w:cs="Arial"/>
              </w:rPr>
            </w:pPr>
            <w:r>
              <w:rPr>
                <w:rFonts w:cs="Arial"/>
              </w:rPr>
              <w:t>Enum</w:t>
            </w:r>
          </w:p>
          <w:p w14:paraId="3096AB31" w14:textId="77777777" w:rsidR="000E1214" w:rsidRDefault="00A87198">
            <w:pPr>
              <w:keepNext/>
              <w:rPr>
                <w:rFonts w:cs="Arial"/>
              </w:rPr>
            </w:pPr>
            <w:r>
              <w:rPr>
                <w:rFonts w:cs="Arial"/>
              </w:rPr>
              <w:t>Valid values are 'yes', 'no'</w:t>
            </w:r>
          </w:p>
          <w:p w14:paraId="1F324AB9" w14:textId="0CCCC2C2" w:rsidR="000E1214" w:rsidRDefault="00E62DDA" w:rsidP="00E62DDA">
            <w:pPr>
              <w:rPr>
                <w:rFonts w:cs="Arial"/>
              </w:rPr>
            </w:pPr>
            <w:r>
              <w:rPr>
                <w:rFonts w:cs="Arial"/>
              </w:rPr>
              <w:t>Specifies w</w:t>
            </w:r>
            <w:r w:rsidR="00A87198">
              <w:rPr>
                <w:rFonts w:cs="Arial"/>
              </w:rPr>
              <w:t xml:space="preserve">hether the length given by a prefix includes the length of the prefix as well as the length of the content region which can be either the SimpleContent region or the ComplexContent region defined in Section </w:t>
            </w:r>
            <w:r w:rsidRPr="00065302">
              <w:rPr>
                <w:rStyle w:val="Hyperlink"/>
              </w:rPr>
              <w:fldChar w:fldCharType="begin"/>
            </w:r>
            <w:r w:rsidRPr="00065302">
              <w:rPr>
                <w:rStyle w:val="Hyperlink"/>
              </w:rPr>
              <w:instrText xml:space="preserve"> REF _Ref39164191 \r \h </w:instrText>
            </w:r>
            <w:r w:rsidRPr="00065302">
              <w:rPr>
                <w:rStyle w:val="Hyperlink"/>
              </w:rPr>
            </w:r>
            <w:r w:rsidRPr="00065302">
              <w:rPr>
                <w:rStyle w:val="Hyperlink"/>
              </w:rPr>
              <w:fldChar w:fldCharType="separate"/>
            </w:r>
            <w:ins w:id="5048" w:author="Mike Beckerle" w:date="2020-10-09T10:19:00Z">
              <w:r w:rsidR="008A37A6">
                <w:rPr>
                  <w:rStyle w:val="Hyperlink"/>
                </w:rPr>
                <w:t>9.2</w:t>
              </w:r>
            </w:ins>
            <w:del w:id="5049" w:author="Mike Beckerle" w:date="2020-10-09T10:19:00Z">
              <w:r w:rsidR="00404DC4" w:rsidRPr="00065302" w:rsidDel="008A37A6">
                <w:rPr>
                  <w:rStyle w:val="Hyperlink"/>
                </w:rPr>
                <w:delText>9.3</w:delText>
              </w:r>
            </w:del>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_Ref39164191 \h </w:instrText>
            </w:r>
            <w:r w:rsidRPr="00065302">
              <w:rPr>
                <w:rStyle w:val="Hyperlink"/>
              </w:rPr>
            </w:r>
            <w:r w:rsidRPr="00065302">
              <w:rPr>
                <w:rStyle w:val="Hyperlink"/>
              </w:rPr>
              <w:fldChar w:fldCharType="separate"/>
            </w:r>
            <w:ins w:id="5050" w:author="Mike Beckerle" w:date="2020-10-09T10:19:00Z">
              <w:r w:rsidR="008A37A6">
                <w:t>DFDL Data Syntax Grammar</w:t>
              </w:r>
            </w:ins>
            <w:del w:id="5051" w:author="Mike Beckerle" w:date="2020-10-09T10:19:00Z">
              <w:r w:rsidR="00404DC4" w:rsidRPr="00065302" w:rsidDel="008A37A6">
                <w:rPr>
                  <w:rStyle w:val="Hyperlink"/>
                </w:rPr>
                <w:delText>DFDL Data Syntax Grammar</w:delText>
              </w:r>
            </w:del>
            <w:r w:rsidRPr="00065302">
              <w:rPr>
                <w:rStyle w:val="Hyperlink"/>
              </w:rPr>
              <w:fldChar w:fldCharType="end"/>
            </w:r>
            <w:r w:rsidR="00A87198">
              <w:rPr>
                <w:rFonts w:cs="Arial"/>
              </w:rPr>
              <w:t>.</w:t>
            </w:r>
          </w:p>
          <w:p w14:paraId="67695F77" w14:textId="77777777" w:rsidR="000E1214" w:rsidRDefault="00A87198">
            <w:pPr>
              <w:keepNext/>
              <w:rPr>
                <w:rFonts w:cs="Arial"/>
              </w:rPr>
            </w:pPr>
            <w:r>
              <w:rPr>
                <w:rFonts w:cs="Arial"/>
              </w:rPr>
              <w:t>Used only when dfdl:lengthKind 'prefixed'.</w:t>
            </w:r>
          </w:p>
          <w:p w14:paraId="50804447" w14:textId="77777777" w:rsidR="000E1214" w:rsidRDefault="00A87198">
            <w:pPr>
              <w:keepNext/>
            </w:pPr>
            <w:r>
              <w:t>Annotation: dfdl:element, dfdl:simpleType</w:t>
            </w:r>
          </w:p>
        </w:tc>
      </w:tr>
      <w:tr w:rsidR="000E1214" w14:paraId="44F836C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B7AA71" w14:textId="77777777" w:rsidR="000E1214" w:rsidRDefault="00A87198">
            <w:pPr>
              <w:rPr>
                <w:rFonts w:cs="Arial"/>
              </w:rPr>
            </w:pPr>
            <w:r>
              <w:rPr>
                <w:rFonts w:cs="Arial"/>
              </w:rPr>
              <w:t>prefixLengthType</w:t>
            </w:r>
          </w:p>
        </w:tc>
        <w:tc>
          <w:tcPr>
            <w:tcW w:w="0" w:type="auto"/>
            <w:tcBorders>
              <w:top w:val="single" w:sz="4" w:space="0" w:color="auto"/>
              <w:left w:val="single" w:sz="4" w:space="0" w:color="auto"/>
              <w:bottom w:val="single" w:sz="4" w:space="0" w:color="auto"/>
              <w:right w:val="single" w:sz="4" w:space="0" w:color="auto"/>
            </w:tcBorders>
            <w:hideMark/>
          </w:tcPr>
          <w:p w14:paraId="4E126739" w14:textId="77777777" w:rsidR="000E1214" w:rsidRDefault="00A87198">
            <w:pPr>
              <w:rPr>
                <w:rFonts w:cs="Arial"/>
              </w:rPr>
            </w:pPr>
            <w:r>
              <w:rPr>
                <w:rFonts w:cs="Arial"/>
              </w:rPr>
              <w:t>QName</w:t>
            </w:r>
          </w:p>
          <w:p w14:paraId="330EDC0F" w14:textId="77777777" w:rsidR="000E1214" w:rsidRDefault="00A87198">
            <w:pPr>
              <w:rPr>
                <w:rFonts w:cs="Arial"/>
              </w:rPr>
            </w:pPr>
            <w:r>
              <w:rPr>
                <w:rFonts w:cs="Arial"/>
              </w:rPr>
              <w:t>Name of a simple type derived from xs:integer or any subtype of it.</w:t>
            </w:r>
          </w:p>
          <w:p w14:paraId="5C1D09EF" w14:textId="77777777" w:rsidR="000E1214" w:rsidRDefault="00A87198">
            <w:pPr>
              <w:rPr>
                <w:rFonts w:cs="Arial"/>
              </w:rPr>
            </w:pPr>
            <w:r>
              <w:rPr>
                <w:rFonts w:cs="Arial"/>
              </w:rPr>
              <w:t>This type, with its DFDL annotations specifies the representation of the length prefix, which is in the PrefixLength region.</w:t>
            </w:r>
          </w:p>
          <w:p w14:paraId="6112F189" w14:textId="77777777" w:rsidR="000E1214" w:rsidRDefault="00A87198">
            <w:r>
              <w:t xml:space="preserve">It is a Schema Definition Error if the xs:simpleType specifies any of: </w:t>
            </w:r>
          </w:p>
          <w:p w14:paraId="2EC8FB33" w14:textId="77777777" w:rsidR="000E1214" w:rsidRDefault="00A87198" w:rsidP="00C31ED0">
            <w:pPr>
              <w:numPr>
                <w:ilvl w:val="0"/>
                <w:numId w:val="90"/>
              </w:numPr>
            </w:pPr>
            <w:r>
              <w:t xml:space="preserve">dfdl:lengthKind 'delimited', 'endOfParent', or </w:t>
            </w:r>
            <w:r>
              <w:rPr>
                <w:rFonts w:eastAsia="Helv"/>
              </w:rPr>
              <w:t xml:space="preserve">'pattern' </w:t>
            </w:r>
          </w:p>
          <w:p w14:paraId="6F59929D" w14:textId="77777777" w:rsidR="000E1214" w:rsidRDefault="00A87198" w:rsidP="00C31ED0">
            <w:pPr>
              <w:numPr>
                <w:ilvl w:val="0"/>
                <w:numId w:val="90"/>
              </w:numPr>
            </w:pPr>
            <w:r>
              <w:rPr>
                <w:rFonts w:eastAsia="Helv"/>
              </w:rPr>
              <w:t>dfdl:lengthKind 'explicit' where length is an expression</w:t>
            </w:r>
          </w:p>
          <w:p w14:paraId="5A5A8EFD" w14:textId="77777777" w:rsidR="000E1214" w:rsidRDefault="00A87198" w:rsidP="00C31ED0">
            <w:pPr>
              <w:numPr>
                <w:ilvl w:val="0"/>
                <w:numId w:val="90"/>
              </w:numPr>
            </w:pPr>
            <w:r>
              <w:t>dfdl:outputValueCalc</w:t>
            </w:r>
          </w:p>
          <w:p w14:paraId="5F2C66C9" w14:textId="77777777" w:rsidR="000E1214" w:rsidRDefault="00A87198" w:rsidP="00C31ED0">
            <w:pPr>
              <w:numPr>
                <w:ilvl w:val="0"/>
                <w:numId w:val="90"/>
              </w:numPr>
            </w:pPr>
            <w:r>
              <w:rPr>
                <w:rFonts w:eastAsia="Helv"/>
              </w:rPr>
              <w:t>dfdl:</w:t>
            </w:r>
            <w:r>
              <w:t>initiator</w:t>
            </w:r>
            <w:r>
              <w:rPr>
                <w:rFonts w:eastAsia="Helv"/>
              </w:rPr>
              <w:t xml:space="preserve"> </w:t>
            </w:r>
            <w:r>
              <w:t>or</w:t>
            </w:r>
            <w:r>
              <w:rPr>
                <w:rFonts w:eastAsia="Helv"/>
              </w:rPr>
              <w:t xml:space="preserve"> dfdl:</w:t>
            </w:r>
            <w:r>
              <w:t>terminator</w:t>
            </w:r>
            <w:r>
              <w:rPr>
                <w:rFonts w:eastAsia="Helv"/>
              </w:rPr>
              <w:t xml:space="preserve"> </w:t>
            </w:r>
            <w:r>
              <w:t>other</w:t>
            </w:r>
            <w:r>
              <w:rPr>
                <w:rFonts w:eastAsia="Helv"/>
              </w:rPr>
              <w:t xml:space="preserve"> </w:t>
            </w:r>
            <w:r>
              <w:t>than</w:t>
            </w:r>
            <w:r>
              <w:rPr>
                <w:rFonts w:eastAsia="Helv"/>
              </w:rPr>
              <w:t xml:space="preserve"> </w:t>
            </w:r>
            <w:r>
              <w:t>empty</w:t>
            </w:r>
            <w:r>
              <w:rPr>
                <w:rFonts w:eastAsia="Helv"/>
              </w:rPr>
              <w:t xml:space="preserve"> </w:t>
            </w:r>
            <w:r>
              <w:t>string</w:t>
            </w:r>
          </w:p>
          <w:p w14:paraId="457015EB" w14:textId="77777777" w:rsidR="000E1214" w:rsidRDefault="00A87198" w:rsidP="00C31ED0">
            <w:pPr>
              <w:numPr>
                <w:ilvl w:val="0"/>
                <w:numId w:val="90"/>
              </w:numPr>
            </w:pPr>
            <w:r>
              <w:rPr>
                <w:rFonts w:eastAsia="Helv"/>
              </w:rPr>
              <w:t>dfdl:</w:t>
            </w:r>
            <w:r>
              <w:t>alignment</w:t>
            </w:r>
            <w:r>
              <w:rPr>
                <w:rFonts w:eastAsia="Helv"/>
              </w:rPr>
              <w:t xml:space="preserve"> </w:t>
            </w:r>
            <w:r>
              <w:t>other</w:t>
            </w:r>
            <w:r>
              <w:rPr>
                <w:rFonts w:eastAsia="Helv"/>
              </w:rPr>
              <w:t xml:space="preserve"> </w:t>
            </w:r>
            <w:r>
              <w:t>than</w:t>
            </w:r>
            <w:r>
              <w:rPr>
                <w:rFonts w:eastAsia="Helv"/>
              </w:rPr>
              <w:t xml:space="preserve"> </w:t>
            </w:r>
            <w:r>
              <w:t>'1'</w:t>
            </w:r>
          </w:p>
          <w:p w14:paraId="7805BD99" w14:textId="77777777" w:rsidR="000E1214" w:rsidRDefault="00A87198" w:rsidP="00C31ED0">
            <w:pPr>
              <w:numPr>
                <w:ilvl w:val="0"/>
                <w:numId w:val="90"/>
              </w:numPr>
            </w:pPr>
            <w:r>
              <w:rPr>
                <w:rFonts w:eastAsia="Helv"/>
              </w:rPr>
              <w:t>dfdl:</w:t>
            </w:r>
            <w:r>
              <w:t>leadingSkip</w:t>
            </w:r>
            <w:r>
              <w:rPr>
                <w:rFonts w:eastAsia="Helv"/>
              </w:rPr>
              <w:t xml:space="preserve"> </w:t>
            </w:r>
            <w:r>
              <w:t>or</w:t>
            </w:r>
            <w:r>
              <w:rPr>
                <w:rFonts w:eastAsia="Helv"/>
              </w:rPr>
              <w:t xml:space="preserve"> dfdl:</w:t>
            </w:r>
            <w:r>
              <w:t>trailingSkip</w:t>
            </w:r>
            <w:r>
              <w:rPr>
                <w:rFonts w:eastAsia="Helv"/>
              </w:rPr>
              <w:t xml:space="preserve"> </w:t>
            </w:r>
            <w:r>
              <w:t>other</w:t>
            </w:r>
            <w:r>
              <w:rPr>
                <w:rFonts w:eastAsia="Helv"/>
              </w:rPr>
              <w:t xml:space="preserve"> </w:t>
            </w:r>
            <w:r>
              <w:t>than</w:t>
            </w:r>
            <w:r>
              <w:rPr>
                <w:rFonts w:eastAsia="Helv"/>
              </w:rPr>
              <w:t xml:space="preserve"> </w:t>
            </w:r>
            <w:r>
              <w:t>'0'.</w:t>
            </w:r>
          </w:p>
          <w:p w14:paraId="0F477FA3" w14:textId="77777777" w:rsidR="000E1214" w:rsidRDefault="00A87198">
            <w:pPr>
              <w:keepNext/>
            </w:pPr>
            <w:r>
              <w:t>Annotation: dfdl:element, dfdl:simpleType</w:t>
            </w:r>
          </w:p>
        </w:tc>
      </w:tr>
    </w:tbl>
    <w:p w14:paraId="015B4539" w14:textId="12060DFA" w:rsidR="000E1214" w:rsidRDefault="00A87198">
      <w:pPr>
        <w:pStyle w:val="Caption"/>
      </w:pPr>
      <w:r>
        <w:t xml:space="preserve">Table </w:t>
      </w:r>
      <w:fldSimple w:instr=" SEQ Table \* ARABIC ">
        <w:r w:rsidR="008A37A6">
          <w:rPr>
            <w:noProof/>
          </w:rPr>
          <w:t>20</w:t>
        </w:r>
      </w:fldSimple>
      <w:r>
        <w:t xml:space="preserve"> Properties for dfdl:lengthKind 'prefixed'</w:t>
      </w:r>
    </w:p>
    <w:p w14:paraId="257B3AA8" w14:textId="77777777" w:rsidR="000E1214" w:rsidRDefault="00A87198">
      <w:r>
        <w:t xml:space="preserve">The representation of the element is in two parts. </w:t>
      </w:r>
    </w:p>
    <w:p w14:paraId="0385F330" w14:textId="77777777" w:rsidR="000E1214" w:rsidRDefault="00A87198" w:rsidP="00C31ED0">
      <w:pPr>
        <w:numPr>
          <w:ilvl w:val="0"/>
          <w:numId w:val="91"/>
        </w:numPr>
      </w:pPr>
      <w:r>
        <w:t>The 'prefix length' is an integer which specifies the length of the element's content. The representation of the length prefix is described by a simple type which is identified using the dfdl:prefixLengthType property.</w:t>
      </w:r>
    </w:p>
    <w:p w14:paraId="44CF213C" w14:textId="77777777" w:rsidR="000E1214" w:rsidRDefault="00A87198" w:rsidP="00C31ED0">
      <w:pPr>
        <w:numPr>
          <w:ilvl w:val="0"/>
          <w:numId w:val="91"/>
        </w:numPr>
      </w:pPr>
      <w:r>
        <w:t xml:space="preserve">The content of the element. </w:t>
      </w:r>
    </w:p>
    <w:p w14:paraId="593AE41B" w14:textId="77777777" w:rsidR="000E1214" w:rsidRDefault="00A87198">
      <w:r>
        <w:t xml:space="preserve">When parsing, the length of the element's content is obtained by parsing the simple type specified by dfdl:prefixLengthType to obtain an integer value. Note that all required properties must be present on the specified simple type or defaulted because there is no element declaration to supply any missing required properties. </w:t>
      </w:r>
    </w:p>
    <w:p w14:paraId="434DD825" w14:textId="77777777" w:rsidR="000E1214" w:rsidRDefault="00A87198">
      <w:pPr>
        <w:rPr>
          <w:rFonts w:cs="Arial"/>
        </w:rPr>
      </w:pPr>
      <w:r>
        <w:rPr>
          <w:rFonts w:cs="Arial"/>
        </w:rPr>
        <w:t>If the dfdl:prefixIncludesPrefixLength property is 'yes' then the length of the element's content is the value of the prefix length minus the length of the content of the prefix length.</w:t>
      </w:r>
    </w:p>
    <w:p w14:paraId="1C69D258" w14:textId="77777777" w:rsidR="000E1214" w:rsidRDefault="00A87198">
      <w:pPr>
        <w:rPr>
          <w:rFonts w:cs="Arial"/>
        </w:rPr>
      </w:pPr>
      <w:r>
        <w:rPr>
          <w:rFonts w:cs="Arial"/>
        </w:rPr>
        <w:t>If the prefix type is dfdl:lengthKind 'implicit' or 'explicit' then the dfdl:lengthUnits properties of both the prefix type and the element must be the same.</w:t>
      </w:r>
    </w:p>
    <w:p w14:paraId="22B737B6" w14:textId="77777777" w:rsidR="000E1214" w:rsidRDefault="00A87198">
      <w:pPr>
        <w:autoSpaceDE w:val="0"/>
        <w:autoSpaceDN w:val="0"/>
        <w:adjustRightInd w:val="0"/>
        <w:rPr>
          <w:rFonts w:cs="Arial"/>
          <w:lang w:eastAsia="en-GB"/>
        </w:rPr>
      </w:pPr>
      <w:r>
        <w:rPr>
          <w:rFonts w:cs="Arial"/>
        </w:rPr>
        <w:t xml:space="preserve">The DFDL properties that specify the format of the prefix come from annotations directly on the dfdl:prefixLengthType's type definition, and from the default format annotation for the schema document containing the definition of that type. </w:t>
      </w:r>
      <w:r>
        <w:rPr>
          <w:rFonts w:cs="Arial"/>
          <w:lang w:eastAsia="en-GB"/>
        </w:rPr>
        <w:t>If the using-element resides in a separate schema, the simple type does not pick up values from the element's schema's default dfdl:format annotation.</w:t>
      </w:r>
    </w:p>
    <w:p w14:paraId="69E10E5E" w14:textId="1A65830D" w:rsidR="000E1214" w:rsidRDefault="00A87198">
      <w:r>
        <w:t xml:space="preserve">When unparsing, the length of the element's content region can be determined first as described below. Then the value of the prefix length </w:t>
      </w:r>
      <w:r w:rsidR="008E7C14">
        <w:t xml:space="preserve">MUST </w:t>
      </w:r>
      <w:r>
        <w:t>be adjusted based on the value of the dfdl:prefixIncludesPrefixLength property.</w:t>
      </w:r>
    </w:p>
    <w:p w14:paraId="79F11066" w14:textId="77777777" w:rsidR="000E1214" w:rsidRDefault="00A87198">
      <w:r>
        <w:t>Then the prefix length can be written to the data stream using the properties on the dfdl:prefixLengthType, and finally the element's content can be written to the data stream.</w:t>
      </w:r>
    </w:p>
    <w:p w14:paraId="300F1A9B" w14:textId="77777777" w:rsidR="000E1214" w:rsidRDefault="00A87198">
      <w:r>
        <w:t>Consider this example:</w:t>
      </w:r>
    </w:p>
    <w:p w14:paraId="4E7C88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&lt;xs:element name="myString" type="xs:string" </w:t>
      </w:r>
    </w:p>
    <w:p w14:paraId="1A896D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dfdl:lengthKind="prefixed"</w:t>
      </w:r>
    </w:p>
    <w:p w14:paraId="253E57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dfdl:prefixIncludesPrefixLength="no"</w:t>
      </w:r>
    </w:p>
    <w:p w14:paraId="63ACF06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dfdl:prefixLengthType="packed3"/&gt; </w:t>
      </w:r>
    </w:p>
    <w:p w14:paraId="7C905ACA"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8F7E5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 name="packed3" </w:t>
      </w:r>
    </w:p>
    <w:p w14:paraId="6927869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w:t>
      </w:r>
    </w:p>
    <w:p w14:paraId="2C632C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w:t>
      </w:r>
      <w:r>
        <w:rPr>
          <w:szCs w:val="18"/>
        </w:rPr>
        <w:t>binaryNumberRep</w:t>
      </w:r>
      <w:r>
        <w:t>="packed"</w:t>
      </w:r>
    </w:p>
    <w:p w14:paraId="73A4204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dfdl:lengthKind="explicit"</w:t>
      </w:r>
    </w:p>
    <w:p w14:paraId="7A765B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dfdl:length="2" &gt; </w:t>
      </w:r>
    </w:p>
    <w:p w14:paraId="29A0D0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&lt;xs:restriction base="integer" /&gt;</w:t>
      </w:r>
    </w:p>
    <w:p w14:paraId="196FB07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&lt;/xs:simpleType&gt; </w:t>
      </w:r>
    </w:p>
    <w:p w14:paraId="6CD08244" w14:textId="77777777" w:rsidR="000E1214" w:rsidRDefault="00A87198">
      <w:pPr>
        <w:rPr>
          <w:rFonts w:cs="Arial"/>
        </w:rPr>
      </w:pPr>
      <w:r>
        <w:rPr>
          <w:rFonts w:cs="Arial"/>
        </w:rPr>
        <w:t>In the above, the string has a prefix length of type 'packed3' containing 3 packed decimal digits.</w:t>
      </w:r>
    </w:p>
    <w:p w14:paraId="162252C8" w14:textId="77777777" w:rsidR="000E1214" w:rsidRDefault="00A87198">
      <w:pPr>
        <w:rPr>
          <w:rFonts w:cs="Arial"/>
        </w:rPr>
      </w:pPr>
      <w:r>
        <w:rPr>
          <w:rFonts w:cs="Arial"/>
        </w:rPr>
        <w:t>The property dfdl:prefixIncludesPrefixLength is an enumeration which allows the length computation to be varied to include or exclude the length of the prefix element itself.</w:t>
      </w:r>
    </w:p>
    <w:p w14:paraId="3DCE81AC" w14:textId="77777777" w:rsidR="000E1214" w:rsidRDefault="00A87198">
      <w:pPr>
        <w:rPr>
          <w:rFonts w:cs="Arial"/>
        </w:rPr>
      </w:pPr>
      <w:r>
        <w:rPr>
          <w:rFonts w:cs="Arial"/>
        </w:rPr>
        <w:t>The prefix length's value contains the length measured in units given by dfdl:lengthUnits.</w:t>
      </w:r>
    </w:p>
    <w:p w14:paraId="3651741C" w14:textId="0FE78F45" w:rsidR="000E1214" w:rsidRDefault="00A87198">
      <w:pPr>
        <w:rPr>
          <w:rFonts w:cs="Arial"/>
        </w:rPr>
      </w:pPr>
      <w:r>
        <w:rPr>
          <w:rFonts w:cs="Arial"/>
        </w:rPr>
        <w:t xml:space="preserve">When parsing, if the dfdl:lengthUnits are bits, then any number of bits can be in the </w:t>
      </w:r>
      <w:r w:rsidR="00E11D4A">
        <w:rPr>
          <w:rFonts w:cs="Arial"/>
        </w:rPr>
        <w:t>representation. However</w:t>
      </w:r>
      <w:r>
        <w:rPr>
          <w:rFonts w:cs="Arial"/>
        </w:rPr>
        <w:t xml:space="preserve">, the same is not true when unparsing. The DFDL Infoset does not store the number of bits in a number, so the number of bits will always be a multiple of 8 bits. </w:t>
      </w:r>
    </w:p>
    <w:p w14:paraId="6DE01ABB" w14:textId="77777777" w:rsidR="000E1214" w:rsidRDefault="00A87198">
      <w:pPr>
        <w:rPr>
          <w:rFonts w:cs="Arial"/>
        </w:rPr>
      </w:pPr>
      <w:r>
        <w:rPr>
          <w:rFonts w:cs="Arial"/>
        </w:rPr>
        <w:t>When unparsing, the value of the prefix is computed automatically by obtaining the length of the element's content.</w:t>
      </w:r>
    </w:p>
    <w:p w14:paraId="496E597D" w14:textId="77777777" w:rsidR="000E1214" w:rsidRDefault="00A87198">
      <w:pPr>
        <w:rPr>
          <w:rFonts w:cs="Arial"/>
        </w:rPr>
      </w:pPr>
      <w:r>
        <w:rPr>
          <w:rFonts w:cs="Arial"/>
        </w:rPr>
        <w:t>For a simple element with text representation, the length is computed as for dfdl:lengthKind 'delimited'.</w:t>
      </w:r>
    </w:p>
    <w:p w14:paraId="296BFD6F" w14:textId="77777777" w:rsidR="000E1214" w:rsidRDefault="00A87198">
      <w:pPr>
        <w:rPr>
          <w:rFonts w:cs="Arial"/>
        </w:rPr>
      </w:pPr>
      <w:r>
        <w:rPr>
          <w:rFonts w:cs="Arial"/>
        </w:rPr>
        <w:t>For a simple element with binary representation, the length is given in the table below.</w:t>
      </w:r>
    </w:p>
    <w:p w14:paraId="2EE649D1" w14:textId="77777777" w:rsidR="000E1214" w:rsidRDefault="00A87198">
      <w:pPr>
        <w:rPr>
          <w:rFonts w:cs="Arial"/>
        </w:rPr>
      </w:pPr>
      <w:r>
        <w:rPr>
          <w:rFonts w:cs="Arial"/>
        </w:rPr>
        <w:t>For a complex element, the length is that of the ComplexContent region.</w:t>
      </w:r>
    </w:p>
    <w:tbl>
      <w:tblPr>
        <w:tblStyle w:val="Table"/>
        <w:tblW w:w="5000" w:type="pct"/>
        <w:tblInd w:w="0" w:type="dxa"/>
        <w:tblLook w:val="01E0" w:firstRow="1" w:lastRow="1" w:firstColumn="1" w:lastColumn="1" w:noHBand="0" w:noVBand="0"/>
      </w:tblPr>
      <w:tblGrid>
        <w:gridCol w:w="2271"/>
        <w:gridCol w:w="2034"/>
        <w:gridCol w:w="4325"/>
      </w:tblGrid>
      <w:tr w:rsidR="000E1214" w14:paraId="6585AB6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3AA9D22" w14:textId="77777777" w:rsidR="000E1214" w:rsidRDefault="00A87198">
            <w:r>
              <w:t>Type</w:t>
            </w:r>
          </w:p>
        </w:tc>
        <w:tc>
          <w:tcPr>
            <w:tcW w:w="0" w:type="auto"/>
            <w:gridSpan w:val="2"/>
            <w:hideMark/>
          </w:tcPr>
          <w:p w14:paraId="535B02C2" w14:textId="77777777" w:rsidR="000E1214" w:rsidRDefault="00A87198">
            <w:r>
              <w:t xml:space="preserve">Length </w:t>
            </w:r>
          </w:p>
        </w:tc>
      </w:tr>
      <w:tr w:rsidR="000E1214" w14:paraId="7CC110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0DBA4D" w14:textId="77777777" w:rsidR="000E1214" w:rsidRDefault="00A87198">
            <w:pPr>
              <w:rPr>
                <w:rFonts w:cs="Arial"/>
                <w:bCs/>
              </w:rPr>
            </w:pPr>
            <w:r>
              <w:rPr>
                <w:rFonts w:cs="Arial"/>
                <w:bCs/>
              </w:rPr>
              <w:t>String</w:t>
            </w:r>
          </w:p>
        </w:tc>
        <w:tc>
          <w:tcPr>
            <w:tcW w:w="0" w:type="auto"/>
            <w:gridSpan w:val="2"/>
            <w:tcBorders>
              <w:top w:val="single" w:sz="4" w:space="0" w:color="auto"/>
              <w:left w:val="single" w:sz="4" w:space="0" w:color="auto"/>
              <w:bottom w:val="single" w:sz="4" w:space="0" w:color="auto"/>
              <w:right w:val="single" w:sz="4" w:space="0" w:color="auto"/>
            </w:tcBorders>
            <w:hideMark/>
          </w:tcPr>
          <w:p w14:paraId="2DB1100A" w14:textId="77777777" w:rsidR="000E1214" w:rsidRDefault="00A87198">
            <w:pPr>
              <w:rPr>
                <w:rFonts w:cs="Arial"/>
              </w:rPr>
            </w:pPr>
            <w:r>
              <w:rPr>
                <w:rFonts w:cs="Arial"/>
              </w:rPr>
              <w:t>Not applicable</w:t>
            </w:r>
          </w:p>
        </w:tc>
      </w:tr>
      <w:tr w:rsidR="000E1214" w14:paraId="529D00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B4E2EC" w14:textId="77777777" w:rsidR="000E1214" w:rsidRDefault="00A87198">
            <w:pPr>
              <w:rPr>
                <w:rFonts w:cs="Arial"/>
                <w:bCs/>
              </w:rPr>
            </w:pPr>
            <w:r>
              <w:rPr>
                <w:rFonts w:cs="Arial"/>
                <w:bCs/>
              </w:rPr>
              <w:t>Float</w:t>
            </w:r>
          </w:p>
        </w:tc>
        <w:tc>
          <w:tcPr>
            <w:tcW w:w="0" w:type="auto"/>
            <w:gridSpan w:val="2"/>
            <w:tcBorders>
              <w:top w:val="single" w:sz="4" w:space="0" w:color="auto"/>
              <w:left w:val="single" w:sz="4" w:space="0" w:color="auto"/>
              <w:bottom w:val="single" w:sz="4" w:space="0" w:color="auto"/>
              <w:right w:val="single" w:sz="4" w:space="0" w:color="auto"/>
            </w:tcBorders>
            <w:hideMark/>
          </w:tcPr>
          <w:p w14:paraId="57722FB4" w14:textId="77777777" w:rsidR="000E1214" w:rsidRDefault="00A87198">
            <w:pPr>
              <w:rPr>
                <w:rFonts w:cs="Arial"/>
              </w:rPr>
            </w:pPr>
            <w:r>
              <w:rPr>
                <w:rFonts w:cs="Arial"/>
              </w:rPr>
              <w:t>32</w:t>
            </w:r>
          </w:p>
        </w:tc>
      </w:tr>
      <w:tr w:rsidR="000E1214" w14:paraId="135EC9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2A29B6" w14:textId="77777777" w:rsidR="000E1214" w:rsidRDefault="00A87198">
            <w:pPr>
              <w:rPr>
                <w:rFonts w:cs="Arial"/>
                <w:bCs/>
              </w:rPr>
            </w:pPr>
            <w:r>
              <w:rPr>
                <w:rFonts w:cs="Arial"/>
                <w:bCs/>
              </w:rPr>
              <w:t>Double</w:t>
            </w:r>
          </w:p>
        </w:tc>
        <w:tc>
          <w:tcPr>
            <w:tcW w:w="0" w:type="auto"/>
            <w:gridSpan w:val="2"/>
            <w:tcBorders>
              <w:top w:val="single" w:sz="4" w:space="0" w:color="auto"/>
              <w:left w:val="single" w:sz="4" w:space="0" w:color="auto"/>
              <w:bottom w:val="single" w:sz="4" w:space="0" w:color="auto"/>
              <w:right w:val="single" w:sz="4" w:space="0" w:color="auto"/>
            </w:tcBorders>
            <w:hideMark/>
          </w:tcPr>
          <w:p w14:paraId="288F0FD3" w14:textId="77777777" w:rsidR="000E1214" w:rsidRDefault="00A87198">
            <w:pPr>
              <w:rPr>
                <w:rFonts w:cs="Arial"/>
              </w:rPr>
            </w:pPr>
            <w:r>
              <w:rPr>
                <w:rFonts w:cs="Arial"/>
              </w:rPr>
              <w:t>64</w:t>
            </w:r>
          </w:p>
        </w:tc>
      </w:tr>
      <w:tr w:rsidR="000E1214" w14:paraId="1A4FEA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54C62" w14:textId="77777777" w:rsidR="000E1214" w:rsidRDefault="00A87198">
            <w:pPr>
              <w:rPr>
                <w:rFonts w:cs="Arial"/>
                <w:bCs/>
              </w:rPr>
            </w:pPr>
            <w:r>
              <w:rPr>
                <w:rFonts w:cs="Arial"/>
                <w:bCs/>
              </w:rPr>
              <w:t>Decimal, Integer, N</w:t>
            </w:r>
            <w:r>
              <w:rPr>
                <w:rFonts w:cs="Arial"/>
              </w:rPr>
              <w:t>onNegativeInteger</w:t>
            </w:r>
          </w:p>
        </w:tc>
        <w:tc>
          <w:tcPr>
            <w:tcW w:w="0" w:type="auto"/>
            <w:gridSpan w:val="2"/>
            <w:tcBorders>
              <w:top w:val="single" w:sz="4" w:space="0" w:color="auto"/>
              <w:left w:val="single" w:sz="4" w:space="0" w:color="auto"/>
              <w:bottom w:val="single" w:sz="4" w:space="0" w:color="auto"/>
              <w:right w:val="single" w:sz="4" w:space="0" w:color="auto"/>
            </w:tcBorders>
            <w:hideMark/>
          </w:tcPr>
          <w:p w14:paraId="4D0029C9" w14:textId="77777777" w:rsidR="000E1214" w:rsidRDefault="00A87198">
            <w:pPr>
              <w:rPr>
                <w:rFonts w:cs="Arial"/>
              </w:rPr>
            </w:pPr>
            <w:r>
              <w:rPr>
                <w:rFonts w:cs="Arial"/>
              </w:rPr>
              <w:t>Compute the minimum number of bytes to represent the value (per dfdl:binaryNumberRep) and sign (if applicable). Multiply by 8 for number of bits.</w:t>
            </w:r>
          </w:p>
        </w:tc>
      </w:tr>
      <w:tr w:rsidR="000E1214" w14:paraId="765D9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D95D42" w14:textId="77777777" w:rsidR="000E1214" w:rsidRDefault="00A87198">
            <w:pPr>
              <w:rPr>
                <w:rFonts w:cs="Arial"/>
                <w:bCs/>
              </w:rPr>
            </w:pPr>
            <w:r>
              <w:rPr>
                <w:rFonts w:cs="Arial"/>
                <w:bCs/>
              </w:rPr>
              <w:t>Long, UnsignedLong</w:t>
            </w:r>
          </w:p>
        </w:tc>
        <w:tc>
          <w:tcPr>
            <w:tcW w:w="0" w:type="auto"/>
            <w:vMerge w:val="restart"/>
            <w:tcBorders>
              <w:top w:val="single" w:sz="4" w:space="0" w:color="auto"/>
              <w:left w:val="single" w:sz="4" w:space="0" w:color="auto"/>
              <w:bottom w:val="single" w:sz="4" w:space="0" w:color="auto"/>
              <w:right w:val="single" w:sz="4" w:space="0" w:color="auto"/>
            </w:tcBorders>
          </w:tcPr>
          <w:p w14:paraId="5BDB6A91" w14:textId="77777777" w:rsidR="000E1214" w:rsidRDefault="000E1214">
            <w:pPr>
              <w:rPr>
                <w:rFonts w:cs="Arial"/>
              </w:rPr>
            </w:pPr>
          </w:p>
          <w:p w14:paraId="0B94225B" w14:textId="77777777" w:rsidR="000E1214" w:rsidRDefault="000E1214">
            <w:pPr>
              <w:rPr>
                <w:rFonts w:cs="Arial"/>
              </w:rPr>
            </w:pPr>
          </w:p>
          <w:p w14:paraId="4CF6C331" w14:textId="77777777" w:rsidR="000E1214" w:rsidRDefault="000E1214">
            <w:pPr>
              <w:rPr>
                <w:rFonts w:cs="Arial"/>
              </w:rPr>
            </w:pPr>
          </w:p>
          <w:p w14:paraId="31AB093E" w14:textId="77777777" w:rsidR="000E1214" w:rsidRDefault="000E1214">
            <w:pPr>
              <w:rPr>
                <w:rFonts w:cs="Arial"/>
              </w:rPr>
            </w:pPr>
          </w:p>
          <w:p w14:paraId="098E4C38" w14:textId="77777777" w:rsidR="000E1214" w:rsidRDefault="00A87198">
            <w:pPr>
              <w:rPr>
                <w:rFonts w:cs="Arial"/>
              </w:rPr>
            </w:pPr>
            <w:r>
              <w:rPr>
                <w:rFonts w:cs="Arial"/>
              </w:rPr>
              <w:t>packed decimal: as Decimal</w:t>
            </w:r>
          </w:p>
          <w:p w14:paraId="330EB8C4" w14:textId="77777777" w:rsidR="000E1214" w:rsidRDefault="000E1214">
            <w:pPr>
              <w:rPr>
                <w:rFonts w:cs="Arial"/>
              </w:rPr>
            </w:pPr>
          </w:p>
          <w:p w14:paraId="56D3086D" w14:textId="77777777" w:rsidR="000E1214" w:rsidRDefault="000E1214">
            <w:pPr>
              <w:rPr>
                <w:rFonts w:cs="Arial"/>
              </w:rPr>
            </w:pPr>
          </w:p>
          <w:p w14:paraId="78F7138A" w14:textId="77777777" w:rsidR="000E1214" w:rsidRDefault="000E1214">
            <w:pPr>
              <w:rPr>
                <w:rFonts w:cs="Arial"/>
              </w:rPr>
            </w:pPr>
          </w:p>
          <w:p w14:paraId="39B57C16" w14:textId="77777777" w:rsidR="000E1214" w:rsidRDefault="000E1214">
            <w:pPr>
              <w:rPr>
                <w:rFonts w:cs="Arial"/>
              </w:rPr>
            </w:pPr>
          </w:p>
          <w:p w14:paraId="026621A7" w14:textId="77777777" w:rsidR="000E1214" w:rsidRDefault="000E1214">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2325A5FD" w14:textId="77777777" w:rsidR="000E1214" w:rsidRDefault="00A87198">
            <w:pPr>
              <w:rPr>
                <w:rFonts w:cs="Arial"/>
              </w:rPr>
            </w:pPr>
            <w:r>
              <w:rPr>
                <w:rFonts w:cs="Arial"/>
              </w:rPr>
              <w:t xml:space="preserve">binary: 64 </w:t>
            </w:r>
          </w:p>
        </w:tc>
      </w:tr>
      <w:tr w:rsidR="000E1214" w14:paraId="193F4C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F4607F6" w14:textId="77777777" w:rsidR="000E1214" w:rsidRDefault="00A87198">
            <w:pPr>
              <w:rPr>
                <w:rFonts w:cs="Arial"/>
                <w:bCs/>
              </w:rPr>
            </w:pPr>
            <w:r>
              <w:rPr>
                <w:rFonts w:cs="Arial"/>
                <w:bCs/>
              </w:rP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AC7143"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3E81EBC9" w14:textId="77777777" w:rsidR="000E1214" w:rsidRDefault="00A87198">
            <w:pPr>
              <w:rPr>
                <w:rFonts w:cs="Arial"/>
              </w:rPr>
            </w:pPr>
            <w:r>
              <w:rPr>
                <w:rFonts w:cs="Arial"/>
              </w:rPr>
              <w:t>binary: 32</w:t>
            </w:r>
          </w:p>
        </w:tc>
      </w:tr>
      <w:tr w:rsidR="000E1214" w14:paraId="674733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E17DD" w14:textId="77777777" w:rsidR="000E1214" w:rsidRDefault="00A87198">
            <w:pPr>
              <w:rPr>
                <w:rFonts w:cs="Arial"/>
                <w:bCs/>
              </w:rPr>
            </w:pPr>
            <w:r>
              <w:rPr>
                <w:rFonts w:cs="Arial"/>
                <w:bCs/>
              </w:rP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9652E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1FF724B0" w14:textId="77777777" w:rsidR="000E1214" w:rsidRDefault="00A87198">
            <w:pPr>
              <w:rPr>
                <w:rFonts w:cs="Arial"/>
              </w:rPr>
            </w:pPr>
            <w:r>
              <w:rPr>
                <w:rFonts w:cs="Arial"/>
              </w:rPr>
              <w:t>binary: 16</w:t>
            </w:r>
          </w:p>
        </w:tc>
      </w:tr>
      <w:tr w:rsidR="000E1214" w14:paraId="426CE5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188EA9E" w14:textId="77777777" w:rsidR="000E1214" w:rsidRDefault="00A87198">
            <w:pPr>
              <w:rPr>
                <w:rFonts w:cs="Arial"/>
                <w:bCs/>
              </w:rPr>
            </w:pPr>
            <w:r>
              <w:rPr>
                <w:rFonts w:cs="Arial"/>
                <w:bCs/>
              </w:rP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9D85B7"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21FA0E8" w14:textId="77777777" w:rsidR="000E1214" w:rsidRDefault="00A87198">
            <w:pPr>
              <w:rPr>
                <w:rFonts w:cs="Arial"/>
              </w:rPr>
            </w:pPr>
            <w:r>
              <w:rPr>
                <w:rFonts w:cs="Arial"/>
              </w:rPr>
              <w:t>binary: 8</w:t>
            </w:r>
          </w:p>
        </w:tc>
      </w:tr>
      <w:tr w:rsidR="000E1214" w14:paraId="2085DF8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BFB835" w14:textId="77777777" w:rsidR="000E1214" w:rsidRDefault="00A87198">
            <w:pPr>
              <w:rPr>
                <w:rFonts w:cs="Arial"/>
                <w:bCs/>
              </w:rPr>
            </w:pPr>
            <w:r>
              <w:rPr>
                <w:rFonts w:cs="Arial"/>
                <w:bCs/>
              </w:rP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0AA3E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73F3FF9" w14:textId="77777777" w:rsidR="000E1214" w:rsidRDefault="00A87198">
            <w:pPr>
              <w:rPr>
                <w:rFonts w:cs="Arial"/>
              </w:rPr>
            </w:pPr>
            <w:r>
              <w:rPr>
                <w:rFonts w:cs="Arial"/>
              </w:rPr>
              <w:t>binarySeconds: 32, binaryMilliseconds:64</w:t>
            </w:r>
          </w:p>
        </w:tc>
      </w:tr>
      <w:tr w:rsidR="000E1214" w14:paraId="3ABCB74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9D4D" w14:textId="77777777" w:rsidR="000E1214" w:rsidRDefault="00A87198">
            <w:pPr>
              <w:rPr>
                <w:rFonts w:cs="Arial"/>
                <w:bCs/>
              </w:rPr>
            </w:pPr>
            <w:r>
              <w:rPr>
                <w:rFonts w:cs="Arial"/>
                <w:bCs/>
              </w:rP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8B5E5B"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59AF7231" w14:textId="77777777" w:rsidR="000E1214" w:rsidRDefault="00A87198">
            <w:pPr>
              <w:rPr>
                <w:rFonts w:cs="Arial"/>
              </w:rPr>
            </w:pPr>
            <w:r>
              <w:rPr>
                <w:rFonts w:cs="Arial"/>
              </w:rPr>
              <w:t>binarySeconds: Not allowed, binaryMilliseconds: Not allowed</w:t>
            </w:r>
          </w:p>
        </w:tc>
      </w:tr>
      <w:tr w:rsidR="000E1214" w14:paraId="2B4A8A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D06487" w14:textId="77777777" w:rsidR="000E1214" w:rsidRDefault="00A87198">
            <w:pPr>
              <w:rPr>
                <w:rFonts w:cs="Arial"/>
                <w:bCs/>
              </w:rPr>
            </w:pPr>
            <w:r>
              <w:rPr>
                <w:rFonts w:cs="Arial"/>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D764A" w14:textId="77777777" w:rsidR="000E1214" w:rsidRDefault="000E1214">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EA000C7" w14:textId="77777777" w:rsidR="000E1214" w:rsidRDefault="00A87198">
            <w:pPr>
              <w:rPr>
                <w:rFonts w:cs="Arial"/>
              </w:rPr>
            </w:pPr>
            <w:r>
              <w:rPr>
                <w:rFonts w:cs="Arial"/>
              </w:rPr>
              <w:t>binarySeconds: Not allowed, binaryMilliseconds: Not allowed</w:t>
            </w:r>
          </w:p>
        </w:tc>
      </w:tr>
      <w:tr w:rsidR="000E1214" w14:paraId="3796CD6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B29FF6" w14:textId="77777777" w:rsidR="000E1214" w:rsidRDefault="00A87198">
            <w:pPr>
              <w:rPr>
                <w:rFonts w:cs="Arial"/>
                <w:bCs/>
              </w:rPr>
            </w:pPr>
            <w:r>
              <w:rPr>
                <w:rFonts w:cs="Arial"/>
                <w:bCs/>
              </w:rPr>
              <w:t>Boolean</w:t>
            </w:r>
          </w:p>
        </w:tc>
        <w:tc>
          <w:tcPr>
            <w:tcW w:w="0" w:type="auto"/>
            <w:gridSpan w:val="2"/>
            <w:tcBorders>
              <w:top w:val="single" w:sz="4" w:space="0" w:color="auto"/>
              <w:left w:val="single" w:sz="4" w:space="0" w:color="auto"/>
              <w:bottom w:val="single" w:sz="4" w:space="0" w:color="auto"/>
              <w:right w:val="single" w:sz="4" w:space="0" w:color="auto"/>
            </w:tcBorders>
            <w:hideMark/>
          </w:tcPr>
          <w:p w14:paraId="10AF7E8E" w14:textId="77777777" w:rsidR="000E1214" w:rsidRDefault="00A87198">
            <w:pPr>
              <w:rPr>
                <w:rFonts w:cs="Arial"/>
              </w:rPr>
            </w:pPr>
            <w:r>
              <w:rPr>
                <w:rFonts w:cs="Arial"/>
              </w:rPr>
              <w:t>32</w:t>
            </w:r>
          </w:p>
        </w:tc>
      </w:tr>
      <w:tr w:rsidR="000E1214" w14:paraId="7C7D9060" w14:textId="77777777" w:rsidTr="000E1214">
        <w:tc>
          <w:tcPr>
            <w:tcW w:w="0" w:type="auto"/>
            <w:tcBorders>
              <w:top w:val="single" w:sz="4" w:space="0" w:color="auto"/>
              <w:left w:val="single" w:sz="4" w:space="0" w:color="auto"/>
              <w:bottom w:val="single" w:sz="4" w:space="0" w:color="auto"/>
              <w:right w:val="single" w:sz="4" w:space="0" w:color="auto"/>
            </w:tcBorders>
          </w:tcPr>
          <w:p w14:paraId="2F539F26" w14:textId="77777777" w:rsidR="000E1214" w:rsidRDefault="00A87198">
            <w:pPr>
              <w:rPr>
                <w:rFonts w:cs="Arial"/>
                <w:bCs/>
              </w:rPr>
            </w:pPr>
            <w:r>
              <w:rPr>
                <w:rFonts w:cs="Arial"/>
                <w:bCs/>
              </w:rPr>
              <w:t>HexBinary</w:t>
            </w:r>
          </w:p>
          <w:p w14:paraId="360D3266" w14:textId="77777777" w:rsidR="000E1214" w:rsidRDefault="000E1214">
            <w:pPr>
              <w:rPr>
                <w:rFonts w:cs="Arial"/>
              </w:rPr>
            </w:pPr>
          </w:p>
          <w:p w14:paraId="3353325F" w14:textId="77777777" w:rsidR="000E1214" w:rsidRDefault="000E1214">
            <w:pPr>
              <w:jc w:val="right"/>
              <w:rPr>
                <w:rFonts w:cs="Arial"/>
              </w:rPr>
            </w:pPr>
          </w:p>
        </w:tc>
        <w:tc>
          <w:tcPr>
            <w:tcW w:w="0" w:type="auto"/>
            <w:gridSpan w:val="2"/>
            <w:tcBorders>
              <w:top w:val="single" w:sz="4" w:space="0" w:color="auto"/>
              <w:left w:val="single" w:sz="4" w:space="0" w:color="auto"/>
              <w:bottom w:val="single" w:sz="4" w:space="0" w:color="auto"/>
              <w:right w:val="single" w:sz="4" w:space="0" w:color="auto"/>
            </w:tcBorders>
            <w:hideMark/>
          </w:tcPr>
          <w:p w14:paraId="19C02CA6" w14:textId="32A80F56" w:rsidR="000E1214" w:rsidRDefault="00A87198">
            <w:pPr>
              <w:keepNext/>
              <w:rPr>
                <w:rFonts w:cs="Arial"/>
              </w:rPr>
            </w:pPr>
            <w:r>
              <w:rPr>
                <w:rFonts w:cs="Arial"/>
              </w:rPr>
              <w:t xml:space="preserve">Compute the number of bytes in the </w:t>
            </w:r>
            <w:r w:rsidR="00933F0E">
              <w:rPr>
                <w:rFonts w:cs="Arial"/>
              </w:rPr>
              <w:t>Infoset</w:t>
            </w:r>
            <w:r>
              <w:rPr>
                <w:rFonts w:cs="Arial"/>
              </w:rPr>
              <w:t xml:space="preserve"> value padded to the value of the XSD minLength facet (which gives minimum length in bytes) using dfdl:fillByte if necessary. This gives the unparse length in bytes. Multiply by 8 for the number of bits.</w:t>
            </w:r>
          </w:p>
        </w:tc>
      </w:tr>
    </w:tbl>
    <w:p w14:paraId="7818BC4A" w14:textId="19F3F500" w:rsidR="000E1214" w:rsidRDefault="00A87198">
      <w:pPr>
        <w:pStyle w:val="Caption"/>
      </w:pPr>
      <w:r>
        <w:t xml:space="preserve">Table </w:t>
      </w:r>
      <w:fldSimple w:instr=" SEQ Table \* ARABIC ">
        <w:r w:rsidR="008A37A6">
          <w:rPr>
            <w:noProof/>
          </w:rPr>
          <w:t>21</w:t>
        </w:r>
      </w:fldSimple>
      <w:r>
        <w:t xml:space="preserve"> Unparse Lengths (in Bits) for Binary Data with dfdl:lengthKind 'prefixed'</w:t>
      </w:r>
    </w:p>
    <w:p w14:paraId="67FC682E" w14:textId="77777777" w:rsidR="000E1214" w:rsidRDefault="00A87198">
      <w:pPr>
        <w:pStyle w:val="Heading4"/>
        <w:rPr>
          <w:rFonts w:eastAsia="Arial" w:cs="Arial"/>
        </w:rPr>
      </w:pPr>
      <w:r>
        <w:rPr>
          <w:rFonts w:eastAsia="Arial" w:cs="Arial"/>
        </w:rPr>
        <w:t>Nested Prefix Lengths</w:t>
      </w:r>
      <w:r>
        <w:rPr>
          <w:rStyle w:val="FootnoteReference"/>
          <w:rFonts w:eastAsia="Arial" w:cs="Arial"/>
        </w:rPr>
        <w:footnoteReference w:id="39"/>
      </w:r>
    </w:p>
    <w:p w14:paraId="59358BF2" w14:textId="77777777" w:rsidR="000E1214" w:rsidRDefault="00A87198">
      <w:pPr>
        <w:rPr>
          <w:rFonts w:eastAsia="Arial" w:cs="Arial"/>
        </w:rPr>
      </w:pPr>
      <w:r>
        <w:rPr>
          <w:rFonts w:eastAsia="Arial" w:cs="Arial"/>
        </w:rPr>
        <w:t>It is possible for a prefix length, as specified by dfdl:prefixLengthType, to itself have a prefix length</w:t>
      </w:r>
      <w:r>
        <w:rPr>
          <w:rStyle w:val="CommentReference"/>
          <w:rFonts w:cs="Arial"/>
        </w:rPr>
        <w:t xml:space="preserve"> </w:t>
      </w:r>
      <w:r>
        <w:rPr>
          <w:rFonts w:eastAsia="Arial" w:cs="Arial"/>
        </w:rPr>
        <w:t xml:space="preserve"> </w:t>
      </w:r>
    </w:p>
    <w:p w14:paraId="76469794" w14:textId="3A041EF6" w:rsidR="000E1214" w:rsidRDefault="00A87198" w:rsidP="00E62DDA">
      <w:pPr>
        <w:rPr>
          <w:rFonts w:cs="Arial"/>
        </w:rPr>
      </w:pPr>
      <w:r>
        <w:rPr>
          <w:rFonts w:eastAsia="Arial" w:cs="Arial"/>
        </w:rPr>
        <w:t xml:space="preserve">It is a Schema Definition Error if this nesting exceeds 1 deep. That is, an element can have a prefix length, which defines a PrefixLength region (see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ins w:id="5052" w:author="Mike Beckerle" w:date="2020-10-09T10:19:00Z">
        <w:r w:rsidR="008A37A6">
          <w:rPr>
            <w:rStyle w:val="Hyperlink"/>
          </w:rPr>
          <w:t>9.2</w:t>
        </w:r>
      </w:ins>
      <w:del w:id="5053" w:author="Mike Beckerle" w:date="2020-10-09T10:19:00Z">
        <w:r w:rsidR="00404DC4" w:rsidRPr="00065302" w:rsidDel="008A37A6">
          <w:rPr>
            <w:rStyle w:val="Hyperlink"/>
          </w:rPr>
          <w:delText>9.3</w:delText>
        </w:r>
      </w:del>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r w:rsidR="00E62DDA" w:rsidRPr="00065302">
        <w:rPr>
          <w:rStyle w:val="Hyperlink"/>
        </w:rPr>
      </w:r>
      <w:r w:rsidR="00E62DDA" w:rsidRPr="00065302">
        <w:rPr>
          <w:rStyle w:val="Hyperlink"/>
        </w:rPr>
        <w:fldChar w:fldCharType="separate"/>
      </w:r>
      <w:ins w:id="5054" w:author="Mike Beckerle" w:date="2020-10-09T10:19:00Z">
        <w:r w:rsidR="008A37A6">
          <w:t>DFDL Data Syntax Grammar</w:t>
        </w:r>
      </w:ins>
      <w:del w:id="5055" w:author="Mike Beckerle" w:date="2020-10-09T10:19:00Z">
        <w:r w:rsidR="00404DC4" w:rsidRPr="00065302" w:rsidDel="008A37A6">
          <w:rPr>
            <w:rStyle w:val="Hyperlink"/>
          </w:rPr>
          <w:delText>DFDL Data Syntax Grammar</w:delText>
        </w:r>
      </w:del>
      <w:r w:rsidR="00E62DDA" w:rsidRPr="00065302">
        <w:rPr>
          <w:rStyle w:val="Hyperlink"/>
        </w:rPr>
        <w:fldChar w:fldCharType="end"/>
      </w:r>
      <w:r>
        <w:rPr>
          <w:rFonts w:eastAsia="Arial" w:cs="Arial"/>
        </w:rPr>
        <w:t>). The PrefixLength region can itself have a type which also specifies a prefix length, thereby defining a PrefixPrefixLength region. It is a Schema Definition Error unless the type associated with the PrefixPrefixLength is different from the type associated with the PrefixLength.</w:t>
      </w:r>
    </w:p>
    <w:p w14:paraId="0D3212B6" w14:textId="77777777" w:rsidR="000E1214" w:rsidRDefault="00A87198" w:rsidP="00BC2419">
      <w:pPr>
        <w:pStyle w:val="Heading3"/>
        <w:rPr>
          <w:rFonts w:eastAsia="Times New Roman"/>
        </w:rPr>
      </w:pPr>
      <w:bookmarkStart w:id="5056" w:name="_Toc322911635"/>
      <w:bookmarkStart w:id="5057" w:name="_Toc322912174"/>
      <w:bookmarkStart w:id="5058" w:name="_Toc329093024"/>
      <w:bookmarkStart w:id="5059" w:name="_Toc332701537"/>
      <w:bookmarkStart w:id="5060" w:name="_Toc332701844"/>
      <w:bookmarkStart w:id="5061" w:name="_Toc332711638"/>
      <w:bookmarkStart w:id="5062" w:name="_Toc332711946"/>
      <w:bookmarkStart w:id="5063" w:name="_Toc332712248"/>
      <w:bookmarkStart w:id="5064" w:name="_Toc332724164"/>
      <w:bookmarkStart w:id="5065" w:name="_Toc332724464"/>
      <w:bookmarkStart w:id="5066" w:name="_Toc341102760"/>
      <w:bookmarkStart w:id="5067" w:name="_Toc347241495"/>
      <w:bookmarkStart w:id="5068" w:name="_Toc347744688"/>
      <w:bookmarkStart w:id="5069" w:name="_Toc348984471"/>
      <w:bookmarkStart w:id="5070" w:name="_Toc348984776"/>
      <w:bookmarkStart w:id="5071" w:name="_Toc349037939"/>
      <w:bookmarkStart w:id="5072" w:name="_Toc349038244"/>
      <w:bookmarkStart w:id="5073" w:name="_Toc349042737"/>
      <w:bookmarkStart w:id="5074" w:name="_Toc351912735"/>
      <w:bookmarkStart w:id="5075" w:name="_Toc351914756"/>
      <w:bookmarkStart w:id="5076" w:name="_Toc351915222"/>
      <w:bookmarkStart w:id="5077" w:name="_Toc361231279"/>
      <w:bookmarkStart w:id="5078" w:name="_Toc361231805"/>
      <w:bookmarkStart w:id="5079" w:name="_Toc362445103"/>
      <w:bookmarkStart w:id="5080" w:name="_Toc363909025"/>
      <w:bookmarkStart w:id="5081" w:name="_Toc364463449"/>
      <w:bookmarkStart w:id="5082" w:name="_Toc366078047"/>
      <w:bookmarkStart w:id="5083" w:name="_Toc366078666"/>
      <w:bookmarkStart w:id="5084" w:name="_Toc366079651"/>
      <w:bookmarkStart w:id="5085" w:name="_Toc366080263"/>
      <w:bookmarkStart w:id="5086" w:name="_Toc366080872"/>
      <w:bookmarkStart w:id="5087" w:name="_Toc366505212"/>
      <w:bookmarkStart w:id="5088" w:name="_Toc366508581"/>
      <w:bookmarkStart w:id="5089" w:name="_Toc366513082"/>
      <w:bookmarkStart w:id="5090" w:name="_Toc366574271"/>
      <w:bookmarkStart w:id="5091" w:name="_Toc366578064"/>
      <w:bookmarkStart w:id="5092" w:name="_Toc366578658"/>
      <w:bookmarkStart w:id="5093" w:name="_Toc366579250"/>
      <w:bookmarkStart w:id="5094" w:name="_Toc366579841"/>
      <w:bookmarkStart w:id="5095" w:name="_Toc366580433"/>
      <w:bookmarkStart w:id="5096" w:name="_Toc366581024"/>
      <w:bookmarkStart w:id="5097" w:name="_Toc366581616"/>
      <w:bookmarkStart w:id="5098" w:name="_Toc177399093"/>
      <w:bookmarkStart w:id="5099" w:name="_Toc175057380"/>
      <w:bookmarkStart w:id="5100" w:name="_Toc199516316"/>
      <w:bookmarkStart w:id="5101" w:name="_Toc194983980"/>
      <w:bookmarkStart w:id="5102" w:name="_Toc349042738"/>
      <w:bookmarkStart w:id="5103" w:name="_Toc53134106"/>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r>
        <w:rPr>
          <w:rFonts w:eastAsia="Times New Roman"/>
        </w:rPr>
        <w:t>dfdl:lengthKind  'pattern</w:t>
      </w:r>
      <w:bookmarkEnd w:id="5098"/>
      <w:bookmarkEnd w:id="5099"/>
      <w:bookmarkEnd w:id="5100"/>
      <w:bookmarkEnd w:id="5101"/>
      <w:r>
        <w:rPr>
          <w:rFonts w:eastAsia="Times New Roman"/>
        </w:rPr>
        <w:t>'</w:t>
      </w:r>
      <w:bookmarkEnd w:id="5102"/>
      <w:bookmarkEnd w:id="5103"/>
    </w:p>
    <w:p w14:paraId="55049307" w14:textId="77777777" w:rsidR="000E1214" w:rsidRDefault="00A87198">
      <w:pPr>
        <w:pStyle w:val="nobreak"/>
      </w:pPr>
      <w:r>
        <w:t>The dfdl:lengthKind 'pattern' means the length of the element is given by a regular expression specified using the dfdl:lengthPattern property. The DFDL processor scans the data stream to determine a string value that is the match to a regular expression. The pattern is only used on parsing.</w:t>
      </w:r>
    </w:p>
    <w:p w14:paraId="2B895540" w14:textId="77777777" w:rsidR="000E1214" w:rsidRDefault="00A87198">
      <w:pPr>
        <w:autoSpaceDE w:val="0"/>
        <w:rPr>
          <w:rFonts w:cs="Arial"/>
        </w:rPr>
      </w:pPr>
      <w:r>
        <w:t xml:space="preserve">When dfdl:lengthKind is </w:t>
      </w:r>
      <w:r>
        <w:rPr>
          <w:rFonts w:cs="Arial"/>
        </w:rPr>
        <w:t>'pattern',</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4A0" w:firstRow="1" w:lastRow="0" w:firstColumn="1" w:lastColumn="0" w:noHBand="0" w:noVBand="1"/>
      </w:tblPr>
      <w:tblGrid>
        <w:gridCol w:w="1444"/>
        <w:gridCol w:w="7186"/>
      </w:tblGrid>
      <w:tr w:rsidR="000E1214" w14:paraId="2E6333C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E984CB2" w14:textId="77777777" w:rsidR="000E1214" w:rsidRDefault="00A87198">
            <w:r>
              <w:t>Property Name</w:t>
            </w:r>
          </w:p>
        </w:tc>
        <w:tc>
          <w:tcPr>
            <w:tcW w:w="0" w:type="auto"/>
            <w:hideMark/>
          </w:tcPr>
          <w:p w14:paraId="43C31757" w14:textId="77777777" w:rsidR="000E1214" w:rsidRDefault="00A87198">
            <w:r>
              <w:t>Description</w:t>
            </w:r>
          </w:p>
        </w:tc>
      </w:tr>
      <w:tr w:rsidR="000E1214" w14:paraId="6E1F0E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C73F74" w14:textId="77777777" w:rsidR="000E1214" w:rsidRDefault="00A87198">
            <w:r>
              <w:t>lengthPattern</w:t>
            </w:r>
          </w:p>
        </w:tc>
        <w:tc>
          <w:tcPr>
            <w:tcW w:w="0" w:type="auto"/>
            <w:tcBorders>
              <w:top w:val="single" w:sz="4" w:space="0" w:color="auto"/>
              <w:left w:val="single" w:sz="4" w:space="0" w:color="auto"/>
              <w:bottom w:val="single" w:sz="4" w:space="0" w:color="auto"/>
              <w:right w:val="single" w:sz="4" w:space="0" w:color="auto"/>
            </w:tcBorders>
            <w:hideMark/>
          </w:tcPr>
          <w:p w14:paraId="2CDA01E9" w14:textId="77777777" w:rsidR="000E1214" w:rsidRDefault="00A87198">
            <w:r>
              <w:t xml:space="preserve">DFDL Regular Expression.  </w:t>
            </w:r>
          </w:p>
          <w:p w14:paraId="42880709" w14:textId="77777777" w:rsidR="000E1214" w:rsidRDefault="00A87198">
            <w:r>
              <w:t xml:space="preserve">Only used when lengthKind is 'pattern'. </w:t>
            </w:r>
          </w:p>
          <w:p w14:paraId="7782B15E" w14:textId="65B11091" w:rsidR="000E1214" w:rsidRDefault="00A87198">
            <w:r>
              <w:t xml:space="preserve">Specifies a regular expression that, on parsing, is executed against the </w:t>
            </w:r>
            <w:r w:rsidR="00E11D4A">
              <w:t>data stream</w:t>
            </w:r>
            <w:r>
              <w:t xml:space="preserve"> to determine the length of the element.</w:t>
            </w:r>
          </w:p>
          <w:p w14:paraId="6BDB5FD4" w14:textId="5E6DDC7E" w:rsidR="000E1214" w:rsidRDefault="00A87198">
            <w:r>
              <w:rPr>
                <w:rFonts w:eastAsia="MS Mincho"/>
              </w:rPr>
              <w:t xml:space="preserve">The data stream beginning at the starting offset of the content region </w:t>
            </w:r>
            <w:r>
              <w:t xml:space="preserve">(which can be either the SimpleContent region or the ComplexContent region defined in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ins w:id="5104" w:author="Mike Beckerle" w:date="2020-10-09T10:19:00Z">
              <w:r w:rsidR="008A37A6">
                <w:rPr>
                  <w:rStyle w:val="Hyperlink"/>
                </w:rPr>
                <w:t>9.2</w:t>
              </w:r>
            </w:ins>
            <w:del w:id="5105" w:author="Mike Beckerle" w:date="2020-10-09T10:19:00Z">
              <w:r w:rsidR="00404DC4" w:rsidRPr="00065302" w:rsidDel="008A37A6">
                <w:rPr>
                  <w:rStyle w:val="Hyperlink"/>
                </w:rPr>
                <w:delText>9.3</w:delText>
              </w:r>
            </w:del>
            <w:r w:rsidR="00E62DDA" w:rsidRPr="00065302">
              <w:rPr>
                <w:rStyle w:val="Hyperlink"/>
              </w:rPr>
              <w:fldChar w:fldCharType="end"/>
            </w:r>
            <w:r w:rsidR="00E62DDA">
              <w:t xml:space="preserve"> </w:t>
            </w:r>
            <w:r w:rsidR="00E62DDA" w:rsidRPr="00065302">
              <w:rPr>
                <w:rStyle w:val="Hyperlink"/>
              </w:rPr>
              <w:fldChar w:fldCharType="begin"/>
            </w:r>
            <w:r w:rsidR="00E62DDA" w:rsidRPr="00065302">
              <w:rPr>
                <w:rStyle w:val="Hyperlink"/>
              </w:rPr>
              <w:instrText xml:space="preserve"> REF _Ref39164191 \h </w:instrText>
            </w:r>
            <w:r w:rsidR="00E62DDA" w:rsidRPr="00065302">
              <w:rPr>
                <w:rStyle w:val="Hyperlink"/>
              </w:rPr>
            </w:r>
            <w:r w:rsidR="00E62DDA" w:rsidRPr="00065302">
              <w:rPr>
                <w:rStyle w:val="Hyperlink"/>
              </w:rPr>
              <w:fldChar w:fldCharType="separate"/>
            </w:r>
            <w:ins w:id="5106" w:author="Mike Beckerle" w:date="2020-10-09T10:19:00Z">
              <w:r w:rsidR="008A37A6">
                <w:t>DFDL Data Syntax Grammar</w:t>
              </w:r>
            </w:ins>
            <w:del w:id="5107" w:author="Mike Beckerle" w:date="2020-10-09T10:19:00Z">
              <w:r w:rsidR="00404DC4" w:rsidRPr="00065302" w:rsidDel="008A37A6">
                <w:rPr>
                  <w:rStyle w:val="Hyperlink"/>
                </w:rPr>
                <w:delText>DFDL Data Syntax Grammar</w:delText>
              </w:r>
            </w:del>
            <w:r w:rsidR="00E62DDA" w:rsidRPr="00065302">
              <w:rPr>
                <w:rStyle w:val="Hyperlink"/>
              </w:rPr>
              <w:fldChar w:fldCharType="end"/>
            </w:r>
            <w:r>
              <w:t>)</w:t>
            </w:r>
            <w:r>
              <w:rPr>
                <w:rFonts w:eastAsia="Arial"/>
              </w:rPr>
              <w:t xml:space="preserve"> </w:t>
            </w:r>
            <w:r>
              <w:rPr>
                <w:rFonts w:eastAsia="MS Mincho"/>
              </w:rPr>
              <w:t>of the element is interpreted as a stream of characters in the encoding of the element, and the regular expression contained in the dfdl:lengthPattern property is executed against that stream of characters.</w:t>
            </w:r>
            <w:r>
              <w:t xml:space="preserve"> When the element is complex the encoding used is the dfdl:encoding of the complex element itself.</w:t>
            </w:r>
          </w:p>
          <w:p w14:paraId="59F82B72" w14:textId="77777777" w:rsidR="000E1214" w:rsidRDefault="00A87198">
            <w:pPr>
              <w:rPr>
                <w:rFonts w:eastAsia="MS Mincho"/>
              </w:rPr>
            </w:pPr>
            <w:r>
              <w:rPr>
                <w:rFonts w:eastAsia="MS Mincho"/>
              </w:rPr>
              <w:t>It is a Schema Definition Error if there is no value for the dfdl:encoding property in scope.</w:t>
            </w:r>
          </w:p>
          <w:p w14:paraId="20A78FC1" w14:textId="77777777" w:rsidR="000E1214" w:rsidRDefault="00A87198">
            <w:r>
              <w:t>DFDL Escape Schemes (per dfdl:escapeSchemeRef) are not used when executing the regular expression.</w:t>
            </w:r>
          </w:p>
          <w:p w14:paraId="5742A2B3" w14:textId="33E6849B" w:rsidR="000E1214" w:rsidRDefault="00A87198">
            <w:r>
              <w:t xml:space="preserve">If the pattern matching of the regular expression reads data that cannot be decoded into characters of the current encoding, then the behavior is controlled by the dfdl:encodingErrorPolicy property. See dfdl:encodingErrorPolicy in Section </w:t>
            </w:r>
            <w:r w:rsidRPr="00065302">
              <w:rPr>
                <w:rStyle w:val="Hyperlink"/>
              </w:rPr>
              <w:fldChar w:fldCharType="begin"/>
            </w:r>
            <w:r w:rsidRPr="00065302">
              <w:rPr>
                <w:rStyle w:val="Hyperlink"/>
              </w:rPr>
              <w:instrText xml:space="preserve"> REF _Ref322880110 \r \h  \* MERGEFORMAT </w:instrText>
            </w:r>
            <w:r w:rsidRPr="00065302">
              <w:rPr>
                <w:rStyle w:val="Hyperlink"/>
              </w:rPr>
            </w:r>
            <w:r w:rsidRPr="00065302">
              <w:rPr>
                <w:rStyle w:val="Hyperlink"/>
              </w:rPr>
              <w:fldChar w:fldCharType="separate"/>
            </w:r>
            <w:r w:rsidR="008A37A6">
              <w:rPr>
                <w:rStyle w:val="Hyperlink"/>
              </w:rPr>
              <w:t>11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_Ref322880152 \h  \* MERGEFORMAT </w:instrText>
            </w:r>
            <w:r w:rsidRPr="00065302">
              <w:rPr>
                <w:rStyle w:val="Hyperlink"/>
              </w:rPr>
            </w:r>
            <w:r w:rsidRPr="00065302">
              <w:rPr>
                <w:rStyle w:val="Hyperlink"/>
              </w:rPr>
              <w:fldChar w:fldCharType="separate"/>
            </w:r>
            <w:r w:rsidR="008A37A6" w:rsidRPr="008A37A6">
              <w:rPr>
                <w:rStyle w:val="Hyperlink"/>
              </w:rPr>
              <w:t>Properties Common to both Content and Framing</w:t>
            </w:r>
            <w:r w:rsidRPr="00065302">
              <w:rPr>
                <w:rStyle w:val="Hyperlink"/>
              </w:rPr>
              <w:fldChar w:fldCharType="end"/>
            </w:r>
            <w:r>
              <w:t>.</w:t>
            </w:r>
          </w:p>
          <w:p w14:paraId="326880B9" w14:textId="77777777" w:rsidR="000E1214" w:rsidRDefault="00A87198">
            <w:pPr>
              <w:keepNext/>
            </w:pPr>
            <w:r>
              <w:t xml:space="preserve">Annotation: dfdl:element, dfdl:simpleType </w:t>
            </w:r>
          </w:p>
        </w:tc>
      </w:tr>
    </w:tbl>
    <w:p w14:paraId="388C6C25" w14:textId="4042C824" w:rsidR="000E1214" w:rsidRDefault="00A87198">
      <w:pPr>
        <w:pStyle w:val="Caption"/>
      </w:pPr>
      <w:r>
        <w:t xml:space="preserve">Table </w:t>
      </w:r>
      <w:fldSimple w:instr=" SEQ Table \* ARABIC ">
        <w:r w:rsidR="008A37A6">
          <w:rPr>
            <w:noProof/>
          </w:rPr>
          <w:t>22</w:t>
        </w:r>
      </w:fldSimple>
      <w:r>
        <w:t xml:space="preserve"> The dfdl:lengthPattern Property</w:t>
      </w:r>
    </w:p>
    <w:p w14:paraId="7E1D9D61" w14:textId="77777777" w:rsidR="000E1214" w:rsidRDefault="00A87198">
      <w:r>
        <w:t>On unparsing the behavior is the same as for dfdl:lengthKind 'prefixed'.</w:t>
      </w:r>
    </w:p>
    <w:p w14:paraId="512B9F8D" w14:textId="77777777" w:rsidR="000E1214" w:rsidRDefault="00A87198">
      <w:pPr>
        <w:autoSpaceDE w:val="0"/>
        <w:autoSpaceDN w:val="0"/>
        <w:adjustRightInd w:val="0"/>
        <w:rPr>
          <w:rFonts w:cs="Arial"/>
          <w:lang w:eastAsia="en-GB"/>
        </w:rPr>
      </w:pPr>
      <w:r>
        <w:rPr>
          <w:rFonts w:cs="Arial"/>
          <w:lang w:eastAsia="en-GB"/>
        </w:rPr>
        <w:t>When the DFDL regular expression is matched against data:</w:t>
      </w:r>
    </w:p>
    <w:p w14:paraId="1194D43E" w14:textId="77777777" w:rsidR="000E1214" w:rsidRDefault="00A87198" w:rsidP="00C31ED0">
      <w:pPr>
        <w:pStyle w:val="ListParagraph"/>
        <w:numPr>
          <w:ilvl w:val="0"/>
          <w:numId w:val="92"/>
        </w:numPr>
        <w:autoSpaceDE w:val="0"/>
        <w:autoSpaceDN w:val="0"/>
        <w:adjustRightInd w:val="0"/>
        <w:spacing w:before="0" w:after="0"/>
        <w:rPr>
          <w:rFonts w:cs="Arial"/>
          <w:lang w:eastAsia="en-GB"/>
        </w:rPr>
      </w:pPr>
      <w:r>
        <w:t>The data is considered to be text in the character set encoding specified by the dfdl:encoding property, regardless of the actual representation of the element.</w:t>
      </w:r>
    </w:p>
    <w:p w14:paraId="159F1735" w14:textId="77777777" w:rsidR="000E1214" w:rsidRDefault="00A87198" w:rsidP="00C31ED0">
      <w:pPr>
        <w:pStyle w:val="ListParagraph"/>
        <w:numPr>
          <w:ilvl w:val="0"/>
          <w:numId w:val="92"/>
        </w:numPr>
        <w:autoSpaceDE w:val="0"/>
        <w:autoSpaceDN w:val="0"/>
        <w:adjustRightInd w:val="0"/>
        <w:spacing w:before="0" w:after="0"/>
        <w:rPr>
          <w:rFonts w:cs="Arial"/>
          <w:lang w:eastAsia="en-GB"/>
        </w:rPr>
      </w:pPr>
      <w:r>
        <w:rPr>
          <w:rFonts w:cs="Arial"/>
          <w:lang w:eastAsia="en-GB"/>
        </w:rPr>
        <w:t>The data is decoded from the specified encoding into Unicode before the actual matching takes place.</w:t>
      </w:r>
    </w:p>
    <w:p w14:paraId="134A0713" w14:textId="5B942C6F" w:rsidR="000E1214" w:rsidRDefault="00A87198" w:rsidP="00C31ED0">
      <w:pPr>
        <w:pStyle w:val="ListParagraph"/>
        <w:numPr>
          <w:ilvl w:val="0"/>
          <w:numId w:val="92"/>
        </w:numPr>
        <w:autoSpaceDE w:val="0"/>
        <w:autoSpaceDN w:val="0"/>
        <w:adjustRightInd w:val="0"/>
        <w:spacing w:before="0" w:after="0"/>
        <w:rPr>
          <w:rFonts w:cs="Arial"/>
          <w:lang w:eastAsia="en-GB"/>
        </w:rPr>
      </w:pPr>
      <w:r>
        <w:rPr>
          <w:rFonts w:cs="Arial"/>
          <w:lang w:eastAsia="en-GB"/>
        </w:rPr>
        <w:t>If there is no match (</w:t>
      </w:r>
      <w:r w:rsidR="00E11D4A">
        <w:rPr>
          <w:rFonts w:cs="Arial"/>
          <w:lang w:eastAsia="en-GB"/>
        </w:rPr>
        <w:t>i.e.</w:t>
      </w:r>
      <w:r>
        <w:rPr>
          <w:rFonts w:cs="Arial"/>
          <w:lang w:eastAsia="en-GB"/>
        </w:rPr>
        <w:t xml:space="preserve">, the length of the data found to match the pattern is zero) it is not a </w:t>
      </w:r>
      <w:del w:id="5108" w:author="Mike Beckerle" w:date="2020-10-08T20:32:00Z">
        <w:r w:rsidDel="00B31DA3">
          <w:rPr>
            <w:rFonts w:cs="Arial"/>
            <w:lang w:eastAsia="en-GB"/>
          </w:rPr>
          <w:delText>processing error</w:delText>
        </w:r>
      </w:del>
      <w:ins w:id="5109" w:author="Mike Beckerle" w:date="2020-10-08T20:32:00Z">
        <w:r w:rsidR="00B31DA3">
          <w:rPr>
            <w:rFonts w:cs="Arial"/>
            <w:lang w:eastAsia="en-GB"/>
          </w:rPr>
          <w:t>Processing Error</w:t>
        </w:r>
      </w:ins>
      <w:r>
        <w:rPr>
          <w:rFonts w:cs="Arial"/>
          <w:lang w:eastAsia="en-GB"/>
        </w:rPr>
        <w:t xml:space="preserve"> but instead it means the length is zero.</w:t>
      </w:r>
    </w:p>
    <w:p w14:paraId="19FE2DEF" w14:textId="77777777" w:rsidR="000E1214" w:rsidRDefault="00A87198" w:rsidP="00BC2419">
      <w:pPr>
        <w:pStyle w:val="Heading3"/>
        <w:rPr>
          <w:rFonts w:eastAsia="Times New Roman"/>
        </w:rPr>
      </w:pPr>
      <w:bookmarkStart w:id="5110" w:name="_Toc322911637"/>
      <w:bookmarkStart w:id="5111" w:name="_Toc322912176"/>
      <w:bookmarkStart w:id="5112" w:name="_Toc329093026"/>
      <w:bookmarkStart w:id="5113" w:name="_Toc332701539"/>
      <w:bookmarkStart w:id="5114" w:name="_Toc332701846"/>
      <w:bookmarkStart w:id="5115" w:name="_Toc332711640"/>
      <w:bookmarkStart w:id="5116" w:name="_Toc332711948"/>
      <w:bookmarkStart w:id="5117" w:name="_Toc332712250"/>
      <w:bookmarkStart w:id="5118" w:name="_Toc332724166"/>
      <w:bookmarkStart w:id="5119" w:name="_Toc332724466"/>
      <w:bookmarkStart w:id="5120" w:name="_Toc341102762"/>
      <w:bookmarkStart w:id="5121" w:name="_Toc347241497"/>
      <w:bookmarkStart w:id="5122" w:name="_Toc347744690"/>
      <w:bookmarkStart w:id="5123" w:name="_Toc348984473"/>
      <w:bookmarkStart w:id="5124" w:name="_Toc348984778"/>
      <w:bookmarkStart w:id="5125" w:name="_Toc349037941"/>
      <w:bookmarkStart w:id="5126" w:name="_Toc349038246"/>
      <w:bookmarkStart w:id="5127" w:name="_Toc349042739"/>
      <w:bookmarkStart w:id="5128" w:name="_Toc351912737"/>
      <w:bookmarkStart w:id="5129" w:name="_Toc351914758"/>
      <w:bookmarkStart w:id="5130" w:name="_Toc351915224"/>
      <w:bookmarkStart w:id="5131" w:name="_Toc361231281"/>
      <w:bookmarkStart w:id="5132" w:name="_Toc361231807"/>
      <w:bookmarkStart w:id="5133" w:name="_Toc362445105"/>
      <w:bookmarkStart w:id="5134" w:name="_Toc363909027"/>
      <w:bookmarkStart w:id="5135" w:name="_Toc364463451"/>
      <w:bookmarkStart w:id="5136" w:name="_Toc366078049"/>
      <w:bookmarkStart w:id="5137" w:name="_Toc366078668"/>
      <w:bookmarkStart w:id="5138" w:name="_Toc366079653"/>
      <w:bookmarkStart w:id="5139" w:name="_Toc366080265"/>
      <w:bookmarkStart w:id="5140" w:name="_Toc366080874"/>
      <w:bookmarkStart w:id="5141" w:name="_Toc366505214"/>
      <w:bookmarkStart w:id="5142" w:name="_Toc366508583"/>
      <w:bookmarkStart w:id="5143" w:name="_Toc366513084"/>
      <w:bookmarkStart w:id="5144" w:name="_Toc366574273"/>
      <w:bookmarkStart w:id="5145" w:name="_Toc366578066"/>
      <w:bookmarkStart w:id="5146" w:name="_Toc366578660"/>
      <w:bookmarkStart w:id="5147" w:name="_Toc366579252"/>
      <w:bookmarkStart w:id="5148" w:name="_Toc366579843"/>
      <w:bookmarkStart w:id="5149" w:name="_Toc366580435"/>
      <w:bookmarkStart w:id="5150" w:name="_Toc366581026"/>
      <w:bookmarkStart w:id="5151" w:name="_Toc366581618"/>
      <w:bookmarkStart w:id="5152" w:name="_Toc322911638"/>
      <w:bookmarkStart w:id="5153" w:name="_Toc322912177"/>
      <w:bookmarkStart w:id="5154" w:name="_Toc329093027"/>
      <w:bookmarkStart w:id="5155" w:name="_Toc332701540"/>
      <w:bookmarkStart w:id="5156" w:name="_Toc332701847"/>
      <w:bookmarkStart w:id="5157" w:name="_Toc332711641"/>
      <w:bookmarkStart w:id="5158" w:name="_Toc332711949"/>
      <w:bookmarkStart w:id="5159" w:name="_Toc332712251"/>
      <w:bookmarkStart w:id="5160" w:name="_Toc332724167"/>
      <w:bookmarkStart w:id="5161" w:name="_Toc332724467"/>
      <w:bookmarkStart w:id="5162" w:name="_Toc341102763"/>
      <w:bookmarkStart w:id="5163" w:name="_Toc347241498"/>
      <w:bookmarkStart w:id="5164" w:name="_Toc347744691"/>
      <w:bookmarkStart w:id="5165" w:name="_Toc348984474"/>
      <w:bookmarkStart w:id="5166" w:name="_Toc348984779"/>
      <w:bookmarkStart w:id="5167" w:name="_Toc349037942"/>
      <w:bookmarkStart w:id="5168" w:name="_Toc349038247"/>
      <w:bookmarkStart w:id="5169" w:name="_Toc349042740"/>
      <w:bookmarkStart w:id="5170" w:name="_Toc351912738"/>
      <w:bookmarkStart w:id="5171" w:name="_Toc351914759"/>
      <w:bookmarkStart w:id="5172" w:name="_Toc351915225"/>
      <w:bookmarkStart w:id="5173" w:name="_Toc361231282"/>
      <w:bookmarkStart w:id="5174" w:name="_Toc361231808"/>
      <w:bookmarkStart w:id="5175" w:name="_Toc362445106"/>
      <w:bookmarkStart w:id="5176" w:name="_Toc363909028"/>
      <w:bookmarkStart w:id="5177" w:name="_Toc364463452"/>
      <w:bookmarkStart w:id="5178" w:name="_Toc366078050"/>
      <w:bookmarkStart w:id="5179" w:name="_Toc366078669"/>
      <w:bookmarkStart w:id="5180" w:name="_Toc366079654"/>
      <w:bookmarkStart w:id="5181" w:name="_Toc366080266"/>
      <w:bookmarkStart w:id="5182" w:name="_Toc366080875"/>
      <w:bookmarkStart w:id="5183" w:name="_Toc366505215"/>
      <w:bookmarkStart w:id="5184" w:name="_Toc366508584"/>
      <w:bookmarkStart w:id="5185" w:name="_Toc366513085"/>
      <w:bookmarkStart w:id="5186" w:name="_Toc366574274"/>
      <w:bookmarkStart w:id="5187" w:name="_Toc366578067"/>
      <w:bookmarkStart w:id="5188" w:name="_Toc366578661"/>
      <w:bookmarkStart w:id="5189" w:name="_Toc366579253"/>
      <w:bookmarkStart w:id="5190" w:name="_Toc366579844"/>
      <w:bookmarkStart w:id="5191" w:name="_Toc366580436"/>
      <w:bookmarkStart w:id="5192" w:name="_Toc366581027"/>
      <w:bookmarkStart w:id="5193" w:name="_Toc366581619"/>
      <w:bookmarkStart w:id="5194" w:name="_Toc349042741"/>
      <w:bookmarkStart w:id="5195" w:name="_Toc177399088"/>
      <w:bookmarkStart w:id="5196" w:name="_Toc175057375"/>
      <w:bookmarkStart w:id="5197" w:name="_Toc199516311"/>
      <w:bookmarkStart w:id="5198" w:name="_Toc194983975"/>
      <w:bookmarkStart w:id="5199" w:name="_Toc243112823"/>
      <w:bookmarkStart w:id="5200" w:name="_Toc53134107"/>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r>
        <w:rPr>
          <w:rFonts w:eastAsia="Times New Roman"/>
        </w:rPr>
        <w:t>dfdl:lengthKind 'endOfParent'</w:t>
      </w:r>
      <w:bookmarkEnd w:id="5194"/>
      <w:bookmarkEnd w:id="5200"/>
    </w:p>
    <w:p w14:paraId="4734EEFC" w14:textId="77777777" w:rsidR="000E1214" w:rsidRDefault="00A87198">
      <w:pPr>
        <w:autoSpaceDE w:val="0"/>
        <w:autoSpaceDN w:val="0"/>
        <w:adjustRightInd w:val="0"/>
        <w:rPr>
          <w:rFonts w:cs="Arial"/>
        </w:rPr>
      </w:pPr>
      <w:r>
        <w:rPr>
          <w:rFonts w:cs="Arial"/>
        </w:rPr>
        <w:t xml:space="preserve">The dfdl:lengthKind 'endOfParent' means that the element is terminated either by the end of the data stream, or the end of an enclosing complex element with dfdl:lengthKind ‘explicit’, ‘pattern’, ‘prefixed’ or ‘endOfParent’, or the end of an enclosing choice with dfdl:choiceLengthKind ‘explicit’. The ‘parent’ element or choice does not have to be the immediate enclosing component of the element, but there must be no other components defined between the element specifying dfdl:lengthKind 'endOfParent' and the end of the parent. </w:t>
      </w:r>
    </w:p>
    <w:p w14:paraId="54C1061F" w14:textId="77777777" w:rsidR="000E1214" w:rsidRDefault="00A87198">
      <w:pPr>
        <w:autoSpaceDE w:val="0"/>
        <w:autoSpaceDN w:val="0"/>
        <w:adjustRightInd w:val="0"/>
        <w:rPr>
          <w:rFonts w:cs="Arial"/>
        </w:rPr>
      </w:pPr>
      <w:r>
        <w:rPr>
          <w:color w:val="000000"/>
        </w:rPr>
        <w:t>A convenient way of describing the parent is as a 'box', being defined as a portion of the data stream that has an established content length prior to the parsing of its children. If t</w:t>
      </w:r>
      <w:r>
        <w:rPr>
          <w:rFonts w:cs="Arial"/>
        </w:rPr>
        <w:t>he parent is such a ‘box’ then the element specifying dfdl:lengthKind ‘endOfParent’ is the last element in the ‘box’ and its content extends to the end of the ‘box’.</w:t>
      </w:r>
    </w:p>
    <w:p w14:paraId="0C14C588"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A dfdl:lengthKind of  'endOfParent' can only be used on simple and complex elements in the following locations:</w:t>
      </w:r>
    </w:p>
    <w:p w14:paraId="13EAA5F6" w14:textId="77777777" w:rsidR="000E1214" w:rsidRDefault="00A87198" w:rsidP="00C31ED0">
      <w:pPr>
        <w:pStyle w:val="ListParagraph"/>
        <w:numPr>
          <w:ilvl w:val="0"/>
          <w:numId w:val="93"/>
        </w:numPr>
        <w:rPr>
          <w:rFonts w:eastAsia="MS Mincho"/>
          <w:lang w:val="en-GB" w:eastAsia="ja-JP"/>
        </w:rPr>
      </w:pPr>
      <w:r>
        <w:rPr>
          <w:rFonts w:eastAsia="MS Mincho"/>
          <w:lang w:val="en-GB" w:eastAsia="ja-JP"/>
        </w:rPr>
        <w:t xml:space="preserve">When the immediate containing model group is a sequence, on the final element in the sequence </w:t>
      </w:r>
    </w:p>
    <w:p w14:paraId="2BED80A5" w14:textId="77777777" w:rsidR="000E1214" w:rsidRDefault="00A87198" w:rsidP="00C31ED0">
      <w:pPr>
        <w:pStyle w:val="ListParagraph"/>
        <w:numPr>
          <w:ilvl w:val="0"/>
          <w:numId w:val="93"/>
        </w:numPr>
        <w:rPr>
          <w:rFonts w:eastAsia="MS Mincho"/>
          <w:lang w:val="en-GB" w:eastAsia="ja-JP"/>
        </w:rPr>
      </w:pPr>
      <w:r>
        <w:rPr>
          <w:rFonts w:eastAsia="MS Mincho"/>
          <w:lang w:val="en-GB" w:eastAsia="ja-JP"/>
        </w:rPr>
        <w:t xml:space="preserve">When the immediate containing model group is a choice, on any element that is a branch of the choice </w:t>
      </w:r>
    </w:p>
    <w:p w14:paraId="516D0F36" w14:textId="77777777" w:rsidR="000E1214" w:rsidRDefault="00A87198" w:rsidP="00C31ED0">
      <w:pPr>
        <w:pStyle w:val="ListParagraph"/>
        <w:numPr>
          <w:ilvl w:val="0"/>
          <w:numId w:val="93"/>
        </w:numPr>
        <w:rPr>
          <w:rFonts w:eastAsia="MS Mincho"/>
          <w:lang w:val="en-GB" w:eastAsia="ja-JP"/>
        </w:rPr>
      </w:pPr>
      <w:r>
        <w:rPr>
          <w:rFonts w:eastAsia="MS Mincho"/>
          <w:lang w:val="en-GB" w:eastAsia="ja-JP"/>
        </w:rPr>
        <w:t xml:space="preserve">A simple type or global element declaration referenced by one of the above. </w:t>
      </w:r>
    </w:p>
    <w:p w14:paraId="5FED5937" w14:textId="77777777" w:rsidR="000E1214" w:rsidRDefault="00A87198" w:rsidP="00C31ED0">
      <w:pPr>
        <w:pStyle w:val="ListParagraph"/>
        <w:numPr>
          <w:ilvl w:val="0"/>
          <w:numId w:val="93"/>
        </w:numPr>
        <w:rPr>
          <w:rFonts w:eastAsia="MS Mincho"/>
          <w:lang w:val="en-GB" w:eastAsia="ja-JP"/>
        </w:rPr>
      </w:pPr>
      <w:r>
        <w:rPr>
          <w:rFonts w:eastAsia="MS Mincho"/>
          <w:lang w:val="en-GB" w:eastAsia="ja-JP"/>
        </w:rPr>
        <w:t xml:space="preserve">A global element declaration that is the document root. </w:t>
      </w:r>
    </w:p>
    <w:p w14:paraId="2F848193" w14:textId="77777777" w:rsidR="000E1214" w:rsidRDefault="00A87198">
      <w:pPr>
        <w:autoSpaceDE w:val="0"/>
        <w:autoSpaceDN w:val="0"/>
        <w:adjustRightInd w:val="0"/>
        <w:rPr>
          <w:rFonts w:eastAsia="MS Mincho" w:cs="Arial"/>
          <w:lang w:val="en-GB" w:eastAsia="ja-JP"/>
        </w:rPr>
      </w:pPr>
      <w:r>
        <w:rPr>
          <w:rFonts w:eastAsia="MS Mincho" w:cs="Arial"/>
          <w:lang w:val="en-GB" w:eastAsia="ja-JP"/>
        </w:rPr>
        <w:t xml:space="preserve">It is a Schema Definition Error if: </w:t>
      </w:r>
    </w:p>
    <w:p w14:paraId="096BC224" w14:textId="77777777" w:rsidR="000E1214" w:rsidRDefault="00A87198" w:rsidP="00C31ED0">
      <w:pPr>
        <w:pStyle w:val="ListParagraph"/>
        <w:numPr>
          <w:ilvl w:val="0"/>
          <w:numId w:val="94"/>
        </w:numPr>
        <w:rPr>
          <w:rFonts w:eastAsia="MS Mincho"/>
          <w:lang w:val="en-GB" w:eastAsia="ja-JP"/>
        </w:rPr>
      </w:pPr>
      <w:r>
        <w:rPr>
          <w:rFonts w:eastAsia="MS Mincho"/>
          <w:lang w:val="en-GB" w:eastAsia="ja-JP"/>
        </w:rPr>
        <w:t xml:space="preserve">the element has a terminator. </w:t>
      </w:r>
    </w:p>
    <w:p w14:paraId="06039B79" w14:textId="77777777" w:rsidR="000E1214" w:rsidRDefault="00A87198" w:rsidP="00C31ED0">
      <w:pPr>
        <w:pStyle w:val="ListParagraph"/>
        <w:numPr>
          <w:ilvl w:val="0"/>
          <w:numId w:val="94"/>
        </w:numPr>
        <w:rPr>
          <w:rFonts w:eastAsia="MS Mincho"/>
          <w:lang w:val="en-GB" w:eastAsia="ja-JP"/>
        </w:rPr>
      </w:pPr>
      <w:r>
        <w:rPr>
          <w:rFonts w:eastAsia="MS Mincho"/>
          <w:lang w:val="en-GB" w:eastAsia="ja-JP"/>
        </w:rPr>
        <w:t>the element has dfdl:trailingSkip not equal to 0.</w:t>
      </w:r>
    </w:p>
    <w:p w14:paraId="537033DE" w14:textId="77777777" w:rsidR="000E1214" w:rsidRDefault="00A87198" w:rsidP="00C31ED0">
      <w:pPr>
        <w:pStyle w:val="ListParagraph"/>
        <w:numPr>
          <w:ilvl w:val="0"/>
          <w:numId w:val="94"/>
        </w:numPr>
        <w:rPr>
          <w:rFonts w:eastAsia="MS Mincho"/>
          <w:lang w:val="en-GB" w:eastAsia="ja-JP"/>
        </w:rPr>
      </w:pPr>
      <w:r>
        <w:rPr>
          <w:rFonts w:eastAsia="MS Mincho"/>
          <w:lang w:val="en-GB" w:eastAsia="ja-JP"/>
        </w:rPr>
        <w:t>the element has maxOccurs &gt; 1.</w:t>
      </w:r>
    </w:p>
    <w:p w14:paraId="1282AD5C" w14:textId="77777777" w:rsidR="000E1214" w:rsidRDefault="00A87198" w:rsidP="00C31ED0">
      <w:pPr>
        <w:pStyle w:val="ListParagraph"/>
        <w:numPr>
          <w:ilvl w:val="0"/>
          <w:numId w:val="94"/>
        </w:numPr>
        <w:rPr>
          <w:rFonts w:eastAsia="MS Mincho"/>
          <w:lang w:val="en-GB" w:eastAsia="ja-JP"/>
        </w:rPr>
      </w:pPr>
      <w:r>
        <w:rPr>
          <w:rFonts w:eastAsia="MS Mincho"/>
          <w:lang w:val="en-GB" w:eastAsia="ja-JP"/>
        </w:rPr>
        <w:t>any other model-group is defined between this element and the end of the enclosing component.</w:t>
      </w:r>
    </w:p>
    <w:p w14:paraId="3A415081" w14:textId="77777777" w:rsidR="000E1214" w:rsidRDefault="00A87198" w:rsidP="00C31ED0">
      <w:pPr>
        <w:pStyle w:val="ListParagraph"/>
        <w:numPr>
          <w:ilvl w:val="0"/>
          <w:numId w:val="94"/>
        </w:numPr>
        <w:rPr>
          <w:rFonts w:eastAsia="MS Mincho"/>
          <w:lang w:val="en-GB" w:eastAsia="ja-JP"/>
        </w:rPr>
      </w:pPr>
      <w:r>
        <w:rPr>
          <w:rFonts w:eastAsia="MS Mincho"/>
          <w:lang w:val="en-GB" w:eastAsia="ja-JP"/>
        </w:rPr>
        <w:t>any other represented element is defined between this element and the end of the enclosing component.</w:t>
      </w:r>
    </w:p>
    <w:p w14:paraId="76BA3389" w14:textId="77777777" w:rsidR="000E1214" w:rsidRDefault="00A87198" w:rsidP="00C31ED0">
      <w:pPr>
        <w:pStyle w:val="ListParagraph"/>
        <w:numPr>
          <w:ilvl w:val="0"/>
          <w:numId w:val="94"/>
        </w:numPr>
      </w:pPr>
      <w:r>
        <w:rPr>
          <w:rFonts w:eastAsia="MS Mincho"/>
          <w:lang w:val="en-GB" w:eastAsia="ja-JP"/>
        </w:rPr>
        <w:t xml:space="preserve">the </w:t>
      </w:r>
      <w:r>
        <w:t>parent is an element with dfdl:lengthKind 'implicit' or 'delimited'.</w:t>
      </w:r>
    </w:p>
    <w:p w14:paraId="60580455" w14:textId="77777777" w:rsidR="000E1214" w:rsidRDefault="00A87198" w:rsidP="00C31ED0">
      <w:pPr>
        <w:pStyle w:val="ListParagraph"/>
        <w:numPr>
          <w:ilvl w:val="0"/>
          <w:numId w:val="94"/>
        </w:numPr>
      </w:pPr>
      <w:r>
        <w:rPr>
          <w:rFonts w:eastAsia="MS Mincho"/>
          <w:lang w:val="en-GB" w:eastAsia="ja-JP"/>
        </w:rPr>
        <w:t xml:space="preserve">the element has text representation, does not have a single-byte character set encoding, and the </w:t>
      </w:r>
      <w:r>
        <w:rPr>
          <w:rStyle w:val="Emphasis"/>
          <w:rFonts w:eastAsia="MS Mincho"/>
        </w:rPr>
        <w:t xml:space="preserve">effective length units </w:t>
      </w:r>
      <w:r>
        <w:rPr>
          <w:rFonts w:eastAsia="MS Mincho"/>
          <w:lang w:val="en-GB" w:eastAsia="ja-JP"/>
        </w:rPr>
        <w:t>of the parent is not ‘characters’.</w:t>
      </w:r>
    </w:p>
    <w:p w14:paraId="2BAB0A92" w14:textId="77777777" w:rsidR="000E1214" w:rsidRDefault="00A87198" w:rsidP="00C31ED0">
      <w:pPr>
        <w:pStyle w:val="ListParagraph"/>
        <w:numPr>
          <w:ilvl w:val="0"/>
          <w:numId w:val="94"/>
        </w:numPr>
      </w:pPr>
      <w:r>
        <w:t>The effective length units of the parent are:</w:t>
      </w:r>
    </w:p>
    <w:p w14:paraId="5BC146C6" w14:textId="77777777" w:rsidR="000E1214" w:rsidRDefault="00A87198" w:rsidP="00C31ED0">
      <w:pPr>
        <w:pStyle w:val="ListParagraph"/>
        <w:numPr>
          <w:ilvl w:val="1"/>
          <w:numId w:val="94"/>
        </w:numPr>
      </w:pPr>
      <w:r>
        <w:t>dfdl:lengthUnits if parent is an element with dfdl:lengthKind ‘explicit’ or ‘prefixed’;</w:t>
      </w:r>
    </w:p>
    <w:p w14:paraId="20C4FB90" w14:textId="77777777" w:rsidR="000E1214" w:rsidRDefault="00A87198" w:rsidP="00C31ED0">
      <w:pPr>
        <w:pStyle w:val="ListParagraph"/>
        <w:numPr>
          <w:ilvl w:val="1"/>
          <w:numId w:val="94"/>
        </w:numPr>
      </w:pPr>
      <w:r>
        <w:t>‘characters’ if parent is an element with dfdl:lengthKind ‘pattern’;</w:t>
      </w:r>
    </w:p>
    <w:p w14:paraId="3FF390CA" w14:textId="77777777" w:rsidR="000E1214" w:rsidRDefault="00A87198" w:rsidP="00C31ED0">
      <w:pPr>
        <w:pStyle w:val="ListParagraph"/>
        <w:numPr>
          <w:ilvl w:val="1"/>
          <w:numId w:val="94"/>
        </w:numPr>
      </w:pPr>
      <w:r>
        <w:t xml:space="preserve">‘bytes’ if parent is a choice with dfdl:choiceLengthKind ‘explicit’;   </w:t>
      </w:r>
    </w:p>
    <w:p w14:paraId="7E06682D" w14:textId="77777777" w:rsidR="000E1214" w:rsidRDefault="00A87198" w:rsidP="00C31ED0">
      <w:pPr>
        <w:pStyle w:val="ListParagraph"/>
        <w:numPr>
          <w:ilvl w:val="1"/>
          <w:numId w:val="94"/>
        </w:numPr>
      </w:pPr>
      <w:r>
        <w:t>‘characters’ if the element is the document root;</w:t>
      </w:r>
    </w:p>
    <w:p w14:paraId="56D77B89" w14:textId="77777777" w:rsidR="000E1214" w:rsidRDefault="00A87198" w:rsidP="00C31ED0">
      <w:pPr>
        <w:pStyle w:val="ListParagraph"/>
        <w:numPr>
          <w:ilvl w:val="1"/>
          <w:numId w:val="94"/>
        </w:numPr>
      </w:pPr>
      <w:r>
        <w:t>the effective length units of the parent’s parent if parent is an element with dfdl:lengthKind ‘endOfParent’</w:t>
      </w:r>
    </w:p>
    <w:p w14:paraId="23AB13E8" w14:textId="77777777" w:rsidR="000E1214" w:rsidRDefault="00A87198">
      <w:r>
        <w:t>If the element is in a sequence then it is a Schema Definition Error if:</w:t>
      </w:r>
    </w:p>
    <w:p w14:paraId="75277CA7" w14:textId="77777777" w:rsidR="000E1214" w:rsidRDefault="00A87198" w:rsidP="00C31ED0">
      <w:pPr>
        <w:pStyle w:val="ListParagraph"/>
        <w:numPr>
          <w:ilvl w:val="0"/>
          <w:numId w:val="95"/>
        </w:numPr>
      </w:pPr>
      <w:r>
        <w:t xml:space="preserve">the dfdl:separatorPosition of the sequence is 'postfix' </w:t>
      </w:r>
    </w:p>
    <w:p w14:paraId="06E5F68D" w14:textId="77777777" w:rsidR="000E1214" w:rsidRDefault="00A87198" w:rsidP="00C31ED0">
      <w:pPr>
        <w:pStyle w:val="ListParagraph"/>
        <w:numPr>
          <w:ilvl w:val="0"/>
          <w:numId w:val="95"/>
        </w:numPr>
      </w:pPr>
      <w:r>
        <w:t xml:space="preserve">the dfdl:sequenceKind of the sequence is not 'ordered' </w:t>
      </w:r>
    </w:p>
    <w:p w14:paraId="3F3037A5" w14:textId="77777777" w:rsidR="000E1214" w:rsidRDefault="00A87198" w:rsidP="00C31ED0">
      <w:pPr>
        <w:pStyle w:val="ListParagraph"/>
        <w:numPr>
          <w:ilvl w:val="0"/>
          <w:numId w:val="95"/>
        </w:numPr>
      </w:pPr>
      <w:r>
        <w:t>the sequence has a terminator</w:t>
      </w:r>
    </w:p>
    <w:p w14:paraId="37D3862A" w14:textId="77777777" w:rsidR="000E1214" w:rsidRDefault="00A87198" w:rsidP="00C31ED0">
      <w:pPr>
        <w:pStyle w:val="ListParagraph"/>
        <w:numPr>
          <w:ilvl w:val="0"/>
          <w:numId w:val="95"/>
        </w:numPr>
      </w:pPr>
      <w:r>
        <w:t>there are floating elements in the sequence</w:t>
      </w:r>
    </w:p>
    <w:p w14:paraId="48CECF33" w14:textId="77777777" w:rsidR="000E1214" w:rsidRDefault="00A87198" w:rsidP="00C31ED0">
      <w:pPr>
        <w:pStyle w:val="ListParagraph"/>
        <w:numPr>
          <w:ilvl w:val="0"/>
          <w:numId w:val="95"/>
        </w:numPr>
      </w:pPr>
      <w:r>
        <w:t>the sequence has a non-zero dfdl:trailingSkip</w:t>
      </w:r>
    </w:p>
    <w:p w14:paraId="40EFBE7B" w14:textId="77777777" w:rsidR="000E1214" w:rsidRDefault="00A87198">
      <w:r>
        <w:t>If the element is in a choice where dfdl:choiceLengthKind is 'implicit' then it is a Schema Definition Error if:</w:t>
      </w:r>
    </w:p>
    <w:p w14:paraId="486B3E30" w14:textId="77777777" w:rsidR="000E1214" w:rsidRDefault="00A87198" w:rsidP="00C31ED0">
      <w:pPr>
        <w:pStyle w:val="ListParagraph"/>
        <w:numPr>
          <w:ilvl w:val="0"/>
          <w:numId w:val="96"/>
        </w:numPr>
      </w:pPr>
      <w:r>
        <w:t>the choice has a terminator</w:t>
      </w:r>
    </w:p>
    <w:p w14:paraId="553D988B" w14:textId="77777777" w:rsidR="000E1214" w:rsidRDefault="00A87198" w:rsidP="00C31ED0">
      <w:pPr>
        <w:pStyle w:val="ListParagraph"/>
        <w:numPr>
          <w:ilvl w:val="0"/>
          <w:numId w:val="96"/>
        </w:numPr>
      </w:pPr>
      <w:r>
        <w:t>the choice has a non-zero dfdl:trailingSkip</w:t>
      </w:r>
    </w:p>
    <w:p w14:paraId="3711F5EC" w14:textId="77777777" w:rsidR="000E1214" w:rsidRDefault="00A87198">
      <w:pPr>
        <w:rPr>
          <w:color w:val="000000"/>
        </w:rPr>
      </w:pPr>
      <w:r>
        <w:rPr>
          <w:color w:val="000000"/>
        </w:rPr>
        <w:t>A simple element must have one of:</w:t>
      </w:r>
    </w:p>
    <w:p w14:paraId="47142804" w14:textId="77777777" w:rsidR="000E1214" w:rsidRDefault="00A87198" w:rsidP="00C31ED0">
      <w:pPr>
        <w:pStyle w:val="ListParagraph"/>
        <w:numPr>
          <w:ilvl w:val="0"/>
          <w:numId w:val="97"/>
        </w:numPr>
      </w:pPr>
      <w:r>
        <w:t>type xs:string</w:t>
      </w:r>
    </w:p>
    <w:p w14:paraId="6B4FEDA7" w14:textId="77777777" w:rsidR="000E1214" w:rsidRDefault="00A87198" w:rsidP="00C31ED0">
      <w:pPr>
        <w:pStyle w:val="ListParagraph"/>
        <w:numPr>
          <w:ilvl w:val="0"/>
          <w:numId w:val="97"/>
        </w:numPr>
      </w:pPr>
      <w:r>
        <w:t>dfdl:representation 'text'</w:t>
      </w:r>
    </w:p>
    <w:p w14:paraId="745D1574" w14:textId="77777777" w:rsidR="000E1214" w:rsidRDefault="00A87198" w:rsidP="00C31ED0">
      <w:pPr>
        <w:pStyle w:val="ListParagraph"/>
        <w:numPr>
          <w:ilvl w:val="0"/>
          <w:numId w:val="97"/>
        </w:numPr>
      </w:pPr>
      <w:r>
        <w:t>type xs:hexBinary</w:t>
      </w:r>
    </w:p>
    <w:p w14:paraId="320CF1A9" w14:textId="77777777" w:rsidR="000E1214" w:rsidRDefault="00A87198" w:rsidP="00C31ED0">
      <w:pPr>
        <w:pStyle w:val="ListParagraph"/>
        <w:numPr>
          <w:ilvl w:val="0"/>
          <w:numId w:val="97"/>
        </w:numPr>
      </w:pPr>
      <w:r>
        <w:t xml:space="preserve">dfdl:representation 'binary' and a packed decimal representation </w:t>
      </w:r>
    </w:p>
    <w:p w14:paraId="359FB73D" w14:textId="77777777" w:rsidR="000E1214" w:rsidRDefault="00A87198">
      <w:pPr>
        <w:rPr>
          <w:color w:val="000000"/>
        </w:rPr>
      </w:pPr>
      <w:r>
        <w:rPr>
          <w:color w:val="000000"/>
        </w:rPr>
        <w:t>A complex element can have dfdl:lengthKind 'endOfParent'. If so then its last child element can be any dfdl:lengthKind including 'endOfParent'.</w:t>
      </w:r>
    </w:p>
    <w:p w14:paraId="4B4566A4" w14:textId="77777777" w:rsidR="000E1214" w:rsidRDefault="00A87198">
      <w:r>
        <w:t>The dfdl:lengthKind 'endOfParent' can also be used on the document root to allow the last element to consume the data up to the end of the data stream.</w:t>
      </w:r>
    </w:p>
    <w:p w14:paraId="407F865B" w14:textId="77777777" w:rsidR="000E1214" w:rsidRDefault="00A87198">
      <w:pPr>
        <w:rPr>
          <w:rFonts w:cs="Arial"/>
        </w:rPr>
      </w:pPr>
      <w:r>
        <w:rPr>
          <w:rFonts w:cs="Arial"/>
        </w:rPr>
        <w:t>The use of dfdl:lengthKind ‘endOfParent’ is distinct from the situation where the length of the last element in the parent is known but is not sufficient to fill the parent. In the latter case the remaining data are ignored on parsing and filled with dfdl:fillByte on unparsing.</w:t>
      </w:r>
    </w:p>
    <w:p w14:paraId="775236A9" w14:textId="77777777" w:rsidR="000E1214" w:rsidRDefault="00A87198">
      <w:pPr>
        <w:rPr>
          <w:color w:val="000000"/>
        </w:rPr>
      </w:pPr>
      <w:r>
        <w:rPr>
          <w:color w:val="000000"/>
        </w:rPr>
        <w:t>When parsing an element with dfdl:lengthKind ‘endOfParent’, delimiter scanning is turned off and in-scope terminating delimiters are not looked for within the element.</w:t>
      </w:r>
    </w:p>
    <w:p w14:paraId="2807D6ED" w14:textId="5D04D947" w:rsidR="000E1214" w:rsidRDefault="00A87198">
      <w:r>
        <w:rPr>
          <w:color w:val="000000"/>
        </w:rPr>
        <w:t xml:space="preserve">When unparsing an element with dfdl:lengthKind ‘endOfParent’, if the parent is a complex element with dfdl:lengthKind 'explicit' where dfdl:length is not an expression, or a choice with dfdl:choiceLengthKind 'explicit', then the element with dfdl:lengthKind 'endOfParent' is padded or filled in the usual manner to the required length, by completing the </w:t>
      </w:r>
      <w:r>
        <w:rPr>
          <w:b/>
          <w:i/>
          <w:color w:val="000000"/>
        </w:rPr>
        <w:t>LeftPadding</w:t>
      </w:r>
      <w:r>
        <w:rPr>
          <w:color w:val="000000"/>
        </w:rPr>
        <w:t xml:space="preserve">, </w:t>
      </w:r>
      <w:r>
        <w:rPr>
          <w:b/>
          <w:bCs/>
          <w:i/>
          <w:iCs/>
          <w:color w:val="000000"/>
        </w:rPr>
        <w:t>RightPad</w:t>
      </w:r>
      <w:r>
        <w:rPr>
          <w:color w:val="000000"/>
        </w:rPr>
        <w:t xml:space="preserve">, </w:t>
      </w:r>
      <w:r>
        <w:rPr>
          <w:b/>
          <w:bCs/>
          <w:i/>
          <w:iCs/>
          <w:color w:val="000000"/>
        </w:rPr>
        <w:t>RightFill</w:t>
      </w:r>
      <w:r>
        <w:t xml:space="preserve">, </w:t>
      </w:r>
      <w:r>
        <w:rPr>
          <w:b/>
          <w:i/>
          <w:color w:val="000000"/>
        </w:rPr>
        <w:t>ElementUnused</w:t>
      </w:r>
      <w:r>
        <w:t xml:space="preserve">, or </w:t>
      </w:r>
      <w:r>
        <w:rPr>
          <w:b/>
          <w:i/>
          <w:color w:val="000000"/>
        </w:rPr>
        <w:t>ChoiceUnused</w:t>
      </w:r>
      <w:r>
        <w:t xml:space="preserve"> </w:t>
      </w:r>
      <w:r>
        <w:rPr>
          <w:color w:val="000000"/>
        </w:rPr>
        <w:t>regions of the data syntax grammar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ins w:id="5201" w:author="Mike Beckerle" w:date="2020-10-09T10:19:00Z">
        <w:r w:rsidR="008A37A6">
          <w:rPr>
            <w:rStyle w:val="Hyperlink"/>
          </w:rPr>
          <w:t>9.2</w:t>
        </w:r>
      </w:ins>
      <w:del w:id="5202" w:author="Mike Beckerle" w:date="2020-10-09T10:19:00Z">
        <w:r w:rsidR="00404DC4" w:rsidRPr="00065302" w:rsidDel="008A37A6">
          <w:rPr>
            <w:rStyle w:val="Hyperlink"/>
          </w:rPr>
          <w:delText>9.3</w:delText>
        </w:r>
      </w:del>
      <w:r w:rsidR="00E62DDA" w:rsidRPr="00065302">
        <w:rPr>
          <w:rStyle w:val="Hyperlink"/>
        </w:rPr>
        <w:fldChar w:fldCharType="end"/>
      </w:r>
      <w:r>
        <w:rPr>
          <w:color w:val="000000"/>
        </w:rPr>
        <w:t>) as appropriate.</w:t>
      </w:r>
      <w:bookmarkStart w:id="5203" w:name="_Toc322911640"/>
      <w:bookmarkStart w:id="5204" w:name="_Toc322912179"/>
      <w:bookmarkEnd w:id="5203"/>
      <w:bookmarkEnd w:id="5204"/>
    </w:p>
    <w:p w14:paraId="4FCCFA5E" w14:textId="77777777" w:rsidR="000E1214" w:rsidRDefault="00A87198" w:rsidP="00BC2419">
      <w:pPr>
        <w:pStyle w:val="Heading3"/>
        <w:rPr>
          <w:rFonts w:eastAsia="Times New Roman"/>
        </w:rPr>
      </w:pPr>
      <w:bookmarkStart w:id="5205" w:name="_Toc322911641"/>
      <w:bookmarkStart w:id="5206" w:name="_Toc322912180"/>
      <w:bookmarkStart w:id="5207" w:name="_Toc322911642"/>
      <w:bookmarkStart w:id="5208" w:name="_Toc322912181"/>
      <w:bookmarkStart w:id="5209" w:name="_Toc329093030"/>
      <w:bookmarkStart w:id="5210" w:name="_Toc332701543"/>
      <w:bookmarkStart w:id="5211" w:name="_Toc322911643"/>
      <w:bookmarkStart w:id="5212" w:name="_Toc322912182"/>
      <w:bookmarkStart w:id="5213" w:name="_Toc329093031"/>
      <w:bookmarkStart w:id="5214" w:name="_Toc332701544"/>
      <w:bookmarkStart w:id="5215" w:name="_Ref251932750"/>
      <w:bookmarkStart w:id="5216" w:name="_Toc349042742"/>
      <w:bookmarkStart w:id="5217" w:name="_Toc53134108"/>
      <w:bookmarkEnd w:id="5205"/>
      <w:bookmarkEnd w:id="5206"/>
      <w:bookmarkEnd w:id="5207"/>
      <w:bookmarkEnd w:id="5208"/>
      <w:bookmarkEnd w:id="5209"/>
      <w:bookmarkEnd w:id="5210"/>
      <w:bookmarkEnd w:id="5211"/>
      <w:bookmarkEnd w:id="5212"/>
      <w:bookmarkEnd w:id="5213"/>
      <w:bookmarkEnd w:id="5214"/>
      <w:r>
        <w:rPr>
          <w:rFonts w:eastAsia="Times New Roman"/>
        </w:rPr>
        <w:t>Elements of Specified Length</w:t>
      </w:r>
      <w:bookmarkEnd w:id="5215"/>
      <w:bookmarkEnd w:id="5216"/>
      <w:bookmarkEnd w:id="5217"/>
    </w:p>
    <w:p w14:paraId="05ADD1CD" w14:textId="776F1248" w:rsidR="000E1214" w:rsidRDefault="00A87198">
      <w:r>
        <w:t xml:space="preserve">An element has a specified length when dfdl:lengthKind is 'explicit', 'implicit' (simple type only)  or 'prefixed'. The units that the length represents are specified by the dfdl:lengthUnits property except where noted in Section </w:t>
      </w:r>
      <w:r w:rsidRPr="00065302">
        <w:rPr>
          <w:rStyle w:val="Hyperlink"/>
        </w:rPr>
        <w:fldChar w:fldCharType="begin"/>
      </w:r>
      <w:r w:rsidRPr="00065302">
        <w:rPr>
          <w:rStyle w:val="Hyperlink"/>
        </w:rPr>
        <w:instrText xml:space="preserve"> REF _Ref384893986 \r \h </w:instrText>
      </w:r>
      <w:r w:rsidRPr="00065302">
        <w:rPr>
          <w:rStyle w:val="Hyperlink"/>
        </w:rPr>
      </w:r>
      <w:r w:rsidRPr="00065302">
        <w:rPr>
          <w:rStyle w:val="Hyperlink"/>
        </w:rPr>
        <w:fldChar w:fldCharType="separate"/>
      </w:r>
      <w:r w:rsidR="008A37A6">
        <w:rPr>
          <w:rStyle w:val="Hyperlink"/>
        </w:rPr>
        <w:t>12.3.3</w:t>
      </w:r>
      <w:r w:rsidRPr="00065302">
        <w:rPr>
          <w:rStyle w:val="Hyperlink"/>
        </w:rPr>
        <w:fldChar w:fldCharType="end"/>
      </w:r>
      <w:r>
        <w:t xml:space="preserve">. </w:t>
      </w:r>
    </w:p>
    <w:p w14:paraId="78565D4B" w14:textId="77777777" w:rsidR="000E1214" w:rsidRDefault="00A87198">
      <w:pPr>
        <w:rPr>
          <w:rFonts w:cs="Arial"/>
          <w:lang w:eastAsia="ja-JP" w:bidi="he-IL"/>
        </w:rPr>
      </w:pPr>
      <w:r>
        <w:t xml:space="preserve">Using specified length, it is possible for an element to have content length longer than needed to represent just the data value. For example, a simple text element may be padded in the </w:t>
      </w:r>
      <w:r>
        <w:rPr>
          <w:rFonts w:cs="Arial"/>
          <w:b/>
          <w:bCs/>
          <w:i/>
          <w:iCs/>
          <w:lang w:eastAsia="ja-JP" w:bidi="he-IL"/>
        </w:rPr>
        <w:t xml:space="preserve">RightPadding </w:t>
      </w:r>
      <w:r>
        <w:rPr>
          <w:rFonts w:cs="Arial"/>
          <w:bCs/>
          <w:iCs/>
          <w:lang w:eastAsia="ja-JP" w:bidi="he-IL"/>
        </w:rPr>
        <w:t>region</w:t>
      </w:r>
      <w:r>
        <w:rPr>
          <w:rFonts w:cs="Arial"/>
          <w:lang w:eastAsia="ja-JP" w:bidi="he-IL"/>
        </w:rPr>
        <w:t xml:space="preserve"> if the data is not long enough.</w:t>
      </w:r>
    </w:p>
    <w:p w14:paraId="2445EC73" w14:textId="5CC098C1" w:rsidR="000E1214" w:rsidRDefault="00A87198">
      <w:pPr>
        <w:autoSpaceDE w:val="0"/>
        <w:rPr>
          <w:rFonts w:cs="Arial"/>
        </w:rPr>
      </w:pPr>
      <w:r>
        <w:t xml:space="preserve">When an element has specified </w:t>
      </w:r>
      <w:r w:rsidR="00E11D4A">
        <w:t>length but</w:t>
      </w:r>
      <w:r>
        <w:t xml:space="preserve"> appears inside a complex type element having delimited length kind,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298CC854" w14:textId="77777777" w:rsidR="000E1214" w:rsidRDefault="00A87198">
      <w:r>
        <w:t xml:space="preserve">An element of specified length with dfdl:lengthKind 'implicit' or 'explicit' where dfdl:length is not an expression has a known length when unparsing.  </w:t>
      </w:r>
    </w:p>
    <w:p w14:paraId="18EDFC1C" w14:textId="0FE656CA" w:rsidR="000E1214" w:rsidRDefault="00A87198">
      <w:r>
        <w:t xml:space="preserve">An element of specified length with dfdl:lengthKind 'prefixed' is considered to have a </w:t>
      </w:r>
      <w:r>
        <w:rPr>
          <w:rStyle w:val="Emphasis"/>
        </w:rPr>
        <w:t>variable</w:t>
      </w:r>
      <w:r>
        <w:t xml:space="preserve"> length when </w:t>
      </w:r>
      <w:r w:rsidR="00E11D4A">
        <w:t>unparsing. Specifically</w:t>
      </w:r>
      <w:r>
        <w:t xml:space="preserve">, the processor automatically determines the value to store in the prefix, based on the length of the </w:t>
      </w:r>
      <w:del w:id="5218" w:author="Mike Beckerle" w:date="2020-10-08T18:44:00Z">
        <w:r w:rsidR="00933F0E" w:rsidDel="00E54529">
          <w:delText>Infoset</w:delText>
        </w:r>
        <w:r w:rsidDel="00E54529">
          <w:delText xml:space="preserve"> element</w:delText>
        </w:r>
      </w:del>
      <w:ins w:id="5219" w:author="Mike Beckerle" w:date="2020-10-08T18:44:00Z">
        <w:r w:rsidR="00E54529">
          <w:t>SimpleContent or ComplexContent regions</w:t>
        </w:r>
      </w:ins>
      <w:r>
        <w:t xml:space="preserve">, and the properties which modify the interpretation of the prefix length value, such as dfdl:prefixIncludesPrefixLength. </w:t>
      </w:r>
    </w:p>
    <w:p w14:paraId="7CED7D7C" w14:textId="7593F934" w:rsidR="000E1214" w:rsidRDefault="00A87198">
      <w:r>
        <w:t xml:space="preserve">For dfdl:lengthKind 'explicit' (expression), whether parsing or unparsing the expression is evaluated to obtain the length. When unparsing the processor cannot automatically determine in what way the length information is to be stored as it comes from an expression that may access one or more elements and perform any </w:t>
      </w:r>
      <w:r w:rsidR="00E11D4A">
        <w:t>calculation. Hence</w:t>
      </w:r>
      <w:r>
        <w:t xml:space="preserve">, normally the value of the element or elements involved in the length calculation would be computed using dfdl:outputValueCalc, using an expression that measures the length of the element by way of functions such as dfdl:contentLength or dfdl:valueLength. </w:t>
      </w:r>
    </w:p>
    <w:p w14:paraId="3DF3EA8B" w14:textId="5162ACA4" w:rsidR="000E1214" w:rsidRDefault="00A87198">
      <w:r>
        <w:t xml:space="preserve">When parsing, if the data stream ends without enough data to parse an element, that is, N bits are needed based on the dfdl:length, but only M &lt; N bits are available, then it is a </w:t>
      </w:r>
      <w:del w:id="5220" w:author="Mike Beckerle" w:date="2020-10-08T20:33:00Z">
        <w:r w:rsidDel="00B31DA3">
          <w:delText>processing error</w:delText>
        </w:r>
      </w:del>
      <w:ins w:id="5221" w:author="Mike Beckerle" w:date="2020-10-08T20:33:00Z">
        <w:r w:rsidR="00B31DA3">
          <w:t>Processing Error</w:t>
        </w:r>
      </w:ins>
      <w:r>
        <w:t>. </w:t>
      </w:r>
    </w:p>
    <w:p w14:paraId="5179B0EF" w14:textId="54D29CBC" w:rsidR="000E1214" w:rsidRDefault="00A87198" w:rsidP="000649A5">
      <w:r>
        <w:t xml:space="preserve">If dfdl:lengthUnits is 'characters' then the length (in bits) of the content region  (i.e., SimpleContent or ComplexContent defined in Section </w:t>
      </w:r>
      <w:r w:rsidR="000649A5" w:rsidRPr="00065302">
        <w:rPr>
          <w:rStyle w:val="Hyperlink"/>
        </w:rPr>
        <w:fldChar w:fldCharType="begin"/>
      </w:r>
      <w:r w:rsidR="000649A5" w:rsidRPr="00065302">
        <w:rPr>
          <w:rStyle w:val="Hyperlink"/>
        </w:rPr>
        <w:instrText xml:space="preserve"> REF _Ref39164191 \r \h </w:instrText>
      </w:r>
      <w:r w:rsidR="000649A5" w:rsidRPr="00065302">
        <w:rPr>
          <w:rStyle w:val="Hyperlink"/>
        </w:rPr>
      </w:r>
      <w:r w:rsidR="000649A5" w:rsidRPr="00065302">
        <w:rPr>
          <w:rStyle w:val="Hyperlink"/>
        </w:rPr>
        <w:fldChar w:fldCharType="separate"/>
      </w:r>
      <w:ins w:id="5222" w:author="Mike Beckerle" w:date="2020-10-09T10:19:00Z">
        <w:r w:rsidR="008A37A6">
          <w:rPr>
            <w:rStyle w:val="Hyperlink"/>
          </w:rPr>
          <w:t>9.2</w:t>
        </w:r>
      </w:ins>
      <w:del w:id="5223" w:author="Mike Beckerle" w:date="2020-10-09T10:19:00Z">
        <w:r w:rsidR="00404DC4" w:rsidRPr="00065302" w:rsidDel="008A37A6">
          <w:rPr>
            <w:rStyle w:val="Hyperlink"/>
          </w:rPr>
          <w:delText>9.3</w:delText>
        </w:r>
      </w:del>
      <w:r w:rsidR="000649A5" w:rsidRPr="00065302">
        <w:rPr>
          <w:rStyle w:val="Hyperlink"/>
        </w:rPr>
        <w:fldChar w:fldCharType="end"/>
      </w:r>
      <w:r w:rsidR="000649A5">
        <w:t xml:space="preserve"> </w:t>
      </w:r>
      <w:r w:rsidR="000649A5" w:rsidRPr="00065302">
        <w:rPr>
          <w:rStyle w:val="Hyperlink"/>
        </w:rPr>
        <w:fldChar w:fldCharType="begin"/>
      </w:r>
      <w:r w:rsidR="000649A5" w:rsidRPr="00065302">
        <w:rPr>
          <w:rStyle w:val="Hyperlink"/>
        </w:rPr>
        <w:instrText xml:space="preserve"> REF _Ref39164191 \h </w:instrText>
      </w:r>
      <w:r w:rsidR="000649A5" w:rsidRPr="00065302">
        <w:rPr>
          <w:rStyle w:val="Hyperlink"/>
        </w:rPr>
      </w:r>
      <w:r w:rsidR="000649A5" w:rsidRPr="00065302">
        <w:rPr>
          <w:rStyle w:val="Hyperlink"/>
        </w:rPr>
        <w:fldChar w:fldCharType="separate"/>
      </w:r>
      <w:ins w:id="5224" w:author="Mike Beckerle" w:date="2020-10-09T10:19:00Z">
        <w:r w:rsidR="008A37A6">
          <w:t>DFDL Data Syntax Grammar</w:t>
        </w:r>
      </w:ins>
      <w:del w:id="5225" w:author="Mike Beckerle" w:date="2020-10-09T10:19:00Z">
        <w:r w:rsidR="00404DC4" w:rsidRPr="00065302" w:rsidDel="008A37A6">
          <w:rPr>
            <w:rStyle w:val="Hyperlink"/>
          </w:rPr>
          <w:delText>DFDL Data Syntax Grammar</w:delText>
        </w:r>
      </w:del>
      <w:r w:rsidR="000649A5" w:rsidRPr="00065302">
        <w:rPr>
          <w:rStyle w:val="Hyperlink"/>
        </w:rPr>
        <w:fldChar w:fldCharType="end"/>
      </w:r>
      <w:r>
        <w:t>) will depend on the encoding of the characters.</w:t>
      </w:r>
    </w:p>
    <w:p w14:paraId="4485A3E1" w14:textId="77777777" w:rsidR="000E1214" w:rsidRDefault="00A87198" w:rsidP="00C31ED0">
      <w:pPr>
        <w:numPr>
          <w:ilvl w:val="0"/>
          <w:numId w:val="98"/>
        </w:numPr>
      </w:pPr>
      <w:r>
        <w:t xml:space="preserve">If the dfdl:encoding property specifies a fixed-width encoding then the content length is the character width (in bits) multiplied by the length. </w:t>
      </w:r>
    </w:p>
    <w:p w14:paraId="55ECCD86" w14:textId="15A5AE29" w:rsidR="000E1214" w:rsidRDefault="00A87198" w:rsidP="00C31ED0">
      <w:pPr>
        <w:numPr>
          <w:ilvl w:val="0"/>
          <w:numId w:val="98"/>
        </w:numPr>
      </w:pPr>
      <w:r>
        <w:t xml:space="preserve">If the dfdl:encoding property specifies a variable-width encoding then the length will depend on the actual characters in the element's value. The characters </w:t>
      </w:r>
      <w:r w:rsidR="008E7C14">
        <w:t xml:space="preserve">MUST </w:t>
      </w:r>
      <w:r>
        <w:t xml:space="preserve">be decoded one by one, adding up their widths (in bits), while </w:t>
      </w:r>
      <w:r w:rsidR="00E11D4A">
        <w:t>counting</w:t>
      </w:r>
      <w:r>
        <w:t xml:space="preserve"> to the specified length value.</w:t>
      </w:r>
    </w:p>
    <w:p w14:paraId="78955EE6" w14:textId="77777777" w:rsidR="000E1214" w:rsidRDefault="00A87198">
      <w:r>
        <w:t xml:space="preserve">For a simple element, dfdl:lengthUnits 'characters' may only be used for textual elements, it is a Schema Definition Error otherwise. </w:t>
      </w:r>
    </w:p>
    <w:p w14:paraId="156699DD" w14:textId="1017284C" w:rsidR="000E1214" w:rsidRDefault="00A87198">
      <w:r>
        <w:t xml:space="preserve">Some DFDL implementations </w:t>
      </w:r>
      <w:r w:rsidR="0033562A">
        <w:t xml:space="preserve">MAY </w:t>
      </w:r>
      <w:r>
        <w:t>support character set encodings where the characters are not a multiple of 8-bits wide. Encodings which are 5, 6, 7, and 9 bits wide are rare, but do exist, so the overall length of the content region may not be a multiple of 8-bits wide.</w:t>
      </w:r>
    </w:p>
    <w:p w14:paraId="1C2973F3" w14:textId="77777777" w:rsidR="000E1214" w:rsidRDefault="00A87198">
      <w:pPr>
        <w:pStyle w:val="Heading4"/>
        <w:rPr>
          <w:rFonts w:eastAsia="Times New Roman"/>
        </w:rPr>
      </w:pPr>
      <w:r>
        <w:rPr>
          <w:rFonts w:eastAsia="Times New Roman"/>
        </w:rPr>
        <w:t xml:space="preserve">Length of Simple Elements with </w:t>
      </w:r>
      <w:bookmarkEnd w:id="5195"/>
      <w:bookmarkEnd w:id="5196"/>
      <w:bookmarkEnd w:id="5197"/>
      <w:bookmarkEnd w:id="5198"/>
      <w:bookmarkEnd w:id="5199"/>
      <w:r>
        <w:rPr>
          <w:rFonts w:eastAsia="Times New Roman"/>
        </w:rPr>
        <w:t>Textual Representation</w:t>
      </w:r>
    </w:p>
    <w:p w14:paraId="7D5201BF" w14:textId="77777777" w:rsidR="000E1214" w:rsidRDefault="00A87198">
      <w:r>
        <w:rPr>
          <w:rStyle w:val="Emphasis"/>
        </w:rPr>
        <w:t>Textual data</w:t>
      </w:r>
      <w:r>
        <w:t xml:space="preserve"> is defined to mean either data of type string or data where the dfdl:representation property is 'text'.</w:t>
      </w:r>
    </w:p>
    <w:p w14:paraId="4E19FFBC" w14:textId="77777777" w:rsidR="000E1214" w:rsidRDefault="00A87198">
      <w:pPr>
        <w:pStyle w:val="nobreak"/>
      </w:pPr>
      <w:r>
        <w:t xml:space="preserve">For a textual element, the dfdl:lengthUnits property can be either 'bytes' or 'characters'. </w:t>
      </w:r>
    </w:p>
    <w:p w14:paraId="5674B92B" w14:textId="77777777" w:rsidR="000E1214" w:rsidRDefault="00A87198">
      <w:pPr>
        <w:pStyle w:val="Heading5"/>
        <w:rPr>
          <w:rFonts w:eastAsia="Times New Roman"/>
        </w:rPr>
      </w:pPr>
      <w:bookmarkStart w:id="5226" w:name="_Toc146530423"/>
      <w:bookmarkStart w:id="5227" w:name="_Toc177399091"/>
      <w:bookmarkStart w:id="5228" w:name="_Toc175057378"/>
      <w:bookmarkStart w:id="5229" w:name="_Toc199516314"/>
      <w:bookmarkStart w:id="5230" w:name="_Toc194983978"/>
      <w:r>
        <w:rPr>
          <w:rFonts w:eastAsia="Times New Roman"/>
        </w:rPr>
        <w:t>Text Length Specified in Bytes</w:t>
      </w:r>
      <w:bookmarkEnd w:id="5226"/>
      <w:bookmarkEnd w:id="5227"/>
      <w:bookmarkEnd w:id="5228"/>
      <w:bookmarkEnd w:id="5229"/>
      <w:bookmarkEnd w:id="5230"/>
    </w:p>
    <w:p w14:paraId="56F099B6" w14:textId="77777777" w:rsidR="000E1214" w:rsidRDefault="00A87198">
      <w:r>
        <w:t>If a textual element has dfdl:lengthUnits of 'bytes', and the dfdl:encoding is not SBCS, then it is possible for a partial character encoding to appear after the code units of the characters. In this case, the following rules apply:</w:t>
      </w:r>
    </w:p>
    <w:p w14:paraId="6745B4F4" w14:textId="06B39AA5" w:rsidR="000E1214" w:rsidRDefault="00A87198" w:rsidP="00C31ED0">
      <w:pPr>
        <w:numPr>
          <w:ilvl w:val="0"/>
          <w:numId w:val="99"/>
        </w:numPr>
      </w:pPr>
      <w:r>
        <w:t xml:space="preserve">When parsing, as many characters as possible are extracted from the bytes of the simple content region. Any </w:t>
      </w:r>
      <w:r w:rsidR="00E11D4A">
        <w:t>left-over</w:t>
      </w:r>
      <w:r>
        <w:t xml:space="preserve"> bytes are skipped. (They are considered part of the grammar </w:t>
      </w:r>
      <w:r>
        <w:rPr>
          <w:b/>
          <w:i/>
        </w:rPr>
        <w:t>RightFill</w:t>
      </w:r>
      <w:r>
        <w:t xml:space="preserve"> region).</w:t>
      </w:r>
    </w:p>
    <w:p w14:paraId="783BECAC" w14:textId="77777777" w:rsidR="000E1214" w:rsidRDefault="00A87198" w:rsidP="00C31ED0">
      <w:pPr>
        <w:numPr>
          <w:ilvl w:val="0"/>
          <w:numId w:val="99"/>
        </w:numPr>
      </w:pPr>
      <w:r>
        <w:t xml:space="preserve">When unparsing, if the simple content region is larger than the encoded length of the element (as padded when dfdl:textPadKind is not 'none') then the remaining bytes, which are insufficient to hold another character code, are filled with dfdl:fillByte (Again, this is the grammar </w:t>
      </w:r>
      <w:r>
        <w:rPr>
          <w:b/>
          <w:i/>
        </w:rPr>
        <w:t>RightFill</w:t>
      </w:r>
      <w:r>
        <w:t xml:space="preserve"> region.)</w:t>
      </w:r>
    </w:p>
    <w:p w14:paraId="2DF3823D" w14:textId="7AFB9D3F" w:rsidR="000E1214" w:rsidRDefault="00A87198">
      <w:r>
        <w:rPr>
          <w:lang w:eastAsia="en-GB"/>
        </w:rPr>
        <w:t xml:space="preserve">It is a Schema Definition Error if type is xs:string and dfdl:textPadKind is not 'none' and dfdl:lengthUnits is 'bytes' and dfdl:encoding is not an SBCS encoding and the XSD minLength facet is not zero. This prevents a scenario where validation against the XSD minLength facet is in </w:t>
      </w:r>
      <w:r w:rsidR="00E11D4A">
        <w:rPr>
          <w:lang w:eastAsia="en-GB"/>
        </w:rPr>
        <w:t>characters,</w:t>
      </w:r>
      <w:r>
        <w:rPr>
          <w:lang w:eastAsia="en-GB"/>
        </w:rPr>
        <w:t xml:space="preserve"> but padding would be performed in bytes</w:t>
      </w:r>
      <w:r>
        <w:rPr>
          <w:rFonts w:cs="Arial"/>
        </w:rPr>
        <w:t>.</w:t>
      </w:r>
    </w:p>
    <w:p w14:paraId="71D82C75" w14:textId="77777777" w:rsidR="000E1214" w:rsidRDefault="00A87198">
      <w:pPr>
        <w:pStyle w:val="Heading4"/>
        <w:rPr>
          <w:rFonts w:eastAsia="Times New Roman" w:cs="Arial"/>
        </w:rPr>
      </w:pPr>
      <w:bookmarkStart w:id="5231" w:name="_Ref384984844"/>
      <w:bookmarkStart w:id="5232" w:name="_Toc177399095"/>
      <w:bookmarkStart w:id="5233" w:name="_Toc175057382"/>
      <w:bookmarkStart w:id="5234" w:name="_Toc199516318"/>
      <w:bookmarkStart w:id="5235" w:name="_Toc194983982"/>
      <w:bookmarkStart w:id="5236" w:name="_Toc243112825"/>
      <w:bookmarkStart w:id="5237" w:name="_Ref254775272"/>
      <w:bookmarkStart w:id="5238" w:name="_Ref254775279"/>
      <w:r>
        <w:rPr>
          <w:rFonts w:eastAsia="Times New Roman" w:cs="Arial"/>
        </w:rPr>
        <w:t>Length of Simple Elements with Binary Representation</w:t>
      </w:r>
      <w:bookmarkEnd w:id="5231"/>
    </w:p>
    <w:p w14:paraId="0D2E7D97" w14:textId="5410DEA0" w:rsidR="000E1214" w:rsidRDefault="00A87198">
      <w:pPr>
        <w:pStyle w:val="nobreak"/>
        <w:rPr>
          <w:rFonts w:cs="Arial"/>
        </w:rPr>
      </w:pPr>
      <w:r>
        <w:rPr>
          <w:rFonts w:cs="Arial"/>
        </w:rPr>
        <w:t xml:space="preserve">This section discusses the dfdl:lengthKind 'explicit' and 'prefixed' specified lengths for the different binary representations. When dfdl:lengthKind is 'implicit', see Section </w:t>
      </w:r>
      <w:r w:rsidRPr="00065302">
        <w:rPr>
          <w:rStyle w:val="Hyperlink"/>
        </w:rPr>
        <w:fldChar w:fldCharType="begin"/>
      </w:r>
      <w:r w:rsidRPr="00065302">
        <w:rPr>
          <w:rStyle w:val="Hyperlink"/>
        </w:rPr>
        <w:instrText xml:space="preserve"> REF _Ref364440440 \r \h  \* MERGEFORMAT </w:instrText>
      </w:r>
      <w:r w:rsidRPr="00065302">
        <w:rPr>
          <w:rStyle w:val="Hyperlink"/>
        </w:rPr>
      </w:r>
      <w:r w:rsidRPr="00065302">
        <w:rPr>
          <w:rStyle w:val="Hyperlink"/>
        </w:rPr>
        <w:fldChar w:fldCharType="separate"/>
      </w:r>
      <w:r w:rsidR="008A37A6">
        <w:rPr>
          <w:rStyle w:val="Hyperlink"/>
        </w:rPr>
        <w:t>12.3.3</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_Ref364440413 \h  \* MERGEFORMAT </w:instrText>
      </w:r>
      <w:r w:rsidRPr="00065302">
        <w:rPr>
          <w:rStyle w:val="Hyperlink"/>
        </w:rPr>
      </w:r>
      <w:r w:rsidRPr="00065302">
        <w:rPr>
          <w:rStyle w:val="Hyperlink"/>
        </w:rPr>
        <w:fldChar w:fldCharType="separate"/>
      </w:r>
      <w:r w:rsidR="008A37A6" w:rsidRPr="008A37A6">
        <w:rPr>
          <w:rStyle w:val="Hyperlink"/>
        </w:rPr>
        <w:t>dfdl:lengthKind 'implicit'</w:t>
      </w:r>
      <w:r w:rsidRPr="00065302">
        <w:rPr>
          <w:rStyle w:val="Hyperlink"/>
        </w:rPr>
        <w:fldChar w:fldCharType="end"/>
      </w:r>
      <w:r>
        <w:rPr>
          <w:rFonts w:cs="Arial"/>
        </w:rPr>
        <w:t xml:space="preserve">. </w:t>
      </w:r>
    </w:p>
    <w:p w14:paraId="4B94D1B6" w14:textId="77777777" w:rsidR="000E1214" w:rsidRDefault="00A87198">
      <w:pPr>
        <w:rPr>
          <w:rFonts w:cs="Arial"/>
        </w:rPr>
      </w:pPr>
      <w:r>
        <w:rPr>
          <w:rFonts w:cs="Arial"/>
        </w:rPr>
        <w:t xml:space="preserve">The dfdl:lengthUnits can be 'bytes' or 'bits' unless otherwise stated. It is Schema Definition Error if dfdl:lengthUnits is 'characters'. </w:t>
      </w:r>
    </w:p>
    <w:p w14:paraId="273E1460" w14:textId="77777777" w:rsidR="000E1214" w:rsidRDefault="00A87198">
      <w:r>
        <w:t>It is a Schema Definition Error if the specified dfdl:length for an element of dfdl:lengthKind 'explicit' is a string literal integer such that the length of the data exceeds the capacity of the simple type.</w:t>
      </w:r>
    </w:p>
    <w:p w14:paraId="13A077E0" w14:textId="0EE7AF11" w:rsidR="000E1214" w:rsidRDefault="00A87198">
      <w:pPr>
        <w:rPr>
          <w:rFonts w:cs="Arial"/>
        </w:rPr>
      </w:pPr>
      <w:r>
        <w:rPr>
          <w:rFonts w:cs="Arial"/>
          <w:iCs/>
        </w:rPr>
        <w:t xml:space="preserve">It is a </w:t>
      </w:r>
      <w:del w:id="5239" w:author="Mike Beckerle" w:date="2020-10-08T20:33:00Z">
        <w:r w:rsidDel="00B31DA3">
          <w:rPr>
            <w:rFonts w:cs="Arial"/>
            <w:iCs/>
          </w:rPr>
          <w:delText>processing error</w:delText>
        </w:r>
      </w:del>
      <w:ins w:id="5240" w:author="Mike Beckerle" w:date="2020-10-08T20:33:00Z">
        <w:r w:rsidR="00B31DA3">
          <w:rPr>
            <w:rFonts w:cs="Arial"/>
            <w:iCs/>
          </w:rPr>
          <w:t>Processing Error</w:t>
        </w:r>
      </w:ins>
      <w:r>
        <w:rPr>
          <w:rFonts w:cs="Arial"/>
          <w:iCs/>
        </w:rPr>
        <w:t xml:space="preserve"> if the specified length for an element of dfdl:lengthK</w:t>
      </w:r>
      <w:ins w:id="5241" w:author="Mike Beckerle" w:date="2020-10-09T10:45:00Z">
        <w:r w:rsidR="00FD51E3">
          <w:rPr>
            <w:rFonts w:cs="Arial"/>
            <w:iCs/>
          </w:rPr>
          <w:t>i</w:t>
        </w:r>
      </w:ins>
      <w:del w:id="5242" w:author="Mike Beckerle" w:date="2020-10-09T10:45:00Z">
        <w:r w:rsidDel="00FD51E3">
          <w:rPr>
            <w:rFonts w:cs="Arial"/>
            <w:iCs/>
          </w:rPr>
          <w:delText>I</w:delText>
        </w:r>
      </w:del>
      <w:r>
        <w:rPr>
          <w:rFonts w:cs="Arial"/>
          <w:iCs/>
        </w:rPr>
        <w:t xml:space="preserve">nd 'prefixed' or 'explicit' (with dfdl:length an expression) is an integer such that the length of the data exceeds </w:t>
      </w:r>
      <w:r>
        <w:rPr>
          <w:rFonts w:cs="Arial"/>
        </w:rPr>
        <w:t>the capacity of the simple type.</w:t>
      </w:r>
    </w:p>
    <w:p w14:paraId="0E238D6B" w14:textId="77777777" w:rsidR="000E1214" w:rsidRDefault="00A87198">
      <w:pPr>
        <w:pStyle w:val="Heading5"/>
        <w:rPr>
          <w:rFonts w:eastAsia="Times New Roman"/>
        </w:rPr>
      </w:pPr>
      <w:bookmarkStart w:id="5243" w:name="_Length_of_Base-2"/>
      <w:bookmarkStart w:id="5244" w:name="_Ref365048738"/>
      <w:bookmarkEnd w:id="5243"/>
      <w:r>
        <w:rPr>
          <w:rFonts w:eastAsia="Times New Roman"/>
        </w:rPr>
        <w:t>Length of Base-2 Binary Number Elements</w:t>
      </w:r>
      <w:bookmarkEnd w:id="5244"/>
    </w:p>
    <w:p w14:paraId="04F4E877" w14:textId="77777777" w:rsidR="000E1214" w:rsidRDefault="00A87198">
      <w:pPr>
        <w:rPr>
          <w:rFonts w:cs="Arial"/>
        </w:rPr>
      </w:pPr>
      <w:r>
        <w:rPr>
          <w:rFonts w:cs="Arial"/>
        </w:rPr>
        <w:t xml:space="preserve">Non-floating point numbers with binary representation and dfdl:binaryNumberRep 'binary' are represented as a bit string which contains a base-2 representation. </w:t>
      </w:r>
    </w:p>
    <w:p w14:paraId="4286BF40" w14:textId="77777777" w:rsidR="000E1214" w:rsidRDefault="00A87198">
      <w:pPr>
        <w:rPr>
          <w:rFonts w:cs="Arial"/>
        </w:rPr>
      </w:pPr>
      <w:r>
        <w:rPr>
          <w:rFonts w:cs="Arial"/>
        </w:rPr>
        <w:t>The value of the specified length is constrained per the table below. The lengths are expressed in bits and are inclusive.</w:t>
      </w:r>
    </w:p>
    <w:tbl>
      <w:tblPr>
        <w:tblStyle w:val="Table"/>
        <w:tblW w:w="5000" w:type="pct"/>
        <w:tblInd w:w="0" w:type="dxa"/>
        <w:tblLook w:val="04A0" w:firstRow="1" w:lastRow="0" w:firstColumn="1" w:lastColumn="0" w:noHBand="0" w:noVBand="1"/>
      </w:tblPr>
      <w:tblGrid>
        <w:gridCol w:w="2218"/>
        <w:gridCol w:w="2332"/>
        <w:gridCol w:w="4080"/>
      </w:tblGrid>
      <w:tr w:rsidR="000E1214" w14:paraId="0F198092"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663BF8F" w14:textId="77777777" w:rsidR="000E1214" w:rsidRDefault="00A87198">
            <w:pPr>
              <w:rPr>
                <w:rFonts w:cs="Arial"/>
                <w:b w:val="0"/>
              </w:rPr>
            </w:pPr>
            <w:r>
              <w:rPr>
                <w:rFonts w:cs="Arial"/>
              </w:rPr>
              <w:t>Type</w:t>
            </w:r>
          </w:p>
        </w:tc>
        <w:tc>
          <w:tcPr>
            <w:tcW w:w="0" w:type="auto"/>
            <w:hideMark/>
          </w:tcPr>
          <w:p w14:paraId="7BB8AB76" w14:textId="77777777" w:rsidR="000E1214" w:rsidRDefault="00A87198">
            <w:pPr>
              <w:rPr>
                <w:rFonts w:cs="Arial"/>
                <w:b w:val="0"/>
              </w:rPr>
            </w:pPr>
            <w:r>
              <w:rPr>
                <w:rFonts w:cs="Arial"/>
              </w:rPr>
              <w:t>Minimum value of length</w:t>
            </w:r>
          </w:p>
        </w:tc>
        <w:tc>
          <w:tcPr>
            <w:tcW w:w="0" w:type="auto"/>
            <w:hideMark/>
          </w:tcPr>
          <w:p w14:paraId="7696B7E3" w14:textId="77777777" w:rsidR="000E1214" w:rsidRDefault="00A87198">
            <w:pPr>
              <w:rPr>
                <w:rFonts w:cs="Arial"/>
                <w:b w:val="0"/>
              </w:rPr>
            </w:pPr>
            <w:r>
              <w:rPr>
                <w:rFonts w:cs="Arial"/>
              </w:rPr>
              <w:t xml:space="preserve">Maximum value of length </w:t>
            </w:r>
          </w:p>
        </w:tc>
      </w:tr>
      <w:tr w:rsidR="000E1214" w14:paraId="5C39BEE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661350" w14:textId="77777777" w:rsidR="000E1214" w:rsidRDefault="00A87198">
            <w:pPr>
              <w:rPr>
                <w:rFonts w:cs="Arial"/>
              </w:rPr>
            </w:pPr>
            <w:r>
              <w:rPr>
                <w:rFonts w:cs="Arial"/>
              </w:rPr>
              <w:t>xs:byte</w:t>
            </w:r>
          </w:p>
        </w:tc>
        <w:tc>
          <w:tcPr>
            <w:tcW w:w="0" w:type="auto"/>
            <w:tcBorders>
              <w:top w:val="single" w:sz="4" w:space="0" w:color="auto"/>
              <w:left w:val="single" w:sz="4" w:space="0" w:color="auto"/>
              <w:bottom w:val="single" w:sz="4" w:space="0" w:color="auto"/>
              <w:right w:val="single" w:sz="4" w:space="0" w:color="auto"/>
            </w:tcBorders>
            <w:hideMark/>
          </w:tcPr>
          <w:p w14:paraId="46FFDFB2"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1357E43" w14:textId="77777777" w:rsidR="000E1214" w:rsidRDefault="00A87198">
            <w:pPr>
              <w:rPr>
                <w:rFonts w:cs="Arial"/>
              </w:rPr>
            </w:pPr>
            <w:r>
              <w:rPr>
                <w:rFonts w:cs="Arial"/>
              </w:rPr>
              <w:t>8</w:t>
            </w:r>
          </w:p>
        </w:tc>
      </w:tr>
      <w:tr w:rsidR="000E1214" w14:paraId="77A9C97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5EB490" w14:textId="77777777" w:rsidR="000E1214" w:rsidRDefault="00A87198">
            <w:pPr>
              <w:rPr>
                <w:rFonts w:cs="Arial"/>
              </w:rPr>
            </w:pPr>
            <w:r>
              <w:rPr>
                <w:rFonts w:cs="Arial"/>
              </w:rPr>
              <w:t>xs:short</w:t>
            </w:r>
          </w:p>
        </w:tc>
        <w:tc>
          <w:tcPr>
            <w:tcW w:w="0" w:type="auto"/>
            <w:tcBorders>
              <w:top w:val="single" w:sz="4" w:space="0" w:color="auto"/>
              <w:left w:val="single" w:sz="4" w:space="0" w:color="auto"/>
              <w:bottom w:val="single" w:sz="4" w:space="0" w:color="auto"/>
              <w:right w:val="single" w:sz="4" w:space="0" w:color="auto"/>
            </w:tcBorders>
            <w:hideMark/>
          </w:tcPr>
          <w:p w14:paraId="0241B4B5"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DBE46AB" w14:textId="77777777" w:rsidR="000E1214" w:rsidRDefault="00A87198">
            <w:pPr>
              <w:rPr>
                <w:rFonts w:cs="Arial"/>
              </w:rPr>
            </w:pPr>
            <w:r>
              <w:rPr>
                <w:rFonts w:cs="Arial"/>
              </w:rPr>
              <w:t>16</w:t>
            </w:r>
          </w:p>
        </w:tc>
      </w:tr>
      <w:tr w:rsidR="000E1214" w14:paraId="7F79436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A2C5AD" w14:textId="77777777" w:rsidR="000E1214" w:rsidRDefault="00A87198">
            <w:pPr>
              <w:rPr>
                <w:rFonts w:cs="Arial"/>
              </w:rPr>
            </w:pPr>
            <w:r>
              <w:rPr>
                <w:rFonts w:cs="Arial"/>
              </w:rPr>
              <w:t>xs:int</w:t>
            </w:r>
          </w:p>
        </w:tc>
        <w:tc>
          <w:tcPr>
            <w:tcW w:w="0" w:type="auto"/>
            <w:tcBorders>
              <w:top w:val="single" w:sz="4" w:space="0" w:color="auto"/>
              <w:left w:val="single" w:sz="4" w:space="0" w:color="auto"/>
              <w:bottom w:val="single" w:sz="4" w:space="0" w:color="auto"/>
              <w:right w:val="single" w:sz="4" w:space="0" w:color="auto"/>
            </w:tcBorders>
            <w:hideMark/>
          </w:tcPr>
          <w:p w14:paraId="4A8669F8"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19C2D0E" w14:textId="77777777" w:rsidR="000E1214" w:rsidRDefault="00A87198">
            <w:pPr>
              <w:rPr>
                <w:rFonts w:cs="Arial"/>
              </w:rPr>
            </w:pPr>
            <w:r>
              <w:rPr>
                <w:rFonts w:cs="Arial"/>
              </w:rPr>
              <w:t>32</w:t>
            </w:r>
          </w:p>
        </w:tc>
      </w:tr>
      <w:tr w:rsidR="000E1214" w14:paraId="3867BE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A1AE383" w14:textId="77777777" w:rsidR="000E1214" w:rsidRDefault="00A87198">
            <w:pPr>
              <w:rPr>
                <w:rFonts w:cs="Arial"/>
              </w:rPr>
            </w:pPr>
            <w:r>
              <w:rPr>
                <w:rFonts w:cs="Arial"/>
              </w:rPr>
              <w:t>xs:long</w:t>
            </w:r>
          </w:p>
        </w:tc>
        <w:tc>
          <w:tcPr>
            <w:tcW w:w="0" w:type="auto"/>
            <w:tcBorders>
              <w:top w:val="single" w:sz="4" w:space="0" w:color="auto"/>
              <w:left w:val="single" w:sz="4" w:space="0" w:color="auto"/>
              <w:bottom w:val="single" w:sz="4" w:space="0" w:color="auto"/>
              <w:right w:val="single" w:sz="4" w:space="0" w:color="auto"/>
            </w:tcBorders>
            <w:hideMark/>
          </w:tcPr>
          <w:p w14:paraId="2496FB6C"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4F38281D" w14:textId="77777777" w:rsidR="000E1214" w:rsidRDefault="00A87198">
            <w:pPr>
              <w:rPr>
                <w:rFonts w:cs="Arial"/>
              </w:rPr>
            </w:pPr>
            <w:r>
              <w:rPr>
                <w:rFonts w:cs="Arial"/>
              </w:rPr>
              <w:t>64</w:t>
            </w:r>
          </w:p>
        </w:tc>
      </w:tr>
      <w:tr w:rsidR="000E1214" w14:paraId="306D076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F58014" w14:textId="77777777" w:rsidR="000E1214" w:rsidRDefault="00A87198">
            <w:pPr>
              <w:rPr>
                <w:rFonts w:cs="Arial"/>
              </w:rPr>
            </w:pPr>
            <w:r>
              <w:rPr>
                <w:rFonts w:cs="Arial"/>
              </w:rPr>
              <w:t>xs:unsignedByte</w:t>
            </w:r>
          </w:p>
        </w:tc>
        <w:tc>
          <w:tcPr>
            <w:tcW w:w="0" w:type="auto"/>
            <w:tcBorders>
              <w:top w:val="single" w:sz="4" w:space="0" w:color="auto"/>
              <w:left w:val="single" w:sz="4" w:space="0" w:color="auto"/>
              <w:bottom w:val="single" w:sz="4" w:space="0" w:color="auto"/>
              <w:right w:val="single" w:sz="4" w:space="0" w:color="auto"/>
            </w:tcBorders>
            <w:hideMark/>
          </w:tcPr>
          <w:p w14:paraId="2B3F70C9"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BD689B0" w14:textId="77777777" w:rsidR="000E1214" w:rsidRDefault="00A87198">
            <w:pPr>
              <w:rPr>
                <w:rFonts w:cs="Arial"/>
              </w:rPr>
            </w:pPr>
            <w:r>
              <w:rPr>
                <w:rFonts w:cs="Arial"/>
              </w:rPr>
              <w:t>8</w:t>
            </w:r>
          </w:p>
        </w:tc>
      </w:tr>
      <w:tr w:rsidR="000E1214" w14:paraId="62731F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C17B17" w14:textId="77777777" w:rsidR="000E1214" w:rsidRDefault="00A87198">
            <w:pPr>
              <w:rPr>
                <w:rFonts w:cs="Arial"/>
              </w:rPr>
            </w:pPr>
            <w:r>
              <w:rPr>
                <w:rFonts w:cs="Arial"/>
              </w:rPr>
              <w:t>xs:unsignedShort</w:t>
            </w:r>
          </w:p>
        </w:tc>
        <w:tc>
          <w:tcPr>
            <w:tcW w:w="0" w:type="auto"/>
            <w:tcBorders>
              <w:top w:val="single" w:sz="4" w:space="0" w:color="auto"/>
              <w:left w:val="single" w:sz="4" w:space="0" w:color="auto"/>
              <w:bottom w:val="single" w:sz="4" w:space="0" w:color="auto"/>
              <w:right w:val="single" w:sz="4" w:space="0" w:color="auto"/>
            </w:tcBorders>
            <w:hideMark/>
          </w:tcPr>
          <w:p w14:paraId="569C138C"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CA6B4CE" w14:textId="77777777" w:rsidR="000E1214" w:rsidRDefault="00A87198">
            <w:pPr>
              <w:rPr>
                <w:rFonts w:cs="Arial"/>
              </w:rPr>
            </w:pPr>
            <w:r>
              <w:rPr>
                <w:rFonts w:cs="Arial"/>
              </w:rPr>
              <w:t>16</w:t>
            </w:r>
          </w:p>
        </w:tc>
      </w:tr>
      <w:tr w:rsidR="000E1214" w14:paraId="777922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900579" w14:textId="77777777" w:rsidR="000E1214" w:rsidRDefault="00A87198">
            <w:pPr>
              <w:rPr>
                <w:rFonts w:cs="Arial"/>
              </w:rPr>
            </w:pPr>
            <w:r>
              <w:rPr>
                <w:rFonts w:cs="Arial"/>
              </w:rPr>
              <w:t>xs:unsignedInt</w:t>
            </w:r>
          </w:p>
        </w:tc>
        <w:tc>
          <w:tcPr>
            <w:tcW w:w="0" w:type="auto"/>
            <w:tcBorders>
              <w:top w:val="single" w:sz="4" w:space="0" w:color="auto"/>
              <w:left w:val="single" w:sz="4" w:space="0" w:color="auto"/>
              <w:bottom w:val="single" w:sz="4" w:space="0" w:color="auto"/>
              <w:right w:val="single" w:sz="4" w:space="0" w:color="auto"/>
            </w:tcBorders>
            <w:hideMark/>
          </w:tcPr>
          <w:p w14:paraId="312EEB71"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700B2AE2" w14:textId="77777777" w:rsidR="000E1214" w:rsidRDefault="00A87198">
            <w:pPr>
              <w:rPr>
                <w:rFonts w:cs="Arial"/>
              </w:rPr>
            </w:pPr>
            <w:r>
              <w:rPr>
                <w:rFonts w:cs="Arial"/>
              </w:rPr>
              <w:t>32</w:t>
            </w:r>
          </w:p>
        </w:tc>
      </w:tr>
      <w:tr w:rsidR="000E1214" w14:paraId="0ECFB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6BEAA" w14:textId="77777777" w:rsidR="000E1214" w:rsidRDefault="00A87198">
            <w:pPr>
              <w:rPr>
                <w:rFonts w:cs="Arial"/>
              </w:rPr>
            </w:pPr>
            <w:r>
              <w:rPr>
                <w:rFonts w:cs="Arial"/>
              </w:rPr>
              <w:t>xs:unsignedLong</w:t>
            </w:r>
          </w:p>
        </w:tc>
        <w:tc>
          <w:tcPr>
            <w:tcW w:w="0" w:type="auto"/>
            <w:tcBorders>
              <w:top w:val="single" w:sz="4" w:space="0" w:color="auto"/>
              <w:left w:val="single" w:sz="4" w:space="0" w:color="auto"/>
              <w:bottom w:val="single" w:sz="4" w:space="0" w:color="auto"/>
              <w:right w:val="single" w:sz="4" w:space="0" w:color="auto"/>
            </w:tcBorders>
            <w:hideMark/>
          </w:tcPr>
          <w:p w14:paraId="526D6AF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4AADF653" w14:textId="77777777" w:rsidR="000E1214" w:rsidRDefault="00A87198">
            <w:pPr>
              <w:rPr>
                <w:rFonts w:cs="Arial"/>
              </w:rPr>
            </w:pPr>
            <w:r>
              <w:rPr>
                <w:rFonts w:cs="Arial"/>
              </w:rPr>
              <w:t>64</w:t>
            </w:r>
          </w:p>
        </w:tc>
      </w:tr>
      <w:tr w:rsidR="000E1214" w14:paraId="5CFE7EE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0D99C85" w14:textId="77777777" w:rsidR="000E1214" w:rsidRDefault="00A87198">
            <w:pPr>
              <w:rPr>
                <w:rFonts w:cs="Arial"/>
              </w:rPr>
            </w:pPr>
            <w:r>
              <w:rPr>
                <w:rFonts w:cs="Arial"/>
              </w:rPr>
              <w:t>xs:nonNegativeInteger</w:t>
            </w:r>
          </w:p>
        </w:tc>
        <w:tc>
          <w:tcPr>
            <w:tcW w:w="0" w:type="auto"/>
            <w:tcBorders>
              <w:top w:val="single" w:sz="4" w:space="0" w:color="auto"/>
              <w:left w:val="single" w:sz="4" w:space="0" w:color="auto"/>
              <w:bottom w:val="single" w:sz="4" w:space="0" w:color="auto"/>
              <w:right w:val="single" w:sz="4" w:space="0" w:color="auto"/>
            </w:tcBorders>
            <w:hideMark/>
          </w:tcPr>
          <w:p w14:paraId="4756816B" w14:textId="77777777" w:rsidR="000E1214" w:rsidRDefault="00A87198">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5CAFBD50" w14:textId="77777777" w:rsidR="000E1214" w:rsidRDefault="00A87198">
            <w:pPr>
              <w:rPr>
                <w:rFonts w:cs="Arial"/>
              </w:rPr>
            </w:pPr>
            <w:r>
              <w:rPr>
                <w:rFonts w:cs="Arial"/>
              </w:rPr>
              <w:t>Implementation-dependent (but not less than 64)</w:t>
            </w:r>
          </w:p>
        </w:tc>
      </w:tr>
      <w:tr w:rsidR="000E1214" w14:paraId="33C5BB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A583446" w14:textId="77777777" w:rsidR="000E1214" w:rsidRDefault="00A87198">
            <w:pPr>
              <w:rPr>
                <w:rFonts w:cs="Arial"/>
              </w:rPr>
            </w:pPr>
            <w:r>
              <w:rPr>
                <w:rFonts w:cs="Arial"/>
              </w:rPr>
              <w:t>xs:integer</w:t>
            </w:r>
          </w:p>
        </w:tc>
        <w:tc>
          <w:tcPr>
            <w:tcW w:w="0" w:type="auto"/>
            <w:tcBorders>
              <w:top w:val="single" w:sz="4" w:space="0" w:color="auto"/>
              <w:left w:val="single" w:sz="4" w:space="0" w:color="auto"/>
              <w:bottom w:val="single" w:sz="4" w:space="0" w:color="auto"/>
              <w:right w:val="single" w:sz="4" w:space="0" w:color="auto"/>
            </w:tcBorders>
            <w:hideMark/>
          </w:tcPr>
          <w:p w14:paraId="14DA23AB" w14:textId="77777777" w:rsidR="000E1214" w:rsidRDefault="00A87198">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0F97207B" w14:textId="77777777" w:rsidR="000E1214" w:rsidRDefault="00A87198">
            <w:pPr>
              <w:rPr>
                <w:rFonts w:cs="Arial"/>
              </w:rPr>
            </w:pPr>
            <w:r>
              <w:rPr>
                <w:rFonts w:cs="Arial"/>
              </w:rPr>
              <w:t>Implementation-dependent (but not less than 64)</w:t>
            </w:r>
          </w:p>
        </w:tc>
      </w:tr>
      <w:tr w:rsidR="000E1214" w14:paraId="599B71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B69C14" w14:textId="77777777" w:rsidR="000E1214" w:rsidRDefault="00A87198">
            <w:pPr>
              <w:rPr>
                <w:rFonts w:cs="Arial"/>
              </w:rPr>
            </w:pPr>
            <w:r>
              <w:rPr>
                <w:rFonts w:cs="Arial"/>
              </w:rPr>
              <w:t>xs:decimal</w:t>
            </w:r>
          </w:p>
        </w:tc>
        <w:tc>
          <w:tcPr>
            <w:tcW w:w="0" w:type="auto"/>
            <w:tcBorders>
              <w:top w:val="single" w:sz="4" w:space="0" w:color="auto"/>
              <w:left w:val="single" w:sz="4" w:space="0" w:color="auto"/>
              <w:bottom w:val="single" w:sz="4" w:space="0" w:color="auto"/>
              <w:right w:val="single" w:sz="4" w:space="0" w:color="auto"/>
            </w:tcBorders>
            <w:hideMark/>
          </w:tcPr>
          <w:p w14:paraId="4F8E73CC" w14:textId="77777777" w:rsidR="000E1214" w:rsidRDefault="00A87198">
            <w:pPr>
              <w:rPr>
                <w:rFonts w:cs="Arial"/>
              </w:rPr>
            </w:pPr>
            <w:r>
              <w:rPr>
                <w:rFonts w:cs="Arial"/>
              </w:rPr>
              <w:t>8</w:t>
            </w:r>
            <w:r>
              <w:rPr>
                <w:rStyle w:val="FootnoteReference"/>
                <w:rFonts w:cs="Arial"/>
              </w:rPr>
              <w:footnoteReference w:id="40"/>
            </w:r>
          </w:p>
        </w:tc>
        <w:tc>
          <w:tcPr>
            <w:tcW w:w="0" w:type="auto"/>
            <w:tcBorders>
              <w:top w:val="single" w:sz="4" w:space="0" w:color="auto"/>
              <w:left w:val="single" w:sz="4" w:space="0" w:color="auto"/>
              <w:bottom w:val="single" w:sz="4" w:space="0" w:color="auto"/>
              <w:right w:val="single" w:sz="4" w:space="0" w:color="auto"/>
            </w:tcBorders>
            <w:hideMark/>
          </w:tcPr>
          <w:p w14:paraId="26FD2C5B" w14:textId="77777777" w:rsidR="000E1214" w:rsidRDefault="00A87198">
            <w:pPr>
              <w:rPr>
                <w:rFonts w:cs="Arial"/>
              </w:rPr>
            </w:pPr>
            <w:r>
              <w:rPr>
                <w:rFonts w:cs="Arial"/>
              </w:rPr>
              <w:t>Implementation-dependent (but not less than 64)</w:t>
            </w:r>
          </w:p>
        </w:tc>
      </w:tr>
    </w:tbl>
    <w:p w14:paraId="3B578E4A" w14:textId="6BAA4AE1" w:rsidR="000E1214" w:rsidRDefault="00A87198">
      <w:pPr>
        <w:pStyle w:val="Caption"/>
        <w:keepNext/>
        <w:rPr>
          <w:rFonts w:cs="Arial"/>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8A37A6">
        <w:rPr>
          <w:rFonts w:cs="Arial"/>
          <w:noProof/>
        </w:rPr>
        <w:t>23</w:t>
      </w:r>
      <w:r w:rsidR="0047079B">
        <w:rPr>
          <w:rFonts w:cs="Arial"/>
        </w:rPr>
        <w:fldChar w:fldCharType="end"/>
      </w:r>
      <w:r>
        <w:rPr>
          <w:rFonts w:cs="Arial"/>
        </w:rPr>
        <w:t>: Allowable Specified Lengths in Bits for Base-2 Binary Number Elements</w:t>
      </w:r>
    </w:p>
    <w:p w14:paraId="28FA8081" w14:textId="6FBE2934"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_Ref364448330 \r \h  \* MERGEFORMAT </w:instrText>
      </w:r>
      <w:r w:rsidRPr="00065302">
        <w:rPr>
          <w:rStyle w:val="Hyperlink"/>
        </w:rPr>
      </w:r>
      <w:r w:rsidRPr="00065302">
        <w:rPr>
          <w:rStyle w:val="Hyperlink"/>
        </w:rPr>
        <w:fldChar w:fldCharType="separate"/>
      </w:r>
      <w:r w:rsidR="008A37A6">
        <w:rPr>
          <w:rStyle w:val="Hyperlink"/>
        </w:rPr>
        <w:t>13.7.1.1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_Ref364448330 \h  \* MERGEFORMAT </w:instrText>
      </w:r>
      <w:r w:rsidRPr="00065302">
        <w:rPr>
          <w:rStyle w:val="Hyperlink"/>
        </w:rPr>
      </w:r>
      <w:r w:rsidRPr="00065302">
        <w:rPr>
          <w:rStyle w:val="Hyperlink"/>
        </w:rPr>
        <w:fldChar w:fldCharType="separate"/>
      </w:r>
      <w:r w:rsidR="008A37A6" w:rsidRPr="008A37A6">
        <w:rPr>
          <w:rStyle w:val="Hyperlink"/>
        </w:rPr>
        <w:t>Converting Base-2 Binary Numbers</w:t>
      </w:r>
      <w:r w:rsidRPr="00065302">
        <w:rPr>
          <w:rStyle w:val="Hyperlink"/>
        </w:rPr>
        <w:fldChar w:fldCharType="end"/>
      </w:r>
      <w:r>
        <w:rPr>
          <w:rFonts w:cs="Arial"/>
        </w:rPr>
        <w:t xml:space="preserve"> for details of the conversion to/from numeric values.</w:t>
      </w:r>
    </w:p>
    <w:p w14:paraId="2D20A39D" w14:textId="77777777" w:rsidR="000E1214" w:rsidRDefault="00A87198">
      <w:pPr>
        <w:pStyle w:val="Heading5"/>
        <w:rPr>
          <w:rFonts w:eastAsia="Times New Roman"/>
        </w:rPr>
      </w:pPr>
      <w:r>
        <w:rPr>
          <w:rFonts w:eastAsia="Times New Roman"/>
        </w:rPr>
        <w:t>Length of Floating Point Binary Number Elements</w:t>
      </w:r>
    </w:p>
    <w:p w14:paraId="58319434" w14:textId="77777777" w:rsidR="000E1214" w:rsidRDefault="00A87198">
      <w:pPr>
        <w:rPr>
          <w:rFonts w:cs="Arial"/>
        </w:rPr>
      </w:pPr>
      <w:r>
        <w:rPr>
          <w:rFonts w:cs="Arial"/>
        </w:rPr>
        <w:t>For binary elements of types xs:float or xs:double, a specified length must be either exactly 4 bytes or exactly 8 bytes respectively.</w:t>
      </w:r>
    </w:p>
    <w:p w14:paraId="010F6463" w14:textId="77777777" w:rsidR="000E1214" w:rsidRDefault="00A87198">
      <w:pPr>
        <w:rPr>
          <w:rFonts w:cs="Arial"/>
        </w:rPr>
      </w:pPr>
      <w:r>
        <w:rPr>
          <w:rFonts w:cs="Arial"/>
        </w:rPr>
        <w:t>The dfdl:lengthUnits property must be 'bytes'. It is a Schema Definition Error otherwise.</w:t>
      </w:r>
    </w:p>
    <w:p w14:paraId="468AE71B" w14:textId="04478B93"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_Ref365053464 \r \h  \* MERGEFORMAT </w:instrText>
      </w:r>
      <w:r w:rsidRPr="00065302">
        <w:rPr>
          <w:rStyle w:val="Hyperlink"/>
        </w:rPr>
      </w:r>
      <w:r w:rsidRPr="00065302">
        <w:rPr>
          <w:rStyle w:val="Hyperlink"/>
        </w:rPr>
        <w:fldChar w:fldCharType="separate"/>
      </w:r>
      <w:r w:rsidR="008A37A6">
        <w:rPr>
          <w:rStyle w:val="Hyperlink"/>
        </w:rPr>
        <w:t>13.8</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_Ref365053468 \h  \* MERGEFORMAT </w:instrText>
      </w:r>
      <w:r w:rsidRPr="00065302">
        <w:rPr>
          <w:rStyle w:val="Hyperlink"/>
        </w:rPr>
      </w:r>
      <w:r w:rsidRPr="00065302">
        <w:rPr>
          <w:rStyle w:val="Hyperlink"/>
        </w:rPr>
        <w:fldChar w:fldCharType="separate"/>
      </w:r>
      <w:r w:rsidR="008A37A6" w:rsidRPr="008A37A6">
        <w:rPr>
          <w:rStyle w:val="Hyperlink"/>
        </w:rPr>
        <w:t>Properties Specific to Float/Double with Binary Representation</w:t>
      </w:r>
      <w:r w:rsidRPr="00065302">
        <w:rPr>
          <w:rStyle w:val="Hyperlink"/>
        </w:rPr>
        <w:fldChar w:fldCharType="end"/>
      </w:r>
      <w:r>
        <w:t>.</w:t>
      </w:r>
    </w:p>
    <w:p w14:paraId="59D0D90A" w14:textId="77777777" w:rsidR="000E1214" w:rsidRDefault="00A87198">
      <w:pPr>
        <w:pStyle w:val="Heading5"/>
        <w:rPr>
          <w:rFonts w:eastAsia="Times New Roman"/>
        </w:rPr>
      </w:pPr>
      <w:r>
        <w:rPr>
          <w:rFonts w:eastAsia="Times New Roman"/>
        </w:rPr>
        <w:t xml:space="preserve">Length of Packed Decimal Number Elements </w:t>
      </w:r>
    </w:p>
    <w:p w14:paraId="3C233EF5" w14:textId="77777777" w:rsidR="000E1214" w:rsidRDefault="00A87198">
      <w:pPr>
        <w:rPr>
          <w:rFonts w:cs="Arial"/>
        </w:rPr>
      </w:pPr>
      <w:r>
        <w:rPr>
          <w:rFonts w:cs="Arial"/>
        </w:rPr>
        <w:t xml:space="preserve">Non-floating-point numbers with binary representation and dfdl:binaryNumberRep 'packed', 'bcd', or 'ibm4690Packed', are represented as a bit string of 4 bit nibbles. The term </w:t>
      </w:r>
      <w:r>
        <w:rPr>
          <w:rStyle w:val="Emphasis"/>
        </w:rPr>
        <w:t xml:space="preserve">packed decimal </w:t>
      </w:r>
      <w:r>
        <w:t>is used</w:t>
      </w:r>
      <w:r>
        <w:rPr>
          <w:rStyle w:val="Emphasis"/>
        </w:rPr>
        <w:t xml:space="preserve"> </w:t>
      </w:r>
      <w:r>
        <w:rPr>
          <w:rFonts w:cs="Arial"/>
        </w:rPr>
        <w:t>to describe such numbers.</w:t>
      </w:r>
    </w:p>
    <w:p w14:paraId="2F330D2E" w14:textId="77777777" w:rsidR="000E1214" w:rsidRDefault="00A87198">
      <w:pPr>
        <w:rPr>
          <w:rFonts w:cs="Arial"/>
        </w:rPr>
      </w:pPr>
      <w:r>
        <w:rPr>
          <w:rFonts w:cs="Arial"/>
        </w:rPr>
        <w:t xml:space="preserve">It is a Schema Definition Error if the specified length is not a multiple of 4 bits. </w:t>
      </w:r>
    </w:p>
    <w:p w14:paraId="548D5ED3" w14:textId="77777777" w:rsidR="000E1214" w:rsidRDefault="00A87198">
      <w:pPr>
        <w:rPr>
          <w:rFonts w:cs="Arial"/>
        </w:rPr>
      </w:pPr>
      <w:r>
        <w:rPr>
          <w:rFonts w:cs="Arial"/>
        </w:rPr>
        <w:t>The maximum specified length of a packed decimal number is implementation-defined.</w:t>
      </w:r>
    </w:p>
    <w:p w14:paraId="4E7B9892" w14:textId="39B122D9" w:rsidR="000E1214" w:rsidRDefault="00A87198">
      <w:pPr>
        <w:rPr>
          <w:rFonts w:cs="Arial"/>
        </w:rPr>
      </w:pPr>
      <w:r>
        <w:rPr>
          <w:rFonts w:cs="Arial"/>
        </w:rPr>
        <w:t xml:space="preserve">See Section </w:t>
      </w:r>
      <w:r w:rsidRPr="00065302">
        <w:rPr>
          <w:rStyle w:val="Hyperlink"/>
        </w:rPr>
        <w:fldChar w:fldCharType="begin"/>
      </w:r>
      <w:r w:rsidRPr="00065302">
        <w:rPr>
          <w:rStyle w:val="Hyperlink"/>
        </w:rPr>
        <w:instrText xml:space="preserve"> REF _Ref364444196 \r \h  \* MERGEFORMAT </w:instrText>
      </w:r>
      <w:r w:rsidRPr="00065302">
        <w:rPr>
          <w:rStyle w:val="Hyperlink"/>
        </w:rPr>
      </w:r>
      <w:r w:rsidRPr="00065302">
        <w:rPr>
          <w:rStyle w:val="Hyperlink"/>
        </w:rPr>
        <w:fldChar w:fldCharType="separate"/>
      </w:r>
      <w:r w:rsidR="008A37A6">
        <w:rPr>
          <w:rStyle w:val="Hyperlink"/>
        </w:rPr>
        <w:t>13.7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_Ref364444201 \h  \* MERGEFORMAT </w:instrText>
      </w:r>
      <w:r w:rsidRPr="00065302">
        <w:rPr>
          <w:rStyle w:val="Hyperlink"/>
        </w:rPr>
      </w:r>
      <w:r w:rsidRPr="00065302">
        <w:rPr>
          <w:rStyle w:val="Hyperlink"/>
        </w:rPr>
        <w:fldChar w:fldCharType="separate"/>
      </w:r>
      <w:r w:rsidR="008A37A6" w:rsidRPr="008A37A6">
        <w:rPr>
          <w:rStyle w:val="Hyperlink"/>
        </w:rPr>
        <w:t>Properties Specific to Number with Binary Representation</w:t>
      </w:r>
      <w:r w:rsidRPr="00065302">
        <w:rPr>
          <w:rStyle w:val="Hyperlink"/>
        </w:rPr>
        <w:fldChar w:fldCharType="end"/>
      </w:r>
      <w:r>
        <w:rPr>
          <w:rFonts w:cs="Arial"/>
        </w:rPr>
        <w:t xml:space="preserve"> for details of the conversion of the packed decimal bit string to/from a numeric value.</w:t>
      </w:r>
    </w:p>
    <w:p w14:paraId="769903A9" w14:textId="77777777" w:rsidR="000E1214" w:rsidRDefault="00A87198">
      <w:pPr>
        <w:pStyle w:val="Heading5"/>
        <w:rPr>
          <w:rFonts w:eastAsia="Times New Roman"/>
        </w:rPr>
      </w:pPr>
      <w:r>
        <w:rPr>
          <w:rFonts w:eastAsia="Times New Roman"/>
        </w:rPr>
        <w:t>Length of Binary Boolean Elements</w:t>
      </w:r>
    </w:p>
    <w:p w14:paraId="672E5670" w14:textId="70952C24" w:rsidR="000E1214" w:rsidRDefault="00A87198">
      <w:pPr>
        <w:rPr>
          <w:rFonts w:cs="Arial"/>
        </w:rPr>
      </w:pPr>
      <w:r>
        <w:rPr>
          <w:rFonts w:cs="Arial"/>
        </w:rPr>
        <w:t>The specified length of a binary element of type xs:boolean is as for type xs:unsignedInt described in</w:t>
      </w:r>
      <w:r w:rsidR="00CD27B4">
        <w:rPr>
          <w:rFonts w:cs="Arial"/>
        </w:rPr>
        <w:t xml:space="preserve"> Section</w:t>
      </w:r>
      <w:r>
        <w:rPr>
          <w:rFonts w:cs="Arial"/>
        </w:rPr>
        <w:t xml:space="preserve"> </w:t>
      </w:r>
      <w:r w:rsidRPr="00065302">
        <w:rPr>
          <w:rStyle w:val="Hyperlink"/>
        </w:rPr>
        <w:fldChar w:fldCharType="begin"/>
      </w:r>
      <w:r w:rsidRPr="00065302">
        <w:rPr>
          <w:rStyle w:val="Hyperlink"/>
        </w:rPr>
        <w:instrText xml:space="preserve"> REF _Ref365048738 \r \h  \* MERGEFORMAT </w:instrText>
      </w:r>
      <w:r w:rsidRPr="00065302">
        <w:rPr>
          <w:rStyle w:val="Hyperlink"/>
        </w:rPr>
      </w:r>
      <w:r w:rsidRPr="00065302">
        <w:rPr>
          <w:rStyle w:val="Hyperlink"/>
        </w:rPr>
        <w:fldChar w:fldCharType="separate"/>
      </w:r>
      <w:r w:rsidR="008A37A6">
        <w:rPr>
          <w:rStyle w:val="Hyperlink"/>
        </w:rPr>
        <w:t>12.3.7.2.1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_Ref365048738 \h  \* MERGEFORMAT </w:instrText>
      </w:r>
      <w:r w:rsidRPr="00065302">
        <w:rPr>
          <w:rStyle w:val="Hyperlink"/>
        </w:rPr>
      </w:r>
      <w:r w:rsidRPr="00065302">
        <w:rPr>
          <w:rStyle w:val="Hyperlink"/>
        </w:rPr>
        <w:fldChar w:fldCharType="separate"/>
      </w:r>
      <w:r w:rsidR="008A37A6" w:rsidRPr="008A37A6">
        <w:rPr>
          <w:rStyle w:val="Hyperlink"/>
        </w:rPr>
        <w:t>Length of Base-2 Binary Number Elements</w:t>
      </w:r>
      <w:r w:rsidRPr="00065302">
        <w:rPr>
          <w:rStyle w:val="Hyperlink"/>
        </w:rPr>
        <w:fldChar w:fldCharType="end"/>
      </w:r>
      <w:r>
        <w:rPr>
          <w:rFonts w:cs="Arial"/>
        </w:rPr>
        <w:t xml:space="preserve">. </w:t>
      </w:r>
    </w:p>
    <w:p w14:paraId="77B70430" w14:textId="56BD1699" w:rsidR="000E1214" w:rsidRDefault="00A87198">
      <w:pPr>
        <w:rPr>
          <w:rFonts w:cs="Arial"/>
        </w:rPr>
      </w:pPr>
      <w:r>
        <w:rPr>
          <w:rFonts w:cs="Arial"/>
        </w:rPr>
        <w:t xml:space="preserve">See also Section </w:t>
      </w:r>
      <w:r w:rsidRPr="00065302">
        <w:rPr>
          <w:rStyle w:val="Hyperlink"/>
        </w:rPr>
        <w:fldChar w:fldCharType="begin"/>
      </w:r>
      <w:r w:rsidRPr="00065302">
        <w:rPr>
          <w:rStyle w:val="Hyperlink"/>
        </w:rPr>
        <w:instrText xml:space="preserve"> REF _Ref364442803 \r \h  \* MERGEFORMAT </w:instrText>
      </w:r>
      <w:r w:rsidRPr="00065302">
        <w:rPr>
          <w:rStyle w:val="Hyperlink"/>
        </w:rPr>
      </w:r>
      <w:r w:rsidRPr="00065302">
        <w:rPr>
          <w:rStyle w:val="Hyperlink"/>
        </w:rPr>
        <w:fldChar w:fldCharType="separate"/>
      </w:r>
      <w:r w:rsidR="008A37A6">
        <w:rPr>
          <w:rStyle w:val="Hyperlink"/>
        </w:rPr>
        <w:t>13.10</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_Ref364442791 \h  \* MERGEFORMAT </w:instrText>
      </w:r>
      <w:r w:rsidRPr="00065302">
        <w:rPr>
          <w:rStyle w:val="Hyperlink"/>
        </w:rPr>
      </w:r>
      <w:r w:rsidRPr="00065302">
        <w:rPr>
          <w:rStyle w:val="Hyperlink"/>
        </w:rPr>
        <w:fldChar w:fldCharType="separate"/>
      </w:r>
      <w:r w:rsidR="008A37A6" w:rsidRPr="008A37A6">
        <w:rPr>
          <w:rStyle w:val="Hyperlink"/>
        </w:rPr>
        <w:t>Properties Specific to Boolean with Binary Representation</w:t>
      </w:r>
      <w:r w:rsidRPr="00065302">
        <w:rPr>
          <w:rStyle w:val="Hyperlink"/>
        </w:rPr>
        <w:fldChar w:fldCharType="end"/>
      </w:r>
      <w:r>
        <w:rPr>
          <w:rFonts w:cs="Arial"/>
        </w:rPr>
        <w:t xml:space="preserve"> for details of how the data is converted to/from a Boolean value.</w:t>
      </w:r>
    </w:p>
    <w:p w14:paraId="4328AF28" w14:textId="77777777" w:rsidR="000E1214" w:rsidRDefault="00A87198">
      <w:pPr>
        <w:pStyle w:val="Heading5"/>
        <w:rPr>
          <w:rFonts w:eastAsia="Times New Roman"/>
        </w:rPr>
      </w:pPr>
      <w:r>
        <w:rPr>
          <w:rFonts w:eastAsia="Times New Roman"/>
        </w:rPr>
        <w:t>Length of Base-2 Binary Calendar Elements</w:t>
      </w:r>
    </w:p>
    <w:p w14:paraId="0AD465FB" w14:textId="1E1A461F" w:rsidR="000E1214" w:rsidRDefault="00A87198">
      <w:pPr>
        <w:rPr>
          <w:rFonts w:cs="Arial"/>
        </w:rPr>
      </w:pPr>
      <w:r>
        <w:rPr>
          <w:rFonts w:cs="Arial"/>
        </w:rPr>
        <w:t>Calendars</w:t>
      </w:r>
      <w:r w:rsidR="00B86F57">
        <w:rPr>
          <w:rFonts w:cs="Arial"/>
        </w:rPr>
        <w:t xml:space="preserve"> (types date, time, dateTime)</w:t>
      </w:r>
      <w:r>
        <w:rPr>
          <w:rFonts w:cs="Arial"/>
        </w:rPr>
        <w:t xml:space="preserve"> with binary representation and dfdl:binaryCalendarRep ‘binarySeconds’ or ‘binaryMilliseconds’ are represented as a bit string which contains a base-2 </w:t>
      </w:r>
      <w:r w:rsidR="00E11D4A">
        <w:rPr>
          <w:rFonts w:cs="Arial"/>
        </w:rPr>
        <w:t>representation. The</w:t>
      </w:r>
      <w:r>
        <w:rPr>
          <w:rFonts w:cs="Arial"/>
        </w:rPr>
        <w:t xml:space="preserve"> specified length must be either exactly 4 bytes or exactly 8 bytes respectively.</w:t>
      </w:r>
    </w:p>
    <w:p w14:paraId="1158F680" w14:textId="77777777" w:rsidR="000E1214" w:rsidRDefault="00A87198">
      <w:pPr>
        <w:rPr>
          <w:rFonts w:cs="Arial"/>
        </w:rPr>
      </w:pPr>
      <w:r>
        <w:rPr>
          <w:rFonts w:cs="Arial"/>
        </w:rPr>
        <w:t>The dfdl:lengthUnits property must be 'bytes'. It is a Schema Definition Error otherwise.</w:t>
      </w:r>
    </w:p>
    <w:p w14:paraId="1CF53557" w14:textId="70238D56" w:rsidR="000E1214" w:rsidRDefault="00A87198">
      <w:r>
        <w:t xml:space="preserve">See Section </w:t>
      </w:r>
      <w:r w:rsidRPr="00065302">
        <w:rPr>
          <w:rStyle w:val="Hyperlink"/>
        </w:rPr>
        <w:fldChar w:fldCharType="begin"/>
      </w:r>
      <w:r w:rsidRPr="00065302">
        <w:rPr>
          <w:rStyle w:val="Hyperlink"/>
        </w:rPr>
        <w:instrText xml:space="preserve"> REF _Ref364443310 \r \h  \* MERGEFORMAT </w:instrText>
      </w:r>
      <w:r w:rsidRPr="00065302">
        <w:rPr>
          <w:rStyle w:val="Hyperlink"/>
        </w:rPr>
      </w:r>
      <w:r w:rsidRPr="00065302">
        <w:rPr>
          <w:rStyle w:val="Hyperlink"/>
        </w:rPr>
        <w:fldChar w:fldCharType="separate"/>
      </w:r>
      <w:r w:rsidR="008A37A6">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_Ref364443313 \h  \* MERGEFORMAT </w:instrText>
      </w:r>
      <w:r w:rsidRPr="00065302">
        <w:rPr>
          <w:rStyle w:val="Hyperlink"/>
        </w:rPr>
      </w:r>
      <w:r w:rsidRPr="00065302">
        <w:rPr>
          <w:rStyle w:val="Hyperlink"/>
        </w:rPr>
        <w:fldChar w:fldCharType="separate"/>
      </w:r>
      <w:r w:rsidR="008A37A6" w:rsidRPr="008A37A6">
        <w:rPr>
          <w:rStyle w:val="Hyperlink"/>
        </w:rPr>
        <w:t>Properties Specific to Calendar with Binary Representation</w:t>
      </w:r>
      <w:r w:rsidRPr="00065302">
        <w:rPr>
          <w:rStyle w:val="Hyperlink"/>
        </w:rPr>
        <w:fldChar w:fldCharType="end"/>
      </w:r>
      <w:r>
        <w:t xml:space="preserve"> for details of how the data is converted to/from the calendar type.</w:t>
      </w:r>
    </w:p>
    <w:bookmarkEnd w:id="5232"/>
    <w:bookmarkEnd w:id="5233"/>
    <w:bookmarkEnd w:id="5234"/>
    <w:bookmarkEnd w:id="5235"/>
    <w:bookmarkEnd w:id="5236"/>
    <w:bookmarkEnd w:id="5237"/>
    <w:bookmarkEnd w:id="5238"/>
    <w:p w14:paraId="060BFDDC" w14:textId="77777777" w:rsidR="000E1214" w:rsidRDefault="00A87198">
      <w:pPr>
        <w:pStyle w:val="Heading5"/>
        <w:rPr>
          <w:rFonts w:eastAsia="Times New Roman"/>
        </w:rPr>
      </w:pPr>
      <w:r>
        <w:rPr>
          <w:rFonts w:eastAsia="Times New Roman"/>
        </w:rPr>
        <w:t>Length of Packed Decimal Calendar Elements</w:t>
      </w:r>
    </w:p>
    <w:p w14:paraId="15169DB1" w14:textId="7896D761" w:rsidR="000E1214" w:rsidRDefault="00A87198">
      <w:pPr>
        <w:rPr>
          <w:rFonts w:cs="Arial"/>
        </w:rPr>
      </w:pPr>
      <w:r>
        <w:rPr>
          <w:rFonts w:cs="Arial"/>
        </w:rPr>
        <w:t xml:space="preserve">Calendars </w:t>
      </w:r>
      <w:r w:rsidR="000E5BE9">
        <w:rPr>
          <w:rFonts w:cs="Arial"/>
        </w:rPr>
        <w:t xml:space="preserve">(types date, time, dateTime) </w:t>
      </w:r>
      <w:r>
        <w:rPr>
          <w:rFonts w:cs="Arial"/>
        </w:rPr>
        <w:t xml:space="preserve">with binary representation and dfdl:binaryCalendarRep 'packed', 'bcd', or 'ibm4690Packed', are represented as a bit string of 4-bit nibbles. The term </w:t>
      </w:r>
      <w:r>
        <w:rPr>
          <w:rStyle w:val="Emphasis"/>
        </w:rPr>
        <w:t xml:space="preserve">packed decimal </w:t>
      </w:r>
      <w:r>
        <w:rPr>
          <w:rFonts w:cs="Arial"/>
        </w:rPr>
        <w:t>is used to describe such calendars.</w:t>
      </w:r>
    </w:p>
    <w:p w14:paraId="1FAC4EB1" w14:textId="77777777" w:rsidR="000E1214" w:rsidRDefault="00A87198">
      <w:pPr>
        <w:rPr>
          <w:rFonts w:cs="Arial"/>
        </w:rPr>
      </w:pPr>
      <w:r>
        <w:rPr>
          <w:rFonts w:cs="Arial"/>
        </w:rPr>
        <w:t xml:space="preserve">It is a Schema Definition Error if the specified length is not a multiple of 4 bits. </w:t>
      </w:r>
    </w:p>
    <w:p w14:paraId="3053A967" w14:textId="77777777" w:rsidR="000E1214" w:rsidRDefault="00A87198">
      <w:pPr>
        <w:rPr>
          <w:rFonts w:cs="Arial"/>
        </w:rPr>
      </w:pPr>
      <w:r>
        <w:rPr>
          <w:rFonts w:cs="Arial"/>
        </w:rPr>
        <w:t>The maximum specified length of a packed decimal calendar</w:t>
      </w:r>
      <w:r>
        <w:t xml:space="preserve"> is implementation-defined (but not less than 9 bytes, which corresponds to calendar pattern '</w:t>
      </w:r>
      <w:proofErr w:type="spellStart"/>
      <w:r>
        <w:t>yyyyMMddhhmmssSSS</w:t>
      </w:r>
      <w:proofErr w:type="spellEnd"/>
      <w:r>
        <w:t>')</w:t>
      </w:r>
      <w:r>
        <w:rPr>
          <w:rStyle w:val="FootnoteReference"/>
          <w:rFonts w:cs="Arial"/>
          <w:color w:val="000000"/>
          <w:lang w:eastAsia="en-GB"/>
        </w:rPr>
        <w:footnoteReference w:id="41"/>
      </w:r>
      <w:r>
        <w:t>.</w:t>
      </w:r>
    </w:p>
    <w:p w14:paraId="1496AABD" w14:textId="5E8BEF6C" w:rsidR="000E1214" w:rsidRDefault="00A87198">
      <w:pPr>
        <w:rPr>
          <w:rFonts w:cs="Arial"/>
        </w:rPr>
      </w:pPr>
      <w:r>
        <w:rPr>
          <w:rFonts w:cs="Arial"/>
        </w:rPr>
        <w:t xml:space="preserve">See </w:t>
      </w:r>
      <w:r>
        <w:t xml:space="preserve">Section </w:t>
      </w:r>
      <w:r w:rsidRPr="00065302">
        <w:rPr>
          <w:rStyle w:val="Hyperlink"/>
        </w:rPr>
        <w:fldChar w:fldCharType="begin"/>
      </w:r>
      <w:r w:rsidRPr="00065302">
        <w:rPr>
          <w:rStyle w:val="Hyperlink"/>
        </w:rPr>
        <w:instrText xml:space="preserve"> REF _Ref37180094 \r \h  \* MERGEFORMAT </w:instrText>
      </w:r>
      <w:r w:rsidRPr="00065302">
        <w:rPr>
          <w:rStyle w:val="Hyperlink"/>
        </w:rPr>
      </w:r>
      <w:r w:rsidRPr="00065302">
        <w:rPr>
          <w:rStyle w:val="Hyperlink"/>
        </w:rPr>
        <w:fldChar w:fldCharType="separate"/>
      </w:r>
      <w:r w:rsidR="008A37A6">
        <w:rPr>
          <w:rStyle w:val="Hyperlink"/>
        </w:rPr>
        <w:t>13.13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_Ref37180064 \h  \* MERGEFORMAT </w:instrText>
      </w:r>
      <w:r w:rsidRPr="00065302">
        <w:rPr>
          <w:rStyle w:val="Hyperlink"/>
        </w:rPr>
      </w:r>
      <w:r w:rsidRPr="00065302">
        <w:rPr>
          <w:rStyle w:val="Hyperlink"/>
        </w:rPr>
        <w:fldChar w:fldCharType="separate"/>
      </w:r>
      <w:r w:rsidR="008A37A6" w:rsidRPr="008A37A6">
        <w:rPr>
          <w:rStyle w:val="Hyperlink"/>
        </w:rPr>
        <w:t>Properties Specific to Calendar with Binary Representation</w:t>
      </w:r>
      <w:r w:rsidRPr="00065302">
        <w:rPr>
          <w:rStyle w:val="Hyperlink"/>
        </w:rPr>
        <w:fldChar w:fldCharType="end"/>
      </w:r>
      <w:r>
        <w:t xml:space="preserve"> for</w:t>
      </w:r>
      <w:r>
        <w:rPr>
          <w:rFonts w:cs="Arial"/>
        </w:rPr>
        <w:t xml:space="preserve"> details of how the data is converted to/from the calendar type.</w:t>
      </w:r>
    </w:p>
    <w:p w14:paraId="7320D1B9" w14:textId="77777777" w:rsidR="000E1214" w:rsidRDefault="00A87198">
      <w:pPr>
        <w:pStyle w:val="Heading5"/>
        <w:rPr>
          <w:rFonts w:eastAsia="Times New Roman"/>
        </w:rPr>
      </w:pPr>
      <w:r>
        <w:rPr>
          <w:rFonts w:eastAsia="Times New Roman"/>
        </w:rPr>
        <w:t>Length of Binary Opaque Elements</w:t>
      </w:r>
    </w:p>
    <w:p w14:paraId="4D1AA7D5" w14:textId="77777777" w:rsidR="000E1214" w:rsidRDefault="00A87198">
      <w:pPr>
        <w:rPr>
          <w:rFonts w:cs="Arial"/>
        </w:rPr>
      </w:pPr>
      <w:r>
        <w:rPr>
          <w:rFonts w:cs="Arial"/>
        </w:rPr>
        <w:t>The dfdl:lengthUnits property must be 'bytes'. It is a Schema Definition Error otherwise.</w:t>
      </w:r>
    </w:p>
    <w:p w14:paraId="12A57983" w14:textId="77777777" w:rsidR="000E1214" w:rsidRDefault="00A87198">
      <w:pPr>
        <w:autoSpaceDE w:val="0"/>
        <w:rPr>
          <w:rFonts w:cs="Arial"/>
        </w:rPr>
      </w:pPr>
      <w:r>
        <w:rPr>
          <w:rFonts w:cs="Arial"/>
        </w:rPr>
        <w:t xml:space="preserve">When unparsing a specified length element of type xs:hexBinary, and the simple content region is larger than the length of the element in the Infoset, then the remaining bytes are filled using the dfdl:fillByte property. </w:t>
      </w:r>
    </w:p>
    <w:p w14:paraId="713355FA" w14:textId="77777777" w:rsidR="000E1214" w:rsidRDefault="00A87198">
      <w:pPr>
        <w:autoSpaceDE w:val="0"/>
        <w:rPr>
          <w:rFonts w:cs="Arial"/>
        </w:rPr>
      </w:pPr>
      <w:r>
        <w:rPr>
          <w:rFonts w:cs="Arial"/>
        </w:rPr>
        <w:t xml:space="preserve">The dfdl:fillByte is </w:t>
      </w:r>
      <w:r>
        <w:rPr>
          <w:rFonts w:cs="Arial"/>
          <w:b/>
        </w:rPr>
        <w:t>not</w:t>
      </w:r>
      <w:r>
        <w:rPr>
          <w:rFonts w:cs="Arial"/>
        </w:rPr>
        <w:t xml:space="preserve"> used to trim an element of type xs:hexBinary when parsing.</w:t>
      </w:r>
    </w:p>
    <w:p w14:paraId="59764B49" w14:textId="77777777" w:rsidR="000E1214" w:rsidRDefault="00A87198">
      <w:pPr>
        <w:pStyle w:val="Heading4"/>
        <w:rPr>
          <w:rFonts w:eastAsia="Times New Roman" w:cs="Arial"/>
        </w:rPr>
      </w:pPr>
      <w:r>
        <w:rPr>
          <w:rFonts w:eastAsia="Times New Roman" w:cs="Arial"/>
        </w:rPr>
        <w:t>Length of Complex Elements</w:t>
      </w:r>
    </w:p>
    <w:p w14:paraId="2A3305EA" w14:textId="77777777" w:rsidR="000E1214" w:rsidRDefault="00A87198">
      <w:pPr>
        <w:rPr>
          <w:lang w:eastAsia="en-GB"/>
        </w:rPr>
      </w:pPr>
      <w:r>
        <w:rPr>
          <w:lang w:eastAsia="en-GB"/>
        </w:rPr>
        <w:t>A complex element of specified length is defining a 'box' in which its child elements exist. An example of this would be a fixed-length record element with a variable number of children elements. The dfdl:lengthUnits may be 'bytes' or 'characters' and it is a Schema Definition Error otherwise.</w:t>
      </w:r>
    </w:p>
    <w:p w14:paraId="0276A60C" w14:textId="246E0699" w:rsidR="000E1214" w:rsidRDefault="00A87198">
      <w:pPr>
        <w:rPr>
          <w:rFonts w:cs="Arial"/>
        </w:rPr>
      </w:pPr>
      <w:r>
        <w:rPr>
          <w:rFonts w:cs="Arial"/>
          <w:lang w:eastAsia="en-GB"/>
        </w:rPr>
        <w:t xml:space="preserve">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ElementUnused region in the data syntax grammar of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ins w:id="5245" w:author="Mike Beckerle" w:date="2020-10-09T10:19:00Z">
        <w:r w:rsidR="008A37A6">
          <w:rPr>
            <w:rStyle w:val="Hyperlink"/>
          </w:rPr>
          <w:t>9.2</w:t>
        </w:r>
      </w:ins>
      <w:del w:id="5246" w:author="Mike Beckerle" w:date="2020-10-09T10:19:00Z">
        <w:r w:rsidR="00404DC4" w:rsidRPr="00065302" w:rsidDel="008A37A6">
          <w:rPr>
            <w:rStyle w:val="Hyperlink"/>
          </w:rPr>
          <w:delText>9.3</w:delText>
        </w:r>
      </w:del>
      <w:r w:rsidR="00E62DDA" w:rsidRPr="00065302">
        <w:rPr>
          <w:rStyle w:val="Hyperlink"/>
        </w:rPr>
        <w:fldChar w:fldCharType="end"/>
      </w:r>
      <w:r>
        <w:rPr>
          <w:rFonts w:cs="Arial"/>
          <w:lang w:eastAsia="en-GB"/>
        </w:rPr>
        <w:t xml:space="preserve">. Another example is a complex element with a specified length of 100 bytes, which contains a sequence of child elements the last of which has dfdl:lengthKind 'endOfParent', dfdl:representation 'text' and a multi-byte dfdl:encoding such that the element does not use up all the bytes of data. In this case the remaining unused bytes comprise the child element's </w:t>
      </w:r>
      <w:r>
        <w:rPr>
          <w:rFonts w:cs="Arial"/>
          <w:b/>
          <w:i/>
          <w:lang w:eastAsia="en-GB"/>
        </w:rPr>
        <w:t>RightFill</w:t>
      </w:r>
      <w:r>
        <w:rPr>
          <w:rFonts w:cs="Arial"/>
          <w:lang w:eastAsia="en-GB"/>
        </w:rPr>
        <w:t xml:space="preserve"> region in the data syntax grammar of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ins w:id="5247" w:author="Mike Beckerle" w:date="2020-10-09T10:19:00Z">
        <w:r w:rsidR="008A37A6">
          <w:rPr>
            <w:rStyle w:val="Hyperlink"/>
          </w:rPr>
          <w:t>9.2</w:t>
        </w:r>
      </w:ins>
      <w:del w:id="5248" w:author="Mike Beckerle" w:date="2020-10-09T10:19:00Z">
        <w:r w:rsidR="00404DC4" w:rsidRPr="00065302" w:rsidDel="008A37A6">
          <w:rPr>
            <w:rStyle w:val="Hyperlink"/>
          </w:rPr>
          <w:delText>9.3</w:delText>
        </w:r>
      </w:del>
      <w:r w:rsidR="00E62DDA" w:rsidRPr="00065302">
        <w:rPr>
          <w:rStyle w:val="Hyperlink"/>
        </w:rPr>
        <w:fldChar w:fldCharType="end"/>
      </w:r>
      <w:r>
        <w:rPr>
          <w:rFonts w:cs="Arial"/>
          <w:lang w:eastAsia="en-GB"/>
        </w:rPr>
        <w:t>. In both examples, the unused area is skipped when parsing, and is filled with the dfdl:fillByte on unparsing.</w:t>
      </w:r>
      <w:r>
        <w:rPr>
          <w:rFonts w:cs="Arial"/>
        </w:rPr>
        <w:t xml:space="preserve">  </w:t>
      </w:r>
    </w:p>
    <w:p w14:paraId="1CCCCB24" w14:textId="6D330473" w:rsidR="000E1214" w:rsidRDefault="00A87198">
      <w:pPr>
        <w:rPr>
          <w:rFonts w:cs="Arial"/>
        </w:rPr>
      </w:pPr>
      <w:r>
        <w:rPr>
          <w:rFonts w:cs="Arial"/>
        </w:rPr>
        <w:t xml:space="preserve">Note that a poorly chosen value for dfdl:fillByte may fill the region with data that cannot be decoded in the character set encoding, resulting in a decode error when this data is subsequently parsed again. When dfdl:lengthUnits is 'characters' the value for dfdl:fillByte </w:t>
      </w:r>
      <w:r w:rsidR="003558CF">
        <w:rPr>
          <w:rFonts w:cs="Arial"/>
        </w:rPr>
        <w:t xml:space="preserve">must </w:t>
      </w:r>
      <w:r>
        <w:rPr>
          <w:rFonts w:cs="Arial"/>
        </w:rPr>
        <w:t xml:space="preserve">be chosen </w:t>
      </w:r>
      <w:r w:rsidR="00E11D4A">
        <w:rPr>
          <w:rFonts w:cs="Arial"/>
        </w:rPr>
        <w:t>to</w:t>
      </w:r>
      <w:r>
        <w:rPr>
          <w:rFonts w:cs="Arial"/>
        </w:rPr>
        <w:t xml:space="preserve"> avoid this error. </w:t>
      </w:r>
    </w:p>
    <w:p w14:paraId="7799E112" w14:textId="77777777" w:rsidR="000E1214" w:rsidRDefault="00A87198" w:rsidP="00B31DA3">
      <w:pPr>
        <w:pStyle w:val="Heading1"/>
      </w:pPr>
      <w:bookmarkStart w:id="5249" w:name="_Toc349037945"/>
      <w:bookmarkStart w:id="5250" w:name="_Toc366078053"/>
      <w:bookmarkStart w:id="5251" w:name="_Toc366078672"/>
      <w:bookmarkStart w:id="5252" w:name="_Toc366079657"/>
      <w:bookmarkStart w:id="5253" w:name="_Toc366080269"/>
      <w:bookmarkStart w:id="5254" w:name="_Toc366080878"/>
      <w:bookmarkStart w:id="5255" w:name="_Toc366505218"/>
      <w:bookmarkStart w:id="5256" w:name="_Toc366508587"/>
      <w:bookmarkStart w:id="5257" w:name="_Toc366513088"/>
      <w:bookmarkStart w:id="5258" w:name="_Toc366574277"/>
      <w:bookmarkStart w:id="5259" w:name="_Toc366578070"/>
      <w:bookmarkStart w:id="5260" w:name="_Toc366578664"/>
      <w:bookmarkStart w:id="5261" w:name="_Toc366579256"/>
      <w:bookmarkStart w:id="5262" w:name="_Toc366579847"/>
      <w:bookmarkStart w:id="5263" w:name="_Toc366580439"/>
      <w:bookmarkStart w:id="5264" w:name="_Toc366581030"/>
      <w:bookmarkStart w:id="5265" w:name="_Toc366581622"/>
      <w:bookmarkStart w:id="5266" w:name="_Toc322911645"/>
      <w:bookmarkStart w:id="5267" w:name="_Toc322912184"/>
      <w:bookmarkStart w:id="5268" w:name="_Toc329093033"/>
      <w:bookmarkStart w:id="5269" w:name="_Toc332701546"/>
      <w:bookmarkStart w:id="5270" w:name="_Toc332701850"/>
      <w:bookmarkStart w:id="5271" w:name="_Toc349642155"/>
      <w:bookmarkStart w:id="5272" w:name="_Toc366078054"/>
      <w:bookmarkStart w:id="5273" w:name="_Toc366078673"/>
      <w:bookmarkStart w:id="5274" w:name="_Toc366079658"/>
      <w:bookmarkStart w:id="5275" w:name="_Toc366080270"/>
      <w:bookmarkStart w:id="5276" w:name="_Toc366080879"/>
      <w:bookmarkStart w:id="5277" w:name="_Toc366505219"/>
      <w:bookmarkStart w:id="5278" w:name="_Toc366508588"/>
      <w:bookmarkStart w:id="5279" w:name="_Toc366513089"/>
      <w:bookmarkStart w:id="5280" w:name="_Toc366574278"/>
      <w:bookmarkStart w:id="5281" w:name="_Toc366578071"/>
      <w:bookmarkStart w:id="5282" w:name="_Toc366578665"/>
      <w:bookmarkStart w:id="5283" w:name="_Toc366579257"/>
      <w:bookmarkStart w:id="5284" w:name="_Toc366579848"/>
      <w:bookmarkStart w:id="5285" w:name="_Toc366580440"/>
      <w:bookmarkStart w:id="5286" w:name="_Toc366581031"/>
      <w:bookmarkStart w:id="5287" w:name="_Toc366581623"/>
      <w:bookmarkStart w:id="5288" w:name="_Toc322911646"/>
      <w:bookmarkStart w:id="5289" w:name="_Toc322912185"/>
      <w:bookmarkStart w:id="5290" w:name="_Toc329093034"/>
      <w:bookmarkStart w:id="5291" w:name="_Toc332701547"/>
      <w:bookmarkStart w:id="5292" w:name="_Toc332701851"/>
      <w:bookmarkStart w:id="5293" w:name="_Toc332711645"/>
      <w:bookmarkStart w:id="5294" w:name="_Toc332711953"/>
      <w:bookmarkStart w:id="5295" w:name="_Toc332712255"/>
      <w:bookmarkStart w:id="5296" w:name="_Toc332724171"/>
      <w:bookmarkStart w:id="5297" w:name="_Toc332724471"/>
      <w:bookmarkStart w:id="5298" w:name="_Toc341102767"/>
      <w:bookmarkStart w:id="5299" w:name="_Toc347241502"/>
      <w:bookmarkStart w:id="5300" w:name="_Toc347744695"/>
      <w:bookmarkStart w:id="5301" w:name="_Toc348984478"/>
      <w:bookmarkStart w:id="5302" w:name="_Toc348984783"/>
      <w:bookmarkStart w:id="5303" w:name="_Toc349037947"/>
      <w:bookmarkStart w:id="5304" w:name="_Toc349642156"/>
      <w:bookmarkStart w:id="5305" w:name="_Toc366078055"/>
      <w:bookmarkStart w:id="5306" w:name="_Toc366078674"/>
      <w:bookmarkStart w:id="5307" w:name="_Toc366079659"/>
      <w:bookmarkStart w:id="5308" w:name="_Toc366080271"/>
      <w:bookmarkStart w:id="5309" w:name="_Toc366080880"/>
      <w:bookmarkStart w:id="5310" w:name="_Toc366505220"/>
      <w:bookmarkStart w:id="5311" w:name="_Toc366508589"/>
      <w:bookmarkStart w:id="5312" w:name="_Toc366513090"/>
      <w:bookmarkStart w:id="5313" w:name="_Toc366574279"/>
      <w:bookmarkStart w:id="5314" w:name="_Toc366578072"/>
      <w:bookmarkStart w:id="5315" w:name="_Toc366578666"/>
      <w:bookmarkStart w:id="5316" w:name="_Toc366579258"/>
      <w:bookmarkStart w:id="5317" w:name="_Toc366579849"/>
      <w:bookmarkStart w:id="5318" w:name="_Toc366580441"/>
      <w:bookmarkStart w:id="5319" w:name="_Toc366581032"/>
      <w:bookmarkStart w:id="5320" w:name="_Toc366581624"/>
      <w:bookmarkStart w:id="5321" w:name="_Toc366078056"/>
      <w:bookmarkStart w:id="5322" w:name="_Toc366078675"/>
      <w:bookmarkStart w:id="5323" w:name="_Toc366079660"/>
      <w:bookmarkStart w:id="5324" w:name="_Toc366080272"/>
      <w:bookmarkStart w:id="5325" w:name="_Toc366080881"/>
      <w:bookmarkStart w:id="5326" w:name="_Toc366505221"/>
      <w:bookmarkStart w:id="5327" w:name="_Toc366508590"/>
      <w:bookmarkStart w:id="5328" w:name="_Toc366513091"/>
      <w:bookmarkStart w:id="5329" w:name="_Toc366574280"/>
      <w:bookmarkStart w:id="5330" w:name="_Toc366578073"/>
      <w:bookmarkStart w:id="5331" w:name="_Toc366578667"/>
      <w:bookmarkStart w:id="5332" w:name="_Toc366579259"/>
      <w:bookmarkStart w:id="5333" w:name="_Toc366579850"/>
      <w:bookmarkStart w:id="5334" w:name="_Toc366580442"/>
      <w:bookmarkStart w:id="5335" w:name="_Toc366581033"/>
      <w:bookmarkStart w:id="5336" w:name="_Toc366581625"/>
      <w:bookmarkStart w:id="5337" w:name="_Toc366078057"/>
      <w:bookmarkStart w:id="5338" w:name="_Toc366078676"/>
      <w:bookmarkStart w:id="5339" w:name="_Toc366079661"/>
      <w:bookmarkStart w:id="5340" w:name="_Toc366080273"/>
      <w:bookmarkStart w:id="5341" w:name="_Toc366080882"/>
      <w:bookmarkStart w:id="5342" w:name="_Toc366505222"/>
      <w:bookmarkStart w:id="5343" w:name="_Toc366508591"/>
      <w:bookmarkStart w:id="5344" w:name="_Toc366513092"/>
      <w:bookmarkStart w:id="5345" w:name="_Toc366574281"/>
      <w:bookmarkStart w:id="5346" w:name="_Toc366578074"/>
      <w:bookmarkStart w:id="5347" w:name="_Toc366578668"/>
      <w:bookmarkStart w:id="5348" w:name="_Toc366579260"/>
      <w:bookmarkStart w:id="5349" w:name="_Toc366579851"/>
      <w:bookmarkStart w:id="5350" w:name="_Toc366580443"/>
      <w:bookmarkStart w:id="5351" w:name="_Toc366581034"/>
      <w:bookmarkStart w:id="5352" w:name="_Toc366581626"/>
      <w:bookmarkStart w:id="5353" w:name="_Toc366078058"/>
      <w:bookmarkStart w:id="5354" w:name="_Toc366078677"/>
      <w:bookmarkStart w:id="5355" w:name="_Toc366079662"/>
      <w:bookmarkStart w:id="5356" w:name="_Toc366080274"/>
      <w:bookmarkStart w:id="5357" w:name="_Toc366080883"/>
      <w:bookmarkStart w:id="5358" w:name="_Toc366505223"/>
      <w:bookmarkStart w:id="5359" w:name="_Toc366508592"/>
      <w:bookmarkStart w:id="5360" w:name="_Toc366513093"/>
      <w:bookmarkStart w:id="5361" w:name="_Toc366574282"/>
      <w:bookmarkStart w:id="5362" w:name="_Toc366578075"/>
      <w:bookmarkStart w:id="5363" w:name="_Toc366578669"/>
      <w:bookmarkStart w:id="5364" w:name="_Toc366579261"/>
      <w:bookmarkStart w:id="5365" w:name="_Toc366579852"/>
      <w:bookmarkStart w:id="5366" w:name="_Toc366580444"/>
      <w:bookmarkStart w:id="5367" w:name="_Toc366581035"/>
      <w:bookmarkStart w:id="5368" w:name="_Toc366581627"/>
      <w:bookmarkStart w:id="5369" w:name="_Simple_Types"/>
      <w:bookmarkStart w:id="5370" w:name="_Toc177399096"/>
      <w:bookmarkStart w:id="5371" w:name="_Toc175057383"/>
      <w:bookmarkStart w:id="5372" w:name="_Toc199516319"/>
      <w:bookmarkStart w:id="5373" w:name="_Toc194983983"/>
      <w:bookmarkStart w:id="5374" w:name="_Toc243112826"/>
      <w:bookmarkStart w:id="5375" w:name="_Ref255476219"/>
      <w:bookmarkStart w:id="5376" w:name="_Toc349042744"/>
      <w:bookmarkStart w:id="5377" w:name="_Toc130873628"/>
      <w:bookmarkStart w:id="5378" w:name="_Toc140549600"/>
      <w:bookmarkStart w:id="5379" w:name="_Toc53134109"/>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r>
        <w:t>Simple Types</w:t>
      </w:r>
      <w:bookmarkEnd w:id="5370"/>
      <w:bookmarkEnd w:id="5371"/>
      <w:bookmarkEnd w:id="5372"/>
      <w:bookmarkEnd w:id="5373"/>
      <w:bookmarkEnd w:id="5374"/>
      <w:bookmarkEnd w:id="5375"/>
      <w:bookmarkEnd w:id="5376"/>
      <w:bookmarkEnd w:id="5379"/>
    </w:p>
    <w:p w14:paraId="655C5AD6" w14:textId="1A0F5750" w:rsidR="000E1214" w:rsidRDefault="00A87198">
      <w:pPr>
        <w:pStyle w:val="nobreak"/>
      </w:pPr>
      <w:r>
        <w:t xml:space="preserve">The </w:t>
      </w:r>
      <w:r w:rsidR="006828AD">
        <w:t>dfdl:</w:t>
      </w:r>
      <w:r>
        <w:t>representation property identifies the physical representation of the element</w:t>
      </w:r>
      <w:r w:rsidR="006828AD">
        <w:t xml:space="preserve"> as text or binary. For some of the simple type and representation combinations there are additional properties that specify a further refinement of the representation. </w:t>
      </w:r>
    </w:p>
    <w:p w14:paraId="2315A1C7" w14:textId="13356F68" w:rsidR="000E1214" w:rsidRDefault="002D641E">
      <w:r>
        <w:t xml:space="preserve">These properties are described in relation to the logical type groupings of the simple types into Number, String, Calendar, Boolean, and Opaque groups, per Section </w:t>
      </w:r>
      <w:r w:rsidRPr="00065302">
        <w:rPr>
          <w:rStyle w:val="Hyperlink"/>
        </w:rPr>
        <w:fldChar w:fldCharType="begin"/>
      </w:r>
      <w:r w:rsidRPr="00065302">
        <w:rPr>
          <w:rStyle w:val="Hyperlink"/>
        </w:rPr>
        <w:instrText xml:space="preserve"> REF _Ref50631257 \r \h </w:instrText>
      </w:r>
      <w:r w:rsidRPr="00065302">
        <w:rPr>
          <w:rStyle w:val="Hyperlink"/>
        </w:rPr>
      </w:r>
      <w:r w:rsidRPr="00065302">
        <w:rPr>
          <w:rStyle w:val="Hyperlink"/>
        </w:rPr>
        <w:fldChar w:fldCharType="separate"/>
      </w:r>
      <w:r w:rsidR="008A37A6">
        <w:rPr>
          <w:rStyle w:val="Hyperlink"/>
        </w:rPr>
        <w:t>5.1</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_Ref50631257 \h </w:instrText>
      </w:r>
      <w:r w:rsidRPr="00065302">
        <w:rPr>
          <w:rStyle w:val="Hyperlink"/>
        </w:rPr>
      </w:r>
      <w:r w:rsidRPr="00065302">
        <w:rPr>
          <w:rStyle w:val="Hyperlink"/>
        </w:rPr>
        <w:fldChar w:fldCharType="separate"/>
      </w:r>
      <w:ins w:id="5380" w:author="Mike Beckerle" w:date="2020-10-09T10:19:00Z">
        <w:r w:rsidR="008A37A6">
          <w:t>DFDL Simple Types</w:t>
        </w:r>
      </w:ins>
      <w:del w:id="5381" w:author="Mike Beckerle" w:date="2020-10-09T10:19:00Z">
        <w:r w:rsidR="00404DC4" w:rsidRPr="00065302" w:rsidDel="008A37A6">
          <w:rPr>
            <w:rStyle w:val="Hyperlink"/>
          </w:rPr>
          <w:delText>DFDL Simple Types</w:delText>
        </w:r>
      </w:del>
      <w:r w:rsidRPr="00065302">
        <w:rPr>
          <w:rStyle w:val="Hyperlink"/>
        </w:rPr>
        <w:fldChar w:fldCharType="end"/>
      </w:r>
      <w:r>
        <w:t>.</w:t>
      </w:r>
    </w:p>
    <w:p w14:paraId="59292950" w14:textId="77777777" w:rsidR="000E1214" w:rsidRDefault="00A87198" w:rsidP="00B31DA3">
      <w:pPr>
        <w:pStyle w:val="Heading2"/>
      </w:pPr>
      <w:bookmarkStart w:id="5382" w:name="_Toc349042745"/>
      <w:bookmarkStart w:id="5383" w:name="_Toc53134110"/>
      <w:r>
        <w:t>Properties Common to All Simple Types</w:t>
      </w:r>
      <w:bookmarkEnd w:id="5382"/>
      <w:bookmarkEnd w:id="5383"/>
      <w:r>
        <w:t xml:space="preserve"> </w:t>
      </w:r>
    </w:p>
    <w:tbl>
      <w:tblPr>
        <w:tblStyle w:val="Table"/>
        <w:tblW w:w="5000" w:type="pct"/>
        <w:tblInd w:w="0" w:type="dxa"/>
        <w:tblLook w:val="01E0" w:firstRow="1" w:lastRow="1" w:firstColumn="1" w:lastColumn="1" w:noHBand="0" w:noVBand="0"/>
      </w:tblPr>
      <w:tblGrid>
        <w:gridCol w:w="1594"/>
        <w:gridCol w:w="7036"/>
      </w:tblGrid>
      <w:tr w:rsidR="000E1214" w14:paraId="47FFDDEB"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B22BC21" w14:textId="77777777" w:rsidR="000E1214" w:rsidRDefault="00A87198">
            <w:r>
              <w:t>Property Name</w:t>
            </w:r>
          </w:p>
        </w:tc>
        <w:tc>
          <w:tcPr>
            <w:tcW w:w="0" w:type="auto"/>
            <w:hideMark/>
          </w:tcPr>
          <w:p w14:paraId="1E97FE34" w14:textId="77777777" w:rsidR="000E1214" w:rsidRDefault="00A87198">
            <w:r>
              <w:t>Description</w:t>
            </w:r>
          </w:p>
        </w:tc>
      </w:tr>
      <w:tr w:rsidR="000E1214" w14:paraId="283D3E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DF14FB8" w14:textId="77777777" w:rsidR="000E1214" w:rsidRDefault="00A87198">
            <w:pPr>
              <w:rPr>
                <w:rFonts w:cs="Arial"/>
              </w:rPr>
            </w:pPr>
            <w:r>
              <w:rPr>
                <w:rFonts w:cs="Arial"/>
              </w:rPr>
              <w:t>representation</w:t>
            </w:r>
          </w:p>
        </w:tc>
        <w:tc>
          <w:tcPr>
            <w:tcW w:w="0" w:type="auto"/>
            <w:tcBorders>
              <w:top w:val="single" w:sz="4" w:space="0" w:color="auto"/>
              <w:left w:val="single" w:sz="4" w:space="0" w:color="auto"/>
              <w:bottom w:val="single" w:sz="4" w:space="0" w:color="auto"/>
              <w:right w:val="single" w:sz="4" w:space="0" w:color="auto"/>
            </w:tcBorders>
            <w:hideMark/>
          </w:tcPr>
          <w:p w14:paraId="6D8C2D64" w14:textId="77777777" w:rsidR="000E1214" w:rsidRDefault="00A87198">
            <w:r>
              <w:t>Enum</w:t>
            </w:r>
          </w:p>
          <w:p w14:paraId="35B65695" w14:textId="77777777" w:rsidR="000E1214" w:rsidRDefault="00A87198">
            <w:r>
              <w:t>Valid values are dependent on logical type.</w:t>
            </w:r>
          </w:p>
          <w:p w14:paraId="2F245258" w14:textId="77777777" w:rsidR="000E1214" w:rsidRDefault="00A87198">
            <w:r>
              <w:rPr>
                <w:b/>
              </w:rPr>
              <w:t>Number:</w:t>
            </w:r>
            <w:r>
              <w:t xml:space="preserve"> 'text, 'binary'</w:t>
            </w:r>
          </w:p>
          <w:p w14:paraId="1F77C6FF" w14:textId="77777777" w:rsidR="000E1214" w:rsidRDefault="00A87198">
            <w:r>
              <w:rPr>
                <w:b/>
              </w:rPr>
              <w:t>String:</w:t>
            </w:r>
            <w:r>
              <w:t xml:space="preserve"> representation is assumed to be 'text' and the dfdl:representation property is not examined </w:t>
            </w:r>
          </w:p>
          <w:p w14:paraId="5119F3FC" w14:textId="77777777" w:rsidR="000E1214" w:rsidRDefault="00A87198">
            <w:r>
              <w:rPr>
                <w:b/>
              </w:rPr>
              <w:t>Calendar:</w:t>
            </w:r>
            <w:r>
              <w:t xml:space="preserve"> 'text, 'binary'</w:t>
            </w:r>
          </w:p>
          <w:p w14:paraId="6BB1F218" w14:textId="77777777" w:rsidR="000E1214" w:rsidRDefault="00A87198">
            <w:r>
              <w:rPr>
                <w:b/>
              </w:rPr>
              <w:t>Boolean:</w:t>
            </w:r>
            <w:r>
              <w:t xml:space="preserve"> 'text, 'binary'</w:t>
            </w:r>
          </w:p>
          <w:p w14:paraId="24A183F9" w14:textId="77777777" w:rsidR="000E1214" w:rsidRDefault="00A87198">
            <w:r>
              <w:rPr>
                <w:b/>
              </w:rPr>
              <w:t>Opaque:</w:t>
            </w:r>
            <w:r>
              <w:t xml:space="preserve">  representation is assumed to be 'binary' and the dfdl:representation property is not examined.</w:t>
            </w:r>
          </w:p>
          <w:p w14:paraId="6350A7AB" w14:textId="77777777" w:rsidR="000E1214" w:rsidRDefault="00A87198">
            <w:pPr>
              <w:keepNext/>
            </w:pPr>
            <w:r>
              <w:t>Annotation: dfdl:element, dfdl:simpleType</w:t>
            </w:r>
          </w:p>
        </w:tc>
      </w:tr>
    </w:tbl>
    <w:p w14:paraId="5093F6F0" w14:textId="4EE194E8" w:rsidR="000E1214" w:rsidRDefault="00A87198">
      <w:pPr>
        <w:pStyle w:val="Caption"/>
      </w:pPr>
      <w:r>
        <w:t xml:space="preserve">Table </w:t>
      </w:r>
      <w:fldSimple w:instr=" SEQ Table \* ARABIC ">
        <w:r w:rsidR="008A37A6">
          <w:rPr>
            <w:noProof/>
          </w:rPr>
          <w:t>24</w:t>
        </w:r>
      </w:fldSimple>
      <w:r>
        <w:t xml:space="preserve"> Properties Common to All Simple Types</w:t>
      </w:r>
    </w:p>
    <w:p w14:paraId="57753CBD" w14:textId="7C3DBD30" w:rsidR="000E1214" w:rsidRDefault="00A87198">
      <w:r>
        <w:t xml:space="preserve">The permitted representation properties for each logical type are shown in </w:t>
      </w:r>
      <w:r w:rsidRPr="00065302">
        <w:rPr>
          <w:rStyle w:val="Hyperlink"/>
        </w:rPr>
        <w:fldChar w:fldCharType="begin"/>
      </w:r>
      <w:r w:rsidRPr="00065302">
        <w:rPr>
          <w:rStyle w:val="Hyperlink"/>
        </w:rPr>
        <w:instrText xml:space="preserve"> REF _Ref247948007 \h </w:instrText>
      </w:r>
      <w:r w:rsidRPr="00065302">
        <w:rPr>
          <w:rStyle w:val="Hyperlink"/>
        </w:rPr>
      </w:r>
      <w:r w:rsidRPr="00065302">
        <w:rPr>
          <w:rStyle w:val="Hyperlink"/>
        </w:rPr>
        <w:fldChar w:fldCharType="separate"/>
      </w:r>
      <w:ins w:id="5384" w:author="Mike Beckerle" w:date="2020-10-09T10:19:00Z">
        <w:r w:rsidR="008A37A6">
          <w:t xml:space="preserve">Table </w:t>
        </w:r>
        <w:r w:rsidR="008A37A6">
          <w:rPr>
            <w:noProof/>
          </w:rPr>
          <w:t>25: Logical Type to Representation properties</w:t>
        </w:r>
      </w:ins>
      <w:del w:id="5385" w:author="Mike Beckerle" w:date="2020-10-09T10:19:00Z">
        <w:r w:rsidR="00404DC4" w:rsidRPr="00065302" w:rsidDel="008A37A6">
          <w:rPr>
            <w:rStyle w:val="Hyperlink"/>
          </w:rPr>
          <w:delText>Table 25: Logical Type to Representation properties</w:delText>
        </w:r>
      </w:del>
      <w:r w:rsidRPr="00065302">
        <w:rPr>
          <w:rStyle w:val="Hyperlink"/>
        </w:rPr>
        <w:fldChar w:fldCharType="end"/>
      </w:r>
    </w:p>
    <w:tbl>
      <w:tblPr>
        <w:tblStyle w:val="Table"/>
        <w:tblW w:w="5000" w:type="pct"/>
        <w:tblInd w:w="0" w:type="dxa"/>
        <w:tblLook w:val="01E0" w:firstRow="1" w:lastRow="1" w:firstColumn="1" w:lastColumn="1" w:noHBand="0" w:noVBand="0"/>
      </w:tblPr>
      <w:tblGrid>
        <w:gridCol w:w="3217"/>
        <w:gridCol w:w="2065"/>
        <w:gridCol w:w="3348"/>
      </w:tblGrid>
      <w:tr w:rsidR="000E1214" w14:paraId="764578F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7A7F98C" w14:textId="44D5CD4E" w:rsidR="000E1214" w:rsidRDefault="00A87198">
            <w:r>
              <w:t>Logical type</w:t>
            </w:r>
          </w:p>
        </w:tc>
        <w:tc>
          <w:tcPr>
            <w:tcW w:w="0" w:type="auto"/>
            <w:hideMark/>
          </w:tcPr>
          <w:p w14:paraId="121D565D" w14:textId="77777777" w:rsidR="000E1214" w:rsidRDefault="00A87198">
            <w:r>
              <w:t xml:space="preserve">dfdl:representation </w:t>
            </w:r>
          </w:p>
        </w:tc>
        <w:tc>
          <w:tcPr>
            <w:tcW w:w="0" w:type="auto"/>
            <w:hideMark/>
          </w:tcPr>
          <w:p w14:paraId="0A86F3D9" w14:textId="77777777" w:rsidR="000E1214" w:rsidRDefault="00A87198">
            <w:r>
              <w:t>Additional representation property</w:t>
            </w:r>
          </w:p>
        </w:tc>
      </w:tr>
      <w:tr w:rsidR="000E1214" w14:paraId="5988EE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D765D" w14:textId="77777777" w:rsidR="000E1214" w:rsidRDefault="00A87198">
            <w:r>
              <w:t>String</w:t>
            </w:r>
          </w:p>
        </w:tc>
        <w:tc>
          <w:tcPr>
            <w:tcW w:w="0" w:type="auto"/>
            <w:tcBorders>
              <w:top w:val="single" w:sz="4" w:space="0" w:color="auto"/>
              <w:left w:val="single" w:sz="4" w:space="0" w:color="auto"/>
              <w:bottom w:val="single" w:sz="4" w:space="0" w:color="auto"/>
              <w:right w:val="single" w:sz="4" w:space="0" w:color="auto"/>
            </w:tcBorders>
            <w:hideMark/>
          </w:tcPr>
          <w:p w14:paraId="6AF2AC44" w14:textId="77777777" w:rsidR="000E1214" w:rsidRDefault="00A87198">
            <w:r>
              <w:t>Assumed to be text</w:t>
            </w:r>
          </w:p>
        </w:tc>
        <w:tc>
          <w:tcPr>
            <w:tcW w:w="0" w:type="auto"/>
            <w:tcBorders>
              <w:top w:val="single" w:sz="4" w:space="0" w:color="auto"/>
              <w:left w:val="single" w:sz="4" w:space="0" w:color="auto"/>
              <w:bottom w:val="single" w:sz="4" w:space="0" w:color="auto"/>
              <w:right w:val="single" w:sz="4" w:space="0" w:color="auto"/>
            </w:tcBorders>
          </w:tcPr>
          <w:p w14:paraId="7AC7AEC6" w14:textId="77777777" w:rsidR="000E1214" w:rsidRDefault="000E1214"/>
        </w:tc>
      </w:tr>
      <w:tr w:rsidR="000E1214" w14:paraId="2E300078"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53AEE5E" w14:textId="77777777" w:rsidR="000E1214" w:rsidRDefault="00A87198">
            <w:r>
              <w:t>Float, Double</w:t>
            </w:r>
          </w:p>
        </w:tc>
        <w:tc>
          <w:tcPr>
            <w:tcW w:w="0" w:type="auto"/>
            <w:tcBorders>
              <w:top w:val="single" w:sz="4" w:space="0" w:color="auto"/>
              <w:left w:val="single" w:sz="4" w:space="0" w:color="auto"/>
              <w:bottom w:val="single" w:sz="4" w:space="0" w:color="auto"/>
              <w:right w:val="single" w:sz="4" w:space="0" w:color="auto"/>
            </w:tcBorders>
            <w:hideMark/>
          </w:tcPr>
          <w:p w14:paraId="70D7911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8E5425F" w14:textId="77777777" w:rsidR="000E1214" w:rsidRDefault="00A87198">
            <w:r>
              <w:rPr>
                <w:b/>
                <w:bCs/>
              </w:rPr>
              <w:t>dfdl:textNumberRep:</w:t>
            </w:r>
            <w:r>
              <w:rPr>
                <w:b/>
                <w:bCs/>
              </w:rPr>
              <w:br/>
            </w:r>
            <w:r>
              <w:t>standard</w:t>
            </w:r>
          </w:p>
        </w:tc>
      </w:tr>
      <w:tr w:rsidR="000E1214" w14:paraId="57339AF3"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028EB9CA"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7A24B8"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40DF7260" w14:textId="77777777" w:rsidR="000E1214" w:rsidRDefault="00A87198">
            <w:r>
              <w:rPr>
                <w:b/>
                <w:bCs/>
              </w:rPr>
              <w:t>dfdl:binaryFloatRep</w:t>
            </w:r>
            <w:r>
              <w:t xml:space="preserve">: </w:t>
            </w:r>
            <w:r>
              <w:br/>
              <w:t>ieee, ibm390Hex</w:t>
            </w:r>
          </w:p>
        </w:tc>
      </w:tr>
      <w:tr w:rsidR="000E1214" w14:paraId="634EF62A"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71CC4074" w14:textId="77777777" w:rsidR="000E1214" w:rsidRDefault="00A87198">
            <w: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43D19CB9"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5B764557" w14:textId="77777777" w:rsidR="000E1214" w:rsidRDefault="00A87198">
            <w:r>
              <w:rPr>
                <w:b/>
                <w:bCs/>
              </w:rPr>
              <w:t>dfdl:textNumberRep:</w:t>
            </w:r>
            <w:r>
              <w:rPr>
                <w:b/>
                <w:bCs/>
              </w:rPr>
              <w:br/>
            </w:r>
            <w:r>
              <w:t>standard, zoned</w:t>
            </w:r>
          </w:p>
        </w:tc>
      </w:tr>
      <w:tr w:rsidR="000E1214" w14:paraId="07D71742"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6746A81C"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CAC27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382467E" w14:textId="77777777" w:rsidR="000E1214" w:rsidRDefault="00A87198">
            <w:r>
              <w:rPr>
                <w:b/>
                <w:bCs/>
              </w:rPr>
              <w:t>dfdl:binaryNumberRep:</w:t>
            </w:r>
            <w:r>
              <w:br/>
              <w:t>packed, bcd, ibm4690Packed, binary</w:t>
            </w:r>
          </w:p>
        </w:tc>
      </w:tr>
      <w:tr w:rsidR="000E1214" w14:paraId="7AED558B"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61A3FD64" w14:textId="77777777" w:rsidR="000E1214" w:rsidRDefault="00A87198">
            <w:r>
              <w:t>Long, Int, Short, Byte, 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6B3CCAEE"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hideMark/>
          </w:tcPr>
          <w:p w14:paraId="1641F1FE" w14:textId="77777777" w:rsidR="000E1214" w:rsidRDefault="00A87198">
            <w:r>
              <w:rPr>
                <w:b/>
                <w:bCs/>
              </w:rPr>
              <w:t>dfdl:textNumberRep:</w:t>
            </w:r>
            <w:r>
              <w:rPr>
                <w:b/>
                <w:bCs/>
              </w:rPr>
              <w:br/>
            </w:r>
            <w:r>
              <w:t>standard, zoned</w:t>
            </w:r>
          </w:p>
        </w:tc>
      </w:tr>
      <w:tr w:rsidR="000E1214" w14:paraId="745606B6"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DF79F24"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FA12CC7"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053F9C26" w14:textId="77777777" w:rsidR="000E1214" w:rsidRDefault="00A87198">
            <w:r>
              <w:rPr>
                <w:b/>
                <w:bCs/>
              </w:rPr>
              <w:t>dfdl:binaryNumberRep:</w:t>
            </w:r>
            <w:r>
              <w:br/>
              <w:t xml:space="preserve">packed, bcd, ibm4690Packed, </w:t>
            </w:r>
            <w:r>
              <w:rPr>
                <w:rFonts w:cs="Arial"/>
              </w:rPr>
              <w:t>binary</w:t>
            </w:r>
          </w:p>
        </w:tc>
      </w:tr>
      <w:tr w:rsidR="000E1214" w14:paraId="103C2D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34C7B11" w14:textId="77777777" w:rsidR="000E1214" w:rsidRDefault="00A87198">
            <w:r>
              <w:t>DateTime, Date, Time</w:t>
            </w:r>
          </w:p>
        </w:tc>
        <w:tc>
          <w:tcPr>
            <w:tcW w:w="0" w:type="auto"/>
            <w:tcBorders>
              <w:top w:val="single" w:sz="4" w:space="0" w:color="auto"/>
              <w:left w:val="single" w:sz="4" w:space="0" w:color="auto"/>
              <w:bottom w:val="single" w:sz="4" w:space="0" w:color="auto"/>
              <w:right w:val="single" w:sz="4" w:space="0" w:color="auto"/>
            </w:tcBorders>
            <w:hideMark/>
          </w:tcPr>
          <w:p w14:paraId="4819F3E5"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26AE854A" w14:textId="77777777" w:rsidR="000E1214" w:rsidRDefault="000E1214"/>
        </w:tc>
      </w:tr>
      <w:tr w:rsidR="000E1214" w14:paraId="00B5713E" w14:textId="77777777" w:rsidTr="000E1214">
        <w:tc>
          <w:tcPr>
            <w:tcW w:w="0" w:type="auto"/>
            <w:tcBorders>
              <w:top w:val="single" w:sz="4" w:space="0" w:color="auto"/>
              <w:left w:val="single" w:sz="4" w:space="0" w:color="auto"/>
              <w:bottom w:val="single" w:sz="4" w:space="0" w:color="auto"/>
              <w:right w:val="single" w:sz="4" w:space="0" w:color="auto"/>
            </w:tcBorders>
          </w:tcPr>
          <w:p w14:paraId="6FA44B0E" w14:textId="77777777" w:rsidR="000E1214" w:rsidRDefault="000E1214"/>
        </w:tc>
        <w:tc>
          <w:tcPr>
            <w:tcW w:w="0" w:type="auto"/>
            <w:tcBorders>
              <w:top w:val="single" w:sz="4" w:space="0" w:color="auto"/>
              <w:left w:val="single" w:sz="4" w:space="0" w:color="auto"/>
              <w:bottom w:val="single" w:sz="4" w:space="0" w:color="auto"/>
              <w:right w:val="single" w:sz="4" w:space="0" w:color="auto"/>
            </w:tcBorders>
            <w:hideMark/>
          </w:tcPr>
          <w:p w14:paraId="0CE039DF"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hideMark/>
          </w:tcPr>
          <w:p w14:paraId="1118D524" w14:textId="77777777" w:rsidR="000E1214" w:rsidRDefault="00A87198">
            <w:pPr>
              <w:rPr>
                <w:b/>
                <w:bCs/>
              </w:rPr>
            </w:pPr>
            <w:r>
              <w:rPr>
                <w:b/>
                <w:bCs/>
              </w:rPr>
              <w:t>dfdl:binaryCalendarRep:</w:t>
            </w:r>
            <w:r>
              <w:rPr>
                <w:b/>
                <w:bCs/>
              </w:rPr>
              <w:br/>
            </w:r>
            <w:r>
              <w:t xml:space="preserve">packed, bcd, ibm4690Packed, </w:t>
            </w:r>
            <w:r>
              <w:rPr>
                <w:rFonts w:cs="Arial"/>
              </w:rPr>
              <w:t>binarySeconds, binaryMilliseconds</w:t>
            </w:r>
          </w:p>
        </w:tc>
      </w:tr>
      <w:tr w:rsidR="000E1214" w14:paraId="231F17E2" w14:textId="77777777" w:rsidTr="000E1214">
        <w:tc>
          <w:tcPr>
            <w:tcW w:w="0" w:type="auto"/>
            <w:vMerge w:val="restart"/>
            <w:tcBorders>
              <w:top w:val="single" w:sz="4" w:space="0" w:color="auto"/>
              <w:left w:val="single" w:sz="4" w:space="0" w:color="auto"/>
              <w:bottom w:val="single" w:sz="4" w:space="0" w:color="auto"/>
              <w:right w:val="single" w:sz="4" w:space="0" w:color="auto"/>
            </w:tcBorders>
            <w:hideMark/>
          </w:tcPr>
          <w:p w14:paraId="4BC5FC9D" w14:textId="77777777" w:rsidR="000E1214" w:rsidRDefault="00A87198">
            <w:r>
              <w:t>Boolean</w:t>
            </w:r>
          </w:p>
        </w:tc>
        <w:tc>
          <w:tcPr>
            <w:tcW w:w="0" w:type="auto"/>
            <w:tcBorders>
              <w:top w:val="single" w:sz="4" w:space="0" w:color="auto"/>
              <w:left w:val="single" w:sz="4" w:space="0" w:color="auto"/>
              <w:bottom w:val="single" w:sz="4" w:space="0" w:color="auto"/>
              <w:right w:val="single" w:sz="4" w:space="0" w:color="auto"/>
            </w:tcBorders>
            <w:hideMark/>
          </w:tcPr>
          <w:p w14:paraId="0578E982" w14:textId="77777777" w:rsidR="000E1214" w:rsidRDefault="00A87198">
            <w:r>
              <w:t>text</w:t>
            </w:r>
          </w:p>
        </w:tc>
        <w:tc>
          <w:tcPr>
            <w:tcW w:w="0" w:type="auto"/>
            <w:tcBorders>
              <w:top w:val="single" w:sz="4" w:space="0" w:color="auto"/>
              <w:left w:val="single" w:sz="4" w:space="0" w:color="auto"/>
              <w:bottom w:val="single" w:sz="4" w:space="0" w:color="auto"/>
              <w:right w:val="single" w:sz="4" w:space="0" w:color="auto"/>
            </w:tcBorders>
          </w:tcPr>
          <w:p w14:paraId="0AA2D056" w14:textId="77777777" w:rsidR="000E1214" w:rsidRDefault="000E1214"/>
        </w:tc>
      </w:tr>
      <w:tr w:rsidR="000E1214" w14:paraId="27F33FBA" w14:textId="77777777" w:rsidTr="000E1214">
        <w:tc>
          <w:tcPr>
            <w:tcW w:w="0" w:type="auto"/>
            <w:vMerge/>
            <w:tcBorders>
              <w:top w:val="single" w:sz="4" w:space="0" w:color="auto"/>
              <w:left w:val="single" w:sz="4" w:space="0" w:color="auto"/>
              <w:bottom w:val="single" w:sz="4" w:space="0" w:color="auto"/>
              <w:right w:val="single" w:sz="4" w:space="0" w:color="auto"/>
            </w:tcBorders>
            <w:vAlign w:val="center"/>
            <w:hideMark/>
          </w:tcPr>
          <w:p w14:paraId="7AE40C1E" w14:textId="77777777" w:rsidR="000E1214" w:rsidRDefault="000E1214">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9B1E4FE" w14:textId="77777777" w:rsidR="000E1214" w:rsidRDefault="00A87198">
            <w:r>
              <w:t>binary</w:t>
            </w:r>
          </w:p>
        </w:tc>
        <w:tc>
          <w:tcPr>
            <w:tcW w:w="0" w:type="auto"/>
            <w:tcBorders>
              <w:top w:val="single" w:sz="4" w:space="0" w:color="auto"/>
              <w:left w:val="single" w:sz="4" w:space="0" w:color="auto"/>
              <w:bottom w:val="single" w:sz="4" w:space="0" w:color="auto"/>
              <w:right w:val="single" w:sz="4" w:space="0" w:color="auto"/>
            </w:tcBorders>
          </w:tcPr>
          <w:p w14:paraId="58AAB51F" w14:textId="77777777" w:rsidR="000E1214" w:rsidRDefault="000E1214"/>
        </w:tc>
      </w:tr>
      <w:tr w:rsidR="000E1214" w14:paraId="7BD1E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097C4" w14:textId="77777777" w:rsidR="000E1214" w:rsidRDefault="00A87198">
            <w:r>
              <w:t>HexBinary</w:t>
            </w:r>
          </w:p>
        </w:tc>
        <w:tc>
          <w:tcPr>
            <w:tcW w:w="0" w:type="auto"/>
            <w:tcBorders>
              <w:top w:val="single" w:sz="4" w:space="0" w:color="auto"/>
              <w:left w:val="single" w:sz="4" w:space="0" w:color="auto"/>
              <w:bottom w:val="single" w:sz="4" w:space="0" w:color="auto"/>
              <w:right w:val="single" w:sz="4" w:space="0" w:color="auto"/>
            </w:tcBorders>
            <w:hideMark/>
          </w:tcPr>
          <w:p w14:paraId="782B01D5" w14:textId="77777777" w:rsidR="000E1214" w:rsidRDefault="00A87198">
            <w:r>
              <w:t>Assumed to be binary</w:t>
            </w:r>
          </w:p>
        </w:tc>
        <w:tc>
          <w:tcPr>
            <w:tcW w:w="0" w:type="auto"/>
            <w:tcBorders>
              <w:top w:val="single" w:sz="4" w:space="0" w:color="auto"/>
              <w:left w:val="single" w:sz="4" w:space="0" w:color="auto"/>
              <w:bottom w:val="single" w:sz="4" w:space="0" w:color="auto"/>
              <w:right w:val="single" w:sz="4" w:space="0" w:color="auto"/>
            </w:tcBorders>
          </w:tcPr>
          <w:p w14:paraId="24F23B19" w14:textId="77777777" w:rsidR="000E1214" w:rsidRDefault="000E1214"/>
        </w:tc>
      </w:tr>
    </w:tbl>
    <w:p w14:paraId="3E50F66A" w14:textId="0C404E23" w:rsidR="000E1214" w:rsidRDefault="00A87198">
      <w:pPr>
        <w:pStyle w:val="Caption"/>
      </w:pPr>
      <w:bookmarkStart w:id="5386" w:name="_Ref247948007"/>
      <w:r>
        <w:t xml:space="preserve">Table </w:t>
      </w:r>
      <w:fldSimple w:instr=" SEQ Table \* ARABIC ">
        <w:r w:rsidR="008A37A6">
          <w:rPr>
            <w:noProof/>
          </w:rPr>
          <w:t>25</w:t>
        </w:r>
      </w:fldSimple>
      <w:r>
        <w:rPr>
          <w:noProof/>
        </w:rPr>
        <w:t>: Logical Type to Representation properties</w:t>
      </w:r>
      <w:bookmarkEnd w:id="5386"/>
    </w:p>
    <w:p w14:paraId="430A140E" w14:textId="77777777" w:rsidR="000E1214" w:rsidRDefault="00A87198" w:rsidP="00B31DA3">
      <w:pPr>
        <w:pStyle w:val="Heading2"/>
      </w:pPr>
      <w:bookmarkStart w:id="5387" w:name="_Toc322911335"/>
      <w:bookmarkStart w:id="5388" w:name="_Toc322911650"/>
      <w:bookmarkStart w:id="5389" w:name="_Toc322911898"/>
      <w:bookmarkStart w:id="5390" w:name="_Toc322912189"/>
      <w:bookmarkStart w:id="5391" w:name="_Toc329093038"/>
      <w:bookmarkStart w:id="5392" w:name="_Toc332701551"/>
      <w:bookmarkStart w:id="5393" w:name="_Toc332701855"/>
      <w:bookmarkStart w:id="5394" w:name="_Toc332711649"/>
      <w:bookmarkStart w:id="5395" w:name="_Toc332711957"/>
      <w:bookmarkStart w:id="5396" w:name="_Toc332712259"/>
      <w:bookmarkStart w:id="5397" w:name="_Toc332724175"/>
      <w:bookmarkStart w:id="5398" w:name="_Toc332724475"/>
      <w:bookmarkStart w:id="5399" w:name="_Toc341102771"/>
      <w:bookmarkStart w:id="5400" w:name="_Toc347241506"/>
      <w:bookmarkStart w:id="5401" w:name="_Toc347744699"/>
      <w:bookmarkStart w:id="5402" w:name="_Toc348984482"/>
      <w:bookmarkStart w:id="5403" w:name="_Toc348984787"/>
      <w:bookmarkStart w:id="5404" w:name="_Toc349037951"/>
      <w:bookmarkStart w:id="5405" w:name="_Toc349038253"/>
      <w:bookmarkStart w:id="5406" w:name="_Toc349042746"/>
      <w:bookmarkStart w:id="5407" w:name="_Toc349642160"/>
      <w:bookmarkStart w:id="5408" w:name="_Toc351912744"/>
      <w:bookmarkStart w:id="5409" w:name="_Toc351914765"/>
      <w:bookmarkStart w:id="5410" w:name="_Toc351915231"/>
      <w:bookmarkStart w:id="5411" w:name="_Toc361231288"/>
      <w:bookmarkStart w:id="5412" w:name="_Toc361231814"/>
      <w:bookmarkStart w:id="5413" w:name="_Toc362445112"/>
      <w:bookmarkStart w:id="5414" w:name="_Toc363909034"/>
      <w:bookmarkStart w:id="5415" w:name="_Toc364463458"/>
      <w:bookmarkStart w:id="5416" w:name="_Toc366078061"/>
      <w:bookmarkStart w:id="5417" w:name="_Toc366078680"/>
      <w:bookmarkStart w:id="5418" w:name="_Toc366079665"/>
      <w:bookmarkStart w:id="5419" w:name="_Toc366080277"/>
      <w:bookmarkStart w:id="5420" w:name="_Toc366080886"/>
      <w:bookmarkStart w:id="5421" w:name="_Toc366505226"/>
      <w:bookmarkStart w:id="5422" w:name="_Toc366508595"/>
      <w:bookmarkStart w:id="5423" w:name="_Toc366513096"/>
      <w:bookmarkStart w:id="5424" w:name="_Toc366574285"/>
      <w:bookmarkStart w:id="5425" w:name="_Toc366578078"/>
      <w:bookmarkStart w:id="5426" w:name="_Toc366578672"/>
      <w:bookmarkStart w:id="5427" w:name="_Toc366579264"/>
      <w:bookmarkStart w:id="5428" w:name="_Toc366579855"/>
      <w:bookmarkStart w:id="5429" w:name="_Toc366580447"/>
      <w:bookmarkStart w:id="5430" w:name="_Toc366581038"/>
      <w:bookmarkStart w:id="5431" w:name="_Toc366581630"/>
      <w:bookmarkStart w:id="5432" w:name="_Toc243112827"/>
      <w:bookmarkStart w:id="5433" w:name="_Toc349042747"/>
      <w:bookmarkStart w:id="5434" w:name="_Toc130873627"/>
      <w:bookmarkStart w:id="5435" w:name="_Toc140549599"/>
      <w:bookmarkStart w:id="5436" w:name="_Toc177399097"/>
      <w:bookmarkStart w:id="5437" w:name="_Toc175057384"/>
      <w:bookmarkStart w:id="5438" w:name="_Toc199516320"/>
      <w:bookmarkStart w:id="5439" w:name="_Toc194983984"/>
      <w:bookmarkStart w:id="5440" w:name="_Toc53134111"/>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r>
        <w:t>Properties Common to All Simple Types with Text representation</w:t>
      </w:r>
      <w:bookmarkEnd w:id="5432"/>
      <w:bookmarkEnd w:id="5433"/>
      <w:bookmarkEnd w:id="5440"/>
    </w:p>
    <w:tbl>
      <w:tblPr>
        <w:tblStyle w:val="Table"/>
        <w:tblW w:w="5000" w:type="pct"/>
        <w:tblInd w:w="0" w:type="dxa"/>
        <w:tblLook w:val="0020" w:firstRow="1" w:lastRow="0" w:firstColumn="0" w:lastColumn="0" w:noHBand="0" w:noVBand="0"/>
      </w:tblPr>
      <w:tblGrid>
        <w:gridCol w:w="2073"/>
        <w:gridCol w:w="6557"/>
      </w:tblGrid>
      <w:tr w:rsidR="000E1214" w14:paraId="5845F66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bookmarkEnd w:id="5434"/>
          <w:bookmarkEnd w:id="5435"/>
          <w:bookmarkEnd w:id="5436"/>
          <w:bookmarkEnd w:id="5437"/>
          <w:bookmarkEnd w:id="5438"/>
          <w:bookmarkEnd w:id="5439"/>
          <w:p w14:paraId="74B024DD" w14:textId="77777777" w:rsidR="000E1214" w:rsidRDefault="00A87198">
            <w:pPr>
              <w:rPr>
                <w:rFonts w:cs="Arial"/>
                <w:sz w:val="18"/>
              </w:rPr>
            </w:pPr>
            <w:r>
              <w:t>Property Name</w:t>
            </w:r>
          </w:p>
        </w:tc>
        <w:tc>
          <w:tcPr>
            <w:tcW w:w="0" w:type="auto"/>
            <w:hideMark/>
          </w:tcPr>
          <w:p w14:paraId="248332F0" w14:textId="77777777" w:rsidR="000E1214" w:rsidRDefault="00A87198">
            <w:r>
              <w:t>Description</w:t>
            </w:r>
          </w:p>
        </w:tc>
      </w:tr>
      <w:tr w:rsidR="000E1214" w14:paraId="15E0A99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9D53C" w14:textId="77777777" w:rsidR="000E1214" w:rsidRDefault="00A87198">
            <w:pPr>
              <w:rPr>
                <w:rFonts w:eastAsia="Arial Unicode MS"/>
              </w:rPr>
            </w:pPr>
            <w:r>
              <w:rPr>
                <w:rFonts w:eastAsia="MS Mincho"/>
              </w:rPr>
              <w:t>textPadKind</w:t>
            </w:r>
          </w:p>
        </w:tc>
        <w:tc>
          <w:tcPr>
            <w:tcW w:w="0" w:type="auto"/>
            <w:tcBorders>
              <w:top w:val="single" w:sz="4" w:space="0" w:color="auto"/>
              <w:left w:val="single" w:sz="4" w:space="0" w:color="auto"/>
              <w:bottom w:val="single" w:sz="4" w:space="0" w:color="auto"/>
              <w:right w:val="single" w:sz="4" w:space="0" w:color="auto"/>
            </w:tcBorders>
            <w:hideMark/>
          </w:tcPr>
          <w:p w14:paraId="07462B27" w14:textId="77777777" w:rsidR="000E1214" w:rsidRDefault="00A87198">
            <w:pPr>
              <w:rPr>
                <w:rFonts w:eastAsia="Arial Unicode MS"/>
              </w:rPr>
            </w:pPr>
            <w:r>
              <w:rPr>
                <w:rFonts w:eastAsia="Arial Unicode MS"/>
              </w:rPr>
              <w:t>Enum</w:t>
            </w:r>
          </w:p>
          <w:p w14:paraId="29F22E2B" w14:textId="77777777" w:rsidR="000E1214" w:rsidRDefault="00A87198">
            <w:pPr>
              <w:rPr>
                <w:rFonts w:eastAsia="Arial Unicode MS"/>
              </w:rPr>
            </w:pPr>
            <w:r>
              <w:rPr>
                <w:rFonts w:eastAsia="Arial Unicode MS"/>
              </w:rPr>
              <w:t>Valid values 'none', 'padChar'.</w:t>
            </w:r>
          </w:p>
          <w:p w14:paraId="4AE1E789" w14:textId="678FC61B" w:rsidR="000E1214" w:rsidRDefault="00A87198">
            <w:pPr>
              <w:rPr>
                <w:rFonts w:eastAsia="Arial Unicode MS"/>
              </w:rPr>
            </w:pPr>
            <w:r>
              <w:rPr>
                <w:rFonts w:eastAsia="Arial Unicode MS"/>
              </w:rPr>
              <w:t xml:space="preserve">Indicates whether to pad the data value on unparsing. This controls the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ins w:id="5441" w:author="Mike Beckerle" w:date="2020-10-09T10:19:00Z">
              <w:r w:rsidR="008A37A6">
                <w:rPr>
                  <w:rStyle w:val="Hyperlink"/>
                </w:rPr>
                <w:t>9.2</w:t>
              </w:r>
            </w:ins>
            <w:del w:id="5442" w:author="Mike Beckerle" w:date="2020-10-09T10:19:00Z">
              <w:r w:rsidR="00404DC4" w:rsidRPr="00065302" w:rsidDel="008A37A6">
                <w:rPr>
                  <w:rStyle w:val="Hyperlink"/>
                </w:rPr>
                <w:delText>9.3</w:delText>
              </w:r>
            </w:del>
            <w:r w:rsidR="00E62DDA" w:rsidRPr="00065302">
              <w:rPr>
                <w:rStyle w:val="Hyperlink"/>
              </w:rPr>
              <w:fldChar w:fldCharType="end"/>
            </w:r>
          </w:p>
          <w:p w14:paraId="577C4A49" w14:textId="0059005C" w:rsidR="000E1214" w:rsidRDefault="00A87198">
            <w:pPr>
              <w:rPr>
                <w:rFonts w:eastAsia="Arial Unicode MS"/>
              </w:rPr>
            </w:pPr>
            <w:r>
              <w:rPr>
                <w:rFonts w:eastAsia="Arial Unicode MS"/>
              </w:rPr>
              <w:t xml:space="preserve">'none': No padding occurs. When dfdl:lengthKind is 'implicit' or  'explicit' (and dfdl:length is not an expression) the unparsed data value must match the expected length otherwise it is a </w:t>
            </w:r>
            <w:del w:id="5443" w:author="Mike Beckerle" w:date="2020-10-08T20:33:00Z">
              <w:r w:rsidDel="00B31DA3">
                <w:rPr>
                  <w:rFonts w:eastAsia="Arial Unicode MS"/>
                </w:rPr>
                <w:delText>processing error</w:delText>
              </w:r>
            </w:del>
            <w:ins w:id="5444" w:author="Mike Beckerle" w:date="2020-10-08T20:33:00Z">
              <w:r w:rsidR="00B31DA3">
                <w:rPr>
                  <w:rFonts w:eastAsia="Arial Unicode MS"/>
                </w:rPr>
                <w:t>Processing Error</w:t>
              </w:r>
            </w:ins>
            <w:r>
              <w:rPr>
                <w:rFonts w:eastAsia="Arial Unicode MS"/>
              </w:rPr>
              <w:t xml:space="preserve">. </w:t>
            </w:r>
          </w:p>
          <w:p w14:paraId="563AB25A" w14:textId="74E9C7C5" w:rsidR="000E1214" w:rsidRDefault="00A87198">
            <w:pPr>
              <w:rPr>
                <w:rFonts w:eastAsia="Arial Unicode MS"/>
              </w:rPr>
            </w:pPr>
            <w:r>
              <w:rPr>
                <w:rFonts w:eastAsia="Arial Unicode MS"/>
              </w:rPr>
              <w:t xml:space="preserve">'padChar': The data value is padded using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dfdl:textStringJustification(see Section </w:t>
            </w:r>
            <w:r w:rsidRPr="00065302">
              <w:rPr>
                <w:rStyle w:val="Hyperlink"/>
              </w:rPr>
              <w:fldChar w:fldCharType="begin"/>
            </w:r>
            <w:r w:rsidRPr="00065302">
              <w:rPr>
                <w:rStyle w:val="Hyperlink"/>
                <w:rFonts w:eastAsia="Arial Unicode MS"/>
              </w:rPr>
              <w:instrText xml:space="preserve"> REF _Ref38560927 \r \h </w:instrText>
            </w:r>
            <w:r w:rsidRPr="00065302">
              <w:rPr>
                <w:rStyle w:val="Hyperlink"/>
              </w:rPr>
            </w:r>
            <w:r w:rsidRPr="00065302">
              <w:rPr>
                <w:rStyle w:val="Hyperlink"/>
              </w:rPr>
              <w:fldChar w:fldCharType="separate"/>
            </w:r>
            <w:r w:rsidR="008A37A6">
              <w:rPr>
                <w:rStyle w:val="Hyperlink"/>
                <w:rFonts w:eastAsia="Arial Unicode MS"/>
              </w:rPr>
              <w:t>13.4</w:t>
            </w:r>
            <w:r w:rsidRPr="00065302">
              <w:rPr>
                <w:rStyle w:val="Hyperlink"/>
              </w:rPr>
              <w:fldChar w:fldCharType="end"/>
            </w:r>
            <w:r>
              <w:rPr>
                <w:rFonts w:eastAsia="Arial Unicode MS"/>
              </w:rPr>
              <w:t xml:space="preserve">), dfdl:textNumberJustification (see Section </w:t>
            </w:r>
            <w:r w:rsidRPr="00065302">
              <w:rPr>
                <w:rStyle w:val="Hyperlink"/>
              </w:rPr>
              <w:fldChar w:fldCharType="begin"/>
            </w:r>
            <w:r w:rsidRPr="00065302">
              <w:rPr>
                <w:rStyle w:val="Hyperlink"/>
                <w:rFonts w:eastAsia="Arial Unicode MS"/>
              </w:rPr>
              <w:instrText xml:space="preserve"> REF _Ref38560978 \r \h </w:instrText>
            </w:r>
            <w:r w:rsidRPr="00065302">
              <w:rPr>
                <w:rStyle w:val="Hyperlink"/>
              </w:rPr>
            </w:r>
            <w:r w:rsidRPr="00065302">
              <w:rPr>
                <w:rStyle w:val="Hyperlink"/>
              </w:rPr>
              <w:fldChar w:fldCharType="separate"/>
            </w:r>
            <w:r w:rsidR="008A37A6">
              <w:rPr>
                <w:rStyle w:val="Hyperlink"/>
                <w:rFonts w:eastAsia="Arial Unicode MS"/>
              </w:rPr>
              <w:t>13.6</w:t>
            </w:r>
            <w:r w:rsidRPr="00065302">
              <w:rPr>
                <w:rStyle w:val="Hyperlink"/>
              </w:rPr>
              <w:fldChar w:fldCharType="end"/>
            </w:r>
            <w:r>
              <w:rPr>
                <w:rFonts w:eastAsia="Arial Unicode MS"/>
              </w:rPr>
              <w:t>),</w:t>
            </w:r>
            <w:r>
              <w:t xml:space="preserve"> dfdl:textBooleanJustification (see Section </w:t>
            </w:r>
            <w:r w:rsidRPr="00065302">
              <w:rPr>
                <w:rStyle w:val="Hyperlink"/>
              </w:rPr>
              <w:fldChar w:fldCharType="begin"/>
            </w:r>
            <w:r w:rsidRPr="00065302">
              <w:rPr>
                <w:rStyle w:val="Hyperlink"/>
              </w:rPr>
              <w:instrText xml:space="preserve"> REF _Ref364442135 \r \h </w:instrText>
            </w:r>
            <w:r w:rsidRPr="00065302">
              <w:rPr>
                <w:rStyle w:val="Hyperlink"/>
              </w:rPr>
            </w:r>
            <w:r w:rsidRPr="00065302">
              <w:rPr>
                <w:rStyle w:val="Hyperlink"/>
              </w:rPr>
              <w:fldChar w:fldCharType="separate"/>
            </w:r>
            <w:r w:rsidR="008A37A6">
              <w:rPr>
                <w:rStyle w:val="Hyperlink"/>
              </w:rPr>
              <w:t>13.9</w:t>
            </w:r>
            <w:r w:rsidRPr="00065302">
              <w:rPr>
                <w:rStyle w:val="Hyperlink"/>
              </w:rPr>
              <w:fldChar w:fldCharType="end"/>
            </w:r>
            <w:r>
              <w:t>),</w:t>
            </w:r>
            <w:r>
              <w:rPr>
                <w:rFonts w:eastAsia="Arial Unicode MS"/>
              </w:rPr>
              <w:t xml:space="preserve"> or dfdl:textCalendarJustification (see Section </w:t>
            </w:r>
            <w:r w:rsidRPr="00065302">
              <w:rPr>
                <w:rStyle w:val="Hyperlink"/>
              </w:rPr>
              <w:fldChar w:fldCharType="begin"/>
            </w:r>
            <w:r w:rsidRPr="00065302">
              <w:rPr>
                <w:rStyle w:val="Hyperlink"/>
                <w:rFonts w:eastAsia="Arial Unicode MS"/>
              </w:rPr>
              <w:instrText xml:space="preserve"> REF _Ref38561053 \r \h </w:instrText>
            </w:r>
            <w:r w:rsidRPr="00065302">
              <w:rPr>
                <w:rStyle w:val="Hyperlink"/>
              </w:rPr>
            </w:r>
            <w:r w:rsidRPr="00065302">
              <w:rPr>
                <w:rStyle w:val="Hyperlink"/>
              </w:rPr>
              <w:fldChar w:fldCharType="separate"/>
            </w:r>
            <w:r w:rsidR="008A37A6">
              <w:rPr>
                <w:rStyle w:val="Hyperlink"/>
                <w:rFonts w:eastAsia="Arial Unicode MS"/>
              </w:rPr>
              <w:t>13.12</w:t>
            </w:r>
            <w:r w:rsidRPr="00065302">
              <w:rPr>
                <w:rStyle w:val="Hyperlink"/>
              </w:rPr>
              <w:fldChar w:fldCharType="end"/>
            </w:r>
            <w:r>
              <w:rPr>
                <w:rFonts w:eastAsia="Arial Unicode MS"/>
              </w:rPr>
              <w:t>), depending on the type of the element.</w:t>
            </w:r>
          </w:p>
          <w:p w14:paraId="24D90CC0" w14:textId="77777777" w:rsidR="000E1214" w:rsidRDefault="00A87198">
            <w:pPr>
              <w:rPr>
                <w:rFonts w:eastAsia="Arial Unicode MS"/>
              </w:rPr>
            </w:pPr>
            <w:r>
              <w:rPr>
                <w:rFonts w:eastAsia="Arial Unicode MS"/>
              </w:rPr>
              <w:t xml:space="preserve">When dfdl:lengthKind is 'implicit' the data value is padded to the implicit length for the type. </w:t>
            </w:r>
          </w:p>
          <w:p w14:paraId="35CAE45D" w14:textId="77777777" w:rsidR="000E1214" w:rsidRDefault="00A87198">
            <w:pPr>
              <w:rPr>
                <w:rFonts w:eastAsia="Arial Unicode MS"/>
              </w:rPr>
            </w:pPr>
            <w:r>
              <w:rPr>
                <w:rFonts w:eastAsia="Arial Unicode MS"/>
              </w:rPr>
              <w:t xml:space="preserve">When dfdl:lengthKind is 'explicit' (and dfdl:length is not an expression) the data value is padded to the length given by the dfdl:length property. </w:t>
            </w:r>
          </w:p>
          <w:p w14:paraId="43A7899E" w14:textId="77777777" w:rsidR="000E1214" w:rsidRDefault="00A87198">
            <w:pPr>
              <w:rPr>
                <w:rFonts w:eastAsia="Arial Unicode MS"/>
              </w:rPr>
            </w:pPr>
            <w:r>
              <w:rPr>
                <w:rFonts w:eastAsia="Arial Unicode MS"/>
              </w:rPr>
              <w:t>When dfdl:lengthKind is 'explicit' (and dfdl:length is an expression), 'delimited', 'prefixed', 'pattern' the data value is padded to the length given by the XSD minLength facet for type 'xs:string' or dfdl:textOutputMinLength  property for other types.</w:t>
            </w:r>
          </w:p>
          <w:p w14:paraId="0D575755" w14:textId="77777777" w:rsidR="000E1214" w:rsidRDefault="00A87198">
            <w:pPr>
              <w:rPr>
                <w:rFonts w:eastAsia="Arial Unicode MS"/>
              </w:rPr>
            </w:pPr>
            <w:r>
              <w:rPr>
                <w:rFonts w:eastAsia="Arial Unicode MS"/>
              </w:rPr>
              <w:t>When dfdl:lengthKind is 'endOfParent' the data value is padded to the available length.</w:t>
            </w:r>
          </w:p>
          <w:p w14:paraId="6ABDFEB1" w14:textId="77777777" w:rsidR="000E1214" w:rsidRDefault="00A87198">
            <w:pPr>
              <w:rPr>
                <w:rFonts w:eastAsia="Arial Unicode MS"/>
              </w:rPr>
            </w:pPr>
            <w:r>
              <w:rPr>
                <w:rFonts w:eastAsia="Arial Unicode MS"/>
              </w:rPr>
              <w:t xml:space="preserve">Annotation: dfdl:element, dfdl:simpleType </w:t>
            </w:r>
          </w:p>
        </w:tc>
      </w:tr>
      <w:tr w:rsidR="000E1214" w14:paraId="3F033C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D6BECD" w14:textId="77777777" w:rsidR="000E1214" w:rsidRDefault="00A87198">
            <w:pPr>
              <w:rPr>
                <w:rFonts w:eastAsia="Arial Unicode MS"/>
              </w:rPr>
            </w:pPr>
            <w:r>
              <w:rPr>
                <w:rFonts w:eastAsia="Arial Unicode MS"/>
              </w:rPr>
              <w:t>textTrimKind</w:t>
            </w:r>
          </w:p>
        </w:tc>
        <w:tc>
          <w:tcPr>
            <w:tcW w:w="0" w:type="auto"/>
            <w:tcBorders>
              <w:top w:val="single" w:sz="4" w:space="0" w:color="auto"/>
              <w:left w:val="single" w:sz="4" w:space="0" w:color="auto"/>
              <w:bottom w:val="single" w:sz="4" w:space="0" w:color="auto"/>
              <w:right w:val="single" w:sz="4" w:space="0" w:color="auto"/>
            </w:tcBorders>
            <w:hideMark/>
          </w:tcPr>
          <w:p w14:paraId="57629A1C" w14:textId="77777777" w:rsidR="000E1214" w:rsidRDefault="00A87198">
            <w:pPr>
              <w:rPr>
                <w:rFonts w:eastAsia="Arial Unicode MS"/>
              </w:rPr>
            </w:pPr>
            <w:r>
              <w:rPr>
                <w:rFonts w:eastAsia="Arial Unicode MS"/>
              </w:rPr>
              <w:t>Enum</w:t>
            </w:r>
          </w:p>
          <w:p w14:paraId="7CBF03A1" w14:textId="77777777" w:rsidR="000E1214" w:rsidRDefault="00A87198">
            <w:pPr>
              <w:rPr>
                <w:rFonts w:eastAsia="Arial Unicode MS"/>
              </w:rPr>
            </w:pPr>
            <w:r>
              <w:rPr>
                <w:rFonts w:eastAsia="Arial Unicode MS"/>
              </w:rPr>
              <w:t>Valid values 'none', 'padChar'</w:t>
            </w:r>
          </w:p>
          <w:p w14:paraId="46FB2110" w14:textId="47A1D291" w:rsidR="000E1214" w:rsidRDefault="00A87198">
            <w:pPr>
              <w:rPr>
                <w:rFonts w:eastAsia="Arial Unicode MS"/>
              </w:rPr>
            </w:pPr>
            <w:r>
              <w:rPr>
                <w:rFonts w:eastAsia="Arial Unicode MS"/>
              </w:rPr>
              <w:t xml:space="preserve">Indicates whether to trim data on </w:t>
            </w:r>
            <w:r>
              <w:rPr>
                <w:rFonts w:eastAsia="MS Mincho"/>
              </w:rPr>
              <w:t>parsing</w:t>
            </w:r>
            <w:r>
              <w:rPr>
                <w:rFonts w:eastAsia="Arial Unicode MS"/>
              </w:rPr>
              <w:t xml:space="preserve">. This controls the expected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w:t>
            </w:r>
            <w:r w:rsidR="00E62DDA">
              <w:rPr>
                <w:rFonts w:cs="Arial"/>
              </w:rPr>
              <w:t xml:space="preserve">Section </w:t>
            </w:r>
            <w:r w:rsidR="00E62DDA" w:rsidRPr="00065302">
              <w:rPr>
                <w:rStyle w:val="Hyperlink"/>
              </w:rPr>
              <w:fldChar w:fldCharType="begin"/>
            </w:r>
            <w:r w:rsidR="00E62DDA" w:rsidRPr="00065302">
              <w:rPr>
                <w:rStyle w:val="Hyperlink"/>
              </w:rPr>
              <w:instrText xml:space="preserve"> REF _Ref39164191 \r \h </w:instrText>
            </w:r>
            <w:r w:rsidR="00E62DDA" w:rsidRPr="00065302">
              <w:rPr>
                <w:rStyle w:val="Hyperlink"/>
              </w:rPr>
            </w:r>
            <w:r w:rsidR="00E62DDA" w:rsidRPr="00065302">
              <w:rPr>
                <w:rStyle w:val="Hyperlink"/>
              </w:rPr>
              <w:fldChar w:fldCharType="separate"/>
            </w:r>
            <w:ins w:id="5445" w:author="Mike Beckerle" w:date="2020-10-09T10:19:00Z">
              <w:r w:rsidR="008A37A6">
                <w:rPr>
                  <w:rStyle w:val="Hyperlink"/>
                </w:rPr>
                <w:t>9.2</w:t>
              </w:r>
            </w:ins>
            <w:del w:id="5446" w:author="Mike Beckerle" w:date="2020-10-09T10:19:00Z">
              <w:r w:rsidR="00404DC4" w:rsidRPr="00065302" w:rsidDel="008A37A6">
                <w:rPr>
                  <w:rStyle w:val="Hyperlink"/>
                </w:rPr>
                <w:delText>9.3</w:delText>
              </w:r>
            </w:del>
            <w:r w:rsidR="00E62DDA" w:rsidRPr="00065302">
              <w:rPr>
                <w:rStyle w:val="Hyperlink"/>
              </w:rPr>
              <w:fldChar w:fldCharType="end"/>
            </w:r>
            <w:r w:rsidR="00E62DDA">
              <w:t>.</w:t>
            </w:r>
          </w:p>
          <w:p w14:paraId="2B303A1B" w14:textId="77777777" w:rsidR="000E1214" w:rsidRDefault="00A87198">
            <w:pPr>
              <w:rPr>
                <w:rFonts w:eastAsia="Arial Unicode MS"/>
              </w:rPr>
            </w:pPr>
            <w:r>
              <w:rPr>
                <w:rFonts w:eastAsia="Arial Unicode MS"/>
              </w:rPr>
              <w:t xml:space="preserve">When 'none' no trimming takes place.  </w:t>
            </w:r>
          </w:p>
          <w:p w14:paraId="7431E8BC" w14:textId="77777777" w:rsidR="000E1214" w:rsidRDefault="00A87198">
            <w:pPr>
              <w:rPr>
                <w:rFonts w:eastAsia="Arial Unicode MS"/>
              </w:rPr>
            </w:pPr>
            <w:r>
              <w:rPr>
                <w:rFonts w:eastAsia="Arial Unicode MS"/>
              </w:rPr>
              <w:t xml:space="preserve">When 'padChar' the element is trimmed of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dfdl:textStringJustification, dfdl:textNumberJustification, or dfdl:textCalendarJustification, depending on the type of the element.</w:t>
            </w:r>
          </w:p>
          <w:p w14:paraId="39BA66B7" w14:textId="77777777" w:rsidR="000E1214" w:rsidRDefault="00A87198">
            <w:pPr>
              <w:rPr>
                <w:rFonts w:eastAsia="Arial Unicode MS"/>
              </w:rPr>
            </w:pPr>
            <w:r>
              <w:rPr>
                <w:rFonts w:eastAsia="Arial Unicode MS"/>
              </w:rPr>
              <w:t>Annotation: dfdl:element , dfdl:simpleType</w:t>
            </w:r>
          </w:p>
        </w:tc>
      </w:tr>
      <w:tr w:rsidR="000E1214" w14:paraId="0F9D687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3495C" w14:textId="77777777" w:rsidR="000E1214" w:rsidRDefault="00A87198">
            <w:pPr>
              <w:rPr>
                <w:rFonts w:eastAsia="Arial Unicode MS"/>
              </w:rPr>
            </w:pPr>
            <w:r>
              <w:rPr>
                <w:rFonts w:eastAsia="MS Mincho"/>
              </w:rPr>
              <w:t>textOutputMinLength</w:t>
            </w:r>
          </w:p>
        </w:tc>
        <w:tc>
          <w:tcPr>
            <w:tcW w:w="0" w:type="auto"/>
            <w:tcBorders>
              <w:top w:val="single" w:sz="4" w:space="0" w:color="auto"/>
              <w:left w:val="single" w:sz="4" w:space="0" w:color="auto"/>
              <w:bottom w:val="single" w:sz="4" w:space="0" w:color="auto"/>
              <w:right w:val="single" w:sz="4" w:space="0" w:color="auto"/>
            </w:tcBorders>
            <w:hideMark/>
          </w:tcPr>
          <w:p w14:paraId="36C246AF" w14:textId="77777777" w:rsidR="000E1214" w:rsidRDefault="00A87198">
            <w:pPr>
              <w:rPr>
                <w:rFonts w:eastAsia="Arial Unicode MS" w:cs="Arial"/>
              </w:rPr>
            </w:pPr>
            <w:r>
              <w:rPr>
                <w:rFonts w:eastAsia="Arial Unicode MS" w:cs="Arial"/>
              </w:rPr>
              <w:t xml:space="preserve">Non-negative Integer.   </w:t>
            </w:r>
          </w:p>
          <w:p w14:paraId="561E6F94" w14:textId="77777777" w:rsidR="000E1214" w:rsidRDefault="00A87198">
            <w:pPr>
              <w:rPr>
                <w:rFonts w:eastAsia="Arial Unicode MS" w:cs="Arial"/>
              </w:rPr>
            </w:pPr>
            <w:r>
              <w:rPr>
                <w:rFonts w:eastAsia="Arial Unicode MS" w:cs="Arial"/>
              </w:rPr>
              <w:t>Only used when dfdl:textPadKind is 'padChar' and dfdl:lengthKind is 'delimited', 'prefixed', 'pattern', 'explicit' (when dfdl:length is an expression) or 'endOfParent', and type is not xs:string</w:t>
            </w:r>
          </w:p>
          <w:p w14:paraId="68AB6FF5" w14:textId="77777777" w:rsidR="000E1214" w:rsidRDefault="00A87198">
            <w:pPr>
              <w:rPr>
                <w:rFonts w:eastAsia="Arial Unicode MS" w:cs="Arial"/>
              </w:rPr>
            </w:pPr>
            <w:r>
              <w:rPr>
                <w:rFonts w:eastAsia="Arial Unicode MS" w:cs="Arial"/>
              </w:rPr>
              <w:t xml:space="preserve">Specifies the minimum content length during unparsing for simple types that do not allow the XSD minLength facet to be specified. </w:t>
            </w:r>
          </w:p>
          <w:p w14:paraId="13F2F920" w14:textId="77777777" w:rsidR="000E1214" w:rsidRDefault="00A87198">
            <w:pPr>
              <w:rPr>
                <w:rFonts w:cs="Arial"/>
                <w:lang w:eastAsia="en-GB"/>
              </w:rPr>
            </w:pPr>
            <w:r>
              <w:rPr>
                <w:rFonts w:cs="Arial"/>
                <w:lang w:eastAsia="en-GB"/>
              </w:rPr>
              <w:t>For dfdl:lengthKind 'delimited', 'pattern' and 'endOfParent' the length units are always characters, for other dfdl:lengthKinds the length units are specified by the dfdl:lengthUnits property.</w:t>
            </w:r>
          </w:p>
          <w:p w14:paraId="6B4C0269" w14:textId="77777777" w:rsidR="000E1214" w:rsidRDefault="00A87198">
            <w:r>
              <w:rPr>
                <w:rFonts w:eastAsia="Arial Unicode MS" w:cs="Arial"/>
              </w:rPr>
              <w:t>If dfdl:textOutputMinLength is zero or less than the length of the representation text then no padding occurs.</w:t>
            </w:r>
          </w:p>
          <w:p w14:paraId="5E05626A" w14:textId="77777777" w:rsidR="000E1214" w:rsidRDefault="00A87198">
            <w:pPr>
              <w:rPr>
                <w:rFonts w:eastAsia="Arial Unicode MS"/>
              </w:rPr>
            </w:pPr>
            <w:r>
              <w:rPr>
                <w:rFonts w:eastAsia="Arial Unicode MS" w:cs="Arial"/>
              </w:rPr>
              <w:t>Annotation: dfdl:element, dfdl:simpleType</w:t>
            </w:r>
          </w:p>
        </w:tc>
      </w:tr>
      <w:tr w:rsidR="000E1214" w14:paraId="2A336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BE06B6" w14:textId="77777777" w:rsidR="000E1214" w:rsidRDefault="00A87198">
            <w:pPr>
              <w:rPr>
                <w:rFonts w:eastAsia="Arial Unicode MS" w:cs="Arial"/>
                <w:sz w:val="18"/>
              </w:rPr>
            </w:pPr>
            <w:r>
              <w:rPr>
                <w:rFonts w:eastAsia="Arial Unicode MS"/>
              </w:rPr>
              <w:t>escapeSchemeRef</w:t>
            </w:r>
          </w:p>
        </w:tc>
        <w:tc>
          <w:tcPr>
            <w:tcW w:w="0" w:type="auto"/>
            <w:tcBorders>
              <w:top w:val="single" w:sz="4" w:space="0" w:color="auto"/>
              <w:left w:val="single" w:sz="4" w:space="0" w:color="auto"/>
              <w:bottom w:val="single" w:sz="4" w:space="0" w:color="auto"/>
              <w:right w:val="single" w:sz="4" w:space="0" w:color="auto"/>
            </w:tcBorders>
            <w:hideMark/>
          </w:tcPr>
          <w:p w14:paraId="2914274C" w14:textId="77777777" w:rsidR="000E1214" w:rsidRDefault="00A87198">
            <w:pPr>
              <w:rPr>
                <w:rFonts w:eastAsia="Arial Unicode MS"/>
              </w:rPr>
            </w:pPr>
            <w:r>
              <w:rPr>
                <w:rFonts w:eastAsia="Arial Unicode MS"/>
              </w:rPr>
              <w:t>QName or empty String</w:t>
            </w:r>
          </w:p>
          <w:p w14:paraId="05344469" w14:textId="77777777" w:rsidR="000E1214" w:rsidRDefault="00A87198">
            <w:pPr>
              <w:rPr>
                <w:rFonts w:eastAsia="Arial Unicode MS"/>
              </w:rPr>
            </w:pPr>
            <w:r>
              <w:rPr>
                <w:rFonts w:eastAsia="Arial Unicode MS"/>
              </w:rPr>
              <w:t>The name of the dfdl:defineEscapeScheme annotation that provides the additional properties used to describe the escape scheme. If the value is the empty string then escaping is explicitly turned off.</w:t>
            </w:r>
          </w:p>
          <w:p w14:paraId="413133A8" w14:textId="62AB90FB" w:rsidR="000E1214" w:rsidRDefault="00A87198">
            <w:pPr>
              <w:rPr>
                <w:rFonts w:eastAsia="Arial Unicode MS"/>
                <w:szCs w:val="18"/>
              </w:rPr>
            </w:pPr>
            <w:r>
              <w:rPr>
                <w:rFonts w:eastAsia="Arial Unicode MS"/>
                <w:szCs w:val="18"/>
              </w:rPr>
              <w:t xml:space="preserve">See: Section </w:t>
            </w:r>
            <w:r w:rsidRPr="00065302">
              <w:rPr>
                <w:rStyle w:val="Hyperlink"/>
              </w:rPr>
              <w:fldChar w:fldCharType="begin"/>
            </w:r>
            <w:r w:rsidRPr="00065302">
              <w:rPr>
                <w:rStyle w:val="Hyperlink"/>
                <w:rFonts w:eastAsia="Arial Unicode MS"/>
              </w:rPr>
              <w:instrText xml:space="preserve"> REF _Ref220489733 \r \h  \* MERGEFORMAT </w:instrText>
            </w:r>
            <w:r w:rsidRPr="00065302">
              <w:rPr>
                <w:rStyle w:val="Hyperlink"/>
              </w:rPr>
            </w:r>
            <w:r w:rsidRPr="00065302">
              <w:rPr>
                <w:rStyle w:val="Hyperlink"/>
              </w:rPr>
              <w:fldChar w:fldCharType="separate"/>
            </w:r>
            <w:ins w:id="5447" w:author="Mike Beckerle" w:date="2020-10-09T10:19:00Z">
              <w:r w:rsidR="008A37A6">
                <w:rPr>
                  <w:rStyle w:val="Hyperlink"/>
                  <w:rFonts w:eastAsia="Arial Unicode MS"/>
                </w:rPr>
                <w:t>7.4</w:t>
              </w:r>
            </w:ins>
            <w:del w:id="5448" w:author="Mike Beckerle" w:date="2020-10-09T10:19:00Z">
              <w:r w:rsidR="00404DC4" w:rsidRPr="00065302" w:rsidDel="008A37A6">
                <w:rPr>
                  <w:rStyle w:val="Hyperlink"/>
                  <w:rFonts w:eastAsia="Arial Unicode MS"/>
                </w:rPr>
                <w:delText>7.6</w:delText>
              </w:r>
            </w:del>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_Ref220489733 \h  \* MERGEFORMAT </w:instrText>
            </w:r>
            <w:r w:rsidRPr="00065302">
              <w:rPr>
                <w:rStyle w:val="Hyperlink"/>
              </w:rPr>
            </w:r>
            <w:r w:rsidRPr="00065302">
              <w:rPr>
                <w:rStyle w:val="Hyperlink"/>
              </w:rPr>
              <w:fldChar w:fldCharType="separate"/>
            </w:r>
            <w:r w:rsidR="008A37A6" w:rsidRPr="008A37A6">
              <w:rPr>
                <w:rStyle w:val="Hyperlink"/>
              </w:rPr>
              <w:t>The dfdl:escapeScheme Annotation Element</w:t>
            </w:r>
            <w:r w:rsidRPr="00065302">
              <w:rPr>
                <w:rStyle w:val="Hyperlink"/>
              </w:rPr>
              <w:fldChar w:fldCharType="end"/>
            </w:r>
            <w:r>
              <w:rPr>
                <w:rFonts w:eastAsia="Arial Unicode MS"/>
                <w:szCs w:val="18"/>
              </w:rPr>
              <w:t xml:space="preserve">, and Section </w:t>
            </w:r>
            <w:r w:rsidRPr="00065302">
              <w:rPr>
                <w:rStyle w:val="Hyperlink"/>
              </w:rPr>
              <w:fldChar w:fldCharType="begin"/>
            </w:r>
            <w:r w:rsidRPr="00065302">
              <w:rPr>
                <w:rStyle w:val="Hyperlink"/>
                <w:rFonts w:eastAsia="Arial Unicode MS"/>
              </w:rPr>
              <w:instrText xml:space="preserve"> REF _Ref362443507 \r \h  \* MERGEFORMAT </w:instrText>
            </w:r>
            <w:r w:rsidRPr="00065302">
              <w:rPr>
                <w:rStyle w:val="Hyperlink"/>
              </w:rPr>
            </w:r>
            <w:r w:rsidRPr="00065302">
              <w:rPr>
                <w:rStyle w:val="Hyperlink"/>
              </w:rPr>
              <w:fldChar w:fldCharType="separate"/>
            </w:r>
            <w:ins w:id="5449" w:author="Mike Beckerle" w:date="2020-10-09T10:19:00Z">
              <w:r w:rsidR="008A37A6">
                <w:rPr>
                  <w:rStyle w:val="Hyperlink"/>
                  <w:rFonts w:eastAsia="Arial Unicode MS"/>
                </w:rPr>
                <w:t>7.3</w:t>
              </w:r>
            </w:ins>
            <w:del w:id="5450" w:author="Mike Beckerle" w:date="2020-10-09T10:19:00Z">
              <w:r w:rsidR="00404DC4" w:rsidRPr="00065302" w:rsidDel="008A37A6">
                <w:rPr>
                  <w:rStyle w:val="Hyperlink"/>
                  <w:rFonts w:eastAsia="Arial Unicode MS"/>
                </w:rPr>
                <w:delText>7.5</w:delText>
              </w:r>
            </w:del>
            <w:r w:rsidRPr="00065302">
              <w:rPr>
                <w:rStyle w:val="Hyperlink"/>
              </w:rPr>
              <w:fldChar w:fldCharType="end"/>
            </w:r>
            <w:r>
              <w:rPr>
                <w:rFonts w:eastAsia="Arial Unicode MS"/>
                <w:szCs w:val="18"/>
              </w:rPr>
              <w:t xml:space="preserve"> </w:t>
            </w:r>
            <w:r w:rsidRPr="00065302">
              <w:rPr>
                <w:rStyle w:val="Hyperlink"/>
              </w:rPr>
              <w:fldChar w:fldCharType="begin"/>
            </w:r>
            <w:r w:rsidRPr="00065302">
              <w:rPr>
                <w:rStyle w:val="Hyperlink"/>
                <w:rFonts w:eastAsia="Arial Unicode MS"/>
              </w:rPr>
              <w:instrText xml:space="preserve"> REF _Ref362443517 \h </w:instrText>
            </w:r>
            <w:r w:rsidRPr="00065302">
              <w:rPr>
                <w:rStyle w:val="Hyperlink"/>
              </w:rPr>
            </w:r>
            <w:r w:rsidRPr="00065302">
              <w:rPr>
                <w:rStyle w:val="Hyperlink"/>
              </w:rPr>
              <w:fldChar w:fldCharType="separate"/>
            </w:r>
            <w:ins w:id="5451" w:author="Mike Beckerle" w:date="2020-10-09T10:19:00Z">
              <w:r w:rsidR="008A37A6">
                <w:t>The dfdl:defineEscapeScheme Defining Annotation Element</w:t>
              </w:r>
            </w:ins>
            <w:del w:id="5452" w:author="Mike Beckerle" w:date="2020-10-09T10:19:00Z">
              <w:r w:rsidR="00404DC4" w:rsidRPr="00065302" w:rsidDel="008A37A6">
                <w:rPr>
                  <w:rStyle w:val="Hyperlink"/>
                </w:rPr>
                <w:delText>The dfdl:defineEscapeScheme Defining Annotation Element</w:delText>
              </w:r>
            </w:del>
            <w:r w:rsidRPr="00065302">
              <w:rPr>
                <w:rStyle w:val="Hyperlink"/>
              </w:rPr>
              <w:fldChar w:fldCharType="end"/>
            </w:r>
            <w:r>
              <w:rPr>
                <w:rFonts w:eastAsia="Arial Unicode MS"/>
                <w:szCs w:val="18"/>
              </w:rPr>
              <w:t>.</w:t>
            </w:r>
          </w:p>
          <w:p w14:paraId="179780C3" w14:textId="77777777" w:rsidR="000E1214" w:rsidRDefault="00A87198">
            <w:pPr>
              <w:keepNext/>
              <w:rPr>
                <w:rFonts w:eastAsia="Arial Unicode MS"/>
              </w:rPr>
            </w:pPr>
            <w:r>
              <w:rPr>
                <w:rFonts w:eastAsia="Arial Unicode MS"/>
              </w:rPr>
              <w:t>Annotation: dfdl:element, dfdl:simpleType</w:t>
            </w:r>
          </w:p>
        </w:tc>
      </w:tr>
    </w:tbl>
    <w:p w14:paraId="11CF311A" w14:textId="3381A52B" w:rsidR="000E1214" w:rsidRDefault="00A87198">
      <w:pPr>
        <w:pStyle w:val="Caption"/>
      </w:pPr>
      <w:bookmarkStart w:id="5453" w:name="_Toc226450745"/>
      <w:bookmarkStart w:id="5454" w:name="_Ref228950351"/>
      <w:r>
        <w:t xml:space="preserve">Table </w:t>
      </w:r>
      <w:fldSimple w:instr=" SEQ Table \* ARABIC ">
        <w:r w:rsidR="008A37A6">
          <w:rPr>
            <w:noProof/>
          </w:rPr>
          <w:t>26</w:t>
        </w:r>
      </w:fldSimple>
      <w:r>
        <w:t xml:space="preserve"> Properties Common to All Simple Types with Text Representation</w:t>
      </w:r>
    </w:p>
    <w:p w14:paraId="549B6578" w14:textId="77777777" w:rsidR="000E1214" w:rsidRDefault="00A87198" w:rsidP="00BC2419">
      <w:pPr>
        <w:pStyle w:val="Heading3"/>
        <w:rPr>
          <w:rFonts w:eastAsia="Times New Roman"/>
        </w:rPr>
      </w:pPr>
      <w:bookmarkStart w:id="5455" w:name="_The_dfdl:escapeScheme_Properties"/>
      <w:bookmarkStart w:id="5456" w:name="_Toc243112828"/>
      <w:bookmarkStart w:id="5457" w:name="_Ref250479270"/>
      <w:bookmarkStart w:id="5458" w:name="_Toc349042748"/>
      <w:bookmarkStart w:id="5459" w:name="_Ref52978876"/>
      <w:bookmarkStart w:id="5460" w:name="_Toc53134112"/>
      <w:bookmarkEnd w:id="5455"/>
      <w:r>
        <w:rPr>
          <w:rFonts w:eastAsia="Times New Roman"/>
        </w:rPr>
        <w:t>The dfdl:escapeScheme Properties</w:t>
      </w:r>
      <w:bookmarkEnd w:id="5453"/>
      <w:bookmarkEnd w:id="5454"/>
      <w:bookmarkEnd w:id="5456"/>
      <w:bookmarkEnd w:id="5457"/>
      <w:bookmarkEnd w:id="5458"/>
      <w:bookmarkEnd w:id="5459"/>
      <w:bookmarkEnd w:id="5460"/>
    </w:p>
    <w:p w14:paraId="6890A12E" w14:textId="77777777" w:rsidR="000E1214" w:rsidRDefault="00A87198">
      <w:r>
        <w:t xml:space="preserve">The dfdl:escapeScheme annotation is used within a dfdl:defineEscapeScheme annotation to group the properties of an escape scheme and allows a common set of properties to be defined that can be reused. </w:t>
      </w:r>
    </w:p>
    <w:p w14:paraId="0F8453D4" w14:textId="77777777" w:rsidR="000E1214" w:rsidRDefault="00A87198">
      <w:r>
        <w:t>An escape scheme is needed when the content of a text element contains sequences of characters that are the same as an in-scope separator or terminator. If the characters are not escaped, a parser scanning for a separator or terminator would erroneously find the character sequence in the content.</w:t>
      </w:r>
    </w:p>
    <w:p w14:paraId="6290B7FE" w14:textId="77777777" w:rsidR="000E1214" w:rsidRDefault="00A87198">
      <w:r>
        <w:t>An escape scheme defines the properties that describe the text escaping rules. There are two variants on such schemes:</w:t>
      </w:r>
    </w:p>
    <w:p w14:paraId="64EF6C27" w14:textId="3A3AFC73" w:rsidR="000E1214" w:rsidRDefault="00A87198" w:rsidP="00C31ED0">
      <w:pPr>
        <w:pStyle w:val="ListParagraph"/>
        <w:numPr>
          <w:ilvl w:val="0"/>
          <w:numId w:val="100"/>
        </w:numPr>
      </w:pPr>
      <w:r>
        <w:t>The use of a single escape character to cause the next character to be interpreted literally. The escape character itself is escaped by the escape</w:t>
      </w:r>
      <w:r w:rsidR="00E11D4A">
        <w:t>-</w:t>
      </w:r>
      <w:r>
        <w:t>escape character.</w:t>
      </w:r>
    </w:p>
    <w:p w14:paraId="50150F0D" w14:textId="6933EA2D" w:rsidR="000E1214" w:rsidRDefault="00A87198" w:rsidP="00C31ED0">
      <w:pPr>
        <w:pStyle w:val="ListParagraph"/>
        <w:numPr>
          <w:ilvl w:val="0"/>
          <w:numId w:val="100"/>
        </w:numPr>
      </w:pPr>
      <w:r>
        <w:t>The use of a pair of escape strings to cause the enclosed group of characters to be interpreted literally. The ending escape string is escaped by the escape</w:t>
      </w:r>
      <w:ins w:id="5461" w:author="Mike Beckerle" w:date="2020-10-09T10:46:00Z">
        <w:r w:rsidR="00FD51E3">
          <w:t>-</w:t>
        </w:r>
      </w:ins>
      <w:del w:id="5462" w:author="Mike Beckerle" w:date="2020-10-09T10:46:00Z">
        <w:r w:rsidDel="00FD51E3">
          <w:delText xml:space="preserve"> </w:delText>
        </w:r>
      </w:del>
      <w:r>
        <w:t>escape character.</w:t>
      </w:r>
    </w:p>
    <w:p w14:paraId="52EF3B5D" w14:textId="77777777" w:rsidR="000E1214" w:rsidRDefault="00A87198">
      <w:pPr>
        <w:autoSpaceDE w:val="0"/>
        <w:rPr>
          <w:rFonts w:cs="Arial"/>
        </w:rPr>
      </w:pPr>
      <w:r>
        <w:rPr>
          <w:rFonts w:cs="Arial"/>
        </w:rPr>
        <w:t>On parsing, the escape scheme is applied after pad characters are trimmed and on unparsing before pad characters are added. A pad character is not escaped by an escape character. When parsing, pad characters are trimmed without reference to an escape scheme. When unparsing, pad characters are added without reference to an escape scheme.</w:t>
      </w:r>
    </w:p>
    <w:p w14:paraId="3EC5503A" w14:textId="77777777" w:rsidR="000E1214" w:rsidRDefault="00A87198">
      <w:pPr>
        <w:rPr>
          <w:rFonts w:cs="Arial"/>
        </w:rPr>
      </w:pPr>
      <w:r>
        <w:t>On unparsing, the application of escape scheme processing takes place before the application of the dfdl:emptyValueDelimiterPolicy property.</w:t>
      </w:r>
    </w:p>
    <w:tbl>
      <w:tblPr>
        <w:tblStyle w:val="Table"/>
        <w:tblW w:w="5000" w:type="pct"/>
        <w:tblInd w:w="0" w:type="dxa"/>
        <w:tblLook w:val="01E0" w:firstRow="1" w:lastRow="1" w:firstColumn="1" w:lastColumn="1" w:noHBand="0" w:noVBand="0"/>
      </w:tblPr>
      <w:tblGrid>
        <w:gridCol w:w="2418"/>
        <w:gridCol w:w="6212"/>
      </w:tblGrid>
      <w:tr w:rsidR="000E1214" w14:paraId="5F0B0698"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2A39B0F" w14:textId="77777777" w:rsidR="000E1214" w:rsidRDefault="00A87198">
            <w:r>
              <w:t>Property Name</w:t>
            </w:r>
          </w:p>
        </w:tc>
        <w:tc>
          <w:tcPr>
            <w:tcW w:w="0" w:type="auto"/>
            <w:hideMark/>
          </w:tcPr>
          <w:p w14:paraId="49806E0F" w14:textId="77777777" w:rsidR="000E1214" w:rsidRDefault="00A87198">
            <w:r>
              <w:t>Description</w:t>
            </w:r>
          </w:p>
        </w:tc>
      </w:tr>
      <w:tr w:rsidR="000E1214" w14:paraId="60FDB5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08EA8E" w14:textId="77777777" w:rsidR="000E1214" w:rsidRDefault="00A87198">
            <w:pPr>
              <w:rPr>
                <w:rFonts w:cs="Arial"/>
              </w:rPr>
            </w:pPr>
            <w:r>
              <w:rPr>
                <w:rFonts w:cs="Arial"/>
              </w:rPr>
              <w:t>escapeKind</w:t>
            </w:r>
          </w:p>
        </w:tc>
        <w:tc>
          <w:tcPr>
            <w:tcW w:w="0" w:type="auto"/>
            <w:tcBorders>
              <w:top w:val="single" w:sz="4" w:space="0" w:color="auto"/>
              <w:left w:val="single" w:sz="4" w:space="0" w:color="auto"/>
              <w:bottom w:val="single" w:sz="4" w:space="0" w:color="auto"/>
              <w:right w:val="single" w:sz="4" w:space="0" w:color="auto"/>
            </w:tcBorders>
            <w:hideMark/>
          </w:tcPr>
          <w:p w14:paraId="021B34AA" w14:textId="77777777" w:rsidR="000E1214" w:rsidRDefault="00A87198">
            <w:pPr>
              <w:rPr>
                <w:rFonts w:cs="Arial"/>
              </w:rPr>
            </w:pPr>
            <w:r>
              <w:rPr>
                <w:rFonts w:cs="Arial"/>
              </w:rPr>
              <w:t>Enum</w:t>
            </w:r>
          </w:p>
          <w:p w14:paraId="68C00086" w14:textId="77777777" w:rsidR="000E1214" w:rsidRDefault="00A87198">
            <w:pPr>
              <w:rPr>
                <w:rFonts w:cs="Arial"/>
              </w:rPr>
            </w:pPr>
            <w:r>
              <w:rPr>
                <w:rFonts w:cs="Arial"/>
              </w:rPr>
              <w:t>Valid values 'escapeCharacter', 'escapeBlock'</w:t>
            </w:r>
          </w:p>
          <w:p w14:paraId="28E0F950" w14:textId="77777777" w:rsidR="000E1214" w:rsidRDefault="00A87198">
            <w:pPr>
              <w:rPr>
                <w:rFonts w:cs="Arial"/>
              </w:rPr>
            </w:pPr>
            <w:r>
              <w:rPr>
                <w:rFonts w:cs="Arial"/>
              </w:rPr>
              <w:t>The type of escape mechanism defined in the escape scheme</w:t>
            </w:r>
          </w:p>
          <w:p w14:paraId="59C93A5E" w14:textId="34300036" w:rsidR="000E1214" w:rsidRDefault="00A87198">
            <w:pPr>
              <w:rPr>
                <w:rFonts w:cs="Arial"/>
              </w:rPr>
            </w:pPr>
            <w:r>
              <w:rPr>
                <w:rFonts w:cs="Arial"/>
              </w:rPr>
              <w:t xml:space="preserve">When 'escapeCharacter': On unparsing a single character of the data is escaped by adding </w:t>
            </w:r>
            <w:r w:rsidR="00E11D4A">
              <w:rPr>
                <w:rFonts w:cs="Arial"/>
              </w:rPr>
              <w:t>a</w:t>
            </w:r>
            <w:r>
              <w:rPr>
                <w:rFonts w:cs="Arial"/>
              </w:rPr>
              <w:t xml:space="preserve"> dfdl:escapeCharacter or dfdl:escapeEscapeCharacter immediately before it. </w:t>
            </w:r>
            <w:r>
              <w:rPr>
                <w:rFonts w:cs="Arial"/>
                <w:lang w:eastAsia="en-GB"/>
              </w:rPr>
              <w:t xml:space="preserve">The characters to escape are determined by property dfdl:escapeCharacterPolicy. </w:t>
            </w:r>
          </w:p>
          <w:p w14:paraId="17D10CDB" w14:textId="77777777" w:rsidR="000E1214" w:rsidRDefault="00A87198">
            <w:r>
              <w:t xml:space="preserve">On parsing any in-scope terminating delimiter encountered in the data is not interpreted as such when it is immediately preceded by the dfdl:escapeCharacter (when not itself preceded by the dfdl:escapeEscapeCharacter). Occurrences of the dfdl:escapeCharacter and dfdl:escapeEscapeCharacter are removed from the data </w:t>
            </w:r>
            <w:r>
              <w:rPr>
                <w:rFonts w:cs="Arial"/>
                <w:lang w:eastAsia="en-GB"/>
              </w:rPr>
              <w:t>as determined by property dfdl:escapeCharacterPolicy</w:t>
            </w:r>
            <w:r>
              <w:t>, unless the dfdl:escapeCharacter is preceded by the dfdl:escapeEscapeCharacter, or the dfdl:escapeEscapeCharacter does not precede the dfdl:escapeCharacter, respectively.</w:t>
            </w:r>
          </w:p>
          <w:p w14:paraId="49E6E5D4" w14:textId="77777777" w:rsidR="000E1214" w:rsidRDefault="00A87198">
            <w:pPr>
              <w:rPr>
                <w:rFonts w:cs="Arial"/>
              </w:rPr>
            </w:pPr>
            <w:r>
              <w:rPr>
                <w:rFonts w:cs="Arial"/>
              </w:rPr>
              <w:t xml:space="preserve">When 'escapeBlock': On unparsing the entire data are escaped by adding dfdl:escapeBlockStart to the beginning and dfdl:escapeBlockEnd to the end of the data. The data is either always escaped or escaped when needed as specified by dfdl:generateEscapeBlock. If the data is escaped and contains the dfdl:escapeBlockEnd then first character of each appearance of the dfdl:escapeBlockEnd is escaped by the dfdl:escapeEscapeCharacter. </w:t>
            </w:r>
          </w:p>
          <w:p w14:paraId="3A0BDFAA" w14:textId="73E2CD32" w:rsidR="000E1214" w:rsidRDefault="00A87198">
            <w:r>
              <w:t xml:space="preserve">On parsing the dfdl:escapeBlockStart string must be the first characters in the (trimmed) data in order to activate the escape scheme. The dfdl:escapeBlockStart string is removed from the beginning of the data. Until a matching dfdl:escapeBlockEnd string (that is, one not preceded by the dfdl:escapeEscapeCharacter) is found in the data, any in-scope terminating delimiter encountered in the data is not interpreted as such, and any dfdl:escapeEscapeCharacters are removed when they precede </w:t>
            </w:r>
            <w:r w:rsidR="00E11D4A">
              <w:t>a</w:t>
            </w:r>
            <w:r>
              <w:t xml:space="preserve"> dfdl:escapeBlockEnd string. The matching dfdl:escapeBlockEnd string is removed from the data.. The matching dfdl:escapeBlockEnd does not have to be the last character(s) in the (trimmed) data in order to de-activate the escape scheme. A dfdl:escapeBlockStart occurring anywhere in the data other than the first characters has no significance.</w:t>
            </w:r>
          </w:p>
          <w:p w14:paraId="74905AF1" w14:textId="77777777" w:rsidR="000E1214" w:rsidRDefault="00A87198">
            <w:pPr>
              <w:rPr>
                <w:rFonts w:cs="Arial"/>
              </w:rPr>
            </w:pPr>
            <w:r>
              <w:rPr>
                <w:rFonts w:cs="Arial"/>
              </w:rPr>
              <w:t>Annotation: dfdl:escapeScheme</w:t>
            </w:r>
          </w:p>
        </w:tc>
      </w:tr>
      <w:tr w:rsidR="000E1214" w14:paraId="5AB1F3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327DAA" w14:textId="77777777" w:rsidR="000E1214" w:rsidRDefault="00A87198">
            <w:pPr>
              <w:rPr>
                <w:rFonts w:cs="Arial"/>
              </w:rPr>
            </w:pPr>
            <w:r>
              <w:rPr>
                <w:rFonts w:cs="Arial"/>
              </w:rPr>
              <w:t>escapeCharacter</w:t>
            </w:r>
          </w:p>
        </w:tc>
        <w:tc>
          <w:tcPr>
            <w:tcW w:w="0" w:type="auto"/>
            <w:tcBorders>
              <w:top w:val="single" w:sz="4" w:space="0" w:color="auto"/>
              <w:left w:val="single" w:sz="4" w:space="0" w:color="auto"/>
              <w:bottom w:val="single" w:sz="4" w:space="0" w:color="auto"/>
              <w:right w:val="single" w:sz="4" w:space="0" w:color="auto"/>
            </w:tcBorders>
            <w:hideMark/>
          </w:tcPr>
          <w:p w14:paraId="2C0BA05A" w14:textId="77777777" w:rsidR="000E1214" w:rsidRDefault="00A87198">
            <w:pPr>
              <w:rPr>
                <w:rFonts w:cs="Arial"/>
              </w:rPr>
            </w:pPr>
            <w:r>
              <w:rPr>
                <w:rFonts w:cs="Arial"/>
              </w:rPr>
              <w:t>DFDL String Literal or DFDL Expression</w:t>
            </w:r>
          </w:p>
          <w:p w14:paraId="55135C03" w14:textId="77777777" w:rsidR="000E1214" w:rsidRDefault="00A87198">
            <w:pPr>
              <w:rPr>
                <w:rFonts w:cs="Arial"/>
              </w:rPr>
            </w:pPr>
            <w:r>
              <w:rPr>
                <w:rFonts w:cs="Arial"/>
              </w:rPr>
              <w:t xml:space="preserve">Specifies one character that escapes the subsequent character. </w:t>
            </w:r>
          </w:p>
          <w:p w14:paraId="62BDB39B" w14:textId="77777777" w:rsidR="000E1214" w:rsidRDefault="00A87198">
            <w:pPr>
              <w:rPr>
                <w:rFonts w:cs="Arial"/>
              </w:rPr>
            </w:pPr>
            <w:r>
              <w:rPr>
                <w:rFonts w:cs="Arial"/>
              </w:rPr>
              <w:t xml:space="preserve">Used when dfdl:escapeKind is 'escapeCharacter' </w:t>
            </w:r>
          </w:p>
          <w:p w14:paraId="22A03D51" w14:textId="77777777" w:rsidR="000E1214" w:rsidRDefault="00A87198">
            <w:pPr>
              <w:rPr>
                <w:rFonts w:cs="Arial"/>
              </w:rPr>
            </w:pPr>
            <w:r>
              <w:rPr>
                <w:rFonts w:cs="Arial"/>
              </w:rPr>
              <w:t>It is a Schema Definition Error if dfdl:escapeCharacter is empty when dfdl:escapeKind is 'escapeCharacter'</w:t>
            </w:r>
          </w:p>
          <w:p w14:paraId="785D1780" w14:textId="0511A820" w:rsidR="000E1214" w:rsidRDefault="00A87198">
            <w:pPr>
              <w:rPr>
                <w:rFonts w:cs="Arial"/>
              </w:rPr>
            </w:pPr>
            <w:r>
              <w:rPr>
                <w:rFonts w:cs="Arial"/>
              </w:rPr>
              <w:t xml:space="preserve">This property can be computed by way of an expression which returns a </w:t>
            </w:r>
            <w:r w:rsidR="006402E3">
              <w:rPr>
                <w:rFonts w:eastAsia="Arial Unicode MS" w:cs="Arial"/>
              </w:rPr>
              <w:t>DFDL String Literal that represents a single character</w:t>
            </w:r>
            <w:r>
              <w:rPr>
                <w:rFonts w:cs="Arial"/>
              </w:rPr>
              <w:t>. The expression must not contain forward references to elements which have not yet been processed.</w:t>
            </w:r>
          </w:p>
          <w:p w14:paraId="265B89DB" w14:textId="77777777" w:rsidR="000E1214" w:rsidRDefault="00A87198">
            <w:pPr>
              <w:rPr>
                <w:rFonts w:cs="Arial"/>
              </w:rPr>
            </w:pPr>
            <w:r>
              <w:rPr>
                <w:rStyle w:val="Emphasis"/>
              </w:rPr>
              <w:t>Escape and Quoting Character Restrictions:</w:t>
            </w:r>
            <w:r>
              <w:rPr>
                <w:rFonts w:cs="Arial"/>
              </w:rPr>
              <w:t xml:space="preserve"> The string literal is restricted to allow only certain kinds of DFDL String Literal syntax:</w:t>
            </w:r>
          </w:p>
          <w:p w14:paraId="20C44FE2" w14:textId="77777777" w:rsidR="000E1214" w:rsidRDefault="00A87198" w:rsidP="00C31ED0">
            <w:pPr>
              <w:numPr>
                <w:ilvl w:val="0"/>
                <w:numId w:val="101"/>
              </w:numPr>
            </w:pPr>
            <w:r>
              <w:t>DFDL</w:t>
            </w:r>
            <w:r>
              <w:rPr>
                <w:rFonts w:eastAsia="Helv"/>
              </w:rPr>
              <w:t xml:space="preserve"> </w:t>
            </w:r>
            <w:r>
              <w:t>character</w:t>
            </w:r>
            <w:r>
              <w:rPr>
                <w:rFonts w:eastAsia="Helv"/>
              </w:rPr>
              <w:t xml:space="preserve"> </w:t>
            </w:r>
            <w:r>
              <w:t>entities</w:t>
            </w:r>
            <w:r>
              <w:rPr>
                <w:rFonts w:eastAsia="Helv"/>
              </w:rPr>
              <w:t xml:space="preserve"> </w:t>
            </w:r>
            <w:r>
              <w:t>are</w:t>
            </w:r>
            <w:r>
              <w:rPr>
                <w:rFonts w:eastAsia="Helv"/>
              </w:rPr>
              <w:t xml:space="preserve"> </w:t>
            </w:r>
            <w:r>
              <w:t>allowed</w:t>
            </w:r>
          </w:p>
          <w:p w14:paraId="263942DB" w14:textId="77777777" w:rsidR="000E1214" w:rsidRDefault="00A87198" w:rsidP="00C31ED0">
            <w:pPr>
              <w:numPr>
                <w:ilvl w:val="0"/>
                <w:numId w:val="101"/>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not</w:t>
            </w:r>
            <w:r>
              <w:rPr>
                <w:rFonts w:eastAsia="Helv"/>
              </w:rPr>
              <w:t xml:space="preserve"> </w:t>
            </w:r>
            <w:r>
              <w:t>allowed</w:t>
            </w:r>
          </w:p>
          <w:p w14:paraId="7DC69669" w14:textId="77777777" w:rsidR="000E1214" w:rsidRDefault="00A87198" w:rsidP="00C31ED0">
            <w:pPr>
              <w:numPr>
                <w:ilvl w:val="0"/>
                <w:numId w:val="101"/>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46852597" w14:textId="77777777" w:rsidR="000E1214" w:rsidRDefault="00A87198">
            <w:r>
              <w:t>It is a Schema Definition Error if the string literal contains any of the disallowed constructs.</w:t>
            </w:r>
          </w:p>
          <w:p w14:paraId="7CFFFDF9" w14:textId="77777777" w:rsidR="000E1214" w:rsidRDefault="00A87198">
            <w:pPr>
              <w:rPr>
                <w:rFonts w:cs="Arial"/>
              </w:rPr>
            </w:pPr>
            <w:r>
              <w:rPr>
                <w:rFonts w:cs="Arial"/>
              </w:rPr>
              <w:t>Escape characters contribute to the simple value region (SimpleLogicalValue or NilLiteralValue) of the field</w:t>
            </w:r>
          </w:p>
          <w:p w14:paraId="03BF3DC9" w14:textId="77777777" w:rsidR="000E1214" w:rsidRDefault="00A87198">
            <w:pPr>
              <w:rPr>
                <w:rFonts w:cs="Arial"/>
              </w:rPr>
            </w:pPr>
            <w:r>
              <w:rPr>
                <w:rFonts w:cs="Arial"/>
              </w:rPr>
              <w:t>Annotation: dfdl:escapeScheme</w:t>
            </w:r>
          </w:p>
        </w:tc>
      </w:tr>
      <w:tr w:rsidR="000E1214" w14:paraId="158C8E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C8174A" w14:textId="77777777" w:rsidR="000E1214" w:rsidRDefault="00A87198">
            <w:pPr>
              <w:rPr>
                <w:rFonts w:cs="Arial"/>
              </w:rPr>
            </w:pPr>
            <w:r>
              <w:rPr>
                <w:rFonts w:cs="Arial"/>
              </w:rPr>
              <w:t>escapeBlockStart</w:t>
            </w:r>
          </w:p>
        </w:tc>
        <w:tc>
          <w:tcPr>
            <w:tcW w:w="0" w:type="auto"/>
            <w:tcBorders>
              <w:top w:val="single" w:sz="4" w:space="0" w:color="auto"/>
              <w:left w:val="single" w:sz="4" w:space="0" w:color="auto"/>
              <w:bottom w:val="single" w:sz="4" w:space="0" w:color="auto"/>
              <w:right w:val="single" w:sz="4" w:space="0" w:color="auto"/>
            </w:tcBorders>
            <w:hideMark/>
          </w:tcPr>
          <w:p w14:paraId="523272D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DFDL String Literal </w:t>
            </w:r>
          </w:p>
          <w:p w14:paraId="746C4671"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The string of characters that denotes the beginning of a sequence of characters escaped by a pair of escape strings.</w:t>
            </w:r>
          </w:p>
          <w:p w14:paraId="78D760EC"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Used when dfdl:escapeKind is 'escapeBlock' </w:t>
            </w:r>
          </w:p>
          <w:p w14:paraId="79AE31F2" w14:textId="77777777" w:rsidR="000E1214" w:rsidRDefault="00A87198">
            <w:pPr>
              <w:rPr>
                <w:rFonts w:eastAsia="MS Mincho"/>
              </w:rPr>
            </w:pPr>
            <w:r>
              <w:rPr>
                <w:rFonts w:eastAsia="MS Mincho"/>
              </w:rPr>
              <w:t xml:space="preserve">It is a Schema Definition Error if dfdl:escapeBlockStart is empty when dfdl:escapeKind is 'escapeBlock' </w:t>
            </w:r>
          </w:p>
          <w:p w14:paraId="2ABF06A1"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dfdl:escapeCharacter property.</w:t>
            </w:r>
          </w:p>
          <w:p w14:paraId="7D6E0FBF" w14:textId="5B343F58" w:rsidR="000E1214" w:rsidRDefault="00E11D4A">
            <w:pPr>
              <w:autoSpaceDE w:val="0"/>
              <w:autoSpaceDN w:val="0"/>
              <w:adjustRightInd w:val="0"/>
              <w:rPr>
                <w:rFonts w:eastAsia="MS Mincho" w:cs="Arial"/>
                <w:lang w:eastAsia="ja-JP" w:bidi="he-IL"/>
              </w:rPr>
            </w:pPr>
            <w:r>
              <w:rPr>
                <w:rFonts w:eastAsia="MS Mincho" w:cs="Arial"/>
                <w:lang w:eastAsia="ja-JP" w:bidi="he-IL"/>
              </w:rPr>
              <w:t>A</w:t>
            </w:r>
            <w:r w:rsidR="00A87198">
              <w:rPr>
                <w:rFonts w:eastAsia="MS Mincho" w:cs="Arial"/>
                <w:lang w:eastAsia="ja-JP" w:bidi="he-IL"/>
              </w:rPr>
              <w:t xml:space="preserve"> dfdl:</w:t>
            </w:r>
            <w:r w:rsidR="00A87198">
              <w:rPr>
                <w:rFonts w:cs="Arial"/>
              </w:rPr>
              <w:t xml:space="preserve">escapeBlockStart </w:t>
            </w:r>
            <w:r w:rsidR="00A87198">
              <w:rPr>
                <w:rFonts w:eastAsia="MS Mincho" w:cs="Arial"/>
                <w:lang w:eastAsia="ja-JP" w:bidi="he-IL"/>
              </w:rPr>
              <w:t xml:space="preserve">string contributes to the </w:t>
            </w:r>
            <w:r w:rsidR="00A87198">
              <w:rPr>
                <w:rFonts w:cs="Arial"/>
              </w:rPr>
              <w:t xml:space="preserve">simple value region (SimpleLogicalValue or NilLiteralValue) </w:t>
            </w:r>
            <w:r w:rsidR="00A87198">
              <w:rPr>
                <w:rFonts w:eastAsia="MS Mincho" w:cs="Arial"/>
                <w:lang w:eastAsia="ja-JP" w:bidi="he-IL"/>
              </w:rPr>
              <w:t>of the field</w:t>
            </w:r>
          </w:p>
          <w:p w14:paraId="025F1A9C" w14:textId="77777777" w:rsidR="000E1214" w:rsidRDefault="00A87198">
            <w:pPr>
              <w:rPr>
                <w:rFonts w:cs="Arial"/>
              </w:rPr>
            </w:pPr>
            <w:r>
              <w:rPr>
                <w:rFonts w:cs="Arial"/>
              </w:rPr>
              <w:t>Annotation: dfdl:escapeScheme</w:t>
            </w:r>
          </w:p>
        </w:tc>
      </w:tr>
      <w:tr w:rsidR="000E1214" w14:paraId="61DE0AE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50A27A" w14:textId="77777777" w:rsidR="000E1214" w:rsidRDefault="00A87198">
            <w:pPr>
              <w:rPr>
                <w:rFonts w:cs="Arial"/>
              </w:rPr>
            </w:pPr>
            <w:r>
              <w:rPr>
                <w:rFonts w:cs="Arial"/>
              </w:rPr>
              <w:t>escapeBlockEnd</w:t>
            </w:r>
          </w:p>
        </w:tc>
        <w:tc>
          <w:tcPr>
            <w:tcW w:w="0" w:type="auto"/>
            <w:tcBorders>
              <w:top w:val="single" w:sz="4" w:space="0" w:color="auto"/>
              <w:left w:val="single" w:sz="4" w:space="0" w:color="auto"/>
              <w:bottom w:val="single" w:sz="4" w:space="0" w:color="auto"/>
              <w:right w:val="single" w:sz="4" w:space="0" w:color="auto"/>
            </w:tcBorders>
            <w:hideMark/>
          </w:tcPr>
          <w:p w14:paraId="4C760107"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DFDL String Literal</w:t>
            </w:r>
          </w:p>
          <w:p w14:paraId="66125A28"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 xml:space="preserve">The string of characters that denotes the end of a sequence of characters escaped by a pair of escape strings. </w:t>
            </w:r>
          </w:p>
          <w:p w14:paraId="6919B0F5"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Used when dfdl:escapeKind is 'escapeBlock' .</w:t>
            </w:r>
          </w:p>
          <w:p w14:paraId="19A68D95" w14:textId="77777777" w:rsidR="000E1214" w:rsidRDefault="00A87198">
            <w:pPr>
              <w:rPr>
                <w:rFonts w:eastAsia="MS Mincho"/>
              </w:rPr>
            </w:pPr>
            <w:r>
              <w:rPr>
                <w:rFonts w:eastAsia="MS Mincho"/>
              </w:rPr>
              <w:t>It is a Schema Definition Error if dfdl:escapeBlockEnd is empty when dfdl:escapeKind is 'escapeBlock'.</w:t>
            </w:r>
          </w:p>
          <w:p w14:paraId="25925A28" w14:textId="463EB216" w:rsidR="000E1214" w:rsidRDefault="00A87198">
            <w:pPr>
              <w:rPr>
                <w:rFonts w:eastAsia="MS Mincho"/>
              </w:rPr>
            </w:pPr>
            <w:r>
              <w:rPr>
                <w:rFonts w:cs="Arial"/>
              </w:rPr>
              <w:t xml:space="preserve">When parsing, it is a </w:t>
            </w:r>
            <w:del w:id="5463" w:author="Mike Beckerle" w:date="2020-10-08T20:33:00Z">
              <w:r w:rsidDel="00B31DA3">
                <w:rPr>
                  <w:rFonts w:cs="Arial"/>
                </w:rPr>
                <w:delText>processing error</w:delText>
              </w:r>
            </w:del>
            <w:ins w:id="5464" w:author="Mike Beckerle" w:date="2020-10-08T20:33:00Z">
              <w:r w:rsidR="00B31DA3">
                <w:rPr>
                  <w:rFonts w:cs="Arial"/>
                </w:rPr>
                <w:t>Processing Error</w:t>
              </w:r>
            </w:ins>
            <w:r>
              <w:rPr>
                <w:rFonts w:cs="Arial"/>
              </w:rPr>
              <w:t xml:space="preserve"> if the end of the data for the element is reached and the escapeBlockEnd is not found in the data. </w:t>
            </w:r>
            <w:r>
              <w:rPr>
                <w:rFonts w:eastAsia="MS Mincho"/>
              </w:rPr>
              <w:t xml:space="preserve"> </w:t>
            </w:r>
          </w:p>
          <w:p w14:paraId="7A997FE1"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escapeCharacter property.</w:t>
            </w:r>
          </w:p>
          <w:p w14:paraId="6DCBC249" w14:textId="77777777" w:rsidR="000E1214" w:rsidRDefault="00A87198">
            <w:pPr>
              <w:autoSpaceDE w:val="0"/>
              <w:autoSpaceDN w:val="0"/>
              <w:adjustRightInd w:val="0"/>
              <w:rPr>
                <w:rFonts w:eastAsia="MS Mincho" w:cs="Arial"/>
                <w:lang w:eastAsia="ja-JP" w:bidi="he-IL"/>
              </w:rPr>
            </w:pPr>
            <w:r>
              <w:rPr>
                <w:rFonts w:eastAsia="MS Mincho" w:cs="Arial"/>
                <w:lang w:eastAsia="ja-JP" w:bidi="he-IL"/>
              </w:rPr>
              <w:t>A dfdl:</w:t>
            </w:r>
            <w:r>
              <w:rPr>
                <w:rFonts w:cs="Arial"/>
              </w:rPr>
              <w:t>escapeBlockEnd</w:t>
            </w:r>
            <w:r>
              <w:rPr>
                <w:rFonts w:eastAsia="MS Mincho" w:cs="Arial"/>
                <w:lang w:eastAsia="ja-JP" w:bidi="he-IL"/>
              </w:rPr>
              <w:t xml:space="preserve"> string contributes to the </w:t>
            </w:r>
            <w:r>
              <w:rPr>
                <w:rFonts w:cs="Arial"/>
              </w:rPr>
              <w:t xml:space="preserve">simple value region (SimpleLogicalValue or NilLiteralValue) </w:t>
            </w:r>
            <w:r>
              <w:rPr>
                <w:rFonts w:eastAsia="MS Mincho" w:cs="Arial"/>
                <w:lang w:eastAsia="ja-JP" w:bidi="he-IL"/>
              </w:rPr>
              <w:t>of the field</w:t>
            </w:r>
          </w:p>
          <w:p w14:paraId="3CE96BEC" w14:textId="77777777" w:rsidR="000E1214" w:rsidRDefault="00A87198">
            <w:pPr>
              <w:rPr>
                <w:rFonts w:cs="Arial"/>
              </w:rPr>
            </w:pPr>
            <w:r>
              <w:rPr>
                <w:rFonts w:eastAsia="MS Mincho" w:cs="Arial"/>
                <w:lang w:eastAsia="ja-JP" w:bidi="he-IL"/>
              </w:rPr>
              <w:t>Annotation: dfdl:escapeScheme</w:t>
            </w:r>
          </w:p>
        </w:tc>
      </w:tr>
      <w:tr w:rsidR="000E1214" w14:paraId="6DC27E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546B40" w14:textId="77777777" w:rsidR="000E1214" w:rsidRDefault="00A87198">
            <w:pPr>
              <w:rPr>
                <w:rFonts w:cs="Arial"/>
                <w:szCs w:val="18"/>
              </w:rPr>
            </w:pPr>
            <w:r>
              <w:rPr>
                <w:rFonts w:cs="Arial"/>
              </w:rPr>
              <w:t>escapeEscapeCharacter</w:t>
            </w:r>
          </w:p>
        </w:tc>
        <w:tc>
          <w:tcPr>
            <w:tcW w:w="0" w:type="auto"/>
            <w:tcBorders>
              <w:top w:val="single" w:sz="4" w:space="0" w:color="auto"/>
              <w:left w:val="single" w:sz="4" w:space="0" w:color="auto"/>
              <w:bottom w:val="single" w:sz="4" w:space="0" w:color="auto"/>
              <w:right w:val="single" w:sz="4" w:space="0" w:color="auto"/>
            </w:tcBorders>
            <w:hideMark/>
          </w:tcPr>
          <w:p w14:paraId="27A3465A" w14:textId="77777777" w:rsidR="000E1214" w:rsidRDefault="00A87198">
            <w:pPr>
              <w:rPr>
                <w:rFonts w:cs="Arial"/>
              </w:rPr>
            </w:pPr>
            <w:r>
              <w:rPr>
                <w:rFonts w:cs="Arial"/>
              </w:rPr>
              <w:t xml:space="preserve">DFDL String Literal or DFDL Expression </w:t>
            </w:r>
          </w:p>
          <w:p w14:paraId="3DCEA4D7" w14:textId="77777777" w:rsidR="000E1214" w:rsidRDefault="00A87198">
            <w:r>
              <w:rPr>
                <w:rFonts w:cs="Arial"/>
              </w:rPr>
              <w:t>Specifies one character that escapes an immediately following dfdl:escapeCharacter or first character of dfdl:</w:t>
            </w:r>
            <w:r>
              <w:rPr>
                <w:color w:val="000000"/>
              </w:rPr>
              <w:t>escapeBlockEnd</w:t>
            </w:r>
            <w:r>
              <w:rPr>
                <w:rFonts w:cs="Arial"/>
              </w:rPr>
              <w:t>.</w:t>
            </w:r>
            <w:r>
              <w:t xml:space="preserve"> </w:t>
            </w:r>
          </w:p>
          <w:p w14:paraId="3B96A426" w14:textId="77777777" w:rsidR="000E1214" w:rsidRDefault="00A87198">
            <w:pPr>
              <w:rPr>
                <w:rFonts w:cs="Arial"/>
              </w:rPr>
            </w:pPr>
            <w:r>
              <w:rPr>
                <w:rFonts w:cs="Arial"/>
              </w:rPr>
              <w:t xml:space="preserve">Used when dfdl:escapeKind is 'escapeCharacter' or 'escapeBlock'. </w:t>
            </w:r>
          </w:p>
          <w:p w14:paraId="1D2409B1" w14:textId="116B8335" w:rsidR="000E1214" w:rsidRDefault="00A87198">
            <w:pPr>
              <w:rPr>
                <w:rFonts w:cs="Arial"/>
              </w:rPr>
            </w:pPr>
            <w:r>
              <w:rPr>
                <w:rFonts w:cs="Arial"/>
              </w:rPr>
              <w:t xml:space="preserve">This property can be computed by way of an expression which returns a </w:t>
            </w:r>
            <w:r w:rsidR="006402E3">
              <w:rPr>
                <w:rFonts w:eastAsia="Arial Unicode MS" w:cs="Arial"/>
              </w:rPr>
              <w:t>DFDL String Literal that represents a single character</w:t>
            </w:r>
            <w:r>
              <w:rPr>
                <w:rFonts w:cs="Arial"/>
              </w:rPr>
              <w:t>. The expression must not contain forward references to elements which have not yet been processed.</w:t>
            </w:r>
          </w:p>
          <w:p w14:paraId="0A949482" w14:textId="77777777" w:rsidR="000E1214" w:rsidRDefault="00A87198">
            <w:pPr>
              <w:rPr>
                <w:rFonts w:eastAsia="MS Mincho"/>
              </w:rPr>
            </w:pPr>
            <w:r>
              <w:rPr>
                <w:rFonts w:eastAsia="Arial"/>
              </w:rPr>
              <w:t>The string literal value is restricted in the same way as described in "Escape and Quoting Character Restrictions" in the description of the escapeCharacter property.</w:t>
            </w:r>
          </w:p>
          <w:p w14:paraId="01120477" w14:textId="77777777" w:rsidR="000E1214" w:rsidRDefault="00A87198">
            <w:pPr>
              <w:rPr>
                <w:rFonts w:cs="Arial"/>
              </w:rPr>
            </w:pPr>
            <w:r>
              <w:rPr>
                <w:rFonts w:cs="Arial"/>
              </w:rPr>
              <w:t>If the empty string is specified then no escaping of escape characters occurs.</w:t>
            </w:r>
          </w:p>
          <w:p w14:paraId="2B41F66A" w14:textId="77777777" w:rsidR="000E1214" w:rsidRDefault="00A87198">
            <w:pPr>
              <w:rPr>
                <w:rFonts w:cs="Arial"/>
              </w:rPr>
            </w:pPr>
            <w:r>
              <w:rPr>
                <w:rFonts w:cs="Arial"/>
              </w:rPr>
              <w:t>It is explicitly allowed for both the dfdl:escapeCharacter and the dfdl:escapeEscapeCharacter to be the same character. In that case processing functions as if the dfdl:escapeCharacter escapes itself.</w:t>
            </w:r>
          </w:p>
          <w:p w14:paraId="1C97084B" w14:textId="77777777" w:rsidR="000E1214" w:rsidRDefault="00A87198">
            <w:pPr>
              <w:rPr>
                <w:rFonts w:cs="Arial"/>
              </w:rPr>
            </w:pPr>
            <w:r>
              <w:rPr>
                <w:rFonts w:cs="Arial"/>
              </w:rPr>
              <w:t>Escape-escape characters contribute to the simple value region (SimpleLogicalValue or NilLiteralValue) of the field.</w:t>
            </w:r>
          </w:p>
          <w:p w14:paraId="6925E4AC" w14:textId="77777777" w:rsidR="000E1214" w:rsidRDefault="00A87198">
            <w:pPr>
              <w:rPr>
                <w:rFonts w:cs="Arial"/>
              </w:rPr>
            </w:pPr>
            <w:r>
              <w:rPr>
                <w:rFonts w:cs="Arial"/>
              </w:rPr>
              <w:t>Annotation: dfdl:escapeScheme</w:t>
            </w:r>
          </w:p>
        </w:tc>
      </w:tr>
      <w:tr w:rsidR="000E1214" w14:paraId="3BE40E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7244A6" w14:textId="77777777" w:rsidR="000E1214" w:rsidRDefault="00A87198">
            <w:pPr>
              <w:rPr>
                <w:rFonts w:cs="Arial"/>
              </w:rPr>
            </w:pPr>
            <w:r>
              <w:rPr>
                <w:rFonts w:cs="Arial"/>
              </w:rPr>
              <w:t>extraEscapedCharacters</w:t>
            </w:r>
          </w:p>
        </w:tc>
        <w:tc>
          <w:tcPr>
            <w:tcW w:w="0" w:type="auto"/>
            <w:tcBorders>
              <w:top w:val="single" w:sz="4" w:space="0" w:color="auto"/>
              <w:left w:val="single" w:sz="4" w:space="0" w:color="auto"/>
              <w:bottom w:val="single" w:sz="4" w:space="0" w:color="auto"/>
              <w:right w:val="single" w:sz="4" w:space="0" w:color="auto"/>
            </w:tcBorders>
            <w:hideMark/>
          </w:tcPr>
          <w:p w14:paraId="0FC0879F" w14:textId="77777777" w:rsidR="000E1214" w:rsidRDefault="00A87198">
            <w:pPr>
              <w:rPr>
                <w:rFonts w:eastAsia="MS Mincho"/>
              </w:rPr>
            </w:pPr>
            <w:r>
              <w:rPr>
                <w:rFonts w:eastAsia="MS Mincho"/>
              </w:rPr>
              <w:t>List of DFDL String Literals</w:t>
            </w:r>
          </w:p>
          <w:p w14:paraId="681FA724" w14:textId="3ABBF409" w:rsidR="000E1214" w:rsidRDefault="00A87198">
            <w:pPr>
              <w:rPr>
                <w:rFonts w:eastAsia="MS Mincho"/>
              </w:rPr>
            </w:pPr>
            <w:r>
              <w:rPr>
                <w:rFonts w:eastAsia="MS Mincho"/>
              </w:rPr>
              <w:t xml:space="preserve">A whitespace separated list of single characters that must be escaped in addition to the in-scope delimiters. If there are no extra characters to escape the property </w:t>
            </w:r>
            <w:r w:rsidR="003558CF">
              <w:rPr>
                <w:rFonts w:eastAsia="MS Mincho"/>
              </w:rPr>
              <w:t xml:space="preserve">must </w:t>
            </w:r>
            <w:r>
              <w:rPr>
                <w:rFonts w:eastAsia="MS Mincho"/>
              </w:rPr>
              <w:t>be set to "".</w:t>
            </w:r>
          </w:p>
          <w:p w14:paraId="215BFBC1" w14:textId="77777777" w:rsidR="000E1214" w:rsidRDefault="00A87198">
            <w:pPr>
              <w:rPr>
                <w:rFonts w:eastAsia="MS Mincho"/>
              </w:rPr>
            </w:pPr>
            <w:r>
              <w:rPr>
                <w:rFonts w:eastAsia="Arial"/>
              </w:rPr>
              <w:t>The string literal values are restricted in the same way as described in "Escape and Quoting Character Restrictions" in the description of the dfdl:escapeCharacter property.</w:t>
            </w:r>
          </w:p>
          <w:p w14:paraId="60D5CF43" w14:textId="77777777" w:rsidR="000E1214" w:rsidRDefault="00A87198">
            <w:pPr>
              <w:rPr>
                <w:rFonts w:eastAsia="MS Mincho"/>
              </w:rPr>
            </w:pPr>
            <w:r>
              <w:rPr>
                <w:rFonts w:eastAsia="MS Mincho"/>
              </w:rPr>
              <w:t>This property only applies on unparsing.</w:t>
            </w:r>
          </w:p>
          <w:p w14:paraId="057D275E" w14:textId="77777777" w:rsidR="000E1214" w:rsidRDefault="00A87198">
            <w:pPr>
              <w:rPr>
                <w:rFonts w:cs="Arial"/>
              </w:rPr>
            </w:pPr>
            <w:r>
              <w:rPr>
                <w:rFonts w:cs="Arial"/>
              </w:rPr>
              <w:t>Extra escaped characters contribute to the simple value region (SimpleLogicalValue or NilLiteralValue) of the field.</w:t>
            </w:r>
          </w:p>
          <w:p w14:paraId="2D5BF573" w14:textId="77777777" w:rsidR="000E1214" w:rsidRDefault="00A87198">
            <w:pPr>
              <w:rPr>
                <w:rFonts w:cs="Arial"/>
              </w:rPr>
            </w:pPr>
            <w:r>
              <w:rPr>
                <w:rFonts w:cs="Arial"/>
              </w:rPr>
              <w:t>Annotation: dfdl:escapeScheme</w:t>
            </w:r>
          </w:p>
        </w:tc>
      </w:tr>
      <w:tr w:rsidR="000E1214" w14:paraId="1DCFF9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7084B4C" w14:textId="77777777" w:rsidR="000E1214" w:rsidRDefault="00A87198">
            <w:pPr>
              <w:rPr>
                <w:rFonts w:cs="Arial"/>
              </w:rPr>
            </w:pPr>
            <w:r>
              <w:rPr>
                <w:rFonts w:cs="Arial"/>
              </w:rPr>
              <w:t>generateEscapeBlock</w:t>
            </w:r>
          </w:p>
        </w:tc>
        <w:tc>
          <w:tcPr>
            <w:tcW w:w="0" w:type="auto"/>
            <w:tcBorders>
              <w:top w:val="single" w:sz="4" w:space="0" w:color="auto"/>
              <w:left w:val="single" w:sz="4" w:space="0" w:color="auto"/>
              <w:bottom w:val="single" w:sz="4" w:space="0" w:color="auto"/>
              <w:right w:val="single" w:sz="4" w:space="0" w:color="auto"/>
            </w:tcBorders>
            <w:hideMark/>
          </w:tcPr>
          <w:p w14:paraId="543D74F4" w14:textId="77777777" w:rsidR="000E1214" w:rsidRDefault="00A87198">
            <w:pPr>
              <w:rPr>
                <w:rFonts w:eastAsia="MS Mincho"/>
              </w:rPr>
            </w:pPr>
            <w:r>
              <w:rPr>
                <w:rFonts w:eastAsia="MS Mincho"/>
              </w:rPr>
              <w:t>Enum</w:t>
            </w:r>
          </w:p>
          <w:p w14:paraId="54BCA661" w14:textId="77777777" w:rsidR="000E1214" w:rsidRDefault="00A87198">
            <w:pPr>
              <w:rPr>
                <w:rFonts w:cs="Arial"/>
              </w:rPr>
            </w:pPr>
            <w:r>
              <w:rPr>
                <w:rFonts w:cs="Arial"/>
              </w:rPr>
              <w:t>Valid values 'always',  'whenNeeded'</w:t>
            </w:r>
          </w:p>
          <w:p w14:paraId="6447CD19" w14:textId="77777777" w:rsidR="000E1214" w:rsidRDefault="00A87198">
            <w:pPr>
              <w:rPr>
                <w:rFonts w:cs="Arial"/>
              </w:rPr>
            </w:pPr>
            <w:r>
              <w:rPr>
                <w:rFonts w:cs="Arial"/>
              </w:rPr>
              <w:t xml:space="preserve">Controls when escaping is used on unparsing when dfdl:escapeKind is 'escapeBlock'. </w:t>
            </w:r>
          </w:p>
          <w:p w14:paraId="31942D92" w14:textId="77777777" w:rsidR="000E1214" w:rsidRDefault="00A87198">
            <w:r>
              <w:t xml:space="preserve">If 'always' then escaping is always occurs as described in dfdl:escapeKind.  </w:t>
            </w:r>
          </w:p>
          <w:p w14:paraId="1CA50CB0" w14:textId="77777777" w:rsidR="000E1214" w:rsidRDefault="00A87198">
            <w:pPr>
              <w:rPr>
                <w:rFonts w:cs="Arial"/>
              </w:rPr>
            </w:pPr>
            <w:r>
              <w:rPr>
                <w:rFonts w:cs="Arial"/>
              </w:rPr>
              <w:t>If 'whenNeeded' then escaping occurs as described in dfdl:escapeKind when the data contains any of the following:</w:t>
            </w:r>
          </w:p>
          <w:p w14:paraId="02E47CD4" w14:textId="77777777" w:rsidR="000E1214" w:rsidRDefault="00A87198" w:rsidP="00C31ED0">
            <w:pPr>
              <w:numPr>
                <w:ilvl w:val="0"/>
                <w:numId w:val="102"/>
              </w:numPr>
              <w:rPr>
                <w:rFonts w:cs="Arial"/>
              </w:rPr>
            </w:pPr>
            <w:r>
              <w:rPr>
                <w:rFonts w:cs="Arial"/>
              </w:rPr>
              <w:t>any in-scope terminating delimiter</w:t>
            </w:r>
          </w:p>
          <w:p w14:paraId="12959009" w14:textId="77777777" w:rsidR="000E1214" w:rsidRDefault="00A87198" w:rsidP="00C31ED0">
            <w:pPr>
              <w:numPr>
                <w:ilvl w:val="0"/>
                <w:numId w:val="102"/>
              </w:numPr>
              <w:rPr>
                <w:rFonts w:cs="Arial"/>
              </w:rPr>
            </w:pPr>
            <w:r>
              <w:rPr>
                <w:rFonts w:cs="Arial"/>
              </w:rPr>
              <w:t>dfdl:escapeBlockStart at the start of the data</w:t>
            </w:r>
          </w:p>
          <w:p w14:paraId="0EC35389" w14:textId="77777777" w:rsidR="000E1214" w:rsidRDefault="00A87198" w:rsidP="00C31ED0">
            <w:pPr>
              <w:numPr>
                <w:ilvl w:val="0"/>
                <w:numId w:val="102"/>
              </w:numPr>
              <w:rPr>
                <w:rFonts w:cs="Arial"/>
              </w:rPr>
            </w:pPr>
            <w:r>
              <w:rPr>
                <w:rFonts w:cs="Arial"/>
              </w:rPr>
              <w:t>any dfdl:extraEscapedCharacters</w:t>
            </w:r>
          </w:p>
          <w:p w14:paraId="766863F7" w14:textId="77777777" w:rsidR="000E1214" w:rsidRDefault="00A87198">
            <w:pPr>
              <w:keepNext/>
              <w:rPr>
                <w:rFonts w:cs="Arial"/>
              </w:rPr>
            </w:pPr>
            <w:r>
              <w:rPr>
                <w:rFonts w:cs="Arial"/>
              </w:rPr>
              <w:t>Annotation: dfdl:escapeScheme</w:t>
            </w:r>
          </w:p>
        </w:tc>
      </w:tr>
      <w:tr w:rsidR="000E1214" w14:paraId="626C63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A6B6E6" w14:textId="77777777" w:rsidR="000E1214" w:rsidRDefault="00A87198">
            <w:pPr>
              <w:rPr>
                <w:rFonts w:cs="Arial"/>
              </w:rPr>
            </w:pPr>
            <w:r>
              <w:rPr>
                <w:rFonts w:cs="Arial"/>
              </w:rPr>
              <w:t>escapeCharacterPolicy</w:t>
            </w:r>
          </w:p>
        </w:tc>
        <w:tc>
          <w:tcPr>
            <w:tcW w:w="0" w:type="auto"/>
            <w:tcBorders>
              <w:top w:val="single" w:sz="4" w:space="0" w:color="auto"/>
              <w:left w:val="single" w:sz="4" w:space="0" w:color="auto"/>
              <w:bottom w:val="single" w:sz="4" w:space="0" w:color="auto"/>
              <w:right w:val="single" w:sz="4" w:space="0" w:color="auto"/>
            </w:tcBorders>
            <w:hideMark/>
          </w:tcPr>
          <w:p w14:paraId="6CC3735D" w14:textId="77777777" w:rsidR="000E1214" w:rsidRDefault="00A87198">
            <w:pPr>
              <w:rPr>
                <w:lang w:eastAsia="en-GB"/>
              </w:rPr>
            </w:pPr>
            <w:r>
              <w:rPr>
                <w:lang w:eastAsia="en-GB"/>
              </w:rPr>
              <w:t>Enum</w:t>
            </w:r>
          </w:p>
          <w:p w14:paraId="212DA083" w14:textId="77777777" w:rsidR="000E1214" w:rsidRDefault="00A87198">
            <w:pPr>
              <w:rPr>
                <w:lang w:eastAsia="en-GB"/>
              </w:rPr>
            </w:pPr>
            <w:r>
              <w:rPr>
                <w:lang w:eastAsia="en-GB"/>
              </w:rPr>
              <w:t>Valid values are ‘all’, ‘delimiters’.</w:t>
            </w:r>
          </w:p>
          <w:p w14:paraId="6E738074" w14:textId="77777777" w:rsidR="000E1214" w:rsidRDefault="00A87198">
            <w:pPr>
              <w:rPr>
                <w:lang w:eastAsia="en-GB"/>
              </w:rPr>
            </w:pPr>
            <w:r>
              <w:rPr>
                <w:lang w:eastAsia="en-GB"/>
              </w:rPr>
              <w:t>Controls when escape characters are removed during parsing, and output during unparsing, when dfdl:escapeKind is 'escapeCharacter'.</w:t>
            </w:r>
          </w:p>
          <w:p w14:paraId="6013CB30" w14:textId="77777777" w:rsidR="000E1214" w:rsidRDefault="00A87198">
            <w:pPr>
              <w:rPr>
                <w:lang w:eastAsia="en-GB"/>
              </w:rPr>
            </w:pPr>
            <w:r>
              <w:rPr>
                <w:lang w:eastAsia="en-GB"/>
              </w:rPr>
              <w:t>When 'all':</w:t>
            </w:r>
          </w:p>
          <w:p w14:paraId="7266E3C0" w14:textId="77777777" w:rsidR="000E1214" w:rsidRDefault="00A87198">
            <w:pPr>
              <w:rPr>
                <w:lang w:eastAsia="en-GB"/>
              </w:rPr>
            </w:pPr>
            <w:r>
              <w:rPr>
                <w:lang w:eastAsia="en-GB"/>
              </w:rPr>
              <w:t xml:space="preserve">During unparsing the following are escaped as described in dfdl:escapeKind when they are in the data. </w:t>
            </w:r>
          </w:p>
          <w:p w14:paraId="703C2B7E" w14:textId="77777777" w:rsidR="000E1214" w:rsidRDefault="00A87198" w:rsidP="00C31ED0">
            <w:pPr>
              <w:pStyle w:val="ListParagraph"/>
              <w:numPr>
                <w:ilvl w:val="0"/>
                <w:numId w:val="103"/>
              </w:numPr>
              <w:rPr>
                <w:lang w:eastAsia="en-GB"/>
              </w:rPr>
            </w:pPr>
            <w:r>
              <w:rPr>
                <w:lang w:eastAsia="en-GB"/>
              </w:rPr>
              <w:t xml:space="preserve">Any in-scope terminating delimiter by escaping its first character. </w:t>
            </w:r>
          </w:p>
          <w:p w14:paraId="4F5D6C98" w14:textId="77777777" w:rsidR="000E1214" w:rsidRDefault="00A87198" w:rsidP="00C31ED0">
            <w:pPr>
              <w:pStyle w:val="ListParagraph"/>
              <w:numPr>
                <w:ilvl w:val="0"/>
                <w:numId w:val="103"/>
              </w:numPr>
              <w:rPr>
                <w:lang w:eastAsia="en-GB"/>
              </w:rPr>
            </w:pPr>
            <w:r>
              <w:rPr>
                <w:lang w:eastAsia="en-GB"/>
              </w:rPr>
              <w:t>dfdl:escapeCharacter (escaped by dfdl:escapeEscapeCharacter)</w:t>
            </w:r>
          </w:p>
          <w:p w14:paraId="4E1BEBBE" w14:textId="77777777" w:rsidR="000E1214" w:rsidRDefault="00A87198" w:rsidP="00C31ED0">
            <w:pPr>
              <w:pStyle w:val="ListParagraph"/>
              <w:numPr>
                <w:ilvl w:val="0"/>
                <w:numId w:val="103"/>
              </w:numPr>
              <w:rPr>
                <w:lang w:eastAsia="en-GB"/>
              </w:rPr>
            </w:pPr>
            <w:r>
              <w:rPr>
                <w:lang w:eastAsia="en-GB"/>
              </w:rPr>
              <w:t>any dfdl:extraEscapedCharacters</w:t>
            </w:r>
          </w:p>
          <w:p w14:paraId="202FC0C7" w14:textId="77777777" w:rsidR="000E1214" w:rsidRDefault="00A87198">
            <w:pPr>
              <w:rPr>
                <w:lang w:eastAsia="en-GB"/>
              </w:rPr>
            </w:pPr>
            <w:r>
              <w:rPr>
                <w:lang w:eastAsia="en-GB"/>
              </w:rPr>
              <w:t>During parsing, occurrences of dfdl:escapeCharacter and dfdl:escapeEscapeCharacter are interpreted and removed from the data as described in dfdl:escapeKind.</w:t>
            </w:r>
          </w:p>
          <w:p w14:paraId="63034338" w14:textId="77777777" w:rsidR="000E1214" w:rsidRDefault="00A87198">
            <w:pPr>
              <w:rPr>
                <w:lang w:eastAsia="en-GB"/>
              </w:rPr>
            </w:pPr>
            <w:r>
              <w:rPr>
                <w:lang w:eastAsia="en-GB"/>
              </w:rPr>
              <w:t>When 'delimiters':</w:t>
            </w:r>
          </w:p>
          <w:p w14:paraId="0F36ACA3" w14:textId="77777777" w:rsidR="000E1214" w:rsidRDefault="00A87198">
            <w:pPr>
              <w:rPr>
                <w:lang w:eastAsia="en-GB"/>
              </w:rPr>
            </w:pPr>
            <w:r>
              <w:rPr>
                <w:lang w:eastAsia="en-GB"/>
              </w:rPr>
              <w:t xml:space="preserve">During unparsing the following are escaped as described in dfdl:escapeKind when they are in the data. </w:t>
            </w:r>
          </w:p>
          <w:p w14:paraId="3F89B544" w14:textId="77777777" w:rsidR="000E1214" w:rsidRDefault="00A87198" w:rsidP="00C31ED0">
            <w:pPr>
              <w:pStyle w:val="ListParagraph"/>
              <w:numPr>
                <w:ilvl w:val="0"/>
                <w:numId w:val="104"/>
              </w:numPr>
              <w:rPr>
                <w:lang w:eastAsia="en-GB"/>
              </w:rPr>
            </w:pPr>
            <w:r>
              <w:rPr>
                <w:lang w:eastAsia="en-GB"/>
              </w:rPr>
              <w:t xml:space="preserve">Any in-scope terminating delimiter by escaping its first character. </w:t>
            </w:r>
          </w:p>
          <w:p w14:paraId="20FBD98E" w14:textId="77777777" w:rsidR="000E1214" w:rsidRDefault="00A87198" w:rsidP="00C31ED0">
            <w:pPr>
              <w:pStyle w:val="ListParagraph"/>
              <w:numPr>
                <w:ilvl w:val="0"/>
                <w:numId w:val="104"/>
              </w:numPr>
              <w:rPr>
                <w:lang w:eastAsia="en-GB"/>
              </w:rPr>
            </w:pPr>
            <w:r>
              <w:rPr>
                <w:lang w:eastAsia="en-GB"/>
              </w:rPr>
              <w:t>dfdl:escapeCharacter (escaped by dfdl:escapeEscapeCharacter)</w:t>
            </w:r>
          </w:p>
          <w:p w14:paraId="78D5ECFB" w14:textId="77777777" w:rsidR="000E1214" w:rsidRDefault="00A87198">
            <w:pPr>
              <w:rPr>
                <w:lang w:eastAsia="en-GB"/>
              </w:rPr>
            </w:pPr>
            <w:r>
              <w:rPr>
                <w:lang w:eastAsia="en-GB"/>
              </w:rPr>
              <w:t>During parsing, occurrences of dfdl:escapeCharacter and dfdl:escapeEscapeCharacter are interpreted and removed from the data as described in dfdl:escapeKind, except that dfdl:escapeCharacter is only removed when it immediately precedes an in-scope terminating delimiter.</w:t>
            </w:r>
          </w:p>
          <w:p w14:paraId="41F15591" w14:textId="77777777" w:rsidR="000E1214" w:rsidRDefault="00A87198">
            <w:pPr>
              <w:rPr>
                <w:rFonts w:eastAsia="MS Mincho"/>
              </w:rPr>
            </w:pPr>
            <w:r>
              <w:t>Annotation: dfdl:escapeScheme</w:t>
            </w:r>
          </w:p>
        </w:tc>
      </w:tr>
    </w:tbl>
    <w:p w14:paraId="7327BA2D" w14:textId="67DC8819" w:rsidR="000E1214" w:rsidRDefault="00A87198">
      <w:pPr>
        <w:pStyle w:val="Caption"/>
      </w:pPr>
      <w:r>
        <w:t xml:space="preserve">Table </w:t>
      </w:r>
      <w:fldSimple w:instr=" SEQ Table \* ARABIC ">
        <w:r w:rsidR="008A37A6">
          <w:rPr>
            <w:noProof/>
          </w:rPr>
          <w:t>27</w:t>
        </w:r>
      </w:fldSimple>
      <w:r>
        <w:t xml:space="preserve"> Escape Scheme Properties</w:t>
      </w:r>
    </w:p>
    <w:p w14:paraId="561E5831" w14:textId="77777777" w:rsidR="000E1214" w:rsidRDefault="00A87198">
      <w:pPr>
        <w:pStyle w:val="Heading4"/>
        <w:rPr>
          <w:rFonts w:eastAsia="Times New Roman"/>
        </w:rPr>
      </w:pPr>
      <w:r>
        <w:rPr>
          <w:rFonts w:eastAsia="Times New Roman"/>
        </w:rPr>
        <w:t>Escape Scheme Example</w:t>
      </w:r>
    </w:p>
    <w:p w14:paraId="652A35C7" w14:textId="77777777" w:rsidR="000E1214" w:rsidRDefault="00A87198">
      <w:pPr>
        <w:rPr>
          <w:color w:val="000000"/>
          <w:lang w:eastAsia="en-GB"/>
        </w:rPr>
      </w:pPr>
      <w:r>
        <w:rPr>
          <w:lang w:eastAsia="en-GB"/>
        </w:rPr>
        <w:t>Consider a dfdl:escapeScheme annotation with the following properties:</w:t>
      </w:r>
      <w:r>
        <w:rPr>
          <w:color w:val="000000"/>
          <w:lang w:eastAsia="en-GB"/>
        </w:rPr>
        <w:t xml:space="preserve"> </w:t>
      </w:r>
    </w:p>
    <w:p w14:paraId="1F5DF54D" w14:textId="77777777" w:rsidR="000E1214" w:rsidRDefault="00A87198" w:rsidP="00C31ED0">
      <w:pPr>
        <w:pStyle w:val="ListParagraph"/>
        <w:numPr>
          <w:ilvl w:val="0"/>
          <w:numId w:val="105"/>
        </w:numPr>
        <w:rPr>
          <w:rFonts w:eastAsia="Helv"/>
          <w:color w:val="000000"/>
          <w:lang w:eastAsia="en-GB"/>
        </w:rPr>
      </w:pPr>
      <w:r>
        <w:rPr>
          <w:lang w:eastAsia="en-GB"/>
        </w:rPr>
        <w:t>dfdl:escapeBlockStart="start"</w:t>
      </w:r>
      <w:r>
        <w:rPr>
          <w:color w:val="000000"/>
          <w:lang w:eastAsia="en-GB"/>
        </w:rPr>
        <w:t xml:space="preserve"> </w:t>
      </w:r>
    </w:p>
    <w:p w14:paraId="729854ED" w14:textId="77777777" w:rsidR="000E1214" w:rsidRDefault="00A87198" w:rsidP="00C31ED0">
      <w:pPr>
        <w:pStyle w:val="ListParagraph"/>
        <w:numPr>
          <w:ilvl w:val="0"/>
          <w:numId w:val="105"/>
        </w:numPr>
        <w:rPr>
          <w:rFonts w:eastAsia="Helv"/>
          <w:color w:val="000000"/>
          <w:lang w:eastAsia="en-GB"/>
        </w:rPr>
      </w:pPr>
      <w:r>
        <w:rPr>
          <w:lang w:eastAsia="en-GB"/>
        </w:rPr>
        <w:t>dfdl:escapeBlockEnd="end"</w:t>
      </w:r>
      <w:r>
        <w:rPr>
          <w:color w:val="000000"/>
          <w:lang w:eastAsia="en-GB"/>
        </w:rPr>
        <w:t xml:space="preserve"> </w:t>
      </w:r>
    </w:p>
    <w:p w14:paraId="58FEECA6" w14:textId="77777777" w:rsidR="000E1214" w:rsidRDefault="00A87198" w:rsidP="00C31ED0">
      <w:pPr>
        <w:pStyle w:val="ListParagraph"/>
        <w:numPr>
          <w:ilvl w:val="0"/>
          <w:numId w:val="105"/>
        </w:numPr>
        <w:rPr>
          <w:rFonts w:eastAsia="Helv"/>
          <w:color w:val="000000"/>
          <w:lang w:eastAsia="en-GB"/>
        </w:rPr>
      </w:pPr>
      <w:r>
        <w:rPr>
          <w:lang w:eastAsia="en-GB"/>
        </w:rPr>
        <w:t>dfdl:escapeEscapeCharacter="#"</w:t>
      </w:r>
      <w:r>
        <w:rPr>
          <w:color w:val="000000"/>
          <w:lang w:eastAsia="en-GB"/>
        </w:rPr>
        <w:t xml:space="preserve"> </w:t>
      </w:r>
    </w:p>
    <w:p w14:paraId="46C99384" w14:textId="77777777" w:rsidR="000E1214" w:rsidRDefault="00A87198">
      <w:pPr>
        <w:rPr>
          <w:color w:val="000000"/>
          <w:lang w:eastAsia="en-GB"/>
        </w:rPr>
      </w:pPr>
      <w:r>
        <w:rPr>
          <w:lang w:eastAsia="en-GB"/>
        </w:rPr>
        <w:t>If this is used to serialize a DFDL Infoset element of type xs:string with value “A hash is a #”, then the value is wrapped with the dfdl:escapeBlockStart and dfdl:escapeBlockEnd, giving simple content "</w:t>
      </w:r>
      <w:proofErr w:type="spellStart"/>
      <w:r>
        <w:rPr>
          <w:lang w:eastAsia="en-GB"/>
        </w:rPr>
        <w:t>startA</w:t>
      </w:r>
      <w:proofErr w:type="spellEnd"/>
      <w:r>
        <w:rPr>
          <w:lang w:eastAsia="en-GB"/>
        </w:rPr>
        <w:t xml:space="preserve"> hash is a #end".  If this data was parsed, the "#end" will be treated as an escaped escape block end and the parse will fail, reporting that there is no escape block end in the data. </w:t>
      </w:r>
    </w:p>
    <w:p w14:paraId="3E2D086B" w14:textId="4326123F" w:rsidR="000E1214" w:rsidRDefault="00A87198">
      <w:pPr>
        <w:rPr>
          <w:lang w:eastAsia="en-GB"/>
        </w:rPr>
      </w:pPr>
      <w:r>
        <w:rPr>
          <w:lang w:eastAsia="en-GB"/>
        </w:rPr>
        <w:t xml:space="preserve">In this scenario, the data is not compliant with the escape scheme, and the DFDL </w:t>
      </w:r>
      <w:r w:rsidR="008E7C14">
        <w:rPr>
          <w:lang w:eastAsia="en-GB"/>
        </w:rPr>
        <w:t xml:space="preserve">unparser MUST </w:t>
      </w:r>
      <w:r>
        <w:rPr>
          <w:lang w:eastAsia="en-GB"/>
        </w:rPr>
        <w:t xml:space="preserve">issue a </w:t>
      </w:r>
      <w:del w:id="5465" w:author="Mike Beckerle" w:date="2020-10-08T20:33:00Z">
        <w:r w:rsidDel="00B31DA3">
          <w:rPr>
            <w:lang w:eastAsia="en-GB"/>
          </w:rPr>
          <w:delText>processing error</w:delText>
        </w:r>
      </w:del>
      <w:ins w:id="5466" w:author="Mike Beckerle" w:date="2020-10-08T20:33:00Z">
        <w:r w:rsidR="00B31DA3">
          <w:rPr>
            <w:lang w:eastAsia="en-GB"/>
          </w:rPr>
          <w:t>Processing Error</w:t>
        </w:r>
      </w:ins>
      <w:r>
        <w:rPr>
          <w:lang w:eastAsia="en-GB"/>
        </w:rPr>
        <w:t xml:space="preserve">. </w:t>
      </w:r>
    </w:p>
    <w:p w14:paraId="60A8C610" w14:textId="1D8D5A95" w:rsidR="000E1214" w:rsidRDefault="00A87198">
      <w:pPr>
        <w:rPr>
          <w:lang w:eastAsia="en-GB"/>
        </w:rPr>
      </w:pPr>
      <w:r>
        <w:rPr>
          <w:lang w:eastAsia="en-GB"/>
        </w:rPr>
        <w:t xml:space="preserve">Additional examples are in </w:t>
      </w:r>
      <w:r w:rsidRPr="00065302">
        <w:rPr>
          <w:rStyle w:val="Hyperlink"/>
        </w:rPr>
        <w:fldChar w:fldCharType="begin"/>
      </w:r>
      <w:r w:rsidRPr="00065302">
        <w:rPr>
          <w:rStyle w:val="Hyperlink"/>
        </w:rPr>
        <w:instrText xml:space="preserve"> REF _Ref38561292 \h </w:instrText>
      </w:r>
      <w:r w:rsidRPr="00065302">
        <w:rPr>
          <w:rStyle w:val="Hyperlink"/>
        </w:rPr>
      </w:r>
      <w:r w:rsidRPr="00065302">
        <w:rPr>
          <w:rStyle w:val="Hyperlink"/>
        </w:rPr>
        <w:fldChar w:fldCharType="separate"/>
      </w:r>
      <w:ins w:id="5467" w:author="Mike Beckerle" w:date="2020-10-09T10:19:00Z">
        <w:r w:rsidR="008A37A6">
          <w:t>Appendix A: Escape Scheme Use Cases</w:t>
        </w:r>
      </w:ins>
      <w:del w:id="5468" w:author="Mike Beckerle" w:date="2020-10-09T10:19:00Z">
        <w:r w:rsidR="00404DC4" w:rsidRPr="00065302" w:rsidDel="008A37A6">
          <w:rPr>
            <w:rStyle w:val="Hyperlink"/>
          </w:rPr>
          <w:delText>Appendix A: Escape Scheme Use Cases</w:delText>
        </w:r>
      </w:del>
      <w:r w:rsidRPr="00065302">
        <w:rPr>
          <w:rStyle w:val="Hyperlink"/>
        </w:rPr>
        <w:fldChar w:fldCharType="end"/>
      </w:r>
      <w:r>
        <w:rPr>
          <w:lang w:eastAsia="en-GB"/>
        </w:rPr>
        <w:t>.</w:t>
      </w:r>
    </w:p>
    <w:p w14:paraId="45C341CF" w14:textId="4EA26A5D" w:rsidR="000E1214" w:rsidRDefault="00A87198" w:rsidP="00B31DA3">
      <w:pPr>
        <w:pStyle w:val="Heading2"/>
      </w:pPr>
      <w:bookmarkStart w:id="5469" w:name="_Toc322911338"/>
      <w:bookmarkStart w:id="5470" w:name="_Toc322911653"/>
      <w:bookmarkStart w:id="5471" w:name="_Toc322911901"/>
      <w:bookmarkStart w:id="5472" w:name="_Toc322912192"/>
      <w:bookmarkStart w:id="5473" w:name="_Toc329093041"/>
      <w:bookmarkStart w:id="5474" w:name="_Toc332701554"/>
      <w:bookmarkStart w:id="5475" w:name="_Toc332701858"/>
      <w:bookmarkStart w:id="5476" w:name="_Toc332711652"/>
      <w:bookmarkStart w:id="5477" w:name="_Toc332711960"/>
      <w:bookmarkStart w:id="5478" w:name="_Toc332712262"/>
      <w:bookmarkStart w:id="5479" w:name="_Toc332724178"/>
      <w:bookmarkStart w:id="5480" w:name="_Toc332724478"/>
      <w:bookmarkStart w:id="5481" w:name="_Toc341102774"/>
      <w:bookmarkStart w:id="5482" w:name="_Toc347241509"/>
      <w:bookmarkStart w:id="5483" w:name="_Toc347744702"/>
      <w:bookmarkStart w:id="5484" w:name="_Toc348984485"/>
      <w:bookmarkStart w:id="5485" w:name="_Toc348984790"/>
      <w:bookmarkStart w:id="5486" w:name="_Toc349037954"/>
      <w:bookmarkStart w:id="5487" w:name="_Toc349038256"/>
      <w:bookmarkStart w:id="5488" w:name="_Toc349042749"/>
      <w:bookmarkStart w:id="5489" w:name="_Toc349642163"/>
      <w:bookmarkStart w:id="5490" w:name="_Toc351912747"/>
      <w:bookmarkStart w:id="5491" w:name="_Toc351914768"/>
      <w:bookmarkStart w:id="5492" w:name="_Toc351915234"/>
      <w:bookmarkStart w:id="5493" w:name="_Toc361231291"/>
      <w:bookmarkStart w:id="5494" w:name="_Toc361231817"/>
      <w:bookmarkStart w:id="5495" w:name="_Toc362445115"/>
      <w:bookmarkStart w:id="5496" w:name="_Toc363909037"/>
      <w:bookmarkStart w:id="5497" w:name="_Toc364463461"/>
      <w:bookmarkStart w:id="5498" w:name="_Toc366078064"/>
      <w:bookmarkStart w:id="5499" w:name="_Toc366078683"/>
      <w:bookmarkStart w:id="5500" w:name="_Toc366079668"/>
      <w:bookmarkStart w:id="5501" w:name="_Toc366080280"/>
      <w:bookmarkStart w:id="5502" w:name="_Toc366080889"/>
      <w:bookmarkStart w:id="5503" w:name="_Toc366505229"/>
      <w:bookmarkStart w:id="5504" w:name="_Toc366508598"/>
      <w:bookmarkStart w:id="5505" w:name="_Toc366513099"/>
      <w:bookmarkStart w:id="5506" w:name="_Toc366574288"/>
      <w:bookmarkStart w:id="5507" w:name="_Toc366578081"/>
      <w:bookmarkStart w:id="5508" w:name="_Toc366578675"/>
      <w:bookmarkStart w:id="5509" w:name="_Toc366579267"/>
      <w:bookmarkStart w:id="5510" w:name="_Toc366579858"/>
      <w:bookmarkStart w:id="5511" w:name="_Toc366580450"/>
      <w:bookmarkStart w:id="5512" w:name="_Toc366581041"/>
      <w:bookmarkStart w:id="5513" w:name="_Toc366581633"/>
      <w:bookmarkStart w:id="5514" w:name="_Toc243112829"/>
      <w:bookmarkStart w:id="5515" w:name="_Toc349042750"/>
      <w:bookmarkStart w:id="5516" w:name="_Toc177399098"/>
      <w:bookmarkStart w:id="5517" w:name="_Toc175057385"/>
      <w:bookmarkStart w:id="5518" w:name="_Toc199516321"/>
      <w:bookmarkStart w:id="5519" w:name="_Toc194983985"/>
      <w:bookmarkStart w:id="5520" w:name="_Toc53134113"/>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r>
        <w:t>Properties for Bidirectional support for All Simple Types with Text representation</w:t>
      </w:r>
      <w:bookmarkEnd w:id="5514"/>
      <w:bookmarkEnd w:id="5515"/>
      <w:bookmarkEnd w:id="5520"/>
    </w:p>
    <w:p w14:paraId="6EC06E8C" w14:textId="77777777" w:rsidR="000E1214" w:rsidRDefault="00A87198">
      <w:r>
        <w:t>Bidirectional text is a feature expected in a future revision of the DFDL standard.</w:t>
      </w:r>
    </w:p>
    <w:tbl>
      <w:tblPr>
        <w:tblStyle w:val="Table"/>
        <w:tblW w:w="5000" w:type="pct"/>
        <w:tblInd w:w="0" w:type="dxa"/>
        <w:tblLook w:val="0020" w:firstRow="1" w:lastRow="0" w:firstColumn="0" w:lastColumn="0" w:noHBand="0" w:noVBand="0"/>
      </w:tblPr>
      <w:tblGrid>
        <w:gridCol w:w="2326"/>
        <w:gridCol w:w="6304"/>
      </w:tblGrid>
      <w:tr w:rsidR="000E1214" w14:paraId="4372D30A" w14:textId="77777777" w:rsidTr="000E1214">
        <w:trPr>
          <w:cnfStyle w:val="100000000000" w:firstRow="1" w:lastRow="0" w:firstColumn="0" w:lastColumn="0" w:oddVBand="0" w:evenVBand="0" w:oddHBand="0" w:evenHBand="0" w:firstRowFirstColumn="0" w:firstRowLastColumn="0" w:lastRowFirstColumn="0" w:lastRowLastColumn="0"/>
        </w:trPr>
        <w:tc>
          <w:tcPr>
            <w:tcW w:w="2326" w:type="dxa"/>
            <w:hideMark/>
          </w:tcPr>
          <w:p w14:paraId="675DF495" w14:textId="77777777" w:rsidR="000E1214" w:rsidRDefault="00A87198">
            <w:r>
              <w:t>Property name</w:t>
            </w:r>
          </w:p>
        </w:tc>
        <w:tc>
          <w:tcPr>
            <w:tcW w:w="6304" w:type="dxa"/>
            <w:hideMark/>
          </w:tcPr>
          <w:p w14:paraId="1A7CDE8F" w14:textId="77777777" w:rsidR="000E1214" w:rsidRDefault="00A87198">
            <w:r>
              <w:t>Description</w:t>
            </w:r>
          </w:p>
        </w:tc>
      </w:tr>
      <w:tr w:rsidR="000E1214" w14:paraId="014269D6" w14:textId="77777777" w:rsidTr="000E1214">
        <w:tc>
          <w:tcPr>
            <w:tcW w:w="2326" w:type="dxa"/>
            <w:tcBorders>
              <w:top w:val="single" w:sz="4" w:space="0" w:color="auto"/>
              <w:left w:val="single" w:sz="4" w:space="0" w:color="auto"/>
              <w:bottom w:val="single" w:sz="4" w:space="0" w:color="auto"/>
              <w:right w:val="single" w:sz="4" w:space="0" w:color="auto"/>
            </w:tcBorders>
            <w:hideMark/>
          </w:tcPr>
          <w:p w14:paraId="2716FE3A" w14:textId="77777777" w:rsidR="000E1214" w:rsidRDefault="00A87198">
            <w:pPr>
              <w:rPr>
                <w:rFonts w:eastAsia="Arial Unicode MS"/>
              </w:rPr>
            </w:pPr>
            <w:r>
              <w:rPr>
                <w:rFonts w:eastAsia="Arial Unicode MS"/>
              </w:rPr>
              <w:t>textBidi</w:t>
            </w:r>
          </w:p>
        </w:tc>
        <w:tc>
          <w:tcPr>
            <w:tcW w:w="6304" w:type="dxa"/>
            <w:tcBorders>
              <w:top w:val="single" w:sz="4" w:space="0" w:color="auto"/>
              <w:left w:val="single" w:sz="4" w:space="0" w:color="auto"/>
              <w:bottom w:val="single" w:sz="4" w:space="0" w:color="auto"/>
              <w:right w:val="single" w:sz="4" w:space="0" w:color="auto"/>
            </w:tcBorders>
            <w:hideMark/>
          </w:tcPr>
          <w:p w14:paraId="3823B782" w14:textId="77777777" w:rsidR="000E1214" w:rsidRDefault="00A87198">
            <w:pPr>
              <w:rPr>
                <w:rFonts w:eastAsia="Arial Unicode MS"/>
              </w:rPr>
            </w:pPr>
            <w:r>
              <w:rPr>
                <w:rFonts w:eastAsia="Arial Unicode MS"/>
              </w:rPr>
              <w:t>Enum</w:t>
            </w:r>
          </w:p>
          <w:p w14:paraId="4D43D828" w14:textId="77777777" w:rsidR="000E1214" w:rsidRDefault="00A87198">
            <w:pPr>
              <w:rPr>
                <w:rFonts w:eastAsia="Arial Unicode MS"/>
              </w:rPr>
            </w:pPr>
            <w:r>
              <w:rPr>
                <w:rFonts w:eastAsia="Arial Unicode MS"/>
              </w:rPr>
              <w:t>Valid value is, 'no'</w:t>
            </w:r>
          </w:p>
          <w:p w14:paraId="3EC85FE1" w14:textId="257E36DA" w:rsidR="000E1214" w:rsidRDefault="00A87198">
            <w:pPr>
              <w:rPr>
                <w:rFonts w:cs="Arial"/>
              </w:rPr>
            </w:pPr>
            <w:r>
              <w:t xml:space="preserve">This property exists in anticipation of future DFDL features that will enable </w:t>
            </w:r>
            <w:r w:rsidR="00E11D4A">
              <w:t>bidirectional</w:t>
            </w:r>
            <w:r>
              <w:t xml:space="preserve"> text processing.</w:t>
            </w:r>
          </w:p>
          <w:p w14:paraId="2813236A" w14:textId="77777777" w:rsidR="000E1214" w:rsidRDefault="00A87198">
            <w:r>
              <w:rPr>
                <w:rFonts w:cs="Arial"/>
              </w:rPr>
              <w:t>Annotation: dfdl:element, dfdl:simpleType (representatio</w:t>
            </w:r>
            <w:r>
              <w:t>n text)</w:t>
            </w:r>
          </w:p>
        </w:tc>
      </w:tr>
    </w:tbl>
    <w:p w14:paraId="6BE2DF6D" w14:textId="58F46FAA" w:rsidR="000E1214" w:rsidRDefault="00A87198">
      <w:pPr>
        <w:pStyle w:val="Caption"/>
      </w:pPr>
      <w:r>
        <w:t xml:space="preserve">Table </w:t>
      </w:r>
      <w:fldSimple w:instr=" SEQ Table \* ARABIC ">
        <w:r w:rsidR="008A37A6">
          <w:rPr>
            <w:noProof/>
          </w:rPr>
          <w:t>28</w:t>
        </w:r>
      </w:fldSimple>
      <w:r>
        <w:t xml:space="preserve"> Properties for Bidirectional support for All Simple Types with Text representation</w:t>
      </w:r>
    </w:p>
    <w:p w14:paraId="79A24AA3" w14:textId="4C399DCB" w:rsidR="000E1214" w:rsidRDefault="00A87198" w:rsidP="00B31DA3">
      <w:pPr>
        <w:pStyle w:val="Heading2"/>
      </w:pPr>
      <w:bookmarkStart w:id="5521" w:name="_Ref38560927"/>
      <w:bookmarkStart w:id="5522" w:name="_Toc243112830"/>
      <w:bookmarkStart w:id="5523" w:name="_Toc349042751"/>
      <w:bookmarkStart w:id="5524" w:name="_Toc53134114"/>
      <w:r>
        <w:t xml:space="preserve">Properties Specific to </w:t>
      </w:r>
      <w:bookmarkEnd w:id="5377"/>
      <w:bookmarkEnd w:id="5378"/>
      <w:r>
        <w:t>String</w:t>
      </w:r>
      <w:bookmarkEnd w:id="5516"/>
      <w:bookmarkEnd w:id="5517"/>
      <w:bookmarkEnd w:id="5518"/>
      <w:bookmarkEnd w:id="5519"/>
      <w:bookmarkEnd w:id="5521"/>
      <w:bookmarkEnd w:id="5524"/>
      <w:r>
        <w:t xml:space="preserve"> </w:t>
      </w:r>
      <w:bookmarkEnd w:id="5522"/>
      <w:bookmarkEnd w:id="5523"/>
    </w:p>
    <w:tbl>
      <w:tblPr>
        <w:tblStyle w:val="Table"/>
        <w:tblW w:w="5000" w:type="pct"/>
        <w:tblInd w:w="0" w:type="dxa"/>
        <w:tblLook w:val="0020" w:firstRow="1" w:lastRow="0" w:firstColumn="0" w:lastColumn="0" w:noHBand="0" w:noVBand="0"/>
      </w:tblPr>
      <w:tblGrid>
        <w:gridCol w:w="2896"/>
        <w:gridCol w:w="5734"/>
      </w:tblGrid>
      <w:tr w:rsidR="000E1214" w14:paraId="3FB77C5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2164620" w14:textId="77777777" w:rsidR="000E1214" w:rsidRDefault="00A87198">
            <w:pPr>
              <w:rPr>
                <w:rFonts w:cs="Arial"/>
                <w:sz w:val="18"/>
              </w:rPr>
            </w:pPr>
            <w:r>
              <w:t>Property Name</w:t>
            </w:r>
          </w:p>
        </w:tc>
        <w:tc>
          <w:tcPr>
            <w:tcW w:w="0" w:type="auto"/>
            <w:hideMark/>
          </w:tcPr>
          <w:p w14:paraId="0B8D1DA8" w14:textId="77777777" w:rsidR="000E1214" w:rsidRDefault="00A87198">
            <w:r>
              <w:t>Description</w:t>
            </w:r>
          </w:p>
        </w:tc>
      </w:tr>
      <w:tr w:rsidR="000E1214" w14:paraId="68FF2E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28F16F" w14:textId="77777777" w:rsidR="000E1214" w:rsidRDefault="00A87198">
            <w:pPr>
              <w:rPr>
                <w:rFonts w:eastAsia="Arial Unicode MS"/>
              </w:rPr>
            </w:pPr>
            <w:r>
              <w:rPr>
                <w:rFonts w:eastAsia="Arial Unicode MS"/>
              </w:rPr>
              <w:t>textStringJustification</w:t>
            </w:r>
          </w:p>
        </w:tc>
        <w:tc>
          <w:tcPr>
            <w:tcW w:w="0" w:type="auto"/>
            <w:tcBorders>
              <w:top w:val="single" w:sz="4" w:space="0" w:color="auto"/>
              <w:left w:val="single" w:sz="4" w:space="0" w:color="auto"/>
              <w:bottom w:val="single" w:sz="4" w:space="0" w:color="auto"/>
              <w:right w:val="single" w:sz="4" w:space="0" w:color="auto"/>
            </w:tcBorders>
            <w:hideMark/>
          </w:tcPr>
          <w:p w14:paraId="26C33081" w14:textId="77777777" w:rsidR="000E1214" w:rsidRDefault="00A87198">
            <w:pPr>
              <w:rPr>
                <w:rFonts w:cs="Arial"/>
              </w:rPr>
            </w:pPr>
            <w:r>
              <w:rPr>
                <w:rFonts w:cs="Arial"/>
              </w:rPr>
              <w:t>Enum</w:t>
            </w:r>
          </w:p>
          <w:p w14:paraId="29287E09" w14:textId="77777777" w:rsidR="000E1214" w:rsidRDefault="00A87198">
            <w:pPr>
              <w:rPr>
                <w:rFonts w:cs="Arial"/>
              </w:rPr>
            </w:pPr>
            <w:r>
              <w:rPr>
                <w:rFonts w:cs="Arial"/>
              </w:rPr>
              <w:t>Valid values 'left', 'right',  'center'</w:t>
            </w:r>
          </w:p>
          <w:p w14:paraId="1177E974" w14:textId="77777777" w:rsidR="000E1214" w:rsidRDefault="00A87198">
            <w:pPr>
              <w:rPr>
                <w:rFonts w:eastAsia="Arial Unicode MS"/>
              </w:rPr>
            </w:pPr>
            <w:r>
              <w:rPr>
                <w:rFonts w:eastAsia="Arial Unicode MS"/>
              </w:rPr>
              <w:t>Unparsing:</w:t>
            </w:r>
          </w:p>
          <w:p w14:paraId="4043B3E0" w14:textId="77777777" w:rsidR="000E1214" w:rsidRDefault="00A87198">
            <w:pPr>
              <w:rPr>
                <w:rFonts w:eastAsia="Arial Unicode MS"/>
              </w:rPr>
            </w:pPr>
            <w:r>
              <w:rPr>
                <w:rFonts w:eastAsia="Arial Unicode MS"/>
              </w:rPr>
              <w:t xml:space="preserve">'left': Justifies to the left and adds padding chars to the string contents if the string is too short, to the length determined by the dfdl:textPadKind property. </w:t>
            </w:r>
          </w:p>
          <w:p w14:paraId="00585CB7" w14:textId="77777777" w:rsidR="000E1214" w:rsidRDefault="00A87198">
            <w:pPr>
              <w:rPr>
                <w:rFonts w:eastAsia="Arial Unicode MS"/>
              </w:rPr>
            </w:pPr>
            <w:r>
              <w:rPr>
                <w:rFonts w:eastAsia="Arial Unicode MS"/>
              </w:rPr>
              <w:t>'right': Justifies to the right and adds padding chars to the string contents if the string is too short, to the length determined by the dfdl:textPadKind property.</w:t>
            </w:r>
          </w:p>
          <w:p w14:paraId="58E97EC5" w14:textId="77777777" w:rsidR="000E1214" w:rsidRDefault="00A87198">
            <w:pPr>
              <w:rPr>
                <w:rFonts w:eastAsia="Arial Unicode MS"/>
              </w:rPr>
            </w:pPr>
            <w:r>
              <w:rPr>
                <w:rFonts w:eastAsia="Arial Unicode MS"/>
              </w:rPr>
              <w:t>'center': Adds equal padding chars left and right of the string contents if the string is too short, to the length determined by the dfdl:textPadKind property. It adds one extra padding char on the left if needed.</w:t>
            </w:r>
          </w:p>
          <w:p w14:paraId="10B11E71" w14:textId="77777777" w:rsidR="000E1214" w:rsidRDefault="00A87198">
            <w:pPr>
              <w:rPr>
                <w:rFonts w:eastAsia="Arial Unicode MS"/>
              </w:rPr>
            </w:pPr>
            <w:r>
              <w:rPr>
                <w:rFonts w:eastAsia="Arial Unicode MS"/>
              </w:rPr>
              <w:t>Parsing:</w:t>
            </w:r>
          </w:p>
          <w:p w14:paraId="75E992DD" w14:textId="77777777" w:rsidR="000E1214" w:rsidRDefault="00A87198">
            <w:pPr>
              <w:rPr>
                <w:rFonts w:eastAsia="Arial Unicode MS"/>
              </w:rPr>
            </w:pPr>
            <w:r>
              <w:rPr>
                <w:rFonts w:eastAsia="Arial Unicode MS"/>
              </w:rPr>
              <w:t>'left': Trims any pad characters from the right of the string, according to dfdl:textTrimKind property.</w:t>
            </w:r>
          </w:p>
          <w:p w14:paraId="1CB422DF" w14:textId="77777777" w:rsidR="000E1214" w:rsidRDefault="00A87198">
            <w:pPr>
              <w:rPr>
                <w:rFonts w:eastAsia="Arial Unicode MS"/>
              </w:rPr>
            </w:pPr>
            <w:r>
              <w:rPr>
                <w:rFonts w:eastAsia="Arial Unicode MS"/>
              </w:rPr>
              <w:t>'right': Trims any pad characters from the left of the string, according to dfdl:textTrimKind property.</w:t>
            </w:r>
          </w:p>
          <w:p w14:paraId="45AA7EC8" w14:textId="77777777" w:rsidR="000E1214" w:rsidRDefault="00A87198">
            <w:pPr>
              <w:rPr>
                <w:rFonts w:eastAsia="Arial Unicode MS"/>
              </w:rPr>
            </w:pPr>
            <w:r>
              <w:rPr>
                <w:rFonts w:eastAsia="Arial Unicode MS"/>
              </w:rPr>
              <w:t>'center' Trims any pad characters from the left and right of the string, according to dfdl:textTrimKind property.</w:t>
            </w:r>
          </w:p>
          <w:p w14:paraId="38CE9A38" w14:textId="77777777" w:rsidR="000E1214" w:rsidRDefault="00A87198">
            <w:pPr>
              <w:rPr>
                <w:rFonts w:eastAsia="Arial Unicode MS"/>
              </w:rPr>
            </w:pPr>
            <w:r>
              <w:rPr>
                <w:rFonts w:eastAsia="Arial Unicode MS"/>
              </w:rPr>
              <w:t xml:space="preserve">Annotation: dfdl:element, dfdl:simpleType </w:t>
            </w:r>
          </w:p>
        </w:tc>
      </w:tr>
      <w:tr w:rsidR="000E1214" w14:paraId="65DE618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0B48F13" w14:textId="77777777" w:rsidR="000E1214" w:rsidRDefault="00A87198">
            <w:pPr>
              <w:rPr>
                <w:rFonts w:eastAsia="Arial Unicode MS"/>
              </w:rPr>
            </w:pPr>
            <w:r>
              <w:rPr>
                <w:rFonts w:eastAsia="Arial Unicode MS"/>
              </w:rPr>
              <w:t>textStringPadCharacter</w:t>
            </w:r>
          </w:p>
        </w:tc>
        <w:tc>
          <w:tcPr>
            <w:tcW w:w="0" w:type="auto"/>
            <w:tcBorders>
              <w:top w:val="single" w:sz="4" w:space="0" w:color="auto"/>
              <w:left w:val="single" w:sz="4" w:space="0" w:color="auto"/>
              <w:bottom w:val="single" w:sz="4" w:space="0" w:color="auto"/>
              <w:right w:val="single" w:sz="4" w:space="0" w:color="auto"/>
            </w:tcBorders>
            <w:hideMark/>
          </w:tcPr>
          <w:p w14:paraId="49E1A2BE" w14:textId="77777777" w:rsidR="000E1214" w:rsidRDefault="00A87198">
            <w:pPr>
              <w:rPr>
                <w:rFonts w:cs="Arial"/>
              </w:rPr>
            </w:pPr>
            <w:r>
              <w:rPr>
                <w:rFonts w:cs="Arial"/>
              </w:rPr>
              <w:t>DFDL String Literal</w:t>
            </w:r>
          </w:p>
          <w:p w14:paraId="354A36C6" w14:textId="354EE4CC" w:rsidR="000649A5" w:rsidRDefault="00A87198">
            <w:pPr>
              <w:rPr>
                <w:rFonts w:eastAsia="Arial Unicode MS"/>
              </w:rPr>
            </w:pPr>
            <w:r>
              <w:rPr>
                <w:rFonts w:eastAsia="Arial Unicode MS"/>
              </w:rPr>
              <w:t>The value that is used when padding or trimming string elements.</w:t>
            </w:r>
          </w:p>
          <w:p w14:paraId="702D40DE" w14:textId="40D48DA1" w:rsidR="000E1214" w:rsidRDefault="00A87198">
            <w:pPr>
              <w:rPr>
                <w:rFonts w:eastAsia="Arial Unicode MS"/>
              </w:rPr>
            </w:pPr>
            <w:r>
              <w:rPr>
                <w:rFonts w:eastAsia="Arial Unicode MS"/>
              </w:rPr>
              <w:t>The value can be a single character or a single byte.</w:t>
            </w:r>
          </w:p>
          <w:p w14:paraId="131E696E" w14:textId="77777777" w:rsidR="000E1214" w:rsidRDefault="00A87198">
            <w:pPr>
              <w:rPr>
                <w:rFonts w:eastAsia="Arial Unicode MS"/>
              </w:rPr>
            </w:pPr>
            <w:r>
              <w:rPr>
                <w:rFonts w:eastAsia="Arial Unicode MS"/>
              </w:rPr>
              <w:t xml:space="preserve">If a character, then it can be specified using a literal character or using DFDL entities. </w:t>
            </w:r>
          </w:p>
          <w:p w14:paraId="10BF6047" w14:textId="77777777" w:rsidR="000E1214" w:rsidRDefault="00A87198">
            <w:pPr>
              <w:rPr>
                <w:rFonts w:eastAsia="Arial Unicode MS"/>
              </w:rPr>
            </w:pPr>
            <w:r>
              <w:rPr>
                <w:rFonts w:eastAsia="Arial Unicode MS"/>
              </w:rPr>
              <w:t>If a byte, then it must be specified using a single byte value entity otherwise it is a Schema Definition Error</w:t>
            </w:r>
          </w:p>
          <w:p w14:paraId="18DD49EE" w14:textId="77777777" w:rsidR="000E1214" w:rsidRDefault="00A87198">
            <w:pPr>
              <w:rPr>
                <w:rFonts w:eastAsia="Arial Unicode MS"/>
              </w:rPr>
            </w:pPr>
            <w:r>
              <w:rPr>
                <w:rFonts w:eastAsia="Arial Unicode MS"/>
              </w:rPr>
              <w:t>If a pad character is specified when dfdl:lengthUnits is 'bytes' then the pad character must be a single-byte character.</w:t>
            </w:r>
          </w:p>
          <w:p w14:paraId="7C69E388" w14:textId="77777777" w:rsidR="000E1214" w:rsidRDefault="00A87198">
            <w:pPr>
              <w:rPr>
                <w:rFonts w:eastAsia="Arial Unicode MS"/>
              </w:rPr>
            </w:pPr>
            <w:r>
              <w:rPr>
                <w:rFonts w:eastAsia="Arial Unicode MS"/>
              </w:rPr>
              <w:t xml:space="preserve">If a pad byte is specified when dfdl:lengthUnits is 'characters' then </w:t>
            </w:r>
          </w:p>
          <w:p w14:paraId="054AE1D4" w14:textId="77777777" w:rsidR="000E1214" w:rsidRDefault="00A87198" w:rsidP="00C31ED0">
            <w:pPr>
              <w:numPr>
                <w:ilvl w:val="0"/>
                <w:numId w:val="106"/>
              </w:numPr>
              <w:rPr>
                <w:rFonts w:eastAsia="Arial Unicode MS"/>
              </w:rPr>
            </w:pPr>
            <w:r>
              <w:rPr>
                <w:rFonts w:eastAsia="Arial Unicode MS"/>
              </w:rPr>
              <w:t>the encoding must be a fixed-width encoding</w:t>
            </w:r>
          </w:p>
          <w:p w14:paraId="24C63A97" w14:textId="77777777" w:rsidR="000E1214" w:rsidRDefault="00A87198" w:rsidP="00C31ED0">
            <w:pPr>
              <w:numPr>
                <w:ilvl w:val="0"/>
                <w:numId w:val="106"/>
              </w:numPr>
              <w:rPr>
                <w:rFonts w:eastAsia="Arial Unicode MS"/>
              </w:rPr>
            </w:pPr>
            <w:r>
              <w:rPr>
                <w:rFonts w:eastAsia="Arial Unicode MS"/>
              </w:rPr>
              <w:t xml:space="preserve">padding and trimming must be applied using a sequence of N pad bytes, where N is the width of a character in the fixed-width encoding. </w:t>
            </w:r>
          </w:p>
          <w:p w14:paraId="63C26BA6" w14:textId="77777777" w:rsidR="000E1214" w:rsidRDefault="00A87198">
            <w:pPr>
              <w:rPr>
                <w:rFonts w:eastAsia="Arial Unicode MS"/>
              </w:rPr>
            </w:pPr>
            <w:r>
              <w:rPr>
                <w:rStyle w:val="Emphasis"/>
                <w:rFonts w:eastAsia="Arial Unicode MS"/>
              </w:rPr>
              <w:t>Padding Character Restrictions:</w:t>
            </w:r>
            <w:r>
              <w:rPr>
                <w:rFonts w:eastAsia="Arial Unicode MS"/>
              </w:rPr>
              <w:t xml:space="preserve"> The string literal is restricted to allow only certain kinds of DFDL String Literal syntax:</w:t>
            </w:r>
          </w:p>
          <w:p w14:paraId="34A8B35F" w14:textId="77777777" w:rsidR="000E1214" w:rsidRDefault="00A87198" w:rsidP="00C31ED0">
            <w:pPr>
              <w:numPr>
                <w:ilvl w:val="0"/>
                <w:numId w:val="107"/>
              </w:numPr>
              <w:rPr>
                <w:rFonts w:eastAsia="Arial Unicode MS"/>
              </w:rPr>
            </w:pPr>
            <w:r>
              <w:rPr>
                <w:rFonts w:eastAsia="Arial Unicode MS"/>
              </w:rPr>
              <w:t>DFDL character entities are allowed</w:t>
            </w:r>
          </w:p>
          <w:p w14:paraId="46F604D9" w14:textId="77777777" w:rsidR="000E1214" w:rsidRDefault="00A87198" w:rsidP="00C31ED0">
            <w:pPr>
              <w:numPr>
                <w:ilvl w:val="0"/>
                <w:numId w:val="107"/>
              </w:numPr>
              <w:rPr>
                <w:rFonts w:eastAsia="Arial Unicode MS"/>
              </w:rPr>
            </w:pPr>
            <w:r>
              <w:rPr>
                <w:rFonts w:eastAsia="Arial Unicode MS"/>
              </w:rPr>
              <w:t>The DFDL byte value entity ( %#rXX; ) is allowed.</w:t>
            </w:r>
          </w:p>
          <w:p w14:paraId="6724E1A8" w14:textId="77777777" w:rsidR="000E1214" w:rsidRDefault="00A87198" w:rsidP="00C31ED0">
            <w:pPr>
              <w:numPr>
                <w:ilvl w:val="0"/>
                <w:numId w:val="107"/>
              </w:numPr>
              <w:rPr>
                <w:rFonts w:eastAsia="Arial Unicode MS"/>
              </w:rPr>
            </w:pPr>
            <w:r>
              <w:rPr>
                <w:rFonts w:eastAsia="Arial Unicode MS"/>
              </w:rPr>
              <w:t>DFDL Character classes NL, WSP, WSP+, WSP*, and ES are not allowed</w:t>
            </w:r>
          </w:p>
          <w:p w14:paraId="0CF1C84B" w14:textId="77777777" w:rsidR="000E1214" w:rsidRDefault="00A87198">
            <w:pPr>
              <w:rPr>
                <w:rFonts w:eastAsia="Arial Unicode MS"/>
              </w:rPr>
            </w:pPr>
            <w:r>
              <w:rPr>
                <w:rFonts w:eastAsia="Arial Unicode MS"/>
              </w:rPr>
              <w:t>It is a Schema Definition Error if the string literal contains any of the disallowed syntax.</w:t>
            </w:r>
          </w:p>
          <w:p w14:paraId="329DAC0E" w14:textId="77777777" w:rsidR="000E1214" w:rsidRDefault="00A87198">
            <w:pPr>
              <w:rPr>
                <w:rFonts w:eastAsia="Arial Unicode MS"/>
              </w:rPr>
            </w:pPr>
            <w:r>
              <w:rPr>
                <w:rFonts w:eastAsia="Arial Unicode MS"/>
              </w:rPr>
              <w:t>Annotation: dfdl:element, dfdl:simpleType</w:t>
            </w:r>
          </w:p>
        </w:tc>
      </w:tr>
      <w:tr w:rsidR="000E1214" w14:paraId="2D93255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4FC2EC" w14:textId="77777777" w:rsidR="000E1214" w:rsidRDefault="00A87198">
            <w:pPr>
              <w:rPr>
                <w:rFonts w:eastAsia="Arial Unicode MS"/>
              </w:rPr>
            </w:pPr>
            <w:r>
              <w:rPr>
                <w:rFonts w:eastAsia="Arial Unicode MS"/>
              </w:rPr>
              <w:t>truncateSpecifiedLengthString</w:t>
            </w:r>
          </w:p>
        </w:tc>
        <w:tc>
          <w:tcPr>
            <w:tcW w:w="0" w:type="auto"/>
            <w:tcBorders>
              <w:top w:val="single" w:sz="4" w:space="0" w:color="auto"/>
              <w:left w:val="single" w:sz="4" w:space="0" w:color="auto"/>
              <w:bottom w:val="single" w:sz="4" w:space="0" w:color="auto"/>
              <w:right w:val="single" w:sz="4" w:space="0" w:color="auto"/>
            </w:tcBorders>
            <w:hideMark/>
          </w:tcPr>
          <w:p w14:paraId="51F59387" w14:textId="77777777" w:rsidR="000E1214" w:rsidRDefault="00A87198">
            <w:pPr>
              <w:rPr>
                <w:rFonts w:cs="Arial"/>
              </w:rPr>
            </w:pPr>
            <w:r>
              <w:rPr>
                <w:rFonts w:cs="Arial"/>
              </w:rPr>
              <w:t>Enum</w:t>
            </w:r>
          </w:p>
          <w:p w14:paraId="552979EF" w14:textId="77777777" w:rsidR="000E1214" w:rsidRDefault="00A87198">
            <w:pPr>
              <w:rPr>
                <w:rFonts w:cs="Arial"/>
              </w:rPr>
            </w:pPr>
            <w:r>
              <w:rPr>
                <w:rFonts w:cs="Arial"/>
              </w:rPr>
              <w:t>Valid values are 'yes', 'no'</w:t>
            </w:r>
          </w:p>
          <w:p w14:paraId="3337A223" w14:textId="77777777" w:rsidR="000E1214" w:rsidRDefault="00A87198">
            <w:pPr>
              <w:rPr>
                <w:rFonts w:cs="Arial"/>
              </w:rPr>
            </w:pPr>
            <w:r>
              <w:rPr>
                <w:rFonts w:cs="Arial"/>
              </w:rPr>
              <w:t>Used on unparsing only.</w:t>
            </w:r>
          </w:p>
          <w:p w14:paraId="7853EA29" w14:textId="110FF81A" w:rsidR="000E1214" w:rsidRDefault="00A87198">
            <w:pPr>
              <w:rPr>
                <w:rFonts w:cs="Arial"/>
              </w:rPr>
            </w:pPr>
            <w:r>
              <w:rPr>
                <w:rFonts w:cs="Arial"/>
              </w:rPr>
              <w:t xml:space="preserve">'yes' means if the logical type is xs:string and the value is longer than the specified length, the string is truncated to this length. (See </w:t>
            </w:r>
            <w:del w:id="5525" w:author="Mike Beckerle" w:date="2020-10-09T10:25:00Z">
              <w:r w:rsidDel="003E209F">
                <w:rPr>
                  <w:rFonts w:cs="Arial"/>
                </w:rPr>
                <w:delText>section</w:delText>
              </w:r>
            </w:del>
            <w:ins w:id="5526" w:author="Mike Beckerle" w:date="2020-10-09T10:25:00Z">
              <w:r w:rsidR="003E209F">
                <w:rPr>
                  <w:rFonts w:cs="Arial"/>
                </w:rPr>
                <w:t>Section</w:t>
              </w:r>
            </w:ins>
            <w:r>
              <w:rPr>
                <w:rFonts w:cs="Arial"/>
              </w:rPr>
              <w:t xml:space="preserve"> </w:t>
            </w:r>
            <w:r w:rsidRPr="00065302">
              <w:rPr>
                <w:rStyle w:val="Hyperlink"/>
              </w:rPr>
              <w:fldChar w:fldCharType="begin"/>
            </w:r>
            <w:r w:rsidRPr="00065302">
              <w:rPr>
                <w:rStyle w:val="Hyperlink"/>
              </w:rPr>
              <w:instrText xml:space="preserve"> REF _Ref251932750 \r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8A37A6">
              <w:rPr>
                <w:rStyle w:val="Hyperlink"/>
              </w:rPr>
              <w:t>12.3.7</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_Ref251932750 \h </w:instrText>
            </w:r>
            <w:r w:rsidRPr="00065302">
              <w:rPr>
                <w:rStyle w:val="Hyperlink"/>
                <w:rFonts w:eastAsia="Arial Unicode MS"/>
              </w:rPr>
              <w:instrText xml:space="preserve"> \* MERGEFORMAT </w:instrText>
            </w:r>
            <w:r w:rsidRPr="00065302">
              <w:rPr>
                <w:rStyle w:val="Hyperlink"/>
              </w:rPr>
            </w:r>
            <w:r w:rsidRPr="00065302">
              <w:rPr>
                <w:rStyle w:val="Hyperlink"/>
              </w:rPr>
              <w:fldChar w:fldCharType="separate"/>
            </w:r>
            <w:r w:rsidR="008A37A6" w:rsidRPr="008A37A6">
              <w:rPr>
                <w:rStyle w:val="Hyperlink"/>
                <w:rFonts w:eastAsia="Arial Unicode MS"/>
              </w:rPr>
              <w:t>Elements of Specified Length</w:t>
            </w:r>
            <w:r w:rsidRPr="00065302">
              <w:rPr>
                <w:rStyle w:val="Hyperlink"/>
              </w:rPr>
              <w:fldChar w:fldCharType="end"/>
            </w:r>
            <w:r>
              <w:t>.</w:t>
            </w:r>
            <w:r>
              <w:rPr>
                <w:rFonts w:cs="Arial"/>
              </w:rPr>
              <w:t xml:space="preserve">) No </w:t>
            </w:r>
            <w:del w:id="5527" w:author="Mike Beckerle" w:date="2020-10-08T20:33:00Z">
              <w:r w:rsidDel="00B31DA3">
                <w:rPr>
                  <w:rFonts w:cs="Arial"/>
                </w:rPr>
                <w:delText>processing error</w:delText>
              </w:r>
            </w:del>
            <w:ins w:id="5528" w:author="Mike Beckerle" w:date="2020-10-08T20:33:00Z">
              <w:r w:rsidR="00B31DA3">
                <w:rPr>
                  <w:rFonts w:cs="Arial"/>
                </w:rPr>
                <w:t>Processing Error</w:t>
              </w:r>
            </w:ins>
            <w:r>
              <w:rPr>
                <w:rFonts w:cs="Arial"/>
              </w:rPr>
              <w:t xml:space="preserve"> is raised.</w:t>
            </w:r>
          </w:p>
          <w:p w14:paraId="464B11BE" w14:textId="07ABB9BC" w:rsidR="000E1214" w:rsidRDefault="00A87198">
            <w:pPr>
              <w:rPr>
                <w:rFonts w:cs="Arial"/>
              </w:rPr>
            </w:pPr>
            <w:r>
              <w:rPr>
                <w:rFonts w:cs="Arial"/>
              </w:rPr>
              <w:t>This property is needed when a</w:t>
            </w:r>
            <w:del w:id="5529" w:author="Mike Beckerle" w:date="2020-10-09T10:47:00Z">
              <w:r w:rsidDel="00FD51E3">
                <w:rPr>
                  <w:rFonts w:cs="Arial"/>
                </w:rPr>
                <w:delText>n</w:delText>
              </w:r>
            </w:del>
            <w:r>
              <w:rPr>
                <w:rFonts w:cs="Arial"/>
              </w:rPr>
              <w:t xml:space="preserve"> DFD</w:t>
            </w:r>
            <w:r w:rsidR="006402E3">
              <w:rPr>
                <w:rFonts w:cs="Arial"/>
              </w:rPr>
              <w:t>L</w:t>
            </w:r>
            <w:ins w:id="5530" w:author="Mike Beckerle" w:date="2020-10-09T10:47:00Z">
              <w:r w:rsidR="00FD51E3">
                <w:rPr>
                  <w:rFonts w:cs="Arial"/>
                </w:rPr>
                <w:t xml:space="preserve"> </w:t>
              </w:r>
            </w:ins>
            <w:r>
              <w:rPr>
                <w:rFonts w:cs="Arial"/>
              </w:rPr>
              <w:t xml:space="preserve">schema has specified lengths for strings. The strings in an </w:t>
            </w:r>
            <w:r w:rsidR="00933F0E">
              <w:rPr>
                <w:rFonts w:cs="Arial"/>
              </w:rPr>
              <w:t>Infoset</w:t>
            </w:r>
            <w:r>
              <w:rPr>
                <w:rFonts w:cs="Arial"/>
              </w:rPr>
              <w:t xml:space="preserve"> being unparsed do not necessarily fit within those </w:t>
            </w:r>
            <w:r w:rsidR="006402E3">
              <w:rPr>
                <w:rFonts w:cs="Arial"/>
              </w:rPr>
              <w:t xml:space="preserve">specified </w:t>
            </w:r>
            <w:r>
              <w:rPr>
                <w:rFonts w:cs="Arial"/>
              </w:rPr>
              <w:t xml:space="preserve">lengths. This property provides the means to express whether this is an error, or the strings can be truncated to fit. </w:t>
            </w:r>
          </w:p>
          <w:p w14:paraId="48F480C3" w14:textId="757258A5" w:rsidR="000E1214" w:rsidRDefault="00A87198">
            <w:pPr>
              <w:rPr>
                <w:rFonts w:eastAsia="MS Mincho"/>
              </w:rPr>
            </w:pPr>
            <w:r>
              <w:rPr>
                <w:rFonts w:eastAsia="Arial Unicode MS"/>
              </w:rPr>
              <w:t xml:space="preserve">The position from which data is truncated is determined by the value of the dfdl:textStringJustification property. If the value of the dfdl:textStringJustification property is 'left', data is truncated from the right; if the value of the dfdl:textStringJustification property is 'right', data is truncated from the left. </w:t>
            </w:r>
            <w:r>
              <w:rPr>
                <w:rFonts w:eastAsia="MS Mincho"/>
              </w:rPr>
              <w:t xml:space="preserve">However, if the value of the dfdl:textStringJustification property is 'center', truncation does not occur, and a </w:t>
            </w:r>
            <w:del w:id="5531" w:author="Mike Beckerle" w:date="2020-10-08T20:33:00Z">
              <w:r w:rsidDel="00B31DA3">
                <w:rPr>
                  <w:rFonts w:eastAsia="MS Mincho"/>
                </w:rPr>
                <w:delText>processing error</w:delText>
              </w:r>
            </w:del>
            <w:ins w:id="5532" w:author="Mike Beckerle" w:date="2020-10-08T20:33:00Z">
              <w:r w:rsidR="00B31DA3">
                <w:rPr>
                  <w:rFonts w:eastAsia="MS Mincho"/>
                </w:rPr>
                <w:t>Processing Error</w:t>
              </w:r>
            </w:ins>
            <w:r>
              <w:rPr>
                <w:rFonts w:eastAsia="MS Mincho"/>
              </w:rPr>
              <w:t xml:space="preserve"> occurs if the value is too long.</w:t>
            </w:r>
          </w:p>
          <w:p w14:paraId="66FC9167" w14:textId="772BD817" w:rsidR="000E1214" w:rsidRDefault="00A87198">
            <w:pPr>
              <w:rPr>
                <w:rFonts w:eastAsia="Arial Unicode MS"/>
              </w:rPr>
            </w:pPr>
            <w:r>
              <w:rPr>
                <w:rFonts w:eastAsia="MS Mincho"/>
              </w:rPr>
              <w:t xml:space="preserve">When unparsing, </w:t>
            </w:r>
            <w:del w:id="5533" w:author="Mike Beckerle" w:date="2020-10-09T10:27:00Z">
              <w:r w:rsidDel="003E209F">
                <w:rPr>
                  <w:rFonts w:eastAsia="MS Mincho"/>
                </w:rPr>
                <w:delText>validation error</w:delText>
              </w:r>
            </w:del>
            <w:ins w:id="5534" w:author="Mike Beckerle" w:date="2020-10-09T10:27:00Z">
              <w:r w:rsidR="003E209F">
                <w:rPr>
                  <w:rFonts w:eastAsia="MS Mincho"/>
                </w:rPr>
                <w:t>Validation Error</w:t>
              </w:r>
            </w:ins>
            <w:r>
              <w:rPr>
                <w:rFonts w:eastAsia="MS Mincho"/>
              </w:rPr>
              <w:t xml:space="preserve">s cannot be prevented by truncation as validation takes place on the augmented </w:t>
            </w:r>
            <w:r w:rsidR="00933F0E">
              <w:rPr>
                <w:rFonts w:eastAsia="MS Mincho"/>
              </w:rPr>
              <w:t>Infoset</w:t>
            </w:r>
            <w:r>
              <w:rPr>
                <w:rFonts w:eastAsia="MS Mincho"/>
              </w:rPr>
              <w:t>, before any truncation has occurred.</w:t>
            </w:r>
          </w:p>
          <w:p w14:paraId="02631116" w14:textId="77777777" w:rsidR="000E1214" w:rsidRDefault="00A87198">
            <w:pPr>
              <w:keepNext/>
              <w:rPr>
                <w:rFonts w:eastAsia="Arial Unicode MS"/>
              </w:rPr>
            </w:pPr>
            <w:r>
              <w:rPr>
                <w:rFonts w:eastAsia="Arial Unicode MS"/>
              </w:rPr>
              <w:t xml:space="preserve">Annotation: dfdl:element, dfdl:simpleType </w:t>
            </w:r>
          </w:p>
        </w:tc>
      </w:tr>
    </w:tbl>
    <w:p w14:paraId="010CB58F" w14:textId="1723C8BB" w:rsidR="000E1214" w:rsidRDefault="00A87198">
      <w:pPr>
        <w:pStyle w:val="Caption"/>
      </w:pPr>
      <w:bookmarkStart w:id="5535" w:name="_Toc130873629"/>
      <w:bookmarkStart w:id="5536" w:name="_Toc140549601"/>
      <w:r>
        <w:t xml:space="preserve">Table </w:t>
      </w:r>
      <w:fldSimple w:instr=" SEQ Table \* ARABIC ">
        <w:r w:rsidR="008A37A6">
          <w:rPr>
            <w:noProof/>
          </w:rPr>
          <w:t>29</w:t>
        </w:r>
      </w:fldSimple>
      <w:r>
        <w:rPr>
          <w:noProof/>
        </w:rPr>
        <w:t xml:space="preserve"> </w:t>
      </w:r>
      <w:r>
        <w:t>Properties Specific to String</w:t>
      </w:r>
    </w:p>
    <w:p w14:paraId="5F9DDA7B" w14:textId="77777777" w:rsidR="000E1214" w:rsidRDefault="00A87198" w:rsidP="00B31DA3">
      <w:pPr>
        <w:pStyle w:val="Heading2"/>
      </w:pPr>
      <w:bookmarkStart w:id="5537" w:name="_Toc229813808"/>
      <w:bookmarkStart w:id="5538" w:name="_Toc229814002"/>
      <w:bookmarkStart w:id="5539" w:name="_Toc349042752"/>
      <w:bookmarkStart w:id="5540" w:name="_Toc177399100"/>
      <w:bookmarkStart w:id="5541" w:name="_Toc175057387"/>
      <w:bookmarkStart w:id="5542" w:name="_Toc199516324"/>
      <w:bookmarkStart w:id="5543" w:name="_Toc194983987"/>
      <w:bookmarkStart w:id="5544" w:name="_Toc243112831"/>
      <w:bookmarkStart w:id="5545" w:name="_Ref251144933"/>
      <w:bookmarkStart w:id="5546" w:name="_Toc53134115"/>
      <w:bookmarkEnd w:id="5537"/>
      <w:bookmarkEnd w:id="5538"/>
      <w:r>
        <w:t>Properties Specific to Number with Text or Binary Representation</w:t>
      </w:r>
      <w:bookmarkEnd w:id="5539"/>
      <w:bookmarkEnd w:id="5546"/>
    </w:p>
    <w:tbl>
      <w:tblPr>
        <w:tblStyle w:val="Table"/>
        <w:tblW w:w="5000" w:type="pct"/>
        <w:tblInd w:w="0" w:type="dxa"/>
        <w:tblLook w:val="04A0" w:firstRow="1" w:lastRow="0" w:firstColumn="1" w:lastColumn="0" w:noHBand="0" w:noVBand="1"/>
      </w:tblPr>
      <w:tblGrid>
        <w:gridCol w:w="2880"/>
        <w:gridCol w:w="5750"/>
      </w:tblGrid>
      <w:tr w:rsidR="000E1214" w14:paraId="6D1D6672" w14:textId="77777777" w:rsidTr="000E1214">
        <w:trPr>
          <w:cnfStyle w:val="100000000000" w:firstRow="1" w:lastRow="0" w:firstColumn="0" w:lastColumn="0" w:oddVBand="0" w:evenVBand="0" w:oddHBand="0" w:evenHBand="0" w:firstRowFirstColumn="0" w:firstRowLastColumn="0" w:lastRowFirstColumn="0" w:lastRowLastColumn="0"/>
        </w:trPr>
        <w:tc>
          <w:tcPr>
            <w:tcW w:w="2880" w:type="dxa"/>
            <w:hideMark/>
          </w:tcPr>
          <w:p w14:paraId="45D38EFB" w14:textId="77777777" w:rsidR="000E1214" w:rsidRDefault="00A87198">
            <w:r>
              <w:t>Property Name</w:t>
            </w:r>
          </w:p>
        </w:tc>
        <w:tc>
          <w:tcPr>
            <w:tcW w:w="0" w:type="auto"/>
            <w:hideMark/>
          </w:tcPr>
          <w:p w14:paraId="60210082" w14:textId="77777777" w:rsidR="000E1214" w:rsidRDefault="00A87198">
            <w:r>
              <w:t>Description</w:t>
            </w:r>
          </w:p>
        </w:tc>
      </w:tr>
      <w:tr w:rsidR="000E1214" w14:paraId="79865DAB" w14:textId="77777777" w:rsidTr="000E1214">
        <w:tc>
          <w:tcPr>
            <w:tcW w:w="2880" w:type="dxa"/>
            <w:tcBorders>
              <w:top w:val="single" w:sz="4" w:space="0" w:color="auto"/>
              <w:left w:val="single" w:sz="4" w:space="0" w:color="auto"/>
              <w:bottom w:val="single" w:sz="4" w:space="0" w:color="auto"/>
              <w:right w:val="single" w:sz="4" w:space="0" w:color="auto"/>
            </w:tcBorders>
            <w:hideMark/>
          </w:tcPr>
          <w:p w14:paraId="1BF020D9" w14:textId="77777777" w:rsidR="000E1214" w:rsidRDefault="00A87198">
            <w:pPr>
              <w:rPr>
                <w:rFonts w:eastAsia="Arial Unicode MS"/>
              </w:rPr>
            </w:pPr>
            <w:r>
              <w:rPr>
                <w:rFonts w:eastAsia="Arial Unicode MS"/>
              </w:rPr>
              <w:t>decimalSigned</w:t>
            </w:r>
          </w:p>
        </w:tc>
        <w:tc>
          <w:tcPr>
            <w:tcW w:w="0" w:type="auto"/>
            <w:tcBorders>
              <w:top w:val="single" w:sz="4" w:space="0" w:color="auto"/>
              <w:left w:val="single" w:sz="4" w:space="0" w:color="auto"/>
              <w:bottom w:val="single" w:sz="4" w:space="0" w:color="auto"/>
              <w:right w:val="single" w:sz="4" w:space="0" w:color="auto"/>
            </w:tcBorders>
            <w:hideMark/>
          </w:tcPr>
          <w:p w14:paraId="6628DB01" w14:textId="77777777" w:rsidR="000E1214" w:rsidRDefault="00A87198">
            <w:pPr>
              <w:rPr>
                <w:rFonts w:eastAsia="MS Mincho"/>
              </w:rPr>
            </w:pPr>
            <w:r>
              <w:rPr>
                <w:rFonts w:eastAsia="MS Mincho"/>
              </w:rPr>
              <w:t>Enum</w:t>
            </w:r>
          </w:p>
          <w:p w14:paraId="48669BB7" w14:textId="77777777" w:rsidR="000E1214" w:rsidRDefault="00A87198">
            <w:pPr>
              <w:rPr>
                <w:rFonts w:eastAsia="Arial Unicode MS"/>
              </w:rPr>
            </w:pPr>
            <w:r>
              <w:rPr>
                <w:rFonts w:eastAsia="Arial Unicode MS"/>
              </w:rPr>
              <w:t>Valid values are 'yes', 'no'</w:t>
            </w:r>
          </w:p>
          <w:p w14:paraId="237099F8" w14:textId="7488C31E" w:rsidR="000E1214" w:rsidRDefault="00A87198">
            <w:pPr>
              <w:rPr>
                <w:rFonts w:eastAsia="Arial Unicode MS"/>
              </w:rPr>
            </w:pPr>
            <w:r>
              <w:rPr>
                <w:rFonts w:eastAsia="Arial Unicode MS"/>
              </w:rPr>
              <w:t xml:space="preserve">Indicates whether an xs:decimal element is signed. See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8A37A6">
              <w:rPr>
                <w:rStyle w:val="Hyperlink"/>
                <w:rFonts w:eastAsia="Arial Unicode MS"/>
              </w:rPr>
              <w:t>13.6.2</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_Ref263169398 \h  \* MERGEFORMAT </w:instrText>
            </w:r>
            <w:r w:rsidRPr="00065302">
              <w:rPr>
                <w:rStyle w:val="Hyperlink"/>
              </w:rPr>
            </w:r>
            <w:r w:rsidRPr="00065302">
              <w:rPr>
                <w:rStyle w:val="Hyperlink"/>
              </w:rPr>
              <w:fldChar w:fldCharType="separate"/>
            </w:r>
            <w:r w:rsidR="008A37A6" w:rsidRPr="008A37A6">
              <w:rPr>
                <w:rStyle w:val="Hyperlink"/>
              </w:rPr>
              <w:t>Converting logical numbers to/from text representation</w:t>
            </w:r>
            <w:r w:rsidRPr="00065302">
              <w:rPr>
                <w:rStyle w:val="Hyperlink"/>
              </w:rPr>
              <w:fldChar w:fldCharType="end"/>
            </w:r>
            <w:r>
              <w:rPr>
                <w:rFonts w:eastAsia="Arial Unicode MS"/>
              </w:rPr>
              <w:t xml:space="preserve"> and </w:t>
            </w:r>
            <w:r w:rsidRPr="00065302">
              <w:rPr>
                <w:rStyle w:val="Hyperlink"/>
              </w:rPr>
              <w:fldChar w:fldCharType="begin"/>
            </w:r>
            <w:r w:rsidRPr="00065302">
              <w:rPr>
                <w:rStyle w:val="Hyperlink"/>
                <w:rFonts w:eastAsia="Arial Unicode MS"/>
              </w:rPr>
              <w:instrText xml:space="preserve"> REF _Ref263169411 \r \h  \* MERGEFORMAT </w:instrText>
            </w:r>
            <w:r w:rsidRPr="00065302">
              <w:rPr>
                <w:rStyle w:val="Hyperlink"/>
              </w:rPr>
            </w:r>
            <w:r w:rsidRPr="00065302">
              <w:rPr>
                <w:rStyle w:val="Hyperlink"/>
              </w:rPr>
              <w:fldChar w:fldCharType="separate"/>
            </w:r>
            <w:r w:rsidR="008A37A6">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_Ref263169417 \h  \* MERGEFORMAT </w:instrText>
            </w:r>
            <w:r w:rsidRPr="00065302">
              <w:rPr>
                <w:rStyle w:val="Hyperlink"/>
              </w:rPr>
            </w:r>
            <w:r w:rsidRPr="00065302">
              <w:rPr>
                <w:rStyle w:val="Hyperlink"/>
              </w:rPr>
              <w:fldChar w:fldCharType="separate"/>
            </w:r>
            <w:r w:rsidR="008A37A6" w:rsidRPr="008A37A6">
              <w:rPr>
                <w:rStyle w:val="Hyperlink"/>
              </w:rPr>
              <w:t xml:space="preserve">Converting Logical Numbers to/from Binary </w:t>
            </w:r>
            <w:r w:rsidRPr="00065302">
              <w:rPr>
                <w:rStyle w:val="Hyperlink"/>
              </w:rPr>
              <w:fldChar w:fldCharType="end"/>
            </w:r>
            <w:r>
              <w:rPr>
                <w:rFonts w:eastAsia="Arial Unicode MS"/>
              </w:rPr>
              <w:t xml:space="preserve"> to see how this affects the presence of the sign in the data stream.</w:t>
            </w:r>
          </w:p>
          <w:p w14:paraId="31CF7472" w14:textId="77777777" w:rsidR="000E1214" w:rsidRDefault="00A87198">
            <w:pPr>
              <w:rPr>
                <w:rFonts w:eastAsia="MS Mincho"/>
              </w:rPr>
            </w:pPr>
            <w:r>
              <w:rPr>
                <w:rFonts w:eastAsia="MS Mincho"/>
              </w:rPr>
              <w:t>'yes'</w:t>
            </w:r>
            <w:r>
              <w:rPr>
                <w:rFonts w:eastAsia="Arial Unicode MS"/>
              </w:rPr>
              <w:t xml:space="preserve"> means that the xs:decimal element is signed</w:t>
            </w:r>
          </w:p>
          <w:p w14:paraId="7EB2F979" w14:textId="77777777" w:rsidR="000E1214" w:rsidRDefault="00A87198">
            <w:pPr>
              <w:rPr>
                <w:rFonts w:eastAsia="MS Mincho"/>
              </w:rPr>
            </w:pPr>
            <w:r>
              <w:rPr>
                <w:rFonts w:eastAsia="MS Mincho"/>
              </w:rPr>
              <w:t>'no'</w:t>
            </w:r>
            <w:r>
              <w:rPr>
                <w:rFonts w:eastAsia="Arial Unicode MS"/>
              </w:rPr>
              <w:t xml:space="preserve"> means that the xs:decimal element is not signed</w:t>
            </w:r>
          </w:p>
          <w:p w14:paraId="3319A2C6" w14:textId="77777777" w:rsidR="000E1214" w:rsidRDefault="00A87198">
            <w:pPr>
              <w:keepNext/>
              <w:rPr>
                <w:rFonts w:cs="Arial"/>
              </w:rPr>
            </w:pPr>
            <w:r>
              <w:rPr>
                <w:rFonts w:cs="Arial"/>
              </w:rPr>
              <w:t>Annotation: dfdl:element, dfdl:simpleType</w:t>
            </w:r>
          </w:p>
        </w:tc>
      </w:tr>
    </w:tbl>
    <w:p w14:paraId="32C45DDC" w14:textId="75343C67" w:rsidR="000E1214" w:rsidRDefault="00A87198">
      <w:pPr>
        <w:pStyle w:val="Caption"/>
      </w:pPr>
      <w:r>
        <w:t xml:space="preserve">Table </w:t>
      </w:r>
      <w:fldSimple w:instr=" SEQ Table \* ARABIC ">
        <w:r w:rsidR="008A37A6">
          <w:rPr>
            <w:noProof/>
          </w:rPr>
          <w:t>30</w:t>
        </w:r>
      </w:fldSimple>
      <w:r>
        <w:t xml:space="preserve"> Properties Specific to Number with Text or Binary Representation</w:t>
      </w:r>
    </w:p>
    <w:p w14:paraId="32519AC3" w14:textId="309448C5" w:rsidR="000E1214" w:rsidRDefault="00A87198" w:rsidP="00B31DA3">
      <w:pPr>
        <w:pStyle w:val="Heading2"/>
      </w:pPr>
      <w:bookmarkStart w:id="5547" w:name="_Toc349042753"/>
      <w:bookmarkStart w:id="5548" w:name="_Ref38560978"/>
      <w:bookmarkStart w:id="5549" w:name="_Toc53134116"/>
      <w:r>
        <w:t xml:space="preserve">Properties Specific to </w:t>
      </w:r>
      <w:bookmarkEnd w:id="5535"/>
      <w:bookmarkEnd w:id="5536"/>
      <w:r>
        <w:t>Number</w:t>
      </w:r>
      <w:bookmarkEnd w:id="5540"/>
      <w:bookmarkEnd w:id="5541"/>
      <w:r>
        <w:t xml:space="preserve"> with Text </w:t>
      </w:r>
      <w:bookmarkEnd w:id="5542"/>
      <w:bookmarkEnd w:id="5543"/>
      <w:bookmarkEnd w:id="5544"/>
      <w:bookmarkEnd w:id="5545"/>
      <w:bookmarkEnd w:id="5547"/>
      <w:r>
        <w:t>Representation</w:t>
      </w:r>
      <w:bookmarkEnd w:id="5548"/>
      <w:bookmarkEnd w:id="5549"/>
    </w:p>
    <w:p w14:paraId="43B884EF" w14:textId="3921F569" w:rsidR="0019113C" w:rsidRPr="0019113C" w:rsidRDefault="00C6020E" w:rsidP="0019113C">
      <w:pPr>
        <w:pStyle w:val="nobreak"/>
      </w:pPr>
      <w:r>
        <w:t>There are many properties for describing textual number representations. The properties deal with the representation of the numeric value only. Other symbols adjacent to the textual representation of a number, such as currency symbols, percent signs, or coordinate axis indicators, are not considered part of the value representation.</w:t>
      </w:r>
    </w:p>
    <w:tbl>
      <w:tblPr>
        <w:tblStyle w:val="Table"/>
        <w:tblW w:w="5000" w:type="pct"/>
        <w:tblInd w:w="0" w:type="dxa"/>
        <w:tblLook w:val="04A0" w:firstRow="1" w:lastRow="0" w:firstColumn="1" w:lastColumn="0" w:noHBand="0" w:noVBand="1"/>
      </w:tblPr>
      <w:tblGrid>
        <w:gridCol w:w="3052"/>
        <w:gridCol w:w="5578"/>
      </w:tblGrid>
      <w:tr w:rsidR="000E1214" w14:paraId="4566997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FAAFC82" w14:textId="77777777" w:rsidR="000E1214" w:rsidRDefault="00A87198">
            <w:r>
              <w:t>Property Name</w:t>
            </w:r>
          </w:p>
        </w:tc>
        <w:tc>
          <w:tcPr>
            <w:tcW w:w="0" w:type="auto"/>
            <w:hideMark/>
          </w:tcPr>
          <w:p w14:paraId="5DA606FA" w14:textId="77777777" w:rsidR="000E1214" w:rsidRDefault="00A87198">
            <w:r>
              <w:t>Description</w:t>
            </w:r>
          </w:p>
        </w:tc>
      </w:tr>
      <w:tr w:rsidR="000E1214" w14:paraId="484B872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1AFCC5" w14:textId="77777777" w:rsidR="000E1214" w:rsidRDefault="00A87198">
            <w:pPr>
              <w:rPr>
                <w:rFonts w:eastAsia="Arial Unicode MS"/>
              </w:rPr>
            </w:pPr>
            <w:r>
              <w:rPr>
                <w:rFonts w:eastAsia="Arial Unicode MS"/>
              </w:rPr>
              <w:t>textNumberRep</w:t>
            </w:r>
          </w:p>
        </w:tc>
        <w:tc>
          <w:tcPr>
            <w:tcW w:w="0" w:type="auto"/>
            <w:tcBorders>
              <w:top w:val="single" w:sz="4" w:space="0" w:color="auto"/>
              <w:left w:val="single" w:sz="4" w:space="0" w:color="auto"/>
              <w:bottom w:val="single" w:sz="4" w:space="0" w:color="auto"/>
              <w:right w:val="single" w:sz="4" w:space="0" w:color="auto"/>
            </w:tcBorders>
            <w:hideMark/>
          </w:tcPr>
          <w:p w14:paraId="025FD96D" w14:textId="77777777" w:rsidR="000E1214" w:rsidRDefault="00A87198">
            <w:pPr>
              <w:rPr>
                <w:rFonts w:eastAsia="MS Mincho"/>
              </w:rPr>
            </w:pPr>
            <w:r>
              <w:rPr>
                <w:rFonts w:eastAsia="MS Mincho"/>
              </w:rPr>
              <w:t>Enum</w:t>
            </w:r>
          </w:p>
          <w:p w14:paraId="3224E57E" w14:textId="77777777" w:rsidR="000E1214" w:rsidRDefault="00A87198">
            <w:pPr>
              <w:rPr>
                <w:rFonts w:eastAsia="MS Mincho"/>
              </w:rPr>
            </w:pPr>
            <w:r>
              <w:rPr>
                <w:rFonts w:eastAsia="MS Mincho"/>
              </w:rPr>
              <w:t>Valid values are 'standard', 'zoned'</w:t>
            </w:r>
          </w:p>
          <w:p w14:paraId="4C84E3C6" w14:textId="77777777" w:rsidR="000E1214" w:rsidRDefault="00A87198">
            <w:pPr>
              <w:rPr>
                <w:rFonts w:eastAsia="MS Mincho"/>
              </w:rPr>
            </w:pPr>
            <w:r>
              <w:rPr>
                <w:rFonts w:eastAsia="MS Mincho"/>
              </w:rPr>
              <w:t>'standard'</w:t>
            </w:r>
            <w:r>
              <w:rPr>
                <w:rFonts w:eastAsia="Arial Unicode MS"/>
              </w:rPr>
              <w:t xml:space="preserve"> means represented as characters in the</w:t>
            </w:r>
            <w:r>
              <w:rPr>
                <w:rFonts w:eastAsia="MS Mincho"/>
              </w:rPr>
              <w:t xml:space="preserve"> character set encoding </w:t>
            </w:r>
            <w:r>
              <w:rPr>
                <w:rFonts w:eastAsia="Arial Unicode MS"/>
              </w:rPr>
              <w:t>specified by the dfdl:encoding property</w:t>
            </w:r>
            <w:r>
              <w:rPr>
                <w:rFonts w:eastAsia="MS Mincho"/>
              </w:rPr>
              <w:t>.</w:t>
            </w:r>
          </w:p>
          <w:p w14:paraId="6B28315F" w14:textId="33AC52B2" w:rsidR="00895323" w:rsidRDefault="00A87198">
            <w:pPr>
              <w:rPr>
                <w:rFonts w:cs="Arial"/>
                <w:color w:val="202122"/>
                <w:sz w:val="21"/>
                <w:szCs w:val="21"/>
                <w:shd w:val="clear" w:color="auto" w:fill="FFFFFF"/>
              </w:rPr>
            </w:pPr>
            <w:r>
              <w:rPr>
                <w:rFonts w:eastAsia="Arial Unicode MS" w:cs="Arial"/>
              </w:rPr>
              <w:t>'zoned' means represented as a zoned decimal in the character set encoding specified by the dfdl:encoding property.</w:t>
            </w:r>
            <w:r w:rsidR="00895323">
              <w:rPr>
                <w:rFonts w:eastAsia="Arial Unicode MS" w:cs="Arial"/>
              </w:rPr>
              <w:t xml:space="preserve"> In zoned representation e</w:t>
            </w:r>
            <w:r w:rsidR="00895323">
              <w:rPr>
                <w:rFonts w:cs="Arial"/>
                <w:color w:val="202122"/>
                <w:sz w:val="21"/>
                <w:szCs w:val="21"/>
                <w:shd w:val="clear" w:color="auto" w:fill="FFFFFF"/>
              </w:rPr>
              <w:t xml:space="preserve">ach decimal digit is stored in one </w:t>
            </w:r>
            <w:r w:rsidR="00A75D80">
              <w:rPr>
                <w:rFonts w:cs="Arial"/>
                <w:color w:val="202122"/>
                <w:sz w:val="21"/>
                <w:szCs w:val="21"/>
                <w:shd w:val="clear" w:color="auto" w:fill="FFFFFF"/>
              </w:rPr>
              <w:t>character code point (usually 1 byte),</w:t>
            </w:r>
            <w:r w:rsidR="00895323">
              <w:rPr>
                <w:rFonts w:cs="Arial"/>
                <w:color w:val="202122"/>
                <w:sz w:val="21"/>
                <w:szCs w:val="21"/>
                <w:shd w:val="clear" w:color="auto" w:fill="FFFFFF"/>
              </w:rPr>
              <w:t xml:space="preserve"> with the least</w:t>
            </w:r>
            <w:r w:rsidR="00F728D0">
              <w:rPr>
                <w:rFonts w:cs="Arial"/>
                <w:color w:val="202122"/>
                <w:sz w:val="21"/>
                <w:szCs w:val="21"/>
                <w:shd w:val="clear" w:color="auto" w:fill="FFFFFF"/>
              </w:rPr>
              <w:t>-</w:t>
            </w:r>
            <w:r w:rsidR="00895323">
              <w:rPr>
                <w:rFonts w:cs="Arial"/>
                <w:color w:val="202122"/>
                <w:sz w:val="21"/>
                <w:szCs w:val="21"/>
                <w:shd w:val="clear" w:color="auto" w:fill="FFFFFF"/>
              </w:rPr>
              <w:t xml:space="preserve">significant four bits encoding the digit </w:t>
            </w:r>
            <w:r w:rsidR="00F728D0">
              <w:rPr>
                <w:rFonts w:cs="Arial"/>
                <w:color w:val="202122"/>
                <w:sz w:val="21"/>
                <w:szCs w:val="21"/>
                <w:shd w:val="clear" w:color="auto" w:fill="FFFFFF"/>
              </w:rPr>
              <w:t xml:space="preserve">value </w:t>
            </w:r>
            <w:r w:rsidR="00895323">
              <w:rPr>
                <w:rFonts w:cs="Arial"/>
                <w:color w:val="202122"/>
                <w:sz w:val="21"/>
                <w:szCs w:val="21"/>
                <w:shd w:val="clear" w:color="auto" w:fill="FFFFFF"/>
              </w:rPr>
              <w:t xml:space="preserve">0 through 9. The most-significant four bits, called the "zone" bits, are usually set to a fixed value </w:t>
            </w:r>
            <w:r w:rsidR="00F728D0">
              <w:rPr>
                <w:rFonts w:cs="Arial"/>
                <w:color w:val="202122"/>
                <w:sz w:val="21"/>
                <w:szCs w:val="21"/>
                <w:shd w:val="clear" w:color="auto" w:fill="FFFFFF"/>
              </w:rPr>
              <w:t xml:space="preserve">Typically these zone bits are hex </w:t>
            </w:r>
            <w:r w:rsidR="00895323">
              <w:rPr>
                <w:rFonts w:cs="Arial"/>
                <w:color w:val="202122"/>
                <w:sz w:val="21"/>
                <w:szCs w:val="21"/>
                <w:shd w:val="clear" w:color="auto" w:fill="FFFFFF"/>
              </w:rPr>
              <w:t xml:space="preserve">F </w:t>
            </w:r>
            <w:r w:rsidR="00F728D0">
              <w:rPr>
                <w:rFonts w:cs="Arial"/>
                <w:color w:val="202122"/>
                <w:sz w:val="21"/>
                <w:szCs w:val="21"/>
                <w:shd w:val="clear" w:color="auto" w:fill="FFFFFF"/>
              </w:rPr>
              <w:t xml:space="preserve">in EBCDIC encodings </w:t>
            </w:r>
            <w:r w:rsidR="00895323">
              <w:rPr>
                <w:rFonts w:cs="Arial"/>
                <w:color w:val="202122"/>
                <w:sz w:val="21"/>
                <w:szCs w:val="21"/>
                <w:shd w:val="clear" w:color="auto" w:fill="FFFFFF"/>
              </w:rPr>
              <w:t xml:space="preserve">or 3 </w:t>
            </w:r>
            <w:r w:rsidR="00F728D0">
              <w:rPr>
                <w:rFonts w:cs="Arial"/>
                <w:color w:val="202122"/>
                <w:sz w:val="21"/>
                <w:szCs w:val="21"/>
                <w:shd w:val="clear" w:color="auto" w:fill="FFFFFF"/>
              </w:rPr>
              <w:t>in ASCII encodings</w:t>
            </w:r>
            <w:r w:rsidR="00895323">
              <w:rPr>
                <w:rFonts w:cs="Arial"/>
                <w:color w:val="202122"/>
                <w:sz w:val="21"/>
                <w:szCs w:val="21"/>
                <w:shd w:val="clear" w:color="auto" w:fill="FFFFFF"/>
              </w:rPr>
              <w:t xml:space="preserve"> so that the byte holds a character value corresponding to the digit</w:t>
            </w:r>
            <w:r w:rsidR="00A75D80">
              <w:rPr>
                <w:rFonts w:cs="Arial"/>
                <w:color w:val="202122"/>
                <w:sz w:val="21"/>
                <w:szCs w:val="21"/>
                <w:shd w:val="clear" w:color="auto" w:fill="FFFFFF"/>
              </w:rPr>
              <w:t>. H</w:t>
            </w:r>
            <w:r w:rsidR="00F728D0">
              <w:rPr>
                <w:rFonts w:cs="Arial"/>
                <w:color w:val="202122"/>
                <w:sz w:val="21"/>
                <w:szCs w:val="21"/>
                <w:shd w:val="clear" w:color="auto" w:fill="FFFFFF"/>
              </w:rPr>
              <w:t>owever, in t</w:t>
            </w:r>
            <w:r w:rsidR="00895323">
              <w:rPr>
                <w:rFonts w:cs="Arial"/>
                <w:color w:val="202122"/>
                <w:sz w:val="21"/>
                <w:szCs w:val="21"/>
                <w:shd w:val="clear" w:color="auto" w:fill="FFFFFF"/>
              </w:rPr>
              <w:t xml:space="preserve">he first or last </w:t>
            </w:r>
            <w:r w:rsidR="00A75D80">
              <w:rPr>
                <w:rFonts w:cs="Arial"/>
                <w:color w:val="202122"/>
                <w:sz w:val="21"/>
                <w:szCs w:val="21"/>
                <w:shd w:val="clear" w:color="auto" w:fill="FFFFFF"/>
              </w:rPr>
              <w:t>character code</w:t>
            </w:r>
            <w:r w:rsidR="00895323">
              <w:rPr>
                <w:rFonts w:cs="Arial"/>
                <w:color w:val="202122"/>
                <w:sz w:val="21"/>
                <w:szCs w:val="21"/>
                <w:shd w:val="clear" w:color="auto" w:fill="FFFFFF"/>
              </w:rPr>
              <w:t xml:space="preserve"> the zone bits are </w:t>
            </w:r>
            <w:r w:rsidR="007861A7">
              <w:rPr>
                <w:rFonts w:cs="Arial"/>
                <w:color w:val="202122"/>
                <w:sz w:val="21"/>
                <w:szCs w:val="21"/>
                <w:shd w:val="clear" w:color="auto" w:fill="FFFFFF"/>
              </w:rPr>
              <w:t xml:space="preserve">modified to represent the sign of the number. This is called </w:t>
            </w:r>
            <w:r w:rsidR="007861A7" w:rsidRPr="007861A7">
              <w:rPr>
                <w:rFonts w:cs="Arial"/>
                <w:i/>
                <w:iCs/>
                <w:color w:val="202122"/>
                <w:sz w:val="21"/>
                <w:szCs w:val="21"/>
                <w:shd w:val="clear" w:color="auto" w:fill="FFFFFF"/>
              </w:rPr>
              <w:t>overpunched</w:t>
            </w:r>
            <w:r w:rsidR="007861A7">
              <w:rPr>
                <w:rFonts w:cs="Arial"/>
                <w:i/>
                <w:iCs/>
                <w:color w:val="202122"/>
                <w:sz w:val="21"/>
                <w:szCs w:val="21"/>
                <w:shd w:val="clear" w:color="auto" w:fill="FFFFFF"/>
              </w:rPr>
              <w:t xml:space="preserve"> sign</w:t>
            </w:r>
            <w:r w:rsidR="007861A7">
              <w:rPr>
                <w:rFonts w:cs="Arial"/>
                <w:color w:val="202122"/>
                <w:sz w:val="21"/>
                <w:szCs w:val="21"/>
                <w:shd w:val="clear" w:color="auto" w:fill="FFFFFF"/>
              </w:rPr>
              <w:t xml:space="preserve"> since zoned representation originated when computers used punched cards for data.</w:t>
            </w:r>
          </w:p>
          <w:p w14:paraId="4258205F" w14:textId="046940A9" w:rsidR="00A75D80" w:rsidRDefault="00A75D80" w:rsidP="00A75D80">
            <w:r>
              <w:rPr>
                <w:iCs/>
              </w:rPr>
              <w:t>Which characters are used to represent modified ('overpunched') positive and negative signs</w:t>
            </w:r>
            <w:del w:id="5550" w:author="Mike Beckerle" w:date="2020-10-09T10:47:00Z">
              <w:r w:rsidDel="00FD51E3">
                <w:rPr>
                  <w:iCs/>
                </w:rPr>
                <w:delText>,</w:delText>
              </w:r>
            </w:del>
            <w:r>
              <w:rPr>
                <w:iCs/>
              </w:rPr>
              <w:t xml:space="preserve"> varies by encoding, COBOL compiler, and </w:t>
            </w:r>
            <w:proofErr w:type="gramStart"/>
            <w:r>
              <w:rPr>
                <w:iCs/>
              </w:rPr>
              <w:t>system.</w:t>
            </w:r>
            <w:proofErr w:type="gramEnd"/>
            <w:r>
              <w:rPr>
                <w:iCs/>
              </w:rPr>
              <w:t xml:space="preserve"> The code points are fixed for EBCDIC systems but not for ASCII. </w:t>
            </w:r>
          </w:p>
          <w:p w14:paraId="49DEADA9" w14:textId="6FA2D83F" w:rsidR="00A75D80" w:rsidRDefault="00A75D80" w:rsidP="00A75D80">
            <w:pPr>
              <w:rPr>
                <w:iCs/>
              </w:rPr>
            </w:pPr>
            <w:r>
              <w:rPr>
                <w:iCs/>
              </w:rPr>
              <w:t>In EBCDIC-based encodings, code points 0xC0 to 0xC9 or 0xF0 to 0xF9 represent a positive sign and digits 0 to 9 (these byte ranges correspond typically to characters '{ABCDEFGHI' or '0123456789'), and code points 0xD0 to 0xD9 or 0xB0 to 0xB9 represent a negative sign and digits 0 to 9 (these byte ranges correspond typically to characters '}JKLMNOPQR' or  '^£¥·©§¶¼½¾ ' ). On parsing both ranges will be accepted. On unparsing the range 0xC0 to 0xC9 will be produced for positive signs and the range 0xD0 to 0xD9 will be produced for negative signs.</w:t>
            </w:r>
          </w:p>
          <w:p w14:paraId="3650519F" w14:textId="53EF7CB6" w:rsidR="00A75D80" w:rsidRPr="00A75D80" w:rsidRDefault="00A75D80">
            <w:r>
              <w:rPr>
                <w:iCs/>
              </w:rPr>
              <w:t>For ASCII-based encodings see the property dfdl:textZonedSignStyle.</w:t>
            </w:r>
          </w:p>
          <w:p w14:paraId="2122FAF9" w14:textId="656191EE" w:rsidR="000E1214" w:rsidRDefault="00A87198">
            <w:pPr>
              <w:rPr>
                <w:rFonts w:eastAsia="Arial Unicode MS" w:cs="Arial"/>
              </w:rPr>
            </w:pPr>
            <w:r>
              <w:rPr>
                <w:rFonts w:eastAsia="Arial Unicode MS" w:cs="Arial"/>
              </w:rPr>
              <w:t>Zoned is not supported for float and double numbers. Base 10 is assumed, and the encoding must be for an EBCDIC or ASCII compatible encoding. It is a Schema Definition Error if any of these requirements are not met.</w:t>
            </w:r>
          </w:p>
          <w:p w14:paraId="5602E657" w14:textId="77777777" w:rsidR="000E1214" w:rsidRDefault="00A87198">
            <w:pPr>
              <w:rPr>
                <w:rFonts w:cs="Arial"/>
              </w:rPr>
            </w:pPr>
            <w:r>
              <w:rPr>
                <w:rFonts w:cs="Arial"/>
              </w:rPr>
              <w:t>Annotation: dfdl:element, dfdl:simpleType</w:t>
            </w:r>
          </w:p>
        </w:tc>
      </w:tr>
      <w:tr w:rsidR="000E1214" w14:paraId="12E48D7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8D8E96" w14:textId="77777777" w:rsidR="000E1214" w:rsidRDefault="00A87198">
            <w:pPr>
              <w:rPr>
                <w:rFonts w:eastAsia="Arial Unicode MS"/>
              </w:rPr>
            </w:pPr>
            <w:r>
              <w:rPr>
                <w:rFonts w:eastAsia="Arial Unicode MS"/>
              </w:rPr>
              <w:t>textNumberJustification</w:t>
            </w:r>
          </w:p>
        </w:tc>
        <w:tc>
          <w:tcPr>
            <w:tcW w:w="0" w:type="auto"/>
            <w:tcBorders>
              <w:top w:val="single" w:sz="4" w:space="0" w:color="auto"/>
              <w:left w:val="single" w:sz="4" w:space="0" w:color="auto"/>
              <w:bottom w:val="single" w:sz="4" w:space="0" w:color="auto"/>
              <w:right w:val="single" w:sz="4" w:space="0" w:color="auto"/>
            </w:tcBorders>
            <w:hideMark/>
          </w:tcPr>
          <w:p w14:paraId="15A3BDAD" w14:textId="77777777" w:rsidR="000E1214" w:rsidRDefault="00A87198">
            <w:pPr>
              <w:rPr>
                <w:rFonts w:cs="Arial"/>
              </w:rPr>
            </w:pPr>
            <w:r>
              <w:rPr>
                <w:rFonts w:cs="Arial"/>
              </w:rPr>
              <w:t>Enum</w:t>
            </w:r>
          </w:p>
          <w:p w14:paraId="45B05DA1" w14:textId="77777777" w:rsidR="000E1214" w:rsidRDefault="00A87198">
            <w:pPr>
              <w:rPr>
                <w:rFonts w:cs="Arial"/>
              </w:rPr>
            </w:pPr>
            <w:r>
              <w:rPr>
                <w:rFonts w:cs="Arial"/>
              </w:rPr>
              <w:t>Valid values 'left', 'right', 'center'</w:t>
            </w:r>
          </w:p>
          <w:p w14:paraId="1A04C3C8" w14:textId="77777777" w:rsidR="000E1214" w:rsidRDefault="00A87198">
            <w:pPr>
              <w:rPr>
                <w:rFonts w:cs="Arial"/>
              </w:rPr>
            </w:pPr>
            <w:r>
              <w:rPr>
                <w:rFonts w:cs="Arial"/>
              </w:rPr>
              <w:t xml:space="preserve">Controls how the data is padded or trimmed on parsing and unparsing. </w:t>
            </w:r>
          </w:p>
          <w:p w14:paraId="43D77E69" w14:textId="77777777" w:rsidR="000E1214" w:rsidRDefault="00A87198">
            <w:pPr>
              <w:rPr>
                <w:rFonts w:cs="Arial"/>
              </w:rPr>
            </w:pPr>
            <w:r>
              <w:rPr>
                <w:rFonts w:cs="Arial"/>
              </w:rPr>
              <w:t>Behavior as for dfdl:textStringJustification.</w:t>
            </w:r>
          </w:p>
          <w:p w14:paraId="3D19692C" w14:textId="77777777" w:rsidR="000E1214" w:rsidRDefault="00A87198">
            <w:pPr>
              <w:rPr>
                <w:rFonts w:cs="Arial"/>
              </w:rPr>
            </w:pPr>
            <w:r>
              <w:rPr>
                <w:rFonts w:cs="Arial"/>
              </w:rPr>
              <w:t>Annotation: dfdl:element, dfdl:simpleType</w:t>
            </w:r>
          </w:p>
        </w:tc>
      </w:tr>
      <w:tr w:rsidR="000E1214" w14:paraId="658B7AE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139E7D" w14:textId="77777777" w:rsidR="000E1214" w:rsidRDefault="00A87198">
            <w:pPr>
              <w:rPr>
                <w:rFonts w:eastAsia="Arial Unicode MS"/>
              </w:rPr>
            </w:pPr>
            <w:r>
              <w:rPr>
                <w:rFonts w:eastAsia="Arial Unicode MS"/>
              </w:rPr>
              <w:t>textNumberPadCharacter</w:t>
            </w:r>
          </w:p>
        </w:tc>
        <w:tc>
          <w:tcPr>
            <w:tcW w:w="0" w:type="auto"/>
            <w:tcBorders>
              <w:top w:val="single" w:sz="4" w:space="0" w:color="auto"/>
              <w:left w:val="single" w:sz="4" w:space="0" w:color="auto"/>
              <w:bottom w:val="single" w:sz="4" w:space="0" w:color="auto"/>
              <w:right w:val="single" w:sz="4" w:space="0" w:color="auto"/>
            </w:tcBorders>
            <w:hideMark/>
          </w:tcPr>
          <w:p w14:paraId="3CB40B36" w14:textId="77777777" w:rsidR="000E1214" w:rsidRDefault="00A87198">
            <w:pPr>
              <w:rPr>
                <w:rFonts w:cs="Arial"/>
              </w:rPr>
            </w:pPr>
            <w:r>
              <w:rPr>
                <w:rFonts w:cs="Arial"/>
              </w:rPr>
              <w:t>DFDL String Literal</w:t>
            </w:r>
          </w:p>
          <w:p w14:paraId="621EDC60" w14:textId="77777777" w:rsidR="000E1214" w:rsidRDefault="00A87198">
            <w:pPr>
              <w:rPr>
                <w:rFonts w:eastAsia="Arial Unicode MS" w:cs="Arial"/>
              </w:rPr>
            </w:pPr>
            <w:r>
              <w:rPr>
                <w:rFonts w:eastAsia="Arial Unicode MS" w:cs="Arial"/>
              </w:rPr>
              <w:t>The value that is used when padding or trimming number elements.</w:t>
            </w:r>
          </w:p>
          <w:p w14:paraId="54F92CD6" w14:textId="77777777" w:rsidR="000E1214" w:rsidRDefault="00A87198">
            <w:pPr>
              <w:rPr>
                <w:rFonts w:eastAsia="Arial Unicode MS" w:cs="Arial"/>
              </w:rPr>
            </w:pPr>
            <w:r>
              <w:rPr>
                <w:rFonts w:eastAsia="Arial Unicode MS" w:cs="Arial"/>
              </w:rPr>
              <w:t>The value can be a single character or a single byte.</w:t>
            </w:r>
          </w:p>
          <w:p w14:paraId="7639DF09" w14:textId="77777777" w:rsidR="000E1214" w:rsidRDefault="00A87198">
            <w:pPr>
              <w:rPr>
                <w:rFonts w:eastAsia="Arial Unicode MS" w:cs="Arial"/>
              </w:rPr>
            </w:pPr>
            <w:r>
              <w:rPr>
                <w:rFonts w:eastAsia="Arial Unicode MS" w:cs="Arial"/>
              </w:rPr>
              <w:t xml:space="preserve">If a character, then it can be specified using a literal character or using DFDL entities. </w:t>
            </w:r>
            <w:r>
              <w:rPr>
                <w:rFonts w:eastAsia="Arial Unicode MS" w:cs="Arial"/>
              </w:rPr>
              <w:br/>
              <w:t>If a byte, then it must be specified using a single byte value entity</w:t>
            </w:r>
          </w:p>
          <w:p w14:paraId="252E5F8C" w14:textId="77777777" w:rsidR="000E1214" w:rsidRDefault="00A87198">
            <w:pPr>
              <w:rPr>
                <w:rFonts w:eastAsia="Arial Unicode MS" w:cs="Arial"/>
              </w:rPr>
            </w:pPr>
            <w:r>
              <w:rPr>
                <w:rFonts w:eastAsia="Arial Unicode MS" w:cs="Arial"/>
              </w:rPr>
              <w:t xml:space="preserve">If a pad character is specified when dfdl:lengthUnits is 'bytes' then the pad character must be a single-byte character. </w:t>
            </w:r>
          </w:p>
          <w:p w14:paraId="7F143A53" w14:textId="77777777" w:rsidR="000E1214" w:rsidRDefault="00A87198">
            <w:pPr>
              <w:rPr>
                <w:rFonts w:eastAsia="Arial Unicode MS" w:cs="Arial"/>
              </w:rPr>
            </w:pPr>
            <w:r>
              <w:rPr>
                <w:rFonts w:eastAsia="Arial Unicode MS" w:cs="Arial"/>
              </w:rPr>
              <w:t xml:space="preserve">If a pad byte is specified when dfdl:lengthUnits is 'characters' then </w:t>
            </w:r>
          </w:p>
          <w:p w14:paraId="460E7265" w14:textId="77777777" w:rsidR="000E1214" w:rsidRDefault="00A87198" w:rsidP="00C31ED0">
            <w:pPr>
              <w:pStyle w:val="ListParagraph"/>
              <w:numPr>
                <w:ilvl w:val="0"/>
                <w:numId w:val="108"/>
              </w:numPr>
              <w:rPr>
                <w:rFonts w:eastAsia="Arial Unicode MS"/>
              </w:rPr>
            </w:pPr>
            <w:r>
              <w:rPr>
                <w:rFonts w:eastAsia="Arial Unicode MS"/>
              </w:rPr>
              <w:t>the encoding must be a fixed-width encoding</w:t>
            </w:r>
          </w:p>
          <w:p w14:paraId="33476A6E" w14:textId="77777777" w:rsidR="000E1214" w:rsidRDefault="00A87198" w:rsidP="00C31ED0">
            <w:pPr>
              <w:pStyle w:val="ListParagraph"/>
              <w:numPr>
                <w:ilvl w:val="0"/>
                <w:numId w:val="108"/>
              </w:numPr>
              <w:rPr>
                <w:rFonts w:eastAsia="Arial Unicode MS"/>
              </w:rPr>
            </w:pPr>
            <w:r>
              <w:rPr>
                <w:rFonts w:eastAsia="Arial Unicode MS"/>
              </w:rPr>
              <w:t xml:space="preserve">padding and trimming must be applied using a sequence of N pad bytes, where N is the width of a character in the fixed-width encoding. </w:t>
            </w:r>
          </w:p>
          <w:p w14:paraId="55CABA5A" w14:textId="55D7ED9A" w:rsidR="000E1214" w:rsidRDefault="00A87198">
            <w:pPr>
              <w:rPr>
                <w:rFonts w:eastAsia="Arial Unicode MS"/>
              </w:rPr>
            </w:pPr>
            <w:r>
              <w:rPr>
                <w:rFonts w:cs="Arial"/>
              </w:rPr>
              <w:t xml:space="preserve">When parsing, if the pad character is '0' and dfdl:textTrimKind is 'padChar' then the SimpleContent region is trimmed of the '0' characters as defined by the trimming rules. If at least one '0' character is removed and the trimmed text causes a </w:t>
            </w:r>
            <w:del w:id="5551" w:author="Mike Beckerle" w:date="2020-10-08T20:33:00Z">
              <w:r w:rsidDel="00B31DA3">
                <w:rPr>
                  <w:rFonts w:cs="Arial"/>
                </w:rPr>
                <w:delText>processing error</w:delText>
              </w:r>
            </w:del>
            <w:ins w:id="5552" w:author="Mike Beckerle" w:date="2020-10-08T20:33:00Z">
              <w:r w:rsidR="00B31DA3">
                <w:rPr>
                  <w:rFonts w:cs="Arial"/>
                </w:rPr>
                <w:t>Processing Error</w:t>
              </w:r>
            </w:ins>
            <w:r>
              <w:rPr>
                <w:rFonts w:cs="Arial"/>
              </w:rPr>
              <w:t xml:space="preserve"> when parsed, a single '0' character is re-</w:t>
            </w:r>
            <w:r w:rsidR="007E21F8">
              <w:rPr>
                <w:rFonts w:cs="Arial"/>
              </w:rPr>
              <w:t>instated,</w:t>
            </w:r>
            <w:r>
              <w:rPr>
                <w:rFonts w:cs="Arial"/>
              </w:rPr>
              <w:t xml:space="preserve">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14:paraId="5D5BF7F8" w14:textId="77777777" w:rsidR="000E1214" w:rsidRDefault="00A87198">
            <w:pPr>
              <w:rPr>
                <w:rFonts w:eastAsia="Arial Unicode MS" w:cs="Arial"/>
              </w:rPr>
            </w:pPr>
            <w:r>
              <w:rPr>
                <w:rFonts w:eastAsia="Arial Unicode MS" w:cs="Arial"/>
              </w:rPr>
              <w:t>The string literal value is restricted in the same way as described in "Pad Character Restrictions" in the description of the dfdl:</w:t>
            </w:r>
            <w:r>
              <w:rPr>
                <w:rFonts w:eastAsia="Arial" w:cs="Arial"/>
              </w:rPr>
              <w:t>textStringPadCharacter</w:t>
            </w:r>
            <w:r>
              <w:rPr>
                <w:rFonts w:eastAsia="Arial Unicode MS" w:cs="Arial"/>
              </w:rPr>
              <w:t xml:space="preserve"> property.</w:t>
            </w:r>
          </w:p>
          <w:p w14:paraId="2C44C6CD" w14:textId="77777777" w:rsidR="000E1214" w:rsidRDefault="00A87198">
            <w:pPr>
              <w:rPr>
                <w:rFonts w:eastAsia="Arial Unicode MS" w:cs="Arial"/>
              </w:rPr>
            </w:pPr>
            <w:r>
              <w:rPr>
                <w:rFonts w:eastAsia="Arial Unicode MS" w:cs="Arial"/>
              </w:rPr>
              <w:t>Annotation: dfdl:element, dfdl:simpleType</w:t>
            </w:r>
          </w:p>
        </w:tc>
      </w:tr>
      <w:tr w:rsidR="000E1214" w14:paraId="169781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7580C" w14:textId="77777777" w:rsidR="000E1214" w:rsidRDefault="00A87198">
            <w:pPr>
              <w:rPr>
                <w:rFonts w:eastAsia="Arial Unicode MS"/>
              </w:rPr>
            </w:pPr>
            <w:r>
              <w:rPr>
                <w:rFonts w:eastAsia="Arial Unicode MS"/>
              </w:rPr>
              <w:t>textNumberPattern</w:t>
            </w:r>
          </w:p>
        </w:tc>
        <w:tc>
          <w:tcPr>
            <w:tcW w:w="0" w:type="auto"/>
            <w:tcBorders>
              <w:top w:val="single" w:sz="4" w:space="0" w:color="auto"/>
              <w:left w:val="single" w:sz="4" w:space="0" w:color="auto"/>
              <w:bottom w:val="single" w:sz="4" w:space="0" w:color="auto"/>
              <w:right w:val="single" w:sz="4" w:space="0" w:color="auto"/>
            </w:tcBorders>
            <w:hideMark/>
          </w:tcPr>
          <w:p w14:paraId="55F9938F" w14:textId="77777777" w:rsidR="000E1214" w:rsidRDefault="00A87198">
            <w:pPr>
              <w:rPr>
                <w:rFonts w:cs="Arial"/>
              </w:rPr>
            </w:pPr>
            <w:r>
              <w:rPr>
                <w:rFonts w:cs="Arial"/>
              </w:rPr>
              <w:t xml:space="preserve">String </w:t>
            </w:r>
          </w:p>
          <w:p w14:paraId="629EAE90" w14:textId="77777777" w:rsidR="000E1214" w:rsidRDefault="00A87198">
            <w:pPr>
              <w:rPr>
                <w:rFonts w:cs="Arial"/>
              </w:rPr>
            </w:pPr>
            <w:r>
              <w:rPr>
                <w:rFonts w:cs="Arial"/>
              </w:rPr>
              <w:t>Defines the ICU-like pattern that describes the format of the text number. The pattern defines where grouping separators, decimal separators, implied decimal points, exponents, positive signs and negative signs appear. It permits definition by either digits/fractions or significant digits. Allows rounding.</w:t>
            </w:r>
          </w:p>
          <w:p w14:paraId="7C9BAD70" w14:textId="77777777" w:rsidR="000E1214" w:rsidRDefault="00A87198">
            <w:pPr>
              <w:rPr>
                <w:rFonts w:cs="Arial"/>
              </w:rPr>
            </w:pPr>
            <w:r>
              <w:rPr>
                <w:rFonts w:eastAsia="Arial Unicode MS" w:cs="Arial"/>
              </w:rPr>
              <w:t>When dfdl:textNumberRep is 'standard' this property only applies when  dfdl:textStandardBase is 10. When dfdl:textNumberRep is 'standard' and dfdl:textStandardBase is not 10 the number is represented as the  minimum number of characters to represent the digits. There is no sign or virtual decimal point.</w:t>
            </w:r>
          </w:p>
          <w:p w14:paraId="7B59ADCD" w14:textId="1FA5512F" w:rsidR="000E1214" w:rsidRDefault="00A87198">
            <w:pPr>
              <w:rPr>
                <w:rFonts w:cs="Arial"/>
              </w:rPr>
            </w:pPr>
            <w:r>
              <w:rPr>
                <w:rFonts w:cs="Arial"/>
              </w:rPr>
              <w:t xml:space="preserve">The syntax of </w:t>
            </w:r>
            <w:r>
              <w:rPr>
                <w:rFonts w:eastAsia="Arial Unicode MS" w:cs="Arial"/>
              </w:rPr>
              <w:t>dfdl:</w:t>
            </w:r>
            <w:r>
              <w:rPr>
                <w:rFonts w:cs="Arial"/>
              </w:rPr>
              <w:t xml:space="preserve">textNumberPattern is described in </w:t>
            </w:r>
            <w:del w:id="5553" w:author="Mike Beckerle" w:date="2020-10-09T10:25:00Z">
              <w:r w:rsidDel="003E209F">
                <w:rPr>
                  <w:rFonts w:cs="Arial"/>
                </w:rPr>
                <w:delText>section</w:delText>
              </w:r>
            </w:del>
            <w:ins w:id="5554" w:author="Mike Beckerle" w:date="2020-10-09T10:25:00Z">
              <w:r w:rsidR="003E209F">
                <w:rPr>
                  <w:rFonts w:cs="Arial"/>
                </w:rPr>
                <w:t>Section</w:t>
              </w:r>
            </w:ins>
            <w:r>
              <w:rPr>
                <w:rFonts w:cs="Arial"/>
              </w:rPr>
              <w:t xml:space="preserve"> </w:t>
            </w:r>
            <w:r w:rsidRPr="00065302">
              <w:rPr>
                <w:rStyle w:val="Hyperlink"/>
              </w:rPr>
              <w:fldChar w:fldCharType="begin"/>
            </w:r>
            <w:r w:rsidRPr="00065302">
              <w:rPr>
                <w:rStyle w:val="Hyperlink"/>
              </w:rPr>
              <w:instrText xml:space="preserve"> REF _Ref254704660 \r \h  \* MERGEFORMAT </w:instrText>
            </w:r>
            <w:r w:rsidRPr="00065302">
              <w:rPr>
                <w:rStyle w:val="Hyperlink"/>
              </w:rPr>
            </w:r>
            <w:r w:rsidRPr="00065302">
              <w:rPr>
                <w:rStyle w:val="Hyperlink"/>
              </w:rPr>
              <w:fldChar w:fldCharType="separate"/>
            </w:r>
            <w:r w:rsidR="008A37A6">
              <w:rPr>
                <w:rStyle w:val="Hyperlink"/>
              </w:rPr>
              <w:t>13.6.1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_Ref254704660 \h  \* MERGEFORMAT </w:instrText>
            </w:r>
            <w:r w:rsidRPr="00065302">
              <w:rPr>
                <w:rStyle w:val="Hyperlink"/>
              </w:rPr>
            </w:r>
            <w:r w:rsidRPr="00065302">
              <w:rPr>
                <w:rStyle w:val="Hyperlink"/>
              </w:rPr>
              <w:fldChar w:fldCharType="separate"/>
            </w:r>
            <w:r w:rsidR="008A37A6" w:rsidRPr="008A37A6">
              <w:rPr>
                <w:rStyle w:val="Hyperlink"/>
                <w:rFonts w:eastAsia="Arial Unicode MS"/>
              </w:rPr>
              <w:t>The dfdl:textNumberPattern Property</w:t>
            </w:r>
            <w:r w:rsidRPr="00065302">
              <w:rPr>
                <w:rStyle w:val="Hyperlink"/>
              </w:rPr>
              <w:fldChar w:fldCharType="end"/>
            </w:r>
          </w:p>
          <w:p w14:paraId="3A6D8516"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2B68344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4908F2" w14:textId="77777777" w:rsidR="000E1214" w:rsidRDefault="00A87198">
            <w:pPr>
              <w:rPr>
                <w:rFonts w:eastAsia="Arial Unicode MS"/>
              </w:rPr>
            </w:pPr>
            <w:r>
              <w:rPr>
                <w:rFonts w:eastAsia="Arial Unicode MS"/>
              </w:rPr>
              <w:t>textNumberRounding</w:t>
            </w:r>
          </w:p>
        </w:tc>
        <w:tc>
          <w:tcPr>
            <w:tcW w:w="0" w:type="auto"/>
            <w:tcBorders>
              <w:top w:val="single" w:sz="4" w:space="0" w:color="auto"/>
              <w:left w:val="single" w:sz="4" w:space="0" w:color="auto"/>
              <w:bottom w:val="single" w:sz="4" w:space="0" w:color="auto"/>
              <w:right w:val="single" w:sz="4" w:space="0" w:color="auto"/>
            </w:tcBorders>
            <w:hideMark/>
          </w:tcPr>
          <w:p w14:paraId="05E903CF" w14:textId="77777777" w:rsidR="000E1214" w:rsidRDefault="00A87198">
            <w:pPr>
              <w:rPr>
                <w:rFonts w:eastAsia="Arial Unicode MS" w:cs="Arial"/>
              </w:rPr>
            </w:pPr>
            <w:r>
              <w:rPr>
                <w:rFonts w:eastAsia="Arial Unicode MS" w:cs="Arial"/>
              </w:rPr>
              <w:t>Enum</w:t>
            </w:r>
          </w:p>
          <w:p w14:paraId="5743D226" w14:textId="77777777" w:rsidR="000E1214" w:rsidRDefault="00A87198">
            <w:pPr>
              <w:rPr>
                <w:rFonts w:eastAsia="Arial Unicode MS" w:cs="Arial"/>
              </w:rPr>
            </w:pPr>
            <w:r>
              <w:rPr>
                <w:rFonts w:eastAsia="Arial Unicode MS" w:cs="Arial"/>
              </w:rPr>
              <w:t>Specifies how rounding is controlled during unparsing.</w:t>
            </w:r>
          </w:p>
          <w:p w14:paraId="5FE1CD40" w14:textId="77777777" w:rsidR="000E1214" w:rsidRDefault="00A87198">
            <w:pPr>
              <w:rPr>
                <w:rFonts w:eastAsia="Arial Unicode MS" w:cs="Arial"/>
              </w:rPr>
            </w:pPr>
            <w:r>
              <w:rPr>
                <w:rFonts w:eastAsia="Arial Unicode MS" w:cs="Arial"/>
              </w:rPr>
              <w:t>Valid values 'pattern', 'explicit'</w:t>
            </w:r>
          </w:p>
          <w:p w14:paraId="748BFB18"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392CC8AC" w14:textId="77777777" w:rsidR="000E1214" w:rsidRDefault="00A87198">
            <w:pPr>
              <w:rPr>
                <w:rFonts w:eastAsia="Arial Unicode MS" w:cs="Arial"/>
              </w:rPr>
            </w:pPr>
            <w:r>
              <w:rPr>
                <w:rFonts w:eastAsia="Arial Unicode MS" w:cs="Arial"/>
              </w:rPr>
              <w:t xml:space="preserve">If 'pattern' then rounding takes place according to the pattern. A rounding increment may be specified in the dfdl:textNumberPattern using digits '1' though '9', otherwise rounding is to the width of the pattern. The rounding mode is always 'roundHalfEven'. </w:t>
            </w:r>
          </w:p>
          <w:p w14:paraId="061B3931" w14:textId="77777777" w:rsidR="000E1214" w:rsidRDefault="00A87198">
            <w:pPr>
              <w:rPr>
                <w:rFonts w:eastAsia="Arial Unicode MS" w:cs="Arial"/>
              </w:rPr>
            </w:pPr>
            <w:r>
              <w:rPr>
                <w:rFonts w:eastAsia="Arial Unicode MS" w:cs="Arial"/>
              </w:rPr>
              <w:t xml:space="preserve">If 'explicit' then the rounding increment is specified by the dfdl:textNumberRoundingIncrement property, and any digits '1' through '9' in the dfdl:textNumberPattern are treated as digit '0'. The rounding mode is specified by the dfdl:textRoundingMode property. </w:t>
            </w:r>
          </w:p>
          <w:p w14:paraId="5D6DC3F2" w14:textId="4D954C5F" w:rsidR="000E1214" w:rsidRDefault="00A87198">
            <w:pPr>
              <w:rPr>
                <w:rFonts w:eastAsia="Arial Unicode MS" w:cs="Arial"/>
              </w:rPr>
            </w:pPr>
            <w:r>
              <w:rPr>
                <w:rFonts w:eastAsia="Arial Unicode MS" w:cs="Arial"/>
              </w:rPr>
              <w:t xml:space="preserve">To disable rounding, use 'explicit' in conjunction with 'roundUnnecessary' for the dfdl:textNumberRoundingMode. If rounding is disabled, then any need for rounding is treated as a </w:t>
            </w:r>
            <w:del w:id="5555" w:author="Mike Beckerle" w:date="2020-10-08T20:33:00Z">
              <w:r w:rsidDel="00B31DA3">
                <w:rPr>
                  <w:rFonts w:eastAsia="Arial Unicode MS" w:cs="Arial"/>
                </w:rPr>
                <w:delText>processing error</w:delText>
              </w:r>
            </w:del>
            <w:ins w:id="5556" w:author="Mike Beckerle" w:date="2020-10-08T20:33:00Z">
              <w:r w:rsidR="00B31DA3">
                <w:rPr>
                  <w:rFonts w:eastAsia="Arial Unicode MS" w:cs="Arial"/>
                </w:rPr>
                <w:t>Processing Error</w:t>
              </w:r>
            </w:ins>
            <w:r>
              <w:rPr>
                <w:rFonts w:eastAsia="Arial Unicode MS" w:cs="Arial"/>
              </w:rPr>
              <w:t xml:space="preserve">. </w:t>
            </w:r>
          </w:p>
          <w:p w14:paraId="57030F20" w14:textId="77777777" w:rsidR="000E1214" w:rsidRDefault="00A87198">
            <w:pPr>
              <w:rPr>
                <w:rFonts w:eastAsia="Arial Unicode MS" w:cs="Arial"/>
              </w:rPr>
            </w:pPr>
            <w:r>
              <w:rPr>
                <w:rFonts w:eastAsia="Arial Unicode MS" w:cs="Arial"/>
              </w:rPr>
              <w:t>Annotation: dfdl:element, dfdl:simpleType</w:t>
            </w:r>
          </w:p>
        </w:tc>
      </w:tr>
      <w:tr w:rsidR="000E1214" w14:paraId="3A7E44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A9CEEC" w14:textId="77777777" w:rsidR="000E1214" w:rsidRDefault="00A87198">
            <w:pPr>
              <w:rPr>
                <w:rFonts w:eastAsia="Arial Unicode MS"/>
              </w:rPr>
            </w:pPr>
            <w:r>
              <w:rPr>
                <w:rFonts w:eastAsia="Arial Unicode MS"/>
              </w:rPr>
              <w:t>textNumberRoundingMode</w:t>
            </w:r>
          </w:p>
        </w:tc>
        <w:tc>
          <w:tcPr>
            <w:tcW w:w="0" w:type="auto"/>
            <w:tcBorders>
              <w:top w:val="single" w:sz="4" w:space="0" w:color="auto"/>
              <w:left w:val="single" w:sz="4" w:space="0" w:color="auto"/>
              <w:bottom w:val="single" w:sz="4" w:space="0" w:color="auto"/>
              <w:right w:val="single" w:sz="4" w:space="0" w:color="auto"/>
            </w:tcBorders>
            <w:hideMark/>
          </w:tcPr>
          <w:p w14:paraId="287412BF" w14:textId="77777777" w:rsidR="000E1214" w:rsidRDefault="00A87198">
            <w:pPr>
              <w:rPr>
                <w:rFonts w:eastAsia="Arial Unicode MS" w:cs="Arial"/>
              </w:rPr>
            </w:pPr>
            <w:r>
              <w:rPr>
                <w:rFonts w:eastAsia="Arial Unicode MS" w:cs="Arial"/>
              </w:rPr>
              <w:t>Enum</w:t>
            </w:r>
          </w:p>
          <w:p w14:paraId="07FFE928" w14:textId="77777777" w:rsidR="000E1214" w:rsidRDefault="00A87198">
            <w:pPr>
              <w:rPr>
                <w:rFonts w:eastAsia="Arial Unicode MS" w:cs="Arial"/>
              </w:rPr>
            </w:pPr>
            <w:r>
              <w:rPr>
                <w:rFonts w:eastAsia="Arial Unicode MS" w:cs="Arial"/>
              </w:rPr>
              <w:t>Specifies how rounding occurs during unparsing, when dfdl:textNumberRounding is 'explicit'.</w:t>
            </w:r>
          </w:p>
          <w:p w14:paraId="7FA046BE"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42C6F576" w14:textId="77777777" w:rsidR="000E1214" w:rsidRDefault="00A87198">
            <w:pPr>
              <w:rPr>
                <w:rFonts w:eastAsia="Arial Unicode MS" w:cs="Arial"/>
              </w:rPr>
            </w:pPr>
            <w:r>
              <w:rPr>
                <w:rFonts w:eastAsia="Arial Unicode MS" w:cs="Arial"/>
              </w:rPr>
              <w:t xml:space="preserve">To switch off rounding, use 'roundUnnecessary'. </w:t>
            </w:r>
          </w:p>
          <w:p w14:paraId="65C3953E" w14:textId="77777777" w:rsidR="000E1214" w:rsidRDefault="00A87198">
            <w:pPr>
              <w:rPr>
                <w:rFonts w:eastAsia="Arial Unicode MS" w:cs="Arial"/>
              </w:rPr>
            </w:pPr>
            <w:r>
              <w:rPr>
                <w:rFonts w:eastAsia="Arial Unicode MS" w:cs="Arial"/>
              </w:rPr>
              <w:t>Valid values 'roundCeiling',  'roundFloor', 'roundDown', 'roundUp', 'roundHalfEven',  'roundHalfDown', 'roundHalfUp', 'roundUnnecessary'</w:t>
            </w:r>
          </w:p>
          <w:p w14:paraId="1B416283" w14:textId="77777777" w:rsidR="000E1214" w:rsidRDefault="00A87198">
            <w:pPr>
              <w:rPr>
                <w:rFonts w:eastAsia="Arial Unicode MS" w:cs="Arial"/>
              </w:rPr>
            </w:pPr>
            <w:r>
              <w:rPr>
                <w:rFonts w:eastAsia="Arial Unicode MS" w:cs="Arial"/>
              </w:rPr>
              <w:t>The enum values have these rounding directions:</w:t>
            </w:r>
          </w:p>
          <w:p w14:paraId="366D0026" w14:textId="77777777" w:rsidR="000E1214" w:rsidRDefault="00A87198" w:rsidP="00C31ED0">
            <w:pPr>
              <w:pStyle w:val="ListParagraph"/>
              <w:numPr>
                <w:ilvl w:val="0"/>
                <w:numId w:val="108"/>
              </w:numPr>
              <w:rPr>
                <w:rFonts w:eastAsia="Arial Unicode MS" w:cs="Arial"/>
              </w:rPr>
            </w:pPr>
            <w:r>
              <w:rPr>
                <w:rFonts w:eastAsia="Arial Unicode MS" w:cs="Arial"/>
              </w:rPr>
              <w:t>'roundCeiling' - toward positive infinity.</w:t>
            </w:r>
          </w:p>
          <w:p w14:paraId="0EAB935D" w14:textId="77777777" w:rsidR="000E1214" w:rsidRDefault="00A87198" w:rsidP="00C31ED0">
            <w:pPr>
              <w:pStyle w:val="ListParagraph"/>
              <w:numPr>
                <w:ilvl w:val="0"/>
                <w:numId w:val="108"/>
              </w:numPr>
              <w:rPr>
                <w:rFonts w:eastAsia="Arial Unicode MS" w:cs="Arial"/>
              </w:rPr>
            </w:pPr>
            <w:r>
              <w:rPr>
                <w:rFonts w:eastAsia="Arial Unicode MS" w:cs="Arial"/>
              </w:rPr>
              <w:t>'roundFloor' - toward negative infinity</w:t>
            </w:r>
          </w:p>
          <w:p w14:paraId="67411D4A" w14:textId="77777777" w:rsidR="000E1214" w:rsidRDefault="00A87198" w:rsidP="00C31ED0">
            <w:pPr>
              <w:pStyle w:val="ListParagraph"/>
              <w:numPr>
                <w:ilvl w:val="0"/>
                <w:numId w:val="108"/>
              </w:numPr>
              <w:rPr>
                <w:rFonts w:eastAsia="Arial Unicode MS" w:cs="Arial"/>
              </w:rPr>
            </w:pPr>
            <w:r>
              <w:rPr>
                <w:rFonts w:eastAsia="Arial Unicode MS" w:cs="Arial"/>
              </w:rPr>
              <w:t>'roundDown' - toward zero</w:t>
            </w:r>
          </w:p>
          <w:p w14:paraId="480D9D2A" w14:textId="77777777" w:rsidR="000E1214" w:rsidRDefault="00A87198" w:rsidP="00C31ED0">
            <w:pPr>
              <w:pStyle w:val="ListParagraph"/>
              <w:numPr>
                <w:ilvl w:val="0"/>
                <w:numId w:val="108"/>
              </w:numPr>
              <w:rPr>
                <w:rFonts w:eastAsia="Arial Unicode MS" w:cs="Arial"/>
              </w:rPr>
            </w:pPr>
            <w:r>
              <w:rPr>
                <w:rFonts w:eastAsia="Arial Unicode MS" w:cs="Arial"/>
              </w:rPr>
              <w:t>'roundUp' - away from zero</w:t>
            </w:r>
          </w:p>
          <w:p w14:paraId="4D5322B5" w14:textId="77777777" w:rsidR="000E1214" w:rsidRDefault="00A87198" w:rsidP="00C31ED0">
            <w:pPr>
              <w:pStyle w:val="ListParagraph"/>
              <w:numPr>
                <w:ilvl w:val="0"/>
                <w:numId w:val="108"/>
              </w:numPr>
              <w:rPr>
                <w:rFonts w:eastAsia="Arial Unicode MS" w:cs="Arial"/>
              </w:rPr>
            </w:pPr>
            <w:r>
              <w:rPr>
                <w:rFonts w:eastAsia="Arial Unicode MS" w:cs="Arial"/>
              </w:rPr>
              <w:t xml:space="preserve">'roundHalfEven' - toward nearest neighbor, except when both neighbors are equidistant, in which case round towards the even neighbor. </w:t>
            </w:r>
          </w:p>
          <w:p w14:paraId="09675A6A" w14:textId="77777777" w:rsidR="000E1214" w:rsidRDefault="00A87198" w:rsidP="00C31ED0">
            <w:pPr>
              <w:pStyle w:val="ListParagraph"/>
              <w:numPr>
                <w:ilvl w:val="0"/>
                <w:numId w:val="108"/>
              </w:numPr>
              <w:rPr>
                <w:rFonts w:eastAsia="Arial Unicode MS" w:cs="Arial"/>
              </w:rPr>
            </w:pPr>
            <w:r>
              <w:rPr>
                <w:rFonts w:eastAsia="Arial Unicode MS" w:cs="Arial"/>
              </w:rPr>
              <w:t>'roundHalfDown' - toward nearest neighbor, except when both neighbors are equidistant, in which case round down.</w:t>
            </w:r>
          </w:p>
          <w:p w14:paraId="5D04541F" w14:textId="77777777" w:rsidR="000E1214" w:rsidRDefault="00A87198" w:rsidP="00C31ED0">
            <w:pPr>
              <w:pStyle w:val="ListParagraph"/>
              <w:numPr>
                <w:ilvl w:val="0"/>
                <w:numId w:val="108"/>
              </w:numPr>
              <w:rPr>
                <w:rFonts w:eastAsia="Arial Unicode MS" w:cs="Arial"/>
              </w:rPr>
            </w:pPr>
            <w:r>
              <w:rPr>
                <w:rFonts w:eastAsia="Arial Unicode MS" w:cs="Arial"/>
              </w:rPr>
              <w:t>'roundHalfUp' - toward nearest neighbor, except when both neighbors are equidistant, in which case round up.</w:t>
            </w:r>
          </w:p>
          <w:p w14:paraId="0A1C0B46" w14:textId="40893A58" w:rsidR="000E1214" w:rsidRDefault="00A87198" w:rsidP="00C31ED0">
            <w:pPr>
              <w:pStyle w:val="ListParagraph"/>
              <w:numPr>
                <w:ilvl w:val="0"/>
                <w:numId w:val="108"/>
              </w:numPr>
              <w:rPr>
                <w:rFonts w:eastAsia="Arial Unicode MS" w:cs="Arial"/>
              </w:rPr>
            </w:pPr>
            <w:r>
              <w:rPr>
                <w:rFonts w:eastAsia="Arial Unicode MS" w:cs="Arial"/>
              </w:rPr>
              <w:t xml:space="preserve">'roundUnnecessary' - no rounding. If rounding is necessary it is a </w:t>
            </w:r>
            <w:del w:id="5557" w:author="Mike Beckerle" w:date="2020-10-08T20:33:00Z">
              <w:r w:rsidDel="00B31DA3">
                <w:rPr>
                  <w:rFonts w:eastAsia="Arial Unicode MS" w:cs="Arial"/>
                </w:rPr>
                <w:delText>processing error</w:delText>
              </w:r>
            </w:del>
            <w:ins w:id="5558" w:author="Mike Beckerle" w:date="2020-10-08T20:33:00Z">
              <w:r w:rsidR="00B31DA3">
                <w:rPr>
                  <w:rFonts w:eastAsia="Arial Unicode MS" w:cs="Arial"/>
                </w:rPr>
                <w:t>Processing Error</w:t>
              </w:r>
            </w:ins>
            <w:r>
              <w:rPr>
                <w:rFonts w:eastAsia="Arial Unicode MS" w:cs="Arial"/>
              </w:rPr>
              <w:t>.</w:t>
            </w:r>
          </w:p>
          <w:p w14:paraId="70E92005" w14:textId="77777777" w:rsidR="000E1214" w:rsidRDefault="00A87198">
            <w:pPr>
              <w:rPr>
                <w:rFonts w:eastAsia="Arial Unicode MS" w:cs="Arial"/>
              </w:rPr>
            </w:pPr>
            <w:r>
              <w:rPr>
                <w:rFonts w:eastAsia="Arial Unicode MS" w:cs="Arial"/>
              </w:rPr>
              <w:t>Annotation: dfdl:element, dfdl:simpleType</w:t>
            </w:r>
          </w:p>
        </w:tc>
      </w:tr>
      <w:tr w:rsidR="000E1214" w14:paraId="3A00D88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11C15D" w14:textId="77777777" w:rsidR="000E1214" w:rsidRDefault="00A87198">
            <w:pPr>
              <w:rPr>
                <w:rFonts w:eastAsia="Arial Unicode MS"/>
              </w:rPr>
            </w:pPr>
            <w:r>
              <w:rPr>
                <w:rFonts w:eastAsia="Arial Unicode MS"/>
              </w:rPr>
              <w:t>textNumberRoundingIncrement</w:t>
            </w:r>
          </w:p>
        </w:tc>
        <w:tc>
          <w:tcPr>
            <w:tcW w:w="0" w:type="auto"/>
            <w:tcBorders>
              <w:top w:val="single" w:sz="4" w:space="0" w:color="auto"/>
              <w:left w:val="single" w:sz="4" w:space="0" w:color="auto"/>
              <w:bottom w:val="single" w:sz="4" w:space="0" w:color="auto"/>
              <w:right w:val="single" w:sz="4" w:space="0" w:color="auto"/>
            </w:tcBorders>
            <w:hideMark/>
          </w:tcPr>
          <w:p w14:paraId="5933BFE3" w14:textId="77777777" w:rsidR="000E1214" w:rsidRDefault="00A87198">
            <w:pPr>
              <w:rPr>
                <w:rFonts w:eastAsia="Arial Unicode MS" w:cs="Arial"/>
              </w:rPr>
            </w:pPr>
            <w:r>
              <w:rPr>
                <w:rFonts w:eastAsia="Arial Unicode MS" w:cs="Arial"/>
              </w:rPr>
              <w:t>Double</w:t>
            </w:r>
          </w:p>
          <w:p w14:paraId="31553CA9" w14:textId="77777777" w:rsidR="000E1214" w:rsidRDefault="00A87198">
            <w:pPr>
              <w:rPr>
                <w:rFonts w:eastAsia="Arial Unicode MS" w:cs="Arial"/>
              </w:rPr>
            </w:pPr>
            <w:r>
              <w:rPr>
                <w:rFonts w:eastAsia="Arial Unicode MS" w:cs="Arial"/>
              </w:rPr>
              <w:t>Specifies the rounding increment to use during unparsing, when dfdl:textNumberRounding is 'explicit'.</w:t>
            </w:r>
          </w:p>
          <w:p w14:paraId="2E04E707"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0D1FC3E6" w14:textId="77777777" w:rsidR="000E1214" w:rsidRDefault="00A87198">
            <w:pPr>
              <w:rPr>
                <w:rFonts w:eastAsia="Arial Unicode MS" w:cs="Arial"/>
              </w:rPr>
            </w:pPr>
            <w:r>
              <w:rPr>
                <w:rFonts w:eastAsia="Arial Unicode MS" w:cs="Arial"/>
              </w:rPr>
              <w:t>A negative value is a Schema Definition Error.</w:t>
            </w:r>
          </w:p>
          <w:p w14:paraId="16AB058E" w14:textId="77777777" w:rsidR="000E1214" w:rsidRDefault="00A87198">
            <w:pPr>
              <w:rPr>
                <w:rFonts w:eastAsia="Arial Unicode MS" w:cs="Arial"/>
              </w:rPr>
            </w:pPr>
            <w:r>
              <w:rPr>
                <w:rFonts w:eastAsia="Arial Unicode MS" w:cs="Arial"/>
              </w:rPr>
              <w:t>Annotation: dfdl:element, dfdl:simpleType</w:t>
            </w:r>
          </w:p>
        </w:tc>
      </w:tr>
      <w:tr w:rsidR="000E1214" w14:paraId="55EDCC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7E7E04" w14:textId="77777777" w:rsidR="000E1214" w:rsidRDefault="00A87198">
            <w:pPr>
              <w:rPr>
                <w:rFonts w:eastAsia="Arial Unicode MS"/>
              </w:rPr>
            </w:pPr>
            <w:r>
              <w:rPr>
                <w:rFonts w:eastAsia="Arial Unicode MS"/>
              </w:rPr>
              <w:t>textNumberCheckPolicy</w:t>
            </w:r>
          </w:p>
        </w:tc>
        <w:tc>
          <w:tcPr>
            <w:tcW w:w="0" w:type="auto"/>
            <w:tcBorders>
              <w:top w:val="single" w:sz="4" w:space="0" w:color="auto"/>
              <w:left w:val="single" w:sz="4" w:space="0" w:color="auto"/>
              <w:bottom w:val="single" w:sz="4" w:space="0" w:color="auto"/>
              <w:right w:val="single" w:sz="4" w:space="0" w:color="auto"/>
            </w:tcBorders>
            <w:hideMark/>
          </w:tcPr>
          <w:p w14:paraId="08B53F4A" w14:textId="77777777" w:rsidR="000E1214" w:rsidRDefault="00A87198">
            <w:pPr>
              <w:rPr>
                <w:rFonts w:eastAsia="Arial Unicode MS" w:cs="Arial"/>
              </w:rPr>
            </w:pPr>
            <w:r>
              <w:rPr>
                <w:rFonts w:eastAsia="Arial Unicode MS" w:cs="Arial"/>
              </w:rPr>
              <w:t>Enum</w:t>
            </w:r>
          </w:p>
          <w:p w14:paraId="2C49B993" w14:textId="77777777" w:rsidR="000E1214" w:rsidRDefault="00A87198">
            <w:pPr>
              <w:rPr>
                <w:rFonts w:eastAsia="Arial Unicode MS" w:cs="Arial"/>
              </w:rPr>
            </w:pPr>
            <w:r>
              <w:rPr>
                <w:rFonts w:eastAsia="Arial Unicode MS" w:cs="Arial"/>
              </w:rPr>
              <w:t xml:space="preserve">Values are 'strict' and 'lax'. </w:t>
            </w:r>
          </w:p>
          <w:p w14:paraId="2360FF04" w14:textId="5DB33B13" w:rsidR="000E1214" w:rsidRDefault="00A87198">
            <w:pPr>
              <w:rPr>
                <w:rFonts w:eastAsia="Arial Unicode MS" w:cs="Arial"/>
              </w:rPr>
            </w:pPr>
            <w:r>
              <w:rPr>
                <w:rFonts w:eastAsia="Arial Unicode MS" w:cs="Arial"/>
              </w:rPr>
              <w:t xml:space="preserve">Indicates how lenient to be when parsing against the </w:t>
            </w:r>
            <w:r w:rsidR="000649A5">
              <w:rPr>
                <w:rFonts w:eastAsia="Arial Unicode MS" w:cs="Arial"/>
              </w:rPr>
              <w:t>dfdl:textNumberP</w:t>
            </w:r>
            <w:r>
              <w:rPr>
                <w:rFonts w:eastAsia="Arial Unicode MS" w:cs="Arial"/>
              </w:rPr>
              <w:t xml:space="preserve">attern. </w:t>
            </w:r>
          </w:p>
          <w:p w14:paraId="5B240249" w14:textId="77777777" w:rsidR="000E1214" w:rsidRDefault="00A87198">
            <w:pPr>
              <w:rPr>
                <w:rFonts w:eastAsia="Arial Unicode MS" w:cs="Arial"/>
              </w:rPr>
            </w:pPr>
            <w:r>
              <w:rPr>
                <w:rFonts w:eastAsia="Arial Unicode MS" w:cs="Arial"/>
              </w:rPr>
              <w:t>When dfdl:textNumberRep is 'standard' this property only applies when  dfdl:textStandardBase is 10.</w:t>
            </w:r>
          </w:p>
          <w:p w14:paraId="0F788F74" w14:textId="418CAF76" w:rsidR="000E1214" w:rsidRDefault="00A87198">
            <w:r>
              <w:rPr>
                <w:rFonts w:eastAsia="Arial Unicode MS"/>
              </w:rPr>
              <w:t>If</w:t>
            </w:r>
            <w:r>
              <w:rPr>
                <w:rFonts w:eastAsia="Arial"/>
              </w:rPr>
              <w:t xml:space="preserve"> '</w:t>
            </w:r>
            <w:r>
              <w:rPr>
                <w:rFonts w:eastAsia="Arial Unicode MS"/>
              </w:rPr>
              <w:t>lax'</w:t>
            </w:r>
            <w:r>
              <w:rPr>
                <w:rFonts w:eastAsia="Arial"/>
              </w:rPr>
              <w:t xml:space="preserve"> </w:t>
            </w:r>
            <w:r>
              <w:rPr>
                <w:rFonts w:eastAsia="Arial Unicode MS"/>
              </w:rPr>
              <w:t>and</w:t>
            </w:r>
            <w:r>
              <w:rPr>
                <w:rFonts w:eastAsia="Arial"/>
              </w:rPr>
              <w:t xml:space="preserve"> </w:t>
            </w:r>
            <w:r>
              <w:rPr>
                <w:rFonts w:eastAsia="Arial Unicode MS"/>
              </w:rPr>
              <w:t>dfdl:textNumberRep</w:t>
            </w:r>
            <w:r>
              <w:rPr>
                <w:rFonts w:eastAsia="Arial"/>
              </w:rPr>
              <w:t xml:space="preserve"> </w:t>
            </w:r>
            <w:r>
              <w:rPr>
                <w:rFonts w:eastAsia="Arial Unicode MS"/>
              </w:rPr>
              <w:t>is</w:t>
            </w:r>
            <w:r>
              <w:rPr>
                <w:rFonts w:eastAsia="Arial"/>
              </w:rPr>
              <w:t xml:space="preserve"> </w:t>
            </w:r>
            <w:r>
              <w:rPr>
                <w:rFonts w:eastAsia="Arial Unicode MS"/>
              </w:rPr>
              <w:t>'standard'</w:t>
            </w:r>
            <w:r>
              <w:rPr>
                <w:rFonts w:eastAsia="Arial"/>
              </w:rPr>
              <w:t xml:space="preserve"> </w:t>
            </w:r>
            <w:r>
              <w:rPr>
                <w:rFonts w:eastAsia="Arial Unicode MS"/>
              </w:rPr>
              <w:t>then</w:t>
            </w:r>
            <w:r>
              <w:rPr>
                <w:rFonts w:eastAsia="Arial"/>
              </w:rPr>
              <w:t xml:space="preserve"> </w:t>
            </w:r>
            <w:r>
              <w:rPr>
                <w:rFonts w:eastAsia="Arial Unicode MS"/>
              </w:rPr>
              <w:t>grouping</w:t>
            </w:r>
            <w:r>
              <w:rPr>
                <w:rFonts w:eastAsia="Arial"/>
              </w:rPr>
              <w:t xml:space="preserve"> </w:t>
            </w:r>
            <w:r>
              <w:rPr>
                <w:rFonts w:eastAsia="Arial Unicode MS"/>
              </w:rPr>
              <w:t>separators</w:t>
            </w:r>
            <w:r>
              <w:rPr>
                <w:rFonts w:eastAsia="Arial"/>
              </w:rPr>
              <w:t xml:space="preserve"> </w:t>
            </w:r>
            <w:r>
              <w:rPr>
                <w:rFonts w:eastAsia="Arial Unicode MS"/>
              </w:rPr>
              <w:t>are</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and</w:t>
            </w:r>
            <w:r>
              <w:rPr>
                <w:rFonts w:eastAsia="Arial"/>
              </w:rPr>
              <w:t xml:space="preserve"> </w:t>
            </w:r>
            <w:r>
              <w:rPr>
                <w:rFonts w:eastAsia="Arial Unicode MS"/>
              </w:rPr>
              <w:t>trailing</w:t>
            </w:r>
            <w:r>
              <w:rPr>
                <w:rFonts w:eastAsia="Arial"/>
              </w:rPr>
              <w:t xml:space="preserve"> </w:t>
            </w:r>
            <w:r>
              <w:rPr>
                <w:rFonts w:eastAsia="Arial Unicode MS"/>
              </w:rPr>
              <w:t>whitespace</w:t>
            </w:r>
            <w:r>
              <w:rPr>
                <w:rFonts w:eastAsia="Arial"/>
              </w:rPr>
              <w:t xml:space="preserve">  </w:t>
            </w:r>
            <w:r>
              <w:rPr>
                <w:rFonts w:eastAsia="Arial Unicode MS"/>
              </w:rPr>
              <w:t>is</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zeros</w:t>
            </w:r>
            <w:r>
              <w:rPr>
                <w:rFonts w:eastAsia="Arial"/>
              </w:rPr>
              <w:t xml:space="preserve"> </w:t>
            </w:r>
            <w:r>
              <w:rPr>
                <w:rFonts w:eastAsia="Arial Unicode MS"/>
              </w:rPr>
              <w:t>are</w:t>
            </w:r>
            <w:r>
              <w:rPr>
                <w:rFonts w:eastAsia="Arial"/>
              </w:rPr>
              <w:t xml:space="preserve"> </w:t>
            </w:r>
            <w:r w:rsidR="00E11D4A">
              <w:rPr>
                <w:rFonts w:eastAsia="Arial Unicode MS"/>
              </w:rPr>
              <w:t>ignored,</w:t>
            </w:r>
            <w:r>
              <w:rPr>
                <w:rFonts w:eastAsia="Arial Unicode MS"/>
              </w:rPr>
              <w:t xml:space="preserve"> and </w:t>
            </w:r>
            <w:r>
              <w:t>quoted characters may be omitted.</w:t>
            </w:r>
          </w:p>
          <w:p w14:paraId="1F23FBF5" w14:textId="77777777" w:rsidR="000E1214" w:rsidRDefault="00A87198">
            <w:pPr>
              <w:rPr>
                <w:rFonts w:eastAsia="Arial Unicode MS" w:cs="Arial"/>
              </w:rPr>
            </w:pPr>
            <w:r>
              <w:rPr>
                <w:rFonts w:eastAsia="Arial Unicode MS" w:cs="Arial"/>
              </w:rPr>
              <w:t>If 'lax' and dfdl:textNumberRep is 'zoned' then positive punched data is accepted when parsing an unsigned type, and unpunched data is accepted when parsing a signed type</w:t>
            </w:r>
          </w:p>
          <w:p w14:paraId="42859CED" w14:textId="6359DD73" w:rsidR="000E1214" w:rsidRDefault="00A87198">
            <w:pPr>
              <w:rPr>
                <w:rFonts w:eastAsia="Arial"/>
              </w:rPr>
            </w:pPr>
            <w:r>
              <w:rPr>
                <w:rFonts w:eastAsia="Arial"/>
              </w:rPr>
              <w:t xml:space="preserve">If 'strict' and dfdl:textNumberRep is 'standard' then the data must follow the pattern with the exceptions that digits 0-9, decimal separator and exponent separator are always </w:t>
            </w:r>
            <w:r w:rsidR="00E11D4A">
              <w:rPr>
                <w:rFonts w:eastAsia="Arial"/>
              </w:rPr>
              <w:t>recognized</w:t>
            </w:r>
            <w:r>
              <w:rPr>
                <w:rFonts w:eastAsia="Arial"/>
              </w:rPr>
              <w:t xml:space="preserve"> and parsed.</w:t>
            </w:r>
          </w:p>
          <w:p w14:paraId="1AE20F69" w14:textId="77777777" w:rsidR="000E1214" w:rsidRDefault="00A87198">
            <w:pPr>
              <w:rPr>
                <w:rFonts w:eastAsia="Arial"/>
              </w:rPr>
            </w:pPr>
            <w:r>
              <w:rPr>
                <w:rFonts w:eastAsia="Arial"/>
              </w:rPr>
              <w:t>If 'strict' and dfdl:textNumberRep is 'zoned' then the data must follow the pattern.</w:t>
            </w:r>
            <w:r>
              <w:t xml:space="preserve"> </w:t>
            </w:r>
          </w:p>
          <w:p w14:paraId="6D75E46B" w14:textId="17CC6313" w:rsidR="000E1214" w:rsidRDefault="00A87198">
            <w:pPr>
              <w:rPr>
                <w:rFonts w:eastAsia="Arial Unicode MS" w:cs="Arial"/>
              </w:rPr>
            </w:pPr>
            <w:r>
              <w:rPr>
                <w:rFonts w:eastAsia="Arial Unicode MS" w:cs="Arial"/>
              </w:rPr>
              <w:t xml:space="preserve">On unparsing the pattern is always followed and follow the rules in </w:t>
            </w:r>
            <w:r w:rsidRPr="00065302">
              <w:rPr>
                <w:rStyle w:val="Hyperlink"/>
              </w:rPr>
              <w:fldChar w:fldCharType="begin"/>
            </w:r>
            <w:r w:rsidRPr="00065302">
              <w:rPr>
                <w:rStyle w:val="Hyperlink"/>
                <w:rFonts w:eastAsia="Arial Unicode MS"/>
              </w:rPr>
              <w:instrText xml:space="preserve"> REF _Ref263169391 \r \h  \* MERGEFORMAT </w:instrText>
            </w:r>
            <w:r w:rsidRPr="00065302">
              <w:rPr>
                <w:rStyle w:val="Hyperlink"/>
              </w:rPr>
            </w:r>
            <w:r w:rsidRPr="00065302">
              <w:rPr>
                <w:rStyle w:val="Hyperlink"/>
              </w:rPr>
              <w:fldChar w:fldCharType="separate"/>
            </w:r>
            <w:r w:rsidR="008A37A6">
              <w:rPr>
                <w:rStyle w:val="Hyperlink"/>
                <w:rFonts w:eastAsia="Arial Unicode MS"/>
              </w:rPr>
              <w:t>13.6.2</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_Ref263169391 \h  \* MERGEFORMAT </w:instrText>
            </w:r>
            <w:r w:rsidRPr="00065302">
              <w:rPr>
                <w:rStyle w:val="Hyperlink"/>
              </w:rPr>
            </w:r>
            <w:r w:rsidRPr="00065302">
              <w:rPr>
                <w:rStyle w:val="Hyperlink"/>
              </w:rPr>
              <w:fldChar w:fldCharType="separate"/>
            </w:r>
            <w:r w:rsidR="008A37A6" w:rsidRPr="008A37A6">
              <w:rPr>
                <w:rStyle w:val="Hyperlink"/>
                <w:rFonts w:eastAsia="Arial Unicode MS"/>
              </w:rPr>
              <w:t>Converting logical numbers to/from text representation</w:t>
            </w:r>
            <w:r w:rsidRPr="00065302">
              <w:rPr>
                <w:rStyle w:val="Hyperlink"/>
              </w:rPr>
              <w:fldChar w:fldCharType="end"/>
            </w:r>
            <w:r>
              <w:rPr>
                <w:rFonts w:eastAsia="Arial Unicode MS" w:cs="Arial"/>
              </w:rPr>
              <w:t>.</w:t>
            </w:r>
          </w:p>
          <w:p w14:paraId="5EC8BC54"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5A71F9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EC12551" w14:textId="77777777" w:rsidR="000E1214" w:rsidRDefault="00A87198">
            <w:pPr>
              <w:rPr>
                <w:rFonts w:eastAsia="Arial Unicode MS"/>
              </w:rPr>
            </w:pPr>
            <w:r>
              <w:rPr>
                <w:rFonts w:eastAsia="Arial Unicode MS"/>
              </w:rPr>
              <w:t>text</w:t>
            </w:r>
            <w:r>
              <w:rPr>
                <w:rFonts w:eastAsia="MS Mincho"/>
              </w:rPr>
              <w:t>Standard</w:t>
            </w:r>
            <w:r>
              <w:rPr>
                <w:rFonts w:eastAsia="Arial Unicode MS"/>
              </w:rPr>
              <w:t>DecimalSeparator</w:t>
            </w:r>
          </w:p>
        </w:tc>
        <w:tc>
          <w:tcPr>
            <w:tcW w:w="0" w:type="auto"/>
            <w:tcBorders>
              <w:top w:val="single" w:sz="4" w:space="0" w:color="auto"/>
              <w:left w:val="single" w:sz="4" w:space="0" w:color="auto"/>
              <w:bottom w:val="single" w:sz="4" w:space="0" w:color="auto"/>
              <w:right w:val="single" w:sz="4" w:space="0" w:color="auto"/>
            </w:tcBorders>
            <w:hideMark/>
          </w:tcPr>
          <w:p w14:paraId="72C15024"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11B4259D" w14:textId="2C893AD7" w:rsidR="00DF47A3" w:rsidRDefault="00DF47A3">
            <w:pPr>
              <w:rPr>
                <w:rFonts w:eastAsia="Arial Unicode MS" w:cs="Arial"/>
              </w:rPr>
            </w:pPr>
            <w:r>
              <w:rPr>
                <w:rFonts w:eastAsia="Arial Unicode MS" w:cs="Arial"/>
              </w:rPr>
              <w:t>The decimal separator is the punctuation mark which separates the integer part of a decimal or floating point number from the fractional part. It is usually a period or comma depending on locale of the data.</w:t>
            </w:r>
          </w:p>
          <w:p w14:paraId="7D2C6C5C" w14:textId="3FEE35F9" w:rsidR="000E1214" w:rsidRDefault="00DF47A3">
            <w:pPr>
              <w:rPr>
                <w:rFonts w:eastAsia="Arial Unicode MS" w:cs="Arial"/>
              </w:rPr>
            </w:pPr>
            <w:r>
              <w:rPr>
                <w:rFonts w:eastAsia="Arial Unicode MS" w:cs="Arial"/>
              </w:rPr>
              <w:t>This property d</w:t>
            </w:r>
            <w:r w:rsidR="00A87198">
              <w:rPr>
                <w:rFonts w:eastAsia="Arial Unicode MS" w:cs="Arial"/>
              </w:rPr>
              <w:t xml:space="preserve">efines </w:t>
            </w:r>
            <w:r w:rsidR="00E11D4A">
              <w:rPr>
                <w:rFonts w:eastAsia="Arial Unicode MS" w:cs="Arial"/>
              </w:rPr>
              <w:t>a</w:t>
            </w:r>
            <w:r w:rsidR="00A87198">
              <w:rPr>
                <w:rFonts w:eastAsia="Arial Unicode MS" w:cs="Arial"/>
              </w:rPr>
              <w:t xml:space="preserve"> whitespace separated list of single characters that will appear (individually) in the data as the decimal separator. </w:t>
            </w:r>
          </w:p>
          <w:p w14:paraId="2C460C38" w14:textId="77777777" w:rsidR="000E1214" w:rsidRDefault="00A87198">
            <w:pPr>
              <w:rPr>
                <w:rFonts w:eastAsia="Arial Unicode MS" w:cs="Arial"/>
              </w:rPr>
            </w:pPr>
            <w:r>
              <w:rPr>
                <w:rFonts w:eastAsia="Arial Unicode MS" w:cs="Arial"/>
              </w:rPr>
              <w:t xml:space="preserve">This property is applicable, when dfdl:textNumberRep is 'standard' and dfdl:textStandardBase is 10. It must be set if  dfdl:textNumberPattern contains a decimal separator symbol ("."), or the E or @ symbols. (it is a Schema Definition Error otherwise.) Empty string is not an allowable value. </w:t>
            </w:r>
          </w:p>
          <w:p w14:paraId="164F917E" w14:textId="6DB19CEC" w:rsidR="000E1214" w:rsidRDefault="00A87198">
            <w:pPr>
              <w:rPr>
                <w:rFonts w:eastAsia="Arial Unicode MS" w:cs="Arial"/>
              </w:rPr>
            </w:pPr>
            <w:r>
              <w:rPr>
                <w:rFonts w:eastAsia="Arial Unicode MS" w:cs="Arial"/>
              </w:rPr>
              <w:t xml:space="preserve">This property can be computed by way of an expression which returns a </w:t>
            </w:r>
            <w:r w:rsidR="006402E3">
              <w:rPr>
                <w:rFonts w:eastAsia="Arial Unicode MS" w:cs="Arial"/>
              </w:rPr>
              <w:t>DFDL String Literal that represents a single character</w:t>
            </w:r>
            <w:r>
              <w:rPr>
                <w:rFonts w:eastAsia="Arial Unicode MS" w:cs="Arial"/>
              </w:rPr>
              <w:t>. The expression must not contain forward references to elements which have not yet been processed.</w:t>
            </w:r>
          </w:p>
          <w:p w14:paraId="058D5DC0" w14:textId="009819F5" w:rsidR="000E1214" w:rsidRDefault="00A87198">
            <w:pPr>
              <w:rPr>
                <w:rFonts w:eastAsia="Arial Unicode MS" w:cs="Arial"/>
              </w:rPr>
            </w:pPr>
            <w:r>
              <w:rPr>
                <w:rStyle w:val="Emphasis"/>
                <w:rFonts w:eastAsia="Arial Unicode MS"/>
              </w:rPr>
              <w:t>Text Number Character Restrictions:</w:t>
            </w:r>
            <w:r>
              <w:rPr>
                <w:rFonts w:eastAsia="Arial Unicode MS" w:cs="Arial"/>
              </w:rPr>
              <w:t xml:space="preserve"> The string literal is restricted to allow only certain kinds of DFDL String Literal syntax:</w:t>
            </w:r>
          </w:p>
          <w:p w14:paraId="1B525376" w14:textId="77777777" w:rsidR="000E1214" w:rsidRDefault="00A87198" w:rsidP="00C31ED0">
            <w:pPr>
              <w:pStyle w:val="ListParagraph"/>
              <w:numPr>
                <w:ilvl w:val="0"/>
                <w:numId w:val="109"/>
              </w:numPr>
              <w:rPr>
                <w:rFonts w:eastAsia="Arial Unicode MS"/>
              </w:rPr>
            </w:pPr>
            <w:r>
              <w:rPr>
                <w:rFonts w:eastAsia="Arial Unicode MS"/>
              </w:rPr>
              <w:t>DFDL character entities are allowed</w:t>
            </w:r>
          </w:p>
          <w:p w14:paraId="40589EFF" w14:textId="77777777" w:rsidR="000E1214" w:rsidRDefault="00A87198" w:rsidP="00C31ED0">
            <w:pPr>
              <w:pStyle w:val="ListParagraph"/>
              <w:numPr>
                <w:ilvl w:val="0"/>
                <w:numId w:val="109"/>
              </w:numPr>
              <w:rPr>
                <w:rFonts w:eastAsia="Arial Unicode MS"/>
              </w:rPr>
            </w:pPr>
            <w:r>
              <w:rPr>
                <w:rFonts w:eastAsia="Arial Unicode MS"/>
              </w:rPr>
              <w:t>The DFDL byte value entity ( %#rXX; ) is not allowed.</w:t>
            </w:r>
          </w:p>
          <w:p w14:paraId="22D88144" w14:textId="77777777" w:rsidR="000E1214" w:rsidRDefault="00A87198" w:rsidP="00C31ED0">
            <w:pPr>
              <w:pStyle w:val="ListParagraph"/>
              <w:numPr>
                <w:ilvl w:val="0"/>
                <w:numId w:val="109"/>
              </w:numPr>
              <w:rPr>
                <w:rFonts w:eastAsia="Arial Unicode MS"/>
              </w:rPr>
            </w:pPr>
            <w:r>
              <w:rPr>
                <w:rFonts w:eastAsia="Arial Unicode MS"/>
              </w:rPr>
              <w:t>DFDL Character classes NL, WSP, WSP+, WSP*, and ES are not allowed</w:t>
            </w:r>
          </w:p>
          <w:p w14:paraId="66E3E55E" w14:textId="50738BD2"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7BC7D5C5" w14:textId="71DBE81D" w:rsidR="005E4134" w:rsidRDefault="005E4134">
            <w:pPr>
              <w:rPr>
                <w:rFonts w:eastAsia="Arial Unicode MS" w:cs="Arial"/>
              </w:rPr>
            </w:pPr>
            <w:r>
              <w:rPr>
                <w:rFonts w:eastAsia="Arial Unicode MS" w:cs="Arial"/>
              </w:rPr>
              <w:t xml:space="preserve">In addition, it is a Schema Definition Error if any of the string literal values for this property are digits 0-9. </w:t>
            </w:r>
          </w:p>
          <w:p w14:paraId="4FE334E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F0F96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71436F" w14:textId="77777777" w:rsidR="000E1214" w:rsidRDefault="00A87198">
            <w:pPr>
              <w:rPr>
                <w:rFonts w:eastAsia="Arial Unicode MS"/>
              </w:rPr>
            </w:pPr>
            <w:r>
              <w:rPr>
                <w:rFonts w:eastAsia="Arial Unicode MS"/>
              </w:rPr>
              <w:t>textStandardGroupingSeparator</w:t>
            </w:r>
          </w:p>
        </w:tc>
        <w:tc>
          <w:tcPr>
            <w:tcW w:w="0" w:type="auto"/>
            <w:tcBorders>
              <w:top w:val="single" w:sz="4" w:space="0" w:color="auto"/>
              <w:left w:val="single" w:sz="4" w:space="0" w:color="auto"/>
              <w:bottom w:val="single" w:sz="4" w:space="0" w:color="auto"/>
              <w:right w:val="single" w:sz="4" w:space="0" w:color="auto"/>
            </w:tcBorders>
            <w:hideMark/>
          </w:tcPr>
          <w:p w14:paraId="5134DE7A"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4D37DA86" w14:textId="6D862829" w:rsidR="00AD6984" w:rsidRDefault="00AD6984">
            <w:pPr>
              <w:rPr>
                <w:rFonts w:eastAsia="Arial Unicode MS" w:cs="Arial"/>
              </w:rPr>
            </w:pPr>
            <w:r>
              <w:rPr>
                <w:rFonts w:eastAsia="Arial Unicode MS" w:cs="Arial"/>
              </w:rPr>
              <w:t xml:space="preserve">The grouping separator is the punctuation mark which separates the </w:t>
            </w:r>
            <w:r w:rsidR="00A061A2">
              <w:rPr>
                <w:rFonts w:eastAsia="Arial Unicode MS" w:cs="Arial"/>
              </w:rPr>
              <w:t>clusters</w:t>
            </w:r>
            <w:r>
              <w:rPr>
                <w:rFonts w:eastAsia="Arial Unicode MS" w:cs="Arial"/>
              </w:rPr>
              <w:t xml:space="preserve"> of integer digits </w:t>
            </w:r>
            <w:r w:rsidR="00A061A2">
              <w:rPr>
                <w:rFonts w:eastAsia="Arial Unicode MS" w:cs="Arial"/>
              </w:rPr>
              <w:t>to improve readability</w:t>
            </w:r>
            <w:r>
              <w:rPr>
                <w:rFonts w:eastAsia="Arial Unicode MS" w:cs="Arial"/>
              </w:rPr>
              <w:t>.</w:t>
            </w:r>
          </w:p>
          <w:p w14:paraId="7447D066" w14:textId="07BBFF89" w:rsidR="000E1214" w:rsidRDefault="00AD6984">
            <w:pPr>
              <w:rPr>
                <w:rFonts w:eastAsia="Arial Unicode MS" w:cs="Arial"/>
              </w:rPr>
            </w:pPr>
            <w:r>
              <w:rPr>
                <w:rFonts w:eastAsia="Arial Unicode MS" w:cs="Arial"/>
              </w:rPr>
              <w:t>This property d</w:t>
            </w:r>
            <w:r w:rsidR="00A87198">
              <w:rPr>
                <w:rFonts w:eastAsia="Arial Unicode MS" w:cs="Arial"/>
              </w:rPr>
              <w:t xml:space="preserve">efines the single character that will appear in the data as the grouping separator. </w:t>
            </w:r>
          </w:p>
          <w:p w14:paraId="0212D058" w14:textId="77777777" w:rsidR="000E1214" w:rsidRDefault="00A87198">
            <w:pPr>
              <w:rPr>
                <w:rFonts w:eastAsia="Arial Unicode MS" w:cs="Arial"/>
              </w:rPr>
            </w:pPr>
            <w:r>
              <w:rPr>
                <w:rFonts w:eastAsia="Arial Unicode MS" w:cs="Arial"/>
              </w:rPr>
              <w:t>This property is applicable when dfdl:textNumberRep is 'standard' and dfdl:textStandardBase is 10. It must be set if  dfdl:textNumberPattern contains a grouping separator symbol (it is a Schema Definition Error otherwise.) Empty string is not an allowable value.</w:t>
            </w:r>
          </w:p>
          <w:p w14:paraId="26CF7A0A" w14:textId="2670C6BD" w:rsidR="000E1214" w:rsidRDefault="00A87198">
            <w:pPr>
              <w:rPr>
                <w:rFonts w:eastAsia="Arial Unicode MS" w:cs="Arial"/>
              </w:rPr>
            </w:pPr>
            <w:r>
              <w:rPr>
                <w:rFonts w:eastAsia="Arial Unicode MS" w:cs="Arial"/>
              </w:rPr>
              <w:t xml:space="preserve">This property can be computed by way of an expression which </w:t>
            </w:r>
            <w:r w:rsidR="006402E3">
              <w:rPr>
                <w:rFonts w:eastAsia="Arial Unicode MS" w:cs="Arial"/>
              </w:rPr>
              <w:t>returns a DFDL String Literal that represents a single character</w:t>
            </w:r>
            <w:r>
              <w:rPr>
                <w:rFonts w:eastAsia="Arial Unicode MS" w:cs="Arial"/>
              </w:rPr>
              <w:t>. The expression must not contain forward references to elements which have not yet been processed.</w:t>
            </w:r>
          </w:p>
          <w:p w14:paraId="55518E0A" w14:textId="35B392C2" w:rsidR="005E413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4511EAA0" w14:textId="79D9BE03" w:rsidR="00663209" w:rsidRPr="005E4134" w:rsidRDefault="00663209">
            <w:pPr>
              <w:rPr>
                <w:rFonts w:eastAsia="Arial"/>
              </w:rPr>
            </w:pPr>
            <w:r>
              <w:rPr>
                <w:rFonts w:eastAsia="Arial"/>
              </w:rPr>
              <w:t xml:space="preserve">See also Section </w:t>
            </w:r>
            <w:r w:rsidRPr="00065302">
              <w:rPr>
                <w:rStyle w:val="Hyperlink"/>
                <w:rFonts w:eastAsia="Arial"/>
              </w:rPr>
              <w:fldChar w:fldCharType="begin"/>
            </w:r>
            <w:r w:rsidRPr="00065302">
              <w:rPr>
                <w:rStyle w:val="Hyperlink"/>
                <w:rFonts w:eastAsia="Arial"/>
              </w:rPr>
              <w:instrText xml:space="preserve"> REF _Ref275431294 \r \h </w:instrText>
            </w:r>
            <w:r w:rsidRPr="00065302">
              <w:rPr>
                <w:rStyle w:val="Hyperlink"/>
                <w:rFonts w:eastAsia="Arial"/>
              </w:rPr>
            </w:r>
            <w:r w:rsidRPr="00065302">
              <w:rPr>
                <w:rStyle w:val="Hyperlink"/>
                <w:rFonts w:eastAsia="Arial"/>
              </w:rPr>
              <w:fldChar w:fldCharType="separate"/>
            </w:r>
            <w:r w:rsidR="008A37A6">
              <w:rPr>
                <w:rStyle w:val="Hyperlink"/>
                <w:rFonts w:eastAsia="Arial"/>
              </w:rPr>
              <w:t>13.6.1.1</w:t>
            </w:r>
            <w:r w:rsidRPr="00065302">
              <w:rPr>
                <w:rStyle w:val="Hyperlink"/>
                <w:rFonts w:eastAsia="Arial"/>
              </w:rPr>
              <w:fldChar w:fldCharType="end"/>
            </w:r>
            <w:r>
              <w:rPr>
                <w:rFonts w:eastAsia="Arial"/>
              </w:rPr>
              <w:t xml:space="preserve"> </w:t>
            </w:r>
            <w:r w:rsidRPr="00065302">
              <w:rPr>
                <w:rStyle w:val="Hyperlink"/>
                <w:rFonts w:eastAsia="Arial"/>
              </w:rPr>
              <w:fldChar w:fldCharType="begin"/>
            </w:r>
            <w:r w:rsidRPr="00065302">
              <w:rPr>
                <w:rStyle w:val="Hyperlink"/>
                <w:rFonts w:eastAsia="Arial"/>
              </w:rPr>
              <w:instrText xml:space="preserve"> REF _Ref275431294 \h </w:instrText>
            </w:r>
            <w:r w:rsidRPr="00065302">
              <w:rPr>
                <w:rStyle w:val="Hyperlink"/>
                <w:rFonts w:eastAsia="Arial"/>
              </w:rPr>
            </w:r>
            <w:r w:rsidRPr="00065302">
              <w:rPr>
                <w:rStyle w:val="Hyperlink"/>
                <w:rFonts w:eastAsia="Arial"/>
              </w:rPr>
              <w:fldChar w:fldCharType="separate"/>
            </w:r>
            <w:ins w:id="5559" w:author="Mike Beckerle" w:date="2020-10-09T10:19:00Z">
              <w:r w:rsidR="008A37A6">
                <w:rPr>
                  <w:rFonts w:cs="Arial"/>
                </w:rPr>
                <w:t>dfdl:textNumberPattern for dfdl:textNumberRep 'standard'</w:t>
              </w:r>
            </w:ins>
            <w:del w:id="5560" w:author="Mike Beckerle" w:date="2020-10-09T10:19:00Z">
              <w:r w:rsidR="00404DC4" w:rsidRPr="00065302" w:rsidDel="008A37A6">
                <w:rPr>
                  <w:rStyle w:val="Hyperlink"/>
                </w:rPr>
                <w:delText>dfdl:textNumberPattern for dfdl:textNumberRep 'standard'</w:delText>
              </w:r>
            </w:del>
            <w:r w:rsidRPr="00065302">
              <w:rPr>
                <w:rStyle w:val="Hyperlink"/>
                <w:rFonts w:eastAsia="Arial"/>
              </w:rPr>
              <w:fldChar w:fldCharType="end"/>
            </w:r>
            <w:r>
              <w:rPr>
                <w:rFonts w:eastAsia="Arial"/>
              </w:rPr>
              <w:t xml:space="preserve"> for additional details about grouping separators.</w:t>
            </w:r>
          </w:p>
          <w:p w14:paraId="3B33D8C3"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7DA16C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41F7D24" w14:textId="77777777" w:rsidR="000E1214" w:rsidRDefault="00A87198">
            <w:pPr>
              <w:rPr>
                <w:rFonts w:eastAsia="Arial Unicode MS"/>
              </w:rPr>
            </w:pPr>
            <w:r>
              <w:rPr>
                <w:rFonts w:eastAsia="Arial Unicode MS"/>
              </w:rPr>
              <w:t>textStandardExponentRep</w:t>
            </w:r>
          </w:p>
        </w:tc>
        <w:tc>
          <w:tcPr>
            <w:tcW w:w="0" w:type="auto"/>
            <w:tcBorders>
              <w:top w:val="single" w:sz="4" w:space="0" w:color="auto"/>
              <w:left w:val="single" w:sz="4" w:space="0" w:color="auto"/>
              <w:bottom w:val="single" w:sz="4" w:space="0" w:color="auto"/>
              <w:right w:val="single" w:sz="4" w:space="0" w:color="auto"/>
            </w:tcBorders>
            <w:hideMark/>
          </w:tcPr>
          <w:p w14:paraId="671087C5" w14:textId="77777777" w:rsidR="000E1214" w:rsidRDefault="00A87198">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00358B87" w14:textId="77777777" w:rsidR="000E1214" w:rsidRDefault="00A87198">
            <w:pPr>
              <w:rPr>
                <w:rFonts w:eastAsia="Arial Unicode MS" w:cs="Arial"/>
              </w:rPr>
            </w:pPr>
            <w:r>
              <w:rPr>
                <w:rFonts w:eastAsia="Arial Unicode MS" w:cs="Arial"/>
              </w:rPr>
              <w:t>Defines the actual character(s) that will appear in the data as the exponent indicator. If the empty string is specified then no exponent character will be used.</w:t>
            </w:r>
          </w:p>
          <w:p w14:paraId="2136704B" w14:textId="77777777" w:rsidR="000E1214" w:rsidRDefault="00A87198">
            <w:pPr>
              <w:rPr>
                <w:rFonts w:eastAsia="Arial Unicode MS" w:cs="Arial"/>
              </w:rPr>
            </w:pPr>
            <w:r>
              <w:rPr>
                <w:rFonts w:eastAsia="Arial Unicode MS" w:cs="Arial"/>
              </w:rPr>
              <w:t xml:space="preserve">This property is applicable when dfdl:textNumberRep is 'standard' and dfdl:textStandardBase is 10. Empty string is an allowable value, so that formats like NNN+M (meaning NNN x 10 with MM exponent) can be expressed. </w:t>
            </w:r>
          </w:p>
          <w:p w14:paraId="407EB434" w14:textId="77777777" w:rsidR="000E1214" w:rsidRDefault="00A87198">
            <w:pPr>
              <w:rPr>
                <w:rFonts w:eastAsia="Arial Unicode MS" w:cs="Arial"/>
              </w:rPr>
            </w:pPr>
            <w:r>
              <w:rPr>
                <w:rFonts w:eastAsia="Arial Unicode MS" w:cs="Arial"/>
              </w:rPr>
              <w:t>This property must be set even if the dfdl:textNumberPattern does not contain an 'E' (exponent) character. It is a Schema Definition Error if this property is not set or in scope for any number with dfdl:representation 'text'.</w:t>
            </w:r>
          </w:p>
          <w:p w14:paraId="57D417A4" w14:textId="5564AA48" w:rsidR="000E1214" w:rsidRDefault="00A87198">
            <w:pPr>
              <w:rPr>
                <w:rFonts w:eastAsia="Arial Unicode MS" w:cs="Arial"/>
              </w:rPr>
            </w:pPr>
            <w:r>
              <w:rPr>
                <w:rFonts w:eastAsia="Arial Unicode MS" w:cs="Arial"/>
              </w:rPr>
              <w:t>This property can be computed by way of an expression which returns a DFDL String Literal. The expression must not contain forward references to elements which have not yet been processed.</w:t>
            </w:r>
          </w:p>
          <w:p w14:paraId="7E9BC5DE" w14:textId="77777777" w:rsidR="000E1214" w:rsidRDefault="00A87198">
            <w:pPr>
              <w:rPr>
                <w:rFonts w:eastAsia="MS Mincho"/>
              </w:rPr>
            </w:pPr>
            <w:r>
              <w:rPr>
                <w:rFonts w:eastAsia="Arial"/>
              </w:rPr>
              <w:t>The string literal value is restricted in the same way as described in "Text Number Character Restrictions" in the description of the dfdl:textStandardDecimalSeparator property.</w:t>
            </w:r>
          </w:p>
          <w:p w14:paraId="3902C6F1" w14:textId="77777777" w:rsidR="000E1214" w:rsidRDefault="00A87198">
            <w:pPr>
              <w:rPr>
                <w:rFonts w:eastAsia="Arial Unicode MS" w:cs="Arial"/>
              </w:rPr>
            </w:pPr>
            <w:r>
              <w:rPr>
                <w:rFonts w:eastAsia="Arial Unicode MS" w:cs="Arial"/>
              </w:rPr>
              <w:t>If dfdl:ignoreCase is 'yes' then the case of the string is ignored by the parser.</w:t>
            </w:r>
          </w:p>
          <w:p w14:paraId="3A96D79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428AFE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96083" w14:textId="77777777" w:rsidR="000E1214" w:rsidRDefault="00A87198">
            <w:pPr>
              <w:rPr>
                <w:rFonts w:cs="Arial"/>
              </w:rPr>
            </w:pPr>
            <w:r>
              <w:rPr>
                <w:rFonts w:cs="Arial"/>
              </w:rPr>
              <w:t>textStandardInfinityRep</w:t>
            </w:r>
          </w:p>
        </w:tc>
        <w:tc>
          <w:tcPr>
            <w:tcW w:w="0" w:type="auto"/>
            <w:tcBorders>
              <w:top w:val="single" w:sz="4" w:space="0" w:color="auto"/>
              <w:left w:val="single" w:sz="4" w:space="0" w:color="auto"/>
              <w:bottom w:val="single" w:sz="4" w:space="0" w:color="auto"/>
              <w:right w:val="single" w:sz="4" w:space="0" w:color="auto"/>
            </w:tcBorders>
            <w:hideMark/>
          </w:tcPr>
          <w:p w14:paraId="40E8313F" w14:textId="77777777" w:rsidR="000E1214" w:rsidRDefault="00A87198">
            <w:pPr>
              <w:rPr>
                <w:rFonts w:eastAsia="Arial Unicode MS" w:cs="Arial"/>
              </w:rPr>
            </w:pPr>
            <w:r>
              <w:rPr>
                <w:rFonts w:eastAsia="Arial Unicode MS" w:cs="Arial"/>
              </w:rPr>
              <w:t>DFDL String Literal</w:t>
            </w:r>
          </w:p>
          <w:p w14:paraId="26B60572" w14:textId="77777777" w:rsidR="000E1214" w:rsidRDefault="00A87198">
            <w:pPr>
              <w:rPr>
                <w:rFonts w:eastAsia="Arial Unicode MS" w:cs="Arial"/>
              </w:rPr>
            </w:pPr>
            <w:r>
              <w:rPr>
                <w:rFonts w:eastAsia="Arial Unicode MS" w:cs="Arial"/>
              </w:rPr>
              <w:t>The value used to represent infinity.</w:t>
            </w:r>
          </w:p>
          <w:p w14:paraId="2FFBABCD" w14:textId="77777777" w:rsidR="000E1214" w:rsidRDefault="00A87198">
            <w:pPr>
              <w:rPr>
                <w:rFonts w:eastAsia="Arial Unicode MS" w:cs="Arial"/>
              </w:rPr>
            </w:pPr>
            <w:r>
              <w:rPr>
                <w:rFonts w:eastAsia="Arial Unicode MS" w:cs="Arial"/>
              </w:rPr>
              <w:t xml:space="preserve">Infinity is represented as a string with the positive or negative prefixes and suffixes </w:t>
            </w:r>
            <w:r>
              <w:rPr>
                <w:rFonts w:eastAsia="MS Mincho" w:cs="Arial"/>
              </w:rPr>
              <w:t xml:space="preserve">from the dfdl:textNumberPattern </w:t>
            </w:r>
            <w:r>
              <w:rPr>
                <w:rFonts w:eastAsia="Arial Unicode MS" w:cs="Arial"/>
              </w:rPr>
              <w:t>applied.</w:t>
            </w:r>
          </w:p>
          <w:p w14:paraId="64FA9297" w14:textId="77777777" w:rsidR="000E1214" w:rsidRDefault="00A87198">
            <w:pPr>
              <w:rPr>
                <w:rFonts w:eastAsia="Arial Unicode MS" w:cs="Arial"/>
              </w:rPr>
            </w:pPr>
            <w:r>
              <w:rPr>
                <w:rFonts w:eastAsia="Arial Unicode MS" w:cs="Arial"/>
              </w:rPr>
              <w:t>This property is applicable when dfdl:textNumberRep is 'standard', dfdl:textStandardBase is 10 and the simple type is float or double.</w:t>
            </w:r>
          </w:p>
          <w:p w14:paraId="7BD690C1" w14:textId="77777777" w:rsidR="000E1214" w:rsidRDefault="00A87198">
            <w:pPr>
              <w:rPr>
                <w:rFonts w:eastAsia="Arial Unicode MS" w:cs="Arial"/>
              </w:rPr>
            </w:pPr>
            <w:r>
              <w:rPr>
                <w:rFonts w:eastAsia="Arial Unicode MS" w:cs="Arial"/>
              </w:rPr>
              <w:t>If dfdl:ignoreCase is 'yes' then the case of the string is ignored by the parser.</w:t>
            </w:r>
          </w:p>
          <w:p w14:paraId="717C3D83" w14:textId="77777777" w:rsidR="000E121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4650BF1A" w14:textId="77777777" w:rsidR="000E1214" w:rsidRDefault="00A87198">
            <w:pPr>
              <w:rPr>
                <w:rFonts w:eastAsia="MS Mincho"/>
              </w:rPr>
            </w:pPr>
            <w:r>
              <w:rPr>
                <w:rFonts w:cs="Arial"/>
              </w:rPr>
              <w:t>It is a Schema Definition Error if empty string found as the property value.</w:t>
            </w:r>
          </w:p>
          <w:p w14:paraId="22C033AB"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5B34548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94653D2" w14:textId="77777777" w:rsidR="000E1214" w:rsidRDefault="00A87198">
            <w:pPr>
              <w:rPr>
                <w:rFonts w:cs="Arial"/>
              </w:rPr>
            </w:pPr>
            <w:r>
              <w:rPr>
                <w:rFonts w:cs="Arial"/>
              </w:rPr>
              <w:t>textStandardNaNRep</w:t>
            </w:r>
          </w:p>
        </w:tc>
        <w:tc>
          <w:tcPr>
            <w:tcW w:w="0" w:type="auto"/>
            <w:tcBorders>
              <w:top w:val="single" w:sz="4" w:space="0" w:color="auto"/>
              <w:left w:val="single" w:sz="4" w:space="0" w:color="auto"/>
              <w:bottom w:val="single" w:sz="4" w:space="0" w:color="auto"/>
              <w:right w:val="single" w:sz="4" w:space="0" w:color="auto"/>
            </w:tcBorders>
            <w:hideMark/>
          </w:tcPr>
          <w:p w14:paraId="4A0A9E11" w14:textId="77777777" w:rsidR="000E1214" w:rsidRDefault="00A87198">
            <w:pPr>
              <w:rPr>
                <w:rFonts w:eastAsia="Arial Unicode MS" w:cs="Arial"/>
              </w:rPr>
            </w:pPr>
            <w:r>
              <w:rPr>
                <w:rFonts w:eastAsia="Arial Unicode MS" w:cs="Arial"/>
              </w:rPr>
              <w:t>DFDL String Literal</w:t>
            </w:r>
          </w:p>
          <w:p w14:paraId="145ED8E8" w14:textId="77777777" w:rsidR="000E1214" w:rsidRDefault="00A87198">
            <w:pPr>
              <w:rPr>
                <w:rFonts w:eastAsia="Arial Unicode MS" w:cs="Arial"/>
              </w:rPr>
            </w:pPr>
            <w:r>
              <w:rPr>
                <w:rFonts w:eastAsia="Arial Unicode MS" w:cs="Arial"/>
              </w:rPr>
              <w:t>The value used to represent NaN.</w:t>
            </w:r>
          </w:p>
          <w:p w14:paraId="15B3F0E2" w14:textId="77777777" w:rsidR="000E1214" w:rsidRDefault="00A87198">
            <w:pPr>
              <w:rPr>
                <w:rFonts w:eastAsia="Arial Unicode MS" w:cs="Arial"/>
              </w:rPr>
            </w:pPr>
            <w:r>
              <w:rPr>
                <w:rStyle w:val="Strong"/>
                <w:rFonts w:eastAsia="MS Mincho"/>
                <w:b w:val="0"/>
              </w:rPr>
              <w:t>NaN</w:t>
            </w:r>
            <w:r>
              <w:rPr>
                <w:rFonts w:eastAsia="Arial Unicode MS" w:cs="Arial"/>
              </w:rPr>
              <w:t xml:space="preserve"> is represented as a string and the positive or negative</w:t>
            </w:r>
            <w:r>
              <w:rPr>
                <w:rFonts w:eastAsia="Arial Unicode MS"/>
              </w:rPr>
              <w:t xml:space="preserve"> </w:t>
            </w:r>
            <w:r>
              <w:rPr>
                <w:rFonts w:eastAsia="Arial Unicode MS" w:cs="Arial"/>
              </w:rPr>
              <w:t>prefixes and suffixes from the dfdl:textNumberPattern are not used.</w:t>
            </w:r>
          </w:p>
          <w:p w14:paraId="332CD536" w14:textId="77777777" w:rsidR="000E1214" w:rsidRDefault="00A87198">
            <w:pPr>
              <w:rPr>
                <w:rFonts w:eastAsia="Arial Unicode MS" w:cs="Arial"/>
              </w:rPr>
            </w:pPr>
            <w:r>
              <w:rPr>
                <w:rFonts w:eastAsia="Arial Unicode MS" w:cs="Arial"/>
              </w:rPr>
              <w:t>This property is applicable when dfdl:textNumberRep is 'standard', dfdl:textStandardBase is 10 and the simple type is float or double.</w:t>
            </w:r>
          </w:p>
          <w:p w14:paraId="59FC3A8E" w14:textId="77777777" w:rsidR="000E1214" w:rsidRDefault="00A87198">
            <w:pPr>
              <w:rPr>
                <w:rFonts w:eastAsia="Arial Unicode MS" w:cs="Arial"/>
              </w:rPr>
            </w:pPr>
            <w:r>
              <w:rPr>
                <w:rFonts w:eastAsia="Arial Unicode MS" w:cs="Arial"/>
              </w:rPr>
              <w:t>If dfdl:ignoreCase is 'yes' then the case of the string is ignored by the parser.</w:t>
            </w:r>
          </w:p>
          <w:p w14:paraId="3C5F2D6E" w14:textId="77777777" w:rsidR="000E1214" w:rsidRDefault="00A87198">
            <w:pPr>
              <w:rPr>
                <w:rFonts w:eastAsia="Arial"/>
              </w:rPr>
            </w:pPr>
            <w:r>
              <w:rPr>
                <w:rFonts w:eastAsia="Arial"/>
              </w:rPr>
              <w:t>The string literal value is restricted in the same way as described in "Text Number Character Restrictions" in the description of the dfdl:textStandardDecimalSeparator property.</w:t>
            </w:r>
          </w:p>
          <w:p w14:paraId="2A5EB89E" w14:textId="77777777" w:rsidR="000E1214" w:rsidRDefault="00A87198">
            <w:pPr>
              <w:rPr>
                <w:rFonts w:eastAsia="MS Mincho"/>
              </w:rPr>
            </w:pPr>
            <w:r>
              <w:rPr>
                <w:rFonts w:cs="Arial"/>
              </w:rPr>
              <w:t>It is a Schema Definition Error if empty string found as the property value.</w:t>
            </w:r>
          </w:p>
          <w:p w14:paraId="0EDD4F35"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3C3C7A5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9AD82C" w14:textId="77777777" w:rsidR="000E1214" w:rsidRDefault="00A87198">
            <w:pPr>
              <w:rPr>
                <w:rFonts w:eastAsia="Arial Unicode MS"/>
              </w:rPr>
            </w:pPr>
            <w:r>
              <w:rPr>
                <w:rFonts w:eastAsia="Arial Unicode MS"/>
              </w:rPr>
              <w:t>textStandardZeroRep</w:t>
            </w:r>
          </w:p>
        </w:tc>
        <w:tc>
          <w:tcPr>
            <w:tcW w:w="0" w:type="auto"/>
            <w:tcBorders>
              <w:top w:val="single" w:sz="4" w:space="0" w:color="auto"/>
              <w:left w:val="single" w:sz="4" w:space="0" w:color="auto"/>
              <w:bottom w:val="single" w:sz="4" w:space="0" w:color="auto"/>
              <w:right w:val="single" w:sz="4" w:space="0" w:color="auto"/>
            </w:tcBorders>
            <w:hideMark/>
          </w:tcPr>
          <w:p w14:paraId="2C63B467" w14:textId="77777777" w:rsidR="000E1214" w:rsidRDefault="00A87198">
            <w:pPr>
              <w:rPr>
                <w:rFonts w:eastAsia="Arial Unicode MS" w:cs="Arial"/>
              </w:rPr>
            </w:pPr>
            <w:r>
              <w:rPr>
                <w:rFonts w:eastAsia="Arial Unicode MS" w:cs="Arial"/>
              </w:rPr>
              <w:t>List of DFDL String Literals</w:t>
            </w:r>
          </w:p>
          <w:p w14:paraId="080C918A" w14:textId="77777777" w:rsidR="000E1214" w:rsidRDefault="00A87198">
            <w:pPr>
              <w:rPr>
                <w:rFonts w:eastAsia="Arial Unicode MS" w:cs="Arial"/>
              </w:rPr>
            </w:pPr>
            <w:r>
              <w:rPr>
                <w:rFonts w:eastAsia="Arial Unicode MS" w:cs="Arial"/>
              </w:rPr>
              <w:t>Valid values: empty string, any character string</w:t>
            </w:r>
          </w:p>
          <w:p w14:paraId="65380A00" w14:textId="77777777" w:rsidR="000E1214" w:rsidRDefault="00A87198">
            <w:pPr>
              <w:rPr>
                <w:rFonts w:eastAsia="Arial Unicode MS" w:cs="Arial"/>
              </w:rPr>
            </w:pPr>
            <w:r>
              <w:rPr>
                <w:rFonts w:eastAsia="Arial Unicode MS" w:cs="Arial"/>
              </w:rPr>
              <w:t xml:space="preserve">The whitespace separated list of alternative DFDL String Literals that are equivalent to zero, for example the characters 'zero'. </w:t>
            </w:r>
          </w:p>
          <w:p w14:paraId="31E4804C" w14:textId="77777777" w:rsidR="000E1214" w:rsidRDefault="00A87198">
            <w:pPr>
              <w:rPr>
                <w:rFonts w:eastAsia="Arial Unicode MS" w:cs="Arial"/>
              </w:rPr>
            </w:pPr>
            <w:r>
              <w:rPr>
                <w:rFonts w:eastAsia="Arial Unicode MS" w:cs="Arial"/>
              </w:rPr>
              <w:t>The representation is examined for a match to one of the values of this property after padding has been trimmed away.</w:t>
            </w:r>
          </w:p>
          <w:p w14:paraId="261AC11F" w14:textId="77777777" w:rsidR="000E1214" w:rsidRDefault="00A87198">
            <w:pPr>
              <w:rPr>
                <w:rFonts w:eastAsia="Arial Unicode MS" w:cs="Arial"/>
              </w:rPr>
            </w:pPr>
            <w:r>
              <w:rPr>
                <w:rFonts w:eastAsia="Arial Unicode MS" w:cs="Arial"/>
              </w:rPr>
              <w:t>On unparsing the first value is used.</w:t>
            </w:r>
          </w:p>
          <w:p w14:paraId="6B6F901C" w14:textId="77777777" w:rsidR="000E1214" w:rsidRDefault="00A87198">
            <w:pPr>
              <w:rPr>
                <w:rFonts w:eastAsia="Arial Unicode MS" w:cs="Arial"/>
              </w:rPr>
            </w:pPr>
            <w:r>
              <w:rPr>
                <w:rFonts w:eastAsia="Arial Unicode MS" w:cs="Arial"/>
              </w:rPr>
              <w:t>If dfdl:ignoreCase is 'yes' then the case of the string is ignored by the parser.</w:t>
            </w:r>
          </w:p>
          <w:p w14:paraId="31F877CF" w14:textId="77777777" w:rsidR="000E1214" w:rsidRDefault="00A87198">
            <w:pPr>
              <w:rPr>
                <w:rFonts w:eastAsia="Arial Unicode MS" w:cs="Arial"/>
              </w:rPr>
            </w:pPr>
            <w:r>
              <w:rPr>
                <w:rFonts w:eastAsia="Arial Unicode MS" w:cs="Arial"/>
              </w:rPr>
              <w:t xml:space="preserve">The empty string means that there is no special literal string for zero.  </w:t>
            </w:r>
          </w:p>
          <w:p w14:paraId="241920EF" w14:textId="77777777" w:rsidR="000E1214" w:rsidRDefault="00A87198">
            <w:pPr>
              <w:rPr>
                <w:rFonts w:eastAsia="Arial Unicode MS" w:cs="Arial"/>
              </w:rPr>
            </w:pPr>
            <w:r>
              <w:rPr>
                <w:rFonts w:eastAsia="Arial Unicode MS" w:cs="Arial"/>
              </w:rPr>
              <w:t>This property is applicable when dfdl:textNumberRep is 'standard' and dfdl:textStandardBase is 10.</w:t>
            </w:r>
          </w:p>
          <w:p w14:paraId="73113767" w14:textId="77777777" w:rsidR="000E1214" w:rsidRDefault="00A87198">
            <w:pPr>
              <w:rPr>
                <w:rFonts w:eastAsia="Arial Unicode MS" w:cs="Arial"/>
              </w:rPr>
            </w:pPr>
            <w:r>
              <w:rPr>
                <w:rFonts w:eastAsia="Arial Unicode MS" w:cs="Arial"/>
              </w:rPr>
              <w:t>Each string literal in the list is restricted to allow only certain kinds of DFDL String Literal syntax:</w:t>
            </w:r>
          </w:p>
          <w:p w14:paraId="76876EAA" w14:textId="77777777" w:rsidR="000E1214" w:rsidRDefault="00A87198" w:rsidP="00C31ED0">
            <w:pPr>
              <w:pStyle w:val="ListParagraph"/>
              <w:numPr>
                <w:ilvl w:val="0"/>
                <w:numId w:val="110"/>
              </w:numPr>
              <w:rPr>
                <w:rFonts w:eastAsia="Arial Unicode MS"/>
              </w:rPr>
            </w:pPr>
            <w:r>
              <w:rPr>
                <w:rFonts w:eastAsia="Arial Unicode MS"/>
              </w:rPr>
              <w:t>DFDL character entities are allowed.</w:t>
            </w:r>
          </w:p>
          <w:p w14:paraId="44AD6086" w14:textId="77777777" w:rsidR="000E1214" w:rsidRDefault="00A87198" w:rsidP="00C31ED0">
            <w:pPr>
              <w:pStyle w:val="ListParagraph"/>
              <w:numPr>
                <w:ilvl w:val="0"/>
                <w:numId w:val="110"/>
              </w:numPr>
              <w:rPr>
                <w:rFonts w:eastAsia="Arial Unicode MS"/>
              </w:rPr>
            </w:pPr>
            <w:r>
              <w:rPr>
                <w:rFonts w:eastAsia="Arial Unicode MS"/>
              </w:rPr>
              <w:t>DFDL Byte Value entities ( %#rXX; ) are not allowed.</w:t>
            </w:r>
          </w:p>
          <w:p w14:paraId="4A5CDCC1" w14:textId="77777777" w:rsidR="000E1214" w:rsidRDefault="00A87198" w:rsidP="00C31ED0">
            <w:pPr>
              <w:pStyle w:val="ListParagraph"/>
              <w:numPr>
                <w:ilvl w:val="0"/>
                <w:numId w:val="110"/>
              </w:numPr>
              <w:rPr>
                <w:rFonts w:eastAsia="Arial Unicode MS"/>
              </w:rPr>
            </w:pPr>
            <w:r>
              <w:rPr>
                <w:rFonts w:eastAsia="Arial Unicode MS"/>
              </w:rPr>
              <w:t>DFDL Character class entities NL and ES are not allowed.</w:t>
            </w:r>
          </w:p>
          <w:p w14:paraId="678DBD6A" w14:textId="77777777" w:rsidR="000E1214" w:rsidRDefault="00A87198" w:rsidP="00C31ED0">
            <w:pPr>
              <w:pStyle w:val="ListParagraph"/>
              <w:numPr>
                <w:ilvl w:val="0"/>
                <w:numId w:val="110"/>
              </w:numPr>
              <w:rPr>
                <w:rFonts w:eastAsia="Arial Unicode MS"/>
              </w:rPr>
            </w:pPr>
            <w:r>
              <w:rPr>
                <w:rFonts w:eastAsia="Arial Unicode MS"/>
              </w:rPr>
              <w:t xml:space="preserve">DFDL Character class entities WSP, WSP+, and WSP* are allowed. </w:t>
            </w:r>
          </w:p>
          <w:p w14:paraId="43A87B87" w14:textId="77777777" w:rsidR="000E1214" w:rsidRDefault="00A87198">
            <w:pPr>
              <w:rPr>
                <w:rFonts w:eastAsia="Arial Unicode MS" w:cs="Arial"/>
              </w:rPr>
            </w:pPr>
            <w:r>
              <w:rPr>
                <w:rFonts w:eastAsia="Arial Unicode MS" w:cs="Arial"/>
              </w:rPr>
              <w:t xml:space="preserve">However, the WSP* entity cannot appear on its own as one of the string literals in the list. It must be used in combination with other text characters or entities so as to describe a representation that cannot ever be an empty string. </w:t>
            </w:r>
          </w:p>
          <w:p w14:paraId="3197B2BA" w14:textId="77777777" w:rsidR="000E1214" w:rsidRDefault="00A87198">
            <w:pPr>
              <w:rPr>
                <w:rFonts w:eastAsia="Arial Unicode MS" w:cs="Arial"/>
              </w:rPr>
            </w:pPr>
            <w:r>
              <w:rPr>
                <w:rFonts w:eastAsia="Arial Unicode MS" w:cs="Arial"/>
              </w:rPr>
              <w:t>It is a Schema Definition Error if the string literal contains any of the disallowed syntax constructs.</w:t>
            </w:r>
          </w:p>
          <w:p w14:paraId="23B04464" w14:textId="77777777" w:rsidR="000E1214" w:rsidRDefault="00A87198">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0E1214" w14:paraId="2211FA6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2EE094" w14:textId="77777777" w:rsidR="000E1214" w:rsidRDefault="00A87198">
            <w:pPr>
              <w:rPr>
                <w:rFonts w:eastAsia="Arial Unicode MS"/>
              </w:rPr>
            </w:pPr>
            <w:r>
              <w:rPr>
                <w:rFonts w:eastAsia="Arial Unicode MS"/>
              </w:rPr>
              <w:t>text</w:t>
            </w:r>
            <w:r>
              <w:rPr>
                <w:rFonts w:eastAsia="MS Mincho"/>
              </w:rPr>
              <w:t>Standard</w:t>
            </w:r>
            <w:r>
              <w:rPr>
                <w:rFonts w:eastAsia="Arial Unicode MS"/>
              </w:rPr>
              <w:t>Base</w:t>
            </w:r>
          </w:p>
        </w:tc>
        <w:tc>
          <w:tcPr>
            <w:tcW w:w="0" w:type="auto"/>
            <w:tcBorders>
              <w:top w:val="single" w:sz="4" w:space="0" w:color="auto"/>
              <w:left w:val="single" w:sz="4" w:space="0" w:color="auto"/>
              <w:bottom w:val="single" w:sz="4" w:space="0" w:color="auto"/>
              <w:right w:val="single" w:sz="4" w:space="0" w:color="auto"/>
            </w:tcBorders>
            <w:hideMark/>
          </w:tcPr>
          <w:p w14:paraId="5C6A80B4" w14:textId="77777777" w:rsidR="000E1214" w:rsidRDefault="00A87198">
            <w:pPr>
              <w:rPr>
                <w:rFonts w:eastAsia="MS Mincho" w:cs="Arial"/>
                <w:lang w:eastAsia="ja-JP"/>
              </w:rPr>
            </w:pPr>
            <w:r>
              <w:rPr>
                <w:rFonts w:eastAsia="MS Mincho" w:cs="Arial"/>
                <w:lang w:eastAsia="ja-JP"/>
              </w:rPr>
              <w:t>Non-negative Integer</w:t>
            </w:r>
          </w:p>
          <w:p w14:paraId="7CD86BCE" w14:textId="77777777" w:rsidR="000E1214" w:rsidRDefault="00A87198">
            <w:pPr>
              <w:rPr>
                <w:rFonts w:cs="Arial"/>
              </w:rPr>
            </w:pPr>
            <w:r>
              <w:rPr>
                <w:rFonts w:cs="Arial"/>
              </w:rPr>
              <w:t xml:space="preserve">Valid Values 2, 8, 10, 16 </w:t>
            </w:r>
          </w:p>
          <w:p w14:paraId="15ACA5B1" w14:textId="77777777" w:rsidR="000E1214" w:rsidRDefault="00A87198">
            <w:pPr>
              <w:rPr>
                <w:rFonts w:cs="Arial"/>
              </w:rPr>
            </w:pPr>
            <w:r>
              <w:rPr>
                <w:rFonts w:cs="Arial"/>
              </w:rPr>
              <w:t xml:space="preserve">Indicates the number base. </w:t>
            </w:r>
          </w:p>
          <w:p w14:paraId="1B5D217D" w14:textId="77777777" w:rsidR="000E1214" w:rsidRDefault="00A87198">
            <w:pPr>
              <w:rPr>
                <w:rFonts w:cs="Arial"/>
              </w:rPr>
            </w:pPr>
            <w:r>
              <w:rPr>
                <w:rFonts w:cs="Arial"/>
              </w:rPr>
              <w:t xml:space="preserve">Only used when dfdl:textNumberRep is 'standard'. </w:t>
            </w:r>
          </w:p>
          <w:p w14:paraId="5EDA7600" w14:textId="62011EA9" w:rsidR="000E1214" w:rsidRDefault="00A87198">
            <w:pPr>
              <w:rPr>
                <w:rFonts w:cs="Arial"/>
              </w:rPr>
            </w:pPr>
            <w:r>
              <w:rPr>
                <w:rFonts w:eastAsia="Arial Unicode MS" w:cs="Arial"/>
                <w:lang w:val="en-GB"/>
              </w:rPr>
              <w:t>When base is not 10, xs:decimal, xs:float</w:t>
            </w:r>
            <w:ins w:id="5561" w:author="Mike Beckerle" w:date="2020-10-09T10:49:00Z">
              <w:r w:rsidR="00FD51E3">
                <w:rPr>
                  <w:rFonts w:eastAsia="Arial Unicode MS" w:cs="Arial"/>
                  <w:lang w:val="en-GB"/>
                </w:rPr>
                <w:t>,</w:t>
              </w:r>
            </w:ins>
            <w:r>
              <w:rPr>
                <w:rFonts w:eastAsia="Arial Unicode MS" w:cs="Arial"/>
                <w:lang w:val="en-GB"/>
              </w:rPr>
              <w:t xml:space="preserve"> and xs:double </w:t>
            </w:r>
            <w:proofErr w:type="gramStart"/>
            <w:r>
              <w:rPr>
                <w:rFonts w:eastAsia="Arial Unicode MS" w:cs="Arial"/>
                <w:lang w:val="en-GB"/>
              </w:rPr>
              <w:t>are</w:t>
            </w:r>
            <w:proofErr w:type="gramEnd"/>
            <w:r>
              <w:rPr>
                <w:rFonts w:eastAsia="Arial Unicode MS" w:cs="Arial"/>
                <w:lang w:val="en-GB"/>
              </w:rPr>
              <w:t xml:space="preserve"> not supported.</w:t>
            </w:r>
          </w:p>
          <w:p w14:paraId="7DEDC3AD" w14:textId="77777777" w:rsidR="000E1214" w:rsidRDefault="00A87198">
            <w:pPr>
              <w:rPr>
                <w:rFonts w:cs="Arial"/>
              </w:rPr>
            </w:pPr>
            <w:r>
              <w:rPr>
                <w:rFonts w:cs="Arial"/>
              </w:rPr>
              <w:t xml:space="preserve">When dfdl:textNumberRep is 'zoned' </w:t>
            </w:r>
            <w:r>
              <w:rPr>
                <w:rFonts w:eastAsia="Arial Unicode MS" w:cs="Arial"/>
              </w:rPr>
              <w:t>dfdl:</w:t>
            </w:r>
            <w:r>
              <w:rPr>
                <w:rFonts w:cs="Arial"/>
              </w:rPr>
              <w:t>textStandardBase is not used and base 10 is assumed.</w:t>
            </w:r>
          </w:p>
          <w:p w14:paraId="2578B059" w14:textId="77777777" w:rsidR="000E1214" w:rsidRDefault="00A87198">
            <w:pPr>
              <w:rPr>
                <w:rFonts w:eastAsia="Arial Unicode MS" w:cs="Arial"/>
              </w:rPr>
            </w:pPr>
            <w:r>
              <w:rPr>
                <w:rFonts w:cs="Arial"/>
              </w:rPr>
              <w:t>Annotation: dfdl:element, dfdl:simpleType</w:t>
            </w:r>
          </w:p>
        </w:tc>
      </w:tr>
      <w:tr w:rsidR="000E1214" w14:paraId="1FF787E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04AD7" w14:textId="77777777" w:rsidR="000E1214" w:rsidRDefault="00A87198">
            <w:pPr>
              <w:rPr>
                <w:rFonts w:eastAsia="Arial Unicode MS"/>
              </w:rPr>
            </w:pPr>
            <w:r>
              <w:rPr>
                <w:rFonts w:eastAsia="Arial Unicode MS"/>
              </w:rPr>
              <w:t>textZonedSignStyle</w:t>
            </w:r>
          </w:p>
        </w:tc>
        <w:tc>
          <w:tcPr>
            <w:tcW w:w="0" w:type="auto"/>
            <w:tcBorders>
              <w:top w:val="single" w:sz="4" w:space="0" w:color="auto"/>
              <w:left w:val="single" w:sz="4" w:space="0" w:color="auto"/>
              <w:bottom w:val="single" w:sz="4" w:space="0" w:color="auto"/>
              <w:right w:val="single" w:sz="4" w:space="0" w:color="auto"/>
            </w:tcBorders>
            <w:hideMark/>
          </w:tcPr>
          <w:p w14:paraId="3A03D287" w14:textId="77777777" w:rsidR="000E1214" w:rsidRDefault="00A87198">
            <w:pPr>
              <w:rPr>
                <w:rFonts w:eastAsia="Arial Unicode MS"/>
              </w:rPr>
            </w:pPr>
            <w:r>
              <w:rPr>
                <w:rFonts w:eastAsia="Arial Unicode MS"/>
              </w:rPr>
              <w:t>Enum</w:t>
            </w:r>
          </w:p>
          <w:p w14:paraId="3FB05644" w14:textId="5246EB0F" w:rsidR="000E1214" w:rsidRDefault="00A87198">
            <w:r>
              <w:rPr>
                <w:iCs/>
              </w:rPr>
              <w:t xml:space="preserve">Specifies the code points that are used to </w:t>
            </w:r>
            <w:r w:rsidR="005E4134">
              <w:rPr>
                <w:iCs/>
              </w:rPr>
              <w:t xml:space="preserve">modify </w:t>
            </w:r>
            <w:r>
              <w:rPr>
                <w:iCs/>
              </w:rPr>
              <w:t>the sign nibble</w:t>
            </w:r>
            <w:r w:rsidR="005E4134">
              <w:rPr>
                <w:iCs/>
              </w:rPr>
              <w:t xml:space="preserve"> of the byte containing the sign,</w:t>
            </w:r>
            <w:r>
              <w:rPr>
                <w:iCs/>
              </w:rPr>
              <w:t xml:space="preserve"> when the </w:t>
            </w:r>
            <w:r>
              <w:rPr>
                <w:rFonts w:cs="Arial"/>
                <w:iCs/>
              </w:rPr>
              <w:t>dfdl:</w:t>
            </w:r>
            <w:r>
              <w:rPr>
                <w:iCs/>
              </w:rPr>
              <w:t>encoding is an ASCII-derived character set</w:t>
            </w:r>
            <w:r>
              <w:rPr>
                <w:rFonts w:cs="Arial"/>
                <w:iCs/>
              </w:rPr>
              <w:t xml:space="preserve"> </w:t>
            </w:r>
            <w:r>
              <w:rPr>
                <w:iCs/>
              </w:rPr>
              <w:t>encoding. The location of this sign nibble is indicated in the dfdl:textNumberPattern.</w:t>
            </w:r>
            <w:r>
              <w:t xml:space="preserve"> </w:t>
            </w:r>
          </w:p>
          <w:p w14:paraId="6AEA44A5" w14:textId="77777777" w:rsidR="000E1214" w:rsidRDefault="00A87198">
            <w:r>
              <w:rPr>
                <w:iCs/>
              </w:rPr>
              <w:t>This property is applicable when dfdl:textNumberRep is 'zoned'.</w:t>
            </w:r>
            <w:r>
              <w:t xml:space="preserve"> </w:t>
            </w:r>
          </w:p>
          <w:p w14:paraId="385854E5" w14:textId="77777777" w:rsidR="000E1214" w:rsidRDefault="00A87198">
            <w:r>
              <w:rPr>
                <w:iCs/>
              </w:rPr>
              <w:t xml:space="preserve">Used only when dfdl:encoding is an ASCII-derived character set encoding. The encoding must provide the character to single byte code point mapping used by the specified value of dfdl:textZonedSignStyle, as stated below. </w:t>
            </w:r>
          </w:p>
          <w:p w14:paraId="2FBD9ED9" w14:textId="77777777" w:rsidR="000E1214" w:rsidRDefault="00A87198">
            <w:r>
              <w:rPr>
                <w:iCs/>
              </w:rPr>
              <w:t>Valid values 'asciiStandard', 'asciiTranslatedEBCDIC', 'asciiCARealiaModified', and 'asciiTandemModified'</w:t>
            </w:r>
            <w:r>
              <w:t xml:space="preserve"> </w:t>
            </w:r>
          </w:p>
          <w:p w14:paraId="1883B384" w14:textId="05B47273" w:rsidR="000E1214" w:rsidRDefault="00A87198">
            <w:r>
              <w:rPr>
                <w:iCs/>
              </w:rPr>
              <w:t>Which characters are used to represent</w:t>
            </w:r>
            <w:r w:rsidR="0019113C">
              <w:rPr>
                <w:iCs/>
              </w:rPr>
              <w:t xml:space="preserve"> modified (also called</w:t>
            </w:r>
            <w:r>
              <w:rPr>
                <w:iCs/>
              </w:rPr>
              <w:t xml:space="preserve"> 'overpunched'</w:t>
            </w:r>
            <w:r w:rsidR="0019113C">
              <w:rPr>
                <w:iCs/>
              </w:rPr>
              <w:t>)</w:t>
            </w:r>
            <w:r>
              <w:rPr>
                <w:iCs/>
              </w:rPr>
              <w:t xml:space="preserve"> positive and negative signs, varies by encoding, </w:t>
            </w:r>
            <w:r w:rsidR="00F1488C">
              <w:rPr>
                <w:iCs/>
              </w:rPr>
              <w:t>COBOL</w:t>
            </w:r>
            <w:r>
              <w:rPr>
                <w:iCs/>
              </w:rPr>
              <w:t xml:space="preserve"> compiler</w:t>
            </w:r>
            <w:r w:rsidR="0019113C">
              <w:rPr>
                <w:iCs/>
              </w:rPr>
              <w:t>,</w:t>
            </w:r>
            <w:r>
              <w:rPr>
                <w:iCs/>
              </w:rPr>
              <w:t xml:space="preserve"> and </w:t>
            </w:r>
            <w:proofErr w:type="gramStart"/>
            <w:r>
              <w:rPr>
                <w:iCs/>
              </w:rPr>
              <w:t>system.</w:t>
            </w:r>
            <w:proofErr w:type="gramEnd"/>
            <w:r>
              <w:rPr>
                <w:iCs/>
              </w:rPr>
              <w:t xml:space="preserve"> The code points are fixed for EBCDIC systems but not for ASCII. </w:t>
            </w:r>
          </w:p>
          <w:p w14:paraId="47F7D78C" w14:textId="0CBFC416" w:rsidR="0019113C" w:rsidRDefault="00A75D80">
            <w:r>
              <w:rPr>
                <w:iCs/>
              </w:rPr>
              <w:t>I</w:t>
            </w:r>
            <w:r w:rsidR="0019113C">
              <w:t>n ASCII-based encodings, this property is used to determine how signs are expressed for zoned numbers.</w:t>
            </w:r>
          </w:p>
          <w:p w14:paraId="50D43AF5" w14:textId="77777777" w:rsidR="000E1214" w:rsidRDefault="00A87198" w:rsidP="00C31ED0">
            <w:pPr>
              <w:pStyle w:val="ListParagraph"/>
              <w:numPr>
                <w:ilvl w:val="0"/>
                <w:numId w:val="111"/>
              </w:numPr>
            </w:pPr>
            <w:r>
              <w:rPr>
                <w:iCs/>
              </w:rPr>
              <w:t>asciiStandard: ASCII characters '0123456789' represent a positive sign and the corresponding digit. (Sign nibble for '+' is 0x3, which is the high nibble of these code points unmodified.) ASCII characters '</w:t>
            </w:r>
            <w:proofErr w:type="spellStart"/>
            <w:r>
              <w:rPr>
                <w:iCs/>
              </w:rPr>
              <w:t>pqrstuvwxy</w:t>
            </w:r>
            <w:proofErr w:type="spellEnd"/>
            <w:r>
              <w:rPr>
                <w:iCs/>
              </w:rPr>
              <w:t>' represent negative sign and digits 0 to 9. (Code points 0x70 to 0x79)</w:t>
            </w:r>
            <w:r>
              <w:t xml:space="preserve"> </w:t>
            </w:r>
          </w:p>
          <w:p w14:paraId="78E6B486" w14:textId="7AA02336" w:rsidR="000E1214" w:rsidRDefault="00A87198" w:rsidP="00C31ED0">
            <w:pPr>
              <w:pStyle w:val="ListParagraph"/>
              <w:numPr>
                <w:ilvl w:val="0"/>
                <w:numId w:val="112"/>
              </w:numPr>
            </w:pPr>
            <w:r>
              <w:rPr>
                <w:iCs/>
              </w:rPr>
              <w:t xml:space="preserve">asciiTranslatedEBCDIC:  The overpunched character is the ASCII equivalent of the typical EBCDIC above. </w:t>
            </w:r>
            <w:r w:rsidR="00F1488C">
              <w:rPr>
                <w:iCs/>
              </w:rPr>
              <w:t>So,</w:t>
            </w:r>
            <w:r>
              <w:rPr>
                <w:iCs/>
              </w:rPr>
              <w:t xml:space="preserve"> the characters '{ABCDEFGHI'  still represent a positive sign and digits 0 to 9. (These are code points 0x7B, 0x41 through 0x49). The characters '}JKLMNOPQR' still represent negative sign and digits 0 to 9. (These are code points 0x7D, 0x4A through 0x52). This case comes up if EBCDIC zoned decimal data is translated to ASCII as if it were textual data.) </w:t>
            </w:r>
          </w:p>
          <w:p w14:paraId="45A86B9F" w14:textId="33D24501" w:rsidR="000E1214" w:rsidRDefault="00A87198" w:rsidP="00C31ED0">
            <w:pPr>
              <w:pStyle w:val="ListParagraph"/>
              <w:numPr>
                <w:ilvl w:val="0"/>
                <w:numId w:val="112"/>
              </w:numPr>
            </w:pPr>
            <w:r>
              <w:rPr>
                <w:iCs/>
              </w:rPr>
              <w:t>asciiCARealiaModified</w:t>
            </w:r>
            <w:r>
              <w:rPr>
                <w:rStyle w:val="FootnoteReference"/>
                <w:rFonts w:cs="Arial"/>
                <w:iCs/>
              </w:rPr>
              <w:footnoteReference w:id="42"/>
            </w:r>
            <w:r>
              <w:rPr>
                <w:iCs/>
              </w:rPr>
              <w:t xml:space="preserve">:  In this style, the ASCII characters '0123456789' represent positive sign and digits 0 to 9 as in </w:t>
            </w:r>
            <w:r w:rsidR="0019113C">
              <w:rPr>
                <w:iCs/>
              </w:rPr>
              <w:t>asciiS</w:t>
            </w:r>
            <w:r>
              <w:rPr>
                <w:iCs/>
              </w:rPr>
              <w:t>tandard. However, ASCII characters from code points 0x20 to 0x29 are used for negative sign and the corresponding decimal digit. This doesn't translate well into printing characters. These characters include the space (' ') for zero, characters '!"#$%&amp;' for 1 through 6, the single quote character "'" for 7, and the parenthesis '()' for 8 and 9.</w:t>
            </w:r>
            <w:r>
              <w:t xml:space="preserve"> </w:t>
            </w:r>
          </w:p>
          <w:p w14:paraId="69357ED0" w14:textId="40C35882" w:rsidR="000E1214" w:rsidRDefault="00A87198" w:rsidP="00C31ED0">
            <w:pPr>
              <w:pStyle w:val="ListParagraph"/>
              <w:numPr>
                <w:ilvl w:val="0"/>
                <w:numId w:val="112"/>
              </w:numPr>
              <w:rPr>
                <w:rFonts w:eastAsia="Arial Unicode MS"/>
              </w:rPr>
            </w:pPr>
            <w:r>
              <w:rPr>
                <w:iCs/>
              </w:rPr>
              <w:t xml:space="preserve">asciiTandemModified: In this style the ASCII characters '0123456789' represent positive sign and digits 0 to 9, but code points 0x80 to 0x89 are used to represent negative sign and a digit. There are no corresponding code points in the standard ASCII encoding since these values are all above 128 (decimal). This means the resultant bytes are not code points in standard ASCII, so the </w:t>
            </w:r>
            <w:r w:rsidR="008E7C14">
              <w:rPr>
                <w:iCs/>
              </w:rPr>
              <w:t xml:space="preserve">schema </w:t>
            </w:r>
            <w:r>
              <w:rPr>
                <w:iCs/>
              </w:rPr>
              <w:t xml:space="preserve">must specify an encoding like ISO-8859-1 </w:t>
            </w:r>
            <w:r w:rsidR="00F1488C">
              <w:rPr>
                <w:iCs/>
              </w:rPr>
              <w:t>for</w:t>
            </w:r>
            <w:r>
              <w:rPr>
                <w:iCs/>
              </w:rPr>
              <w:t xml:space="preserve"> such zoned decimals to parse without an encoding error. (Note that neither ISO-8859-1 </w:t>
            </w:r>
            <w:r w:rsidR="0019113C">
              <w:rPr>
                <w:iCs/>
              </w:rPr>
              <w:t>encoding,</w:t>
            </w:r>
            <w:r>
              <w:rPr>
                <w:iCs/>
              </w:rPr>
              <w:t xml:space="preserve"> nor Unicode have assigned glyphs for these code points. They are considered control characters.)</w:t>
            </w:r>
            <w:r>
              <w:rPr>
                <w:rFonts w:cs="Arial"/>
              </w:rPr>
              <w:t xml:space="preserve"> </w:t>
            </w:r>
          </w:p>
          <w:p w14:paraId="444ED96A" w14:textId="77777777" w:rsidR="000E1214" w:rsidRDefault="00A87198">
            <w:pPr>
              <w:keepNext/>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bl>
    <w:p w14:paraId="7625A54C" w14:textId="2B0F4C83" w:rsidR="000E1214" w:rsidRDefault="00A87198">
      <w:pPr>
        <w:pStyle w:val="Caption"/>
      </w:pPr>
      <w:bookmarkStart w:id="5562" w:name="_Toc130873640"/>
      <w:bookmarkStart w:id="5563" w:name="_Toc140549612"/>
      <w:bookmarkStart w:id="5564" w:name="_Ref140946684"/>
      <w:bookmarkStart w:id="5565" w:name="_Ref140946689"/>
      <w:bookmarkStart w:id="5566" w:name="_Toc177399101"/>
      <w:bookmarkStart w:id="5567" w:name="_Toc175057388"/>
      <w:bookmarkStart w:id="5568" w:name="_Toc199516325"/>
      <w:bookmarkStart w:id="5569" w:name="_Toc194983988"/>
      <w:bookmarkStart w:id="5570" w:name="_Ref215978163"/>
      <w:bookmarkStart w:id="5571" w:name="_Ref215978195"/>
      <w:bookmarkStart w:id="5572" w:name="_Toc243112832"/>
      <w:r>
        <w:t xml:space="preserve">Table </w:t>
      </w:r>
      <w:fldSimple w:instr=" SEQ Table \* ARABIC ">
        <w:r w:rsidR="008A37A6">
          <w:rPr>
            <w:noProof/>
          </w:rPr>
          <w:t>31</w:t>
        </w:r>
      </w:fldSimple>
      <w:r>
        <w:t xml:space="preserve"> Properties Specific to Number with Text Representation</w:t>
      </w:r>
    </w:p>
    <w:p w14:paraId="1D434288" w14:textId="77777777" w:rsidR="000E1214" w:rsidRDefault="00A87198">
      <w:pPr>
        <w:rPr>
          <w:rFonts w:cs="Arial"/>
        </w:rPr>
      </w:pPr>
      <w:r>
        <w:rPr>
          <w:rFonts w:cs="Arial"/>
        </w:rPr>
        <w:t>The dfdl:textStandardDecimalSeparator, dfdl:textStandardGroupingSeparator, dfdl:textStandardExponentRep, dfdl:textStandardInfinityRep, dfdl:textStandardNaNRep, and dfdl:textStandardZeroRep must all be distinct, and it is a Schema Definition Error otherwise. Note that if dfdl:textStandardDecimalSeparator, dfdl:textStandardGroupingSeparator, or dfdl:textStandardExponentRep are expressions, this checking can only be carried out during processing (parsing or unparsing.)</w:t>
      </w:r>
    </w:p>
    <w:p w14:paraId="4165A6BC" w14:textId="30B6148E" w:rsidR="000E1214" w:rsidRDefault="00A87198">
      <w:pPr>
        <w:rPr>
          <w:rFonts w:cs="Arial"/>
        </w:rPr>
      </w:pPr>
      <w:r>
        <w:rPr>
          <w:rFonts w:cs="Arial"/>
          <w:lang w:eastAsia="en-GB"/>
        </w:rPr>
        <w:t>Implementation note: This rule is in the interests of clarity and is an extra constraint compared to ICU.</w:t>
      </w:r>
      <w:bookmarkEnd w:id="5562"/>
      <w:bookmarkEnd w:id="5563"/>
      <w:bookmarkEnd w:id="5564"/>
      <w:bookmarkEnd w:id="5565"/>
      <w:bookmarkEnd w:id="5566"/>
      <w:bookmarkEnd w:id="5567"/>
      <w:bookmarkEnd w:id="5568"/>
      <w:bookmarkEnd w:id="5569"/>
      <w:bookmarkEnd w:id="5570"/>
      <w:bookmarkEnd w:id="5571"/>
      <w:bookmarkEnd w:id="5572"/>
    </w:p>
    <w:p w14:paraId="73BA5C13" w14:textId="77777777" w:rsidR="000E1214" w:rsidRDefault="00A87198" w:rsidP="00BC2419">
      <w:pPr>
        <w:pStyle w:val="Heading3"/>
        <w:rPr>
          <w:rFonts w:eastAsia="Times New Roman"/>
        </w:rPr>
      </w:pPr>
      <w:bookmarkStart w:id="5573" w:name="_Toc254776341"/>
      <w:bookmarkStart w:id="5574" w:name="_Toc254776342"/>
      <w:bookmarkStart w:id="5575" w:name="_Toc254776343"/>
      <w:bookmarkStart w:id="5576" w:name="_Toc254776344"/>
      <w:bookmarkStart w:id="5577" w:name="_Ref254704660"/>
      <w:bookmarkStart w:id="5578" w:name="_Toc349042754"/>
      <w:bookmarkStart w:id="5579" w:name="_Toc53134117"/>
      <w:bookmarkEnd w:id="5573"/>
      <w:bookmarkEnd w:id="5574"/>
      <w:bookmarkEnd w:id="5575"/>
      <w:bookmarkEnd w:id="5576"/>
      <w:r>
        <w:rPr>
          <w:rFonts w:eastAsia="Times New Roman"/>
        </w:rPr>
        <w:t>The dfdl:textNumberPattern Property</w:t>
      </w:r>
      <w:bookmarkEnd w:id="5577"/>
      <w:bookmarkEnd w:id="5578"/>
      <w:bookmarkEnd w:id="5579"/>
    </w:p>
    <w:p w14:paraId="4F6B46AD" w14:textId="77777777" w:rsidR="000E1214" w:rsidRDefault="00A87198">
      <w:pPr>
        <w:rPr>
          <w:rFonts w:cs="Arial"/>
        </w:rPr>
      </w:pPr>
      <w:r>
        <w:rPr>
          <w:rFonts w:cs="Arial"/>
        </w:rPr>
        <w:t xml:space="preserve">The dfdl:textNumberPattern describes how to parse and unparse text representations of number logical types with base 10. </w:t>
      </w:r>
    </w:p>
    <w:p w14:paraId="61834BC3" w14:textId="7ACC8CFC" w:rsidR="000E1214" w:rsidRDefault="00A87198">
      <w:pPr>
        <w:rPr>
          <w:rFonts w:cs="Arial"/>
        </w:rPr>
      </w:pPr>
      <w:r>
        <w:rPr>
          <w:rFonts w:cs="Arial"/>
        </w:rPr>
        <w:t xml:space="preserve">The length of the representation of the number is determined first, and the number pattern is used only for conversion of the content text to and from a numeric logical </w:t>
      </w:r>
      <w:r w:rsidR="00933F0E">
        <w:rPr>
          <w:rFonts w:cs="Arial"/>
        </w:rPr>
        <w:t>Infoset</w:t>
      </w:r>
      <w:r>
        <w:rPr>
          <w:rFonts w:cs="Arial"/>
        </w:rPr>
        <w:t xml:space="preserve"> value.</w:t>
      </w:r>
    </w:p>
    <w:p w14:paraId="04FE6DC8" w14:textId="04F6F5CA" w:rsidR="000E1214" w:rsidRDefault="00A87198">
      <w:pPr>
        <w:rPr>
          <w:rFonts w:cs="Arial"/>
        </w:rPr>
      </w:pPr>
      <w:r>
        <w:rPr>
          <w:rFonts w:cs="Arial"/>
        </w:rPr>
        <w:t xml:space="preserve">The pattern described below is derived from the ICU DecimalFormat class described here: </w:t>
      </w:r>
      <w:r>
        <w:rPr>
          <w:rFonts w:cs="Arial"/>
          <w:noProof/>
        </w:rPr>
        <w:t>[</w:t>
      </w:r>
      <w:r w:rsidR="00912122">
        <w:fldChar w:fldCharType="begin"/>
      </w:r>
      <w:r w:rsidR="00912122">
        <w:instrText xml:space="preserve"> HYPERLINK \l "a_ICUDecimal" </w:instrText>
      </w:r>
      <w:ins w:id="5580" w:author="Mike Beckerle" w:date="2020-10-09T10:19:00Z"/>
      <w:r w:rsidR="00912122">
        <w:fldChar w:fldCharType="separate"/>
      </w:r>
      <w:r>
        <w:rPr>
          <w:rStyle w:val="Hyperlink"/>
          <w:rFonts w:cs="Arial"/>
          <w:noProof/>
        </w:rPr>
        <w:t>ICUDecimal</w:t>
      </w:r>
      <w:r w:rsidR="00912122">
        <w:rPr>
          <w:rStyle w:val="Hyperlink"/>
          <w:rFonts w:cs="Arial"/>
          <w:noProof/>
        </w:rPr>
        <w:fldChar w:fldCharType="end"/>
      </w:r>
      <w:r>
        <w:rPr>
          <w:rFonts w:cs="Arial"/>
          <w:noProof/>
        </w:rPr>
        <w:t>]</w:t>
      </w:r>
    </w:p>
    <w:p w14:paraId="2FC64163" w14:textId="77777777" w:rsidR="000E1214" w:rsidRDefault="00A87198">
      <w:pPr>
        <w:rPr>
          <w:rFonts w:cs="Arial"/>
        </w:rPr>
      </w:pPr>
      <w:r>
        <w:rPr>
          <w:rFonts w:cs="Arial"/>
        </w:rPr>
        <w:t>The pattern is an ICU-like syntax that defines where grouping separators, decimal separators, implied decimal points, exponents, positive signs and negative signs appear. It permits definition by either digits/fractions or significant digits.</w:t>
      </w:r>
    </w:p>
    <w:p w14:paraId="63C7417D" w14:textId="77777777" w:rsidR="000E1214" w:rsidRDefault="00A87198">
      <w:pPr>
        <w:pStyle w:val="Heading4"/>
        <w:rPr>
          <w:rFonts w:eastAsia="Times New Roman" w:cs="Arial"/>
        </w:rPr>
      </w:pPr>
      <w:bookmarkStart w:id="5581" w:name="_Ref275431294"/>
      <w:r>
        <w:rPr>
          <w:rFonts w:eastAsia="Times New Roman" w:cs="Arial"/>
        </w:rPr>
        <w:t>dfdl:textNumberPattern for dfdl:textNumberRep 'standard'</w:t>
      </w:r>
      <w:bookmarkEnd w:id="5581"/>
    </w:p>
    <w:p w14:paraId="6E284009" w14:textId="77777777" w:rsidR="000E1214" w:rsidRDefault="00A87198">
      <w:pPr>
        <w:rPr>
          <w:rFonts w:cs="Arial"/>
        </w:rPr>
      </w:pPr>
      <w:r>
        <w:rPr>
          <w:rFonts w:cs="Arial"/>
        </w:rPr>
        <w:t xml:space="preserve">When dfdl:textNumberRep is 'standard' this property only applies when  dfdl:textStandardBase is 10. </w:t>
      </w:r>
    </w:p>
    <w:p w14:paraId="192D7B21" w14:textId="77777777" w:rsidR="000E1214" w:rsidRDefault="00A87198">
      <w:pPr>
        <w:rPr>
          <w:rFonts w:cs="Arial"/>
        </w:rPr>
      </w:pPr>
      <w:r>
        <w:rPr>
          <w:rFonts w:cs="Arial"/>
        </w:rPr>
        <w:t>The pattern comes in two parts separated by a semi-colon. The first is mandatory and applies to positive numbers, the second is optional and applies to negative numbers.</w:t>
      </w:r>
    </w:p>
    <w:p w14:paraId="00D95D29" w14:textId="77777777" w:rsidR="000E1214" w:rsidRDefault="00A87198">
      <w:pPr>
        <w:rPr>
          <w:rFonts w:cs="Arial"/>
        </w:rPr>
      </w:pPr>
      <w:r>
        <w:rPr>
          <w:rFonts w:cs="Arial"/>
        </w:rPr>
        <w:t>Examples: The first shows digits/fractions and positive/negative signs, the second shows exponent, the third shows virtual decimal point, the fourth shows scaling position.</w:t>
      </w:r>
    </w:p>
    <w:p w14:paraId="2DD79BE7" w14:textId="77777777" w:rsidR="000E1214" w:rsidRDefault="00A87198">
      <w:pPr>
        <w:pStyle w:val="Codeblock0"/>
        <w:pBdr>
          <w:top w:val="single" w:sz="4" w:space="1" w:color="auto"/>
          <w:left w:val="single" w:sz="4" w:space="4" w:color="auto"/>
          <w:bottom w:val="single" w:sz="4" w:space="1" w:color="auto"/>
          <w:right w:val="single" w:sz="4" w:space="4" w:color="auto"/>
        </w:pBdr>
      </w:pPr>
      <w:r>
        <w:t>+###,##0.00;(###,##0.00)</w:t>
      </w:r>
    </w:p>
    <w:p w14:paraId="4384B4A0"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55123CF2" w14:textId="77777777" w:rsidR="000E1214" w:rsidRDefault="00A87198">
      <w:pPr>
        <w:pStyle w:val="Codeblock0"/>
        <w:pBdr>
          <w:top w:val="single" w:sz="4" w:space="1" w:color="auto"/>
          <w:left w:val="single" w:sz="4" w:space="4" w:color="auto"/>
          <w:bottom w:val="single" w:sz="4" w:space="1" w:color="auto"/>
          <w:right w:val="single" w:sz="4" w:space="4" w:color="auto"/>
        </w:pBdr>
      </w:pPr>
      <w:r>
        <w:t>##0.0#E0</w:t>
      </w:r>
    </w:p>
    <w:p w14:paraId="37B8F7C4"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E05EA9A" w14:textId="77777777" w:rsidR="000E1214" w:rsidRDefault="00A87198">
      <w:pPr>
        <w:pStyle w:val="Codeblock0"/>
        <w:pBdr>
          <w:top w:val="single" w:sz="4" w:space="1" w:color="auto"/>
          <w:left w:val="single" w:sz="4" w:space="4" w:color="auto"/>
          <w:bottom w:val="single" w:sz="4" w:space="1" w:color="auto"/>
          <w:right w:val="single" w:sz="4" w:space="4" w:color="auto"/>
        </w:pBdr>
      </w:pPr>
      <w:r>
        <w:t>000V00</w:t>
      </w:r>
    </w:p>
    <w:p w14:paraId="5405EBF6"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023A2A4B" w14:textId="77777777" w:rsidR="000E1214" w:rsidRDefault="00A87198">
      <w:pPr>
        <w:pStyle w:val="Codeblock0"/>
        <w:pBdr>
          <w:top w:val="single" w:sz="4" w:space="1" w:color="auto"/>
          <w:left w:val="single" w:sz="4" w:space="4" w:color="auto"/>
          <w:bottom w:val="single" w:sz="4" w:space="1" w:color="auto"/>
          <w:right w:val="single" w:sz="4" w:space="4" w:color="auto"/>
        </w:pBdr>
      </w:pPr>
      <w:r>
        <w:t>PPP0000</w:t>
      </w:r>
    </w:p>
    <w:p w14:paraId="0C751E45" w14:textId="77777777" w:rsidR="000E1214" w:rsidRDefault="00A87198">
      <w:r>
        <w:t>The 'V' symbol is used to indicate the location of an implied decimal point for fixed point number representations. (This is an extension to the ICU pattern language.)</w:t>
      </w:r>
    </w:p>
    <w:p w14:paraId="0416F831" w14:textId="77777777" w:rsidR="000E1214" w:rsidRDefault="00A87198">
      <w:r>
        <w:t>The 'P' symbol is used to indicate that a decimal scaling factor needs to be applied. (This is an extension to the ICU pattern language.)</w:t>
      </w:r>
    </w:p>
    <w:p w14:paraId="003C1FF9" w14:textId="77777777" w:rsidR="000E1214" w:rsidRDefault="00A87198">
      <w:pPr>
        <w:rPr>
          <w:rFonts w:cs="Arial"/>
        </w:rPr>
      </w:pPr>
      <w:r>
        <w:rPr>
          <w:rFonts w:cs="Arial"/>
        </w:rPr>
        <w:t>The actual grouping separator, decimal separator and exponent characters are defined independently of the pattern.</w:t>
      </w:r>
    </w:p>
    <w:p w14:paraId="1DA3562C" w14:textId="77777777" w:rsidR="000E1214" w:rsidRDefault="00A87198">
      <w:pPr>
        <w:rPr>
          <w:rFonts w:cs="Arial"/>
        </w:rPr>
      </w:pPr>
      <w:r>
        <w:rPr>
          <w:rFonts w:cs="Arial"/>
        </w:rPr>
        <w:t>The actual positive sign and negative sign are defined within the pattern itself.</w:t>
      </w:r>
    </w:p>
    <w:p w14:paraId="1E2DAA33" w14:textId="77777777" w:rsidR="000E1214" w:rsidRDefault="00A87198">
      <w:r>
        <w:t>Many characters in a pattern are taken literally; they are matched during parsing and output unchanged during unparsing. Special characters, on the other hand, stand for other characters, strings, or classes of characters. For example, the '#' character is replaced by a digit.</w:t>
      </w:r>
    </w:p>
    <w:p w14:paraId="58E71F66" w14:textId="77777777" w:rsidR="000E1214" w:rsidRDefault="00A87198">
      <w:r>
        <w:t>To insert a special character in a pattern as a literal, that is, without any special meaning, the character must be quoted. There are some exceptions to this which are noted below.</w:t>
      </w:r>
    </w:p>
    <w:tbl>
      <w:tblPr>
        <w:tblStyle w:val="Table"/>
        <w:tblW w:w="5000" w:type="pct"/>
        <w:tblInd w:w="0" w:type="dxa"/>
        <w:tblLook w:val="04A0" w:firstRow="1" w:lastRow="0" w:firstColumn="1" w:lastColumn="0" w:noHBand="0" w:noVBand="1"/>
      </w:tblPr>
      <w:tblGrid>
        <w:gridCol w:w="939"/>
        <w:gridCol w:w="1641"/>
        <w:gridCol w:w="6050"/>
      </w:tblGrid>
      <w:tr w:rsidR="000E1214" w14:paraId="6653831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5AC60BA" w14:textId="77777777" w:rsidR="000E1214" w:rsidRDefault="00A87198">
            <w:pPr>
              <w:rPr>
                <w:rFonts w:cs="Arial"/>
              </w:rPr>
            </w:pPr>
            <w:r>
              <w:rPr>
                <w:rFonts w:cs="Arial"/>
              </w:rPr>
              <w:t xml:space="preserve">Symbol </w:t>
            </w:r>
          </w:p>
        </w:tc>
        <w:tc>
          <w:tcPr>
            <w:tcW w:w="0" w:type="auto"/>
            <w:hideMark/>
          </w:tcPr>
          <w:p w14:paraId="31077CCA" w14:textId="77777777" w:rsidR="000E1214" w:rsidRDefault="00A87198">
            <w:pPr>
              <w:rPr>
                <w:rFonts w:cs="Arial"/>
              </w:rPr>
            </w:pPr>
            <w:r>
              <w:rPr>
                <w:rFonts w:cs="Arial"/>
              </w:rPr>
              <w:t xml:space="preserve">Location </w:t>
            </w:r>
          </w:p>
        </w:tc>
        <w:tc>
          <w:tcPr>
            <w:tcW w:w="0" w:type="auto"/>
            <w:hideMark/>
          </w:tcPr>
          <w:p w14:paraId="074B1439" w14:textId="77777777" w:rsidR="000E1214" w:rsidRDefault="00A87198">
            <w:pPr>
              <w:rPr>
                <w:rFonts w:cs="Arial"/>
              </w:rPr>
            </w:pPr>
            <w:r>
              <w:rPr>
                <w:rFonts w:cs="Arial"/>
              </w:rPr>
              <w:t xml:space="preserve">Meaning </w:t>
            </w:r>
          </w:p>
        </w:tc>
      </w:tr>
      <w:tr w:rsidR="000E1214" w14:paraId="58CC98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D89532" w14:textId="77777777" w:rsidR="000E1214" w:rsidRDefault="00A87198">
            <w:pPr>
              <w:rPr>
                <w:rFonts w:cs="Arial"/>
              </w:rPr>
            </w:pPr>
            <w:r>
              <w:rPr>
                <w:rFonts w:cs="Arial"/>
              </w:rPr>
              <w:t xml:space="preserve">0 </w:t>
            </w:r>
          </w:p>
        </w:tc>
        <w:tc>
          <w:tcPr>
            <w:tcW w:w="0" w:type="auto"/>
            <w:tcBorders>
              <w:top w:val="single" w:sz="4" w:space="0" w:color="auto"/>
              <w:left w:val="single" w:sz="4" w:space="0" w:color="auto"/>
              <w:bottom w:val="single" w:sz="4" w:space="0" w:color="auto"/>
              <w:right w:val="single" w:sz="4" w:space="0" w:color="auto"/>
            </w:tcBorders>
            <w:hideMark/>
          </w:tcPr>
          <w:p w14:paraId="0BE06D78"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BD440F4" w14:textId="77777777" w:rsidR="000E1214" w:rsidRDefault="00A87198">
            <w:pPr>
              <w:rPr>
                <w:rFonts w:cs="Arial"/>
              </w:rPr>
            </w:pPr>
            <w:r>
              <w:rPr>
                <w:rFonts w:cs="Arial"/>
              </w:rPr>
              <w:t xml:space="preserve">Digit </w:t>
            </w:r>
          </w:p>
        </w:tc>
      </w:tr>
      <w:tr w:rsidR="000E1214" w14:paraId="5619118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032165" w14:textId="77777777" w:rsidR="000E1214" w:rsidRDefault="00A87198">
            <w:pPr>
              <w:rPr>
                <w:rFonts w:cs="Arial"/>
              </w:rPr>
            </w:pPr>
            <w:r>
              <w:rPr>
                <w:rFonts w:cs="Arial"/>
              </w:rPr>
              <w:t xml:space="preserve">1-9 </w:t>
            </w:r>
          </w:p>
        </w:tc>
        <w:tc>
          <w:tcPr>
            <w:tcW w:w="0" w:type="auto"/>
            <w:tcBorders>
              <w:top w:val="single" w:sz="4" w:space="0" w:color="auto"/>
              <w:left w:val="single" w:sz="4" w:space="0" w:color="auto"/>
              <w:bottom w:val="single" w:sz="4" w:space="0" w:color="auto"/>
              <w:right w:val="single" w:sz="4" w:space="0" w:color="auto"/>
            </w:tcBorders>
            <w:hideMark/>
          </w:tcPr>
          <w:p w14:paraId="5F24F0B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7327757" w14:textId="77777777" w:rsidR="000E1214" w:rsidRDefault="00A87198">
            <w:pPr>
              <w:rPr>
                <w:rFonts w:cs="Arial"/>
              </w:rPr>
            </w:pPr>
            <w:r>
              <w:rPr>
                <w:rFonts w:cs="Arial"/>
              </w:rPr>
              <w:t xml:space="preserve">'1' through '9' indicates rounding. </w:t>
            </w:r>
          </w:p>
        </w:tc>
      </w:tr>
      <w:tr w:rsidR="000E1214" w14:paraId="4945544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AC36355"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4C67930"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5D2400F3" w14:textId="77777777" w:rsidR="000E1214" w:rsidRDefault="00A87198">
            <w:pPr>
              <w:rPr>
                <w:rFonts w:cs="Arial"/>
              </w:rPr>
            </w:pPr>
            <w:r>
              <w:rPr>
                <w:rFonts w:cs="Arial"/>
              </w:rPr>
              <w:t xml:space="preserve">Digit, zero shows as absent </w:t>
            </w:r>
          </w:p>
        </w:tc>
      </w:tr>
      <w:tr w:rsidR="000E1214" w14:paraId="4ABEB4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BFE8A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4C86C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6DCABFC" w14:textId="77777777" w:rsidR="000E1214" w:rsidRDefault="00A87198">
            <w:pPr>
              <w:rPr>
                <w:rFonts w:cs="Arial"/>
              </w:rPr>
            </w:pPr>
            <w:r>
              <w:rPr>
                <w:rFonts w:cs="Arial"/>
              </w:rPr>
              <w:t xml:space="preserve">Decimal separator or monetary decimal separator </w:t>
            </w:r>
          </w:p>
        </w:tc>
      </w:tr>
      <w:tr w:rsidR="000E1214" w14:paraId="52E3CF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2E8093"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007308A"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6EDDED41" w14:textId="77777777" w:rsidR="000E1214" w:rsidRDefault="00A87198">
            <w:pPr>
              <w:rPr>
                <w:rFonts w:cs="Arial"/>
              </w:rPr>
            </w:pPr>
            <w:r>
              <w:rPr>
                <w:rFonts w:cs="Arial"/>
              </w:rPr>
              <w:t xml:space="preserve">Minus sign </w:t>
            </w:r>
          </w:p>
        </w:tc>
      </w:tr>
      <w:tr w:rsidR="000E1214" w14:paraId="596053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8A0EE17"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0DAAE57"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005F0C1D" w14:textId="77777777" w:rsidR="000E1214" w:rsidRDefault="00A87198">
            <w:pPr>
              <w:rPr>
                <w:rFonts w:cs="Arial"/>
              </w:rPr>
            </w:pPr>
            <w:r>
              <w:rPr>
                <w:rFonts w:cs="Arial"/>
              </w:rPr>
              <w:t xml:space="preserve">Grouping separator </w:t>
            </w:r>
          </w:p>
        </w:tc>
      </w:tr>
      <w:tr w:rsidR="000E1214" w14:paraId="2747213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F6110D8" w14:textId="77777777" w:rsidR="000E1214" w:rsidRDefault="00A87198">
            <w:pPr>
              <w:rPr>
                <w:rFonts w:cs="Arial"/>
              </w:rPr>
            </w:pPr>
            <w:r>
              <w:rPr>
                <w:rFonts w:cs="Arial"/>
              </w:rPr>
              <w:t xml:space="preserve">E </w:t>
            </w:r>
          </w:p>
        </w:tc>
        <w:tc>
          <w:tcPr>
            <w:tcW w:w="0" w:type="auto"/>
            <w:tcBorders>
              <w:top w:val="single" w:sz="4" w:space="0" w:color="auto"/>
              <w:left w:val="single" w:sz="4" w:space="0" w:color="auto"/>
              <w:bottom w:val="single" w:sz="4" w:space="0" w:color="auto"/>
              <w:right w:val="single" w:sz="4" w:space="0" w:color="auto"/>
            </w:tcBorders>
            <w:hideMark/>
          </w:tcPr>
          <w:p w14:paraId="29D0151F" w14:textId="77777777" w:rsidR="000E1214" w:rsidRDefault="00A87198">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EC71A42" w14:textId="77777777" w:rsidR="000E1214" w:rsidRDefault="00A87198">
            <w:pPr>
              <w:rPr>
                <w:rFonts w:cs="Arial"/>
              </w:rPr>
            </w:pPr>
            <w:r>
              <w:rPr>
                <w:rFonts w:cs="Arial"/>
              </w:rPr>
              <w:t xml:space="preserve">Separates mantissa and exponent in scientific notation. Need not be quoted in prefix or suffix. </w:t>
            </w:r>
          </w:p>
        </w:tc>
      </w:tr>
      <w:tr w:rsidR="000E1214" w14:paraId="43D122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D1AFD0"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52BC4A" w14:textId="77777777" w:rsidR="000E1214" w:rsidRDefault="00A87198">
            <w:pPr>
              <w:rPr>
                <w:rFonts w:cs="Arial"/>
              </w:rPr>
            </w:pPr>
            <w:r>
              <w:rPr>
                <w:rFonts w:cs="Arial"/>
              </w:rPr>
              <w:t xml:space="preserve">Exponent </w:t>
            </w:r>
          </w:p>
        </w:tc>
        <w:tc>
          <w:tcPr>
            <w:tcW w:w="0" w:type="auto"/>
            <w:tcBorders>
              <w:top w:val="single" w:sz="4" w:space="0" w:color="auto"/>
              <w:left w:val="single" w:sz="4" w:space="0" w:color="auto"/>
              <w:bottom w:val="single" w:sz="4" w:space="0" w:color="auto"/>
              <w:right w:val="single" w:sz="4" w:space="0" w:color="auto"/>
            </w:tcBorders>
            <w:hideMark/>
          </w:tcPr>
          <w:p w14:paraId="6A0E5B4A" w14:textId="77777777" w:rsidR="000E1214" w:rsidRDefault="00A87198">
            <w:pPr>
              <w:rPr>
                <w:rFonts w:cs="Arial"/>
              </w:rPr>
            </w:pPr>
            <w:r>
              <w:rPr>
                <w:rFonts w:cs="Arial"/>
              </w:rPr>
              <w:t xml:space="preserve">Prefix positive exponents with plus sign. Need not be quoted in prefix or suffix. </w:t>
            </w:r>
          </w:p>
        </w:tc>
      </w:tr>
      <w:tr w:rsidR="000E1214" w14:paraId="297B81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197264"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0462FD5" w14:textId="77777777" w:rsidR="000E1214" w:rsidRDefault="00A87198">
            <w:pPr>
              <w:rPr>
                <w:rFonts w:cs="Arial"/>
              </w:rPr>
            </w:pPr>
            <w:r>
              <w:rPr>
                <w:rFonts w:cs="Arial"/>
              </w:rPr>
              <w:t xml:space="preserve">Subpattern boundary </w:t>
            </w:r>
          </w:p>
        </w:tc>
        <w:tc>
          <w:tcPr>
            <w:tcW w:w="0" w:type="auto"/>
            <w:tcBorders>
              <w:top w:val="single" w:sz="4" w:space="0" w:color="auto"/>
              <w:left w:val="single" w:sz="4" w:space="0" w:color="auto"/>
              <w:bottom w:val="single" w:sz="4" w:space="0" w:color="auto"/>
              <w:right w:val="single" w:sz="4" w:space="0" w:color="auto"/>
            </w:tcBorders>
            <w:hideMark/>
          </w:tcPr>
          <w:p w14:paraId="4FA5DF7C" w14:textId="77777777" w:rsidR="000E1214" w:rsidRDefault="00A87198">
            <w:pPr>
              <w:rPr>
                <w:rFonts w:cs="Arial"/>
              </w:rPr>
            </w:pPr>
            <w:r>
              <w:rPr>
                <w:rFonts w:cs="Arial"/>
              </w:rPr>
              <w:t xml:space="preserve">Separates positive and negative subpatterns </w:t>
            </w:r>
          </w:p>
        </w:tc>
      </w:tr>
      <w:tr w:rsidR="000E1214" w14:paraId="017DB1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22C83E"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B68985E" w14:textId="77777777" w:rsidR="000E1214" w:rsidRDefault="00A87198">
            <w:pPr>
              <w:rPr>
                <w:rFonts w:cs="Arial"/>
              </w:rPr>
            </w:pPr>
            <w:r>
              <w:rPr>
                <w:rFonts w:cs="Arial"/>
              </w:rPr>
              <w:t xml:space="preserve">Prefix or suffix </w:t>
            </w:r>
          </w:p>
        </w:tc>
        <w:tc>
          <w:tcPr>
            <w:tcW w:w="0" w:type="auto"/>
            <w:tcBorders>
              <w:top w:val="single" w:sz="4" w:space="0" w:color="auto"/>
              <w:left w:val="single" w:sz="4" w:space="0" w:color="auto"/>
              <w:bottom w:val="single" w:sz="4" w:space="0" w:color="auto"/>
              <w:right w:val="single" w:sz="4" w:space="0" w:color="auto"/>
            </w:tcBorders>
            <w:hideMark/>
          </w:tcPr>
          <w:p w14:paraId="46A9F736" w14:textId="77777777" w:rsidR="000E1214" w:rsidRDefault="00A87198">
            <w:pPr>
              <w:rPr>
                <w:rFonts w:cs="Arial"/>
              </w:rPr>
            </w:pPr>
            <w:r>
              <w:rPr>
                <w:rFonts w:cs="Arial"/>
              </w:rPr>
              <w:t xml:space="preserve">Used to quote special characters in a prefix or suffix, for example, "'#'#" formats 123 to "#123". To create a single quote itself, use two in a row: "# </w:t>
            </w:r>
            <w:proofErr w:type="spellStart"/>
            <w:r>
              <w:rPr>
                <w:rFonts w:cs="Arial"/>
              </w:rPr>
              <w:t>o''clock</w:t>
            </w:r>
            <w:proofErr w:type="spellEnd"/>
            <w:r>
              <w:rPr>
                <w:rFonts w:cs="Arial"/>
              </w:rPr>
              <w:t xml:space="preserve">". </w:t>
            </w:r>
          </w:p>
        </w:tc>
      </w:tr>
      <w:tr w:rsidR="000E1214" w14:paraId="2FB3FBA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990FB" w14:textId="77777777" w:rsidR="000E1214" w:rsidRDefault="00A87198">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DBD2CA" w14:textId="77777777" w:rsidR="000E1214" w:rsidRDefault="00A87198">
            <w:pPr>
              <w:rPr>
                <w:rFonts w:cs="Arial"/>
              </w:rPr>
            </w:pPr>
            <w:r>
              <w:rPr>
                <w:rFonts w:cs="Arial"/>
              </w:rPr>
              <w:t xml:space="preserve">Prefix or suffix boundary </w:t>
            </w:r>
          </w:p>
        </w:tc>
        <w:tc>
          <w:tcPr>
            <w:tcW w:w="0" w:type="auto"/>
            <w:tcBorders>
              <w:top w:val="single" w:sz="4" w:space="0" w:color="auto"/>
              <w:left w:val="single" w:sz="4" w:space="0" w:color="auto"/>
              <w:bottom w:val="single" w:sz="4" w:space="0" w:color="auto"/>
              <w:right w:val="single" w:sz="4" w:space="0" w:color="auto"/>
            </w:tcBorders>
            <w:hideMark/>
          </w:tcPr>
          <w:p w14:paraId="1D325A04" w14:textId="77777777" w:rsidR="000E1214" w:rsidRDefault="00A87198">
            <w:pPr>
              <w:rPr>
                <w:rFonts w:cs="Arial"/>
              </w:rPr>
            </w:pPr>
            <w:r>
              <w:rPr>
                <w:rFonts w:cs="Arial"/>
              </w:rPr>
              <w:t xml:space="preserve">Pad escape, precedes pad character </w:t>
            </w:r>
          </w:p>
        </w:tc>
      </w:tr>
      <w:tr w:rsidR="000E1214" w14:paraId="7EF42CC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C947D3" w14:textId="77777777" w:rsidR="000E1214" w:rsidRDefault="00A87198">
            <w:pPr>
              <w:rPr>
                <w:rFonts w:cs="Arial"/>
              </w:rPr>
            </w:pPr>
            <w:r>
              <w:rPr>
                <w:rFonts w:cs="Arial"/>
              </w:rPr>
              <w:t>V</w:t>
            </w:r>
          </w:p>
        </w:tc>
        <w:tc>
          <w:tcPr>
            <w:tcW w:w="0" w:type="auto"/>
            <w:tcBorders>
              <w:top w:val="single" w:sz="4" w:space="0" w:color="auto"/>
              <w:left w:val="single" w:sz="4" w:space="0" w:color="auto"/>
              <w:bottom w:val="single" w:sz="4" w:space="0" w:color="auto"/>
              <w:right w:val="single" w:sz="4" w:space="0" w:color="auto"/>
            </w:tcBorders>
            <w:hideMark/>
          </w:tcPr>
          <w:p w14:paraId="12D5388E"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8E75D54" w14:textId="77777777" w:rsidR="000E1214" w:rsidRDefault="00A87198">
            <w:pPr>
              <w:rPr>
                <w:rFonts w:cs="Arial"/>
              </w:rPr>
            </w:pPr>
            <w:r>
              <w:rPr>
                <w:rFonts w:cs="Arial"/>
              </w:rPr>
              <w:t>Virtual decimal point marker. Only used with decimal, float and double simple types.</w:t>
            </w:r>
          </w:p>
        </w:tc>
      </w:tr>
      <w:tr w:rsidR="000E1214" w14:paraId="6CAD1CA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663F74" w14:textId="77777777" w:rsidR="000E1214" w:rsidRDefault="00A87198">
            <w:pPr>
              <w:rPr>
                <w:rFonts w:cs="Arial"/>
              </w:rPr>
            </w:pPr>
            <w:r>
              <w:rPr>
                <w:rFonts w:cs="Arial"/>
              </w:rPr>
              <w:t>P</w:t>
            </w:r>
          </w:p>
        </w:tc>
        <w:tc>
          <w:tcPr>
            <w:tcW w:w="0" w:type="auto"/>
            <w:tcBorders>
              <w:top w:val="single" w:sz="4" w:space="0" w:color="auto"/>
              <w:left w:val="single" w:sz="4" w:space="0" w:color="auto"/>
              <w:bottom w:val="single" w:sz="4" w:space="0" w:color="auto"/>
              <w:right w:val="single" w:sz="4" w:space="0" w:color="auto"/>
            </w:tcBorders>
            <w:hideMark/>
          </w:tcPr>
          <w:p w14:paraId="059D46D8"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7DB39020" w14:textId="77777777" w:rsidR="000E1214" w:rsidRDefault="00A87198">
            <w:pPr>
              <w:rPr>
                <w:rFonts w:cs="Arial"/>
              </w:rPr>
            </w:pPr>
            <w:r>
              <w:t xml:space="preserve">Decimal scaling position. </w:t>
            </w:r>
            <w:r>
              <w:rPr>
                <w:rFonts w:cs="Arial"/>
              </w:rPr>
              <w:t>Only used with decimal, float and double simple types.</w:t>
            </w:r>
          </w:p>
        </w:tc>
      </w:tr>
      <w:tr w:rsidR="000E1214" w14:paraId="02229E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31046A" w14:textId="77777777" w:rsidR="000E1214" w:rsidRDefault="00A87198">
            <w:pPr>
              <w:rPr>
                <w:rFonts w:cs="Arial"/>
              </w:rPr>
            </w:pPr>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1B8336F1" w14:textId="77777777" w:rsidR="000E1214" w:rsidRDefault="00A87198">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3DF8CA0" w14:textId="77777777" w:rsidR="000E1214" w:rsidRDefault="00A87198">
            <w:pPr>
              <w:rPr>
                <w:rFonts w:cs="Arial"/>
              </w:rPr>
            </w:pPr>
            <w:r>
              <w:rPr>
                <w:rFonts w:cs="Arial"/>
              </w:rPr>
              <w:t>Significant digits specifier. Only used with decimal simple type. Controls number of significant digits when used alone or in conjunction with the # character.</w:t>
            </w:r>
          </w:p>
        </w:tc>
      </w:tr>
    </w:tbl>
    <w:p w14:paraId="05194730" w14:textId="6D21F4D2"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8A37A6">
        <w:rPr>
          <w:rFonts w:cs="Arial"/>
          <w:noProof/>
        </w:rPr>
        <w:t>32</w:t>
      </w:r>
      <w:r w:rsidR="0047079B">
        <w:rPr>
          <w:rFonts w:cs="Arial"/>
        </w:rPr>
        <w:fldChar w:fldCharType="end"/>
      </w:r>
      <w:r>
        <w:rPr>
          <w:rFonts w:cs="Arial"/>
          <w:noProof/>
        </w:rPr>
        <w:t xml:space="preserve"> dfdl:textNumberPattern Special Characters</w:t>
      </w:r>
    </w:p>
    <w:p w14:paraId="35CC9ED5" w14:textId="77777777" w:rsidR="000E1214" w:rsidRDefault="00A87198">
      <w:pPr>
        <w:rPr>
          <w:rFonts w:cs="Arial"/>
        </w:rPr>
      </w:pPr>
      <w:r>
        <w:rPr>
          <w:rFonts w:cs="Arial"/>
        </w:rPr>
        <w:t>A pattern contains a positive and negative subpattern, for example, "#,##0.00;(#,##0.00)". Each subpattern has a prefix, a numeric part, and a suffix. If there is no explicit negative subpattern, the negative subpattern is the minus sign prefixed to the positive subpattern. That is, "0.00" alone is equivalent to "0.00;-0.00". If there is an explicit negative subpattern, it serves only to specify the negative prefix and suffix; the number of digits, minimal digits, and other characteristics are ignored in the negative subpattern. That means that "#,##0.0#;(#)" has precisely the same result as "#,##0.0#;(#,##0.0#)".</w:t>
      </w:r>
    </w:p>
    <w:p w14:paraId="05F62A2A" w14:textId="4ABA14D9" w:rsidR="000E1214" w:rsidRDefault="00A87198">
      <w:pPr>
        <w:rPr>
          <w:rFonts w:cs="Arial"/>
        </w:rPr>
      </w:pPr>
      <w:r>
        <w:rPr>
          <w:rFonts w:cs="Arial"/>
        </w:rPr>
        <w:t xml:space="preserve">The prefixes, suffixes, and various symbols used for infinity, digits, grouping separators, decimal separators, etc. may be set to arbitrary values, and they will appear properly during unparsing. However, care must be taken that the symbols and strings do not conflict, or parsing will be unreliable. For example, either the positive and negative prefixes or the suffixes must be distinct for </w:t>
      </w:r>
      <w:r w:rsidR="00912122">
        <w:fldChar w:fldCharType="begin"/>
      </w:r>
      <w:r w:rsidR="00912122">
        <w:instrText xml:space="preserve"> HYPERLINK "http://www.icu-project.org/apiref/icu4c/classDecimalFormat.html" \l "fe6f4084b4a6ccff6977501d90011fa4" \o "Parse the given string using this object's choices." </w:instrText>
      </w:r>
      <w:ins w:id="5582" w:author="Mike Beckerle" w:date="2020-10-09T10:19:00Z"/>
      <w:r w:rsidR="00912122">
        <w:fldChar w:fldCharType="separate"/>
      </w:r>
      <w:r>
        <w:rPr>
          <w:rStyle w:val="Hyperlink"/>
          <w:rFonts w:cs="Arial"/>
          <w:color w:val="auto"/>
        </w:rPr>
        <w:t>parse</w:t>
      </w:r>
      <w:r w:rsidR="00912122">
        <w:rPr>
          <w:rStyle w:val="Hyperlink"/>
          <w:rFonts w:cs="Arial"/>
          <w:color w:val="auto"/>
        </w:rPr>
        <w:fldChar w:fldCharType="end"/>
      </w:r>
      <w:r>
        <w:rPr>
          <w:rFonts w:cs="Arial"/>
        </w:rPr>
        <w:t xml:space="preserve"> to be able to distinguish positive from negative values.</w:t>
      </w:r>
    </w:p>
    <w:p w14:paraId="4FBC3AD0" w14:textId="16E91B78" w:rsidR="000E1214" w:rsidRDefault="00A87198">
      <w:pPr>
        <w:rPr>
          <w:rFonts w:cs="Arial"/>
        </w:rPr>
      </w:pPr>
      <w:r>
        <w:rPr>
          <w:rFonts w:cs="Arial"/>
        </w:rPr>
        <w:t xml:space="preserve">The </w:t>
      </w:r>
      <w:r>
        <w:rPr>
          <w:rStyle w:val="Emphasis"/>
          <w:rFonts w:cs="Arial"/>
        </w:rPr>
        <w:t>grouping separator</w:t>
      </w:r>
      <w:r>
        <w:rPr>
          <w:rFonts w:cs="Arial"/>
        </w:rPr>
        <w:t xml:space="preserve"> is a character that separates clusters of integer digits to make large numbers more legible. It commonly used for thousands, but in some locales it separates ten-thousands. The </w:t>
      </w:r>
      <w:r>
        <w:rPr>
          <w:rStyle w:val="Emphasis"/>
          <w:rFonts w:cs="Arial"/>
        </w:rPr>
        <w:t>grouping size</w:t>
      </w:r>
      <w:r>
        <w:rPr>
          <w:rFonts w:cs="Arial"/>
        </w:rPr>
        <w:t xml:space="preserve"> is the number of digits between the grouping separators, such as 3 for "100,000,000" or 4 for "1 0000 0000". There are </w:t>
      </w:r>
      <w:r w:rsidR="00F1488C">
        <w:rPr>
          <w:rFonts w:cs="Arial"/>
        </w:rPr>
        <w:t>two</w:t>
      </w:r>
      <w:r>
        <w:rPr>
          <w:rFonts w:cs="Arial"/>
        </w:rPr>
        <w:t xml:space="preserve"> different grouping sizes: One used for the least significant integer digits, the </w:t>
      </w:r>
      <w:r>
        <w:rPr>
          <w:rStyle w:val="Emphasis"/>
          <w:rFonts w:cs="Arial"/>
        </w:rPr>
        <w:t>primary grouping size</w:t>
      </w:r>
      <w:r>
        <w:rPr>
          <w:rFonts w:cs="Arial"/>
        </w:rPr>
        <w:t xml:space="preserve">, and one used for all others, the </w:t>
      </w:r>
      <w:r>
        <w:rPr>
          <w:rStyle w:val="Emphasis"/>
          <w:rFonts w:cs="Arial"/>
        </w:rPr>
        <w:t>secondary grouping size</w:t>
      </w:r>
      <w:r>
        <w:rPr>
          <w:rFonts w:cs="Arial"/>
        </w:rPr>
        <w:t>. In most locales these are the same, but sometimes they are different. For example, if the primary grouping interval is 3, and the secondary is 2, then this corresponds to the pattern "#,##,##0", and the number 123456789 is formatted as "12,34,56,789". If a pattern contains multiple grouping separators, the interval between the last one and the end of the integer defines the primary grouping size, and the interval between the last two defines the secondary grouping size. All others are ignored, so "#,##,###,####" == "###,###,####" == "##,#,###,####".</w:t>
      </w:r>
    </w:p>
    <w:p w14:paraId="03292831" w14:textId="77777777" w:rsidR="000E1214" w:rsidRDefault="00A87198">
      <w:r>
        <w:t>The P symbol is used to derive the location of an assumed decimal point when the point is not within the number that appears in the data. It acts as a decimal scaling factor.</w:t>
      </w:r>
    </w:p>
    <w:p w14:paraId="5CF77F1F" w14:textId="77777777" w:rsidR="000E1214" w:rsidRDefault="00A87198">
      <w:r>
        <w:t>The symbol P can be specified only as a continuous string of Ps in the leftmost or rightmost digit positions in the vpinteger region of the pattern.</w:t>
      </w:r>
    </w:p>
    <w:p w14:paraId="1DD49F42" w14:textId="77777777" w:rsidR="000E1214" w:rsidRDefault="00A87198">
      <w:pPr>
        <w:rPr>
          <w:rFonts w:cs="Arial"/>
        </w:rPr>
      </w:pPr>
      <w:r>
        <w:rPr>
          <w:rFonts w:cs="Arial"/>
        </w:rPr>
        <w:t xml:space="preserve">It is a Schema Definition Error if any symbols other than "0", "1" through "9" or # are used in the vpinteger region of the pattern. </w:t>
      </w:r>
    </w:p>
    <w:p w14:paraId="00EE6D0A" w14:textId="77777777" w:rsidR="000E1214" w:rsidRDefault="00A87198">
      <w:pPr>
        <w:rPr>
          <w:rFonts w:cs="Arial"/>
          <w:b/>
        </w:rPr>
      </w:pPr>
      <w:r>
        <w:rPr>
          <w:rFonts w:cs="Arial"/>
          <w:b/>
        </w:rPr>
        <w:t>Examples</w:t>
      </w:r>
    </w:p>
    <w:tbl>
      <w:tblPr>
        <w:tblStyle w:val="Table"/>
        <w:tblW w:w="5000" w:type="pct"/>
        <w:tblInd w:w="0" w:type="dxa"/>
        <w:tblLook w:val="01E0" w:firstRow="1" w:lastRow="1" w:firstColumn="1" w:lastColumn="1" w:noHBand="0" w:noVBand="0"/>
      </w:tblPr>
      <w:tblGrid>
        <w:gridCol w:w="4655"/>
        <w:gridCol w:w="1952"/>
        <w:gridCol w:w="2023"/>
      </w:tblGrid>
      <w:tr w:rsidR="000E1214" w14:paraId="1F59432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5D9C5BD" w14:textId="77777777" w:rsidR="000E1214" w:rsidRDefault="00A87198">
            <w:r>
              <w:t>Data Representation</w:t>
            </w:r>
          </w:p>
        </w:tc>
        <w:tc>
          <w:tcPr>
            <w:tcW w:w="0" w:type="auto"/>
            <w:hideMark/>
          </w:tcPr>
          <w:p w14:paraId="1E83CAD7" w14:textId="77777777" w:rsidR="000E1214" w:rsidRDefault="00A87198">
            <w:r>
              <w:t>Pattern</w:t>
            </w:r>
          </w:p>
        </w:tc>
        <w:tc>
          <w:tcPr>
            <w:tcW w:w="0" w:type="auto"/>
            <w:hideMark/>
          </w:tcPr>
          <w:p w14:paraId="41095D9E" w14:textId="77777777" w:rsidR="000E1214" w:rsidRDefault="00A87198">
            <w:r>
              <w:t>Value</w:t>
            </w:r>
          </w:p>
        </w:tc>
      </w:tr>
      <w:tr w:rsidR="000E1214" w14:paraId="7DB421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0FC77"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0F9232E8" w14:textId="77777777" w:rsidR="000E1214" w:rsidRDefault="00A87198">
            <w:pPr>
              <w:rPr>
                <w:rFonts w:cs="Arial"/>
              </w:rPr>
            </w:pPr>
            <w:r>
              <w:rPr>
                <w:rFonts w:cs="Arial"/>
              </w:rPr>
              <w:t>PP000</w:t>
            </w:r>
          </w:p>
        </w:tc>
        <w:tc>
          <w:tcPr>
            <w:tcW w:w="0" w:type="auto"/>
            <w:tcBorders>
              <w:top w:val="single" w:sz="4" w:space="0" w:color="auto"/>
              <w:left w:val="single" w:sz="4" w:space="0" w:color="auto"/>
              <w:bottom w:val="single" w:sz="4" w:space="0" w:color="auto"/>
              <w:right w:val="single" w:sz="4" w:space="0" w:color="auto"/>
            </w:tcBorders>
            <w:hideMark/>
          </w:tcPr>
          <w:p w14:paraId="76B7A14E" w14:textId="77777777" w:rsidR="000E1214" w:rsidRDefault="00A87198">
            <w:pPr>
              <w:rPr>
                <w:rFonts w:cs="Arial"/>
              </w:rPr>
            </w:pPr>
            <w:r>
              <w:rPr>
                <w:rFonts w:cs="Arial"/>
              </w:rPr>
              <w:t>0.00123</w:t>
            </w:r>
          </w:p>
        </w:tc>
      </w:tr>
      <w:tr w:rsidR="000E1214" w14:paraId="0FE41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2864CDB" w14:textId="77777777" w:rsidR="000E1214" w:rsidRDefault="00A87198">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753F133F" w14:textId="77777777" w:rsidR="000E1214" w:rsidRDefault="00A87198">
            <w:pPr>
              <w:rPr>
                <w:rFonts w:cs="Arial"/>
              </w:rPr>
            </w:pPr>
            <w:r>
              <w:rPr>
                <w:rFonts w:cs="Arial"/>
              </w:rPr>
              <w:t>000PP</w:t>
            </w:r>
          </w:p>
        </w:tc>
        <w:tc>
          <w:tcPr>
            <w:tcW w:w="0" w:type="auto"/>
            <w:tcBorders>
              <w:top w:val="single" w:sz="4" w:space="0" w:color="auto"/>
              <w:left w:val="single" w:sz="4" w:space="0" w:color="auto"/>
              <w:bottom w:val="single" w:sz="4" w:space="0" w:color="auto"/>
              <w:right w:val="single" w:sz="4" w:space="0" w:color="auto"/>
            </w:tcBorders>
            <w:hideMark/>
          </w:tcPr>
          <w:p w14:paraId="0FD23FBE" w14:textId="77777777" w:rsidR="000E1214" w:rsidRDefault="00A87198">
            <w:pPr>
              <w:keepNext/>
              <w:rPr>
                <w:rFonts w:cs="Arial"/>
              </w:rPr>
            </w:pPr>
            <w:r>
              <w:rPr>
                <w:rFonts w:cs="Arial"/>
              </w:rPr>
              <w:t>12300</w:t>
            </w:r>
          </w:p>
        </w:tc>
      </w:tr>
    </w:tbl>
    <w:p w14:paraId="3D3E9BA3" w14:textId="01B2C422" w:rsidR="000E1214" w:rsidRDefault="00A87198">
      <w:pPr>
        <w:pStyle w:val="Caption"/>
      </w:pPr>
      <w:r>
        <w:t xml:space="preserve">Table </w:t>
      </w:r>
      <w:fldSimple w:instr=" SEQ Table \* ARABIC ">
        <w:r w:rsidR="008A37A6">
          <w:rPr>
            <w:noProof/>
          </w:rPr>
          <w:t>33</w:t>
        </w:r>
      </w:fldSimple>
      <w:r>
        <w:t xml:space="preserve"> Examples of P Symbol in the dfdl:textNumberPattern Property</w:t>
      </w:r>
    </w:p>
    <w:p w14:paraId="25E5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pattern    := subpattern (';' subpattern)?</w:t>
      </w:r>
    </w:p>
    <w:p w14:paraId="707E8E0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subpattern := prefix? ((number exponent?)| vpinteger) suffix?</w:t>
      </w:r>
    </w:p>
    <w:p w14:paraId="421A935B"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number     := (integer ('.' fraction)?) </w:t>
      </w:r>
      <w:r>
        <w:t>| sigdigits</w:t>
      </w:r>
    </w:p>
    <w:p w14:paraId="1093DF8E"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3F407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vpinteger  := pinteger | (vinteger exponent?)</w:t>
      </w:r>
    </w:p>
    <w:p w14:paraId="13D94C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pinteger   := ('P'* integer) | (integer 'P'* )  </w:t>
      </w:r>
    </w:p>
    <w:p w14:paraId="126433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vinteger   := ('V'? integer) |</w:t>
      </w:r>
    </w:p>
    <w:p w14:paraId="29121C1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'V'? integer)|</w:t>
      </w:r>
    </w:p>
    <w:p w14:paraId="36CBB05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 '0'* 'V'? '0'* '0')|</w:t>
      </w:r>
    </w:p>
    <w:p w14:paraId="3F39A0C0"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(integer 'V'?) </w:t>
      </w:r>
    </w:p>
    <w:p w14:paraId="20D8ABBC" w14:textId="77777777" w:rsidR="000E1214" w:rsidRDefault="000E1214">
      <w:pPr>
        <w:pStyle w:val="Codeblock0"/>
        <w:pBdr>
          <w:top w:val="single" w:sz="4" w:space="1" w:color="auto"/>
          <w:left w:val="single" w:sz="4" w:space="4" w:color="auto"/>
          <w:bottom w:val="single" w:sz="4" w:space="1" w:color="auto"/>
          <w:right w:val="single" w:sz="4" w:space="4" w:color="auto"/>
        </w:pBdr>
        <w:rPr>
          <w:lang w:val="en-US"/>
        </w:rPr>
      </w:pPr>
    </w:p>
    <w:p w14:paraId="334117C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prefix     := '\u0000'..'\uFFFD' - specialCharacters</w:t>
      </w:r>
    </w:p>
    <w:p w14:paraId="633AD868"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suffix     := '\u0000'..'\uFFFD' - specialCharacters</w:t>
      </w:r>
    </w:p>
    <w:p w14:paraId="638CEBD0" w14:textId="77777777" w:rsidR="000E1214" w:rsidRDefault="00A87198">
      <w:pPr>
        <w:pStyle w:val="Codeblock0"/>
        <w:pBdr>
          <w:top w:val="single" w:sz="4" w:space="1" w:color="auto"/>
          <w:left w:val="single" w:sz="4" w:space="4" w:color="auto"/>
          <w:bottom w:val="single" w:sz="4" w:space="1" w:color="auto"/>
          <w:right w:val="single" w:sz="4" w:space="4" w:color="auto"/>
        </w:pBdr>
      </w:pPr>
      <w:r>
        <w:rPr>
          <w:lang w:val="en-US"/>
        </w:rPr>
        <w:t xml:space="preserve"> </w:t>
      </w:r>
      <w:r>
        <w:t>integer    := '#'* '0'* '0'</w:t>
      </w:r>
    </w:p>
    <w:p w14:paraId="303F89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fraction   := '0'* '#'*</w:t>
      </w:r>
    </w:p>
    <w:p w14:paraId="107EF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sigDigits  := '#'* '@' '@'* '#'*</w:t>
      </w:r>
    </w:p>
    <w:p w14:paraId="71A0850F"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exponent   := 'E'? '+'? </w:t>
      </w:r>
      <w:r>
        <w:rPr>
          <w:lang w:val="en-US"/>
        </w:rPr>
        <w:t>'0'* '0'</w:t>
      </w:r>
    </w:p>
    <w:p w14:paraId="361D7D2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padSpec    := '*' padChar</w:t>
      </w:r>
    </w:p>
    <w:p w14:paraId="2457CA0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padChar    := '\u0000'..'\uFFFD' - quote</w:t>
      </w:r>
    </w:p>
    <w:p w14:paraId="56EEBF4B"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p>
    <w:p w14:paraId="202D7C09"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Notation:</w:t>
      </w:r>
    </w:p>
    <w:p w14:paraId="0BFC2C4E"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more instances of X</w:t>
      </w:r>
    </w:p>
    <w:p w14:paraId="643C674D"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1 instances of X</w:t>
      </w:r>
    </w:p>
    <w:p w14:paraId="7C53F34C"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X|Y      either X or Y</w:t>
      </w:r>
    </w:p>
    <w:p w14:paraId="3BA9B441"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C..D     any character from C up to D, inclusive</w:t>
      </w:r>
    </w:p>
    <w:p w14:paraId="7874EF03"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S-T      characters in S, except those in T</w:t>
      </w:r>
    </w:p>
    <w:p w14:paraId="39023848" w14:textId="386D9582" w:rsidR="000E1214" w:rsidRDefault="00A87198">
      <w:pPr>
        <w:pStyle w:val="Caption"/>
      </w:pPr>
      <w:r>
        <w:t xml:space="preserve"> Figure </w:t>
      </w:r>
      <w:fldSimple w:instr=" SEQ Figure \* ARABIC ">
        <w:r w:rsidR="008A37A6">
          <w:rPr>
            <w:noProof/>
          </w:rPr>
          <w:t>4</w:t>
        </w:r>
      </w:fldSimple>
      <w:r>
        <w:t xml:space="preserve"> dfdl:textNumberPattern BNF syntax</w:t>
      </w:r>
    </w:p>
    <w:p w14:paraId="2535F51B" w14:textId="77777777" w:rsidR="000E1214" w:rsidRDefault="00A87198">
      <w:pPr>
        <w:rPr>
          <w:rFonts w:cs="Arial"/>
        </w:rPr>
      </w:pPr>
      <w:r>
        <w:rPr>
          <w:rFonts w:cs="Arial"/>
        </w:rPr>
        <w:t xml:space="preserve">The first </w:t>
      </w:r>
      <w:r w:rsidRPr="00663209">
        <w:rPr>
          <w:rStyle w:val="SourceText"/>
        </w:rPr>
        <w:t>subpattern</w:t>
      </w:r>
      <w:r>
        <w:rPr>
          <w:rFonts w:cs="Arial"/>
        </w:rPr>
        <w:t xml:space="preserve"> is for positive numbers. The second (optional) </w:t>
      </w:r>
      <w:r w:rsidRPr="00663209">
        <w:rPr>
          <w:rStyle w:val="SourceText"/>
        </w:rPr>
        <w:t>subpattern</w:t>
      </w:r>
      <w:r>
        <w:rPr>
          <w:rFonts w:cs="Arial"/>
        </w:rPr>
        <w:t xml:space="preserve"> is for negative numbers.</w:t>
      </w:r>
    </w:p>
    <w:p w14:paraId="2208C335" w14:textId="77777777" w:rsidR="000E1214" w:rsidRDefault="00A87198">
      <w:pPr>
        <w:rPr>
          <w:rFonts w:cs="Arial"/>
        </w:rPr>
      </w:pPr>
      <w:r>
        <w:rPr>
          <w:rFonts w:cs="Arial"/>
        </w:rPr>
        <w:t>Not indicated in the BNF syntax above:</w:t>
      </w:r>
    </w:p>
    <w:p w14:paraId="45359D26" w14:textId="77777777" w:rsidR="000E1214" w:rsidRDefault="00A87198" w:rsidP="00C31ED0">
      <w:pPr>
        <w:pStyle w:val="ListParagraph"/>
        <w:numPr>
          <w:ilvl w:val="0"/>
          <w:numId w:val="178"/>
        </w:numPr>
      </w:pPr>
      <w:r>
        <w:t xml:space="preserve">The grouping separator ',' can occur inside the </w:t>
      </w:r>
      <w:r w:rsidRPr="00905EC9">
        <w:rPr>
          <w:rStyle w:val="SourceText"/>
        </w:rPr>
        <w:t>integer</w:t>
      </w:r>
      <w:r>
        <w:t xml:space="preserve"> region, between any two pattern characters of that region, as long as the </w:t>
      </w:r>
      <w:r w:rsidRPr="00905EC9">
        <w:rPr>
          <w:rStyle w:val="SourceText"/>
        </w:rPr>
        <w:t>number</w:t>
      </w:r>
      <w:r>
        <w:t xml:space="preserve"> region is not followed by an </w:t>
      </w:r>
      <w:r w:rsidRPr="00905EC9">
        <w:rPr>
          <w:rStyle w:val="SourceText"/>
        </w:rPr>
        <w:t>exponent</w:t>
      </w:r>
      <w:r>
        <w:t xml:space="preserve"> region.</w:t>
      </w:r>
    </w:p>
    <w:p w14:paraId="34DA8CED" w14:textId="77777777" w:rsidR="000E1214" w:rsidRDefault="00A87198" w:rsidP="00C31ED0">
      <w:pPr>
        <w:pStyle w:val="ListParagraph"/>
        <w:numPr>
          <w:ilvl w:val="0"/>
          <w:numId w:val="178"/>
        </w:numPr>
      </w:pPr>
      <w:r>
        <w:t>Two grouping intervals are recognized: That between the decimal point and the first grouping symbol, and that between the first and second grouping symbols. These intervals are identical in most locales, but in some locales they differ. For example, the pattern "#,##,###" formats the number 123456789 as "12,34,56,789".</w:t>
      </w:r>
    </w:p>
    <w:p w14:paraId="3F5D3CEF" w14:textId="77777777" w:rsidR="000E1214" w:rsidRDefault="00A87198" w:rsidP="00C31ED0">
      <w:pPr>
        <w:pStyle w:val="ListParagraph"/>
        <w:numPr>
          <w:ilvl w:val="0"/>
          <w:numId w:val="178"/>
        </w:numPr>
      </w:pPr>
      <w:r>
        <w:t xml:space="preserve">The pad specifier </w:t>
      </w:r>
      <w:r w:rsidRPr="00663209">
        <w:rPr>
          <w:rFonts w:eastAsia="MS Mincho"/>
        </w:rPr>
        <w:t>padSpec</w:t>
      </w:r>
      <w:r>
        <w:t xml:space="preserve"> may appear before the prefix, after the prefix, before the suffix, after the suffix, or not at all.</w:t>
      </w:r>
    </w:p>
    <w:p w14:paraId="76F778AF" w14:textId="77777777" w:rsidR="000E1214" w:rsidRDefault="00A87198" w:rsidP="00C31ED0">
      <w:pPr>
        <w:pStyle w:val="ListParagraph"/>
        <w:numPr>
          <w:ilvl w:val="0"/>
          <w:numId w:val="178"/>
        </w:numPr>
      </w:pPr>
      <w:r>
        <w:t xml:space="preserve">In place of '0', the digits '1' through '9' in the </w:t>
      </w:r>
      <w:r w:rsidRPr="00905EC9">
        <w:rPr>
          <w:rStyle w:val="SourceText"/>
        </w:rPr>
        <w:t>number</w:t>
      </w:r>
      <w:r>
        <w:t xml:space="preserve"> or </w:t>
      </w:r>
      <w:r w:rsidRPr="00905EC9">
        <w:rPr>
          <w:rStyle w:val="SourceText"/>
        </w:rPr>
        <w:t>vpinteger</w:t>
      </w:r>
      <w:r>
        <w:t xml:space="preserve"> region may be used to indicate a rounding increment. </w:t>
      </w:r>
    </w:p>
    <w:p w14:paraId="0EDDC5F1" w14:textId="77777777" w:rsidR="000E1214" w:rsidRDefault="00A87198">
      <w:r>
        <w:t xml:space="preserve">The term </w:t>
      </w:r>
      <w:r>
        <w:rPr>
          <w:rStyle w:val="Emphasis"/>
        </w:rPr>
        <w:t>maximum fraction digits</w:t>
      </w:r>
      <w:r>
        <w:t xml:space="preserve"> is the total number of '0' and '#' characters in the </w:t>
      </w:r>
      <w:r w:rsidRPr="00905EC9">
        <w:rPr>
          <w:rStyle w:val="SourceText"/>
        </w:rPr>
        <w:t>fraction</w:t>
      </w:r>
      <w:r>
        <w:t xml:space="preserve"> sub-pattern above.</w:t>
      </w:r>
    </w:p>
    <w:p w14:paraId="6CFF6579" w14:textId="77777777" w:rsidR="000E1214" w:rsidRDefault="00A87198">
      <w:r>
        <w:t xml:space="preserve">The term </w:t>
      </w:r>
      <w:r>
        <w:rPr>
          <w:rStyle w:val="Emphasis"/>
        </w:rPr>
        <w:t>minimum fraction digits</w:t>
      </w:r>
      <w:r>
        <w:t xml:space="preserve"> is the total number of '0' characters (only) in the </w:t>
      </w:r>
      <w:r w:rsidRPr="00905EC9">
        <w:rPr>
          <w:rStyle w:val="SourceText"/>
        </w:rPr>
        <w:t>fraction</w:t>
      </w:r>
      <w:r>
        <w:t xml:space="preserve"> sub-pattern above.</w:t>
      </w:r>
    </w:p>
    <w:p w14:paraId="1CE4B245" w14:textId="32F03716" w:rsidR="000E1214" w:rsidRDefault="00A87198">
      <w:r>
        <w:t xml:space="preserve">The term </w:t>
      </w:r>
      <w:r>
        <w:rPr>
          <w:rStyle w:val="Emphasis"/>
        </w:rPr>
        <w:t>maximum integer digits</w:t>
      </w:r>
      <w:r>
        <w:t xml:space="preserve"> is a limit that is implementation-</w:t>
      </w:r>
      <w:r w:rsidR="00F1488C">
        <w:t>dependent but</w:t>
      </w:r>
      <w:r>
        <w:t xml:space="preserve"> </w:t>
      </w:r>
      <w:r w:rsidR="008E7C14">
        <w:t xml:space="preserve">MUST </w:t>
      </w:r>
      <w:r>
        <w:t>be at least 20 (which is the number of digits in a base 10 unsigned long).</w:t>
      </w:r>
      <w:r>
        <w:rPr>
          <w:rStyle w:val="FootnoteReference"/>
          <w:rFonts w:cs="Arial"/>
        </w:rPr>
        <w:footnoteReference w:id="43"/>
      </w:r>
    </w:p>
    <w:p w14:paraId="0C97B658" w14:textId="77777777" w:rsidR="000E1214" w:rsidRDefault="00A87198">
      <w:r>
        <w:t xml:space="preserve">The term </w:t>
      </w:r>
      <w:r>
        <w:rPr>
          <w:rStyle w:val="Emphasis"/>
        </w:rPr>
        <w:t>minimum integer digits</w:t>
      </w:r>
      <w:r>
        <w:t xml:space="preserve"> is the total number of '0' characters (only) in the </w:t>
      </w:r>
      <w:r w:rsidRPr="00905EC9">
        <w:rPr>
          <w:rStyle w:val="SourceText"/>
        </w:rPr>
        <w:t>integer</w:t>
      </w:r>
      <w:r>
        <w:t xml:space="preserve"> sub-pattern above.</w:t>
      </w:r>
    </w:p>
    <w:p w14:paraId="333B0711" w14:textId="77777777" w:rsidR="000E1214" w:rsidRDefault="00A87198" w:rsidP="00C31ED0">
      <w:pPr>
        <w:numPr>
          <w:ilvl w:val="0"/>
          <w:numId w:val="113"/>
        </w:numPr>
        <w:rPr>
          <w:rFonts w:cs="Arial"/>
        </w:rPr>
      </w:pPr>
      <w:r>
        <w:rPr>
          <w:rFonts w:cs="Arial"/>
        </w:rPr>
        <w:t>A pattern with a V symbol must not have # symbols to the right of the V symbol.</w:t>
      </w:r>
    </w:p>
    <w:p w14:paraId="7A8ADA62" w14:textId="77777777" w:rsidR="000E1214" w:rsidRDefault="00A87198" w:rsidP="00C31ED0">
      <w:pPr>
        <w:numPr>
          <w:ilvl w:val="0"/>
          <w:numId w:val="113"/>
        </w:numPr>
        <w:rPr>
          <w:rFonts w:cs="Arial"/>
        </w:rPr>
      </w:pPr>
      <w:r>
        <w:rPr>
          <w:rFonts w:cs="Arial"/>
        </w:rPr>
        <w:t xml:space="preserve">A pattern with P symbols at the left end must not have # symbols . </w:t>
      </w:r>
    </w:p>
    <w:p w14:paraId="3BE8DF2F" w14:textId="77777777" w:rsidR="000E1214" w:rsidRDefault="00A87198" w:rsidP="00C31ED0">
      <w:pPr>
        <w:numPr>
          <w:ilvl w:val="0"/>
          <w:numId w:val="113"/>
        </w:numPr>
        <w:rPr>
          <w:rFonts w:cs="Arial"/>
        </w:rPr>
      </w:pPr>
      <w:r>
        <w:rPr>
          <w:rFonts w:cs="Arial"/>
        </w:rPr>
        <w:t>A pattern with P symbols at the right end can have # symbols.</w:t>
      </w:r>
    </w:p>
    <w:p w14:paraId="6FC6D208" w14:textId="77777777" w:rsidR="000E1214" w:rsidRDefault="00A87198" w:rsidP="00C31ED0">
      <w:pPr>
        <w:numPr>
          <w:ilvl w:val="0"/>
          <w:numId w:val="113"/>
        </w:numPr>
        <w:rPr>
          <w:rFonts w:cs="Arial"/>
        </w:rPr>
      </w:pPr>
      <w:r>
        <w:rPr>
          <w:rFonts w:cs="Arial"/>
        </w:rPr>
        <w:t>A pattern with a V symbol must not have @ or * symbols.</w:t>
      </w:r>
    </w:p>
    <w:p w14:paraId="39747372" w14:textId="77777777" w:rsidR="000E1214" w:rsidRDefault="00A87198" w:rsidP="00C31ED0">
      <w:pPr>
        <w:numPr>
          <w:ilvl w:val="0"/>
          <w:numId w:val="113"/>
        </w:numPr>
        <w:rPr>
          <w:rFonts w:cs="Arial"/>
        </w:rPr>
      </w:pPr>
      <w:r>
        <w:rPr>
          <w:rFonts w:cs="Arial"/>
        </w:rPr>
        <w:t>A pattern with P symbols must not have @ or E or * symbols.</w:t>
      </w:r>
    </w:p>
    <w:p w14:paraId="437D9DAD" w14:textId="77777777" w:rsidR="000E1214" w:rsidRDefault="00A87198">
      <w:pPr>
        <w:rPr>
          <w:rFonts w:cs="Arial"/>
          <w:b/>
          <w:bCs/>
        </w:rPr>
      </w:pPr>
      <w:r>
        <w:rPr>
          <w:rFonts w:cs="Arial"/>
          <w:b/>
          <w:bCs/>
        </w:rPr>
        <w:t>Parsing</w:t>
      </w:r>
    </w:p>
    <w:p w14:paraId="4516D7B4" w14:textId="77777777" w:rsidR="000E1214" w:rsidRDefault="00A87198">
      <w:pPr>
        <w:rPr>
          <w:rFonts w:cs="Arial"/>
        </w:rPr>
      </w:pPr>
      <w:r>
        <w:rPr>
          <w:rFonts w:cs="Arial"/>
        </w:rPr>
        <w:t>During parsing, grouping separators are removed from the data.</w:t>
      </w:r>
    </w:p>
    <w:p w14:paraId="185DF6C6" w14:textId="77777777" w:rsidR="000E1214" w:rsidRDefault="00A87198">
      <w:pPr>
        <w:rPr>
          <w:rFonts w:cs="Arial"/>
          <w:b/>
          <w:bCs/>
        </w:rPr>
      </w:pPr>
      <w:r>
        <w:rPr>
          <w:rFonts w:cs="Arial"/>
          <w:b/>
        </w:rPr>
        <w:t>Unparsing</w:t>
      </w:r>
    </w:p>
    <w:p w14:paraId="67D0D05C" w14:textId="77777777" w:rsidR="000E1214" w:rsidRDefault="00A87198">
      <w:pPr>
        <w:rPr>
          <w:rFonts w:cs="Arial"/>
        </w:rPr>
      </w:pPr>
      <w:r>
        <w:rPr>
          <w:rFonts w:cs="Arial"/>
        </w:rPr>
        <w:t>Unparsing is guided by several parameters all of which can be specified using a pattern. The following description applies to formats that do not use scientific notation.</w:t>
      </w:r>
    </w:p>
    <w:p w14:paraId="50D64FBC" w14:textId="35DBDB1B" w:rsidR="000E1214" w:rsidRDefault="00A87198">
      <w:r>
        <w:t xml:space="preserve">If the number of actual integer digits exceeds the </w:t>
      </w:r>
      <w:r>
        <w:rPr>
          <w:rStyle w:val="Emphasis"/>
          <w:rFonts w:cs="Arial"/>
        </w:rPr>
        <w:t>maximum integer digits</w:t>
      </w:r>
      <w:r>
        <w:t xml:space="preserve">, then only the least significant digits are shown. For example, 1997 is formatted as "97" if the maximum integer digits </w:t>
      </w:r>
      <w:r w:rsidR="00F1488C">
        <w:t>are</w:t>
      </w:r>
      <w:r>
        <w:t xml:space="preserve"> 2.</w:t>
      </w:r>
    </w:p>
    <w:p w14:paraId="48BDB1DE" w14:textId="7213E914" w:rsidR="000E1214" w:rsidRDefault="00A87198">
      <w:r>
        <w:t xml:space="preserve">If the number of actual integer digits is less than the </w:t>
      </w:r>
      <w:r>
        <w:rPr>
          <w:rStyle w:val="Emphasis"/>
          <w:rFonts w:cs="Arial"/>
        </w:rPr>
        <w:t>minimum integer digits</w:t>
      </w:r>
      <w:r>
        <w:t xml:space="preserve">, then leading zeros are added. For example, 1997 is formatted as "01997" if the minimum integer digits </w:t>
      </w:r>
      <w:r w:rsidR="00F1488C">
        <w:t>are</w:t>
      </w:r>
      <w:r>
        <w:t xml:space="preserve"> 5.</w:t>
      </w:r>
    </w:p>
    <w:p w14:paraId="305D71EF" w14:textId="0A8A7FF2" w:rsidR="000E1214" w:rsidRDefault="00A87198">
      <w:r>
        <w:t xml:space="preserve">If the number of actual fraction digits exceeds the </w:t>
      </w:r>
      <w:r>
        <w:rPr>
          <w:rStyle w:val="Emphasis"/>
          <w:rFonts w:cs="Arial"/>
        </w:rPr>
        <w:t>maximum fraction digits</w:t>
      </w:r>
      <w:r>
        <w:t>, then half-even rounding i</w:t>
      </w:r>
      <w:r w:rsidR="00663209">
        <w:t>s</w:t>
      </w:r>
      <w:r>
        <w:t xml:space="preserve"> performed to the maximum fraction digits. For example, 0.125 is formatted as "0.12" if the maximum fraction digits </w:t>
      </w:r>
      <w:r w:rsidR="00F1488C">
        <w:t>are</w:t>
      </w:r>
      <w:r>
        <w:t xml:space="preserve"> 2. This behavior can be changed by specifying a rounding increment and a rounding mode.</w:t>
      </w:r>
    </w:p>
    <w:p w14:paraId="0BE8A0F7" w14:textId="70C95CD0" w:rsidR="000E1214" w:rsidRDefault="00A87198">
      <w:r>
        <w:t xml:space="preserve">If the number of actual fraction digits is less than the </w:t>
      </w:r>
      <w:r>
        <w:rPr>
          <w:rStyle w:val="Emphasis"/>
          <w:rFonts w:cs="Arial"/>
        </w:rPr>
        <w:t>minimum fraction digits</w:t>
      </w:r>
      <w:r>
        <w:t xml:space="preserve">, then trailing zeros are added. For example, 0.125 is formatted as "0.1250" if the minimum fraction digits </w:t>
      </w:r>
      <w:r w:rsidR="00F1488C">
        <w:t>are</w:t>
      </w:r>
      <w:r>
        <w:t xml:space="preserve"> 4.</w:t>
      </w:r>
    </w:p>
    <w:p w14:paraId="7673CD9D" w14:textId="0F85685A" w:rsidR="000E1214" w:rsidRDefault="00A87198">
      <w:r>
        <w:t xml:space="preserve">Trailing fractional zeros are not displayed if they occur </w:t>
      </w:r>
      <w:r>
        <w:rPr>
          <w:rStyle w:val="Emphasis"/>
          <w:rFonts w:cs="Arial"/>
        </w:rPr>
        <w:t>j</w:t>
      </w:r>
      <w:r>
        <w:t xml:space="preserve"> positions after the decimal, where </w:t>
      </w:r>
      <w:r>
        <w:rPr>
          <w:rStyle w:val="Emphasis"/>
          <w:rFonts w:cs="Arial"/>
        </w:rPr>
        <w:t>j</w:t>
      </w:r>
      <w:r>
        <w:t xml:space="preserve"> is less than the maximum fraction digits. For example,</w:t>
      </w:r>
      <w:commentRangeStart w:id="5583"/>
      <w:r>
        <w:t xml:space="preserve"> 0.10004 </w:t>
      </w:r>
      <w:commentRangeEnd w:id="5583"/>
      <w:r w:rsidR="00905EC9">
        <w:rPr>
          <w:rStyle w:val="CommentReference"/>
        </w:rPr>
        <w:commentReference w:id="5583"/>
      </w:r>
      <w:r>
        <w:t xml:space="preserve">is formatted as "0.1" if the maximum fraction digits </w:t>
      </w:r>
      <w:r w:rsidR="00F1488C">
        <w:t>are</w:t>
      </w:r>
      <w:r>
        <w:t xml:space="preserve"> four or less.</w:t>
      </w:r>
    </w:p>
    <w:p w14:paraId="53A3EE7B" w14:textId="77777777" w:rsidR="000E1214" w:rsidRDefault="00A87198">
      <w:pPr>
        <w:rPr>
          <w:rFonts w:cs="Arial"/>
          <w:b/>
          <w:bCs/>
        </w:rPr>
      </w:pPr>
      <w:r>
        <w:rPr>
          <w:rFonts w:cs="Arial"/>
          <w:b/>
          <w:bCs/>
        </w:rPr>
        <w:t>Special Values</w:t>
      </w:r>
    </w:p>
    <w:p w14:paraId="5300B4A2" w14:textId="77777777" w:rsidR="000E1214" w:rsidRDefault="00A87198">
      <w:pPr>
        <w:rPr>
          <w:rFonts w:cs="Arial"/>
        </w:rPr>
      </w:pPr>
      <w:r>
        <w:rPr>
          <w:rFonts w:eastAsia="MS Mincho"/>
        </w:rPr>
        <w:t>NaN</w:t>
      </w:r>
      <w:r>
        <w:rPr>
          <w:rFonts w:cs="Arial"/>
        </w:rPr>
        <w:t xml:space="preserve"> is represented as a string determined by the dfdl:</w:t>
      </w:r>
      <w:r>
        <w:rPr>
          <w:rFonts w:cs="Arial"/>
          <w:szCs w:val="18"/>
        </w:rPr>
        <w:t>textStandardNaNRep</w:t>
      </w:r>
      <w:r>
        <w:rPr>
          <w:rFonts w:cs="Arial"/>
        </w:rPr>
        <w:t xml:space="preserve"> property. This is the only value for which the prefixes and suffixes are not used.</w:t>
      </w:r>
    </w:p>
    <w:p w14:paraId="5D1E7D6C" w14:textId="77777777" w:rsidR="000E1214" w:rsidRDefault="00A87198">
      <w:pPr>
        <w:rPr>
          <w:rFonts w:cs="Arial"/>
        </w:rPr>
      </w:pPr>
      <w:r>
        <w:rPr>
          <w:rFonts w:cs="Arial"/>
        </w:rPr>
        <w:t>Infinity is represented as a string with the positive or negative prefixes and suffixes applied. The infinity string is determined by the dfdl:</w:t>
      </w:r>
      <w:r>
        <w:rPr>
          <w:rFonts w:cs="Arial"/>
          <w:szCs w:val="18"/>
        </w:rPr>
        <w:t>textStandardInfinityRep</w:t>
      </w:r>
      <w:r>
        <w:rPr>
          <w:rFonts w:cs="Arial"/>
        </w:rPr>
        <w:t xml:space="preserve"> property.</w:t>
      </w:r>
    </w:p>
    <w:p w14:paraId="75BE7884" w14:textId="77777777" w:rsidR="000E1214" w:rsidRDefault="00A87198">
      <w:pPr>
        <w:rPr>
          <w:rFonts w:cs="Arial"/>
          <w:b/>
          <w:bCs/>
        </w:rPr>
      </w:pPr>
      <w:bookmarkStart w:id="5584" w:name="sci"/>
      <w:bookmarkEnd w:id="5584"/>
      <w:r>
        <w:rPr>
          <w:rFonts w:cs="Arial"/>
          <w:b/>
          <w:bCs/>
        </w:rPr>
        <w:t>Scientific Notation</w:t>
      </w:r>
    </w:p>
    <w:p w14:paraId="27224974" w14:textId="77777777" w:rsidR="000E1214" w:rsidRDefault="00A87198">
      <w:pPr>
        <w:rPr>
          <w:rFonts w:cs="Arial"/>
        </w:rPr>
      </w:pPr>
      <w:r>
        <w:rPr>
          <w:rFonts w:cs="Arial"/>
        </w:rPr>
        <w:t>Numbers in scientific notation are expressed as the product of a mantissa and a power of ten, for example, 1234 can be expressed as 1.234 x 10</w:t>
      </w:r>
      <w:r>
        <w:rPr>
          <w:rFonts w:cs="Arial"/>
          <w:vertAlign w:val="superscript"/>
        </w:rPr>
        <w:t>3</w:t>
      </w:r>
      <w:r>
        <w:rPr>
          <w:rFonts w:cs="Arial"/>
        </w:rPr>
        <w:t>. The mantissa is typically in the half-open interval [1.0, 10.0) or sometimes [0.0, 1.0), but it need not be. In a pattern, the exponent character immediately followed by one or more digit characters indicates scientific notation. Example: "0.###E0" formats the number 1234 as "1.234E3".</w:t>
      </w:r>
    </w:p>
    <w:p w14:paraId="6968B763" w14:textId="77777777" w:rsidR="000E1214" w:rsidRDefault="00A87198">
      <w:r>
        <w:t xml:space="preserve">The number of digit characters after the exponent character gives the minimum exponent digit count. There is no maximum. Negative exponents are formatted using the  minus sign, </w:t>
      </w:r>
      <w:r>
        <w:rPr>
          <w:rStyle w:val="Emphasis"/>
          <w:rFonts w:cs="Arial"/>
        </w:rPr>
        <w:t>not</w:t>
      </w:r>
      <w:r>
        <w:t xml:space="preserve"> the prefix and suffix from the pattern. This allows patterns such as "0.###E0 m/s". To prefix positive exponents with a  plus sign, specify '+' between the exponent and the digits: "0.###E+0" will produce formats "1E+1", "1E+0", "1E-1", etc. </w:t>
      </w:r>
    </w:p>
    <w:p w14:paraId="71503F68" w14:textId="77777777" w:rsidR="000E1214" w:rsidRDefault="00A87198">
      <w:r>
        <w:t>The minimum number of integer digits is achieved by adjusting the exponent. Example: 0.00123 formatted with "00.###E0" yields "12.3E-4". This only happens if there is no maximum number of integer digits. If there is a maximum, then the minimum number of integer digits is fixed at one.</w:t>
      </w:r>
    </w:p>
    <w:p w14:paraId="2E9D6EF2" w14:textId="77777777" w:rsidR="000E1214" w:rsidRDefault="00A87198">
      <w:r>
        <w:t xml:space="preserve">The maximum number of integer digits, if present, specifies the exponent grouping. The most common use of this is to generate </w:t>
      </w:r>
      <w:r>
        <w:rPr>
          <w:rStyle w:val="Emphasis"/>
          <w:rFonts w:cs="Arial"/>
        </w:rPr>
        <w:t>engineering notation</w:t>
      </w:r>
      <w:r>
        <w:t>, in which the exponent is a multiple of three, e.g., "##0.###E0". The number 12345 is formatted using "##0.####E0" as "12.345E3".</w:t>
      </w:r>
    </w:p>
    <w:p w14:paraId="68B5FE9F" w14:textId="77777777" w:rsidR="000E1214" w:rsidRDefault="00A87198">
      <w:r>
        <w:t>When using scientific notation, the formatter controls the digit counts using significant digits logic. The maximum number of significant digits limits the total number of integer and fraction digits that will be shown in the mantissa; it does not affect parsing. For example, 12345 formatted with "##0.##E0" is "12.3E3". .</w:t>
      </w:r>
    </w:p>
    <w:p w14:paraId="28F60942" w14:textId="36A452B5" w:rsidR="000E1214" w:rsidRDefault="00A87198">
      <w:r>
        <w:t xml:space="preserve">Exponential patterns </w:t>
      </w:r>
      <w:r w:rsidR="00AA57A1">
        <w:t xml:space="preserve">must </w:t>
      </w:r>
      <w:r>
        <w:t xml:space="preserve">not contain grouping separators. </w:t>
      </w:r>
    </w:p>
    <w:p w14:paraId="01CDE73F" w14:textId="77777777" w:rsidR="000E1214" w:rsidRDefault="00A87198">
      <w:pPr>
        <w:rPr>
          <w:rFonts w:cs="Arial"/>
          <w:b/>
        </w:rPr>
      </w:pPr>
      <w:r>
        <w:rPr>
          <w:rFonts w:cs="Arial"/>
          <w:b/>
        </w:rPr>
        <w:t>Significant Digits</w:t>
      </w:r>
    </w:p>
    <w:p w14:paraId="532D0D30" w14:textId="77777777" w:rsidR="000E1214" w:rsidRDefault="00A87198">
      <w:pPr>
        <w:rPr>
          <w:rFonts w:cs="Arial"/>
        </w:rPr>
      </w:pPr>
      <w:r>
        <w:rPr>
          <w:rFonts w:cs="Arial"/>
        </w:rPr>
        <w:t>The '@' pattern character can be used with the '#' to control how many integer and fraction digits are needed to display the specified number of significant digits. The '@' only affects unparsing behavior. Examples:</w:t>
      </w:r>
    </w:p>
    <w:tbl>
      <w:tblPr>
        <w:tblStyle w:val="Table"/>
        <w:tblW w:w="5000" w:type="pct"/>
        <w:tblInd w:w="0" w:type="dxa"/>
        <w:tblLook w:val="04A0" w:firstRow="1" w:lastRow="0" w:firstColumn="1" w:lastColumn="0" w:noHBand="0" w:noVBand="1"/>
      </w:tblPr>
      <w:tblGrid>
        <w:gridCol w:w="906"/>
        <w:gridCol w:w="2468"/>
        <w:gridCol w:w="2505"/>
        <w:gridCol w:w="972"/>
        <w:gridCol w:w="1779"/>
      </w:tblGrid>
      <w:tr w:rsidR="000E1214" w14:paraId="3EFF96A4"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25FD837" w14:textId="77777777" w:rsidR="000E1214" w:rsidRDefault="00A87198">
            <w:pPr>
              <w:rPr>
                <w:sz w:val="24"/>
                <w:szCs w:val="24"/>
              </w:rPr>
            </w:pPr>
            <w:r>
              <w:t xml:space="preserve">Pattern </w:t>
            </w:r>
          </w:p>
        </w:tc>
        <w:tc>
          <w:tcPr>
            <w:tcW w:w="0" w:type="auto"/>
            <w:hideMark/>
          </w:tcPr>
          <w:p w14:paraId="31F65E11" w14:textId="77777777" w:rsidR="000E1214" w:rsidRDefault="00A87198">
            <w:pPr>
              <w:rPr>
                <w:sz w:val="24"/>
                <w:szCs w:val="24"/>
              </w:rPr>
            </w:pPr>
            <w:r>
              <w:t xml:space="preserve">Minimum significant digits </w:t>
            </w:r>
          </w:p>
        </w:tc>
        <w:tc>
          <w:tcPr>
            <w:tcW w:w="0" w:type="auto"/>
            <w:hideMark/>
          </w:tcPr>
          <w:p w14:paraId="538392D6" w14:textId="77777777" w:rsidR="000E1214" w:rsidRDefault="00A87198">
            <w:pPr>
              <w:rPr>
                <w:sz w:val="24"/>
                <w:szCs w:val="24"/>
              </w:rPr>
            </w:pPr>
            <w:r>
              <w:t xml:space="preserve">Maximum significant digits </w:t>
            </w:r>
          </w:p>
        </w:tc>
        <w:tc>
          <w:tcPr>
            <w:tcW w:w="0" w:type="auto"/>
            <w:hideMark/>
          </w:tcPr>
          <w:p w14:paraId="79A4F25B" w14:textId="77777777" w:rsidR="000E1214" w:rsidRDefault="00A87198">
            <w:pPr>
              <w:rPr>
                <w:sz w:val="24"/>
                <w:szCs w:val="24"/>
              </w:rPr>
            </w:pPr>
            <w:r>
              <w:t xml:space="preserve">Number </w:t>
            </w:r>
          </w:p>
        </w:tc>
        <w:tc>
          <w:tcPr>
            <w:tcW w:w="0" w:type="auto"/>
            <w:hideMark/>
          </w:tcPr>
          <w:p w14:paraId="47F28C5D" w14:textId="77777777" w:rsidR="000E1214" w:rsidRDefault="00A87198">
            <w:pPr>
              <w:rPr>
                <w:sz w:val="24"/>
                <w:szCs w:val="24"/>
              </w:rPr>
            </w:pPr>
            <w:r>
              <w:t xml:space="preserve">Formatted Output </w:t>
            </w:r>
          </w:p>
        </w:tc>
      </w:tr>
      <w:tr w:rsidR="000E1214" w14:paraId="7092662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D6A9"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531FD5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9D1CF3F"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41088465" w14:textId="77777777" w:rsidR="000E1214" w:rsidRDefault="00A87198">
            <w:pPr>
              <w:rPr>
                <w:rFonts w:cs="Arial"/>
                <w:sz w:val="24"/>
                <w:szCs w:val="24"/>
              </w:rPr>
            </w:pPr>
            <w:r>
              <w:rPr>
                <w:rFonts w:cs="Arial"/>
              </w:rPr>
              <w:t xml:space="preserve">12345 </w:t>
            </w:r>
          </w:p>
        </w:tc>
        <w:tc>
          <w:tcPr>
            <w:tcW w:w="0" w:type="auto"/>
            <w:tcBorders>
              <w:top w:val="single" w:sz="4" w:space="0" w:color="auto"/>
              <w:left w:val="single" w:sz="4" w:space="0" w:color="auto"/>
              <w:bottom w:val="single" w:sz="4" w:space="0" w:color="auto"/>
              <w:right w:val="single" w:sz="4" w:space="0" w:color="auto"/>
            </w:tcBorders>
            <w:hideMark/>
          </w:tcPr>
          <w:p w14:paraId="7ECBEEBB" w14:textId="77777777" w:rsidR="000E1214" w:rsidRDefault="00A87198">
            <w:r>
              <w:rPr>
                <w:rFonts w:eastAsia="MS Mincho"/>
              </w:rPr>
              <w:t>12300</w:t>
            </w:r>
            <w:r>
              <w:t xml:space="preserve"> </w:t>
            </w:r>
          </w:p>
        </w:tc>
      </w:tr>
      <w:tr w:rsidR="000E1214" w14:paraId="2666DB5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66E26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096934"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0515E887" w14:textId="77777777" w:rsidR="000E1214" w:rsidRDefault="00A87198">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3486479A" w14:textId="77777777" w:rsidR="000E1214" w:rsidRDefault="00A87198">
            <w:pPr>
              <w:rPr>
                <w:rFonts w:cs="Arial"/>
                <w:sz w:val="24"/>
                <w:szCs w:val="24"/>
              </w:rPr>
            </w:pPr>
            <w:r>
              <w:rPr>
                <w:rFonts w:cs="Arial"/>
              </w:rPr>
              <w:t xml:space="preserve">0.12345 </w:t>
            </w:r>
          </w:p>
        </w:tc>
        <w:tc>
          <w:tcPr>
            <w:tcW w:w="0" w:type="auto"/>
            <w:tcBorders>
              <w:top w:val="single" w:sz="4" w:space="0" w:color="auto"/>
              <w:left w:val="single" w:sz="4" w:space="0" w:color="auto"/>
              <w:bottom w:val="single" w:sz="4" w:space="0" w:color="auto"/>
              <w:right w:val="single" w:sz="4" w:space="0" w:color="auto"/>
            </w:tcBorders>
            <w:hideMark/>
          </w:tcPr>
          <w:p w14:paraId="1E75C081" w14:textId="77777777" w:rsidR="000E1214" w:rsidRDefault="00A87198">
            <w:r>
              <w:rPr>
                <w:rFonts w:eastAsia="MS Mincho"/>
              </w:rPr>
              <w:t>0.123</w:t>
            </w:r>
            <w:r>
              <w:t xml:space="preserve"> </w:t>
            </w:r>
          </w:p>
        </w:tc>
      </w:tr>
      <w:tr w:rsidR="000E1214" w14:paraId="52F9C3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FAA26D"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4362468"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5C1FB0C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46CE8E9A" w14:textId="77777777" w:rsidR="000E1214" w:rsidRDefault="00A87198">
            <w:pPr>
              <w:rPr>
                <w:rFonts w:cs="Arial"/>
                <w:sz w:val="24"/>
                <w:szCs w:val="24"/>
              </w:rPr>
            </w:pPr>
            <w:r>
              <w:rPr>
                <w:rFonts w:cs="Arial"/>
              </w:rPr>
              <w:t xml:space="preserve">3.14159 </w:t>
            </w:r>
          </w:p>
        </w:tc>
        <w:tc>
          <w:tcPr>
            <w:tcW w:w="0" w:type="auto"/>
            <w:tcBorders>
              <w:top w:val="single" w:sz="4" w:space="0" w:color="auto"/>
              <w:left w:val="single" w:sz="4" w:space="0" w:color="auto"/>
              <w:bottom w:val="single" w:sz="4" w:space="0" w:color="auto"/>
              <w:right w:val="single" w:sz="4" w:space="0" w:color="auto"/>
            </w:tcBorders>
            <w:hideMark/>
          </w:tcPr>
          <w:p w14:paraId="7D417385" w14:textId="77777777" w:rsidR="000E1214" w:rsidRDefault="00A87198">
            <w:r>
              <w:rPr>
                <w:rFonts w:eastAsia="MS Mincho"/>
              </w:rPr>
              <w:t>3.142</w:t>
            </w:r>
            <w:r>
              <w:t xml:space="preserve"> </w:t>
            </w:r>
          </w:p>
        </w:tc>
      </w:tr>
      <w:tr w:rsidR="000E1214" w14:paraId="1597B2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2D7A87E" w14:textId="77777777" w:rsidR="000E1214" w:rsidRDefault="00A87198">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667BA66" w14:textId="77777777" w:rsidR="000E1214" w:rsidRDefault="00A87198">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44669F9D" w14:textId="77777777" w:rsidR="000E1214" w:rsidRDefault="00A87198">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30062B98" w14:textId="77777777" w:rsidR="000E1214" w:rsidRDefault="00A87198">
            <w:pPr>
              <w:rPr>
                <w:rFonts w:cs="Arial"/>
                <w:sz w:val="24"/>
                <w:szCs w:val="24"/>
              </w:rPr>
            </w:pPr>
            <w:r>
              <w:rPr>
                <w:rFonts w:cs="Arial"/>
              </w:rPr>
              <w:t xml:space="preserve">1.23004 </w:t>
            </w:r>
          </w:p>
        </w:tc>
        <w:tc>
          <w:tcPr>
            <w:tcW w:w="0" w:type="auto"/>
            <w:tcBorders>
              <w:top w:val="single" w:sz="4" w:space="0" w:color="auto"/>
              <w:left w:val="single" w:sz="4" w:space="0" w:color="auto"/>
              <w:bottom w:val="single" w:sz="4" w:space="0" w:color="auto"/>
              <w:right w:val="single" w:sz="4" w:space="0" w:color="auto"/>
            </w:tcBorders>
            <w:hideMark/>
          </w:tcPr>
          <w:p w14:paraId="77C32CB9" w14:textId="77777777" w:rsidR="000E1214" w:rsidRDefault="00A87198">
            <w:pPr>
              <w:keepNext/>
            </w:pPr>
            <w:r>
              <w:rPr>
                <w:rFonts w:eastAsia="MS Mincho"/>
              </w:rPr>
              <w:t>1.23</w:t>
            </w:r>
            <w:r>
              <w:t xml:space="preserve"> </w:t>
            </w:r>
          </w:p>
        </w:tc>
      </w:tr>
    </w:tbl>
    <w:p w14:paraId="77A733DB" w14:textId="2424A701" w:rsidR="000E1214" w:rsidRDefault="00A87198">
      <w:pPr>
        <w:pStyle w:val="Caption"/>
      </w:pPr>
      <w:r>
        <w:t xml:space="preserve">Table </w:t>
      </w:r>
      <w:fldSimple w:instr=" SEQ Table \* ARABIC ">
        <w:r w:rsidR="008A37A6">
          <w:rPr>
            <w:noProof/>
          </w:rPr>
          <w:t>34</w:t>
        </w:r>
      </w:fldSimple>
      <w:r>
        <w:t xml:space="preserve"> Significant Digits '@' Symbol in the dfdl:textNumberPattern Property</w:t>
      </w:r>
    </w:p>
    <w:p w14:paraId="647D5F94" w14:textId="77777777" w:rsidR="000E1214" w:rsidRDefault="00A87198" w:rsidP="00895323">
      <w:r>
        <w:t xml:space="preserve">Significant digit counts may be expressed using patterns that specify a minimum and maximum number of significant digits. These are indicated by the </w:t>
      </w:r>
      <w:r>
        <w:rPr>
          <w:rFonts w:eastAsia="MS Mincho"/>
        </w:rPr>
        <w:t>'@'</w:t>
      </w:r>
      <w:r>
        <w:t xml:space="preserve"> and </w:t>
      </w:r>
      <w:r>
        <w:rPr>
          <w:rFonts w:eastAsia="MS Mincho"/>
        </w:rPr>
        <w:t>'#'</w:t>
      </w:r>
      <w:r>
        <w:t xml:space="preserve"> characters. The minimum number of significant digits is the number of </w:t>
      </w:r>
      <w:r>
        <w:rPr>
          <w:rFonts w:eastAsia="MS Mincho"/>
        </w:rPr>
        <w:t>'@'</w:t>
      </w:r>
      <w:r>
        <w:t xml:space="preserve"> characters. The maximum number of significant digits is the number of </w:t>
      </w:r>
      <w:r>
        <w:rPr>
          <w:rFonts w:eastAsia="MS Mincho"/>
        </w:rPr>
        <w:t>'@'</w:t>
      </w:r>
      <w:r>
        <w:t xml:space="preserve"> characters plus the number of </w:t>
      </w:r>
      <w:r>
        <w:rPr>
          <w:rFonts w:eastAsia="MS Mincho"/>
        </w:rPr>
        <w:t>'#'</w:t>
      </w:r>
      <w:r>
        <w:t xml:space="preserve"> characters following on the right. For example, the pattern </w:t>
      </w:r>
      <w:r>
        <w:rPr>
          <w:rFonts w:eastAsia="MS Mincho"/>
        </w:rPr>
        <w:t>"@@@"</w:t>
      </w:r>
      <w:r>
        <w:t xml:space="preserve"> indicates exactly 3 significant digits. The pattern </w:t>
      </w:r>
      <w:r>
        <w:rPr>
          <w:rFonts w:eastAsia="MS Mincho"/>
        </w:rPr>
        <w:t>"@##"</w:t>
      </w:r>
      <w:r>
        <w:t xml:space="preserve"> indicates from 1 to 3 significant digits. Trailing zero digits to the right of the decimal separator are suppressed after the minimum number of significant digits have been shown. For example, the pattern </w:t>
      </w:r>
      <w:r>
        <w:rPr>
          <w:rFonts w:eastAsia="MS Mincho"/>
        </w:rPr>
        <w:t>"@##"</w:t>
      </w:r>
      <w:r>
        <w:t xml:space="preserve"> formats the number 0.1203 as </w:t>
      </w:r>
      <w:r>
        <w:rPr>
          <w:rFonts w:eastAsia="MS Mincho"/>
        </w:rPr>
        <w:t>"0.12"</w:t>
      </w:r>
      <w:r>
        <w:t>.</w:t>
      </w:r>
    </w:p>
    <w:p w14:paraId="38C896E5" w14:textId="5905AC5D" w:rsidR="000E1214" w:rsidRDefault="00A87198" w:rsidP="00895323">
      <w:r>
        <w:t xml:space="preserve">If a pattern uses significant digits, it </w:t>
      </w:r>
      <w:r w:rsidR="00AA57A1">
        <w:t xml:space="preserve">must </w:t>
      </w:r>
      <w:r>
        <w:t xml:space="preserve">not contain a decimal separator, nor the </w:t>
      </w:r>
      <w:r>
        <w:rPr>
          <w:rFonts w:eastAsia="MS Mincho"/>
        </w:rPr>
        <w:t>'0'</w:t>
      </w:r>
      <w:r>
        <w:t xml:space="preserve"> pattern character. Patterns such as </w:t>
      </w:r>
      <w:r>
        <w:rPr>
          <w:rFonts w:eastAsia="MS Mincho"/>
        </w:rPr>
        <w:t>"@00"</w:t>
      </w:r>
      <w:r>
        <w:t xml:space="preserve"> or </w:t>
      </w:r>
      <w:r>
        <w:rPr>
          <w:rFonts w:eastAsia="MS Mincho"/>
        </w:rPr>
        <w:t>"@.###"</w:t>
      </w:r>
      <w:r>
        <w:t xml:space="preserve"> are disallowed.</w:t>
      </w:r>
    </w:p>
    <w:p w14:paraId="025198C6" w14:textId="1A0F9B9D" w:rsidR="000E1214" w:rsidRDefault="00A87198" w:rsidP="00895323">
      <w:r>
        <w:t xml:space="preserve">Any number of </w:t>
      </w:r>
      <w:r>
        <w:rPr>
          <w:rFonts w:eastAsia="MS Mincho"/>
        </w:rPr>
        <w:t>'#'</w:t>
      </w:r>
      <w:r>
        <w:t xml:space="preserve"> characters may be prepended to the left of the leftmost </w:t>
      </w:r>
      <w:r>
        <w:rPr>
          <w:rFonts w:eastAsia="MS Mincho"/>
        </w:rPr>
        <w:t>'@'</w:t>
      </w:r>
      <w:r>
        <w:t xml:space="preserve"> character. These have no effect on the minimum and maximum significant digits </w:t>
      </w:r>
      <w:r w:rsidR="00F1488C">
        <w:t>counts but</w:t>
      </w:r>
      <w:r>
        <w:t xml:space="preserve"> may be used to position grouping separators. For example, </w:t>
      </w:r>
      <w:r>
        <w:rPr>
          <w:rFonts w:eastAsia="MS Mincho"/>
        </w:rPr>
        <w:t>"#,#@#"</w:t>
      </w:r>
      <w:r>
        <w:t xml:space="preserve"> indicates a minimum of one significant </w:t>
      </w:r>
      <w:r w:rsidR="00F1488C">
        <w:t>digit</w:t>
      </w:r>
      <w:r>
        <w:t>, a maximum of two significant digits, and a grouping size of three.</w:t>
      </w:r>
    </w:p>
    <w:p w14:paraId="0F5EA5A5" w14:textId="77777777" w:rsidR="000E1214" w:rsidRDefault="00A87198" w:rsidP="00895323">
      <w:r>
        <w:t>The number of significant digits has no effect on parsing.</w:t>
      </w:r>
    </w:p>
    <w:p w14:paraId="3D0569E2" w14:textId="77777777" w:rsidR="000E1214" w:rsidRDefault="00A87198" w:rsidP="00895323">
      <w:r>
        <w:t xml:space="preserve">Significant digits may be used together with exponential notation.  For example, the pattern </w:t>
      </w:r>
      <w:r>
        <w:rPr>
          <w:rFonts w:eastAsia="MS Mincho"/>
        </w:rPr>
        <w:t>"@@###E0"</w:t>
      </w:r>
      <w:r>
        <w:t xml:space="preserve"> is equivalent to </w:t>
      </w:r>
      <w:r>
        <w:rPr>
          <w:rFonts w:eastAsia="MS Mincho"/>
        </w:rPr>
        <w:t>"0.0###E0"</w:t>
      </w:r>
      <w:r>
        <w:t>.</w:t>
      </w:r>
    </w:p>
    <w:p w14:paraId="13BBE3C3" w14:textId="78223D6E" w:rsidR="000E1214" w:rsidRDefault="00A87198" w:rsidP="00895323">
      <w:r>
        <w:t>The '@' pattern character can be used only in 'standard' textNumberRep (not 'zoned'</w:t>
      </w:r>
      <w:r w:rsidR="00F1488C">
        <w:t>) and</w:t>
      </w:r>
      <w:r>
        <w:t xml:space="preserve"> excludes the 'P' and 'V' pattern characters. It is a Schema Definition Error if the '@' pattern character appears in 'zoned' textNumberRep, or in conjunction with the 'P' or 'V' pattern characters.</w:t>
      </w:r>
    </w:p>
    <w:p w14:paraId="2A1D6F75" w14:textId="77777777" w:rsidR="000E1214" w:rsidRDefault="00A87198">
      <w:pPr>
        <w:rPr>
          <w:rFonts w:cs="Arial"/>
          <w:b/>
          <w:bCs/>
        </w:rPr>
      </w:pPr>
      <w:r>
        <w:rPr>
          <w:rFonts w:cs="Arial"/>
          <w:b/>
          <w:bCs/>
        </w:rPr>
        <w:t>Padding</w:t>
      </w:r>
    </w:p>
    <w:p w14:paraId="46499726" w14:textId="77777777" w:rsidR="000E1214" w:rsidRDefault="00A87198">
      <w:pPr>
        <w:rPr>
          <w:rFonts w:cs="Arial"/>
        </w:rPr>
      </w:pPr>
      <w:r>
        <w:rPr>
          <w:rFonts w:cs="Arial"/>
        </w:rPr>
        <w:t xml:space="preserve">Padding may be specified through the pattern syntax. In a pattern the pad escape character, followed by a single pad character, causes padding to be parsed and formatted. The pad escape character is '*'. For example, </w:t>
      </w:r>
      <w:r>
        <w:rPr>
          <w:rFonts w:eastAsia="MS Mincho"/>
        </w:rPr>
        <w:t>"*x#,##0.00"</w:t>
      </w:r>
      <w:r>
        <w:rPr>
          <w:rFonts w:cs="Arial"/>
        </w:rPr>
        <w:t xml:space="preserve"> formats 123 to </w:t>
      </w:r>
      <w:r>
        <w:rPr>
          <w:rFonts w:eastAsia="MS Mincho"/>
        </w:rPr>
        <w:t>"xx123.00"</w:t>
      </w:r>
      <w:r>
        <w:rPr>
          <w:rFonts w:cs="Arial"/>
        </w:rPr>
        <w:t xml:space="preserve">, and 1234 to </w:t>
      </w:r>
      <w:r>
        <w:rPr>
          <w:rFonts w:eastAsia="MS Mincho"/>
        </w:rPr>
        <w:t>"1,234.00"</w:t>
      </w:r>
      <w:r>
        <w:rPr>
          <w:rFonts w:cs="Arial"/>
        </w:rPr>
        <w:t>.</w:t>
      </w:r>
    </w:p>
    <w:p w14:paraId="103856C3" w14:textId="77777777" w:rsidR="000E1214" w:rsidRDefault="00A87198">
      <w:r>
        <w:t xml:space="preserve">When padding is in effect, the width of the positive subpattern, including prefix and suffix, determines the format width. For example, in the pattern </w:t>
      </w:r>
      <w:r>
        <w:rPr>
          <w:rFonts w:eastAsia="MS Mincho"/>
        </w:rPr>
        <w:t xml:space="preserve">"* #0 </w:t>
      </w:r>
      <w:proofErr w:type="spellStart"/>
      <w:r>
        <w:rPr>
          <w:rFonts w:eastAsia="MS Mincho"/>
        </w:rPr>
        <w:t>o''clock</w:t>
      </w:r>
      <w:proofErr w:type="spellEnd"/>
      <w:r>
        <w:rPr>
          <w:rFonts w:eastAsia="MS Mincho"/>
        </w:rPr>
        <w:t>"</w:t>
      </w:r>
      <w:r>
        <w:t>, the format width is 10.</w:t>
      </w:r>
    </w:p>
    <w:p w14:paraId="5C653507" w14:textId="77777777" w:rsidR="000E1214" w:rsidRDefault="00A87198">
      <w:r>
        <w:t>The width is counted in 16-bit code units.</w:t>
      </w:r>
    </w:p>
    <w:p w14:paraId="31B0449B" w14:textId="77777777" w:rsidR="000E1214" w:rsidRDefault="00A87198">
      <w:r>
        <w:t>Some parameters which usually do not matter have meaning when padding is used, because the pattern width is significant with padding. In the pattern "* ##,##,#,##0.##", the format width is 14. The initial characters "##,##," do not affect the grouping size or maximum integer digits, but they do affect the format width.</w:t>
      </w:r>
    </w:p>
    <w:p w14:paraId="5244B9D6" w14:textId="77777777" w:rsidR="000E1214" w:rsidRDefault="00A87198">
      <w:r>
        <w:t>Padding may be inserted at one of four locations: before the prefix, after the prefix, before the suffix, or after the suffix. If there is no prefix, before the prefix and after the prefix are equivalent, likewise for the suffix.</w:t>
      </w:r>
    </w:p>
    <w:p w14:paraId="319A242E" w14:textId="77777777" w:rsidR="000E1214" w:rsidRDefault="00A87198">
      <w:r>
        <w:t xml:space="preserve">When specified in a pattern, the 32-bit codepoint immediately following the pad escape is the pad character. This may be any character, including a special pattern character. That is, the pad escape </w:t>
      </w:r>
      <w:r>
        <w:rPr>
          <w:rStyle w:val="Emphasis"/>
          <w:rFonts w:cs="Arial"/>
        </w:rPr>
        <w:t>escapes</w:t>
      </w:r>
      <w:r>
        <w:t xml:space="preserve"> the following character. If there is no character after the pad escape, then the pattern is illegal.</w:t>
      </w:r>
    </w:p>
    <w:p w14:paraId="016ABF99" w14:textId="77777777" w:rsidR="000E1214" w:rsidRDefault="00A87198">
      <w:pPr>
        <w:rPr>
          <w:rFonts w:cs="Arial"/>
        </w:rPr>
      </w:pPr>
      <w:r>
        <w:rPr>
          <w:rFonts w:cs="Arial"/>
        </w:rPr>
        <w:t>Note: Padding specified through the pattern syntax is distinct from, and in addition to, padding specified using dfdl:textPadKind.</w:t>
      </w:r>
    </w:p>
    <w:p w14:paraId="7744FD9C" w14:textId="77777777" w:rsidR="000E1214" w:rsidRDefault="00A87198">
      <w:pPr>
        <w:rPr>
          <w:rFonts w:cs="Arial"/>
          <w:b/>
          <w:bCs/>
        </w:rPr>
      </w:pPr>
      <w:r>
        <w:rPr>
          <w:rFonts w:cs="Arial"/>
          <w:b/>
          <w:bCs/>
        </w:rPr>
        <w:t>Rounding</w:t>
      </w:r>
    </w:p>
    <w:p w14:paraId="2CC2503F" w14:textId="77777777" w:rsidR="000E1214" w:rsidRDefault="00A87198">
      <w:pPr>
        <w:rPr>
          <w:rFonts w:eastAsia="MS Mincho"/>
        </w:rPr>
      </w:pPr>
      <w:r>
        <w:rPr>
          <w:rFonts w:eastAsia="MS Mincho"/>
        </w:rPr>
        <w:t xml:space="preserve">How rounding is controlled is given by dfdl:textNumberRounding.  The rounding increment may be specified in the dfdl:textNumberPattern itself using digits '1' through '9' or using an explicit increment in dfdl:textNumberRoundingIncrement. For example, 1230 rounded to the nearest 50 is 1250. 1.234 rounded to the nearest 0.65 is 1.3. </w:t>
      </w:r>
    </w:p>
    <w:p w14:paraId="358D4898" w14:textId="77777777" w:rsidR="000E1214" w:rsidRDefault="00A87198" w:rsidP="00C31ED0">
      <w:pPr>
        <w:numPr>
          <w:ilvl w:val="0"/>
          <w:numId w:val="114"/>
        </w:numPr>
        <w:rPr>
          <w:rFonts w:eastAsia="MS Mincho"/>
        </w:rPr>
      </w:pPr>
      <w:r>
        <w:rPr>
          <w:rFonts w:eastAsia="MS Mincho"/>
        </w:rPr>
        <w:t>Rounding only affects the string produced by unparsing. It does not affect parsing or change any numerical values.</w:t>
      </w:r>
    </w:p>
    <w:p w14:paraId="0826C28B" w14:textId="77777777" w:rsidR="000E1214" w:rsidRDefault="00A87198" w:rsidP="00C31ED0">
      <w:pPr>
        <w:numPr>
          <w:ilvl w:val="0"/>
          <w:numId w:val="114"/>
        </w:numPr>
        <w:rPr>
          <w:rFonts w:eastAsia="MS Mincho"/>
        </w:rPr>
      </w:pPr>
      <w:r>
        <w:rPr>
          <w:rFonts w:eastAsia="MS Mincho"/>
        </w:rPr>
        <w:t xml:space="preserve">In a pattern, digits '1' through '9' specify rounding, but otherwise behave identically to digit '0'. For example, "#,#50" specifies a rounding increment of 50. </w:t>
      </w:r>
    </w:p>
    <w:p w14:paraId="5202015F" w14:textId="77777777" w:rsidR="000E1214" w:rsidRDefault="00A87198" w:rsidP="00C31ED0">
      <w:pPr>
        <w:numPr>
          <w:ilvl w:val="0"/>
          <w:numId w:val="114"/>
        </w:numPr>
        <w:rPr>
          <w:rFonts w:eastAsia="MS Mincho"/>
        </w:rPr>
      </w:pPr>
      <w:r>
        <w:rPr>
          <w:rFonts w:eastAsia="MS Mincho"/>
        </w:rPr>
        <w:t>Using digits in a pattern, rounding is always 'half even', meaning rounds towards the nearest integer, or towards the nearest even integer if equidistant.</w:t>
      </w:r>
    </w:p>
    <w:p w14:paraId="31FB802A" w14:textId="77777777" w:rsidR="000E1214" w:rsidRDefault="00A87198">
      <w:r>
        <w:rPr>
          <w:rFonts w:eastAsia="MS Mincho"/>
        </w:rPr>
        <w:t>Using an explicit rounding increment, dfdl:textNumberRoundingMode determines how values are rounded.</w:t>
      </w:r>
      <w:r>
        <w:t xml:space="preserve"> </w:t>
      </w:r>
    </w:p>
    <w:p w14:paraId="18709F41" w14:textId="77777777" w:rsidR="000E1214" w:rsidRDefault="00A87198">
      <w:pPr>
        <w:pStyle w:val="Heading4"/>
        <w:rPr>
          <w:rFonts w:eastAsia="Times New Roman" w:cs="Arial"/>
        </w:rPr>
      </w:pPr>
      <w:r>
        <w:rPr>
          <w:rFonts w:eastAsia="Times New Roman" w:cs="Arial"/>
        </w:rPr>
        <w:t>dfdl:textNumberPattern for dfdl:textNumberRep 'zoned'</w:t>
      </w:r>
    </w:p>
    <w:p w14:paraId="339A4BD8" w14:textId="7EBD0ADC" w:rsidR="000E1214" w:rsidRDefault="00A87198">
      <w:pPr>
        <w:rPr>
          <w:rFonts w:cs="Arial"/>
        </w:rPr>
      </w:pPr>
      <w:r>
        <w:rPr>
          <w:rFonts w:cs="Arial"/>
        </w:rPr>
        <w:t xml:space="preserve">When dfdl:textNumberRep is 'zoned' a subset of the number pattern language described in Section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8A37A6">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r w:rsidR="008A37A6" w:rsidRPr="008A37A6">
        <w:rPr>
          <w:rStyle w:val="Hyperlink"/>
        </w:rPr>
        <w:t>dfdl:textNumberPattern for dfdl:textNumberRep 'standard'</w:t>
      </w:r>
      <w:r w:rsidRPr="00065302">
        <w:rPr>
          <w:rStyle w:val="Hyperlink"/>
        </w:rPr>
        <w:fldChar w:fldCharType="end"/>
      </w:r>
      <w:r>
        <w:rPr>
          <w:rFonts w:cs="Arial"/>
        </w:rPr>
        <w:t xml:space="preserve"> is used.</w:t>
      </w:r>
    </w:p>
    <w:p w14:paraId="415C5F08" w14:textId="77777777" w:rsidR="000E1214" w:rsidRDefault="00A87198">
      <w:pPr>
        <w:rPr>
          <w:rFonts w:cs="Arial"/>
        </w:rPr>
      </w:pPr>
      <w:r>
        <w:rPr>
          <w:rFonts w:cs="Arial"/>
        </w:rPr>
        <w:t>Only the pattern for positive numbers is used. It is a Schema Definition Error if the negative pattern is specified.</w:t>
      </w:r>
    </w:p>
    <w:p w14:paraId="0FB68D47" w14:textId="77777777" w:rsidR="000E1214" w:rsidRDefault="00A87198">
      <w:pPr>
        <w:rPr>
          <w:rFonts w:cs="Arial"/>
        </w:rPr>
      </w:pPr>
      <w:r>
        <w:rPr>
          <w:rFonts w:cs="Arial"/>
        </w:rPr>
        <w:t>In addition, only the following pattern characters may be used:</w:t>
      </w:r>
    </w:p>
    <w:p w14:paraId="69568853" w14:textId="49B257FB" w:rsidR="000E1214" w:rsidRDefault="00A87198" w:rsidP="00C31ED0">
      <w:pPr>
        <w:numPr>
          <w:ilvl w:val="0"/>
          <w:numId w:val="115"/>
        </w:numPr>
        <w:rPr>
          <w:rFonts w:eastAsia="MS Mincho"/>
        </w:rPr>
      </w:pPr>
      <w:r>
        <w:rPr>
          <w:rFonts w:eastAsia="MS Mincho" w:cs="Arial"/>
          <w:lang w:eastAsia="ja-JP"/>
        </w:rPr>
        <w:t xml:space="preserve">'+' </w:t>
      </w:r>
      <w:r w:rsidR="008E7C14">
        <w:rPr>
          <w:rFonts w:eastAsia="MS Mincho" w:cs="Arial"/>
          <w:lang w:eastAsia="ja-JP"/>
        </w:rPr>
        <w:t>must be</w:t>
      </w:r>
      <w:r>
        <w:rPr>
          <w:rFonts w:eastAsia="MS Mincho" w:cs="Arial"/>
          <w:lang w:eastAsia="ja-JP"/>
        </w:rPr>
        <w:t xml:space="preserve"> present at the beginning or end of the pattern to indicate whether the leading or trailing digit carries the overpunched sign, if the logical type is signed</w:t>
      </w:r>
      <w:r>
        <w:rPr>
          <w:rFonts w:eastAsia="MS Mincho"/>
        </w:rPr>
        <w:t xml:space="preserve"> </w:t>
      </w:r>
    </w:p>
    <w:p w14:paraId="37B8C673" w14:textId="59E61D1C" w:rsidR="000E1214" w:rsidRDefault="00A87198" w:rsidP="00C31ED0">
      <w:pPr>
        <w:numPr>
          <w:ilvl w:val="0"/>
          <w:numId w:val="116"/>
        </w:numPr>
        <w:rPr>
          <w:rFonts w:eastAsia="MS Mincho" w:cs="Arial"/>
          <w:lang w:eastAsia="ja-JP"/>
        </w:rPr>
      </w:pPr>
      <w:r>
        <w:rPr>
          <w:rFonts w:eastAsia="MS Mincho" w:cs="Arial"/>
          <w:lang w:eastAsia="ja-JP"/>
        </w:rPr>
        <w:t xml:space="preserve"> '+' </w:t>
      </w:r>
      <w:r w:rsidR="008E7C14">
        <w:rPr>
          <w:rFonts w:eastAsia="MS Mincho" w:cs="Arial"/>
          <w:lang w:eastAsia="ja-JP"/>
        </w:rPr>
        <w:t>may be</w:t>
      </w:r>
      <w:r>
        <w:rPr>
          <w:rFonts w:eastAsia="MS Mincho" w:cs="Arial"/>
          <w:lang w:eastAsia="ja-JP"/>
        </w:rPr>
        <w:t xml:space="preserve"> present at the beginning or end of the pattern to indicate whether the leading or trailing digit carries the overpunched sign, if the logical type is unsigned. If logical type is unsigned and dfdl:textNumberPolicy 'lax' specified it is a Schema Definition Error if no '+' is present.</w:t>
      </w:r>
    </w:p>
    <w:p w14:paraId="46A1EBA4" w14:textId="6BF7AEB5" w:rsidR="000E1214" w:rsidRDefault="00A87198" w:rsidP="00C31ED0">
      <w:pPr>
        <w:numPr>
          <w:ilvl w:val="0"/>
          <w:numId w:val="116"/>
        </w:numPr>
        <w:rPr>
          <w:rFonts w:cs="Arial"/>
        </w:rPr>
      </w:pPr>
      <w:r>
        <w:rPr>
          <w:rFonts w:eastAsia="MS Mincho" w:cs="Arial"/>
          <w:lang w:eastAsia="ja-JP"/>
        </w:rPr>
        <w:t xml:space="preserve"> 'V' </w:t>
      </w:r>
      <w:r w:rsidR="008E7C14">
        <w:rPr>
          <w:rFonts w:eastAsia="MS Mincho" w:cs="Arial"/>
          <w:lang w:eastAsia="ja-JP"/>
        </w:rPr>
        <w:t>may be</w:t>
      </w:r>
      <w:r>
        <w:rPr>
          <w:rFonts w:eastAsia="MS Mincho" w:cs="Arial"/>
          <w:lang w:eastAsia="ja-JP"/>
        </w:rPr>
        <w:t xml:space="preserve"> used  to indicate the location of an implied decimal point </w:t>
      </w:r>
    </w:p>
    <w:p w14:paraId="4CD9BF74" w14:textId="17F65968" w:rsidR="000E1214" w:rsidRDefault="00A87198" w:rsidP="00C31ED0">
      <w:pPr>
        <w:numPr>
          <w:ilvl w:val="0"/>
          <w:numId w:val="116"/>
        </w:numPr>
        <w:rPr>
          <w:rFonts w:cs="Arial"/>
        </w:rPr>
      </w:pPr>
      <w:r>
        <w:rPr>
          <w:rFonts w:eastAsia="MS Mincho" w:cs="Arial"/>
          <w:lang w:eastAsia="ja-JP"/>
        </w:rPr>
        <w:t xml:space="preserve">'P' </w:t>
      </w:r>
      <w:r w:rsidR="008E7C14">
        <w:rPr>
          <w:rFonts w:eastAsia="MS Mincho" w:cs="Arial"/>
          <w:lang w:eastAsia="ja-JP"/>
        </w:rPr>
        <w:t>may be</w:t>
      </w:r>
      <w:r>
        <w:rPr>
          <w:rFonts w:eastAsia="MS Mincho" w:cs="Arial"/>
          <w:lang w:eastAsia="ja-JP"/>
        </w:rPr>
        <w:t xml:space="preserve"> used  to indicate the decimal  scaling</w:t>
      </w:r>
    </w:p>
    <w:p w14:paraId="5892ACEA" w14:textId="77777777" w:rsidR="000E1214" w:rsidRDefault="00A87198" w:rsidP="00C31ED0">
      <w:pPr>
        <w:numPr>
          <w:ilvl w:val="0"/>
          <w:numId w:val="116"/>
        </w:numPr>
        <w:rPr>
          <w:rFonts w:cs="Arial"/>
        </w:rPr>
      </w:pPr>
      <w:r>
        <w:rPr>
          <w:rFonts w:eastAsia="MS Mincho" w:cs="Arial"/>
          <w:lang w:eastAsia="ja-JP"/>
        </w:rPr>
        <w:t xml:space="preserve"> '0-9' indicates the number of needed digits (including overpunched). </w:t>
      </w:r>
    </w:p>
    <w:p w14:paraId="0E007CCE" w14:textId="77777777" w:rsidR="000E1214" w:rsidRDefault="00A87198" w:rsidP="00C31ED0">
      <w:pPr>
        <w:numPr>
          <w:ilvl w:val="0"/>
          <w:numId w:val="116"/>
        </w:numPr>
        <w:rPr>
          <w:rFonts w:cs="Arial"/>
        </w:rPr>
      </w:pPr>
      <w:r>
        <w:rPr>
          <w:rFonts w:eastAsia="MS Mincho" w:cs="Arial"/>
          <w:lang w:eastAsia="ja-JP"/>
        </w:rPr>
        <w:t>'#' indicates the number of optional digits.</w:t>
      </w:r>
    </w:p>
    <w:p w14:paraId="43C09E9D" w14:textId="533A6E0D" w:rsidR="000E1214" w:rsidRDefault="00A87198">
      <w:pPr>
        <w:rPr>
          <w:rFonts w:cs="Arial"/>
        </w:rPr>
      </w:pPr>
      <w:r>
        <w:rPr>
          <w:rFonts w:cs="Arial"/>
        </w:rPr>
        <w:t xml:space="preserve">Rounding occurs as described under Rounding in </w:t>
      </w:r>
      <w:r w:rsidRPr="00065302">
        <w:rPr>
          <w:rStyle w:val="Hyperlink"/>
        </w:rPr>
        <w:fldChar w:fldCharType="begin"/>
      </w:r>
      <w:r w:rsidRPr="00065302">
        <w:rPr>
          <w:rStyle w:val="Hyperlink"/>
        </w:rPr>
        <w:instrText xml:space="preserve"> REF _Ref275431294 \r \h  \* MERGEFORMAT </w:instrText>
      </w:r>
      <w:r w:rsidRPr="00065302">
        <w:rPr>
          <w:rStyle w:val="Hyperlink"/>
        </w:rPr>
      </w:r>
      <w:r w:rsidRPr="00065302">
        <w:rPr>
          <w:rStyle w:val="Hyperlink"/>
        </w:rPr>
        <w:fldChar w:fldCharType="separate"/>
      </w:r>
      <w:r w:rsidR="008A37A6">
        <w:rPr>
          <w:rStyle w:val="Hyperlink"/>
        </w:rPr>
        <w:t>13.6.1.1</w:t>
      </w:r>
      <w:r w:rsidRPr="00065302">
        <w:rPr>
          <w:rStyle w:val="Hyperlink"/>
        </w:rPr>
        <w:fldChar w:fldCharType="end"/>
      </w:r>
      <w:r>
        <w:rPr>
          <w:rFonts w:cs="Arial"/>
        </w:rPr>
        <w:t xml:space="preserve"> </w:t>
      </w:r>
      <w:r w:rsidRPr="00065302">
        <w:rPr>
          <w:rStyle w:val="Hyperlink"/>
        </w:rPr>
        <w:fldChar w:fldCharType="begin"/>
      </w:r>
      <w:r w:rsidRPr="00065302">
        <w:rPr>
          <w:rStyle w:val="Hyperlink"/>
        </w:rPr>
        <w:instrText xml:space="preserve"> REF _Ref275431294 \h  \* MERGEFORMAT </w:instrText>
      </w:r>
      <w:r w:rsidRPr="00065302">
        <w:rPr>
          <w:rStyle w:val="Hyperlink"/>
        </w:rPr>
      </w:r>
      <w:r w:rsidRPr="00065302">
        <w:rPr>
          <w:rStyle w:val="Hyperlink"/>
        </w:rPr>
        <w:fldChar w:fldCharType="separate"/>
      </w:r>
      <w:r w:rsidR="008A37A6" w:rsidRPr="008A37A6">
        <w:rPr>
          <w:rStyle w:val="Hyperlink"/>
        </w:rPr>
        <w:t>dfdl:textNumberPattern for dfdl:textNumberRep 'standard'</w:t>
      </w:r>
      <w:r w:rsidRPr="00065302">
        <w:rPr>
          <w:rStyle w:val="Hyperlink"/>
        </w:rPr>
        <w:fldChar w:fldCharType="end"/>
      </w:r>
    </w:p>
    <w:p w14:paraId="4F91B437" w14:textId="77777777" w:rsidR="000E1214" w:rsidRDefault="00A87198" w:rsidP="00BC2419">
      <w:pPr>
        <w:pStyle w:val="Heading3"/>
        <w:rPr>
          <w:rFonts w:eastAsia="Times New Roman"/>
        </w:rPr>
      </w:pPr>
      <w:bookmarkStart w:id="5585" w:name="_Ref263169391"/>
      <w:bookmarkStart w:id="5586" w:name="_Ref263169398"/>
      <w:bookmarkStart w:id="5587" w:name="_Toc349042755"/>
      <w:bookmarkStart w:id="5588" w:name="_Toc53134118"/>
      <w:r>
        <w:rPr>
          <w:rFonts w:eastAsia="Times New Roman"/>
        </w:rPr>
        <w:t>Converting logical numbers to/from text representation</w:t>
      </w:r>
      <w:bookmarkEnd w:id="5585"/>
      <w:bookmarkEnd w:id="5586"/>
      <w:bookmarkEnd w:id="5587"/>
      <w:bookmarkEnd w:id="5588"/>
    </w:p>
    <w:p w14:paraId="23BB9140" w14:textId="77777777" w:rsidR="000E1214" w:rsidRDefault="00A87198" w:rsidP="00C31ED0">
      <w:pPr>
        <w:pStyle w:val="ListParagraph"/>
        <w:numPr>
          <w:ilvl w:val="0"/>
          <w:numId w:val="117"/>
        </w:numPr>
      </w:pPr>
      <w:r>
        <w:t>Signed numbers with dfdl:textNumberRep 'standard' and dfdl:textStandardBase 10 are mapped using the dfdl:textNumberPattern.</w:t>
      </w:r>
    </w:p>
    <w:p w14:paraId="6DC013F9" w14:textId="640DCE69" w:rsidR="000E1214" w:rsidRDefault="00A87198" w:rsidP="00C31ED0">
      <w:pPr>
        <w:pStyle w:val="ListParagraph"/>
        <w:numPr>
          <w:ilvl w:val="0"/>
          <w:numId w:val="117"/>
        </w:numPr>
      </w:pPr>
      <w:r>
        <w:t xml:space="preserve">Signed numbers with dfdl:textNumberRep 'standard' and dfdl:textStandardBase not 10 are mapped to an unsigned representation. On unparsing the minimum number of characters to represent the digits is output and it is a </w:t>
      </w:r>
      <w:del w:id="5589" w:author="Mike Beckerle" w:date="2020-10-08T20:33:00Z">
        <w:r w:rsidDel="00B31DA3">
          <w:delText>processing error</w:delText>
        </w:r>
      </w:del>
      <w:ins w:id="5590" w:author="Mike Beckerle" w:date="2020-10-08T20:33:00Z">
        <w:r w:rsidR="00B31DA3">
          <w:t>Processing Error</w:t>
        </w:r>
      </w:ins>
      <w:r>
        <w:t xml:space="preserve"> if the value is negative.</w:t>
      </w:r>
    </w:p>
    <w:p w14:paraId="7CCB1B7C" w14:textId="77777777" w:rsidR="000E1214" w:rsidRDefault="00A87198" w:rsidP="00C31ED0">
      <w:pPr>
        <w:pStyle w:val="ListParagraph"/>
        <w:numPr>
          <w:ilvl w:val="0"/>
          <w:numId w:val="117"/>
        </w:numPr>
      </w:pPr>
      <w:r>
        <w:t>Signed numbers with dfdl:textNumberRep 'zoned' are mapped using the dfdl:textNumberPattern to indicate the position of the sign and virtual decimal point. On parsing if the sign is not overpunched, that is it does not have a sign, it is treated as positive. On unparsing the sign is always overpunched.</w:t>
      </w:r>
    </w:p>
    <w:p w14:paraId="16EA50C5" w14:textId="2DFF18FD" w:rsidR="000E1214" w:rsidRDefault="00A87198" w:rsidP="00C31ED0">
      <w:pPr>
        <w:pStyle w:val="ListParagraph"/>
        <w:numPr>
          <w:ilvl w:val="0"/>
          <w:numId w:val="117"/>
        </w:numPr>
      </w:pPr>
      <w:r>
        <w:t xml:space="preserve">Unsigned numbers with dfdl:textNumberRep 'standard' and dfdl:textStandardBase 10  are mapped using the dfdl:textNumberPattern. On parsing it is a </w:t>
      </w:r>
      <w:del w:id="5591" w:author="Mike Beckerle" w:date="2020-10-08T20:33:00Z">
        <w:r w:rsidDel="00B31DA3">
          <w:delText>processing error</w:delText>
        </w:r>
      </w:del>
      <w:ins w:id="5592" w:author="Mike Beckerle" w:date="2020-10-08T20:33:00Z">
        <w:r w:rsidR="00B31DA3">
          <w:t>Processing Error</w:t>
        </w:r>
      </w:ins>
      <w:r>
        <w:t xml:space="preserve"> if the data are negative.</w:t>
      </w:r>
    </w:p>
    <w:p w14:paraId="36295E9F" w14:textId="77777777" w:rsidR="000E1214" w:rsidRDefault="00A87198" w:rsidP="00C31ED0">
      <w:pPr>
        <w:pStyle w:val="ListParagraph"/>
        <w:numPr>
          <w:ilvl w:val="0"/>
          <w:numId w:val="117"/>
        </w:numPr>
      </w:pPr>
      <w:r>
        <w:t>Unsigned numbers with dfdl:textNumberRep 'standard' and dfdl:textStandardBase not 10  are mapped to an unsigned representation. On unparsing the minimum number of characters to represent the digits is output.</w:t>
      </w:r>
    </w:p>
    <w:p w14:paraId="6C1FD76B" w14:textId="4516272B" w:rsidR="000E1214" w:rsidRDefault="00A87198" w:rsidP="00C31ED0">
      <w:pPr>
        <w:pStyle w:val="ListParagraph"/>
        <w:numPr>
          <w:ilvl w:val="0"/>
          <w:numId w:val="117"/>
        </w:numPr>
      </w:pPr>
      <w:r>
        <w:t xml:space="preserve">Unsigned numbers with dfdl:textNumberRep 'zoned' are mapped using the dfdl:textNumberPattern to indicate the position of the sign and virtual decimal point. On parsing it is a </w:t>
      </w:r>
      <w:del w:id="5593" w:author="Mike Beckerle" w:date="2020-10-08T20:33:00Z">
        <w:r w:rsidDel="00B31DA3">
          <w:delText>processing error</w:delText>
        </w:r>
      </w:del>
      <w:ins w:id="5594" w:author="Mike Beckerle" w:date="2020-10-08T20:33:00Z">
        <w:r w:rsidR="00B31DA3">
          <w:t>Processing Error</w:t>
        </w:r>
      </w:ins>
      <w:r>
        <w:t xml:space="preserve"> if the data are negative. On unparsing the data are not overpunched with a sign.</w:t>
      </w:r>
    </w:p>
    <w:p w14:paraId="1C982606" w14:textId="77777777" w:rsidR="000E1214" w:rsidRDefault="00A87198" w:rsidP="00B31DA3">
      <w:pPr>
        <w:pStyle w:val="Heading2"/>
      </w:pPr>
      <w:r>
        <w:br w:type="page"/>
      </w:r>
      <w:bookmarkStart w:id="5595" w:name="_Toc322911345"/>
      <w:bookmarkStart w:id="5596" w:name="_Toc322911660"/>
      <w:bookmarkStart w:id="5597" w:name="_Toc322911908"/>
      <w:bookmarkStart w:id="5598" w:name="_Toc322912199"/>
      <w:bookmarkStart w:id="5599" w:name="_Toc329093048"/>
      <w:bookmarkStart w:id="5600" w:name="_Toc332701561"/>
      <w:bookmarkStart w:id="5601" w:name="_Toc332701865"/>
      <w:bookmarkStart w:id="5602" w:name="_Toc332711659"/>
      <w:bookmarkStart w:id="5603" w:name="_Toc332711967"/>
      <w:bookmarkStart w:id="5604" w:name="_Toc332712269"/>
      <w:bookmarkStart w:id="5605" w:name="_Toc332724185"/>
      <w:bookmarkStart w:id="5606" w:name="_Toc332724485"/>
      <w:bookmarkStart w:id="5607" w:name="_Toc341102781"/>
      <w:bookmarkStart w:id="5608" w:name="_Toc347241516"/>
      <w:bookmarkStart w:id="5609" w:name="_Toc347744709"/>
      <w:bookmarkStart w:id="5610" w:name="_Toc348984492"/>
      <w:bookmarkStart w:id="5611" w:name="_Toc348984797"/>
      <w:bookmarkStart w:id="5612" w:name="_Toc349037961"/>
      <w:bookmarkStart w:id="5613" w:name="_Toc349038263"/>
      <w:bookmarkStart w:id="5614" w:name="_Toc349042756"/>
      <w:bookmarkStart w:id="5615" w:name="_Toc349642170"/>
      <w:bookmarkStart w:id="5616" w:name="_Toc351912754"/>
      <w:bookmarkStart w:id="5617" w:name="_Toc351914775"/>
      <w:bookmarkStart w:id="5618" w:name="_Toc351915241"/>
      <w:bookmarkStart w:id="5619" w:name="_Toc361231298"/>
      <w:bookmarkStart w:id="5620" w:name="_Toc361231824"/>
      <w:bookmarkStart w:id="5621" w:name="_Toc362445122"/>
      <w:bookmarkStart w:id="5622" w:name="_Toc363909044"/>
      <w:bookmarkStart w:id="5623" w:name="_Toc364463468"/>
      <w:bookmarkStart w:id="5624" w:name="_Toc366078071"/>
      <w:bookmarkStart w:id="5625" w:name="_Toc366078690"/>
      <w:bookmarkStart w:id="5626" w:name="_Toc366079675"/>
      <w:bookmarkStart w:id="5627" w:name="_Toc366080287"/>
      <w:bookmarkStart w:id="5628" w:name="_Toc366080896"/>
      <w:bookmarkStart w:id="5629" w:name="_Toc366505236"/>
      <w:bookmarkStart w:id="5630" w:name="_Toc366508605"/>
      <w:bookmarkStart w:id="5631" w:name="_Toc366513106"/>
      <w:bookmarkStart w:id="5632" w:name="_Toc366574295"/>
      <w:bookmarkStart w:id="5633" w:name="_Toc366578088"/>
      <w:bookmarkStart w:id="5634" w:name="_Toc366578682"/>
      <w:bookmarkStart w:id="5635" w:name="_Toc366579274"/>
      <w:bookmarkStart w:id="5636" w:name="_Toc366579865"/>
      <w:bookmarkStart w:id="5637" w:name="_Toc366580457"/>
      <w:bookmarkStart w:id="5638" w:name="_Toc366581048"/>
      <w:bookmarkStart w:id="5639" w:name="_Toc366581640"/>
      <w:bookmarkStart w:id="5640" w:name="_Toc243112833"/>
      <w:bookmarkStart w:id="5641" w:name="_Ref251248830"/>
      <w:bookmarkStart w:id="5642" w:name="_Ref274819885"/>
      <w:bookmarkStart w:id="5643" w:name="_Toc349042757"/>
      <w:bookmarkStart w:id="5644" w:name="_Ref364444196"/>
      <w:bookmarkStart w:id="5645" w:name="_Ref364444201"/>
      <w:bookmarkStart w:id="5646" w:name="_Ref38549327"/>
      <w:bookmarkStart w:id="5647" w:name="_Ref38549335"/>
      <w:bookmarkStart w:id="5648" w:name="_Ref38551094"/>
      <w:bookmarkStart w:id="5649" w:name="_Ref38551103"/>
      <w:bookmarkStart w:id="5650" w:name="_Toc130873631"/>
      <w:bookmarkStart w:id="5651" w:name="_Toc140549603"/>
      <w:bookmarkStart w:id="5652" w:name="_Toc177399102"/>
      <w:bookmarkStart w:id="5653" w:name="_Toc175057389"/>
      <w:bookmarkStart w:id="5654" w:name="_Toc199516326"/>
      <w:bookmarkStart w:id="5655" w:name="_Toc194983989"/>
      <w:bookmarkStart w:id="5656" w:name="_Toc53134119"/>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r>
        <w:t>Properties Specific to Number with Binary Representation</w:t>
      </w:r>
      <w:bookmarkEnd w:id="5640"/>
      <w:bookmarkEnd w:id="5641"/>
      <w:bookmarkEnd w:id="5642"/>
      <w:bookmarkEnd w:id="5643"/>
      <w:bookmarkEnd w:id="5644"/>
      <w:bookmarkEnd w:id="5645"/>
      <w:bookmarkEnd w:id="5646"/>
      <w:bookmarkEnd w:id="5647"/>
      <w:bookmarkEnd w:id="5648"/>
      <w:bookmarkEnd w:id="5649"/>
      <w:bookmarkEnd w:id="5656"/>
    </w:p>
    <w:p w14:paraId="13F77B4A" w14:textId="35188684" w:rsidR="000E1214" w:rsidRDefault="00A87198">
      <w:pPr>
        <w:rPr>
          <w:rFonts w:cs="Arial"/>
        </w:rPr>
      </w:pPr>
      <w:r>
        <w:rPr>
          <w:rFonts w:cs="Arial"/>
        </w:rPr>
        <w:t xml:space="preserve">These properties are applicable to simple type xs:decimal and its derived types which include all the signed and unsigned integer types. These properties are not applicable to types xs:float and xs:double. See </w:t>
      </w:r>
      <w:del w:id="5657" w:author="Mike Beckerle" w:date="2020-10-09T10:25:00Z">
        <w:r w:rsidDel="003E209F">
          <w:rPr>
            <w:rFonts w:cs="Arial"/>
          </w:rPr>
          <w:delText>section</w:delText>
        </w:r>
      </w:del>
      <w:ins w:id="5658" w:author="Mike Beckerle" w:date="2020-10-09T10:25:00Z">
        <w:r w:rsidR="003E209F">
          <w:rPr>
            <w:rFonts w:cs="Arial"/>
          </w:rPr>
          <w:t>Section</w:t>
        </w:r>
      </w:ins>
      <w:r>
        <w:rPr>
          <w:rFonts w:cs="Arial"/>
        </w:rPr>
        <w:t xml:space="preserve"> </w:t>
      </w:r>
      <w:r w:rsidRPr="00065302">
        <w:rPr>
          <w:rStyle w:val="Hyperlink"/>
        </w:rPr>
        <w:fldChar w:fldCharType="begin"/>
      </w:r>
      <w:r w:rsidRPr="00065302">
        <w:rPr>
          <w:rStyle w:val="Hyperlink"/>
        </w:rPr>
        <w:instrText xml:space="preserve"> REF _Ref251331995 \r \h  \* MERGEFORMAT </w:instrText>
      </w:r>
      <w:r w:rsidRPr="00065302">
        <w:rPr>
          <w:rStyle w:val="Hyperlink"/>
        </w:rPr>
      </w:r>
      <w:r w:rsidRPr="00065302">
        <w:rPr>
          <w:rStyle w:val="Hyperlink"/>
        </w:rPr>
        <w:fldChar w:fldCharType="separate"/>
      </w:r>
      <w:r w:rsidR="008A37A6">
        <w:rPr>
          <w:rStyle w:val="Hyperlink"/>
        </w:rPr>
        <w:t>13.8</w:t>
      </w:r>
      <w:r w:rsidRPr="00065302">
        <w:rPr>
          <w:rStyle w:val="Hyperlink"/>
        </w:rPr>
        <w:fldChar w:fldCharType="end"/>
      </w:r>
      <w:r>
        <w:rPr>
          <w:rFonts w:cs="Arial"/>
        </w:rPr>
        <w:t>. Note that simple types derived from xs:decimal do not imply base-10 representations in the data stream.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6057"/>
      </w:tblGrid>
      <w:tr w:rsidR="000E1214" w14:paraId="328F970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187D3" w14:textId="77777777" w:rsidR="000E1214" w:rsidRDefault="00A87198">
            <w:pPr>
              <w:rPr>
                <w:rFonts w:cs="Arial"/>
                <w:b/>
              </w:rPr>
            </w:pPr>
            <w:r>
              <w:rPr>
                <w:rFonts w:cs="Arial"/>
                <w:b/>
              </w:rPr>
              <w:t xml:space="preserve"> 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5045723" w14:textId="77777777" w:rsidR="000E1214" w:rsidRDefault="00A87198">
            <w:pPr>
              <w:rPr>
                <w:rFonts w:cs="Arial"/>
                <w:b/>
              </w:rPr>
            </w:pPr>
            <w:r>
              <w:rPr>
                <w:rFonts w:cs="Arial"/>
                <w:b/>
              </w:rPr>
              <w:t>Description</w:t>
            </w:r>
          </w:p>
        </w:tc>
      </w:tr>
      <w:tr w:rsidR="000E1214" w14:paraId="3F3C1D79" w14:textId="77777777">
        <w:tc>
          <w:tcPr>
            <w:tcW w:w="0" w:type="auto"/>
            <w:tcBorders>
              <w:top w:val="single" w:sz="4" w:space="0" w:color="auto"/>
              <w:left w:val="single" w:sz="4" w:space="0" w:color="auto"/>
              <w:bottom w:val="single" w:sz="4" w:space="0" w:color="auto"/>
              <w:right w:val="single" w:sz="4" w:space="0" w:color="auto"/>
            </w:tcBorders>
            <w:hideMark/>
          </w:tcPr>
          <w:p w14:paraId="49A0F188" w14:textId="77777777" w:rsidR="000E1214" w:rsidRDefault="00A87198">
            <w:pPr>
              <w:rPr>
                <w:rFonts w:cs="Arial"/>
              </w:rPr>
            </w:pPr>
            <w:r>
              <w:rPr>
                <w:rFonts w:cs="Arial"/>
              </w:rPr>
              <w:t>binaryNumberRep</w:t>
            </w:r>
          </w:p>
        </w:tc>
        <w:tc>
          <w:tcPr>
            <w:tcW w:w="0" w:type="auto"/>
            <w:tcBorders>
              <w:top w:val="single" w:sz="4" w:space="0" w:color="auto"/>
              <w:left w:val="single" w:sz="4" w:space="0" w:color="auto"/>
              <w:bottom w:val="single" w:sz="4" w:space="0" w:color="auto"/>
              <w:right w:val="single" w:sz="4" w:space="0" w:color="auto"/>
            </w:tcBorders>
            <w:hideMark/>
          </w:tcPr>
          <w:p w14:paraId="3E5EC506" w14:textId="77777777" w:rsidR="000E1214" w:rsidRDefault="00A87198">
            <w:pPr>
              <w:rPr>
                <w:rFonts w:eastAsia="MS Mincho" w:cs="Arial"/>
                <w:lang w:eastAsia="ja-JP" w:bidi="he-IL"/>
              </w:rPr>
            </w:pPr>
            <w:r>
              <w:rPr>
                <w:rFonts w:eastAsia="MS Mincho" w:cs="Arial"/>
                <w:lang w:eastAsia="ja-JP" w:bidi="he-IL"/>
              </w:rPr>
              <w:t>Enum</w:t>
            </w:r>
          </w:p>
          <w:p w14:paraId="54B9501E" w14:textId="77777777" w:rsidR="000E1214" w:rsidRDefault="00A87198">
            <w:pPr>
              <w:rPr>
                <w:rFonts w:eastAsia="MS Mincho" w:cs="Arial"/>
                <w:lang w:eastAsia="ja-JP" w:bidi="he-IL"/>
              </w:rPr>
            </w:pPr>
            <w:r>
              <w:rPr>
                <w:rFonts w:eastAsia="MS Mincho" w:cs="Arial"/>
                <w:lang w:eastAsia="ja-JP" w:bidi="he-IL"/>
              </w:rPr>
              <w:t>Valid values are  'packed', 'bcd', 'binary', '</w:t>
            </w:r>
            <w:r>
              <w:rPr>
                <w:rFonts w:cs="Arial"/>
                <w:lang w:eastAsia="en-GB"/>
              </w:rPr>
              <w:t>ibm4690Packed'</w:t>
            </w:r>
            <w:r>
              <w:rPr>
                <w:rFonts w:eastAsia="MS Mincho" w:cs="Arial"/>
                <w:lang w:eastAsia="ja-JP" w:bidi="he-IL"/>
              </w:rPr>
              <w:t xml:space="preserve"> </w:t>
            </w:r>
          </w:p>
          <w:p w14:paraId="6443800A" w14:textId="77777777" w:rsidR="000E1214" w:rsidRDefault="00A87198">
            <w:pPr>
              <w:rPr>
                <w:rFonts w:eastAsia="MS Mincho" w:cs="Arial"/>
                <w:lang w:eastAsia="ja-JP" w:bidi="he-IL"/>
              </w:rPr>
            </w:pPr>
            <w:r>
              <w:rPr>
                <w:rFonts w:eastAsia="MS Mincho" w:cs="Arial"/>
                <w:lang w:eastAsia="ja-JP" w:bidi="he-IL"/>
              </w:rPr>
              <w:t>Allowable values for each number type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6"/>
              <w:gridCol w:w="2585"/>
            </w:tblGrid>
            <w:tr w:rsidR="000E1214" w14:paraId="26CE5E5B"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C93E41D" w14:textId="77777777" w:rsidR="000E1214" w:rsidRDefault="00A87198">
                  <w:pPr>
                    <w:rPr>
                      <w:rFonts w:cs="Arial"/>
                      <w:b/>
                      <w:iCs/>
                    </w:rPr>
                  </w:pPr>
                  <w:r>
                    <w:rPr>
                      <w:rFonts w:cs="Arial"/>
                      <w:b/>
                      <w:iCs/>
                    </w:rPr>
                    <w:t>Logical 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0A2F644" w14:textId="77777777" w:rsidR="000E1214" w:rsidRDefault="00A87198">
                  <w:pPr>
                    <w:rPr>
                      <w:rFonts w:cs="Arial"/>
                      <w:b/>
                      <w:iCs/>
                    </w:rPr>
                  </w:pPr>
                  <w:r>
                    <w:rPr>
                      <w:rFonts w:cs="Arial"/>
                      <w:b/>
                      <w:iCs/>
                    </w:rPr>
                    <w:t>Permitted Value</w:t>
                  </w:r>
                </w:p>
              </w:tc>
            </w:tr>
            <w:tr w:rsidR="000E1214" w14:paraId="47E842BD" w14:textId="77777777">
              <w:tc>
                <w:tcPr>
                  <w:tcW w:w="0" w:type="auto"/>
                  <w:tcBorders>
                    <w:top w:val="single" w:sz="4" w:space="0" w:color="auto"/>
                    <w:left w:val="single" w:sz="4" w:space="0" w:color="auto"/>
                    <w:bottom w:val="single" w:sz="4" w:space="0" w:color="auto"/>
                    <w:right w:val="single" w:sz="4" w:space="0" w:color="auto"/>
                  </w:tcBorders>
                  <w:hideMark/>
                </w:tcPr>
                <w:p w14:paraId="56067FC1" w14:textId="77777777" w:rsidR="000E1214" w:rsidRDefault="00A87198">
                  <w:pPr>
                    <w:rPr>
                      <w:rFonts w:cs="Arial"/>
                    </w:rPr>
                  </w:pPr>
                  <w:r>
                    <w:rPr>
                      <w:rFonts w:cs="Arial"/>
                    </w:rP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525FFFE1" w14:textId="77777777" w:rsidR="000E1214" w:rsidRDefault="00A87198">
                  <w:pPr>
                    <w:rPr>
                      <w:rFonts w:cs="Arial"/>
                    </w:rPr>
                  </w:pPr>
                  <w:r>
                    <w:rPr>
                      <w:rFonts w:cs="Arial"/>
                    </w:rPr>
                    <w:t xml:space="preserve">packed, bcd, binary, </w:t>
                  </w:r>
                  <w:r>
                    <w:rPr>
                      <w:rFonts w:cs="Arial"/>
                      <w:lang w:eastAsia="en-GB"/>
                    </w:rPr>
                    <w:t>ibm4690Packed</w:t>
                  </w:r>
                </w:p>
              </w:tc>
            </w:tr>
            <w:tr w:rsidR="000E1214" w14:paraId="5C1D18D0" w14:textId="77777777">
              <w:tc>
                <w:tcPr>
                  <w:tcW w:w="0" w:type="auto"/>
                  <w:tcBorders>
                    <w:top w:val="single" w:sz="4" w:space="0" w:color="auto"/>
                    <w:left w:val="single" w:sz="4" w:space="0" w:color="auto"/>
                    <w:bottom w:val="single" w:sz="4" w:space="0" w:color="auto"/>
                    <w:right w:val="single" w:sz="4" w:space="0" w:color="auto"/>
                  </w:tcBorders>
                  <w:hideMark/>
                </w:tcPr>
                <w:p w14:paraId="34552AFF" w14:textId="77777777" w:rsidR="000E1214" w:rsidRDefault="00A87198">
                  <w:pPr>
                    <w:rPr>
                      <w:rFonts w:cs="Arial"/>
                    </w:rPr>
                  </w:pPr>
                  <w:r>
                    <w:rPr>
                      <w:rFonts w:cs="Arial"/>
                    </w:rPr>
                    <w:t>Long, Int, Short, Byte,</w:t>
                  </w:r>
                </w:p>
              </w:tc>
              <w:tc>
                <w:tcPr>
                  <w:tcW w:w="0" w:type="auto"/>
                  <w:tcBorders>
                    <w:top w:val="single" w:sz="4" w:space="0" w:color="auto"/>
                    <w:left w:val="single" w:sz="4" w:space="0" w:color="auto"/>
                    <w:bottom w:val="single" w:sz="4" w:space="0" w:color="auto"/>
                    <w:right w:val="single" w:sz="4" w:space="0" w:color="auto"/>
                  </w:tcBorders>
                  <w:hideMark/>
                </w:tcPr>
                <w:p w14:paraId="425F466A" w14:textId="77777777" w:rsidR="000E1214" w:rsidRDefault="00A87198">
                  <w:pPr>
                    <w:rPr>
                      <w:rFonts w:cs="Arial"/>
                    </w:rPr>
                  </w:pPr>
                  <w:r>
                    <w:rPr>
                      <w:rFonts w:cs="Arial"/>
                    </w:rPr>
                    <w:t xml:space="preserve">packed, binary, </w:t>
                  </w:r>
                  <w:r>
                    <w:rPr>
                      <w:rFonts w:cs="Arial"/>
                      <w:lang w:eastAsia="en-GB"/>
                    </w:rPr>
                    <w:t>ibm4690Packed (but not bcd)</w:t>
                  </w:r>
                </w:p>
              </w:tc>
            </w:tr>
            <w:tr w:rsidR="000E1214" w14:paraId="7B6E47E3" w14:textId="77777777">
              <w:tc>
                <w:tcPr>
                  <w:tcW w:w="0" w:type="auto"/>
                  <w:tcBorders>
                    <w:top w:val="single" w:sz="4" w:space="0" w:color="auto"/>
                    <w:left w:val="single" w:sz="4" w:space="0" w:color="auto"/>
                    <w:bottom w:val="single" w:sz="4" w:space="0" w:color="auto"/>
                    <w:right w:val="single" w:sz="4" w:space="0" w:color="auto"/>
                  </w:tcBorders>
                  <w:hideMark/>
                </w:tcPr>
                <w:p w14:paraId="634DC844" w14:textId="77777777" w:rsidR="000E1214" w:rsidRDefault="00A87198">
                  <w:pPr>
                    <w:rPr>
                      <w:rFonts w:cs="Arial"/>
                    </w:rPr>
                  </w:pPr>
                  <w:r>
                    <w:rPr>
                      <w:rFonts w:cs="Arial"/>
                    </w:rPr>
                    <w:t>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3A08B757" w14:textId="77777777" w:rsidR="000E1214" w:rsidRDefault="00A87198">
                  <w:pPr>
                    <w:rPr>
                      <w:rFonts w:cs="Arial"/>
                    </w:rPr>
                  </w:pPr>
                  <w:r>
                    <w:rPr>
                      <w:rFonts w:cs="Arial"/>
                    </w:rPr>
                    <w:t xml:space="preserve">packed, bcd, binary, </w:t>
                  </w:r>
                  <w:r>
                    <w:rPr>
                      <w:rFonts w:cs="Arial"/>
                      <w:lang w:eastAsia="en-GB"/>
                    </w:rPr>
                    <w:t>ibm4690Packed</w:t>
                  </w:r>
                </w:p>
              </w:tc>
            </w:tr>
          </w:tbl>
          <w:p w14:paraId="50C8D403" w14:textId="77777777" w:rsidR="000E1214" w:rsidRDefault="00A87198" w:rsidP="00C31ED0">
            <w:pPr>
              <w:pStyle w:val="ListParagraph"/>
              <w:numPr>
                <w:ilvl w:val="0"/>
                <w:numId w:val="118"/>
              </w:numPr>
            </w:pPr>
            <w:r>
              <w:rPr>
                <w:rFonts w:eastAsia="MS Mincho"/>
              </w:rPr>
              <w:t>'</w:t>
            </w:r>
            <w:r>
              <w:t>packed' means represented as an IBM 390 packed decimal. Each byte contains two decimal digits, except for the least significant byte, which contains a sign in the least significant nibble.</w:t>
            </w:r>
          </w:p>
          <w:p w14:paraId="437A5D5E" w14:textId="77777777" w:rsidR="000E1214" w:rsidRDefault="00A87198" w:rsidP="00C31ED0">
            <w:pPr>
              <w:pStyle w:val="ListParagraph"/>
              <w:numPr>
                <w:ilvl w:val="0"/>
                <w:numId w:val="118"/>
              </w:numPr>
            </w:pPr>
            <w:r>
              <w:rPr>
                <w:rFonts w:eastAsia="MS Mincho"/>
              </w:rPr>
              <w:t>'bcd</w:t>
            </w:r>
            <w:r>
              <w:t xml:space="preserve">' means represented as a binary coded decimal with two digits per byte. </w:t>
            </w:r>
          </w:p>
          <w:p w14:paraId="485CB6AA" w14:textId="77777777" w:rsidR="000E1214" w:rsidRDefault="00A87198" w:rsidP="00C31ED0">
            <w:pPr>
              <w:pStyle w:val="ListParagraph"/>
              <w:numPr>
                <w:ilvl w:val="0"/>
                <w:numId w:val="118"/>
              </w:numPr>
            </w:pPr>
            <w:r>
              <w:rPr>
                <w:rFonts w:eastAsia="MS Mincho"/>
              </w:rPr>
              <w:t>'</w:t>
            </w:r>
            <w:r>
              <w:t xml:space="preserve">binary' means represented as twos complement for signed types and unsigned base-2 binary for unsigned types. </w:t>
            </w:r>
          </w:p>
          <w:p w14:paraId="27D87798" w14:textId="11E57C67" w:rsidR="000E1214" w:rsidRDefault="00A87198">
            <w:pPr>
              <w:rPr>
                <w:rFonts w:cs="Arial"/>
              </w:rPr>
            </w:pPr>
            <w:r>
              <w:rPr>
                <w:rFonts w:cs="Arial"/>
              </w:rPr>
              <w:t>Note that the maximum allowed value for twos-complement and unsigned base-2 binary integers is implementation-</w:t>
            </w:r>
            <w:r w:rsidR="00F1488C">
              <w:rPr>
                <w:rFonts w:cs="Arial"/>
              </w:rPr>
              <w:t>dependent but</w:t>
            </w:r>
            <w:r>
              <w:rPr>
                <w:rFonts w:cs="Arial"/>
              </w:rPr>
              <w:t xml:space="preserve"> </w:t>
            </w:r>
            <w:r w:rsidR="008E7C14">
              <w:rPr>
                <w:rFonts w:cs="Arial"/>
              </w:rPr>
              <w:t xml:space="preserve">MUST </w:t>
            </w:r>
            <w:r>
              <w:rPr>
                <w:rFonts w:cs="Arial"/>
              </w:rPr>
              <w:t>be at least that of a xs:long type, which is the equivalent of an 8 byte/64-bit signed integer.</w:t>
            </w:r>
          </w:p>
          <w:p w14:paraId="3670C1E9" w14:textId="77777777" w:rsidR="000E1214" w:rsidRDefault="00A87198" w:rsidP="00C31ED0">
            <w:pPr>
              <w:pStyle w:val="ListParagraph"/>
              <w:numPr>
                <w:ilvl w:val="0"/>
                <w:numId w:val="119"/>
              </w:numPr>
              <w:autoSpaceDE w:val="0"/>
              <w:rPr>
                <w:rFonts w:cs="Arial"/>
                <w:lang w:eastAsia="en-GB"/>
              </w:rPr>
            </w:pPr>
            <w:r>
              <w:rPr>
                <w:rFonts w:cs="Arial"/>
                <w:lang w:eastAsia="en-GB"/>
              </w:rPr>
              <w:t>'ibm4690Packed' is a variant of a packed decimal having the following characteristics:</w:t>
            </w:r>
          </w:p>
          <w:p w14:paraId="1ECBCA42" w14:textId="77777777" w:rsidR="000E1214" w:rsidRDefault="00A87198" w:rsidP="00C31ED0">
            <w:pPr>
              <w:numPr>
                <w:ilvl w:val="0"/>
                <w:numId w:val="120"/>
              </w:numPr>
            </w:pPr>
            <w:r>
              <w:t>Nibbles represent digits 0 - 9 in the usual BCD manner.</w:t>
            </w:r>
          </w:p>
          <w:p w14:paraId="0B1B0BD0" w14:textId="77777777" w:rsidR="000E1214" w:rsidRDefault="00A87198" w:rsidP="00C31ED0">
            <w:pPr>
              <w:numPr>
                <w:ilvl w:val="0"/>
                <w:numId w:val="120"/>
              </w:numPr>
            </w:pPr>
            <w:r>
              <w:t>A positive value is simply indicated by digits.</w:t>
            </w:r>
          </w:p>
          <w:p w14:paraId="27A0E921" w14:textId="77777777" w:rsidR="000E1214" w:rsidRDefault="00A87198" w:rsidP="00C31ED0">
            <w:pPr>
              <w:numPr>
                <w:ilvl w:val="0"/>
                <w:numId w:val="120"/>
              </w:numPr>
            </w:pPr>
            <w:r>
              <w:t xml:space="preserve">A negative number is indicated by digits with the most significant nibble being </w:t>
            </w:r>
            <w:proofErr w:type="spellStart"/>
            <w:r>
              <w:t>xD</w:t>
            </w:r>
            <w:proofErr w:type="spellEnd"/>
            <w:r>
              <w:t>.</w:t>
            </w:r>
          </w:p>
          <w:p w14:paraId="631C642A" w14:textId="77777777" w:rsidR="000E1214" w:rsidRDefault="00A87198" w:rsidP="00C31ED0">
            <w:pPr>
              <w:numPr>
                <w:ilvl w:val="0"/>
                <w:numId w:val="120"/>
              </w:numPr>
            </w:pPr>
            <w:r>
              <w:t xml:space="preserve">If a positive or negative value packs to an odd number of nibbles, an extra </w:t>
            </w:r>
            <w:proofErr w:type="spellStart"/>
            <w:r>
              <w:t>xF</w:t>
            </w:r>
            <w:proofErr w:type="spellEnd"/>
            <w:r>
              <w:t xml:space="preserve"> nibble is added as the most significant nibble.</w:t>
            </w:r>
          </w:p>
          <w:p w14:paraId="533B7C8B" w14:textId="77777777" w:rsidR="000E1214" w:rsidRDefault="00A87198">
            <w:r>
              <w:t>For all values, the dfdl:byteOrder property is used to determine the numeric significance of the bytes making up the representation, and the dfdl:bitOrder property is used to determine the numeric significance of the bits within a byte</w:t>
            </w:r>
            <w:r>
              <w:rPr>
                <w:rFonts w:cs="Arial"/>
              </w:rPr>
              <w:t>.</w:t>
            </w:r>
          </w:p>
          <w:p w14:paraId="2C25BFCE" w14:textId="77777777" w:rsidR="000E1214" w:rsidRDefault="00A87198">
            <w:pPr>
              <w:rPr>
                <w:rFonts w:cs="Arial"/>
              </w:rPr>
            </w:pPr>
            <w:r>
              <w:rPr>
                <w:rFonts w:cs="Arial"/>
              </w:rPr>
              <w:t xml:space="preserve">Annotation: dfdl:element, dfdl:simpleType  </w:t>
            </w:r>
          </w:p>
        </w:tc>
      </w:tr>
      <w:tr w:rsidR="000E1214" w14:paraId="70A85198" w14:textId="77777777">
        <w:tc>
          <w:tcPr>
            <w:tcW w:w="0" w:type="auto"/>
            <w:tcBorders>
              <w:top w:val="single" w:sz="4" w:space="0" w:color="auto"/>
              <w:left w:val="single" w:sz="4" w:space="0" w:color="auto"/>
              <w:bottom w:val="single" w:sz="4" w:space="0" w:color="auto"/>
              <w:right w:val="single" w:sz="4" w:space="0" w:color="auto"/>
            </w:tcBorders>
            <w:hideMark/>
          </w:tcPr>
          <w:p w14:paraId="00438A6B" w14:textId="77777777" w:rsidR="000E1214" w:rsidRDefault="00A87198">
            <w:pPr>
              <w:rPr>
                <w:rFonts w:cs="Arial"/>
              </w:rPr>
            </w:pPr>
            <w:r>
              <w:rPr>
                <w:rFonts w:cs="Arial"/>
              </w:rPr>
              <w:t>binaryDecimalVirtualPoint</w:t>
            </w:r>
          </w:p>
        </w:tc>
        <w:tc>
          <w:tcPr>
            <w:tcW w:w="0" w:type="auto"/>
            <w:tcBorders>
              <w:top w:val="single" w:sz="4" w:space="0" w:color="auto"/>
              <w:left w:val="single" w:sz="4" w:space="0" w:color="auto"/>
              <w:bottom w:val="single" w:sz="4" w:space="0" w:color="auto"/>
              <w:right w:val="single" w:sz="4" w:space="0" w:color="auto"/>
            </w:tcBorders>
            <w:hideMark/>
          </w:tcPr>
          <w:p w14:paraId="3A21EE15" w14:textId="77777777" w:rsidR="000E1214" w:rsidRDefault="00A87198">
            <w:pPr>
              <w:rPr>
                <w:rFonts w:cs="Arial"/>
              </w:rPr>
            </w:pPr>
            <w:r>
              <w:rPr>
                <w:rFonts w:cs="Arial"/>
              </w:rPr>
              <w:t>Integer.</w:t>
            </w:r>
          </w:p>
          <w:p w14:paraId="42B772D9" w14:textId="77777777" w:rsidR="000E1214" w:rsidRDefault="00A87198">
            <w:pPr>
              <w:rPr>
                <w:rFonts w:cs="Arial"/>
              </w:rPr>
            </w:pPr>
            <w:r>
              <w:rPr>
                <w:rFonts w:cs="Arial"/>
              </w:rPr>
              <w:t>Used when base simpleType is xs:decimal.</w:t>
            </w:r>
          </w:p>
          <w:p w14:paraId="12BDC12E" w14:textId="3C3DB4BF" w:rsidR="000E1214" w:rsidRDefault="00A87198">
            <w:pPr>
              <w:rPr>
                <w:rFonts w:cs="Arial"/>
              </w:rPr>
            </w:pPr>
            <w:r>
              <w:rPr>
                <w:rFonts w:cs="Arial"/>
              </w:rPr>
              <w:t xml:space="preserve">An integer that represents the position of an implied decimal point within a </w:t>
            </w:r>
            <w:r w:rsidR="00F1488C">
              <w:rPr>
                <w:rFonts w:cs="Arial"/>
              </w:rPr>
              <w:t>number or</w:t>
            </w:r>
            <w:r>
              <w:rPr>
                <w:rFonts w:cs="Arial"/>
              </w:rPr>
              <w:t xml:space="preserve"> specify 0. </w:t>
            </w:r>
          </w:p>
          <w:p w14:paraId="14A8CD17" w14:textId="77777777" w:rsidR="000E1214" w:rsidRDefault="00A87198">
            <w:pPr>
              <w:rPr>
                <w:rFonts w:cs="Arial"/>
              </w:rPr>
            </w:pPr>
            <w:r>
              <w:rPr>
                <w:rFonts w:cs="Arial"/>
              </w:rPr>
              <w:t>If you specify 0 then there is no virtual decimal point</w:t>
            </w:r>
          </w:p>
          <w:p w14:paraId="2AD0BADB" w14:textId="53761C21" w:rsidR="000E1214" w:rsidRDefault="00A87198">
            <w:pPr>
              <w:rPr>
                <w:rFonts w:cs="Arial"/>
                <w:vertAlign w:val="superscript"/>
              </w:rPr>
            </w:pPr>
            <w:r>
              <w:rPr>
                <w:rFonts w:cs="Arial"/>
              </w:rPr>
              <w:t>If you specify a positive integer, the position of the decimal point is moved from the least-</w:t>
            </w:r>
            <w:r w:rsidR="00F1488C">
              <w:rPr>
                <w:rFonts w:cs="Arial"/>
              </w:rPr>
              <w:t>significant</w:t>
            </w:r>
            <w:r>
              <w:rPr>
                <w:rFonts w:cs="Arial"/>
              </w:rPr>
              <w:t xml:space="preserve"> side of the number toward the most-significant side of the number.  For example, if 3 is specified then, the integer value 1234 represents 1.234. This is equivalent to dividing by 10</w:t>
            </w:r>
            <w:r>
              <w:rPr>
                <w:rFonts w:cs="Arial"/>
                <w:vertAlign w:val="superscript"/>
              </w:rPr>
              <w:t>3.</w:t>
            </w:r>
          </w:p>
          <w:p w14:paraId="249D32AF" w14:textId="77777777" w:rsidR="000E1214" w:rsidRDefault="00A87198">
            <w:pPr>
              <w:rPr>
                <w:rFonts w:cs="Arial"/>
              </w:rPr>
            </w:pPr>
            <w:r>
              <w:rPr>
                <w:rFonts w:cs="Arial"/>
              </w:rPr>
              <w:t>If you specify a negative integer, the position of the decimal point is moved from the least significant side of the number further in the less-significant direction. For example, if you specify -3, the integer value 1234 represents 1 234 000.This is equivalent to multiplying by 10</w:t>
            </w:r>
            <w:r>
              <w:rPr>
                <w:rFonts w:cs="Arial"/>
                <w:vertAlign w:val="superscript"/>
              </w:rPr>
              <w:t>3</w:t>
            </w:r>
            <w:r>
              <w:rPr>
                <w:rFonts w:cs="Arial"/>
              </w:rPr>
              <w:t>.</w:t>
            </w:r>
          </w:p>
          <w:p w14:paraId="3DAE3638" w14:textId="46302387" w:rsidR="000E1214" w:rsidRDefault="00A87198">
            <w:pPr>
              <w:rPr>
                <w:rFonts w:cs="Arial"/>
              </w:rPr>
            </w:pPr>
            <w:r>
              <w:rPr>
                <w:rFonts w:cs="Arial"/>
              </w:rPr>
              <w:t xml:space="preserve">When unparsing, if the property value is not sufficient to remove the decimal point from the </w:t>
            </w:r>
            <w:r w:rsidR="00933F0E">
              <w:rPr>
                <w:rFonts w:cs="Arial"/>
              </w:rPr>
              <w:t>Infoset</w:t>
            </w:r>
            <w:r>
              <w:rPr>
                <w:rFonts w:cs="Arial"/>
              </w:rPr>
              <w:t xml:space="preserve"> value, it is a </w:t>
            </w:r>
            <w:del w:id="5659" w:author="Mike Beckerle" w:date="2020-10-08T20:33:00Z">
              <w:r w:rsidDel="00B31DA3">
                <w:rPr>
                  <w:rFonts w:cs="Arial"/>
                </w:rPr>
                <w:delText>processing error</w:delText>
              </w:r>
            </w:del>
            <w:ins w:id="5660" w:author="Mike Beckerle" w:date="2020-10-08T20:33:00Z">
              <w:r w:rsidR="00B31DA3">
                <w:rPr>
                  <w:rFonts w:cs="Arial"/>
                </w:rPr>
                <w:t>Processing Error</w:t>
              </w:r>
            </w:ins>
            <w:r>
              <w:rPr>
                <w:rFonts w:cs="Arial"/>
              </w:rPr>
              <w:t>. This is true even if the resultant number can be converted into an integer (that is, all digits after the decimal point are zero) because it is an example of excess precision</w:t>
            </w:r>
            <w:r w:rsidR="0060183F">
              <w:rPr>
                <w:rFonts w:cs="Arial"/>
              </w:rPr>
              <w:t xml:space="preserve"> where no rounding is possible. </w:t>
            </w:r>
          </w:p>
          <w:p w14:paraId="5F62E998" w14:textId="77777777" w:rsidR="000E1214" w:rsidRDefault="00A87198">
            <w:pPr>
              <w:rPr>
                <w:rFonts w:cs="Arial"/>
              </w:rPr>
            </w:pPr>
            <w:r>
              <w:rPr>
                <w:rFonts w:cs="Arial"/>
              </w:rPr>
              <w:t>Annotation: dfdl:element, dfdl:simpleType</w:t>
            </w:r>
          </w:p>
        </w:tc>
      </w:tr>
      <w:tr w:rsidR="000E1214" w14:paraId="4A122621" w14:textId="77777777">
        <w:tc>
          <w:tcPr>
            <w:tcW w:w="0" w:type="auto"/>
            <w:tcBorders>
              <w:top w:val="single" w:sz="4" w:space="0" w:color="auto"/>
              <w:left w:val="single" w:sz="4" w:space="0" w:color="auto"/>
              <w:bottom w:val="single" w:sz="4" w:space="0" w:color="auto"/>
              <w:right w:val="single" w:sz="4" w:space="0" w:color="auto"/>
            </w:tcBorders>
            <w:hideMark/>
          </w:tcPr>
          <w:p w14:paraId="044F2B35" w14:textId="77777777" w:rsidR="000E1214" w:rsidRDefault="00A87198">
            <w:pPr>
              <w:rPr>
                <w:rFonts w:cs="Arial"/>
              </w:rPr>
            </w:pPr>
            <w:r>
              <w:rPr>
                <w:rFonts w:cs="Arial"/>
              </w:rPr>
              <w:t>binaryPackedSignCodes</w:t>
            </w:r>
          </w:p>
        </w:tc>
        <w:tc>
          <w:tcPr>
            <w:tcW w:w="0" w:type="auto"/>
            <w:tcBorders>
              <w:top w:val="single" w:sz="4" w:space="0" w:color="auto"/>
              <w:left w:val="single" w:sz="4" w:space="0" w:color="auto"/>
              <w:bottom w:val="single" w:sz="4" w:space="0" w:color="auto"/>
              <w:right w:val="single" w:sz="4" w:space="0" w:color="auto"/>
            </w:tcBorders>
            <w:hideMark/>
          </w:tcPr>
          <w:p w14:paraId="6C3954D0" w14:textId="77777777" w:rsidR="000E1214" w:rsidRDefault="00A87198">
            <w:pPr>
              <w:rPr>
                <w:rFonts w:cs="Arial"/>
              </w:rPr>
            </w:pPr>
            <w:r>
              <w:rPr>
                <w:rFonts w:cs="Arial"/>
              </w:rPr>
              <w:t>List of Characters</w:t>
            </w:r>
          </w:p>
          <w:p w14:paraId="6E77911E" w14:textId="77777777" w:rsidR="000E1214" w:rsidRDefault="00A87198">
            <w:pPr>
              <w:rPr>
                <w:rFonts w:cs="Arial"/>
              </w:rPr>
            </w:pPr>
            <w:r>
              <w:rPr>
                <w:rFonts w:cs="Arial"/>
              </w:rPr>
              <w:t>Used only when dfdl:binaryNumberRep or dfdl:binaryCalendarRep is 'packed'</w:t>
            </w:r>
          </w:p>
          <w:p w14:paraId="7C0718EA" w14:textId="77777777" w:rsidR="000E1214" w:rsidRDefault="00A87198">
            <w:pPr>
              <w:rPr>
                <w:rFonts w:cs="Arial"/>
              </w:rPr>
            </w:pPr>
            <w:r>
              <w:rPr>
                <w:rFonts w:cs="Arial"/>
              </w:rPr>
              <w:t>A whitespace separated string giving the hex sign nibbles to use for a positive value, a negative value, an unsigned value, and zero.</w:t>
            </w:r>
          </w:p>
          <w:p w14:paraId="3753D44D" w14:textId="77777777" w:rsidR="000E1214" w:rsidRDefault="00A87198">
            <w:pPr>
              <w:rPr>
                <w:rFonts w:cs="Arial"/>
              </w:rPr>
            </w:pPr>
            <w:r>
              <w:rPr>
                <w:rFonts w:cs="Arial"/>
              </w:rPr>
              <w:t>Valid values for positive nibble: A, C, E, F</w:t>
            </w:r>
          </w:p>
          <w:p w14:paraId="26045B3A" w14:textId="77777777" w:rsidR="000E1214" w:rsidRDefault="00A87198">
            <w:pPr>
              <w:rPr>
                <w:rFonts w:cs="Arial"/>
              </w:rPr>
            </w:pPr>
            <w:r>
              <w:rPr>
                <w:rFonts w:cs="Arial"/>
              </w:rPr>
              <w:t>Valid values for negative nibble: B, D</w:t>
            </w:r>
          </w:p>
          <w:p w14:paraId="102C7DF7" w14:textId="77777777" w:rsidR="000E1214" w:rsidRDefault="00A87198">
            <w:pPr>
              <w:rPr>
                <w:rFonts w:cs="Arial"/>
              </w:rPr>
            </w:pPr>
            <w:r>
              <w:rPr>
                <w:rFonts w:cs="Arial"/>
              </w:rPr>
              <w:t>Valid values for unsigned nibble: F</w:t>
            </w:r>
          </w:p>
          <w:p w14:paraId="15E9218F" w14:textId="77777777" w:rsidR="000E1214" w:rsidRDefault="00A87198">
            <w:pPr>
              <w:rPr>
                <w:rFonts w:cs="Arial"/>
              </w:rPr>
            </w:pPr>
            <w:r>
              <w:rPr>
                <w:rFonts w:cs="Arial"/>
              </w:rPr>
              <w:t>Valid values for zero sign: A C E F 0</w:t>
            </w:r>
          </w:p>
          <w:p w14:paraId="2BB92099" w14:textId="77777777" w:rsidR="000E1214" w:rsidRDefault="00A87198">
            <w:pPr>
              <w:rPr>
                <w:rFonts w:cs="Arial"/>
              </w:rPr>
            </w:pPr>
            <w:r>
              <w:rPr>
                <w:rFonts w:cs="Arial"/>
              </w:rPr>
              <w:t xml:space="preserve">Example: 'C D F C' – typical S/390 usage </w:t>
            </w:r>
          </w:p>
          <w:p w14:paraId="78246984" w14:textId="77777777" w:rsidR="000E1214" w:rsidRDefault="00A87198">
            <w:pPr>
              <w:rPr>
                <w:rFonts w:cs="Arial"/>
              </w:rPr>
            </w:pPr>
            <w:r>
              <w:rPr>
                <w:rFonts w:cs="Arial"/>
              </w:rPr>
              <w:t xml:space="preserve">Example: 'C D F 0' – handle special case for zero </w:t>
            </w:r>
          </w:p>
          <w:p w14:paraId="27F0E849" w14:textId="77777777" w:rsidR="000E1214" w:rsidRDefault="00A87198">
            <w:pPr>
              <w:rPr>
                <w:rFonts w:cs="Arial"/>
              </w:rPr>
            </w:pPr>
            <w:r>
              <w:rPr>
                <w:rFonts w:cs="Arial"/>
              </w:rPr>
              <w:t xml:space="preserve">On parsing, whether to accept all valid values for a positive, negative or unsigned number, and for zero, is governed by the dfdl:binaryNumberCheckPolicy property. On unparsing, the specified values are always used. </w:t>
            </w:r>
          </w:p>
          <w:p w14:paraId="600C11C2" w14:textId="77777777" w:rsidR="000E1214" w:rsidRDefault="00A87198">
            <w:pPr>
              <w:rPr>
                <w:rFonts w:cs="Arial"/>
              </w:rPr>
            </w:pPr>
            <w:r>
              <w:rPr>
                <w:rFonts w:cs="Arial"/>
              </w:rPr>
              <w:t>Annotation: dfdl:element, dfdl:simpleType</w:t>
            </w:r>
          </w:p>
        </w:tc>
      </w:tr>
      <w:tr w:rsidR="000E1214" w14:paraId="31A05F2A" w14:textId="77777777">
        <w:tc>
          <w:tcPr>
            <w:tcW w:w="0" w:type="auto"/>
            <w:tcBorders>
              <w:top w:val="single" w:sz="4" w:space="0" w:color="auto"/>
              <w:left w:val="single" w:sz="4" w:space="0" w:color="auto"/>
              <w:bottom w:val="single" w:sz="4" w:space="0" w:color="auto"/>
              <w:right w:val="single" w:sz="4" w:space="0" w:color="auto"/>
            </w:tcBorders>
            <w:hideMark/>
          </w:tcPr>
          <w:p w14:paraId="354D93FC" w14:textId="77777777" w:rsidR="000E1214" w:rsidRDefault="00A87198">
            <w:pPr>
              <w:rPr>
                <w:rFonts w:cs="Arial"/>
              </w:rPr>
            </w:pPr>
            <w:r>
              <w:rPr>
                <w:rFonts w:cs="Arial"/>
              </w:rPr>
              <w:t>binaryNumberCheckPolicy</w:t>
            </w:r>
          </w:p>
        </w:tc>
        <w:tc>
          <w:tcPr>
            <w:tcW w:w="0" w:type="auto"/>
            <w:tcBorders>
              <w:top w:val="single" w:sz="4" w:space="0" w:color="auto"/>
              <w:left w:val="single" w:sz="4" w:space="0" w:color="auto"/>
              <w:bottom w:val="single" w:sz="4" w:space="0" w:color="auto"/>
              <w:right w:val="single" w:sz="4" w:space="0" w:color="auto"/>
            </w:tcBorders>
            <w:hideMark/>
          </w:tcPr>
          <w:p w14:paraId="7C32F5C6" w14:textId="77777777" w:rsidR="000E1214" w:rsidRDefault="00A87198">
            <w:pPr>
              <w:rPr>
                <w:rFonts w:cs="Arial"/>
              </w:rPr>
            </w:pPr>
            <w:r>
              <w:rPr>
                <w:rFonts w:cs="Arial"/>
              </w:rPr>
              <w:t xml:space="preserve">Enum </w:t>
            </w:r>
          </w:p>
          <w:p w14:paraId="4A0B94DB" w14:textId="77777777" w:rsidR="000E1214" w:rsidRDefault="00A87198">
            <w:pPr>
              <w:rPr>
                <w:rFonts w:cs="Arial"/>
              </w:rPr>
            </w:pPr>
            <w:r>
              <w:rPr>
                <w:rFonts w:cs="Arial"/>
              </w:rPr>
              <w:t xml:space="preserve">Values are 'strict' and 'lax'. </w:t>
            </w:r>
          </w:p>
          <w:p w14:paraId="395A6D00" w14:textId="77777777" w:rsidR="000E1214" w:rsidRDefault="00A87198">
            <w:pPr>
              <w:rPr>
                <w:rFonts w:cs="Arial"/>
              </w:rPr>
            </w:pPr>
            <w:r>
              <w:rPr>
                <w:rFonts w:cs="Arial"/>
              </w:rPr>
              <w:t xml:space="preserve">Indicates how lenient to be when parsing binary numbers. </w:t>
            </w:r>
          </w:p>
          <w:p w14:paraId="5D1471DD" w14:textId="33D6EA0F" w:rsidR="000E1214" w:rsidRDefault="00A87198">
            <w:pPr>
              <w:rPr>
                <w:rFonts w:cs="Arial"/>
              </w:rPr>
            </w:pPr>
            <w:r>
              <w:rPr>
                <w:rFonts w:cs="Arial"/>
              </w:rPr>
              <w:t xml:space="preserve">If 'lax' then the parser tolerates all valid alternatives where such alternatives exist. Specifically, for dfdl:binaryNumberRep 'packed' the sign nibble for positive, negative, unsigned and zero </w:t>
            </w:r>
            <w:r w:rsidR="00F1488C">
              <w:rPr>
                <w:rFonts w:cs="Arial"/>
              </w:rPr>
              <w:t>can</w:t>
            </w:r>
            <w:r>
              <w:rPr>
                <w:rFonts w:cs="Arial"/>
              </w:rPr>
              <w:t xml:space="preserve"> be any of the valid respective values. </w:t>
            </w:r>
          </w:p>
          <w:p w14:paraId="74611575" w14:textId="77777777" w:rsidR="000E1214" w:rsidRDefault="00A87198">
            <w:pPr>
              <w:rPr>
                <w:rFonts w:cs="Arial"/>
              </w:rPr>
            </w:pPr>
            <w:r>
              <w:rPr>
                <w:rFonts w:cs="Arial"/>
              </w:rPr>
              <w:t>On unparsing, the specified value is always used</w:t>
            </w:r>
          </w:p>
          <w:p w14:paraId="4B81121A" w14:textId="77777777" w:rsidR="000E1214" w:rsidRDefault="00A87198">
            <w:pPr>
              <w:keepNext/>
              <w:rPr>
                <w:rFonts w:cs="Arial"/>
              </w:rPr>
            </w:pPr>
            <w:r>
              <w:rPr>
                <w:rFonts w:cs="Arial"/>
              </w:rPr>
              <w:t>Annotation: dfdl:element, dfdl:simpleType</w:t>
            </w:r>
          </w:p>
        </w:tc>
      </w:tr>
    </w:tbl>
    <w:p w14:paraId="706FA16D" w14:textId="2A4625EF" w:rsidR="000E1214" w:rsidRDefault="00A87198">
      <w:pPr>
        <w:pStyle w:val="Caption"/>
        <w:rPr>
          <w:rFonts w:cs="Arial"/>
        </w:rPr>
      </w:pPr>
      <w:r>
        <w:t xml:space="preserve">Table </w:t>
      </w:r>
      <w:fldSimple w:instr=" SEQ Table \* ARABIC ">
        <w:r w:rsidR="008A37A6">
          <w:rPr>
            <w:noProof/>
          </w:rPr>
          <w:t>35</w:t>
        </w:r>
      </w:fldSimple>
      <w:r>
        <w:t xml:space="preserve"> Properties Specific to Number with Binary Representation</w:t>
      </w:r>
    </w:p>
    <w:p w14:paraId="0590C445" w14:textId="77777777" w:rsidR="000E1214" w:rsidRDefault="00A87198" w:rsidP="00BC2419">
      <w:pPr>
        <w:pStyle w:val="Heading3"/>
        <w:rPr>
          <w:rFonts w:eastAsia="Times New Roman"/>
        </w:rPr>
      </w:pPr>
      <w:bookmarkStart w:id="5661" w:name="_Ref263169411"/>
      <w:bookmarkStart w:id="5662" w:name="_Ref263169417"/>
      <w:bookmarkStart w:id="5663" w:name="_Ref365060856"/>
      <w:bookmarkStart w:id="5664" w:name="_Ref365060860"/>
      <w:bookmarkStart w:id="5665" w:name="_Toc349042758"/>
      <w:bookmarkStart w:id="5666" w:name="_Ref216517198"/>
      <w:bookmarkStart w:id="5667" w:name="_Toc243112834"/>
      <w:bookmarkStart w:id="5668" w:name="_Toc53134120"/>
      <w:r>
        <w:rPr>
          <w:rFonts w:eastAsia="Times New Roman"/>
        </w:rPr>
        <w:t xml:space="preserve">Converting Logical Numbers to/from Binary </w:t>
      </w:r>
      <w:bookmarkEnd w:id="5661"/>
      <w:bookmarkEnd w:id="5662"/>
      <w:r>
        <w:rPr>
          <w:rFonts w:eastAsia="Times New Roman"/>
        </w:rPr>
        <w:t>Representation</w:t>
      </w:r>
      <w:bookmarkEnd w:id="5663"/>
      <w:bookmarkEnd w:id="5664"/>
      <w:bookmarkEnd w:id="5668"/>
    </w:p>
    <w:p w14:paraId="1DC62D50" w14:textId="1D1F5630" w:rsidR="000E1214" w:rsidRDefault="00A87198">
      <w:pPr>
        <w:rPr>
          <w:rFonts w:cs="Arial"/>
        </w:rPr>
      </w:pPr>
      <w:r>
        <w:rPr>
          <w:rFonts w:cs="Arial"/>
          <w:lang w:eastAsia="en-GB"/>
        </w:rPr>
        <w:t xml:space="preserve">When unparsing a binary number (packed decimal or twos-complement) and excess precision is supplied in the Infoset no rounding occurs. It is a </w:t>
      </w:r>
      <w:del w:id="5669" w:author="Mike Beckerle" w:date="2020-10-08T20:33:00Z">
        <w:r w:rsidDel="00B31DA3">
          <w:rPr>
            <w:rFonts w:cs="Arial"/>
            <w:lang w:eastAsia="en-GB"/>
          </w:rPr>
          <w:delText>processing error</w:delText>
        </w:r>
      </w:del>
      <w:ins w:id="5670" w:author="Mike Beckerle" w:date="2020-10-08T20:33:00Z">
        <w:r w:rsidR="00B31DA3">
          <w:rPr>
            <w:rFonts w:cs="Arial"/>
            <w:lang w:eastAsia="en-GB"/>
          </w:rPr>
          <w:t>Processing Error</w:t>
        </w:r>
      </w:ins>
      <w:r>
        <w:rPr>
          <w:rFonts w:cs="Arial"/>
          <w:lang w:eastAsia="en-GB"/>
        </w:rPr>
        <w:t>.</w:t>
      </w:r>
    </w:p>
    <w:p w14:paraId="56C509E9" w14:textId="77777777" w:rsidR="000E1214" w:rsidRDefault="00A87198">
      <w:pPr>
        <w:pStyle w:val="Heading4"/>
        <w:rPr>
          <w:rFonts w:eastAsia="Times New Roman"/>
        </w:rPr>
      </w:pPr>
      <w:bookmarkStart w:id="5671" w:name="_Ref364448330"/>
      <w:r>
        <w:rPr>
          <w:rFonts w:eastAsia="Times New Roman" w:cs="Arial"/>
        </w:rPr>
        <w:t>Converting Base-2 Binary Numbers</w:t>
      </w:r>
      <w:bookmarkEnd w:id="5671"/>
    </w:p>
    <w:p w14:paraId="601A2428" w14:textId="77777777" w:rsidR="000E1214" w:rsidRDefault="00A87198">
      <w:r>
        <w:rPr>
          <w:rFonts w:cs="Arial"/>
        </w:rPr>
        <w:t>For both parsing and unparsing, the bit string that represents the content region for a base-2 binary number is converted to/from an Infoset value by a calculation that involves the length and the dfdl:byteOrder and dfdl:bitOrder properties.</w:t>
      </w:r>
    </w:p>
    <w:p w14:paraId="65E9FDAD" w14:textId="77777777" w:rsidR="000E1214" w:rsidRDefault="00A87198">
      <w:r>
        <w:rPr>
          <w:rFonts w:cs="Arial"/>
        </w:rPr>
        <w:t>When parsing, DFDL specifies how an unsigned integer of unbounded magnitude is computed from a bit string based on its length, and the dfdl:byteOrder and dfdl:bitOrder properties. For signed types, this unbounded integer is converted into a signed value by way of the well-known twos-complement scheme, and for the xs:decimal type, the dfdl:binaryDecimalVirtualPoint property can be used to convert this integer into a decimal value with an integer and a fractional component.</w:t>
      </w:r>
    </w:p>
    <w:p w14:paraId="5CB5CC4F" w14:textId="77777777" w:rsidR="000E1214" w:rsidRDefault="00A87198">
      <w:r>
        <w:rPr>
          <w:rFonts w:cs="Arial"/>
        </w:rPr>
        <w:t xml:space="preserve">A DFDL implementation can use any conversion technique consistent with this description. </w:t>
      </w:r>
    </w:p>
    <w:p w14:paraId="456BD335" w14:textId="77777777" w:rsidR="000E1214" w:rsidRDefault="00A87198">
      <w:pPr>
        <w:pStyle w:val="Heading4"/>
        <w:rPr>
          <w:rFonts w:eastAsia="Times New Roman" w:cs="Arial"/>
        </w:rPr>
      </w:pPr>
      <w:r>
        <w:rPr>
          <w:rFonts w:eastAsia="Times New Roman" w:cs="Arial"/>
        </w:rPr>
        <w:t>Bit strings, Alignment, and dfdl:fillByte</w:t>
      </w:r>
    </w:p>
    <w:p w14:paraId="5492704B" w14:textId="77777777" w:rsidR="000E1214" w:rsidRDefault="00A87198">
      <w:pPr>
        <w:rPr>
          <w:rFonts w:cs="Arial"/>
        </w:rPr>
      </w:pPr>
      <w:r>
        <w:rPr>
          <w:rFonts w:cs="Arial"/>
        </w:rPr>
        <w:t>The dfdl:alignmentUnits of 'bits', and dfdl:alignment of '1' can be used to position a bit string anywhere in the data stream without regard for any other grouping of bits into bytes. </w:t>
      </w:r>
    </w:p>
    <w:p w14:paraId="10EAD77F" w14:textId="77777777" w:rsidR="000E1214" w:rsidRDefault="00A87198">
      <w:pPr>
        <w:rPr>
          <w:rFonts w:cs="Arial"/>
        </w:rPr>
      </w:pPr>
      <w:r>
        <w:rPr>
          <w:rFonts w:cs="Arial"/>
        </w:rPr>
        <w:t>The numeric value of the unsigned integer represented by a bit string is unaffected by alignment. </w:t>
      </w:r>
    </w:p>
    <w:p w14:paraId="1C59EC58" w14:textId="12FE2BA5" w:rsidR="000E1214" w:rsidRDefault="00A87198">
      <w:pPr>
        <w:rPr>
          <w:rFonts w:cs="Arial"/>
        </w:rPr>
      </w:pPr>
      <w:r>
        <w:rPr>
          <w:rFonts w:cs="Arial"/>
        </w:rPr>
        <w:t xml:space="preserve">When unparsing a bit string, alignment may cause the bits within the bit string to occupy only some of the bits within a byte of the data stream. The bits of data in the alignment fill region are unspecified by the elements of the DFDL schema, and when parsing, neither they, nor any data computed from them are put into the DFDL </w:t>
      </w:r>
      <w:r w:rsidR="00933F0E">
        <w:rPr>
          <w:rFonts w:cs="Arial"/>
        </w:rPr>
        <w:t>Infoset</w:t>
      </w:r>
      <w:r>
        <w:rPr>
          <w:rFonts w:cs="Arial"/>
        </w:rPr>
        <w:t>. During unparsing, such unspecified bits are filled in using the value of the dfdl:fillByte property. Corresponding bits from the dfdl:fillByte value are used to fill in unspecified bits of the data stream. That is, if bit K (K will be 1 or greater, but less than or equal to 8) of a data stream byte is unspecified, its value will be taken from bit K of the dfdl:fillByte property value. </w:t>
      </w:r>
    </w:p>
    <w:p w14:paraId="40CCB134" w14:textId="77777777" w:rsidR="000E1214" w:rsidRDefault="00A87198">
      <w:pPr>
        <w:rPr>
          <w:rFonts w:cs="Arial"/>
        </w:rPr>
      </w:pPr>
      <w:r>
        <w:rPr>
          <w:rFonts w:cs="Arial"/>
        </w:rPr>
        <w:t>Since the value of any bit string element is unaffected by alignment, the logical unsigned integer value for a bit-string is always computed as if the first bit were at position 1 of the bit stream. If the dfdl:length for the bit-string evaluates to M, then the bit-string conceptually occupies bits 1 to M of a data stream for purposes of computing its value.</w:t>
      </w:r>
    </w:p>
    <w:p w14:paraId="07B6EB70" w14:textId="77777777" w:rsidR="000E1214" w:rsidRDefault="00A87198">
      <w:pPr>
        <w:pStyle w:val="Heading4"/>
        <w:rPr>
          <w:rFonts w:eastAsia="Times New Roman"/>
        </w:rPr>
      </w:pPr>
      <w:r>
        <w:rPr>
          <w:rFonts w:eastAsia="Times New Roman"/>
        </w:rPr>
        <w:t>Bits within Bit Strings of Length &lt;= 8</w:t>
      </w:r>
    </w:p>
    <w:p w14:paraId="0F72EF79" w14:textId="6B03A418" w:rsidR="000E1214" w:rsidRDefault="00A87198">
      <w:r>
        <w:t>Any time the length in bits</w:t>
      </w:r>
      <w:r w:rsidR="009D6AD6">
        <w:t>,</w:t>
      </w:r>
      <w:r w:rsidR="009D6AD6" w:rsidRPr="00FD51E3">
        <w:rPr>
          <w:i/>
          <w:iCs/>
        </w:rPr>
        <w:t xml:space="preserve"> M</w:t>
      </w:r>
      <w:r w:rsidR="009D6AD6">
        <w:t xml:space="preserve">, </w:t>
      </w:r>
      <w:r>
        <w:t xml:space="preserve"> is </w:t>
      </w:r>
      <w:r w:rsidRPr="00C15E65">
        <w:rPr>
          <w:i/>
          <w:iCs/>
        </w:rPr>
        <w:t>&lt; 8</w:t>
      </w:r>
      <w:r>
        <w:t xml:space="preserve">, then when set, the bit at position </w:t>
      </w:r>
      <w:r w:rsidRPr="00FD51E3">
        <w:rPr>
          <w:i/>
          <w:iCs/>
        </w:rPr>
        <w:t>Z</w:t>
      </w:r>
      <w:r w:rsidR="009D6AD6">
        <w:t>, starting from the most-significant bit, (typically written on the left)</w:t>
      </w:r>
      <w:r>
        <w:t xml:space="preserve"> supplies value </w:t>
      </w:r>
      <w:r w:rsidRPr="00C15E65">
        <w:rPr>
          <w:i/>
          <w:iCs/>
        </w:rPr>
        <w:t>2^(M-Z)</w:t>
      </w:r>
      <w:r>
        <w:t>, and the value of the bit string as an integer is the sum of these values for each of its bits. </w:t>
      </w:r>
    </w:p>
    <w:p w14:paraId="4759A8E2" w14:textId="77777777" w:rsidR="000E1214" w:rsidRDefault="00A87198">
      <w:pPr>
        <w:pStyle w:val="Heading4"/>
        <w:rPr>
          <w:rFonts w:eastAsia="Times New Roman"/>
        </w:rPr>
      </w:pPr>
      <w:bookmarkStart w:id="5672" w:name="_Ref390341590"/>
      <w:r>
        <w:rPr>
          <w:rFonts w:eastAsia="Times New Roman"/>
        </w:rPr>
        <w:t>Bits within Bit Strings of Length &gt; 8</w:t>
      </w:r>
      <w:bookmarkEnd w:id="5672"/>
    </w:p>
    <w:p w14:paraId="55B0BB38" w14:textId="77777777" w:rsidR="000E1214" w:rsidRDefault="00A87198">
      <w:r>
        <w:t xml:space="preserve">Call </w:t>
      </w:r>
      <w:r w:rsidRPr="00FD51E3">
        <w:rPr>
          <w:i/>
          <w:iCs/>
        </w:rPr>
        <w:t>M</w:t>
      </w:r>
      <w:r>
        <w:t xml:space="preserve"> the length of the bit string element in bits. In general, when </w:t>
      </w:r>
      <w:r w:rsidRPr="00FD51E3">
        <w:rPr>
          <w:i/>
          <w:iCs/>
        </w:rPr>
        <w:t>M &gt; 8</w:t>
      </w:r>
      <w:r>
        <w:t xml:space="preserve"> the contribution of a bit in position </w:t>
      </w:r>
      <w:proofErr w:type="spellStart"/>
      <w:r w:rsidRPr="00FD51E3">
        <w:rPr>
          <w:i/>
          <w:iCs/>
        </w:rPr>
        <w:t>i</w:t>
      </w:r>
      <w:proofErr w:type="spellEnd"/>
      <w:r>
        <w:t xml:space="preserve"> to the numeric value of a bit string is given by a formula specific to the dfdl:byteOrder.</w:t>
      </w:r>
    </w:p>
    <w:p w14:paraId="780B3A5E" w14:textId="33BC6E74" w:rsidR="000E1214" w:rsidRDefault="00A87198">
      <w:r>
        <w:t xml:space="preserve">For dfdl:byteOrder of 'bigEndian' the value of bit </w:t>
      </w:r>
      <w:proofErr w:type="spellStart"/>
      <w:r w:rsidRPr="00FD51E3">
        <w:rPr>
          <w:i/>
          <w:iCs/>
        </w:rPr>
        <w:t>i</w:t>
      </w:r>
      <w:proofErr w:type="spellEnd"/>
      <w:r>
        <w:t xml:space="preserve"> is given by </w:t>
      </w:r>
      <w:r w:rsidRPr="00FD51E3">
        <w:rPr>
          <w:i/>
          <w:iCs/>
        </w:rPr>
        <w:t xml:space="preserve">2^(M - </w:t>
      </w:r>
      <w:proofErr w:type="spellStart"/>
      <w:r w:rsidRPr="00FD51E3">
        <w:rPr>
          <w:i/>
          <w:iCs/>
        </w:rPr>
        <w:t>i</w:t>
      </w:r>
      <w:proofErr w:type="spellEnd"/>
      <w:r w:rsidRPr="00FD51E3">
        <w:rPr>
          <w:i/>
          <w:iCs/>
        </w:rPr>
        <w:t>)</w:t>
      </w:r>
      <w:r w:rsidR="00661E8C">
        <w:t xml:space="preserve">, where </w:t>
      </w:r>
      <w:proofErr w:type="spellStart"/>
      <w:r w:rsidR="00661E8C" w:rsidRPr="00FD51E3">
        <w:rPr>
          <w:i/>
          <w:iCs/>
        </w:rPr>
        <w:t>i</w:t>
      </w:r>
      <w:proofErr w:type="spellEnd"/>
      <w:r w:rsidR="00661E8C" w:rsidRPr="00FD51E3">
        <w:rPr>
          <w:i/>
          <w:iCs/>
        </w:rPr>
        <w:t xml:space="preserve"> = 1</w:t>
      </w:r>
      <w:r w:rsidR="00661E8C">
        <w:t xml:space="preserve"> is the index of the most-significant bit.</w:t>
      </w:r>
    </w:p>
    <w:p w14:paraId="61CB1EFC" w14:textId="2BE232A4" w:rsidR="000E1214" w:rsidRDefault="00A87198">
      <w:r>
        <w:t xml:space="preserve">For dfdl:byteOrder of 'littleEndian' the value of bit </w:t>
      </w:r>
      <w:proofErr w:type="spellStart"/>
      <w:r>
        <w:t>i</w:t>
      </w:r>
      <w:proofErr w:type="spellEnd"/>
      <w:r>
        <w:t xml:space="preserve"> is given by a more complex formula. The following pseudo code computes the value of a bit in a littleEndian bit string. It is just a very big </w:t>
      </w:r>
      <w:r w:rsidR="00F1488C">
        <w:t>expression but</w:t>
      </w:r>
      <w:r>
        <w:t xml:space="preserve"> is spread out over many local variables to illustrate the various sub-calculations clearly. DFDL implementations </w:t>
      </w:r>
      <w:r w:rsidR="0033562A">
        <w:t xml:space="preserve">MAY </w:t>
      </w:r>
      <w:r>
        <w:t>use any way of converting bit strings to the corresponding integer values that is consistent with this:</w:t>
      </w:r>
    </w:p>
    <w:p w14:paraId="487086AF" w14:textId="77777777" w:rsidR="000E1214" w:rsidRDefault="00A87198">
      <w:r>
        <w:t>In the pseudo code below:</w:t>
      </w:r>
    </w:p>
    <w:p w14:paraId="1FEBB8F3" w14:textId="77777777" w:rsidR="000E1214" w:rsidRDefault="00A87198" w:rsidP="00C31ED0">
      <w:pPr>
        <w:numPr>
          <w:ilvl w:val="0"/>
          <w:numId w:val="121"/>
        </w:numPr>
      </w:pPr>
      <w:r>
        <w:t>'%' is modular division (division where remainder is returned)</w:t>
      </w:r>
    </w:p>
    <w:p w14:paraId="3122FFCB" w14:textId="77777777" w:rsidR="000E1214" w:rsidRDefault="00A87198" w:rsidP="00C31ED0">
      <w:pPr>
        <w:numPr>
          <w:ilvl w:val="0"/>
          <w:numId w:val="121"/>
        </w:numPr>
      </w:pPr>
      <w:r>
        <w:t>'/' is regular division (quotient is returned)</w:t>
      </w:r>
    </w:p>
    <w:p w14:paraId="26BBED75" w14:textId="77777777" w:rsidR="000E1214" w:rsidRDefault="00A87198" w:rsidP="00C31ED0">
      <w:pPr>
        <w:numPr>
          <w:ilvl w:val="0"/>
          <w:numId w:val="121"/>
        </w:numPr>
      </w:pPr>
      <w:r>
        <w:t>the expression 'a ? b : c' means 'if a is true, then the value is b, otherwise the value is c'</w:t>
      </w:r>
    </w:p>
    <w:p w14:paraId="12916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littleEndianBitValue(bitPosition, bitStringLength) </w:t>
      </w:r>
    </w:p>
    <w:p w14:paraId="6FDFCB8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bitPosition &gt;= 1;</w:t>
      </w:r>
    </w:p>
    <w:p w14:paraId="779053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1;</w:t>
      </w:r>
    </w:p>
    <w:p w14:paraId="76E83A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bitPosition;</w:t>
      </w:r>
    </w:p>
    <w:p w14:paraId="460E4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 = bitStringLength % 8;</w:t>
      </w:r>
    </w:p>
    <w:p w14:paraId="2DA2B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numBitsInWholeBytes = bitStringLength - </w:t>
      </w:r>
    </w:p>
    <w:p w14:paraId="55B10D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numBitsInFinalPartialByte;</w:t>
      </w:r>
    </w:p>
    <w:p w14:paraId="046685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 = ((bitPosition - 1) % 8) + 1;</w:t>
      </w:r>
    </w:p>
    <w:p w14:paraId="6C0C4B4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widthOfActiveBitsInByte = (bitPosition &lt;= numBitsInWholeBytes) </w:t>
      </w:r>
    </w:p>
    <w:p w14:paraId="2EB186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8 : numBitsInFinalPartialByte;</w:t>
      </w:r>
    </w:p>
    <w:p w14:paraId="6B75C8B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placeValueExponentOfBitInByte = widthOfActiveBitsInByte – </w:t>
      </w:r>
    </w:p>
    <w:p w14:paraId="20A1CFD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bitPosInByte;</w:t>
      </w:r>
    </w:p>
    <w:p w14:paraId="7AAEA61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bitValueInByte = 2^placeValueExponentOfBitInByte;</w:t>
      </w:r>
    </w:p>
    <w:p w14:paraId="1926DBC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byteNumZeroBased = (bitPosition - 1)/8;</w:t>
      </w:r>
    </w:p>
    <w:p w14:paraId="02C970D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scaleFactorForBytePosition = 2^(8 * byteNumZeroBased);</w:t>
      </w:r>
    </w:p>
    <w:p w14:paraId="04FA36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bitValue = bitValueInByte * scaleFactorForBytePosition;</w:t>
      </w:r>
    </w:p>
    <w:p w14:paraId="0DFE43C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b/>
          <w:bCs/>
        </w:rPr>
        <w:t>return</w:t>
      </w:r>
      <w:r>
        <w:t xml:space="preserve"> bitValue;</w:t>
      </w:r>
    </w:p>
    <w:p w14:paraId="6E7B26C9" w14:textId="75DAE876" w:rsidR="000E1214" w:rsidRDefault="00A87198">
      <w:pPr>
        <w:pStyle w:val="Caption"/>
      </w:pPr>
      <w:r>
        <w:t xml:space="preserve">Figure </w:t>
      </w:r>
      <w:fldSimple w:instr=" SEQ Figure \* ARABIC ">
        <w:r w:rsidR="008A37A6">
          <w:rPr>
            <w:noProof/>
          </w:rPr>
          <w:t>5</w:t>
        </w:r>
      </w:fldSimple>
      <w:r>
        <w:t xml:space="preserve">  Little Endian bit position and value</w:t>
      </w:r>
    </w:p>
    <w:p w14:paraId="058BE77E" w14:textId="77777777" w:rsidR="000E1214" w:rsidRDefault="00A87198">
      <w:pPr>
        <w:pStyle w:val="Heading5"/>
        <w:rPr>
          <w:rFonts w:eastAsia="Times New Roman"/>
        </w:rPr>
      </w:pPr>
      <w:r>
        <w:rPr>
          <w:rFonts w:eastAsia="Times New Roman"/>
        </w:rPr>
        <w:t>Examples of Unsigned Integer Conversion</w:t>
      </w:r>
    </w:p>
    <w:p w14:paraId="633C8F62" w14:textId="77777777" w:rsidR="000E1214" w:rsidRDefault="00A87198">
      <w:r>
        <w:t xml:space="preserve">Consider the first three bytes of the data stream. Imagine their numeric values as 0x5A 0x92 0x00. </w:t>
      </w:r>
    </w:p>
    <w:p w14:paraId="25558ECD"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01011010 10010010 00000000</w:t>
      </w:r>
    </w:p>
    <w:p w14:paraId="5E540D09"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Hex values</w:t>
      </w:r>
      <w:r>
        <w:rPr>
          <w:rStyle w:val="CodeCharacter"/>
          <w:sz w:val="20"/>
        </w:rPr>
        <w:br/>
        <w:t xml:space="preserve">   5   A    9   2    0   0 </w:t>
      </w:r>
    </w:p>
    <w:p w14:paraId="598505CF" w14:textId="77777777" w:rsidR="000E1214" w:rsidRDefault="00A87198">
      <w:r>
        <w:t xml:space="preserve">Beginning at bit position 1, (the very first bit) if we consider the first two bytes as a bigEndian short, the value will be 0x5A92.  </w:t>
      </w:r>
    </w:p>
    <w:p w14:paraId="5F3CB37C"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36BE7B5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448F2DB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43D8E51F" w14:textId="781C1671" w:rsidR="000E1214" w:rsidRDefault="00A87198">
      <w:pPr>
        <w:pStyle w:val="Codeblock0"/>
        <w:pBdr>
          <w:top w:val="single" w:sz="4" w:space="1" w:color="auto"/>
          <w:left w:val="single" w:sz="4" w:space="4" w:color="auto"/>
          <w:bottom w:val="single" w:sz="4" w:space="1" w:color="auto"/>
          <w:right w:val="single" w:sz="4" w:space="4" w:color="auto"/>
        </w:pBdr>
      </w:pPr>
      <w:r>
        <w:t>        dfdl:byteOrder="bigEndian"</w:t>
      </w:r>
    </w:p>
    <w:p w14:paraId="6895EA07" w14:textId="1027434D" w:rsidR="00661E8C" w:rsidRDefault="00661E8C">
      <w:pPr>
        <w:pStyle w:val="Codeblock0"/>
        <w:pBdr>
          <w:top w:val="single" w:sz="4" w:space="1" w:color="auto"/>
          <w:left w:val="single" w:sz="4" w:space="4" w:color="auto"/>
          <w:bottom w:val="single" w:sz="4" w:space="1" w:color="auto"/>
          <w:right w:val="single" w:sz="4" w:space="4" w:color="auto"/>
        </w:pBdr>
      </w:pPr>
      <w:r>
        <w:t xml:space="preserve">        dfdl:bitOrder="mostSignificantBitFirst"</w:t>
      </w:r>
    </w:p>
    <w:p w14:paraId="72DABFD5"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CFE4BF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52B4E054" w14:textId="77777777" w:rsidR="000E1214" w:rsidRDefault="00A87198">
      <w:r>
        <w:t>As a littleEndian short, the value will be 0x925A.</w:t>
      </w:r>
    </w:p>
    <w:p w14:paraId="000EC6B1"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name="num" type="unsignedShort"</w:t>
      </w:r>
    </w:p>
    <w:p w14:paraId="51E9356A"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w:t>
      </w:r>
    </w:p>
    <w:p w14:paraId="7AB2F76D"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dfdl:alignmentUnits="bytes" </w:t>
      </w:r>
    </w:p>
    <w:p w14:paraId="3ECB08DC" w14:textId="4D4DA190" w:rsidR="000E1214" w:rsidRDefault="00A87198">
      <w:pPr>
        <w:pStyle w:val="Codeblock0"/>
        <w:pBdr>
          <w:top w:val="single" w:sz="4" w:space="1" w:color="auto"/>
          <w:left w:val="single" w:sz="4" w:space="4" w:color="auto"/>
          <w:bottom w:val="single" w:sz="4" w:space="1" w:color="auto"/>
          <w:right w:val="single" w:sz="4" w:space="4" w:color="auto"/>
        </w:pBdr>
      </w:pPr>
      <w:r>
        <w:t>        dfdl:byteOrder="littleEndian"</w:t>
      </w:r>
    </w:p>
    <w:p w14:paraId="58932A5E" w14:textId="77777777" w:rsidR="0046246D" w:rsidRDefault="0046246D" w:rsidP="0046246D">
      <w:pPr>
        <w:pStyle w:val="Codeblock0"/>
        <w:pBdr>
          <w:top w:val="single" w:sz="4" w:space="1" w:color="auto"/>
          <w:left w:val="single" w:sz="4" w:space="4" w:color="auto"/>
          <w:bottom w:val="single" w:sz="4" w:space="1" w:color="auto"/>
          <w:right w:val="single" w:sz="4" w:space="4" w:color="auto"/>
        </w:pBdr>
      </w:pPr>
      <w:r>
        <w:t xml:space="preserve">        dfdl:bitOrder="mostSignificantBitFirst"</w:t>
      </w:r>
    </w:p>
    <w:p w14:paraId="0E1FA7EE"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6F7A1E4A" w14:textId="77777777" w:rsidR="000E1214" w:rsidRDefault="00A87198">
      <w:pPr>
        <w:pStyle w:val="Codeblock0"/>
        <w:pBdr>
          <w:top w:val="single" w:sz="4" w:space="1" w:color="auto"/>
          <w:left w:val="single" w:sz="4" w:space="4" w:color="auto"/>
          <w:bottom w:val="single" w:sz="4" w:space="1" w:color="auto"/>
          <w:right w:val="single" w:sz="4" w:space="4" w:color="auto"/>
        </w:pBdr>
        <w:rPr>
          <w:lang w:val="en-US"/>
        </w:rPr>
      </w:pPr>
      <w:r>
        <w:t xml:space="preserve">        dfdl:binaryNumberRep="binary"</w:t>
      </w:r>
      <w:r>
        <w:rPr>
          <w:lang w:val="en-US"/>
        </w:rPr>
        <w:t>/&gt;</w:t>
      </w:r>
    </w:p>
    <w:p w14:paraId="3AE8EC01" w14:textId="5743F8A3" w:rsidR="000E1214" w:rsidRDefault="00A87198">
      <w:r>
        <w:t>Now let us examine a bit string of length 13, beginning at position 2</w:t>
      </w:r>
    </w:p>
    <w:p w14:paraId="14B2A43A"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5311F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name="ignored" type="unsignedByte"</w:t>
      </w:r>
    </w:p>
    <w:p w14:paraId="21E458B1"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502B47BB"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276BAB13"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88EBF15"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 </w:t>
      </w:r>
    </w:p>
    <w:p w14:paraId="474577E6"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4F1582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733C1D3" w14:textId="77777777" w:rsidR="000E1214" w:rsidRDefault="00A87198">
      <w:pPr>
        <w:pStyle w:val="Codeblock0"/>
        <w:pBdr>
          <w:top w:val="single" w:sz="4" w:space="1" w:color="auto"/>
          <w:left w:val="single" w:sz="4" w:space="4" w:color="auto"/>
          <w:bottom w:val="single" w:sz="4" w:space="1" w:color="auto"/>
          <w:right w:val="single" w:sz="4" w:space="4" w:color="auto"/>
        </w:pBdr>
      </w:pPr>
      <w:r>
        <w:t>  &lt;xs:element name="x" type="unsignedShort" </w:t>
      </w:r>
    </w:p>
    <w:p w14:paraId="679F81EF"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dfdl:alignment="1" </w:t>
      </w:r>
    </w:p>
    <w:p w14:paraId="6D489632" w14:textId="77777777" w:rsidR="000E1214" w:rsidRDefault="00A87198">
      <w:pPr>
        <w:pStyle w:val="Codeblock0"/>
        <w:pBdr>
          <w:top w:val="single" w:sz="4" w:space="1" w:color="auto"/>
          <w:left w:val="single" w:sz="4" w:space="4" w:color="auto"/>
          <w:bottom w:val="single" w:sz="4" w:space="1" w:color="auto"/>
          <w:right w:val="single" w:sz="4" w:space="4" w:color="auto"/>
        </w:pBdr>
      </w:pPr>
      <w:r>
        <w:t>        dfdl:alignmentUnits="bits" </w:t>
      </w:r>
    </w:p>
    <w:p w14:paraId="14B6FD58" w14:textId="1872EB37" w:rsidR="000E1214" w:rsidRDefault="00A87198">
      <w:pPr>
        <w:pStyle w:val="Codeblock0"/>
        <w:pBdr>
          <w:top w:val="single" w:sz="4" w:space="1" w:color="auto"/>
          <w:left w:val="single" w:sz="4" w:space="4" w:color="auto"/>
          <w:bottom w:val="single" w:sz="4" w:space="1" w:color="auto"/>
          <w:right w:val="single" w:sz="4" w:space="4" w:color="auto"/>
        </w:pBdr>
      </w:pPr>
      <w:r>
        <w:t>        dfdl:byteOrder="bigEndian"</w:t>
      </w:r>
    </w:p>
    <w:p w14:paraId="6968D0A0" w14:textId="77777777" w:rsidR="0046246D" w:rsidRDefault="0046246D" w:rsidP="0046246D">
      <w:pPr>
        <w:pStyle w:val="Codeblock0"/>
        <w:pBdr>
          <w:top w:val="single" w:sz="4" w:space="1" w:color="auto"/>
          <w:left w:val="single" w:sz="4" w:space="4" w:color="auto"/>
          <w:bottom w:val="single" w:sz="4" w:space="1" w:color="auto"/>
          <w:right w:val="single" w:sz="4" w:space="4" w:color="auto"/>
        </w:pBdr>
      </w:pPr>
      <w:r>
        <w:t xml:space="preserve">        dfdl:bitOrder="mostSignificantBitFirst"</w:t>
      </w:r>
    </w:p>
    <w:p w14:paraId="4B21D224"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dfdl:lengthUnits="bits" </w:t>
      </w:r>
    </w:p>
    <w:p w14:paraId="6B877941" w14:textId="77777777" w:rsidR="000E1214" w:rsidRDefault="00A87198">
      <w:pPr>
        <w:pStyle w:val="Codeblock0"/>
        <w:pBdr>
          <w:top w:val="single" w:sz="4" w:space="1" w:color="auto"/>
          <w:left w:val="single" w:sz="4" w:space="4" w:color="auto"/>
          <w:bottom w:val="single" w:sz="4" w:space="1" w:color="auto"/>
          <w:right w:val="single" w:sz="4" w:space="4" w:color="auto"/>
        </w:pBdr>
      </w:pPr>
      <w:r>
        <w:t>        dfdl:length="13" </w:t>
      </w:r>
    </w:p>
    <w:p w14:paraId="4743AC12" w14:textId="77777777" w:rsidR="000E1214" w:rsidRDefault="00A87198">
      <w:pPr>
        <w:pStyle w:val="Codeblock0"/>
        <w:pBdr>
          <w:top w:val="single" w:sz="4" w:space="1" w:color="auto"/>
          <w:left w:val="single" w:sz="4" w:space="4" w:color="auto"/>
          <w:bottom w:val="single" w:sz="4" w:space="1" w:color="auto"/>
          <w:right w:val="single" w:sz="4" w:space="4" w:color="auto"/>
        </w:pBdr>
      </w:pPr>
      <w:r>
        <w:t>        dfdl:representation="binary"</w:t>
      </w:r>
    </w:p>
    <w:p w14:paraId="0A2D195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7F30E5AE" w14:textId="77777777" w:rsidR="000E1214" w:rsidRDefault="00A87198">
      <w:pPr>
        <w:pStyle w:val="Codeblock0"/>
        <w:pBdr>
          <w:top w:val="single" w:sz="4" w:space="1" w:color="auto"/>
          <w:left w:val="single" w:sz="4" w:space="4" w:color="auto"/>
          <w:bottom w:val="single" w:sz="4" w:space="1" w:color="auto"/>
          <w:right w:val="single" w:sz="4" w:space="4" w:color="auto"/>
        </w:pBdr>
      </w:pPr>
      <w:r>
        <w:t>   ...</w:t>
      </w:r>
    </w:p>
    <w:p w14:paraId="11E83954" w14:textId="77777777" w:rsidR="000E1214" w:rsidRDefault="00A87198">
      <w:pPr>
        <w:pStyle w:val="Codeblock0"/>
        <w:pBdr>
          <w:top w:val="single" w:sz="4" w:space="1" w:color="auto"/>
          <w:left w:val="single" w:sz="4" w:space="4" w:color="auto"/>
          <w:bottom w:val="single" w:sz="4" w:space="1" w:color="auto"/>
          <w:right w:val="single" w:sz="4" w:space="4" w:color="auto"/>
        </w:pBdr>
      </w:pPr>
      <w:r>
        <w:t>&lt;</w:t>
      </w:r>
      <w:r>
        <w:rPr>
          <w:noProof w:val="0"/>
          <w:lang w:eastAsia="en-US"/>
        </w:rPr>
        <w:t>/</w:t>
      </w:r>
      <w:r>
        <w:t>xs:sequence&gt;</w:t>
      </w:r>
    </w:p>
    <w:p w14:paraId="14EBFB66" w14:textId="77777777" w:rsidR="000E1214" w:rsidRDefault="00A87198">
      <w:r>
        <w:t>Let's examine the same data stream and consider the bit positions that make up element 'x', which are the bits at positions 2 through 14 inclusive.</w:t>
      </w:r>
    </w:p>
    <w:p w14:paraId="3C182E27"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 xml:space="preserve"> 1011010 100100 </w:t>
      </w:r>
    </w:p>
    <w:p w14:paraId="06AF6D8E" w14:textId="77777777" w:rsidR="000E1214" w:rsidRDefault="00A87198">
      <w:r>
        <w:t>Since alignment does not affect logical value, we will obtain the same logical value as if we realigned the bits. That is, the value is the same as if we began the bits of the element's representation with bit position 1.</w:t>
      </w:r>
    </w:p>
    <w:p w14:paraId="130A9CD5"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192F4C5B" w14:textId="0F53723E" w:rsidR="000E1214" w:rsidRDefault="00A87198">
      <w:r>
        <w:t>The DFDL schema fragment above gives element 'x' the dfdl:byteOrder 'bigEndian' property</w:t>
      </w:r>
      <w:r w:rsidR="0046246D">
        <w:t xml:space="preserve"> and the dfdl:bitOrder 'mostSignificantBitFirst' property</w:t>
      </w:r>
      <w:r>
        <w:t xml:space="preserve">. In this case the place value of each position is given by </w:t>
      </w:r>
      <w:r w:rsidRPr="00C15E65">
        <w:rPr>
          <w:i/>
          <w:iCs/>
        </w:rPr>
        <w:t>2</w:t>
      </w:r>
      <w:del w:id="5673" w:author="Mike Beckerle" w:date="2020-10-09T10:54:00Z">
        <w:r w:rsidRPr="00C15E65" w:rsidDel="00C15E65">
          <w:rPr>
            <w:i/>
            <w:iCs/>
          </w:rPr>
          <w:delText>^</w:delText>
        </w:r>
      </w:del>
      <w:r w:rsidRPr="00C15E65">
        <w:rPr>
          <w:i/>
          <w:iCs/>
          <w:vertAlign w:val="superscript"/>
        </w:rPr>
        <w:t xml:space="preserve">(M – </w:t>
      </w:r>
      <w:proofErr w:type="spellStart"/>
      <w:r w:rsidRPr="00C15E65">
        <w:rPr>
          <w:i/>
          <w:iCs/>
          <w:vertAlign w:val="superscript"/>
        </w:rPr>
        <w:t>i</w:t>
      </w:r>
      <w:proofErr w:type="spellEnd"/>
      <w:r w:rsidRPr="00C15E65">
        <w:rPr>
          <w:i/>
          <w:iCs/>
          <w:vertAlign w:val="superscript"/>
        </w:rPr>
        <w:t>)</w:t>
      </w:r>
      <w:r w:rsidR="0046246D">
        <w:t>. Below we line up the bit values underneath their place-values.</w:t>
      </w:r>
    </w:p>
    <w:p w14:paraId="3D3B1943" w14:textId="507D5937" w:rsidR="0046246D" w:rsidRDefault="0046246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Place value of bits</w:t>
      </w:r>
    </w:p>
    <w:p w14:paraId="441F47A3" w14:textId="72F1B1B3"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...11110 00000000</w:t>
      </w:r>
      <w:r>
        <w:rPr>
          <w:rStyle w:val="CodeCharacter"/>
          <w:sz w:val="20"/>
        </w:rPr>
        <w:br/>
        <w:t>...21098 76543210</w:t>
      </w:r>
    </w:p>
    <w:p w14:paraId="7F0C0DE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0C7F5BE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 10100100</w:t>
      </w:r>
      <w:r>
        <w:rPr>
          <w:rStyle w:val="CodeCharacter"/>
          <w:sz w:val="20"/>
        </w:rPr>
        <w:br/>
        <w:t>Hex values</w:t>
      </w:r>
      <w:r>
        <w:rPr>
          <w:rStyle w:val="CodeCharacter"/>
          <w:sz w:val="20"/>
        </w:rPr>
        <w:br/>
        <w:t>   1   6    A   4</w:t>
      </w:r>
    </w:p>
    <w:p w14:paraId="0CF44FF5" w14:textId="77777777" w:rsidR="000E1214" w:rsidRDefault="00A87198">
      <w:r>
        <w:t>The value of element 'x' is 0x16A4. Notice how it is the most-significant byte -- which is the first byte when big endian -- that becomes the partial byte (having fewer than 8 bits) in the case where the length of the bit string is not a multiple of 8 bits. </w:t>
      </w:r>
    </w:p>
    <w:p w14:paraId="13AC2A98" w14:textId="4CA503D8" w:rsidR="000E1214" w:rsidRDefault="00A87198">
      <w:r>
        <w:t xml:space="preserve">For dfdl:byteOrder of 'littleEndian'. The place values of the individual bits are not as easily visualized. However there is still a basic formula (given in the pseudo code in </w:t>
      </w:r>
      <w:r w:rsidRPr="00065302">
        <w:rPr>
          <w:rStyle w:val="Hyperlink"/>
        </w:rPr>
        <w:fldChar w:fldCharType="begin"/>
      </w:r>
      <w:r w:rsidRPr="00065302">
        <w:rPr>
          <w:rStyle w:val="Hyperlink"/>
        </w:rPr>
        <w:instrText xml:space="preserve"> REF _Ref390341590 \r \h </w:instrText>
      </w:r>
      <w:r w:rsidRPr="00065302">
        <w:rPr>
          <w:rStyle w:val="Hyperlink"/>
        </w:rPr>
      </w:r>
      <w:r w:rsidRPr="00065302">
        <w:rPr>
          <w:rStyle w:val="Hyperlink"/>
        </w:rPr>
        <w:fldChar w:fldCharType="separate"/>
      </w:r>
      <w:r w:rsidR="008A37A6">
        <w:rPr>
          <w:rStyle w:val="Hyperlink"/>
        </w:rPr>
        <w:t>13.7.1.4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_Ref390341590 \h </w:instrText>
      </w:r>
      <w:r w:rsidRPr="00065302">
        <w:rPr>
          <w:rStyle w:val="Hyperlink"/>
        </w:rPr>
      </w:r>
      <w:r w:rsidRPr="00065302">
        <w:rPr>
          <w:rStyle w:val="Hyperlink"/>
        </w:rPr>
        <w:fldChar w:fldCharType="separate"/>
      </w:r>
      <w:ins w:id="5674" w:author="Mike Beckerle" w:date="2020-10-09T10:19:00Z">
        <w:r w:rsidR="008A37A6">
          <w:t>Bits within Bit Strings of Length &gt; 8</w:t>
        </w:r>
      </w:ins>
      <w:del w:id="5675" w:author="Mike Beckerle" w:date="2020-10-09T10:19:00Z">
        <w:r w:rsidR="00404DC4" w:rsidRPr="00065302" w:rsidDel="008A37A6">
          <w:rPr>
            <w:rStyle w:val="Hyperlink"/>
          </w:rPr>
          <w:delText>Bits within Bit Strings of Length &gt; 8</w:delText>
        </w:r>
      </w:del>
      <w:r w:rsidRPr="00065302">
        <w:rPr>
          <w:rStyle w:val="Hyperlink"/>
        </w:rPr>
        <w:fldChar w:fldCharType="end"/>
      </w:r>
      <w:r>
        <w:t>) and value.</w:t>
      </w:r>
    </w:p>
    <w:p w14:paraId="4EEAD2B9" w14:textId="77777777" w:rsidR="000E1214" w:rsidRDefault="00A87198">
      <w:r>
        <w:t>Looking again at our realigned positions:</w:t>
      </w:r>
    </w:p>
    <w:p w14:paraId="21A2E451" w14:textId="77777777" w:rsidR="000E1214" w:rsidRDefault="00A87198">
      <w:pPr>
        <w:pStyle w:val="Codeblock0"/>
        <w:pBdr>
          <w:top w:val="single" w:sz="4" w:space="1" w:color="auto"/>
          <w:left w:val="single" w:sz="4" w:space="4" w:color="auto"/>
          <w:bottom w:val="single" w:sz="4" w:space="1" w:color="auto"/>
          <w:right w:val="single" w:sz="4" w:space="4" w:color="auto"/>
        </w:pBd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11DBA7E" w14:textId="77777777" w:rsidR="000E1214" w:rsidRDefault="00A87198">
      <w:r>
        <w:t>The place values of each of these bits, for little endian byte order can be seen to be:</w:t>
      </w:r>
    </w:p>
    <w:p w14:paraId="6C8816B0"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 xml:space="preserve">PlaceValue positions </w:t>
      </w:r>
    </w:p>
    <w:p w14:paraId="3BDB5081"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00000000 ...11100</w:t>
      </w:r>
      <w:r>
        <w:rPr>
          <w:rStyle w:val="CodeCharacter"/>
          <w:sz w:val="20"/>
        </w:rPr>
        <w:br/>
        <w:t>76543210 ...21098</w:t>
      </w:r>
    </w:p>
    <w:p w14:paraId="67AC3FE6"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561C4EFE" w14:textId="77777777" w:rsidR="000E1214" w:rsidRDefault="00A87198">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10110101 ...00100</w:t>
      </w:r>
      <w:r>
        <w:rPr>
          <w:rStyle w:val="CodeCharacter"/>
          <w:sz w:val="20"/>
        </w:rPr>
        <w:br/>
        <w:t>Hex values</w:t>
      </w:r>
      <w:r>
        <w:rPr>
          <w:rStyle w:val="CodeCharacter"/>
          <w:sz w:val="20"/>
        </w:rPr>
        <w:br/>
        <w:t>   B   5    0   4   </w:t>
      </w:r>
    </w:p>
    <w:p w14:paraId="170F4A75" w14:textId="4708D359" w:rsidR="000E1214" w:rsidRDefault="00A87198">
      <w:r>
        <w:t>We must reorder the bytes for little endian byte order. The value of element 'x' is 0x04B5. In little endian form, the first 8 bits make up the first byte, and that contains the least-significant byte of the logical numeric unsignedShort value. The additional bits of the partial byte are once again the most significant byte; however, for little endian form, this is the second byte. The second byte contains only 5 bits,</w:t>
      </w:r>
      <w:r w:rsidR="00CC71C1">
        <w:t xml:space="preserve"> and they are the most significant bits wit</w:t>
      </w:r>
      <w:ins w:id="5676" w:author="Mike Beckerle" w:date="2020-10-09T10:08:00Z">
        <w:r w:rsidR="00912122">
          <w:t>h</w:t>
        </w:r>
      </w:ins>
      <w:r w:rsidR="00CC71C1">
        <w:t xml:space="preserve">in that byte, but they are treated as if shifted to become </w:t>
      </w:r>
      <w:r>
        <w:t xml:space="preserve">the least significant 5 bits of </w:t>
      </w:r>
      <w:r w:rsidR="00CC71C1">
        <w:t>a</w:t>
      </w:r>
      <w:r>
        <w:t xml:space="preserve"> </w:t>
      </w:r>
      <w:r w:rsidR="00CC71C1">
        <w:t xml:space="preserve">logical </w:t>
      </w:r>
      <w:r>
        <w:t>byte</w:t>
      </w:r>
      <w:r w:rsidR="00CC71C1">
        <w:t xml:space="preserve"> that contributes to the integer value. This logical byte</w:t>
      </w:r>
      <w:r>
        <w:t xml:space="preserve"> makes up the most-significant byte of the unsignedShort integer.</w:t>
      </w:r>
    </w:p>
    <w:p w14:paraId="40A8185C" w14:textId="77777777" w:rsidR="000E1214" w:rsidRDefault="00A87198">
      <w:pPr>
        <w:spacing w:before="240"/>
      </w:pPr>
      <w:r>
        <w:t>Now let us examine the 13 bits beginning at position 2, in the context where dfdl:byteOrder is 'littleEndian' and dfdl:bitOrder is 'leastSignificantBitFirst' and dfdl:binaryNumberRep is 'binary'.</w:t>
      </w:r>
    </w:p>
    <w:p w14:paraId="0BBB618F" w14:textId="77777777" w:rsidR="000E1214" w:rsidRDefault="00A87198">
      <w:r>
        <w:t>In this case, the bit positions are assigned differently. Below the bytes are shown left-to-right:</w:t>
      </w:r>
    </w:p>
    <w:p w14:paraId="2E9A6026"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00000000 11111110 22222111</w:t>
      </w:r>
      <w:r>
        <w:rPr>
          <w:rFonts w:ascii="Courier New" w:hAnsi="Courier New" w:cs="Courier New"/>
          <w:noProof/>
          <w:sz w:val="18"/>
          <w:lang w:val="en-GB" w:eastAsia="en-GB"/>
        </w:rPr>
        <w:br/>
        <w:t>87654321 65432109 43210987</w:t>
      </w:r>
      <w:r>
        <w:rPr>
          <w:rFonts w:ascii="Courier New" w:hAnsi="Courier New" w:cs="Courier New"/>
          <w:noProof/>
          <w:sz w:val="18"/>
          <w:lang w:val="en-GB" w:eastAsia="en-GB"/>
        </w:rPr>
        <w:br/>
        <w:t>Bits:</w:t>
      </w:r>
      <w:r>
        <w:rPr>
          <w:rFonts w:ascii="Courier New" w:hAnsi="Courier New" w:cs="Courier New"/>
          <w:noProof/>
          <w:sz w:val="18"/>
          <w:lang w:val="en-GB" w:eastAsia="en-GB"/>
        </w:rPr>
        <w:br/>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00000000</w:t>
      </w:r>
    </w:p>
    <w:p w14:paraId="73676A4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5   A    9   2    0   0</w:t>
      </w:r>
    </w:p>
    <w:p w14:paraId="6165ACF0" w14:textId="77777777" w:rsidR="000E1214" w:rsidRDefault="00A87198">
      <w:r>
        <w:t>The bits of interest are highlighted above. If we redisplay this same data, but reversing the order of the bytes to right-to-left, then we get:</w:t>
      </w:r>
    </w:p>
    <w:p w14:paraId="14A87065"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22222111 11111110 00000000</w:t>
      </w:r>
      <w:r>
        <w:rPr>
          <w:rFonts w:ascii="Courier New" w:hAnsi="Courier New" w:cs="Courier New"/>
          <w:noProof/>
          <w:sz w:val="18"/>
          <w:lang w:val="en-GB" w:eastAsia="en-GB"/>
        </w:rPr>
        <w:br/>
        <w:t>43210987 65432109 87654321</w:t>
      </w:r>
      <w:r>
        <w:rPr>
          <w:rFonts w:ascii="Courier New" w:hAnsi="Courier New" w:cs="Courier New"/>
          <w:noProof/>
          <w:sz w:val="18"/>
          <w:lang w:val="en-GB" w:eastAsia="en-GB"/>
        </w:rPr>
        <w:br/>
        <w:t>Bits:</w:t>
      </w:r>
      <w:r>
        <w:rPr>
          <w:rFonts w:ascii="Courier New" w:hAnsi="Courier New" w:cs="Courier New"/>
          <w:noProof/>
          <w:sz w:val="18"/>
          <w:lang w:val="en-GB" w:eastAsia="en-GB"/>
        </w:rPr>
        <w:br/>
        <w:t>00000000 10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w:t>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w:t>
      </w:r>
    </w:p>
    <w:p w14:paraId="1CEC9A2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0   0    9   2    5   A</w:t>
      </w:r>
    </w:p>
    <w:p w14:paraId="3BE36EC3" w14:textId="77777777" w:rsidR="000E1214" w:rsidRDefault="00A87198">
      <w:r>
        <w:t xml:space="preserve">The above shows more clearly that we are looking at a contiguous region of bits containing </w:t>
      </w:r>
    </w:p>
    <w:p w14:paraId="1F1D1472" w14:textId="77777777" w:rsidR="000E1214" w:rsidRDefault="00A87198">
      <w:pPr>
        <w:pStyle w:val="Codeblock0"/>
        <w:pBdr>
          <w:top w:val="single" w:sz="4" w:space="1" w:color="auto"/>
          <w:left w:val="single" w:sz="4" w:space="4" w:color="auto"/>
          <w:bottom w:val="single" w:sz="4" w:space="1" w:color="auto"/>
          <w:right w:val="single" w:sz="4" w:space="4" w:color="auto"/>
        </w:pBdr>
      </w:pPr>
      <w:r>
        <w:t>0 1001 0010 1101</w:t>
      </w:r>
    </w:p>
    <w:p w14:paraId="39A61894" w14:textId="77777777" w:rsidR="000E1214" w:rsidRDefault="00A87198">
      <w:r>
        <w:t>or the value 0x092D.</w:t>
      </w:r>
    </w:p>
    <w:p w14:paraId="3409C454" w14:textId="77777777" w:rsidR="000E1214" w:rsidRDefault="00A87198">
      <w:pPr>
        <w:pStyle w:val="Heading4"/>
        <w:rPr>
          <w:rFonts w:eastAsia="Times New Roman"/>
        </w:rPr>
      </w:pPr>
      <w:r>
        <w:rPr>
          <w:rFonts w:eastAsia="Times New Roman"/>
        </w:rPr>
        <w:t>Converting Packed Decimal Numbers</w:t>
      </w:r>
      <w:bookmarkEnd w:id="5665"/>
    </w:p>
    <w:p w14:paraId="75BD86D4" w14:textId="77777777" w:rsidR="000E1214" w:rsidRDefault="00A87198">
      <w:r>
        <w:t>Signed numbers with dfdl:binaryNumberRep 'packed' are parsed using a nibble to indicate the sign. The unsigned nibble is treated as positive. On unparsing the sign nibble is written according to dfdl:</w:t>
      </w:r>
      <w:r>
        <w:rPr>
          <w:szCs w:val="18"/>
        </w:rPr>
        <w:t>binaryPackedSignCodes. The unsigned nibble is never written.</w:t>
      </w:r>
    </w:p>
    <w:p w14:paraId="02EA7BB0" w14:textId="379E1EDE" w:rsidR="000E1214" w:rsidRDefault="00A87198">
      <w:r>
        <w:t xml:space="preserve">Signed numbers with dfdl:binaryNumberRep 'bcd' are always positive. On unparsing it is a </w:t>
      </w:r>
      <w:del w:id="5677" w:author="Mike Beckerle" w:date="2020-10-08T20:33:00Z">
        <w:r w:rsidDel="00B31DA3">
          <w:delText>processing error</w:delText>
        </w:r>
      </w:del>
      <w:ins w:id="5678" w:author="Mike Beckerle" w:date="2020-10-08T20:33:00Z">
        <w:r w:rsidR="00B31DA3">
          <w:t>Processing Error</w:t>
        </w:r>
      </w:ins>
      <w:r>
        <w:t xml:space="preserve"> if the Infoset data is negative.</w:t>
      </w:r>
    </w:p>
    <w:p w14:paraId="7897CE66" w14:textId="77777777" w:rsidR="000E1214" w:rsidRDefault="00A87198">
      <w:r>
        <w:t>Signed numbers with dfdl:binaryNumberRep 'ibm4690Packed' are parsed using the sign nibble to identify negative values. There is no sign nibble for positive values. On unparsing the nibble 0xD is written for negative values.</w:t>
      </w:r>
    </w:p>
    <w:p w14:paraId="72D6197D" w14:textId="3578D93D" w:rsidR="000E1214" w:rsidRDefault="00A87198">
      <w:r>
        <w:t xml:space="preserve">Unsigned numbers with dfdl:binaryNumberRep 'packed' are parsed if the nibble is positive or unsigned. It is a </w:t>
      </w:r>
      <w:del w:id="5679" w:author="Mike Beckerle" w:date="2020-10-08T20:33:00Z">
        <w:r w:rsidDel="00B31DA3">
          <w:delText>processing error</w:delText>
        </w:r>
      </w:del>
      <w:ins w:id="5680" w:author="Mike Beckerle" w:date="2020-10-08T20:33:00Z">
        <w:r w:rsidR="00B31DA3">
          <w:t>Processing Error</w:t>
        </w:r>
      </w:ins>
      <w:r>
        <w:t xml:space="preserve"> if the data is negative. On unparsing the unsigned nibble is used.</w:t>
      </w:r>
    </w:p>
    <w:p w14:paraId="1A9CB9B0" w14:textId="77777777" w:rsidR="000E1214" w:rsidRDefault="00A87198">
      <w:r>
        <w:t>Unsigned numbers with dfdl:binaryNumberRep 'bcd' are readily parsed as BCD data is always positive.</w:t>
      </w:r>
    </w:p>
    <w:p w14:paraId="098C505C" w14:textId="73C456E3" w:rsidR="000E1214" w:rsidRDefault="00A87198">
      <w:r>
        <w:t xml:space="preserve">Unsigned numbers with dfdl:binaryNumberRep 'ibm4690Packed' are parsed if there is no sign nibble of 0xD to identify a negative value. It is a </w:t>
      </w:r>
      <w:del w:id="5681" w:author="Mike Beckerle" w:date="2020-10-08T20:33:00Z">
        <w:r w:rsidDel="00B31DA3">
          <w:delText>processing error</w:delText>
        </w:r>
      </w:del>
      <w:ins w:id="5682" w:author="Mike Beckerle" w:date="2020-10-08T20:33:00Z">
        <w:r w:rsidR="00B31DA3">
          <w:t>Processing Error</w:t>
        </w:r>
      </w:ins>
      <w:r>
        <w:t xml:space="preserve"> if the data is negative. On unparsing no sign nibble is written.</w:t>
      </w:r>
    </w:p>
    <w:p w14:paraId="66F38E78" w14:textId="77777777" w:rsidR="000E1214" w:rsidRDefault="00A87198" w:rsidP="00B31DA3">
      <w:pPr>
        <w:pStyle w:val="Heading2"/>
      </w:pPr>
      <w:r>
        <w:br w:type="page"/>
      </w:r>
      <w:bookmarkStart w:id="5683" w:name="_Ref251331995"/>
      <w:bookmarkStart w:id="5684" w:name="_Ref251332000"/>
      <w:bookmarkStart w:id="5685" w:name="_Toc366078074"/>
      <w:bookmarkStart w:id="5686" w:name="_Toc366078693"/>
      <w:bookmarkStart w:id="5687" w:name="_Toc366079678"/>
      <w:bookmarkStart w:id="5688" w:name="_Toc366080290"/>
      <w:bookmarkStart w:id="5689" w:name="_Toc366080899"/>
      <w:bookmarkStart w:id="5690" w:name="_Toc366505239"/>
      <w:bookmarkStart w:id="5691" w:name="_Toc366508608"/>
      <w:bookmarkStart w:id="5692" w:name="_Toc366513109"/>
      <w:bookmarkStart w:id="5693" w:name="_Toc366574298"/>
      <w:bookmarkStart w:id="5694" w:name="_Toc366578091"/>
      <w:bookmarkStart w:id="5695" w:name="_Toc366578685"/>
      <w:bookmarkStart w:id="5696" w:name="_Toc366579277"/>
      <w:bookmarkStart w:id="5697" w:name="_Toc366579868"/>
      <w:bookmarkStart w:id="5698" w:name="_Toc366580460"/>
      <w:bookmarkStart w:id="5699" w:name="_Toc366581051"/>
      <w:bookmarkStart w:id="5700" w:name="_Toc366581643"/>
      <w:bookmarkStart w:id="5701" w:name="_Properties_Specific_to"/>
      <w:bookmarkStart w:id="5702" w:name="_Toc349042759"/>
      <w:bookmarkStart w:id="5703" w:name="_Ref365053464"/>
      <w:bookmarkStart w:id="5704" w:name="_Ref365053468"/>
      <w:bookmarkStart w:id="5705" w:name="_Toc53134121"/>
      <w:bookmarkEnd w:id="5666"/>
      <w:bookmarkEnd w:id="5667"/>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r>
        <w:t>Properties Specific to Float/Double with Binary Representation</w:t>
      </w:r>
      <w:bookmarkEnd w:id="5702"/>
      <w:bookmarkEnd w:id="5703"/>
      <w:bookmarkEnd w:id="5704"/>
      <w:bookmarkEnd w:id="5705"/>
    </w:p>
    <w:tbl>
      <w:tblPr>
        <w:tblStyle w:val="Table"/>
        <w:tblW w:w="5000" w:type="pct"/>
        <w:tblInd w:w="0" w:type="dxa"/>
        <w:tblLook w:val="0020" w:firstRow="1" w:lastRow="0" w:firstColumn="0" w:lastColumn="0" w:noHBand="0" w:noVBand="0"/>
      </w:tblPr>
      <w:tblGrid>
        <w:gridCol w:w="1590"/>
        <w:gridCol w:w="7040"/>
      </w:tblGrid>
      <w:tr w:rsidR="000E1214" w14:paraId="4DD7405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8AD8283" w14:textId="77777777" w:rsidR="000E1214" w:rsidRDefault="00A87198">
            <w:r>
              <w:t>Property Name</w:t>
            </w:r>
          </w:p>
        </w:tc>
        <w:tc>
          <w:tcPr>
            <w:tcW w:w="0" w:type="auto"/>
            <w:hideMark/>
          </w:tcPr>
          <w:p w14:paraId="2374AB2A" w14:textId="77777777" w:rsidR="000E1214" w:rsidRDefault="00A87198">
            <w:r>
              <w:t>Description</w:t>
            </w:r>
          </w:p>
        </w:tc>
      </w:tr>
      <w:tr w:rsidR="000E1214" w14:paraId="3FE4970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CC8B38" w14:textId="77777777" w:rsidR="000E1214" w:rsidRDefault="00A87198">
            <w:pPr>
              <w:rPr>
                <w:rFonts w:eastAsia="Arial Unicode MS"/>
              </w:rPr>
            </w:pPr>
            <w:r>
              <w:rPr>
                <w:rFonts w:eastAsia="Arial Unicode MS"/>
              </w:rPr>
              <w:t>binaryFloatRep</w:t>
            </w:r>
          </w:p>
        </w:tc>
        <w:tc>
          <w:tcPr>
            <w:tcW w:w="0" w:type="auto"/>
            <w:tcBorders>
              <w:top w:val="single" w:sz="4" w:space="0" w:color="auto"/>
              <w:left w:val="single" w:sz="4" w:space="0" w:color="auto"/>
              <w:bottom w:val="single" w:sz="4" w:space="0" w:color="auto"/>
              <w:right w:val="single" w:sz="4" w:space="0" w:color="auto"/>
            </w:tcBorders>
            <w:hideMark/>
          </w:tcPr>
          <w:p w14:paraId="2305CAF9" w14:textId="77777777" w:rsidR="000E1214" w:rsidRDefault="00A87198">
            <w:pPr>
              <w:rPr>
                <w:rFonts w:eastAsia="Arial Unicode MS"/>
              </w:rPr>
            </w:pPr>
            <w:r>
              <w:rPr>
                <w:rFonts w:eastAsia="Arial Unicode MS"/>
              </w:rPr>
              <w:t>Enum or DFDL Expression</w:t>
            </w:r>
          </w:p>
          <w:p w14:paraId="30486DF4" w14:textId="77777777" w:rsidR="000E1214" w:rsidRDefault="00A87198">
            <w:pPr>
              <w:rPr>
                <w:rFonts w:eastAsia="Arial Unicode MS"/>
              </w:rPr>
            </w:pPr>
            <w:r>
              <w:rPr>
                <w:rFonts w:eastAsia="Arial Unicode MS"/>
              </w:rPr>
              <w:t xml:space="preserve">This specifies the encoding method for the float and double.  </w:t>
            </w:r>
          </w:p>
          <w:p w14:paraId="65AEE5A8" w14:textId="77777777" w:rsidR="000E1214" w:rsidRDefault="00A87198">
            <w:pPr>
              <w:rPr>
                <w:rFonts w:eastAsia="Arial Unicode MS"/>
              </w:rPr>
            </w:pPr>
            <w:r>
              <w:rPr>
                <w:rFonts w:eastAsia="Arial Unicode MS"/>
              </w:rPr>
              <w:t>Valid values are 'ieee', 'ibm390Hex',This property can be computed by way of an expression which returns a string of 'ieee' or ' ibm390Hex' . The expression must not contain forward references to elements which have not yet been processed.</w:t>
            </w:r>
          </w:p>
          <w:p w14:paraId="01AD4AD5" w14:textId="77777777" w:rsidR="000E1214" w:rsidRDefault="00A87198">
            <w:pPr>
              <w:rPr>
                <w:rFonts w:eastAsia="Arial Unicode MS"/>
              </w:rPr>
            </w:pPr>
            <w:r>
              <w:rPr>
                <w:rFonts w:eastAsia="Arial Unicode MS"/>
              </w:rPr>
              <w:t>The enumeration value 'ieee' refers to the IEEE 754-1985 specification.</w:t>
            </w:r>
          </w:p>
          <w:p w14:paraId="701C76F6" w14:textId="77777777" w:rsidR="000E1214" w:rsidRDefault="00A87198">
            <w:pPr>
              <w:rPr>
                <w:rFonts w:eastAsia="Arial Unicode MS"/>
              </w:rPr>
            </w:pPr>
            <w:r>
              <w:rPr>
                <w:rFonts w:eastAsia="Arial Unicode MS"/>
              </w:rPr>
              <w:t xml:space="preserve">For both 'ieee' and 'ibm390hex', an xs:float must have a physical length of 4 bytes. </w:t>
            </w:r>
            <w:r>
              <w:t>It is a Schema Definition Error if there is a specified length not equivalent to 4 bytes.</w:t>
            </w:r>
          </w:p>
          <w:p w14:paraId="0F0CB44F" w14:textId="77777777" w:rsidR="000E1214" w:rsidRDefault="00A87198">
            <w:pPr>
              <w:rPr>
                <w:rFonts w:eastAsia="Arial Unicode MS"/>
              </w:rPr>
            </w:pPr>
            <w:r>
              <w:rPr>
                <w:rFonts w:eastAsia="Arial Unicode MS"/>
              </w:rPr>
              <w:t xml:space="preserve">Similarly, for both 'ieee' and 'ibm390hex', an xs:double must have a physical length of 8 bytes. </w:t>
            </w:r>
            <w:r>
              <w:t>It is a Schema Definition Error if there is a specified length not equivalent to 8 bytes.</w:t>
            </w:r>
          </w:p>
          <w:p w14:paraId="756DE555" w14:textId="77777777" w:rsidR="000E1214" w:rsidRDefault="00A87198">
            <w:pPr>
              <w:rPr>
                <w:rFonts w:eastAsia="Arial Unicode MS"/>
              </w:rPr>
            </w:pPr>
            <w:r>
              <w:rPr>
                <w:rFonts w:eastAsia="Arial Unicode MS"/>
              </w:rPr>
              <w:t xml:space="preserve">The dfdl:byteOrder property is used to construct a value from the bytes in the binary representation. </w:t>
            </w:r>
          </w:p>
          <w:p w14:paraId="1403D548" w14:textId="2D2074CA" w:rsidR="000E1214" w:rsidRDefault="00A87198">
            <w:pPr>
              <w:rPr>
                <w:rFonts w:eastAsia="Arial Unicode MS"/>
                <w:color w:val="000000"/>
              </w:rPr>
            </w:pPr>
            <w:r>
              <w:rPr>
                <w:rFonts w:eastAsia="Arial Unicode MS"/>
              </w:rPr>
              <w:t>Note: The DFDL Infoset float and double data types match the precision of the IEEE specification. There</w:t>
            </w:r>
            <w:r>
              <w:rPr>
                <w:rFonts w:eastAsia="Arial"/>
                <w:color w:val="000000"/>
              </w:rPr>
              <w:t xml:space="preserve"> </w:t>
            </w:r>
            <w:r>
              <w:rPr>
                <w:rFonts w:eastAsia="Arial Unicode MS"/>
                <w:color w:val="000000"/>
              </w:rPr>
              <w:t>may</w:t>
            </w:r>
            <w:r>
              <w:rPr>
                <w:rFonts w:eastAsia="Arial"/>
                <w:color w:val="000000"/>
              </w:rPr>
              <w:t xml:space="preserve"> </w:t>
            </w:r>
            <w:r>
              <w:rPr>
                <w:rFonts w:eastAsia="Arial Unicode MS"/>
                <w:color w:val="000000"/>
              </w:rPr>
              <w:t>be</w:t>
            </w:r>
            <w:r>
              <w:rPr>
                <w:rFonts w:eastAsia="Arial"/>
                <w:color w:val="000000"/>
              </w:rPr>
              <w:t xml:space="preserve"> </w:t>
            </w:r>
            <w:r>
              <w:rPr>
                <w:rFonts w:eastAsia="Arial Unicode MS"/>
                <w:color w:val="000000"/>
              </w:rPr>
              <w:t>precision/rounding</w:t>
            </w:r>
            <w:r>
              <w:rPr>
                <w:rFonts w:eastAsia="Arial"/>
                <w:color w:val="000000"/>
              </w:rPr>
              <w:t xml:space="preserve"> </w:t>
            </w:r>
            <w:r>
              <w:rPr>
                <w:rFonts w:eastAsia="Arial Unicode MS"/>
                <w:color w:val="000000"/>
              </w:rPr>
              <w:t>issues</w:t>
            </w:r>
            <w:r>
              <w:rPr>
                <w:rFonts w:eastAsia="Arial"/>
                <w:color w:val="000000"/>
              </w:rPr>
              <w:t xml:space="preserve"> </w:t>
            </w:r>
            <w:r>
              <w:rPr>
                <w:rFonts w:eastAsia="Arial Unicode MS"/>
                <w:color w:val="000000"/>
              </w:rPr>
              <w:t>when</w:t>
            </w:r>
            <w:r>
              <w:rPr>
                <w:rFonts w:eastAsia="Arial"/>
                <w:color w:val="000000"/>
              </w:rPr>
              <w:t xml:space="preserve"> </w:t>
            </w:r>
            <w:r>
              <w:rPr>
                <w:rFonts w:eastAsia="Arial Unicode MS"/>
                <w:color w:val="000000"/>
              </w:rPr>
              <w:t>converting</w:t>
            </w:r>
            <w:r>
              <w:rPr>
                <w:rFonts w:eastAsia="Arial"/>
                <w:color w:val="000000"/>
              </w:rPr>
              <w:t xml:space="preserve"> </w:t>
            </w:r>
            <w:r>
              <w:rPr>
                <w:rFonts w:eastAsia="Arial Unicode MS"/>
                <w:color w:val="000000"/>
              </w:rPr>
              <w:t>IBM</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to/from</w:t>
            </w:r>
            <w:r>
              <w:rPr>
                <w:rFonts w:eastAsia="Arial"/>
                <w:color w:val="000000"/>
              </w:rPr>
              <w:t xml:space="preserve"> the DFDL </w:t>
            </w:r>
            <w:r w:rsidR="00933F0E">
              <w:rPr>
                <w:rFonts w:eastAsia="Arial"/>
                <w:color w:val="000000"/>
              </w:rPr>
              <w:t>Infoset</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types.</w:t>
            </w:r>
          </w:p>
          <w:p w14:paraId="7219F81B" w14:textId="77777777" w:rsidR="000E1214" w:rsidRDefault="00A87198">
            <w:pPr>
              <w:rPr>
                <w:rFonts w:eastAsia="Arial Unicode MS"/>
              </w:rPr>
            </w:pPr>
            <w:r>
              <w:rPr>
                <w:rFonts w:eastAsia="Arial Unicode MS"/>
                <w:color w:val="000000"/>
              </w:rPr>
              <w:t>Half-precision</w:t>
            </w:r>
            <w:r>
              <w:rPr>
                <w:rFonts w:eastAsia="Arial"/>
                <w:color w:val="000000"/>
              </w:rPr>
              <w:t xml:space="preserve"> </w:t>
            </w:r>
            <w:r>
              <w:rPr>
                <w:rFonts w:eastAsia="Arial Unicode MS"/>
                <w:color w:val="000000"/>
              </w:rPr>
              <w:t>IEEE</w:t>
            </w:r>
            <w:r>
              <w:rPr>
                <w:rFonts w:eastAsia="Arial"/>
                <w:color w:val="000000"/>
              </w:rPr>
              <w:t xml:space="preserve"> </w:t>
            </w:r>
            <w:r>
              <w:rPr>
                <w:rFonts w:eastAsia="Arial Unicode MS"/>
                <w:color w:val="000000"/>
              </w:rPr>
              <w:t>and</w:t>
            </w:r>
            <w:r>
              <w:rPr>
                <w:rFonts w:eastAsia="Arial"/>
                <w:color w:val="000000"/>
              </w:rPr>
              <w:t xml:space="preserve"> </w:t>
            </w:r>
            <w:r>
              <w:rPr>
                <w:rFonts w:eastAsia="Arial Unicode MS"/>
                <w:color w:val="000000"/>
              </w:rPr>
              <w:t>quad-precision</w:t>
            </w:r>
            <w:r>
              <w:rPr>
                <w:rFonts w:eastAsia="Arial"/>
                <w:color w:val="000000"/>
              </w:rPr>
              <w:t xml:space="preserve"> </w:t>
            </w:r>
            <w:r>
              <w:rPr>
                <w:rFonts w:eastAsia="Arial Unicode MS"/>
                <w:color w:val="000000"/>
              </w:rPr>
              <w:t>IEEE/IBM</w:t>
            </w:r>
            <w:r>
              <w:rPr>
                <w:rFonts w:eastAsia="Arial"/>
                <w:color w:val="000000"/>
              </w:rPr>
              <w:t xml:space="preserve"> </w:t>
            </w:r>
            <w:r>
              <w:rPr>
                <w:rFonts w:eastAsia="Arial Unicode MS"/>
                <w:color w:val="000000"/>
              </w:rPr>
              <w:t>are</w:t>
            </w:r>
            <w:r>
              <w:rPr>
                <w:rFonts w:eastAsia="Arial"/>
                <w:color w:val="000000"/>
              </w:rPr>
              <w:t xml:space="preserve"> </w:t>
            </w:r>
            <w:r>
              <w:rPr>
                <w:rFonts w:eastAsia="Arial Unicode MS"/>
                <w:color w:val="000000"/>
              </w:rPr>
              <w:t>not</w:t>
            </w:r>
            <w:r>
              <w:rPr>
                <w:rFonts w:eastAsia="Arial"/>
                <w:color w:val="000000"/>
              </w:rPr>
              <w:t xml:space="preserve"> </w:t>
            </w:r>
            <w:r>
              <w:rPr>
                <w:rFonts w:eastAsia="Arial Unicode MS"/>
                <w:color w:val="000000"/>
              </w:rPr>
              <w:t>supported.</w:t>
            </w:r>
            <w:r>
              <w:rPr>
                <w:rStyle w:val="FootnoteReference"/>
                <w:rFonts w:eastAsia="Arial Unicode MS"/>
              </w:rPr>
              <w:footnoteReference w:id="44"/>
            </w:r>
          </w:p>
          <w:p w14:paraId="6950128D" w14:textId="77777777" w:rsidR="000E1214" w:rsidRDefault="00A87198">
            <w:pPr>
              <w:keepNext/>
              <w:rPr>
                <w:rFonts w:eastAsia="Arial Unicode MS"/>
              </w:rPr>
            </w:pPr>
            <w:r>
              <w:rPr>
                <w:rFonts w:eastAsia="Arial Unicode MS"/>
              </w:rPr>
              <w:t xml:space="preserve">Annotation: dfdl:element, dfdl:simpleType  </w:t>
            </w:r>
          </w:p>
        </w:tc>
      </w:tr>
    </w:tbl>
    <w:p w14:paraId="3F836972" w14:textId="12C47E1F" w:rsidR="000E1214" w:rsidRDefault="00A87198">
      <w:pPr>
        <w:pStyle w:val="Caption"/>
      </w:pPr>
      <w:r>
        <w:t xml:space="preserve">Table </w:t>
      </w:r>
      <w:fldSimple w:instr=" SEQ Table \* ARABIC ">
        <w:r w:rsidR="008A37A6">
          <w:rPr>
            <w:noProof/>
          </w:rPr>
          <w:t>36</w:t>
        </w:r>
      </w:fldSimple>
      <w:r>
        <w:t xml:space="preserve"> Properties Specific to Float/Double with Binary Representation</w:t>
      </w:r>
    </w:p>
    <w:p w14:paraId="2F711C32" w14:textId="77777777" w:rsidR="000E1214" w:rsidRDefault="00A87198" w:rsidP="00B31DA3">
      <w:pPr>
        <w:pStyle w:val="Heading2"/>
      </w:pPr>
      <w:bookmarkStart w:id="5706" w:name="_Toc243112835"/>
      <w:bookmarkStart w:id="5707" w:name="_Toc349042760"/>
      <w:bookmarkStart w:id="5708" w:name="_Ref364442129"/>
      <w:bookmarkStart w:id="5709" w:name="_Ref364442135"/>
      <w:bookmarkStart w:id="5710" w:name="_Toc53134122"/>
      <w:r>
        <w:t xml:space="preserve">Properties Specific </w:t>
      </w:r>
      <w:bookmarkEnd w:id="5650"/>
      <w:bookmarkEnd w:id="5651"/>
      <w:r>
        <w:t>to Boolean</w:t>
      </w:r>
      <w:bookmarkEnd w:id="5652"/>
      <w:bookmarkEnd w:id="5653"/>
      <w:bookmarkEnd w:id="5654"/>
      <w:bookmarkEnd w:id="5655"/>
      <w:r>
        <w:t xml:space="preserve"> with Text Representation</w:t>
      </w:r>
      <w:bookmarkEnd w:id="5706"/>
      <w:bookmarkEnd w:id="5707"/>
      <w:bookmarkEnd w:id="5708"/>
      <w:bookmarkEnd w:id="5709"/>
      <w:bookmarkEnd w:id="57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07"/>
        <w:gridCol w:w="6123"/>
      </w:tblGrid>
      <w:tr w:rsidR="000E1214" w14:paraId="36619E5D"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1538594"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C384952" w14:textId="77777777" w:rsidR="000E1214" w:rsidRDefault="00A87198">
            <w:pPr>
              <w:rPr>
                <w:rFonts w:eastAsia="Arial Unicode MS"/>
                <w:b/>
              </w:rPr>
            </w:pPr>
            <w:r>
              <w:rPr>
                <w:rFonts w:eastAsia="Arial Unicode MS"/>
                <w:b/>
              </w:rPr>
              <w:t>Description</w:t>
            </w:r>
          </w:p>
        </w:tc>
      </w:tr>
      <w:tr w:rsidR="000E1214" w14:paraId="49C5B854" w14:textId="77777777">
        <w:tc>
          <w:tcPr>
            <w:tcW w:w="0" w:type="auto"/>
            <w:tcBorders>
              <w:top w:val="single" w:sz="4" w:space="0" w:color="auto"/>
              <w:left w:val="single" w:sz="4" w:space="0" w:color="auto"/>
              <w:bottom w:val="single" w:sz="4" w:space="0" w:color="auto"/>
              <w:right w:val="single" w:sz="4" w:space="0" w:color="auto"/>
            </w:tcBorders>
            <w:hideMark/>
          </w:tcPr>
          <w:p w14:paraId="5A052BE0" w14:textId="77777777" w:rsidR="000E1214" w:rsidRDefault="00A87198">
            <w:pPr>
              <w:rPr>
                <w:rFonts w:eastAsia="Arial Unicode MS"/>
              </w:rPr>
            </w:pPr>
            <w:r>
              <w:rPr>
                <w:rFonts w:eastAsia="Arial Unicode MS"/>
              </w:rPr>
              <w:t>textBooleanTrueRep</w:t>
            </w:r>
          </w:p>
        </w:tc>
        <w:tc>
          <w:tcPr>
            <w:tcW w:w="0" w:type="auto"/>
            <w:tcBorders>
              <w:top w:val="single" w:sz="4" w:space="0" w:color="auto"/>
              <w:left w:val="single" w:sz="4" w:space="0" w:color="auto"/>
              <w:bottom w:val="single" w:sz="4" w:space="0" w:color="auto"/>
              <w:right w:val="single" w:sz="4" w:space="0" w:color="auto"/>
            </w:tcBorders>
            <w:hideMark/>
          </w:tcPr>
          <w:p w14:paraId="13712544" w14:textId="77777777" w:rsidR="000E1214" w:rsidRDefault="00A87198">
            <w:pPr>
              <w:rPr>
                <w:rFonts w:eastAsia="Arial Unicode MS"/>
              </w:rPr>
            </w:pPr>
            <w:r>
              <w:rPr>
                <w:rFonts w:eastAsia="Arial Unicode MS"/>
              </w:rPr>
              <w:t>List of DFDL String Literals or DFDL Expression</w:t>
            </w:r>
          </w:p>
          <w:p w14:paraId="76AF62F6" w14:textId="77777777" w:rsidR="000E1214" w:rsidRDefault="00A87198">
            <w:pPr>
              <w:rPr>
                <w:rFonts w:eastAsia="Arial Unicode MS"/>
              </w:rPr>
            </w:pPr>
            <w:r>
              <w:rPr>
                <w:rFonts w:eastAsia="Arial Unicode MS"/>
              </w:rPr>
              <w:t>A whitespace separated list of representations to be used for 'true'. These are compared after trimming when parsing, and before padding when unparsing.</w:t>
            </w:r>
          </w:p>
          <w:p w14:paraId="41747F96" w14:textId="77777777" w:rsidR="000E1214" w:rsidRDefault="00A87198">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2D4F8006"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5DEF3A8C" w14:textId="77777777" w:rsidR="000E1214" w:rsidRDefault="00A87198">
            <w:pPr>
              <w:rPr>
                <w:rFonts w:eastAsia="Arial Unicode MS"/>
              </w:rPr>
            </w:pPr>
            <w:r>
              <w:rPr>
                <w:rFonts w:eastAsia="Arial Unicode MS"/>
              </w:rPr>
              <w:t>On unparsing the first value is used</w:t>
            </w:r>
          </w:p>
          <w:p w14:paraId="3DA5FAEE" w14:textId="77777777" w:rsidR="000E1214" w:rsidRDefault="00A87198">
            <w:pPr>
              <w:rPr>
                <w:rFonts w:eastAsia="Arial Unicode MS"/>
              </w:rPr>
            </w:pPr>
            <w:r>
              <w:rPr>
                <w:rFonts w:eastAsia="Arial Unicode MS"/>
              </w:rPr>
              <w:t>If dfdl:ignoreCase is 'yes' then the case of the string is ignored by the parser.</w:t>
            </w:r>
          </w:p>
          <w:p w14:paraId="23984FC9" w14:textId="77777777" w:rsidR="000E1214" w:rsidRDefault="00A87198">
            <w:pPr>
              <w:rPr>
                <w:rFonts w:eastAsia="Arial Unicode MS"/>
              </w:rPr>
            </w:pPr>
            <w:r>
              <w:rPr>
                <w:rStyle w:val="Emphasis"/>
                <w:rFonts w:eastAsia="Arial Unicode MS"/>
              </w:rPr>
              <w:t>Text Boolean Character Restrictions:</w:t>
            </w:r>
            <w:r>
              <w:rPr>
                <w:rFonts w:eastAsia="Arial Unicode MS"/>
              </w:rPr>
              <w:t xml:space="preserve"> The string literal is restricted to allow only certain kinds of DFDL String Literal syntax:</w:t>
            </w:r>
          </w:p>
          <w:p w14:paraId="253984E6" w14:textId="77777777" w:rsidR="000E1214" w:rsidRDefault="00A87198" w:rsidP="00C31ED0">
            <w:pPr>
              <w:numPr>
                <w:ilvl w:val="0"/>
                <w:numId w:val="122"/>
              </w:numPr>
              <w:rPr>
                <w:rFonts w:eastAsia="Arial Unicode MS"/>
              </w:rPr>
            </w:pPr>
            <w:r>
              <w:rPr>
                <w:rFonts w:eastAsia="Arial Unicode MS"/>
              </w:rPr>
              <w:t>DFDL character entities are allowed</w:t>
            </w:r>
          </w:p>
          <w:p w14:paraId="2AAC2BD8" w14:textId="77777777" w:rsidR="000E1214" w:rsidRDefault="00A87198" w:rsidP="00C31ED0">
            <w:pPr>
              <w:numPr>
                <w:ilvl w:val="0"/>
                <w:numId w:val="122"/>
              </w:numPr>
              <w:rPr>
                <w:rFonts w:eastAsia="Arial Unicode MS"/>
              </w:rPr>
            </w:pPr>
            <w:r>
              <w:rPr>
                <w:rFonts w:eastAsia="Arial Unicode MS"/>
              </w:rPr>
              <w:t>The DFDL byte value entity ( %#rXX; ) is not allowed.</w:t>
            </w:r>
          </w:p>
          <w:p w14:paraId="2A1AD177" w14:textId="77777777" w:rsidR="000E1214" w:rsidRDefault="00A87198" w:rsidP="00C31ED0">
            <w:pPr>
              <w:numPr>
                <w:ilvl w:val="0"/>
                <w:numId w:val="122"/>
              </w:numPr>
              <w:rPr>
                <w:rFonts w:eastAsia="Arial Unicode MS"/>
              </w:rPr>
            </w:pPr>
            <w:r>
              <w:rPr>
                <w:rFonts w:eastAsia="Arial Unicode MS"/>
              </w:rPr>
              <w:t>DFDL Character classes  NL, WSP, WSP+, WSP*, and ES are not allowed</w:t>
            </w:r>
          </w:p>
          <w:p w14:paraId="61E28D75" w14:textId="38C3CFF4" w:rsidR="000E1214" w:rsidRDefault="00A87198">
            <w:pPr>
              <w:rPr>
                <w:rFonts w:eastAsia="Arial Unicode MS"/>
              </w:rPr>
            </w:pPr>
            <w:r>
              <w:rPr>
                <w:rFonts w:eastAsia="Arial Unicode MS"/>
              </w:rPr>
              <w:t xml:space="preserve">It is a Schema Definition Error if the string literal </w:t>
            </w:r>
            <w:r>
              <w:rPr>
                <w:rStyle w:val="InternetLink"/>
                <w:rFonts w:cs="Arial"/>
                <w:iCs/>
              </w:rPr>
              <w:t xml:space="preserve">is the empty </w:t>
            </w:r>
            <w:r w:rsidR="00F1488C">
              <w:rPr>
                <w:rStyle w:val="InternetLink"/>
                <w:rFonts w:cs="Arial"/>
                <w:iCs/>
              </w:rPr>
              <w:t>string or</w:t>
            </w:r>
            <w:r>
              <w:rPr>
                <w:rStyle w:val="InternetLink"/>
                <w:rFonts w:cs="Arial"/>
                <w:iCs/>
              </w:rPr>
              <w:t xml:space="preserve"> </w:t>
            </w:r>
            <w:r>
              <w:rPr>
                <w:rFonts w:eastAsia="Arial Unicode MS"/>
              </w:rPr>
              <w:t>contains any of the disallowed constructs.</w:t>
            </w:r>
          </w:p>
          <w:p w14:paraId="4B59A96E" w14:textId="77777777" w:rsidR="000E1214" w:rsidRDefault="00A87198">
            <w:pPr>
              <w:rPr>
                <w:rFonts w:eastAsia="Arial Unicode MS"/>
              </w:rPr>
            </w:pPr>
            <w:r>
              <w:rPr>
                <w:rFonts w:eastAsia="Arial Unicode MS"/>
              </w:rPr>
              <w:t>Annotation: dfdl:element, dfdl:simpleType</w:t>
            </w:r>
          </w:p>
        </w:tc>
      </w:tr>
      <w:tr w:rsidR="000E1214" w14:paraId="362CC675" w14:textId="77777777">
        <w:tc>
          <w:tcPr>
            <w:tcW w:w="0" w:type="auto"/>
            <w:tcBorders>
              <w:top w:val="single" w:sz="4" w:space="0" w:color="auto"/>
              <w:left w:val="single" w:sz="4" w:space="0" w:color="auto"/>
              <w:bottom w:val="single" w:sz="4" w:space="0" w:color="auto"/>
              <w:right w:val="single" w:sz="4" w:space="0" w:color="auto"/>
            </w:tcBorders>
            <w:hideMark/>
          </w:tcPr>
          <w:p w14:paraId="413D406A" w14:textId="77777777" w:rsidR="000E1214" w:rsidRDefault="00A87198">
            <w:pPr>
              <w:rPr>
                <w:rFonts w:eastAsia="Arial Unicode MS"/>
              </w:rPr>
            </w:pPr>
            <w:r>
              <w:rPr>
                <w:rFonts w:eastAsia="Arial Unicode MS"/>
              </w:rPr>
              <w:t>textBooleanFalseRep</w:t>
            </w:r>
          </w:p>
        </w:tc>
        <w:tc>
          <w:tcPr>
            <w:tcW w:w="0" w:type="auto"/>
            <w:tcBorders>
              <w:top w:val="single" w:sz="4" w:space="0" w:color="auto"/>
              <w:left w:val="single" w:sz="4" w:space="0" w:color="auto"/>
              <w:bottom w:val="single" w:sz="4" w:space="0" w:color="auto"/>
              <w:right w:val="single" w:sz="4" w:space="0" w:color="auto"/>
            </w:tcBorders>
            <w:hideMark/>
          </w:tcPr>
          <w:p w14:paraId="65DCEA70" w14:textId="77777777" w:rsidR="000E1214" w:rsidRDefault="00A87198">
            <w:pPr>
              <w:rPr>
                <w:rFonts w:eastAsia="Arial Unicode MS"/>
              </w:rPr>
            </w:pPr>
            <w:r>
              <w:rPr>
                <w:rFonts w:eastAsia="Arial Unicode MS"/>
              </w:rPr>
              <w:t>List of DFDL String Literals or DFDL Expression</w:t>
            </w:r>
          </w:p>
          <w:p w14:paraId="671AB2E9" w14:textId="77777777" w:rsidR="000E1214" w:rsidRDefault="00A87198">
            <w:pPr>
              <w:rPr>
                <w:rFonts w:eastAsia="Arial Unicode MS"/>
              </w:rPr>
            </w:pPr>
            <w:r>
              <w:rPr>
                <w:rFonts w:eastAsia="Arial Unicode MS"/>
              </w:rPr>
              <w:t xml:space="preserve">A whitespace separated list of representations to be used for 'false' These are compared after trimming when parsing, and before padding when unparsing.  </w:t>
            </w:r>
          </w:p>
          <w:p w14:paraId="064E87E3" w14:textId="77777777" w:rsidR="000E1214" w:rsidRDefault="00A87198">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0DBFD0E1" w14:textId="77777777" w:rsidR="000E1214" w:rsidRDefault="00A87198">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12BD112C" w14:textId="77777777" w:rsidR="000E1214" w:rsidRDefault="00A87198">
            <w:pPr>
              <w:rPr>
                <w:rFonts w:eastAsia="Arial Unicode MS"/>
              </w:rPr>
            </w:pPr>
            <w:r>
              <w:rPr>
                <w:rFonts w:eastAsia="Arial Unicode MS"/>
              </w:rPr>
              <w:t>On unparsing the first value is used</w:t>
            </w:r>
          </w:p>
          <w:p w14:paraId="7A4878C2" w14:textId="77777777" w:rsidR="000E1214" w:rsidRDefault="00A87198">
            <w:pPr>
              <w:rPr>
                <w:rFonts w:eastAsia="Arial Unicode MS"/>
              </w:rPr>
            </w:pPr>
            <w:r>
              <w:rPr>
                <w:rFonts w:eastAsia="Arial Unicode MS"/>
              </w:rPr>
              <w:t>If dfdl:ignoreCase is 'yes' then the case of the string is ignored by the parser.</w:t>
            </w:r>
          </w:p>
          <w:p w14:paraId="494D9806" w14:textId="77777777" w:rsidR="000E1214" w:rsidRDefault="00A87198">
            <w:pPr>
              <w:rPr>
                <w:rFonts w:eastAsia="Arial Unicode MS"/>
              </w:rPr>
            </w:pPr>
            <w:r>
              <w:rPr>
                <w:rFonts w:eastAsia="Arial"/>
              </w:rPr>
              <w:t>The string literal value is restricted in the same way as described in "Text Boolean Character Restrictions" in the description of the dfdl:textBooleanTrueRep property.</w:t>
            </w:r>
          </w:p>
          <w:p w14:paraId="40CDE73C" w14:textId="77777777" w:rsidR="000E1214" w:rsidRDefault="00A87198">
            <w:pPr>
              <w:rPr>
                <w:rFonts w:eastAsia="Arial Unicode MS"/>
              </w:rPr>
            </w:pPr>
            <w:r>
              <w:rPr>
                <w:rFonts w:eastAsia="Arial Unicode MS"/>
              </w:rPr>
              <w:t xml:space="preserve">Annotation: dfdl:element, dfdl:simpleType </w:t>
            </w:r>
          </w:p>
        </w:tc>
      </w:tr>
      <w:tr w:rsidR="000E1214" w14:paraId="7C4BE4DA" w14:textId="77777777">
        <w:tc>
          <w:tcPr>
            <w:tcW w:w="0" w:type="auto"/>
            <w:tcBorders>
              <w:top w:val="single" w:sz="4" w:space="0" w:color="auto"/>
              <w:left w:val="single" w:sz="4" w:space="0" w:color="auto"/>
              <w:bottom w:val="single" w:sz="4" w:space="0" w:color="auto"/>
              <w:right w:val="single" w:sz="4" w:space="0" w:color="auto"/>
            </w:tcBorders>
            <w:hideMark/>
          </w:tcPr>
          <w:p w14:paraId="6EC6524A" w14:textId="77777777" w:rsidR="000E1214" w:rsidRDefault="00A87198">
            <w:pPr>
              <w:rPr>
                <w:rFonts w:eastAsia="Arial Unicode MS"/>
              </w:rPr>
            </w:pPr>
            <w:r>
              <w:rPr>
                <w:rFonts w:eastAsia="Arial Unicode MS"/>
              </w:rPr>
              <w:t>textBooleanJustification</w:t>
            </w:r>
          </w:p>
        </w:tc>
        <w:tc>
          <w:tcPr>
            <w:tcW w:w="0" w:type="auto"/>
            <w:tcBorders>
              <w:top w:val="single" w:sz="4" w:space="0" w:color="auto"/>
              <w:left w:val="single" w:sz="4" w:space="0" w:color="auto"/>
              <w:bottom w:val="single" w:sz="4" w:space="0" w:color="auto"/>
              <w:right w:val="single" w:sz="4" w:space="0" w:color="auto"/>
            </w:tcBorders>
            <w:hideMark/>
          </w:tcPr>
          <w:p w14:paraId="494FCE47" w14:textId="77777777" w:rsidR="000E1214" w:rsidRDefault="00A87198">
            <w:r>
              <w:t>Enum</w:t>
            </w:r>
          </w:p>
          <w:p w14:paraId="15A95B21" w14:textId="77777777" w:rsidR="000E1214" w:rsidRDefault="00A87198">
            <w:r>
              <w:t>Valid values 'left', 'right',  'center'</w:t>
            </w:r>
          </w:p>
          <w:p w14:paraId="1D19B298" w14:textId="77777777" w:rsidR="000E1214" w:rsidRDefault="00A87198">
            <w:pPr>
              <w:rPr>
                <w:rFonts w:cs="Arial"/>
              </w:rPr>
            </w:pPr>
            <w:r>
              <w:rPr>
                <w:rFonts w:cs="Arial"/>
              </w:rPr>
              <w:t>Controls how the data is padded or trimmed on parsing and unparsing.</w:t>
            </w:r>
          </w:p>
          <w:p w14:paraId="7DE52E22" w14:textId="77777777" w:rsidR="000E1214" w:rsidRDefault="00A87198">
            <w:r>
              <w:t>Behavior as for dfdl:textStringJustification.</w:t>
            </w:r>
          </w:p>
          <w:p w14:paraId="5C27C20A" w14:textId="77777777" w:rsidR="000E1214" w:rsidRDefault="00A87198">
            <w:pPr>
              <w:rPr>
                <w:rFonts w:eastAsia="Arial Unicode MS"/>
              </w:rPr>
            </w:pPr>
            <w:r>
              <w:rPr>
                <w:rFonts w:eastAsia="Arial Unicode MS"/>
              </w:rPr>
              <w:t>Annotation: dfdl:element, dfdl:simpleType</w:t>
            </w:r>
          </w:p>
        </w:tc>
      </w:tr>
      <w:tr w:rsidR="000E1214" w14:paraId="642A764D" w14:textId="77777777">
        <w:tc>
          <w:tcPr>
            <w:tcW w:w="0" w:type="auto"/>
            <w:tcBorders>
              <w:top w:val="single" w:sz="4" w:space="0" w:color="auto"/>
              <w:left w:val="single" w:sz="4" w:space="0" w:color="auto"/>
              <w:bottom w:val="single" w:sz="4" w:space="0" w:color="auto"/>
              <w:right w:val="single" w:sz="4" w:space="0" w:color="auto"/>
            </w:tcBorders>
            <w:hideMark/>
          </w:tcPr>
          <w:p w14:paraId="06977CA1" w14:textId="77777777" w:rsidR="000E1214" w:rsidRDefault="00A87198">
            <w:pPr>
              <w:rPr>
                <w:rFonts w:eastAsia="Arial Unicode MS"/>
              </w:rPr>
            </w:pPr>
            <w:r>
              <w:rPr>
                <w:rFonts w:eastAsia="Arial Unicode MS"/>
              </w:rPr>
              <w:t>textBooleanPadCharacter</w:t>
            </w:r>
          </w:p>
        </w:tc>
        <w:tc>
          <w:tcPr>
            <w:tcW w:w="0" w:type="auto"/>
            <w:tcBorders>
              <w:top w:val="single" w:sz="4" w:space="0" w:color="auto"/>
              <w:left w:val="single" w:sz="4" w:space="0" w:color="auto"/>
              <w:bottom w:val="single" w:sz="4" w:space="0" w:color="auto"/>
              <w:right w:val="single" w:sz="4" w:space="0" w:color="auto"/>
            </w:tcBorders>
            <w:hideMark/>
          </w:tcPr>
          <w:p w14:paraId="7C94E2A8" w14:textId="77777777" w:rsidR="000E1214" w:rsidRDefault="00A87198">
            <w:pPr>
              <w:rPr>
                <w:rFonts w:eastAsia="Arial Unicode MS"/>
              </w:rPr>
            </w:pPr>
            <w:r>
              <w:rPr>
                <w:rFonts w:eastAsia="Arial Unicode MS"/>
              </w:rPr>
              <w:t>DFDL String Literal</w:t>
            </w:r>
          </w:p>
          <w:p w14:paraId="76C853BE" w14:textId="77777777" w:rsidR="000E1214" w:rsidRDefault="00A87198">
            <w:pPr>
              <w:rPr>
                <w:rFonts w:eastAsia="Arial Unicode MS"/>
              </w:rPr>
            </w:pPr>
            <w:r>
              <w:rPr>
                <w:rFonts w:eastAsia="Arial Unicode MS"/>
              </w:rPr>
              <w:t>The value that is used when padding or trimming boolean elements. The value can be a single character or a single byte.</w:t>
            </w:r>
            <w:r>
              <w:rPr>
                <w:rFonts w:eastAsia="Arial Unicode MS"/>
              </w:rPr>
              <w:br/>
              <w:t xml:space="preserve">If a character, then it can be specified using a literal character or using DFDL entities. </w:t>
            </w:r>
          </w:p>
          <w:p w14:paraId="7E41A505" w14:textId="77777777" w:rsidR="000E1214" w:rsidRDefault="00A87198">
            <w:pPr>
              <w:rPr>
                <w:rFonts w:eastAsia="Arial Unicode MS"/>
              </w:rPr>
            </w:pPr>
            <w:r>
              <w:rPr>
                <w:rFonts w:eastAsia="Arial Unicode MS"/>
              </w:rPr>
              <w:t>If a byte, then it must be specified using a single byte value entity.</w:t>
            </w:r>
          </w:p>
          <w:p w14:paraId="37649A8B" w14:textId="77777777" w:rsidR="000E1214" w:rsidRDefault="00A87198">
            <w:pPr>
              <w:rPr>
                <w:rFonts w:eastAsia="Arial Unicode MS"/>
              </w:rPr>
            </w:pPr>
            <w:r>
              <w:rPr>
                <w:rFonts w:eastAsia="Arial Unicode MS"/>
              </w:rPr>
              <w:t xml:space="preserve">If a pad character is specified when lengthUnits is 'bytes' then the pad character must be a single-byte character. </w:t>
            </w:r>
          </w:p>
          <w:p w14:paraId="2989855D" w14:textId="77777777" w:rsidR="000E1214" w:rsidRDefault="00A87198">
            <w:pPr>
              <w:rPr>
                <w:rFonts w:eastAsia="Arial Unicode MS"/>
              </w:rPr>
            </w:pPr>
            <w:r>
              <w:rPr>
                <w:rFonts w:eastAsia="Arial Unicode MS"/>
              </w:rPr>
              <w:t>If a pad byte is specified when lengthUnits is 'characters' then</w:t>
            </w:r>
          </w:p>
          <w:p w14:paraId="1BCE0379" w14:textId="77777777" w:rsidR="000E1214" w:rsidRDefault="00A87198" w:rsidP="00C31ED0">
            <w:pPr>
              <w:numPr>
                <w:ilvl w:val="0"/>
                <w:numId w:val="123"/>
              </w:numPr>
              <w:rPr>
                <w:rFonts w:eastAsia="Arial Unicode MS"/>
              </w:rPr>
            </w:pPr>
            <w:r>
              <w:rPr>
                <w:rFonts w:eastAsia="Arial Unicode MS"/>
              </w:rPr>
              <w:t>the dfdl:encoding must be a fixed-width encoding</w:t>
            </w:r>
          </w:p>
          <w:p w14:paraId="496805C2" w14:textId="77777777" w:rsidR="000E1214" w:rsidRDefault="00A87198" w:rsidP="00C31ED0">
            <w:pPr>
              <w:numPr>
                <w:ilvl w:val="0"/>
                <w:numId w:val="123"/>
              </w:numPr>
              <w:rPr>
                <w:rFonts w:eastAsia="Arial Unicode MS"/>
              </w:rPr>
            </w:pPr>
            <w:r>
              <w:rPr>
                <w:rFonts w:eastAsia="Arial Unicode MS"/>
              </w:rPr>
              <w:t>padding and trimming must be applied using a sequence of N pad bytes, where N is the width of a character in the fixed-width encoding.</w:t>
            </w:r>
          </w:p>
          <w:p w14:paraId="36B1C449" w14:textId="77777777" w:rsidR="000E1214" w:rsidRDefault="00A87198">
            <w:pPr>
              <w:rPr>
                <w:rFonts w:eastAsia="Arial Unicode MS"/>
              </w:rPr>
            </w:pPr>
            <w:r>
              <w:rPr>
                <w:rFonts w:eastAsia="Arial Unicode MS"/>
              </w:rPr>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5CC3F212" w14:textId="77777777" w:rsidR="000E1214" w:rsidRDefault="00A87198">
            <w:pPr>
              <w:keepNext/>
            </w:pPr>
            <w:r>
              <w:rPr>
                <w:rFonts w:eastAsia="MS Mincho"/>
              </w:rPr>
              <w:t xml:space="preserve">Annotation: dfdl:element, </w:t>
            </w:r>
            <w:r>
              <w:t>dfdl:simpleType</w:t>
            </w:r>
          </w:p>
        </w:tc>
      </w:tr>
    </w:tbl>
    <w:p w14:paraId="4C09590A" w14:textId="2EC27FB5" w:rsidR="000E1214" w:rsidRDefault="00A87198">
      <w:pPr>
        <w:pStyle w:val="Caption"/>
      </w:pPr>
      <w:r>
        <w:t xml:space="preserve">Table </w:t>
      </w:r>
      <w:fldSimple w:instr=" SEQ Table \* ARABIC ">
        <w:r w:rsidR="008A37A6">
          <w:rPr>
            <w:noProof/>
          </w:rPr>
          <w:t>37</w:t>
        </w:r>
      </w:fldSimple>
      <w:r>
        <w:t xml:space="preserve"> Properties Specific to Boolean with Text Representation</w:t>
      </w:r>
    </w:p>
    <w:p w14:paraId="1DA9B225" w14:textId="77777777" w:rsidR="000E1214" w:rsidRDefault="00A87198" w:rsidP="00B31DA3">
      <w:pPr>
        <w:pStyle w:val="Heading2"/>
      </w:pPr>
      <w:bookmarkStart w:id="5711" w:name="_Toc322911351"/>
      <w:bookmarkStart w:id="5712" w:name="_Toc322911913"/>
      <w:bookmarkStart w:id="5713" w:name="_Toc322912204"/>
      <w:bookmarkStart w:id="5714" w:name="_Toc329093053"/>
      <w:bookmarkStart w:id="5715" w:name="_Toc332701566"/>
      <w:bookmarkStart w:id="5716" w:name="_Toc332701870"/>
      <w:bookmarkStart w:id="5717" w:name="_Toc332711664"/>
      <w:bookmarkStart w:id="5718" w:name="_Toc332711972"/>
      <w:bookmarkStart w:id="5719" w:name="_Toc332712274"/>
      <w:bookmarkStart w:id="5720" w:name="_Toc332724190"/>
      <w:bookmarkStart w:id="5721" w:name="_Toc332724490"/>
      <w:bookmarkStart w:id="5722" w:name="_Toc341102786"/>
      <w:bookmarkStart w:id="5723" w:name="_Toc347241521"/>
      <w:bookmarkStart w:id="5724" w:name="_Toc347744714"/>
      <w:bookmarkStart w:id="5725" w:name="_Toc348984497"/>
      <w:bookmarkStart w:id="5726" w:name="_Toc348984802"/>
      <w:bookmarkStart w:id="5727" w:name="_Toc349037966"/>
      <w:bookmarkStart w:id="5728" w:name="_Toc349038268"/>
      <w:bookmarkStart w:id="5729" w:name="_Toc349042761"/>
      <w:bookmarkStart w:id="5730" w:name="_Toc349642175"/>
      <w:bookmarkStart w:id="5731" w:name="_Toc351912759"/>
      <w:bookmarkStart w:id="5732" w:name="_Toc351914780"/>
      <w:bookmarkStart w:id="5733" w:name="_Toc351915246"/>
      <w:bookmarkStart w:id="5734" w:name="_Toc361231303"/>
      <w:bookmarkStart w:id="5735" w:name="_Toc361231829"/>
      <w:bookmarkStart w:id="5736" w:name="_Toc362445127"/>
      <w:bookmarkStart w:id="5737" w:name="_Toc363909049"/>
      <w:bookmarkStart w:id="5738" w:name="_Toc364463473"/>
      <w:bookmarkStart w:id="5739" w:name="_Toc366078077"/>
      <w:bookmarkStart w:id="5740" w:name="_Toc366078696"/>
      <w:bookmarkStart w:id="5741" w:name="_Toc366079681"/>
      <w:bookmarkStart w:id="5742" w:name="_Toc366080293"/>
      <w:bookmarkStart w:id="5743" w:name="_Toc366080902"/>
      <w:bookmarkStart w:id="5744" w:name="_Toc366505242"/>
      <w:bookmarkStart w:id="5745" w:name="_Toc366508611"/>
      <w:bookmarkStart w:id="5746" w:name="_Toc366513112"/>
      <w:bookmarkStart w:id="5747" w:name="_Toc366574301"/>
      <w:bookmarkStart w:id="5748" w:name="_Toc366578094"/>
      <w:bookmarkStart w:id="5749" w:name="_Toc366578688"/>
      <w:bookmarkStart w:id="5750" w:name="_Toc366579280"/>
      <w:bookmarkStart w:id="5751" w:name="_Toc366579871"/>
      <w:bookmarkStart w:id="5752" w:name="_Toc366580463"/>
      <w:bookmarkStart w:id="5753" w:name="_Toc366581054"/>
      <w:bookmarkStart w:id="5754" w:name="_Toc366581646"/>
      <w:bookmarkStart w:id="5755" w:name="_Toc322912205"/>
      <w:bookmarkStart w:id="5756" w:name="_Toc329093054"/>
      <w:bookmarkStart w:id="5757" w:name="_Toc332701567"/>
      <w:bookmarkStart w:id="5758" w:name="_Toc332701871"/>
      <w:bookmarkStart w:id="5759" w:name="_Toc332711665"/>
      <w:bookmarkStart w:id="5760" w:name="_Toc332711973"/>
      <w:bookmarkStart w:id="5761" w:name="_Toc332712275"/>
      <w:bookmarkStart w:id="5762" w:name="_Toc332724191"/>
      <w:bookmarkStart w:id="5763" w:name="_Toc332724491"/>
      <w:bookmarkStart w:id="5764" w:name="_Toc341102787"/>
      <w:bookmarkStart w:id="5765" w:name="_Toc347241522"/>
      <w:bookmarkStart w:id="5766" w:name="_Toc347744715"/>
      <w:bookmarkStart w:id="5767" w:name="_Toc348984498"/>
      <w:bookmarkStart w:id="5768" w:name="_Toc348984803"/>
      <w:bookmarkStart w:id="5769" w:name="_Toc349037967"/>
      <w:bookmarkStart w:id="5770" w:name="_Toc349038269"/>
      <w:bookmarkStart w:id="5771" w:name="_Toc349042762"/>
      <w:bookmarkStart w:id="5772" w:name="_Toc351912760"/>
      <w:bookmarkStart w:id="5773" w:name="_Toc351914781"/>
      <w:bookmarkStart w:id="5774" w:name="_Toc351915247"/>
      <w:bookmarkStart w:id="5775" w:name="_Toc361231304"/>
      <w:bookmarkStart w:id="5776" w:name="_Toc361231830"/>
      <w:bookmarkStart w:id="5777" w:name="_Toc362445128"/>
      <w:bookmarkStart w:id="5778" w:name="_Toc363909050"/>
      <w:bookmarkStart w:id="5779" w:name="_Toc364463474"/>
      <w:bookmarkStart w:id="5780" w:name="_Toc366078078"/>
      <w:bookmarkStart w:id="5781" w:name="_Toc366078697"/>
      <w:bookmarkStart w:id="5782" w:name="_Toc366079682"/>
      <w:bookmarkStart w:id="5783" w:name="_Toc366080294"/>
      <w:bookmarkStart w:id="5784" w:name="_Toc366080903"/>
      <w:bookmarkStart w:id="5785" w:name="_Toc366505243"/>
      <w:bookmarkStart w:id="5786" w:name="_Toc366508612"/>
      <w:bookmarkStart w:id="5787" w:name="_Toc366513113"/>
      <w:bookmarkStart w:id="5788" w:name="_Toc366574302"/>
      <w:bookmarkStart w:id="5789" w:name="_Toc366578095"/>
      <w:bookmarkStart w:id="5790" w:name="_Toc366578689"/>
      <w:bookmarkStart w:id="5791" w:name="_Toc366579281"/>
      <w:bookmarkStart w:id="5792" w:name="_Toc366579872"/>
      <w:bookmarkStart w:id="5793" w:name="_Toc366580464"/>
      <w:bookmarkStart w:id="5794" w:name="_Toc366581055"/>
      <w:bookmarkStart w:id="5795" w:name="_Toc366581647"/>
      <w:bookmarkStart w:id="5796" w:name="_Toc349042763"/>
      <w:bookmarkStart w:id="5797" w:name="_Ref364442791"/>
      <w:bookmarkStart w:id="5798" w:name="_Ref364442803"/>
      <w:bookmarkStart w:id="5799" w:name="_Toc53134123"/>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r>
        <w:t>Properties Specific to Boolean with Binary Representation</w:t>
      </w:r>
      <w:bookmarkEnd w:id="5796"/>
      <w:bookmarkEnd w:id="5797"/>
      <w:bookmarkEnd w:id="5798"/>
      <w:bookmarkEnd w:id="5799"/>
    </w:p>
    <w:tbl>
      <w:tblPr>
        <w:tblStyle w:val="Table"/>
        <w:tblW w:w="5000" w:type="pct"/>
        <w:tblInd w:w="0" w:type="dxa"/>
        <w:tblLook w:val="04A0" w:firstRow="1" w:lastRow="0" w:firstColumn="1" w:lastColumn="0" w:noHBand="0" w:noVBand="1"/>
      </w:tblPr>
      <w:tblGrid>
        <w:gridCol w:w="2351"/>
        <w:gridCol w:w="6279"/>
      </w:tblGrid>
      <w:tr w:rsidR="000E1214" w14:paraId="162285E7"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224034C" w14:textId="77777777" w:rsidR="000E1214" w:rsidRDefault="00A87198">
            <w:r>
              <w:t>Property Name</w:t>
            </w:r>
          </w:p>
        </w:tc>
        <w:tc>
          <w:tcPr>
            <w:tcW w:w="0" w:type="auto"/>
            <w:hideMark/>
          </w:tcPr>
          <w:p w14:paraId="0A9F2386" w14:textId="77777777" w:rsidR="000E1214" w:rsidRDefault="00A87198">
            <w:r>
              <w:t>Description</w:t>
            </w:r>
          </w:p>
        </w:tc>
      </w:tr>
      <w:tr w:rsidR="000E1214" w14:paraId="2F84BE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77A790" w14:textId="77777777" w:rsidR="000E1214" w:rsidRDefault="00A87198">
            <w:pPr>
              <w:rPr>
                <w:rFonts w:eastAsia="Arial Unicode MS"/>
              </w:rPr>
            </w:pPr>
            <w:r>
              <w:rPr>
                <w:rFonts w:eastAsia="Arial Unicode MS"/>
              </w:rPr>
              <w:t>binaryBooleanTrueRep</w:t>
            </w:r>
          </w:p>
        </w:tc>
        <w:tc>
          <w:tcPr>
            <w:tcW w:w="0" w:type="auto"/>
            <w:tcBorders>
              <w:top w:val="single" w:sz="4" w:space="0" w:color="auto"/>
              <w:left w:val="single" w:sz="4" w:space="0" w:color="auto"/>
              <w:bottom w:val="single" w:sz="4" w:space="0" w:color="auto"/>
              <w:right w:val="single" w:sz="4" w:space="0" w:color="auto"/>
            </w:tcBorders>
            <w:hideMark/>
          </w:tcPr>
          <w:p w14:paraId="1A642571" w14:textId="77777777" w:rsidR="000E1214" w:rsidRDefault="00A87198">
            <w:pPr>
              <w:rPr>
                <w:rFonts w:eastAsia="Arial Unicode MS"/>
              </w:rPr>
            </w:pPr>
            <w:r>
              <w:rPr>
                <w:rFonts w:eastAsia="Arial Unicode MS"/>
              </w:rPr>
              <w:t>Non-negative Integer</w:t>
            </w:r>
          </w:p>
          <w:p w14:paraId="0EFD29A2" w14:textId="3A63C534" w:rsidR="000E1214" w:rsidRDefault="00A87198">
            <w:pPr>
              <w:rPr>
                <w:rFonts w:eastAsia="Arial Unicode MS"/>
              </w:rPr>
            </w:pPr>
            <w:r>
              <w:rPr>
                <w:rFonts w:eastAsia="Arial Unicode MS"/>
              </w:rPr>
              <w:t xml:space="preserve">This value, treated as a binary xs:unsignedInt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8A37A6">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8A37A6" w:rsidRPr="008A37A6">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'true' </w:t>
            </w:r>
          </w:p>
          <w:p w14:paraId="2132ED91" w14:textId="77777777" w:rsidR="000E1214" w:rsidRDefault="00A87198">
            <w:pPr>
              <w:rPr>
                <w:rFonts w:eastAsia="Arial Unicode MS"/>
              </w:rPr>
            </w:pPr>
            <w:r>
              <w:rPr>
                <w:rFonts w:eastAsia="Arial Unicode MS"/>
              </w:rPr>
              <w:t>If this property value is the empty string, when parsing it means dfdl:binaryBooleanTrueRep is any value other than dfdl:binaryBooleanFalseRep; when unparsing, the one's complement of the dfdl:binaryBooleanFalseRep will be used.</w:t>
            </w:r>
          </w:p>
          <w:p w14:paraId="39D0929E" w14:textId="7BF28DAF"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8A37A6">
              <w:rPr>
                <w:rStyle w:val="Hyperlink"/>
              </w:rPr>
              <w:t>12.3.7.2</w:t>
            </w:r>
            <w:r w:rsidRPr="00065302">
              <w:rPr>
                <w:rStyle w:val="Hyperlink"/>
              </w:rPr>
              <w:fldChar w:fldCharType="end"/>
            </w:r>
            <w:r>
              <w:rPr>
                <w:rFonts w:cs="Arial"/>
              </w:rPr>
              <w:t>. It is a Schema Definition Error if the value (when provided) of dfdl:binaryBooleanTrueRep cannot fit as an unsigned binary integer in the specified length.</w:t>
            </w:r>
          </w:p>
          <w:p w14:paraId="1195810E" w14:textId="77777777" w:rsidR="000E1214" w:rsidRDefault="00A87198">
            <w:pPr>
              <w:rPr>
                <w:rFonts w:eastAsia="Arial Unicode MS"/>
              </w:rPr>
            </w:pPr>
            <w:r>
              <w:rPr>
                <w:rFonts w:eastAsia="Arial Unicode MS"/>
              </w:rPr>
              <w:t>Annotation: dfdl:element, dfdl:simpleType</w:t>
            </w:r>
          </w:p>
        </w:tc>
      </w:tr>
      <w:tr w:rsidR="000E1214" w14:paraId="014D030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974663" w14:textId="77777777" w:rsidR="000E1214" w:rsidRDefault="00A87198">
            <w:pPr>
              <w:rPr>
                <w:rFonts w:eastAsia="Arial Unicode MS"/>
              </w:rPr>
            </w:pPr>
            <w:r>
              <w:rPr>
                <w:rFonts w:eastAsia="Arial Unicode MS"/>
              </w:rPr>
              <w:t>binaryBooleanFalseRep</w:t>
            </w:r>
          </w:p>
        </w:tc>
        <w:tc>
          <w:tcPr>
            <w:tcW w:w="0" w:type="auto"/>
            <w:tcBorders>
              <w:top w:val="single" w:sz="4" w:space="0" w:color="auto"/>
              <w:left w:val="single" w:sz="4" w:space="0" w:color="auto"/>
              <w:bottom w:val="single" w:sz="4" w:space="0" w:color="auto"/>
              <w:right w:val="single" w:sz="4" w:space="0" w:color="auto"/>
            </w:tcBorders>
            <w:hideMark/>
          </w:tcPr>
          <w:p w14:paraId="50740DFE" w14:textId="77777777" w:rsidR="000E1214" w:rsidRDefault="00A87198">
            <w:pPr>
              <w:rPr>
                <w:rFonts w:eastAsia="Arial Unicode MS"/>
              </w:rPr>
            </w:pPr>
            <w:r>
              <w:rPr>
                <w:rFonts w:eastAsia="Arial Unicode MS"/>
              </w:rPr>
              <w:t>Non-negative Integer</w:t>
            </w:r>
          </w:p>
          <w:p w14:paraId="0F49B4CD" w14:textId="6834DF04" w:rsidR="000E1214" w:rsidRDefault="00A87198">
            <w:pPr>
              <w:rPr>
                <w:rFonts w:eastAsia="Arial Unicode MS"/>
              </w:rPr>
            </w:pPr>
            <w:r>
              <w:rPr>
                <w:rFonts w:eastAsia="Arial Unicode MS"/>
              </w:rPr>
              <w:t xml:space="preserve">This value, treated as a binary xs:unsignedInt (See Section </w:t>
            </w:r>
            <w:r w:rsidRPr="00065302">
              <w:rPr>
                <w:rStyle w:val="Hyperlink"/>
              </w:rPr>
              <w:fldChar w:fldCharType="begin"/>
            </w:r>
            <w:r w:rsidRPr="00065302">
              <w:rPr>
                <w:rStyle w:val="Hyperlink"/>
                <w:rFonts w:eastAsia="Arial Unicode MS"/>
              </w:rPr>
              <w:instrText xml:space="preserve"> REF _Ref365060856 \r \h  \* MERGEFORMAT </w:instrText>
            </w:r>
            <w:r w:rsidRPr="00065302">
              <w:rPr>
                <w:rStyle w:val="Hyperlink"/>
              </w:rPr>
            </w:r>
            <w:r w:rsidRPr="00065302">
              <w:rPr>
                <w:rStyle w:val="Hyperlink"/>
              </w:rPr>
              <w:fldChar w:fldCharType="separate"/>
            </w:r>
            <w:r w:rsidR="008A37A6">
              <w:rPr>
                <w:rStyle w:val="Hyperlink"/>
                <w:rFonts w:eastAsia="Arial Unicode MS"/>
              </w:rPr>
              <w:t>13.7.1</w:t>
            </w:r>
            <w:r w:rsidRPr="00065302">
              <w:rPr>
                <w:rStyle w:val="Hyperlink"/>
              </w:rPr>
              <w:fldChar w:fldCharType="end"/>
            </w:r>
            <w:r>
              <w:rPr>
                <w:rFonts w:eastAsia="Arial Unicode MS"/>
              </w:rPr>
              <w:t xml:space="preserve"> </w:t>
            </w:r>
            <w:r w:rsidRPr="00065302">
              <w:rPr>
                <w:rStyle w:val="Hyperlink"/>
              </w:rPr>
              <w:fldChar w:fldCharType="begin"/>
            </w:r>
            <w:r w:rsidRPr="00065302">
              <w:rPr>
                <w:rStyle w:val="Hyperlink"/>
                <w:rFonts w:eastAsia="Arial Unicode MS"/>
              </w:rPr>
              <w:instrText xml:space="preserve"> REF _Ref365060860 \h  \* MERGEFORMAT </w:instrText>
            </w:r>
            <w:r w:rsidRPr="00065302">
              <w:rPr>
                <w:rStyle w:val="Hyperlink"/>
              </w:rPr>
            </w:r>
            <w:r w:rsidRPr="00065302">
              <w:rPr>
                <w:rStyle w:val="Hyperlink"/>
              </w:rPr>
              <w:fldChar w:fldCharType="separate"/>
            </w:r>
            <w:r w:rsidR="008A37A6" w:rsidRPr="008A37A6">
              <w:rPr>
                <w:rStyle w:val="Hyperlink"/>
              </w:rPr>
              <w:t>Converting Logical Numbers to/from Binary Representation</w:t>
            </w:r>
            <w:r w:rsidRPr="00065302">
              <w:rPr>
                <w:rStyle w:val="Hyperlink"/>
              </w:rPr>
              <w:fldChar w:fldCharType="end"/>
            </w:r>
            <w:r>
              <w:rPr>
                <w:rFonts w:eastAsia="Arial Unicode MS"/>
              </w:rPr>
              <w:t xml:space="preserve"> ),  gives the representation to be used for 'false' </w:t>
            </w:r>
          </w:p>
          <w:p w14:paraId="19A9C2B0" w14:textId="2C6EC7AC" w:rsidR="000E1214" w:rsidRDefault="00A87198">
            <w:pPr>
              <w:rPr>
                <w:rFonts w:cs="Arial"/>
              </w:rPr>
            </w:pPr>
            <w:r>
              <w:rPr>
                <w:rFonts w:cs="Arial"/>
              </w:rPr>
              <w:t xml:space="preserve">The length of the data value of the element must be between 1 bit and 32 bits (4 bytes) as described in Section </w:t>
            </w:r>
            <w:r w:rsidRPr="00065302">
              <w:rPr>
                <w:rStyle w:val="Hyperlink"/>
              </w:rPr>
              <w:fldChar w:fldCharType="begin"/>
            </w:r>
            <w:r w:rsidRPr="00065302">
              <w:rPr>
                <w:rStyle w:val="Hyperlink"/>
              </w:rPr>
              <w:instrText xml:space="preserve"> REF _Ref384984844 \r \h </w:instrText>
            </w:r>
            <w:r w:rsidRPr="00065302">
              <w:rPr>
                <w:rStyle w:val="Hyperlink"/>
              </w:rPr>
            </w:r>
            <w:r w:rsidRPr="00065302">
              <w:rPr>
                <w:rStyle w:val="Hyperlink"/>
              </w:rPr>
              <w:fldChar w:fldCharType="separate"/>
            </w:r>
            <w:r w:rsidR="008A37A6">
              <w:rPr>
                <w:rStyle w:val="Hyperlink"/>
              </w:rPr>
              <w:t>12.3.7.2</w:t>
            </w:r>
            <w:r w:rsidRPr="00065302">
              <w:rPr>
                <w:rStyle w:val="Hyperlink"/>
              </w:rPr>
              <w:fldChar w:fldCharType="end"/>
            </w:r>
            <w:r>
              <w:rPr>
                <w:rFonts w:cs="Arial"/>
              </w:rPr>
              <w:t>. It is a Schema Definition Error if the value</w:t>
            </w:r>
            <w:r w:rsidR="00F1488C">
              <w:rPr>
                <w:rFonts w:cs="Arial"/>
              </w:rPr>
              <w:t xml:space="preserve"> o</w:t>
            </w:r>
            <w:r>
              <w:rPr>
                <w:rFonts w:cs="Arial"/>
              </w:rPr>
              <w:t>f dfdl:binaryBooleanFalseRep cannot fit as an unsigned binary integer in the specified length.</w:t>
            </w:r>
          </w:p>
          <w:p w14:paraId="209EA5D8" w14:textId="77777777" w:rsidR="000E1214" w:rsidRDefault="00A87198">
            <w:pPr>
              <w:keepNext/>
              <w:rPr>
                <w:rFonts w:eastAsia="Arial Unicode MS"/>
              </w:rPr>
            </w:pPr>
            <w:r>
              <w:rPr>
                <w:rFonts w:eastAsia="Arial Unicode MS"/>
              </w:rPr>
              <w:t>Annotation: dfdl:element, dfdl:simpleType</w:t>
            </w:r>
          </w:p>
        </w:tc>
      </w:tr>
    </w:tbl>
    <w:p w14:paraId="0279AF76" w14:textId="21D9D17F" w:rsidR="000E1214" w:rsidRDefault="00A87198">
      <w:pPr>
        <w:pStyle w:val="Caption"/>
      </w:pPr>
      <w:bookmarkStart w:id="5800" w:name="_Toc130873634"/>
      <w:bookmarkStart w:id="5801" w:name="_Toc140549606"/>
      <w:bookmarkStart w:id="5802" w:name="_Toc177399105"/>
      <w:bookmarkStart w:id="5803" w:name="_Toc175057392"/>
      <w:bookmarkStart w:id="5804" w:name="_Toc199516329"/>
      <w:bookmarkStart w:id="5805" w:name="_Toc194983992"/>
      <w:r>
        <w:t xml:space="preserve">Table </w:t>
      </w:r>
      <w:fldSimple w:instr=" SEQ Table \* ARABIC ">
        <w:r w:rsidR="008A37A6">
          <w:rPr>
            <w:noProof/>
          </w:rPr>
          <w:t>38</w:t>
        </w:r>
      </w:fldSimple>
      <w:r>
        <w:t xml:space="preserve"> Properties Specific to Boolean with Binary Representation</w:t>
      </w:r>
    </w:p>
    <w:p w14:paraId="114CF0C7" w14:textId="77777777" w:rsidR="000E1214" w:rsidRDefault="00A87198" w:rsidP="00B31DA3">
      <w:pPr>
        <w:pStyle w:val="Heading2"/>
      </w:pPr>
      <w:bookmarkStart w:id="5806" w:name="_Ref229814365"/>
      <w:bookmarkStart w:id="5807" w:name="_Ref229814405"/>
      <w:bookmarkStart w:id="5808" w:name="_Toc243112838"/>
      <w:bookmarkStart w:id="5809" w:name="_Toc349042764"/>
      <w:bookmarkStart w:id="5810" w:name="_Toc53134124"/>
      <w:r>
        <w:t>Properties specific to Calendar with Text or Binary Representatio</w:t>
      </w:r>
      <w:bookmarkEnd w:id="5806"/>
      <w:bookmarkEnd w:id="5807"/>
      <w:bookmarkEnd w:id="5808"/>
      <w:r>
        <w:t>n</w:t>
      </w:r>
      <w:bookmarkEnd w:id="5809"/>
      <w:bookmarkEnd w:id="5810"/>
    </w:p>
    <w:p w14:paraId="4FBDB607" w14:textId="01DC8324" w:rsidR="000E1214" w:rsidRDefault="00A87198">
      <w:pPr>
        <w:pStyle w:val="nobreak"/>
      </w:pPr>
      <w:r>
        <w:t>The properties describe how a calendar</w:t>
      </w:r>
      <w:r w:rsidR="00D019A4">
        <w:t xml:space="preserve"> (that is, date/time data) </w:t>
      </w:r>
      <w:r>
        <w:t xml:space="preserve"> is to be interpreted including a</w:t>
      </w:r>
      <w:r w:rsidR="00D019A4">
        <w:t>n</w:t>
      </w:r>
      <w:r>
        <w:t xml:space="preserve"> unparsing pattern property plus properties that qualify the pattern.</w:t>
      </w:r>
    </w:p>
    <w:p w14:paraId="3BFD10C8" w14:textId="77777777" w:rsidR="000E1214" w:rsidRDefault="00A87198">
      <w:r>
        <w:t>These properties can be used when a calendar has dfdl:representation 'text' or dfdl:representation 'binary' and a packed decimal representation.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6124"/>
      </w:tblGrid>
      <w:tr w:rsidR="000E1214" w14:paraId="7B49F01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679AFE8"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55E3CA9" w14:textId="77777777" w:rsidR="000E1214" w:rsidRDefault="00A87198">
            <w:pPr>
              <w:rPr>
                <w:b/>
              </w:rPr>
            </w:pPr>
            <w:r>
              <w:rPr>
                <w:b/>
              </w:rPr>
              <w:t>Description</w:t>
            </w:r>
          </w:p>
        </w:tc>
      </w:tr>
      <w:tr w:rsidR="000E1214" w14:paraId="74D58C42" w14:textId="77777777">
        <w:tc>
          <w:tcPr>
            <w:tcW w:w="0" w:type="auto"/>
            <w:tcBorders>
              <w:top w:val="single" w:sz="4" w:space="0" w:color="auto"/>
              <w:left w:val="single" w:sz="4" w:space="0" w:color="auto"/>
              <w:bottom w:val="single" w:sz="4" w:space="0" w:color="auto"/>
              <w:right w:val="single" w:sz="4" w:space="0" w:color="auto"/>
            </w:tcBorders>
            <w:hideMark/>
          </w:tcPr>
          <w:p w14:paraId="5E8C943F" w14:textId="77777777" w:rsidR="000E1214" w:rsidRDefault="00A87198">
            <w:r>
              <w:t>calendarPattern</w:t>
            </w:r>
          </w:p>
        </w:tc>
        <w:tc>
          <w:tcPr>
            <w:tcW w:w="0" w:type="auto"/>
            <w:tcBorders>
              <w:top w:val="single" w:sz="4" w:space="0" w:color="auto"/>
              <w:left w:val="single" w:sz="4" w:space="0" w:color="auto"/>
              <w:bottom w:val="single" w:sz="4" w:space="0" w:color="auto"/>
              <w:right w:val="single" w:sz="4" w:space="0" w:color="auto"/>
            </w:tcBorders>
            <w:hideMark/>
          </w:tcPr>
          <w:p w14:paraId="52201252" w14:textId="77777777" w:rsidR="000E1214" w:rsidRDefault="00A87198">
            <w:r>
              <w:t xml:space="preserve">String </w:t>
            </w:r>
          </w:p>
          <w:p w14:paraId="336BC109" w14:textId="77777777" w:rsidR="000E1214" w:rsidRDefault="00A87198">
            <w:r>
              <w:t xml:space="preserve">Defines the ICU pattern that describes the format of the calendar. The pattern defines where the year, month, day, hour, minute, second, fractional second and time zone components appear. See calendarPattern property section below.    </w:t>
            </w:r>
          </w:p>
          <w:p w14:paraId="47D949AA" w14:textId="78E295F2" w:rsidR="000E1214" w:rsidRDefault="00A87198">
            <w:r>
              <w:t>When the dfdl</w:t>
            </w:r>
            <w:r>
              <w:rPr>
                <w:rStyle w:val="Emphasis"/>
              </w:rPr>
              <w:t>:</w:t>
            </w:r>
            <w:r>
              <w:t xml:space="preserve">representation is </w:t>
            </w:r>
            <w:r>
              <w:rPr>
                <w:rStyle w:val="Emphasis"/>
              </w:rPr>
              <w:t>'</w:t>
            </w:r>
            <w:r>
              <w:t>binary</w:t>
            </w:r>
            <w:r w:rsidR="00F1488C">
              <w:rPr>
                <w:rStyle w:val="Emphasis"/>
              </w:rPr>
              <w:t>',</w:t>
            </w:r>
            <w:r>
              <w:t xml:space="preserve"> and the representation is a packed decimal</w:t>
            </w:r>
            <w:r>
              <w:rPr>
                <w:rStyle w:val="Emphasis"/>
              </w:rPr>
              <w:t xml:space="preserve"> </w:t>
            </w:r>
            <w:r>
              <w:t>then the pattern can contain only characters and symbols that always result in the presentation of digits.</w:t>
            </w:r>
          </w:p>
          <w:p w14:paraId="75EBDEF6" w14:textId="77777777" w:rsidR="000E1214" w:rsidRDefault="00A87198">
            <w:r>
              <w:t>Annotation: dfdl:element, dfdl:simpleType</w:t>
            </w:r>
          </w:p>
        </w:tc>
      </w:tr>
      <w:tr w:rsidR="000E1214" w14:paraId="7EED9C28" w14:textId="77777777">
        <w:tc>
          <w:tcPr>
            <w:tcW w:w="0" w:type="auto"/>
            <w:tcBorders>
              <w:top w:val="single" w:sz="4" w:space="0" w:color="auto"/>
              <w:left w:val="single" w:sz="4" w:space="0" w:color="auto"/>
              <w:bottom w:val="single" w:sz="4" w:space="0" w:color="auto"/>
              <w:right w:val="single" w:sz="4" w:space="0" w:color="auto"/>
            </w:tcBorders>
            <w:hideMark/>
          </w:tcPr>
          <w:p w14:paraId="3F72BAC9" w14:textId="77777777" w:rsidR="000E1214" w:rsidRDefault="00A87198">
            <w:r>
              <w:t>calendarPatternKind</w:t>
            </w:r>
          </w:p>
        </w:tc>
        <w:tc>
          <w:tcPr>
            <w:tcW w:w="0" w:type="auto"/>
            <w:tcBorders>
              <w:top w:val="single" w:sz="4" w:space="0" w:color="auto"/>
              <w:left w:val="single" w:sz="4" w:space="0" w:color="auto"/>
              <w:bottom w:val="single" w:sz="4" w:space="0" w:color="auto"/>
              <w:right w:val="single" w:sz="4" w:space="0" w:color="auto"/>
            </w:tcBorders>
            <w:hideMark/>
          </w:tcPr>
          <w:p w14:paraId="2F747FC5" w14:textId="77777777" w:rsidR="000E1214" w:rsidRDefault="00A87198">
            <w:r>
              <w:t>Enum</w:t>
            </w:r>
          </w:p>
          <w:p w14:paraId="23567EBC" w14:textId="77777777" w:rsidR="000E1214" w:rsidRDefault="00A87198">
            <w:r>
              <w:t>Valid values 'explicit', 'implicit'</w:t>
            </w:r>
          </w:p>
          <w:p w14:paraId="4848C7CA" w14:textId="77777777" w:rsidR="000E1214" w:rsidRDefault="00A87198">
            <w:r>
              <w:t xml:space="preserve">'explicit' means the pattern is given by dfdl:calendarPattern, </w:t>
            </w:r>
          </w:p>
          <w:p w14:paraId="2B2573E4" w14:textId="77777777" w:rsidR="000E1214" w:rsidRDefault="00A87198">
            <w:r>
              <w:t>'implicit' means the pattern is derived from the XML schema date/time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2862"/>
            </w:tblGrid>
            <w:tr w:rsidR="000E1214" w14:paraId="4B5440DF" w14:textId="77777777">
              <w:tc>
                <w:tcPr>
                  <w:tcW w:w="3304" w:type="dxa"/>
                  <w:tcBorders>
                    <w:top w:val="single" w:sz="4" w:space="0" w:color="auto"/>
                    <w:left w:val="single" w:sz="4" w:space="0" w:color="auto"/>
                    <w:bottom w:val="single" w:sz="4" w:space="0" w:color="auto"/>
                    <w:right w:val="single" w:sz="4" w:space="0" w:color="auto"/>
                  </w:tcBorders>
                  <w:shd w:val="clear" w:color="auto" w:fill="F3F3F3"/>
                  <w:hideMark/>
                </w:tcPr>
                <w:p w14:paraId="56DBADB2" w14:textId="77777777" w:rsidR="000E1214" w:rsidRDefault="00A87198">
                  <w:pPr>
                    <w:rPr>
                      <w:b/>
                    </w:rPr>
                  </w:pPr>
                  <w:r>
                    <w:rPr>
                      <w:b/>
                    </w:rPr>
                    <w:t xml:space="preserve">Logical Type </w:t>
                  </w:r>
                </w:p>
              </w:tc>
              <w:tc>
                <w:tcPr>
                  <w:tcW w:w="3063" w:type="dxa"/>
                  <w:tcBorders>
                    <w:top w:val="single" w:sz="4" w:space="0" w:color="auto"/>
                    <w:left w:val="single" w:sz="4" w:space="0" w:color="auto"/>
                    <w:bottom w:val="single" w:sz="4" w:space="0" w:color="auto"/>
                    <w:right w:val="single" w:sz="4" w:space="0" w:color="auto"/>
                  </w:tcBorders>
                  <w:shd w:val="clear" w:color="auto" w:fill="F3F3F3"/>
                  <w:hideMark/>
                </w:tcPr>
                <w:p w14:paraId="44A36486" w14:textId="77777777" w:rsidR="000E1214" w:rsidRDefault="00A87198">
                  <w:pPr>
                    <w:rPr>
                      <w:b/>
                    </w:rPr>
                  </w:pPr>
                  <w:r>
                    <w:rPr>
                      <w:b/>
                    </w:rPr>
                    <w:t>Default Pattern</w:t>
                  </w:r>
                </w:p>
              </w:tc>
            </w:tr>
            <w:tr w:rsidR="000E1214" w14:paraId="69DA8BCF" w14:textId="77777777">
              <w:tc>
                <w:tcPr>
                  <w:tcW w:w="3304" w:type="dxa"/>
                  <w:tcBorders>
                    <w:top w:val="single" w:sz="4" w:space="0" w:color="auto"/>
                    <w:left w:val="single" w:sz="4" w:space="0" w:color="auto"/>
                    <w:bottom w:val="single" w:sz="4" w:space="0" w:color="auto"/>
                    <w:right w:val="single" w:sz="4" w:space="0" w:color="auto"/>
                  </w:tcBorders>
                  <w:hideMark/>
                </w:tcPr>
                <w:p w14:paraId="7A497CD5" w14:textId="77777777" w:rsidR="000E1214" w:rsidRDefault="00A87198">
                  <w:r>
                    <w:t>xs:date</w:t>
                  </w:r>
                </w:p>
              </w:tc>
              <w:tc>
                <w:tcPr>
                  <w:tcW w:w="3063" w:type="dxa"/>
                  <w:tcBorders>
                    <w:top w:val="single" w:sz="4" w:space="0" w:color="auto"/>
                    <w:left w:val="single" w:sz="4" w:space="0" w:color="auto"/>
                    <w:bottom w:val="single" w:sz="4" w:space="0" w:color="auto"/>
                    <w:right w:val="single" w:sz="4" w:space="0" w:color="auto"/>
                  </w:tcBorders>
                  <w:hideMark/>
                </w:tcPr>
                <w:p w14:paraId="7046DEB4" w14:textId="77777777" w:rsidR="000E1214" w:rsidRDefault="00A87198">
                  <w:proofErr w:type="spellStart"/>
                  <w:r>
                    <w:t>yyyy</w:t>
                  </w:r>
                  <w:proofErr w:type="spellEnd"/>
                  <w:r>
                    <w:t>-MM-dd</w:t>
                  </w:r>
                </w:p>
              </w:tc>
            </w:tr>
            <w:tr w:rsidR="000E1214" w14:paraId="65FCCDEE" w14:textId="77777777">
              <w:tc>
                <w:tcPr>
                  <w:tcW w:w="3304" w:type="dxa"/>
                  <w:tcBorders>
                    <w:top w:val="single" w:sz="4" w:space="0" w:color="auto"/>
                    <w:left w:val="single" w:sz="4" w:space="0" w:color="auto"/>
                    <w:bottom w:val="single" w:sz="4" w:space="0" w:color="auto"/>
                    <w:right w:val="single" w:sz="4" w:space="0" w:color="auto"/>
                  </w:tcBorders>
                  <w:hideMark/>
                </w:tcPr>
                <w:p w14:paraId="00327E1D" w14:textId="77777777" w:rsidR="000E1214" w:rsidRDefault="00A87198">
                  <w:r>
                    <w:t>xs:dateTime</w:t>
                  </w:r>
                </w:p>
              </w:tc>
              <w:tc>
                <w:tcPr>
                  <w:tcW w:w="3063" w:type="dxa"/>
                  <w:tcBorders>
                    <w:top w:val="single" w:sz="4" w:space="0" w:color="auto"/>
                    <w:left w:val="single" w:sz="4" w:space="0" w:color="auto"/>
                    <w:bottom w:val="single" w:sz="4" w:space="0" w:color="auto"/>
                    <w:right w:val="single" w:sz="4" w:space="0" w:color="auto"/>
                  </w:tcBorders>
                  <w:hideMark/>
                </w:tcPr>
                <w:p w14:paraId="2C1CBFF4" w14:textId="77777777" w:rsidR="000E1214" w:rsidRDefault="00A87198">
                  <w:proofErr w:type="spellStart"/>
                  <w:r>
                    <w:t>yyyy-MM-dd'T'HH:mm:ss</w:t>
                  </w:r>
                  <w:proofErr w:type="spellEnd"/>
                </w:p>
              </w:tc>
            </w:tr>
            <w:tr w:rsidR="000E1214" w14:paraId="3D9FA33A" w14:textId="77777777">
              <w:tc>
                <w:tcPr>
                  <w:tcW w:w="3304" w:type="dxa"/>
                  <w:tcBorders>
                    <w:top w:val="single" w:sz="4" w:space="0" w:color="auto"/>
                    <w:left w:val="single" w:sz="4" w:space="0" w:color="auto"/>
                    <w:bottom w:val="single" w:sz="4" w:space="0" w:color="auto"/>
                    <w:right w:val="single" w:sz="4" w:space="0" w:color="auto"/>
                  </w:tcBorders>
                  <w:hideMark/>
                </w:tcPr>
                <w:p w14:paraId="2E7506F8" w14:textId="77777777" w:rsidR="000E1214" w:rsidRDefault="00A87198">
                  <w:r>
                    <w:t>xs:time</w:t>
                  </w:r>
                </w:p>
              </w:tc>
              <w:tc>
                <w:tcPr>
                  <w:tcW w:w="3063" w:type="dxa"/>
                  <w:tcBorders>
                    <w:top w:val="single" w:sz="4" w:space="0" w:color="auto"/>
                    <w:left w:val="single" w:sz="4" w:space="0" w:color="auto"/>
                    <w:bottom w:val="single" w:sz="4" w:space="0" w:color="auto"/>
                    <w:right w:val="single" w:sz="4" w:space="0" w:color="auto"/>
                  </w:tcBorders>
                  <w:hideMark/>
                </w:tcPr>
                <w:p w14:paraId="5A9913F6" w14:textId="77777777" w:rsidR="000E1214" w:rsidRDefault="00A87198">
                  <w:proofErr w:type="spellStart"/>
                  <w:r>
                    <w:t>HH:mm:ssZ</w:t>
                  </w:r>
                  <w:proofErr w:type="spellEnd"/>
                </w:p>
              </w:tc>
            </w:tr>
          </w:tbl>
          <w:p w14:paraId="3045C043" w14:textId="77777777" w:rsidR="000E1214" w:rsidRDefault="00A87198">
            <w:r>
              <w:t xml:space="preserve">Annotation: dfdl:element, dfdl:simpleType </w:t>
            </w:r>
          </w:p>
        </w:tc>
      </w:tr>
      <w:tr w:rsidR="000E1214" w14:paraId="7D958A8D" w14:textId="77777777">
        <w:tc>
          <w:tcPr>
            <w:tcW w:w="0" w:type="auto"/>
            <w:tcBorders>
              <w:top w:val="single" w:sz="4" w:space="0" w:color="auto"/>
              <w:left w:val="single" w:sz="4" w:space="0" w:color="auto"/>
              <w:bottom w:val="single" w:sz="4" w:space="0" w:color="auto"/>
              <w:right w:val="single" w:sz="4" w:space="0" w:color="auto"/>
            </w:tcBorders>
            <w:hideMark/>
          </w:tcPr>
          <w:p w14:paraId="7C8CB838" w14:textId="77777777" w:rsidR="000E1214" w:rsidRDefault="00A87198">
            <w:r>
              <w:t>calendarCheckPolicy</w:t>
            </w:r>
          </w:p>
        </w:tc>
        <w:tc>
          <w:tcPr>
            <w:tcW w:w="0" w:type="auto"/>
            <w:tcBorders>
              <w:top w:val="single" w:sz="4" w:space="0" w:color="auto"/>
              <w:left w:val="single" w:sz="4" w:space="0" w:color="auto"/>
              <w:bottom w:val="single" w:sz="4" w:space="0" w:color="auto"/>
              <w:right w:val="single" w:sz="4" w:space="0" w:color="auto"/>
            </w:tcBorders>
            <w:hideMark/>
          </w:tcPr>
          <w:p w14:paraId="3D8428C4" w14:textId="77777777" w:rsidR="000E1214" w:rsidRDefault="00A87198">
            <w:r>
              <w:t>Enum</w:t>
            </w:r>
          </w:p>
          <w:p w14:paraId="121CBAC0" w14:textId="77777777" w:rsidR="000E1214" w:rsidRDefault="00A87198">
            <w:r>
              <w:t>Valid values are 'strict', 'lax'</w:t>
            </w:r>
          </w:p>
          <w:p w14:paraId="73351F87" w14:textId="77777777" w:rsidR="000E1214" w:rsidRDefault="00A87198">
            <w:r>
              <w:t xml:space="preserve">Indicates how lenient to be when parsing against the pattern. </w:t>
            </w:r>
          </w:p>
          <w:p w14:paraId="58077EB2" w14:textId="21280251" w:rsidR="000E1214" w:rsidRDefault="00A87198">
            <w:r>
              <w:t xml:space="preserve">See Section </w:t>
            </w:r>
            <w:r w:rsidRPr="00065302">
              <w:rPr>
                <w:rStyle w:val="Hyperlink"/>
              </w:rPr>
              <w:fldChar w:fldCharType="begin"/>
            </w:r>
            <w:r w:rsidRPr="00065302">
              <w:rPr>
                <w:rStyle w:val="Hyperlink"/>
              </w:rPr>
              <w:instrText xml:space="preserve"> REF _Ref364431481 \r \h </w:instrText>
            </w:r>
            <w:r w:rsidRPr="00065302">
              <w:rPr>
                <w:rStyle w:val="Hyperlink"/>
              </w:rPr>
            </w:r>
            <w:r w:rsidRPr="00065302">
              <w:rPr>
                <w:rStyle w:val="Hyperlink"/>
              </w:rPr>
              <w:fldChar w:fldCharType="separate"/>
            </w:r>
            <w:r w:rsidR="008A37A6">
              <w:rPr>
                <w:rStyle w:val="Hyperlink"/>
              </w:rPr>
              <w:t>13.11.2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_Ref364431481 \h </w:instrText>
            </w:r>
            <w:r w:rsidRPr="00065302">
              <w:rPr>
                <w:rStyle w:val="Hyperlink"/>
              </w:rPr>
            </w:r>
            <w:r w:rsidRPr="00065302">
              <w:rPr>
                <w:rStyle w:val="Hyperlink"/>
              </w:rPr>
              <w:fldChar w:fldCharType="separate"/>
            </w:r>
            <w:ins w:id="5811" w:author="Mike Beckerle" w:date="2020-10-09T10:19:00Z">
              <w:r w:rsidR="008A37A6">
                <w:rPr>
                  <w:lang w:eastAsia="en-GB"/>
                </w:rPr>
                <w:t>The dfdl:calendarCheckPolicy Property</w:t>
              </w:r>
            </w:ins>
            <w:del w:id="5812" w:author="Mike Beckerle" w:date="2020-10-09T10:19:00Z">
              <w:r w:rsidR="00404DC4" w:rsidRPr="00065302" w:rsidDel="008A37A6">
                <w:rPr>
                  <w:rStyle w:val="Hyperlink"/>
                </w:rPr>
                <w:delText>The dfdl:calendarCheckPolicy Property</w:delText>
              </w:r>
            </w:del>
            <w:r w:rsidRPr="00065302">
              <w:rPr>
                <w:rStyle w:val="Hyperlink"/>
              </w:rPr>
              <w:fldChar w:fldCharType="end"/>
            </w:r>
            <w:r>
              <w:t xml:space="preserve"> below for details of the specific behaviors for 'strict' and 'lax'.</w:t>
            </w:r>
          </w:p>
          <w:p w14:paraId="329447DC" w14:textId="77777777" w:rsidR="000E1214" w:rsidRDefault="00A87198">
            <w:r>
              <w:t>Annotation: dfdl:element, dfdl:simpleType</w:t>
            </w:r>
          </w:p>
        </w:tc>
      </w:tr>
      <w:tr w:rsidR="000E1214" w14:paraId="13C8405B" w14:textId="77777777">
        <w:tc>
          <w:tcPr>
            <w:tcW w:w="0" w:type="auto"/>
            <w:tcBorders>
              <w:top w:val="single" w:sz="4" w:space="0" w:color="auto"/>
              <w:left w:val="single" w:sz="4" w:space="0" w:color="auto"/>
              <w:bottom w:val="single" w:sz="4" w:space="0" w:color="auto"/>
              <w:right w:val="single" w:sz="4" w:space="0" w:color="auto"/>
            </w:tcBorders>
            <w:hideMark/>
          </w:tcPr>
          <w:p w14:paraId="6CF135EF" w14:textId="77777777" w:rsidR="000E1214" w:rsidRDefault="00A87198">
            <w:r>
              <w:t>calendarTimeZone</w:t>
            </w:r>
          </w:p>
        </w:tc>
        <w:tc>
          <w:tcPr>
            <w:tcW w:w="0" w:type="auto"/>
            <w:tcBorders>
              <w:top w:val="single" w:sz="4" w:space="0" w:color="auto"/>
              <w:left w:val="single" w:sz="4" w:space="0" w:color="auto"/>
              <w:bottom w:val="single" w:sz="4" w:space="0" w:color="auto"/>
              <w:right w:val="single" w:sz="4" w:space="0" w:color="auto"/>
            </w:tcBorders>
            <w:hideMark/>
          </w:tcPr>
          <w:p w14:paraId="7CAF159F" w14:textId="77777777" w:rsidR="000E1214" w:rsidRDefault="00A87198">
            <w:r>
              <w:t>String</w:t>
            </w:r>
          </w:p>
          <w:p w14:paraId="63DD6215" w14:textId="77777777" w:rsidR="000E1214" w:rsidRDefault="00A87198">
            <w:r>
              <w:t xml:space="preserve">This property provides the time zone that will be assumed if no time zone explicitly occurs in the data. </w:t>
            </w:r>
          </w:p>
          <w:p w14:paraId="3F089A11" w14:textId="77777777" w:rsidR="000E1214" w:rsidRDefault="00A87198">
            <w:r>
              <w:t xml:space="preserve">Valid values specify a UTC time zone offset by matching the regular expression: </w:t>
            </w:r>
          </w:p>
          <w:p w14:paraId="480B613B" w14:textId="77777777" w:rsidR="000E1214" w:rsidRDefault="00A87198">
            <w:pPr>
              <w:rPr>
                <w:rStyle w:val="CodeCharacter"/>
                <w:rFonts w:eastAsia="Courier New" w:cs="Times New Roman"/>
                <w:sz w:val="20"/>
              </w:rPr>
            </w:pPr>
            <w:r>
              <w:rPr>
                <w:rStyle w:val="CodeCharacter"/>
                <w:rFonts w:cs="Times New Roman"/>
                <w:sz w:val="20"/>
              </w:rPr>
              <w:t>(UTC)([+\-]([01]\d|\d)((([:][0-5]\d){1,2})?))?</w:t>
            </w:r>
            <w:r>
              <w:rPr>
                <w:rStyle w:val="CodeCharacter"/>
                <w:rFonts w:eastAsia="Courier New" w:cs="Times New Roman"/>
                <w:sz w:val="20"/>
              </w:rPr>
              <w:t xml:space="preserve"> </w:t>
            </w:r>
          </w:p>
          <w:p w14:paraId="2942EC0E" w14:textId="77777777" w:rsidR="00085720" w:rsidRDefault="00A87198">
            <w:r>
              <w:t>In addition, empty string can be specified to indicate "no time zone"</w:t>
            </w:r>
            <w:r w:rsidR="00085720">
              <w:t xml:space="preserve"> which simply leaves the time zone unknown/unspecified. Data which does not specify a time zone will not obtain a time zone from this property and so will simply lack time zone information. </w:t>
            </w:r>
          </w:p>
          <w:p w14:paraId="779DF337" w14:textId="16ED9254" w:rsidR="000E1214" w:rsidRDefault="00085720">
            <w:r>
              <w:t>The</w:t>
            </w:r>
            <w:r w:rsidR="00A87198">
              <w:t xml:space="preserve"> IANA time zone format (also known as the Olson time zone format) may </w:t>
            </w:r>
            <w:r>
              <w:t xml:space="preserve">also </w:t>
            </w:r>
            <w:r w:rsidR="00A87198">
              <w:t>be used. (</w:t>
            </w:r>
            <w:r w:rsidR="00F1488C">
              <w:t>e.g.</w:t>
            </w:r>
            <w:r w:rsidR="00A87198">
              <w:t>, America/</w:t>
            </w:r>
            <w:proofErr w:type="spellStart"/>
            <w:r w:rsidR="00A87198">
              <w:t>New_York</w:t>
            </w:r>
            <w:proofErr w:type="spellEnd"/>
            <w:r w:rsidR="00A87198">
              <w:t xml:space="preserve">)) See </w:t>
            </w:r>
            <w:r w:rsidR="00A87198">
              <w:rPr>
                <w:noProof/>
              </w:rPr>
              <w:t>[</w:t>
            </w:r>
            <w:r w:rsidR="00912122">
              <w:fldChar w:fldCharType="begin"/>
            </w:r>
            <w:r w:rsidR="00912122">
              <w:instrText xml:space="preserve"> HYPERLINK \l "a_IANATimeZone" </w:instrText>
            </w:r>
            <w:ins w:id="5813" w:author="Mike Beckerle" w:date="2020-10-09T10:19:00Z"/>
            <w:r w:rsidR="00912122">
              <w:fldChar w:fldCharType="separate"/>
            </w:r>
            <w:r w:rsidR="00A87198">
              <w:rPr>
                <w:rStyle w:val="Hyperlink"/>
                <w:noProof/>
              </w:rPr>
              <w:t>IANATimeZone</w:t>
            </w:r>
            <w:r w:rsidR="00912122">
              <w:rPr>
                <w:rStyle w:val="Hyperlink"/>
                <w:noProof/>
              </w:rPr>
              <w:fldChar w:fldCharType="end"/>
            </w:r>
            <w:r w:rsidR="00A87198">
              <w:rPr>
                <w:noProof/>
              </w:rPr>
              <w:t>]</w:t>
            </w:r>
            <w:r w:rsidR="00A87198">
              <w:t>.</w:t>
            </w:r>
          </w:p>
          <w:p w14:paraId="01887C92" w14:textId="77777777" w:rsidR="000E1214" w:rsidRDefault="00A87198">
            <w:r>
              <w:t xml:space="preserve">Note that this property is used when parsing only. </w:t>
            </w:r>
          </w:p>
          <w:p w14:paraId="6C1F9C9E" w14:textId="77777777" w:rsidR="000E1214" w:rsidRDefault="00A87198">
            <w:r>
              <w:t>Annotation: dfdl:element, dfdl:simpleType</w:t>
            </w:r>
          </w:p>
        </w:tc>
      </w:tr>
      <w:tr w:rsidR="000E1214" w14:paraId="52F649CE" w14:textId="77777777">
        <w:tc>
          <w:tcPr>
            <w:tcW w:w="0" w:type="auto"/>
            <w:tcBorders>
              <w:top w:val="single" w:sz="4" w:space="0" w:color="auto"/>
              <w:left w:val="single" w:sz="4" w:space="0" w:color="auto"/>
              <w:bottom w:val="single" w:sz="4" w:space="0" w:color="auto"/>
              <w:right w:val="single" w:sz="4" w:space="0" w:color="auto"/>
            </w:tcBorders>
            <w:hideMark/>
          </w:tcPr>
          <w:p w14:paraId="045991BE" w14:textId="77777777" w:rsidR="000E1214" w:rsidRDefault="00A87198">
            <w:r>
              <w:t>calendarObserveDST</w:t>
            </w:r>
          </w:p>
        </w:tc>
        <w:tc>
          <w:tcPr>
            <w:tcW w:w="0" w:type="auto"/>
            <w:tcBorders>
              <w:top w:val="single" w:sz="4" w:space="0" w:color="auto"/>
              <w:left w:val="single" w:sz="4" w:space="0" w:color="auto"/>
              <w:bottom w:val="single" w:sz="4" w:space="0" w:color="auto"/>
              <w:right w:val="single" w:sz="4" w:space="0" w:color="auto"/>
            </w:tcBorders>
            <w:hideMark/>
          </w:tcPr>
          <w:p w14:paraId="7B38DFB7" w14:textId="77777777" w:rsidR="000E1214" w:rsidRDefault="00A87198">
            <w:r>
              <w:t>Enum</w:t>
            </w:r>
          </w:p>
          <w:p w14:paraId="4FEB6A70" w14:textId="77777777" w:rsidR="000E1214" w:rsidRDefault="00A87198">
            <w:r>
              <w:t>Valid values are 'yes', 'no'</w:t>
            </w:r>
          </w:p>
          <w:p w14:paraId="155F2760" w14:textId="77777777" w:rsidR="000E1214" w:rsidRDefault="00A87198">
            <w:r>
              <w:t xml:space="preserve">Whether the time zone given in dfdl:calendarTimeZone observes daylight savings time.   </w:t>
            </w:r>
          </w:p>
          <w:p w14:paraId="7E765BCC" w14:textId="33135D22" w:rsidR="000E1214" w:rsidRDefault="00A87198">
            <w:r>
              <w:t xml:space="preserve">Ignored if dfdl:calendarTimeZone is specified in UTC format, or if dfdl:calendarTimeZone is empty string. That is, this property is used only if the dfdl:calendarTimeZone is in IANA (also known as Olson) format </w:t>
            </w:r>
            <w:r>
              <w:rPr>
                <w:noProof/>
              </w:rPr>
              <w:t>[</w:t>
            </w:r>
            <w:r w:rsidR="00912122">
              <w:fldChar w:fldCharType="begin"/>
            </w:r>
            <w:r w:rsidR="00912122">
              <w:instrText xml:space="preserve"> HYPERLINK \l "a_IANATimeZone" </w:instrText>
            </w:r>
            <w:ins w:id="5814" w:author="Mike Beckerle" w:date="2020-10-09T10:19:00Z"/>
            <w:r w:rsidR="00912122">
              <w:fldChar w:fldCharType="separate"/>
            </w:r>
            <w:r>
              <w:rPr>
                <w:rStyle w:val="Hyperlink"/>
                <w:noProof/>
              </w:rPr>
              <w:t>IANATimeZone</w:t>
            </w:r>
            <w:r w:rsidR="00912122">
              <w:rPr>
                <w:rStyle w:val="Hyperlink"/>
                <w:noProof/>
              </w:rPr>
              <w:fldChar w:fldCharType="end"/>
            </w:r>
            <w:r>
              <w:rPr>
                <w:noProof/>
              </w:rPr>
              <w:t>]</w:t>
            </w:r>
            <w:r>
              <w:t>.</w:t>
            </w:r>
          </w:p>
          <w:p w14:paraId="1DAC9DB8" w14:textId="77777777" w:rsidR="000E1214" w:rsidRDefault="00A87198">
            <w:r>
              <w:t xml:space="preserve">This property applies to parsing only. </w:t>
            </w:r>
          </w:p>
          <w:p w14:paraId="022B5205" w14:textId="77777777" w:rsidR="000E1214" w:rsidRDefault="00A87198">
            <w:r>
              <w:t>Annotation: dfdl:element, dfdl:simpleType</w:t>
            </w:r>
          </w:p>
        </w:tc>
      </w:tr>
      <w:tr w:rsidR="000E1214" w14:paraId="310E94A6" w14:textId="77777777">
        <w:tc>
          <w:tcPr>
            <w:tcW w:w="0" w:type="auto"/>
            <w:tcBorders>
              <w:top w:val="single" w:sz="4" w:space="0" w:color="auto"/>
              <w:left w:val="single" w:sz="4" w:space="0" w:color="auto"/>
              <w:bottom w:val="single" w:sz="4" w:space="0" w:color="auto"/>
              <w:right w:val="single" w:sz="4" w:space="0" w:color="auto"/>
            </w:tcBorders>
            <w:hideMark/>
          </w:tcPr>
          <w:p w14:paraId="4D7A4253" w14:textId="77777777" w:rsidR="000E1214" w:rsidRDefault="00A87198">
            <w:r>
              <w:t>calendarFirstDayOfWeek</w:t>
            </w:r>
          </w:p>
        </w:tc>
        <w:tc>
          <w:tcPr>
            <w:tcW w:w="0" w:type="auto"/>
            <w:tcBorders>
              <w:top w:val="single" w:sz="4" w:space="0" w:color="auto"/>
              <w:left w:val="single" w:sz="4" w:space="0" w:color="auto"/>
              <w:bottom w:val="single" w:sz="4" w:space="0" w:color="auto"/>
              <w:right w:val="single" w:sz="4" w:space="0" w:color="auto"/>
            </w:tcBorders>
            <w:hideMark/>
          </w:tcPr>
          <w:p w14:paraId="664F3681" w14:textId="77777777" w:rsidR="000E1214" w:rsidRDefault="00A87198">
            <w:r>
              <w:t>Enum</w:t>
            </w:r>
          </w:p>
          <w:p w14:paraId="07EAD03A" w14:textId="77777777" w:rsidR="000E1214" w:rsidRDefault="00A87198">
            <w:r>
              <w:t>Valid values 'Monday' … 'Sunday'</w:t>
            </w:r>
          </w:p>
          <w:p w14:paraId="564300FC" w14:textId="77777777" w:rsidR="000E1214" w:rsidRDefault="00A87198">
            <w:r>
              <w:t>The day of the week upon which a new week is considered to start.</w:t>
            </w:r>
          </w:p>
          <w:p w14:paraId="63899B10" w14:textId="77777777" w:rsidR="000E1214" w:rsidRDefault="00A87198">
            <w:r>
              <w:t>Annotation: dfdl:element, dfdl:simpleType</w:t>
            </w:r>
          </w:p>
        </w:tc>
      </w:tr>
      <w:tr w:rsidR="000E1214" w14:paraId="659333C5" w14:textId="77777777">
        <w:tc>
          <w:tcPr>
            <w:tcW w:w="0" w:type="auto"/>
            <w:tcBorders>
              <w:top w:val="single" w:sz="4" w:space="0" w:color="auto"/>
              <w:left w:val="single" w:sz="4" w:space="0" w:color="auto"/>
              <w:bottom w:val="single" w:sz="4" w:space="0" w:color="auto"/>
              <w:right w:val="single" w:sz="4" w:space="0" w:color="auto"/>
            </w:tcBorders>
            <w:hideMark/>
          </w:tcPr>
          <w:p w14:paraId="176963FF" w14:textId="77777777" w:rsidR="000E1214" w:rsidRDefault="00A87198">
            <w:r>
              <w:t>calendarDaysInFirstWeek</w:t>
            </w:r>
          </w:p>
        </w:tc>
        <w:tc>
          <w:tcPr>
            <w:tcW w:w="0" w:type="auto"/>
            <w:tcBorders>
              <w:top w:val="single" w:sz="4" w:space="0" w:color="auto"/>
              <w:left w:val="single" w:sz="4" w:space="0" w:color="auto"/>
              <w:bottom w:val="single" w:sz="4" w:space="0" w:color="auto"/>
              <w:right w:val="single" w:sz="4" w:space="0" w:color="auto"/>
            </w:tcBorders>
            <w:hideMark/>
          </w:tcPr>
          <w:p w14:paraId="412DF040" w14:textId="77777777" w:rsidR="000E1214" w:rsidRDefault="00A87198">
            <w:r>
              <w:t>Non-negative Integer</w:t>
            </w:r>
          </w:p>
          <w:p w14:paraId="1A668D16" w14:textId="77777777" w:rsidR="000E1214" w:rsidRDefault="00A87198">
            <w:r>
              <w:t>Valid values 1 to 7</w:t>
            </w:r>
          </w:p>
          <w:p w14:paraId="6B3F438E" w14:textId="77777777" w:rsidR="000E1214" w:rsidRDefault="00A87198">
            <w:r>
              <w:t xml:space="preserve">Specify the number of days of the new year that must fall within the first week. </w:t>
            </w:r>
          </w:p>
          <w:p w14:paraId="750F921F" w14:textId="77777777" w:rsidR="000E1214" w:rsidRDefault="00A87198">
            <w:pPr>
              <w:rPr>
                <w:szCs w:val="18"/>
              </w:rPr>
            </w:pPr>
            <w:r>
              <w:t>The start of a year usually falls in the middle of a week. If the number of days in that week is less than the value specified here, the week is considered to be the last week of the previous year; hence week 1 starts some days into the new year. Otherwise it is considered to be the first week of the new year; hence week 1 starts some days before the new year.</w:t>
            </w:r>
          </w:p>
          <w:p w14:paraId="7165B30F" w14:textId="77777777" w:rsidR="000E1214" w:rsidRDefault="00A87198">
            <w:r>
              <w:t>Annotation: dfdl:element, dfdl:simpleType</w:t>
            </w:r>
          </w:p>
        </w:tc>
      </w:tr>
      <w:tr w:rsidR="000E1214" w14:paraId="2958BA8A" w14:textId="77777777">
        <w:tc>
          <w:tcPr>
            <w:tcW w:w="0" w:type="auto"/>
            <w:tcBorders>
              <w:top w:val="single" w:sz="4" w:space="0" w:color="auto"/>
              <w:left w:val="single" w:sz="4" w:space="0" w:color="auto"/>
              <w:bottom w:val="single" w:sz="4" w:space="0" w:color="auto"/>
              <w:right w:val="single" w:sz="4" w:space="0" w:color="auto"/>
            </w:tcBorders>
            <w:hideMark/>
          </w:tcPr>
          <w:p w14:paraId="5B35E701" w14:textId="77777777" w:rsidR="000E1214" w:rsidRDefault="00A87198">
            <w:r>
              <w:t>calendarCenturyStart</w:t>
            </w:r>
          </w:p>
        </w:tc>
        <w:tc>
          <w:tcPr>
            <w:tcW w:w="0" w:type="auto"/>
            <w:tcBorders>
              <w:top w:val="single" w:sz="4" w:space="0" w:color="auto"/>
              <w:left w:val="single" w:sz="4" w:space="0" w:color="auto"/>
              <w:bottom w:val="single" w:sz="4" w:space="0" w:color="auto"/>
              <w:right w:val="single" w:sz="4" w:space="0" w:color="auto"/>
            </w:tcBorders>
            <w:hideMark/>
          </w:tcPr>
          <w:p w14:paraId="3DEBF46B" w14:textId="77777777" w:rsidR="000E1214" w:rsidRDefault="00A87198">
            <w:r>
              <w:t>Non-negative Integer</w:t>
            </w:r>
          </w:p>
          <w:p w14:paraId="200C8BA8" w14:textId="77777777" w:rsidR="000E1214" w:rsidRDefault="00A87198">
            <w:r>
              <w:t>Valid values 0 to 99.</w:t>
            </w:r>
          </w:p>
          <w:p w14:paraId="1C567D42" w14:textId="77777777" w:rsidR="000E1214" w:rsidRDefault="00A87198">
            <w:r>
              <w:t>This property determines on parsing how two-digit years are interpreted. Specify the two digits that start a 100-year window that contains the current year. For example, if you specify 89, and the current year is 2006, all two-digit dates are interpreted as being in the range 1989 to 2088. A two-digit year less than 89 will be interpreted as 20nn and a two-digit year more than or equal to 89 will be treated as 19nn.</w:t>
            </w:r>
          </w:p>
          <w:p w14:paraId="3D0FFC8E" w14:textId="77777777" w:rsidR="000E1214" w:rsidRDefault="00A87198">
            <w:r>
              <w:t>Annotation: dfdl:element, dfdl:simpleType</w:t>
            </w:r>
          </w:p>
        </w:tc>
      </w:tr>
      <w:tr w:rsidR="000E1214" w14:paraId="029481A1" w14:textId="77777777">
        <w:tc>
          <w:tcPr>
            <w:tcW w:w="0" w:type="auto"/>
            <w:tcBorders>
              <w:top w:val="single" w:sz="4" w:space="0" w:color="auto"/>
              <w:left w:val="single" w:sz="4" w:space="0" w:color="auto"/>
              <w:bottom w:val="single" w:sz="4" w:space="0" w:color="auto"/>
              <w:right w:val="single" w:sz="4" w:space="0" w:color="auto"/>
            </w:tcBorders>
            <w:hideMark/>
          </w:tcPr>
          <w:p w14:paraId="4BF909A3" w14:textId="77777777" w:rsidR="000E1214" w:rsidRDefault="00A87198">
            <w:r>
              <w:t>calendarLanguage</w:t>
            </w:r>
          </w:p>
        </w:tc>
        <w:tc>
          <w:tcPr>
            <w:tcW w:w="0" w:type="auto"/>
            <w:tcBorders>
              <w:top w:val="single" w:sz="4" w:space="0" w:color="auto"/>
              <w:left w:val="single" w:sz="4" w:space="0" w:color="auto"/>
              <w:bottom w:val="single" w:sz="4" w:space="0" w:color="auto"/>
              <w:right w:val="single" w:sz="4" w:space="0" w:color="auto"/>
            </w:tcBorders>
            <w:hideMark/>
          </w:tcPr>
          <w:p w14:paraId="2BF39353" w14:textId="77777777" w:rsidR="000E1214" w:rsidRDefault="00A87198">
            <w:r>
              <w:t>String or DFDL Expression</w:t>
            </w:r>
          </w:p>
          <w:p w14:paraId="3A679A37" w14:textId="70F04590" w:rsidR="000E1214" w:rsidRDefault="00A87198">
            <w:r>
              <w:t>The language that is used when the pattern produces a presentation in text</w:t>
            </w:r>
            <w:r w:rsidR="00085720">
              <w:t xml:space="preserve"> such as for names of the months, and names of days of the week. </w:t>
            </w:r>
          </w:p>
          <w:p w14:paraId="3393F943" w14:textId="77777777" w:rsidR="000E1214" w:rsidRDefault="00A87198">
            <w:r>
              <w:t xml:space="preserve">The value must match the regular expression: </w:t>
            </w:r>
          </w:p>
          <w:p w14:paraId="4ECE4B8B" w14:textId="77777777" w:rsidR="000E1214" w:rsidRDefault="00A87198">
            <w:pPr>
              <w:rPr>
                <w:rStyle w:val="CodeCharacter"/>
                <w:rFonts w:cs="Times New Roman"/>
                <w:sz w:val="20"/>
              </w:rPr>
            </w:pPr>
            <w:r>
              <w:rPr>
                <w:rStyle w:val="CodeCharacter"/>
                <w:rFonts w:cs="Times New Roman"/>
                <w:sz w:val="20"/>
              </w:rPr>
              <w:t>([A-Za-z]{1,8}([\-_][A-Za-z0-9]{1,8})*)</w:t>
            </w:r>
          </w:p>
          <w:p w14:paraId="5B34E2EB" w14:textId="77777777" w:rsidR="000E1214" w:rsidRDefault="00A87198">
            <w:r>
              <w:t xml:space="preserve">It is a Schema Definition Error otherwise. </w:t>
            </w:r>
          </w:p>
          <w:p w14:paraId="16F23FE5" w14:textId="77777777" w:rsidR="000E1214" w:rsidRDefault="00A87198">
            <w:r>
              <w:t>The expression must not contain forward references to elements which have not yet been processed.</w:t>
            </w:r>
          </w:p>
          <w:p w14:paraId="6689E498" w14:textId="752E33F1" w:rsidR="000E1214" w:rsidRDefault="00A87198">
            <w:pPr>
              <w:autoSpaceDE w:val="0"/>
              <w:autoSpaceDN w:val="0"/>
              <w:adjustRightInd w:val="0"/>
              <w:rPr>
                <w:rFonts w:cs="Arial"/>
              </w:rPr>
            </w:pPr>
            <w:r>
              <w:rPr>
                <w:rFonts w:cs="Arial"/>
              </w:rPr>
              <w:t xml:space="preserve">All DFDL Implementations </w:t>
            </w:r>
            <w:r w:rsidR="008E7C14">
              <w:rPr>
                <w:rFonts w:cs="Arial"/>
              </w:rPr>
              <w:t xml:space="preserve">MUST </w:t>
            </w:r>
            <w:r>
              <w:rPr>
                <w:rFonts w:cs="Arial"/>
              </w:rPr>
              <w:t>support dfdl:calendarLanguage value "</w:t>
            </w:r>
            <w:proofErr w:type="spellStart"/>
            <w:r>
              <w:rPr>
                <w:rFonts w:cs="Arial"/>
              </w:rPr>
              <w:t>en</w:t>
            </w:r>
            <w:proofErr w:type="spellEnd"/>
            <w:r>
              <w:rPr>
                <w:rFonts w:cs="Arial"/>
              </w:rPr>
              <w:t xml:space="preserve">". </w:t>
            </w:r>
          </w:p>
          <w:p w14:paraId="53138218" w14:textId="63147BF6" w:rsidR="000E1214" w:rsidRDefault="00A87198">
            <w:pPr>
              <w:autoSpaceDE w:val="0"/>
              <w:autoSpaceDN w:val="0"/>
              <w:adjustRightInd w:val="0"/>
              <w:rPr>
                <w:rFonts w:cs="Arial"/>
              </w:rPr>
            </w:pPr>
            <w:r>
              <w:rPr>
                <w:rFonts w:cs="Arial"/>
              </w:rPr>
              <w:t xml:space="preserve">DFDL implementations </w:t>
            </w:r>
            <w:r w:rsidR="0033562A">
              <w:rPr>
                <w:rFonts w:cs="Arial"/>
              </w:rPr>
              <w:t xml:space="preserve">MAY </w:t>
            </w:r>
            <w:r>
              <w:rPr>
                <w:rFonts w:cs="Arial"/>
              </w:rPr>
              <w:t xml:space="preserve">support additional values, however, the value of the dfdl:calendarLanguage property is always interpreted as a Unicode Language </w:t>
            </w:r>
            <w:r w:rsidR="00F7778E">
              <w:rPr>
                <w:rFonts w:cs="Arial"/>
              </w:rPr>
              <w:t>Identifier</w:t>
            </w:r>
            <w:r>
              <w:rPr>
                <w:rFonts w:cs="Arial"/>
              </w:rPr>
              <w:t xml:space="preserve"> as defined by </w:t>
            </w:r>
            <w:r>
              <w:rPr>
                <w:rFonts w:cs="Arial"/>
                <w:noProof/>
              </w:rPr>
              <w:t>[</w:t>
            </w:r>
            <w:r w:rsidR="00912122">
              <w:fldChar w:fldCharType="begin"/>
            </w:r>
            <w:r w:rsidR="00912122">
              <w:instrText xml:space="preserve"> HYPERLINK \l "a_LDML" </w:instrText>
            </w:r>
            <w:ins w:id="5815" w:author="Mike Beckerle" w:date="2020-10-09T10:19:00Z"/>
            <w:r w:rsidR="00912122">
              <w:fldChar w:fldCharType="separate"/>
            </w:r>
            <w:r>
              <w:rPr>
                <w:rStyle w:val="Hyperlink"/>
                <w:rFonts w:cs="Arial"/>
                <w:noProof/>
              </w:rPr>
              <w:t>LDML</w:t>
            </w:r>
            <w:r w:rsidR="00912122">
              <w:rPr>
                <w:rStyle w:val="Hyperlink"/>
                <w:rFonts w:cs="Arial"/>
                <w:noProof/>
              </w:rPr>
              <w:fldChar w:fldCharType="end"/>
            </w:r>
            <w:r>
              <w:rPr>
                <w:rFonts w:cs="Arial"/>
                <w:noProof/>
              </w:rPr>
              <w:t>]</w:t>
            </w:r>
            <w:r>
              <w:rPr>
                <w:rFonts w:cs="Arial"/>
              </w:rPr>
              <w:t xml:space="preserve">, and </w:t>
            </w:r>
            <w:r>
              <w:rPr>
                <w:rFonts w:cs="Arial"/>
                <w:noProof/>
              </w:rPr>
              <w:t>[</w:t>
            </w:r>
            <w:r w:rsidR="00912122">
              <w:fldChar w:fldCharType="begin"/>
            </w:r>
            <w:r w:rsidR="00912122">
              <w:instrText xml:space="preserve"> HYPERLINK \l "a_CLDR" </w:instrText>
            </w:r>
            <w:ins w:id="5816" w:author="Mike Beckerle" w:date="2020-10-09T10:19:00Z"/>
            <w:r w:rsidR="00912122">
              <w:fldChar w:fldCharType="separate"/>
            </w:r>
            <w:r>
              <w:rPr>
                <w:rStyle w:val="Hyperlink"/>
                <w:rFonts w:cs="Arial"/>
                <w:noProof/>
              </w:rPr>
              <w:t>CLDR</w:t>
            </w:r>
            <w:r w:rsidR="00912122">
              <w:rPr>
                <w:rStyle w:val="Hyperlink"/>
                <w:rFonts w:cs="Arial"/>
                <w:noProof/>
              </w:rPr>
              <w:fldChar w:fldCharType="end"/>
            </w:r>
            <w:r>
              <w:rPr>
                <w:rFonts w:cs="Arial"/>
                <w:noProof/>
              </w:rPr>
              <w:t>]</w:t>
            </w:r>
            <w:r>
              <w:rPr>
                <w:rFonts w:cs="Arial"/>
              </w:rPr>
              <w:t>.</w:t>
            </w:r>
          </w:p>
          <w:p w14:paraId="2E72BB9F" w14:textId="77777777" w:rsidR="000E1214" w:rsidRDefault="00A87198">
            <w:pPr>
              <w:keepNext/>
            </w:pPr>
            <w:r>
              <w:t>Annotation: dfdl:element, dfdl:simpleType</w:t>
            </w:r>
          </w:p>
        </w:tc>
      </w:tr>
    </w:tbl>
    <w:p w14:paraId="163DC02D" w14:textId="0FCE2EE6" w:rsidR="000E1214" w:rsidRDefault="00A87198">
      <w:pPr>
        <w:pStyle w:val="Caption"/>
      </w:pPr>
      <w:bookmarkStart w:id="5817" w:name="_Toc142877208"/>
      <w:r>
        <w:t xml:space="preserve">Table </w:t>
      </w:r>
      <w:fldSimple w:instr=" SEQ Table \* ARABIC ">
        <w:r w:rsidR="008A37A6">
          <w:rPr>
            <w:noProof/>
          </w:rPr>
          <w:t>39</w:t>
        </w:r>
      </w:fldSimple>
      <w:r>
        <w:t xml:space="preserve"> Properties specific to Calendar with Text or Binary Representation</w:t>
      </w:r>
    </w:p>
    <w:p w14:paraId="5A024B26" w14:textId="77777777" w:rsidR="000E1214" w:rsidRDefault="00A87198" w:rsidP="00BC2419">
      <w:pPr>
        <w:pStyle w:val="Heading3"/>
        <w:rPr>
          <w:rFonts w:eastAsia="Times New Roman"/>
        </w:rPr>
      </w:pPr>
      <w:bookmarkStart w:id="5818" w:name="_Toc243112839"/>
      <w:bookmarkStart w:id="5819" w:name="_Toc349042765"/>
      <w:bookmarkStart w:id="5820" w:name="_Toc53134125"/>
      <w:r>
        <w:rPr>
          <w:rFonts w:eastAsia="Times New Roman"/>
        </w:rPr>
        <w:t>The dfdl:calendarPattern property</w:t>
      </w:r>
      <w:bookmarkEnd w:id="5818"/>
      <w:bookmarkEnd w:id="5819"/>
      <w:bookmarkEnd w:id="5820"/>
    </w:p>
    <w:p w14:paraId="2509E89E" w14:textId="77777777" w:rsidR="000E1214" w:rsidRDefault="00A87198">
      <w:r>
        <w:t>The dfdl:calendarPattern describes how to parse and unparse text and binary representations of dateTime, date and time logical types. The pattern is primarily used on unparsing to define the format but is also used to aid parsing.</w:t>
      </w:r>
    </w:p>
    <w:p w14:paraId="082DB9E3" w14:textId="6DA74A5F" w:rsidR="000E1214" w:rsidRDefault="00A87198">
      <w:r>
        <w:t xml:space="preserve">The pattern is derived from the ICU SimpleDatetimeFormat class described here: </w:t>
      </w:r>
      <w:r>
        <w:rPr>
          <w:noProof/>
        </w:rPr>
        <w:t>[</w:t>
      </w:r>
      <w:r w:rsidR="00912122">
        <w:fldChar w:fldCharType="begin"/>
      </w:r>
      <w:r w:rsidR="00912122">
        <w:instrText xml:space="preserve"> HYPERLINK \l "a_ICUDateTime" </w:instrText>
      </w:r>
      <w:ins w:id="5821" w:author="Mike Beckerle" w:date="2020-10-09T10:19:00Z"/>
      <w:r w:rsidR="00912122">
        <w:fldChar w:fldCharType="separate"/>
      </w:r>
      <w:r>
        <w:rPr>
          <w:rStyle w:val="Hyperlink"/>
          <w:noProof/>
        </w:rPr>
        <w:t>ICUDateTime</w:t>
      </w:r>
      <w:r w:rsidR="00912122">
        <w:rPr>
          <w:rStyle w:val="Hyperlink"/>
          <w:noProof/>
        </w:rPr>
        <w:fldChar w:fldCharType="end"/>
      </w:r>
      <w:r>
        <w:rPr>
          <w:noProof/>
        </w:rPr>
        <w:t>]</w:t>
      </w:r>
      <w:r>
        <w:t xml:space="preserve">, </w:t>
      </w:r>
      <w:r>
        <w:rPr>
          <w:rFonts w:cs="Arial"/>
        </w:rPr>
        <w:t xml:space="preserve">which uses symbols defined by </w:t>
      </w:r>
      <w:r>
        <w:rPr>
          <w:rFonts w:cs="Arial"/>
          <w:noProof/>
        </w:rPr>
        <w:t>[</w:t>
      </w:r>
      <w:r w:rsidR="00912122">
        <w:fldChar w:fldCharType="begin"/>
      </w:r>
      <w:r w:rsidR="00912122">
        <w:instrText xml:space="preserve"> HYPERLINK \l "a_LDML" </w:instrText>
      </w:r>
      <w:ins w:id="5822" w:author="Mike Beckerle" w:date="2020-10-09T10:19:00Z"/>
      <w:r w:rsidR="00912122">
        <w:fldChar w:fldCharType="separate"/>
      </w:r>
      <w:r>
        <w:rPr>
          <w:rStyle w:val="Hyperlink"/>
          <w:rFonts w:cs="Arial"/>
          <w:noProof/>
        </w:rPr>
        <w:t>LDML</w:t>
      </w:r>
      <w:r w:rsidR="00912122">
        <w:rPr>
          <w:rStyle w:val="Hyperlink"/>
          <w:rFonts w:cs="Arial"/>
          <w:noProof/>
        </w:rPr>
        <w:fldChar w:fldCharType="end"/>
      </w:r>
      <w:r>
        <w:rPr>
          <w:rFonts w:cs="Arial"/>
          <w:noProof/>
        </w:rPr>
        <w:t>]</w:t>
      </w:r>
      <w:r>
        <w:rPr>
          <w:rFonts w:cs="Arial"/>
        </w:rPr>
        <w:t>.</w:t>
      </w:r>
    </w:p>
    <w:p w14:paraId="5D40EDB0" w14:textId="45DD03BD" w:rsidR="000E1214" w:rsidRDefault="00A87198">
      <w:r>
        <w:t>An extension is the formatting symbol I which means accept a subset of ISO 8601 [</w:t>
      </w:r>
      <w:r w:rsidR="00912122">
        <w:fldChar w:fldCharType="begin"/>
      </w:r>
      <w:r w:rsidR="00912122">
        <w:instrText xml:space="preserve"> HYPERLINK \l "a_ISO8601" </w:instrText>
      </w:r>
      <w:ins w:id="5823" w:author="Mike Beckerle" w:date="2020-10-09T10:19:00Z"/>
      <w:r w:rsidR="00912122">
        <w:fldChar w:fldCharType="separate"/>
      </w:r>
      <w:r>
        <w:rPr>
          <w:rStyle w:val="Hyperlink"/>
        </w:rPr>
        <w:t>ISO8601</w:t>
      </w:r>
      <w:r w:rsidR="00912122">
        <w:rPr>
          <w:rStyle w:val="Hyperlink"/>
        </w:rPr>
        <w:fldChar w:fldCharType="end"/>
      </w:r>
      <w:r>
        <w:t xml:space="preserve">] compliant calendars  </w:t>
      </w:r>
    </w:p>
    <w:tbl>
      <w:tblPr>
        <w:tblStyle w:val="Table"/>
        <w:tblW w:w="5000" w:type="pct"/>
        <w:tblInd w:w="0" w:type="dxa"/>
        <w:tblLayout w:type="fixed"/>
        <w:tblLook w:val="04A0" w:firstRow="1" w:lastRow="0" w:firstColumn="1" w:lastColumn="0" w:noHBand="0" w:noVBand="1"/>
      </w:tblPr>
      <w:tblGrid>
        <w:gridCol w:w="355"/>
        <w:gridCol w:w="1440"/>
        <w:gridCol w:w="2880"/>
        <w:gridCol w:w="1350"/>
        <w:gridCol w:w="2605"/>
      </w:tblGrid>
      <w:tr w:rsidR="00395666" w14:paraId="7144E92E" w14:textId="77777777" w:rsidTr="00227800">
        <w:trPr>
          <w:cnfStyle w:val="100000000000" w:firstRow="1" w:lastRow="0" w:firstColumn="0" w:lastColumn="0" w:oddVBand="0" w:evenVBand="0" w:oddHBand="0" w:evenHBand="0" w:firstRowFirstColumn="0" w:firstRowLastColumn="0" w:lastRowFirstColumn="0" w:lastRowLastColumn="0"/>
        </w:trPr>
        <w:tc>
          <w:tcPr>
            <w:tcW w:w="355" w:type="dxa"/>
            <w:noWrap/>
            <w:hideMark/>
          </w:tcPr>
          <w:p w14:paraId="1EEB69EF" w14:textId="77777777" w:rsidR="00395666" w:rsidRDefault="00395666" w:rsidP="00227800">
            <w:pPr>
              <w:jc w:val="center"/>
            </w:pPr>
            <w:r>
              <w:t>Symbol</w:t>
            </w:r>
          </w:p>
        </w:tc>
        <w:tc>
          <w:tcPr>
            <w:tcW w:w="1440" w:type="dxa"/>
          </w:tcPr>
          <w:p w14:paraId="559363B4" w14:textId="073DC2CD" w:rsidR="00395666" w:rsidRDefault="00395666" w:rsidP="00395666">
            <w:r>
              <w:t>Presentation</w:t>
            </w:r>
          </w:p>
        </w:tc>
        <w:tc>
          <w:tcPr>
            <w:tcW w:w="2880" w:type="dxa"/>
            <w:noWrap/>
            <w:hideMark/>
          </w:tcPr>
          <w:p w14:paraId="484BA601" w14:textId="17B0678B" w:rsidR="00395666" w:rsidRDefault="00395666" w:rsidP="00395666">
            <w:r>
              <w:t>Meaning</w:t>
            </w:r>
          </w:p>
        </w:tc>
        <w:tc>
          <w:tcPr>
            <w:tcW w:w="3955" w:type="dxa"/>
            <w:gridSpan w:val="2"/>
            <w:hideMark/>
          </w:tcPr>
          <w:p w14:paraId="52932024" w14:textId="77777777" w:rsidR="00395666" w:rsidRDefault="00395666" w:rsidP="00395666">
            <w:r>
              <w:t>Example</w:t>
            </w:r>
          </w:p>
        </w:tc>
      </w:tr>
      <w:tr w:rsidR="00227800" w14:paraId="2CCAB9EE"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BB27D52" w14:textId="7049FB28" w:rsidR="00395666" w:rsidRDefault="00395666" w:rsidP="00227800">
            <w:pPr>
              <w:pStyle w:val="TableContents"/>
              <w:jc w:val="center"/>
            </w:pPr>
            <w:r>
              <w:t>G</w:t>
            </w:r>
          </w:p>
        </w:tc>
        <w:tc>
          <w:tcPr>
            <w:tcW w:w="1440" w:type="dxa"/>
            <w:tcBorders>
              <w:top w:val="single" w:sz="4" w:space="0" w:color="auto"/>
              <w:left w:val="single" w:sz="4" w:space="0" w:color="auto"/>
              <w:bottom w:val="single" w:sz="4" w:space="0" w:color="auto"/>
              <w:right w:val="single" w:sz="4" w:space="0" w:color="auto"/>
            </w:tcBorders>
          </w:tcPr>
          <w:p w14:paraId="41BFF34F" w14:textId="3A16D297"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097EBD7C" w14:textId="236858EB" w:rsidR="00395666" w:rsidRDefault="00395666" w:rsidP="00395666">
            <w:pPr>
              <w:pStyle w:val="TableContents"/>
            </w:pPr>
            <w:r>
              <w:t xml:space="preserve">era designator </w:t>
            </w:r>
          </w:p>
        </w:tc>
        <w:tc>
          <w:tcPr>
            <w:tcW w:w="1350" w:type="dxa"/>
            <w:tcBorders>
              <w:top w:val="single" w:sz="4" w:space="0" w:color="auto"/>
              <w:left w:val="single" w:sz="4" w:space="0" w:color="auto"/>
              <w:bottom w:val="single" w:sz="4" w:space="0" w:color="auto"/>
              <w:right w:val="single" w:sz="4" w:space="0" w:color="auto"/>
            </w:tcBorders>
            <w:hideMark/>
          </w:tcPr>
          <w:p w14:paraId="247B64DE" w14:textId="77777777" w:rsidR="00395666" w:rsidRDefault="00395666" w:rsidP="00395666">
            <w:pPr>
              <w:rPr>
                <w:rFonts w:eastAsia="MS Mincho"/>
                <w:lang w:eastAsia="ja-JP"/>
              </w:rPr>
            </w:pPr>
            <w:r>
              <w:rPr>
                <w:rFonts w:eastAsia="MS Mincho"/>
                <w:lang w:eastAsia="ja-JP"/>
              </w:rPr>
              <w:t>G</w:t>
            </w:r>
          </w:p>
        </w:tc>
        <w:tc>
          <w:tcPr>
            <w:tcW w:w="2605" w:type="dxa"/>
            <w:tcBorders>
              <w:top w:val="single" w:sz="4" w:space="0" w:color="auto"/>
              <w:left w:val="single" w:sz="4" w:space="0" w:color="auto"/>
              <w:bottom w:val="single" w:sz="4" w:space="0" w:color="auto"/>
              <w:right w:val="single" w:sz="4" w:space="0" w:color="auto"/>
            </w:tcBorders>
            <w:noWrap/>
            <w:hideMark/>
          </w:tcPr>
          <w:p w14:paraId="2CD970D7" w14:textId="77777777" w:rsidR="00395666" w:rsidRDefault="00395666" w:rsidP="00395666">
            <w:pPr>
              <w:rPr>
                <w:rFonts w:eastAsia="MS Mincho"/>
                <w:lang w:eastAsia="ja-JP"/>
              </w:rPr>
            </w:pPr>
            <w:r>
              <w:rPr>
                <w:rFonts w:eastAsia="MS Mincho"/>
                <w:lang w:eastAsia="ja-JP"/>
              </w:rPr>
              <w:t>AD</w:t>
            </w:r>
          </w:p>
        </w:tc>
      </w:tr>
      <w:tr w:rsidR="00395666" w14:paraId="50E6078B" w14:textId="77777777" w:rsidTr="00227800">
        <w:tc>
          <w:tcPr>
            <w:tcW w:w="355" w:type="dxa"/>
            <w:vMerge w:val="restart"/>
            <w:tcBorders>
              <w:top w:val="single" w:sz="4" w:space="0" w:color="auto"/>
              <w:left w:val="single" w:sz="4" w:space="0" w:color="auto"/>
              <w:right w:val="single" w:sz="4" w:space="0" w:color="auto"/>
            </w:tcBorders>
            <w:noWrap/>
            <w:hideMark/>
          </w:tcPr>
          <w:p w14:paraId="784BA06C" w14:textId="54D81A39" w:rsidR="00395666" w:rsidRDefault="00395666" w:rsidP="00227800">
            <w:pPr>
              <w:pStyle w:val="TableContents"/>
              <w:jc w:val="center"/>
            </w:pPr>
            <w:r>
              <w:t>y</w:t>
            </w:r>
          </w:p>
        </w:tc>
        <w:tc>
          <w:tcPr>
            <w:tcW w:w="1440" w:type="dxa"/>
            <w:vMerge w:val="restart"/>
            <w:tcBorders>
              <w:top w:val="single" w:sz="4" w:space="0" w:color="auto"/>
              <w:left w:val="single" w:sz="4" w:space="0" w:color="auto"/>
              <w:right w:val="single" w:sz="4" w:space="0" w:color="auto"/>
            </w:tcBorders>
          </w:tcPr>
          <w:p w14:paraId="419DEC10" w14:textId="31607F35"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563B96" w14:textId="5DFCEE2B" w:rsidR="00395666" w:rsidRDefault="00395666" w:rsidP="00395666">
            <w:pPr>
              <w:pStyle w:val="TableContents"/>
            </w:pPr>
            <w:r>
              <w:t>year</w:t>
            </w:r>
          </w:p>
        </w:tc>
        <w:tc>
          <w:tcPr>
            <w:tcW w:w="1350" w:type="dxa"/>
            <w:tcBorders>
              <w:top w:val="single" w:sz="4" w:space="0" w:color="auto"/>
              <w:left w:val="single" w:sz="4" w:space="0" w:color="auto"/>
              <w:bottom w:val="single" w:sz="4" w:space="0" w:color="auto"/>
              <w:right w:val="single" w:sz="4" w:space="0" w:color="auto"/>
            </w:tcBorders>
            <w:hideMark/>
          </w:tcPr>
          <w:p w14:paraId="19CA16FD" w14:textId="5A981B7D"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5DAD0001" w14:textId="6AE9749B" w:rsidR="00395666" w:rsidRDefault="00395666" w:rsidP="00395666">
            <w:pPr>
              <w:rPr>
                <w:rFonts w:eastAsia="MS Mincho"/>
                <w:lang w:eastAsia="ja-JP"/>
              </w:rPr>
            </w:pPr>
            <w:r>
              <w:rPr>
                <w:rFonts w:eastAsia="MS Mincho"/>
                <w:lang w:eastAsia="ja-JP"/>
              </w:rPr>
              <w:t>1996</w:t>
            </w:r>
          </w:p>
        </w:tc>
      </w:tr>
      <w:tr w:rsidR="00395666" w14:paraId="73D1F6BF" w14:textId="77777777" w:rsidTr="00227800">
        <w:tc>
          <w:tcPr>
            <w:tcW w:w="355" w:type="dxa"/>
            <w:vMerge/>
            <w:tcBorders>
              <w:left w:val="single" w:sz="4" w:space="0" w:color="auto"/>
              <w:right w:val="single" w:sz="4" w:space="0" w:color="auto"/>
            </w:tcBorders>
            <w:noWrap/>
          </w:tcPr>
          <w:p w14:paraId="0BAE559E"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61C8986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3A1758A7" w14:textId="64994079"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7776483" w14:textId="1FE758A7" w:rsidR="00395666" w:rsidRDefault="00395666" w:rsidP="00395666">
            <w:pPr>
              <w:rPr>
                <w:rFonts w:eastAsia="MS Mincho"/>
                <w:lang w:eastAsia="ja-JP"/>
              </w:rPr>
            </w:pPr>
            <w:proofErr w:type="spellStart"/>
            <w:r>
              <w:rPr>
                <w:rFonts w:eastAsia="MS Mincho"/>
                <w:lang w:eastAsia="ja-JP"/>
              </w:rPr>
              <w:t>yyyy</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5A57C29D" w14:textId="087EA6E8" w:rsidR="00395666" w:rsidRDefault="00395666" w:rsidP="00395666">
            <w:pPr>
              <w:rPr>
                <w:rFonts w:eastAsia="MS Mincho"/>
                <w:lang w:eastAsia="ja-JP"/>
              </w:rPr>
            </w:pPr>
            <w:r>
              <w:rPr>
                <w:rFonts w:eastAsia="MS Mincho"/>
                <w:lang w:eastAsia="ja-JP"/>
              </w:rPr>
              <w:t>1996</w:t>
            </w:r>
          </w:p>
        </w:tc>
      </w:tr>
      <w:tr w:rsidR="00395666" w14:paraId="45CBE91B" w14:textId="77777777" w:rsidTr="00227800">
        <w:tc>
          <w:tcPr>
            <w:tcW w:w="355" w:type="dxa"/>
            <w:vMerge/>
            <w:tcBorders>
              <w:left w:val="single" w:sz="4" w:space="0" w:color="auto"/>
              <w:bottom w:val="single" w:sz="4" w:space="0" w:color="auto"/>
              <w:right w:val="single" w:sz="4" w:space="0" w:color="auto"/>
            </w:tcBorders>
            <w:noWrap/>
          </w:tcPr>
          <w:p w14:paraId="0565C2AB"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A614318"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E9D8D6" w14:textId="723E706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C99FA9A" w14:textId="5EFC6088" w:rsidR="00395666" w:rsidDel="001F5CD3" w:rsidRDefault="00395666" w:rsidP="00395666">
            <w:pPr>
              <w:rPr>
                <w:rFonts w:eastAsia="MS Mincho"/>
                <w:lang w:eastAsia="ja-JP"/>
              </w:rPr>
            </w:pPr>
            <w:proofErr w:type="spellStart"/>
            <w:r>
              <w:rPr>
                <w:rFonts w:eastAsia="MS Mincho"/>
                <w:lang w:eastAsia="ja-JP"/>
              </w:rPr>
              <w:t>yy</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6A2FC600" w14:textId="465D687F" w:rsidR="00395666" w:rsidRDefault="00395666" w:rsidP="00395666">
            <w:pPr>
              <w:rPr>
                <w:rFonts w:eastAsia="MS Mincho"/>
                <w:lang w:eastAsia="ja-JP"/>
              </w:rPr>
            </w:pPr>
            <w:r>
              <w:rPr>
                <w:rFonts w:eastAsia="MS Mincho"/>
                <w:lang w:eastAsia="ja-JP"/>
              </w:rPr>
              <w:t>96</w:t>
            </w:r>
          </w:p>
        </w:tc>
      </w:tr>
      <w:tr w:rsidR="00227800" w14:paraId="1B6BBC55"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BC4FE4" w14:textId="4B49CBC3" w:rsidR="00395666" w:rsidRDefault="00395666" w:rsidP="00227800">
            <w:pPr>
              <w:pStyle w:val="TableContents"/>
              <w:jc w:val="center"/>
            </w:pPr>
            <w:r>
              <w:t>u</w:t>
            </w:r>
          </w:p>
        </w:tc>
        <w:tc>
          <w:tcPr>
            <w:tcW w:w="1440" w:type="dxa"/>
            <w:tcBorders>
              <w:top w:val="single" w:sz="4" w:space="0" w:color="auto"/>
              <w:left w:val="single" w:sz="4" w:space="0" w:color="auto"/>
              <w:bottom w:val="single" w:sz="4" w:space="0" w:color="auto"/>
              <w:right w:val="single" w:sz="4" w:space="0" w:color="auto"/>
            </w:tcBorders>
          </w:tcPr>
          <w:p w14:paraId="472C1309" w14:textId="691ADBCB"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0A51A2FE" w14:textId="466EE06C" w:rsidR="00395666" w:rsidRDefault="00395666" w:rsidP="00395666">
            <w:pPr>
              <w:pStyle w:val="TableContents"/>
            </w:pPr>
            <w:r>
              <w:t>year(allows negative years)</w:t>
            </w:r>
          </w:p>
        </w:tc>
        <w:tc>
          <w:tcPr>
            <w:tcW w:w="1350" w:type="dxa"/>
            <w:tcBorders>
              <w:top w:val="single" w:sz="4" w:space="0" w:color="auto"/>
              <w:left w:val="single" w:sz="4" w:space="0" w:color="auto"/>
              <w:bottom w:val="single" w:sz="4" w:space="0" w:color="auto"/>
              <w:right w:val="single" w:sz="4" w:space="0" w:color="auto"/>
            </w:tcBorders>
            <w:hideMark/>
          </w:tcPr>
          <w:p w14:paraId="4041D750" w14:textId="77777777" w:rsidR="00395666" w:rsidRDefault="00395666" w:rsidP="00395666">
            <w:pPr>
              <w:rPr>
                <w:rFonts w:eastAsia="MS Mincho"/>
                <w:lang w:eastAsia="ja-JP"/>
              </w:rPr>
            </w:pPr>
            <w:r>
              <w:rPr>
                <w:rFonts w:eastAsia="MS Mincho"/>
                <w:lang w:eastAsia="ja-JP"/>
              </w:rPr>
              <w:t>u</w:t>
            </w:r>
          </w:p>
        </w:tc>
        <w:tc>
          <w:tcPr>
            <w:tcW w:w="2605" w:type="dxa"/>
            <w:tcBorders>
              <w:top w:val="single" w:sz="4" w:space="0" w:color="auto"/>
              <w:left w:val="single" w:sz="4" w:space="0" w:color="auto"/>
              <w:bottom w:val="single" w:sz="4" w:space="0" w:color="auto"/>
              <w:right w:val="single" w:sz="4" w:space="0" w:color="auto"/>
            </w:tcBorders>
            <w:noWrap/>
            <w:hideMark/>
          </w:tcPr>
          <w:p w14:paraId="38EDF20D" w14:textId="77777777" w:rsidR="00395666" w:rsidRDefault="00395666" w:rsidP="00395666">
            <w:pPr>
              <w:rPr>
                <w:rFonts w:eastAsia="MS Mincho"/>
                <w:lang w:eastAsia="ja-JP"/>
              </w:rPr>
            </w:pPr>
            <w:r>
              <w:rPr>
                <w:rFonts w:eastAsia="MS Mincho"/>
                <w:lang w:eastAsia="ja-JP"/>
              </w:rPr>
              <w:t>1900, 0, -500</w:t>
            </w:r>
          </w:p>
        </w:tc>
      </w:tr>
      <w:tr w:rsidR="00227800" w14:paraId="7BBAA84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0F24DA08" w14:textId="15281292" w:rsidR="00395666" w:rsidRDefault="00395666" w:rsidP="00227800">
            <w:pPr>
              <w:pStyle w:val="TableContents"/>
              <w:jc w:val="center"/>
            </w:pPr>
            <w:r>
              <w:t>Y</w:t>
            </w:r>
          </w:p>
        </w:tc>
        <w:tc>
          <w:tcPr>
            <w:tcW w:w="1440" w:type="dxa"/>
            <w:tcBorders>
              <w:top w:val="single" w:sz="4" w:space="0" w:color="auto"/>
              <w:left w:val="single" w:sz="4" w:space="0" w:color="auto"/>
              <w:bottom w:val="single" w:sz="4" w:space="0" w:color="auto"/>
              <w:right w:val="single" w:sz="4" w:space="0" w:color="auto"/>
            </w:tcBorders>
          </w:tcPr>
          <w:p w14:paraId="22F7A989" w14:textId="39263717"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13CD0D85" w14:textId="6A1C0FDE" w:rsidR="00395666" w:rsidRDefault="00395666" w:rsidP="00395666">
            <w:pPr>
              <w:pStyle w:val="TableContents"/>
            </w:pPr>
            <w:r>
              <w:t>year (of the week of year)</w:t>
            </w:r>
          </w:p>
        </w:tc>
        <w:tc>
          <w:tcPr>
            <w:tcW w:w="1350" w:type="dxa"/>
            <w:tcBorders>
              <w:top w:val="single" w:sz="4" w:space="0" w:color="auto"/>
              <w:left w:val="single" w:sz="4" w:space="0" w:color="auto"/>
              <w:bottom w:val="single" w:sz="4" w:space="0" w:color="auto"/>
              <w:right w:val="single" w:sz="4" w:space="0" w:color="auto"/>
            </w:tcBorders>
            <w:hideMark/>
          </w:tcPr>
          <w:p w14:paraId="721911AC" w14:textId="77777777" w:rsidR="00395666" w:rsidRDefault="00395666" w:rsidP="00395666">
            <w:pPr>
              <w:rPr>
                <w:rFonts w:eastAsia="MS Mincho"/>
                <w:lang w:eastAsia="ja-JP"/>
              </w:rPr>
            </w:pPr>
            <w:r>
              <w:rPr>
                <w:rFonts w:eastAsia="MS Mincho"/>
                <w:lang w:eastAsia="ja-JP"/>
              </w:rPr>
              <w:t>Y</w:t>
            </w:r>
          </w:p>
        </w:tc>
        <w:tc>
          <w:tcPr>
            <w:tcW w:w="2605" w:type="dxa"/>
            <w:tcBorders>
              <w:top w:val="single" w:sz="4" w:space="0" w:color="auto"/>
              <w:left w:val="single" w:sz="4" w:space="0" w:color="auto"/>
              <w:bottom w:val="single" w:sz="4" w:space="0" w:color="auto"/>
              <w:right w:val="single" w:sz="4" w:space="0" w:color="auto"/>
            </w:tcBorders>
            <w:noWrap/>
            <w:hideMark/>
          </w:tcPr>
          <w:p w14:paraId="46C7D81D" w14:textId="77777777" w:rsidR="00395666" w:rsidRDefault="00395666" w:rsidP="00395666">
            <w:pPr>
              <w:rPr>
                <w:rFonts w:eastAsia="MS Mincho"/>
                <w:lang w:eastAsia="ja-JP"/>
              </w:rPr>
            </w:pPr>
            <w:r>
              <w:rPr>
                <w:rFonts w:eastAsia="MS Mincho"/>
                <w:lang w:eastAsia="ja-JP"/>
              </w:rPr>
              <w:t>1997</w:t>
            </w:r>
          </w:p>
        </w:tc>
      </w:tr>
      <w:tr w:rsidR="00395666" w14:paraId="70ABE262" w14:textId="77777777" w:rsidTr="00227800">
        <w:tc>
          <w:tcPr>
            <w:tcW w:w="355" w:type="dxa"/>
            <w:vMerge w:val="restart"/>
            <w:tcBorders>
              <w:top w:val="single" w:sz="4" w:space="0" w:color="auto"/>
              <w:left w:val="single" w:sz="4" w:space="0" w:color="auto"/>
              <w:right w:val="single" w:sz="4" w:space="0" w:color="auto"/>
            </w:tcBorders>
            <w:noWrap/>
            <w:hideMark/>
          </w:tcPr>
          <w:p w14:paraId="42D67A2B" w14:textId="5898DAD1"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49AD3C58" w14:textId="4D4F690D"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39199D76" w14:textId="7A7DE44C" w:rsidR="00395666" w:rsidRDefault="00395666" w:rsidP="00395666">
            <w:pPr>
              <w:pStyle w:val="TableContents"/>
            </w:pPr>
            <w:r>
              <w:t>month in year</w:t>
            </w:r>
          </w:p>
        </w:tc>
        <w:tc>
          <w:tcPr>
            <w:tcW w:w="1350" w:type="dxa"/>
            <w:tcBorders>
              <w:top w:val="single" w:sz="4" w:space="0" w:color="auto"/>
              <w:left w:val="single" w:sz="4" w:space="0" w:color="auto"/>
              <w:bottom w:val="single" w:sz="4" w:space="0" w:color="auto"/>
              <w:right w:val="single" w:sz="4" w:space="0" w:color="auto"/>
            </w:tcBorders>
            <w:hideMark/>
          </w:tcPr>
          <w:p w14:paraId="05E96340" w14:textId="0940C853"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67B0474A" w14:textId="1551E0D6" w:rsidR="00395666" w:rsidRDefault="00395666" w:rsidP="00395666">
            <w:pPr>
              <w:rPr>
                <w:rFonts w:eastAsia="MS Mincho"/>
                <w:lang w:eastAsia="ja-JP"/>
              </w:rPr>
            </w:pPr>
            <w:r>
              <w:rPr>
                <w:rFonts w:eastAsia="MS Mincho"/>
                <w:lang w:eastAsia="ja-JP"/>
              </w:rPr>
              <w:t>09</w:t>
            </w:r>
          </w:p>
        </w:tc>
      </w:tr>
      <w:tr w:rsidR="00395666" w14:paraId="1B081558" w14:textId="77777777" w:rsidTr="00227800">
        <w:tc>
          <w:tcPr>
            <w:tcW w:w="355" w:type="dxa"/>
            <w:vMerge/>
            <w:tcBorders>
              <w:left w:val="single" w:sz="4" w:space="0" w:color="auto"/>
              <w:right w:val="single" w:sz="4" w:space="0" w:color="auto"/>
            </w:tcBorders>
            <w:noWrap/>
          </w:tcPr>
          <w:p w14:paraId="5824576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5148FECA"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538E5CE" w14:textId="6096DDE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6F6CA00" w14:textId="010ADB6B"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24B0505F" w14:textId="67F63D51" w:rsidR="00395666" w:rsidDel="001F5CD3" w:rsidRDefault="00395666" w:rsidP="00395666">
            <w:pPr>
              <w:rPr>
                <w:rFonts w:eastAsia="MS Mincho"/>
                <w:lang w:eastAsia="ja-JP"/>
              </w:rPr>
            </w:pPr>
            <w:r>
              <w:rPr>
                <w:rFonts w:eastAsia="MS Mincho"/>
                <w:lang w:eastAsia="ja-JP"/>
              </w:rPr>
              <w:t>09</w:t>
            </w:r>
          </w:p>
        </w:tc>
      </w:tr>
      <w:tr w:rsidR="00395666" w14:paraId="1C2E73AC" w14:textId="77777777" w:rsidTr="00227800">
        <w:tc>
          <w:tcPr>
            <w:tcW w:w="355" w:type="dxa"/>
            <w:vMerge/>
            <w:tcBorders>
              <w:left w:val="single" w:sz="4" w:space="0" w:color="auto"/>
              <w:right w:val="single" w:sz="4" w:space="0" w:color="auto"/>
            </w:tcBorders>
            <w:noWrap/>
          </w:tcPr>
          <w:p w14:paraId="2445931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17FB4FB6"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C27CCF1" w14:textId="1C7BC00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F260F1F" w14:textId="29E388B4" w:rsidR="00395666" w:rsidRDefault="00395666" w:rsidP="00395666">
            <w:pPr>
              <w:rPr>
                <w:rFonts w:eastAsia="MS Mincho"/>
                <w:lang w:eastAsia="ja-JP"/>
              </w:rPr>
            </w:pPr>
            <w:r>
              <w:rPr>
                <w:rFonts w:eastAsia="MS Mincho"/>
                <w:lang w:eastAsia="ja-JP"/>
              </w:rPr>
              <w:t>MMM</w:t>
            </w:r>
          </w:p>
        </w:tc>
        <w:tc>
          <w:tcPr>
            <w:tcW w:w="2605" w:type="dxa"/>
            <w:tcBorders>
              <w:top w:val="single" w:sz="4" w:space="0" w:color="auto"/>
              <w:left w:val="single" w:sz="4" w:space="0" w:color="auto"/>
              <w:bottom w:val="single" w:sz="4" w:space="0" w:color="auto"/>
              <w:right w:val="single" w:sz="4" w:space="0" w:color="auto"/>
            </w:tcBorders>
            <w:noWrap/>
          </w:tcPr>
          <w:p w14:paraId="221F0C7A" w14:textId="0EF0D607" w:rsidR="00395666" w:rsidDel="001F5CD3" w:rsidRDefault="00395666" w:rsidP="00395666">
            <w:pPr>
              <w:rPr>
                <w:rFonts w:eastAsia="MS Mincho"/>
                <w:lang w:eastAsia="ja-JP"/>
              </w:rPr>
            </w:pPr>
            <w:r>
              <w:rPr>
                <w:rFonts w:eastAsia="MS Mincho"/>
                <w:lang w:eastAsia="ja-JP"/>
              </w:rPr>
              <w:t>Sep</w:t>
            </w:r>
          </w:p>
        </w:tc>
      </w:tr>
      <w:tr w:rsidR="00395666" w14:paraId="0A58ED07" w14:textId="77777777" w:rsidTr="00227800">
        <w:tc>
          <w:tcPr>
            <w:tcW w:w="355" w:type="dxa"/>
            <w:vMerge/>
            <w:tcBorders>
              <w:left w:val="single" w:sz="4" w:space="0" w:color="auto"/>
              <w:right w:val="single" w:sz="4" w:space="0" w:color="auto"/>
            </w:tcBorders>
            <w:noWrap/>
          </w:tcPr>
          <w:p w14:paraId="0E41E470"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5D01A11"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10E56273" w14:textId="77A0818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826D2D" w14:textId="13C386B3" w:rsidR="00395666" w:rsidRDefault="00395666" w:rsidP="00395666">
            <w:pPr>
              <w:rPr>
                <w:rFonts w:eastAsia="MS Mincho"/>
                <w:lang w:eastAsia="ja-JP"/>
              </w:rPr>
            </w:pPr>
            <w:r>
              <w:rPr>
                <w:rFonts w:eastAsia="MS Mincho"/>
                <w:lang w:eastAsia="ja-JP"/>
              </w:rPr>
              <w:t>MMMM</w:t>
            </w:r>
          </w:p>
        </w:tc>
        <w:tc>
          <w:tcPr>
            <w:tcW w:w="2605" w:type="dxa"/>
            <w:tcBorders>
              <w:top w:val="single" w:sz="4" w:space="0" w:color="auto"/>
              <w:left w:val="single" w:sz="4" w:space="0" w:color="auto"/>
              <w:bottom w:val="single" w:sz="4" w:space="0" w:color="auto"/>
              <w:right w:val="single" w:sz="4" w:space="0" w:color="auto"/>
            </w:tcBorders>
            <w:noWrap/>
          </w:tcPr>
          <w:p w14:paraId="00A30DE6" w14:textId="3230FB0D" w:rsidR="00395666" w:rsidRDefault="00395666" w:rsidP="00395666">
            <w:pPr>
              <w:rPr>
                <w:rFonts w:eastAsia="MS Mincho"/>
                <w:lang w:eastAsia="ja-JP"/>
              </w:rPr>
            </w:pPr>
            <w:commentRangeStart w:id="5824"/>
            <w:r>
              <w:rPr>
                <w:rFonts w:eastAsia="MS Mincho"/>
                <w:lang w:eastAsia="ja-JP"/>
              </w:rPr>
              <w:t>September</w:t>
            </w:r>
            <w:commentRangeEnd w:id="5824"/>
            <w:r w:rsidR="00906773">
              <w:rPr>
                <w:rStyle w:val="CommentReference"/>
              </w:rPr>
              <w:commentReference w:id="5824"/>
            </w:r>
          </w:p>
        </w:tc>
      </w:tr>
      <w:tr w:rsidR="00395666" w14:paraId="6F846300" w14:textId="77777777" w:rsidTr="00227800">
        <w:tc>
          <w:tcPr>
            <w:tcW w:w="355" w:type="dxa"/>
            <w:vMerge/>
            <w:tcBorders>
              <w:left w:val="single" w:sz="4" w:space="0" w:color="auto"/>
              <w:bottom w:val="single" w:sz="4" w:space="0" w:color="auto"/>
              <w:right w:val="single" w:sz="4" w:space="0" w:color="auto"/>
            </w:tcBorders>
            <w:noWrap/>
          </w:tcPr>
          <w:p w14:paraId="3043AAF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E43D274"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F01AC5B" w14:textId="6E74DE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5CDF76A" w14:textId="685804F8" w:rsidR="00395666" w:rsidRDefault="00395666" w:rsidP="00395666">
            <w:pPr>
              <w:rPr>
                <w:rFonts w:eastAsia="MS Mincho"/>
                <w:lang w:eastAsia="ja-JP"/>
              </w:rPr>
            </w:pPr>
            <w:r>
              <w:rPr>
                <w:rFonts w:eastAsia="MS Mincho"/>
                <w:lang w:eastAsia="ja-JP"/>
              </w:rPr>
              <w:t>MMMMM</w:t>
            </w:r>
          </w:p>
        </w:tc>
        <w:tc>
          <w:tcPr>
            <w:tcW w:w="2605" w:type="dxa"/>
            <w:tcBorders>
              <w:top w:val="single" w:sz="4" w:space="0" w:color="auto"/>
              <w:left w:val="single" w:sz="4" w:space="0" w:color="auto"/>
              <w:bottom w:val="single" w:sz="4" w:space="0" w:color="auto"/>
              <w:right w:val="single" w:sz="4" w:space="0" w:color="auto"/>
            </w:tcBorders>
            <w:noWrap/>
          </w:tcPr>
          <w:p w14:paraId="59997758" w14:textId="182A84AF" w:rsidR="00395666" w:rsidDel="001F5CD3" w:rsidRDefault="00395666" w:rsidP="00395666">
            <w:pPr>
              <w:rPr>
                <w:rFonts w:eastAsia="MS Mincho"/>
                <w:lang w:eastAsia="ja-JP"/>
              </w:rPr>
            </w:pPr>
            <w:r>
              <w:rPr>
                <w:rFonts w:eastAsia="MS Mincho"/>
                <w:lang w:eastAsia="ja-JP"/>
              </w:rPr>
              <w:t>S</w:t>
            </w:r>
          </w:p>
        </w:tc>
      </w:tr>
      <w:tr w:rsidR="00395666" w14:paraId="6C299BC2" w14:textId="77777777" w:rsidTr="00227800">
        <w:tc>
          <w:tcPr>
            <w:tcW w:w="355" w:type="dxa"/>
            <w:vMerge w:val="restart"/>
            <w:tcBorders>
              <w:top w:val="single" w:sz="4" w:space="0" w:color="auto"/>
              <w:left w:val="single" w:sz="4" w:space="0" w:color="auto"/>
              <w:right w:val="single" w:sz="4" w:space="0" w:color="auto"/>
            </w:tcBorders>
            <w:noWrap/>
            <w:hideMark/>
          </w:tcPr>
          <w:p w14:paraId="0D18B726" w14:textId="314ADF65" w:rsidR="00395666" w:rsidRDefault="00395666" w:rsidP="00227800">
            <w:pPr>
              <w:pStyle w:val="TableContents"/>
              <w:jc w:val="center"/>
            </w:pPr>
            <w:r>
              <w:t>d</w:t>
            </w:r>
          </w:p>
        </w:tc>
        <w:tc>
          <w:tcPr>
            <w:tcW w:w="1440" w:type="dxa"/>
            <w:vMerge w:val="restart"/>
            <w:tcBorders>
              <w:top w:val="single" w:sz="4" w:space="0" w:color="auto"/>
              <w:left w:val="single" w:sz="4" w:space="0" w:color="auto"/>
              <w:right w:val="single" w:sz="4" w:space="0" w:color="auto"/>
            </w:tcBorders>
          </w:tcPr>
          <w:p w14:paraId="5CB9E98A" w14:textId="75D26514"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0836F5DD" w14:textId="4AC91C13" w:rsidR="00395666" w:rsidRDefault="00395666" w:rsidP="00395666">
            <w:pPr>
              <w:pStyle w:val="TableContents"/>
            </w:pPr>
            <w:r>
              <w:t>day in month</w:t>
            </w:r>
          </w:p>
        </w:tc>
        <w:tc>
          <w:tcPr>
            <w:tcW w:w="1350" w:type="dxa"/>
            <w:tcBorders>
              <w:top w:val="single" w:sz="4" w:space="0" w:color="auto"/>
              <w:left w:val="single" w:sz="4" w:space="0" w:color="auto"/>
              <w:bottom w:val="single" w:sz="4" w:space="0" w:color="auto"/>
              <w:right w:val="single" w:sz="4" w:space="0" w:color="auto"/>
            </w:tcBorders>
            <w:hideMark/>
          </w:tcPr>
          <w:p w14:paraId="4FAA1767" w14:textId="4723AFC3"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70D9BCB7" w14:textId="54CB7D1F" w:rsidR="00395666" w:rsidRDefault="00395666" w:rsidP="00395666">
            <w:pPr>
              <w:rPr>
                <w:rFonts w:eastAsia="MS Mincho"/>
                <w:lang w:eastAsia="ja-JP"/>
              </w:rPr>
            </w:pPr>
            <w:r>
              <w:rPr>
                <w:rFonts w:eastAsia="MS Mincho"/>
                <w:lang w:eastAsia="ja-JP"/>
              </w:rPr>
              <w:t>2</w:t>
            </w:r>
          </w:p>
        </w:tc>
      </w:tr>
      <w:tr w:rsidR="00395666" w14:paraId="153170BE" w14:textId="77777777" w:rsidTr="00227800">
        <w:tc>
          <w:tcPr>
            <w:tcW w:w="355" w:type="dxa"/>
            <w:vMerge/>
            <w:tcBorders>
              <w:left w:val="single" w:sz="4" w:space="0" w:color="auto"/>
              <w:bottom w:val="single" w:sz="4" w:space="0" w:color="auto"/>
              <w:right w:val="single" w:sz="4" w:space="0" w:color="auto"/>
            </w:tcBorders>
            <w:noWrap/>
          </w:tcPr>
          <w:p w14:paraId="7B15B25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58C5A2D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A687414" w14:textId="57EAA711"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93DD0B7" w14:textId="73921B06" w:rsidR="00395666" w:rsidRDefault="00395666" w:rsidP="00395666">
            <w:pPr>
              <w:rPr>
                <w:rFonts w:eastAsia="MS Mincho"/>
                <w:lang w:eastAsia="ja-JP"/>
              </w:rPr>
            </w:pPr>
            <w:r>
              <w:rPr>
                <w:rFonts w:eastAsia="MS Mincho"/>
                <w:lang w:eastAsia="ja-JP"/>
              </w:rPr>
              <w:t>dd</w:t>
            </w:r>
          </w:p>
        </w:tc>
        <w:tc>
          <w:tcPr>
            <w:tcW w:w="2605" w:type="dxa"/>
            <w:tcBorders>
              <w:top w:val="single" w:sz="4" w:space="0" w:color="auto"/>
              <w:left w:val="single" w:sz="4" w:space="0" w:color="auto"/>
              <w:bottom w:val="single" w:sz="4" w:space="0" w:color="auto"/>
              <w:right w:val="single" w:sz="4" w:space="0" w:color="auto"/>
            </w:tcBorders>
            <w:noWrap/>
          </w:tcPr>
          <w:p w14:paraId="737CC8D4" w14:textId="67481E9E" w:rsidR="00395666" w:rsidRDefault="00395666" w:rsidP="00395666">
            <w:pPr>
              <w:rPr>
                <w:rFonts w:eastAsia="MS Mincho"/>
                <w:lang w:eastAsia="ja-JP"/>
              </w:rPr>
            </w:pPr>
            <w:r>
              <w:rPr>
                <w:rFonts w:eastAsia="MS Mincho"/>
                <w:lang w:eastAsia="ja-JP"/>
              </w:rPr>
              <w:t>02</w:t>
            </w:r>
          </w:p>
        </w:tc>
      </w:tr>
      <w:tr w:rsidR="00395666" w14:paraId="1D78B8F9" w14:textId="77777777" w:rsidTr="00227800">
        <w:tc>
          <w:tcPr>
            <w:tcW w:w="355" w:type="dxa"/>
            <w:vMerge w:val="restart"/>
            <w:tcBorders>
              <w:top w:val="single" w:sz="4" w:space="0" w:color="auto"/>
              <w:left w:val="single" w:sz="4" w:space="0" w:color="auto"/>
              <w:right w:val="single" w:sz="4" w:space="0" w:color="auto"/>
            </w:tcBorders>
            <w:noWrap/>
            <w:hideMark/>
          </w:tcPr>
          <w:p w14:paraId="1349553E" w14:textId="48FDEDCC"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26B6BF40" w14:textId="053FBAD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F57F76C" w14:textId="199BD23C" w:rsidR="00395666" w:rsidRDefault="00395666" w:rsidP="00395666">
            <w:pPr>
              <w:pStyle w:val="TableContents"/>
            </w:pPr>
            <w:r>
              <w:t>hour in am/pm (1~12)</w:t>
            </w:r>
          </w:p>
        </w:tc>
        <w:tc>
          <w:tcPr>
            <w:tcW w:w="1350" w:type="dxa"/>
            <w:tcBorders>
              <w:top w:val="single" w:sz="4" w:space="0" w:color="auto"/>
              <w:left w:val="single" w:sz="4" w:space="0" w:color="auto"/>
              <w:bottom w:val="single" w:sz="4" w:space="0" w:color="auto"/>
              <w:right w:val="single" w:sz="4" w:space="0" w:color="auto"/>
            </w:tcBorders>
            <w:hideMark/>
          </w:tcPr>
          <w:p w14:paraId="794AB8C6" w14:textId="67759FD9"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7BF913C7" w14:textId="4B19FF97" w:rsidR="00395666" w:rsidRDefault="00395666" w:rsidP="00395666">
            <w:pPr>
              <w:rPr>
                <w:rFonts w:eastAsia="MS Mincho"/>
                <w:lang w:eastAsia="ja-JP"/>
              </w:rPr>
            </w:pPr>
            <w:r>
              <w:rPr>
                <w:rFonts w:eastAsia="MS Mincho"/>
                <w:lang w:eastAsia="ja-JP"/>
              </w:rPr>
              <w:t>7</w:t>
            </w:r>
          </w:p>
        </w:tc>
      </w:tr>
      <w:tr w:rsidR="00395666" w14:paraId="23DD10D1" w14:textId="77777777" w:rsidTr="00227800">
        <w:tc>
          <w:tcPr>
            <w:tcW w:w="355" w:type="dxa"/>
            <w:vMerge/>
            <w:tcBorders>
              <w:left w:val="single" w:sz="4" w:space="0" w:color="auto"/>
              <w:bottom w:val="single" w:sz="4" w:space="0" w:color="auto"/>
              <w:right w:val="single" w:sz="4" w:space="0" w:color="auto"/>
            </w:tcBorders>
            <w:noWrap/>
          </w:tcPr>
          <w:p w14:paraId="21D12A2F"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44098C9"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04C1CCC" w14:textId="00947C18"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DCE0570" w14:textId="75D780D0" w:rsidR="00395666" w:rsidRDefault="00395666" w:rsidP="00395666">
            <w:pPr>
              <w:rPr>
                <w:rFonts w:eastAsia="MS Mincho"/>
                <w:lang w:eastAsia="ja-JP"/>
              </w:rPr>
            </w:pPr>
            <w:proofErr w:type="spellStart"/>
            <w:r>
              <w:rPr>
                <w:rFonts w:eastAsia="MS Mincho"/>
                <w:lang w:eastAsia="ja-JP"/>
              </w:rPr>
              <w:t>hh</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53B362AB" w14:textId="1B273B48" w:rsidR="00395666" w:rsidRDefault="00395666" w:rsidP="00395666">
            <w:pPr>
              <w:rPr>
                <w:rFonts w:eastAsia="MS Mincho"/>
                <w:lang w:eastAsia="ja-JP"/>
              </w:rPr>
            </w:pPr>
            <w:r>
              <w:rPr>
                <w:rFonts w:eastAsia="MS Mincho"/>
                <w:lang w:eastAsia="ja-JP"/>
              </w:rPr>
              <w:t>07</w:t>
            </w:r>
          </w:p>
        </w:tc>
      </w:tr>
      <w:tr w:rsidR="00395666" w14:paraId="7F4ADE2B" w14:textId="77777777" w:rsidTr="00227800">
        <w:tc>
          <w:tcPr>
            <w:tcW w:w="355" w:type="dxa"/>
            <w:vMerge w:val="restart"/>
            <w:tcBorders>
              <w:top w:val="single" w:sz="4" w:space="0" w:color="auto"/>
              <w:left w:val="single" w:sz="4" w:space="0" w:color="auto"/>
              <w:right w:val="single" w:sz="4" w:space="0" w:color="auto"/>
            </w:tcBorders>
            <w:noWrap/>
            <w:hideMark/>
          </w:tcPr>
          <w:p w14:paraId="3B5CEFB7" w14:textId="4ACD89E7" w:rsidR="00395666" w:rsidRDefault="00395666" w:rsidP="00227800">
            <w:pPr>
              <w:pStyle w:val="TableContents"/>
              <w:jc w:val="center"/>
            </w:pPr>
            <w:r>
              <w:t>H</w:t>
            </w:r>
          </w:p>
        </w:tc>
        <w:tc>
          <w:tcPr>
            <w:tcW w:w="1440" w:type="dxa"/>
            <w:vMerge w:val="restart"/>
            <w:tcBorders>
              <w:top w:val="single" w:sz="4" w:space="0" w:color="auto"/>
              <w:left w:val="single" w:sz="4" w:space="0" w:color="auto"/>
              <w:right w:val="single" w:sz="4" w:space="0" w:color="auto"/>
            </w:tcBorders>
          </w:tcPr>
          <w:p w14:paraId="56953B9B" w14:textId="7D6FF31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7650F5A" w14:textId="4A3046F2" w:rsidR="00395666" w:rsidRDefault="00395666" w:rsidP="00395666">
            <w:pPr>
              <w:pStyle w:val="TableContents"/>
            </w:pPr>
            <w:r>
              <w:t>hour in day (0~23)</w:t>
            </w:r>
          </w:p>
        </w:tc>
        <w:tc>
          <w:tcPr>
            <w:tcW w:w="1350" w:type="dxa"/>
            <w:tcBorders>
              <w:top w:val="single" w:sz="4" w:space="0" w:color="auto"/>
              <w:left w:val="single" w:sz="4" w:space="0" w:color="auto"/>
              <w:bottom w:val="single" w:sz="4" w:space="0" w:color="auto"/>
              <w:right w:val="single" w:sz="4" w:space="0" w:color="auto"/>
            </w:tcBorders>
            <w:hideMark/>
          </w:tcPr>
          <w:p w14:paraId="26E1FF2E" w14:textId="5AA65ACE" w:rsidR="00395666" w:rsidRDefault="00395666" w:rsidP="00395666">
            <w:pPr>
              <w:rPr>
                <w:rFonts w:eastAsia="MS Mincho"/>
                <w:lang w:eastAsia="ja-JP"/>
              </w:rPr>
            </w:pPr>
            <w:r>
              <w:rPr>
                <w:rFonts w:eastAsia="MS Mincho"/>
                <w:lang w:eastAsia="ja-JP"/>
              </w:rPr>
              <w:t>H</w:t>
            </w:r>
          </w:p>
        </w:tc>
        <w:tc>
          <w:tcPr>
            <w:tcW w:w="2605" w:type="dxa"/>
            <w:tcBorders>
              <w:top w:val="single" w:sz="4" w:space="0" w:color="auto"/>
              <w:left w:val="single" w:sz="4" w:space="0" w:color="auto"/>
              <w:bottom w:val="single" w:sz="4" w:space="0" w:color="auto"/>
              <w:right w:val="single" w:sz="4" w:space="0" w:color="auto"/>
            </w:tcBorders>
            <w:noWrap/>
            <w:hideMark/>
          </w:tcPr>
          <w:p w14:paraId="00BD7555" w14:textId="3D7CA85E" w:rsidR="00395666" w:rsidRDefault="00395666" w:rsidP="00395666">
            <w:pPr>
              <w:rPr>
                <w:rFonts w:eastAsia="MS Mincho"/>
                <w:lang w:eastAsia="ja-JP"/>
              </w:rPr>
            </w:pPr>
            <w:r>
              <w:rPr>
                <w:rFonts w:eastAsia="MS Mincho"/>
                <w:lang w:eastAsia="ja-JP"/>
              </w:rPr>
              <w:t>0</w:t>
            </w:r>
          </w:p>
        </w:tc>
      </w:tr>
      <w:tr w:rsidR="00395666" w14:paraId="3D3CF269" w14:textId="77777777" w:rsidTr="00227800">
        <w:tc>
          <w:tcPr>
            <w:tcW w:w="355" w:type="dxa"/>
            <w:vMerge/>
            <w:tcBorders>
              <w:left w:val="single" w:sz="4" w:space="0" w:color="auto"/>
              <w:bottom w:val="single" w:sz="4" w:space="0" w:color="auto"/>
              <w:right w:val="single" w:sz="4" w:space="0" w:color="auto"/>
            </w:tcBorders>
            <w:noWrap/>
          </w:tcPr>
          <w:p w14:paraId="749485C7"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0041AA93"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00DD0D3F" w14:textId="39D2857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4DC014CE" w14:textId="4A5C86A6" w:rsidR="00395666" w:rsidRDefault="00395666" w:rsidP="00395666">
            <w:pPr>
              <w:rPr>
                <w:rFonts w:eastAsia="MS Mincho"/>
                <w:lang w:eastAsia="ja-JP"/>
              </w:rPr>
            </w:pPr>
            <w:r>
              <w:rPr>
                <w:rFonts w:eastAsia="MS Mincho"/>
                <w:lang w:eastAsia="ja-JP"/>
              </w:rPr>
              <w:t>HH</w:t>
            </w:r>
          </w:p>
        </w:tc>
        <w:tc>
          <w:tcPr>
            <w:tcW w:w="2605" w:type="dxa"/>
            <w:tcBorders>
              <w:top w:val="single" w:sz="4" w:space="0" w:color="auto"/>
              <w:left w:val="single" w:sz="4" w:space="0" w:color="auto"/>
              <w:bottom w:val="single" w:sz="4" w:space="0" w:color="auto"/>
              <w:right w:val="single" w:sz="4" w:space="0" w:color="auto"/>
            </w:tcBorders>
            <w:noWrap/>
          </w:tcPr>
          <w:p w14:paraId="5CEAF81A" w14:textId="54F105E9" w:rsidR="00395666" w:rsidRDefault="00395666" w:rsidP="00395666">
            <w:pPr>
              <w:rPr>
                <w:rFonts w:eastAsia="MS Mincho"/>
                <w:lang w:eastAsia="ja-JP"/>
              </w:rPr>
            </w:pPr>
            <w:r>
              <w:rPr>
                <w:rFonts w:eastAsia="MS Mincho"/>
                <w:lang w:eastAsia="ja-JP"/>
              </w:rPr>
              <w:t>00</w:t>
            </w:r>
          </w:p>
        </w:tc>
      </w:tr>
      <w:tr w:rsidR="00395666" w14:paraId="1B70651B" w14:textId="77777777" w:rsidTr="00227800">
        <w:tc>
          <w:tcPr>
            <w:tcW w:w="355" w:type="dxa"/>
            <w:vMerge w:val="restart"/>
            <w:tcBorders>
              <w:top w:val="single" w:sz="4" w:space="0" w:color="auto"/>
              <w:left w:val="single" w:sz="4" w:space="0" w:color="auto"/>
              <w:right w:val="single" w:sz="4" w:space="0" w:color="auto"/>
            </w:tcBorders>
            <w:noWrap/>
            <w:hideMark/>
          </w:tcPr>
          <w:p w14:paraId="763A22D6" w14:textId="650696F7" w:rsidR="00395666" w:rsidRDefault="00395666" w:rsidP="00227800">
            <w:pPr>
              <w:pStyle w:val="TableContents"/>
              <w:jc w:val="center"/>
            </w:pPr>
            <w:r>
              <w:t>m</w:t>
            </w:r>
          </w:p>
        </w:tc>
        <w:tc>
          <w:tcPr>
            <w:tcW w:w="1440" w:type="dxa"/>
            <w:vMerge w:val="restart"/>
            <w:tcBorders>
              <w:top w:val="single" w:sz="4" w:space="0" w:color="auto"/>
              <w:left w:val="single" w:sz="4" w:space="0" w:color="auto"/>
              <w:right w:val="single" w:sz="4" w:space="0" w:color="auto"/>
            </w:tcBorders>
          </w:tcPr>
          <w:p w14:paraId="212E0449" w14:textId="7CD237E1"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F5763DB" w14:textId="27B6AC33" w:rsidR="00395666" w:rsidRDefault="00395666" w:rsidP="00395666">
            <w:pPr>
              <w:pStyle w:val="TableContents"/>
            </w:pPr>
            <w:r>
              <w:t>minute in hour</w:t>
            </w:r>
          </w:p>
        </w:tc>
        <w:tc>
          <w:tcPr>
            <w:tcW w:w="1350" w:type="dxa"/>
            <w:tcBorders>
              <w:top w:val="single" w:sz="4" w:space="0" w:color="auto"/>
              <w:left w:val="single" w:sz="4" w:space="0" w:color="auto"/>
              <w:bottom w:val="single" w:sz="4" w:space="0" w:color="auto"/>
              <w:right w:val="single" w:sz="4" w:space="0" w:color="auto"/>
            </w:tcBorders>
            <w:hideMark/>
          </w:tcPr>
          <w:p w14:paraId="69C1FB51" w14:textId="4D0D8259" w:rsidR="00395666" w:rsidRDefault="00395666" w:rsidP="00395666">
            <w:pPr>
              <w:rPr>
                <w:rFonts w:eastAsia="MS Mincho"/>
                <w:lang w:eastAsia="ja-JP"/>
              </w:rPr>
            </w:pPr>
            <w:r>
              <w:rPr>
                <w:rFonts w:eastAsia="MS Mincho"/>
                <w:lang w:eastAsia="ja-JP"/>
              </w:rPr>
              <w:t>m</w:t>
            </w:r>
          </w:p>
        </w:tc>
        <w:tc>
          <w:tcPr>
            <w:tcW w:w="2605" w:type="dxa"/>
            <w:tcBorders>
              <w:top w:val="single" w:sz="4" w:space="0" w:color="auto"/>
              <w:left w:val="single" w:sz="4" w:space="0" w:color="auto"/>
              <w:bottom w:val="single" w:sz="4" w:space="0" w:color="auto"/>
              <w:right w:val="single" w:sz="4" w:space="0" w:color="auto"/>
            </w:tcBorders>
            <w:noWrap/>
            <w:hideMark/>
          </w:tcPr>
          <w:p w14:paraId="30893985" w14:textId="13C3EC84" w:rsidR="00395666" w:rsidRDefault="00395666" w:rsidP="00395666">
            <w:pPr>
              <w:rPr>
                <w:rFonts w:eastAsia="MS Mincho"/>
                <w:lang w:eastAsia="ja-JP"/>
              </w:rPr>
            </w:pPr>
            <w:r>
              <w:rPr>
                <w:rFonts w:eastAsia="MS Mincho"/>
                <w:lang w:eastAsia="ja-JP"/>
              </w:rPr>
              <w:t>4</w:t>
            </w:r>
          </w:p>
        </w:tc>
      </w:tr>
      <w:tr w:rsidR="00395666" w14:paraId="30D51FE6" w14:textId="77777777" w:rsidTr="00227800">
        <w:tc>
          <w:tcPr>
            <w:tcW w:w="355" w:type="dxa"/>
            <w:vMerge/>
            <w:tcBorders>
              <w:left w:val="single" w:sz="4" w:space="0" w:color="auto"/>
              <w:bottom w:val="single" w:sz="4" w:space="0" w:color="auto"/>
              <w:right w:val="single" w:sz="4" w:space="0" w:color="auto"/>
            </w:tcBorders>
            <w:noWrap/>
          </w:tcPr>
          <w:p w14:paraId="5B58C491"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B3233B7"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779DF5D" w14:textId="6BB77760"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DDC993E" w14:textId="20E00431" w:rsidR="00395666" w:rsidRDefault="00395666" w:rsidP="00395666">
            <w:pPr>
              <w:rPr>
                <w:rFonts w:eastAsia="MS Mincho"/>
                <w:lang w:eastAsia="ja-JP"/>
              </w:rPr>
            </w:pPr>
            <w:r>
              <w:rPr>
                <w:rFonts w:eastAsia="MS Mincho"/>
                <w:lang w:eastAsia="ja-JP"/>
              </w:rPr>
              <w:t>mm</w:t>
            </w:r>
          </w:p>
        </w:tc>
        <w:tc>
          <w:tcPr>
            <w:tcW w:w="2605" w:type="dxa"/>
            <w:tcBorders>
              <w:top w:val="single" w:sz="4" w:space="0" w:color="auto"/>
              <w:left w:val="single" w:sz="4" w:space="0" w:color="auto"/>
              <w:bottom w:val="single" w:sz="4" w:space="0" w:color="auto"/>
              <w:right w:val="single" w:sz="4" w:space="0" w:color="auto"/>
            </w:tcBorders>
            <w:noWrap/>
          </w:tcPr>
          <w:p w14:paraId="32EFB3E5" w14:textId="3DF5A4E6" w:rsidR="00395666" w:rsidRDefault="00395666" w:rsidP="00395666">
            <w:pPr>
              <w:rPr>
                <w:rFonts w:eastAsia="MS Mincho"/>
                <w:lang w:eastAsia="ja-JP"/>
              </w:rPr>
            </w:pPr>
            <w:r>
              <w:rPr>
                <w:rFonts w:eastAsia="MS Mincho"/>
                <w:lang w:eastAsia="ja-JP"/>
              </w:rPr>
              <w:t>04</w:t>
            </w:r>
          </w:p>
        </w:tc>
      </w:tr>
      <w:tr w:rsidR="00395666" w14:paraId="56157F5E" w14:textId="77777777" w:rsidTr="00227800">
        <w:tc>
          <w:tcPr>
            <w:tcW w:w="355" w:type="dxa"/>
            <w:vMerge w:val="restart"/>
            <w:tcBorders>
              <w:top w:val="single" w:sz="4" w:space="0" w:color="auto"/>
              <w:left w:val="single" w:sz="4" w:space="0" w:color="auto"/>
              <w:right w:val="single" w:sz="4" w:space="0" w:color="auto"/>
            </w:tcBorders>
            <w:noWrap/>
            <w:hideMark/>
          </w:tcPr>
          <w:p w14:paraId="41E382B8" w14:textId="66A039F2"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CD5F604" w14:textId="2BDBF572"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01A9260" w14:textId="3063EBE9" w:rsidR="00395666" w:rsidRDefault="00395666" w:rsidP="00395666">
            <w:pPr>
              <w:pStyle w:val="TableContents"/>
            </w:pPr>
            <w:r>
              <w:t>second in minute</w:t>
            </w:r>
          </w:p>
        </w:tc>
        <w:tc>
          <w:tcPr>
            <w:tcW w:w="1350" w:type="dxa"/>
            <w:tcBorders>
              <w:top w:val="single" w:sz="4" w:space="0" w:color="auto"/>
              <w:left w:val="single" w:sz="4" w:space="0" w:color="auto"/>
              <w:bottom w:val="single" w:sz="4" w:space="0" w:color="auto"/>
              <w:right w:val="single" w:sz="4" w:space="0" w:color="auto"/>
            </w:tcBorders>
            <w:hideMark/>
          </w:tcPr>
          <w:p w14:paraId="515F4E11" w14:textId="47F0AF9D"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E24D53E" w14:textId="62031572" w:rsidR="00395666" w:rsidRDefault="00395666" w:rsidP="00395666">
            <w:pPr>
              <w:rPr>
                <w:rFonts w:eastAsia="MS Mincho"/>
                <w:lang w:eastAsia="ja-JP"/>
              </w:rPr>
            </w:pPr>
            <w:r>
              <w:rPr>
                <w:rFonts w:eastAsia="MS Mincho"/>
                <w:lang w:eastAsia="ja-JP"/>
              </w:rPr>
              <w:t>5</w:t>
            </w:r>
          </w:p>
        </w:tc>
      </w:tr>
      <w:tr w:rsidR="00395666" w14:paraId="7AF89D3A" w14:textId="77777777" w:rsidTr="00227800">
        <w:tc>
          <w:tcPr>
            <w:tcW w:w="355" w:type="dxa"/>
            <w:vMerge/>
            <w:tcBorders>
              <w:left w:val="single" w:sz="4" w:space="0" w:color="auto"/>
              <w:bottom w:val="single" w:sz="4" w:space="0" w:color="auto"/>
              <w:right w:val="single" w:sz="4" w:space="0" w:color="auto"/>
            </w:tcBorders>
            <w:noWrap/>
          </w:tcPr>
          <w:p w14:paraId="271D5563"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19DA7F2"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2B6187BD" w14:textId="4D27FAD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DC147D8" w14:textId="7449A29F"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5AEE1716" w14:textId="340940AE" w:rsidR="00395666" w:rsidRDefault="00395666" w:rsidP="00395666">
            <w:pPr>
              <w:rPr>
                <w:rFonts w:eastAsia="MS Mincho"/>
                <w:lang w:eastAsia="ja-JP"/>
              </w:rPr>
            </w:pPr>
            <w:r>
              <w:rPr>
                <w:rFonts w:eastAsia="MS Mincho"/>
                <w:lang w:eastAsia="ja-JP"/>
              </w:rPr>
              <w:t>05</w:t>
            </w:r>
          </w:p>
        </w:tc>
      </w:tr>
      <w:tr w:rsidR="00395666" w14:paraId="74CD2E95" w14:textId="77777777" w:rsidTr="00227800">
        <w:tc>
          <w:tcPr>
            <w:tcW w:w="355" w:type="dxa"/>
            <w:vMerge w:val="restart"/>
            <w:tcBorders>
              <w:top w:val="single" w:sz="4" w:space="0" w:color="auto"/>
              <w:left w:val="single" w:sz="4" w:space="0" w:color="auto"/>
              <w:right w:val="single" w:sz="4" w:space="0" w:color="auto"/>
            </w:tcBorders>
            <w:noWrap/>
            <w:hideMark/>
          </w:tcPr>
          <w:p w14:paraId="11C41CCE" w14:textId="2E1C891C" w:rsidR="00395666" w:rsidRDefault="00395666" w:rsidP="00227800">
            <w:pPr>
              <w:pStyle w:val="TableContents"/>
              <w:jc w:val="center"/>
            </w:pPr>
            <w:r>
              <w:t>S</w:t>
            </w:r>
          </w:p>
        </w:tc>
        <w:tc>
          <w:tcPr>
            <w:tcW w:w="1440" w:type="dxa"/>
            <w:vMerge w:val="restart"/>
            <w:tcBorders>
              <w:top w:val="single" w:sz="4" w:space="0" w:color="auto"/>
              <w:left w:val="single" w:sz="4" w:space="0" w:color="auto"/>
              <w:right w:val="single" w:sz="4" w:space="0" w:color="auto"/>
            </w:tcBorders>
          </w:tcPr>
          <w:p w14:paraId="4842C735" w14:textId="3139C446" w:rsidR="00395666" w:rsidRDefault="00395666"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2B91D4A4" w14:textId="102B84E7" w:rsidR="00395666" w:rsidRDefault="00395666" w:rsidP="00395666">
            <w:pPr>
              <w:pStyle w:val="TableContents"/>
            </w:pPr>
            <w:r>
              <w:t>fractional second</w:t>
            </w:r>
          </w:p>
        </w:tc>
        <w:tc>
          <w:tcPr>
            <w:tcW w:w="1350" w:type="dxa"/>
            <w:tcBorders>
              <w:top w:val="single" w:sz="4" w:space="0" w:color="auto"/>
              <w:left w:val="single" w:sz="4" w:space="0" w:color="auto"/>
              <w:bottom w:val="single" w:sz="4" w:space="0" w:color="auto"/>
              <w:right w:val="single" w:sz="4" w:space="0" w:color="auto"/>
            </w:tcBorders>
            <w:hideMark/>
          </w:tcPr>
          <w:p w14:paraId="7F1D91F8" w14:textId="6A5ABB67" w:rsidR="00395666" w:rsidRDefault="00395666" w:rsidP="00395666">
            <w:pPr>
              <w:rPr>
                <w:rFonts w:eastAsia="MS Mincho"/>
                <w:lang w:eastAsia="ja-JP"/>
              </w:rPr>
            </w:pPr>
            <w:r>
              <w:rPr>
                <w:rFonts w:eastAsia="MS Mincho"/>
                <w:lang w:eastAsia="ja-JP"/>
              </w:rPr>
              <w:t>S</w:t>
            </w:r>
          </w:p>
        </w:tc>
        <w:tc>
          <w:tcPr>
            <w:tcW w:w="2605" w:type="dxa"/>
            <w:tcBorders>
              <w:top w:val="single" w:sz="4" w:space="0" w:color="auto"/>
              <w:left w:val="single" w:sz="4" w:space="0" w:color="auto"/>
              <w:bottom w:val="single" w:sz="4" w:space="0" w:color="auto"/>
              <w:right w:val="single" w:sz="4" w:space="0" w:color="auto"/>
            </w:tcBorders>
            <w:noWrap/>
            <w:hideMark/>
          </w:tcPr>
          <w:p w14:paraId="2D280ED1" w14:textId="3966FAAB" w:rsidR="00395666" w:rsidRDefault="00395666" w:rsidP="00395666">
            <w:pPr>
              <w:rPr>
                <w:rFonts w:eastAsia="MS Mincho"/>
                <w:lang w:eastAsia="ja-JP"/>
              </w:rPr>
            </w:pPr>
            <w:r>
              <w:rPr>
                <w:rFonts w:eastAsia="MS Mincho"/>
                <w:lang w:eastAsia="ja-JP"/>
              </w:rPr>
              <w:t>2</w:t>
            </w:r>
          </w:p>
        </w:tc>
      </w:tr>
      <w:tr w:rsidR="00395666" w14:paraId="76A3888D" w14:textId="77777777" w:rsidTr="00227800">
        <w:tc>
          <w:tcPr>
            <w:tcW w:w="355" w:type="dxa"/>
            <w:vMerge/>
            <w:tcBorders>
              <w:left w:val="single" w:sz="4" w:space="0" w:color="auto"/>
              <w:right w:val="single" w:sz="4" w:space="0" w:color="auto"/>
            </w:tcBorders>
            <w:noWrap/>
          </w:tcPr>
          <w:p w14:paraId="1E501BB2"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B137D25"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2434F4A" w14:textId="1E6F2CC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3D973C" w14:textId="0EDEF221" w:rsidR="00395666" w:rsidRDefault="00395666" w:rsidP="00395666">
            <w:pPr>
              <w:rPr>
                <w:rFonts w:eastAsia="MS Mincho"/>
                <w:lang w:eastAsia="ja-JP"/>
              </w:rPr>
            </w:pPr>
            <w:r>
              <w:rPr>
                <w:rFonts w:eastAsia="MS Mincho"/>
                <w:lang w:eastAsia="ja-JP"/>
              </w:rPr>
              <w:t>SS</w:t>
            </w:r>
          </w:p>
        </w:tc>
        <w:tc>
          <w:tcPr>
            <w:tcW w:w="2605" w:type="dxa"/>
            <w:tcBorders>
              <w:top w:val="single" w:sz="4" w:space="0" w:color="auto"/>
              <w:left w:val="single" w:sz="4" w:space="0" w:color="auto"/>
              <w:bottom w:val="single" w:sz="4" w:space="0" w:color="auto"/>
              <w:right w:val="single" w:sz="4" w:space="0" w:color="auto"/>
            </w:tcBorders>
            <w:noWrap/>
          </w:tcPr>
          <w:p w14:paraId="6FDFC55E" w14:textId="159E9E33" w:rsidR="00395666" w:rsidRDefault="00395666" w:rsidP="00395666">
            <w:pPr>
              <w:rPr>
                <w:rFonts w:eastAsia="MS Mincho"/>
                <w:lang w:eastAsia="ja-JP"/>
              </w:rPr>
            </w:pPr>
            <w:r>
              <w:rPr>
                <w:rFonts w:eastAsia="MS Mincho"/>
                <w:lang w:eastAsia="ja-JP"/>
              </w:rPr>
              <w:t>23</w:t>
            </w:r>
          </w:p>
        </w:tc>
      </w:tr>
      <w:tr w:rsidR="00395666" w14:paraId="6CE4DACB" w14:textId="77777777" w:rsidTr="00227800">
        <w:tc>
          <w:tcPr>
            <w:tcW w:w="355" w:type="dxa"/>
            <w:vMerge/>
            <w:tcBorders>
              <w:left w:val="single" w:sz="4" w:space="0" w:color="auto"/>
              <w:bottom w:val="single" w:sz="4" w:space="0" w:color="auto"/>
              <w:right w:val="single" w:sz="4" w:space="0" w:color="auto"/>
            </w:tcBorders>
            <w:noWrap/>
          </w:tcPr>
          <w:p w14:paraId="23AB1DE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C8CABB5"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6A7EE47" w14:textId="2D55C8E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92C9899" w14:textId="4805501B" w:rsidR="00395666" w:rsidRDefault="00395666" w:rsidP="00395666">
            <w:pPr>
              <w:rPr>
                <w:rFonts w:eastAsia="MS Mincho"/>
                <w:lang w:eastAsia="ja-JP"/>
              </w:rPr>
            </w:pPr>
            <w:r>
              <w:rPr>
                <w:rFonts w:eastAsia="MS Mincho"/>
                <w:lang w:eastAsia="ja-JP"/>
              </w:rPr>
              <w:t>SSS</w:t>
            </w:r>
          </w:p>
        </w:tc>
        <w:tc>
          <w:tcPr>
            <w:tcW w:w="2605" w:type="dxa"/>
            <w:tcBorders>
              <w:top w:val="single" w:sz="4" w:space="0" w:color="auto"/>
              <w:left w:val="single" w:sz="4" w:space="0" w:color="auto"/>
              <w:bottom w:val="single" w:sz="4" w:space="0" w:color="auto"/>
              <w:right w:val="single" w:sz="4" w:space="0" w:color="auto"/>
            </w:tcBorders>
            <w:noWrap/>
          </w:tcPr>
          <w:p w14:paraId="2EE6F229" w14:textId="3038FF15" w:rsidR="00395666" w:rsidRDefault="00395666" w:rsidP="00395666">
            <w:pPr>
              <w:rPr>
                <w:rFonts w:eastAsia="MS Mincho"/>
                <w:lang w:eastAsia="ja-JP"/>
              </w:rPr>
            </w:pPr>
            <w:r>
              <w:rPr>
                <w:rFonts w:eastAsia="MS Mincho"/>
                <w:lang w:eastAsia="ja-JP"/>
              </w:rPr>
              <w:t>235</w:t>
            </w:r>
          </w:p>
        </w:tc>
      </w:tr>
      <w:tr w:rsidR="00395666" w14:paraId="62B49E52" w14:textId="77777777" w:rsidTr="00227800">
        <w:tc>
          <w:tcPr>
            <w:tcW w:w="355" w:type="dxa"/>
            <w:vMerge w:val="restart"/>
            <w:tcBorders>
              <w:top w:val="single" w:sz="4" w:space="0" w:color="auto"/>
              <w:left w:val="single" w:sz="4" w:space="0" w:color="auto"/>
              <w:right w:val="single" w:sz="4" w:space="0" w:color="auto"/>
            </w:tcBorders>
            <w:noWrap/>
            <w:hideMark/>
          </w:tcPr>
          <w:p w14:paraId="7E80EEFB" w14:textId="195D3AB7" w:rsidR="00395666" w:rsidRDefault="00395666" w:rsidP="00227800">
            <w:pPr>
              <w:pStyle w:val="TableContents"/>
              <w:jc w:val="center"/>
            </w:pPr>
            <w:r>
              <w:t>E</w:t>
            </w:r>
          </w:p>
        </w:tc>
        <w:tc>
          <w:tcPr>
            <w:tcW w:w="1440" w:type="dxa"/>
            <w:vMerge w:val="restart"/>
            <w:tcBorders>
              <w:top w:val="single" w:sz="4" w:space="0" w:color="auto"/>
              <w:left w:val="single" w:sz="4" w:space="0" w:color="auto"/>
              <w:right w:val="single" w:sz="4" w:space="0" w:color="auto"/>
            </w:tcBorders>
          </w:tcPr>
          <w:p w14:paraId="2507C63C" w14:textId="61CD5138" w:rsidR="00395666" w:rsidRDefault="00395666"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35CFFE8" w14:textId="48853F91" w:rsidR="00395666" w:rsidRDefault="00395666" w:rsidP="00395666">
            <w:pPr>
              <w:pStyle w:val="TableContents"/>
            </w:pPr>
            <w:r>
              <w:t>day of week</w:t>
            </w:r>
          </w:p>
        </w:tc>
        <w:tc>
          <w:tcPr>
            <w:tcW w:w="1350" w:type="dxa"/>
            <w:tcBorders>
              <w:top w:val="single" w:sz="4" w:space="0" w:color="auto"/>
              <w:left w:val="single" w:sz="4" w:space="0" w:color="auto"/>
              <w:bottom w:val="single" w:sz="4" w:space="0" w:color="auto"/>
              <w:right w:val="single" w:sz="4" w:space="0" w:color="auto"/>
            </w:tcBorders>
            <w:hideMark/>
          </w:tcPr>
          <w:p w14:paraId="13D27F5B" w14:textId="28A242AB"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1DB5CE36" w14:textId="6E1F02E8" w:rsidR="00395666" w:rsidRDefault="00395666" w:rsidP="00395666">
            <w:pPr>
              <w:rPr>
                <w:rFonts w:eastAsia="MS Mincho"/>
                <w:lang w:eastAsia="ja-JP"/>
              </w:rPr>
            </w:pPr>
            <w:r>
              <w:rPr>
                <w:rFonts w:eastAsia="MS Mincho"/>
                <w:lang w:val="de-DE" w:eastAsia="ja-JP"/>
              </w:rPr>
              <w:t>Tue</w:t>
            </w:r>
          </w:p>
        </w:tc>
      </w:tr>
      <w:tr w:rsidR="00395666" w14:paraId="0F39B474" w14:textId="77777777" w:rsidTr="00227800">
        <w:tc>
          <w:tcPr>
            <w:tcW w:w="355" w:type="dxa"/>
            <w:vMerge/>
            <w:tcBorders>
              <w:left w:val="single" w:sz="4" w:space="0" w:color="auto"/>
              <w:right w:val="single" w:sz="4" w:space="0" w:color="auto"/>
            </w:tcBorders>
            <w:noWrap/>
          </w:tcPr>
          <w:p w14:paraId="3F16E1D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3918FD7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BE227B4" w14:textId="6925FBF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8547713" w14:textId="19F622AA" w:rsidR="00395666" w:rsidRDefault="00395666"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4B68D17E" w14:textId="22434AB9" w:rsidR="00395666" w:rsidRDefault="00395666" w:rsidP="00395666">
            <w:pPr>
              <w:rPr>
                <w:rFonts w:eastAsia="MS Mincho"/>
                <w:lang w:val="de-DE" w:eastAsia="ja-JP"/>
              </w:rPr>
            </w:pPr>
            <w:r>
              <w:rPr>
                <w:rFonts w:eastAsia="MS Mincho"/>
                <w:lang w:val="de-DE" w:eastAsia="ja-JP"/>
              </w:rPr>
              <w:t>Tue</w:t>
            </w:r>
          </w:p>
        </w:tc>
      </w:tr>
      <w:tr w:rsidR="00395666" w14:paraId="6E7BA7DB" w14:textId="77777777" w:rsidTr="00227800">
        <w:tc>
          <w:tcPr>
            <w:tcW w:w="355" w:type="dxa"/>
            <w:vMerge/>
            <w:tcBorders>
              <w:left w:val="single" w:sz="4" w:space="0" w:color="auto"/>
              <w:right w:val="single" w:sz="4" w:space="0" w:color="auto"/>
            </w:tcBorders>
            <w:noWrap/>
          </w:tcPr>
          <w:p w14:paraId="0E523A38"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F208A7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3902720" w14:textId="6FD0D59E"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CAC88B1" w14:textId="0A96541E" w:rsidR="00395666" w:rsidRDefault="00395666" w:rsidP="00395666">
            <w:pPr>
              <w:rPr>
                <w:rFonts w:eastAsia="MS Mincho"/>
                <w:lang w:val="de-DE" w:eastAsia="ja-JP"/>
              </w:rPr>
            </w:pPr>
            <w:commentRangeStart w:id="5825"/>
            <w:r>
              <w:rPr>
                <w:rFonts w:eastAsia="MS Mincho"/>
                <w:lang w:val="de-DE" w:eastAsia="ja-JP"/>
              </w:rPr>
              <w:t>EEE</w:t>
            </w:r>
            <w:commentRangeEnd w:id="5825"/>
            <w:r w:rsidR="00D019A4">
              <w:rPr>
                <w:rStyle w:val="CommentReference"/>
              </w:rPr>
              <w:commentReference w:id="5825"/>
            </w:r>
          </w:p>
        </w:tc>
        <w:tc>
          <w:tcPr>
            <w:tcW w:w="2605" w:type="dxa"/>
            <w:tcBorders>
              <w:top w:val="single" w:sz="4" w:space="0" w:color="auto"/>
              <w:left w:val="single" w:sz="4" w:space="0" w:color="auto"/>
              <w:bottom w:val="single" w:sz="4" w:space="0" w:color="auto"/>
              <w:right w:val="single" w:sz="4" w:space="0" w:color="auto"/>
            </w:tcBorders>
            <w:noWrap/>
          </w:tcPr>
          <w:p w14:paraId="6204D566" w14:textId="1271A6DB" w:rsidR="00395666" w:rsidDel="001F5CD3" w:rsidRDefault="00395666" w:rsidP="00395666">
            <w:pPr>
              <w:rPr>
                <w:rFonts w:eastAsia="MS Mincho"/>
                <w:lang w:val="de-DE" w:eastAsia="ja-JP"/>
              </w:rPr>
            </w:pPr>
            <w:r>
              <w:rPr>
                <w:rFonts w:eastAsia="MS Mincho"/>
                <w:lang w:val="de-DE" w:eastAsia="ja-JP"/>
              </w:rPr>
              <w:t>Tue</w:t>
            </w:r>
          </w:p>
        </w:tc>
      </w:tr>
      <w:tr w:rsidR="00395666" w14:paraId="2C51DBDE" w14:textId="77777777" w:rsidTr="00227800">
        <w:tc>
          <w:tcPr>
            <w:tcW w:w="355" w:type="dxa"/>
            <w:vMerge/>
            <w:tcBorders>
              <w:left w:val="single" w:sz="4" w:space="0" w:color="auto"/>
              <w:right w:val="single" w:sz="4" w:space="0" w:color="auto"/>
            </w:tcBorders>
            <w:noWrap/>
          </w:tcPr>
          <w:p w14:paraId="0794A613"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096B2FBC"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6CB3D1AF" w14:textId="4B99847C"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2BBA4DE" w14:textId="2D51120D" w:rsidR="00395666" w:rsidDel="001F5CD3"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03B0AFB8" w14:textId="7713F731" w:rsidR="00395666" w:rsidRDefault="00395666" w:rsidP="00395666">
            <w:pPr>
              <w:rPr>
                <w:rFonts w:eastAsia="MS Mincho"/>
                <w:lang w:val="de-DE" w:eastAsia="ja-JP"/>
              </w:rPr>
            </w:pPr>
            <w:r>
              <w:rPr>
                <w:rFonts w:eastAsia="MS Mincho"/>
                <w:lang w:eastAsia="ja-JP"/>
              </w:rPr>
              <w:t>Tuesday</w:t>
            </w:r>
          </w:p>
        </w:tc>
      </w:tr>
      <w:tr w:rsidR="00395666" w14:paraId="125DD87E" w14:textId="77777777" w:rsidTr="00227800">
        <w:tc>
          <w:tcPr>
            <w:tcW w:w="355" w:type="dxa"/>
            <w:vMerge/>
            <w:tcBorders>
              <w:left w:val="single" w:sz="4" w:space="0" w:color="auto"/>
              <w:right w:val="single" w:sz="4" w:space="0" w:color="auto"/>
            </w:tcBorders>
            <w:noWrap/>
          </w:tcPr>
          <w:p w14:paraId="7EBBDA1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224EA3B9"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07ABD0CD" w14:textId="50A4F0B6"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82783C7" w14:textId="160D0D15"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1EF75AA9" w14:textId="6B316871" w:rsidR="00395666" w:rsidRDefault="00395666" w:rsidP="00395666">
            <w:pPr>
              <w:rPr>
                <w:rFonts w:eastAsia="MS Mincho"/>
                <w:lang w:eastAsia="ja-JP"/>
              </w:rPr>
            </w:pPr>
            <w:r>
              <w:rPr>
                <w:rFonts w:eastAsia="MS Mincho"/>
                <w:lang w:eastAsia="ja-JP"/>
              </w:rPr>
              <w:t>T</w:t>
            </w:r>
          </w:p>
        </w:tc>
      </w:tr>
      <w:tr w:rsidR="00395666" w14:paraId="75FB428E" w14:textId="77777777" w:rsidTr="00227800">
        <w:tc>
          <w:tcPr>
            <w:tcW w:w="355" w:type="dxa"/>
            <w:vMerge/>
            <w:tcBorders>
              <w:left w:val="single" w:sz="4" w:space="0" w:color="auto"/>
              <w:bottom w:val="single" w:sz="4" w:space="0" w:color="auto"/>
              <w:right w:val="single" w:sz="4" w:space="0" w:color="auto"/>
            </w:tcBorders>
            <w:noWrap/>
          </w:tcPr>
          <w:p w14:paraId="531E11FE"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185A0F8E"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43A5214E" w14:textId="1365A34F"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98F5CC6" w14:textId="1AFDCF79"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BE6F2BE" w14:textId="4CDA3BB5" w:rsidR="00395666" w:rsidRDefault="00395666" w:rsidP="00395666">
            <w:pPr>
              <w:rPr>
                <w:rFonts w:eastAsia="MS Mincho"/>
                <w:lang w:eastAsia="ja-JP"/>
              </w:rPr>
            </w:pPr>
            <w:r>
              <w:rPr>
                <w:rFonts w:eastAsia="MS Mincho"/>
                <w:lang w:eastAsia="ja-JP"/>
              </w:rPr>
              <w:t>Tu</w:t>
            </w:r>
          </w:p>
        </w:tc>
      </w:tr>
      <w:tr w:rsidR="00395666" w14:paraId="178DEEF6" w14:textId="77777777" w:rsidTr="00227800">
        <w:tc>
          <w:tcPr>
            <w:tcW w:w="355" w:type="dxa"/>
            <w:vMerge w:val="restart"/>
            <w:tcBorders>
              <w:top w:val="single" w:sz="4" w:space="0" w:color="auto"/>
              <w:left w:val="single" w:sz="4" w:space="0" w:color="auto"/>
              <w:right w:val="single" w:sz="4" w:space="0" w:color="auto"/>
            </w:tcBorders>
            <w:noWrap/>
            <w:hideMark/>
          </w:tcPr>
          <w:p w14:paraId="462A8C2D" w14:textId="60C87A9A" w:rsidR="00395666" w:rsidRDefault="00395666" w:rsidP="00227800">
            <w:pPr>
              <w:pStyle w:val="TableContents"/>
              <w:jc w:val="center"/>
            </w:pPr>
            <w:r>
              <w:t>e</w:t>
            </w:r>
          </w:p>
        </w:tc>
        <w:tc>
          <w:tcPr>
            <w:tcW w:w="1440" w:type="dxa"/>
            <w:vMerge w:val="restart"/>
            <w:tcBorders>
              <w:top w:val="single" w:sz="4" w:space="0" w:color="auto"/>
              <w:left w:val="single" w:sz="4" w:space="0" w:color="auto"/>
              <w:right w:val="single" w:sz="4" w:space="0" w:color="auto"/>
            </w:tcBorders>
          </w:tcPr>
          <w:p w14:paraId="4DBFF581" w14:textId="289C9C8E" w:rsidR="00395666" w:rsidRDefault="00395666" w:rsidP="00395666">
            <w:pPr>
              <w:pStyle w:val="TableContents"/>
            </w:pPr>
            <w:r>
              <w:t>Text &amp; Number</w:t>
            </w:r>
          </w:p>
        </w:tc>
        <w:tc>
          <w:tcPr>
            <w:tcW w:w="2880" w:type="dxa"/>
            <w:vMerge w:val="restart"/>
            <w:tcBorders>
              <w:top w:val="single" w:sz="4" w:space="0" w:color="auto"/>
              <w:left w:val="single" w:sz="4" w:space="0" w:color="auto"/>
              <w:right w:val="single" w:sz="4" w:space="0" w:color="auto"/>
            </w:tcBorders>
            <w:noWrap/>
            <w:hideMark/>
          </w:tcPr>
          <w:p w14:paraId="695072C3" w14:textId="06144602" w:rsidR="00395666" w:rsidRDefault="00395666" w:rsidP="00395666">
            <w:pPr>
              <w:pStyle w:val="TableContents"/>
            </w:pPr>
            <w:r>
              <w:t>day of week (local)</w:t>
            </w:r>
          </w:p>
        </w:tc>
        <w:tc>
          <w:tcPr>
            <w:tcW w:w="1350" w:type="dxa"/>
            <w:tcBorders>
              <w:top w:val="single" w:sz="4" w:space="0" w:color="auto"/>
              <w:left w:val="single" w:sz="4" w:space="0" w:color="auto"/>
              <w:bottom w:val="single" w:sz="4" w:space="0" w:color="auto"/>
              <w:right w:val="single" w:sz="4" w:space="0" w:color="auto"/>
            </w:tcBorders>
            <w:hideMark/>
          </w:tcPr>
          <w:p w14:paraId="4D7B1DFF" w14:textId="5C380290" w:rsidR="00395666" w:rsidRDefault="00395666" w:rsidP="00395666">
            <w:pPr>
              <w:rPr>
                <w:rFonts w:eastAsia="MS Mincho"/>
                <w:lang w:val="de-DE" w:eastAsia="ja-JP"/>
              </w:rPr>
            </w:pPr>
            <w:r>
              <w:rPr>
                <w:rFonts w:eastAsia="MS Mincho"/>
                <w:lang w:val="de-DE" w:eastAsia="ja-JP"/>
              </w:rPr>
              <w:t>e</w:t>
            </w:r>
          </w:p>
        </w:tc>
        <w:tc>
          <w:tcPr>
            <w:tcW w:w="2605" w:type="dxa"/>
            <w:tcBorders>
              <w:top w:val="single" w:sz="4" w:space="0" w:color="auto"/>
              <w:left w:val="single" w:sz="4" w:space="0" w:color="auto"/>
              <w:bottom w:val="single" w:sz="4" w:space="0" w:color="auto"/>
              <w:right w:val="single" w:sz="4" w:space="0" w:color="auto"/>
            </w:tcBorders>
            <w:noWrap/>
            <w:hideMark/>
          </w:tcPr>
          <w:p w14:paraId="2E694522" w14:textId="20529B5F" w:rsidR="00395666" w:rsidRDefault="00395666" w:rsidP="00395666">
            <w:pPr>
              <w:rPr>
                <w:rFonts w:eastAsia="MS Mincho"/>
                <w:lang w:eastAsia="ja-JP"/>
              </w:rPr>
            </w:pPr>
            <w:r>
              <w:rPr>
                <w:rFonts w:eastAsia="MS Mincho"/>
                <w:lang w:eastAsia="ja-JP"/>
              </w:rPr>
              <w:t>2</w:t>
            </w:r>
          </w:p>
        </w:tc>
      </w:tr>
      <w:tr w:rsidR="00D64322" w14:paraId="42C2F16C" w14:textId="77777777" w:rsidTr="00227800">
        <w:tc>
          <w:tcPr>
            <w:tcW w:w="355" w:type="dxa"/>
            <w:vMerge/>
            <w:tcBorders>
              <w:top w:val="single" w:sz="4" w:space="0" w:color="auto"/>
              <w:left w:val="single" w:sz="4" w:space="0" w:color="auto"/>
              <w:right w:val="single" w:sz="4" w:space="0" w:color="auto"/>
            </w:tcBorders>
            <w:noWrap/>
          </w:tcPr>
          <w:p w14:paraId="374727B1" w14:textId="77777777" w:rsidR="00D64322" w:rsidRDefault="00D64322" w:rsidP="00227800">
            <w:pPr>
              <w:pStyle w:val="TableContents"/>
              <w:jc w:val="center"/>
            </w:pPr>
          </w:p>
        </w:tc>
        <w:tc>
          <w:tcPr>
            <w:tcW w:w="1440" w:type="dxa"/>
            <w:vMerge/>
            <w:tcBorders>
              <w:top w:val="single" w:sz="4" w:space="0" w:color="auto"/>
              <w:left w:val="single" w:sz="4" w:space="0" w:color="auto"/>
              <w:right w:val="single" w:sz="4" w:space="0" w:color="auto"/>
            </w:tcBorders>
          </w:tcPr>
          <w:p w14:paraId="3FCA8D3D" w14:textId="77777777" w:rsidR="00D64322" w:rsidRDefault="00D64322" w:rsidP="00395666">
            <w:pPr>
              <w:pStyle w:val="TableContents"/>
            </w:pPr>
          </w:p>
        </w:tc>
        <w:tc>
          <w:tcPr>
            <w:tcW w:w="2880" w:type="dxa"/>
            <w:vMerge/>
            <w:tcBorders>
              <w:top w:val="single" w:sz="4" w:space="0" w:color="auto"/>
              <w:left w:val="single" w:sz="4" w:space="0" w:color="auto"/>
              <w:right w:val="single" w:sz="4" w:space="0" w:color="auto"/>
            </w:tcBorders>
            <w:noWrap/>
          </w:tcPr>
          <w:p w14:paraId="58993221" w14:textId="77777777" w:rsidR="00D64322" w:rsidRDefault="00D64322"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824F515" w14:textId="577FC867" w:rsidR="00D64322" w:rsidRDefault="00D64322" w:rsidP="00395666">
            <w:pPr>
              <w:rPr>
                <w:rFonts w:eastAsia="MS Mincho"/>
                <w:lang w:val="de-DE" w:eastAsia="ja-JP"/>
              </w:rPr>
            </w:pPr>
            <w:r>
              <w:rPr>
                <w:rFonts w:eastAsia="MS Mincho"/>
                <w:lang w:val="de-DE" w:eastAsia="ja-JP"/>
              </w:rPr>
              <w:t>ee</w:t>
            </w:r>
          </w:p>
        </w:tc>
        <w:tc>
          <w:tcPr>
            <w:tcW w:w="2605" w:type="dxa"/>
            <w:tcBorders>
              <w:top w:val="single" w:sz="4" w:space="0" w:color="auto"/>
              <w:left w:val="single" w:sz="4" w:space="0" w:color="auto"/>
              <w:bottom w:val="single" w:sz="4" w:space="0" w:color="auto"/>
              <w:right w:val="single" w:sz="4" w:space="0" w:color="auto"/>
            </w:tcBorders>
            <w:noWrap/>
          </w:tcPr>
          <w:p w14:paraId="0CDAD8FC" w14:textId="6375267E" w:rsidR="00D64322" w:rsidRDefault="00D64322" w:rsidP="00395666">
            <w:pPr>
              <w:rPr>
                <w:rFonts w:eastAsia="MS Mincho"/>
                <w:lang w:eastAsia="ja-JP"/>
              </w:rPr>
            </w:pPr>
            <w:r>
              <w:rPr>
                <w:rFonts w:eastAsia="MS Mincho"/>
                <w:lang w:eastAsia="ja-JP"/>
              </w:rPr>
              <w:t>2</w:t>
            </w:r>
          </w:p>
        </w:tc>
      </w:tr>
      <w:tr w:rsidR="00395666" w14:paraId="2569C9EC" w14:textId="77777777" w:rsidTr="00227800">
        <w:tc>
          <w:tcPr>
            <w:tcW w:w="355" w:type="dxa"/>
            <w:vMerge/>
            <w:tcBorders>
              <w:left w:val="single" w:sz="4" w:space="0" w:color="auto"/>
              <w:right w:val="single" w:sz="4" w:space="0" w:color="auto"/>
            </w:tcBorders>
            <w:noWrap/>
          </w:tcPr>
          <w:p w14:paraId="2577AF3A"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493F7557"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7B8A0CE6" w14:textId="4A097B57"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2C228B5" w14:textId="6F406AE9" w:rsidR="00395666" w:rsidRDefault="00395666" w:rsidP="00395666">
            <w:pPr>
              <w:rPr>
                <w:rFonts w:eastAsia="MS Mincho"/>
                <w:lang w:val="de-DE" w:eastAsia="ja-JP"/>
              </w:rPr>
            </w:pPr>
            <w:r>
              <w:rPr>
                <w:rFonts w:eastAsia="MS Mincho"/>
                <w:lang w:val="de-DE" w:eastAsia="ja-JP"/>
              </w:rPr>
              <w:t>eee</w:t>
            </w:r>
          </w:p>
        </w:tc>
        <w:tc>
          <w:tcPr>
            <w:tcW w:w="2605" w:type="dxa"/>
            <w:tcBorders>
              <w:top w:val="single" w:sz="4" w:space="0" w:color="auto"/>
              <w:left w:val="single" w:sz="4" w:space="0" w:color="auto"/>
              <w:bottom w:val="single" w:sz="4" w:space="0" w:color="auto"/>
              <w:right w:val="single" w:sz="4" w:space="0" w:color="auto"/>
            </w:tcBorders>
            <w:noWrap/>
          </w:tcPr>
          <w:p w14:paraId="4DA09B11" w14:textId="21CB0D6F" w:rsidR="00395666" w:rsidRDefault="00395666" w:rsidP="00395666">
            <w:pPr>
              <w:rPr>
                <w:rFonts w:eastAsia="MS Mincho"/>
                <w:lang w:eastAsia="ja-JP"/>
              </w:rPr>
            </w:pPr>
            <w:r>
              <w:rPr>
                <w:rFonts w:eastAsia="MS Mincho"/>
                <w:lang w:eastAsia="ja-JP"/>
              </w:rPr>
              <w:t>Tue</w:t>
            </w:r>
          </w:p>
        </w:tc>
      </w:tr>
      <w:tr w:rsidR="00395666" w14:paraId="23F258E4" w14:textId="77777777" w:rsidTr="00227800">
        <w:tc>
          <w:tcPr>
            <w:tcW w:w="355" w:type="dxa"/>
            <w:vMerge/>
            <w:tcBorders>
              <w:left w:val="single" w:sz="4" w:space="0" w:color="auto"/>
              <w:right w:val="single" w:sz="4" w:space="0" w:color="auto"/>
            </w:tcBorders>
            <w:noWrap/>
          </w:tcPr>
          <w:p w14:paraId="3D743D81"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448659D"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2F685B00" w14:textId="33357D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E78063" w14:textId="4DE44AF1" w:rsidR="00395666" w:rsidRDefault="00395666" w:rsidP="00395666">
            <w:pPr>
              <w:rPr>
                <w:rFonts w:eastAsia="MS Mincho"/>
                <w:lang w:val="de-DE" w:eastAsia="ja-JP"/>
              </w:rPr>
            </w:pPr>
            <w:r>
              <w:rPr>
                <w:rFonts w:eastAsia="MS Mincho"/>
                <w:lang w:val="de-DE" w:eastAsia="ja-JP"/>
              </w:rPr>
              <w:t>eeee</w:t>
            </w:r>
          </w:p>
        </w:tc>
        <w:tc>
          <w:tcPr>
            <w:tcW w:w="2605" w:type="dxa"/>
            <w:tcBorders>
              <w:top w:val="single" w:sz="4" w:space="0" w:color="auto"/>
              <w:left w:val="single" w:sz="4" w:space="0" w:color="auto"/>
              <w:bottom w:val="single" w:sz="4" w:space="0" w:color="auto"/>
              <w:right w:val="single" w:sz="4" w:space="0" w:color="auto"/>
            </w:tcBorders>
            <w:noWrap/>
          </w:tcPr>
          <w:p w14:paraId="12355B0A" w14:textId="655EA4C3" w:rsidR="00395666" w:rsidRDefault="00395666" w:rsidP="00395666">
            <w:pPr>
              <w:rPr>
                <w:rFonts w:eastAsia="MS Mincho"/>
                <w:lang w:eastAsia="ja-JP"/>
              </w:rPr>
            </w:pPr>
            <w:r>
              <w:rPr>
                <w:rFonts w:eastAsia="MS Mincho"/>
                <w:lang w:eastAsia="ja-JP"/>
              </w:rPr>
              <w:t>Tuesday</w:t>
            </w:r>
          </w:p>
        </w:tc>
      </w:tr>
      <w:tr w:rsidR="00395666" w14:paraId="1D525879" w14:textId="77777777" w:rsidTr="00227800">
        <w:tc>
          <w:tcPr>
            <w:tcW w:w="355" w:type="dxa"/>
            <w:vMerge/>
            <w:tcBorders>
              <w:left w:val="single" w:sz="4" w:space="0" w:color="auto"/>
              <w:right w:val="single" w:sz="4" w:space="0" w:color="auto"/>
            </w:tcBorders>
            <w:noWrap/>
          </w:tcPr>
          <w:p w14:paraId="39A080DF" w14:textId="77777777" w:rsidR="00395666" w:rsidRDefault="00395666" w:rsidP="00227800">
            <w:pPr>
              <w:pStyle w:val="TableContents"/>
              <w:jc w:val="center"/>
            </w:pPr>
          </w:p>
        </w:tc>
        <w:tc>
          <w:tcPr>
            <w:tcW w:w="1440" w:type="dxa"/>
            <w:vMerge/>
            <w:tcBorders>
              <w:left w:val="single" w:sz="4" w:space="0" w:color="auto"/>
              <w:right w:val="single" w:sz="4" w:space="0" w:color="auto"/>
            </w:tcBorders>
          </w:tcPr>
          <w:p w14:paraId="7EB3438F" w14:textId="77777777" w:rsidR="00395666" w:rsidRDefault="00395666" w:rsidP="00395666">
            <w:pPr>
              <w:pStyle w:val="TableContents"/>
            </w:pPr>
          </w:p>
        </w:tc>
        <w:tc>
          <w:tcPr>
            <w:tcW w:w="2880" w:type="dxa"/>
            <w:vMerge/>
            <w:tcBorders>
              <w:left w:val="single" w:sz="4" w:space="0" w:color="auto"/>
              <w:right w:val="single" w:sz="4" w:space="0" w:color="auto"/>
            </w:tcBorders>
            <w:noWrap/>
          </w:tcPr>
          <w:p w14:paraId="5D7CB7D0" w14:textId="07C4B742"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06EA1511" w14:textId="120957FC" w:rsidR="00395666" w:rsidRDefault="00395666" w:rsidP="00395666">
            <w:pPr>
              <w:rPr>
                <w:rFonts w:eastAsia="MS Mincho"/>
                <w:lang w:val="de-DE" w:eastAsia="ja-JP"/>
              </w:rPr>
            </w:pPr>
            <w:r>
              <w:rPr>
                <w:rFonts w:eastAsia="MS Mincho"/>
                <w:lang w:val="de-DE" w:eastAsia="ja-JP"/>
              </w:rPr>
              <w:t>eeeee</w:t>
            </w:r>
          </w:p>
        </w:tc>
        <w:tc>
          <w:tcPr>
            <w:tcW w:w="2605" w:type="dxa"/>
            <w:tcBorders>
              <w:top w:val="single" w:sz="4" w:space="0" w:color="auto"/>
              <w:left w:val="single" w:sz="4" w:space="0" w:color="auto"/>
              <w:bottom w:val="single" w:sz="4" w:space="0" w:color="auto"/>
              <w:right w:val="single" w:sz="4" w:space="0" w:color="auto"/>
            </w:tcBorders>
            <w:noWrap/>
          </w:tcPr>
          <w:p w14:paraId="5D36E093" w14:textId="5AEB017E" w:rsidR="00395666" w:rsidDel="001F5CD3" w:rsidRDefault="00395666" w:rsidP="00395666">
            <w:pPr>
              <w:rPr>
                <w:rFonts w:eastAsia="MS Mincho"/>
                <w:lang w:eastAsia="ja-JP"/>
              </w:rPr>
            </w:pPr>
            <w:r>
              <w:rPr>
                <w:rFonts w:eastAsia="MS Mincho"/>
                <w:lang w:eastAsia="ja-JP"/>
              </w:rPr>
              <w:t>T</w:t>
            </w:r>
          </w:p>
        </w:tc>
      </w:tr>
      <w:tr w:rsidR="00395666" w14:paraId="7C5C9C02" w14:textId="77777777" w:rsidTr="00227800">
        <w:tc>
          <w:tcPr>
            <w:tcW w:w="355" w:type="dxa"/>
            <w:vMerge/>
            <w:tcBorders>
              <w:left w:val="single" w:sz="4" w:space="0" w:color="auto"/>
              <w:bottom w:val="single" w:sz="4" w:space="0" w:color="auto"/>
              <w:right w:val="single" w:sz="4" w:space="0" w:color="auto"/>
            </w:tcBorders>
            <w:noWrap/>
          </w:tcPr>
          <w:p w14:paraId="5B555FBC" w14:textId="77777777" w:rsidR="00395666" w:rsidRDefault="00395666"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0AF770D" w14:textId="77777777" w:rsidR="00395666" w:rsidRDefault="00395666" w:rsidP="00395666">
            <w:pPr>
              <w:pStyle w:val="TableContents"/>
            </w:pPr>
          </w:p>
        </w:tc>
        <w:tc>
          <w:tcPr>
            <w:tcW w:w="2880" w:type="dxa"/>
            <w:vMerge/>
            <w:tcBorders>
              <w:left w:val="single" w:sz="4" w:space="0" w:color="auto"/>
              <w:bottom w:val="single" w:sz="4" w:space="0" w:color="auto"/>
              <w:right w:val="single" w:sz="4" w:space="0" w:color="auto"/>
            </w:tcBorders>
            <w:noWrap/>
          </w:tcPr>
          <w:p w14:paraId="7546A588" w14:textId="2C9EC30B" w:rsidR="00395666" w:rsidRDefault="00395666"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D0D4FE" w14:textId="7C924260" w:rsidR="00395666" w:rsidRDefault="00395666" w:rsidP="00395666">
            <w:pPr>
              <w:rPr>
                <w:rFonts w:eastAsia="MS Mincho"/>
                <w:lang w:val="de-DE" w:eastAsia="ja-JP"/>
              </w:rPr>
            </w:pPr>
            <w:r>
              <w:rPr>
                <w:rFonts w:eastAsia="MS Mincho"/>
                <w:lang w:val="de-DE" w:eastAsia="ja-JP"/>
              </w:rPr>
              <w:t>eeeeee</w:t>
            </w:r>
          </w:p>
        </w:tc>
        <w:tc>
          <w:tcPr>
            <w:tcW w:w="2605" w:type="dxa"/>
            <w:tcBorders>
              <w:top w:val="single" w:sz="4" w:space="0" w:color="auto"/>
              <w:left w:val="single" w:sz="4" w:space="0" w:color="auto"/>
              <w:bottom w:val="single" w:sz="4" w:space="0" w:color="auto"/>
              <w:right w:val="single" w:sz="4" w:space="0" w:color="auto"/>
            </w:tcBorders>
            <w:noWrap/>
          </w:tcPr>
          <w:p w14:paraId="4987DE01" w14:textId="1373C220" w:rsidR="00395666" w:rsidRDefault="00395666" w:rsidP="00395666">
            <w:pPr>
              <w:rPr>
                <w:rFonts w:eastAsia="MS Mincho"/>
                <w:lang w:eastAsia="ja-JP"/>
              </w:rPr>
            </w:pPr>
            <w:r>
              <w:rPr>
                <w:rFonts w:eastAsia="MS Mincho"/>
                <w:lang w:eastAsia="ja-JP"/>
              </w:rPr>
              <w:t>Tu</w:t>
            </w:r>
          </w:p>
        </w:tc>
      </w:tr>
      <w:tr w:rsidR="00227800" w14:paraId="3FDB7E54"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3B152364" w14:textId="56D0835B" w:rsidR="00395666" w:rsidRDefault="00395666" w:rsidP="00227800">
            <w:pPr>
              <w:pStyle w:val="TableContents"/>
              <w:jc w:val="center"/>
            </w:pPr>
            <w:r>
              <w:t>D</w:t>
            </w:r>
          </w:p>
        </w:tc>
        <w:tc>
          <w:tcPr>
            <w:tcW w:w="1440" w:type="dxa"/>
            <w:tcBorders>
              <w:top w:val="single" w:sz="4" w:space="0" w:color="auto"/>
              <w:left w:val="single" w:sz="4" w:space="0" w:color="auto"/>
              <w:bottom w:val="single" w:sz="4" w:space="0" w:color="auto"/>
              <w:right w:val="single" w:sz="4" w:space="0" w:color="auto"/>
            </w:tcBorders>
          </w:tcPr>
          <w:p w14:paraId="63386524" w14:textId="39B84F52"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34FB8CDE" w14:textId="4097FB21" w:rsidR="00395666" w:rsidRDefault="00395666" w:rsidP="00395666">
            <w:pPr>
              <w:pStyle w:val="TableContents"/>
            </w:pPr>
            <w:r>
              <w:t>day in year</w:t>
            </w:r>
          </w:p>
        </w:tc>
        <w:tc>
          <w:tcPr>
            <w:tcW w:w="1350" w:type="dxa"/>
            <w:tcBorders>
              <w:top w:val="single" w:sz="4" w:space="0" w:color="auto"/>
              <w:left w:val="single" w:sz="4" w:space="0" w:color="auto"/>
              <w:bottom w:val="single" w:sz="4" w:space="0" w:color="auto"/>
              <w:right w:val="single" w:sz="4" w:space="0" w:color="auto"/>
            </w:tcBorders>
            <w:hideMark/>
          </w:tcPr>
          <w:p w14:paraId="178A7B13" w14:textId="77777777" w:rsidR="00395666" w:rsidRDefault="00395666" w:rsidP="00395666">
            <w:pPr>
              <w:rPr>
                <w:rFonts w:eastAsia="MS Mincho"/>
                <w:lang w:eastAsia="ja-JP"/>
              </w:rPr>
            </w:pPr>
            <w:r>
              <w:rPr>
                <w:rFonts w:eastAsia="MS Mincho"/>
                <w:lang w:eastAsia="ja-JP"/>
              </w:rPr>
              <w:t>D</w:t>
            </w:r>
          </w:p>
        </w:tc>
        <w:tc>
          <w:tcPr>
            <w:tcW w:w="2605" w:type="dxa"/>
            <w:tcBorders>
              <w:top w:val="single" w:sz="4" w:space="0" w:color="auto"/>
              <w:left w:val="single" w:sz="4" w:space="0" w:color="auto"/>
              <w:bottom w:val="single" w:sz="4" w:space="0" w:color="auto"/>
              <w:right w:val="single" w:sz="4" w:space="0" w:color="auto"/>
            </w:tcBorders>
            <w:noWrap/>
            <w:hideMark/>
          </w:tcPr>
          <w:p w14:paraId="36A054A1" w14:textId="77777777" w:rsidR="00395666" w:rsidRDefault="00395666" w:rsidP="00395666">
            <w:pPr>
              <w:rPr>
                <w:rFonts w:eastAsia="MS Mincho"/>
                <w:lang w:eastAsia="ja-JP"/>
              </w:rPr>
            </w:pPr>
            <w:r>
              <w:rPr>
                <w:rFonts w:eastAsia="MS Mincho"/>
                <w:lang w:eastAsia="ja-JP"/>
              </w:rPr>
              <w:t>189</w:t>
            </w:r>
          </w:p>
        </w:tc>
      </w:tr>
      <w:tr w:rsidR="00227800" w14:paraId="508A9E73"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628A2E30" w14:textId="2C0BD3F0" w:rsidR="00395666" w:rsidRDefault="00395666" w:rsidP="00227800">
            <w:pPr>
              <w:pStyle w:val="TableContents"/>
              <w:jc w:val="center"/>
            </w:pPr>
            <w:r>
              <w:t>F</w:t>
            </w:r>
          </w:p>
        </w:tc>
        <w:tc>
          <w:tcPr>
            <w:tcW w:w="1440" w:type="dxa"/>
            <w:tcBorders>
              <w:top w:val="single" w:sz="4" w:space="0" w:color="auto"/>
              <w:left w:val="single" w:sz="4" w:space="0" w:color="auto"/>
              <w:bottom w:val="single" w:sz="4" w:space="0" w:color="auto"/>
              <w:right w:val="single" w:sz="4" w:space="0" w:color="auto"/>
            </w:tcBorders>
          </w:tcPr>
          <w:p w14:paraId="0E271627" w14:textId="77DF7636"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A1AC0D3" w14:textId="2391FD49" w:rsidR="00395666" w:rsidRDefault="00395666" w:rsidP="00395666">
            <w:pPr>
              <w:pStyle w:val="TableContents"/>
            </w:pPr>
            <w:r>
              <w:t>day of week in month</w:t>
            </w:r>
          </w:p>
        </w:tc>
        <w:tc>
          <w:tcPr>
            <w:tcW w:w="1350" w:type="dxa"/>
            <w:tcBorders>
              <w:top w:val="single" w:sz="4" w:space="0" w:color="auto"/>
              <w:left w:val="single" w:sz="4" w:space="0" w:color="auto"/>
              <w:bottom w:val="single" w:sz="4" w:space="0" w:color="auto"/>
              <w:right w:val="single" w:sz="4" w:space="0" w:color="auto"/>
            </w:tcBorders>
            <w:hideMark/>
          </w:tcPr>
          <w:p w14:paraId="66DA3D46" w14:textId="77777777" w:rsidR="00395666" w:rsidRDefault="00395666" w:rsidP="00395666">
            <w:pPr>
              <w:rPr>
                <w:rFonts w:eastAsia="MS Mincho"/>
                <w:lang w:eastAsia="ja-JP"/>
              </w:rPr>
            </w:pPr>
            <w:r>
              <w:rPr>
                <w:rFonts w:eastAsia="MS Mincho"/>
                <w:lang w:eastAsia="ja-JP"/>
              </w:rPr>
              <w:t>F</w:t>
            </w:r>
          </w:p>
        </w:tc>
        <w:tc>
          <w:tcPr>
            <w:tcW w:w="2605" w:type="dxa"/>
            <w:tcBorders>
              <w:top w:val="single" w:sz="4" w:space="0" w:color="auto"/>
              <w:left w:val="single" w:sz="4" w:space="0" w:color="auto"/>
              <w:bottom w:val="single" w:sz="4" w:space="0" w:color="auto"/>
              <w:right w:val="single" w:sz="4" w:space="0" w:color="auto"/>
            </w:tcBorders>
            <w:noWrap/>
            <w:hideMark/>
          </w:tcPr>
          <w:p w14:paraId="5D6D98C5" w14:textId="77777777" w:rsidR="00395666" w:rsidRDefault="00395666" w:rsidP="00395666">
            <w:pPr>
              <w:rPr>
                <w:rFonts w:eastAsia="MS Mincho"/>
                <w:lang w:eastAsia="ja-JP"/>
              </w:rPr>
            </w:pPr>
            <w:r>
              <w:rPr>
                <w:rFonts w:eastAsia="MS Mincho"/>
                <w:lang w:eastAsia="ja-JP"/>
              </w:rPr>
              <w:t>2 (2nd Wed in July)</w:t>
            </w:r>
          </w:p>
        </w:tc>
      </w:tr>
      <w:tr w:rsidR="00227800" w14:paraId="62533032"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70ED764B" w14:textId="570B0659"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6664E9A" w14:textId="4DD7B81E"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0E01740" w14:textId="67BF4185" w:rsidR="00395666" w:rsidRDefault="00395666" w:rsidP="00395666">
            <w:pPr>
              <w:pStyle w:val="TableContents"/>
            </w:pPr>
            <w:r>
              <w:t>week in year</w:t>
            </w:r>
          </w:p>
        </w:tc>
        <w:tc>
          <w:tcPr>
            <w:tcW w:w="1350" w:type="dxa"/>
            <w:tcBorders>
              <w:top w:val="single" w:sz="4" w:space="0" w:color="auto"/>
              <w:left w:val="single" w:sz="4" w:space="0" w:color="auto"/>
              <w:bottom w:val="single" w:sz="4" w:space="0" w:color="auto"/>
              <w:right w:val="single" w:sz="4" w:space="0" w:color="auto"/>
            </w:tcBorders>
            <w:hideMark/>
          </w:tcPr>
          <w:p w14:paraId="7476B728" w14:textId="77777777" w:rsidR="00395666" w:rsidRDefault="00395666" w:rsidP="00395666">
            <w:pPr>
              <w:rPr>
                <w:rFonts w:eastAsia="MS Mincho"/>
                <w:lang w:eastAsia="ja-JP"/>
              </w:rPr>
            </w:pPr>
            <w:r>
              <w:rPr>
                <w:rFonts w:eastAsia="MS Mincho"/>
                <w:lang w:eastAsia="ja-JP"/>
              </w:rPr>
              <w:t xml:space="preserve">w, </w:t>
            </w:r>
            <w:proofErr w:type="spellStart"/>
            <w:r>
              <w:rPr>
                <w:rFonts w:eastAsia="MS Mincho"/>
                <w:lang w:eastAsia="ja-JP"/>
              </w:rPr>
              <w:t>ww</w:t>
            </w:r>
            <w:proofErr w:type="spellEnd"/>
          </w:p>
        </w:tc>
        <w:tc>
          <w:tcPr>
            <w:tcW w:w="2605" w:type="dxa"/>
            <w:tcBorders>
              <w:top w:val="single" w:sz="4" w:space="0" w:color="auto"/>
              <w:left w:val="single" w:sz="4" w:space="0" w:color="auto"/>
              <w:bottom w:val="single" w:sz="4" w:space="0" w:color="auto"/>
              <w:right w:val="single" w:sz="4" w:space="0" w:color="auto"/>
            </w:tcBorders>
            <w:noWrap/>
            <w:hideMark/>
          </w:tcPr>
          <w:p w14:paraId="095D7B63" w14:textId="77777777" w:rsidR="00395666" w:rsidRDefault="00395666" w:rsidP="00395666">
            <w:pPr>
              <w:rPr>
                <w:rFonts w:eastAsia="MS Mincho"/>
                <w:lang w:eastAsia="ja-JP"/>
              </w:rPr>
            </w:pPr>
            <w:r>
              <w:rPr>
                <w:rFonts w:eastAsia="MS Mincho"/>
                <w:lang w:eastAsia="ja-JP"/>
              </w:rPr>
              <w:t>27</w:t>
            </w:r>
          </w:p>
        </w:tc>
      </w:tr>
      <w:tr w:rsidR="00227800" w14:paraId="5F99CA4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C6CE6F3" w14:textId="258A04B7" w:rsidR="00395666" w:rsidRDefault="00395666" w:rsidP="00227800">
            <w:pPr>
              <w:pStyle w:val="TableContents"/>
              <w:jc w:val="center"/>
            </w:pPr>
            <w:r>
              <w:t>W</w:t>
            </w:r>
          </w:p>
        </w:tc>
        <w:tc>
          <w:tcPr>
            <w:tcW w:w="1440" w:type="dxa"/>
            <w:tcBorders>
              <w:top w:val="single" w:sz="4" w:space="0" w:color="auto"/>
              <w:left w:val="single" w:sz="4" w:space="0" w:color="auto"/>
              <w:bottom w:val="single" w:sz="4" w:space="0" w:color="auto"/>
              <w:right w:val="single" w:sz="4" w:space="0" w:color="auto"/>
            </w:tcBorders>
          </w:tcPr>
          <w:p w14:paraId="1ACB3927" w14:textId="48176B05" w:rsidR="00395666" w:rsidRDefault="00395666" w:rsidP="00395666">
            <w:pPr>
              <w:pStyle w:val="TableContents"/>
            </w:pPr>
            <w:r>
              <w:t>Number</w:t>
            </w:r>
          </w:p>
        </w:tc>
        <w:tc>
          <w:tcPr>
            <w:tcW w:w="2880" w:type="dxa"/>
            <w:tcBorders>
              <w:top w:val="single" w:sz="4" w:space="0" w:color="auto"/>
              <w:left w:val="single" w:sz="4" w:space="0" w:color="auto"/>
              <w:bottom w:val="single" w:sz="4" w:space="0" w:color="auto"/>
              <w:right w:val="single" w:sz="4" w:space="0" w:color="auto"/>
            </w:tcBorders>
            <w:noWrap/>
            <w:hideMark/>
          </w:tcPr>
          <w:p w14:paraId="68E4CA9F" w14:textId="45717D4D" w:rsidR="00395666" w:rsidRDefault="00395666" w:rsidP="00395666">
            <w:pPr>
              <w:pStyle w:val="TableContents"/>
            </w:pPr>
            <w:r>
              <w:t>week in month</w:t>
            </w:r>
          </w:p>
        </w:tc>
        <w:tc>
          <w:tcPr>
            <w:tcW w:w="1350" w:type="dxa"/>
            <w:tcBorders>
              <w:top w:val="single" w:sz="4" w:space="0" w:color="auto"/>
              <w:left w:val="single" w:sz="4" w:space="0" w:color="auto"/>
              <w:bottom w:val="single" w:sz="4" w:space="0" w:color="auto"/>
              <w:right w:val="single" w:sz="4" w:space="0" w:color="auto"/>
            </w:tcBorders>
            <w:hideMark/>
          </w:tcPr>
          <w:p w14:paraId="677E4F5C" w14:textId="77777777" w:rsidR="00395666" w:rsidRDefault="00395666" w:rsidP="00395666">
            <w:pPr>
              <w:rPr>
                <w:rFonts w:eastAsia="MS Mincho"/>
                <w:lang w:eastAsia="ja-JP"/>
              </w:rPr>
            </w:pPr>
            <w:r>
              <w:rPr>
                <w:rFonts w:eastAsia="MS Mincho"/>
                <w:lang w:eastAsia="ja-JP"/>
              </w:rPr>
              <w:t>W</w:t>
            </w:r>
          </w:p>
        </w:tc>
        <w:tc>
          <w:tcPr>
            <w:tcW w:w="2605" w:type="dxa"/>
            <w:tcBorders>
              <w:top w:val="single" w:sz="4" w:space="0" w:color="auto"/>
              <w:left w:val="single" w:sz="4" w:space="0" w:color="auto"/>
              <w:bottom w:val="single" w:sz="4" w:space="0" w:color="auto"/>
              <w:right w:val="single" w:sz="4" w:space="0" w:color="auto"/>
            </w:tcBorders>
            <w:noWrap/>
            <w:hideMark/>
          </w:tcPr>
          <w:p w14:paraId="73B771E8" w14:textId="77777777" w:rsidR="00395666" w:rsidRDefault="00395666" w:rsidP="00395666">
            <w:pPr>
              <w:rPr>
                <w:rFonts w:eastAsia="MS Mincho"/>
                <w:lang w:eastAsia="ja-JP"/>
              </w:rPr>
            </w:pPr>
            <w:r>
              <w:rPr>
                <w:rFonts w:eastAsia="MS Mincho"/>
                <w:lang w:eastAsia="ja-JP"/>
              </w:rPr>
              <w:t>2</w:t>
            </w:r>
          </w:p>
        </w:tc>
      </w:tr>
      <w:tr w:rsidR="00227800" w14:paraId="4217716F"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9F26036" w14:textId="769B4373" w:rsidR="00395666" w:rsidRDefault="00395666" w:rsidP="00227800">
            <w:pPr>
              <w:pStyle w:val="TableContents"/>
              <w:jc w:val="center"/>
            </w:pPr>
            <w:r>
              <w:t>a</w:t>
            </w:r>
          </w:p>
        </w:tc>
        <w:tc>
          <w:tcPr>
            <w:tcW w:w="1440" w:type="dxa"/>
            <w:tcBorders>
              <w:top w:val="single" w:sz="4" w:space="0" w:color="auto"/>
              <w:left w:val="single" w:sz="4" w:space="0" w:color="auto"/>
              <w:bottom w:val="single" w:sz="4" w:space="0" w:color="auto"/>
              <w:right w:val="single" w:sz="4" w:space="0" w:color="auto"/>
            </w:tcBorders>
          </w:tcPr>
          <w:p w14:paraId="4DFD2B06" w14:textId="0441BA1A"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5261BD99" w14:textId="688D364F" w:rsidR="00395666" w:rsidRDefault="00395666" w:rsidP="00395666">
            <w:pPr>
              <w:pStyle w:val="TableContents"/>
            </w:pPr>
            <w:r>
              <w:t>am/pm marker</w:t>
            </w:r>
          </w:p>
        </w:tc>
        <w:tc>
          <w:tcPr>
            <w:tcW w:w="1350" w:type="dxa"/>
            <w:tcBorders>
              <w:top w:val="single" w:sz="4" w:space="0" w:color="auto"/>
              <w:left w:val="single" w:sz="4" w:space="0" w:color="auto"/>
              <w:bottom w:val="single" w:sz="4" w:space="0" w:color="auto"/>
              <w:right w:val="single" w:sz="4" w:space="0" w:color="auto"/>
            </w:tcBorders>
            <w:hideMark/>
          </w:tcPr>
          <w:p w14:paraId="24ACC5B7" w14:textId="77777777" w:rsidR="00395666" w:rsidRDefault="00395666" w:rsidP="00395666">
            <w:pPr>
              <w:rPr>
                <w:rFonts w:eastAsia="MS Mincho"/>
                <w:lang w:eastAsia="ja-JP"/>
              </w:rPr>
            </w:pPr>
            <w:r>
              <w:rPr>
                <w:rFonts w:eastAsia="MS Mincho"/>
                <w:lang w:eastAsia="ja-JP"/>
              </w:rPr>
              <w:t>A</w:t>
            </w:r>
          </w:p>
        </w:tc>
        <w:tc>
          <w:tcPr>
            <w:tcW w:w="2605" w:type="dxa"/>
            <w:tcBorders>
              <w:top w:val="single" w:sz="4" w:space="0" w:color="auto"/>
              <w:left w:val="single" w:sz="4" w:space="0" w:color="auto"/>
              <w:bottom w:val="single" w:sz="4" w:space="0" w:color="auto"/>
              <w:right w:val="single" w:sz="4" w:space="0" w:color="auto"/>
            </w:tcBorders>
            <w:noWrap/>
            <w:hideMark/>
          </w:tcPr>
          <w:p w14:paraId="1329B528" w14:textId="77777777" w:rsidR="00395666" w:rsidRDefault="00395666" w:rsidP="00395666">
            <w:pPr>
              <w:rPr>
                <w:rFonts w:eastAsia="MS Mincho"/>
                <w:lang w:eastAsia="ja-JP"/>
              </w:rPr>
            </w:pPr>
            <w:r>
              <w:rPr>
                <w:rFonts w:eastAsia="MS Mincho"/>
                <w:lang w:eastAsia="ja-JP"/>
              </w:rPr>
              <w:t>pm</w:t>
            </w:r>
          </w:p>
        </w:tc>
      </w:tr>
      <w:tr w:rsidR="008F3FEB" w14:paraId="01E705EF" w14:textId="77777777" w:rsidTr="00227800">
        <w:tc>
          <w:tcPr>
            <w:tcW w:w="355" w:type="dxa"/>
            <w:vMerge w:val="restart"/>
            <w:tcBorders>
              <w:top w:val="single" w:sz="4" w:space="0" w:color="auto"/>
              <w:left w:val="single" w:sz="4" w:space="0" w:color="auto"/>
              <w:right w:val="single" w:sz="4" w:space="0" w:color="auto"/>
            </w:tcBorders>
            <w:noWrap/>
            <w:hideMark/>
          </w:tcPr>
          <w:p w14:paraId="1867881E" w14:textId="104B1109"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32996563" w14:textId="68B1BB44"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56DDA3BD" w14:textId="056A10C6" w:rsidR="008F3FEB" w:rsidRDefault="008F3FEB" w:rsidP="00395666">
            <w:pPr>
              <w:pStyle w:val="TableContents"/>
            </w:pPr>
            <w:r>
              <w:t>hour in day (0~24 )</w:t>
            </w:r>
          </w:p>
        </w:tc>
        <w:tc>
          <w:tcPr>
            <w:tcW w:w="1350" w:type="dxa"/>
            <w:tcBorders>
              <w:top w:val="single" w:sz="4" w:space="0" w:color="auto"/>
              <w:left w:val="single" w:sz="4" w:space="0" w:color="auto"/>
              <w:bottom w:val="single" w:sz="4" w:space="0" w:color="auto"/>
              <w:right w:val="single" w:sz="4" w:space="0" w:color="auto"/>
            </w:tcBorders>
            <w:hideMark/>
          </w:tcPr>
          <w:p w14:paraId="027F68D3" w14:textId="4BFE4799"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2D110B30" w14:textId="0E4F41C9" w:rsidR="008F3FEB" w:rsidRDefault="008F3FEB" w:rsidP="00395666">
            <w:pPr>
              <w:rPr>
                <w:rFonts w:eastAsia="MS Mincho"/>
                <w:lang w:eastAsia="ja-JP"/>
              </w:rPr>
            </w:pPr>
            <w:r>
              <w:rPr>
                <w:rFonts w:eastAsia="MS Mincho"/>
                <w:lang w:eastAsia="ja-JP"/>
              </w:rPr>
              <w:t>2, 24</w:t>
            </w:r>
          </w:p>
        </w:tc>
      </w:tr>
      <w:tr w:rsidR="008F3FEB" w14:paraId="58A116E1" w14:textId="77777777" w:rsidTr="00227800">
        <w:tc>
          <w:tcPr>
            <w:tcW w:w="355" w:type="dxa"/>
            <w:vMerge/>
            <w:tcBorders>
              <w:left w:val="single" w:sz="4" w:space="0" w:color="auto"/>
              <w:bottom w:val="single" w:sz="4" w:space="0" w:color="auto"/>
              <w:right w:val="single" w:sz="4" w:space="0" w:color="auto"/>
            </w:tcBorders>
            <w:noWrap/>
          </w:tcPr>
          <w:p w14:paraId="2B69CF9D"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61221F74"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154E863D" w14:textId="19DB95A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61C3BFA5" w14:textId="2FC5A2AB"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2D9C1A13" w14:textId="5AC3382F" w:rsidR="008F3FEB" w:rsidRDefault="008F3FEB" w:rsidP="00395666">
            <w:pPr>
              <w:rPr>
                <w:rFonts w:eastAsia="MS Mincho"/>
                <w:lang w:eastAsia="ja-JP"/>
              </w:rPr>
            </w:pPr>
            <w:r>
              <w:rPr>
                <w:rFonts w:eastAsia="MS Mincho"/>
                <w:lang w:eastAsia="ja-JP"/>
              </w:rPr>
              <w:t>02, 24</w:t>
            </w:r>
          </w:p>
        </w:tc>
      </w:tr>
      <w:tr w:rsidR="008F3FEB" w14:paraId="143676BB" w14:textId="77777777" w:rsidTr="00227800">
        <w:tc>
          <w:tcPr>
            <w:tcW w:w="355" w:type="dxa"/>
            <w:vMerge w:val="restart"/>
            <w:tcBorders>
              <w:top w:val="single" w:sz="4" w:space="0" w:color="auto"/>
              <w:left w:val="single" w:sz="4" w:space="0" w:color="auto"/>
              <w:right w:val="single" w:sz="4" w:space="0" w:color="auto"/>
            </w:tcBorders>
            <w:noWrap/>
            <w:hideMark/>
          </w:tcPr>
          <w:p w14:paraId="16DB5EF8" w14:textId="6C2DD22C" w:rsidR="008F3FEB" w:rsidRDefault="008F3FEB" w:rsidP="00227800">
            <w:pPr>
              <w:pStyle w:val="TableContents"/>
              <w:jc w:val="center"/>
            </w:pPr>
            <w:r>
              <w:t>K</w:t>
            </w:r>
          </w:p>
        </w:tc>
        <w:tc>
          <w:tcPr>
            <w:tcW w:w="1440" w:type="dxa"/>
            <w:vMerge w:val="restart"/>
            <w:tcBorders>
              <w:top w:val="single" w:sz="4" w:space="0" w:color="auto"/>
              <w:left w:val="single" w:sz="4" w:space="0" w:color="auto"/>
              <w:right w:val="single" w:sz="4" w:space="0" w:color="auto"/>
            </w:tcBorders>
          </w:tcPr>
          <w:p w14:paraId="07835606" w14:textId="470913C2" w:rsidR="008F3FEB" w:rsidRDefault="008F3FEB" w:rsidP="00395666">
            <w:pPr>
              <w:pStyle w:val="TableContents"/>
            </w:pPr>
            <w:r>
              <w:t>Number</w:t>
            </w:r>
          </w:p>
        </w:tc>
        <w:tc>
          <w:tcPr>
            <w:tcW w:w="2880" w:type="dxa"/>
            <w:vMerge w:val="restart"/>
            <w:tcBorders>
              <w:top w:val="single" w:sz="4" w:space="0" w:color="auto"/>
              <w:left w:val="single" w:sz="4" w:space="0" w:color="auto"/>
              <w:right w:val="single" w:sz="4" w:space="0" w:color="auto"/>
            </w:tcBorders>
            <w:noWrap/>
            <w:hideMark/>
          </w:tcPr>
          <w:p w14:paraId="78D70BF6" w14:textId="5A5B925F" w:rsidR="008F3FEB" w:rsidRDefault="008F3FEB" w:rsidP="00395666">
            <w:pPr>
              <w:pStyle w:val="TableContents"/>
            </w:pPr>
            <w:r>
              <w:t>hour in am/pm (0~11)</w:t>
            </w:r>
          </w:p>
        </w:tc>
        <w:tc>
          <w:tcPr>
            <w:tcW w:w="1350" w:type="dxa"/>
            <w:tcBorders>
              <w:top w:val="single" w:sz="4" w:space="0" w:color="auto"/>
              <w:left w:val="single" w:sz="4" w:space="0" w:color="auto"/>
              <w:bottom w:val="single" w:sz="4" w:space="0" w:color="auto"/>
              <w:right w:val="single" w:sz="4" w:space="0" w:color="auto"/>
            </w:tcBorders>
            <w:hideMark/>
          </w:tcPr>
          <w:p w14:paraId="2657508B" w14:textId="34C55D9E" w:rsidR="008F3FEB" w:rsidRDefault="008F3FEB" w:rsidP="00395666">
            <w:pPr>
              <w:rPr>
                <w:rFonts w:eastAsia="MS Mincho"/>
                <w:lang w:eastAsia="ja-JP"/>
              </w:rPr>
            </w:pPr>
            <w:r>
              <w:rPr>
                <w:rFonts w:eastAsia="MS Mincho"/>
                <w:lang w:eastAsia="ja-JP"/>
              </w:rPr>
              <w:t>K</w:t>
            </w:r>
          </w:p>
        </w:tc>
        <w:tc>
          <w:tcPr>
            <w:tcW w:w="2605" w:type="dxa"/>
            <w:tcBorders>
              <w:top w:val="single" w:sz="4" w:space="0" w:color="auto"/>
              <w:left w:val="single" w:sz="4" w:space="0" w:color="auto"/>
              <w:bottom w:val="single" w:sz="4" w:space="0" w:color="auto"/>
              <w:right w:val="single" w:sz="4" w:space="0" w:color="auto"/>
            </w:tcBorders>
            <w:noWrap/>
            <w:hideMark/>
          </w:tcPr>
          <w:p w14:paraId="3377C111" w14:textId="28CDB8E4" w:rsidR="008F3FEB" w:rsidRDefault="008F3FEB" w:rsidP="00395666">
            <w:pPr>
              <w:rPr>
                <w:rFonts w:eastAsia="MS Mincho"/>
                <w:lang w:eastAsia="ja-JP"/>
              </w:rPr>
            </w:pPr>
            <w:r>
              <w:rPr>
                <w:rFonts w:eastAsia="MS Mincho"/>
                <w:lang w:eastAsia="ja-JP"/>
              </w:rPr>
              <w:t>0</w:t>
            </w:r>
          </w:p>
        </w:tc>
      </w:tr>
      <w:tr w:rsidR="008F3FEB" w14:paraId="7E042C46" w14:textId="77777777" w:rsidTr="00227800">
        <w:tc>
          <w:tcPr>
            <w:tcW w:w="355" w:type="dxa"/>
            <w:vMerge/>
            <w:tcBorders>
              <w:left w:val="single" w:sz="4" w:space="0" w:color="auto"/>
              <w:bottom w:val="single" w:sz="4" w:space="0" w:color="auto"/>
              <w:right w:val="single" w:sz="4" w:space="0" w:color="auto"/>
            </w:tcBorders>
            <w:noWrap/>
          </w:tcPr>
          <w:p w14:paraId="23A9219C"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2A7B296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1F10693"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6961649" w14:textId="764AF5D2" w:rsidR="008F3FEB" w:rsidRDefault="008F3FEB" w:rsidP="00395666">
            <w:pPr>
              <w:rPr>
                <w:rFonts w:eastAsia="MS Mincho"/>
                <w:lang w:eastAsia="ja-JP"/>
              </w:rPr>
            </w:pPr>
            <w:r>
              <w:rPr>
                <w:rFonts w:eastAsia="MS Mincho"/>
                <w:lang w:eastAsia="ja-JP"/>
              </w:rPr>
              <w:t>KK</w:t>
            </w:r>
          </w:p>
        </w:tc>
        <w:tc>
          <w:tcPr>
            <w:tcW w:w="2605" w:type="dxa"/>
            <w:tcBorders>
              <w:top w:val="single" w:sz="4" w:space="0" w:color="auto"/>
              <w:left w:val="single" w:sz="4" w:space="0" w:color="auto"/>
              <w:bottom w:val="single" w:sz="4" w:space="0" w:color="auto"/>
              <w:right w:val="single" w:sz="4" w:space="0" w:color="auto"/>
            </w:tcBorders>
            <w:noWrap/>
          </w:tcPr>
          <w:p w14:paraId="66E1C309" w14:textId="211474B3" w:rsidR="008F3FEB" w:rsidRDefault="008F3FEB" w:rsidP="00395666">
            <w:pPr>
              <w:rPr>
                <w:rFonts w:eastAsia="MS Mincho"/>
                <w:lang w:eastAsia="ja-JP"/>
              </w:rPr>
            </w:pPr>
            <w:r>
              <w:rPr>
                <w:rFonts w:eastAsia="MS Mincho"/>
                <w:lang w:eastAsia="ja-JP"/>
              </w:rPr>
              <w:t>00</w:t>
            </w:r>
          </w:p>
        </w:tc>
      </w:tr>
      <w:tr w:rsidR="008F3FEB" w14:paraId="0FBF5319" w14:textId="77777777" w:rsidTr="00227800">
        <w:tc>
          <w:tcPr>
            <w:tcW w:w="355" w:type="dxa"/>
            <w:vMerge w:val="restart"/>
            <w:tcBorders>
              <w:top w:val="single" w:sz="4" w:space="0" w:color="auto"/>
              <w:left w:val="single" w:sz="4" w:space="0" w:color="auto"/>
              <w:right w:val="single" w:sz="4" w:space="0" w:color="auto"/>
            </w:tcBorders>
            <w:noWrap/>
            <w:hideMark/>
          </w:tcPr>
          <w:p w14:paraId="08759757" w14:textId="77777777"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7A29DC8C" w14:textId="260BB4AB"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223B88F3" w14:textId="4339CE29" w:rsidR="008F3FEB" w:rsidRDefault="008F3FEB" w:rsidP="00395666">
            <w:pPr>
              <w:pStyle w:val="TableContents"/>
            </w:pPr>
            <w:r>
              <w:t>time zone: specific non-location</w:t>
            </w:r>
          </w:p>
        </w:tc>
        <w:tc>
          <w:tcPr>
            <w:tcW w:w="1350" w:type="dxa"/>
            <w:tcBorders>
              <w:top w:val="single" w:sz="4" w:space="0" w:color="auto"/>
              <w:left w:val="single" w:sz="4" w:space="0" w:color="auto"/>
              <w:bottom w:val="single" w:sz="4" w:space="0" w:color="auto"/>
              <w:right w:val="single" w:sz="4" w:space="0" w:color="auto"/>
            </w:tcBorders>
            <w:hideMark/>
          </w:tcPr>
          <w:p w14:paraId="4B3F530D" w14:textId="5BE83C5A" w:rsidR="008F3FEB" w:rsidRDefault="008F3FEB" w:rsidP="00395666">
            <w:pPr>
              <w:rPr>
                <w:rFonts w:eastAsia="MS Mincho"/>
                <w:lang w:eastAsia="ja-JP"/>
              </w:rPr>
            </w:pPr>
            <w:r>
              <w:rPr>
                <w:rFonts w:eastAsia="MS Mincho"/>
                <w:lang w:eastAsia="ja-JP"/>
              </w:rPr>
              <w:t xml:space="preserve">z, </w:t>
            </w:r>
            <w:proofErr w:type="spellStart"/>
            <w:r>
              <w:rPr>
                <w:rFonts w:eastAsia="MS Mincho"/>
                <w:lang w:eastAsia="ja-JP"/>
              </w:rPr>
              <w:t>zz</w:t>
            </w:r>
            <w:proofErr w:type="spellEnd"/>
            <w:r>
              <w:rPr>
                <w:rFonts w:eastAsia="MS Mincho"/>
                <w:lang w:eastAsia="ja-JP"/>
              </w:rPr>
              <w:t xml:space="preserve">, </w:t>
            </w:r>
            <w:proofErr w:type="spellStart"/>
            <w:r>
              <w:rPr>
                <w:rFonts w:eastAsia="MS Mincho"/>
                <w:lang w:eastAsia="ja-JP"/>
              </w:rPr>
              <w:t>zzz</w:t>
            </w:r>
            <w:proofErr w:type="spellEnd"/>
          </w:p>
        </w:tc>
        <w:tc>
          <w:tcPr>
            <w:tcW w:w="2605" w:type="dxa"/>
            <w:tcBorders>
              <w:top w:val="single" w:sz="4" w:space="0" w:color="auto"/>
              <w:left w:val="single" w:sz="4" w:space="0" w:color="auto"/>
              <w:bottom w:val="single" w:sz="4" w:space="0" w:color="auto"/>
              <w:right w:val="single" w:sz="4" w:space="0" w:color="auto"/>
            </w:tcBorders>
            <w:noWrap/>
            <w:hideMark/>
          </w:tcPr>
          <w:p w14:paraId="64CC6158" w14:textId="3E0A96AB" w:rsidR="008F3FEB" w:rsidRDefault="008F3FEB" w:rsidP="00395666">
            <w:pPr>
              <w:rPr>
                <w:rFonts w:eastAsia="MS Mincho"/>
                <w:lang w:eastAsia="ja-JP"/>
              </w:rPr>
            </w:pPr>
            <w:r>
              <w:rPr>
                <w:rFonts w:eastAsia="MS Mincho"/>
                <w:lang w:eastAsia="ja-JP"/>
              </w:rPr>
              <w:t>PDT</w:t>
            </w:r>
          </w:p>
        </w:tc>
      </w:tr>
      <w:tr w:rsidR="008F3FEB" w14:paraId="2C5E6FB5" w14:textId="77777777" w:rsidTr="00227800">
        <w:tc>
          <w:tcPr>
            <w:tcW w:w="355" w:type="dxa"/>
            <w:vMerge/>
            <w:tcBorders>
              <w:left w:val="single" w:sz="4" w:space="0" w:color="auto"/>
              <w:bottom w:val="single" w:sz="4" w:space="0" w:color="auto"/>
              <w:right w:val="single" w:sz="4" w:space="0" w:color="auto"/>
            </w:tcBorders>
            <w:noWrap/>
          </w:tcPr>
          <w:p w14:paraId="78374A9A"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7438CD7E"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C35E7E8" w14:textId="6C3BB89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3F07276E" w14:textId="06AAA77E"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bottom w:val="single" w:sz="4" w:space="0" w:color="auto"/>
              <w:right w:val="single" w:sz="4" w:space="0" w:color="auto"/>
            </w:tcBorders>
            <w:noWrap/>
          </w:tcPr>
          <w:p w14:paraId="10807D95" w14:textId="278F4303" w:rsidR="008F3FEB" w:rsidRDefault="008F3FEB" w:rsidP="00395666">
            <w:pPr>
              <w:rPr>
                <w:rFonts w:eastAsia="MS Mincho"/>
                <w:lang w:eastAsia="ja-JP"/>
              </w:rPr>
            </w:pPr>
            <w:r>
              <w:rPr>
                <w:rFonts w:eastAsia="MS Mincho"/>
                <w:lang w:eastAsia="ja-JP"/>
              </w:rPr>
              <w:t>Pacific Daylight Time</w:t>
            </w:r>
          </w:p>
        </w:tc>
      </w:tr>
      <w:tr w:rsidR="008F3FEB" w14:paraId="14C9379C" w14:textId="77777777" w:rsidTr="00227800">
        <w:tc>
          <w:tcPr>
            <w:tcW w:w="355" w:type="dxa"/>
            <w:vMerge w:val="restart"/>
            <w:tcBorders>
              <w:top w:val="single" w:sz="4" w:space="0" w:color="auto"/>
              <w:left w:val="single" w:sz="4" w:space="0" w:color="auto"/>
              <w:right w:val="single" w:sz="4" w:space="0" w:color="auto"/>
            </w:tcBorders>
            <w:noWrap/>
            <w:hideMark/>
          </w:tcPr>
          <w:p w14:paraId="39E3AFAA" w14:textId="060B284C" w:rsidR="008F3FEB" w:rsidRDefault="008F3FEB" w:rsidP="00227800">
            <w:pPr>
              <w:pStyle w:val="TableContents"/>
              <w:jc w:val="center"/>
            </w:pPr>
            <w:r>
              <w:t>Z</w:t>
            </w:r>
          </w:p>
        </w:tc>
        <w:tc>
          <w:tcPr>
            <w:tcW w:w="1440" w:type="dxa"/>
            <w:vMerge w:val="restart"/>
            <w:tcBorders>
              <w:top w:val="single" w:sz="4" w:space="0" w:color="auto"/>
              <w:left w:val="single" w:sz="4" w:space="0" w:color="auto"/>
              <w:right w:val="single" w:sz="4" w:space="0" w:color="auto"/>
            </w:tcBorders>
          </w:tcPr>
          <w:p w14:paraId="532AA5A2" w14:textId="7652ECB3" w:rsidR="008F3FEB" w:rsidRDefault="008F3FEB" w:rsidP="008F3FEB">
            <w:r>
              <w:rPr>
                <w:rFonts w:eastAsia="MS Mincho"/>
                <w:lang w:eastAsia="ja-JP"/>
              </w:rPr>
              <w:t>Text</w:t>
            </w:r>
          </w:p>
        </w:tc>
        <w:tc>
          <w:tcPr>
            <w:tcW w:w="2880" w:type="dxa"/>
            <w:tcBorders>
              <w:top w:val="single" w:sz="4" w:space="0" w:color="auto"/>
              <w:left w:val="single" w:sz="4" w:space="0" w:color="auto"/>
              <w:right w:val="single" w:sz="4" w:space="0" w:color="auto"/>
            </w:tcBorders>
            <w:noWrap/>
            <w:hideMark/>
          </w:tcPr>
          <w:p w14:paraId="41BBB6E6" w14:textId="151EE3A3" w:rsidR="008F3FEB" w:rsidRDefault="008F3FEB" w:rsidP="00395666">
            <w:pPr>
              <w:pStyle w:val="TableContents"/>
            </w:pPr>
            <w:r>
              <w:t>time zone: ISO8601 basic format</w:t>
            </w:r>
          </w:p>
        </w:tc>
        <w:tc>
          <w:tcPr>
            <w:tcW w:w="1350" w:type="dxa"/>
            <w:tcBorders>
              <w:top w:val="single" w:sz="4" w:space="0" w:color="auto"/>
              <w:left w:val="single" w:sz="4" w:space="0" w:color="auto"/>
              <w:right w:val="single" w:sz="4" w:space="0" w:color="auto"/>
            </w:tcBorders>
            <w:hideMark/>
          </w:tcPr>
          <w:p w14:paraId="35DF3BCB" w14:textId="146BC4C2" w:rsidR="008F3FEB" w:rsidRDefault="008F3FEB" w:rsidP="00395666">
            <w:pPr>
              <w:rPr>
                <w:rFonts w:eastAsia="MS Mincho"/>
                <w:lang w:eastAsia="ja-JP"/>
              </w:rPr>
            </w:pPr>
            <w:r>
              <w:rPr>
                <w:rFonts w:eastAsia="MS Mincho"/>
                <w:lang w:eastAsia="ja-JP"/>
              </w:rPr>
              <w:t>Z, ZZ, ZZZ</w:t>
            </w:r>
          </w:p>
        </w:tc>
        <w:tc>
          <w:tcPr>
            <w:tcW w:w="2605" w:type="dxa"/>
            <w:tcBorders>
              <w:top w:val="single" w:sz="4" w:space="0" w:color="auto"/>
              <w:left w:val="single" w:sz="4" w:space="0" w:color="auto"/>
              <w:right w:val="single" w:sz="4" w:space="0" w:color="auto"/>
            </w:tcBorders>
            <w:noWrap/>
            <w:hideMark/>
          </w:tcPr>
          <w:p w14:paraId="03920B54" w14:textId="28BD0C21" w:rsidR="008F3FEB" w:rsidRDefault="008F3FEB" w:rsidP="00395666">
            <w:pPr>
              <w:rPr>
                <w:rFonts w:eastAsia="MS Mincho"/>
                <w:lang w:eastAsia="ja-JP"/>
              </w:rPr>
            </w:pPr>
            <w:r>
              <w:rPr>
                <w:rFonts w:eastAsia="MS Mincho"/>
                <w:lang w:eastAsia="ja-JP"/>
              </w:rPr>
              <w:t>-0800, +0000</w:t>
            </w:r>
          </w:p>
        </w:tc>
      </w:tr>
      <w:tr w:rsidR="008F3FEB" w14:paraId="10E5D31A" w14:textId="77777777" w:rsidTr="00227800">
        <w:tc>
          <w:tcPr>
            <w:tcW w:w="355" w:type="dxa"/>
            <w:vMerge/>
            <w:tcBorders>
              <w:left w:val="single" w:sz="4" w:space="0" w:color="auto"/>
              <w:right w:val="single" w:sz="4" w:space="0" w:color="auto"/>
            </w:tcBorders>
            <w:noWrap/>
          </w:tcPr>
          <w:p w14:paraId="3CE33748" w14:textId="77777777" w:rsidR="008F3FEB" w:rsidRDefault="008F3FEB" w:rsidP="00227800">
            <w:pPr>
              <w:pStyle w:val="TableContents"/>
              <w:jc w:val="center"/>
            </w:pPr>
          </w:p>
        </w:tc>
        <w:tc>
          <w:tcPr>
            <w:tcW w:w="1440" w:type="dxa"/>
            <w:vMerge/>
            <w:tcBorders>
              <w:left w:val="single" w:sz="4" w:space="0" w:color="auto"/>
              <w:right w:val="single" w:sz="4" w:space="0" w:color="auto"/>
            </w:tcBorders>
          </w:tcPr>
          <w:p w14:paraId="6076850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73CCA1B1" w14:textId="4A8B0372" w:rsidR="008F3FEB" w:rsidRDefault="008F3FEB" w:rsidP="00395666">
            <w:pPr>
              <w:pStyle w:val="TableContents"/>
            </w:pPr>
            <w:r>
              <w:t>time zone: long localized GMT</w:t>
            </w:r>
          </w:p>
        </w:tc>
        <w:tc>
          <w:tcPr>
            <w:tcW w:w="1350" w:type="dxa"/>
            <w:tcBorders>
              <w:top w:val="single" w:sz="4" w:space="0" w:color="auto"/>
              <w:left w:val="single" w:sz="4" w:space="0" w:color="auto"/>
              <w:right w:val="single" w:sz="4" w:space="0" w:color="auto"/>
            </w:tcBorders>
          </w:tcPr>
          <w:p w14:paraId="70078A4D" w14:textId="067011E9" w:rsidR="008F3FEB" w:rsidRDefault="008F3FEB" w:rsidP="00395666">
            <w:pPr>
              <w:rPr>
                <w:rFonts w:eastAsia="MS Mincho"/>
                <w:lang w:eastAsia="ja-JP"/>
              </w:rPr>
            </w:pPr>
            <w:r>
              <w:rPr>
                <w:rFonts w:eastAsia="MS Mincho"/>
                <w:lang w:eastAsia="ja-JP"/>
              </w:rPr>
              <w:t>ZZZZ</w:t>
            </w:r>
          </w:p>
        </w:tc>
        <w:tc>
          <w:tcPr>
            <w:tcW w:w="2605" w:type="dxa"/>
            <w:tcBorders>
              <w:top w:val="single" w:sz="4" w:space="0" w:color="auto"/>
              <w:left w:val="single" w:sz="4" w:space="0" w:color="auto"/>
              <w:right w:val="single" w:sz="4" w:space="0" w:color="auto"/>
            </w:tcBorders>
            <w:noWrap/>
          </w:tcPr>
          <w:p w14:paraId="6C51959F" w14:textId="34E74E8B" w:rsidR="008F3FEB" w:rsidRDefault="008F3FEB" w:rsidP="00395666">
            <w:pPr>
              <w:rPr>
                <w:rFonts w:eastAsia="MS Mincho"/>
                <w:lang w:eastAsia="ja-JP"/>
              </w:rPr>
            </w:pPr>
            <w:r>
              <w:rPr>
                <w:rFonts w:eastAsia="MS Mincho"/>
                <w:lang w:eastAsia="ja-JP"/>
              </w:rPr>
              <w:t>GMT-08:00, GMT+00:00</w:t>
            </w:r>
          </w:p>
        </w:tc>
      </w:tr>
      <w:tr w:rsidR="008F3FEB" w14:paraId="67C8335D" w14:textId="77777777" w:rsidTr="00227800">
        <w:tc>
          <w:tcPr>
            <w:tcW w:w="355" w:type="dxa"/>
            <w:vMerge w:val="restart"/>
            <w:tcBorders>
              <w:top w:val="single" w:sz="4" w:space="0" w:color="auto"/>
              <w:left w:val="single" w:sz="4" w:space="0" w:color="auto"/>
              <w:right w:val="single" w:sz="4" w:space="0" w:color="auto"/>
            </w:tcBorders>
            <w:noWrap/>
            <w:hideMark/>
          </w:tcPr>
          <w:p w14:paraId="066727F4" w14:textId="77777777" w:rsidR="008F3FEB" w:rsidRDefault="008F3FEB" w:rsidP="00227800">
            <w:pPr>
              <w:pStyle w:val="TableContents"/>
              <w:jc w:val="center"/>
            </w:pPr>
            <w:r>
              <w:t>O</w:t>
            </w:r>
          </w:p>
        </w:tc>
        <w:tc>
          <w:tcPr>
            <w:tcW w:w="1440" w:type="dxa"/>
            <w:vMerge w:val="restart"/>
            <w:tcBorders>
              <w:top w:val="single" w:sz="4" w:space="0" w:color="auto"/>
              <w:left w:val="single" w:sz="4" w:space="0" w:color="auto"/>
              <w:right w:val="single" w:sz="4" w:space="0" w:color="auto"/>
            </w:tcBorders>
          </w:tcPr>
          <w:p w14:paraId="7A293E23" w14:textId="3DEC9D3E"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E746BAC" w14:textId="4C8D549F" w:rsidR="008F3FEB" w:rsidRDefault="008F3FEB" w:rsidP="00395666">
            <w:pPr>
              <w:pStyle w:val="TableContents"/>
            </w:pPr>
            <w:r>
              <w:t>time zone: localized GMT</w:t>
            </w:r>
          </w:p>
        </w:tc>
        <w:tc>
          <w:tcPr>
            <w:tcW w:w="1350" w:type="dxa"/>
            <w:tcBorders>
              <w:top w:val="single" w:sz="4" w:space="0" w:color="auto"/>
              <w:left w:val="single" w:sz="4" w:space="0" w:color="auto"/>
              <w:bottom w:val="single" w:sz="4" w:space="0" w:color="auto"/>
              <w:right w:val="single" w:sz="4" w:space="0" w:color="auto"/>
            </w:tcBorders>
            <w:hideMark/>
          </w:tcPr>
          <w:p w14:paraId="6B466DDB" w14:textId="35DC9898" w:rsidR="008F3FEB" w:rsidRDefault="008F3FEB" w:rsidP="00395666">
            <w:pPr>
              <w:rPr>
                <w:rFonts w:eastAsia="MS Mincho"/>
                <w:lang w:eastAsia="ja-JP"/>
              </w:rPr>
            </w:pPr>
            <w:r>
              <w:rPr>
                <w:rFonts w:eastAsia="MS Mincho"/>
                <w:lang w:eastAsia="ja-JP"/>
              </w:rPr>
              <w:t>O</w:t>
            </w:r>
          </w:p>
        </w:tc>
        <w:tc>
          <w:tcPr>
            <w:tcW w:w="2605" w:type="dxa"/>
            <w:tcBorders>
              <w:top w:val="single" w:sz="4" w:space="0" w:color="auto"/>
              <w:left w:val="single" w:sz="4" w:space="0" w:color="auto"/>
              <w:bottom w:val="single" w:sz="4" w:space="0" w:color="auto"/>
              <w:right w:val="single" w:sz="4" w:space="0" w:color="auto"/>
            </w:tcBorders>
            <w:noWrap/>
            <w:hideMark/>
          </w:tcPr>
          <w:p w14:paraId="52C4ED15" w14:textId="26CAAFE0" w:rsidR="008F3FEB" w:rsidRDefault="008F3FEB" w:rsidP="00395666">
            <w:pPr>
              <w:rPr>
                <w:rFonts w:eastAsia="MS Mincho"/>
                <w:lang w:eastAsia="ja-JP"/>
              </w:rPr>
            </w:pPr>
            <w:r>
              <w:rPr>
                <w:rFonts w:eastAsia="MS Mincho"/>
                <w:lang w:eastAsia="ja-JP"/>
              </w:rPr>
              <w:t>GMT-8</w:t>
            </w:r>
          </w:p>
        </w:tc>
      </w:tr>
      <w:tr w:rsidR="008F3FEB" w14:paraId="3898C40C" w14:textId="77777777" w:rsidTr="00227800">
        <w:tc>
          <w:tcPr>
            <w:tcW w:w="355" w:type="dxa"/>
            <w:vMerge/>
            <w:tcBorders>
              <w:left w:val="single" w:sz="4" w:space="0" w:color="auto"/>
              <w:bottom w:val="single" w:sz="4" w:space="0" w:color="auto"/>
              <w:right w:val="single" w:sz="4" w:space="0" w:color="auto"/>
            </w:tcBorders>
            <w:noWrap/>
          </w:tcPr>
          <w:p w14:paraId="510635E0" w14:textId="77777777" w:rsidR="008F3FEB" w:rsidRDefault="008F3FEB" w:rsidP="00227800">
            <w:pPr>
              <w:pStyle w:val="TableContents"/>
              <w:jc w:val="center"/>
            </w:pPr>
          </w:p>
        </w:tc>
        <w:tc>
          <w:tcPr>
            <w:tcW w:w="1440" w:type="dxa"/>
            <w:vMerge/>
            <w:tcBorders>
              <w:left w:val="single" w:sz="4" w:space="0" w:color="auto"/>
              <w:bottom w:val="single" w:sz="4" w:space="0" w:color="auto"/>
              <w:right w:val="single" w:sz="4" w:space="0" w:color="auto"/>
            </w:tcBorders>
          </w:tcPr>
          <w:p w14:paraId="44EFDFE9"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764DB640" w14:textId="05EC2075"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9D9CC68" w14:textId="16B19638" w:rsidR="008F3FEB" w:rsidRDefault="008F3FEB" w:rsidP="00395666">
            <w:pPr>
              <w:rPr>
                <w:rFonts w:eastAsia="MS Mincho"/>
                <w:lang w:eastAsia="ja-JP"/>
              </w:rPr>
            </w:pPr>
            <w:r>
              <w:rPr>
                <w:rFonts w:eastAsia="MS Mincho"/>
                <w:lang w:eastAsia="ja-JP"/>
              </w:rPr>
              <w:t>OOOO</w:t>
            </w:r>
          </w:p>
        </w:tc>
        <w:tc>
          <w:tcPr>
            <w:tcW w:w="2605" w:type="dxa"/>
            <w:tcBorders>
              <w:top w:val="single" w:sz="4" w:space="0" w:color="auto"/>
              <w:left w:val="single" w:sz="4" w:space="0" w:color="auto"/>
              <w:bottom w:val="single" w:sz="4" w:space="0" w:color="auto"/>
              <w:right w:val="single" w:sz="4" w:space="0" w:color="auto"/>
            </w:tcBorders>
            <w:noWrap/>
          </w:tcPr>
          <w:p w14:paraId="13838BD9" w14:textId="32A95FBD" w:rsidR="008F3FEB" w:rsidRDefault="008F3FEB" w:rsidP="00395666">
            <w:pPr>
              <w:rPr>
                <w:rFonts w:eastAsia="MS Mincho"/>
                <w:lang w:eastAsia="ja-JP"/>
              </w:rPr>
            </w:pPr>
            <w:r>
              <w:rPr>
                <w:rFonts w:eastAsia="MS Mincho"/>
                <w:lang w:eastAsia="ja-JP"/>
              </w:rPr>
              <w:t>GMT-08:00</w:t>
            </w:r>
          </w:p>
        </w:tc>
      </w:tr>
      <w:tr w:rsidR="008F3FEB" w14:paraId="3B85A950" w14:textId="77777777" w:rsidTr="00227800">
        <w:tc>
          <w:tcPr>
            <w:tcW w:w="355" w:type="dxa"/>
            <w:vMerge w:val="restart"/>
            <w:tcBorders>
              <w:top w:val="single" w:sz="4" w:space="0" w:color="auto"/>
              <w:left w:val="single" w:sz="4" w:space="0" w:color="auto"/>
              <w:right w:val="single" w:sz="4" w:space="0" w:color="auto"/>
            </w:tcBorders>
            <w:noWrap/>
            <w:hideMark/>
          </w:tcPr>
          <w:p w14:paraId="066776D7" w14:textId="7515A0A8"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2948EBB7" w14:textId="3959211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4A46D9D7" w14:textId="4EBAFDE9" w:rsidR="008F3FEB" w:rsidRDefault="008F3FEB" w:rsidP="00395666">
            <w:pPr>
              <w:pStyle w:val="TableContents"/>
            </w:pPr>
            <w:r>
              <w:t>time zone: generic non-location</w:t>
            </w:r>
          </w:p>
        </w:tc>
        <w:tc>
          <w:tcPr>
            <w:tcW w:w="1350" w:type="dxa"/>
            <w:tcBorders>
              <w:top w:val="single" w:sz="4" w:space="0" w:color="auto"/>
              <w:left w:val="single" w:sz="4" w:space="0" w:color="auto"/>
              <w:bottom w:val="single" w:sz="4" w:space="0" w:color="auto"/>
              <w:right w:val="single" w:sz="4" w:space="0" w:color="auto"/>
            </w:tcBorders>
            <w:hideMark/>
          </w:tcPr>
          <w:p w14:paraId="048A8F84" w14:textId="278026C3"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bottom w:val="single" w:sz="4" w:space="0" w:color="auto"/>
              <w:right w:val="single" w:sz="4" w:space="0" w:color="auto"/>
            </w:tcBorders>
            <w:noWrap/>
            <w:hideMark/>
          </w:tcPr>
          <w:p w14:paraId="53E2B6A5" w14:textId="625E5DC2" w:rsidR="008F3FEB" w:rsidRDefault="008F3FEB" w:rsidP="00395666">
            <w:pPr>
              <w:rPr>
                <w:rFonts w:eastAsia="MS Mincho"/>
                <w:lang w:eastAsia="ja-JP"/>
              </w:rPr>
            </w:pPr>
            <w:r>
              <w:rPr>
                <w:rFonts w:eastAsia="MS Mincho"/>
                <w:lang w:eastAsia="ja-JP"/>
              </w:rPr>
              <w:t>PT</w:t>
            </w:r>
          </w:p>
        </w:tc>
      </w:tr>
      <w:tr w:rsidR="008F3FEB" w14:paraId="77E0A8CE" w14:textId="77777777" w:rsidTr="00227800">
        <w:tc>
          <w:tcPr>
            <w:tcW w:w="355" w:type="dxa"/>
            <w:vMerge/>
            <w:tcBorders>
              <w:left w:val="single" w:sz="4" w:space="0" w:color="auto"/>
              <w:bottom w:val="single" w:sz="4" w:space="0" w:color="auto"/>
              <w:right w:val="single" w:sz="4" w:space="0" w:color="auto"/>
            </w:tcBorders>
            <w:noWrap/>
          </w:tcPr>
          <w:p w14:paraId="4C077385"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05740845"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54E7A0EA" w14:textId="35C90196"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225C835F" w14:textId="622E5BAF" w:rsidR="008F3FEB" w:rsidRDefault="008F3FEB" w:rsidP="00395666">
            <w:pPr>
              <w:rPr>
                <w:rFonts w:eastAsia="MS Mincho"/>
                <w:lang w:eastAsia="ja-JP"/>
              </w:rPr>
            </w:pPr>
            <w:proofErr w:type="spellStart"/>
            <w:r>
              <w:rPr>
                <w:rFonts w:eastAsia="MS Mincho"/>
                <w:lang w:eastAsia="ja-JP"/>
              </w:rPr>
              <w:t>vvvv</w:t>
            </w:r>
            <w:proofErr w:type="spellEnd"/>
          </w:p>
        </w:tc>
        <w:tc>
          <w:tcPr>
            <w:tcW w:w="2605" w:type="dxa"/>
            <w:tcBorders>
              <w:top w:val="single" w:sz="4" w:space="0" w:color="auto"/>
              <w:left w:val="single" w:sz="4" w:space="0" w:color="auto"/>
              <w:bottom w:val="single" w:sz="4" w:space="0" w:color="auto"/>
              <w:right w:val="single" w:sz="4" w:space="0" w:color="auto"/>
            </w:tcBorders>
            <w:noWrap/>
          </w:tcPr>
          <w:p w14:paraId="52288770" w14:textId="2BBF3B9A" w:rsidR="008F3FEB" w:rsidRDefault="008F3FEB" w:rsidP="00395666">
            <w:pPr>
              <w:rPr>
                <w:rFonts w:eastAsia="MS Mincho"/>
                <w:lang w:eastAsia="ja-JP"/>
              </w:rPr>
            </w:pPr>
            <w:r>
              <w:rPr>
                <w:rFonts w:eastAsia="MS Mincho"/>
                <w:lang w:eastAsia="ja-JP"/>
              </w:rPr>
              <w:t>Pacific Time</w:t>
            </w:r>
          </w:p>
        </w:tc>
      </w:tr>
      <w:tr w:rsidR="008F3FEB" w14:paraId="7A550504" w14:textId="77777777" w:rsidTr="00227800">
        <w:tc>
          <w:tcPr>
            <w:tcW w:w="355" w:type="dxa"/>
            <w:vMerge w:val="restart"/>
            <w:tcBorders>
              <w:top w:val="single" w:sz="4" w:space="0" w:color="auto"/>
              <w:left w:val="single" w:sz="4" w:space="0" w:color="auto"/>
              <w:right w:val="single" w:sz="4" w:space="0" w:color="auto"/>
            </w:tcBorders>
            <w:noWrap/>
            <w:hideMark/>
          </w:tcPr>
          <w:p w14:paraId="11BD45F2" w14:textId="59C13DF2" w:rsidR="008F3FEB" w:rsidRDefault="008F3FEB" w:rsidP="00227800">
            <w:pPr>
              <w:jc w:val="center"/>
              <w:rPr>
                <w:rFonts w:eastAsia="MS Mincho"/>
                <w:lang w:eastAsia="ja-JP"/>
              </w:rPr>
            </w:pPr>
            <w:r>
              <w:rPr>
                <w:rFonts w:eastAsia="MS Mincho"/>
                <w:lang w:eastAsia="ja-JP"/>
              </w:rPr>
              <w:t>V</w:t>
            </w:r>
          </w:p>
        </w:tc>
        <w:tc>
          <w:tcPr>
            <w:tcW w:w="1440" w:type="dxa"/>
            <w:vMerge w:val="restart"/>
            <w:tcBorders>
              <w:top w:val="single" w:sz="4" w:space="0" w:color="auto"/>
              <w:left w:val="single" w:sz="4" w:space="0" w:color="auto"/>
              <w:right w:val="single" w:sz="4" w:space="0" w:color="auto"/>
            </w:tcBorders>
          </w:tcPr>
          <w:p w14:paraId="487D0A7A" w14:textId="2B56AFAB" w:rsidR="008F3FEB" w:rsidRDefault="008F3FEB" w:rsidP="00395666">
            <w:pPr>
              <w:pStyle w:val="TableContents"/>
            </w:pPr>
            <w:r>
              <w:t>Text</w:t>
            </w:r>
          </w:p>
        </w:tc>
        <w:tc>
          <w:tcPr>
            <w:tcW w:w="2880" w:type="dxa"/>
            <w:tcBorders>
              <w:top w:val="single" w:sz="4" w:space="0" w:color="auto"/>
              <w:left w:val="single" w:sz="4" w:space="0" w:color="auto"/>
              <w:right w:val="single" w:sz="4" w:space="0" w:color="auto"/>
            </w:tcBorders>
            <w:noWrap/>
            <w:hideMark/>
          </w:tcPr>
          <w:p w14:paraId="4F7CE2BC" w14:textId="14BC5E24" w:rsidR="008F3FEB" w:rsidRDefault="008F3FEB" w:rsidP="00395666">
            <w:pPr>
              <w:pStyle w:val="TableContents"/>
            </w:pPr>
            <w:r>
              <w:t>time zone: short time zone ID</w:t>
            </w:r>
          </w:p>
        </w:tc>
        <w:tc>
          <w:tcPr>
            <w:tcW w:w="1350" w:type="dxa"/>
            <w:tcBorders>
              <w:top w:val="single" w:sz="4" w:space="0" w:color="auto"/>
              <w:left w:val="single" w:sz="4" w:space="0" w:color="auto"/>
              <w:right w:val="single" w:sz="4" w:space="0" w:color="auto"/>
            </w:tcBorders>
            <w:hideMark/>
          </w:tcPr>
          <w:p w14:paraId="6DF09B8A" w14:textId="0E3A119A" w:rsidR="008F3FEB" w:rsidRDefault="008F3FEB" w:rsidP="00395666">
            <w:pPr>
              <w:rPr>
                <w:rFonts w:eastAsia="MS Mincho"/>
                <w:lang w:eastAsia="ja-JP"/>
              </w:rPr>
            </w:pPr>
            <w:r>
              <w:rPr>
                <w:rFonts w:eastAsia="MS Mincho"/>
                <w:lang w:eastAsia="ja-JP"/>
              </w:rPr>
              <w:t>V</w:t>
            </w:r>
          </w:p>
        </w:tc>
        <w:tc>
          <w:tcPr>
            <w:tcW w:w="2605" w:type="dxa"/>
            <w:tcBorders>
              <w:top w:val="single" w:sz="4" w:space="0" w:color="auto"/>
              <w:left w:val="single" w:sz="4" w:space="0" w:color="auto"/>
              <w:right w:val="single" w:sz="4" w:space="0" w:color="auto"/>
            </w:tcBorders>
            <w:noWrap/>
            <w:hideMark/>
          </w:tcPr>
          <w:p w14:paraId="7DA9E8CD" w14:textId="49C59785" w:rsidR="008F3FEB" w:rsidRDefault="008F3FEB" w:rsidP="00395666">
            <w:pPr>
              <w:rPr>
                <w:rFonts w:eastAsia="MS Mincho"/>
                <w:lang w:eastAsia="ja-JP"/>
              </w:rPr>
            </w:pPr>
            <w:proofErr w:type="spellStart"/>
            <w:r>
              <w:rPr>
                <w:rFonts w:eastAsia="MS Mincho"/>
                <w:lang w:eastAsia="ja-JP"/>
              </w:rPr>
              <w:t>uslax</w:t>
            </w:r>
            <w:proofErr w:type="spellEnd"/>
          </w:p>
        </w:tc>
      </w:tr>
      <w:tr w:rsidR="008F3FEB" w14:paraId="15E5EB7D" w14:textId="77777777" w:rsidTr="00227800">
        <w:tc>
          <w:tcPr>
            <w:tcW w:w="355" w:type="dxa"/>
            <w:vMerge/>
            <w:tcBorders>
              <w:left w:val="single" w:sz="4" w:space="0" w:color="auto"/>
              <w:right w:val="single" w:sz="4" w:space="0" w:color="auto"/>
            </w:tcBorders>
            <w:noWrap/>
          </w:tcPr>
          <w:p w14:paraId="6BB9331E"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467E593D"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AEB04C1" w14:textId="1C5F95F3" w:rsidR="008F3FEB" w:rsidRDefault="008F3FEB" w:rsidP="00395666">
            <w:pPr>
              <w:pStyle w:val="TableContents"/>
            </w:pPr>
            <w:r>
              <w:t>time zone: long time zone ID</w:t>
            </w:r>
          </w:p>
        </w:tc>
        <w:tc>
          <w:tcPr>
            <w:tcW w:w="1350" w:type="dxa"/>
            <w:tcBorders>
              <w:top w:val="single" w:sz="4" w:space="0" w:color="auto"/>
              <w:left w:val="single" w:sz="4" w:space="0" w:color="auto"/>
              <w:right w:val="single" w:sz="4" w:space="0" w:color="auto"/>
            </w:tcBorders>
          </w:tcPr>
          <w:p w14:paraId="6A52F720" w14:textId="79FE5002" w:rsidR="008F3FEB" w:rsidRDefault="008F3FEB" w:rsidP="00395666">
            <w:pPr>
              <w:rPr>
                <w:rFonts w:eastAsia="MS Mincho"/>
                <w:lang w:eastAsia="ja-JP"/>
              </w:rPr>
            </w:pPr>
            <w:r>
              <w:rPr>
                <w:rFonts w:eastAsia="MS Mincho"/>
                <w:lang w:eastAsia="ja-JP"/>
              </w:rPr>
              <w:t>VV</w:t>
            </w:r>
          </w:p>
        </w:tc>
        <w:tc>
          <w:tcPr>
            <w:tcW w:w="2605" w:type="dxa"/>
            <w:tcBorders>
              <w:top w:val="single" w:sz="4" w:space="0" w:color="auto"/>
              <w:left w:val="single" w:sz="4" w:space="0" w:color="auto"/>
              <w:right w:val="single" w:sz="4" w:space="0" w:color="auto"/>
            </w:tcBorders>
            <w:noWrap/>
          </w:tcPr>
          <w:p w14:paraId="0BDF705A" w14:textId="2AE6ABDA" w:rsidR="008F3FEB" w:rsidRDefault="008F3FEB" w:rsidP="00395666">
            <w:pPr>
              <w:rPr>
                <w:rFonts w:eastAsia="MS Mincho"/>
                <w:lang w:eastAsia="ja-JP"/>
              </w:rPr>
            </w:pPr>
            <w:r>
              <w:rPr>
                <w:rFonts w:eastAsia="MS Mincho"/>
                <w:lang w:eastAsia="ja-JP"/>
              </w:rPr>
              <w:t>America/</w:t>
            </w:r>
            <w:proofErr w:type="spellStart"/>
            <w:r>
              <w:rPr>
                <w:rFonts w:eastAsia="MS Mincho"/>
                <w:lang w:eastAsia="ja-JP"/>
              </w:rPr>
              <w:t>Los_Angeles</w:t>
            </w:r>
            <w:proofErr w:type="spellEnd"/>
          </w:p>
        </w:tc>
      </w:tr>
      <w:tr w:rsidR="008F3FEB" w14:paraId="4A0E81F5" w14:textId="77777777" w:rsidTr="00227800">
        <w:tc>
          <w:tcPr>
            <w:tcW w:w="355" w:type="dxa"/>
            <w:vMerge/>
            <w:tcBorders>
              <w:left w:val="single" w:sz="4" w:space="0" w:color="auto"/>
              <w:right w:val="single" w:sz="4" w:space="0" w:color="auto"/>
            </w:tcBorders>
            <w:noWrap/>
          </w:tcPr>
          <w:p w14:paraId="79F159C6"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3B512136"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3B0DF0F3" w14:textId="4AD1F2F9" w:rsidR="008F3FEB" w:rsidRDefault="008F3FEB" w:rsidP="00395666">
            <w:pPr>
              <w:pStyle w:val="TableContents"/>
            </w:pPr>
            <w:r>
              <w:t>time zone: exemplar city</w:t>
            </w:r>
          </w:p>
        </w:tc>
        <w:tc>
          <w:tcPr>
            <w:tcW w:w="1350" w:type="dxa"/>
            <w:tcBorders>
              <w:top w:val="single" w:sz="4" w:space="0" w:color="auto"/>
              <w:left w:val="single" w:sz="4" w:space="0" w:color="auto"/>
              <w:right w:val="single" w:sz="4" w:space="0" w:color="auto"/>
            </w:tcBorders>
          </w:tcPr>
          <w:p w14:paraId="01A11210" w14:textId="14C30CFB" w:rsidR="008F3FEB" w:rsidRDefault="008F3FEB" w:rsidP="00395666">
            <w:pPr>
              <w:rPr>
                <w:rFonts w:eastAsia="MS Mincho"/>
                <w:lang w:eastAsia="ja-JP"/>
              </w:rPr>
            </w:pPr>
            <w:r>
              <w:rPr>
                <w:rFonts w:eastAsia="MS Mincho"/>
                <w:lang w:eastAsia="ja-JP"/>
              </w:rPr>
              <w:t>VVV</w:t>
            </w:r>
          </w:p>
        </w:tc>
        <w:tc>
          <w:tcPr>
            <w:tcW w:w="2605" w:type="dxa"/>
            <w:tcBorders>
              <w:top w:val="single" w:sz="4" w:space="0" w:color="auto"/>
              <w:left w:val="single" w:sz="4" w:space="0" w:color="auto"/>
              <w:right w:val="single" w:sz="4" w:space="0" w:color="auto"/>
            </w:tcBorders>
            <w:noWrap/>
          </w:tcPr>
          <w:p w14:paraId="1B3E8F5C" w14:textId="670E088E" w:rsidR="008F3FEB" w:rsidRDefault="008F3FEB" w:rsidP="00395666">
            <w:pPr>
              <w:rPr>
                <w:rFonts w:eastAsia="MS Mincho"/>
                <w:lang w:eastAsia="ja-JP"/>
              </w:rPr>
            </w:pPr>
            <w:r>
              <w:rPr>
                <w:rFonts w:eastAsia="MS Mincho"/>
                <w:lang w:eastAsia="ja-JP"/>
              </w:rPr>
              <w:t>Los Angeles</w:t>
            </w:r>
          </w:p>
        </w:tc>
      </w:tr>
      <w:tr w:rsidR="008F3FEB" w14:paraId="40C06D0A" w14:textId="77777777" w:rsidTr="00227800">
        <w:tc>
          <w:tcPr>
            <w:tcW w:w="355" w:type="dxa"/>
            <w:vMerge/>
            <w:tcBorders>
              <w:left w:val="single" w:sz="4" w:space="0" w:color="auto"/>
              <w:right w:val="single" w:sz="4" w:space="0" w:color="auto"/>
            </w:tcBorders>
            <w:noWrap/>
          </w:tcPr>
          <w:p w14:paraId="39B2ACFA"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210EF887" w14:textId="77777777" w:rsidR="008F3FEB" w:rsidRDefault="008F3FEB" w:rsidP="00395666">
            <w:pPr>
              <w:pStyle w:val="TableContents"/>
            </w:pPr>
          </w:p>
        </w:tc>
        <w:tc>
          <w:tcPr>
            <w:tcW w:w="2880" w:type="dxa"/>
            <w:tcBorders>
              <w:top w:val="single" w:sz="4" w:space="0" w:color="auto"/>
              <w:left w:val="single" w:sz="4" w:space="0" w:color="auto"/>
              <w:right w:val="single" w:sz="4" w:space="0" w:color="auto"/>
            </w:tcBorders>
            <w:noWrap/>
          </w:tcPr>
          <w:p w14:paraId="16A2D68E" w14:textId="657262ED" w:rsidR="008F3FEB" w:rsidRDefault="008F3FEB" w:rsidP="00395666">
            <w:pPr>
              <w:pStyle w:val="TableContents"/>
            </w:pPr>
            <w:r>
              <w:t>time zone: generic location.</w:t>
            </w:r>
          </w:p>
        </w:tc>
        <w:tc>
          <w:tcPr>
            <w:tcW w:w="1350" w:type="dxa"/>
            <w:tcBorders>
              <w:top w:val="single" w:sz="4" w:space="0" w:color="auto"/>
              <w:left w:val="single" w:sz="4" w:space="0" w:color="auto"/>
              <w:right w:val="single" w:sz="4" w:space="0" w:color="auto"/>
            </w:tcBorders>
          </w:tcPr>
          <w:p w14:paraId="29DD6859" w14:textId="6000AB93" w:rsidR="008F3FEB" w:rsidRDefault="008F3FEB" w:rsidP="00395666">
            <w:pPr>
              <w:rPr>
                <w:rFonts w:eastAsia="MS Mincho"/>
                <w:lang w:eastAsia="ja-JP"/>
              </w:rPr>
            </w:pPr>
            <w:r>
              <w:rPr>
                <w:rFonts w:eastAsia="MS Mincho"/>
                <w:lang w:eastAsia="ja-JP"/>
              </w:rPr>
              <w:t>VVVV</w:t>
            </w:r>
          </w:p>
        </w:tc>
        <w:tc>
          <w:tcPr>
            <w:tcW w:w="2605" w:type="dxa"/>
            <w:tcBorders>
              <w:top w:val="single" w:sz="4" w:space="0" w:color="auto"/>
              <w:left w:val="single" w:sz="4" w:space="0" w:color="auto"/>
              <w:right w:val="single" w:sz="4" w:space="0" w:color="auto"/>
            </w:tcBorders>
            <w:noWrap/>
          </w:tcPr>
          <w:p w14:paraId="2DF8E6F1" w14:textId="461D247F" w:rsidR="008F3FEB" w:rsidRDefault="008F3FEB" w:rsidP="00395666">
            <w:pPr>
              <w:rPr>
                <w:rFonts w:eastAsia="MS Mincho"/>
                <w:lang w:eastAsia="ja-JP"/>
              </w:rPr>
            </w:pPr>
            <w:r>
              <w:rPr>
                <w:rFonts w:eastAsia="MS Mincho"/>
                <w:lang w:eastAsia="ja-JP"/>
              </w:rPr>
              <w:t>Los Angeles Time</w:t>
            </w:r>
          </w:p>
        </w:tc>
      </w:tr>
      <w:tr w:rsidR="008F3FEB" w14:paraId="3B59E1B3" w14:textId="77777777" w:rsidTr="00227800">
        <w:tc>
          <w:tcPr>
            <w:tcW w:w="355" w:type="dxa"/>
            <w:vMerge w:val="restart"/>
            <w:tcBorders>
              <w:top w:val="single" w:sz="4" w:space="0" w:color="auto"/>
              <w:left w:val="single" w:sz="4" w:space="0" w:color="auto"/>
              <w:right w:val="single" w:sz="4" w:space="0" w:color="auto"/>
            </w:tcBorders>
            <w:noWrap/>
            <w:hideMark/>
          </w:tcPr>
          <w:p w14:paraId="2AAE7718"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66298C9F" w14:textId="379DFDD3"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021BAB50" w14:textId="71358342" w:rsidR="008F3FEB" w:rsidRDefault="008F3FEB" w:rsidP="00395666">
            <w:pPr>
              <w:pStyle w:val="TableContents"/>
            </w:pPr>
            <w:r>
              <w:t xml:space="preserve">time zone: ISO8601 basic or extended format </w:t>
            </w:r>
          </w:p>
        </w:tc>
        <w:tc>
          <w:tcPr>
            <w:tcW w:w="1350" w:type="dxa"/>
            <w:tcBorders>
              <w:top w:val="single" w:sz="4" w:space="0" w:color="auto"/>
              <w:left w:val="single" w:sz="4" w:space="0" w:color="auto"/>
              <w:bottom w:val="single" w:sz="4" w:space="0" w:color="auto"/>
              <w:right w:val="single" w:sz="4" w:space="0" w:color="auto"/>
            </w:tcBorders>
            <w:hideMark/>
          </w:tcPr>
          <w:p w14:paraId="19BAC4AC" w14:textId="249E052B"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66508DB9" w14:textId="22B51961" w:rsidR="008F3FEB" w:rsidRDefault="008F3FEB" w:rsidP="00395666">
            <w:r>
              <w:t>-08, +0530, +0000</w:t>
            </w:r>
          </w:p>
        </w:tc>
      </w:tr>
      <w:tr w:rsidR="008F3FEB" w14:paraId="72CA7AB9" w14:textId="77777777" w:rsidTr="00227800">
        <w:tc>
          <w:tcPr>
            <w:tcW w:w="355" w:type="dxa"/>
            <w:vMerge/>
            <w:tcBorders>
              <w:left w:val="single" w:sz="4" w:space="0" w:color="auto"/>
              <w:right w:val="single" w:sz="4" w:space="0" w:color="auto"/>
            </w:tcBorders>
            <w:noWrap/>
          </w:tcPr>
          <w:p w14:paraId="572DF87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19A0C4A5"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47A4AD41"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1397831D" w14:textId="23F9387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368DA39C" w14:textId="46337473" w:rsidR="008F3FEB" w:rsidRDefault="008F3FEB" w:rsidP="00395666">
            <w:r>
              <w:t>-0800, +0000</w:t>
            </w:r>
          </w:p>
        </w:tc>
      </w:tr>
      <w:tr w:rsidR="008F3FEB" w14:paraId="3249487A" w14:textId="77777777" w:rsidTr="00227800">
        <w:tc>
          <w:tcPr>
            <w:tcW w:w="355" w:type="dxa"/>
            <w:vMerge/>
            <w:tcBorders>
              <w:left w:val="single" w:sz="4" w:space="0" w:color="auto"/>
              <w:bottom w:val="single" w:sz="4" w:space="0" w:color="auto"/>
              <w:right w:val="single" w:sz="4" w:space="0" w:color="auto"/>
            </w:tcBorders>
            <w:noWrap/>
          </w:tcPr>
          <w:p w14:paraId="133D1318"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29122D80"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396860AA"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4513970" w14:textId="0F8CB49A"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6B157C2A" w14:textId="4BDBB173" w:rsidR="008F3FEB" w:rsidRDefault="008F3FEB" w:rsidP="00395666">
            <w:r>
              <w:t>-08:00, +00:00</w:t>
            </w:r>
          </w:p>
        </w:tc>
      </w:tr>
      <w:tr w:rsidR="008F3FEB" w14:paraId="072149F5" w14:textId="77777777" w:rsidTr="00227800">
        <w:tc>
          <w:tcPr>
            <w:tcW w:w="355" w:type="dxa"/>
            <w:vMerge w:val="restart"/>
            <w:tcBorders>
              <w:top w:val="single" w:sz="4" w:space="0" w:color="auto"/>
              <w:left w:val="single" w:sz="4" w:space="0" w:color="auto"/>
              <w:right w:val="single" w:sz="4" w:space="0" w:color="auto"/>
            </w:tcBorders>
            <w:noWrap/>
            <w:hideMark/>
          </w:tcPr>
          <w:p w14:paraId="023474A9" w14:textId="77777777" w:rsidR="008F3FEB" w:rsidRDefault="008F3FEB" w:rsidP="00227800">
            <w:pPr>
              <w:jc w:val="center"/>
              <w:rPr>
                <w:rFonts w:eastAsia="MS Mincho"/>
                <w:lang w:eastAsia="ja-JP"/>
              </w:rPr>
            </w:pPr>
            <w:r>
              <w:rPr>
                <w:rFonts w:eastAsia="MS Mincho"/>
                <w:lang w:eastAsia="ja-JP"/>
              </w:rPr>
              <w:t>X</w:t>
            </w:r>
          </w:p>
        </w:tc>
        <w:tc>
          <w:tcPr>
            <w:tcW w:w="1440" w:type="dxa"/>
            <w:vMerge w:val="restart"/>
            <w:tcBorders>
              <w:top w:val="single" w:sz="4" w:space="0" w:color="auto"/>
              <w:left w:val="single" w:sz="4" w:space="0" w:color="auto"/>
              <w:right w:val="single" w:sz="4" w:space="0" w:color="auto"/>
            </w:tcBorders>
          </w:tcPr>
          <w:p w14:paraId="41B21883" w14:textId="431F652A" w:rsidR="008F3FEB" w:rsidRDefault="008F3FEB" w:rsidP="00395666">
            <w:pPr>
              <w:pStyle w:val="TableContents"/>
            </w:pPr>
            <w:r>
              <w:t>Text</w:t>
            </w:r>
          </w:p>
        </w:tc>
        <w:tc>
          <w:tcPr>
            <w:tcW w:w="2880" w:type="dxa"/>
            <w:vMerge w:val="restart"/>
            <w:tcBorders>
              <w:top w:val="single" w:sz="4" w:space="0" w:color="auto"/>
              <w:left w:val="single" w:sz="4" w:space="0" w:color="auto"/>
              <w:right w:val="single" w:sz="4" w:space="0" w:color="auto"/>
            </w:tcBorders>
            <w:noWrap/>
            <w:hideMark/>
          </w:tcPr>
          <w:p w14:paraId="316C28B3" w14:textId="760952B8" w:rsidR="008F3FEB" w:rsidRDefault="008F3FEB" w:rsidP="00395666">
            <w:pPr>
              <w:pStyle w:val="TableContents"/>
            </w:pPr>
            <w:r>
              <w:t>Time Zone: ISO8601 basic or extended format .The UTC indicator "Z" is used when local time offset is 0.</w:t>
            </w:r>
          </w:p>
        </w:tc>
        <w:tc>
          <w:tcPr>
            <w:tcW w:w="1350" w:type="dxa"/>
            <w:tcBorders>
              <w:top w:val="single" w:sz="4" w:space="0" w:color="auto"/>
              <w:left w:val="single" w:sz="4" w:space="0" w:color="auto"/>
              <w:bottom w:val="single" w:sz="4" w:space="0" w:color="auto"/>
              <w:right w:val="single" w:sz="4" w:space="0" w:color="auto"/>
            </w:tcBorders>
            <w:hideMark/>
          </w:tcPr>
          <w:p w14:paraId="307B9E7E" w14:textId="61CDE8D2" w:rsidR="008F3FEB" w:rsidRDefault="008F3FEB" w:rsidP="00395666">
            <w:pPr>
              <w:rPr>
                <w:rFonts w:eastAsia="MS Mincho"/>
                <w:lang w:eastAsia="ja-JP"/>
              </w:rPr>
            </w:pPr>
            <w:r>
              <w:rPr>
                <w:rFonts w:eastAsia="MS Mincho"/>
                <w:lang w:eastAsia="ja-JP"/>
              </w:rPr>
              <w:t>X</w:t>
            </w:r>
          </w:p>
        </w:tc>
        <w:tc>
          <w:tcPr>
            <w:tcW w:w="2605" w:type="dxa"/>
            <w:tcBorders>
              <w:top w:val="single" w:sz="4" w:space="0" w:color="auto"/>
              <w:left w:val="single" w:sz="4" w:space="0" w:color="auto"/>
              <w:bottom w:val="single" w:sz="4" w:space="0" w:color="auto"/>
              <w:right w:val="single" w:sz="4" w:space="0" w:color="auto"/>
            </w:tcBorders>
            <w:noWrap/>
            <w:hideMark/>
          </w:tcPr>
          <w:p w14:paraId="41662835" w14:textId="561D51BB" w:rsidR="008F3FEB" w:rsidRDefault="008F3FEB" w:rsidP="00395666">
            <w:pPr>
              <w:rPr>
                <w:rFonts w:eastAsia="MS Mincho"/>
                <w:lang w:eastAsia="ja-JP"/>
              </w:rPr>
            </w:pPr>
            <w:r>
              <w:t>-08, +0530, Z</w:t>
            </w:r>
          </w:p>
        </w:tc>
      </w:tr>
      <w:tr w:rsidR="008F3FEB" w14:paraId="7A925926" w14:textId="77777777" w:rsidTr="00227800">
        <w:tc>
          <w:tcPr>
            <w:tcW w:w="355" w:type="dxa"/>
            <w:vMerge/>
            <w:tcBorders>
              <w:left w:val="single" w:sz="4" w:space="0" w:color="auto"/>
              <w:right w:val="single" w:sz="4" w:space="0" w:color="auto"/>
            </w:tcBorders>
            <w:noWrap/>
          </w:tcPr>
          <w:p w14:paraId="5D28CA10" w14:textId="77777777" w:rsidR="008F3FEB" w:rsidRDefault="008F3FEB" w:rsidP="00227800">
            <w:pPr>
              <w:jc w:val="center"/>
              <w:rPr>
                <w:rFonts w:eastAsia="MS Mincho"/>
                <w:lang w:eastAsia="ja-JP"/>
              </w:rPr>
            </w:pPr>
          </w:p>
        </w:tc>
        <w:tc>
          <w:tcPr>
            <w:tcW w:w="1440" w:type="dxa"/>
            <w:vMerge/>
            <w:tcBorders>
              <w:left w:val="single" w:sz="4" w:space="0" w:color="auto"/>
              <w:right w:val="single" w:sz="4" w:space="0" w:color="auto"/>
            </w:tcBorders>
          </w:tcPr>
          <w:p w14:paraId="00DCBDAE" w14:textId="77777777" w:rsidR="008F3FEB" w:rsidRDefault="008F3FEB" w:rsidP="00395666">
            <w:pPr>
              <w:pStyle w:val="TableContents"/>
            </w:pPr>
          </w:p>
        </w:tc>
        <w:tc>
          <w:tcPr>
            <w:tcW w:w="2880" w:type="dxa"/>
            <w:vMerge/>
            <w:tcBorders>
              <w:left w:val="single" w:sz="4" w:space="0" w:color="auto"/>
              <w:right w:val="single" w:sz="4" w:space="0" w:color="auto"/>
            </w:tcBorders>
            <w:noWrap/>
          </w:tcPr>
          <w:p w14:paraId="2F6564F9"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5FDF771A" w14:textId="41481A16" w:rsidR="008F3FEB" w:rsidRDefault="008F3FEB" w:rsidP="00395666">
            <w:pPr>
              <w:rPr>
                <w:rFonts w:eastAsia="MS Mincho"/>
                <w:lang w:eastAsia="ja-JP"/>
              </w:rPr>
            </w:pPr>
            <w:r>
              <w:rPr>
                <w:rFonts w:eastAsia="MS Mincho"/>
                <w:lang w:eastAsia="ja-JP"/>
              </w:rPr>
              <w:t>XX</w:t>
            </w:r>
          </w:p>
        </w:tc>
        <w:tc>
          <w:tcPr>
            <w:tcW w:w="2605" w:type="dxa"/>
            <w:tcBorders>
              <w:top w:val="single" w:sz="4" w:space="0" w:color="auto"/>
              <w:left w:val="single" w:sz="4" w:space="0" w:color="auto"/>
              <w:bottom w:val="single" w:sz="4" w:space="0" w:color="auto"/>
              <w:right w:val="single" w:sz="4" w:space="0" w:color="auto"/>
            </w:tcBorders>
            <w:noWrap/>
          </w:tcPr>
          <w:p w14:paraId="1AE91333" w14:textId="78B0953B" w:rsidR="008F3FEB" w:rsidRDefault="008F3FEB" w:rsidP="00395666">
            <w:r>
              <w:t>-0800, Z</w:t>
            </w:r>
          </w:p>
        </w:tc>
      </w:tr>
      <w:tr w:rsidR="008F3FEB" w14:paraId="3577D890" w14:textId="77777777" w:rsidTr="00227800">
        <w:tc>
          <w:tcPr>
            <w:tcW w:w="355" w:type="dxa"/>
            <w:vMerge/>
            <w:tcBorders>
              <w:left w:val="single" w:sz="4" w:space="0" w:color="auto"/>
              <w:bottom w:val="single" w:sz="4" w:space="0" w:color="auto"/>
              <w:right w:val="single" w:sz="4" w:space="0" w:color="auto"/>
            </w:tcBorders>
            <w:noWrap/>
          </w:tcPr>
          <w:p w14:paraId="4AF3484E" w14:textId="77777777" w:rsidR="008F3FEB" w:rsidRDefault="008F3FEB" w:rsidP="00227800">
            <w:pPr>
              <w:jc w:val="center"/>
              <w:rPr>
                <w:rFonts w:eastAsia="MS Mincho"/>
                <w:lang w:eastAsia="ja-JP"/>
              </w:rPr>
            </w:pPr>
          </w:p>
        </w:tc>
        <w:tc>
          <w:tcPr>
            <w:tcW w:w="1440" w:type="dxa"/>
            <w:vMerge/>
            <w:tcBorders>
              <w:left w:val="single" w:sz="4" w:space="0" w:color="auto"/>
              <w:bottom w:val="single" w:sz="4" w:space="0" w:color="auto"/>
              <w:right w:val="single" w:sz="4" w:space="0" w:color="auto"/>
            </w:tcBorders>
          </w:tcPr>
          <w:p w14:paraId="7229AF8D" w14:textId="77777777" w:rsidR="008F3FEB" w:rsidRDefault="008F3FEB" w:rsidP="00395666">
            <w:pPr>
              <w:pStyle w:val="TableContents"/>
            </w:pPr>
          </w:p>
        </w:tc>
        <w:tc>
          <w:tcPr>
            <w:tcW w:w="2880" w:type="dxa"/>
            <w:vMerge/>
            <w:tcBorders>
              <w:left w:val="single" w:sz="4" w:space="0" w:color="auto"/>
              <w:bottom w:val="single" w:sz="4" w:space="0" w:color="auto"/>
              <w:right w:val="single" w:sz="4" w:space="0" w:color="auto"/>
            </w:tcBorders>
            <w:noWrap/>
          </w:tcPr>
          <w:p w14:paraId="44409E8C" w14:textId="77777777" w:rsidR="008F3FEB" w:rsidRDefault="008F3FEB" w:rsidP="00395666">
            <w:pPr>
              <w:pStyle w:val="TableContents"/>
            </w:pPr>
          </w:p>
        </w:tc>
        <w:tc>
          <w:tcPr>
            <w:tcW w:w="1350" w:type="dxa"/>
            <w:tcBorders>
              <w:top w:val="single" w:sz="4" w:space="0" w:color="auto"/>
              <w:left w:val="single" w:sz="4" w:space="0" w:color="auto"/>
              <w:bottom w:val="single" w:sz="4" w:space="0" w:color="auto"/>
              <w:right w:val="single" w:sz="4" w:space="0" w:color="auto"/>
            </w:tcBorders>
          </w:tcPr>
          <w:p w14:paraId="7E0F311B" w14:textId="0440B40D" w:rsidR="008F3FEB" w:rsidRDefault="008F3FEB" w:rsidP="00395666">
            <w:pPr>
              <w:rPr>
                <w:rFonts w:eastAsia="MS Mincho"/>
                <w:lang w:eastAsia="ja-JP"/>
              </w:rPr>
            </w:pPr>
            <w:r>
              <w:rPr>
                <w:rFonts w:eastAsia="MS Mincho"/>
                <w:lang w:eastAsia="ja-JP"/>
              </w:rPr>
              <w:t>XXX</w:t>
            </w:r>
          </w:p>
        </w:tc>
        <w:tc>
          <w:tcPr>
            <w:tcW w:w="2605" w:type="dxa"/>
            <w:tcBorders>
              <w:top w:val="single" w:sz="4" w:space="0" w:color="auto"/>
              <w:left w:val="single" w:sz="4" w:space="0" w:color="auto"/>
              <w:bottom w:val="single" w:sz="4" w:space="0" w:color="auto"/>
              <w:right w:val="single" w:sz="4" w:space="0" w:color="auto"/>
            </w:tcBorders>
            <w:noWrap/>
          </w:tcPr>
          <w:p w14:paraId="27DBC741" w14:textId="5CF33121" w:rsidR="008F3FEB" w:rsidRDefault="008F3FEB" w:rsidP="00395666">
            <w:r>
              <w:t>-08:00, Z</w:t>
            </w:r>
          </w:p>
        </w:tc>
      </w:tr>
      <w:tr w:rsidR="00227800" w14:paraId="71B8E68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231EE12C" w14:textId="77777777" w:rsidR="00395666" w:rsidRDefault="00395666" w:rsidP="00227800">
            <w:pPr>
              <w:jc w:val="center"/>
              <w:rPr>
                <w:rFonts w:eastAsia="MS Mincho"/>
                <w:lang w:eastAsia="ja-JP"/>
              </w:rPr>
            </w:pPr>
            <w:r>
              <w:rPr>
                <w:rFonts w:eastAsia="MS Mincho"/>
                <w:lang w:eastAsia="ja-JP"/>
              </w:rPr>
              <w:t>I</w:t>
            </w:r>
          </w:p>
        </w:tc>
        <w:tc>
          <w:tcPr>
            <w:tcW w:w="1440" w:type="dxa"/>
            <w:tcBorders>
              <w:top w:val="single" w:sz="4" w:space="0" w:color="auto"/>
              <w:left w:val="single" w:sz="4" w:space="0" w:color="auto"/>
              <w:bottom w:val="single" w:sz="4" w:space="0" w:color="auto"/>
              <w:right w:val="single" w:sz="4" w:space="0" w:color="auto"/>
            </w:tcBorders>
          </w:tcPr>
          <w:p w14:paraId="406E17FF" w14:textId="2678CA1C" w:rsidR="00395666" w:rsidRDefault="00395666" w:rsidP="00395666">
            <w:pPr>
              <w:pStyle w:val="TableContents"/>
            </w:pPr>
            <w:r>
              <w:t>Text</w:t>
            </w:r>
          </w:p>
        </w:tc>
        <w:tc>
          <w:tcPr>
            <w:tcW w:w="2880" w:type="dxa"/>
            <w:tcBorders>
              <w:top w:val="single" w:sz="4" w:space="0" w:color="auto"/>
              <w:left w:val="single" w:sz="4" w:space="0" w:color="auto"/>
              <w:bottom w:val="single" w:sz="4" w:space="0" w:color="auto"/>
              <w:right w:val="single" w:sz="4" w:space="0" w:color="auto"/>
            </w:tcBorders>
            <w:noWrap/>
            <w:hideMark/>
          </w:tcPr>
          <w:p w14:paraId="72B10C0E" w14:textId="3A23566C" w:rsidR="00395666" w:rsidRDefault="00395666" w:rsidP="00395666">
            <w:pPr>
              <w:pStyle w:val="TableContents"/>
            </w:pPr>
            <w:r>
              <w:t xml:space="preserve">ISO8601 date/time </w:t>
            </w:r>
          </w:p>
        </w:tc>
        <w:tc>
          <w:tcPr>
            <w:tcW w:w="1350" w:type="dxa"/>
            <w:tcBorders>
              <w:top w:val="single" w:sz="4" w:space="0" w:color="auto"/>
              <w:left w:val="single" w:sz="4" w:space="0" w:color="auto"/>
              <w:bottom w:val="single" w:sz="4" w:space="0" w:color="auto"/>
              <w:right w:val="single" w:sz="4" w:space="0" w:color="auto"/>
            </w:tcBorders>
            <w:hideMark/>
          </w:tcPr>
          <w:p w14:paraId="61512A6C" w14:textId="77777777" w:rsidR="00395666" w:rsidRDefault="00395666" w:rsidP="00395666">
            <w:pPr>
              <w:rPr>
                <w:rFonts w:eastAsia="MS Mincho"/>
                <w:lang w:eastAsia="ja-JP"/>
              </w:rPr>
            </w:pPr>
            <w:r>
              <w:rPr>
                <w:rFonts w:eastAsia="MS Mincho"/>
                <w:lang w:eastAsia="ja-JP"/>
              </w:rPr>
              <w:t>I</w:t>
            </w:r>
          </w:p>
        </w:tc>
        <w:tc>
          <w:tcPr>
            <w:tcW w:w="2605" w:type="dxa"/>
            <w:tcBorders>
              <w:top w:val="single" w:sz="4" w:space="0" w:color="auto"/>
              <w:left w:val="single" w:sz="4" w:space="0" w:color="auto"/>
              <w:bottom w:val="single" w:sz="4" w:space="0" w:color="auto"/>
              <w:right w:val="single" w:sz="4" w:space="0" w:color="auto"/>
            </w:tcBorders>
            <w:noWrap/>
            <w:hideMark/>
          </w:tcPr>
          <w:p w14:paraId="01D55F62" w14:textId="76DD392D" w:rsidR="00395666" w:rsidRPr="008F3FEB" w:rsidRDefault="008F3FEB" w:rsidP="00395666">
            <w:pPr>
              <w:rPr>
                <w:rFonts w:eastAsia="MS Mincho"/>
                <w:sz w:val="16"/>
                <w:szCs w:val="16"/>
                <w:lang w:eastAsia="ja-JP"/>
              </w:rPr>
            </w:pPr>
            <w:r w:rsidRPr="00542EA4">
              <w:rPr>
                <w:rFonts w:eastAsia="MS Mincho"/>
                <w:sz w:val="16"/>
                <w:szCs w:val="16"/>
                <w:lang w:eastAsia="ja-JP"/>
              </w:rPr>
              <w:t>2006</w:t>
            </w:r>
            <w:r w:rsidRPr="00542EA4">
              <w:rPr>
                <w:rFonts w:eastAsia="MS Mincho"/>
                <w:sz w:val="16"/>
                <w:szCs w:val="16"/>
                <w:lang w:eastAsia="ja-JP"/>
              </w:rPr>
              <w:noBreakHyphen/>
              <w:t>10</w:t>
            </w:r>
            <w:r w:rsidRPr="00542EA4">
              <w:rPr>
                <w:rFonts w:eastAsia="MS Mincho"/>
                <w:sz w:val="16"/>
                <w:szCs w:val="16"/>
                <w:lang w:eastAsia="ja-JP"/>
              </w:rPr>
              <w:noBreakHyphen/>
              <w:t>07T12:06:56.568+01:00</w:t>
            </w:r>
          </w:p>
        </w:tc>
      </w:tr>
      <w:tr w:rsidR="00227800" w14:paraId="56355EC6"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D709E2A" w14:textId="2CF6C9B7" w:rsidR="00395666" w:rsidRDefault="00395666" w:rsidP="00227800">
            <w:pPr>
              <w:jc w:val="center"/>
              <w:rPr>
                <w:rFonts w:eastAsia="MS Mincho"/>
                <w:lang w:eastAsia="ja-JP"/>
              </w:rPr>
            </w:pPr>
            <w:r>
              <w:rPr>
                <w:rFonts w:eastAsia="MS Mincho"/>
                <w:lang w:eastAsia="ja-JP"/>
              </w:rPr>
              <w:t>'</w:t>
            </w:r>
          </w:p>
        </w:tc>
        <w:tc>
          <w:tcPr>
            <w:tcW w:w="1440" w:type="dxa"/>
            <w:tcBorders>
              <w:top w:val="single" w:sz="4" w:space="0" w:color="auto"/>
              <w:left w:val="single" w:sz="4" w:space="0" w:color="auto"/>
              <w:bottom w:val="single" w:sz="4" w:space="0" w:color="auto"/>
              <w:right w:val="single" w:sz="4" w:space="0" w:color="auto"/>
            </w:tcBorders>
          </w:tcPr>
          <w:p w14:paraId="1635077B" w14:textId="02EE6373" w:rsidR="00395666" w:rsidRDefault="00395666" w:rsidP="00395666">
            <w:pPr>
              <w:pStyle w:val="TableContents"/>
            </w:pPr>
            <w:r>
              <w:t>Delimiter</w:t>
            </w:r>
          </w:p>
        </w:tc>
        <w:tc>
          <w:tcPr>
            <w:tcW w:w="2880" w:type="dxa"/>
            <w:tcBorders>
              <w:top w:val="single" w:sz="4" w:space="0" w:color="auto"/>
              <w:left w:val="single" w:sz="4" w:space="0" w:color="auto"/>
              <w:bottom w:val="single" w:sz="4" w:space="0" w:color="auto"/>
              <w:right w:val="single" w:sz="4" w:space="0" w:color="auto"/>
            </w:tcBorders>
            <w:noWrap/>
            <w:hideMark/>
          </w:tcPr>
          <w:p w14:paraId="44708900" w14:textId="3D37D093" w:rsidR="00395666" w:rsidRDefault="00395666" w:rsidP="00395666">
            <w:pPr>
              <w:pStyle w:val="TableContents"/>
            </w:pPr>
            <w:r>
              <w:t xml:space="preserve">escape for text    </w:t>
            </w:r>
          </w:p>
        </w:tc>
        <w:tc>
          <w:tcPr>
            <w:tcW w:w="1350" w:type="dxa"/>
            <w:tcBorders>
              <w:top w:val="single" w:sz="4" w:space="0" w:color="auto"/>
              <w:left w:val="single" w:sz="4" w:space="0" w:color="auto"/>
              <w:bottom w:val="single" w:sz="4" w:space="0" w:color="auto"/>
              <w:right w:val="single" w:sz="4" w:space="0" w:color="auto"/>
            </w:tcBorders>
            <w:hideMark/>
          </w:tcPr>
          <w:p w14:paraId="5DD6A390" w14:textId="162BCFFF"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0E4DB56A" w14:textId="77777777" w:rsidR="00395666" w:rsidRDefault="00395666" w:rsidP="00395666">
            <w:pPr>
              <w:rPr>
                <w:rFonts w:eastAsia="MS Mincho"/>
                <w:lang w:eastAsia="ja-JP"/>
              </w:rPr>
            </w:pPr>
            <w:r>
              <w:rPr>
                <w:rFonts w:eastAsia="MS Mincho"/>
                <w:lang w:eastAsia="ja-JP"/>
              </w:rPr>
              <w:t>'Date='</w:t>
            </w:r>
          </w:p>
        </w:tc>
      </w:tr>
      <w:tr w:rsidR="00227800" w14:paraId="6F0F56EA" w14:textId="77777777" w:rsidTr="00227800">
        <w:tc>
          <w:tcPr>
            <w:tcW w:w="355" w:type="dxa"/>
            <w:tcBorders>
              <w:top w:val="single" w:sz="4" w:space="0" w:color="auto"/>
              <w:left w:val="single" w:sz="4" w:space="0" w:color="auto"/>
              <w:bottom w:val="single" w:sz="4" w:space="0" w:color="auto"/>
              <w:right w:val="single" w:sz="4" w:space="0" w:color="auto"/>
            </w:tcBorders>
            <w:noWrap/>
            <w:hideMark/>
          </w:tcPr>
          <w:p w14:paraId="5881C5C5" w14:textId="12A52D0D" w:rsidR="00395666" w:rsidRDefault="00395666" w:rsidP="00227800">
            <w:pPr>
              <w:jc w:val="center"/>
              <w:rPr>
                <w:rFonts w:eastAsia="MS Mincho"/>
                <w:lang w:eastAsia="ja-JP"/>
              </w:rPr>
            </w:pPr>
            <w:r>
              <w:rPr>
                <w:rFonts w:eastAsia="MS Mincho"/>
                <w:lang w:eastAsia="ja-JP"/>
              </w:rPr>
              <w:t>'</w:t>
            </w:r>
            <w:r w:rsidR="00D64322">
              <w:rPr>
                <w:rFonts w:eastAsia="MS Mincho"/>
                <w:lang w:eastAsia="ja-JP"/>
              </w:rPr>
              <w:t>'</w:t>
            </w:r>
          </w:p>
        </w:tc>
        <w:tc>
          <w:tcPr>
            <w:tcW w:w="1440" w:type="dxa"/>
            <w:tcBorders>
              <w:top w:val="single" w:sz="4" w:space="0" w:color="auto"/>
              <w:left w:val="single" w:sz="4" w:space="0" w:color="auto"/>
              <w:bottom w:val="single" w:sz="4" w:space="0" w:color="auto"/>
              <w:right w:val="single" w:sz="4" w:space="0" w:color="auto"/>
            </w:tcBorders>
          </w:tcPr>
          <w:p w14:paraId="63588E45" w14:textId="0E69ED00" w:rsidR="00395666" w:rsidRDefault="00395666" w:rsidP="00395666">
            <w:pPr>
              <w:pStyle w:val="TableContents"/>
            </w:pPr>
            <w:r>
              <w:t>Literal</w:t>
            </w:r>
          </w:p>
        </w:tc>
        <w:tc>
          <w:tcPr>
            <w:tcW w:w="2880" w:type="dxa"/>
            <w:tcBorders>
              <w:top w:val="single" w:sz="4" w:space="0" w:color="auto"/>
              <w:left w:val="single" w:sz="4" w:space="0" w:color="auto"/>
              <w:bottom w:val="single" w:sz="4" w:space="0" w:color="auto"/>
              <w:right w:val="single" w:sz="4" w:space="0" w:color="auto"/>
            </w:tcBorders>
            <w:noWrap/>
            <w:hideMark/>
          </w:tcPr>
          <w:p w14:paraId="058CE95E" w14:textId="3DC0E4FB" w:rsidR="00395666" w:rsidRDefault="00395666" w:rsidP="00395666">
            <w:pPr>
              <w:pStyle w:val="TableContents"/>
            </w:pPr>
            <w:r>
              <w:t xml:space="preserve">single quote  </w:t>
            </w:r>
          </w:p>
        </w:tc>
        <w:tc>
          <w:tcPr>
            <w:tcW w:w="1350" w:type="dxa"/>
            <w:tcBorders>
              <w:top w:val="single" w:sz="4" w:space="0" w:color="auto"/>
              <w:left w:val="single" w:sz="4" w:space="0" w:color="auto"/>
              <w:bottom w:val="single" w:sz="4" w:space="0" w:color="auto"/>
              <w:right w:val="single" w:sz="4" w:space="0" w:color="auto"/>
            </w:tcBorders>
            <w:hideMark/>
          </w:tcPr>
          <w:p w14:paraId="26B734CF" w14:textId="2C1D519E" w:rsidR="00395666" w:rsidRDefault="00395666" w:rsidP="00395666">
            <w:pPr>
              <w:rPr>
                <w:rFonts w:eastAsia="MS Mincho"/>
                <w:lang w:eastAsia="ja-JP"/>
              </w:rPr>
            </w:pPr>
            <w:r>
              <w:rPr>
                <w:rFonts w:eastAsia="MS Mincho"/>
                <w:lang w:eastAsia="ja-JP"/>
              </w:rPr>
              <w:t>''</w:t>
            </w:r>
          </w:p>
        </w:tc>
        <w:tc>
          <w:tcPr>
            <w:tcW w:w="2605" w:type="dxa"/>
            <w:tcBorders>
              <w:top w:val="single" w:sz="4" w:space="0" w:color="auto"/>
              <w:left w:val="single" w:sz="4" w:space="0" w:color="auto"/>
              <w:bottom w:val="single" w:sz="4" w:space="0" w:color="auto"/>
              <w:right w:val="single" w:sz="4" w:space="0" w:color="auto"/>
            </w:tcBorders>
            <w:noWrap/>
            <w:hideMark/>
          </w:tcPr>
          <w:p w14:paraId="5D71BA92" w14:textId="77777777" w:rsidR="00395666" w:rsidRDefault="00395666" w:rsidP="00395666">
            <w:pPr>
              <w:keepNext/>
              <w:rPr>
                <w:rFonts w:eastAsia="MS Mincho"/>
                <w:lang w:eastAsia="ja-JP"/>
              </w:rPr>
            </w:pPr>
            <w:r>
              <w:rPr>
                <w:rFonts w:eastAsia="MS Mincho"/>
                <w:lang w:eastAsia="ja-JP"/>
              </w:rPr>
              <w:t xml:space="preserve"> '</w:t>
            </w:r>
            <w:proofErr w:type="spellStart"/>
            <w:r>
              <w:rPr>
                <w:rFonts w:eastAsia="MS Mincho"/>
                <w:lang w:eastAsia="ja-JP"/>
              </w:rPr>
              <w:t>o''clock</w:t>
            </w:r>
            <w:proofErr w:type="spellEnd"/>
            <w:r>
              <w:rPr>
                <w:rFonts w:eastAsia="MS Mincho"/>
                <w:lang w:eastAsia="ja-JP"/>
              </w:rPr>
              <w:t>'</w:t>
            </w:r>
          </w:p>
        </w:tc>
      </w:tr>
    </w:tbl>
    <w:p w14:paraId="3A865415" w14:textId="2CB37677" w:rsidR="000E1214" w:rsidRDefault="00A87198">
      <w:pPr>
        <w:pStyle w:val="Caption"/>
        <w:rPr>
          <w:rFonts w:eastAsia="MS Mincho" w:cs="Arial"/>
          <w:lang w:eastAsia="ja-JP"/>
        </w:rPr>
      </w:pPr>
      <w:r>
        <w:t xml:space="preserve">Table </w:t>
      </w:r>
      <w:fldSimple w:instr=" SEQ Table \* ARABIC ">
        <w:r w:rsidR="008A37A6">
          <w:rPr>
            <w:noProof/>
          </w:rPr>
          <w:t>40</w:t>
        </w:r>
      </w:fldSimple>
      <w:r>
        <w:t xml:space="preserve"> Symbols in the dfdl:calendarPattern Property</w:t>
      </w:r>
    </w:p>
    <w:p w14:paraId="4E5473E2" w14:textId="77777777" w:rsidR="000E1214" w:rsidRDefault="00A87198">
      <w:r>
        <w:t>The count of pattern letters determines the format as indicated in the table.</w:t>
      </w:r>
    </w:p>
    <w:p w14:paraId="18EE7F2B" w14:textId="7BD48978" w:rsidR="000E1214" w:rsidRDefault="00A87198">
      <w:r>
        <w:t>When numeric fields abut one another directly, with no intervening delimiter characters, they constitute a run of abutting numeric fields. Such runs are parsed specially as described at</w:t>
      </w:r>
      <w:r>
        <w:rPr>
          <w:rFonts w:cs="Arial"/>
          <w:lang w:eastAsia="en-GB"/>
        </w:rPr>
        <w:t xml:space="preserve"> </w:t>
      </w:r>
      <w:r>
        <w:rPr>
          <w:rFonts w:cs="Arial"/>
          <w:noProof/>
          <w:lang w:eastAsia="en-GB"/>
        </w:rPr>
        <w:t>[</w:t>
      </w:r>
      <w:r w:rsidR="00912122">
        <w:fldChar w:fldCharType="begin"/>
      </w:r>
      <w:r w:rsidR="00912122">
        <w:instrText xml:space="preserve"> HYPERLINK \l "a_ICUDateTime" </w:instrText>
      </w:r>
      <w:ins w:id="5826" w:author="Mike Beckerle" w:date="2020-10-09T10:19:00Z"/>
      <w:r w:rsidR="00912122">
        <w:fldChar w:fldCharType="separate"/>
      </w:r>
      <w:r>
        <w:rPr>
          <w:rStyle w:val="Hyperlink"/>
          <w:rFonts w:cs="Arial"/>
          <w:noProof/>
          <w:lang w:eastAsia="en-GB"/>
        </w:rPr>
        <w:t>ICUDateTime</w:t>
      </w:r>
      <w:r w:rsidR="00912122">
        <w:rPr>
          <w:rStyle w:val="Hyperlink"/>
          <w:rFonts w:cs="Arial"/>
          <w:noProof/>
          <w:lang w:eastAsia="en-GB"/>
        </w:rPr>
        <w:fldChar w:fldCharType="end"/>
      </w:r>
      <w:r>
        <w:rPr>
          <w:rFonts w:cs="Arial"/>
          <w:noProof/>
          <w:lang w:eastAsia="en-GB"/>
        </w:rPr>
        <w:t>]</w:t>
      </w:r>
      <w:r>
        <w:rPr>
          <w:rFonts w:cs="Arial"/>
          <w:lang w:eastAsia="en-GB"/>
        </w:rPr>
        <w:t>.</w:t>
      </w:r>
    </w:p>
    <w:p w14:paraId="109154D6" w14:textId="155389A6" w:rsidR="000E1214" w:rsidRDefault="00A87198">
      <w:r>
        <w:t>The maximum number of "S" symbols that may appear in the pattern is implementation-</w:t>
      </w:r>
      <w:r w:rsidR="00F7778E">
        <w:t>defined but</w:t>
      </w:r>
      <w:r>
        <w:t xml:space="preserve"> </w:t>
      </w:r>
      <w:r w:rsidR="008E7C14">
        <w:t xml:space="preserve">MUST </w:t>
      </w:r>
      <w:r>
        <w:t>be at least three. The stored accuracy for fractional seconds is also implementation-</w:t>
      </w:r>
      <w:r w:rsidR="00F7778E">
        <w:t>defined but</w:t>
      </w:r>
      <w:r>
        <w:t xml:space="preserve"> </w:t>
      </w:r>
      <w:r w:rsidR="008E7C14">
        <w:t xml:space="preserve">MUST </w:t>
      </w:r>
      <w:r>
        <w:t>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w:t>
      </w:r>
      <w:proofErr w:type="spellStart"/>
      <w:r>
        <w:t>ss.SSSSSS</w:t>
      </w:r>
      <w:proofErr w:type="spellEnd"/>
      <w:r>
        <w:t xml:space="preserve">", data "12.345678" would be parsed into </w:t>
      </w:r>
      <w:r w:rsidR="00933F0E">
        <w:t>Infoset</w:t>
      </w:r>
      <w:r>
        <w:t xml:space="preserve"> xs:time "00:00:12:345", which would be unparsed into data "12.345000".</w:t>
      </w:r>
    </w:p>
    <w:p w14:paraId="327062C5" w14:textId="77777777" w:rsidR="000E1214" w:rsidRDefault="00A87198">
      <w:pPr>
        <w:rPr>
          <w:rFonts w:eastAsia="MS Mincho"/>
        </w:rPr>
      </w:pPr>
      <w:r>
        <w:rPr>
          <w:rFonts w:eastAsia="MS Mincho"/>
        </w:rPr>
        <w:t>Unlike other fields, fractional seconds, “S”, are padded on the right with zero.</w:t>
      </w:r>
    </w:p>
    <w:p w14:paraId="1C89EEEB" w14:textId="0C0D1A8A" w:rsidR="000E1214" w:rsidRDefault="00A87198">
      <w:pPr>
        <w:rPr>
          <w:rFonts w:eastAsia="MS Mincho"/>
        </w:rPr>
      </w:pPr>
      <w:r>
        <w:t xml:space="preserve">It is a </w:t>
      </w:r>
      <w:del w:id="5827" w:author="Mike Beckerle" w:date="2020-10-08T20:33:00Z">
        <w:r w:rsidDel="00B31DA3">
          <w:delText>processing error</w:delText>
        </w:r>
      </w:del>
      <w:ins w:id="5828" w:author="Mike Beckerle" w:date="2020-10-08T20:33:00Z">
        <w:r w:rsidR="00B31DA3">
          <w:t>Processing Error</w:t>
        </w:r>
      </w:ins>
      <w:r>
        <w:t xml:space="preserve"> if seconds appear in that part of the SimpleContent region that represents a time zone.</w:t>
      </w:r>
    </w:p>
    <w:p w14:paraId="729F6E8E" w14:textId="77777777" w:rsidR="000E1214" w:rsidRDefault="00A87198">
      <w:pPr>
        <w:rPr>
          <w:rFonts w:eastAsia="MS Mincho"/>
        </w:rPr>
      </w:pPr>
      <w:r>
        <w:rPr>
          <w:rFonts w:eastAsia="MS Mincho"/>
        </w:rPr>
        <w:t xml:space="preserve">The count of pattern letters determines the format as indicated in the table. </w:t>
      </w:r>
    </w:p>
    <w:p w14:paraId="69613ED6" w14:textId="77777777" w:rsidR="000E1214" w:rsidRDefault="00A87198">
      <w:pPr>
        <w:rPr>
          <w:rFonts w:eastAsia="MS Mincho"/>
        </w:rPr>
      </w:pPr>
      <w:r>
        <w:rPr>
          <w:rFonts w:eastAsia="MS Mincho"/>
        </w:rPr>
        <w:t>If dfdl:representation is text, any characters in the pattern that are not in the ranges of ['</w:t>
      </w:r>
      <w:proofErr w:type="spellStart"/>
      <w:r>
        <w:rPr>
          <w:rFonts w:eastAsia="MS Mincho"/>
        </w:rPr>
        <w:t>a'..'z</w:t>
      </w:r>
      <w:proofErr w:type="spellEnd"/>
      <w:r>
        <w:rPr>
          <w:rFonts w:eastAsia="MS Mincho"/>
        </w:rPr>
        <w:t>'] and ['A'..'Z'] will be treated as quoted text. For instance, characters like ':', '.', ' ', '#' and '@' will appear in the formatted output even if they are not embraced within single quotes. T</w:t>
      </w:r>
      <w:r>
        <w:t>he single quote is used to 'escape' letters. Two single quotes in a row, whether inside or outside a quoted sequence, represent a 'real' single quote.</w:t>
      </w:r>
    </w:p>
    <w:p w14:paraId="52B47E51" w14:textId="77777777" w:rsidR="000E1214" w:rsidRDefault="00A87198">
      <w:r>
        <w:rPr>
          <w:color w:val="000000"/>
        </w:rPr>
        <w:t>If dfdl:representation is binary, then the pattern can contain only characters and symbols that always result in the presentation of digits.</w:t>
      </w:r>
      <w:r>
        <w:t xml:space="preserve"> </w:t>
      </w:r>
    </w:p>
    <w:p w14:paraId="715EDCD0" w14:textId="77777777" w:rsidR="000E1214" w:rsidRDefault="00A87198">
      <w:r>
        <w:t>The symbols 'z', '</w:t>
      </w:r>
      <w:proofErr w:type="spellStart"/>
      <w:r>
        <w:t>zz</w:t>
      </w:r>
      <w:proofErr w:type="spellEnd"/>
      <w:r>
        <w:t>', and '</w:t>
      </w:r>
      <w:proofErr w:type="spellStart"/>
      <w:r>
        <w:t>zzz</w:t>
      </w:r>
      <w:proofErr w:type="spellEnd"/>
      <w:r>
        <w:t>' have identical meaning, as do 'Z', 'ZZ', and 'ZZZ'.</w:t>
      </w:r>
    </w:p>
    <w:p w14:paraId="5F4A0D46" w14:textId="23AAC36C" w:rsidR="000E1214" w:rsidRDefault="00A87198">
      <w:r>
        <w:t xml:space="preserve">The 'I' symbol must not be used with any other symbol </w:t>
      </w:r>
      <w:r w:rsidR="00F7778E">
        <w:t>except for</w:t>
      </w:r>
      <w:r>
        <w:t xml:space="preserve"> 'escape for text'. It represents calendar formats that match those defined in the restricted profile of the ISO 8601 standard proposed by the W3C at </w:t>
      </w:r>
      <w:r w:rsidR="00912122">
        <w:fldChar w:fldCharType="begin"/>
      </w:r>
      <w:r w:rsidR="00912122">
        <w:instrText xml:space="preserve"> HYPERLINK "http://www.w3.org/TR/NOTE-datetime" </w:instrText>
      </w:r>
      <w:ins w:id="5829" w:author="Mike Beckerle" w:date="2020-10-09T10:19:00Z"/>
      <w:r w:rsidR="00912122">
        <w:fldChar w:fldCharType="separate"/>
      </w:r>
      <w:r>
        <w:rPr>
          <w:rStyle w:val="Hyperlink"/>
        </w:rPr>
        <w:t>http://www.w3.org/TR/NOTE-datetime.</w:t>
      </w:r>
      <w:r w:rsidR="00912122">
        <w:rPr>
          <w:rStyle w:val="Hyperlink"/>
        </w:rPr>
        <w:fldChar w:fldCharType="end"/>
      </w:r>
      <w:r>
        <w:t xml:space="preserve"> The formats are referred to as 'granularities'. </w:t>
      </w:r>
    </w:p>
    <w:p w14:paraId="36EC1E0E" w14:textId="77777777" w:rsidR="000E1214" w:rsidRDefault="00A87198" w:rsidP="00C31ED0">
      <w:pPr>
        <w:numPr>
          <w:ilvl w:val="0"/>
          <w:numId w:val="124"/>
        </w:numPr>
      </w:pPr>
      <w:r>
        <w:t xml:space="preserve">xs:dateTime. When parsing, the data must match one of the granularities. When unparsing, the fullest granularity is used. </w:t>
      </w:r>
    </w:p>
    <w:p w14:paraId="1B49E0F2" w14:textId="77777777" w:rsidR="000E1214" w:rsidRDefault="00A87198" w:rsidP="00C31ED0">
      <w:pPr>
        <w:numPr>
          <w:ilvl w:val="0"/>
          <w:numId w:val="124"/>
        </w:numPr>
      </w:pPr>
      <w:r>
        <w:t xml:space="preserve">xs:date. When parsing, the data must match one of the date-only granularities. When unparsing, the fullest date-only granularity is used. </w:t>
      </w:r>
    </w:p>
    <w:p w14:paraId="7C475FEE" w14:textId="77777777" w:rsidR="000E1214" w:rsidRDefault="00A87198" w:rsidP="00C31ED0">
      <w:pPr>
        <w:numPr>
          <w:ilvl w:val="0"/>
          <w:numId w:val="124"/>
        </w:numPr>
      </w:pPr>
      <w:r>
        <w:t xml:space="preserve">xs:time. When parsing, the data must match only the time components of one of the granularities that contains time components. When unparsing, the time components of the fullest granularity are used. The literal 'T' character is not expected in the data when parsing and is not output when unparsing. </w:t>
      </w:r>
    </w:p>
    <w:p w14:paraId="59381A41" w14:textId="5FE2BDEF" w:rsidR="000E1214" w:rsidRDefault="00A87198" w:rsidP="00C31ED0">
      <w:pPr>
        <w:numPr>
          <w:ilvl w:val="0"/>
          <w:numId w:val="124"/>
        </w:numPr>
      </w:pPr>
      <w:r>
        <w:t>The number of fractional second digits supported is the same as for the “S” fractional seconds specifier described above.</w:t>
      </w:r>
    </w:p>
    <w:p w14:paraId="585425ED" w14:textId="4C877C99" w:rsidR="000E1214" w:rsidRDefault="00A87198" w:rsidP="00C31ED0">
      <w:pPr>
        <w:numPr>
          <w:ilvl w:val="0"/>
          <w:numId w:val="124"/>
        </w:numPr>
      </w:pPr>
      <w:r>
        <w:t xml:space="preserve">The omission of time zone from the input data when the type is xs:dateTime or xs:time is not a </w:t>
      </w:r>
      <w:del w:id="5830" w:author="Mike Beckerle" w:date="2020-10-08T20:33:00Z">
        <w:r w:rsidDel="00B31DA3">
          <w:delText>processing error</w:delText>
        </w:r>
      </w:del>
      <w:ins w:id="5831" w:author="Mike Beckerle" w:date="2020-10-08T20:33:00Z">
        <w:r w:rsidR="00B31DA3">
          <w:t>Processing Error</w:t>
        </w:r>
      </w:ins>
      <w:r>
        <w:t>. If that occurs then the time zone is obtained from the calendarTimeZone property.</w:t>
      </w:r>
    </w:p>
    <w:p w14:paraId="2F3FC7AC" w14:textId="77777777" w:rsidR="000E1214" w:rsidRDefault="00A87198" w:rsidP="00C31ED0">
      <w:pPr>
        <w:numPr>
          <w:ilvl w:val="0"/>
          <w:numId w:val="124"/>
        </w:numPr>
        <w:rPr>
          <w:lang w:eastAsia="en-GB"/>
        </w:rPr>
      </w:pPr>
      <w:r>
        <w:rPr>
          <w:lang w:eastAsia="en-GB"/>
        </w:rPr>
        <w:t>When unparsing and the time zone is UTC, the time zone is output as ‘+00:00’.</w:t>
      </w:r>
    </w:p>
    <w:p w14:paraId="3CDBCB68" w14:textId="77777777" w:rsidR="000E1214" w:rsidRDefault="00A87198">
      <w:pPr>
        <w:rPr>
          <w:lang w:eastAsia="en-GB"/>
        </w:rPr>
      </w:pPr>
      <w:r>
        <w:rPr>
          <w:lang w:eastAsia="en-GB"/>
        </w:rPr>
        <w:t>When parsing, for any pattern that omits components the values for the omitted components are supplied from the Unix epoch 1970-01-01T00:00:00.000.</w:t>
      </w:r>
      <w:r>
        <w:rPr>
          <w:rStyle w:val="FootnoteReference"/>
          <w:rFonts w:cs="Arial"/>
          <w:iCs/>
          <w:lang w:eastAsia="en-GB"/>
        </w:rPr>
        <w:footnoteReference w:id="45"/>
      </w:r>
    </w:p>
    <w:p w14:paraId="571717EA" w14:textId="4A76B3E0" w:rsidR="000E1214" w:rsidRDefault="00A87198">
      <w:pPr>
        <w:pStyle w:val="nobreak"/>
      </w:pPr>
      <w:r>
        <w:rPr>
          <w:rFonts w:cs="Arial"/>
          <w:szCs w:val="20"/>
        </w:rPr>
        <w:t xml:space="preserve">When unparsing, and the pattern contains a formatting </w:t>
      </w:r>
      <w:r>
        <w:t>symbol</w:t>
      </w:r>
      <w:r>
        <w:rPr>
          <w:rFonts w:eastAsia="Helv"/>
        </w:rPr>
        <w:t xml:space="preserve"> that requires a component of the date/time </w:t>
      </w:r>
      <w:r>
        <w:t>and</w:t>
      </w:r>
      <w:r>
        <w:rPr>
          <w:rFonts w:eastAsia="Helv"/>
        </w:rPr>
        <w:t xml:space="preserve"> </w:t>
      </w:r>
      <w:r>
        <w:t>the</w:t>
      </w:r>
      <w:r>
        <w:rPr>
          <w:rFonts w:eastAsia="Helv"/>
        </w:rPr>
        <w:t xml:space="preserve"> </w:t>
      </w:r>
      <w:r w:rsidR="00933F0E">
        <w:t>Infoset</w:t>
      </w:r>
      <w:r>
        <w:rPr>
          <w:rFonts w:eastAsia="Helv"/>
        </w:rPr>
        <w:t xml:space="preserve"> </w:t>
      </w:r>
      <w:r>
        <w:t>value</w:t>
      </w:r>
      <w:r>
        <w:rPr>
          <w:rFonts w:eastAsia="Helv"/>
        </w:rPr>
        <w:t xml:space="preserve"> </w:t>
      </w:r>
      <w:r>
        <w:t>does</w:t>
      </w:r>
      <w:r>
        <w:rPr>
          <w:rFonts w:eastAsia="Helv"/>
        </w:rPr>
        <w:t xml:space="preserve"> </w:t>
      </w:r>
      <w:r>
        <w:t>not</w:t>
      </w:r>
      <w:r>
        <w:rPr>
          <w:rFonts w:eastAsia="Helv"/>
        </w:rPr>
        <w:t xml:space="preserve"> </w:t>
      </w:r>
      <w:r>
        <w:t>contain</w:t>
      </w:r>
      <w:r>
        <w:rPr>
          <w:rFonts w:eastAsia="Helv"/>
        </w:rPr>
        <w:t xml:space="preserve"> </w:t>
      </w:r>
      <w:r>
        <w:t>that component,</w:t>
      </w:r>
      <w:r>
        <w:rPr>
          <w:rFonts w:eastAsia="Helv"/>
        </w:rPr>
        <w:t xml:space="preserve"> </w:t>
      </w:r>
      <w:r>
        <w:t>it</w:t>
      </w:r>
      <w:r>
        <w:rPr>
          <w:rFonts w:eastAsia="Helv"/>
        </w:rPr>
        <w:t xml:space="preserve"> </w:t>
      </w:r>
      <w:r>
        <w:t>is</w:t>
      </w:r>
      <w:r>
        <w:rPr>
          <w:rFonts w:eastAsia="Helv"/>
        </w:rPr>
        <w:t xml:space="preserve"> </w:t>
      </w:r>
      <w:r>
        <w:t>a</w:t>
      </w:r>
      <w:r>
        <w:rPr>
          <w:rFonts w:eastAsia="Helv"/>
        </w:rPr>
        <w:t xml:space="preserve"> </w:t>
      </w:r>
      <w:del w:id="5836" w:author="Mike Beckerle" w:date="2020-10-08T20:33:00Z">
        <w:r w:rsidDel="00B31DA3">
          <w:delText>processing</w:delText>
        </w:r>
        <w:r w:rsidDel="00B31DA3">
          <w:rPr>
            <w:rFonts w:eastAsia="Helv"/>
          </w:rPr>
          <w:delText xml:space="preserve"> </w:delText>
        </w:r>
        <w:r w:rsidDel="00B31DA3">
          <w:delText>error</w:delText>
        </w:r>
      </w:del>
      <w:ins w:id="5837" w:author="Mike Beckerle" w:date="2020-10-08T20:33:00Z">
        <w:r w:rsidR="00B31DA3">
          <w:t>Processing Error</w:t>
        </w:r>
      </w:ins>
      <w:r>
        <w:t>.</w:t>
      </w:r>
    </w:p>
    <w:p w14:paraId="2BFD629F" w14:textId="77777777" w:rsidR="000E1214" w:rsidRDefault="00A87198">
      <w:pPr>
        <w:rPr>
          <w:rFonts w:cs="Arial"/>
          <w:lang w:eastAsia="en-GB"/>
        </w:rPr>
      </w:pPr>
      <w:r>
        <w:rPr>
          <w:rFonts w:cs="Arial"/>
          <w:lang w:eastAsia="en-GB"/>
        </w:rPr>
        <w:t>When parsing a calendar element with a packed decimal representation then the nibbles from the data are converted to text digits without any trimming of leading or trailing zeros, and the result is then matched against the pattern according to the usual rules.</w:t>
      </w:r>
    </w:p>
    <w:p w14:paraId="32BD35D8" w14:textId="6917BF67" w:rsidR="000E1214" w:rsidRDefault="00A87198">
      <w:pPr>
        <w:rPr>
          <w:rFonts w:cs="Arial"/>
          <w:lang w:eastAsia="en-GB"/>
        </w:rPr>
      </w:pPr>
      <w:r>
        <w:rPr>
          <w:rFonts w:cs="Arial"/>
          <w:lang w:eastAsia="en-GB"/>
        </w:rPr>
        <w:t xml:space="preserve">When unparsing, if a time zone symbol is not available for a particular time zone, a fallback may be used as defined in </w:t>
      </w:r>
      <w:r>
        <w:rPr>
          <w:rFonts w:cs="Arial"/>
          <w:noProof/>
          <w:lang w:eastAsia="en-GB"/>
        </w:rPr>
        <w:t>[</w:t>
      </w:r>
      <w:r w:rsidR="00912122">
        <w:fldChar w:fldCharType="begin"/>
      </w:r>
      <w:r w:rsidR="00912122">
        <w:instrText xml:space="preserve"> HYPERLINK \l "a_ICUDateTime" </w:instrText>
      </w:r>
      <w:ins w:id="5838" w:author="Mike Beckerle" w:date="2020-10-09T10:19:00Z"/>
      <w:r w:rsidR="00912122">
        <w:fldChar w:fldCharType="separate"/>
      </w:r>
      <w:r>
        <w:rPr>
          <w:rStyle w:val="Hyperlink"/>
          <w:rFonts w:cs="Arial"/>
          <w:noProof/>
          <w:lang w:eastAsia="en-GB"/>
        </w:rPr>
        <w:t>ICUDateTime</w:t>
      </w:r>
      <w:r w:rsidR="00912122">
        <w:rPr>
          <w:rStyle w:val="Hyperlink"/>
          <w:rFonts w:cs="Arial"/>
          <w:noProof/>
          <w:lang w:eastAsia="en-GB"/>
        </w:rPr>
        <w:fldChar w:fldCharType="end"/>
      </w:r>
      <w:r>
        <w:rPr>
          <w:rFonts w:cs="Arial"/>
          <w:noProof/>
          <w:lang w:eastAsia="en-GB"/>
        </w:rPr>
        <w:t>]</w:t>
      </w:r>
      <w:r>
        <w:rPr>
          <w:rFonts w:cs="Arial"/>
          <w:lang w:eastAsia="en-GB"/>
        </w:rPr>
        <w:t>.</w:t>
      </w:r>
    </w:p>
    <w:p w14:paraId="1FC76F45" w14:textId="77777777" w:rsidR="000E1214" w:rsidRDefault="00A87198" w:rsidP="00BC2419">
      <w:pPr>
        <w:pStyle w:val="Heading3"/>
        <w:rPr>
          <w:rFonts w:eastAsia="Times New Roman"/>
          <w:lang w:eastAsia="en-GB"/>
        </w:rPr>
      </w:pPr>
      <w:bookmarkStart w:id="5839" w:name="_Ref364431481"/>
      <w:bookmarkStart w:id="5840" w:name="_Toc53134126"/>
      <w:r>
        <w:rPr>
          <w:rFonts w:eastAsia="Times New Roman"/>
          <w:lang w:eastAsia="en-GB"/>
        </w:rPr>
        <w:t>The dfdl:calendarCheckPolicy Property</w:t>
      </w:r>
      <w:bookmarkEnd w:id="5839"/>
      <w:bookmarkEnd w:id="5840"/>
    </w:p>
    <w:p w14:paraId="41046EB3" w14:textId="77777777" w:rsidR="000E1214" w:rsidRDefault="00A87198">
      <w:pPr>
        <w:pStyle w:val="nobreak"/>
        <w:widowControl w:val="0"/>
        <w:rPr>
          <w:lang w:eastAsia="en-GB"/>
        </w:rPr>
      </w:pPr>
      <w:r>
        <w:rPr>
          <w:lang w:eastAsia="en-GB"/>
        </w:rPr>
        <w:t>The differences in behavior between 'strict' and 'lax' for this property can be subtle. Both are quite lenient in enforcement of many variations in format, with the 'lax' value adding additional tolerance of more format variations to those already allowed by the 'strict' value.</w:t>
      </w:r>
    </w:p>
    <w:p w14:paraId="6217B18D" w14:textId="77777777" w:rsidR="000E1214" w:rsidRDefault="00A87198" w:rsidP="00C31ED0">
      <w:pPr>
        <w:numPr>
          <w:ilvl w:val="0"/>
          <w:numId w:val="125"/>
        </w:numPr>
        <w:rPr>
          <w:lang w:eastAsia="en-GB"/>
        </w:rPr>
      </w:pPr>
      <w:r>
        <w:t xml:space="preserve">Lenient parsing behaviour when in 'strict' policy: </w:t>
      </w:r>
    </w:p>
    <w:p w14:paraId="420356F9" w14:textId="77777777" w:rsidR="000E1214" w:rsidRDefault="00A87198" w:rsidP="00C31ED0">
      <w:pPr>
        <w:numPr>
          <w:ilvl w:val="1"/>
          <w:numId w:val="125"/>
        </w:numPr>
        <w:rPr>
          <w:lang w:eastAsia="en-GB"/>
        </w:rPr>
      </w:pPr>
      <w:r>
        <w:t xml:space="preserve">Case insensitive matching for text fields </w:t>
      </w:r>
    </w:p>
    <w:p w14:paraId="152C65C0" w14:textId="77777777" w:rsidR="000E1214" w:rsidRDefault="00A87198" w:rsidP="00C31ED0">
      <w:pPr>
        <w:numPr>
          <w:ilvl w:val="1"/>
          <w:numId w:val="125"/>
        </w:numPr>
        <w:rPr>
          <w:lang w:eastAsia="en-GB"/>
        </w:rPr>
      </w:pPr>
      <w:r>
        <w:t xml:space="preserve">MMM, MMMM, and MMMMM all accept either short or long form of Month </w:t>
      </w:r>
    </w:p>
    <w:p w14:paraId="634841AD" w14:textId="77777777" w:rsidR="000E1214" w:rsidRDefault="00A87198" w:rsidP="00C31ED0">
      <w:pPr>
        <w:numPr>
          <w:ilvl w:val="1"/>
          <w:numId w:val="125"/>
        </w:numPr>
        <w:rPr>
          <w:lang w:eastAsia="en-GB"/>
        </w:rPr>
      </w:pPr>
      <w:r>
        <w:t xml:space="preserve">E, EE, EEE, EEEE, EEEEE , and EEEEEE all accept either abbreviated, full, narrow and short forms of Day of Week </w:t>
      </w:r>
    </w:p>
    <w:p w14:paraId="660C7C43" w14:textId="54216925" w:rsidR="000E1214" w:rsidRDefault="00A87198" w:rsidP="00C31ED0">
      <w:pPr>
        <w:numPr>
          <w:ilvl w:val="1"/>
          <w:numId w:val="125"/>
        </w:numPr>
        <w:rPr>
          <w:lang w:eastAsia="en-GB"/>
        </w:rPr>
      </w:pPr>
      <w:r>
        <w:t>Accepts truncated leftmost numeric field (</w:t>
      </w:r>
      <w:r w:rsidR="00F7778E">
        <w:t>e.g.</w:t>
      </w:r>
      <w:r>
        <w:t>, pattern "</w:t>
      </w:r>
      <w:proofErr w:type="spellStart"/>
      <w:r>
        <w:t>HHmmss</w:t>
      </w:r>
      <w:proofErr w:type="spellEnd"/>
      <w:r>
        <w:t xml:space="preserve">" allows "123456" (12:34:56) and "23456" (2:34:56) but not "3456") </w:t>
      </w:r>
    </w:p>
    <w:p w14:paraId="0807FE32" w14:textId="77777777" w:rsidR="000E1214" w:rsidRDefault="00A87198" w:rsidP="00C31ED0">
      <w:pPr>
        <w:numPr>
          <w:ilvl w:val="0"/>
          <w:numId w:val="125"/>
        </w:numPr>
        <w:rPr>
          <w:lang w:eastAsia="en-GB"/>
        </w:rPr>
      </w:pPr>
      <w:r>
        <w:t xml:space="preserve">Additional lenient parsing behaviour when in 'lax' policy: </w:t>
      </w:r>
    </w:p>
    <w:p w14:paraId="35AF6E33" w14:textId="50768D2A" w:rsidR="000E1214" w:rsidRDefault="00A87198" w:rsidP="00C31ED0">
      <w:pPr>
        <w:numPr>
          <w:ilvl w:val="1"/>
          <w:numId w:val="125"/>
        </w:numPr>
        <w:rPr>
          <w:lang w:eastAsia="en-GB"/>
        </w:rPr>
      </w:pPr>
      <w:r>
        <w:t>Values outside valid ranges are normalized (</w:t>
      </w:r>
      <w:r w:rsidR="00F7778E">
        <w:t>e.g.</w:t>
      </w:r>
      <w:r>
        <w:t xml:space="preserve">, "March 32 1996" is treated as "April 1 1996") </w:t>
      </w:r>
    </w:p>
    <w:p w14:paraId="2623708C" w14:textId="77777777" w:rsidR="000E1214" w:rsidRDefault="00A87198" w:rsidP="00C31ED0">
      <w:pPr>
        <w:numPr>
          <w:ilvl w:val="1"/>
          <w:numId w:val="125"/>
        </w:numPr>
        <w:rPr>
          <w:lang w:eastAsia="en-GB"/>
        </w:rPr>
      </w:pPr>
      <w:r>
        <w:t>Ignoring a trailing dot after a non-numeric field</w:t>
      </w:r>
    </w:p>
    <w:p w14:paraId="38A1726B" w14:textId="77777777" w:rsidR="000E1214" w:rsidRDefault="00A87198" w:rsidP="00C31ED0">
      <w:pPr>
        <w:numPr>
          <w:ilvl w:val="1"/>
          <w:numId w:val="125"/>
        </w:numPr>
        <w:rPr>
          <w:lang w:eastAsia="en-GB"/>
        </w:rPr>
      </w:pPr>
      <w:r>
        <w:t>Leading and trailing whitespace in the data but not in the pattern is accepted</w:t>
      </w:r>
    </w:p>
    <w:p w14:paraId="24AF3842" w14:textId="77777777" w:rsidR="000E1214" w:rsidRDefault="00A87198" w:rsidP="00C31ED0">
      <w:pPr>
        <w:numPr>
          <w:ilvl w:val="1"/>
          <w:numId w:val="125"/>
        </w:numPr>
      </w:pPr>
      <w:r>
        <w:t>Whitespace in the pattern can be missing in the data</w:t>
      </w:r>
    </w:p>
    <w:p w14:paraId="3FCD399F" w14:textId="585F9822" w:rsidR="000E1214" w:rsidRDefault="00A87198" w:rsidP="00C31ED0">
      <w:pPr>
        <w:numPr>
          <w:ilvl w:val="1"/>
          <w:numId w:val="125"/>
        </w:numPr>
      </w:pPr>
      <w:r>
        <w:t>Partial matching on literal strings. E.g., data "20130621d" allowed for pattern "</w:t>
      </w:r>
      <w:proofErr w:type="spellStart"/>
      <w:r>
        <w:t>yyyyMMdd'date</w:t>
      </w:r>
      <w:proofErr w:type="spellEnd"/>
      <w:r>
        <w:t>' "</w:t>
      </w:r>
    </w:p>
    <w:p w14:paraId="3F2863CD" w14:textId="77777777" w:rsidR="000E1214" w:rsidRDefault="00A87198" w:rsidP="00B31DA3">
      <w:pPr>
        <w:pStyle w:val="Heading2"/>
      </w:pPr>
      <w:bookmarkStart w:id="5841" w:name="_Toc322014184"/>
      <w:bookmarkStart w:id="5842" w:name="_Toc322014368"/>
      <w:bookmarkStart w:id="5843" w:name="_Toc322014551"/>
      <w:bookmarkStart w:id="5844" w:name="_Toc322014733"/>
      <w:bookmarkStart w:id="5845" w:name="_Toc332711670"/>
      <w:bookmarkStart w:id="5846" w:name="_Toc322014185"/>
      <w:bookmarkStart w:id="5847" w:name="_Toc322014369"/>
      <w:bookmarkStart w:id="5848" w:name="_Toc322014552"/>
      <w:bookmarkStart w:id="5849" w:name="_Toc322014734"/>
      <w:bookmarkStart w:id="5850" w:name="_Toc332711671"/>
      <w:bookmarkStart w:id="5851" w:name="_Toc322014188"/>
      <w:bookmarkStart w:id="5852" w:name="_Toc322014372"/>
      <w:bookmarkStart w:id="5853" w:name="_Toc322014555"/>
      <w:bookmarkStart w:id="5854" w:name="_Toc322014737"/>
      <w:bookmarkStart w:id="5855" w:name="_Toc322911361"/>
      <w:bookmarkStart w:id="5856" w:name="_Toc322911923"/>
      <w:bookmarkStart w:id="5857" w:name="_Toc332711674"/>
      <w:bookmarkStart w:id="5858" w:name="_Toc349042766"/>
      <w:bookmarkStart w:id="5859" w:name="_Toc243112837"/>
      <w:bookmarkStart w:id="5860" w:name="_Ref38561053"/>
      <w:bookmarkStart w:id="5861" w:name="_Toc53134127"/>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r>
        <w:t xml:space="preserve">Properties Specific to Calendar with Text </w:t>
      </w:r>
      <w:bookmarkEnd w:id="5858"/>
      <w:bookmarkEnd w:id="5859"/>
      <w:r>
        <w:t>Representation</w:t>
      </w:r>
      <w:bookmarkEnd w:id="5860"/>
      <w:bookmarkEnd w:id="5861"/>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84"/>
        <w:gridCol w:w="6046"/>
      </w:tblGrid>
      <w:tr w:rsidR="000E1214" w14:paraId="50B27BDA"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B897D8D" w14:textId="77777777" w:rsidR="000E1214" w:rsidRDefault="00A87198">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A2480A" w14:textId="77777777" w:rsidR="000E1214" w:rsidRDefault="00A87198">
            <w:pPr>
              <w:rPr>
                <w:rFonts w:eastAsia="Arial Unicode MS"/>
                <w:b/>
              </w:rPr>
            </w:pPr>
            <w:r>
              <w:rPr>
                <w:rFonts w:eastAsia="Arial Unicode MS"/>
                <w:b/>
              </w:rPr>
              <w:t>Description</w:t>
            </w:r>
          </w:p>
        </w:tc>
      </w:tr>
      <w:tr w:rsidR="000E1214" w14:paraId="2E717A1A" w14:textId="77777777">
        <w:tc>
          <w:tcPr>
            <w:tcW w:w="0" w:type="auto"/>
            <w:tcBorders>
              <w:top w:val="single" w:sz="4" w:space="0" w:color="auto"/>
              <w:left w:val="single" w:sz="4" w:space="0" w:color="auto"/>
              <w:bottom w:val="single" w:sz="4" w:space="0" w:color="auto"/>
              <w:right w:val="single" w:sz="4" w:space="0" w:color="auto"/>
            </w:tcBorders>
            <w:hideMark/>
          </w:tcPr>
          <w:p w14:paraId="6A463A53" w14:textId="77777777" w:rsidR="000E1214" w:rsidRDefault="00A87198">
            <w:pPr>
              <w:rPr>
                <w:rFonts w:eastAsia="Arial Unicode MS"/>
              </w:rPr>
            </w:pPr>
            <w:r>
              <w:rPr>
                <w:rFonts w:eastAsia="Arial Unicode MS"/>
              </w:rPr>
              <w:t>textCalendarJustification</w:t>
            </w:r>
          </w:p>
        </w:tc>
        <w:tc>
          <w:tcPr>
            <w:tcW w:w="0" w:type="auto"/>
            <w:tcBorders>
              <w:top w:val="single" w:sz="4" w:space="0" w:color="auto"/>
              <w:left w:val="single" w:sz="4" w:space="0" w:color="auto"/>
              <w:bottom w:val="single" w:sz="4" w:space="0" w:color="auto"/>
              <w:right w:val="single" w:sz="4" w:space="0" w:color="auto"/>
            </w:tcBorders>
            <w:hideMark/>
          </w:tcPr>
          <w:p w14:paraId="23388415" w14:textId="77777777" w:rsidR="000E1214" w:rsidRDefault="00A87198">
            <w:pPr>
              <w:rPr>
                <w:rFonts w:cs="Arial"/>
              </w:rPr>
            </w:pPr>
            <w:r>
              <w:rPr>
                <w:rFonts w:cs="Arial"/>
              </w:rPr>
              <w:t xml:space="preserve">Enum </w:t>
            </w:r>
          </w:p>
          <w:p w14:paraId="4A2FCBC1" w14:textId="77777777" w:rsidR="000E1214" w:rsidRDefault="00A87198">
            <w:pPr>
              <w:rPr>
                <w:rFonts w:cs="Arial"/>
              </w:rPr>
            </w:pPr>
            <w:r>
              <w:rPr>
                <w:rFonts w:cs="Arial"/>
              </w:rPr>
              <w:t xml:space="preserve">Valid values 'left', 'right',  'center' </w:t>
            </w:r>
          </w:p>
          <w:p w14:paraId="26A898CF" w14:textId="77777777" w:rsidR="000E1214" w:rsidRDefault="00A87198">
            <w:pPr>
              <w:rPr>
                <w:rFonts w:cs="Arial"/>
              </w:rPr>
            </w:pPr>
            <w:r>
              <w:rPr>
                <w:rFonts w:cs="Arial"/>
              </w:rPr>
              <w:t>Controls</w:t>
            </w:r>
            <w:r>
              <w:t xml:space="preserve"> how the data </w:t>
            </w:r>
            <w:r>
              <w:rPr>
                <w:rFonts w:cs="Arial"/>
              </w:rPr>
              <w:t>is padded or trimmed on parsing and unparsing.</w:t>
            </w:r>
          </w:p>
          <w:p w14:paraId="2CFB140B" w14:textId="77777777" w:rsidR="000E1214" w:rsidRDefault="00A87198">
            <w:pPr>
              <w:rPr>
                <w:rFonts w:cs="Arial"/>
              </w:rPr>
            </w:pPr>
            <w:r>
              <w:rPr>
                <w:rFonts w:cs="Arial"/>
              </w:rPr>
              <w:t>Behavior as for dfdl:textStringJustification.</w:t>
            </w:r>
          </w:p>
          <w:p w14:paraId="373CB17B" w14:textId="77777777" w:rsidR="000E1214" w:rsidRDefault="00A87198">
            <w:pPr>
              <w:rPr>
                <w:rFonts w:eastAsia="Arial Unicode MS"/>
              </w:rPr>
            </w:pPr>
            <w:r>
              <w:rPr>
                <w:rFonts w:eastAsia="Arial Unicode MS"/>
              </w:rPr>
              <w:t>Annotation: dfdl:element, dfdl:simpleType</w:t>
            </w:r>
          </w:p>
        </w:tc>
      </w:tr>
      <w:tr w:rsidR="000E1214" w14:paraId="2AF9672C" w14:textId="77777777">
        <w:tc>
          <w:tcPr>
            <w:tcW w:w="0" w:type="auto"/>
            <w:tcBorders>
              <w:top w:val="single" w:sz="4" w:space="0" w:color="auto"/>
              <w:left w:val="single" w:sz="4" w:space="0" w:color="auto"/>
              <w:bottom w:val="single" w:sz="4" w:space="0" w:color="auto"/>
              <w:right w:val="single" w:sz="4" w:space="0" w:color="auto"/>
            </w:tcBorders>
            <w:hideMark/>
          </w:tcPr>
          <w:p w14:paraId="5265F6AF" w14:textId="77777777" w:rsidR="000E1214" w:rsidRDefault="00A87198">
            <w:pPr>
              <w:rPr>
                <w:rFonts w:eastAsia="Arial Unicode MS"/>
              </w:rPr>
            </w:pPr>
            <w:r>
              <w:rPr>
                <w:rFonts w:eastAsia="Arial Unicode MS"/>
              </w:rPr>
              <w:t>textCalendarPadCharacter</w:t>
            </w:r>
          </w:p>
        </w:tc>
        <w:tc>
          <w:tcPr>
            <w:tcW w:w="0" w:type="auto"/>
            <w:tcBorders>
              <w:top w:val="single" w:sz="4" w:space="0" w:color="auto"/>
              <w:left w:val="single" w:sz="4" w:space="0" w:color="auto"/>
              <w:bottom w:val="single" w:sz="4" w:space="0" w:color="auto"/>
              <w:right w:val="single" w:sz="4" w:space="0" w:color="auto"/>
            </w:tcBorders>
            <w:hideMark/>
          </w:tcPr>
          <w:p w14:paraId="2CB57D1B" w14:textId="77777777" w:rsidR="000E1214" w:rsidRDefault="00A87198">
            <w:pPr>
              <w:rPr>
                <w:rFonts w:cs="Arial"/>
              </w:rPr>
            </w:pPr>
            <w:r>
              <w:rPr>
                <w:rFonts w:cs="Arial"/>
              </w:rPr>
              <w:t>DFDL String Literal</w:t>
            </w:r>
          </w:p>
          <w:p w14:paraId="498D2D01" w14:textId="77777777" w:rsidR="000E1214" w:rsidRDefault="00A87198">
            <w:pPr>
              <w:rPr>
                <w:rFonts w:eastAsia="MS Mincho"/>
              </w:rPr>
            </w:pPr>
            <w:r>
              <w:rPr>
                <w:rFonts w:eastAsia="Arial Unicode MS"/>
              </w:rPr>
              <w:t>The value that is used when padding or trimming calendar elements. The value can be a single character or a single byte.</w:t>
            </w:r>
            <w:r>
              <w:rPr>
                <w:rFonts w:eastAsia="Arial Unicode MS"/>
              </w:rPr>
              <w:br/>
            </w:r>
            <w:r>
              <w:rPr>
                <w:rFonts w:eastAsia="MS Mincho"/>
              </w:rPr>
              <w:t xml:space="preserve">If a character, then it can be specified using a literal character or using DFDL entities. </w:t>
            </w:r>
          </w:p>
          <w:p w14:paraId="4804620B" w14:textId="77777777" w:rsidR="000E1214" w:rsidRDefault="00A87198">
            <w:pPr>
              <w:rPr>
                <w:rFonts w:eastAsia="MS Mincho"/>
              </w:rPr>
            </w:pPr>
            <w:r>
              <w:rPr>
                <w:rFonts w:eastAsia="MS Mincho"/>
              </w:rPr>
              <w:t>If a byte, then it must be specified using a single byte value entity</w:t>
            </w:r>
          </w:p>
          <w:p w14:paraId="6B32224D" w14:textId="77777777" w:rsidR="000E1214" w:rsidRDefault="00A87198">
            <w:pPr>
              <w:rPr>
                <w:rFonts w:eastAsia="MS Mincho"/>
              </w:rPr>
            </w:pPr>
            <w:r>
              <w:rPr>
                <w:rFonts w:eastAsia="MS Mincho"/>
              </w:rPr>
              <w:t xml:space="preserve">If a pad character is specified when dfdl:lengthUnits is 'bytes' then the pad character must be a single-byte character. </w:t>
            </w:r>
          </w:p>
          <w:p w14:paraId="7D5AC9CC" w14:textId="77777777" w:rsidR="000E1214" w:rsidRDefault="00A87198">
            <w:pPr>
              <w:rPr>
                <w:rFonts w:eastAsia="MS Mincho"/>
              </w:rPr>
            </w:pPr>
            <w:r>
              <w:rPr>
                <w:rFonts w:eastAsia="MS Mincho"/>
              </w:rPr>
              <w:t xml:space="preserve">If a pad byte is specified when dfdl:lengthUnits is 'characters' then </w:t>
            </w:r>
          </w:p>
          <w:p w14:paraId="1EFC919F" w14:textId="77777777" w:rsidR="000E1214" w:rsidRDefault="00A87198" w:rsidP="00C31ED0">
            <w:pPr>
              <w:numPr>
                <w:ilvl w:val="0"/>
                <w:numId w:val="126"/>
              </w:numPr>
              <w:rPr>
                <w:rFonts w:eastAsia="MS Mincho"/>
              </w:rPr>
            </w:pPr>
            <w:r>
              <w:rPr>
                <w:rFonts w:eastAsia="MS Mincho"/>
              </w:rPr>
              <w:t xml:space="preserve">the encoding must be a fixed-width encoding </w:t>
            </w:r>
          </w:p>
          <w:p w14:paraId="5A6B33A3" w14:textId="77777777" w:rsidR="000E1214" w:rsidRDefault="00A87198" w:rsidP="00C31ED0">
            <w:pPr>
              <w:numPr>
                <w:ilvl w:val="0"/>
                <w:numId w:val="126"/>
              </w:numPr>
              <w:rPr>
                <w:rFonts w:eastAsia="Arial Unicode MS"/>
              </w:rPr>
            </w:pPr>
            <w:r>
              <w:rPr>
                <w:rFonts w:eastAsia="MS Mincho"/>
              </w:rPr>
              <w:t>padding and trimming must be applied using a sequence of N pad bytes, where N is the width of a character in the fixed-width encoding.</w:t>
            </w:r>
            <w:r>
              <w:rPr>
                <w:rFonts w:eastAsia="Arial Unicode MS"/>
              </w:rPr>
              <w:t xml:space="preserve"> </w:t>
            </w:r>
          </w:p>
          <w:p w14:paraId="5DA8DADD" w14:textId="77777777" w:rsidR="000E1214" w:rsidRDefault="00A87198">
            <w:pPr>
              <w:rPr>
                <w:rFonts w:eastAsia="MS Mincho"/>
              </w:rPr>
            </w:pPr>
            <w:r>
              <w:rPr>
                <w:rFonts w:eastAsia="Arial Unicode MS"/>
              </w:rPr>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31E14AA5" w14:textId="77777777" w:rsidR="000E1214" w:rsidRDefault="00A87198">
            <w:pPr>
              <w:keepNext/>
              <w:rPr>
                <w:rFonts w:eastAsia="Arial Unicode MS"/>
              </w:rPr>
            </w:pPr>
            <w:r>
              <w:rPr>
                <w:rFonts w:eastAsia="Arial Unicode MS"/>
              </w:rPr>
              <w:t xml:space="preserve"> Annotation: dfdl:element, dfdl:simpleType</w:t>
            </w:r>
          </w:p>
        </w:tc>
      </w:tr>
    </w:tbl>
    <w:p w14:paraId="3CF7C48C" w14:textId="11EB1655" w:rsidR="000E1214" w:rsidRDefault="00A87198">
      <w:pPr>
        <w:pStyle w:val="Caption"/>
      </w:pPr>
      <w:r>
        <w:t xml:space="preserve">Table </w:t>
      </w:r>
      <w:fldSimple w:instr=" SEQ Table \* ARABIC ">
        <w:r w:rsidR="008A37A6">
          <w:rPr>
            <w:noProof/>
          </w:rPr>
          <w:t>41</w:t>
        </w:r>
      </w:fldSimple>
      <w:r>
        <w:t xml:space="preserve"> Properties Specific to Calendar with Text Representation</w:t>
      </w:r>
    </w:p>
    <w:p w14:paraId="083C063B" w14:textId="77777777" w:rsidR="000E1214" w:rsidRDefault="00A87198" w:rsidP="00B31DA3">
      <w:pPr>
        <w:pStyle w:val="Heading2"/>
      </w:pPr>
      <w:bookmarkStart w:id="5862" w:name="_Toc322912212"/>
      <w:bookmarkStart w:id="5863" w:name="_Toc329093061"/>
      <w:bookmarkStart w:id="5864" w:name="_Toc332701574"/>
      <w:bookmarkStart w:id="5865" w:name="_Toc332701878"/>
      <w:bookmarkStart w:id="5866" w:name="_Toc332711677"/>
      <w:bookmarkStart w:id="5867" w:name="_Toc332711979"/>
      <w:bookmarkStart w:id="5868" w:name="_Toc332712280"/>
      <w:bookmarkStart w:id="5869" w:name="_Toc332724196"/>
      <w:bookmarkStart w:id="5870" w:name="_Toc332724496"/>
      <w:bookmarkStart w:id="5871" w:name="_Toc341102792"/>
      <w:bookmarkStart w:id="5872" w:name="_Toc347241527"/>
      <w:bookmarkStart w:id="5873" w:name="_Toc347744720"/>
      <w:bookmarkStart w:id="5874" w:name="_Toc348984503"/>
      <w:bookmarkStart w:id="5875" w:name="_Toc348984808"/>
      <w:bookmarkStart w:id="5876" w:name="_Toc349037972"/>
      <w:bookmarkStart w:id="5877" w:name="_Toc349038274"/>
      <w:bookmarkStart w:id="5878" w:name="_Toc349042767"/>
      <w:bookmarkStart w:id="5879" w:name="_Toc351912765"/>
      <w:bookmarkStart w:id="5880" w:name="_Toc351914786"/>
      <w:bookmarkStart w:id="5881" w:name="_Toc351915252"/>
      <w:bookmarkStart w:id="5882" w:name="_Toc361231309"/>
      <w:bookmarkStart w:id="5883" w:name="_Toc361231835"/>
      <w:bookmarkStart w:id="5884" w:name="_Toc362445133"/>
      <w:bookmarkStart w:id="5885" w:name="_Toc363909055"/>
      <w:bookmarkStart w:id="5886" w:name="_Toc364463480"/>
      <w:bookmarkStart w:id="5887" w:name="_Toc366078084"/>
      <w:bookmarkStart w:id="5888" w:name="_Toc366078703"/>
      <w:bookmarkStart w:id="5889" w:name="_Toc366079688"/>
      <w:bookmarkStart w:id="5890" w:name="_Toc366080300"/>
      <w:bookmarkStart w:id="5891" w:name="_Toc366080909"/>
      <w:bookmarkStart w:id="5892" w:name="_Toc366505249"/>
      <w:bookmarkStart w:id="5893" w:name="_Toc366508618"/>
      <w:bookmarkStart w:id="5894" w:name="_Toc366513119"/>
      <w:bookmarkStart w:id="5895" w:name="_Toc366574308"/>
      <w:bookmarkStart w:id="5896" w:name="_Toc366578101"/>
      <w:bookmarkStart w:id="5897" w:name="_Toc366578695"/>
      <w:bookmarkStart w:id="5898" w:name="_Toc366579287"/>
      <w:bookmarkStart w:id="5899" w:name="_Toc366579878"/>
      <w:bookmarkStart w:id="5900" w:name="_Toc366580470"/>
      <w:bookmarkStart w:id="5901" w:name="_Toc366581061"/>
      <w:bookmarkStart w:id="5902" w:name="_Toc366581653"/>
      <w:bookmarkStart w:id="5903" w:name="_Toc349042768"/>
      <w:bookmarkStart w:id="5904" w:name="_Ref364443310"/>
      <w:bookmarkStart w:id="5905" w:name="_Ref364443313"/>
      <w:bookmarkStart w:id="5906" w:name="_Ref37179949"/>
      <w:bookmarkStart w:id="5907" w:name="_Ref37180064"/>
      <w:bookmarkStart w:id="5908" w:name="_Ref37180094"/>
      <w:bookmarkStart w:id="5909" w:name="_Toc53134128"/>
      <w:bookmarkEnd w:id="5817"/>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r>
        <w:t>Properties Specific to Calendar with Binary Representation</w:t>
      </w:r>
      <w:bookmarkEnd w:id="5903"/>
      <w:bookmarkEnd w:id="5904"/>
      <w:bookmarkEnd w:id="5905"/>
      <w:bookmarkEnd w:id="5906"/>
      <w:bookmarkEnd w:id="5907"/>
      <w:bookmarkEnd w:id="5908"/>
      <w:bookmarkEnd w:id="590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6490"/>
      </w:tblGrid>
      <w:tr w:rsidR="000E1214" w14:paraId="08D7E86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1C7B0F9"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4DCE206" w14:textId="77777777" w:rsidR="000E1214" w:rsidRDefault="00A87198">
            <w:pPr>
              <w:rPr>
                <w:b/>
              </w:rPr>
            </w:pPr>
            <w:r>
              <w:rPr>
                <w:b/>
              </w:rPr>
              <w:t>Description</w:t>
            </w:r>
          </w:p>
        </w:tc>
      </w:tr>
      <w:tr w:rsidR="000E1214" w14:paraId="20B73B3D" w14:textId="77777777">
        <w:tc>
          <w:tcPr>
            <w:tcW w:w="0" w:type="auto"/>
            <w:tcBorders>
              <w:top w:val="single" w:sz="4" w:space="0" w:color="auto"/>
              <w:left w:val="single" w:sz="4" w:space="0" w:color="auto"/>
              <w:bottom w:val="single" w:sz="4" w:space="0" w:color="auto"/>
              <w:right w:val="single" w:sz="4" w:space="0" w:color="auto"/>
            </w:tcBorders>
            <w:hideMark/>
          </w:tcPr>
          <w:p w14:paraId="5DFBC1A9" w14:textId="77777777" w:rsidR="000E1214" w:rsidRDefault="00A87198">
            <w:r>
              <w:t>binaryCalendarRep</w:t>
            </w:r>
          </w:p>
        </w:tc>
        <w:tc>
          <w:tcPr>
            <w:tcW w:w="0" w:type="auto"/>
            <w:tcBorders>
              <w:top w:val="single" w:sz="4" w:space="0" w:color="auto"/>
              <w:left w:val="single" w:sz="4" w:space="0" w:color="auto"/>
              <w:bottom w:val="single" w:sz="4" w:space="0" w:color="auto"/>
              <w:right w:val="single" w:sz="4" w:space="0" w:color="auto"/>
            </w:tcBorders>
            <w:hideMark/>
          </w:tcPr>
          <w:p w14:paraId="1E414F1B" w14:textId="77777777" w:rsidR="000E1214" w:rsidRDefault="00A87198">
            <w:pPr>
              <w:rPr>
                <w:rFonts w:eastAsia="MS Mincho"/>
              </w:rPr>
            </w:pPr>
            <w:r>
              <w:rPr>
                <w:rFonts w:eastAsia="MS Mincho"/>
              </w:rPr>
              <w:t>Enum</w:t>
            </w:r>
          </w:p>
          <w:p w14:paraId="4A848910" w14:textId="77777777" w:rsidR="000E1214" w:rsidRDefault="00A87198">
            <w:pPr>
              <w:rPr>
                <w:rFonts w:eastAsia="MS Mincho"/>
              </w:rPr>
            </w:pPr>
            <w:r>
              <w:rPr>
                <w:rFonts w:eastAsia="MS Mincho"/>
                <w:lang w:eastAsia="ja-JP" w:bidi="he-IL"/>
              </w:rPr>
              <w:t>Valid values are 'packed', 'bcd', 'ibm4690Packed', '</w:t>
            </w:r>
            <w:r>
              <w:t>binarySeconds', 'binaryMilliseconds</w:t>
            </w:r>
            <w:r>
              <w:rPr>
                <w:rFonts w:eastAsia="MS Mincho"/>
              </w:rPr>
              <w:t>'</w:t>
            </w:r>
          </w:p>
          <w:p w14:paraId="598B04E0" w14:textId="77777777" w:rsidR="000E1214" w:rsidRDefault="00A87198">
            <w:pPr>
              <w:rPr>
                <w:rFonts w:eastAsia="MS Mincho"/>
                <w:lang w:eastAsia="ja-JP" w:bidi="he-IL"/>
              </w:rPr>
            </w:pPr>
            <w:r>
              <w:rPr>
                <w:rFonts w:eastAsia="MS Mincho"/>
                <w:lang w:eastAsia="ja-JP" w:bidi="he-IL"/>
              </w:rPr>
              <w:t>For all values, the dfdl:byteOrder property is used to determine the numeric significance of the bytes making up the representation.</w:t>
            </w:r>
          </w:p>
          <w:p w14:paraId="4546EBF4" w14:textId="77777777" w:rsidR="000E1214" w:rsidRDefault="00A87198" w:rsidP="00C31ED0">
            <w:pPr>
              <w:pStyle w:val="ListParagraph"/>
              <w:numPr>
                <w:ilvl w:val="0"/>
                <w:numId w:val="127"/>
              </w:numPr>
            </w:pPr>
            <w:r>
              <w:rPr>
                <w:rFonts w:eastAsia="MS Mincho"/>
              </w:rPr>
              <w:t>'</w:t>
            </w:r>
            <w:r>
              <w:t xml:space="preserve">packed' means represented as an IBM 390 packed decimal. Each byte contains two decimal digits, except for the rightmost byte, which contains a sign to the right of a decimal digit. </w:t>
            </w:r>
            <w:r>
              <w:rPr>
                <w:rFonts w:cs="Arial"/>
                <w:lang w:eastAsia="en-GB"/>
              </w:rPr>
              <w:t>The digits are interpreted according to the dfdl:calendarPattern property. Property dfdl:binaryPackedSignCodes is applicable.</w:t>
            </w:r>
          </w:p>
          <w:p w14:paraId="4CD6BCAB" w14:textId="77777777" w:rsidR="000E1214" w:rsidRDefault="00A87198" w:rsidP="00C31ED0">
            <w:pPr>
              <w:pStyle w:val="ListParagraph"/>
              <w:numPr>
                <w:ilvl w:val="0"/>
                <w:numId w:val="127"/>
              </w:numPr>
            </w:pPr>
            <w:r>
              <w:rPr>
                <w:rFonts w:eastAsia="MS Mincho"/>
              </w:rPr>
              <w:t>'bcd</w:t>
            </w:r>
            <w:r>
              <w:t>' means represented as a binary coded decimal with two digits per byte.</w:t>
            </w:r>
            <w:r>
              <w:rPr>
                <w:rFonts w:cs="Arial"/>
                <w:lang w:eastAsia="en-GB"/>
              </w:rPr>
              <w:t xml:space="preserve"> The digits are interpreted according to the dfdl:calendarPattern property</w:t>
            </w:r>
          </w:p>
          <w:p w14:paraId="6510BB78" w14:textId="77777777" w:rsidR="000E1214" w:rsidRDefault="00A87198" w:rsidP="00C31ED0">
            <w:pPr>
              <w:pStyle w:val="ListParagraph"/>
              <w:numPr>
                <w:ilvl w:val="0"/>
                <w:numId w:val="127"/>
              </w:numPr>
            </w:pPr>
            <w:r>
              <w:t xml:space="preserve">'ibm4690Packed' means represented as a variant of packed format as described in property dfdl:binaryNumberRep. </w:t>
            </w:r>
            <w:r>
              <w:rPr>
                <w:rFonts w:cs="Arial"/>
                <w:lang w:eastAsia="en-GB"/>
              </w:rPr>
              <w:t>The digits are interpreted according to the dfdl:calendarPattern property.</w:t>
            </w:r>
          </w:p>
          <w:p w14:paraId="4DF4D225" w14:textId="77777777" w:rsidR="000E1214" w:rsidRDefault="00A87198">
            <w:pPr>
              <w:rPr>
                <w:rFonts w:eastAsia="Arial"/>
              </w:rPr>
            </w:pPr>
            <w:r>
              <w:rPr>
                <w:rFonts w:cs="Arial"/>
                <w:lang w:eastAsia="en-GB"/>
              </w:rPr>
              <w:t>For all packed decimals, property dfdl:binaryNumberCheckPolicy is applicable.</w:t>
            </w:r>
            <w:r>
              <w:t xml:space="preserve"> </w:t>
            </w:r>
          </w:p>
          <w:p w14:paraId="442EB054" w14:textId="77777777" w:rsidR="000E1214" w:rsidRDefault="00A87198">
            <w:r>
              <w:rPr>
                <w:rFonts w:cs="Arial"/>
                <w:lang w:eastAsia="en-GB"/>
              </w:rPr>
              <w:t>For all these packed decimals, dfdl:calendarPattern can contain only characters and symbols that always result in the presentation of digits. It is a Schema Definition Error otherwise. This implies that property dfdl:calendarPatternKind must be 'explicit' because the default patterns for 'implicit' contain non-numeric characters. It is a Schema Definition Error otherwise.</w:t>
            </w:r>
          </w:p>
          <w:p w14:paraId="4E2F6D04" w14:textId="0EF08CF1" w:rsidR="000E1214" w:rsidRDefault="00A87198">
            <w:r>
              <w:t xml:space="preserve">See Section </w:t>
            </w:r>
            <w:r w:rsidRPr="00065302">
              <w:rPr>
                <w:rStyle w:val="Hyperlink"/>
              </w:rPr>
              <w:fldChar w:fldCharType="begin"/>
            </w:r>
            <w:r w:rsidRPr="00065302">
              <w:rPr>
                <w:rStyle w:val="Hyperlink"/>
              </w:rPr>
              <w:instrText xml:space="preserve"> REF _Ref251248830 \r \h  \* MERGEFORMAT </w:instrText>
            </w:r>
            <w:r w:rsidRPr="00065302">
              <w:rPr>
                <w:rStyle w:val="Hyperlink"/>
              </w:rPr>
            </w:r>
            <w:r w:rsidRPr="00065302">
              <w:rPr>
                <w:rStyle w:val="Hyperlink"/>
              </w:rPr>
              <w:fldChar w:fldCharType="separate"/>
            </w:r>
            <w:r w:rsidR="008A37A6">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_Ref274819885 \h  \* MERGEFORMAT </w:instrText>
            </w:r>
            <w:r w:rsidRPr="00065302">
              <w:rPr>
                <w:rStyle w:val="Hyperlink"/>
              </w:rPr>
            </w:r>
            <w:r w:rsidRPr="00065302">
              <w:rPr>
                <w:rStyle w:val="Hyperlink"/>
              </w:rPr>
              <w:fldChar w:fldCharType="separate"/>
            </w:r>
            <w:r w:rsidR="008A37A6" w:rsidRPr="008A37A6">
              <w:rPr>
                <w:rStyle w:val="Hyperlink"/>
              </w:rPr>
              <w:t>Properties Specific to Number with Binary Representation</w:t>
            </w:r>
            <w:r w:rsidRPr="00065302">
              <w:rPr>
                <w:rStyle w:val="Hyperlink"/>
              </w:rPr>
              <w:fldChar w:fldCharType="end"/>
            </w:r>
            <w:r>
              <w:t>.</w:t>
            </w:r>
          </w:p>
          <w:p w14:paraId="0C761EE1" w14:textId="77777777" w:rsidR="000E1214" w:rsidRDefault="00A87198">
            <w:r>
              <w:t>Note also that a virtual decimal point for the boundary between seconds and fractional seconds is implied from the pattern at the boundary of 's' and 'S', i.e., where the substring '</w:t>
            </w:r>
            <w:proofErr w:type="spellStart"/>
            <w:r>
              <w:t>sS</w:t>
            </w:r>
            <w:proofErr w:type="spellEnd"/>
            <w:r>
              <w:t>' appears in the pattern.</w:t>
            </w:r>
          </w:p>
          <w:p w14:paraId="2A8B4AD9" w14:textId="77777777" w:rsidR="000E1214" w:rsidRDefault="00A87198" w:rsidP="00C31ED0">
            <w:pPr>
              <w:pStyle w:val="ListParagraph"/>
              <w:numPr>
                <w:ilvl w:val="0"/>
                <w:numId w:val="128"/>
              </w:numPr>
            </w:pPr>
            <w:r>
              <w:t>'binarySeconds' means represented as binary xs:int, that is, as a 4 byte signed integer that is the number of seconds from the epoch (positive or negative).  It is a Schema Definition Error if there is a specified length not equivalent to 4 bytes.</w:t>
            </w:r>
          </w:p>
          <w:p w14:paraId="3CC327A5" w14:textId="77777777" w:rsidR="000E1214" w:rsidRDefault="00A87198" w:rsidP="00C31ED0">
            <w:pPr>
              <w:pStyle w:val="ListParagraph"/>
              <w:numPr>
                <w:ilvl w:val="0"/>
                <w:numId w:val="128"/>
              </w:numPr>
            </w:pPr>
            <w:r>
              <w:t>'binaryMilliseconds'</w:t>
            </w:r>
            <w:r>
              <w:rPr>
                <w:rFonts w:eastAsia="MS Mincho"/>
              </w:rPr>
              <w:t xml:space="preserve"> </w:t>
            </w:r>
            <w:r>
              <w:t xml:space="preserve">means represented as binary xs:long, that is, as an 8 byte signed integer that is the number of milliseconds from the epoch (positive or negative).  It is a Schema Definition Error if there is a specified length not equivalent to 8 bytes.   </w:t>
            </w:r>
          </w:p>
          <w:p w14:paraId="25D4C35A" w14:textId="77777777" w:rsidR="000E1214" w:rsidRDefault="00A87198">
            <w:r>
              <w:t xml:space="preserve">Values binarySeconds and binaryMilliseconds may only be used when the type is xs:dateTime. (It is a Schema Definition Error otherwise.) </w:t>
            </w:r>
          </w:p>
          <w:p w14:paraId="6E572870" w14:textId="77777777" w:rsidR="000E1214" w:rsidRDefault="00A87198">
            <w:r>
              <w:t>Annotation: dfdl:element, dfdl:simpleType</w:t>
            </w:r>
          </w:p>
        </w:tc>
      </w:tr>
      <w:tr w:rsidR="000E1214" w14:paraId="4A6775CA" w14:textId="77777777">
        <w:tc>
          <w:tcPr>
            <w:tcW w:w="0" w:type="auto"/>
            <w:tcBorders>
              <w:top w:val="single" w:sz="4" w:space="0" w:color="auto"/>
              <w:left w:val="single" w:sz="4" w:space="0" w:color="auto"/>
              <w:bottom w:val="single" w:sz="4" w:space="0" w:color="auto"/>
              <w:right w:val="single" w:sz="4" w:space="0" w:color="auto"/>
            </w:tcBorders>
            <w:hideMark/>
          </w:tcPr>
          <w:p w14:paraId="30685207" w14:textId="77777777" w:rsidR="000E1214" w:rsidRDefault="00A87198">
            <w:r>
              <w:t>binaryCalendarEpoch</w:t>
            </w:r>
          </w:p>
        </w:tc>
        <w:tc>
          <w:tcPr>
            <w:tcW w:w="0" w:type="auto"/>
            <w:tcBorders>
              <w:top w:val="single" w:sz="4" w:space="0" w:color="auto"/>
              <w:left w:val="single" w:sz="4" w:space="0" w:color="auto"/>
              <w:bottom w:val="single" w:sz="4" w:space="0" w:color="auto"/>
              <w:right w:val="single" w:sz="4" w:space="0" w:color="auto"/>
            </w:tcBorders>
            <w:hideMark/>
          </w:tcPr>
          <w:p w14:paraId="2D1F993B" w14:textId="77777777" w:rsidR="000E1214" w:rsidRDefault="00A87198">
            <w:r>
              <w:t>DateTime</w:t>
            </w:r>
          </w:p>
          <w:p w14:paraId="3046393D" w14:textId="77777777" w:rsidR="000E1214" w:rsidRDefault="00A87198">
            <w:r>
              <w:t>Used when dfdl:binaryCalendarRep is 'binarySeconds' or 'binaryMilliseconds'</w:t>
            </w:r>
          </w:p>
          <w:p w14:paraId="110E939B" w14:textId="77777777" w:rsidR="000E1214" w:rsidRDefault="00A87198">
            <w:r>
              <w:t xml:space="preserve">The epoch from which to calculate dates and times.  </w:t>
            </w:r>
          </w:p>
          <w:p w14:paraId="77416EDB" w14:textId="77777777" w:rsidR="000E1214" w:rsidRDefault="00A87198">
            <w:r>
              <w:t>If the time zone is omitted from the value, then UTC is used.</w:t>
            </w:r>
          </w:p>
          <w:p w14:paraId="2446C7B0" w14:textId="77777777" w:rsidR="000E1214" w:rsidRDefault="00A87198">
            <w:pPr>
              <w:keepNext/>
              <w:rPr>
                <w:rFonts w:eastAsia="MS Mincho"/>
              </w:rPr>
            </w:pPr>
            <w:r>
              <w:t>Annotation: dfdl:element, dfdl:simpleType</w:t>
            </w:r>
          </w:p>
        </w:tc>
      </w:tr>
    </w:tbl>
    <w:p w14:paraId="7E1EB1D4" w14:textId="26BB8D75" w:rsidR="000E1214" w:rsidRDefault="00A87198">
      <w:pPr>
        <w:pStyle w:val="Caption"/>
      </w:pPr>
      <w:r>
        <w:t xml:space="preserve">Table </w:t>
      </w:r>
      <w:fldSimple w:instr=" SEQ Table \* ARABIC ">
        <w:r w:rsidR="008A37A6">
          <w:rPr>
            <w:noProof/>
          </w:rPr>
          <w:t>42</w:t>
        </w:r>
      </w:fldSimple>
      <w:r>
        <w:t xml:space="preserve"> Properties Specific to Calendar with Binary Representation</w:t>
      </w:r>
    </w:p>
    <w:p w14:paraId="7A98FDFC" w14:textId="77777777" w:rsidR="000E1214" w:rsidRDefault="00A87198">
      <w:r>
        <w:t>Examples of packed decimal format calendars for December 14, 1923 and dfdl:calendarPattern of '</w:t>
      </w:r>
      <w:proofErr w:type="spellStart"/>
      <w:r>
        <w:t>MMddyy</w:t>
      </w:r>
      <w:proofErr w:type="spellEnd"/>
      <w:r>
        <w:t>' would be:</w:t>
      </w:r>
    </w:p>
    <w:p w14:paraId="5A54A302" w14:textId="77777777" w:rsidR="000E1214" w:rsidRDefault="00A87198" w:rsidP="00C31ED0">
      <w:pPr>
        <w:pStyle w:val="ListParagraph"/>
        <w:numPr>
          <w:ilvl w:val="0"/>
          <w:numId w:val="129"/>
        </w:numPr>
      </w:pPr>
      <w:r>
        <w:t xml:space="preserve">packed: (hexadecimal) </w:t>
      </w:r>
      <w:r>
        <w:rPr>
          <w:rStyle w:val="CodeCharacter"/>
          <w:rFonts w:cs="Times New Roman"/>
          <w:sz w:val="20"/>
        </w:rPr>
        <w:t>01 21 42 3C</w:t>
      </w:r>
      <w:r>
        <w:t xml:space="preserve">, </w:t>
      </w:r>
    </w:p>
    <w:p w14:paraId="7BFE644E" w14:textId="77777777" w:rsidR="000E1214" w:rsidRDefault="00A87198" w:rsidP="00C31ED0">
      <w:pPr>
        <w:pStyle w:val="ListParagraph"/>
        <w:numPr>
          <w:ilvl w:val="0"/>
          <w:numId w:val="129"/>
        </w:numPr>
        <w:rPr>
          <w:rStyle w:val="CodeCharacter"/>
          <w:rFonts w:cs="Times New Roman"/>
          <w:sz w:val="20"/>
        </w:rPr>
      </w:pPr>
      <w:r>
        <w:t xml:space="preserve">bcd: (hexadecimal) </w:t>
      </w:r>
      <w:r>
        <w:rPr>
          <w:rStyle w:val="CodeCharacter"/>
          <w:rFonts w:cs="Times New Roman"/>
          <w:sz w:val="20"/>
        </w:rPr>
        <w:t xml:space="preserve">12 14 23 </w:t>
      </w:r>
    </w:p>
    <w:p w14:paraId="695B09B5" w14:textId="77777777" w:rsidR="000E1214" w:rsidRDefault="00A87198" w:rsidP="00C31ED0">
      <w:pPr>
        <w:pStyle w:val="ListParagraph"/>
        <w:numPr>
          <w:ilvl w:val="0"/>
          <w:numId w:val="129"/>
        </w:numPr>
        <w:rPr>
          <w:rStyle w:val="CodeCharacter"/>
          <w:rFonts w:cs="Times New Roman"/>
          <w:sz w:val="20"/>
        </w:rPr>
      </w:pPr>
      <w:r>
        <w:t xml:space="preserve">ibm4690Packed: (hexadecimal) </w:t>
      </w:r>
      <w:r>
        <w:rPr>
          <w:rStyle w:val="CodeCharacter"/>
          <w:rFonts w:cs="Times New Roman"/>
          <w:sz w:val="20"/>
        </w:rPr>
        <w:t xml:space="preserve">12 14 23 </w:t>
      </w:r>
    </w:p>
    <w:p w14:paraId="64904AE1" w14:textId="77777777" w:rsidR="000E1214" w:rsidRDefault="00A87198">
      <w:r>
        <w:t>The 'C' nibble at the end of the 'packed' representation is a sign nibble, and the leading 0 nibble is just to align to a byte boundary..</w:t>
      </w:r>
    </w:p>
    <w:p w14:paraId="0E9589AF" w14:textId="77777777" w:rsidR="000E1214" w:rsidRDefault="00A87198" w:rsidP="00B31DA3">
      <w:pPr>
        <w:pStyle w:val="Heading2"/>
      </w:pPr>
      <w:bookmarkStart w:id="5910" w:name="_Toc243112841"/>
      <w:bookmarkStart w:id="5911" w:name="_Toc349042769"/>
      <w:bookmarkStart w:id="5912" w:name="_Toc53134129"/>
      <w:r>
        <w:t xml:space="preserve">Properties Specific to </w:t>
      </w:r>
      <w:bookmarkEnd w:id="5800"/>
      <w:bookmarkEnd w:id="5801"/>
      <w:bookmarkEnd w:id="5802"/>
      <w:bookmarkEnd w:id="5803"/>
      <w:r>
        <w:t>Opaque Types (xs:hexBinary)</w:t>
      </w:r>
      <w:bookmarkEnd w:id="5804"/>
      <w:bookmarkEnd w:id="5805"/>
      <w:bookmarkEnd w:id="5910"/>
      <w:bookmarkEnd w:id="5911"/>
      <w:bookmarkEnd w:id="5912"/>
    </w:p>
    <w:p w14:paraId="19CFC04A" w14:textId="77777777" w:rsidR="000E1214" w:rsidRDefault="00A87198">
      <w:r>
        <w:t>There are no properties specific to opaque types</w:t>
      </w:r>
    </w:p>
    <w:p w14:paraId="521095D2" w14:textId="77777777" w:rsidR="000E1214" w:rsidRDefault="00A87198" w:rsidP="00B31DA3">
      <w:pPr>
        <w:pStyle w:val="Heading2"/>
      </w:pPr>
      <w:bookmarkStart w:id="5913" w:name="_Toc322911367"/>
      <w:bookmarkStart w:id="5914" w:name="_Toc322911676"/>
      <w:bookmarkStart w:id="5915" w:name="_Toc322911928"/>
      <w:bookmarkStart w:id="5916" w:name="_Toc322912215"/>
      <w:bookmarkStart w:id="5917" w:name="_Toc329093064"/>
      <w:bookmarkStart w:id="5918" w:name="_Toc332701577"/>
      <w:bookmarkStart w:id="5919" w:name="_Toc332701881"/>
      <w:bookmarkStart w:id="5920" w:name="_Toc332711680"/>
      <w:bookmarkStart w:id="5921" w:name="_Toc332711982"/>
      <w:bookmarkStart w:id="5922" w:name="_Toc332712283"/>
      <w:bookmarkStart w:id="5923" w:name="_Toc332724199"/>
      <w:bookmarkStart w:id="5924" w:name="_Toc332724499"/>
      <w:bookmarkStart w:id="5925" w:name="_Toc341102795"/>
      <w:bookmarkStart w:id="5926" w:name="_Toc347241530"/>
      <w:bookmarkStart w:id="5927" w:name="_Toc347744723"/>
      <w:bookmarkStart w:id="5928" w:name="_Toc348984506"/>
      <w:bookmarkStart w:id="5929" w:name="_Toc348984811"/>
      <w:bookmarkStart w:id="5930" w:name="_Toc349037975"/>
      <w:bookmarkStart w:id="5931" w:name="_Toc349038277"/>
      <w:bookmarkStart w:id="5932" w:name="_Toc349042770"/>
      <w:bookmarkStart w:id="5933" w:name="_Toc349642184"/>
      <w:bookmarkStart w:id="5934" w:name="_Toc351912768"/>
      <w:bookmarkStart w:id="5935" w:name="_Toc351914789"/>
      <w:bookmarkStart w:id="5936" w:name="_Toc351915255"/>
      <w:bookmarkStart w:id="5937" w:name="_Toc361231312"/>
      <w:bookmarkStart w:id="5938" w:name="_Toc361231838"/>
      <w:bookmarkStart w:id="5939" w:name="_Toc362445136"/>
      <w:bookmarkStart w:id="5940" w:name="_Toc363909058"/>
      <w:bookmarkStart w:id="5941" w:name="_Toc364463483"/>
      <w:bookmarkStart w:id="5942" w:name="_Toc366078087"/>
      <w:bookmarkStart w:id="5943" w:name="_Toc366078706"/>
      <w:bookmarkStart w:id="5944" w:name="_Toc366079691"/>
      <w:bookmarkStart w:id="5945" w:name="_Toc366080303"/>
      <w:bookmarkStart w:id="5946" w:name="_Toc366080912"/>
      <w:bookmarkStart w:id="5947" w:name="_Toc366505252"/>
      <w:bookmarkStart w:id="5948" w:name="_Toc366508621"/>
      <w:bookmarkStart w:id="5949" w:name="_Toc366513122"/>
      <w:bookmarkStart w:id="5950" w:name="_Toc366574311"/>
      <w:bookmarkStart w:id="5951" w:name="_Toc366578104"/>
      <w:bookmarkStart w:id="5952" w:name="_Toc366578698"/>
      <w:bookmarkStart w:id="5953" w:name="_Toc366579290"/>
      <w:bookmarkStart w:id="5954" w:name="_Toc366579881"/>
      <w:bookmarkStart w:id="5955" w:name="_Toc366580473"/>
      <w:bookmarkStart w:id="5956" w:name="_Toc366581064"/>
      <w:bookmarkStart w:id="5957" w:name="_Toc366581656"/>
      <w:bookmarkStart w:id="5958" w:name="_Toc322911368"/>
      <w:bookmarkStart w:id="5959" w:name="_Toc322911677"/>
      <w:bookmarkStart w:id="5960" w:name="_Toc322911929"/>
      <w:bookmarkStart w:id="5961" w:name="_Toc322912216"/>
      <w:bookmarkStart w:id="5962" w:name="_Toc329093065"/>
      <w:bookmarkStart w:id="5963" w:name="_Toc332701578"/>
      <w:bookmarkStart w:id="5964" w:name="_Toc332701882"/>
      <w:bookmarkStart w:id="5965" w:name="_Toc332711681"/>
      <w:bookmarkStart w:id="5966" w:name="_Toc332711983"/>
      <w:bookmarkStart w:id="5967" w:name="_Toc332712284"/>
      <w:bookmarkStart w:id="5968" w:name="_Toc332724200"/>
      <w:bookmarkStart w:id="5969" w:name="_Toc332724500"/>
      <w:bookmarkStart w:id="5970" w:name="_Toc341102796"/>
      <w:bookmarkStart w:id="5971" w:name="_Toc347241531"/>
      <w:bookmarkStart w:id="5972" w:name="_Toc347744724"/>
      <w:bookmarkStart w:id="5973" w:name="_Toc348984507"/>
      <w:bookmarkStart w:id="5974" w:name="_Toc348984812"/>
      <w:bookmarkStart w:id="5975" w:name="_Toc349037976"/>
      <w:bookmarkStart w:id="5976" w:name="_Toc349038278"/>
      <w:bookmarkStart w:id="5977" w:name="_Toc349042771"/>
      <w:bookmarkStart w:id="5978" w:name="_Toc349642185"/>
      <w:bookmarkStart w:id="5979" w:name="_Toc351912769"/>
      <w:bookmarkStart w:id="5980" w:name="_Toc351914790"/>
      <w:bookmarkStart w:id="5981" w:name="_Toc351915256"/>
      <w:bookmarkStart w:id="5982" w:name="_Toc361231313"/>
      <w:bookmarkStart w:id="5983" w:name="_Toc361231839"/>
      <w:bookmarkStart w:id="5984" w:name="_Toc362445137"/>
      <w:bookmarkStart w:id="5985" w:name="_Toc363909059"/>
      <w:bookmarkStart w:id="5986" w:name="_Toc364463484"/>
      <w:bookmarkStart w:id="5987" w:name="_Toc366078088"/>
      <w:bookmarkStart w:id="5988" w:name="_Toc366078707"/>
      <w:bookmarkStart w:id="5989" w:name="_Toc366079692"/>
      <w:bookmarkStart w:id="5990" w:name="_Toc366080304"/>
      <w:bookmarkStart w:id="5991" w:name="_Toc366080913"/>
      <w:bookmarkStart w:id="5992" w:name="_Toc366505253"/>
      <w:bookmarkStart w:id="5993" w:name="_Toc366508622"/>
      <w:bookmarkStart w:id="5994" w:name="_Toc366513123"/>
      <w:bookmarkStart w:id="5995" w:name="_Toc366574312"/>
      <w:bookmarkStart w:id="5996" w:name="_Toc366578105"/>
      <w:bookmarkStart w:id="5997" w:name="_Toc366578699"/>
      <w:bookmarkStart w:id="5998" w:name="_Toc366579291"/>
      <w:bookmarkStart w:id="5999" w:name="_Toc366579882"/>
      <w:bookmarkStart w:id="6000" w:name="_Toc366580474"/>
      <w:bookmarkStart w:id="6001" w:name="_Toc366581065"/>
      <w:bookmarkStart w:id="6002" w:name="_Toc366581657"/>
      <w:bookmarkStart w:id="6003" w:name="_Ref268264542"/>
      <w:bookmarkStart w:id="6004" w:name="_Toc349042772"/>
      <w:bookmarkStart w:id="6005" w:name="_Toc177399106"/>
      <w:bookmarkStart w:id="6006" w:name="_Toc175057393"/>
      <w:bookmarkStart w:id="6007" w:name="_Toc199516330"/>
      <w:bookmarkStart w:id="6008" w:name="_Toc194983993"/>
      <w:bookmarkStart w:id="6009" w:name="_Toc243112842"/>
      <w:bookmarkStart w:id="6010" w:name="_Toc53134130"/>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r>
        <w:t>Nil Value Processing</w:t>
      </w:r>
      <w:bookmarkEnd w:id="6003"/>
      <w:bookmarkEnd w:id="6004"/>
      <w:bookmarkEnd w:id="6010"/>
    </w:p>
    <w:p w14:paraId="6150894E" w14:textId="77777777" w:rsidR="000E1214" w:rsidRDefault="00A87198">
      <w:pPr>
        <w:pStyle w:val="nobreak"/>
      </w:pPr>
      <w:r>
        <w:t xml:space="preserve">Sometimes it is desirable to represent an unused element, place-holder for unknown information, or inapplicable information </w:t>
      </w:r>
      <w:r>
        <w:rPr>
          <w:i/>
          <w:iCs/>
        </w:rPr>
        <w:t>explicitly</w:t>
      </w:r>
      <w:r>
        <w:t xml:space="preserve"> with an element, rather than by the lack of an element. </w:t>
      </w:r>
    </w:p>
    <w:p w14:paraId="69B06461" w14:textId="77777777" w:rsidR="000E1214" w:rsidRDefault="00A87198">
      <w:pPr>
        <w:pStyle w:val="nobreak"/>
      </w:pPr>
      <w:r>
        <w:t>For example, it may be desirable to represent a sparsely populated array of data  using a distinguished nil element to fill the locations where data is absent, thereby preserving the position for the elements that are present.</w:t>
      </w:r>
    </w:p>
    <w:p w14:paraId="2F07BE6C" w14:textId="77777777" w:rsidR="000E1214" w:rsidRDefault="00A87198">
      <w:r>
        <w:t xml:space="preserve">As another example, it may be desirable to represent an unused simple element by a value which is not conformant to the logical type of the element. </w:t>
      </w:r>
    </w:p>
    <w:p w14:paraId="5720FF43" w14:textId="77777777" w:rsidR="000E1214" w:rsidRDefault="00A87198">
      <w:pPr>
        <w:pStyle w:val="nobreak"/>
      </w:pPr>
      <w:r>
        <w:t xml:space="preserve">Such cases can be represented using the DFDL nil mechanism which is based on the XML Schema nil mechanism. DFDL provides what are commonly called "in-band" nil values by way of dfdl:nilKind 'logicalValue', and also provides for two kinds of literal indicators of nil through dfdl:nilKind 'literalValue' and dfdl:nilKind 'literalCharacter'. Nil processing is used when the XSD 'nillable' property of an element is true. </w:t>
      </w:r>
    </w:p>
    <w:p w14:paraId="27ED98DD" w14:textId="77777777" w:rsidR="000E1214" w:rsidRDefault="00A87198">
      <w:r>
        <w:t xml:space="preserve">DFDL allows elements of complex type to be nillable. However, </w:t>
      </w:r>
      <w:r>
        <w:rPr>
          <w:rFonts w:cs="Arial"/>
        </w:rPr>
        <w:t>to</w:t>
      </w:r>
      <w:r>
        <w:rPr>
          <w:rFonts w:eastAsia="Arial" w:cs="Arial"/>
        </w:rPr>
        <w:t xml:space="preserve"> </w:t>
      </w:r>
      <w:r>
        <w:rPr>
          <w:rFonts w:cs="Arial"/>
        </w:rPr>
        <w:t>avoid</w:t>
      </w:r>
      <w:r>
        <w:rPr>
          <w:rFonts w:eastAsia="Arial" w:cs="Arial"/>
        </w:rPr>
        <w:t xml:space="preserve"> </w:t>
      </w:r>
      <w:r>
        <w:rPr>
          <w:rFonts w:cs="Arial"/>
        </w:rPr>
        <w:t>the</w:t>
      </w:r>
      <w:r>
        <w:rPr>
          <w:rFonts w:eastAsia="Arial" w:cs="Arial"/>
        </w:rPr>
        <w:t xml:space="preserve"> </w:t>
      </w:r>
      <w:r>
        <w:rPr>
          <w:rFonts w:cs="Arial"/>
        </w:rPr>
        <w:t>concept</w:t>
      </w:r>
      <w:r>
        <w:rPr>
          <w:rFonts w:eastAsia="Arial" w:cs="Arial"/>
        </w:rPr>
        <w:t xml:space="preserve"> </w:t>
      </w:r>
      <w:r>
        <w:rPr>
          <w:rFonts w:cs="Arial"/>
        </w:rPr>
        <w:t>of</w:t>
      </w:r>
      <w:r>
        <w:rPr>
          <w:rFonts w:eastAsia="Arial" w:cs="Arial"/>
        </w:rPr>
        <w:t xml:space="preserve"> </w:t>
      </w:r>
      <w:r>
        <w:rPr>
          <w:rFonts w:cs="Arial"/>
        </w:rPr>
        <w:t>a</w:t>
      </w:r>
      <w:r>
        <w:rPr>
          <w:rFonts w:eastAsia="Arial" w:cs="Arial"/>
        </w:rPr>
        <w:t xml:space="preserve"> </w:t>
      </w:r>
      <w:r>
        <w:rPr>
          <w:rFonts w:cs="Arial"/>
        </w:rPr>
        <w:t>complex</w:t>
      </w:r>
      <w:r>
        <w:rPr>
          <w:rFonts w:eastAsia="Arial" w:cs="Arial"/>
        </w:rPr>
        <w:t xml:space="preserve"> </w:t>
      </w:r>
      <w:r>
        <w:rPr>
          <w:rFonts w:cs="Arial"/>
        </w:rPr>
        <w:t>element</w:t>
      </w:r>
      <w:r>
        <w:rPr>
          <w:rFonts w:eastAsia="Arial" w:cs="Arial"/>
        </w:rPr>
        <w:t xml:space="preserve"> </w:t>
      </w:r>
      <w:r>
        <w:rPr>
          <w:rFonts w:cs="Arial"/>
        </w:rPr>
        <w:t>having</w:t>
      </w:r>
      <w:r>
        <w:rPr>
          <w:rFonts w:eastAsia="Arial" w:cs="Arial"/>
        </w:rPr>
        <w:t xml:space="preserve"> </w:t>
      </w:r>
      <w:r>
        <w:rPr>
          <w:rFonts w:cs="Arial"/>
        </w:rPr>
        <w:t>a</w:t>
      </w:r>
      <w:r>
        <w:rPr>
          <w:rFonts w:eastAsia="Arial" w:cs="Arial"/>
        </w:rPr>
        <w:t xml:space="preserve"> </w:t>
      </w:r>
      <w:r>
        <w:rPr>
          <w:rFonts w:cs="Arial"/>
        </w:rPr>
        <w:t>value,</w:t>
      </w:r>
      <w:r>
        <w:rPr>
          <w:rFonts w:eastAsia="Arial" w:cs="Arial"/>
        </w:rPr>
        <w:t xml:space="preserve"> </w:t>
      </w:r>
      <w:r>
        <w:rPr>
          <w:rFonts w:cs="Arial"/>
        </w:rPr>
        <w:t>which</w:t>
      </w:r>
      <w:r>
        <w:rPr>
          <w:rFonts w:eastAsia="Arial" w:cs="Arial"/>
        </w:rPr>
        <w:t xml:space="preserve"> does not exist </w:t>
      </w:r>
      <w:r>
        <w:rPr>
          <w:rFonts w:cs="Arial"/>
        </w:rPr>
        <w:t>in</w:t>
      </w:r>
      <w:r>
        <w:rPr>
          <w:rFonts w:eastAsia="Arial" w:cs="Arial"/>
        </w:rPr>
        <w:t xml:space="preserve"> </w:t>
      </w:r>
      <w:r>
        <w:rPr>
          <w:rFonts w:cs="Arial"/>
        </w:rPr>
        <w:t>DFDL,</w:t>
      </w:r>
      <w:r>
        <w:rPr>
          <w:rFonts w:eastAsia="Arial" w:cs="Arial"/>
        </w:rPr>
        <w:t xml:space="preserve"> </w:t>
      </w:r>
      <w:r>
        <w:rPr>
          <w:rFonts w:cs="Arial"/>
        </w:rPr>
        <w:t>the</w:t>
      </w:r>
      <w:r>
        <w:rPr>
          <w:rFonts w:eastAsia="Arial" w:cs="Arial"/>
        </w:rPr>
        <w:t xml:space="preserve"> </w:t>
      </w:r>
      <w:r>
        <w:rPr>
          <w:rFonts w:cs="Arial"/>
        </w:rPr>
        <w:t>only</w:t>
      </w:r>
      <w:r>
        <w:rPr>
          <w:rFonts w:eastAsia="Arial" w:cs="Arial"/>
        </w:rPr>
        <w:t xml:space="preserve"> </w:t>
      </w:r>
      <w:r>
        <w:rPr>
          <w:rFonts w:cs="Arial"/>
        </w:rPr>
        <w:t>permissible</w:t>
      </w:r>
      <w:r>
        <w:rPr>
          <w:rFonts w:eastAsia="Arial" w:cs="Arial"/>
        </w:rPr>
        <w:t xml:space="preserve"> </w:t>
      </w:r>
      <w:r>
        <w:rPr>
          <w:rFonts w:cs="Arial"/>
        </w:rPr>
        <w:t>nil</w:t>
      </w:r>
      <w:r>
        <w:rPr>
          <w:rFonts w:eastAsia="Arial" w:cs="Arial"/>
        </w:rPr>
        <w:t xml:space="preserve"> </w:t>
      </w:r>
      <w:r>
        <w:rPr>
          <w:rFonts w:cs="Arial"/>
        </w:rPr>
        <w:t>value</w:t>
      </w:r>
      <w:r>
        <w:rPr>
          <w:rFonts w:eastAsia="Arial" w:cs="Arial"/>
        </w:rPr>
        <w:t xml:space="preserve"> </w:t>
      </w:r>
      <w:r>
        <w:rPr>
          <w:rFonts w:cs="Arial"/>
        </w:rPr>
        <w:t>is</w:t>
      </w:r>
      <w:r>
        <w:rPr>
          <w:rFonts w:eastAsia="Arial" w:cs="Arial"/>
        </w:rPr>
        <w:t xml:space="preserve"> </w:t>
      </w:r>
      <w:r>
        <w:rPr>
          <w:rFonts w:cs="Arial"/>
        </w:rPr>
        <w:t>the empty</w:t>
      </w:r>
      <w:r>
        <w:rPr>
          <w:rFonts w:eastAsia="Arial" w:cs="Arial"/>
        </w:rPr>
        <w:t xml:space="preserve"> </w:t>
      </w:r>
      <w:r>
        <w:rPr>
          <w:rFonts w:cs="Arial"/>
        </w:rPr>
        <w:t>string,</w:t>
      </w:r>
      <w:r>
        <w:rPr>
          <w:rFonts w:eastAsia="Arial" w:cs="Arial"/>
        </w:rPr>
        <w:t xml:space="preserve"> </w:t>
      </w:r>
      <w:r>
        <w:rPr>
          <w:rFonts w:cs="Arial"/>
        </w:rPr>
        <w:t>represented</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DFDL</w:t>
      </w:r>
      <w:r>
        <w:rPr>
          <w:rFonts w:eastAsia="Arial" w:cs="Arial"/>
        </w:rPr>
        <w:t xml:space="preserve"> </w:t>
      </w:r>
      <w:r>
        <w:rPr>
          <w:rFonts w:cs="Arial"/>
        </w:rPr>
        <w:t>%ES;</w:t>
      </w:r>
      <w:r>
        <w:rPr>
          <w:rFonts w:eastAsia="Arial" w:cs="Arial"/>
        </w:rPr>
        <w:t xml:space="preserve"> </w:t>
      </w:r>
      <w:r>
        <w:rPr>
          <w:rFonts w:cs="Arial"/>
        </w:rPr>
        <w:t>entity and using dfdl:nilKind 'literalValue'.</w:t>
      </w:r>
    </w:p>
    <w:p w14:paraId="610E22DC" w14:textId="042E9AE6" w:rsidR="000E1214" w:rsidRDefault="00A87198">
      <w:pPr>
        <w:pStyle w:val="nobreak"/>
      </w:pPr>
      <w:r>
        <w:t xml:space="preserve">On parsing, an element occurrence is nil if the element has XSD nillable 'true' and the data is a nil representation as defined in </w:t>
      </w:r>
      <w:r w:rsidR="00E62DDA">
        <w:t xml:space="preserve">Section </w:t>
      </w:r>
      <w:r w:rsidR="00082710" w:rsidRPr="00065302">
        <w:rPr>
          <w:rStyle w:val="Hyperlink"/>
        </w:rPr>
        <w:fldChar w:fldCharType="begin"/>
      </w:r>
      <w:r w:rsidR="00082710" w:rsidRPr="00065302">
        <w:rPr>
          <w:rStyle w:val="Hyperlink"/>
        </w:rPr>
        <w:instrText xml:space="preserve"> REF _Ref50556410 \r \h </w:instrText>
      </w:r>
      <w:r w:rsidR="00082710" w:rsidRPr="00065302">
        <w:rPr>
          <w:rStyle w:val="Hyperlink"/>
        </w:rPr>
      </w:r>
      <w:r w:rsidR="00082710" w:rsidRPr="00065302">
        <w:rPr>
          <w:rStyle w:val="Hyperlink"/>
        </w:rPr>
        <w:fldChar w:fldCharType="separate"/>
      </w:r>
      <w:ins w:id="6011" w:author="Mike Beckerle" w:date="2020-10-09T10:19:00Z">
        <w:r w:rsidR="008A37A6">
          <w:rPr>
            <w:rStyle w:val="Hyperlink"/>
          </w:rPr>
          <w:t>9.2.1</w:t>
        </w:r>
      </w:ins>
      <w:del w:id="6012" w:author="Mike Beckerle" w:date="2020-10-09T10:19:00Z">
        <w:r w:rsidR="00404DC4" w:rsidRPr="00065302" w:rsidDel="008A37A6">
          <w:rPr>
            <w:rStyle w:val="Hyperlink"/>
          </w:rPr>
          <w:delText>9.3.1</w:delText>
        </w:r>
      </w:del>
      <w:r w:rsidR="00082710" w:rsidRPr="00065302">
        <w:rPr>
          <w:rStyle w:val="Hyperlink"/>
        </w:rPr>
        <w:fldChar w:fldCharType="end"/>
      </w:r>
      <w:r w:rsidR="00082710">
        <w:t>.</w:t>
      </w:r>
      <w:r>
        <w:t xml:space="preserve"> Specifically:</w:t>
      </w:r>
    </w:p>
    <w:p w14:paraId="765C442F" w14:textId="77777777" w:rsidR="000E1214" w:rsidRDefault="00A87198" w:rsidP="00C31ED0">
      <w:pPr>
        <w:numPr>
          <w:ilvl w:val="0"/>
          <w:numId w:val="130"/>
        </w:numPr>
      </w:pPr>
      <w:r>
        <w:t xml:space="preserve">When dfdl:nilKind is 'literalValue', the </w:t>
      </w:r>
      <w:r>
        <w:rPr>
          <w:rFonts w:cs="Arial"/>
          <w:b/>
          <w:i/>
          <w:lang w:eastAsia="ja-JP" w:bidi="he-IL"/>
        </w:rPr>
        <w:t xml:space="preserve">NilLiteralValue </w:t>
      </w:r>
      <w:r>
        <w:t xml:space="preserve">region of the data stream matches any of the dfdl:nilValue values. </w:t>
      </w:r>
    </w:p>
    <w:p w14:paraId="4CB0BF5A" w14:textId="77777777" w:rsidR="000E1214" w:rsidRDefault="00A87198" w:rsidP="00C31ED0">
      <w:pPr>
        <w:numPr>
          <w:ilvl w:val="0"/>
          <w:numId w:val="130"/>
        </w:numPr>
      </w:pPr>
      <w:r>
        <w:t xml:space="preserve">When dfdl:nilKind is 'literalCharacter', all characters in the </w:t>
      </w:r>
      <w:r>
        <w:rPr>
          <w:rFonts w:cs="Arial"/>
          <w:b/>
          <w:i/>
          <w:lang w:eastAsia="ja-JP" w:bidi="he-IL"/>
        </w:rPr>
        <w:t xml:space="preserve">NilLiteralCharacters </w:t>
      </w:r>
      <w:r>
        <w:t>region of the data stream match the dfdl:nilValue character.</w:t>
      </w:r>
    </w:p>
    <w:p w14:paraId="33A9B856" w14:textId="77777777" w:rsidR="000E1214" w:rsidRDefault="00A87198" w:rsidP="00C31ED0">
      <w:pPr>
        <w:numPr>
          <w:ilvl w:val="0"/>
          <w:numId w:val="130"/>
        </w:numPr>
      </w:pPr>
      <w:r>
        <w:t xml:space="preserve">When dfdl:nilKind is 'logicalValue', the data contains a normal representation, and the </w:t>
      </w:r>
      <w:r>
        <w:rPr>
          <w:rFonts w:cs="Arial"/>
          <w:b/>
          <w:i/>
          <w:lang w:eastAsia="ja-JP" w:bidi="he-IL"/>
        </w:rPr>
        <w:t xml:space="preserve">NilLogicalValue </w:t>
      </w:r>
      <w:r>
        <w:t>region of the data stream, converted to the element's logical type, matches any of the dfdl:nilValue values.</w:t>
      </w:r>
    </w:p>
    <w:p w14:paraId="11119084" w14:textId="77777777" w:rsidR="000E1214" w:rsidRDefault="00A87198">
      <w:r>
        <w:t>For dfdl:nilKind 'literalValue' or 'literalCharacter':</w:t>
      </w:r>
    </w:p>
    <w:p w14:paraId="69E1C030" w14:textId="77777777" w:rsidR="000E1214" w:rsidRDefault="00A87198" w:rsidP="00C31ED0">
      <w:pPr>
        <w:numPr>
          <w:ilvl w:val="0"/>
          <w:numId w:val="131"/>
        </w:numPr>
      </w:pPr>
      <w:r>
        <w:t xml:space="preserve">Determination of whether the data is a nil representation for a literal nil happens first before any consideration of whether the representation is the empty, normal, or absent representations. </w:t>
      </w:r>
    </w:p>
    <w:p w14:paraId="1496E009" w14:textId="77777777" w:rsidR="000E1214" w:rsidRDefault="00A87198" w:rsidP="00C31ED0">
      <w:pPr>
        <w:numPr>
          <w:ilvl w:val="0"/>
          <w:numId w:val="131"/>
        </w:numPr>
      </w:pPr>
      <w:r>
        <w:t>Property dfdl:nilValueDelimiterPolicy controls whether matching one of the nil values also involves matching the initiator or terminator specified by the element. This gives control over whether a nil indicator may or may not also require the delimiters that a normal data element requires.</w:t>
      </w:r>
    </w:p>
    <w:p w14:paraId="7B1D70A3" w14:textId="16253ECF" w:rsidR="000E1214" w:rsidRDefault="00A87198">
      <w:r>
        <w:t xml:space="preserve">On unparsing, an element is nil if XSD nillable is 'true' AND the element information item in the augmented </w:t>
      </w:r>
      <w:r w:rsidR="00933F0E">
        <w:t>Infoset</w:t>
      </w:r>
      <w:r>
        <w:t xml:space="preserve"> has the </w:t>
      </w:r>
      <w:r>
        <w:rPr>
          <w:b/>
        </w:rPr>
        <w:t xml:space="preserve">[nilled] </w:t>
      </w:r>
      <w:r>
        <w:t>member as true, in which case what is output to the data stream is one of the following:</w:t>
      </w:r>
    </w:p>
    <w:p w14:paraId="33772656" w14:textId="77777777" w:rsidR="000E1214" w:rsidRDefault="00A87198" w:rsidP="00C31ED0">
      <w:pPr>
        <w:numPr>
          <w:ilvl w:val="0"/>
          <w:numId w:val="132"/>
        </w:numPr>
      </w:pPr>
      <w:r>
        <w:t xml:space="preserve">When dfdl:nilKind is 'logicalValue' then the first value of dfdl:nilValue converted to the physical representation is output as the </w:t>
      </w:r>
      <w:r>
        <w:rPr>
          <w:b/>
          <w:i/>
        </w:rPr>
        <w:t>NilLogicalValue</w:t>
      </w:r>
      <w:r>
        <w:t xml:space="preserve"> region.</w:t>
      </w:r>
    </w:p>
    <w:p w14:paraId="7D06744D" w14:textId="77777777" w:rsidR="000E1214" w:rsidRDefault="00A87198" w:rsidP="00C31ED0">
      <w:pPr>
        <w:numPr>
          <w:ilvl w:val="0"/>
          <w:numId w:val="132"/>
        </w:numPr>
      </w:pPr>
      <w:r>
        <w:t xml:space="preserve">When dfdl:nilKind is 'literalValue' then the first value of dfdl:nilValue is output as the </w:t>
      </w:r>
      <w:r>
        <w:rPr>
          <w:b/>
          <w:i/>
        </w:rPr>
        <w:t>NilLiteralValue</w:t>
      </w:r>
      <w:r>
        <w:t xml:space="preserve"> region.</w:t>
      </w:r>
    </w:p>
    <w:p w14:paraId="7BA89D9D" w14:textId="77777777" w:rsidR="000E1214" w:rsidRDefault="00A87198" w:rsidP="00C31ED0">
      <w:pPr>
        <w:numPr>
          <w:ilvl w:val="0"/>
          <w:numId w:val="132"/>
        </w:numPr>
      </w:pPr>
      <w:r>
        <w:t xml:space="preserve">When dfdl:nilKind is 'literalCharacter' then the character from dfdl:nilValue, repeated to the needed length, is output as the </w:t>
      </w:r>
      <w:r>
        <w:rPr>
          <w:b/>
          <w:i/>
        </w:rPr>
        <w:t xml:space="preserve">NilLiteralCharacters </w:t>
      </w:r>
      <w:r>
        <w:t>region.</w:t>
      </w:r>
    </w:p>
    <w:p w14:paraId="0EB382C1" w14:textId="77777777" w:rsidR="000E1214" w:rsidRDefault="00A87198">
      <w:r>
        <w:t>For dfdl:nilKind 'literalValue' or 'literalCharacter' then dfdl:nilValueDelimiterPolicy determines whether any initiator or terminator also appear surrounding the literal nil in the output data.</w:t>
      </w:r>
    </w:p>
    <w:p w14:paraId="17ABDD30" w14:textId="77777777" w:rsidR="000E1214" w:rsidRDefault="00A87198" w:rsidP="00B31DA3">
      <w:pPr>
        <w:pStyle w:val="Heading2"/>
      </w:pPr>
      <w:bookmarkStart w:id="6013" w:name="_Toc25586310"/>
      <w:bookmarkStart w:id="6014" w:name="_Toc25586555"/>
      <w:bookmarkStart w:id="6015" w:name="_Toc25589838"/>
      <w:bookmarkStart w:id="6016" w:name="_Toc27061105"/>
      <w:bookmarkStart w:id="6017" w:name="_Toc322911679"/>
      <w:bookmarkStart w:id="6018" w:name="_Toc322912218"/>
      <w:bookmarkStart w:id="6019" w:name="_Toc329093067"/>
      <w:bookmarkStart w:id="6020" w:name="_Toc332701580"/>
      <w:bookmarkStart w:id="6021" w:name="_Toc332701884"/>
      <w:bookmarkStart w:id="6022" w:name="_Toc332711683"/>
      <w:bookmarkStart w:id="6023" w:name="_Toc332711985"/>
      <w:bookmarkStart w:id="6024" w:name="_Toc332712286"/>
      <w:bookmarkStart w:id="6025" w:name="_Toc332724202"/>
      <w:bookmarkStart w:id="6026" w:name="_Toc332724502"/>
      <w:bookmarkStart w:id="6027" w:name="_Toc341102798"/>
      <w:bookmarkStart w:id="6028" w:name="_Toc347241533"/>
      <w:bookmarkStart w:id="6029" w:name="_Toc347744726"/>
      <w:bookmarkStart w:id="6030" w:name="_Toc348984509"/>
      <w:bookmarkStart w:id="6031" w:name="_Toc348984814"/>
      <w:bookmarkStart w:id="6032" w:name="_Toc349037978"/>
      <w:bookmarkStart w:id="6033" w:name="_Toc349038280"/>
      <w:bookmarkStart w:id="6034" w:name="_Toc349042773"/>
      <w:bookmarkStart w:id="6035" w:name="_Toc351912771"/>
      <w:bookmarkStart w:id="6036" w:name="_Toc351914792"/>
      <w:bookmarkStart w:id="6037" w:name="_Toc351915258"/>
      <w:bookmarkStart w:id="6038" w:name="_Toc361231315"/>
      <w:bookmarkStart w:id="6039" w:name="_Toc361231841"/>
      <w:bookmarkStart w:id="6040" w:name="_Toc362445139"/>
      <w:bookmarkStart w:id="6041" w:name="_Toc363909061"/>
      <w:bookmarkStart w:id="6042" w:name="_Toc364463486"/>
      <w:bookmarkStart w:id="6043" w:name="_Toc366078090"/>
      <w:bookmarkStart w:id="6044" w:name="_Toc366078709"/>
      <w:bookmarkStart w:id="6045" w:name="_Toc366079694"/>
      <w:bookmarkStart w:id="6046" w:name="_Toc366080306"/>
      <w:bookmarkStart w:id="6047" w:name="_Toc366080915"/>
      <w:bookmarkStart w:id="6048" w:name="_Toc366505255"/>
      <w:bookmarkStart w:id="6049" w:name="_Toc366508624"/>
      <w:bookmarkStart w:id="6050" w:name="_Toc366513125"/>
      <w:bookmarkStart w:id="6051" w:name="_Toc366574314"/>
      <w:bookmarkStart w:id="6052" w:name="_Toc366578107"/>
      <w:bookmarkStart w:id="6053" w:name="_Toc366578701"/>
      <w:bookmarkStart w:id="6054" w:name="_Toc366579293"/>
      <w:bookmarkStart w:id="6055" w:name="_Toc366579884"/>
      <w:bookmarkStart w:id="6056" w:name="_Toc366580476"/>
      <w:bookmarkStart w:id="6057" w:name="_Toc366581067"/>
      <w:bookmarkStart w:id="6058" w:name="_Toc366581659"/>
      <w:bookmarkStart w:id="6059" w:name="_Toc351912772"/>
      <w:bookmarkStart w:id="6060" w:name="_Toc351914793"/>
      <w:bookmarkStart w:id="6061" w:name="_Toc351915259"/>
      <w:bookmarkStart w:id="6062" w:name="_Toc361231316"/>
      <w:bookmarkStart w:id="6063" w:name="_Toc361231842"/>
      <w:bookmarkStart w:id="6064" w:name="_Toc362445140"/>
      <w:bookmarkStart w:id="6065" w:name="_Toc363909062"/>
      <w:bookmarkStart w:id="6066" w:name="_Toc364463487"/>
      <w:bookmarkStart w:id="6067" w:name="_Toc366078091"/>
      <w:bookmarkStart w:id="6068" w:name="_Toc366078710"/>
      <w:bookmarkStart w:id="6069" w:name="_Toc366079695"/>
      <w:bookmarkStart w:id="6070" w:name="_Toc366080307"/>
      <w:bookmarkStart w:id="6071" w:name="_Toc366080916"/>
      <w:bookmarkStart w:id="6072" w:name="_Toc366505256"/>
      <w:bookmarkStart w:id="6073" w:name="_Toc366508625"/>
      <w:bookmarkStart w:id="6074" w:name="_Toc366513126"/>
      <w:bookmarkStart w:id="6075" w:name="_Toc366574315"/>
      <w:bookmarkStart w:id="6076" w:name="_Toc366578108"/>
      <w:bookmarkStart w:id="6077" w:name="_Toc366578702"/>
      <w:bookmarkStart w:id="6078" w:name="_Toc366579294"/>
      <w:bookmarkStart w:id="6079" w:name="_Toc366579885"/>
      <w:bookmarkStart w:id="6080" w:name="_Toc366580477"/>
      <w:bookmarkStart w:id="6081" w:name="_Toc366581068"/>
      <w:bookmarkStart w:id="6082" w:name="_Toc366581660"/>
      <w:bookmarkStart w:id="6083" w:name="_Toc351912773"/>
      <w:bookmarkStart w:id="6084" w:name="_Toc351914794"/>
      <w:bookmarkStart w:id="6085" w:name="_Toc351915260"/>
      <w:bookmarkStart w:id="6086" w:name="_Toc361231317"/>
      <w:bookmarkStart w:id="6087" w:name="_Toc361231843"/>
      <w:bookmarkStart w:id="6088" w:name="_Toc362445141"/>
      <w:bookmarkStart w:id="6089" w:name="_Toc363909063"/>
      <w:bookmarkStart w:id="6090" w:name="_Toc364463488"/>
      <w:bookmarkStart w:id="6091" w:name="_Toc366078092"/>
      <w:bookmarkStart w:id="6092" w:name="_Toc366078711"/>
      <w:bookmarkStart w:id="6093" w:name="_Toc366079696"/>
      <w:bookmarkStart w:id="6094" w:name="_Toc366080308"/>
      <w:bookmarkStart w:id="6095" w:name="_Toc366080917"/>
      <w:bookmarkStart w:id="6096" w:name="_Toc366505257"/>
      <w:bookmarkStart w:id="6097" w:name="_Toc366508626"/>
      <w:bookmarkStart w:id="6098" w:name="_Toc366513127"/>
      <w:bookmarkStart w:id="6099" w:name="_Toc366574316"/>
      <w:bookmarkStart w:id="6100" w:name="_Toc366578109"/>
      <w:bookmarkStart w:id="6101" w:name="_Toc366578703"/>
      <w:bookmarkStart w:id="6102" w:name="_Toc366579295"/>
      <w:bookmarkStart w:id="6103" w:name="_Toc366579886"/>
      <w:bookmarkStart w:id="6104" w:name="_Toc366580478"/>
      <w:bookmarkStart w:id="6105" w:name="_Toc366581069"/>
      <w:bookmarkStart w:id="6106" w:name="_Toc366581661"/>
      <w:bookmarkStart w:id="6107" w:name="_Toc351912774"/>
      <w:bookmarkStart w:id="6108" w:name="_Toc351914795"/>
      <w:bookmarkStart w:id="6109" w:name="_Toc351915261"/>
      <w:bookmarkStart w:id="6110" w:name="_Toc361231318"/>
      <w:bookmarkStart w:id="6111" w:name="_Toc361231844"/>
      <w:bookmarkStart w:id="6112" w:name="_Toc362445142"/>
      <w:bookmarkStart w:id="6113" w:name="_Toc363909064"/>
      <w:bookmarkStart w:id="6114" w:name="_Toc364463489"/>
      <w:bookmarkStart w:id="6115" w:name="_Toc366078093"/>
      <w:bookmarkStart w:id="6116" w:name="_Toc366078712"/>
      <w:bookmarkStart w:id="6117" w:name="_Toc366079697"/>
      <w:bookmarkStart w:id="6118" w:name="_Toc366080309"/>
      <w:bookmarkStart w:id="6119" w:name="_Toc366080918"/>
      <w:bookmarkStart w:id="6120" w:name="_Toc366505258"/>
      <w:bookmarkStart w:id="6121" w:name="_Toc366508627"/>
      <w:bookmarkStart w:id="6122" w:name="_Toc366513128"/>
      <w:bookmarkStart w:id="6123" w:name="_Toc366574317"/>
      <w:bookmarkStart w:id="6124" w:name="_Toc366578110"/>
      <w:bookmarkStart w:id="6125" w:name="_Toc366578704"/>
      <w:bookmarkStart w:id="6126" w:name="_Toc366579296"/>
      <w:bookmarkStart w:id="6127" w:name="_Toc366579887"/>
      <w:bookmarkStart w:id="6128" w:name="_Toc366580479"/>
      <w:bookmarkStart w:id="6129" w:name="_Toc366581070"/>
      <w:bookmarkStart w:id="6130" w:name="_Toc366581662"/>
      <w:bookmarkStart w:id="6131" w:name="_Toc351912775"/>
      <w:bookmarkStart w:id="6132" w:name="_Toc351914796"/>
      <w:bookmarkStart w:id="6133" w:name="_Toc351915262"/>
      <w:bookmarkStart w:id="6134" w:name="_Toc361231319"/>
      <w:bookmarkStart w:id="6135" w:name="_Toc361231845"/>
      <w:bookmarkStart w:id="6136" w:name="_Toc362445143"/>
      <w:bookmarkStart w:id="6137" w:name="_Toc363909065"/>
      <w:bookmarkStart w:id="6138" w:name="_Toc364463490"/>
      <w:bookmarkStart w:id="6139" w:name="_Toc366078094"/>
      <w:bookmarkStart w:id="6140" w:name="_Toc366078713"/>
      <w:bookmarkStart w:id="6141" w:name="_Toc366079698"/>
      <w:bookmarkStart w:id="6142" w:name="_Toc366080310"/>
      <w:bookmarkStart w:id="6143" w:name="_Toc366080919"/>
      <w:bookmarkStart w:id="6144" w:name="_Toc366505259"/>
      <w:bookmarkStart w:id="6145" w:name="_Toc366508628"/>
      <w:bookmarkStart w:id="6146" w:name="_Toc366513129"/>
      <w:bookmarkStart w:id="6147" w:name="_Toc366574318"/>
      <w:bookmarkStart w:id="6148" w:name="_Toc366578111"/>
      <w:bookmarkStart w:id="6149" w:name="_Toc366578705"/>
      <w:bookmarkStart w:id="6150" w:name="_Toc366579297"/>
      <w:bookmarkStart w:id="6151" w:name="_Toc366579888"/>
      <w:bookmarkStart w:id="6152" w:name="_Toc366580480"/>
      <w:bookmarkStart w:id="6153" w:name="_Toc366581071"/>
      <w:bookmarkStart w:id="6154" w:name="_Toc366581663"/>
      <w:bookmarkStart w:id="6155" w:name="_Toc351912776"/>
      <w:bookmarkStart w:id="6156" w:name="_Toc351914797"/>
      <w:bookmarkStart w:id="6157" w:name="_Toc351915263"/>
      <w:bookmarkStart w:id="6158" w:name="_Toc361231320"/>
      <w:bookmarkStart w:id="6159" w:name="_Toc361231846"/>
      <w:bookmarkStart w:id="6160" w:name="_Toc362445144"/>
      <w:bookmarkStart w:id="6161" w:name="_Toc363909066"/>
      <w:bookmarkStart w:id="6162" w:name="_Toc364463491"/>
      <w:bookmarkStart w:id="6163" w:name="_Toc366078095"/>
      <w:bookmarkStart w:id="6164" w:name="_Toc366078714"/>
      <w:bookmarkStart w:id="6165" w:name="_Toc366079699"/>
      <w:bookmarkStart w:id="6166" w:name="_Toc366080311"/>
      <w:bookmarkStart w:id="6167" w:name="_Toc366080920"/>
      <w:bookmarkStart w:id="6168" w:name="_Toc366505260"/>
      <w:bookmarkStart w:id="6169" w:name="_Toc366508629"/>
      <w:bookmarkStart w:id="6170" w:name="_Toc366513130"/>
      <w:bookmarkStart w:id="6171" w:name="_Toc366574319"/>
      <w:bookmarkStart w:id="6172" w:name="_Toc366578112"/>
      <w:bookmarkStart w:id="6173" w:name="_Toc366578706"/>
      <w:bookmarkStart w:id="6174" w:name="_Toc366579298"/>
      <w:bookmarkStart w:id="6175" w:name="_Toc366579889"/>
      <w:bookmarkStart w:id="6176" w:name="_Toc366580481"/>
      <w:bookmarkStart w:id="6177" w:name="_Toc366581072"/>
      <w:bookmarkStart w:id="6178" w:name="_Toc366581664"/>
      <w:bookmarkStart w:id="6179" w:name="_Toc351912777"/>
      <w:bookmarkStart w:id="6180" w:name="_Toc351914798"/>
      <w:bookmarkStart w:id="6181" w:name="_Toc351915264"/>
      <w:bookmarkStart w:id="6182" w:name="_Toc361231321"/>
      <w:bookmarkStart w:id="6183" w:name="_Toc361231847"/>
      <w:bookmarkStart w:id="6184" w:name="_Toc362445145"/>
      <w:bookmarkStart w:id="6185" w:name="_Toc363909067"/>
      <w:bookmarkStart w:id="6186" w:name="_Toc364463492"/>
      <w:bookmarkStart w:id="6187" w:name="_Toc366078096"/>
      <w:bookmarkStart w:id="6188" w:name="_Toc366078715"/>
      <w:bookmarkStart w:id="6189" w:name="_Toc366079700"/>
      <w:bookmarkStart w:id="6190" w:name="_Toc366080312"/>
      <w:bookmarkStart w:id="6191" w:name="_Toc366080921"/>
      <w:bookmarkStart w:id="6192" w:name="_Toc366505261"/>
      <w:bookmarkStart w:id="6193" w:name="_Toc366508630"/>
      <w:bookmarkStart w:id="6194" w:name="_Toc366513131"/>
      <w:bookmarkStart w:id="6195" w:name="_Toc366574320"/>
      <w:bookmarkStart w:id="6196" w:name="_Toc366578113"/>
      <w:bookmarkStart w:id="6197" w:name="_Toc366578707"/>
      <w:bookmarkStart w:id="6198" w:name="_Toc366579299"/>
      <w:bookmarkStart w:id="6199" w:name="_Toc366579890"/>
      <w:bookmarkStart w:id="6200" w:name="_Toc366580482"/>
      <w:bookmarkStart w:id="6201" w:name="_Toc366581073"/>
      <w:bookmarkStart w:id="6202" w:name="_Toc366581665"/>
      <w:bookmarkStart w:id="6203" w:name="_Toc351912778"/>
      <w:bookmarkStart w:id="6204" w:name="_Toc351914799"/>
      <w:bookmarkStart w:id="6205" w:name="_Toc351915265"/>
      <w:bookmarkStart w:id="6206" w:name="_Toc361231322"/>
      <w:bookmarkStart w:id="6207" w:name="_Toc361231848"/>
      <w:bookmarkStart w:id="6208" w:name="_Toc362445146"/>
      <w:bookmarkStart w:id="6209" w:name="_Toc363909068"/>
      <w:bookmarkStart w:id="6210" w:name="_Toc364463493"/>
      <w:bookmarkStart w:id="6211" w:name="_Toc366078097"/>
      <w:bookmarkStart w:id="6212" w:name="_Toc366078716"/>
      <w:bookmarkStart w:id="6213" w:name="_Toc366079701"/>
      <w:bookmarkStart w:id="6214" w:name="_Toc366080313"/>
      <w:bookmarkStart w:id="6215" w:name="_Toc366080922"/>
      <w:bookmarkStart w:id="6216" w:name="_Toc366505262"/>
      <w:bookmarkStart w:id="6217" w:name="_Toc366508631"/>
      <w:bookmarkStart w:id="6218" w:name="_Toc366513132"/>
      <w:bookmarkStart w:id="6219" w:name="_Toc366574321"/>
      <w:bookmarkStart w:id="6220" w:name="_Toc366578114"/>
      <w:bookmarkStart w:id="6221" w:name="_Toc366578708"/>
      <w:bookmarkStart w:id="6222" w:name="_Toc366579300"/>
      <w:bookmarkStart w:id="6223" w:name="_Toc366579891"/>
      <w:bookmarkStart w:id="6224" w:name="_Toc366580483"/>
      <w:bookmarkStart w:id="6225" w:name="_Toc366581074"/>
      <w:bookmarkStart w:id="6226" w:name="_Toc366581666"/>
      <w:bookmarkStart w:id="6227" w:name="_Toc351912779"/>
      <w:bookmarkStart w:id="6228" w:name="_Toc351914800"/>
      <w:bookmarkStart w:id="6229" w:name="_Toc351915266"/>
      <w:bookmarkStart w:id="6230" w:name="_Toc361231323"/>
      <w:bookmarkStart w:id="6231" w:name="_Toc361231849"/>
      <w:bookmarkStart w:id="6232" w:name="_Toc362445147"/>
      <w:bookmarkStart w:id="6233" w:name="_Toc363909069"/>
      <w:bookmarkStart w:id="6234" w:name="_Toc364463494"/>
      <w:bookmarkStart w:id="6235" w:name="_Toc366078098"/>
      <w:bookmarkStart w:id="6236" w:name="_Toc366078717"/>
      <w:bookmarkStart w:id="6237" w:name="_Toc366079702"/>
      <w:bookmarkStart w:id="6238" w:name="_Toc366080314"/>
      <w:bookmarkStart w:id="6239" w:name="_Toc366080923"/>
      <w:bookmarkStart w:id="6240" w:name="_Toc366505263"/>
      <w:bookmarkStart w:id="6241" w:name="_Toc366508632"/>
      <w:bookmarkStart w:id="6242" w:name="_Toc366513133"/>
      <w:bookmarkStart w:id="6243" w:name="_Toc366574322"/>
      <w:bookmarkStart w:id="6244" w:name="_Toc366578115"/>
      <w:bookmarkStart w:id="6245" w:name="_Toc366578709"/>
      <w:bookmarkStart w:id="6246" w:name="_Toc366579301"/>
      <w:bookmarkStart w:id="6247" w:name="_Toc366579892"/>
      <w:bookmarkStart w:id="6248" w:name="_Toc366580484"/>
      <w:bookmarkStart w:id="6249" w:name="_Toc366581075"/>
      <w:bookmarkStart w:id="6250" w:name="_Toc366581667"/>
      <w:bookmarkStart w:id="6251" w:name="_Toc351912780"/>
      <w:bookmarkStart w:id="6252" w:name="_Toc351914801"/>
      <w:bookmarkStart w:id="6253" w:name="_Toc351915267"/>
      <w:bookmarkStart w:id="6254" w:name="_Toc361231324"/>
      <w:bookmarkStart w:id="6255" w:name="_Toc361231850"/>
      <w:bookmarkStart w:id="6256" w:name="_Toc362445148"/>
      <w:bookmarkStart w:id="6257" w:name="_Toc363909070"/>
      <w:bookmarkStart w:id="6258" w:name="_Toc364463495"/>
      <w:bookmarkStart w:id="6259" w:name="_Toc366078099"/>
      <w:bookmarkStart w:id="6260" w:name="_Toc366078718"/>
      <w:bookmarkStart w:id="6261" w:name="_Toc366079703"/>
      <w:bookmarkStart w:id="6262" w:name="_Toc366080315"/>
      <w:bookmarkStart w:id="6263" w:name="_Toc366080924"/>
      <w:bookmarkStart w:id="6264" w:name="_Toc366505264"/>
      <w:bookmarkStart w:id="6265" w:name="_Toc366508633"/>
      <w:bookmarkStart w:id="6266" w:name="_Toc366513134"/>
      <w:bookmarkStart w:id="6267" w:name="_Toc366574323"/>
      <w:bookmarkStart w:id="6268" w:name="_Toc366578116"/>
      <w:bookmarkStart w:id="6269" w:name="_Toc366578710"/>
      <w:bookmarkStart w:id="6270" w:name="_Toc366579302"/>
      <w:bookmarkStart w:id="6271" w:name="_Toc366579893"/>
      <w:bookmarkStart w:id="6272" w:name="_Toc366580485"/>
      <w:bookmarkStart w:id="6273" w:name="_Toc366581076"/>
      <w:bookmarkStart w:id="6274" w:name="_Toc366581668"/>
      <w:bookmarkStart w:id="6275" w:name="_Toc351912781"/>
      <w:bookmarkStart w:id="6276" w:name="_Toc351914802"/>
      <w:bookmarkStart w:id="6277" w:name="_Toc351915268"/>
      <w:bookmarkStart w:id="6278" w:name="_Toc361231325"/>
      <w:bookmarkStart w:id="6279" w:name="_Toc361231851"/>
      <w:bookmarkStart w:id="6280" w:name="_Toc362445149"/>
      <w:bookmarkStart w:id="6281" w:name="_Toc363909071"/>
      <w:bookmarkStart w:id="6282" w:name="_Toc364463496"/>
      <w:bookmarkStart w:id="6283" w:name="_Toc366078100"/>
      <w:bookmarkStart w:id="6284" w:name="_Toc366078719"/>
      <w:bookmarkStart w:id="6285" w:name="_Toc366079704"/>
      <w:bookmarkStart w:id="6286" w:name="_Toc366080316"/>
      <w:bookmarkStart w:id="6287" w:name="_Toc366080925"/>
      <w:bookmarkStart w:id="6288" w:name="_Toc366505265"/>
      <w:bookmarkStart w:id="6289" w:name="_Toc366508634"/>
      <w:bookmarkStart w:id="6290" w:name="_Toc366513135"/>
      <w:bookmarkStart w:id="6291" w:name="_Toc366574324"/>
      <w:bookmarkStart w:id="6292" w:name="_Toc366578117"/>
      <w:bookmarkStart w:id="6293" w:name="_Toc366578711"/>
      <w:bookmarkStart w:id="6294" w:name="_Toc366579303"/>
      <w:bookmarkStart w:id="6295" w:name="_Toc366579894"/>
      <w:bookmarkStart w:id="6296" w:name="_Toc366580486"/>
      <w:bookmarkStart w:id="6297" w:name="_Toc366581077"/>
      <w:bookmarkStart w:id="6298" w:name="_Toc366581669"/>
      <w:bookmarkStart w:id="6299" w:name="_Toc351912782"/>
      <w:bookmarkStart w:id="6300" w:name="_Toc351914803"/>
      <w:bookmarkStart w:id="6301" w:name="_Toc351915269"/>
      <w:bookmarkStart w:id="6302" w:name="_Toc361231326"/>
      <w:bookmarkStart w:id="6303" w:name="_Toc361231852"/>
      <w:bookmarkStart w:id="6304" w:name="_Toc362445150"/>
      <w:bookmarkStart w:id="6305" w:name="_Toc363909072"/>
      <w:bookmarkStart w:id="6306" w:name="_Toc364463497"/>
      <w:bookmarkStart w:id="6307" w:name="_Toc366078101"/>
      <w:bookmarkStart w:id="6308" w:name="_Toc366078720"/>
      <w:bookmarkStart w:id="6309" w:name="_Toc366079705"/>
      <w:bookmarkStart w:id="6310" w:name="_Toc366080317"/>
      <w:bookmarkStart w:id="6311" w:name="_Toc366080926"/>
      <w:bookmarkStart w:id="6312" w:name="_Toc366505266"/>
      <w:bookmarkStart w:id="6313" w:name="_Toc366508635"/>
      <w:bookmarkStart w:id="6314" w:name="_Toc366513136"/>
      <w:bookmarkStart w:id="6315" w:name="_Toc366574325"/>
      <w:bookmarkStart w:id="6316" w:name="_Toc366578118"/>
      <w:bookmarkStart w:id="6317" w:name="_Toc366578712"/>
      <w:bookmarkStart w:id="6318" w:name="_Toc366579304"/>
      <w:bookmarkStart w:id="6319" w:name="_Toc366579895"/>
      <w:bookmarkStart w:id="6320" w:name="_Toc366580487"/>
      <w:bookmarkStart w:id="6321" w:name="_Toc366581078"/>
      <w:bookmarkStart w:id="6322" w:name="_Toc366581670"/>
      <w:bookmarkStart w:id="6323" w:name="_Toc351912783"/>
      <w:bookmarkStart w:id="6324" w:name="_Toc351914804"/>
      <w:bookmarkStart w:id="6325" w:name="_Toc351915270"/>
      <w:bookmarkStart w:id="6326" w:name="_Toc361231327"/>
      <w:bookmarkStart w:id="6327" w:name="_Toc361231853"/>
      <w:bookmarkStart w:id="6328" w:name="_Toc362445151"/>
      <w:bookmarkStart w:id="6329" w:name="_Toc363909073"/>
      <w:bookmarkStart w:id="6330" w:name="_Toc364463498"/>
      <w:bookmarkStart w:id="6331" w:name="_Toc366078102"/>
      <w:bookmarkStart w:id="6332" w:name="_Toc366078721"/>
      <w:bookmarkStart w:id="6333" w:name="_Toc366079706"/>
      <w:bookmarkStart w:id="6334" w:name="_Toc366080318"/>
      <w:bookmarkStart w:id="6335" w:name="_Toc366080927"/>
      <w:bookmarkStart w:id="6336" w:name="_Toc366505267"/>
      <w:bookmarkStart w:id="6337" w:name="_Toc366508636"/>
      <w:bookmarkStart w:id="6338" w:name="_Toc366513137"/>
      <w:bookmarkStart w:id="6339" w:name="_Toc366574326"/>
      <w:bookmarkStart w:id="6340" w:name="_Toc366578119"/>
      <w:bookmarkStart w:id="6341" w:name="_Toc366578713"/>
      <w:bookmarkStart w:id="6342" w:name="_Toc366579305"/>
      <w:bookmarkStart w:id="6343" w:name="_Toc366579896"/>
      <w:bookmarkStart w:id="6344" w:name="_Toc366580488"/>
      <w:bookmarkStart w:id="6345" w:name="_Toc366581079"/>
      <w:bookmarkStart w:id="6346" w:name="_Toc366581671"/>
      <w:bookmarkStart w:id="6347" w:name="_Toc351912784"/>
      <w:bookmarkStart w:id="6348" w:name="_Toc351914805"/>
      <w:bookmarkStart w:id="6349" w:name="_Toc351915271"/>
      <w:bookmarkStart w:id="6350" w:name="_Toc361231328"/>
      <w:bookmarkStart w:id="6351" w:name="_Toc361231854"/>
      <w:bookmarkStart w:id="6352" w:name="_Toc362445152"/>
      <w:bookmarkStart w:id="6353" w:name="_Toc363909074"/>
      <w:bookmarkStart w:id="6354" w:name="_Toc364463499"/>
      <w:bookmarkStart w:id="6355" w:name="_Toc366078103"/>
      <w:bookmarkStart w:id="6356" w:name="_Toc366078722"/>
      <w:bookmarkStart w:id="6357" w:name="_Toc366079707"/>
      <w:bookmarkStart w:id="6358" w:name="_Toc366080319"/>
      <w:bookmarkStart w:id="6359" w:name="_Toc366080928"/>
      <w:bookmarkStart w:id="6360" w:name="_Toc366505268"/>
      <w:bookmarkStart w:id="6361" w:name="_Toc366508637"/>
      <w:bookmarkStart w:id="6362" w:name="_Toc366513138"/>
      <w:bookmarkStart w:id="6363" w:name="_Toc366574327"/>
      <w:bookmarkStart w:id="6364" w:name="_Toc366578120"/>
      <w:bookmarkStart w:id="6365" w:name="_Toc366578714"/>
      <w:bookmarkStart w:id="6366" w:name="_Toc366579306"/>
      <w:bookmarkStart w:id="6367" w:name="_Toc366579897"/>
      <w:bookmarkStart w:id="6368" w:name="_Toc366580489"/>
      <w:bookmarkStart w:id="6369" w:name="_Toc366581080"/>
      <w:bookmarkStart w:id="6370" w:name="_Toc366581672"/>
      <w:bookmarkStart w:id="6371" w:name="_Toc351912785"/>
      <w:bookmarkStart w:id="6372" w:name="_Toc351914806"/>
      <w:bookmarkStart w:id="6373" w:name="_Toc351915272"/>
      <w:bookmarkStart w:id="6374" w:name="_Toc361231329"/>
      <w:bookmarkStart w:id="6375" w:name="_Toc361231855"/>
      <w:bookmarkStart w:id="6376" w:name="_Toc362445153"/>
      <w:bookmarkStart w:id="6377" w:name="_Toc363909075"/>
      <w:bookmarkStart w:id="6378" w:name="_Toc364463500"/>
      <w:bookmarkStart w:id="6379" w:name="_Toc366078104"/>
      <w:bookmarkStart w:id="6380" w:name="_Toc366078723"/>
      <w:bookmarkStart w:id="6381" w:name="_Toc366079708"/>
      <w:bookmarkStart w:id="6382" w:name="_Toc366080320"/>
      <w:bookmarkStart w:id="6383" w:name="_Toc366080929"/>
      <w:bookmarkStart w:id="6384" w:name="_Toc366505269"/>
      <w:bookmarkStart w:id="6385" w:name="_Toc366508638"/>
      <w:bookmarkStart w:id="6386" w:name="_Toc366513139"/>
      <w:bookmarkStart w:id="6387" w:name="_Toc366574328"/>
      <w:bookmarkStart w:id="6388" w:name="_Toc366578121"/>
      <w:bookmarkStart w:id="6389" w:name="_Toc366578715"/>
      <w:bookmarkStart w:id="6390" w:name="_Toc366579307"/>
      <w:bookmarkStart w:id="6391" w:name="_Toc366579898"/>
      <w:bookmarkStart w:id="6392" w:name="_Toc366580490"/>
      <w:bookmarkStart w:id="6393" w:name="_Toc366581081"/>
      <w:bookmarkStart w:id="6394" w:name="_Toc366581673"/>
      <w:bookmarkStart w:id="6395" w:name="_Toc351912786"/>
      <w:bookmarkStart w:id="6396" w:name="_Toc351914807"/>
      <w:bookmarkStart w:id="6397" w:name="_Toc351915273"/>
      <w:bookmarkStart w:id="6398" w:name="_Toc361231330"/>
      <w:bookmarkStart w:id="6399" w:name="_Toc361231856"/>
      <w:bookmarkStart w:id="6400" w:name="_Toc362445154"/>
      <w:bookmarkStart w:id="6401" w:name="_Toc363909076"/>
      <w:bookmarkStart w:id="6402" w:name="_Toc364463501"/>
      <w:bookmarkStart w:id="6403" w:name="_Toc366078105"/>
      <w:bookmarkStart w:id="6404" w:name="_Toc366078724"/>
      <w:bookmarkStart w:id="6405" w:name="_Toc366079709"/>
      <w:bookmarkStart w:id="6406" w:name="_Toc366080321"/>
      <w:bookmarkStart w:id="6407" w:name="_Toc366080930"/>
      <w:bookmarkStart w:id="6408" w:name="_Toc366505270"/>
      <w:bookmarkStart w:id="6409" w:name="_Toc366508639"/>
      <w:bookmarkStart w:id="6410" w:name="_Toc366513140"/>
      <w:bookmarkStart w:id="6411" w:name="_Toc366574329"/>
      <w:bookmarkStart w:id="6412" w:name="_Toc366578122"/>
      <w:bookmarkStart w:id="6413" w:name="_Toc366578716"/>
      <w:bookmarkStart w:id="6414" w:name="_Toc366579308"/>
      <w:bookmarkStart w:id="6415" w:name="_Toc366579899"/>
      <w:bookmarkStart w:id="6416" w:name="_Toc366580491"/>
      <w:bookmarkStart w:id="6417" w:name="_Toc366581082"/>
      <w:bookmarkStart w:id="6418" w:name="_Toc366581674"/>
      <w:bookmarkStart w:id="6419" w:name="_Toc351912787"/>
      <w:bookmarkStart w:id="6420" w:name="_Toc351914808"/>
      <w:bookmarkStart w:id="6421" w:name="_Toc351915274"/>
      <w:bookmarkStart w:id="6422" w:name="_Toc361231331"/>
      <w:bookmarkStart w:id="6423" w:name="_Toc361231857"/>
      <w:bookmarkStart w:id="6424" w:name="_Toc362445155"/>
      <w:bookmarkStart w:id="6425" w:name="_Toc363909077"/>
      <w:bookmarkStart w:id="6426" w:name="_Toc364463502"/>
      <w:bookmarkStart w:id="6427" w:name="_Toc366078106"/>
      <w:bookmarkStart w:id="6428" w:name="_Toc366078725"/>
      <w:bookmarkStart w:id="6429" w:name="_Toc366079710"/>
      <w:bookmarkStart w:id="6430" w:name="_Toc366080322"/>
      <w:bookmarkStart w:id="6431" w:name="_Toc366080931"/>
      <w:bookmarkStart w:id="6432" w:name="_Toc366505271"/>
      <w:bookmarkStart w:id="6433" w:name="_Toc366508640"/>
      <w:bookmarkStart w:id="6434" w:name="_Toc366513141"/>
      <w:bookmarkStart w:id="6435" w:name="_Toc366574330"/>
      <w:bookmarkStart w:id="6436" w:name="_Toc366578123"/>
      <w:bookmarkStart w:id="6437" w:name="_Toc366578717"/>
      <w:bookmarkStart w:id="6438" w:name="_Toc366579309"/>
      <w:bookmarkStart w:id="6439" w:name="_Toc366579900"/>
      <w:bookmarkStart w:id="6440" w:name="_Toc366580492"/>
      <w:bookmarkStart w:id="6441" w:name="_Toc366581083"/>
      <w:bookmarkStart w:id="6442" w:name="_Toc366581675"/>
      <w:bookmarkStart w:id="6443" w:name="_Toc351912788"/>
      <w:bookmarkStart w:id="6444" w:name="_Toc351914809"/>
      <w:bookmarkStart w:id="6445" w:name="_Toc351915275"/>
      <w:bookmarkStart w:id="6446" w:name="_Toc361231332"/>
      <w:bookmarkStart w:id="6447" w:name="_Toc361231858"/>
      <w:bookmarkStart w:id="6448" w:name="_Toc362445156"/>
      <w:bookmarkStart w:id="6449" w:name="_Toc363909078"/>
      <w:bookmarkStart w:id="6450" w:name="_Toc364463503"/>
      <w:bookmarkStart w:id="6451" w:name="_Toc366078107"/>
      <w:bookmarkStart w:id="6452" w:name="_Toc366078726"/>
      <w:bookmarkStart w:id="6453" w:name="_Toc366079711"/>
      <w:bookmarkStart w:id="6454" w:name="_Toc366080323"/>
      <w:bookmarkStart w:id="6455" w:name="_Toc366080932"/>
      <w:bookmarkStart w:id="6456" w:name="_Toc366505272"/>
      <w:bookmarkStart w:id="6457" w:name="_Toc366508641"/>
      <w:bookmarkStart w:id="6458" w:name="_Toc366513142"/>
      <w:bookmarkStart w:id="6459" w:name="_Toc366574331"/>
      <w:bookmarkStart w:id="6460" w:name="_Toc366578124"/>
      <w:bookmarkStart w:id="6461" w:name="_Toc366578718"/>
      <w:bookmarkStart w:id="6462" w:name="_Toc366579310"/>
      <w:bookmarkStart w:id="6463" w:name="_Toc366579901"/>
      <w:bookmarkStart w:id="6464" w:name="_Toc366580493"/>
      <w:bookmarkStart w:id="6465" w:name="_Toc366581084"/>
      <w:bookmarkStart w:id="6466" w:name="_Toc366581676"/>
      <w:bookmarkStart w:id="6467" w:name="_Toc351912789"/>
      <w:bookmarkStart w:id="6468" w:name="_Toc351914810"/>
      <w:bookmarkStart w:id="6469" w:name="_Toc351915276"/>
      <w:bookmarkStart w:id="6470" w:name="_Toc361231333"/>
      <w:bookmarkStart w:id="6471" w:name="_Toc361231859"/>
      <w:bookmarkStart w:id="6472" w:name="_Toc362445157"/>
      <w:bookmarkStart w:id="6473" w:name="_Toc363909079"/>
      <w:bookmarkStart w:id="6474" w:name="_Toc364463504"/>
      <w:bookmarkStart w:id="6475" w:name="_Toc366078108"/>
      <w:bookmarkStart w:id="6476" w:name="_Toc366078727"/>
      <w:bookmarkStart w:id="6477" w:name="_Toc366079712"/>
      <w:bookmarkStart w:id="6478" w:name="_Toc366080324"/>
      <w:bookmarkStart w:id="6479" w:name="_Toc366080933"/>
      <w:bookmarkStart w:id="6480" w:name="_Toc366505273"/>
      <w:bookmarkStart w:id="6481" w:name="_Toc366508642"/>
      <w:bookmarkStart w:id="6482" w:name="_Toc366513143"/>
      <w:bookmarkStart w:id="6483" w:name="_Toc366574332"/>
      <w:bookmarkStart w:id="6484" w:name="_Toc366578125"/>
      <w:bookmarkStart w:id="6485" w:name="_Toc366578719"/>
      <w:bookmarkStart w:id="6486" w:name="_Toc366579311"/>
      <w:bookmarkStart w:id="6487" w:name="_Toc366579902"/>
      <w:bookmarkStart w:id="6488" w:name="_Toc366580494"/>
      <w:bookmarkStart w:id="6489" w:name="_Toc366581085"/>
      <w:bookmarkStart w:id="6490" w:name="_Toc366581677"/>
      <w:bookmarkStart w:id="6491" w:name="_Toc351912790"/>
      <w:bookmarkStart w:id="6492" w:name="_Toc351914811"/>
      <w:bookmarkStart w:id="6493" w:name="_Toc351915277"/>
      <w:bookmarkStart w:id="6494" w:name="_Toc361231334"/>
      <w:bookmarkStart w:id="6495" w:name="_Toc361231860"/>
      <w:bookmarkStart w:id="6496" w:name="_Toc362445158"/>
      <w:bookmarkStart w:id="6497" w:name="_Toc363909080"/>
      <w:bookmarkStart w:id="6498" w:name="_Toc364463505"/>
      <w:bookmarkStart w:id="6499" w:name="_Toc366078109"/>
      <w:bookmarkStart w:id="6500" w:name="_Toc366078728"/>
      <w:bookmarkStart w:id="6501" w:name="_Toc366079713"/>
      <w:bookmarkStart w:id="6502" w:name="_Toc366080325"/>
      <w:bookmarkStart w:id="6503" w:name="_Toc366080934"/>
      <w:bookmarkStart w:id="6504" w:name="_Toc366505274"/>
      <w:bookmarkStart w:id="6505" w:name="_Toc366508643"/>
      <w:bookmarkStart w:id="6506" w:name="_Toc366513144"/>
      <w:bookmarkStart w:id="6507" w:name="_Toc366574333"/>
      <w:bookmarkStart w:id="6508" w:name="_Toc366578126"/>
      <w:bookmarkStart w:id="6509" w:name="_Toc366578720"/>
      <w:bookmarkStart w:id="6510" w:name="_Toc366579312"/>
      <w:bookmarkStart w:id="6511" w:name="_Toc366579903"/>
      <w:bookmarkStart w:id="6512" w:name="_Toc366580495"/>
      <w:bookmarkStart w:id="6513" w:name="_Toc366581086"/>
      <w:bookmarkStart w:id="6514" w:name="_Toc366581678"/>
      <w:bookmarkStart w:id="6515" w:name="_Toc351912791"/>
      <w:bookmarkStart w:id="6516" w:name="_Toc351914812"/>
      <w:bookmarkStart w:id="6517" w:name="_Toc351915278"/>
      <w:bookmarkStart w:id="6518" w:name="_Toc361231335"/>
      <w:bookmarkStart w:id="6519" w:name="_Toc361231861"/>
      <w:bookmarkStart w:id="6520" w:name="_Toc362445159"/>
      <w:bookmarkStart w:id="6521" w:name="_Toc363909081"/>
      <w:bookmarkStart w:id="6522" w:name="_Toc364463506"/>
      <w:bookmarkStart w:id="6523" w:name="_Toc366078110"/>
      <w:bookmarkStart w:id="6524" w:name="_Toc366078729"/>
      <w:bookmarkStart w:id="6525" w:name="_Toc366079714"/>
      <w:bookmarkStart w:id="6526" w:name="_Toc366080326"/>
      <w:bookmarkStart w:id="6527" w:name="_Toc366080935"/>
      <w:bookmarkStart w:id="6528" w:name="_Toc366505275"/>
      <w:bookmarkStart w:id="6529" w:name="_Toc366508644"/>
      <w:bookmarkStart w:id="6530" w:name="_Toc366513145"/>
      <w:bookmarkStart w:id="6531" w:name="_Toc366574334"/>
      <w:bookmarkStart w:id="6532" w:name="_Toc366578127"/>
      <w:bookmarkStart w:id="6533" w:name="_Toc366578721"/>
      <w:bookmarkStart w:id="6534" w:name="_Toc366579313"/>
      <w:bookmarkStart w:id="6535" w:name="_Toc366579904"/>
      <w:bookmarkStart w:id="6536" w:name="_Toc366580496"/>
      <w:bookmarkStart w:id="6537" w:name="_Toc366581087"/>
      <w:bookmarkStart w:id="6538" w:name="_Toc366581679"/>
      <w:bookmarkStart w:id="6539" w:name="_Toc351912792"/>
      <w:bookmarkStart w:id="6540" w:name="_Toc351914813"/>
      <w:bookmarkStart w:id="6541" w:name="_Toc351915279"/>
      <w:bookmarkStart w:id="6542" w:name="_Toc361231336"/>
      <w:bookmarkStart w:id="6543" w:name="_Toc361231862"/>
      <w:bookmarkStart w:id="6544" w:name="_Toc362445160"/>
      <w:bookmarkStart w:id="6545" w:name="_Toc363909082"/>
      <w:bookmarkStart w:id="6546" w:name="_Toc364463507"/>
      <w:bookmarkStart w:id="6547" w:name="_Toc366078111"/>
      <w:bookmarkStart w:id="6548" w:name="_Toc366078730"/>
      <w:bookmarkStart w:id="6549" w:name="_Toc366079715"/>
      <w:bookmarkStart w:id="6550" w:name="_Toc366080327"/>
      <w:bookmarkStart w:id="6551" w:name="_Toc366080936"/>
      <w:bookmarkStart w:id="6552" w:name="_Toc366505276"/>
      <w:bookmarkStart w:id="6553" w:name="_Toc366508645"/>
      <w:bookmarkStart w:id="6554" w:name="_Toc366513146"/>
      <w:bookmarkStart w:id="6555" w:name="_Toc366574335"/>
      <w:bookmarkStart w:id="6556" w:name="_Toc366578128"/>
      <w:bookmarkStart w:id="6557" w:name="_Toc366578722"/>
      <w:bookmarkStart w:id="6558" w:name="_Toc366579314"/>
      <w:bookmarkStart w:id="6559" w:name="_Toc366579905"/>
      <w:bookmarkStart w:id="6560" w:name="_Toc366580497"/>
      <w:bookmarkStart w:id="6561" w:name="_Toc366581088"/>
      <w:bookmarkStart w:id="6562" w:name="_Toc366581680"/>
      <w:bookmarkStart w:id="6563" w:name="_Toc351912793"/>
      <w:bookmarkStart w:id="6564" w:name="_Toc351914814"/>
      <w:bookmarkStart w:id="6565" w:name="_Toc351915280"/>
      <w:bookmarkStart w:id="6566" w:name="_Toc361231337"/>
      <w:bookmarkStart w:id="6567" w:name="_Toc361231863"/>
      <w:bookmarkStart w:id="6568" w:name="_Toc362445161"/>
      <w:bookmarkStart w:id="6569" w:name="_Toc363909083"/>
      <w:bookmarkStart w:id="6570" w:name="_Toc364463508"/>
      <w:bookmarkStart w:id="6571" w:name="_Toc366078112"/>
      <w:bookmarkStart w:id="6572" w:name="_Toc366078731"/>
      <w:bookmarkStart w:id="6573" w:name="_Toc366079716"/>
      <w:bookmarkStart w:id="6574" w:name="_Toc366080328"/>
      <w:bookmarkStart w:id="6575" w:name="_Toc366080937"/>
      <w:bookmarkStart w:id="6576" w:name="_Toc366505277"/>
      <w:bookmarkStart w:id="6577" w:name="_Toc366508646"/>
      <w:bookmarkStart w:id="6578" w:name="_Toc366513147"/>
      <w:bookmarkStart w:id="6579" w:name="_Toc366574336"/>
      <w:bookmarkStart w:id="6580" w:name="_Toc366578129"/>
      <w:bookmarkStart w:id="6581" w:name="_Toc366578723"/>
      <w:bookmarkStart w:id="6582" w:name="_Toc366579315"/>
      <w:bookmarkStart w:id="6583" w:name="_Toc366579906"/>
      <w:bookmarkStart w:id="6584" w:name="_Toc366580498"/>
      <w:bookmarkStart w:id="6585" w:name="_Toc366581089"/>
      <w:bookmarkStart w:id="6586" w:name="_Toc366581681"/>
      <w:bookmarkStart w:id="6587" w:name="_Toc351912794"/>
      <w:bookmarkStart w:id="6588" w:name="_Toc351914815"/>
      <w:bookmarkStart w:id="6589" w:name="_Toc351915281"/>
      <w:bookmarkStart w:id="6590" w:name="_Toc361231338"/>
      <w:bookmarkStart w:id="6591" w:name="_Toc361231864"/>
      <w:bookmarkStart w:id="6592" w:name="_Toc362445162"/>
      <w:bookmarkStart w:id="6593" w:name="_Toc363909084"/>
      <w:bookmarkStart w:id="6594" w:name="_Toc364463509"/>
      <w:bookmarkStart w:id="6595" w:name="_Toc366078113"/>
      <w:bookmarkStart w:id="6596" w:name="_Toc366078732"/>
      <w:bookmarkStart w:id="6597" w:name="_Toc366079717"/>
      <w:bookmarkStart w:id="6598" w:name="_Toc366080329"/>
      <w:bookmarkStart w:id="6599" w:name="_Toc366080938"/>
      <w:bookmarkStart w:id="6600" w:name="_Toc366505278"/>
      <w:bookmarkStart w:id="6601" w:name="_Toc366508647"/>
      <w:bookmarkStart w:id="6602" w:name="_Toc366513148"/>
      <w:bookmarkStart w:id="6603" w:name="_Toc366574337"/>
      <w:bookmarkStart w:id="6604" w:name="_Toc366578130"/>
      <w:bookmarkStart w:id="6605" w:name="_Toc366578724"/>
      <w:bookmarkStart w:id="6606" w:name="_Toc366579316"/>
      <w:bookmarkStart w:id="6607" w:name="_Toc366579907"/>
      <w:bookmarkStart w:id="6608" w:name="_Toc366580499"/>
      <w:bookmarkStart w:id="6609" w:name="_Toc366581090"/>
      <w:bookmarkStart w:id="6610" w:name="_Toc366581682"/>
      <w:bookmarkStart w:id="6611" w:name="_Toc351912795"/>
      <w:bookmarkStart w:id="6612" w:name="_Toc351914816"/>
      <w:bookmarkStart w:id="6613" w:name="_Toc351915282"/>
      <w:bookmarkStart w:id="6614" w:name="_Toc361231339"/>
      <w:bookmarkStart w:id="6615" w:name="_Toc361231865"/>
      <w:bookmarkStart w:id="6616" w:name="_Toc362445163"/>
      <w:bookmarkStart w:id="6617" w:name="_Toc363909085"/>
      <w:bookmarkStart w:id="6618" w:name="_Toc364463510"/>
      <w:bookmarkStart w:id="6619" w:name="_Toc366078114"/>
      <w:bookmarkStart w:id="6620" w:name="_Toc366078733"/>
      <w:bookmarkStart w:id="6621" w:name="_Toc366079718"/>
      <w:bookmarkStart w:id="6622" w:name="_Toc366080330"/>
      <w:bookmarkStart w:id="6623" w:name="_Toc366080939"/>
      <w:bookmarkStart w:id="6624" w:name="_Toc366505279"/>
      <w:bookmarkStart w:id="6625" w:name="_Toc366508648"/>
      <w:bookmarkStart w:id="6626" w:name="_Toc366513149"/>
      <w:bookmarkStart w:id="6627" w:name="_Toc366574338"/>
      <w:bookmarkStart w:id="6628" w:name="_Toc366578131"/>
      <w:bookmarkStart w:id="6629" w:name="_Toc366578725"/>
      <w:bookmarkStart w:id="6630" w:name="_Toc366579317"/>
      <w:bookmarkStart w:id="6631" w:name="_Toc366579908"/>
      <w:bookmarkStart w:id="6632" w:name="_Toc366580500"/>
      <w:bookmarkStart w:id="6633" w:name="_Toc366581091"/>
      <w:bookmarkStart w:id="6634" w:name="_Toc366581683"/>
      <w:bookmarkStart w:id="6635" w:name="_Toc351912796"/>
      <w:bookmarkStart w:id="6636" w:name="_Toc351914817"/>
      <w:bookmarkStart w:id="6637" w:name="_Toc351915283"/>
      <w:bookmarkStart w:id="6638" w:name="_Toc361231340"/>
      <w:bookmarkStart w:id="6639" w:name="_Toc361231866"/>
      <w:bookmarkStart w:id="6640" w:name="_Toc362445164"/>
      <w:bookmarkStart w:id="6641" w:name="_Toc363909086"/>
      <w:bookmarkStart w:id="6642" w:name="_Toc364463511"/>
      <w:bookmarkStart w:id="6643" w:name="_Toc366078115"/>
      <w:bookmarkStart w:id="6644" w:name="_Toc366078734"/>
      <w:bookmarkStart w:id="6645" w:name="_Toc366079719"/>
      <w:bookmarkStart w:id="6646" w:name="_Toc366080331"/>
      <w:bookmarkStart w:id="6647" w:name="_Toc366080940"/>
      <w:bookmarkStart w:id="6648" w:name="_Toc366505280"/>
      <w:bookmarkStart w:id="6649" w:name="_Toc366508649"/>
      <w:bookmarkStart w:id="6650" w:name="_Toc366513150"/>
      <w:bookmarkStart w:id="6651" w:name="_Toc366574339"/>
      <w:bookmarkStart w:id="6652" w:name="_Toc366578132"/>
      <w:bookmarkStart w:id="6653" w:name="_Toc366578726"/>
      <w:bookmarkStart w:id="6654" w:name="_Toc366579318"/>
      <w:bookmarkStart w:id="6655" w:name="_Toc366579909"/>
      <w:bookmarkStart w:id="6656" w:name="_Toc366580501"/>
      <w:bookmarkStart w:id="6657" w:name="_Toc366581092"/>
      <w:bookmarkStart w:id="6658" w:name="_Toc366581684"/>
      <w:bookmarkStart w:id="6659" w:name="_Toc351912797"/>
      <w:bookmarkStart w:id="6660" w:name="_Toc351914818"/>
      <w:bookmarkStart w:id="6661" w:name="_Toc351915284"/>
      <w:bookmarkStart w:id="6662" w:name="_Toc361231341"/>
      <w:bookmarkStart w:id="6663" w:name="_Toc361231867"/>
      <w:bookmarkStart w:id="6664" w:name="_Toc362445165"/>
      <w:bookmarkStart w:id="6665" w:name="_Toc363909087"/>
      <w:bookmarkStart w:id="6666" w:name="_Toc364463512"/>
      <w:bookmarkStart w:id="6667" w:name="_Toc366078116"/>
      <w:bookmarkStart w:id="6668" w:name="_Toc366078735"/>
      <w:bookmarkStart w:id="6669" w:name="_Toc366079720"/>
      <w:bookmarkStart w:id="6670" w:name="_Toc366080332"/>
      <w:bookmarkStart w:id="6671" w:name="_Toc366080941"/>
      <w:bookmarkStart w:id="6672" w:name="_Toc366505281"/>
      <w:bookmarkStart w:id="6673" w:name="_Toc366508650"/>
      <w:bookmarkStart w:id="6674" w:name="_Toc366513151"/>
      <w:bookmarkStart w:id="6675" w:name="_Toc366574340"/>
      <w:bookmarkStart w:id="6676" w:name="_Toc366578133"/>
      <w:bookmarkStart w:id="6677" w:name="_Toc366578727"/>
      <w:bookmarkStart w:id="6678" w:name="_Toc366579319"/>
      <w:bookmarkStart w:id="6679" w:name="_Toc366579910"/>
      <w:bookmarkStart w:id="6680" w:name="_Toc366580502"/>
      <w:bookmarkStart w:id="6681" w:name="_Toc366581093"/>
      <w:bookmarkStart w:id="6682" w:name="_Toc366581685"/>
      <w:bookmarkStart w:id="6683" w:name="_Toc351912798"/>
      <w:bookmarkStart w:id="6684" w:name="_Toc351914819"/>
      <w:bookmarkStart w:id="6685" w:name="_Toc351915285"/>
      <w:bookmarkStart w:id="6686" w:name="_Toc361231342"/>
      <w:bookmarkStart w:id="6687" w:name="_Toc361231868"/>
      <w:bookmarkStart w:id="6688" w:name="_Toc362445166"/>
      <w:bookmarkStart w:id="6689" w:name="_Toc363909088"/>
      <w:bookmarkStart w:id="6690" w:name="_Toc364463513"/>
      <w:bookmarkStart w:id="6691" w:name="_Toc366078117"/>
      <w:bookmarkStart w:id="6692" w:name="_Toc366078736"/>
      <w:bookmarkStart w:id="6693" w:name="_Toc366079721"/>
      <w:bookmarkStart w:id="6694" w:name="_Toc366080333"/>
      <w:bookmarkStart w:id="6695" w:name="_Toc366080942"/>
      <w:bookmarkStart w:id="6696" w:name="_Toc366505282"/>
      <w:bookmarkStart w:id="6697" w:name="_Toc366508651"/>
      <w:bookmarkStart w:id="6698" w:name="_Toc366513152"/>
      <w:bookmarkStart w:id="6699" w:name="_Toc366574341"/>
      <w:bookmarkStart w:id="6700" w:name="_Toc366578134"/>
      <w:bookmarkStart w:id="6701" w:name="_Toc366578728"/>
      <w:bookmarkStart w:id="6702" w:name="_Toc366579320"/>
      <w:bookmarkStart w:id="6703" w:name="_Toc366579911"/>
      <w:bookmarkStart w:id="6704" w:name="_Toc366580503"/>
      <w:bookmarkStart w:id="6705" w:name="_Toc366581094"/>
      <w:bookmarkStart w:id="6706" w:name="_Toc366581686"/>
      <w:bookmarkStart w:id="6707" w:name="_Toc351912799"/>
      <w:bookmarkStart w:id="6708" w:name="_Toc351914820"/>
      <w:bookmarkStart w:id="6709" w:name="_Toc351915286"/>
      <w:bookmarkStart w:id="6710" w:name="_Toc361231343"/>
      <w:bookmarkStart w:id="6711" w:name="_Toc361231869"/>
      <w:bookmarkStart w:id="6712" w:name="_Toc362445167"/>
      <w:bookmarkStart w:id="6713" w:name="_Toc363909089"/>
      <w:bookmarkStart w:id="6714" w:name="_Toc364463514"/>
      <w:bookmarkStart w:id="6715" w:name="_Toc366078118"/>
      <w:bookmarkStart w:id="6716" w:name="_Toc366078737"/>
      <w:bookmarkStart w:id="6717" w:name="_Toc366079722"/>
      <w:bookmarkStart w:id="6718" w:name="_Toc366080334"/>
      <w:bookmarkStart w:id="6719" w:name="_Toc366080943"/>
      <w:bookmarkStart w:id="6720" w:name="_Toc366505283"/>
      <w:bookmarkStart w:id="6721" w:name="_Toc366508652"/>
      <w:bookmarkStart w:id="6722" w:name="_Toc366513153"/>
      <w:bookmarkStart w:id="6723" w:name="_Toc366574342"/>
      <w:bookmarkStart w:id="6724" w:name="_Toc366578135"/>
      <w:bookmarkStart w:id="6725" w:name="_Toc366578729"/>
      <w:bookmarkStart w:id="6726" w:name="_Toc366579321"/>
      <w:bookmarkStart w:id="6727" w:name="_Toc366579912"/>
      <w:bookmarkStart w:id="6728" w:name="_Toc366580504"/>
      <w:bookmarkStart w:id="6729" w:name="_Toc366581095"/>
      <w:bookmarkStart w:id="6730" w:name="_Toc366581687"/>
      <w:bookmarkStart w:id="6731" w:name="_Toc351912800"/>
      <w:bookmarkStart w:id="6732" w:name="_Toc351914821"/>
      <w:bookmarkStart w:id="6733" w:name="_Toc351915287"/>
      <w:bookmarkStart w:id="6734" w:name="_Toc361231344"/>
      <w:bookmarkStart w:id="6735" w:name="_Toc361231870"/>
      <w:bookmarkStart w:id="6736" w:name="_Toc362445168"/>
      <w:bookmarkStart w:id="6737" w:name="_Toc363909090"/>
      <w:bookmarkStart w:id="6738" w:name="_Toc364463515"/>
      <w:bookmarkStart w:id="6739" w:name="_Toc366078119"/>
      <w:bookmarkStart w:id="6740" w:name="_Toc366078738"/>
      <w:bookmarkStart w:id="6741" w:name="_Toc366079723"/>
      <w:bookmarkStart w:id="6742" w:name="_Toc366080335"/>
      <w:bookmarkStart w:id="6743" w:name="_Toc366080944"/>
      <w:bookmarkStart w:id="6744" w:name="_Toc366505284"/>
      <w:bookmarkStart w:id="6745" w:name="_Toc366508653"/>
      <w:bookmarkStart w:id="6746" w:name="_Toc366513154"/>
      <w:bookmarkStart w:id="6747" w:name="_Toc366574343"/>
      <w:bookmarkStart w:id="6748" w:name="_Toc366578136"/>
      <w:bookmarkStart w:id="6749" w:name="_Toc366578730"/>
      <w:bookmarkStart w:id="6750" w:name="_Toc366579322"/>
      <w:bookmarkStart w:id="6751" w:name="_Toc366579913"/>
      <w:bookmarkStart w:id="6752" w:name="_Toc366580505"/>
      <w:bookmarkStart w:id="6753" w:name="_Toc366581096"/>
      <w:bookmarkStart w:id="6754" w:name="_Toc366581688"/>
      <w:bookmarkStart w:id="6755" w:name="_Toc351912801"/>
      <w:bookmarkStart w:id="6756" w:name="_Toc351914822"/>
      <w:bookmarkStart w:id="6757" w:name="_Toc351915288"/>
      <w:bookmarkStart w:id="6758" w:name="_Toc361231345"/>
      <w:bookmarkStart w:id="6759" w:name="_Toc361231871"/>
      <w:bookmarkStart w:id="6760" w:name="_Toc362445169"/>
      <w:bookmarkStart w:id="6761" w:name="_Toc363909091"/>
      <w:bookmarkStart w:id="6762" w:name="_Toc364463516"/>
      <w:bookmarkStart w:id="6763" w:name="_Toc366078120"/>
      <w:bookmarkStart w:id="6764" w:name="_Toc366078739"/>
      <w:bookmarkStart w:id="6765" w:name="_Toc366079724"/>
      <w:bookmarkStart w:id="6766" w:name="_Toc366080336"/>
      <w:bookmarkStart w:id="6767" w:name="_Toc366080945"/>
      <w:bookmarkStart w:id="6768" w:name="_Toc366505285"/>
      <w:bookmarkStart w:id="6769" w:name="_Toc366508654"/>
      <w:bookmarkStart w:id="6770" w:name="_Toc366513155"/>
      <w:bookmarkStart w:id="6771" w:name="_Toc366574344"/>
      <w:bookmarkStart w:id="6772" w:name="_Toc366578137"/>
      <w:bookmarkStart w:id="6773" w:name="_Toc366578731"/>
      <w:bookmarkStart w:id="6774" w:name="_Toc366579323"/>
      <w:bookmarkStart w:id="6775" w:name="_Toc366579914"/>
      <w:bookmarkStart w:id="6776" w:name="_Toc366580506"/>
      <w:bookmarkStart w:id="6777" w:name="_Toc366581097"/>
      <w:bookmarkStart w:id="6778" w:name="_Toc366581689"/>
      <w:bookmarkStart w:id="6779" w:name="_Toc351912802"/>
      <w:bookmarkStart w:id="6780" w:name="_Toc351914823"/>
      <w:bookmarkStart w:id="6781" w:name="_Toc351915289"/>
      <w:bookmarkStart w:id="6782" w:name="_Toc361231346"/>
      <w:bookmarkStart w:id="6783" w:name="_Toc361231872"/>
      <w:bookmarkStart w:id="6784" w:name="_Toc362445170"/>
      <w:bookmarkStart w:id="6785" w:name="_Toc363909092"/>
      <w:bookmarkStart w:id="6786" w:name="_Toc364463517"/>
      <w:bookmarkStart w:id="6787" w:name="_Toc366078121"/>
      <w:bookmarkStart w:id="6788" w:name="_Toc366078740"/>
      <w:bookmarkStart w:id="6789" w:name="_Toc366079725"/>
      <w:bookmarkStart w:id="6790" w:name="_Toc366080337"/>
      <w:bookmarkStart w:id="6791" w:name="_Toc366080946"/>
      <w:bookmarkStart w:id="6792" w:name="_Toc366505286"/>
      <w:bookmarkStart w:id="6793" w:name="_Toc366508655"/>
      <w:bookmarkStart w:id="6794" w:name="_Toc366513156"/>
      <w:bookmarkStart w:id="6795" w:name="_Toc366574345"/>
      <w:bookmarkStart w:id="6796" w:name="_Toc366578138"/>
      <w:bookmarkStart w:id="6797" w:name="_Toc366578732"/>
      <w:bookmarkStart w:id="6798" w:name="_Toc366579324"/>
      <w:bookmarkStart w:id="6799" w:name="_Toc366579915"/>
      <w:bookmarkStart w:id="6800" w:name="_Toc366580507"/>
      <w:bookmarkStart w:id="6801" w:name="_Toc366581098"/>
      <w:bookmarkStart w:id="6802" w:name="_Toc366581690"/>
      <w:bookmarkStart w:id="6803" w:name="_Toc351912803"/>
      <w:bookmarkStart w:id="6804" w:name="_Toc351914824"/>
      <w:bookmarkStart w:id="6805" w:name="_Toc351915290"/>
      <w:bookmarkStart w:id="6806" w:name="_Toc361231347"/>
      <w:bookmarkStart w:id="6807" w:name="_Toc361231873"/>
      <w:bookmarkStart w:id="6808" w:name="_Toc362445171"/>
      <w:bookmarkStart w:id="6809" w:name="_Toc363909093"/>
      <w:bookmarkStart w:id="6810" w:name="_Toc364463518"/>
      <w:bookmarkStart w:id="6811" w:name="_Toc366078122"/>
      <w:bookmarkStart w:id="6812" w:name="_Toc366078741"/>
      <w:bookmarkStart w:id="6813" w:name="_Toc366079726"/>
      <w:bookmarkStart w:id="6814" w:name="_Toc366080338"/>
      <w:bookmarkStart w:id="6815" w:name="_Toc366080947"/>
      <w:bookmarkStart w:id="6816" w:name="_Toc366505287"/>
      <w:bookmarkStart w:id="6817" w:name="_Toc366508656"/>
      <w:bookmarkStart w:id="6818" w:name="_Toc366513157"/>
      <w:bookmarkStart w:id="6819" w:name="_Toc366574346"/>
      <w:bookmarkStart w:id="6820" w:name="_Toc366578139"/>
      <w:bookmarkStart w:id="6821" w:name="_Toc366578733"/>
      <w:bookmarkStart w:id="6822" w:name="_Toc366579325"/>
      <w:bookmarkStart w:id="6823" w:name="_Toc366579916"/>
      <w:bookmarkStart w:id="6824" w:name="_Toc366580508"/>
      <w:bookmarkStart w:id="6825" w:name="_Toc366581099"/>
      <w:bookmarkStart w:id="6826" w:name="_Toc366581691"/>
      <w:bookmarkStart w:id="6827" w:name="_Toc351912804"/>
      <w:bookmarkStart w:id="6828" w:name="_Toc351914825"/>
      <w:bookmarkStart w:id="6829" w:name="_Toc351915291"/>
      <w:bookmarkStart w:id="6830" w:name="_Toc361231348"/>
      <w:bookmarkStart w:id="6831" w:name="_Toc361231874"/>
      <w:bookmarkStart w:id="6832" w:name="_Toc362445172"/>
      <w:bookmarkStart w:id="6833" w:name="_Toc363909094"/>
      <w:bookmarkStart w:id="6834" w:name="_Toc364463519"/>
      <w:bookmarkStart w:id="6835" w:name="_Toc366078123"/>
      <w:bookmarkStart w:id="6836" w:name="_Toc366078742"/>
      <w:bookmarkStart w:id="6837" w:name="_Toc366079727"/>
      <w:bookmarkStart w:id="6838" w:name="_Toc366080339"/>
      <w:bookmarkStart w:id="6839" w:name="_Toc366080948"/>
      <w:bookmarkStart w:id="6840" w:name="_Toc366505288"/>
      <w:bookmarkStart w:id="6841" w:name="_Toc366508657"/>
      <w:bookmarkStart w:id="6842" w:name="_Toc366513158"/>
      <w:bookmarkStart w:id="6843" w:name="_Toc366574347"/>
      <w:bookmarkStart w:id="6844" w:name="_Toc366578140"/>
      <w:bookmarkStart w:id="6845" w:name="_Toc366578734"/>
      <w:bookmarkStart w:id="6846" w:name="_Toc366579326"/>
      <w:bookmarkStart w:id="6847" w:name="_Toc366579917"/>
      <w:bookmarkStart w:id="6848" w:name="_Toc366580509"/>
      <w:bookmarkStart w:id="6849" w:name="_Toc366581100"/>
      <w:bookmarkStart w:id="6850" w:name="_Toc366581692"/>
      <w:bookmarkStart w:id="6851" w:name="_Toc351912805"/>
      <w:bookmarkStart w:id="6852" w:name="_Toc351914826"/>
      <w:bookmarkStart w:id="6853" w:name="_Toc351915292"/>
      <w:bookmarkStart w:id="6854" w:name="_Toc361231349"/>
      <w:bookmarkStart w:id="6855" w:name="_Toc361231875"/>
      <w:bookmarkStart w:id="6856" w:name="_Toc362445173"/>
      <w:bookmarkStart w:id="6857" w:name="_Toc363909095"/>
      <w:bookmarkStart w:id="6858" w:name="_Toc364463520"/>
      <w:bookmarkStart w:id="6859" w:name="_Toc366078124"/>
      <w:bookmarkStart w:id="6860" w:name="_Toc366078743"/>
      <w:bookmarkStart w:id="6861" w:name="_Toc366079728"/>
      <w:bookmarkStart w:id="6862" w:name="_Toc366080340"/>
      <w:bookmarkStart w:id="6863" w:name="_Toc366080949"/>
      <w:bookmarkStart w:id="6864" w:name="_Toc366505289"/>
      <w:bookmarkStart w:id="6865" w:name="_Toc366508658"/>
      <w:bookmarkStart w:id="6866" w:name="_Toc366513159"/>
      <w:bookmarkStart w:id="6867" w:name="_Toc366574348"/>
      <w:bookmarkStart w:id="6868" w:name="_Toc366578141"/>
      <w:bookmarkStart w:id="6869" w:name="_Toc366578735"/>
      <w:bookmarkStart w:id="6870" w:name="_Toc366579327"/>
      <w:bookmarkStart w:id="6871" w:name="_Toc366579918"/>
      <w:bookmarkStart w:id="6872" w:name="_Toc366580510"/>
      <w:bookmarkStart w:id="6873" w:name="_Toc366581101"/>
      <w:bookmarkStart w:id="6874" w:name="_Toc366581693"/>
      <w:bookmarkStart w:id="6875" w:name="_Toc351912806"/>
      <w:bookmarkStart w:id="6876" w:name="_Toc351914827"/>
      <w:bookmarkStart w:id="6877" w:name="_Toc351915293"/>
      <w:bookmarkStart w:id="6878" w:name="_Toc361231350"/>
      <w:bookmarkStart w:id="6879" w:name="_Toc361231876"/>
      <w:bookmarkStart w:id="6880" w:name="_Toc362445174"/>
      <w:bookmarkStart w:id="6881" w:name="_Toc363909096"/>
      <w:bookmarkStart w:id="6882" w:name="_Toc364463521"/>
      <w:bookmarkStart w:id="6883" w:name="_Toc366078125"/>
      <w:bookmarkStart w:id="6884" w:name="_Toc366078744"/>
      <w:bookmarkStart w:id="6885" w:name="_Toc366079729"/>
      <w:bookmarkStart w:id="6886" w:name="_Toc366080341"/>
      <w:bookmarkStart w:id="6887" w:name="_Toc366080950"/>
      <w:bookmarkStart w:id="6888" w:name="_Toc366505290"/>
      <w:bookmarkStart w:id="6889" w:name="_Toc366508659"/>
      <w:bookmarkStart w:id="6890" w:name="_Toc366513160"/>
      <w:bookmarkStart w:id="6891" w:name="_Toc366574349"/>
      <w:bookmarkStart w:id="6892" w:name="_Toc366578142"/>
      <w:bookmarkStart w:id="6893" w:name="_Toc366578736"/>
      <w:bookmarkStart w:id="6894" w:name="_Toc366579328"/>
      <w:bookmarkStart w:id="6895" w:name="_Toc366579919"/>
      <w:bookmarkStart w:id="6896" w:name="_Toc366580511"/>
      <w:bookmarkStart w:id="6897" w:name="_Toc366581102"/>
      <w:bookmarkStart w:id="6898" w:name="_Toc366581694"/>
      <w:bookmarkStart w:id="6899" w:name="_Toc351912807"/>
      <w:bookmarkStart w:id="6900" w:name="_Toc351914828"/>
      <w:bookmarkStart w:id="6901" w:name="_Toc351915294"/>
      <w:bookmarkStart w:id="6902" w:name="_Toc361231351"/>
      <w:bookmarkStart w:id="6903" w:name="_Toc361231877"/>
      <w:bookmarkStart w:id="6904" w:name="_Toc362445175"/>
      <w:bookmarkStart w:id="6905" w:name="_Toc363909097"/>
      <w:bookmarkStart w:id="6906" w:name="_Toc364463522"/>
      <w:bookmarkStart w:id="6907" w:name="_Toc366078126"/>
      <w:bookmarkStart w:id="6908" w:name="_Toc366078745"/>
      <w:bookmarkStart w:id="6909" w:name="_Toc366079730"/>
      <w:bookmarkStart w:id="6910" w:name="_Toc366080342"/>
      <w:bookmarkStart w:id="6911" w:name="_Toc366080951"/>
      <w:bookmarkStart w:id="6912" w:name="_Toc366505291"/>
      <w:bookmarkStart w:id="6913" w:name="_Toc366508660"/>
      <w:bookmarkStart w:id="6914" w:name="_Toc366513161"/>
      <w:bookmarkStart w:id="6915" w:name="_Toc366574350"/>
      <w:bookmarkStart w:id="6916" w:name="_Toc366578143"/>
      <w:bookmarkStart w:id="6917" w:name="_Toc366578737"/>
      <w:bookmarkStart w:id="6918" w:name="_Toc366579329"/>
      <w:bookmarkStart w:id="6919" w:name="_Toc366579920"/>
      <w:bookmarkStart w:id="6920" w:name="_Toc366580512"/>
      <w:bookmarkStart w:id="6921" w:name="_Toc366581103"/>
      <w:bookmarkStart w:id="6922" w:name="_Toc366581695"/>
      <w:bookmarkStart w:id="6923" w:name="_Toc322911681"/>
      <w:bookmarkStart w:id="6924" w:name="_Toc322912220"/>
      <w:bookmarkStart w:id="6925" w:name="_Toc329093069"/>
      <w:bookmarkStart w:id="6926" w:name="_Toc332701582"/>
      <w:bookmarkStart w:id="6927" w:name="_Toc332701886"/>
      <w:bookmarkStart w:id="6928" w:name="_Toc332711685"/>
      <w:bookmarkStart w:id="6929" w:name="_Toc332711987"/>
      <w:bookmarkStart w:id="6930" w:name="_Toc332712288"/>
      <w:bookmarkStart w:id="6931" w:name="_Toc332724204"/>
      <w:bookmarkStart w:id="6932" w:name="_Toc332724504"/>
      <w:bookmarkStart w:id="6933" w:name="_Toc341102800"/>
      <w:bookmarkStart w:id="6934" w:name="_Toc347241535"/>
      <w:bookmarkStart w:id="6935" w:name="_Toc347744728"/>
      <w:bookmarkStart w:id="6936" w:name="_Toc348984511"/>
      <w:bookmarkStart w:id="6937" w:name="_Toc348984816"/>
      <w:bookmarkStart w:id="6938" w:name="_Toc349037980"/>
      <w:bookmarkStart w:id="6939" w:name="_Toc349038282"/>
      <w:bookmarkStart w:id="6940" w:name="_Toc349042775"/>
      <w:bookmarkStart w:id="6941" w:name="_Toc351912808"/>
      <w:bookmarkStart w:id="6942" w:name="_Toc351914829"/>
      <w:bookmarkStart w:id="6943" w:name="_Toc351915295"/>
      <w:bookmarkStart w:id="6944" w:name="_Toc361231352"/>
      <w:bookmarkStart w:id="6945" w:name="_Toc361231878"/>
      <w:bookmarkStart w:id="6946" w:name="_Toc362445176"/>
      <w:bookmarkStart w:id="6947" w:name="_Toc363909098"/>
      <w:bookmarkStart w:id="6948" w:name="_Toc364463523"/>
      <w:bookmarkStart w:id="6949" w:name="_Toc366078127"/>
      <w:bookmarkStart w:id="6950" w:name="_Toc366078746"/>
      <w:bookmarkStart w:id="6951" w:name="_Toc366079731"/>
      <w:bookmarkStart w:id="6952" w:name="_Toc366080343"/>
      <w:bookmarkStart w:id="6953" w:name="_Toc366080952"/>
      <w:bookmarkStart w:id="6954" w:name="_Toc366505292"/>
      <w:bookmarkStart w:id="6955" w:name="_Toc366508661"/>
      <w:bookmarkStart w:id="6956" w:name="_Toc366513162"/>
      <w:bookmarkStart w:id="6957" w:name="_Toc366574351"/>
      <w:bookmarkStart w:id="6958" w:name="_Toc366578144"/>
      <w:bookmarkStart w:id="6959" w:name="_Toc366578738"/>
      <w:bookmarkStart w:id="6960" w:name="_Toc366579330"/>
      <w:bookmarkStart w:id="6961" w:name="_Toc366579921"/>
      <w:bookmarkStart w:id="6962" w:name="_Toc366580513"/>
      <w:bookmarkStart w:id="6963" w:name="_Toc366581104"/>
      <w:bookmarkStart w:id="6964" w:name="_Toc366581696"/>
      <w:bookmarkStart w:id="6965" w:name="_Toc351912809"/>
      <w:bookmarkStart w:id="6966" w:name="_Toc351914830"/>
      <w:bookmarkStart w:id="6967" w:name="_Toc351915296"/>
      <w:bookmarkStart w:id="6968" w:name="_Toc361231353"/>
      <w:bookmarkStart w:id="6969" w:name="_Toc361231879"/>
      <w:bookmarkStart w:id="6970" w:name="_Toc362445177"/>
      <w:bookmarkStart w:id="6971" w:name="_Toc363909099"/>
      <w:bookmarkStart w:id="6972" w:name="_Toc364463524"/>
      <w:bookmarkStart w:id="6973" w:name="_Toc366078128"/>
      <w:bookmarkStart w:id="6974" w:name="_Toc366078747"/>
      <w:bookmarkStart w:id="6975" w:name="_Toc366079732"/>
      <w:bookmarkStart w:id="6976" w:name="_Toc366080344"/>
      <w:bookmarkStart w:id="6977" w:name="_Toc366080953"/>
      <w:bookmarkStart w:id="6978" w:name="_Toc366505293"/>
      <w:bookmarkStart w:id="6979" w:name="_Toc366508662"/>
      <w:bookmarkStart w:id="6980" w:name="_Toc366513163"/>
      <w:bookmarkStart w:id="6981" w:name="_Toc366574352"/>
      <w:bookmarkStart w:id="6982" w:name="_Toc366578145"/>
      <w:bookmarkStart w:id="6983" w:name="_Toc366578739"/>
      <w:bookmarkStart w:id="6984" w:name="_Toc366579331"/>
      <w:bookmarkStart w:id="6985" w:name="_Toc366579922"/>
      <w:bookmarkStart w:id="6986" w:name="_Toc366580514"/>
      <w:bookmarkStart w:id="6987" w:name="_Toc366581105"/>
      <w:bookmarkStart w:id="6988" w:name="_Toc366581697"/>
      <w:bookmarkStart w:id="6989" w:name="_Toc351912810"/>
      <w:bookmarkStart w:id="6990" w:name="_Toc351914831"/>
      <w:bookmarkStart w:id="6991" w:name="_Toc351915297"/>
      <w:bookmarkStart w:id="6992" w:name="_Toc361231354"/>
      <w:bookmarkStart w:id="6993" w:name="_Toc361231880"/>
      <w:bookmarkStart w:id="6994" w:name="_Toc362445178"/>
      <w:bookmarkStart w:id="6995" w:name="_Toc363909100"/>
      <w:bookmarkStart w:id="6996" w:name="_Toc364463525"/>
      <w:bookmarkStart w:id="6997" w:name="_Toc366078129"/>
      <w:bookmarkStart w:id="6998" w:name="_Toc366078748"/>
      <w:bookmarkStart w:id="6999" w:name="_Toc366079733"/>
      <w:bookmarkStart w:id="7000" w:name="_Toc366080345"/>
      <w:bookmarkStart w:id="7001" w:name="_Toc366080954"/>
      <w:bookmarkStart w:id="7002" w:name="_Toc366505294"/>
      <w:bookmarkStart w:id="7003" w:name="_Toc366508663"/>
      <w:bookmarkStart w:id="7004" w:name="_Toc366513164"/>
      <w:bookmarkStart w:id="7005" w:name="_Toc366574353"/>
      <w:bookmarkStart w:id="7006" w:name="_Toc366578146"/>
      <w:bookmarkStart w:id="7007" w:name="_Toc366578740"/>
      <w:bookmarkStart w:id="7008" w:name="_Toc366579332"/>
      <w:bookmarkStart w:id="7009" w:name="_Toc366579923"/>
      <w:bookmarkStart w:id="7010" w:name="_Toc366580515"/>
      <w:bookmarkStart w:id="7011" w:name="_Toc366581106"/>
      <w:bookmarkStart w:id="7012" w:name="_Toc366581698"/>
      <w:bookmarkStart w:id="7013" w:name="_Toc351912811"/>
      <w:bookmarkStart w:id="7014" w:name="_Toc351914832"/>
      <w:bookmarkStart w:id="7015" w:name="_Toc351915298"/>
      <w:bookmarkStart w:id="7016" w:name="_Toc361231355"/>
      <w:bookmarkStart w:id="7017" w:name="_Toc361231881"/>
      <w:bookmarkStart w:id="7018" w:name="_Toc362445179"/>
      <w:bookmarkStart w:id="7019" w:name="_Toc363909101"/>
      <w:bookmarkStart w:id="7020" w:name="_Toc364463526"/>
      <w:bookmarkStart w:id="7021" w:name="_Toc366078130"/>
      <w:bookmarkStart w:id="7022" w:name="_Toc366078749"/>
      <w:bookmarkStart w:id="7023" w:name="_Toc366079734"/>
      <w:bookmarkStart w:id="7024" w:name="_Toc366080346"/>
      <w:bookmarkStart w:id="7025" w:name="_Toc366080955"/>
      <w:bookmarkStart w:id="7026" w:name="_Toc366505295"/>
      <w:bookmarkStart w:id="7027" w:name="_Toc366508664"/>
      <w:bookmarkStart w:id="7028" w:name="_Toc366513165"/>
      <w:bookmarkStart w:id="7029" w:name="_Toc366574354"/>
      <w:bookmarkStart w:id="7030" w:name="_Toc366578147"/>
      <w:bookmarkStart w:id="7031" w:name="_Toc366578741"/>
      <w:bookmarkStart w:id="7032" w:name="_Toc366579333"/>
      <w:bookmarkStart w:id="7033" w:name="_Toc366579924"/>
      <w:bookmarkStart w:id="7034" w:name="_Toc366580516"/>
      <w:bookmarkStart w:id="7035" w:name="_Toc366581107"/>
      <w:bookmarkStart w:id="7036" w:name="_Toc366581699"/>
      <w:bookmarkStart w:id="7037" w:name="_Toc351912812"/>
      <w:bookmarkStart w:id="7038" w:name="_Toc351914833"/>
      <w:bookmarkStart w:id="7039" w:name="_Toc351915299"/>
      <w:bookmarkStart w:id="7040" w:name="_Toc361231356"/>
      <w:bookmarkStart w:id="7041" w:name="_Toc361231882"/>
      <w:bookmarkStart w:id="7042" w:name="_Toc362445180"/>
      <w:bookmarkStart w:id="7043" w:name="_Toc363909102"/>
      <w:bookmarkStart w:id="7044" w:name="_Toc364463527"/>
      <w:bookmarkStart w:id="7045" w:name="_Toc366078131"/>
      <w:bookmarkStart w:id="7046" w:name="_Toc366078750"/>
      <w:bookmarkStart w:id="7047" w:name="_Toc366079735"/>
      <w:bookmarkStart w:id="7048" w:name="_Toc366080347"/>
      <w:bookmarkStart w:id="7049" w:name="_Toc366080956"/>
      <w:bookmarkStart w:id="7050" w:name="_Toc366505296"/>
      <w:bookmarkStart w:id="7051" w:name="_Toc366508665"/>
      <w:bookmarkStart w:id="7052" w:name="_Toc366513166"/>
      <w:bookmarkStart w:id="7053" w:name="_Toc366574355"/>
      <w:bookmarkStart w:id="7054" w:name="_Toc366578148"/>
      <w:bookmarkStart w:id="7055" w:name="_Toc366578742"/>
      <w:bookmarkStart w:id="7056" w:name="_Toc366579334"/>
      <w:bookmarkStart w:id="7057" w:name="_Toc366579925"/>
      <w:bookmarkStart w:id="7058" w:name="_Toc366580517"/>
      <w:bookmarkStart w:id="7059" w:name="_Toc366581108"/>
      <w:bookmarkStart w:id="7060" w:name="_Toc366581700"/>
      <w:bookmarkStart w:id="7061" w:name="_Toc351912813"/>
      <w:bookmarkStart w:id="7062" w:name="_Toc351914834"/>
      <w:bookmarkStart w:id="7063" w:name="_Toc351915300"/>
      <w:bookmarkStart w:id="7064" w:name="_Toc361231357"/>
      <w:bookmarkStart w:id="7065" w:name="_Toc361231883"/>
      <w:bookmarkStart w:id="7066" w:name="_Toc362445181"/>
      <w:bookmarkStart w:id="7067" w:name="_Toc363909103"/>
      <w:bookmarkStart w:id="7068" w:name="_Toc364463528"/>
      <w:bookmarkStart w:id="7069" w:name="_Toc366078132"/>
      <w:bookmarkStart w:id="7070" w:name="_Toc366078751"/>
      <w:bookmarkStart w:id="7071" w:name="_Toc366079736"/>
      <w:bookmarkStart w:id="7072" w:name="_Toc366080348"/>
      <w:bookmarkStart w:id="7073" w:name="_Toc366080957"/>
      <w:bookmarkStart w:id="7074" w:name="_Toc366505297"/>
      <w:bookmarkStart w:id="7075" w:name="_Toc366508666"/>
      <w:bookmarkStart w:id="7076" w:name="_Toc366513167"/>
      <w:bookmarkStart w:id="7077" w:name="_Toc366574356"/>
      <w:bookmarkStart w:id="7078" w:name="_Toc366578149"/>
      <w:bookmarkStart w:id="7079" w:name="_Toc366578743"/>
      <w:bookmarkStart w:id="7080" w:name="_Toc366579335"/>
      <w:bookmarkStart w:id="7081" w:name="_Toc366579926"/>
      <w:bookmarkStart w:id="7082" w:name="_Toc366580518"/>
      <w:bookmarkStart w:id="7083" w:name="_Toc366581109"/>
      <w:bookmarkStart w:id="7084" w:name="_Toc366581701"/>
      <w:bookmarkStart w:id="7085" w:name="_Toc351912814"/>
      <w:bookmarkStart w:id="7086" w:name="_Toc351914835"/>
      <w:bookmarkStart w:id="7087" w:name="_Toc351915301"/>
      <w:bookmarkStart w:id="7088" w:name="_Toc361231358"/>
      <w:bookmarkStart w:id="7089" w:name="_Toc361231884"/>
      <w:bookmarkStart w:id="7090" w:name="_Toc362445182"/>
      <w:bookmarkStart w:id="7091" w:name="_Toc363909104"/>
      <w:bookmarkStart w:id="7092" w:name="_Toc364463529"/>
      <w:bookmarkStart w:id="7093" w:name="_Toc366078133"/>
      <w:bookmarkStart w:id="7094" w:name="_Toc366078752"/>
      <w:bookmarkStart w:id="7095" w:name="_Toc366079737"/>
      <w:bookmarkStart w:id="7096" w:name="_Toc366080349"/>
      <w:bookmarkStart w:id="7097" w:name="_Toc366080958"/>
      <w:bookmarkStart w:id="7098" w:name="_Toc366505298"/>
      <w:bookmarkStart w:id="7099" w:name="_Toc366508667"/>
      <w:bookmarkStart w:id="7100" w:name="_Toc366513168"/>
      <w:bookmarkStart w:id="7101" w:name="_Toc366574357"/>
      <w:bookmarkStart w:id="7102" w:name="_Toc366578150"/>
      <w:bookmarkStart w:id="7103" w:name="_Toc366578744"/>
      <w:bookmarkStart w:id="7104" w:name="_Toc366579336"/>
      <w:bookmarkStart w:id="7105" w:name="_Toc366579927"/>
      <w:bookmarkStart w:id="7106" w:name="_Toc366580519"/>
      <w:bookmarkStart w:id="7107" w:name="_Toc366581110"/>
      <w:bookmarkStart w:id="7108" w:name="_Toc366581702"/>
      <w:bookmarkStart w:id="7109" w:name="_Toc351912815"/>
      <w:bookmarkStart w:id="7110" w:name="_Toc351914836"/>
      <w:bookmarkStart w:id="7111" w:name="_Toc351915302"/>
      <w:bookmarkStart w:id="7112" w:name="_Toc361231359"/>
      <w:bookmarkStart w:id="7113" w:name="_Toc361231885"/>
      <w:bookmarkStart w:id="7114" w:name="_Toc362445183"/>
      <w:bookmarkStart w:id="7115" w:name="_Toc363909105"/>
      <w:bookmarkStart w:id="7116" w:name="_Toc364463530"/>
      <w:bookmarkStart w:id="7117" w:name="_Toc366078134"/>
      <w:bookmarkStart w:id="7118" w:name="_Toc366078753"/>
      <w:bookmarkStart w:id="7119" w:name="_Toc366079738"/>
      <w:bookmarkStart w:id="7120" w:name="_Toc366080350"/>
      <w:bookmarkStart w:id="7121" w:name="_Toc366080959"/>
      <w:bookmarkStart w:id="7122" w:name="_Toc366505299"/>
      <w:bookmarkStart w:id="7123" w:name="_Toc366508668"/>
      <w:bookmarkStart w:id="7124" w:name="_Toc366513169"/>
      <w:bookmarkStart w:id="7125" w:name="_Toc366574358"/>
      <w:bookmarkStart w:id="7126" w:name="_Toc366578151"/>
      <w:bookmarkStart w:id="7127" w:name="_Toc366578745"/>
      <w:bookmarkStart w:id="7128" w:name="_Toc366579337"/>
      <w:bookmarkStart w:id="7129" w:name="_Toc366579928"/>
      <w:bookmarkStart w:id="7130" w:name="_Toc366580520"/>
      <w:bookmarkStart w:id="7131" w:name="_Toc366581111"/>
      <w:bookmarkStart w:id="7132" w:name="_Toc366581703"/>
      <w:bookmarkStart w:id="7133" w:name="_Toc351912816"/>
      <w:bookmarkStart w:id="7134" w:name="_Toc351914837"/>
      <w:bookmarkStart w:id="7135" w:name="_Toc351915303"/>
      <w:bookmarkStart w:id="7136" w:name="_Toc361231360"/>
      <w:bookmarkStart w:id="7137" w:name="_Toc361231886"/>
      <w:bookmarkStart w:id="7138" w:name="_Toc362445184"/>
      <w:bookmarkStart w:id="7139" w:name="_Toc363909106"/>
      <w:bookmarkStart w:id="7140" w:name="_Toc364463531"/>
      <w:bookmarkStart w:id="7141" w:name="_Toc366078135"/>
      <w:bookmarkStart w:id="7142" w:name="_Toc366078754"/>
      <w:bookmarkStart w:id="7143" w:name="_Toc366079739"/>
      <w:bookmarkStart w:id="7144" w:name="_Toc366080351"/>
      <w:bookmarkStart w:id="7145" w:name="_Toc366080960"/>
      <w:bookmarkStart w:id="7146" w:name="_Toc366505300"/>
      <w:bookmarkStart w:id="7147" w:name="_Toc366508669"/>
      <w:bookmarkStart w:id="7148" w:name="_Toc366513170"/>
      <w:bookmarkStart w:id="7149" w:name="_Toc366574359"/>
      <w:bookmarkStart w:id="7150" w:name="_Toc366578152"/>
      <w:bookmarkStart w:id="7151" w:name="_Toc366578746"/>
      <w:bookmarkStart w:id="7152" w:name="_Toc366579338"/>
      <w:bookmarkStart w:id="7153" w:name="_Toc366579929"/>
      <w:bookmarkStart w:id="7154" w:name="_Toc366580521"/>
      <w:bookmarkStart w:id="7155" w:name="_Toc366581112"/>
      <w:bookmarkStart w:id="7156" w:name="_Toc366581704"/>
      <w:bookmarkStart w:id="7157" w:name="_Toc351912817"/>
      <w:bookmarkStart w:id="7158" w:name="_Toc351914838"/>
      <w:bookmarkStart w:id="7159" w:name="_Toc351915304"/>
      <w:bookmarkStart w:id="7160" w:name="_Toc361231361"/>
      <w:bookmarkStart w:id="7161" w:name="_Toc361231887"/>
      <w:bookmarkStart w:id="7162" w:name="_Toc362445185"/>
      <w:bookmarkStart w:id="7163" w:name="_Toc363909107"/>
      <w:bookmarkStart w:id="7164" w:name="_Toc364463532"/>
      <w:bookmarkStart w:id="7165" w:name="_Toc366078136"/>
      <w:bookmarkStart w:id="7166" w:name="_Toc366078755"/>
      <w:bookmarkStart w:id="7167" w:name="_Toc366079740"/>
      <w:bookmarkStart w:id="7168" w:name="_Toc366080352"/>
      <w:bookmarkStart w:id="7169" w:name="_Toc366080961"/>
      <w:bookmarkStart w:id="7170" w:name="_Toc366505301"/>
      <w:bookmarkStart w:id="7171" w:name="_Toc366508670"/>
      <w:bookmarkStart w:id="7172" w:name="_Toc366513171"/>
      <w:bookmarkStart w:id="7173" w:name="_Toc366574360"/>
      <w:bookmarkStart w:id="7174" w:name="_Toc366578153"/>
      <w:bookmarkStart w:id="7175" w:name="_Toc366578747"/>
      <w:bookmarkStart w:id="7176" w:name="_Toc366579339"/>
      <w:bookmarkStart w:id="7177" w:name="_Toc366579930"/>
      <w:bookmarkStart w:id="7178" w:name="_Toc366580522"/>
      <w:bookmarkStart w:id="7179" w:name="_Toc366581113"/>
      <w:bookmarkStart w:id="7180" w:name="_Toc366581705"/>
      <w:bookmarkStart w:id="7181" w:name="_Toc351912818"/>
      <w:bookmarkStart w:id="7182" w:name="_Toc351914839"/>
      <w:bookmarkStart w:id="7183" w:name="_Toc351915305"/>
      <w:bookmarkStart w:id="7184" w:name="_Toc361231362"/>
      <w:bookmarkStart w:id="7185" w:name="_Toc361231888"/>
      <w:bookmarkStart w:id="7186" w:name="_Toc362445186"/>
      <w:bookmarkStart w:id="7187" w:name="_Toc363909108"/>
      <w:bookmarkStart w:id="7188" w:name="_Toc364463533"/>
      <w:bookmarkStart w:id="7189" w:name="_Toc366078137"/>
      <w:bookmarkStart w:id="7190" w:name="_Toc366078756"/>
      <w:bookmarkStart w:id="7191" w:name="_Toc366079741"/>
      <w:bookmarkStart w:id="7192" w:name="_Toc366080353"/>
      <w:bookmarkStart w:id="7193" w:name="_Toc366080962"/>
      <w:bookmarkStart w:id="7194" w:name="_Toc366505302"/>
      <w:bookmarkStart w:id="7195" w:name="_Toc366508671"/>
      <w:bookmarkStart w:id="7196" w:name="_Toc366513172"/>
      <w:bookmarkStart w:id="7197" w:name="_Toc366574361"/>
      <w:bookmarkStart w:id="7198" w:name="_Toc366578154"/>
      <w:bookmarkStart w:id="7199" w:name="_Toc366578748"/>
      <w:bookmarkStart w:id="7200" w:name="_Toc366579340"/>
      <w:bookmarkStart w:id="7201" w:name="_Toc366579931"/>
      <w:bookmarkStart w:id="7202" w:name="_Toc366580523"/>
      <w:bookmarkStart w:id="7203" w:name="_Toc366581114"/>
      <w:bookmarkStart w:id="7204" w:name="_Toc366581706"/>
      <w:bookmarkStart w:id="7205" w:name="_Toc351912819"/>
      <w:bookmarkStart w:id="7206" w:name="_Toc351914840"/>
      <w:bookmarkStart w:id="7207" w:name="_Toc351915306"/>
      <w:bookmarkStart w:id="7208" w:name="_Toc361231363"/>
      <w:bookmarkStart w:id="7209" w:name="_Toc361231889"/>
      <w:bookmarkStart w:id="7210" w:name="_Toc362445187"/>
      <w:bookmarkStart w:id="7211" w:name="_Toc363909109"/>
      <w:bookmarkStart w:id="7212" w:name="_Toc364463534"/>
      <w:bookmarkStart w:id="7213" w:name="_Toc366078138"/>
      <w:bookmarkStart w:id="7214" w:name="_Toc366078757"/>
      <w:bookmarkStart w:id="7215" w:name="_Toc366079742"/>
      <w:bookmarkStart w:id="7216" w:name="_Toc366080354"/>
      <w:bookmarkStart w:id="7217" w:name="_Toc366080963"/>
      <w:bookmarkStart w:id="7218" w:name="_Toc366505303"/>
      <w:bookmarkStart w:id="7219" w:name="_Toc366508672"/>
      <w:bookmarkStart w:id="7220" w:name="_Toc366513173"/>
      <w:bookmarkStart w:id="7221" w:name="_Toc366574362"/>
      <w:bookmarkStart w:id="7222" w:name="_Toc366578155"/>
      <w:bookmarkStart w:id="7223" w:name="_Toc366578749"/>
      <w:bookmarkStart w:id="7224" w:name="_Toc366579341"/>
      <w:bookmarkStart w:id="7225" w:name="_Toc366579932"/>
      <w:bookmarkStart w:id="7226" w:name="_Toc366580524"/>
      <w:bookmarkStart w:id="7227" w:name="_Toc366581115"/>
      <w:bookmarkStart w:id="7228" w:name="_Toc366581707"/>
      <w:bookmarkStart w:id="7229" w:name="_Toc351912820"/>
      <w:bookmarkStart w:id="7230" w:name="_Toc351914841"/>
      <w:bookmarkStart w:id="7231" w:name="_Toc351915307"/>
      <w:bookmarkStart w:id="7232" w:name="_Toc361231364"/>
      <w:bookmarkStart w:id="7233" w:name="_Toc361231890"/>
      <w:bookmarkStart w:id="7234" w:name="_Toc362445188"/>
      <w:bookmarkStart w:id="7235" w:name="_Toc363909110"/>
      <w:bookmarkStart w:id="7236" w:name="_Toc364463535"/>
      <w:bookmarkStart w:id="7237" w:name="_Toc366078139"/>
      <w:bookmarkStart w:id="7238" w:name="_Toc366078758"/>
      <w:bookmarkStart w:id="7239" w:name="_Toc366079743"/>
      <w:bookmarkStart w:id="7240" w:name="_Toc366080355"/>
      <w:bookmarkStart w:id="7241" w:name="_Toc366080964"/>
      <w:bookmarkStart w:id="7242" w:name="_Toc366505304"/>
      <w:bookmarkStart w:id="7243" w:name="_Toc366508673"/>
      <w:bookmarkStart w:id="7244" w:name="_Toc366513174"/>
      <w:bookmarkStart w:id="7245" w:name="_Toc366574363"/>
      <w:bookmarkStart w:id="7246" w:name="_Toc366578156"/>
      <w:bookmarkStart w:id="7247" w:name="_Toc366578750"/>
      <w:bookmarkStart w:id="7248" w:name="_Toc366579342"/>
      <w:bookmarkStart w:id="7249" w:name="_Toc366579933"/>
      <w:bookmarkStart w:id="7250" w:name="_Toc366580525"/>
      <w:bookmarkStart w:id="7251" w:name="_Toc366581116"/>
      <w:bookmarkStart w:id="7252" w:name="_Toc366581708"/>
      <w:bookmarkStart w:id="7253" w:name="_Toc351912821"/>
      <w:bookmarkStart w:id="7254" w:name="_Toc351914842"/>
      <w:bookmarkStart w:id="7255" w:name="_Toc351915308"/>
      <w:bookmarkStart w:id="7256" w:name="_Toc361231365"/>
      <w:bookmarkStart w:id="7257" w:name="_Toc361231891"/>
      <w:bookmarkStart w:id="7258" w:name="_Toc362445189"/>
      <w:bookmarkStart w:id="7259" w:name="_Toc363909111"/>
      <w:bookmarkStart w:id="7260" w:name="_Toc364463536"/>
      <w:bookmarkStart w:id="7261" w:name="_Toc366078140"/>
      <w:bookmarkStart w:id="7262" w:name="_Toc366078759"/>
      <w:bookmarkStart w:id="7263" w:name="_Toc366079744"/>
      <w:bookmarkStart w:id="7264" w:name="_Toc366080356"/>
      <w:bookmarkStart w:id="7265" w:name="_Toc366080965"/>
      <w:bookmarkStart w:id="7266" w:name="_Toc366505305"/>
      <w:bookmarkStart w:id="7267" w:name="_Toc366508674"/>
      <w:bookmarkStart w:id="7268" w:name="_Toc366513175"/>
      <w:bookmarkStart w:id="7269" w:name="_Toc366574364"/>
      <w:bookmarkStart w:id="7270" w:name="_Toc366578157"/>
      <w:bookmarkStart w:id="7271" w:name="_Toc366578751"/>
      <w:bookmarkStart w:id="7272" w:name="_Toc366579343"/>
      <w:bookmarkStart w:id="7273" w:name="_Toc366579934"/>
      <w:bookmarkStart w:id="7274" w:name="_Toc366580526"/>
      <w:bookmarkStart w:id="7275" w:name="_Toc366581117"/>
      <w:bookmarkStart w:id="7276" w:name="_Toc366581709"/>
      <w:bookmarkStart w:id="7277" w:name="_Toc351912822"/>
      <w:bookmarkStart w:id="7278" w:name="_Toc351914843"/>
      <w:bookmarkStart w:id="7279" w:name="_Toc351915309"/>
      <w:bookmarkStart w:id="7280" w:name="_Toc361231366"/>
      <w:bookmarkStart w:id="7281" w:name="_Toc361231892"/>
      <w:bookmarkStart w:id="7282" w:name="_Toc362445190"/>
      <w:bookmarkStart w:id="7283" w:name="_Toc363909112"/>
      <w:bookmarkStart w:id="7284" w:name="_Toc364463537"/>
      <w:bookmarkStart w:id="7285" w:name="_Toc366078141"/>
      <w:bookmarkStart w:id="7286" w:name="_Toc366078760"/>
      <w:bookmarkStart w:id="7287" w:name="_Toc366079745"/>
      <w:bookmarkStart w:id="7288" w:name="_Toc366080357"/>
      <w:bookmarkStart w:id="7289" w:name="_Toc366080966"/>
      <w:bookmarkStart w:id="7290" w:name="_Toc366505306"/>
      <w:bookmarkStart w:id="7291" w:name="_Toc366508675"/>
      <w:bookmarkStart w:id="7292" w:name="_Toc366513176"/>
      <w:bookmarkStart w:id="7293" w:name="_Toc366574365"/>
      <w:bookmarkStart w:id="7294" w:name="_Toc366578158"/>
      <w:bookmarkStart w:id="7295" w:name="_Toc366578752"/>
      <w:bookmarkStart w:id="7296" w:name="_Toc366579344"/>
      <w:bookmarkStart w:id="7297" w:name="_Toc366579935"/>
      <w:bookmarkStart w:id="7298" w:name="_Toc366580527"/>
      <w:bookmarkStart w:id="7299" w:name="_Toc366581118"/>
      <w:bookmarkStart w:id="7300" w:name="_Toc366581710"/>
      <w:bookmarkStart w:id="7301" w:name="_Toc351912823"/>
      <w:bookmarkStart w:id="7302" w:name="_Toc351914844"/>
      <w:bookmarkStart w:id="7303" w:name="_Toc351915310"/>
      <w:bookmarkStart w:id="7304" w:name="_Toc361231367"/>
      <w:bookmarkStart w:id="7305" w:name="_Toc361231893"/>
      <w:bookmarkStart w:id="7306" w:name="_Toc362445191"/>
      <w:bookmarkStart w:id="7307" w:name="_Toc363909113"/>
      <w:bookmarkStart w:id="7308" w:name="_Toc364463538"/>
      <w:bookmarkStart w:id="7309" w:name="_Toc366078142"/>
      <w:bookmarkStart w:id="7310" w:name="_Toc366078761"/>
      <w:bookmarkStart w:id="7311" w:name="_Toc366079746"/>
      <w:bookmarkStart w:id="7312" w:name="_Toc366080358"/>
      <w:bookmarkStart w:id="7313" w:name="_Toc366080967"/>
      <w:bookmarkStart w:id="7314" w:name="_Toc366505307"/>
      <w:bookmarkStart w:id="7315" w:name="_Toc366508676"/>
      <w:bookmarkStart w:id="7316" w:name="_Toc366513177"/>
      <w:bookmarkStart w:id="7317" w:name="_Toc366574366"/>
      <w:bookmarkStart w:id="7318" w:name="_Toc366578159"/>
      <w:bookmarkStart w:id="7319" w:name="_Toc366578753"/>
      <w:bookmarkStart w:id="7320" w:name="_Toc366579345"/>
      <w:bookmarkStart w:id="7321" w:name="_Toc366579936"/>
      <w:bookmarkStart w:id="7322" w:name="_Toc366580528"/>
      <w:bookmarkStart w:id="7323" w:name="_Toc366581119"/>
      <w:bookmarkStart w:id="7324" w:name="_Toc366581711"/>
      <w:bookmarkStart w:id="7325" w:name="_Toc351912824"/>
      <w:bookmarkStart w:id="7326" w:name="_Toc351914845"/>
      <w:bookmarkStart w:id="7327" w:name="_Toc351915311"/>
      <w:bookmarkStart w:id="7328" w:name="_Toc361231368"/>
      <w:bookmarkStart w:id="7329" w:name="_Toc361231894"/>
      <w:bookmarkStart w:id="7330" w:name="_Toc362445192"/>
      <w:bookmarkStart w:id="7331" w:name="_Toc363909114"/>
      <w:bookmarkStart w:id="7332" w:name="_Toc364463539"/>
      <w:bookmarkStart w:id="7333" w:name="_Toc366078143"/>
      <w:bookmarkStart w:id="7334" w:name="_Toc366078762"/>
      <w:bookmarkStart w:id="7335" w:name="_Toc366079747"/>
      <w:bookmarkStart w:id="7336" w:name="_Toc366080359"/>
      <w:bookmarkStart w:id="7337" w:name="_Toc366080968"/>
      <w:bookmarkStart w:id="7338" w:name="_Toc366505308"/>
      <w:bookmarkStart w:id="7339" w:name="_Toc366508677"/>
      <w:bookmarkStart w:id="7340" w:name="_Toc366513178"/>
      <w:bookmarkStart w:id="7341" w:name="_Toc366574367"/>
      <w:bookmarkStart w:id="7342" w:name="_Toc366578160"/>
      <w:bookmarkStart w:id="7343" w:name="_Toc366578754"/>
      <w:bookmarkStart w:id="7344" w:name="_Toc366579346"/>
      <w:bookmarkStart w:id="7345" w:name="_Toc366579937"/>
      <w:bookmarkStart w:id="7346" w:name="_Toc366580529"/>
      <w:bookmarkStart w:id="7347" w:name="_Toc366581120"/>
      <w:bookmarkStart w:id="7348" w:name="_Toc366581712"/>
      <w:bookmarkStart w:id="7349" w:name="_Toc351912825"/>
      <w:bookmarkStart w:id="7350" w:name="_Toc351914846"/>
      <w:bookmarkStart w:id="7351" w:name="_Toc351915312"/>
      <w:bookmarkStart w:id="7352" w:name="_Toc361231369"/>
      <w:bookmarkStart w:id="7353" w:name="_Toc361231895"/>
      <w:bookmarkStart w:id="7354" w:name="_Toc362445193"/>
      <w:bookmarkStart w:id="7355" w:name="_Toc363909115"/>
      <w:bookmarkStart w:id="7356" w:name="_Toc364463540"/>
      <w:bookmarkStart w:id="7357" w:name="_Toc366078144"/>
      <w:bookmarkStart w:id="7358" w:name="_Toc366078763"/>
      <w:bookmarkStart w:id="7359" w:name="_Toc366079748"/>
      <w:bookmarkStart w:id="7360" w:name="_Toc366080360"/>
      <w:bookmarkStart w:id="7361" w:name="_Toc366080969"/>
      <w:bookmarkStart w:id="7362" w:name="_Toc366505309"/>
      <w:bookmarkStart w:id="7363" w:name="_Toc366508678"/>
      <w:bookmarkStart w:id="7364" w:name="_Toc366513179"/>
      <w:bookmarkStart w:id="7365" w:name="_Toc366574368"/>
      <w:bookmarkStart w:id="7366" w:name="_Toc366578161"/>
      <w:bookmarkStart w:id="7367" w:name="_Toc366578755"/>
      <w:bookmarkStart w:id="7368" w:name="_Toc366579347"/>
      <w:bookmarkStart w:id="7369" w:name="_Toc366579938"/>
      <w:bookmarkStart w:id="7370" w:name="_Toc366580530"/>
      <w:bookmarkStart w:id="7371" w:name="_Toc366581121"/>
      <w:bookmarkStart w:id="7372" w:name="_Toc366581713"/>
      <w:bookmarkStart w:id="7373" w:name="_Toc351912826"/>
      <w:bookmarkStart w:id="7374" w:name="_Toc351914847"/>
      <w:bookmarkStart w:id="7375" w:name="_Toc351915313"/>
      <w:bookmarkStart w:id="7376" w:name="_Toc361231370"/>
      <w:bookmarkStart w:id="7377" w:name="_Toc361231896"/>
      <w:bookmarkStart w:id="7378" w:name="_Toc362445194"/>
      <w:bookmarkStart w:id="7379" w:name="_Toc363909116"/>
      <w:bookmarkStart w:id="7380" w:name="_Toc364463541"/>
      <w:bookmarkStart w:id="7381" w:name="_Toc366078145"/>
      <w:bookmarkStart w:id="7382" w:name="_Toc366078764"/>
      <w:bookmarkStart w:id="7383" w:name="_Toc366079749"/>
      <w:bookmarkStart w:id="7384" w:name="_Toc366080361"/>
      <w:bookmarkStart w:id="7385" w:name="_Toc366080970"/>
      <w:bookmarkStart w:id="7386" w:name="_Toc366505310"/>
      <w:bookmarkStart w:id="7387" w:name="_Toc366508679"/>
      <w:bookmarkStart w:id="7388" w:name="_Toc366513180"/>
      <w:bookmarkStart w:id="7389" w:name="_Toc366574369"/>
      <w:bookmarkStart w:id="7390" w:name="_Toc366578162"/>
      <w:bookmarkStart w:id="7391" w:name="_Toc366578756"/>
      <w:bookmarkStart w:id="7392" w:name="_Toc366579348"/>
      <w:bookmarkStart w:id="7393" w:name="_Toc366579939"/>
      <w:bookmarkStart w:id="7394" w:name="_Toc366580531"/>
      <w:bookmarkStart w:id="7395" w:name="_Toc366581122"/>
      <w:bookmarkStart w:id="7396" w:name="_Toc366581714"/>
      <w:bookmarkStart w:id="7397" w:name="_Toc351912827"/>
      <w:bookmarkStart w:id="7398" w:name="_Toc351914848"/>
      <w:bookmarkStart w:id="7399" w:name="_Toc351915314"/>
      <w:bookmarkStart w:id="7400" w:name="_Toc361231371"/>
      <w:bookmarkStart w:id="7401" w:name="_Toc361231897"/>
      <w:bookmarkStart w:id="7402" w:name="_Toc362445195"/>
      <w:bookmarkStart w:id="7403" w:name="_Toc363909117"/>
      <w:bookmarkStart w:id="7404" w:name="_Toc364463542"/>
      <w:bookmarkStart w:id="7405" w:name="_Toc366078146"/>
      <w:bookmarkStart w:id="7406" w:name="_Toc366078765"/>
      <w:bookmarkStart w:id="7407" w:name="_Toc366079750"/>
      <w:bookmarkStart w:id="7408" w:name="_Toc366080362"/>
      <w:bookmarkStart w:id="7409" w:name="_Toc366080971"/>
      <w:bookmarkStart w:id="7410" w:name="_Toc366505311"/>
      <w:bookmarkStart w:id="7411" w:name="_Toc366508680"/>
      <w:bookmarkStart w:id="7412" w:name="_Toc366513181"/>
      <w:bookmarkStart w:id="7413" w:name="_Toc366574370"/>
      <w:bookmarkStart w:id="7414" w:name="_Toc366578163"/>
      <w:bookmarkStart w:id="7415" w:name="_Toc366578757"/>
      <w:bookmarkStart w:id="7416" w:name="_Toc366579349"/>
      <w:bookmarkStart w:id="7417" w:name="_Toc366579940"/>
      <w:bookmarkStart w:id="7418" w:name="_Toc366580532"/>
      <w:bookmarkStart w:id="7419" w:name="_Toc366581123"/>
      <w:bookmarkStart w:id="7420" w:name="_Toc366581715"/>
      <w:bookmarkStart w:id="7421" w:name="_Toc351912828"/>
      <w:bookmarkStart w:id="7422" w:name="_Toc351914849"/>
      <w:bookmarkStart w:id="7423" w:name="_Toc351915315"/>
      <w:bookmarkStart w:id="7424" w:name="_Toc361231372"/>
      <w:bookmarkStart w:id="7425" w:name="_Toc361231898"/>
      <w:bookmarkStart w:id="7426" w:name="_Toc362445196"/>
      <w:bookmarkStart w:id="7427" w:name="_Toc363909118"/>
      <w:bookmarkStart w:id="7428" w:name="_Toc364463543"/>
      <w:bookmarkStart w:id="7429" w:name="_Toc366078147"/>
      <w:bookmarkStart w:id="7430" w:name="_Toc366078766"/>
      <w:bookmarkStart w:id="7431" w:name="_Toc366079751"/>
      <w:bookmarkStart w:id="7432" w:name="_Toc366080363"/>
      <w:bookmarkStart w:id="7433" w:name="_Toc366080972"/>
      <w:bookmarkStart w:id="7434" w:name="_Toc366505312"/>
      <w:bookmarkStart w:id="7435" w:name="_Toc366508681"/>
      <w:bookmarkStart w:id="7436" w:name="_Toc366513182"/>
      <w:bookmarkStart w:id="7437" w:name="_Toc366574371"/>
      <w:bookmarkStart w:id="7438" w:name="_Toc366578164"/>
      <w:bookmarkStart w:id="7439" w:name="_Toc366578758"/>
      <w:bookmarkStart w:id="7440" w:name="_Toc366579350"/>
      <w:bookmarkStart w:id="7441" w:name="_Toc366579941"/>
      <w:bookmarkStart w:id="7442" w:name="_Toc366580533"/>
      <w:bookmarkStart w:id="7443" w:name="_Toc366581124"/>
      <w:bookmarkStart w:id="7444" w:name="_Toc366581716"/>
      <w:bookmarkStart w:id="7445" w:name="_Toc351912829"/>
      <w:bookmarkStart w:id="7446" w:name="_Toc351914850"/>
      <w:bookmarkStart w:id="7447" w:name="_Toc351915316"/>
      <w:bookmarkStart w:id="7448" w:name="_Toc361231373"/>
      <w:bookmarkStart w:id="7449" w:name="_Toc361231899"/>
      <w:bookmarkStart w:id="7450" w:name="_Toc362445197"/>
      <w:bookmarkStart w:id="7451" w:name="_Toc363909119"/>
      <w:bookmarkStart w:id="7452" w:name="_Toc364463544"/>
      <w:bookmarkStart w:id="7453" w:name="_Toc366078148"/>
      <w:bookmarkStart w:id="7454" w:name="_Toc366078767"/>
      <w:bookmarkStart w:id="7455" w:name="_Toc366079752"/>
      <w:bookmarkStart w:id="7456" w:name="_Toc366080364"/>
      <w:bookmarkStart w:id="7457" w:name="_Toc366080973"/>
      <w:bookmarkStart w:id="7458" w:name="_Toc366505313"/>
      <w:bookmarkStart w:id="7459" w:name="_Toc366508682"/>
      <w:bookmarkStart w:id="7460" w:name="_Toc366513183"/>
      <w:bookmarkStart w:id="7461" w:name="_Toc366574372"/>
      <w:bookmarkStart w:id="7462" w:name="_Toc366578165"/>
      <w:bookmarkStart w:id="7463" w:name="_Toc366578759"/>
      <w:bookmarkStart w:id="7464" w:name="_Toc366579351"/>
      <w:bookmarkStart w:id="7465" w:name="_Toc366579942"/>
      <w:bookmarkStart w:id="7466" w:name="_Toc366580534"/>
      <w:bookmarkStart w:id="7467" w:name="_Toc366581125"/>
      <w:bookmarkStart w:id="7468" w:name="_Toc366581717"/>
      <w:bookmarkStart w:id="7469" w:name="_Toc351912830"/>
      <w:bookmarkStart w:id="7470" w:name="_Toc351914851"/>
      <w:bookmarkStart w:id="7471" w:name="_Toc351915317"/>
      <w:bookmarkStart w:id="7472" w:name="_Toc361231374"/>
      <w:bookmarkStart w:id="7473" w:name="_Toc361231900"/>
      <w:bookmarkStart w:id="7474" w:name="_Toc362445198"/>
      <w:bookmarkStart w:id="7475" w:name="_Toc363909120"/>
      <w:bookmarkStart w:id="7476" w:name="_Toc364463545"/>
      <w:bookmarkStart w:id="7477" w:name="_Toc366078149"/>
      <w:bookmarkStart w:id="7478" w:name="_Toc366078768"/>
      <w:bookmarkStart w:id="7479" w:name="_Toc366079753"/>
      <w:bookmarkStart w:id="7480" w:name="_Toc366080365"/>
      <w:bookmarkStart w:id="7481" w:name="_Toc366080974"/>
      <w:bookmarkStart w:id="7482" w:name="_Toc366505314"/>
      <w:bookmarkStart w:id="7483" w:name="_Toc366508683"/>
      <w:bookmarkStart w:id="7484" w:name="_Toc366513184"/>
      <w:bookmarkStart w:id="7485" w:name="_Toc366574373"/>
      <w:bookmarkStart w:id="7486" w:name="_Toc366578166"/>
      <w:bookmarkStart w:id="7487" w:name="_Toc366578760"/>
      <w:bookmarkStart w:id="7488" w:name="_Toc366579352"/>
      <w:bookmarkStart w:id="7489" w:name="_Toc366579943"/>
      <w:bookmarkStart w:id="7490" w:name="_Toc366580535"/>
      <w:bookmarkStart w:id="7491" w:name="_Toc366581126"/>
      <w:bookmarkStart w:id="7492" w:name="_Toc366581718"/>
      <w:bookmarkStart w:id="7493" w:name="_Toc351912831"/>
      <w:bookmarkStart w:id="7494" w:name="_Toc351914852"/>
      <w:bookmarkStart w:id="7495" w:name="_Toc351915318"/>
      <w:bookmarkStart w:id="7496" w:name="_Toc361231375"/>
      <w:bookmarkStart w:id="7497" w:name="_Toc361231901"/>
      <w:bookmarkStart w:id="7498" w:name="_Toc362445199"/>
      <w:bookmarkStart w:id="7499" w:name="_Toc363909121"/>
      <w:bookmarkStart w:id="7500" w:name="_Toc364463546"/>
      <w:bookmarkStart w:id="7501" w:name="_Toc366078150"/>
      <w:bookmarkStart w:id="7502" w:name="_Toc366078769"/>
      <w:bookmarkStart w:id="7503" w:name="_Toc366079754"/>
      <w:bookmarkStart w:id="7504" w:name="_Toc366080366"/>
      <w:bookmarkStart w:id="7505" w:name="_Toc366080975"/>
      <w:bookmarkStart w:id="7506" w:name="_Toc366505315"/>
      <w:bookmarkStart w:id="7507" w:name="_Toc366508684"/>
      <w:bookmarkStart w:id="7508" w:name="_Toc366513185"/>
      <w:bookmarkStart w:id="7509" w:name="_Toc366574374"/>
      <w:bookmarkStart w:id="7510" w:name="_Toc366578167"/>
      <w:bookmarkStart w:id="7511" w:name="_Toc366578761"/>
      <w:bookmarkStart w:id="7512" w:name="_Toc366579353"/>
      <w:bookmarkStart w:id="7513" w:name="_Toc366579944"/>
      <w:bookmarkStart w:id="7514" w:name="_Toc366580536"/>
      <w:bookmarkStart w:id="7515" w:name="_Toc366581127"/>
      <w:bookmarkStart w:id="7516" w:name="_Toc366581719"/>
      <w:bookmarkStart w:id="7517" w:name="_Toc351912832"/>
      <w:bookmarkStart w:id="7518" w:name="_Toc351914853"/>
      <w:bookmarkStart w:id="7519" w:name="_Toc351915319"/>
      <w:bookmarkStart w:id="7520" w:name="_Toc361231376"/>
      <w:bookmarkStart w:id="7521" w:name="_Toc361231902"/>
      <w:bookmarkStart w:id="7522" w:name="_Toc362445200"/>
      <w:bookmarkStart w:id="7523" w:name="_Toc363909122"/>
      <w:bookmarkStart w:id="7524" w:name="_Toc364463547"/>
      <w:bookmarkStart w:id="7525" w:name="_Toc366078151"/>
      <w:bookmarkStart w:id="7526" w:name="_Toc366078770"/>
      <w:bookmarkStart w:id="7527" w:name="_Toc366079755"/>
      <w:bookmarkStart w:id="7528" w:name="_Toc366080367"/>
      <w:bookmarkStart w:id="7529" w:name="_Toc366080976"/>
      <w:bookmarkStart w:id="7530" w:name="_Toc366505316"/>
      <w:bookmarkStart w:id="7531" w:name="_Toc366508685"/>
      <w:bookmarkStart w:id="7532" w:name="_Toc366513186"/>
      <w:bookmarkStart w:id="7533" w:name="_Toc366574375"/>
      <w:bookmarkStart w:id="7534" w:name="_Toc366578168"/>
      <w:bookmarkStart w:id="7535" w:name="_Toc366578762"/>
      <w:bookmarkStart w:id="7536" w:name="_Toc366579354"/>
      <w:bookmarkStart w:id="7537" w:name="_Toc366579945"/>
      <w:bookmarkStart w:id="7538" w:name="_Toc366580537"/>
      <w:bookmarkStart w:id="7539" w:name="_Toc366581128"/>
      <w:bookmarkStart w:id="7540" w:name="_Toc366581720"/>
      <w:bookmarkStart w:id="7541" w:name="_Toc351912833"/>
      <w:bookmarkStart w:id="7542" w:name="_Toc351914854"/>
      <w:bookmarkStart w:id="7543" w:name="_Toc351915320"/>
      <w:bookmarkStart w:id="7544" w:name="_Toc361231377"/>
      <w:bookmarkStart w:id="7545" w:name="_Toc361231903"/>
      <w:bookmarkStart w:id="7546" w:name="_Toc362445201"/>
      <w:bookmarkStart w:id="7547" w:name="_Toc363909123"/>
      <w:bookmarkStart w:id="7548" w:name="_Toc364463548"/>
      <w:bookmarkStart w:id="7549" w:name="_Toc366078152"/>
      <w:bookmarkStart w:id="7550" w:name="_Toc366078771"/>
      <w:bookmarkStart w:id="7551" w:name="_Toc366079756"/>
      <w:bookmarkStart w:id="7552" w:name="_Toc366080368"/>
      <w:bookmarkStart w:id="7553" w:name="_Toc366080977"/>
      <w:bookmarkStart w:id="7554" w:name="_Toc366505317"/>
      <w:bookmarkStart w:id="7555" w:name="_Toc366508686"/>
      <w:bookmarkStart w:id="7556" w:name="_Toc366513187"/>
      <w:bookmarkStart w:id="7557" w:name="_Toc366574376"/>
      <w:bookmarkStart w:id="7558" w:name="_Toc366578169"/>
      <w:bookmarkStart w:id="7559" w:name="_Toc366578763"/>
      <w:bookmarkStart w:id="7560" w:name="_Toc366579355"/>
      <w:bookmarkStart w:id="7561" w:name="_Toc366579946"/>
      <w:bookmarkStart w:id="7562" w:name="_Toc366580538"/>
      <w:bookmarkStart w:id="7563" w:name="_Toc366581129"/>
      <w:bookmarkStart w:id="7564" w:name="_Toc366581721"/>
      <w:bookmarkStart w:id="7565" w:name="_Toc351912834"/>
      <w:bookmarkStart w:id="7566" w:name="_Toc351914855"/>
      <w:bookmarkStart w:id="7567" w:name="_Toc351915321"/>
      <w:bookmarkStart w:id="7568" w:name="_Toc361231378"/>
      <w:bookmarkStart w:id="7569" w:name="_Toc361231904"/>
      <w:bookmarkStart w:id="7570" w:name="_Toc362445202"/>
      <w:bookmarkStart w:id="7571" w:name="_Toc363909124"/>
      <w:bookmarkStart w:id="7572" w:name="_Toc364463549"/>
      <w:bookmarkStart w:id="7573" w:name="_Toc366078153"/>
      <w:bookmarkStart w:id="7574" w:name="_Toc366078772"/>
      <w:bookmarkStart w:id="7575" w:name="_Toc366079757"/>
      <w:bookmarkStart w:id="7576" w:name="_Toc366080369"/>
      <w:bookmarkStart w:id="7577" w:name="_Toc366080978"/>
      <w:bookmarkStart w:id="7578" w:name="_Toc366505318"/>
      <w:bookmarkStart w:id="7579" w:name="_Toc366508687"/>
      <w:bookmarkStart w:id="7580" w:name="_Toc366513188"/>
      <w:bookmarkStart w:id="7581" w:name="_Toc366574377"/>
      <w:bookmarkStart w:id="7582" w:name="_Toc366578170"/>
      <w:bookmarkStart w:id="7583" w:name="_Toc366578764"/>
      <w:bookmarkStart w:id="7584" w:name="_Toc366579356"/>
      <w:bookmarkStart w:id="7585" w:name="_Toc366579947"/>
      <w:bookmarkStart w:id="7586" w:name="_Toc366580539"/>
      <w:bookmarkStart w:id="7587" w:name="_Toc366581130"/>
      <w:bookmarkStart w:id="7588" w:name="_Toc366581722"/>
      <w:bookmarkStart w:id="7589" w:name="_Toc351912835"/>
      <w:bookmarkStart w:id="7590" w:name="_Toc351914856"/>
      <w:bookmarkStart w:id="7591" w:name="_Toc351915322"/>
      <w:bookmarkStart w:id="7592" w:name="_Toc361231379"/>
      <w:bookmarkStart w:id="7593" w:name="_Toc361231905"/>
      <w:bookmarkStart w:id="7594" w:name="_Toc362445203"/>
      <w:bookmarkStart w:id="7595" w:name="_Toc363909125"/>
      <w:bookmarkStart w:id="7596" w:name="_Toc364463550"/>
      <w:bookmarkStart w:id="7597" w:name="_Toc366078154"/>
      <w:bookmarkStart w:id="7598" w:name="_Toc366078773"/>
      <w:bookmarkStart w:id="7599" w:name="_Toc366079758"/>
      <w:bookmarkStart w:id="7600" w:name="_Toc366080370"/>
      <w:bookmarkStart w:id="7601" w:name="_Toc366080979"/>
      <w:bookmarkStart w:id="7602" w:name="_Toc366505319"/>
      <w:bookmarkStart w:id="7603" w:name="_Toc366508688"/>
      <w:bookmarkStart w:id="7604" w:name="_Toc366513189"/>
      <w:bookmarkStart w:id="7605" w:name="_Toc366574378"/>
      <w:bookmarkStart w:id="7606" w:name="_Toc366578171"/>
      <w:bookmarkStart w:id="7607" w:name="_Toc366578765"/>
      <w:bookmarkStart w:id="7608" w:name="_Toc366579357"/>
      <w:bookmarkStart w:id="7609" w:name="_Toc366579948"/>
      <w:bookmarkStart w:id="7610" w:name="_Toc366580540"/>
      <w:bookmarkStart w:id="7611" w:name="_Toc366581131"/>
      <w:bookmarkStart w:id="7612" w:name="_Toc366581723"/>
      <w:bookmarkStart w:id="7613" w:name="_Toc351912836"/>
      <w:bookmarkStart w:id="7614" w:name="_Toc351914857"/>
      <w:bookmarkStart w:id="7615" w:name="_Toc351915323"/>
      <w:bookmarkStart w:id="7616" w:name="_Toc361231380"/>
      <w:bookmarkStart w:id="7617" w:name="_Toc361231906"/>
      <w:bookmarkStart w:id="7618" w:name="_Toc362445204"/>
      <w:bookmarkStart w:id="7619" w:name="_Toc363909126"/>
      <w:bookmarkStart w:id="7620" w:name="_Toc364463551"/>
      <w:bookmarkStart w:id="7621" w:name="_Toc366078155"/>
      <w:bookmarkStart w:id="7622" w:name="_Toc366078774"/>
      <w:bookmarkStart w:id="7623" w:name="_Toc366079759"/>
      <w:bookmarkStart w:id="7624" w:name="_Toc366080371"/>
      <w:bookmarkStart w:id="7625" w:name="_Toc366080980"/>
      <w:bookmarkStart w:id="7626" w:name="_Toc366505320"/>
      <w:bookmarkStart w:id="7627" w:name="_Toc366508689"/>
      <w:bookmarkStart w:id="7628" w:name="_Toc366513190"/>
      <w:bookmarkStart w:id="7629" w:name="_Toc366574379"/>
      <w:bookmarkStart w:id="7630" w:name="_Toc366578172"/>
      <w:bookmarkStart w:id="7631" w:name="_Toc366578766"/>
      <w:bookmarkStart w:id="7632" w:name="_Toc366579358"/>
      <w:bookmarkStart w:id="7633" w:name="_Toc366579949"/>
      <w:bookmarkStart w:id="7634" w:name="_Toc366580541"/>
      <w:bookmarkStart w:id="7635" w:name="_Toc366581132"/>
      <w:bookmarkStart w:id="7636" w:name="_Toc366581724"/>
      <w:bookmarkStart w:id="7637" w:name="_Toc351912837"/>
      <w:bookmarkStart w:id="7638" w:name="_Toc351914858"/>
      <w:bookmarkStart w:id="7639" w:name="_Toc351915324"/>
      <w:bookmarkStart w:id="7640" w:name="_Toc361231381"/>
      <w:bookmarkStart w:id="7641" w:name="_Toc361231907"/>
      <w:bookmarkStart w:id="7642" w:name="_Toc362445205"/>
      <w:bookmarkStart w:id="7643" w:name="_Toc363909127"/>
      <w:bookmarkStart w:id="7644" w:name="_Toc364463552"/>
      <w:bookmarkStart w:id="7645" w:name="_Toc366078156"/>
      <w:bookmarkStart w:id="7646" w:name="_Toc366078775"/>
      <w:bookmarkStart w:id="7647" w:name="_Toc366079760"/>
      <w:bookmarkStart w:id="7648" w:name="_Toc366080372"/>
      <w:bookmarkStart w:id="7649" w:name="_Toc366080981"/>
      <w:bookmarkStart w:id="7650" w:name="_Toc366505321"/>
      <w:bookmarkStart w:id="7651" w:name="_Toc366508690"/>
      <w:bookmarkStart w:id="7652" w:name="_Toc366513191"/>
      <w:bookmarkStart w:id="7653" w:name="_Toc366574380"/>
      <w:bookmarkStart w:id="7654" w:name="_Toc366578173"/>
      <w:bookmarkStart w:id="7655" w:name="_Toc366578767"/>
      <w:bookmarkStart w:id="7656" w:name="_Toc366579359"/>
      <w:bookmarkStart w:id="7657" w:name="_Toc366579950"/>
      <w:bookmarkStart w:id="7658" w:name="_Toc366580542"/>
      <w:bookmarkStart w:id="7659" w:name="_Toc366581133"/>
      <w:bookmarkStart w:id="7660" w:name="_Toc366581725"/>
      <w:bookmarkStart w:id="7661" w:name="_Toc351912838"/>
      <w:bookmarkStart w:id="7662" w:name="_Toc351914859"/>
      <w:bookmarkStart w:id="7663" w:name="_Toc351915325"/>
      <w:bookmarkStart w:id="7664" w:name="_Toc361231382"/>
      <w:bookmarkStart w:id="7665" w:name="_Toc361231908"/>
      <w:bookmarkStart w:id="7666" w:name="_Toc362445206"/>
      <w:bookmarkStart w:id="7667" w:name="_Toc363909128"/>
      <w:bookmarkStart w:id="7668" w:name="_Toc364463553"/>
      <w:bookmarkStart w:id="7669" w:name="_Toc366078157"/>
      <w:bookmarkStart w:id="7670" w:name="_Toc366078776"/>
      <w:bookmarkStart w:id="7671" w:name="_Toc366079761"/>
      <w:bookmarkStart w:id="7672" w:name="_Toc366080373"/>
      <w:bookmarkStart w:id="7673" w:name="_Toc366080982"/>
      <w:bookmarkStart w:id="7674" w:name="_Toc366505322"/>
      <w:bookmarkStart w:id="7675" w:name="_Toc366508691"/>
      <w:bookmarkStart w:id="7676" w:name="_Toc366513192"/>
      <w:bookmarkStart w:id="7677" w:name="_Toc366574381"/>
      <w:bookmarkStart w:id="7678" w:name="_Toc366578174"/>
      <w:bookmarkStart w:id="7679" w:name="_Toc366578768"/>
      <w:bookmarkStart w:id="7680" w:name="_Toc366579360"/>
      <w:bookmarkStart w:id="7681" w:name="_Toc366579951"/>
      <w:bookmarkStart w:id="7682" w:name="_Toc366580543"/>
      <w:bookmarkStart w:id="7683" w:name="_Toc366581134"/>
      <w:bookmarkStart w:id="7684" w:name="_Toc366581726"/>
      <w:bookmarkStart w:id="7685" w:name="_Toc351912839"/>
      <w:bookmarkStart w:id="7686" w:name="_Toc351914860"/>
      <w:bookmarkStart w:id="7687" w:name="_Toc351915326"/>
      <w:bookmarkStart w:id="7688" w:name="_Toc361231383"/>
      <w:bookmarkStart w:id="7689" w:name="_Toc361231909"/>
      <w:bookmarkStart w:id="7690" w:name="_Toc362445207"/>
      <w:bookmarkStart w:id="7691" w:name="_Toc363909129"/>
      <w:bookmarkStart w:id="7692" w:name="_Toc364463554"/>
      <w:bookmarkStart w:id="7693" w:name="_Toc366078158"/>
      <w:bookmarkStart w:id="7694" w:name="_Toc366078777"/>
      <w:bookmarkStart w:id="7695" w:name="_Toc366079762"/>
      <w:bookmarkStart w:id="7696" w:name="_Toc366080374"/>
      <w:bookmarkStart w:id="7697" w:name="_Toc366080983"/>
      <w:bookmarkStart w:id="7698" w:name="_Toc366505323"/>
      <w:bookmarkStart w:id="7699" w:name="_Toc366508692"/>
      <w:bookmarkStart w:id="7700" w:name="_Toc366513193"/>
      <w:bookmarkStart w:id="7701" w:name="_Toc366574382"/>
      <w:bookmarkStart w:id="7702" w:name="_Toc366578175"/>
      <w:bookmarkStart w:id="7703" w:name="_Toc366578769"/>
      <w:bookmarkStart w:id="7704" w:name="_Toc366579361"/>
      <w:bookmarkStart w:id="7705" w:name="_Toc366579952"/>
      <w:bookmarkStart w:id="7706" w:name="_Toc366580544"/>
      <w:bookmarkStart w:id="7707" w:name="_Toc366581135"/>
      <w:bookmarkStart w:id="7708" w:name="_Toc366581727"/>
      <w:bookmarkStart w:id="7709" w:name="_Toc351912840"/>
      <w:bookmarkStart w:id="7710" w:name="_Toc351914861"/>
      <w:bookmarkStart w:id="7711" w:name="_Toc351915327"/>
      <w:bookmarkStart w:id="7712" w:name="_Toc361231384"/>
      <w:bookmarkStart w:id="7713" w:name="_Toc361231910"/>
      <w:bookmarkStart w:id="7714" w:name="_Toc362445208"/>
      <w:bookmarkStart w:id="7715" w:name="_Toc363909130"/>
      <w:bookmarkStart w:id="7716" w:name="_Toc364463555"/>
      <w:bookmarkStart w:id="7717" w:name="_Toc366078159"/>
      <w:bookmarkStart w:id="7718" w:name="_Toc366078778"/>
      <w:bookmarkStart w:id="7719" w:name="_Toc366079763"/>
      <w:bookmarkStart w:id="7720" w:name="_Toc366080375"/>
      <w:bookmarkStart w:id="7721" w:name="_Toc366080984"/>
      <w:bookmarkStart w:id="7722" w:name="_Toc366505324"/>
      <w:bookmarkStart w:id="7723" w:name="_Toc366508693"/>
      <w:bookmarkStart w:id="7724" w:name="_Toc366513194"/>
      <w:bookmarkStart w:id="7725" w:name="_Toc366574383"/>
      <w:bookmarkStart w:id="7726" w:name="_Toc366578176"/>
      <w:bookmarkStart w:id="7727" w:name="_Toc366578770"/>
      <w:bookmarkStart w:id="7728" w:name="_Toc366579362"/>
      <w:bookmarkStart w:id="7729" w:name="_Toc366579953"/>
      <w:bookmarkStart w:id="7730" w:name="_Toc366580545"/>
      <w:bookmarkStart w:id="7731" w:name="_Toc366581136"/>
      <w:bookmarkStart w:id="7732" w:name="_Toc366581728"/>
      <w:bookmarkStart w:id="7733" w:name="_Toc351912841"/>
      <w:bookmarkStart w:id="7734" w:name="_Toc351914862"/>
      <w:bookmarkStart w:id="7735" w:name="_Toc351915328"/>
      <w:bookmarkStart w:id="7736" w:name="_Toc361231385"/>
      <w:bookmarkStart w:id="7737" w:name="_Toc361231911"/>
      <w:bookmarkStart w:id="7738" w:name="_Toc362445209"/>
      <w:bookmarkStart w:id="7739" w:name="_Toc363909131"/>
      <w:bookmarkStart w:id="7740" w:name="_Toc364463556"/>
      <w:bookmarkStart w:id="7741" w:name="_Toc366078160"/>
      <w:bookmarkStart w:id="7742" w:name="_Toc366078779"/>
      <w:bookmarkStart w:id="7743" w:name="_Toc366079764"/>
      <w:bookmarkStart w:id="7744" w:name="_Toc366080376"/>
      <w:bookmarkStart w:id="7745" w:name="_Toc366080985"/>
      <w:bookmarkStart w:id="7746" w:name="_Toc366505325"/>
      <w:bookmarkStart w:id="7747" w:name="_Toc366508694"/>
      <w:bookmarkStart w:id="7748" w:name="_Toc366513195"/>
      <w:bookmarkStart w:id="7749" w:name="_Toc366574384"/>
      <w:bookmarkStart w:id="7750" w:name="_Toc366578177"/>
      <w:bookmarkStart w:id="7751" w:name="_Toc366578771"/>
      <w:bookmarkStart w:id="7752" w:name="_Toc366579363"/>
      <w:bookmarkStart w:id="7753" w:name="_Toc366579954"/>
      <w:bookmarkStart w:id="7754" w:name="_Toc366580546"/>
      <w:bookmarkStart w:id="7755" w:name="_Toc366581137"/>
      <w:bookmarkStart w:id="7756" w:name="_Toc366581729"/>
      <w:bookmarkStart w:id="7757" w:name="_Toc351912842"/>
      <w:bookmarkStart w:id="7758" w:name="_Toc351914863"/>
      <w:bookmarkStart w:id="7759" w:name="_Toc351915329"/>
      <w:bookmarkStart w:id="7760" w:name="_Toc361231386"/>
      <w:bookmarkStart w:id="7761" w:name="_Toc361231912"/>
      <w:bookmarkStart w:id="7762" w:name="_Toc362445210"/>
      <w:bookmarkStart w:id="7763" w:name="_Toc363909132"/>
      <w:bookmarkStart w:id="7764" w:name="_Toc364463557"/>
      <w:bookmarkStart w:id="7765" w:name="_Toc366078161"/>
      <w:bookmarkStart w:id="7766" w:name="_Toc366078780"/>
      <w:bookmarkStart w:id="7767" w:name="_Toc366079765"/>
      <w:bookmarkStart w:id="7768" w:name="_Toc366080377"/>
      <w:bookmarkStart w:id="7769" w:name="_Toc366080986"/>
      <w:bookmarkStart w:id="7770" w:name="_Toc366505326"/>
      <w:bookmarkStart w:id="7771" w:name="_Toc366508695"/>
      <w:bookmarkStart w:id="7772" w:name="_Toc366513196"/>
      <w:bookmarkStart w:id="7773" w:name="_Toc366574385"/>
      <w:bookmarkStart w:id="7774" w:name="_Toc366578178"/>
      <w:bookmarkStart w:id="7775" w:name="_Toc366578772"/>
      <w:bookmarkStart w:id="7776" w:name="_Toc366579364"/>
      <w:bookmarkStart w:id="7777" w:name="_Toc366579955"/>
      <w:bookmarkStart w:id="7778" w:name="_Toc366580547"/>
      <w:bookmarkStart w:id="7779" w:name="_Toc366581138"/>
      <w:bookmarkStart w:id="7780" w:name="_Toc366581730"/>
      <w:bookmarkStart w:id="7781" w:name="_Toc351912843"/>
      <w:bookmarkStart w:id="7782" w:name="_Toc351914864"/>
      <w:bookmarkStart w:id="7783" w:name="_Toc351915330"/>
      <w:bookmarkStart w:id="7784" w:name="_Toc361231387"/>
      <w:bookmarkStart w:id="7785" w:name="_Toc361231913"/>
      <w:bookmarkStart w:id="7786" w:name="_Toc362445211"/>
      <w:bookmarkStart w:id="7787" w:name="_Toc363909133"/>
      <w:bookmarkStart w:id="7788" w:name="_Toc364463558"/>
      <w:bookmarkStart w:id="7789" w:name="_Toc366078162"/>
      <w:bookmarkStart w:id="7790" w:name="_Toc366078781"/>
      <w:bookmarkStart w:id="7791" w:name="_Toc366079766"/>
      <w:bookmarkStart w:id="7792" w:name="_Toc366080378"/>
      <w:bookmarkStart w:id="7793" w:name="_Toc366080987"/>
      <w:bookmarkStart w:id="7794" w:name="_Toc366505327"/>
      <w:bookmarkStart w:id="7795" w:name="_Toc366508696"/>
      <w:bookmarkStart w:id="7796" w:name="_Toc366513197"/>
      <w:bookmarkStart w:id="7797" w:name="_Toc366574386"/>
      <w:bookmarkStart w:id="7798" w:name="_Toc366578179"/>
      <w:bookmarkStart w:id="7799" w:name="_Toc366578773"/>
      <w:bookmarkStart w:id="7800" w:name="_Toc366579365"/>
      <w:bookmarkStart w:id="7801" w:name="_Toc366579956"/>
      <w:bookmarkStart w:id="7802" w:name="_Toc366580548"/>
      <w:bookmarkStart w:id="7803" w:name="_Toc366581139"/>
      <w:bookmarkStart w:id="7804" w:name="_Toc366581731"/>
      <w:bookmarkStart w:id="7805" w:name="_Toc351912844"/>
      <w:bookmarkStart w:id="7806" w:name="_Toc351914865"/>
      <w:bookmarkStart w:id="7807" w:name="_Toc351915331"/>
      <w:bookmarkStart w:id="7808" w:name="_Toc361231388"/>
      <w:bookmarkStart w:id="7809" w:name="_Toc361231914"/>
      <w:bookmarkStart w:id="7810" w:name="_Toc362445212"/>
      <w:bookmarkStart w:id="7811" w:name="_Toc363909134"/>
      <w:bookmarkStart w:id="7812" w:name="_Toc364463559"/>
      <w:bookmarkStart w:id="7813" w:name="_Toc366078163"/>
      <w:bookmarkStart w:id="7814" w:name="_Toc366078782"/>
      <w:bookmarkStart w:id="7815" w:name="_Toc366079767"/>
      <w:bookmarkStart w:id="7816" w:name="_Toc366080379"/>
      <w:bookmarkStart w:id="7817" w:name="_Toc366080988"/>
      <w:bookmarkStart w:id="7818" w:name="_Toc366505328"/>
      <w:bookmarkStart w:id="7819" w:name="_Toc366508697"/>
      <w:bookmarkStart w:id="7820" w:name="_Toc366513198"/>
      <w:bookmarkStart w:id="7821" w:name="_Toc366574387"/>
      <w:bookmarkStart w:id="7822" w:name="_Toc366578180"/>
      <w:bookmarkStart w:id="7823" w:name="_Toc366578774"/>
      <w:bookmarkStart w:id="7824" w:name="_Toc366579366"/>
      <w:bookmarkStart w:id="7825" w:name="_Toc366579957"/>
      <w:bookmarkStart w:id="7826" w:name="_Toc366580549"/>
      <w:bookmarkStart w:id="7827" w:name="_Toc366581140"/>
      <w:bookmarkStart w:id="7828" w:name="_Toc366581732"/>
      <w:bookmarkStart w:id="7829" w:name="_Toc351912845"/>
      <w:bookmarkStart w:id="7830" w:name="_Toc351914866"/>
      <w:bookmarkStart w:id="7831" w:name="_Toc351915332"/>
      <w:bookmarkStart w:id="7832" w:name="_Toc361231389"/>
      <w:bookmarkStart w:id="7833" w:name="_Toc361231915"/>
      <w:bookmarkStart w:id="7834" w:name="_Toc362445213"/>
      <w:bookmarkStart w:id="7835" w:name="_Toc363909135"/>
      <w:bookmarkStart w:id="7836" w:name="_Toc364463560"/>
      <w:bookmarkStart w:id="7837" w:name="_Toc366078164"/>
      <w:bookmarkStart w:id="7838" w:name="_Toc366078783"/>
      <w:bookmarkStart w:id="7839" w:name="_Toc366079768"/>
      <w:bookmarkStart w:id="7840" w:name="_Toc366080380"/>
      <w:bookmarkStart w:id="7841" w:name="_Toc366080989"/>
      <w:bookmarkStart w:id="7842" w:name="_Toc366505329"/>
      <w:bookmarkStart w:id="7843" w:name="_Toc366508698"/>
      <w:bookmarkStart w:id="7844" w:name="_Toc366513199"/>
      <w:bookmarkStart w:id="7845" w:name="_Toc366574388"/>
      <w:bookmarkStart w:id="7846" w:name="_Toc366578181"/>
      <w:bookmarkStart w:id="7847" w:name="_Toc366578775"/>
      <w:bookmarkStart w:id="7848" w:name="_Toc366579367"/>
      <w:bookmarkStart w:id="7849" w:name="_Toc366579958"/>
      <w:bookmarkStart w:id="7850" w:name="_Toc366580550"/>
      <w:bookmarkStart w:id="7851" w:name="_Toc366581141"/>
      <w:bookmarkStart w:id="7852" w:name="_Toc366581733"/>
      <w:bookmarkStart w:id="7853" w:name="_Toc351912846"/>
      <w:bookmarkStart w:id="7854" w:name="_Toc351914867"/>
      <w:bookmarkStart w:id="7855" w:name="_Toc351915333"/>
      <w:bookmarkStart w:id="7856" w:name="_Toc361231390"/>
      <w:bookmarkStart w:id="7857" w:name="_Toc361231916"/>
      <w:bookmarkStart w:id="7858" w:name="_Toc362445214"/>
      <w:bookmarkStart w:id="7859" w:name="_Toc363909136"/>
      <w:bookmarkStart w:id="7860" w:name="_Toc364463561"/>
      <w:bookmarkStart w:id="7861" w:name="_Toc366078165"/>
      <w:bookmarkStart w:id="7862" w:name="_Toc366078784"/>
      <w:bookmarkStart w:id="7863" w:name="_Toc366079769"/>
      <w:bookmarkStart w:id="7864" w:name="_Toc366080381"/>
      <w:bookmarkStart w:id="7865" w:name="_Toc366080990"/>
      <w:bookmarkStart w:id="7866" w:name="_Toc366505330"/>
      <w:bookmarkStart w:id="7867" w:name="_Toc366508699"/>
      <w:bookmarkStart w:id="7868" w:name="_Toc366513200"/>
      <w:bookmarkStart w:id="7869" w:name="_Toc366574389"/>
      <w:bookmarkStart w:id="7870" w:name="_Toc366578182"/>
      <w:bookmarkStart w:id="7871" w:name="_Toc366578776"/>
      <w:bookmarkStart w:id="7872" w:name="_Toc366579368"/>
      <w:bookmarkStart w:id="7873" w:name="_Toc366579959"/>
      <w:bookmarkStart w:id="7874" w:name="_Toc366580551"/>
      <w:bookmarkStart w:id="7875" w:name="_Toc366581142"/>
      <w:bookmarkStart w:id="7876" w:name="_Toc366581734"/>
      <w:bookmarkStart w:id="7877" w:name="_Toc351912847"/>
      <w:bookmarkStart w:id="7878" w:name="_Toc351914868"/>
      <w:bookmarkStart w:id="7879" w:name="_Toc351915334"/>
      <w:bookmarkStart w:id="7880" w:name="_Toc361231391"/>
      <w:bookmarkStart w:id="7881" w:name="_Toc361231917"/>
      <w:bookmarkStart w:id="7882" w:name="_Toc362445215"/>
      <w:bookmarkStart w:id="7883" w:name="_Toc363909137"/>
      <w:bookmarkStart w:id="7884" w:name="_Toc364463562"/>
      <w:bookmarkStart w:id="7885" w:name="_Toc366078166"/>
      <w:bookmarkStart w:id="7886" w:name="_Toc366078785"/>
      <w:bookmarkStart w:id="7887" w:name="_Toc366079770"/>
      <w:bookmarkStart w:id="7888" w:name="_Toc366080382"/>
      <w:bookmarkStart w:id="7889" w:name="_Toc366080991"/>
      <w:bookmarkStart w:id="7890" w:name="_Toc366505331"/>
      <w:bookmarkStart w:id="7891" w:name="_Toc366508700"/>
      <w:bookmarkStart w:id="7892" w:name="_Toc366513201"/>
      <w:bookmarkStart w:id="7893" w:name="_Toc366574390"/>
      <w:bookmarkStart w:id="7894" w:name="_Toc366578183"/>
      <w:bookmarkStart w:id="7895" w:name="_Toc366578777"/>
      <w:bookmarkStart w:id="7896" w:name="_Toc366579369"/>
      <w:bookmarkStart w:id="7897" w:name="_Toc366579960"/>
      <w:bookmarkStart w:id="7898" w:name="_Toc366580552"/>
      <w:bookmarkStart w:id="7899" w:name="_Toc366581143"/>
      <w:bookmarkStart w:id="7900" w:name="_Toc366581735"/>
      <w:bookmarkStart w:id="7901" w:name="_Toc322911372"/>
      <w:bookmarkStart w:id="7902" w:name="_Toc322911683"/>
      <w:bookmarkStart w:id="7903" w:name="_Toc322911933"/>
      <w:bookmarkStart w:id="7904" w:name="_Toc322912222"/>
      <w:bookmarkStart w:id="7905" w:name="_Toc329093071"/>
      <w:bookmarkStart w:id="7906" w:name="_Toc332701584"/>
      <w:bookmarkStart w:id="7907" w:name="_Toc332701888"/>
      <w:bookmarkStart w:id="7908" w:name="_Toc332711687"/>
      <w:bookmarkStart w:id="7909" w:name="_Toc332711989"/>
      <w:bookmarkStart w:id="7910" w:name="_Toc332712290"/>
      <w:bookmarkStart w:id="7911" w:name="_Toc332724206"/>
      <w:bookmarkStart w:id="7912" w:name="_Toc332724506"/>
      <w:bookmarkStart w:id="7913" w:name="_Toc341102802"/>
      <w:bookmarkStart w:id="7914" w:name="_Toc347241537"/>
      <w:bookmarkStart w:id="7915" w:name="_Toc347744730"/>
      <w:bookmarkStart w:id="7916" w:name="_Toc348984513"/>
      <w:bookmarkStart w:id="7917" w:name="_Toc348984818"/>
      <w:bookmarkStart w:id="7918" w:name="_Toc349037982"/>
      <w:bookmarkStart w:id="7919" w:name="_Toc349038284"/>
      <w:bookmarkStart w:id="7920" w:name="_Toc349042777"/>
      <w:bookmarkStart w:id="7921" w:name="_Toc349642189"/>
      <w:bookmarkStart w:id="7922" w:name="_Toc351912848"/>
      <w:bookmarkStart w:id="7923" w:name="_Toc351914869"/>
      <w:bookmarkStart w:id="7924" w:name="_Toc351915335"/>
      <w:bookmarkStart w:id="7925" w:name="_Toc361231392"/>
      <w:bookmarkStart w:id="7926" w:name="_Toc361231918"/>
      <w:bookmarkStart w:id="7927" w:name="_Toc362445216"/>
      <w:bookmarkStart w:id="7928" w:name="_Toc363909138"/>
      <w:bookmarkStart w:id="7929" w:name="_Toc364463563"/>
      <w:bookmarkStart w:id="7930" w:name="_Toc366078167"/>
      <w:bookmarkStart w:id="7931" w:name="_Toc366078786"/>
      <w:bookmarkStart w:id="7932" w:name="_Toc366079771"/>
      <w:bookmarkStart w:id="7933" w:name="_Toc366080383"/>
      <w:bookmarkStart w:id="7934" w:name="_Toc366080992"/>
      <w:bookmarkStart w:id="7935" w:name="_Toc366505332"/>
      <w:bookmarkStart w:id="7936" w:name="_Toc366508701"/>
      <w:bookmarkStart w:id="7937" w:name="_Toc366513202"/>
      <w:bookmarkStart w:id="7938" w:name="_Toc366574391"/>
      <w:bookmarkStart w:id="7939" w:name="_Toc366578184"/>
      <w:bookmarkStart w:id="7940" w:name="_Toc366578778"/>
      <w:bookmarkStart w:id="7941" w:name="_Toc366579370"/>
      <w:bookmarkStart w:id="7942" w:name="_Toc366579961"/>
      <w:bookmarkStart w:id="7943" w:name="_Toc366580553"/>
      <w:bookmarkStart w:id="7944" w:name="_Toc366581144"/>
      <w:bookmarkStart w:id="7945" w:name="_Toc366581736"/>
      <w:bookmarkStart w:id="7946" w:name="_Properties_for_Nillable"/>
      <w:bookmarkStart w:id="7947" w:name="_Toc349042778"/>
      <w:bookmarkStart w:id="7948" w:name="_Ref38543945"/>
      <w:bookmarkStart w:id="7949" w:name="_Ref38543953"/>
      <w:bookmarkStart w:id="7950" w:name="_Ref52983719"/>
      <w:bookmarkStart w:id="7951" w:name="_Toc53134131"/>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bookmarkEnd w:id="7053"/>
      <w:bookmarkEnd w:id="7054"/>
      <w:bookmarkEnd w:id="7055"/>
      <w:bookmarkEnd w:id="7056"/>
      <w:bookmarkEnd w:id="7057"/>
      <w:bookmarkEnd w:id="7058"/>
      <w:bookmarkEnd w:id="7059"/>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bookmarkEnd w:id="7123"/>
      <w:bookmarkEnd w:id="7124"/>
      <w:bookmarkEnd w:id="7125"/>
      <w:bookmarkEnd w:id="7126"/>
      <w:bookmarkEnd w:id="7127"/>
      <w:bookmarkEnd w:id="7128"/>
      <w:bookmarkEnd w:id="7129"/>
      <w:bookmarkEnd w:id="7130"/>
      <w:bookmarkEnd w:id="7131"/>
      <w:bookmarkEnd w:id="7132"/>
      <w:bookmarkEnd w:id="7133"/>
      <w:bookmarkEnd w:id="7134"/>
      <w:bookmarkEnd w:id="7135"/>
      <w:bookmarkEnd w:id="7136"/>
      <w:bookmarkEnd w:id="7137"/>
      <w:bookmarkEnd w:id="7138"/>
      <w:bookmarkEnd w:id="7139"/>
      <w:bookmarkEnd w:id="7140"/>
      <w:bookmarkEnd w:id="7141"/>
      <w:bookmarkEnd w:id="714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bookmarkEnd w:id="7188"/>
      <w:bookmarkEnd w:id="7189"/>
      <w:bookmarkEnd w:id="7190"/>
      <w:bookmarkEnd w:id="7191"/>
      <w:bookmarkEnd w:id="7192"/>
      <w:bookmarkEnd w:id="7193"/>
      <w:bookmarkEnd w:id="7194"/>
      <w:bookmarkEnd w:id="7195"/>
      <w:bookmarkEnd w:id="7196"/>
      <w:bookmarkEnd w:id="7197"/>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bookmarkEnd w:id="7259"/>
      <w:bookmarkEnd w:id="7260"/>
      <w:bookmarkEnd w:id="7261"/>
      <w:bookmarkEnd w:id="7262"/>
      <w:bookmarkEnd w:id="7263"/>
      <w:bookmarkEnd w:id="7264"/>
      <w:bookmarkEnd w:id="7265"/>
      <w:bookmarkEnd w:id="7266"/>
      <w:bookmarkEnd w:id="7267"/>
      <w:bookmarkEnd w:id="7268"/>
      <w:bookmarkEnd w:id="7269"/>
      <w:bookmarkEnd w:id="7270"/>
      <w:bookmarkEnd w:id="7271"/>
      <w:bookmarkEnd w:id="7272"/>
      <w:bookmarkEnd w:id="7273"/>
      <w:bookmarkEnd w:id="7274"/>
      <w:bookmarkEnd w:id="7275"/>
      <w:bookmarkEnd w:id="7276"/>
      <w:bookmarkEnd w:id="7277"/>
      <w:bookmarkEnd w:id="7278"/>
      <w:bookmarkEnd w:id="7279"/>
      <w:bookmarkEnd w:id="7280"/>
      <w:bookmarkEnd w:id="7281"/>
      <w:bookmarkEnd w:id="7282"/>
      <w:bookmarkEnd w:id="7283"/>
      <w:bookmarkEnd w:id="7284"/>
      <w:bookmarkEnd w:id="7285"/>
      <w:bookmarkEnd w:id="7286"/>
      <w:bookmarkEnd w:id="7287"/>
      <w:bookmarkEnd w:id="7288"/>
      <w:bookmarkEnd w:id="7289"/>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bookmarkEnd w:id="7311"/>
      <w:bookmarkEnd w:id="7312"/>
      <w:bookmarkEnd w:id="7313"/>
      <w:bookmarkEnd w:id="7314"/>
      <w:bookmarkEnd w:id="7315"/>
      <w:bookmarkEnd w:id="7316"/>
      <w:bookmarkEnd w:id="7317"/>
      <w:bookmarkEnd w:id="7318"/>
      <w:bookmarkEnd w:id="7319"/>
      <w:bookmarkEnd w:id="7320"/>
      <w:bookmarkEnd w:id="7321"/>
      <w:bookmarkEnd w:id="7322"/>
      <w:bookmarkEnd w:id="7323"/>
      <w:bookmarkEnd w:id="7324"/>
      <w:bookmarkEnd w:id="7325"/>
      <w:bookmarkEnd w:id="7326"/>
      <w:bookmarkEnd w:id="7327"/>
      <w:bookmarkEnd w:id="7328"/>
      <w:bookmarkEnd w:id="7329"/>
      <w:bookmarkEnd w:id="7330"/>
      <w:bookmarkEnd w:id="7331"/>
      <w:bookmarkEnd w:id="7332"/>
      <w:bookmarkEnd w:id="7333"/>
      <w:bookmarkEnd w:id="7334"/>
      <w:bookmarkEnd w:id="7335"/>
      <w:bookmarkEnd w:id="7336"/>
      <w:bookmarkEnd w:id="7337"/>
      <w:bookmarkEnd w:id="7338"/>
      <w:bookmarkEnd w:id="7339"/>
      <w:bookmarkEnd w:id="7340"/>
      <w:bookmarkEnd w:id="7341"/>
      <w:bookmarkEnd w:id="7342"/>
      <w:bookmarkEnd w:id="7343"/>
      <w:bookmarkEnd w:id="7344"/>
      <w:bookmarkEnd w:id="7345"/>
      <w:bookmarkEnd w:id="7346"/>
      <w:bookmarkEnd w:id="7347"/>
      <w:bookmarkEnd w:id="7348"/>
      <w:bookmarkEnd w:id="7349"/>
      <w:bookmarkEnd w:id="7350"/>
      <w:bookmarkEnd w:id="7351"/>
      <w:bookmarkEnd w:id="7352"/>
      <w:bookmarkEnd w:id="7353"/>
      <w:bookmarkEnd w:id="7354"/>
      <w:bookmarkEnd w:id="7355"/>
      <w:bookmarkEnd w:id="7356"/>
      <w:bookmarkEnd w:id="7357"/>
      <w:bookmarkEnd w:id="7358"/>
      <w:bookmarkEnd w:id="7359"/>
      <w:bookmarkEnd w:id="7360"/>
      <w:bookmarkEnd w:id="7361"/>
      <w:bookmarkEnd w:id="7362"/>
      <w:bookmarkEnd w:id="7363"/>
      <w:bookmarkEnd w:id="7364"/>
      <w:bookmarkEnd w:id="7365"/>
      <w:bookmarkEnd w:id="7366"/>
      <w:bookmarkEnd w:id="7367"/>
      <w:bookmarkEnd w:id="7368"/>
      <w:bookmarkEnd w:id="7369"/>
      <w:bookmarkEnd w:id="7370"/>
      <w:bookmarkEnd w:id="7371"/>
      <w:bookmarkEnd w:id="7372"/>
      <w:bookmarkEnd w:id="7373"/>
      <w:bookmarkEnd w:id="7374"/>
      <w:bookmarkEnd w:id="7375"/>
      <w:bookmarkEnd w:id="7376"/>
      <w:bookmarkEnd w:id="7377"/>
      <w:bookmarkEnd w:id="7378"/>
      <w:bookmarkEnd w:id="7379"/>
      <w:bookmarkEnd w:id="7380"/>
      <w:bookmarkEnd w:id="7381"/>
      <w:bookmarkEnd w:id="7382"/>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bookmarkEnd w:id="7526"/>
      <w:bookmarkEnd w:id="7527"/>
      <w:bookmarkEnd w:id="7528"/>
      <w:bookmarkEnd w:id="7529"/>
      <w:bookmarkEnd w:id="7530"/>
      <w:bookmarkEnd w:id="7531"/>
      <w:bookmarkEnd w:id="7532"/>
      <w:bookmarkEnd w:id="7533"/>
      <w:bookmarkEnd w:id="7534"/>
      <w:bookmarkEnd w:id="7535"/>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r>
        <w:t>Properties for Nillable Elements</w:t>
      </w:r>
      <w:bookmarkEnd w:id="6005"/>
      <w:bookmarkEnd w:id="6006"/>
      <w:bookmarkEnd w:id="6007"/>
      <w:bookmarkEnd w:id="6008"/>
      <w:bookmarkEnd w:id="6009"/>
      <w:bookmarkEnd w:id="7947"/>
      <w:bookmarkEnd w:id="7948"/>
      <w:bookmarkEnd w:id="7949"/>
      <w:bookmarkEnd w:id="7950"/>
      <w:bookmarkEnd w:id="7951"/>
    </w:p>
    <w:p w14:paraId="37514152" w14:textId="77777777" w:rsidR="000E1214" w:rsidRDefault="00A87198">
      <w:pPr>
        <w:pStyle w:val="nobreak"/>
      </w:pPr>
      <w:r>
        <w:t xml:space="preserve">These properties are used when the XSD 'nillable' property of an element is 'true', and they control when and how the representation data are interpreted as having the logical meaning 'nil'.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251"/>
        <w:gridCol w:w="6379"/>
      </w:tblGrid>
      <w:tr w:rsidR="000E1214" w14:paraId="7CB515A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343BA2F"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84A7D49" w14:textId="77777777" w:rsidR="000E1214" w:rsidRDefault="00A87198">
            <w:pPr>
              <w:rPr>
                <w:rFonts w:cs="Arial"/>
                <w:b/>
              </w:rPr>
            </w:pPr>
            <w:r>
              <w:rPr>
                <w:rFonts w:cs="Arial"/>
                <w:b/>
              </w:rPr>
              <w:t>Description</w:t>
            </w:r>
          </w:p>
        </w:tc>
      </w:tr>
      <w:tr w:rsidR="000E1214" w14:paraId="24382309" w14:textId="77777777">
        <w:tc>
          <w:tcPr>
            <w:tcW w:w="0" w:type="auto"/>
            <w:tcBorders>
              <w:top w:val="single" w:sz="4" w:space="0" w:color="auto"/>
              <w:left w:val="single" w:sz="4" w:space="0" w:color="auto"/>
              <w:bottom w:val="single" w:sz="4" w:space="0" w:color="auto"/>
              <w:right w:val="single" w:sz="4" w:space="0" w:color="auto"/>
            </w:tcBorders>
            <w:hideMark/>
          </w:tcPr>
          <w:p w14:paraId="4A0DD54E" w14:textId="77777777" w:rsidR="000E1214" w:rsidRDefault="00A87198">
            <w:pPr>
              <w:rPr>
                <w:rFonts w:cs="Arial"/>
              </w:rPr>
            </w:pPr>
            <w:r>
              <w:rPr>
                <w:rFonts w:cs="Arial"/>
              </w:rPr>
              <w:t>nilKind</w:t>
            </w:r>
          </w:p>
        </w:tc>
        <w:tc>
          <w:tcPr>
            <w:tcW w:w="0" w:type="auto"/>
            <w:tcBorders>
              <w:top w:val="single" w:sz="4" w:space="0" w:color="auto"/>
              <w:left w:val="single" w:sz="4" w:space="0" w:color="auto"/>
              <w:bottom w:val="single" w:sz="4" w:space="0" w:color="auto"/>
              <w:right w:val="single" w:sz="4" w:space="0" w:color="auto"/>
            </w:tcBorders>
            <w:hideMark/>
          </w:tcPr>
          <w:p w14:paraId="0FBCFF8F" w14:textId="77777777" w:rsidR="000E1214" w:rsidRDefault="00A87198">
            <w:pPr>
              <w:rPr>
                <w:rFonts w:cs="Arial"/>
              </w:rPr>
            </w:pPr>
            <w:r>
              <w:rPr>
                <w:rFonts w:cs="Arial"/>
              </w:rPr>
              <w:t>Enum</w:t>
            </w:r>
          </w:p>
          <w:p w14:paraId="60A4CBD7" w14:textId="77777777" w:rsidR="000E1214" w:rsidRDefault="00A87198">
            <w:pPr>
              <w:rPr>
                <w:rFonts w:cs="Arial"/>
              </w:rPr>
            </w:pPr>
            <w:r>
              <w:rPr>
                <w:rFonts w:cs="Arial"/>
              </w:rPr>
              <w:t xml:space="preserve">Valid values 'literalValue', 'logicalValue', 'literalCharacter'. </w:t>
            </w:r>
          </w:p>
          <w:p w14:paraId="2D2CEE78" w14:textId="77777777" w:rsidR="000E1214" w:rsidRDefault="00A87198">
            <w:pPr>
              <w:rPr>
                <w:rFonts w:cs="Arial"/>
              </w:rPr>
            </w:pPr>
            <w:r>
              <w:rPr>
                <w:rFonts w:cs="Arial"/>
              </w:rPr>
              <w:t>Used when XSD nillable is 'true'.</w:t>
            </w:r>
          </w:p>
          <w:p w14:paraId="2FC532A2" w14:textId="77777777" w:rsidR="000E1214" w:rsidRDefault="00A87198">
            <w:pPr>
              <w:rPr>
                <w:rFonts w:cs="Arial"/>
              </w:rPr>
            </w:pPr>
            <w:r>
              <w:rPr>
                <w:rFonts w:cs="Arial"/>
              </w:rPr>
              <w:t xml:space="preserve">Specifies how dfdl:nilValue is interpreted to represent the nil value in the data stream. </w:t>
            </w:r>
          </w:p>
          <w:p w14:paraId="3B343DCE" w14:textId="77777777" w:rsidR="000E1214" w:rsidRDefault="00A87198">
            <w:r>
              <w:t>If 'literalCharacter' then dfdl:nilValue specifies</w:t>
            </w:r>
            <w:r>
              <w:rPr>
                <w:rFonts w:eastAsia="MS Mincho"/>
              </w:rPr>
              <w:t xml:space="preserve"> a single character or a single byte </w:t>
            </w:r>
            <w:r>
              <w:t>that, when repeated to the length of the element, is the nil value. 'literalCharacter' may only be specified for fixed-length elements, otherwise it is a Schema Definition Error..</w:t>
            </w:r>
          </w:p>
          <w:p w14:paraId="5E33D037" w14:textId="77777777" w:rsidR="000E1214" w:rsidRDefault="00A87198">
            <w:r>
              <w:t>If 'literalValue' then dfdl:nilValue specifies</w:t>
            </w:r>
            <w:r>
              <w:rPr>
                <w:rFonts w:eastAsia="MS Mincho"/>
              </w:rPr>
              <w:t xml:space="preserve"> </w:t>
            </w:r>
            <w:r>
              <w:t xml:space="preserve">a list of DFDL literal strings that are the possible representations for nil. </w:t>
            </w:r>
          </w:p>
          <w:p w14:paraId="04C7B9A8" w14:textId="77777777" w:rsidR="000E1214" w:rsidRDefault="00A87198">
            <w:pPr>
              <w:rPr>
                <w:rFonts w:cs="Arial"/>
              </w:rPr>
            </w:pPr>
            <w:r>
              <w:rPr>
                <w:rFonts w:cs="Arial"/>
              </w:rPr>
              <w:t xml:space="preserve">If 'logicalValue' then dfdl:nilValue specifies a list of logical values that are the possible logical values for nil.  </w:t>
            </w:r>
          </w:p>
          <w:p w14:paraId="7D2A162E" w14:textId="77777777" w:rsidR="000E1214" w:rsidRDefault="00A87198">
            <w:pPr>
              <w:rPr>
                <w:rFonts w:cs="Arial"/>
              </w:rPr>
            </w:pPr>
            <w:r>
              <w:rPr>
                <w:rFonts w:cs="Arial"/>
              </w:rPr>
              <w:t xml:space="preserve">Complex elements can be nillable, but dfdl:nilKind can only be 'literalValue' and dfdl:nilValue must be "%ES;". It is a Schema Definition Error otherwise. </w:t>
            </w:r>
          </w:p>
          <w:p w14:paraId="52A1CCBC" w14:textId="77777777" w:rsidR="000E1214" w:rsidRDefault="00A87198">
            <w:pPr>
              <w:rPr>
                <w:rFonts w:cs="Arial"/>
              </w:rPr>
            </w:pPr>
            <w:r>
              <w:rPr>
                <w:rFonts w:cs="Arial"/>
              </w:rPr>
              <w:t>Annotation: dfdl:element</w:t>
            </w:r>
          </w:p>
        </w:tc>
      </w:tr>
      <w:tr w:rsidR="000E1214" w14:paraId="50BC4C18" w14:textId="77777777">
        <w:tc>
          <w:tcPr>
            <w:tcW w:w="0" w:type="auto"/>
            <w:tcBorders>
              <w:top w:val="single" w:sz="4" w:space="0" w:color="auto"/>
              <w:left w:val="single" w:sz="4" w:space="0" w:color="auto"/>
              <w:bottom w:val="single" w:sz="4" w:space="0" w:color="auto"/>
              <w:right w:val="single" w:sz="4" w:space="0" w:color="auto"/>
            </w:tcBorders>
            <w:hideMark/>
          </w:tcPr>
          <w:p w14:paraId="18A4E8D6" w14:textId="77777777" w:rsidR="000E1214" w:rsidRDefault="00A87198">
            <w:pPr>
              <w:rPr>
                <w:rFonts w:cs="Arial"/>
              </w:rPr>
            </w:pPr>
            <w:r>
              <w:rPr>
                <w:rFonts w:cs="Arial"/>
              </w:rPr>
              <w:t>nilValue</w:t>
            </w:r>
          </w:p>
        </w:tc>
        <w:tc>
          <w:tcPr>
            <w:tcW w:w="0" w:type="auto"/>
            <w:tcBorders>
              <w:top w:val="single" w:sz="4" w:space="0" w:color="auto"/>
              <w:left w:val="single" w:sz="4" w:space="0" w:color="auto"/>
              <w:bottom w:val="single" w:sz="4" w:space="0" w:color="auto"/>
              <w:right w:val="single" w:sz="4" w:space="0" w:color="auto"/>
            </w:tcBorders>
            <w:hideMark/>
          </w:tcPr>
          <w:p w14:paraId="0985280C" w14:textId="77777777" w:rsidR="000E1214" w:rsidRDefault="00A87198">
            <w:pPr>
              <w:rPr>
                <w:rFonts w:cs="Arial"/>
              </w:rPr>
            </w:pPr>
            <w:r>
              <w:rPr>
                <w:rFonts w:cs="Arial"/>
              </w:rPr>
              <w:t xml:space="preserve">List of DFDL String Literals, List of Logical Values, DFDL String Literal </w:t>
            </w:r>
          </w:p>
          <w:p w14:paraId="545E00B7" w14:textId="77777777" w:rsidR="000E1214" w:rsidRDefault="00A87198">
            <w:pPr>
              <w:rPr>
                <w:rFonts w:cs="Arial"/>
              </w:rPr>
            </w:pPr>
            <w:r>
              <w:rPr>
                <w:rFonts w:cs="Arial"/>
              </w:rPr>
              <w:t xml:space="preserve">Specifies the text strings that are the possible literal or logical nil values of the element.  </w:t>
            </w:r>
          </w:p>
          <w:p w14:paraId="354E5AB3" w14:textId="77777777" w:rsidR="000E1214" w:rsidRDefault="00A87198">
            <w:pPr>
              <w:rPr>
                <w:rFonts w:cs="Arial"/>
              </w:rPr>
            </w:pPr>
            <w:r>
              <w:rPr>
                <w:rFonts w:cs="Arial"/>
              </w:rPr>
              <w:t xml:space="preserve">If dfdl:nilKind is 'literalValue' then dfdl:nilValue specifies a whitespace separated list of DFDL literal strings that are the possible representations for nil. On parsing the element value is nil if the trimmed data matches one of the string literals in the list. On unparsing if the element value is nil the first string literal in the list is output. </w:t>
            </w:r>
          </w:p>
          <w:p w14:paraId="19FA6649" w14:textId="77777777" w:rsidR="000E1214" w:rsidRDefault="00A87198">
            <w:pPr>
              <w:rPr>
                <w:rFonts w:cs="Arial"/>
              </w:rPr>
            </w:pPr>
            <w:r>
              <w:rPr>
                <w:rFonts w:cs="Arial"/>
              </w:rPr>
              <w:t>If dfdl:nilKind is 'logicalValue' then dfdl:nilValue specifies a whitespace separated list of logical values that are the possible logical values for nil. On parsing the element value is nil if the data, converted to its logical type, matches any of the logical values in the list. On unparsing if the element value is nil, the first value from the list</w:t>
            </w:r>
            <w:r>
              <w:t xml:space="preserve"> </w:t>
            </w:r>
            <w:r>
              <w:rPr>
                <w:rFonts w:cs="Arial"/>
              </w:rPr>
              <w:t>is converted to its physical representation and output.</w:t>
            </w:r>
          </w:p>
          <w:p w14:paraId="3632CF85" w14:textId="77777777" w:rsidR="000E1214" w:rsidRDefault="00A87198">
            <w:r>
              <w:t xml:space="preserve">If dfdl:nilKind is  'literalCharacter' then dfdl:nilValue specifies a single character or byte that, when repeated to the length of the element, is the nil representation. </w:t>
            </w:r>
            <w:r>
              <w:rPr>
                <w:rFonts w:eastAsia="MS Mincho"/>
              </w:rPr>
              <w:t xml:space="preserve">If a character, then it can be specified using a literal character or using DFDL entities. If a character is specified when dfdl:lengthUnits is 'bytes' then the dfdl:nilValue must be a single-byte character. To specify a byte, it must be specified using a single "%#r;" entity. If a byte is specified when dfdl:lengthUnits is 'characters' then the dfdl:encoding must be a fixed-width encoding. </w:t>
            </w:r>
          </w:p>
          <w:p w14:paraId="564FE25A" w14:textId="77777777" w:rsidR="000E1214" w:rsidRDefault="00A87198">
            <w:pPr>
              <w:rPr>
                <w:rFonts w:eastAsia="MS Mincho"/>
              </w:rPr>
            </w:pPr>
            <w:r>
              <w:t xml:space="preserve">On parsing, the element value is nil if all characters in the untrimmed data content match the dfdl:nilValue character . On unparsing, if the element value is nil the dfdl:nilValue character is output to the needed length. </w:t>
            </w:r>
            <w:r>
              <w:rPr>
                <w:rFonts w:eastAsia="MS Mincho"/>
              </w:rPr>
              <w:t xml:space="preserve"> </w:t>
            </w:r>
          </w:p>
          <w:p w14:paraId="51AB8A02" w14:textId="77777777" w:rsidR="000E1214" w:rsidRDefault="00A87198">
            <w:pPr>
              <w:autoSpaceDE w:val="0"/>
              <w:rPr>
                <w:rFonts w:cs="Arial"/>
              </w:rPr>
            </w:pPr>
            <w:r>
              <w:rPr>
                <w:rFonts w:cs="Arial"/>
              </w:rPr>
              <w:t>There are restrictions on the</w:t>
            </w:r>
            <w:r>
              <w:rPr>
                <w:rFonts w:eastAsia="Arial" w:cs="Arial"/>
              </w:rPr>
              <w:t xml:space="preserve"> </w:t>
            </w:r>
            <w:r>
              <w:rPr>
                <w:rFonts w:cs="Arial"/>
              </w:rPr>
              <w:t>string</w:t>
            </w:r>
            <w:r>
              <w:rPr>
                <w:rFonts w:eastAsia="Arial" w:cs="Arial"/>
              </w:rPr>
              <w:t xml:space="preserve"> </w:t>
            </w:r>
            <w:r>
              <w:rPr>
                <w:rFonts w:cs="Arial"/>
              </w:rPr>
              <w:t>literal</w:t>
            </w:r>
            <w:r>
              <w:rPr>
                <w:rFonts w:eastAsia="Arial" w:cs="Arial"/>
              </w:rPr>
              <w:t xml:space="preserve"> </w:t>
            </w:r>
            <w:r>
              <w:rPr>
                <w:rFonts w:cs="Arial"/>
              </w:rPr>
              <w:t>syntax</w:t>
            </w:r>
            <w:r>
              <w:rPr>
                <w:rFonts w:eastAsia="Arial" w:cs="Arial"/>
              </w:rPr>
              <w:t xml:space="preserve"> </w:t>
            </w:r>
            <w:r>
              <w:rPr>
                <w:rFonts w:cs="Arial"/>
              </w:rPr>
              <w:t>of</w:t>
            </w:r>
            <w:r>
              <w:rPr>
                <w:rFonts w:eastAsia="Arial" w:cs="Arial"/>
              </w:rPr>
              <w:t xml:space="preserve"> dfdl:</w:t>
            </w:r>
            <w:r>
              <w:rPr>
                <w:rFonts w:cs="Arial"/>
              </w:rPr>
              <w:t xml:space="preserve">nilValue. </w:t>
            </w:r>
          </w:p>
          <w:p w14:paraId="3CDA5D79" w14:textId="77777777" w:rsidR="000E1214" w:rsidRDefault="00A87198">
            <w:pPr>
              <w:autoSpaceDE w:val="0"/>
              <w:rPr>
                <w:rFonts w:eastAsia="Arial" w:cs="Arial"/>
              </w:rPr>
            </w:pPr>
            <w:r>
              <w:rPr>
                <w:rFonts w:cs="Arial"/>
              </w:rPr>
              <w:t>When</w:t>
            </w:r>
            <w:r>
              <w:rPr>
                <w:rFonts w:eastAsia="Arial" w:cs="Arial"/>
              </w:rPr>
              <w:t xml:space="preserve"> dfdl:</w:t>
            </w:r>
            <w:r>
              <w:rPr>
                <w:rFonts w:cs="Arial"/>
              </w:rPr>
              <w:t>nilKind</w:t>
            </w:r>
            <w:r>
              <w:rPr>
                <w:rFonts w:eastAsia="Arial" w:cs="Arial"/>
              </w:rPr>
              <w:t xml:space="preserve"> </w:t>
            </w:r>
            <w:r>
              <w:rPr>
                <w:rFonts w:cs="Arial"/>
              </w:rPr>
              <w:t>is</w:t>
            </w:r>
            <w:r>
              <w:rPr>
                <w:rFonts w:eastAsia="Arial" w:cs="Arial"/>
              </w:rPr>
              <w:t xml:space="preserve"> </w:t>
            </w:r>
            <w:r>
              <w:rPr>
                <w:rFonts w:cs="Arial"/>
              </w:rPr>
              <w:t>literalValue and text representation:</w:t>
            </w:r>
            <w:r>
              <w:rPr>
                <w:rFonts w:eastAsia="Arial" w:cs="Arial"/>
              </w:rPr>
              <w:t xml:space="preserve"> </w:t>
            </w:r>
          </w:p>
          <w:p w14:paraId="2040B045" w14:textId="77777777" w:rsidR="000E1214" w:rsidRDefault="00A87198" w:rsidP="00C31ED0">
            <w:pPr>
              <w:numPr>
                <w:ilvl w:val="0"/>
                <w:numId w:val="133"/>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6CB6FB37" w14:textId="77777777" w:rsidR="000E1214" w:rsidRDefault="00A87198" w:rsidP="00C31ED0">
            <w:pPr>
              <w:numPr>
                <w:ilvl w:val="0"/>
                <w:numId w:val="133"/>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42D05701" w14:textId="77777777" w:rsidR="000E1214" w:rsidRDefault="00A87198" w:rsidP="00C31ED0">
            <w:pPr>
              <w:numPr>
                <w:ilvl w:val="0"/>
                <w:numId w:val="133"/>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allowed.</w:t>
            </w:r>
          </w:p>
          <w:p w14:paraId="4DA69C1A" w14:textId="77777777" w:rsidR="000E1214" w:rsidRDefault="00A87198">
            <w:r>
              <w:t>When dfdl:nilKind is literal value and binary</w:t>
            </w:r>
            <w:r>
              <w:rPr>
                <w:rFonts w:eastAsia="Helv"/>
              </w:rPr>
              <w:t xml:space="preserve"> </w:t>
            </w:r>
            <w:r>
              <w:t>representation:</w:t>
            </w:r>
          </w:p>
          <w:p w14:paraId="0BBF6A04" w14:textId="77777777" w:rsidR="000E1214" w:rsidRDefault="00A87198" w:rsidP="00C31ED0">
            <w:pPr>
              <w:numPr>
                <w:ilvl w:val="0"/>
                <w:numId w:val="134"/>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4952C364" w14:textId="77777777" w:rsidR="000E1214" w:rsidRDefault="00A87198" w:rsidP="00C31ED0">
            <w:pPr>
              <w:numPr>
                <w:ilvl w:val="0"/>
                <w:numId w:val="134"/>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071EA60E" w14:textId="77777777" w:rsidR="000E1214" w:rsidRDefault="00A87198" w:rsidP="00C31ED0">
            <w:pPr>
              <w:numPr>
                <w:ilvl w:val="0"/>
                <w:numId w:val="134"/>
              </w:numPr>
            </w:pPr>
            <w:r>
              <w:t>DFDL</w:t>
            </w:r>
            <w:r>
              <w:rPr>
                <w:rFonts w:eastAsia="Helv"/>
              </w:rPr>
              <w:t xml:space="preserve"> </w:t>
            </w:r>
            <w:r>
              <w:t>Character</w:t>
            </w:r>
            <w:r>
              <w:rPr>
                <w:rFonts w:eastAsia="Helv"/>
              </w:rPr>
              <w:t xml:space="preserve"> </w:t>
            </w:r>
            <w:r>
              <w:t>class ES</w:t>
            </w:r>
            <w:r>
              <w:rPr>
                <w:rFonts w:eastAsia="Helv"/>
              </w:rPr>
              <w:t xml:space="preserve"> is </w:t>
            </w:r>
            <w:r>
              <w:t>allowed.</w:t>
            </w:r>
          </w:p>
          <w:p w14:paraId="3DD50894" w14:textId="77777777" w:rsidR="000E1214" w:rsidRDefault="00A87198" w:rsidP="00C31ED0">
            <w:pPr>
              <w:numPr>
                <w:ilvl w:val="0"/>
                <w:numId w:val="134"/>
              </w:numPr>
            </w:pPr>
            <w:r>
              <w:t>Other 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and </w:t>
            </w:r>
            <w:r>
              <w:t>WSP*, are</w:t>
            </w:r>
            <w:r>
              <w:rPr>
                <w:rFonts w:eastAsia="Helv"/>
              </w:rPr>
              <w:t xml:space="preserve"> not </w:t>
            </w:r>
            <w:r>
              <w:t>allowed.</w:t>
            </w:r>
          </w:p>
          <w:p w14:paraId="30B6F706" w14:textId="77777777" w:rsidR="000E1214" w:rsidRDefault="00A87198">
            <w:pPr>
              <w:autoSpaceDE w:val="0"/>
              <w:rPr>
                <w:rFonts w:eastAsia="Arial" w:cs="Arial"/>
              </w:rPr>
            </w:pPr>
            <w:r>
              <w:rPr>
                <w:rFonts w:cs="Arial"/>
              </w:rPr>
              <w:t>When dfdl:nilKind is literalCharacter and</w:t>
            </w:r>
            <w:r>
              <w:rPr>
                <w:rFonts w:eastAsia="Arial" w:cs="Arial"/>
              </w:rPr>
              <w:t xml:space="preserve"> text </w:t>
            </w:r>
            <w:r>
              <w:rPr>
                <w:rFonts w:cs="Arial"/>
              </w:rPr>
              <w:t>representation:</w:t>
            </w:r>
            <w:r>
              <w:rPr>
                <w:rFonts w:eastAsia="Arial" w:cs="Arial"/>
              </w:rPr>
              <w:t xml:space="preserve"> </w:t>
            </w:r>
          </w:p>
          <w:p w14:paraId="762F722D" w14:textId="77777777" w:rsidR="000E1214" w:rsidRDefault="00A87198" w:rsidP="00C31ED0">
            <w:pPr>
              <w:numPr>
                <w:ilvl w:val="0"/>
                <w:numId w:val="135"/>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153C0FC0" w14:textId="77777777" w:rsidR="000E1214" w:rsidRDefault="00A87198" w:rsidP="00C31ED0">
            <w:pPr>
              <w:numPr>
                <w:ilvl w:val="0"/>
                <w:numId w:val="135"/>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3C3505B4" w14:textId="77777777" w:rsidR="000E1214" w:rsidRDefault="00A87198" w:rsidP="00C31ED0">
            <w:pPr>
              <w:numPr>
                <w:ilvl w:val="0"/>
                <w:numId w:val="135"/>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592892C5" w14:textId="77777777" w:rsidR="000E1214" w:rsidRDefault="00A87198">
            <w:r>
              <w:t>When dfdl:nilKind is literalCharacter and</w:t>
            </w:r>
            <w:r>
              <w:rPr>
                <w:rFonts w:eastAsia="Helv"/>
              </w:rPr>
              <w:t xml:space="preserve"> binary </w:t>
            </w:r>
            <w:r>
              <w:t>representation:</w:t>
            </w:r>
          </w:p>
          <w:p w14:paraId="04937B3E" w14:textId="77777777" w:rsidR="000E1214" w:rsidRDefault="00A87198" w:rsidP="00C31ED0">
            <w:pPr>
              <w:numPr>
                <w:ilvl w:val="0"/>
                <w:numId w:val="136"/>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28EBADAD" w14:textId="77777777" w:rsidR="000E1214" w:rsidRDefault="00A87198" w:rsidP="00C31ED0">
            <w:pPr>
              <w:numPr>
                <w:ilvl w:val="0"/>
                <w:numId w:val="136"/>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74728981" w14:textId="77777777" w:rsidR="000E1214" w:rsidRDefault="00A87198" w:rsidP="00C31ED0">
            <w:pPr>
              <w:numPr>
                <w:ilvl w:val="0"/>
                <w:numId w:val="136"/>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 and ES</w:t>
            </w:r>
            <w:r>
              <w:rPr>
                <w:rFonts w:eastAsia="Helv"/>
              </w:rPr>
              <w:t xml:space="preserve"> </w:t>
            </w:r>
            <w:r>
              <w:t>are</w:t>
            </w:r>
            <w:r>
              <w:rPr>
                <w:rFonts w:eastAsia="Helv"/>
              </w:rPr>
              <w:t xml:space="preserve"> not </w:t>
            </w:r>
            <w:r>
              <w:t>allowed.</w:t>
            </w:r>
          </w:p>
          <w:p w14:paraId="69121AE3" w14:textId="77777777" w:rsidR="000E1214" w:rsidRDefault="00A87198">
            <w:pPr>
              <w:rPr>
                <w:rFonts w:cs="Arial"/>
              </w:rPr>
            </w:pPr>
            <w:r>
              <w:rPr>
                <w:rFonts w:cs="Arial"/>
              </w:rPr>
              <w:t>dfdl:nilValue is sensitive to dfdl:ignoreCase when dfdl:nilKind is 'literalValue' or 'logicalValue', but not when dfdl:nilKind is 'literalCharacter'</w:t>
            </w:r>
          </w:p>
          <w:p w14:paraId="769E6E92" w14:textId="77777777" w:rsidR="000E1214" w:rsidRDefault="00A87198">
            <w:pPr>
              <w:rPr>
                <w:rFonts w:cs="Arial"/>
              </w:rPr>
            </w:pPr>
            <w:r>
              <w:rPr>
                <w:rFonts w:cs="Arial"/>
              </w:rPr>
              <w:t xml:space="preserve">Complex elements can be nillable, but dfdl:nilKind can only be 'literalValue' and dfdl:nilValue must be "%ES;". It is a Schema Definition Error otherwise. </w:t>
            </w:r>
          </w:p>
          <w:p w14:paraId="3704DDC3" w14:textId="77777777" w:rsidR="000E1214" w:rsidRDefault="00A87198">
            <w:pPr>
              <w:rPr>
                <w:rFonts w:cs="Arial"/>
              </w:rPr>
            </w:pPr>
            <w:r>
              <w:rPr>
                <w:rFonts w:cs="Arial"/>
              </w:rPr>
              <w:t>Annotation: dfdl:element</w:t>
            </w:r>
          </w:p>
        </w:tc>
      </w:tr>
      <w:tr w:rsidR="000E1214" w14:paraId="3E4BDA87" w14:textId="77777777">
        <w:tc>
          <w:tcPr>
            <w:tcW w:w="0" w:type="auto"/>
            <w:tcBorders>
              <w:top w:val="single" w:sz="4" w:space="0" w:color="auto"/>
              <w:left w:val="single" w:sz="4" w:space="0" w:color="auto"/>
              <w:bottom w:val="single" w:sz="4" w:space="0" w:color="auto"/>
              <w:right w:val="single" w:sz="4" w:space="0" w:color="auto"/>
            </w:tcBorders>
            <w:hideMark/>
          </w:tcPr>
          <w:p w14:paraId="62C00EC8" w14:textId="77777777" w:rsidR="000E1214" w:rsidRDefault="00A87198">
            <w:pPr>
              <w:rPr>
                <w:rFonts w:cs="Arial"/>
              </w:rPr>
            </w:pPr>
            <w:r>
              <w:rPr>
                <w:rFonts w:cs="Arial"/>
              </w:rPr>
              <w:t>nilValueDelimiterPolicy</w:t>
            </w:r>
          </w:p>
        </w:tc>
        <w:tc>
          <w:tcPr>
            <w:tcW w:w="0" w:type="auto"/>
            <w:tcBorders>
              <w:top w:val="single" w:sz="4" w:space="0" w:color="auto"/>
              <w:left w:val="single" w:sz="4" w:space="0" w:color="auto"/>
              <w:bottom w:val="single" w:sz="4" w:space="0" w:color="auto"/>
              <w:right w:val="single" w:sz="4" w:space="0" w:color="auto"/>
            </w:tcBorders>
            <w:hideMark/>
          </w:tcPr>
          <w:p w14:paraId="7D03F53B" w14:textId="77777777" w:rsidR="000E1214" w:rsidRDefault="00A87198">
            <w:pPr>
              <w:rPr>
                <w:rFonts w:cs="Arial"/>
              </w:rPr>
            </w:pPr>
            <w:r>
              <w:rPr>
                <w:rFonts w:cs="Arial"/>
              </w:rPr>
              <w:t>Enum</w:t>
            </w:r>
          </w:p>
          <w:p w14:paraId="1BE3CBD3" w14:textId="77777777" w:rsidR="000E1214" w:rsidRDefault="00A87198">
            <w:pPr>
              <w:rPr>
                <w:rFonts w:cs="Arial"/>
              </w:rPr>
            </w:pPr>
            <w:r>
              <w:rPr>
                <w:rFonts w:cs="Arial"/>
              </w:rPr>
              <w:t>Valid values are 'none', 'initiator', 'terminator' or 'both'.</w:t>
            </w:r>
          </w:p>
          <w:p w14:paraId="77C2F75E" w14:textId="40FFE370" w:rsidR="00D019A4" w:rsidRDefault="00A87198">
            <w:pPr>
              <w:rPr>
                <w:rFonts w:cs="Arial"/>
              </w:rPr>
            </w:pPr>
            <w:r>
              <w:rPr>
                <w:rFonts w:cs="Arial"/>
              </w:rPr>
              <w:t>Indicates that when the value nil is represented, an initiator (if one is defined), a terminator (if one is defined), both an initiator and a terminator (if defined) or neither must be present.</w:t>
            </w:r>
          </w:p>
          <w:p w14:paraId="33C52238" w14:textId="69196070" w:rsidR="00D019A4" w:rsidRDefault="00D019A4">
            <w:pPr>
              <w:rPr>
                <w:rFonts w:cs="Arial"/>
              </w:rPr>
            </w:pPr>
            <w:r>
              <w:rPr>
                <w:rFonts w:cs="Arial"/>
              </w:rPr>
              <w:t>This property enable</w:t>
            </w:r>
            <w:r w:rsidR="00873A62">
              <w:rPr>
                <w:rFonts w:cs="Arial"/>
              </w:rPr>
              <w:t xml:space="preserve">s distinguishing the nil representation from the representation of a value or an empty representation based on presence or absence of the initiator and terminator. </w:t>
            </w:r>
          </w:p>
          <w:p w14:paraId="1A3E408E" w14:textId="77777777" w:rsidR="000E1214" w:rsidRDefault="00A87198">
            <w:pPr>
              <w:rPr>
                <w:rFonts w:cs="Arial"/>
              </w:rPr>
            </w:pPr>
            <w:r>
              <w:rPr>
                <w:rFonts w:cs="Arial"/>
              </w:rPr>
              <w:t>Ignored if both dfdl:initiator and dfdl:terminator are "" (empty string).</w:t>
            </w:r>
          </w:p>
          <w:p w14:paraId="613F3C1C" w14:textId="77777777" w:rsidR="000E1214" w:rsidRDefault="00A87198">
            <w:pPr>
              <w:rPr>
                <w:rFonts w:cs="Arial"/>
              </w:rPr>
            </w:pPr>
            <w:r>
              <w:rPr>
                <w:rFonts w:cs="Arial"/>
              </w:rPr>
              <w:t>Ignored if dfdl:nilKind is set to 'logicalValue' In this case the DFDL processor treats a nil representation like any other representation of the element in that it expects delimiters when parsing, outputs them when unparsing.</w:t>
            </w:r>
          </w:p>
          <w:p w14:paraId="51F1E4AC" w14:textId="77777777" w:rsidR="000E1214" w:rsidRDefault="00A87198">
            <w:pPr>
              <w:rPr>
                <w:rFonts w:cs="Arial"/>
              </w:rPr>
            </w:pPr>
            <w:r>
              <w:rPr>
                <w:rFonts w:cs="Arial"/>
              </w:rPr>
              <w:t>'initiator' indicates that, on parsing, the dfdl:initiator followed by a dfdl:nilValue indicates that a nil representation is present. It also indicates that on unparsing when the logical value is nil that the dfdl:initiator will be output followed by the first dfdl:nilValue.</w:t>
            </w:r>
          </w:p>
          <w:p w14:paraId="47DE86E8" w14:textId="77777777" w:rsidR="000E1214" w:rsidRDefault="00A87198">
            <w:pPr>
              <w:rPr>
                <w:rFonts w:cs="Arial"/>
              </w:rPr>
            </w:pPr>
            <w:r>
              <w:rPr>
                <w:rFonts w:cs="Arial"/>
              </w:rPr>
              <w:t>'terminator' indicates that, on parsing, a dfdl:nilValue followed by the dfdl:terminator indicates that a nil representation is present. It also indicates that on unparsing when the logical value is nil the first dfdl:nilValue followed by the dfdl:terminator will be output.</w:t>
            </w:r>
          </w:p>
          <w:p w14:paraId="3EEA45C0" w14:textId="77777777" w:rsidR="000E1214" w:rsidRDefault="00A87198">
            <w:pPr>
              <w:rPr>
                <w:rFonts w:cs="Arial"/>
              </w:rPr>
            </w:pPr>
            <w:r>
              <w:rPr>
                <w:rFonts w:cs="Arial"/>
              </w:rPr>
              <w:t>'both' indicates  that, on parsing, both the dfdl:initiator and dfdl:terminator must be present with a dfdl:nilValue to indicate that a nil representation is present. On unparsing the dfdl:initiator followed by the first dfdl:nilValue, followed by the dfdl:terminator will be output.</w:t>
            </w:r>
          </w:p>
          <w:p w14:paraId="3C82BDED" w14:textId="77777777" w:rsidR="000E1214" w:rsidRDefault="00A87198">
            <w:pPr>
              <w:rPr>
                <w:rFonts w:cs="Arial"/>
              </w:rPr>
            </w:pPr>
            <w:r>
              <w:rPr>
                <w:rFonts w:cs="Arial"/>
              </w:rPr>
              <w:t>'none' indicates that a dfdl:nilValue without any dfdl:initiator or dfdl:terminator indicates that a nil representation is present. On unparsing the first dfdl:nilValue is output without any dfdl:initiator or dfdl:terminator.</w:t>
            </w:r>
          </w:p>
          <w:p w14:paraId="7EBD0B81" w14:textId="22430D1A" w:rsidR="000E1214" w:rsidRDefault="00A87198">
            <w:pPr>
              <w:rPr>
                <w:rFonts w:cs="Arial"/>
              </w:rPr>
            </w:pPr>
            <w:r>
              <w:t xml:space="preserve">The value of dfdl:nilValueDelimiterPolicy </w:t>
            </w:r>
            <w:r w:rsidR="00AE22DD">
              <w:t>MUST</w:t>
            </w:r>
            <w:r w:rsidR="003B63AE">
              <w:t xml:space="preserve"> </w:t>
            </w:r>
            <w:r>
              <w:t xml:space="preserve">only be checked if there is a dfdl:initiator or dfdl:terminator in scope. If so, and dfdl:nilValueDelimiterPolicy is not set, it is a Schema Definition Error. If dfdl:initiator is not "" and dfdl:terminator is "" and dfdl:nilValueDelimiterPolicy is 'terminator' it is a Schema Definition Error. If dfdl:terminator is not "" and dfdl:initiator is "” and dfdl:nilValueDelimiterPolicy is 'initiator' it is a Schema Definition Error. It is not </w:t>
            </w:r>
            <w:r w:rsidR="00873A62">
              <w:t>a Schema Definition Error</w:t>
            </w:r>
            <w:r>
              <w:t xml:space="preserve"> if dfdl:nilValueDelimiterPolicy is 'both' and one or both of dfdl:initiator and dfdl:terminator is "". This is to accommodate the common use of setting 'both' as a schema-wide setting.</w:t>
            </w:r>
          </w:p>
          <w:p w14:paraId="356F4EF9" w14:textId="77777777" w:rsidR="000E1214" w:rsidRDefault="00A87198">
            <w:pPr>
              <w:rPr>
                <w:rFonts w:cs="Arial"/>
              </w:rPr>
            </w:pPr>
            <w:r>
              <w:rPr>
                <w:rFonts w:eastAsia="MS Mincho" w:cs="Arial"/>
                <w:lang w:eastAsia="ja-JP"/>
              </w:rPr>
              <w:t xml:space="preserve">It is a Schema Definition Error if </w:t>
            </w:r>
            <w:r>
              <w:rPr>
                <w:rFonts w:cs="Arial"/>
              </w:rPr>
              <w:t>dfdl:nilValueDelimiterPolicy is</w:t>
            </w:r>
            <w:r>
              <w:rPr>
                <w:rFonts w:eastAsia="MS Mincho" w:cs="Arial"/>
                <w:lang w:eastAsia="ja-JP"/>
              </w:rPr>
              <w:t xml:space="preserve"> set to 'none' or 'terminator' when the parent xs:sequence has dfdl:initiatedContent 'yes'.</w:t>
            </w:r>
          </w:p>
          <w:p w14:paraId="0A356AB8" w14:textId="77777777" w:rsidR="000E1214" w:rsidRDefault="00A87198">
            <w:pPr>
              <w:keepNext/>
              <w:rPr>
                <w:rFonts w:cs="Arial"/>
              </w:rPr>
            </w:pPr>
            <w:r>
              <w:rPr>
                <w:rFonts w:cs="Arial"/>
              </w:rPr>
              <w:t>Annotation: dfdl:element</w:t>
            </w:r>
          </w:p>
        </w:tc>
      </w:tr>
      <w:tr w:rsidR="000E1214" w14:paraId="4609E83D" w14:textId="77777777">
        <w:tc>
          <w:tcPr>
            <w:tcW w:w="0" w:type="auto"/>
            <w:tcBorders>
              <w:top w:val="single" w:sz="4" w:space="0" w:color="auto"/>
              <w:left w:val="single" w:sz="4" w:space="0" w:color="auto"/>
              <w:bottom w:val="single" w:sz="4" w:space="0" w:color="auto"/>
              <w:right w:val="single" w:sz="4" w:space="0" w:color="auto"/>
            </w:tcBorders>
            <w:hideMark/>
          </w:tcPr>
          <w:p w14:paraId="7F0B4408" w14:textId="77777777" w:rsidR="000E1214" w:rsidRDefault="00A87198">
            <w:pPr>
              <w:rPr>
                <w:rFonts w:cs="Arial"/>
              </w:rPr>
            </w:pPr>
            <w:r>
              <w:rPr>
                <w:rFonts w:eastAsia="Arial Unicode MS"/>
              </w:rPr>
              <w:t>useNilForDefault</w:t>
            </w:r>
          </w:p>
        </w:tc>
        <w:tc>
          <w:tcPr>
            <w:tcW w:w="0" w:type="auto"/>
            <w:tcBorders>
              <w:top w:val="single" w:sz="4" w:space="0" w:color="auto"/>
              <w:left w:val="single" w:sz="4" w:space="0" w:color="auto"/>
              <w:bottom w:val="single" w:sz="4" w:space="0" w:color="auto"/>
              <w:right w:val="single" w:sz="4" w:space="0" w:color="auto"/>
            </w:tcBorders>
            <w:hideMark/>
          </w:tcPr>
          <w:p w14:paraId="6E3DE2AF" w14:textId="77777777" w:rsidR="000E1214" w:rsidRDefault="00A87198">
            <w:pPr>
              <w:rPr>
                <w:rFonts w:eastAsia="Arial Unicode MS"/>
              </w:rPr>
            </w:pPr>
            <w:r>
              <w:rPr>
                <w:rFonts w:eastAsia="Arial Unicode MS"/>
              </w:rPr>
              <w:t>Enum</w:t>
            </w:r>
          </w:p>
          <w:p w14:paraId="572E5679" w14:textId="77777777" w:rsidR="000E1214" w:rsidRDefault="00A87198">
            <w:pPr>
              <w:rPr>
                <w:rFonts w:eastAsia="Arial Unicode MS"/>
              </w:rPr>
            </w:pPr>
            <w:r>
              <w:rPr>
                <w:rFonts w:eastAsia="Arial Unicode MS"/>
              </w:rPr>
              <w:t>Valid values are 'yes', 'no'</w:t>
            </w:r>
          </w:p>
          <w:p w14:paraId="27B84663" w14:textId="77777777" w:rsidR="000E1214" w:rsidRDefault="00A87198">
            <w:pPr>
              <w:rPr>
                <w:rFonts w:eastAsia="Arial Unicode MS" w:cs="Arial"/>
              </w:rPr>
            </w:pPr>
            <w:r>
              <w:rPr>
                <w:rFonts w:eastAsia="Arial Unicode MS" w:cs="Arial"/>
              </w:rPr>
              <w:t xml:space="preserve">When the conditions for applying a simple element default are satisfied, this property controls whether to set the Infoset item </w:t>
            </w:r>
            <w:r>
              <w:rPr>
                <w:rFonts w:eastAsia="Arial Unicode MS" w:cs="Arial"/>
                <w:b/>
              </w:rPr>
              <w:t>[nilled]</w:t>
            </w:r>
            <w:r>
              <w:rPr>
                <w:rFonts w:eastAsia="Arial Unicode MS" w:cs="Arial"/>
              </w:rPr>
              <w:t xml:space="preserve"> boolean member, or to use the XSD default or fixed properties to obtain a data value.  </w:t>
            </w:r>
          </w:p>
          <w:p w14:paraId="6371030D" w14:textId="77777777" w:rsidR="000E1214" w:rsidRDefault="00A87198">
            <w:pPr>
              <w:rPr>
                <w:rFonts w:eastAsia="Arial Unicode MS" w:cs="Arial"/>
              </w:rPr>
            </w:pPr>
            <w:r>
              <w:rPr>
                <w:rFonts w:eastAsia="Arial Unicode MS" w:cs="Arial"/>
              </w:rPr>
              <w:t xml:space="preserve">This property has precedence over the XSD default and XSD fixed properties. </w:t>
            </w:r>
            <w:r>
              <w:t xml:space="preserve">It is only used, and must be defined, if the XSD </w:t>
            </w:r>
            <w:r>
              <w:rPr>
                <w:rFonts w:eastAsia="Arial Unicode MS"/>
              </w:rPr>
              <w:t>nillable</w:t>
            </w:r>
            <w:r>
              <w:rPr>
                <w:rFonts w:eastAsia="Arial Unicode MS" w:cs="Arial"/>
              </w:rPr>
              <w:t xml:space="preserve"> property is 'true'.</w:t>
            </w:r>
          </w:p>
          <w:p w14:paraId="018F07AE" w14:textId="106ECF33" w:rsidR="000E1214" w:rsidRDefault="00A87198">
            <w:pPr>
              <w:rPr>
                <w:rFonts w:eastAsia="Arial Unicode MS" w:cs="Arial"/>
              </w:rPr>
            </w:pPr>
            <w:r>
              <w:rPr>
                <w:rFonts w:eastAsia="Arial Unicode MS" w:cs="Arial"/>
              </w:rPr>
              <w:t xml:space="preserve">Defaulting occurs as described in </w:t>
            </w:r>
            <w:del w:id="7952" w:author="Mike Beckerle" w:date="2020-10-09T10:25:00Z">
              <w:r w:rsidDel="003E209F">
                <w:rPr>
                  <w:rFonts w:eastAsia="Arial Unicode MS" w:cs="Arial"/>
                </w:rPr>
                <w:delText>section</w:delText>
              </w:r>
            </w:del>
            <w:ins w:id="7953" w:author="Mike Beckerle" w:date="2020-10-09T10:25:00Z">
              <w:r w:rsidR="003E209F">
                <w:rPr>
                  <w:rFonts w:eastAsia="Arial Unicode MS" w:cs="Arial"/>
                </w:rPr>
                <w:t>Section</w:t>
              </w:r>
            </w:ins>
            <w:r>
              <w:rPr>
                <w:rFonts w:eastAsia="Arial Unicode MS" w:cs="Arial"/>
              </w:rPr>
              <w:t xml:space="preserve"> 9.4 </w:t>
            </w:r>
            <w:r w:rsidRPr="00065302">
              <w:rPr>
                <w:rStyle w:val="Hyperlink"/>
              </w:rPr>
              <w:fldChar w:fldCharType="begin"/>
            </w:r>
            <w:r w:rsidRPr="00065302">
              <w:rPr>
                <w:rStyle w:val="Hyperlink"/>
                <w:rFonts w:eastAsia="Arial Unicode MS"/>
              </w:rPr>
              <w:instrText xml:space="preserve"> REF _Ref362445437 \h  \* MERGEFORMAT </w:instrText>
            </w:r>
            <w:r w:rsidRPr="00065302">
              <w:rPr>
                <w:rStyle w:val="Hyperlink"/>
              </w:rPr>
            </w:r>
            <w:r w:rsidRPr="00065302">
              <w:rPr>
                <w:rStyle w:val="Hyperlink"/>
              </w:rPr>
              <w:fldChar w:fldCharType="separate"/>
            </w:r>
            <w:r w:rsidR="008A37A6" w:rsidRPr="008A37A6">
              <w:rPr>
                <w:rStyle w:val="Hyperlink"/>
              </w:rPr>
              <w:t>Element Defaults</w:t>
            </w:r>
            <w:r w:rsidRPr="00065302">
              <w:rPr>
                <w:rStyle w:val="Hyperlink"/>
              </w:rPr>
              <w:fldChar w:fldCharType="end"/>
            </w:r>
            <w:r>
              <w:rPr>
                <w:rFonts w:eastAsia="Arial Unicode MS" w:cs="Arial"/>
              </w:rPr>
              <w:t xml:space="preserve"> with nil as the default value. The dfdl:nilValue property must specify at least one nil value otherwise it is a Schema Definition Error. The dfdl:nilKind property may be any of its values. </w:t>
            </w:r>
          </w:p>
          <w:p w14:paraId="67265EA6" w14:textId="77777777" w:rsidR="000E1214" w:rsidRDefault="00A87198">
            <w:pPr>
              <w:rPr>
                <w:rFonts w:cs="Arial"/>
              </w:rPr>
            </w:pPr>
            <w:r>
              <w:rPr>
                <w:rFonts w:eastAsia="Arial Unicode MS" w:cs="Arial"/>
              </w:rPr>
              <w:t>Annotation: dfdl:element (simpleType)</w:t>
            </w:r>
          </w:p>
        </w:tc>
      </w:tr>
    </w:tbl>
    <w:p w14:paraId="051F3A9D" w14:textId="79D753FA" w:rsidR="000E1214" w:rsidRDefault="00A87198">
      <w:pPr>
        <w:pStyle w:val="Caption"/>
      </w:pPr>
      <w:bookmarkStart w:id="7954" w:name="_Toc322911374"/>
      <w:bookmarkStart w:id="7955" w:name="_Toc322911685"/>
      <w:bookmarkStart w:id="7956" w:name="_Toc322911935"/>
      <w:bookmarkStart w:id="7957" w:name="_Toc322912224"/>
      <w:bookmarkStart w:id="7958" w:name="_Toc329093073"/>
      <w:bookmarkStart w:id="7959" w:name="_Toc332701586"/>
      <w:bookmarkStart w:id="7960" w:name="_Toc332701890"/>
      <w:bookmarkStart w:id="7961" w:name="_Toc332711689"/>
      <w:bookmarkStart w:id="7962" w:name="_Toc332711991"/>
      <w:bookmarkStart w:id="7963" w:name="_Toc332712292"/>
      <w:bookmarkStart w:id="7964" w:name="_Toc332724208"/>
      <w:bookmarkStart w:id="7965" w:name="_Toc332724508"/>
      <w:bookmarkStart w:id="7966" w:name="_Toc341102804"/>
      <w:bookmarkStart w:id="7967" w:name="_Toc347241539"/>
      <w:bookmarkStart w:id="7968" w:name="_Toc347744732"/>
      <w:bookmarkStart w:id="7969" w:name="_Toc348984515"/>
      <w:bookmarkStart w:id="7970" w:name="_Toc348984820"/>
      <w:bookmarkStart w:id="7971" w:name="_Toc349037984"/>
      <w:bookmarkStart w:id="7972" w:name="_Toc349038286"/>
      <w:bookmarkStart w:id="7973" w:name="_Toc349042779"/>
      <w:bookmarkStart w:id="7974" w:name="_Toc349642191"/>
      <w:bookmarkStart w:id="7975" w:name="_Toc351912850"/>
      <w:bookmarkStart w:id="7976" w:name="_Toc351914871"/>
      <w:bookmarkStart w:id="7977" w:name="_Toc351915337"/>
      <w:bookmarkStart w:id="7978" w:name="_Toc361231394"/>
      <w:bookmarkStart w:id="7979" w:name="_Toc361231920"/>
      <w:bookmarkStart w:id="7980" w:name="_Toc362445218"/>
      <w:bookmarkStart w:id="7981" w:name="_Toc363909140"/>
      <w:bookmarkStart w:id="7982" w:name="_Toc364463565"/>
      <w:bookmarkStart w:id="7983" w:name="_Toc366078169"/>
      <w:bookmarkStart w:id="7984" w:name="_Toc366078788"/>
      <w:bookmarkStart w:id="7985" w:name="_Toc366079773"/>
      <w:bookmarkStart w:id="7986" w:name="_Toc366080385"/>
      <w:bookmarkStart w:id="7987" w:name="_Toc366080994"/>
      <w:bookmarkStart w:id="7988" w:name="_Toc366505334"/>
      <w:bookmarkStart w:id="7989" w:name="_Toc366508703"/>
      <w:bookmarkStart w:id="7990" w:name="_Toc366513204"/>
      <w:bookmarkStart w:id="7991" w:name="_Toc366574393"/>
      <w:bookmarkStart w:id="7992" w:name="_Toc366578186"/>
      <w:bookmarkStart w:id="7993" w:name="_Toc366578780"/>
      <w:bookmarkStart w:id="7994" w:name="_Toc366579372"/>
      <w:bookmarkStart w:id="7995" w:name="_Toc366579963"/>
      <w:bookmarkStart w:id="7996" w:name="_Toc366580555"/>
      <w:bookmarkStart w:id="7997" w:name="_Toc366581146"/>
      <w:bookmarkStart w:id="7998" w:name="_Toc366581738"/>
      <w:bookmarkStart w:id="7999" w:name="_Toc322911375"/>
      <w:bookmarkStart w:id="8000" w:name="_Toc322911686"/>
      <w:bookmarkStart w:id="8001" w:name="_Toc322911936"/>
      <w:bookmarkStart w:id="8002" w:name="_Toc322912225"/>
      <w:bookmarkStart w:id="8003" w:name="_Toc329093074"/>
      <w:bookmarkStart w:id="8004" w:name="_Toc332701587"/>
      <w:bookmarkStart w:id="8005" w:name="_Toc332701891"/>
      <w:bookmarkStart w:id="8006" w:name="_Toc332711690"/>
      <w:bookmarkStart w:id="8007" w:name="_Toc332711992"/>
      <w:bookmarkStart w:id="8008" w:name="_Toc332712293"/>
      <w:bookmarkStart w:id="8009" w:name="_Toc332724209"/>
      <w:bookmarkStart w:id="8010" w:name="_Toc332724509"/>
      <w:bookmarkStart w:id="8011" w:name="_Toc341102805"/>
      <w:bookmarkStart w:id="8012" w:name="_Toc347241540"/>
      <w:bookmarkStart w:id="8013" w:name="_Toc347744733"/>
      <w:bookmarkStart w:id="8014" w:name="_Toc348984516"/>
      <w:bookmarkStart w:id="8015" w:name="_Toc348984821"/>
      <w:bookmarkStart w:id="8016" w:name="_Toc349037985"/>
      <w:bookmarkStart w:id="8017" w:name="_Toc349038287"/>
      <w:bookmarkStart w:id="8018" w:name="_Toc349042780"/>
      <w:bookmarkStart w:id="8019" w:name="_Toc349642192"/>
      <w:bookmarkStart w:id="8020" w:name="_Toc351912851"/>
      <w:bookmarkStart w:id="8021" w:name="_Toc351914872"/>
      <w:bookmarkStart w:id="8022" w:name="_Toc351915338"/>
      <w:bookmarkStart w:id="8023" w:name="_Toc361231395"/>
      <w:bookmarkStart w:id="8024" w:name="_Toc361231921"/>
      <w:bookmarkStart w:id="8025" w:name="_Toc362445219"/>
      <w:bookmarkStart w:id="8026" w:name="_Toc363909141"/>
      <w:bookmarkStart w:id="8027" w:name="_Toc364463566"/>
      <w:bookmarkStart w:id="8028" w:name="_Toc366078170"/>
      <w:bookmarkStart w:id="8029" w:name="_Toc366078789"/>
      <w:bookmarkStart w:id="8030" w:name="_Toc366079774"/>
      <w:bookmarkStart w:id="8031" w:name="_Toc366080386"/>
      <w:bookmarkStart w:id="8032" w:name="_Toc366080995"/>
      <w:bookmarkStart w:id="8033" w:name="_Toc366505335"/>
      <w:bookmarkStart w:id="8034" w:name="_Toc366508704"/>
      <w:bookmarkStart w:id="8035" w:name="_Toc366513205"/>
      <w:bookmarkStart w:id="8036" w:name="_Toc366574394"/>
      <w:bookmarkStart w:id="8037" w:name="_Toc366578187"/>
      <w:bookmarkStart w:id="8038" w:name="_Toc366578781"/>
      <w:bookmarkStart w:id="8039" w:name="_Toc366579373"/>
      <w:bookmarkStart w:id="8040" w:name="_Toc366579964"/>
      <w:bookmarkStart w:id="8041" w:name="_Toc366580556"/>
      <w:bookmarkStart w:id="8042" w:name="_Toc366581147"/>
      <w:bookmarkStart w:id="8043" w:name="_Toc366581739"/>
      <w:bookmarkStart w:id="8044" w:name="_Toc322911376"/>
      <w:bookmarkStart w:id="8045" w:name="_Toc322911687"/>
      <w:bookmarkStart w:id="8046" w:name="_Toc322911937"/>
      <w:bookmarkStart w:id="8047" w:name="_Toc322912226"/>
      <w:bookmarkStart w:id="8048" w:name="_Toc329093075"/>
      <w:bookmarkStart w:id="8049" w:name="_Toc332701588"/>
      <w:bookmarkStart w:id="8050" w:name="_Toc332701892"/>
      <w:bookmarkStart w:id="8051" w:name="_Toc332711691"/>
      <w:bookmarkStart w:id="8052" w:name="_Toc332711993"/>
      <w:bookmarkStart w:id="8053" w:name="_Toc332712294"/>
      <w:bookmarkStart w:id="8054" w:name="_Toc332724210"/>
      <w:bookmarkStart w:id="8055" w:name="_Toc332724510"/>
      <w:bookmarkStart w:id="8056" w:name="_Toc341102806"/>
      <w:bookmarkStart w:id="8057" w:name="_Toc347241541"/>
      <w:bookmarkStart w:id="8058" w:name="_Toc347744734"/>
      <w:bookmarkStart w:id="8059" w:name="_Toc348984517"/>
      <w:bookmarkStart w:id="8060" w:name="_Toc348984822"/>
      <w:bookmarkStart w:id="8061" w:name="_Toc349037986"/>
      <w:bookmarkStart w:id="8062" w:name="_Toc349038288"/>
      <w:bookmarkStart w:id="8063" w:name="_Toc349042781"/>
      <w:bookmarkStart w:id="8064" w:name="_Toc349642193"/>
      <w:bookmarkStart w:id="8065" w:name="_Toc351912852"/>
      <w:bookmarkStart w:id="8066" w:name="_Toc351914873"/>
      <w:bookmarkStart w:id="8067" w:name="_Toc351915339"/>
      <w:bookmarkStart w:id="8068" w:name="_Toc361231396"/>
      <w:bookmarkStart w:id="8069" w:name="_Toc361231922"/>
      <w:bookmarkStart w:id="8070" w:name="_Toc362445220"/>
      <w:bookmarkStart w:id="8071" w:name="_Toc363909142"/>
      <w:bookmarkStart w:id="8072" w:name="_Toc364463567"/>
      <w:bookmarkStart w:id="8073" w:name="_Toc366078171"/>
      <w:bookmarkStart w:id="8074" w:name="_Toc366078790"/>
      <w:bookmarkStart w:id="8075" w:name="_Toc366079775"/>
      <w:bookmarkStart w:id="8076" w:name="_Toc366080387"/>
      <w:bookmarkStart w:id="8077" w:name="_Toc366080996"/>
      <w:bookmarkStart w:id="8078" w:name="_Toc366505336"/>
      <w:bookmarkStart w:id="8079" w:name="_Toc366508705"/>
      <w:bookmarkStart w:id="8080" w:name="_Toc366513206"/>
      <w:bookmarkStart w:id="8081" w:name="_Toc366574395"/>
      <w:bookmarkStart w:id="8082" w:name="_Toc366578188"/>
      <w:bookmarkStart w:id="8083" w:name="_Toc366578782"/>
      <w:bookmarkStart w:id="8084" w:name="_Toc366579374"/>
      <w:bookmarkStart w:id="8085" w:name="_Toc366579965"/>
      <w:bookmarkStart w:id="8086" w:name="_Toc366580557"/>
      <w:bookmarkStart w:id="8087" w:name="_Toc366581148"/>
      <w:bookmarkStart w:id="8088" w:name="_Toc366581740"/>
      <w:bookmarkStart w:id="8089" w:name="_Toc199516331"/>
      <w:bookmarkStart w:id="8090" w:name="_Toc194983994"/>
      <w:bookmarkStart w:id="8091" w:name="_Toc243112843"/>
      <w:bookmarkStart w:id="8092" w:name="_Ref254775881"/>
      <w:bookmarkStart w:id="8093" w:name="_Toc349042782"/>
      <w:bookmarkStart w:id="8094" w:name="_Toc177399107"/>
      <w:bookmarkStart w:id="8095" w:name="_Toc175057394"/>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r>
        <w:t xml:space="preserve">Table </w:t>
      </w:r>
      <w:fldSimple w:instr=" SEQ Table \* ARABIC ">
        <w:r w:rsidR="008A37A6">
          <w:rPr>
            <w:noProof/>
          </w:rPr>
          <w:t>43</w:t>
        </w:r>
      </w:fldSimple>
      <w:r>
        <w:t xml:space="preserve"> Properties for Nillable Elements</w:t>
      </w:r>
    </w:p>
    <w:bookmarkEnd w:id="8089"/>
    <w:bookmarkEnd w:id="8090"/>
    <w:bookmarkEnd w:id="8091"/>
    <w:bookmarkEnd w:id="8092"/>
    <w:bookmarkEnd w:id="8093"/>
    <w:p w14:paraId="1A185355" w14:textId="2084D24F" w:rsidR="000E1214" w:rsidRDefault="00A87198">
      <w:pPr>
        <w:pStyle w:val="nobreak"/>
      </w:pPr>
      <w:r>
        <w:t xml:space="preserve">The DFDL element defaults processing uses XSD default, XSD fixed or dfdl:useNilForDefault to provide a default value. See </w:t>
      </w:r>
      <w:del w:id="8096" w:author="Mike Beckerle" w:date="2020-10-09T10:25:00Z">
        <w:r w:rsidDel="003E209F">
          <w:delText>section</w:delText>
        </w:r>
      </w:del>
      <w:ins w:id="8097" w:author="Mike Beckerle" w:date="2020-10-09T10:25:00Z">
        <w:r w:rsidR="003E209F">
          <w:t>Section</w:t>
        </w:r>
      </w:ins>
      <w:r>
        <w:t xml:space="preserve"> </w:t>
      </w:r>
      <w:r w:rsidRPr="00065302">
        <w:rPr>
          <w:rStyle w:val="Hyperlink"/>
        </w:rPr>
        <w:fldChar w:fldCharType="begin"/>
      </w:r>
      <w:r w:rsidRPr="00065302">
        <w:rPr>
          <w:rStyle w:val="Hyperlink"/>
        </w:rPr>
        <w:instrText xml:space="preserve"> REF _Ref362445437 \r \h </w:instrText>
      </w:r>
      <w:r w:rsidRPr="00065302">
        <w:rPr>
          <w:rStyle w:val="Hyperlink"/>
        </w:rPr>
      </w:r>
      <w:r w:rsidRPr="00065302">
        <w:rPr>
          <w:rStyle w:val="Hyperlink"/>
        </w:rPr>
        <w:fldChar w:fldCharType="separate"/>
      </w:r>
      <w:ins w:id="8098" w:author="Mike Beckerle" w:date="2020-10-09T10:19:00Z">
        <w:r w:rsidR="008A37A6">
          <w:rPr>
            <w:rStyle w:val="Hyperlink"/>
          </w:rPr>
          <w:t>9.4</w:t>
        </w:r>
      </w:ins>
      <w:del w:id="8099" w:author="Mike Beckerle" w:date="2020-10-09T10:19:00Z">
        <w:r w:rsidR="00404DC4" w:rsidRPr="00065302" w:rsidDel="008A37A6">
          <w:rPr>
            <w:rStyle w:val="Hyperlink"/>
          </w:rPr>
          <w:delText>9.5</w:delText>
        </w:r>
      </w:del>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_Ref362445437 \h </w:instrText>
      </w:r>
      <w:r w:rsidRPr="00065302">
        <w:rPr>
          <w:rStyle w:val="Hyperlink"/>
        </w:rPr>
      </w:r>
      <w:r w:rsidRPr="00065302">
        <w:rPr>
          <w:rStyle w:val="Hyperlink"/>
        </w:rPr>
        <w:fldChar w:fldCharType="separate"/>
      </w:r>
      <w:ins w:id="8100" w:author="Mike Beckerle" w:date="2020-10-09T10:19:00Z">
        <w:r w:rsidR="008A37A6">
          <w:t>Element Defaults</w:t>
        </w:r>
      </w:ins>
      <w:del w:id="8101" w:author="Mike Beckerle" w:date="2020-10-09T10:19:00Z">
        <w:r w:rsidR="00404DC4" w:rsidRPr="00065302" w:rsidDel="008A37A6">
          <w:rPr>
            <w:rStyle w:val="Hyperlink"/>
          </w:rPr>
          <w:delText>Element Defaults</w:delText>
        </w:r>
      </w:del>
      <w:r w:rsidRPr="00065302">
        <w:rPr>
          <w:rStyle w:val="Hyperlink"/>
        </w:rPr>
        <w:fldChar w:fldCharType="end"/>
      </w:r>
      <w:r>
        <w:t xml:space="preserve"> for a full description.</w:t>
      </w:r>
    </w:p>
    <w:p w14:paraId="3241A37F" w14:textId="77777777" w:rsidR="000E1214" w:rsidRDefault="00A87198" w:rsidP="00B31DA3">
      <w:pPr>
        <w:pStyle w:val="Heading1"/>
      </w:pPr>
      <w:bookmarkStart w:id="8102" w:name="_Toc322911689"/>
      <w:bookmarkStart w:id="8103" w:name="_Toc322912228"/>
      <w:bookmarkStart w:id="8104" w:name="_Toc329093077"/>
      <w:bookmarkStart w:id="8105" w:name="_Toc332701590"/>
      <w:bookmarkStart w:id="8106" w:name="_Toc332701894"/>
      <w:bookmarkStart w:id="8107" w:name="_Toc332711693"/>
      <w:bookmarkStart w:id="8108" w:name="_Toc332711995"/>
      <w:bookmarkStart w:id="8109" w:name="_Toc332712296"/>
      <w:bookmarkStart w:id="8110" w:name="_Toc332724212"/>
      <w:bookmarkStart w:id="8111" w:name="_Toc332724512"/>
      <w:bookmarkStart w:id="8112" w:name="_Toc341102808"/>
      <w:bookmarkStart w:id="8113" w:name="_Toc347241543"/>
      <w:bookmarkStart w:id="8114" w:name="_Toc347744736"/>
      <w:bookmarkStart w:id="8115" w:name="_Toc348984519"/>
      <w:bookmarkStart w:id="8116" w:name="_Toc348984824"/>
      <w:bookmarkStart w:id="8117" w:name="_Toc349037988"/>
      <w:bookmarkStart w:id="8118" w:name="_Toc349038290"/>
      <w:bookmarkStart w:id="8119" w:name="_Toc349042783"/>
      <w:bookmarkStart w:id="8120" w:name="_Toc349642195"/>
      <w:bookmarkStart w:id="8121" w:name="_Toc351912854"/>
      <w:bookmarkStart w:id="8122" w:name="_Toc351914875"/>
      <w:bookmarkStart w:id="8123" w:name="_Toc351915341"/>
      <w:bookmarkStart w:id="8124" w:name="_Toc361231398"/>
      <w:bookmarkStart w:id="8125" w:name="_Toc361231924"/>
      <w:bookmarkStart w:id="8126" w:name="_Toc362445222"/>
      <w:bookmarkStart w:id="8127" w:name="_Toc363909144"/>
      <w:bookmarkStart w:id="8128" w:name="_Toc364463569"/>
      <w:bookmarkStart w:id="8129" w:name="_Toc366078173"/>
      <w:bookmarkStart w:id="8130" w:name="_Toc366078792"/>
      <w:bookmarkStart w:id="8131" w:name="_Toc366079777"/>
      <w:bookmarkStart w:id="8132" w:name="_Toc366080389"/>
      <w:bookmarkStart w:id="8133" w:name="_Toc366080998"/>
      <w:bookmarkStart w:id="8134" w:name="_Toc366505338"/>
      <w:bookmarkStart w:id="8135" w:name="_Toc366508707"/>
      <w:bookmarkStart w:id="8136" w:name="_Toc366513208"/>
      <w:bookmarkStart w:id="8137" w:name="_Toc366574397"/>
      <w:bookmarkStart w:id="8138" w:name="_Toc366578190"/>
      <w:bookmarkStart w:id="8139" w:name="_Toc366578784"/>
      <w:bookmarkStart w:id="8140" w:name="_Toc366579376"/>
      <w:bookmarkStart w:id="8141" w:name="_Toc366579967"/>
      <w:bookmarkStart w:id="8142" w:name="_Toc366580559"/>
      <w:bookmarkStart w:id="8143" w:name="_Toc366581150"/>
      <w:bookmarkStart w:id="8144" w:name="_Toc366581742"/>
      <w:bookmarkStart w:id="8145" w:name="_Toc199515707"/>
      <w:bookmarkStart w:id="8146" w:name="_Toc199515895"/>
      <w:bookmarkStart w:id="8147" w:name="_Toc199516334"/>
      <w:bookmarkStart w:id="8148" w:name="_Toc199841890"/>
      <w:bookmarkStart w:id="8149" w:name="_Toc199844456"/>
      <w:bookmarkStart w:id="8150" w:name="_Toc199515708"/>
      <w:bookmarkStart w:id="8151" w:name="_Toc199515896"/>
      <w:bookmarkStart w:id="8152" w:name="_Toc199516335"/>
      <w:bookmarkStart w:id="8153" w:name="_Toc199841891"/>
      <w:bookmarkStart w:id="8154" w:name="_Toc199844457"/>
      <w:bookmarkStart w:id="8155" w:name="_Toc199515709"/>
      <w:bookmarkStart w:id="8156" w:name="_Toc199515897"/>
      <w:bookmarkStart w:id="8157" w:name="_Toc199516336"/>
      <w:bookmarkStart w:id="8158" w:name="_Toc199841892"/>
      <w:bookmarkStart w:id="8159" w:name="_Toc199844458"/>
      <w:bookmarkStart w:id="8160" w:name="_Toc199515710"/>
      <w:bookmarkStart w:id="8161" w:name="_Toc199515898"/>
      <w:bookmarkStart w:id="8162" w:name="_Toc199516337"/>
      <w:bookmarkStart w:id="8163" w:name="_Toc199841893"/>
      <w:bookmarkStart w:id="8164" w:name="_Toc199844459"/>
      <w:bookmarkStart w:id="8165" w:name="_Sequence_Groups"/>
      <w:bookmarkStart w:id="8166" w:name="_Toc199516339"/>
      <w:bookmarkStart w:id="8167" w:name="_Toc194983998"/>
      <w:bookmarkStart w:id="8168" w:name="_Toc243112845"/>
      <w:bookmarkStart w:id="8169" w:name="_Ref255476240"/>
      <w:bookmarkStart w:id="8170" w:name="_Toc349042784"/>
      <w:bookmarkStart w:id="8171" w:name="_Ref38542599"/>
      <w:bookmarkStart w:id="8172" w:name="_Ref38542608"/>
      <w:bookmarkStart w:id="8173" w:name="_Toc53134132"/>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r>
        <w:t>Sequence Groups</w:t>
      </w:r>
      <w:bookmarkEnd w:id="8094"/>
      <w:bookmarkEnd w:id="8095"/>
      <w:bookmarkEnd w:id="8166"/>
      <w:bookmarkEnd w:id="8167"/>
      <w:bookmarkEnd w:id="8168"/>
      <w:bookmarkEnd w:id="8169"/>
      <w:bookmarkEnd w:id="8170"/>
      <w:bookmarkEnd w:id="8171"/>
      <w:bookmarkEnd w:id="8172"/>
      <w:bookmarkEnd w:id="8173"/>
    </w:p>
    <w:p w14:paraId="1B29FAC8" w14:textId="77777777" w:rsidR="000E1214" w:rsidRDefault="00A87198">
      <w:r>
        <w:t>The following properties are specific to sequences.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4"/>
        <w:gridCol w:w="7016"/>
      </w:tblGrid>
      <w:tr w:rsidR="000E1214" w14:paraId="5E6EC6C4"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486949D"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A00093A" w14:textId="77777777" w:rsidR="000E1214" w:rsidRDefault="00A87198">
            <w:pPr>
              <w:rPr>
                <w:b/>
              </w:rPr>
            </w:pPr>
            <w:r>
              <w:rPr>
                <w:b/>
              </w:rPr>
              <w:t>Description</w:t>
            </w:r>
          </w:p>
        </w:tc>
      </w:tr>
      <w:tr w:rsidR="000E1214" w14:paraId="398103AA" w14:textId="77777777">
        <w:tc>
          <w:tcPr>
            <w:tcW w:w="0" w:type="auto"/>
            <w:tcBorders>
              <w:top w:val="single" w:sz="4" w:space="0" w:color="auto"/>
              <w:left w:val="single" w:sz="4" w:space="0" w:color="auto"/>
              <w:bottom w:val="single" w:sz="4" w:space="0" w:color="auto"/>
              <w:right w:val="single" w:sz="4" w:space="0" w:color="auto"/>
            </w:tcBorders>
            <w:hideMark/>
          </w:tcPr>
          <w:p w14:paraId="5ACC3F18" w14:textId="77777777" w:rsidR="000E1214" w:rsidRDefault="00A87198">
            <w:pPr>
              <w:rPr>
                <w:rFonts w:cs="Arial"/>
                <w:sz w:val="18"/>
                <w:szCs w:val="18"/>
              </w:rPr>
            </w:pPr>
            <w:r>
              <w:t>sequenceKind</w:t>
            </w:r>
          </w:p>
        </w:tc>
        <w:tc>
          <w:tcPr>
            <w:tcW w:w="0" w:type="auto"/>
            <w:tcBorders>
              <w:top w:val="single" w:sz="4" w:space="0" w:color="auto"/>
              <w:left w:val="single" w:sz="4" w:space="0" w:color="auto"/>
              <w:bottom w:val="single" w:sz="4" w:space="0" w:color="auto"/>
              <w:right w:val="single" w:sz="4" w:space="0" w:color="auto"/>
            </w:tcBorders>
            <w:hideMark/>
          </w:tcPr>
          <w:p w14:paraId="689D5927" w14:textId="77777777" w:rsidR="000E1214" w:rsidRDefault="00A87198">
            <w:r>
              <w:t>Enum</w:t>
            </w:r>
          </w:p>
          <w:p w14:paraId="77721A69" w14:textId="77777777" w:rsidR="000E1214" w:rsidRDefault="00A87198">
            <w:r>
              <w:t xml:space="preserve">Valid values are 'ordered', 'unordered' </w:t>
            </w:r>
          </w:p>
          <w:p w14:paraId="6F6C27E7" w14:textId="77777777" w:rsidR="000E1214" w:rsidRDefault="00A87198">
            <w:r>
              <w:t>When 'ordered', this property means that the contained items of the sequence will be encountered in the same order that they appear in the schema, which is called schema-definition-order.</w:t>
            </w:r>
          </w:p>
          <w:p w14:paraId="2343A934" w14:textId="3922BC74" w:rsidR="000E1214" w:rsidRDefault="00A87198">
            <w:r>
              <w:t xml:space="preserve">When 'unordered', this property means that the items of the sequence will be encountered in any order. Repeating occurrences of the same element do not need to be contiguous. The children of an unordered sequence </w:t>
            </w:r>
            <w:r w:rsidR="008E7C14">
              <w:t xml:space="preserve">must </w:t>
            </w:r>
            <w:r>
              <w:t>be xs:element otherwise it is a Schema Definition Error.</w:t>
            </w:r>
          </w:p>
          <w:p w14:paraId="75BEF319" w14:textId="77777777" w:rsidR="000E1214" w:rsidRDefault="00A87198">
            <w:r>
              <w:t>Annotation: dfdl:sequence, dfdl:group (sequence)</w:t>
            </w:r>
          </w:p>
        </w:tc>
      </w:tr>
      <w:tr w:rsidR="000E1214" w14:paraId="272AE56A" w14:textId="77777777">
        <w:tc>
          <w:tcPr>
            <w:tcW w:w="0" w:type="auto"/>
            <w:tcBorders>
              <w:top w:val="single" w:sz="4" w:space="0" w:color="auto"/>
              <w:left w:val="single" w:sz="4" w:space="0" w:color="auto"/>
              <w:bottom w:val="single" w:sz="4" w:space="0" w:color="auto"/>
              <w:right w:val="single" w:sz="4" w:space="0" w:color="auto"/>
            </w:tcBorders>
            <w:hideMark/>
          </w:tcPr>
          <w:p w14:paraId="257654B8"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479CE704" w14:textId="77777777" w:rsidR="000E1214" w:rsidRDefault="00A87198">
            <w:r>
              <w:t>Enum</w:t>
            </w:r>
          </w:p>
          <w:p w14:paraId="69576BED" w14:textId="77777777" w:rsidR="000E1214" w:rsidRDefault="00A87198">
            <w:r>
              <w:t>Valid values are 'yes', 'no'</w:t>
            </w:r>
          </w:p>
          <w:p w14:paraId="59D45D61" w14:textId="77777777" w:rsidR="000E1214" w:rsidRDefault="00A87198">
            <w:r>
              <w:t>When 'yes' indicates that all the children of the sequence are initiated. It is a Schema Definition Error if any children have their dfdl:initiator property set to the empty string.</w:t>
            </w:r>
          </w:p>
          <w:p w14:paraId="430F3CDD" w14:textId="77777777" w:rsidR="000E1214" w:rsidRDefault="00A87198">
            <w:r>
              <w:t>If the child is optional then it is known to exist when its initiator has been found. Any subsequent error parsing the child will not cause the parser to backtrack to try other alternatives.</w:t>
            </w:r>
          </w:p>
          <w:p w14:paraId="3A9EAFF8" w14:textId="77777777" w:rsidR="000E1214" w:rsidRDefault="00A87198">
            <w:r>
              <w:t>When 'no', the children of the sequence may have their dfdl:initiator property set to the empty string.</w:t>
            </w:r>
          </w:p>
          <w:p w14:paraId="74D19415" w14:textId="77777777" w:rsidR="000E1214" w:rsidRDefault="00A87198">
            <w:pPr>
              <w:keepNext/>
            </w:pPr>
            <w:r>
              <w:t xml:space="preserve">Annotation: dfdl:sequence, dfdl:choice, dfdl:group </w:t>
            </w:r>
          </w:p>
        </w:tc>
      </w:tr>
    </w:tbl>
    <w:p w14:paraId="33AFC9AF" w14:textId="5DFBE0D9" w:rsidR="000E1214" w:rsidRDefault="00A87198">
      <w:pPr>
        <w:pStyle w:val="Caption"/>
      </w:pPr>
      <w:bookmarkStart w:id="8174" w:name="_Toc199516340"/>
      <w:bookmarkStart w:id="8175" w:name="_Toc194983999"/>
      <w:bookmarkStart w:id="8176" w:name="_Toc175057395"/>
      <w:r>
        <w:t xml:space="preserve">Table </w:t>
      </w:r>
      <w:fldSimple w:instr=" SEQ Table \* ARABIC ">
        <w:r w:rsidR="008A37A6">
          <w:rPr>
            <w:noProof/>
          </w:rPr>
          <w:t>44</w:t>
        </w:r>
      </w:fldSimple>
      <w:r>
        <w:t xml:space="preserve"> Properties for Sequence Groups</w:t>
      </w:r>
    </w:p>
    <w:p w14:paraId="79D8FE8F" w14:textId="77777777" w:rsidR="000E1214" w:rsidRDefault="00A87198">
      <w:pPr>
        <w:pStyle w:val="nobreak"/>
      </w:pPr>
      <w:r>
        <w:t xml:space="preserve">A sequence can have a dfdl:initiator and/or a dfdl:terminator as described earlier. </w:t>
      </w:r>
    </w:p>
    <w:p w14:paraId="14AAB8CD" w14:textId="77777777" w:rsidR="000E1214" w:rsidRDefault="00A87198" w:rsidP="00B31DA3">
      <w:pPr>
        <w:pStyle w:val="Heading2"/>
      </w:pPr>
      <w:bookmarkStart w:id="8177" w:name="_Toc243112846"/>
      <w:bookmarkStart w:id="8178" w:name="_Toc349042785"/>
      <w:bookmarkStart w:id="8179" w:name="_Toc53134133"/>
      <w:r>
        <w:t>Empty Sequences</w:t>
      </w:r>
      <w:bookmarkEnd w:id="8174"/>
      <w:bookmarkEnd w:id="8175"/>
      <w:bookmarkEnd w:id="8177"/>
      <w:bookmarkEnd w:id="8178"/>
      <w:bookmarkEnd w:id="8179"/>
    </w:p>
    <w:p w14:paraId="748045E5" w14:textId="1B39DA7A" w:rsidR="000E1214" w:rsidRDefault="00A87198">
      <w:r>
        <w:t xml:space="preserve">A sequence having no children is syntactically legal in DFDL. In the data stream, such a sequence can have non-zero length </w:t>
      </w:r>
      <w:r>
        <w:rPr>
          <w:b/>
          <w:bCs/>
          <w:i/>
          <w:iCs/>
        </w:rPr>
        <w:t>LeftFraming</w:t>
      </w:r>
      <w:r>
        <w:t xml:space="preserve"> and </w:t>
      </w:r>
      <w:r>
        <w:rPr>
          <w:b/>
          <w:bCs/>
          <w:i/>
          <w:iCs/>
        </w:rPr>
        <w:t>RightFraming</w:t>
      </w:r>
      <w:r>
        <w:t xml:space="preserve"> regions, but the </w:t>
      </w:r>
      <w:r>
        <w:rPr>
          <w:bCs/>
          <w:iCs/>
        </w:rPr>
        <w:t>SequenceContent</w:t>
      </w:r>
      <w:r>
        <w:t xml:space="preserve"> region in between must be empty. It is a </w:t>
      </w:r>
      <w:del w:id="8180" w:author="Mike Beckerle" w:date="2020-10-08T20:33:00Z">
        <w:r w:rsidDel="00B31DA3">
          <w:delText>processing error</w:delText>
        </w:r>
      </w:del>
      <w:ins w:id="8181" w:author="Mike Beckerle" w:date="2020-10-08T20:33:00Z">
        <w:r w:rsidR="00B31DA3">
          <w:t>Processing Error</w:t>
        </w:r>
      </w:ins>
      <w:r>
        <w:t xml:space="preserve"> if the </w:t>
      </w:r>
      <w:r>
        <w:rPr>
          <w:bCs/>
          <w:iCs/>
        </w:rPr>
        <w:t>SequenceContent</w:t>
      </w:r>
      <w:r>
        <w:rPr>
          <w:rStyle w:val="Emphasis"/>
        </w:rPr>
        <w:t xml:space="preserve"> </w:t>
      </w:r>
      <w:r>
        <w:t>region of an empty sequence has non-zero length when parsing.</w:t>
      </w:r>
    </w:p>
    <w:p w14:paraId="78064F95" w14:textId="77777777" w:rsidR="000E1214" w:rsidRDefault="00A87198">
      <w:r>
        <w:t>XML schema does not define an empty sequence that is the content model of a complex type definition as effective content so any DFDL annotations on such a construct would be ignored. It is a Schema Definition Error if the empty sequence is the content model of a complex type, or if a complex type has nothing in its content model at all.</w:t>
      </w:r>
    </w:p>
    <w:p w14:paraId="25280ED3" w14:textId="77777777" w:rsidR="000E1214" w:rsidRDefault="00A87198">
      <w:pPr>
        <w:pStyle w:val="BodyText"/>
      </w:pPr>
      <w:r>
        <w:t xml:space="preserve">A hidden group reference is indicated in DFDL using an empty sequence such as </w:t>
      </w:r>
    </w:p>
    <w:p w14:paraId="0CCD8C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r>
        <w:rPr>
          <w:rStyle w:val="SourceText"/>
        </w:rPr>
        <w:t>&lt;xs:sequence dfdl:hiddenGroupRef="QName"/&gt;</w:t>
      </w:r>
      <w:r>
        <w:t xml:space="preserve"> </w:t>
      </w:r>
    </w:p>
    <w:p w14:paraId="449B4C8D" w14:textId="1076198C" w:rsidR="000E1214" w:rsidRDefault="00A87198">
      <w:pPr>
        <w:pStyle w:val="BodyText"/>
      </w:pPr>
      <w:r>
        <w:t xml:space="preserve">To XML Schema this is an empty sequence group; hence it is </w:t>
      </w:r>
      <w:r w:rsidR="00873A62">
        <w:t>a Schema Definition Error</w:t>
      </w:r>
      <w:r>
        <w:t xml:space="preserve"> if this appears as the model group of a complex type. Otherwise this is not considered an empty sequence, but a group reference.</w:t>
      </w:r>
    </w:p>
    <w:p w14:paraId="14D4866E" w14:textId="77777777" w:rsidR="000E1214" w:rsidRDefault="00A87198" w:rsidP="00B31DA3">
      <w:pPr>
        <w:pStyle w:val="Heading2"/>
      </w:pPr>
      <w:r>
        <w:br w:type="page"/>
      </w:r>
      <w:bookmarkStart w:id="8182" w:name="_Toc322911380"/>
      <w:bookmarkStart w:id="8183" w:name="_Toc322911692"/>
      <w:bookmarkStart w:id="8184" w:name="_Toc322911941"/>
      <w:bookmarkStart w:id="8185" w:name="_Toc322912231"/>
      <w:bookmarkStart w:id="8186" w:name="_Toc329093080"/>
      <w:bookmarkStart w:id="8187" w:name="_Toc332701593"/>
      <w:bookmarkStart w:id="8188" w:name="_Toc332701897"/>
      <w:bookmarkStart w:id="8189" w:name="_Toc332711696"/>
      <w:bookmarkStart w:id="8190" w:name="_Toc332711998"/>
      <w:bookmarkStart w:id="8191" w:name="_Toc332712299"/>
      <w:bookmarkStart w:id="8192" w:name="_Toc332724215"/>
      <w:bookmarkStart w:id="8193" w:name="_Toc332724515"/>
      <w:bookmarkStart w:id="8194" w:name="_Toc341102811"/>
      <w:bookmarkStart w:id="8195" w:name="_Toc347241546"/>
      <w:bookmarkStart w:id="8196" w:name="_Toc347744739"/>
      <w:bookmarkStart w:id="8197" w:name="_Toc348984522"/>
      <w:bookmarkStart w:id="8198" w:name="_Toc348984827"/>
      <w:bookmarkStart w:id="8199" w:name="_Toc349037991"/>
      <w:bookmarkStart w:id="8200" w:name="_Toc349038293"/>
      <w:bookmarkStart w:id="8201" w:name="_Toc349042786"/>
      <w:bookmarkStart w:id="8202" w:name="_Toc349642198"/>
      <w:bookmarkStart w:id="8203" w:name="_Toc351912857"/>
      <w:bookmarkStart w:id="8204" w:name="_Toc351914878"/>
      <w:bookmarkStart w:id="8205" w:name="_Toc351915344"/>
      <w:bookmarkStart w:id="8206" w:name="_Toc361231401"/>
      <w:bookmarkStart w:id="8207" w:name="_Toc361231927"/>
      <w:bookmarkStart w:id="8208" w:name="_Toc362445225"/>
      <w:bookmarkStart w:id="8209" w:name="_Toc363909147"/>
      <w:bookmarkStart w:id="8210" w:name="_Toc364463572"/>
      <w:bookmarkStart w:id="8211" w:name="_Toc366078176"/>
      <w:bookmarkStart w:id="8212" w:name="_Toc366078795"/>
      <w:bookmarkStart w:id="8213" w:name="_Toc366079780"/>
      <w:bookmarkStart w:id="8214" w:name="_Toc366080392"/>
      <w:bookmarkStart w:id="8215" w:name="_Toc366081001"/>
      <w:bookmarkStart w:id="8216" w:name="_Toc366505341"/>
      <w:bookmarkStart w:id="8217" w:name="_Toc366508710"/>
      <w:bookmarkStart w:id="8218" w:name="_Toc366513211"/>
      <w:bookmarkStart w:id="8219" w:name="_Toc366574400"/>
      <w:bookmarkStart w:id="8220" w:name="_Toc366578193"/>
      <w:bookmarkStart w:id="8221" w:name="_Toc366578787"/>
      <w:bookmarkStart w:id="8222" w:name="_Toc366579379"/>
      <w:bookmarkStart w:id="8223" w:name="_Toc366579970"/>
      <w:bookmarkStart w:id="8224" w:name="_Toc366580562"/>
      <w:bookmarkStart w:id="8225" w:name="_Toc366581153"/>
      <w:bookmarkStart w:id="8226" w:name="_Toc366581745"/>
      <w:bookmarkStart w:id="8227" w:name="_Ref255896230"/>
      <w:bookmarkStart w:id="8228" w:name="_Ref255896225"/>
      <w:bookmarkStart w:id="8229" w:name="_Ref255896215"/>
      <w:bookmarkStart w:id="8230" w:name="_Toc243112848"/>
      <w:bookmarkStart w:id="8231" w:name="_Toc194984001"/>
      <w:bookmarkStart w:id="8232" w:name="_Toc199516342"/>
      <w:bookmarkStart w:id="8233" w:name="_Toc177399108"/>
      <w:bookmarkStart w:id="8234" w:name="_Toc349042787"/>
      <w:bookmarkStart w:id="8235" w:name="_Ref362445886"/>
      <w:bookmarkStart w:id="8236" w:name="_Ref362445872"/>
      <w:bookmarkStart w:id="8237" w:name="_Toc53134134"/>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r>
        <w:t>Sequence Groups</w:t>
      </w:r>
      <w:bookmarkEnd w:id="8176"/>
      <w:r>
        <w:t xml:space="preserve"> with </w:t>
      </w:r>
      <w:bookmarkEnd w:id="8227"/>
      <w:bookmarkEnd w:id="8228"/>
      <w:bookmarkEnd w:id="8229"/>
      <w:bookmarkEnd w:id="8230"/>
      <w:bookmarkEnd w:id="8231"/>
      <w:bookmarkEnd w:id="8232"/>
      <w:bookmarkEnd w:id="8233"/>
      <w:bookmarkEnd w:id="8234"/>
      <w:r>
        <w:t>Separators</w:t>
      </w:r>
      <w:bookmarkEnd w:id="8235"/>
      <w:bookmarkEnd w:id="8236"/>
      <w:bookmarkEnd w:id="8237"/>
    </w:p>
    <w:p w14:paraId="3835EF32" w14:textId="77777777" w:rsidR="000E1214" w:rsidRDefault="00A87198">
      <w:pPr>
        <w:pStyle w:val="nobreak"/>
        <w:rPr>
          <w:rFonts w:cs="Arial"/>
        </w:rPr>
      </w:pPr>
      <w:r>
        <w:rPr>
          <w:rFonts w:cs="Arial"/>
        </w:rPr>
        <w:t xml:space="preserve">Additional properties apply to sequence groups that use text delimiters to separate </w:t>
      </w:r>
      <w:r>
        <w:rPr>
          <w:rFonts w:cs="Arial"/>
          <w:szCs w:val="20"/>
          <w:lang w:eastAsia="en-GB"/>
        </w:rPr>
        <w:t xml:space="preserve">one occurrence of a member of the group from the next. Such a delimiter is called a separator. DFDL provides several properties that control the parsing and writing of separators, and satisfy the requirement to model sequences where: </w:t>
      </w:r>
    </w:p>
    <w:p w14:paraId="082624B6" w14:textId="77777777" w:rsidR="000E1214" w:rsidRDefault="00A87198" w:rsidP="00C31ED0">
      <w:pPr>
        <w:numPr>
          <w:ilvl w:val="0"/>
          <w:numId w:val="137"/>
        </w:numPr>
      </w:pPr>
      <w:r>
        <w:t>A separator has alternative potential representations in the data.</w:t>
      </w:r>
    </w:p>
    <w:p w14:paraId="3A5B21E6" w14:textId="77777777" w:rsidR="000E1214" w:rsidRDefault="00A87198" w:rsidP="00C31ED0">
      <w:pPr>
        <w:numPr>
          <w:ilvl w:val="0"/>
          <w:numId w:val="137"/>
        </w:numPr>
      </w:pPr>
      <w:r>
        <w:t>A separator is placed before, after, or between occurrences in the data.</w:t>
      </w:r>
    </w:p>
    <w:p w14:paraId="55304ED8" w14:textId="77777777" w:rsidR="000E1214" w:rsidRDefault="00A87198" w:rsidP="00C31ED0">
      <w:pPr>
        <w:numPr>
          <w:ilvl w:val="0"/>
          <w:numId w:val="137"/>
        </w:numPr>
      </w:pPr>
      <w:r>
        <w:t>Separators are used to indicate the position of occurrences in the data</w:t>
      </w:r>
    </w:p>
    <w:p w14:paraId="394D8997" w14:textId="77777777" w:rsidR="000E1214" w:rsidRDefault="00A87198">
      <w:r>
        <w:t>These requirements are addressed by the properties dfdl:separator, dfdl:separatorPosition and dfdl:separatorSuppressionPolicy, as described below.</w:t>
      </w:r>
    </w:p>
    <w:p w14:paraId="6EA42684" w14:textId="77777777" w:rsidR="000E1214" w:rsidRDefault="00A87198">
      <w:r>
        <w:t xml:space="preserve">These properties combine to define the syntax for a sequence group with dfdl:sequenceKind 'ordered'. Not all combinations of the properties will give rise to consistent syntax, so some combinations are disallowed and will give rise to a Schema Definition Error. </w:t>
      </w:r>
    </w:p>
    <w:p w14:paraId="2A668CCB" w14:textId="77777777" w:rsidR="000E1214" w:rsidRDefault="00A87198">
      <w:pPr>
        <w:autoSpaceDE w:val="0"/>
        <w:autoSpaceDN w:val="0"/>
        <w:adjustRightInd w:val="0"/>
        <w:rPr>
          <w:rFonts w:cs="Arial"/>
          <w:lang w:eastAsia="en-GB"/>
        </w:rPr>
      </w:pPr>
      <w:r>
        <w:rPr>
          <w:rFonts w:cs="Arial"/>
          <w:lang w:eastAsia="en-GB"/>
        </w:rPr>
        <w:t xml:space="preserve">In some sequences, the presence of separators alone is enough to establish occurrences within the sequence. Such a sequence is called a </w:t>
      </w:r>
      <w:r>
        <w:rPr>
          <w:rStyle w:val="Emphasis"/>
        </w:rPr>
        <w:t>positional</w:t>
      </w:r>
      <w:r>
        <w:rPr>
          <w:rFonts w:cs="Arial"/>
          <w:lang w:eastAsia="en-GB"/>
        </w:rPr>
        <w:t xml:space="preserve"> sequence. </w:t>
      </w:r>
    </w:p>
    <w:p w14:paraId="3B33FE85" w14:textId="77777777" w:rsidR="000E1214" w:rsidRDefault="00A87198">
      <w:pPr>
        <w:autoSpaceDE w:val="0"/>
        <w:autoSpaceDN w:val="0"/>
        <w:adjustRightInd w:val="0"/>
        <w:rPr>
          <w:rFonts w:cs="Arial"/>
          <w:lang w:eastAsia="en-GB"/>
        </w:rPr>
      </w:pPr>
      <w:r>
        <w:rPr>
          <w:rFonts w:cs="Arial"/>
          <w:b/>
          <w:i/>
          <w:lang w:eastAsia="en-GB"/>
        </w:rPr>
        <w:t xml:space="preserve">Positional sequence - </w:t>
      </w:r>
      <w:r>
        <w:rPr>
          <w:rFonts w:cs="Arial"/>
          <w:lang w:eastAsia="en-GB"/>
        </w:rPr>
        <w:t xml:space="preserve">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cs="Arial"/>
          <w:bCs/>
          <w:lang w:eastAsia="en-GB"/>
        </w:rPr>
        <w:t>In DFDL, a sequence is considered positional if it contains only required elements and/or optional and array elements that have dfdl:occursCountKind 'implicit', 'fixed' or 'expression', and it has dfdl:separatorSuppressionPolicy 'never', 'trailingEmptyStrict'  or 'trailingEmpty'.</w:t>
      </w:r>
    </w:p>
    <w:p w14:paraId="54B805B0" w14:textId="77777777" w:rsidR="000E1214" w:rsidRDefault="00A87198">
      <w:pPr>
        <w:autoSpaceDE w:val="0"/>
        <w:autoSpaceDN w:val="0"/>
        <w:adjustRightInd w:val="0"/>
        <w:rPr>
          <w:rFonts w:cs="Arial"/>
        </w:rPr>
      </w:pPr>
      <w:r>
        <w:rPr>
          <w:b/>
          <w:bCs/>
          <w:i/>
          <w:lang w:eastAsia="en-GB"/>
        </w:rPr>
        <w:t>Non-positional sequence</w:t>
      </w:r>
      <w:r>
        <w:t xml:space="preserve"> - Occurrences in the sequence cannot be identified by their position in the data alone. Often the components of such a sequence have an initiator. Such sequences sometimes allow the separator to be omitted for optional zero-length occurrences anywhere in the sequence. Speculative parsing might need to be employed by the parser to identify each occurrence.  In DFDL, a sequence is non-positional if it contains any optional or array elements that have dfdl:occursCountKind 'parsed' or 'stopValue', and/or it has dfdl:separatorSuppressionPolicy 'anyEmpty'.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707"/>
        <w:gridCol w:w="5923"/>
      </w:tblGrid>
      <w:tr w:rsidR="000E1214" w14:paraId="5F1D5B7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2BF14D1" w14:textId="77777777" w:rsidR="000E1214" w:rsidRDefault="00A87198">
            <w:pPr>
              <w:rPr>
                <w:rFonts w:eastAsia="Arial Unicode MS" w:cs="Arial"/>
                <w:b/>
              </w:rPr>
            </w:pPr>
            <w:r>
              <w:rPr>
                <w:rFonts w:eastAsia="Arial Unicode M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78E74A2" w14:textId="77777777" w:rsidR="000E1214" w:rsidRDefault="00A87198">
            <w:pPr>
              <w:rPr>
                <w:rFonts w:eastAsia="Arial Unicode MS" w:cs="Arial"/>
                <w:b/>
              </w:rPr>
            </w:pPr>
            <w:r>
              <w:rPr>
                <w:rFonts w:eastAsia="Arial Unicode MS" w:cs="Arial"/>
                <w:b/>
              </w:rPr>
              <w:t>Description</w:t>
            </w:r>
          </w:p>
        </w:tc>
      </w:tr>
      <w:tr w:rsidR="000E1214" w14:paraId="2ACA7B9E" w14:textId="77777777">
        <w:tc>
          <w:tcPr>
            <w:tcW w:w="0" w:type="auto"/>
            <w:tcBorders>
              <w:top w:val="single" w:sz="4" w:space="0" w:color="auto"/>
              <w:left w:val="single" w:sz="4" w:space="0" w:color="auto"/>
              <w:bottom w:val="single" w:sz="4" w:space="0" w:color="auto"/>
              <w:right w:val="single" w:sz="4" w:space="0" w:color="auto"/>
            </w:tcBorders>
            <w:hideMark/>
          </w:tcPr>
          <w:p w14:paraId="044AE4A9" w14:textId="77777777" w:rsidR="000E1214" w:rsidRDefault="00A87198">
            <w:pPr>
              <w:rPr>
                <w:rFonts w:eastAsia="Arial Unicode MS" w:cs="Arial"/>
              </w:rPr>
            </w:pPr>
            <w:r>
              <w:rPr>
                <w:rFonts w:eastAsia="Arial Unicode MS" w:cs="Arial"/>
              </w:rPr>
              <w:t>separator</w:t>
            </w:r>
          </w:p>
        </w:tc>
        <w:tc>
          <w:tcPr>
            <w:tcW w:w="0" w:type="auto"/>
            <w:tcBorders>
              <w:top w:val="single" w:sz="4" w:space="0" w:color="auto"/>
              <w:left w:val="single" w:sz="4" w:space="0" w:color="auto"/>
              <w:bottom w:val="single" w:sz="4" w:space="0" w:color="auto"/>
              <w:right w:val="single" w:sz="4" w:space="0" w:color="auto"/>
            </w:tcBorders>
            <w:hideMark/>
          </w:tcPr>
          <w:p w14:paraId="4832E79C" w14:textId="77777777" w:rsidR="000E1214" w:rsidRDefault="00A87198">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63EC18B2" w14:textId="77777777" w:rsidR="000E1214" w:rsidRDefault="00A87198">
            <w:pPr>
              <w:rPr>
                <w:rFonts w:eastAsia="Arial Unicode MS" w:cs="Arial"/>
              </w:rPr>
            </w:pPr>
            <w:r>
              <w:rPr>
                <w:rFonts w:eastAsia="Arial Unicode MS" w:cs="Arial"/>
              </w:rPr>
              <w:t xml:space="preserve">Specifies a whitespace separated list of alternative DFDL String Literals that are the possible separators for the sequence. </w:t>
            </w:r>
            <w:r>
              <w:t>Separators occur in the data either before, between or after all occurrences of the elements or groups that are the children of the sequence, in accordance with dfdl:separatorPosition and dfdl:separatorSuppressionPolicy. Elements with dfdl:inputValueCalc have no representation in the data stream, and so never have an associated separator.</w:t>
            </w:r>
          </w:p>
          <w:p w14:paraId="737C5A60" w14:textId="77777777" w:rsidR="000E1214" w:rsidRDefault="00A87198">
            <w:pPr>
              <w:rPr>
                <w:rFonts w:eastAsia="Arial Unicode MS"/>
              </w:rPr>
            </w:pPr>
            <w:r>
              <w:rPr>
                <w:rFonts w:eastAsia="Arial Unicode MS" w:cs="Arial"/>
              </w:rPr>
              <w:t xml:space="preserve">This property can be computed by way of an expression which returns a string of whitespace separated values. </w:t>
            </w:r>
            <w:r>
              <w:rPr>
                <w:rFonts w:eastAsia="Arial Unicode MS"/>
              </w:rPr>
              <w:t>The expression must not contain forward references to elements which have not yet been processed. It is a Schema Definition Error if the expression returns an empty string.</w:t>
            </w:r>
          </w:p>
          <w:p w14:paraId="04A3FC6E" w14:textId="22EDBE86" w:rsidR="000E1214" w:rsidRDefault="00A87198">
            <w:pPr>
              <w:rPr>
                <w:rFonts w:eastAsia="Arial Unicode MS" w:cs="Arial"/>
              </w:rPr>
            </w:pPr>
            <w:r>
              <w:rPr>
                <w:color w:val="000000"/>
              </w:rPr>
              <w:t xml:space="preserve">This property can be used to determine the length of an element as described in Section </w:t>
            </w:r>
            <w:r w:rsidR="00912122">
              <w:fldChar w:fldCharType="begin"/>
            </w:r>
            <w:r w:rsidR="00912122">
              <w:instrText xml:space="preserve"> HYPERLINK \l "_dfdl:lengthKind_'delimited'" </w:instrText>
            </w:r>
            <w:ins w:id="8238" w:author="Mike Beckerle" w:date="2020-10-09T10:19:00Z"/>
            <w:r w:rsidR="00912122">
              <w:fldChar w:fldCharType="separate"/>
            </w:r>
            <w:r>
              <w:rPr>
                <w:rStyle w:val="Hyperlink"/>
                <w:rFonts w:cs="Arial"/>
                <w:lang w:eastAsia="en-GB"/>
              </w:rPr>
              <w:t>12.3.2</w:t>
            </w:r>
            <w:r w:rsidR="00912122">
              <w:rPr>
                <w:rStyle w:val="Hyperlink"/>
                <w:rFonts w:cs="Arial"/>
                <w:lang w:eastAsia="en-GB"/>
              </w:rPr>
              <w:fldChar w:fldCharType="end"/>
            </w:r>
            <w:r>
              <w:rPr>
                <w:color w:val="000000"/>
              </w:rPr>
              <w:t xml:space="preserve"> dfdl:lengthKind 'delimited'.</w:t>
            </w:r>
          </w:p>
          <w:p w14:paraId="2217BCA3" w14:textId="77777777" w:rsidR="000E1214" w:rsidRDefault="00A87198">
            <w:pPr>
              <w:rPr>
                <w:rFonts w:eastAsia="Arial Unicode MS" w:cs="Arial"/>
              </w:rPr>
            </w:pPr>
            <w:r>
              <w:rPr>
                <w:rFonts w:eastAsia="Arial Unicode MS" w:cs="Arial"/>
              </w:rPr>
              <w:t>Each string literal in the list, whether apparent in the schema, or returned as the value of an expression, is restricted to allow only certain kinds of DFDL String Literal syntax:</w:t>
            </w:r>
          </w:p>
          <w:p w14:paraId="03AC874B" w14:textId="77777777" w:rsidR="000E1214" w:rsidRDefault="00A87198" w:rsidP="00C31ED0">
            <w:pPr>
              <w:numPr>
                <w:ilvl w:val="0"/>
                <w:numId w:val="84"/>
              </w:numPr>
              <w:rPr>
                <w:rFonts w:eastAsia="Arial Unicode MS" w:cs="Arial"/>
              </w:rPr>
            </w:pPr>
            <w:r>
              <w:rPr>
                <w:rFonts w:eastAsia="Arial Unicode MS" w:cs="Arial"/>
              </w:rPr>
              <w:t>DFDL character entities are allowed.</w:t>
            </w:r>
          </w:p>
          <w:p w14:paraId="0CCF0611" w14:textId="77777777" w:rsidR="000E1214" w:rsidRDefault="00A87198" w:rsidP="00C31ED0">
            <w:pPr>
              <w:numPr>
                <w:ilvl w:val="0"/>
                <w:numId w:val="84"/>
              </w:numPr>
              <w:rPr>
                <w:rFonts w:eastAsia="Arial Unicode MS" w:cs="Arial"/>
              </w:rPr>
            </w:pPr>
            <w:r>
              <w:rPr>
                <w:rFonts w:eastAsia="Arial Unicode MS" w:cs="Arial"/>
              </w:rPr>
              <w:t>DFDL Byte Value entities ( %#rXX; ) are allowed.</w:t>
            </w:r>
          </w:p>
          <w:p w14:paraId="7D286807" w14:textId="77777777" w:rsidR="000E1214" w:rsidRDefault="00A87198" w:rsidP="00C31ED0">
            <w:pPr>
              <w:numPr>
                <w:ilvl w:val="0"/>
                <w:numId w:val="84"/>
              </w:numPr>
              <w:rPr>
                <w:rFonts w:eastAsia="Arial Unicode MS" w:cs="Arial"/>
              </w:rPr>
            </w:pPr>
            <w:r>
              <w:rPr>
                <w:rFonts w:eastAsia="Arial Unicode MS" w:cs="Arial"/>
              </w:rPr>
              <w:t>DFDL Character Class ES is not allowed.</w:t>
            </w:r>
          </w:p>
          <w:p w14:paraId="122BDB0B" w14:textId="77777777" w:rsidR="000E1214" w:rsidRDefault="00A87198" w:rsidP="00C31ED0">
            <w:pPr>
              <w:numPr>
                <w:ilvl w:val="0"/>
                <w:numId w:val="84"/>
              </w:numPr>
              <w:rPr>
                <w:rFonts w:eastAsia="Arial Unicode MS" w:cs="Arial"/>
              </w:rPr>
            </w:pPr>
            <w:r>
              <w:rPr>
                <w:rFonts w:eastAsia="Arial Unicode MS" w:cs="Arial"/>
              </w:rPr>
              <w:t xml:space="preserve">DFDL Character Classes NL, WSP, WSP+, and WSP* are allowed. </w:t>
            </w:r>
          </w:p>
          <w:p w14:paraId="377EEA45" w14:textId="77777777" w:rsidR="000E1214" w:rsidRDefault="00A87198" w:rsidP="00C31ED0">
            <w:pPr>
              <w:numPr>
                <w:ilvl w:val="0"/>
                <w:numId w:val="84"/>
              </w:numPr>
              <w:rPr>
                <w:rFonts w:eastAsia="Arial Unicode MS" w:cs="Arial"/>
              </w:rPr>
            </w:pPr>
            <w:r>
              <w:rPr>
                <w:rFonts w:eastAsia="Arial Unicode MS"/>
              </w:rPr>
              <w:t>The WSP* entity cannot appear on its own as one of the string literals in the list when determining the length of a component by scanning for delimiters.</w:t>
            </w:r>
          </w:p>
          <w:p w14:paraId="1AEE3887" w14:textId="77777777" w:rsidR="000E1214" w:rsidRDefault="00A87198">
            <w:pPr>
              <w:rPr>
                <w:rFonts w:cs="Arial"/>
              </w:rPr>
            </w:pPr>
            <w:r>
              <w:t>If the above rules are not followed it is a Schema Definition Error.</w:t>
            </w:r>
          </w:p>
          <w:p w14:paraId="3FFB5641" w14:textId="77777777" w:rsidR="000E1214" w:rsidRDefault="00A87198">
            <w:pPr>
              <w:rPr>
                <w:rFonts w:cs="Arial"/>
              </w:rPr>
            </w:pPr>
            <w:r>
              <w:rPr>
                <w:rFonts w:cs="Arial"/>
              </w:rPr>
              <w:t xml:space="preserve">The </w:t>
            </w:r>
            <w:r>
              <w:rPr>
                <w:rFonts w:cs="Arial"/>
                <w:b/>
                <w:i/>
              </w:rPr>
              <w:t xml:space="preserve">Separator, PrefixSeparator </w:t>
            </w:r>
            <w:r>
              <w:rPr>
                <w:rFonts w:cs="Arial"/>
              </w:rPr>
              <w:t>and</w:t>
            </w:r>
            <w:r>
              <w:rPr>
                <w:rFonts w:cs="Arial"/>
                <w:b/>
                <w:i/>
              </w:rPr>
              <w:t xml:space="preserve"> PostfixSeparator </w:t>
            </w:r>
            <w:r>
              <w:rPr>
                <w:rFonts w:cs="Arial"/>
              </w:rPr>
              <w:t xml:space="preserve"> regions contain one of the strings specified by the dfdl:separator property. When this property has "" (empty string) as its value then the separator region is of length zero.</w:t>
            </w:r>
          </w:p>
          <w:p w14:paraId="2828D2D5" w14:textId="58269348" w:rsidR="000E1214" w:rsidRDefault="00A87198">
            <w:pPr>
              <w:rPr>
                <w:rFonts w:eastAsia="Arial Unicode MS" w:cs="Arial"/>
                <w:lang w:eastAsia="en-GB"/>
              </w:rPr>
            </w:pPr>
            <w:r>
              <w:rPr>
                <w:rFonts w:eastAsia="Arial Unicode MS" w:cs="Arial"/>
                <w:lang w:eastAsia="en-GB"/>
              </w:rPr>
              <w:t>When parsing, t</w:t>
            </w:r>
            <w:r>
              <w:rPr>
                <w:rFonts w:cs="Arial"/>
                <w:lang w:eastAsia="en-GB"/>
              </w:rPr>
              <w:t>he</w:t>
            </w:r>
            <w:r>
              <w:rPr>
                <w:rFonts w:eastAsia="Arial" w:cs="Arial"/>
                <w:lang w:eastAsia="en-GB"/>
              </w:rPr>
              <w:t xml:space="preserve"> </w:t>
            </w:r>
            <w:r>
              <w:rPr>
                <w:rFonts w:eastAsia="Arial Unicode MS" w:cs="Arial"/>
                <w:lang w:eastAsia="en-GB"/>
              </w:rPr>
              <w:t>list</w:t>
            </w:r>
            <w:r>
              <w:rPr>
                <w:rFonts w:eastAsia="Arial" w:cs="Arial"/>
                <w:lang w:eastAsia="en-GB"/>
              </w:rPr>
              <w:t xml:space="preserve"> </w:t>
            </w:r>
            <w:r>
              <w:rPr>
                <w:rFonts w:eastAsia="Arial Unicode MS" w:cs="Arial"/>
                <w:lang w:eastAsia="en-GB"/>
              </w:rPr>
              <w:t>of</w:t>
            </w:r>
            <w:r>
              <w:rPr>
                <w:rFonts w:eastAsia="Arial" w:cs="Arial"/>
                <w:lang w:eastAsia="en-GB"/>
              </w:rPr>
              <w:t xml:space="preserve"> </w:t>
            </w:r>
            <w:r>
              <w:rPr>
                <w:rFonts w:eastAsia="Arial Unicode MS" w:cs="Arial"/>
                <w:lang w:eastAsia="en-GB"/>
              </w:rPr>
              <w:t>values</w:t>
            </w:r>
            <w:r>
              <w:rPr>
                <w:rFonts w:eastAsia="Arial" w:cs="Arial"/>
                <w:lang w:eastAsia="en-GB"/>
              </w:rPr>
              <w:t xml:space="preserve"> </w:t>
            </w:r>
            <w:r>
              <w:rPr>
                <w:rFonts w:cs="Arial"/>
                <w:lang w:eastAsia="en-GB"/>
              </w:rPr>
              <w:t>is</w:t>
            </w:r>
            <w:r>
              <w:rPr>
                <w:rFonts w:eastAsia="Arial" w:cs="Arial"/>
                <w:lang w:eastAsia="en-GB"/>
              </w:rPr>
              <w:t xml:space="preserve"> </w:t>
            </w:r>
            <w:r>
              <w:rPr>
                <w:rFonts w:cs="Arial"/>
                <w:lang w:eastAsia="en-GB"/>
              </w:rPr>
              <w:t>processed</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greedy</w:t>
            </w:r>
            <w:r>
              <w:rPr>
                <w:rFonts w:eastAsia="Arial" w:cs="Arial"/>
                <w:lang w:eastAsia="en-GB"/>
              </w:rPr>
              <w:t xml:space="preserve"> </w:t>
            </w:r>
            <w:r>
              <w:rPr>
                <w:rFonts w:eastAsia="Arial Unicode MS" w:cs="Arial"/>
                <w:lang w:eastAsia="en-GB"/>
              </w:rPr>
              <w:t>manner,</w:t>
            </w:r>
            <w:r>
              <w:rPr>
                <w:rFonts w:eastAsia="Arial" w:cs="Arial"/>
                <w:lang w:eastAsia="en-GB"/>
              </w:rPr>
              <w:t xml:space="preserve"> </w:t>
            </w:r>
            <w:r>
              <w:rPr>
                <w:rFonts w:eastAsia="Arial Unicode MS" w:cs="Arial"/>
                <w:lang w:eastAsia="en-GB"/>
              </w:rPr>
              <w:t>meaning</w:t>
            </w:r>
            <w:r>
              <w:rPr>
                <w:rFonts w:eastAsia="Arial" w:cs="Arial"/>
                <w:lang w:eastAsia="en-GB"/>
              </w:rPr>
              <w:t xml:space="preserve"> </w:t>
            </w:r>
            <w:r>
              <w:rPr>
                <w:rFonts w:eastAsia="Arial Unicode MS" w:cs="Arial"/>
                <w:lang w:eastAsia="en-GB"/>
              </w:rPr>
              <w:t>it</w:t>
            </w:r>
            <w:r>
              <w:rPr>
                <w:rFonts w:eastAsia="Arial" w:cs="Arial"/>
                <w:lang w:eastAsia="en-GB"/>
              </w:rPr>
              <w:t xml:space="preserve"> </w:t>
            </w:r>
            <w:r>
              <w:rPr>
                <w:rFonts w:eastAsia="Arial Unicode MS" w:cs="Arial"/>
                <w:lang w:eastAsia="en-GB"/>
              </w:rPr>
              <w:t>takes</w:t>
            </w:r>
            <w:r>
              <w:rPr>
                <w:rFonts w:eastAsia="Arial" w:cs="Arial"/>
                <w:lang w:eastAsia="en-GB"/>
              </w:rPr>
              <w:t xml:space="preserve"> </w:t>
            </w:r>
            <w:r>
              <w:rPr>
                <w:rFonts w:eastAsia="Arial Unicode MS" w:cs="Arial"/>
                <w:lang w:eastAsia="en-GB"/>
              </w:rPr>
              <w:t>all</w:t>
            </w:r>
            <w:r>
              <w:rPr>
                <w:rFonts w:eastAsia="Arial" w:cs="Arial"/>
                <w:lang w:eastAsia="en-GB"/>
              </w:rPr>
              <w:t xml:space="preserve"> </w:t>
            </w:r>
            <w:r>
              <w:rPr>
                <w:rFonts w:eastAsia="Arial Unicode MS" w:cs="Arial"/>
                <w:lang w:eastAsia="en-GB"/>
              </w:rPr>
              <w:t>the</w:t>
            </w:r>
            <w:r>
              <w:rPr>
                <w:rFonts w:eastAsia="Arial" w:cs="Arial"/>
                <w:lang w:eastAsia="en-GB"/>
              </w:rPr>
              <w:t xml:space="preserve"> separators, that is, each of the </w:t>
            </w:r>
            <w:r>
              <w:rPr>
                <w:rFonts w:eastAsia="Arial Unicode MS" w:cs="Arial"/>
                <w:lang w:eastAsia="en-GB"/>
              </w:rPr>
              <w:t>string literals</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the</w:t>
            </w:r>
            <w:r>
              <w:rPr>
                <w:rFonts w:eastAsia="Arial" w:cs="Arial"/>
                <w:lang w:eastAsia="en-GB"/>
              </w:rPr>
              <w:t xml:space="preserve"> </w:t>
            </w:r>
            <w:r>
              <w:rPr>
                <w:rFonts w:eastAsia="Arial Unicode MS" w:cs="Arial"/>
                <w:lang w:eastAsia="en-GB"/>
              </w:rPr>
              <w:t>whitespace</w:t>
            </w:r>
            <w:r>
              <w:rPr>
                <w:rFonts w:eastAsia="Arial" w:cs="Arial"/>
                <w:lang w:eastAsia="en-GB"/>
              </w:rPr>
              <w:t xml:space="preserve"> </w:t>
            </w:r>
            <w:r>
              <w:rPr>
                <w:rFonts w:eastAsia="Arial Unicode MS" w:cs="Arial"/>
                <w:lang w:eastAsia="en-GB"/>
              </w:rPr>
              <w:t>separated</w:t>
            </w:r>
            <w:r>
              <w:rPr>
                <w:rFonts w:eastAsia="Arial" w:cs="Arial"/>
                <w:lang w:eastAsia="en-GB"/>
              </w:rPr>
              <w:t xml:space="preserve"> </w:t>
            </w:r>
            <w:r>
              <w:rPr>
                <w:rFonts w:eastAsia="Arial Unicode MS" w:cs="Arial"/>
                <w:lang w:eastAsia="en-GB"/>
              </w:rPr>
              <w:t>list</w:t>
            </w:r>
            <w:r>
              <w:rPr>
                <w:rFonts w:cs="Arial"/>
                <w:lang w:eastAsia="en-GB"/>
              </w:rPr>
              <w:t>,</w:t>
            </w:r>
            <w:r>
              <w:rPr>
                <w:rFonts w:eastAsia="Arial" w:cs="Arial"/>
                <w:lang w:eastAsia="en-GB"/>
              </w:rPr>
              <w:t xml:space="preserve"> </w:t>
            </w:r>
            <w:r>
              <w:rPr>
                <w:rFonts w:eastAsia="Arial Unicode MS" w:cs="Arial"/>
                <w:lang w:eastAsia="en-GB"/>
              </w:rPr>
              <w:t>and</w:t>
            </w:r>
            <w:r>
              <w:rPr>
                <w:rFonts w:eastAsia="Arial" w:cs="Arial"/>
                <w:lang w:eastAsia="en-GB"/>
              </w:rPr>
              <w:t xml:space="preserve"> </w:t>
            </w:r>
            <w:r>
              <w:rPr>
                <w:rFonts w:eastAsia="Arial Unicode MS" w:cs="Arial"/>
                <w:lang w:eastAsia="en-GB"/>
              </w:rPr>
              <w:t>matches them each against the data. The separator with the longest match is the one that is selected as having been 'found'.</w:t>
            </w:r>
            <w:r>
              <w:rPr>
                <w:rFonts w:eastAsia="Arial" w:cs="Arial"/>
                <w:lang w:eastAsia="en-GB"/>
              </w:rPr>
              <w:t xml:space="preserve"> </w:t>
            </w:r>
            <w:r>
              <w:rPr>
                <w:rFonts w:eastAsia="Arial Unicode MS" w:cs="Arial"/>
                <w:lang w:eastAsia="en-GB"/>
              </w:rPr>
              <w:t>Once</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matching separator</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found,</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other</w:t>
            </w:r>
            <w:r>
              <w:rPr>
                <w:rFonts w:eastAsia="Arial" w:cs="Arial"/>
                <w:lang w:eastAsia="en-GB"/>
              </w:rPr>
              <w:t xml:space="preserve"> </w:t>
            </w:r>
            <w:r>
              <w:rPr>
                <w:rFonts w:cs="Arial"/>
                <w:lang w:eastAsia="en-GB"/>
              </w:rPr>
              <w:t>matches</w:t>
            </w:r>
            <w:r>
              <w:rPr>
                <w:rFonts w:eastAsia="Arial" w:cs="Arial"/>
                <w:lang w:eastAsia="en-GB"/>
              </w:rPr>
              <w:t xml:space="preserve"> </w:t>
            </w:r>
            <w:r>
              <w:rPr>
                <w:rFonts w:cs="Arial"/>
                <w:lang w:eastAsia="en-GB"/>
              </w:rPr>
              <w:t>will</w:t>
            </w:r>
            <w:r>
              <w:rPr>
                <w:rFonts w:eastAsia="Arial" w:cs="Arial"/>
                <w:lang w:eastAsia="en-GB"/>
              </w:rPr>
              <w:t xml:space="preserve"> </w:t>
            </w:r>
            <w:r>
              <w:rPr>
                <w:rFonts w:eastAsia="Arial Unicode MS" w:cs="Arial"/>
                <w:lang w:eastAsia="en-GB"/>
              </w:rPr>
              <w:t>be</w:t>
            </w:r>
            <w:r>
              <w:rPr>
                <w:rFonts w:eastAsia="Arial" w:cs="Arial"/>
                <w:lang w:eastAsia="en-GB"/>
              </w:rPr>
              <w:t xml:space="preserve"> </w:t>
            </w:r>
            <w:r>
              <w:rPr>
                <w:rFonts w:eastAsia="Arial Unicode MS" w:cs="Arial"/>
                <w:lang w:eastAsia="en-GB"/>
              </w:rPr>
              <w:t>subsequently</w:t>
            </w:r>
            <w:r>
              <w:rPr>
                <w:rFonts w:eastAsia="Arial" w:cs="Arial"/>
                <w:lang w:eastAsia="en-GB"/>
              </w:rPr>
              <w:t xml:space="preserve"> </w:t>
            </w:r>
            <w:r>
              <w:rPr>
                <w:rFonts w:eastAsia="Arial Unicode MS" w:cs="Arial"/>
                <w:lang w:eastAsia="en-GB"/>
              </w:rPr>
              <w:t>attempted</w:t>
            </w:r>
            <w:r>
              <w:rPr>
                <w:rFonts w:eastAsia="Arial" w:cs="Arial"/>
                <w:lang w:eastAsia="en-GB"/>
              </w:rPr>
              <w:t xml:space="preserve"> </w:t>
            </w:r>
            <w:r>
              <w:rPr>
                <w:rFonts w:eastAsia="Arial Unicode MS" w:cs="Arial"/>
                <w:lang w:eastAsia="en-GB"/>
              </w:rPr>
              <w:t>(</w:t>
            </w:r>
            <w:r w:rsidR="00F7778E">
              <w:rPr>
                <w:rFonts w:eastAsia="Arial Unicode MS" w:cs="Arial"/>
                <w:lang w:eastAsia="en-GB"/>
              </w:rPr>
              <w:t>i.e.</w:t>
            </w:r>
            <w:r>
              <w:rPr>
                <w:rFonts w:eastAsia="Arial Unicode MS" w:cs="Arial"/>
                <w:lang w:eastAsia="en-GB"/>
              </w:rPr>
              <w:t>,</w:t>
            </w:r>
            <w:r>
              <w:rPr>
                <w:rFonts w:eastAsia="Arial" w:cs="Arial"/>
                <w:lang w:eastAsia="en-GB"/>
              </w:rPr>
              <w:t xml:space="preserve"> </w:t>
            </w:r>
            <w:r>
              <w:rPr>
                <w:rFonts w:eastAsia="Arial Unicode MS" w:cs="Arial"/>
                <w:lang w:eastAsia="en-GB"/>
              </w:rPr>
              <w:t>there</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backtracking).</w:t>
            </w:r>
          </w:p>
          <w:p w14:paraId="412CF957" w14:textId="77777777" w:rsidR="000E1214" w:rsidRDefault="00A87198">
            <w:pPr>
              <w:rPr>
                <w:rFonts w:eastAsia="Arial Unicode MS" w:cs="Arial"/>
              </w:rPr>
            </w:pPr>
            <w:r>
              <w:rPr>
                <w:rFonts w:eastAsia="Arial Unicode MS" w:cs="Arial"/>
              </w:rPr>
              <w:t xml:space="preserve">On unparsing the first separator in the list is used as the separator. </w:t>
            </w:r>
          </w:p>
          <w:p w14:paraId="75664EC7" w14:textId="77777777" w:rsidR="000E1214" w:rsidRDefault="00A87198">
            <w:pPr>
              <w:rPr>
                <w:rFonts w:eastAsia="Arial Unicode MS" w:cs="Arial"/>
              </w:rPr>
            </w:pPr>
            <w:r>
              <w:rPr>
                <w:rFonts w:eastAsia="Arial Unicode MS" w:cs="Arial"/>
              </w:rPr>
              <w:t>If a child element uses an escape scheme, then the escape scheme also applies to any separator; hence, if the separator appears within the element value, it will be escaped.</w:t>
            </w:r>
          </w:p>
          <w:p w14:paraId="70E90FC4" w14:textId="77777777" w:rsidR="000E1214" w:rsidRDefault="00A87198">
            <w:pPr>
              <w:rPr>
                <w:rFonts w:eastAsia="Arial Unicode MS" w:cs="Arial"/>
              </w:rPr>
            </w:pPr>
            <w:r>
              <w:rPr>
                <w:rFonts w:eastAsia="Arial Unicode MS" w:cs="Arial"/>
              </w:rPr>
              <w:t>If dfdl:ignoreCase is 'yes' then the case of the string is ignored by the parser.</w:t>
            </w:r>
          </w:p>
          <w:p w14:paraId="380ECC90" w14:textId="77777777" w:rsidR="000E1214" w:rsidRDefault="00A87198">
            <w:pPr>
              <w:rPr>
                <w:rFonts w:eastAsia="Arial Unicode MS" w:cs="Arial"/>
              </w:rPr>
            </w:pPr>
            <w:r>
              <w:rPr>
                <w:rFonts w:eastAsia="Arial Unicode MS" w:cs="Arial"/>
              </w:rPr>
              <w:t>Annotation: dfdl:sequence, dfdl:group (sequence)</w:t>
            </w:r>
          </w:p>
        </w:tc>
      </w:tr>
      <w:tr w:rsidR="000E1214" w14:paraId="06256A54" w14:textId="77777777">
        <w:tc>
          <w:tcPr>
            <w:tcW w:w="0" w:type="auto"/>
            <w:tcBorders>
              <w:top w:val="single" w:sz="4" w:space="0" w:color="auto"/>
              <w:left w:val="single" w:sz="4" w:space="0" w:color="auto"/>
              <w:bottom w:val="single" w:sz="4" w:space="0" w:color="auto"/>
              <w:right w:val="single" w:sz="4" w:space="0" w:color="auto"/>
            </w:tcBorders>
            <w:hideMark/>
          </w:tcPr>
          <w:p w14:paraId="34F524EE" w14:textId="77777777" w:rsidR="000E1214" w:rsidRDefault="00A87198">
            <w:pPr>
              <w:rPr>
                <w:rFonts w:eastAsia="Arial Unicode MS" w:cs="Arial"/>
              </w:rPr>
            </w:pPr>
            <w:r>
              <w:rPr>
                <w:rFonts w:eastAsia="Arial Unicode MS" w:cs="Arial"/>
              </w:rPr>
              <w:t>separatorPosition</w:t>
            </w:r>
          </w:p>
        </w:tc>
        <w:tc>
          <w:tcPr>
            <w:tcW w:w="0" w:type="auto"/>
            <w:tcBorders>
              <w:top w:val="single" w:sz="4" w:space="0" w:color="auto"/>
              <w:left w:val="single" w:sz="4" w:space="0" w:color="auto"/>
              <w:bottom w:val="single" w:sz="4" w:space="0" w:color="auto"/>
              <w:right w:val="single" w:sz="4" w:space="0" w:color="auto"/>
            </w:tcBorders>
            <w:hideMark/>
          </w:tcPr>
          <w:p w14:paraId="3B9691B5" w14:textId="77777777" w:rsidR="000E1214" w:rsidRDefault="00A87198">
            <w:pPr>
              <w:rPr>
                <w:rFonts w:eastAsia="Arial Unicode MS" w:cs="Arial"/>
              </w:rPr>
            </w:pPr>
            <w:r>
              <w:rPr>
                <w:rFonts w:eastAsia="Arial Unicode MS" w:cs="Arial"/>
              </w:rPr>
              <w:t>Enum</w:t>
            </w:r>
          </w:p>
          <w:p w14:paraId="1A609F07" w14:textId="77777777" w:rsidR="000E1214" w:rsidRDefault="00A87198">
            <w:pPr>
              <w:rPr>
                <w:rFonts w:eastAsia="Arial Unicode MS" w:cs="Arial"/>
              </w:rPr>
            </w:pPr>
            <w:r>
              <w:rPr>
                <w:rFonts w:eastAsia="Arial Unicode MS" w:cs="Arial"/>
              </w:rPr>
              <w:t>Valid values 'infix', 'prefix', 'postfix'</w:t>
            </w:r>
          </w:p>
          <w:p w14:paraId="07C193F5" w14:textId="77777777" w:rsidR="000E1214" w:rsidRDefault="00A87198">
            <w:pPr>
              <w:rPr>
                <w:rFonts w:eastAsia="Arial Unicode MS" w:cs="Arial"/>
              </w:rPr>
            </w:pPr>
            <w:r>
              <w:rPr>
                <w:rFonts w:eastAsia="Arial Unicode MS" w:cs="Arial"/>
              </w:rPr>
              <w:t xml:space="preserve">'infix' means the separator occurs between the elements in the </w:t>
            </w:r>
            <w:r>
              <w:rPr>
                <w:rFonts w:eastAsia="Arial Unicode MS" w:cs="Arial"/>
                <w:b/>
                <w:i/>
              </w:rPr>
              <w:t>Separator</w:t>
            </w:r>
            <w:r>
              <w:rPr>
                <w:rFonts w:eastAsia="Arial Unicode MS" w:cs="Arial"/>
              </w:rPr>
              <w:t xml:space="preserve"> grammar region.</w:t>
            </w:r>
          </w:p>
          <w:p w14:paraId="2855CB43" w14:textId="77777777" w:rsidR="000E1214" w:rsidRDefault="00A87198">
            <w:pPr>
              <w:rPr>
                <w:rFonts w:eastAsia="Arial Unicode MS" w:cs="Arial"/>
              </w:rPr>
            </w:pPr>
            <w:r>
              <w:rPr>
                <w:rFonts w:eastAsia="Arial Unicode MS" w:cs="Arial"/>
              </w:rPr>
              <w:t xml:space="preserve">'prefix' means the separator occurs before each element in the </w:t>
            </w:r>
            <w:r>
              <w:rPr>
                <w:rFonts w:eastAsia="Arial Unicode MS" w:cs="Arial"/>
                <w:b/>
                <w:i/>
              </w:rPr>
              <w:t>Separator</w:t>
            </w:r>
            <w:r>
              <w:rPr>
                <w:rFonts w:eastAsia="Arial Unicode MS" w:cs="Arial"/>
              </w:rPr>
              <w:t xml:space="preserve"> grammar region and the </w:t>
            </w:r>
            <w:r>
              <w:rPr>
                <w:rFonts w:eastAsia="Arial Unicode MS" w:cs="Arial"/>
                <w:b/>
                <w:i/>
              </w:rPr>
              <w:t>PrefixSeparator</w:t>
            </w:r>
            <w:r>
              <w:rPr>
                <w:rFonts w:eastAsia="Arial Unicode MS" w:cs="Arial"/>
              </w:rPr>
              <w:t xml:space="preserve"> grammar region.</w:t>
            </w:r>
          </w:p>
          <w:p w14:paraId="7E639816" w14:textId="77777777" w:rsidR="000E1214" w:rsidRDefault="00A87198">
            <w:pPr>
              <w:rPr>
                <w:rFonts w:eastAsia="Arial Unicode MS" w:cs="Arial"/>
              </w:rPr>
            </w:pPr>
            <w:r>
              <w:rPr>
                <w:rFonts w:eastAsia="Arial Unicode MS" w:cs="Arial"/>
              </w:rPr>
              <w:t xml:space="preserve">'postfix' means the separator occurs after each element in the </w:t>
            </w:r>
            <w:r>
              <w:rPr>
                <w:rFonts w:eastAsia="Arial Unicode MS" w:cs="Arial"/>
                <w:b/>
                <w:i/>
              </w:rPr>
              <w:t>Separator</w:t>
            </w:r>
            <w:r>
              <w:rPr>
                <w:rFonts w:eastAsia="Arial Unicode MS" w:cs="Arial"/>
              </w:rPr>
              <w:t xml:space="preserve"> grammar region and the </w:t>
            </w:r>
            <w:r>
              <w:rPr>
                <w:rFonts w:eastAsia="Arial Unicode MS" w:cs="Arial"/>
                <w:b/>
                <w:i/>
              </w:rPr>
              <w:t>PostfixSeparator</w:t>
            </w:r>
            <w:r>
              <w:rPr>
                <w:rFonts w:eastAsia="Arial Unicode MS" w:cs="Arial"/>
              </w:rPr>
              <w:t xml:space="preserve"> grammar region. </w:t>
            </w:r>
          </w:p>
          <w:p w14:paraId="4DCE8086" w14:textId="77777777" w:rsidR="000E1214" w:rsidRDefault="00A87198">
            <w:pPr>
              <w:rPr>
                <w:rFonts w:eastAsia="Arial Unicode MS" w:cs="Arial"/>
              </w:rPr>
            </w:pPr>
            <w:r>
              <w:rPr>
                <w:rFonts w:eastAsia="Arial Unicode MS" w:cs="Arial"/>
              </w:rPr>
              <w:t>Annotation: dfdl:sequence, dfdl:group (sequence).</w:t>
            </w:r>
          </w:p>
        </w:tc>
      </w:tr>
      <w:tr w:rsidR="000E1214" w14:paraId="506688FE" w14:textId="77777777">
        <w:tc>
          <w:tcPr>
            <w:tcW w:w="0" w:type="auto"/>
            <w:tcBorders>
              <w:top w:val="single" w:sz="4" w:space="0" w:color="auto"/>
              <w:left w:val="single" w:sz="4" w:space="0" w:color="auto"/>
              <w:bottom w:val="single" w:sz="4" w:space="0" w:color="auto"/>
              <w:right w:val="single" w:sz="4" w:space="0" w:color="auto"/>
            </w:tcBorders>
            <w:hideMark/>
          </w:tcPr>
          <w:p w14:paraId="646CBD3B" w14:textId="77777777" w:rsidR="000E1214" w:rsidRDefault="00A87198">
            <w:pPr>
              <w:rPr>
                <w:rFonts w:eastAsia="Arial Unicode MS" w:cs="Arial"/>
              </w:rPr>
            </w:pPr>
            <w:r>
              <w:rPr>
                <w:rFonts w:eastAsia="Arial Unicode MS" w:cs="Arial"/>
              </w:rPr>
              <w:t>separatorSuppressionPolicy</w:t>
            </w:r>
          </w:p>
        </w:tc>
        <w:tc>
          <w:tcPr>
            <w:tcW w:w="0" w:type="auto"/>
            <w:tcBorders>
              <w:top w:val="single" w:sz="4" w:space="0" w:color="auto"/>
              <w:left w:val="single" w:sz="4" w:space="0" w:color="auto"/>
              <w:bottom w:val="single" w:sz="4" w:space="0" w:color="auto"/>
              <w:right w:val="single" w:sz="4" w:space="0" w:color="auto"/>
            </w:tcBorders>
            <w:hideMark/>
          </w:tcPr>
          <w:p w14:paraId="3AA45A6C" w14:textId="77777777" w:rsidR="000E1214" w:rsidRDefault="00A87198">
            <w:pPr>
              <w:rPr>
                <w:rFonts w:eastAsia="Arial Unicode MS" w:cs="Arial"/>
              </w:rPr>
            </w:pPr>
            <w:r>
              <w:rPr>
                <w:rFonts w:eastAsia="Arial Unicode MS" w:cs="Arial"/>
              </w:rPr>
              <w:t>Enum</w:t>
            </w:r>
          </w:p>
          <w:p w14:paraId="4E2DC0D8" w14:textId="77777777" w:rsidR="000E1214" w:rsidRDefault="00A87198">
            <w:pPr>
              <w:rPr>
                <w:rFonts w:eastAsia="Arial Unicode MS" w:cs="Arial"/>
              </w:rPr>
            </w:pPr>
            <w:r>
              <w:rPr>
                <w:rFonts w:eastAsia="Arial Unicode MS" w:cs="Arial"/>
              </w:rPr>
              <w:t>Valid values 'never', 'anyEmpty', 'trailingEmpty', 'trailingEmptyStrict'</w:t>
            </w:r>
          </w:p>
          <w:p w14:paraId="4C4BEF9E" w14:textId="77777777" w:rsidR="000E1214" w:rsidRDefault="00A87198">
            <w:pPr>
              <w:rPr>
                <w:rFonts w:eastAsia="Arial Unicode MS" w:cs="Arial"/>
              </w:rPr>
            </w:pPr>
            <w:r>
              <w:rPr>
                <w:rFonts w:eastAsia="Arial Unicode MS" w:cs="Arial"/>
              </w:rPr>
              <w:t xml:space="preserve">Only applicable if dfdl:separator is not "" (empty string) and dfdl:sequenceKind is 'ordered'. </w:t>
            </w:r>
          </w:p>
          <w:p w14:paraId="18344F60" w14:textId="77777777" w:rsidR="000E1214" w:rsidRDefault="00A87198">
            <w:pPr>
              <w:rPr>
                <w:rFonts w:eastAsia="Arial Unicode MS" w:cs="Arial"/>
              </w:rPr>
            </w:pPr>
            <w:r>
              <w:rPr>
                <w:rFonts w:eastAsia="Arial Unicode MS" w:cs="Arial"/>
              </w:rPr>
              <w:t xml:space="preserve">Controls the circumstances when separators are expected in the data when parsing, or generated when unparsing, if an optional element occurrence or a group has a zero-length representation. </w:t>
            </w:r>
          </w:p>
          <w:p w14:paraId="29D5DA96" w14:textId="5F8FB434" w:rsidR="000E1214" w:rsidRDefault="00A87198">
            <w:pPr>
              <w:rPr>
                <w:rFonts w:eastAsia="Arial Unicode MS" w:cs="Arial"/>
              </w:rPr>
            </w:pPr>
            <w:r>
              <w:rPr>
                <w:rFonts w:eastAsia="Arial Unicode MS" w:cs="Arial"/>
              </w:rPr>
              <w:t xml:space="preserve">See </w:t>
            </w:r>
            <w:del w:id="8239" w:author="Mike Beckerle" w:date="2020-10-09T10:25:00Z">
              <w:r w:rsidDel="003E209F">
                <w:rPr>
                  <w:rFonts w:eastAsia="Arial Unicode MS" w:cs="Arial"/>
                </w:rPr>
                <w:delText>section</w:delText>
              </w:r>
            </w:del>
            <w:ins w:id="8240" w:author="Mike Beckerle" w:date="2020-10-09T10:25:00Z">
              <w:r w:rsidR="003E209F">
                <w:rPr>
                  <w:rFonts w:eastAsia="Arial Unicode MS" w:cs="Arial"/>
                </w:rPr>
                <w:t>Section</w:t>
              </w:r>
            </w:ins>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_Ref362373313 \r \h  \* MERGEFORMAT </w:instrText>
            </w:r>
            <w:r w:rsidRPr="00065302">
              <w:rPr>
                <w:rStyle w:val="Hyperlink"/>
              </w:rPr>
            </w:r>
            <w:r w:rsidRPr="00065302">
              <w:rPr>
                <w:rStyle w:val="Hyperlink"/>
              </w:rPr>
              <w:fldChar w:fldCharType="separate"/>
            </w:r>
            <w:r w:rsidR="008A37A6">
              <w:rPr>
                <w:rStyle w:val="Hyperlink"/>
                <w:rFonts w:eastAsia="Arial Unicode MS"/>
              </w:rPr>
              <w:t>14.2.1</w:t>
            </w:r>
            <w:r w:rsidRPr="00065302">
              <w:rPr>
                <w:rStyle w:val="Hyperlink"/>
              </w:rPr>
              <w:fldChar w:fldCharType="end"/>
            </w:r>
            <w:r>
              <w:rPr>
                <w:rFonts w:eastAsia="Arial Unicode MS" w:cs="Arial"/>
              </w:rPr>
              <w:t xml:space="preserve"> </w:t>
            </w:r>
            <w:r w:rsidRPr="00065302">
              <w:rPr>
                <w:rStyle w:val="Hyperlink"/>
              </w:rPr>
              <w:fldChar w:fldCharType="begin"/>
            </w:r>
            <w:r w:rsidRPr="00065302">
              <w:rPr>
                <w:rStyle w:val="Hyperlink"/>
                <w:rFonts w:eastAsia="Arial Unicode MS"/>
              </w:rPr>
              <w:instrText xml:space="preserve"> REF _Ref362373324 \h  \* MERGEFORMAT </w:instrText>
            </w:r>
            <w:r w:rsidRPr="00065302">
              <w:rPr>
                <w:rStyle w:val="Hyperlink"/>
              </w:rPr>
            </w:r>
            <w:r w:rsidRPr="00065302">
              <w:rPr>
                <w:rStyle w:val="Hyperlink"/>
              </w:rPr>
              <w:fldChar w:fldCharType="separate"/>
            </w:r>
            <w:r w:rsidR="008A37A6" w:rsidRPr="008A37A6">
              <w:rPr>
                <w:rStyle w:val="Hyperlink"/>
              </w:rPr>
              <w:t>Separators and Suppression</w:t>
            </w:r>
            <w:r w:rsidRPr="00065302">
              <w:rPr>
                <w:rStyle w:val="Hyperlink"/>
              </w:rPr>
              <w:fldChar w:fldCharType="end"/>
            </w:r>
            <w:r>
              <w:rPr>
                <w:rFonts w:eastAsia="Arial Unicode MS" w:cs="Arial"/>
              </w:rPr>
              <w:t>.</w:t>
            </w:r>
          </w:p>
          <w:p w14:paraId="0C2F75A0" w14:textId="77777777" w:rsidR="000E1214" w:rsidRDefault="00A87198">
            <w:pPr>
              <w:rPr>
                <w:rFonts w:eastAsia="Arial Unicode MS" w:cs="Arial"/>
              </w:rPr>
            </w:pPr>
            <w:r>
              <w:rPr>
                <w:rFonts w:eastAsia="Arial Unicode MS" w:cs="Arial"/>
              </w:rPr>
              <w:t>When dfdl:sequenceKind is 'unordered' then 'anyEmpty' is implied.</w:t>
            </w:r>
          </w:p>
          <w:p w14:paraId="13C03965" w14:textId="77777777" w:rsidR="000E1214" w:rsidRDefault="00A87198">
            <w:pPr>
              <w:keepNext/>
              <w:rPr>
                <w:rFonts w:eastAsia="Arial Unicode MS" w:cs="Arial"/>
              </w:rPr>
            </w:pPr>
            <w:r>
              <w:rPr>
                <w:rFonts w:eastAsia="Arial Unicode MS" w:cs="Arial"/>
              </w:rPr>
              <w:t>Annotation: dfdl:sequence, dfdl:group (sequence)</w:t>
            </w:r>
          </w:p>
        </w:tc>
      </w:tr>
    </w:tbl>
    <w:p w14:paraId="08A2660C" w14:textId="0043545B" w:rsidR="000E1214" w:rsidRDefault="00A87198">
      <w:pPr>
        <w:pStyle w:val="Caption"/>
        <w:rPr>
          <w:rFonts w:cs="Arial"/>
        </w:rPr>
      </w:pPr>
      <w:bookmarkStart w:id="8241" w:name="_Toc322911382"/>
      <w:bookmarkStart w:id="8242" w:name="_Toc322911694"/>
      <w:bookmarkStart w:id="8243" w:name="_Toc322911943"/>
      <w:bookmarkStart w:id="8244" w:name="_Toc322912233"/>
      <w:bookmarkStart w:id="8245" w:name="_Toc329093090"/>
      <w:bookmarkStart w:id="8246" w:name="_Toc332701603"/>
      <w:bookmarkStart w:id="8247" w:name="_Toc332701907"/>
      <w:bookmarkStart w:id="8248" w:name="_Toc332711706"/>
      <w:bookmarkStart w:id="8249" w:name="_Toc332712008"/>
      <w:bookmarkStart w:id="8250" w:name="_Toc332712309"/>
      <w:bookmarkStart w:id="8251" w:name="_Toc332724225"/>
      <w:bookmarkStart w:id="8252" w:name="_Toc332724525"/>
      <w:bookmarkStart w:id="8253" w:name="_Toc341102821"/>
      <w:bookmarkStart w:id="8254" w:name="_Toc347241556"/>
      <w:bookmarkStart w:id="8255" w:name="_Toc347744749"/>
      <w:bookmarkStart w:id="8256" w:name="_Toc348984532"/>
      <w:bookmarkStart w:id="8257" w:name="_Toc348984837"/>
      <w:bookmarkStart w:id="8258" w:name="_Toc349038001"/>
      <w:bookmarkStart w:id="8259" w:name="_Toc349038303"/>
      <w:bookmarkStart w:id="8260" w:name="_Toc349642200"/>
      <w:bookmarkStart w:id="8261" w:name="_Toc177971278"/>
      <w:bookmarkStart w:id="8262" w:name="_Toc179335620"/>
      <w:bookmarkStart w:id="8263" w:name="_Toc179788314"/>
      <w:bookmarkStart w:id="8264" w:name="_Toc182890424"/>
      <w:bookmarkStart w:id="8265" w:name="_Toc182973759"/>
      <w:bookmarkStart w:id="8266" w:name="_Toc183429615"/>
      <w:bookmarkStart w:id="8267" w:name="_Toc322911383"/>
      <w:bookmarkStart w:id="8268" w:name="_Toc322911695"/>
      <w:bookmarkStart w:id="8269" w:name="_Toc322911944"/>
      <w:bookmarkStart w:id="8270" w:name="_Toc322912234"/>
      <w:bookmarkStart w:id="8271" w:name="_Toc329093091"/>
      <w:bookmarkStart w:id="8272" w:name="_Toc332701604"/>
      <w:bookmarkStart w:id="8273" w:name="_Toc332701908"/>
      <w:bookmarkStart w:id="8274" w:name="_Toc332711707"/>
      <w:bookmarkStart w:id="8275" w:name="_Toc332712009"/>
      <w:bookmarkStart w:id="8276" w:name="_Toc332712310"/>
      <w:bookmarkStart w:id="8277" w:name="_Toc332724226"/>
      <w:bookmarkStart w:id="8278" w:name="_Toc332724526"/>
      <w:bookmarkStart w:id="8279" w:name="_Toc341102822"/>
      <w:bookmarkStart w:id="8280" w:name="_Toc347241557"/>
      <w:bookmarkStart w:id="8281" w:name="_Toc347744750"/>
      <w:bookmarkStart w:id="8282" w:name="_Toc348984533"/>
      <w:bookmarkStart w:id="8283" w:name="_Toc348984838"/>
      <w:bookmarkStart w:id="8284" w:name="_Toc349038002"/>
      <w:bookmarkStart w:id="8285" w:name="_Toc349038304"/>
      <w:bookmarkStart w:id="8286" w:name="_Toc349642201"/>
      <w:bookmarkStart w:id="8287" w:name="_Ref274739893"/>
      <w:bookmarkStart w:id="8288" w:name="_Ref274739899"/>
      <w:bookmarkStart w:id="8289" w:name="_Toc177399109"/>
      <w:bookmarkStart w:id="8290" w:name="_Toc175057396"/>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r>
        <w:t xml:space="preserve">Table </w:t>
      </w:r>
      <w:fldSimple w:instr=" SEQ Table \* ARABIC ">
        <w:r w:rsidR="008A37A6">
          <w:rPr>
            <w:noProof/>
          </w:rPr>
          <w:t>45</w:t>
        </w:r>
      </w:fldSimple>
      <w:r>
        <w:t xml:space="preserve"> Properties for Sequence Groups with Separators</w:t>
      </w:r>
    </w:p>
    <w:p w14:paraId="593191CE" w14:textId="77777777" w:rsidR="000E1214" w:rsidRDefault="00A87198" w:rsidP="00BC2419">
      <w:pPr>
        <w:pStyle w:val="Heading3"/>
        <w:rPr>
          <w:rFonts w:eastAsia="Times New Roman"/>
        </w:rPr>
      </w:pPr>
      <w:bookmarkStart w:id="8291" w:name="_Toc349042788"/>
      <w:bookmarkStart w:id="8292" w:name="_Ref362373313"/>
      <w:bookmarkStart w:id="8293" w:name="_Ref362373324"/>
      <w:bookmarkStart w:id="8294" w:name="_Toc53134135"/>
      <w:r>
        <w:rPr>
          <w:rFonts w:eastAsia="Times New Roman"/>
        </w:rPr>
        <w:t>Separators</w:t>
      </w:r>
      <w:bookmarkEnd w:id="8287"/>
      <w:bookmarkEnd w:id="8288"/>
      <w:bookmarkEnd w:id="8291"/>
      <w:r>
        <w:rPr>
          <w:rFonts w:eastAsia="Times New Roman"/>
        </w:rPr>
        <w:t xml:space="preserve"> and Suppression</w:t>
      </w:r>
      <w:bookmarkEnd w:id="8292"/>
      <w:bookmarkEnd w:id="8293"/>
      <w:bookmarkEnd w:id="8294"/>
    </w:p>
    <w:p w14:paraId="5DB3758F" w14:textId="77777777" w:rsidR="000E1214" w:rsidRDefault="00A87198">
      <w:r>
        <w:t>When parsing a sequence group that specifies a separator, the number of occurrences and separators that are expected in the data stream for a child (element or group) depends on several factors:</w:t>
      </w:r>
    </w:p>
    <w:p w14:paraId="48B1D41A" w14:textId="77777777" w:rsidR="000E1214" w:rsidRDefault="00A87198" w:rsidP="00C31ED0">
      <w:pPr>
        <w:pStyle w:val="ListParagraph"/>
        <w:numPr>
          <w:ilvl w:val="0"/>
          <w:numId w:val="138"/>
        </w:numPr>
        <w:suppressAutoHyphens/>
        <w:overflowPunct w:val="0"/>
        <w:spacing w:before="0" w:after="0"/>
      </w:pPr>
      <w:r>
        <w:t>Whether element occurrences are optional or required</w:t>
      </w:r>
    </w:p>
    <w:p w14:paraId="6922CB86" w14:textId="77777777" w:rsidR="000E1214" w:rsidRDefault="00A87198" w:rsidP="00C31ED0">
      <w:pPr>
        <w:pStyle w:val="ListParagraph"/>
        <w:numPr>
          <w:ilvl w:val="0"/>
          <w:numId w:val="138"/>
        </w:numPr>
        <w:suppressAutoHyphens/>
        <w:overflowPunct w:val="0"/>
        <w:spacing w:before="0" w:after="0"/>
      </w:pPr>
      <w:r>
        <w:t>Whether the occurrences (element or group) have a zero-length representation</w:t>
      </w:r>
    </w:p>
    <w:p w14:paraId="76E6CAF6" w14:textId="77777777" w:rsidR="000E1214" w:rsidRDefault="00A87198" w:rsidP="00C31ED0">
      <w:pPr>
        <w:pStyle w:val="ListParagraph"/>
        <w:numPr>
          <w:ilvl w:val="0"/>
          <w:numId w:val="138"/>
        </w:numPr>
        <w:suppressAutoHyphens/>
        <w:overflowPunct w:val="0"/>
        <w:spacing w:before="0" w:after="0"/>
      </w:pPr>
      <w:r>
        <w:t>Whether occurrences (element or group) are trailing</w:t>
      </w:r>
    </w:p>
    <w:p w14:paraId="0F05462B" w14:textId="77777777" w:rsidR="000E1214" w:rsidRDefault="00A87198" w:rsidP="00C31ED0">
      <w:pPr>
        <w:pStyle w:val="ListParagraph"/>
        <w:numPr>
          <w:ilvl w:val="0"/>
          <w:numId w:val="138"/>
        </w:numPr>
        <w:suppressAutoHyphens/>
        <w:overflowPunct w:val="0"/>
        <w:spacing w:before="0" w:after="0"/>
      </w:pPr>
      <w:r>
        <w:t>Whether the sequence is positional</w:t>
      </w:r>
    </w:p>
    <w:p w14:paraId="58618A67" w14:textId="77777777" w:rsidR="000E1214" w:rsidRDefault="00A87198" w:rsidP="00C31ED0">
      <w:pPr>
        <w:pStyle w:val="ListParagraph"/>
        <w:numPr>
          <w:ilvl w:val="0"/>
          <w:numId w:val="138"/>
        </w:numPr>
      </w:pPr>
      <w:r>
        <w:t>The dfdl:occursCountKind of the element</w:t>
      </w:r>
    </w:p>
    <w:p w14:paraId="310786C2" w14:textId="77777777" w:rsidR="000E1214" w:rsidRDefault="00A87198">
      <w:pPr>
        <w:rPr>
          <w:rFonts w:cs="Arial"/>
        </w:rPr>
      </w:pPr>
      <w:r>
        <w:rPr>
          <w:rFonts w:cs="Arial"/>
        </w:rPr>
        <w:t>Where to expect a separator for optional content of zero-length is controlled by property dfdl:separatorSuppressionPolicy.</w:t>
      </w:r>
    </w:p>
    <w:tbl>
      <w:tblPr>
        <w:tblStyle w:val="Table"/>
        <w:tblW w:w="5000" w:type="pct"/>
        <w:tblInd w:w="0" w:type="dxa"/>
        <w:tblLook w:val="04A0" w:firstRow="1" w:lastRow="0" w:firstColumn="1" w:lastColumn="0" w:noHBand="0" w:noVBand="1"/>
      </w:tblPr>
      <w:tblGrid>
        <w:gridCol w:w="2929"/>
        <w:gridCol w:w="5701"/>
      </w:tblGrid>
      <w:tr w:rsidR="000E1214" w14:paraId="50EADE4E"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8C98531" w14:textId="77777777" w:rsidR="000E1214" w:rsidRDefault="00A87198">
            <w:r>
              <w:t>separatorSuppressionPolicy</w:t>
            </w:r>
          </w:p>
        </w:tc>
        <w:tc>
          <w:tcPr>
            <w:tcW w:w="0" w:type="auto"/>
            <w:hideMark/>
          </w:tcPr>
          <w:p w14:paraId="36074B92" w14:textId="77777777" w:rsidR="000E1214" w:rsidRDefault="00A87198">
            <w:r>
              <w:t>Implications</w:t>
            </w:r>
          </w:p>
        </w:tc>
      </w:tr>
      <w:tr w:rsidR="000E1214" w14:paraId="40BB9A6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5F2E00" w14:textId="77777777" w:rsidR="000E1214" w:rsidRDefault="00A87198">
            <w:pPr>
              <w:rPr>
                <w:rFonts w:cs="Arial"/>
              </w:rPr>
            </w:pPr>
            <w:r>
              <w:rPr>
                <w:rFonts w:cs="Arial"/>
              </w:rPr>
              <w:t>never</w:t>
            </w:r>
          </w:p>
        </w:tc>
        <w:tc>
          <w:tcPr>
            <w:tcW w:w="0" w:type="auto"/>
            <w:tcBorders>
              <w:top w:val="single" w:sz="4" w:space="0" w:color="auto"/>
              <w:left w:val="single" w:sz="4" w:space="0" w:color="auto"/>
              <w:bottom w:val="single" w:sz="4" w:space="0" w:color="auto"/>
              <w:right w:val="single" w:sz="4" w:space="0" w:color="auto"/>
            </w:tcBorders>
            <w:hideMark/>
          </w:tcPr>
          <w:p w14:paraId="2774A3C6" w14:textId="4186FE17" w:rsidR="000E1214" w:rsidRDefault="00A87198">
            <w:pPr>
              <w:rPr>
                <w:rFonts w:cs="Arial"/>
              </w:rPr>
            </w:pPr>
            <w:r>
              <w:rPr>
                <w:rFonts w:cs="Arial"/>
              </w:rPr>
              <w:t xml:space="preserve">Positional sequence where all occurrences </w:t>
            </w:r>
            <w:r w:rsidR="008E7C14">
              <w:rPr>
                <w:rFonts w:cs="Arial"/>
              </w:rPr>
              <w:t xml:space="preserve">must </w:t>
            </w:r>
            <w:r>
              <w:rPr>
                <w:rFonts w:cs="Arial"/>
              </w:rPr>
              <w:t xml:space="preserve">be found in the data, along with their associated separator. </w:t>
            </w:r>
          </w:p>
        </w:tc>
      </w:tr>
      <w:tr w:rsidR="000E1214" w14:paraId="2DDD06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1E3E99" w14:textId="77777777" w:rsidR="000E1214" w:rsidRDefault="00A87198">
            <w:pPr>
              <w:rPr>
                <w:rFonts w:cs="Arial"/>
              </w:rPr>
            </w:pPr>
            <w:r>
              <w:rPr>
                <w:rFonts w:cs="Arial"/>
              </w:rPr>
              <w:t>trailingEmptyStrict</w:t>
            </w:r>
          </w:p>
        </w:tc>
        <w:tc>
          <w:tcPr>
            <w:tcW w:w="0" w:type="auto"/>
            <w:tcBorders>
              <w:top w:val="single" w:sz="4" w:space="0" w:color="auto"/>
              <w:left w:val="single" w:sz="4" w:space="0" w:color="auto"/>
              <w:bottom w:val="single" w:sz="4" w:space="0" w:color="auto"/>
              <w:right w:val="single" w:sz="4" w:space="0" w:color="auto"/>
            </w:tcBorders>
            <w:hideMark/>
          </w:tcPr>
          <w:p w14:paraId="3B5458BC" w14:textId="72CE81EF"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r w:rsidR="008E7C14">
              <w:rPr>
                <w:rFonts w:cs="Arial"/>
              </w:rPr>
              <w:t xml:space="preserve">must </w:t>
            </w:r>
            <w:r>
              <w:rPr>
                <w:rFonts w:cs="Arial"/>
              </w:rPr>
              <w:t>be omitted from the data, along with their associated separator.</w:t>
            </w:r>
          </w:p>
        </w:tc>
      </w:tr>
      <w:tr w:rsidR="000E1214" w14:paraId="6E45A0F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35047E8" w14:textId="77777777" w:rsidR="000E1214" w:rsidRDefault="00A87198">
            <w:pPr>
              <w:rPr>
                <w:rFonts w:cs="Arial"/>
              </w:rPr>
            </w:pPr>
            <w:r>
              <w:rPr>
                <w:rFonts w:cs="Arial"/>
              </w:rPr>
              <w:t>trailingEmpty</w:t>
            </w:r>
          </w:p>
        </w:tc>
        <w:tc>
          <w:tcPr>
            <w:tcW w:w="0" w:type="auto"/>
            <w:tcBorders>
              <w:top w:val="single" w:sz="4" w:space="0" w:color="auto"/>
              <w:left w:val="single" w:sz="4" w:space="0" w:color="auto"/>
              <w:bottom w:val="single" w:sz="4" w:space="0" w:color="auto"/>
              <w:right w:val="single" w:sz="4" w:space="0" w:color="auto"/>
            </w:tcBorders>
            <w:hideMark/>
          </w:tcPr>
          <w:p w14:paraId="09E3411D" w14:textId="775B95E6" w:rsidR="000E1214" w:rsidRDefault="00A87198">
            <w:pPr>
              <w:rPr>
                <w:rFonts w:cs="Arial"/>
              </w:rPr>
            </w:pPr>
            <w:r>
              <w:rPr>
                <w:rFonts w:cs="Arial"/>
              </w:rPr>
              <w:t xml:space="preserve">Positional sequence where </w:t>
            </w:r>
            <w:r>
              <w:rPr>
                <w:rStyle w:val="Emphasis"/>
              </w:rPr>
              <w:t>trailing occurrences</w:t>
            </w:r>
            <w:r>
              <w:rPr>
                <w:rFonts w:cs="Arial"/>
              </w:rPr>
              <w:t xml:space="preserve"> that have zero length representation </w:t>
            </w:r>
            <w:r w:rsidR="008E7C14">
              <w:rPr>
                <w:rFonts w:cs="Arial"/>
              </w:rPr>
              <w:t xml:space="preserve">may </w:t>
            </w:r>
            <w:r>
              <w:rPr>
                <w:rFonts w:cs="Arial"/>
              </w:rPr>
              <w:t>be omitted from the data, along with their associated separator.</w:t>
            </w:r>
          </w:p>
        </w:tc>
      </w:tr>
      <w:tr w:rsidR="000E1214" w14:paraId="411FF2F1" w14:textId="77777777" w:rsidTr="000E1214">
        <w:tc>
          <w:tcPr>
            <w:tcW w:w="0" w:type="auto"/>
            <w:tcBorders>
              <w:top w:val="single" w:sz="4" w:space="0" w:color="auto"/>
              <w:left w:val="single" w:sz="4" w:space="0" w:color="auto"/>
              <w:bottom w:val="single" w:sz="4" w:space="0" w:color="auto"/>
              <w:right w:val="single" w:sz="4" w:space="0" w:color="auto"/>
            </w:tcBorders>
          </w:tcPr>
          <w:p w14:paraId="691C3500" w14:textId="0F927DF0" w:rsidR="000E1214" w:rsidRDefault="00A87198" w:rsidP="008E7C14">
            <w:pPr>
              <w:rPr>
                <w:rFonts w:cs="Arial"/>
              </w:rPr>
            </w:pPr>
            <w:r>
              <w:rPr>
                <w:rFonts w:cs="Arial"/>
              </w:rPr>
              <w:t>anyEmpty</w:t>
            </w:r>
          </w:p>
        </w:tc>
        <w:tc>
          <w:tcPr>
            <w:tcW w:w="0" w:type="auto"/>
            <w:tcBorders>
              <w:top w:val="single" w:sz="4" w:space="0" w:color="auto"/>
              <w:left w:val="single" w:sz="4" w:space="0" w:color="auto"/>
              <w:bottom w:val="single" w:sz="4" w:space="0" w:color="auto"/>
              <w:right w:val="single" w:sz="4" w:space="0" w:color="auto"/>
            </w:tcBorders>
            <w:hideMark/>
          </w:tcPr>
          <w:p w14:paraId="7A2A3AD5" w14:textId="01F60A87" w:rsidR="000E1214" w:rsidRDefault="00A87198">
            <w:pPr>
              <w:rPr>
                <w:rFonts w:cs="Arial"/>
              </w:rPr>
            </w:pPr>
            <w:r>
              <w:rPr>
                <w:rFonts w:cs="Arial"/>
              </w:rPr>
              <w:t xml:space="preserve">Non-positional sequence where any occurrences that have zero length representation </w:t>
            </w:r>
            <w:r w:rsidR="008E7C14">
              <w:rPr>
                <w:rFonts w:cs="Arial"/>
              </w:rPr>
              <w:t xml:space="preserve">may </w:t>
            </w:r>
            <w:r>
              <w:rPr>
                <w:rFonts w:cs="Arial"/>
              </w:rPr>
              <w:t>be omitted from the data, along with their associated separator. It must be possible for speculative parsing to identify which elements are present.</w:t>
            </w:r>
          </w:p>
        </w:tc>
      </w:tr>
    </w:tbl>
    <w:p w14:paraId="01B7E13E" w14:textId="0F345822"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8A37A6">
        <w:rPr>
          <w:rFonts w:cs="Arial"/>
          <w:noProof/>
        </w:rPr>
        <w:t>46</w:t>
      </w:r>
      <w:r w:rsidR="0047079B">
        <w:rPr>
          <w:rFonts w:cs="Arial"/>
        </w:rPr>
        <w:fldChar w:fldCharType="end"/>
      </w:r>
      <w:r>
        <w:rPr>
          <w:rFonts w:cs="Arial"/>
        </w:rPr>
        <w:t xml:space="preserve"> </w:t>
      </w:r>
      <w:r>
        <w:rPr>
          <w:rFonts w:cs="Arial"/>
          <w:noProof/>
        </w:rPr>
        <w:t>Sequence groups and separator suppression</w:t>
      </w:r>
    </w:p>
    <w:p w14:paraId="0648CB43" w14:textId="77777777" w:rsidR="000E1214" w:rsidRDefault="00A87198">
      <w:pPr>
        <w:rPr>
          <w:rFonts w:cs="Arial"/>
          <w:iCs/>
          <w:lang w:eastAsia="en-GB"/>
        </w:rPr>
      </w:pPr>
      <w:r>
        <w:rPr>
          <w:rFonts w:cs="Arial"/>
          <w:iCs/>
          <w:lang w:eastAsia="en-GB"/>
        </w:rPr>
        <w:t>The following are definitions for terminology used in this section:</w:t>
      </w:r>
    </w:p>
    <w:p w14:paraId="31AA849D" w14:textId="70253B62" w:rsidR="000E1214" w:rsidRDefault="00A87198">
      <w:r>
        <w:rPr>
          <w:rFonts w:cs="Arial"/>
          <w:b/>
          <w:i/>
          <w:iCs/>
          <w:lang w:eastAsia="en-GB"/>
        </w:rPr>
        <w:t>Potentially trailing element</w:t>
      </w:r>
      <w:r>
        <w:rPr>
          <w:rStyle w:val="Emphasis"/>
        </w:rPr>
        <w:t xml:space="preserve"> </w:t>
      </w:r>
      <w:r>
        <w:rPr>
          <w:rFonts w:cs="Arial"/>
          <w:lang w:eastAsia="en-GB"/>
        </w:rPr>
        <w:t xml:space="preserve">– An array or optional element describes an occurrence that is said to be </w:t>
      </w:r>
      <w:r>
        <w:rPr>
          <w:rStyle w:val="Emphasis"/>
        </w:rPr>
        <w:t>potentially trailing</w:t>
      </w:r>
      <w:r>
        <w:rPr>
          <w:rFonts w:cs="Arial"/>
          <w:lang w:eastAsia="en-GB"/>
        </w:rPr>
        <w:t xml:space="preserve"> if the element </w:t>
      </w:r>
      <w:r w:rsidR="00F7778E">
        <w:rPr>
          <w:rFonts w:cs="Arial"/>
          <w:lang w:eastAsia="en-GB"/>
        </w:rPr>
        <w:t>can have</w:t>
      </w:r>
      <w:r>
        <w:rPr>
          <w:rFonts w:cs="Arial"/>
          <w:lang w:eastAsia="en-GB"/>
        </w:rPr>
        <w:t xml:space="preserve"> a zero length representation and is </w:t>
      </w:r>
      <w:r>
        <w:t xml:space="preserve">followed in its enclosing group definition by only these kinds of schema </w:t>
      </w:r>
      <w:r>
        <w:rPr>
          <w:color w:val="000000"/>
        </w:rPr>
        <w:t>components</w:t>
      </w:r>
      <w:r>
        <w:t>:</w:t>
      </w:r>
    </w:p>
    <w:p w14:paraId="75AE3923" w14:textId="77777777" w:rsidR="000E1214" w:rsidRDefault="00A87198" w:rsidP="00C31ED0">
      <w:pPr>
        <w:pStyle w:val="ListParagraph"/>
        <w:numPr>
          <w:ilvl w:val="0"/>
          <w:numId w:val="139"/>
        </w:numPr>
        <w:suppressAutoHyphens/>
        <w:spacing w:before="0" w:after="0"/>
        <w:rPr>
          <w:rFonts w:cs="Arial"/>
          <w:color w:val="000000"/>
          <w:lang w:eastAsia="en-GB"/>
        </w:rPr>
      </w:pPr>
      <w:r>
        <w:rPr>
          <w:rFonts w:cs="Arial"/>
          <w:color w:val="000000"/>
          <w:lang w:eastAsia="en-GB"/>
        </w:rPr>
        <w:t>calculated elements (those having dfdl:inputValueCalc)</w:t>
      </w:r>
    </w:p>
    <w:p w14:paraId="37D2FAEC" w14:textId="77777777" w:rsidR="000E1214" w:rsidRDefault="00A87198" w:rsidP="00C31ED0">
      <w:pPr>
        <w:pStyle w:val="ListParagraph"/>
        <w:numPr>
          <w:ilvl w:val="0"/>
          <w:numId w:val="139"/>
        </w:numPr>
        <w:suppressAutoHyphens/>
        <w:spacing w:before="0" w:after="0"/>
        <w:rPr>
          <w:rFonts w:cs="Arial"/>
          <w:color w:val="000000"/>
          <w:lang w:eastAsia="en-GB"/>
        </w:rPr>
      </w:pPr>
      <w:r>
        <w:rPr>
          <w:rFonts w:cs="Arial"/>
          <w:color w:val="000000"/>
          <w:lang w:eastAsia="en-GB"/>
        </w:rPr>
        <w:t>additional potentially trailing elements</w:t>
      </w:r>
    </w:p>
    <w:p w14:paraId="33F11410" w14:textId="77777777" w:rsidR="000E1214" w:rsidRDefault="00A87198" w:rsidP="00C31ED0">
      <w:pPr>
        <w:pStyle w:val="ListParagraph"/>
        <w:numPr>
          <w:ilvl w:val="0"/>
          <w:numId w:val="139"/>
        </w:numPr>
        <w:suppressAutoHyphens/>
        <w:spacing w:before="0" w:after="0"/>
        <w:rPr>
          <w:rFonts w:cs="Arial"/>
          <w:color w:val="000000"/>
          <w:lang w:eastAsia="en-GB"/>
        </w:rPr>
      </w:pPr>
      <w:r>
        <w:rPr>
          <w:rFonts w:cs="Arial"/>
          <w:color w:val="000000"/>
          <w:lang w:eastAsia="en-GB"/>
        </w:rPr>
        <w:t>potentially trailing groups</w:t>
      </w:r>
    </w:p>
    <w:p w14:paraId="429B8BF8" w14:textId="77777777" w:rsidR="000E1214" w:rsidRDefault="00A87198">
      <w:pPr>
        <w:rPr>
          <w:lang w:eastAsia="en-GB"/>
        </w:rPr>
      </w:pPr>
      <w:r>
        <w:t>Intuitively, the array or optional element occurrence could be last.</w:t>
      </w:r>
    </w:p>
    <w:p w14:paraId="645580FC" w14:textId="77777777" w:rsidR="000E1214" w:rsidRDefault="00A87198">
      <w:pPr>
        <w:rPr>
          <w:rFonts w:cs="Arial"/>
          <w:lang w:eastAsia="en-GB"/>
        </w:rPr>
      </w:pPr>
      <w:r>
        <w:rPr>
          <w:rFonts w:cs="Arial"/>
          <w:b/>
          <w:i/>
          <w:iCs/>
          <w:lang w:eastAsia="en-GB"/>
        </w:rPr>
        <w:t>Potentially trailing group</w:t>
      </w:r>
      <w:r>
        <w:rPr>
          <w:rStyle w:val="Emphasis"/>
        </w:rPr>
        <w:t xml:space="preserve"> </w:t>
      </w:r>
      <w:r>
        <w:rPr>
          <w:rFonts w:cs="Arial"/>
          <w:lang w:eastAsia="en-GB"/>
        </w:rPr>
        <w:t xml:space="preserve">– A group is said to be </w:t>
      </w:r>
      <w:r>
        <w:rPr>
          <w:rStyle w:val="Emphasis"/>
        </w:rPr>
        <w:t>potentially trailing</w:t>
      </w:r>
      <w:r>
        <w:rPr>
          <w:rFonts w:cs="Arial"/>
          <w:lang w:eastAsia="en-GB"/>
        </w:rPr>
        <w:t xml:space="preserve"> if the group has no framing and contains only potentially trailing element declarations/references, or recursively similar sequence or choice groups, and is followed in its enclosing group definition by only additional potentially trailing elements or potentially trailing groups.</w:t>
      </w:r>
    </w:p>
    <w:p w14:paraId="3F421FDC" w14:textId="77777777" w:rsidR="000E1214" w:rsidRDefault="00A87198">
      <w:r>
        <w:rPr>
          <w:b/>
          <w:i/>
        </w:rPr>
        <w:t>Trailing or Actually Trailing</w:t>
      </w:r>
      <w:r>
        <w:t xml:space="preserve"> – An element occurrence or group occurrence in the data is said to be </w:t>
      </w:r>
      <w:r>
        <w:rPr>
          <w:i/>
        </w:rPr>
        <w:t>actually trailing</w:t>
      </w:r>
      <w:r>
        <w:t xml:space="preserve"> if it is potentially trailing and has zero-length representation and is not followed in the data by any other non-zero length element occurrence or group occurrence </w:t>
      </w:r>
      <w:r>
        <w:rPr>
          <w:rFonts w:cs="Arial"/>
        </w:rPr>
        <w:t>limited by the end of the enclosing sequence group</w:t>
      </w:r>
      <w:r>
        <w:t>.</w:t>
      </w:r>
    </w:p>
    <w:p w14:paraId="66CD0C5E" w14:textId="6D987345" w:rsidR="000E1214" w:rsidRDefault="00A87198">
      <w:pPr>
        <w:rPr>
          <w:rFonts w:cs="Arial"/>
        </w:rPr>
      </w:pPr>
      <w:r>
        <w:rPr>
          <w:rFonts w:cs="Arial"/>
        </w:rPr>
        <w:t xml:space="preserve">In the sections that follow, it is important to remember that the dfdl:separatorSuppressionPolicy property is carried on the sequence, while the XSD minOccurs, XSD maxOccurs and dfdl:occursCountKind properties are carried on an </w:t>
      </w:r>
      <w:r>
        <w:rPr>
          <w:rStyle w:val="Emphasis"/>
        </w:rPr>
        <w:t>element</w:t>
      </w:r>
      <w:r>
        <w:rPr>
          <w:rFonts w:cs="Arial"/>
        </w:rPr>
        <w:t xml:space="preserve"> in that sequence.</w:t>
      </w:r>
    </w:p>
    <w:p w14:paraId="63605CFF" w14:textId="77777777" w:rsidR="000E1214" w:rsidRDefault="00A87198" w:rsidP="00BC2419">
      <w:pPr>
        <w:pStyle w:val="Heading3"/>
        <w:rPr>
          <w:rFonts w:eastAsia="Times New Roman"/>
        </w:rPr>
      </w:pPr>
      <w:bookmarkStart w:id="8295" w:name="_Toc361231404"/>
      <w:bookmarkStart w:id="8296" w:name="_Toc361231930"/>
      <w:bookmarkStart w:id="8297" w:name="_Toc362445228"/>
      <w:bookmarkStart w:id="8298" w:name="_Toc363909150"/>
      <w:bookmarkStart w:id="8299" w:name="_Toc364463575"/>
      <w:bookmarkStart w:id="8300" w:name="_Toc366078179"/>
      <w:bookmarkStart w:id="8301" w:name="_Toc366078798"/>
      <w:bookmarkStart w:id="8302" w:name="_Toc366079783"/>
      <w:bookmarkStart w:id="8303" w:name="_Toc366080395"/>
      <w:bookmarkStart w:id="8304" w:name="_Toc366081004"/>
      <w:bookmarkStart w:id="8305" w:name="_Toc366505344"/>
      <w:bookmarkStart w:id="8306" w:name="_Toc366508713"/>
      <w:bookmarkStart w:id="8307" w:name="_Toc366513214"/>
      <w:bookmarkStart w:id="8308" w:name="_Toc366574403"/>
      <w:bookmarkStart w:id="8309" w:name="_Toc366578196"/>
      <w:bookmarkStart w:id="8310" w:name="_Toc366578790"/>
      <w:bookmarkStart w:id="8311" w:name="_Toc366579382"/>
      <w:bookmarkStart w:id="8312" w:name="_Toc366579973"/>
      <w:bookmarkStart w:id="8313" w:name="_Toc366580565"/>
      <w:bookmarkStart w:id="8314" w:name="_Toc366581156"/>
      <w:bookmarkStart w:id="8315" w:name="_Toc366581748"/>
      <w:bookmarkStart w:id="8316" w:name="_Toc349042789"/>
      <w:bookmarkStart w:id="8317" w:name="_Toc53134136"/>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bookmarkEnd w:id="8312"/>
      <w:bookmarkEnd w:id="8313"/>
      <w:bookmarkEnd w:id="8314"/>
      <w:bookmarkEnd w:id="8315"/>
      <w:r>
        <w:rPr>
          <w:rFonts w:eastAsia="Times New Roman"/>
        </w:rPr>
        <w:t>Parsing</w:t>
      </w:r>
      <w:bookmarkEnd w:id="8316"/>
      <w:r>
        <w:rPr>
          <w:rFonts w:eastAsia="Times New Roman"/>
        </w:rPr>
        <w:t xml:space="preserve"> Sequence Groups with Separators</w:t>
      </w:r>
      <w:bookmarkEnd w:id="8317"/>
    </w:p>
    <w:p w14:paraId="02DC7D3B" w14:textId="535A7C3A" w:rsidR="000E1214" w:rsidRDefault="00A87198">
      <w:pPr>
        <w:rPr>
          <w:rFonts w:cs="Arial"/>
        </w:rPr>
      </w:pPr>
      <w:r>
        <w:t xml:space="preserve">Parsing child elements is described first. Parsing for child groups is described in Section </w:t>
      </w:r>
      <w:r w:rsidRPr="00065302">
        <w:rPr>
          <w:rStyle w:val="Hyperlink"/>
        </w:rPr>
        <w:fldChar w:fldCharType="begin"/>
      </w:r>
      <w:r w:rsidRPr="00065302">
        <w:rPr>
          <w:rStyle w:val="Hyperlink"/>
        </w:rPr>
        <w:instrText xml:space="preserve"> REF _Ref25588773 \r \h </w:instrText>
      </w:r>
      <w:r w:rsidRPr="00065302">
        <w:rPr>
          <w:rStyle w:val="Hyperlink"/>
        </w:rPr>
      </w:r>
      <w:r w:rsidRPr="00065302">
        <w:rPr>
          <w:rStyle w:val="Hyperlink"/>
        </w:rPr>
        <w:fldChar w:fldCharType="separate"/>
      </w:r>
      <w:r w:rsidR="008A37A6">
        <w:rPr>
          <w:rStyle w:val="Hyperlink"/>
        </w:rPr>
        <w:t>14.2.2.3</w:t>
      </w:r>
      <w:r w:rsidRPr="00065302">
        <w:rPr>
          <w:rStyle w:val="Hyperlink"/>
        </w:rPr>
        <w:fldChar w:fldCharType="end"/>
      </w:r>
      <w:r>
        <w:t>.</w:t>
      </w:r>
    </w:p>
    <w:p w14:paraId="5FBCE4B3" w14:textId="77777777" w:rsidR="000E1214" w:rsidRDefault="00A87198">
      <w:pPr>
        <w:rPr>
          <w:rFonts w:cs="Arial"/>
        </w:rPr>
      </w:pPr>
      <w:r>
        <w:rPr>
          <w:rFonts w:cs="Arial"/>
        </w:rPr>
        <w:t xml:space="preserve">When an element is required and is not an array then one occurrence is always expected along with its separator. </w:t>
      </w:r>
      <w:r>
        <w:rPr>
          <w:rFonts w:cs="Arial"/>
          <w:lang w:eastAsia="en-GB"/>
        </w:rPr>
        <w:t xml:space="preserve">The dfdl:separatorSuppressionPolicy </w:t>
      </w:r>
      <w:r>
        <w:rPr>
          <w:rFonts w:cs="Arial"/>
          <w:bCs/>
          <w:lang w:eastAsia="en-GB"/>
        </w:rPr>
        <w:t>of the sequence has no effect (nothing is eligible for suppression)</w:t>
      </w:r>
      <w:r>
        <w:rPr>
          <w:rFonts w:cs="Arial"/>
          <w:lang w:eastAsia="en-GB"/>
        </w:rPr>
        <w:t>.</w:t>
      </w:r>
      <w:r>
        <w:rPr>
          <w:rFonts w:cs="Arial"/>
        </w:rPr>
        <w:t xml:space="preserve"> Otherwise the behaviour is dependent on dfdl:occursCountKind.</w:t>
      </w:r>
    </w:p>
    <w:p w14:paraId="6C9E7D92" w14:textId="77777777" w:rsidR="000E1214" w:rsidRDefault="00A87198">
      <w:pPr>
        <w:rPr>
          <w:rFonts w:cs="Arial"/>
        </w:rPr>
      </w:pPr>
      <w:r>
        <w:rPr>
          <w:rFonts w:cs="Arial"/>
        </w:rPr>
        <w:t>When dfdl:occursCountKind is 'fixed' then XSD minOccurs must equal maxOccurs and that many occurrences are always expected along with their separators.</w:t>
      </w:r>
      <w:r>
        <w:rPr>
          <w:rFonts w:cs="Arial"/>
          <w:lang w:eastAsia="en-GB"/>
        </w:rPr>
        <w:t xml:space="preserve"> The dfdl:separatorSuppressionPolicy </w:t>
      </w:r>
      <w:r>
        <w:rPr>
          <w:rFonts w:cs="Arial"/>
          <w:bCs/>
          <w:lang w:eastAsia="en-GB"/>
        </w:rPr>
        <w:t>of the sequence has no effect (nothing is eligible for suppression).</w:t>
      </w:r>
    </w:p>
    <w:p w14:paraId="17443304" w14:textId="77777777" w:rsidR="000E1214" w:rsidRDefault="00A87198">
      <w:pPr>
        <w:rPr>
          <w:rFonts w:cs="Arial"/>
        </w:rPr>
      </w:pPr>
      <w:r>
        <w:rPr>
          <w:rFonts w:cs="Arial"/>
        </w:rPr>
        <w:t xml:space="preserve">When dfdl:occursCountKind is 'expression' the number of occurrences is given by dfdl:occursCount and exactly that many occurrences are always expected along with their separators. </w:t>
      </w:r>
      <w:r>
        <w:rPr>
          <w:rFonts w:cs="Arial"/>
          <w:lang w:eastAsia="en-GB"/>
        </w:rPr>
        <w:t xml:space="preserve">The dfdl:separatorSuppressionPolicy </w:t>
      </w:r>
      <w:r>
        <w:rPr>
          <w:rFonts w:cs="Arial"/>
          <w:bCs/>
          <w:lang w:eastAsia="en-GB"/>
        </w:rPr>
        <w:t>of the sequence has no effect (nothing is eligible for suppression).</w:t>
      </w:r>
    </w:p>
    <w:p w14:paraId="2E65E65D" w14:textId="77777777" w:rsidR="000E1214" w:rsidRDefault="00A87198">
      <w:pPr>
        <w:rPr>
          <w:rFonts w:cs="Arial"/>
        </w:rPr>
      </w:pPr>
      <w:r>
        <w:rPr>
          <w:rFonts w:cs="Arial"/>
        </w:rPr>
        <w:t xml:space="preserve">When dfdl:occursCountKind is 'parsed' any number of occurrences and their separators are expected. </w:t>
      </w:r>
      <w:r>
        <w:rPr>
          <w:rFonts w:cs="Arial"/>
          <w:lang w:eastAsia="en-GB"/>
        </w:rPr>
        <w:t xml:space="preserve">The dfdl:separatorSuppressionPolicy </w:t>
      </w:r>
      <w:r>
        <w:rPr>
          <w:rFonts w:cs="Arial"/>
          <w:bCs/>
          <w:lang w:eastAsia="en-GB"/>
        </w:rPr>
        <w:t>of the sequence must be 'anyEmpty' and it is a Schema Definition Error otherwise.</w:t>
      </w:r>
      <w:r>
        <w:rPr>
          <w:rFonts w:cs="Arial"/>
        </w:rPr>
        <w:t xml:space="preserve"> </w:t>
      </w:r>
    </w:p>
    <w:p w14:paraId="16434352" w14:textId="77777777" w:rsidR="000E1214" w:rsidRDefault="00A87198">
      <w:pPr>
        <w:rPr>
          <w:rFonts w:cs="Arial"/>
        </w:rPr>
      </w:pPr>
      <w:r>
        <w:rPr>
          <w:rFonts w:cs="Arial"/>
        </w:rPr>
        <w:t xml:space="preserve">When dfdl:occursCountKind is 'stopValue', any number of occurrences and their separators are expected followed by the stop value and its separator. The dfdl:separatorSuppressionPolicy </w:t>
      </w:r>
      <w:r>
        <w:rPr>
          <w:rFonts w:cs="Arial"/>
          <w:bCs/>
          <w:lang w:eastAsia="en-GB"/>
        </w:rPr>
        <w:t>of the sequence has no effect.</w:t>
      </w:r>
      <w:r>
        <w:rPr>
          <w:rFonts w:cs="Arial"/>
          <w:lang w:eastAsia="en-GB"/>
        </w:rPr>
        <w:t xml:space="preserve"> </w:t>
      </w:r>
      <w:r>
        <w:rPr>
          <w:rFonts w:cs="Arial"/>
        </w:rPr>
        <w:t xml:space="preserve"> </w:t>
      </w:r>
    </w:p>
    <w:p w14:paraId="2D7A69D8" w14:textId="77777777" w:rsidR="000E1214" w:rsidRDefault="00A87198">
      <w:pPr>
        <w:rPr>
          <w:rFonts w:cs="Arial"/>
          <w:lang w:eastAsia="en-GB"/>
        </w:rPr>
      </w:pPr>
      <w:r>
        <w:rPr>
          <w:rFonts w:cs="Arial"/>
        </w:rPr>
        <w:t>When dfdl:occursCountKind is 'implicit', between XSD minOccurs and XSD maxOccurs (inclusive) occurrences and their separators are expected</w:t>
      </w:r>
      <w:r>
        <w:rPr>
          <w:rFonts w:cs="Arial"/>
          <w:lang w:eastAsia="en-GB"/>
        </w:rPr>
        <w:t xml:space="preserve">, </w:t>
      </w:r>
      <w:r>
        <w:rPr>
          <w:rFonts w:cs="Arial"/>
          <w:bCs/>
          <w:lang w:eastAsia="en-GB"/>
        </w:rPr>
        <w:t>according to the dfdl:separatorSuppressionPolicy of the sequence.</w:t>
      </w:r>
    </w:p>
    <w:p w14:paraId="4C3B6121" w14:textId="1FAB0ED3" w:rsidR="000E1214" w:rsidRDefault="00A87198">
      <w:pPr>
        <w:rPr>
          <w:rFonts w:cs="Arial"/>
        </w:rPr>
      </w:pPr>
      <w:r>
        <w:rPr>
          <w:rFonts w:cs="Arial"/>
        </w:rPr>
        <w:t xml:space="preserve">The behaviour for 'implicit' is more fully expressed in matrix form. The cells in the matrix give the number of occurrences of element values that are expected in the data stream when parsing, for the different values of dfdl:separatorSuppressionPolicy. The number of occurrences also depends whether XSD maxOccurs is unbounded or not, and the position of the element in the sequence. The number of separators can be inferred from this, </w:t>
      </w:r>
      <w:r w:rsidR="00F7778E">
        <w:rPr>
          <w:rFonts w:cs="Arial"/>
        </w:rPr>
        <w:t>considering</w:t>
      </w:r>
      <w:r>
        <w:rPr>
          <w:rFonts w:cs="Arial"/>
        </w:rPr>
        <w:t xml:space="preserve"> dfdl:separatorPosition.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875"/>
        <w:gridCol w:w="1417"/>
        <w:gridCol w:w="1417"/>
        <w:gridCol w:w="1123"/>
        <w:gridCol w:w="1124"/>
        <w:gridCol w:w="1123"/>
      </w:tblGrid>
      <w:tr w:rsidR="000E1214" w14:paraId="4AC12D03" w14:textId="77777777" w:rsidTr="00873A62">
        <w:trPr>
          <w:cantSplit/>
          <w:jc w:val="center"/>
        </w:trPr>
        <w:tc>
          <w:tcPr>
            <w:tcW w:w="899"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D0A0AC7" w14:textId="77777777" w:rsidR="000E1214" w:rsidRDefault="00A87198">
            <w:pPr>
              <w:pStyle w:val="TableContents"/>
              <w:keepNext/>
              <w:jc w:val="center"/>
              <w:rPr>
                <w:b/>
                <w:sz w:val="16"/>
                <w:szCs w:val="16"/>
              </w:rPr>
            </w:pPr>
            <w:bookmarkStart w:id="8318" w:name="_Toc318471275"/>
            <w:r>
              <w:rPr>
                <w:b/>
                <w:sz w:val="16"/>
                <w:szCs w:val="16"/>
              </w:rPr>
              <w:t>dfdl:</w:t>
            </w:r>
          </w:p>
          <w:p w14:paraId="254C3B54" w14:textId="77777777" w:rsidR="000E1214" w:rsidRDefault="00A87198">
            <w:pPr>
              <w:pStyle w:val="TableContents"/>
              <w:keepNext/>
              <w:jc w:val="center"/>
              <w:rPr>
                <w:b/>
                <w:sz w:val="16"/>
                <w:szCs w:val="16"/>
              </w:rPr>
            </w:pPr>
            <w:r>
              <w:rPr>
                <w:b/>
                <w:sz w:val="16"/>
                <w:szCs w:val="16"/>
              </w:rPr>
              <w:t>separator-Suppression-Policy</w:t>
            </w:r>
          </w:p>
        </w:tc>
        <w:tc>
          <w:tcPr>
            <w:tcW w:w="4101" w:type="pct"/>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88CC07B" w14:textId="77777777" w:rsidR="000E1214" w:rsidRDefault="00A87198">
            <w:pPr>
              <w:pStyle w:val="TableContents"/>
              <w:keepNext/>
              <w:jc w:val="center"/>
              <w:rPr>
                <w:b/>
                <w:sz w:val="16"/>
                <w:szCs w:val="16"/>
              </w:rPr>
            </w:pPr>
            <w:r>
              <w:rPr>
                <w:b/>
                <w:sz w:val="16"/>
                <w:szCs w:val="16"/>
              </w:rPr>
              <w:t>dfdl:occursCountKind 'implicit'</w:t>
            </w:r>
          </w:p>
        </w:tc>
      </w:tr>
      <w:tr w:rsidR="000E1214" w14:paraId="58B242F1"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E8AF84" w14:textId="77777777" w:rsidR="000E1214" w:rsidRDefault="000E1214">
            <w:pPr>
              <w:spacing w:before="0" w:after="0"/>
              <w:rPr>
                <w:rFonts w:eastAsia="MS Mincho" w:cs="Arial"/>
                <w:b/>
                <w:sz w:val="16"/>
                <w:szCs w:val="16"/>
                <w:lang w:eastAsia="ja-JP"/>
              </w:rPr>
            </w:pPr>
          </w:p>
        </w:tc>
        <w:tc>
          <w:tcPr>
            <w:tcW w:w="2800" w:type="pct"/>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CA25C94" w14:textId="77777777" w:rsidR="000E1214" w:rsidRDefault="00A87198">
            <w:pPr>
              <w:pStyle w:val="TableContents"/>
              <w:keepNext/>
              <w:jc w:val="center"/>
              <w:rPr>
                <w:b/>
                <w:sz w:val="16"/>
                <w:szCs w:val="16"/>
              </w:rPr>
            </w:pPr>
            <w:r>
              <w:rPr>
                <w:b/>
                <w:sz w:val="16"/>
                <w:szCs w:val="16"/>
              </w:rPr>
              <w:t>Potentially Trailing</w:t>
            </w:r>
          </w:p>
        </w:tc>
        <w:tc>
          <w:tcPr>
            <w:tcW w:w="130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C67CE6" w14:textId="77777777" w:rsidR="000E1214" w:rsidRDefault="00A87198">
            <w:pPr>
              <w:pStyle w:val="TableContents"/>
              <w:keepNext/>
              <w:jc w:val="center"/>
              <w:rPr>
                <w:b/>
                <w:sz w:val="16"/>
                <w:szCs w:val="16"/>
              </w:rPr>
            </w:pPr>
            <w:r>
              <w:rPr>
                <w:b/>
                <w:sz w:val="16"/>
                <w:szCs w:val="16"/>
              </w:rPr>
              <w:t>Not Potentially Trailing</w:t>
            </w:r>
          </w:p>
        </w:tc>
      </w:tr>
      <w:tr w:rsidR="000E1214" w14:paraId="0AFC4097"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BF0B04" w14:textId="77777777" w:rsidR="000E1214" w:rsidRDefault="000E1214">
            <w:pPr>
              <w:spacing w:before="0" w:after="0"/>
              <w:rPr>
                <w:rFonts w:eastAsia="MS Mincho" w:cs="Arial"/>
                <w:b/>
                <w:sz w:val="16"/>
                <w:szCs w:val="16"/>
                <w:lang w:eastAsia="ja-JP"/>
              </w:rPr>
            </w:pPr>
          </w:p>
        </w:tc>
        <w:tc>
          <w:tcPr>
            <w:tcW w:w="1328"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166EC5" w14:textId="77777777" w:rsidR="000E1214" w:rsidRDefault="00A87198">
            <w:pPr>
              <w:pStyle w:val="TableContents"/>
              <w:keepNext/>
              <w:jc w:val="center"/>
              <w:rPr>
                <w:b/>
                <w:sz w:val="16"/>
                <w:szCs w:val="16"/>
              </w:rPr>
            </w:pPr>
            <w:r>
              <w:rPr>
                <w:b/>
                <w:sz w:val="16"/>
                <w:szCs w:val="16"/>
              </w:rPr>
              <w:t>maxOccurs unbounded</w:t>
            </w:r>
          </w:p>
        </w:tc>
        <w:tc>
          <w:tcPr>
            <w:tcW w:w="1472"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4A45F00" w14:textId="77777777" w:rsidR="000E1214" w:rsidRDefault="00A87198">
            <w:pPr>
              <w:pStyle w:val="TableContents"/>
              <w:keepNext/>
              <w:jc w:val="center"/>
              <w:rPr>
                <w:b/>
                <w:sz w:val="16"/>
                <w:szCs w:val="16"/>
              </w:rPr>
            </w:pPr>
            <w:r>
              <w:rPr>
                <w:b/>
                <w:sz w:val="16"/>
                <w:szCs w:val="16"/>
              </w:rPr>
              <w:t>maxOccurs 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DD37E7" w14:textId="77777777" w:rsidR="000E1214" w:rsidRDefault="00A87198">
            <w:pPr>
              <w:pStyle w:val="TableContents"/>
              <w:keepNext/>
              <w:jc w:val="center"/>
              <w:rPr>
                <w:b/>
                <w:sz w:val="16"/>
                <w:szCs w:val="16"/>
              </w:rPr>
            </w:pPr>
            <w:r>
              <w:rPr>
                <w:b/>
                <w:sz w:val="16"/>
                <w:szCs w:val="16"/>
              </w:rPr>
              <w:t>maxOccurs unbounded</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1B65589" w14:textId="77777777" w:rsidR="000E1214" w:rsidRDefault="00A87198">
            <w:pPr>
              <w:pStyle w:val="TableContents"/>
              <w:keepNext/>
              <w:jc w:val="center"/>
              <w:rPr>
                <w:b/>
                <w:sz w:val="16"/>
                <w:szCs w:val="16"/>
              </w:rPr>
            </w:pPr>
            <w:r>
              <w:rPr>
                <w:b/>
                <w:sz w:val="16"/>
                <w:szCs w:val="16"/>
              </w:rPr>
              <w:t>maxOccurs bounded</w:t>
            </w:r>
          </w:p>
        </w:tc>
      </w:tr>
      <w:tr w:rsidR="000E1214" w14:paraId="05B5451A" w14:textId="77777777" w:rsidTr="00873A62">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A469B4E" w14:textId="77777777" w:rsidR="000E1214" w:rsidRDefault="000E1214">
            <w:pPr>
              <w:spacing w:before="0" w:after="0"/>
              <w:rPr>
                <w:rFonts w:eastAsia="MS Mincho" w:cs="Arial"/>
                <w:b/>
                <w:sz w:val="16"/>
                <w:szCs w:val="16"/>
                <w:lang w:eastAsia="ja-JP"/>
              </w:rPr>
            </w:pPr>
          </w:p>
        </w:tc>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C0A686" w14:textId="77777777" w:rsidR="000E1214" w:rsidRDefault="00A87198">
            <w:pPr>
              <w:pStyle w:val="TableContents"/>
              <w:keepNext/>
              <w:jc w:val="center"/>
              <w:rPr>
                <w:b/>
                <w:sz w:val="16"/>
                <w:szCs w:val="16"/>
              </w:rPr>
            </w:pPr>
            <w:r>
              <w:rPr>
                <w:b/>
                <w:sz w:val="16"/>
                <w:szCs w:val="16"/>
              </w:rPr>
              <w:t>Element not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C13C71" w14:textId="77777777" w:rsidR="000E1214" w:rsidRDefault="00A87198">
            <w:pPr>
              <w:pStyle w:val="TableContents"/>
              <w:keepNext/>
              <w:jc w:val="center"/>
              <w:rPr>
                <w:b/>
                <w:sz w:val="16"/>
                <w:szCs w:val="16"/>
              </w:rPr>
            </w:pPr>
            <w:r>
              <w:rPr>
                <w:b/>
                <w:sz w:val="16"/>
                <w:szCs w:val="16"/>
              </w:rPr>
              <w:t>Element declared last</w:t>
            </w:r>
          </w:p>
        </w:tc>
        <w:tc>
          <w:tcPr>
            <w:tcW w:w="82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38AC1F" w14:textId="77777777" w:rsidR="000E1214" w:rsidRDefault="00A87198">
            <w:pPr>
              <w:pStyle w:val="TableContents"/>
              <w:keepNext/>
              <w:jc w:val="center"/>
              <w:rPr>
                <w:b/>
                <w:sz w:val="16"/>
                <w:szCs w:val="16"/>
              </w:rPr>
            </w:pPr>
            <w:r>
              <w:rPr>
                <w:b/>
                <w:sz w:val="16"/>
                <w:szCs w:val="16"/>
              </w:rPr>
              <w:t>Element declared last or occurrence followed by end-of-group</w:t>
            </w:r>
          </w:p>
        </w:tc>
        <w:tc>
          <w:tcPr>
            <w:tcW w:w="651"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2FD868" w14:textId="77777777" w:rsidR="000E1214" w:rsidRDefault="00A87198">
            <w:pPr>
              <w:pStyle w:val="TableContents"/>
              <w:keepNext/>
              <w:jc w:val="center"/>
              <w:rPr>
                <w:b/>
                <w:sz w:val="16"/>
                <w:szCs w:val="16"/>
              </w:rPr>
            </w:pPr>
            <w:r>
              <w:rPr>
                <w:b/>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E01FE" w14:textId="77777777" w:rsidR="000E1214" w:rsidRDefault="000E1214">
            <w:pPr>
              <w:spacing w:before="0" w:after="0"/>
              <w:rPr>
                <w:rFonts w:eastAsia="MS Mincho" w:cs="Arial"/>
                <w:b/>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EF62FD" w14:textId="77777777" w:rsidR="000E1214" w:rsidRDefault="000E1214">
            <w:pPr>
              <w:spacing w:before="0" w:after="0"/>
              <w:rPr>
                <w:rFonts w:eastAsia="MS Mincho" w:cs="Arial"/>
                <w:b/>
                <w:sz w:val="16"/>
                <w:szCs w:val="16"/>
                <w:lang w:eastAsia="ja-JP"/>
              </w:rPr>
            </w:pPr>
          </w:p>
        </w:tc>
      </w:tr>
      <w:tr w:rsidR="000E1214" w14:paraId="1DCA3D2E"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1628AAF9" w14:textId="77777777" w:rsidR="000E1214" w:rsidRDefault="00A87198">
            <w:pPr>
              <w:pStyle w:val="TableContents"/>
              <w:keepNext/>
              <w:jc w:val="center"/>
              <w:rPr>
                <w:sz w:val="16"/>
                <w:szCs w:val="16"/>
              </w:rPr>
            </w:pPr>
            <w:r>
              <w:rPr>
                <w:sz w:val="16"/>
                <w:szCs w:val="16"/>
              </w:rPr>
              <w:t>never</w:t>
            </w:r>
          </w:p>
        </w:tc>
        <w:tc>
          <w:tcPr>
            <w:tcW w:w="1328" w:type="pct"/>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3133D299" w14:textId="77777777" w:rsidR="000E1214" w:rsidRDefault="00A87198">
            <w:pPr>
              <w:pStyle w:val="TableContents"/>
              <w:keepNext/>
              <w:jc w:val="center"/>
              <w:rPr>
                <w:sz w:val="16"/>
                <w:szCs w:val="16"/>
              </w:rPr>
            </w:pPr>
            <w:r>
              <w:rPr>
                <w:sz w:val="16"/>
                <w:szCs w:val="16"/>
              </w:rPr>
              <w:t>Schema definition error</w:t>
            </w:r>
          </w:p>
        </w:tc>
        <w:tc>
          <w:tcPr>
            <w:tcW w:w="1472" w:type="pct"/>
            <w:gridSpan w:val="2"/>
            <w:tcBorders>
              <w:top w:val="single" w:sz="4" w:space="0" w:color="auto"/>
              <w:left w:val="single" w:sz="4" w:space="0" w:color="auto"/>
              <w:bottom w:val="nil"/>
              <w:right w:val="single" w:sz="4" w:space="0" w:color="auto"/>
            </w:tcBorders>
            <w:shd w:val="clear" w:color="auto" w:fill="92CDDC" w:themeFill="accent5" w:themeFillTint="99"/>
            <w:vAlign w:val="center"/>
          </w:tcPr>
          <w:p w14:paraId="2C22FDA4" w14:textId="77777777" w:rsidR="000E1214" w:rsidRDefault="000E1214">
            <w:pPr>
              <w:pStyle w:val="TableContents"/>
              <w:keepNext/>
              <w:jc w:val="center"/>
              <w:rPr>
                <w:sz w:val="16"/>
                <w:szCs w:val="16"/>
              </w:rPr>
            </w:pPr>
          </w:p>
        </w:tc>
        <w:tc>
          <w:tcPr>
            <w:tcW w:w="651" w:type="pct"/>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569500C" w14:textId="77777777" w:rsidR="000E1214" w:rsidRDefault="00A87198">
            <w:pPr>
              <w:pStyle w:val="TableContents"/>
              <w:keepNext/>
              <w:jc w:val="center"/>
              <w:rPr>
                <w:sz w:val="16"/>
                <w:szCs w:val="16"/>
              </w:rPr>
            </w:pPr>
            <w:r>
              <w:rPr>
                <w:sz w:val="16"/>
                <w:szCs w:val="16"/>
              </w:rPr>
              <w:t>Schema definition error</w:t>
            </w:r>
          </w:p>
        </w:tc>
        <w:tc>
          <w:tcPr>
            <w:tcW w:w="651" w:type="pct"/>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4430C389" w14:textId="77777777" w:rsidR="000E1214" w:rsidRDefault="00A87198">
            <w:pPr>
              <w:pStyle w:val="TableContents"/>
              <w:keepNext/>
              <w:jc w:val="center"/>
              <w:rPr>
                <w:sz w:val="16"/>
                <w:szCs w:val="16"/>
              </w:rPr>
            </w:pPr>
            <w:r>
              <w:rPr>
                <w:sz w:val="16"/>
                <w:szCs w:val="16"/>
              </w:rPr>
              <w:t>RepDef(min) ~ Rep(max - min)</w:t>
            </w:r>
          </w:p>
        </w:tc>
      </w:tr>
      <w:tr w:rsidR="000E1214" w14:paraId="3B274617"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7299E274" w14:textId="77777777" w:rsidR="000E1214" w:rsidRDefault="00A87198">
            <w:pPr>
              <w:pStyle w:val="TableContents"/>
              <w:keepNext/>
              <w:jc w:val="center"/>
              <w:rPr>
                <w:sz w:val="16"/>
                <w:szCs w:val="16"/>
              </w:rPr>
            </w:pPr>
            <w:r>
              <w:rPr>
                <w:sz w:val="16"/>
                <w:szCs w:val="16"/>
              </w:rPr>
              <w:t>trailingEmptyStrict</w:t>
            </w:r>
          </w:p>
        </w:tc>
        <w:tc>
          <w:tcPr>
            <w:tcW w:w="507" w:type="pct"/>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49166B1" w14:textId="77777777" w:rsidR="000E1214" w:rsidRDefault="000E1214">
            <w:pPr>
              <w:pStyle w:val="TableContents"/>
              <w:keepNext/>
              <w:jc w:val="center"/>
              <w:rPr>
                <w:sz w:val="16"/>
                <w:szCs w:val="16"/>
              </w:rPr>
            </w:pPr>
          </w:p>
        </w:tc>
        <w:tc>
          <w:tcPr>
            <w:tcW w:w="821" w:type="pct"/>
            <w:tcBorders>
              <w:top w:val="single" w:sz="4" w:space="0" w:color="auto"/>
              <w:left w:val="single" w:sz="4" w:space="0" w:color="auto"/>
              <w:bottom w:val="single" w:sz="4" w:space="0" w:color="auto"/>
              <w:right w:val="single" w:sz="4" w:space="0" w:color="auto"/>
            </w:tcBorders>
            <w:vAlign w:val="center"/>
            <w:hideMark/>
          </w:tcPr>
          <w:p w14:paraId="291D532B" w14:textId="77777777" w:rsidR="000E1214" w:rsidRDefault="00A87198">
            <w:pPr>
              <w:pStyle w:val="TableContents"/>
              <w:keepNext/>
              <w:jc w:val="center"/>
              <w:rPr>
                <w:sz w:val="16"/>
                <w:szCs w:val="16"/>
              </w:rPr>
            </w:pPr>
            <w:r>
              <w:rPr>
                <w:sz w:val="16"/>
                <w:szCs w:val="16"/>
              </w:rPr>
              <w:t>RepDef(min) [ ~ Rep(M &lt; INF) ~ RepNonZero(1) ]</w:t>
            </w:r>
          </w:p>
        </w:tc>
        <w:tc>
          <w:tcPr>
            <w:tcW w:w="821" w:type="pct"/>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hideMark/>
          </w:tcPr>
          <w:p w14:paraId="650C5B4E" w14:textId="77777777" w:rsidR="000E1214" w:rsidRDefault="00A87198">
            <w:pPr>
              <w:pStyle w:val="TableContents"/>
              <w:keepNext/>
              <w:jc w:val="center"/>
              <w:rPr>
                <w:sz w:val="16"/>
                <w:szCs w:val="16"/>
              </w:rPr>
            </w:pPr>
            <w:r>
              <w:rPr>
                <w:sz w:val="16"/>
                <w:szCs w:val="16"/>
              </w:rPr>
              <w:t>RepDef(min) [ ~ Rep(M &lt; max - min) ~ RepNonZero(1) ]</w:t>
            </w:r>
          </w:p>
        </w:tc>
        <w:tc>
          <w:tcPr>
            <w:tcW w:w="651" w:type="pct"/>
            <w:vMerge w:val="restart"/>
            <w:tcBorders>
              <w:top w:val="nil"/>
              <w:left w:val="single" w:sz="4" w:space="0" w:color="auto"/>
              <w:bottom w:val="single" w:sz="4" w:space="0" w:color="auto"/>
              <w:right w:val="single" w:sz="4" w:space="0" w:color="auto"/>
            </w:tcBorders>
            <w:shd w:val="clear" w:color="auto" w:fill="92CDDC" w:themeFill="accent5" w:themeFillTint="99"/>
            <w:vAlign w:val="center"/>
            <w:hideMark/>
          </w:tcPr>
          <w:p w14:paraId="2617B281" w14:textId="77777777" w:rsidR="000E1214" w:rsidRDefault="00A87198">
            <w:pPr>
              <w:pStyle w:val="TableContents"/>
              <w:keepNext/>
              <w:jc w:val="center"/>
              <w:rPr>
                <w:sz w:val="16"/>
                <w:szCs w:val="16"/>
              </w:rPr>
            </w:pPr>
            <w:r>
              <w:rPr>
                <w:sz w:val="16"/>
                <w:szCs w:val="16"/>
              </w:rPr>
              <w:t>RepDef(min) ~ Rep(max - min)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27B94E"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FCD93F" w14:textId="77777777" w:rsidR="000E1214" w:rsidRDefault="000E1214">
            <w:pPr>
              <w:spacing w:before="0" w:after="0"/>
              <w:rPr>
                <w:rFonts w:eastAsia="MS Mincho" w:cs="Arial"/>
                <w:sz w:val="16"/>
                <w:szCs w:val="16"/>
                <w:lang w:eastAsia="ja-JP"/>
              </w:rPr>
            </w:pPr>
          </w:p>
        </w:tc>
      </w:tr>
      <w:tr w:rsidR="000E1214" w14:paraId="4E551408"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6CB8B21A" w14:textId="77777777" w:rsidR="000E1214" w:rsidRDefault="00A87198">
            <w:pPr>
              <w:pStyle w:val="TableContents"/>
              <w:keepNext/>
              <w:jc w:val="center"/>
              <w:rPr>
                <w:sz w:val="16"/>
                <w:szCs w:val="16"/>
              </w:rPr>
            </w:pPr>
            <w:r>
              <w:rPr>
                <w:sz w:val="16"/>
                <w:szCs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04956FCF" w14:textId="77777777" w:rsidR="000E1214" w:rsidRDefault="000E1214">
            <w:pPr>
              <w:spacing w:before="0" w:after="0"/>
              <w:rPr>
                <w:rFonts w:eastAsia="MS Mincho" w:cs="Arial"/>
                <w:sz w:val="16"/>
                <w:szCs w:val="16"/>
                <w:lang w:eastAsia="ja-JP"/>
              </w:rPr>
            </w:pPr>
          </w:p>
        </w:tc>
        <w:tc>
          <w:tcPr>
            <w:tcW w:w="821" w:type="pct"/>
            <w:vMerge w:val="restar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73EEFC16" w14:textId="77777777" w:rsidR="000E1214" w:rsidRDefault="00A87198">
            <w:pPr>
              <w:pStyle w:val="TableContents"/>
              <w:keepNext/>
              <w:jc w:val="center"/>
              <w:rPr>
                <w:sz w:val="16"/>
                <w:szCs w:val="16"/>
              </w:rPr>
            </w:pPr>
            <w:r>
              <w:rPr>
                <w:sz w:val="16"/>
                <w:szCs w:val="16"/>
              </w:rPr>
              <w:t>RepDef(min) ~ Rep(M &lt; INF)</w:t>
            </w:r>
          </w:p>
        </w:tc>
        <w:tc>
          <w:tcPr>
            <w:tcW w:w="821" w:type="pct"/>
            <w:vMerge w:val="restart"/>
            <w:tcBorders>
              <w:top w:val="single" w:sz="4" w:space="0" w:color="auto"/>
              <w:left w:val="single" w:sz="4" w:space="0" w:color="auto"/>
              <w:bottom w:val="single" w:sz="4" w:space="0" w:color="auto"/>
              <w:right w:val="nil"/>
            </w:tcBorders>
            <w:shd w:val="clear" w:color="auto" w:fill="FBD4B4" w:themeFill="accent6" w:themeFillTint="66"/>
            <w:vAlign w:val="center"/>
            <w:hideMark/>
          </w:tcPr>
          <w:p w14:paraId="3249D86C" w14:textId="77777777" w:rsidR="000E1214" w:rsidRDefault="00A87198">
            <w:pPr>
              <w:pStyle w:val="TableContents"/>
              <w:keepNext/>
              <w:jc w:val="center"/>
              <w:rPr>
                <w:sz w:val="16"/>
                <w:szCs w:val="16"/>
              </w:rPr>
            </w:pPr>
            <w:r>
              <w:rPr>
                <w:sz w:val="16"/>
                <w:szCs w:val="16"/>
              </w:rPr>
              <w:t>RepDef(min) ~ Rep(M &lt;= max - min)</w:t>
            </w:r>
          </w:p>
        </w:tc>
        <w:tc>
          <w:tcPr>
            <w:tcW w:w="0" w:type="auto"/>
            <w:vMerge/>
            <w:tcBorders>
              <w:top w:val="nil"/>
              <w:left w:val="nil"/>
              <w:bottom w:val="single" w:sz="4" w:space="0" w:color="auto"/>
              <w:right w:val="single" w:sz="4" w:space="0" w:color="auto"/>
            </w:tcBorders>
            <w:vAlign w:val="center"/>
            <w:hideMark/>
          </w:tcPr>
          <w:p w14:paraId="56006799"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93338B"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2D48F7" w14:textId="77777777" w:rsidR="000E1214" w:rsidRDefault="000E1214">
            <w:pPr>
              <w:spacing w:before="0" w:after="0"/>
              <w:rPr>
                <w:rFonts w:eastAsia="MS Mincho" w:cs="Arial"/>
                <w:sz w:val="16"/>
                <w:szCs w:val="16"/>
                <w:lang w:eastAsia="ja-JP"/>
              </w:rPr>
            </w:pPr>
          </w:p>
        </w:tc>
      </w:tr>
      <w:tr w:rsidR="000E1214" w14:paraId="58481E44" w14:textId="77777777" w:rsidTr="00873A62">
        <w:trPr>
          <w:cantSplit/>
          <w:jc w:val="center"/>
        </w:trPr>
        <w:tc>
          <w:tcPr>
            <w:tcW w:w="899" w:type="pct"/>
            <w:tcBorders>
              <w:top w:val="single" w:sz="4" w:space="0" w:color="auto"/>
              <w:left w:val="single" w:sz="4" w:space="0" w:color="auto"/>
              <w:bottom w:val="single" w:sz="4" w:space="0" w:color="auto"/>
              <w:right w:val="single" w:sz="4" w:space="0" w:color="auto"/>
            </w:tcBorders>
            <w:vAlign w:val="center"/>
            <w:hideMark/>
          </w:tcPr>
          <w:p w14:paraId="30EE4AC1" w14:textId="77777777" w:rsidR="000E1214" w:rsidRDefault="00A87198">
            <w:pPr>
              <w:pStyle w:val="TableContents"/>
              <w:keepNext/>
              <w:jc w:val="center"/>
              <w:rPr>
                <w:sz w:val="16"/>
                <w:szCs w:val="16"/>
              </w:rPr>
            </w:pPr>
            <w:r>
              <w:rPr>
                <w:sz w:val="16"/>
                <w:szCs w:val="16"/>
              </w:rPr>
              <w:t>anyEmpty</w:t>
            </w:r>
          </w:p>
        </w:tc>
        <w:tc>
          <w:tcPr>
            <w:tcW w:w="507" w:type="pct"/>
            <w:tcBorders>
              <w:top w:val="single" w:sz="4" w:space="0" w:color="auto"/>
              <w:left w:val="single" w:sz="4" w:space="0" w:color="auto"/>
              <w:bottom w:val="single" w:sz="4" w:space="0" w:color="auto"/>
              <w:right w:val="nil"/>
            </w:tcBorders>
            <w:shd w:val="clear" w:color="auto" w:fill="CCC0D9" w:themeFill="accent4" w:themeFillTint="66"/>
            <w:vAlign w:val="center"/>
          </w:tcPr>
          <w:p w14:paraId="40B68B68" w14:textId="77777777" w:rsidR="000E1214" w:rsidRDefault="000E1214">
            <w:pPr>
              <w:pStyle w:val="TableContents"/>
              <w:keepNext/>
              <w:jc w:val="center"/>
              <w:rPr>
                <w:sz w:val="16"/>
                <w:szCs w:val="16"/>
              </w:rPr>
            </w:pPr>
          </w:p>
        </w:tc>
        <w:tc>
          <w:tcPr>
            <w:tcW w:w="0" w:type="auto"/>
            <w:vMerge/>
            <w:tcBorders>
              <w:top w:val="single" w:sz="4" w:space="0" w:color="auto"/>
              <w:left w:val="nil"/>
              <w:bottom w:val="single" w:sz="4" w:space="0" w:color="auto"/>
              <w:right w:val="single" w:sz="4" w:space="0" w:color="auto"/>
            </w:tcBorders>
            <w:vAlign w:val="center"/>
            <w:hideMark/>
          </w:tcPr>
          <w:p w14:paraId="360EDE96" w14:textId="77777777" w:rsidR="000E1214" w:rsidRDefault="000E1214">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nil"/>
            </w:tcBorders>
            <w:vAlign w:val="center"/>
            <w:hideMark/>
          </w:tcPr>
          <w:p w14:paraId="737DF71B" w14:textId="77777777" w:rsidR="000E1214" w:rsidRDefault="000E1214">
            <w:pPr>
              <w:spacing w:before="0" w:after="0"/>
              <w:rPr>
                <w:rFonts w:eastAsia="MS Mincho" w:cs="Arial"/>
                <w:sz w:val="16"/>
                <w:szCs w:val="16"/>
                <w:lang w:eastAsia="ja-JP"/>
              </w:rPr>
            </w:pPr>
          </w:p>
        </w:tc>
        <w:tc>
          <w:tcPr>
            <w:tcW w:w="651" w:type="pct"/>
            <w:tcBorders>
              <w:top w:val="single" w:sz="4" w:space="0" w:color="auto"/>
              <w:left w:val="nil"/>
              <w:bottom w:val="single" w:sz="4" w:space="0" w:color="auto"/>
              <w:right w:val="single" w:sz="4" w:space="0" w:color="auto"/>
            </w:tcBorders>
            <w:shd w:val="clear" w:color="auto" w:fill="FBD4B4" w:themeFill="accent6" w:themeFillTint="66"/>
            <w:vAlign w:val="center"/>
          </w:tcPr>
          <w:p w14:paraId="427DC61D" w14:textId="77777777" w:rsidR="000E1214" w:rsidRDefault="000E1214">
            <w:pPr>
              <w:pStyle w:val="TableContents"/>
              <w:keepNext/>
              <w:jc w:val="center"/>
              <w:rPr>
                <w:sz w:val="16"/>
                <w:szCs w:val="16"/>
              </w:rPr>
            </w:pPr>
          </w:p>
        </w:tc>
        <w:tc>
          <w:tcPr>
            <w:tcW w:w="651" w:type="pc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6E261163" w14:textId="77777777" w:rsidR="000E1214" w:rsidRDefault="00A87198">
            <w:pPr>
              <w:pStyle w:val="TableContents"/>
              <w:keepNext/>
              <w:jc w:val="center"/>
              <w:rPr>
                <w:sz w:val="16"/>
                <w:szCs w:val="16"/>
              </w:rPr>
            </w:pPr>
            <w:r>
              <w:rPr>
                <w:sz w:val="16"/>
                <w:szCs w:val="16"/>
              </w:rPr>
              <w:t>RepDef(min) ~ Rep(M &lt; INF)</w:t>
            </w:r>
          </w:p>
        </w:tc>
        <w:tc>
          <w:tcPr>
            <w:tcW w:w="651"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575EE69" w14:textId="77777777" w:rsidR="000E1214" w:rsidRDefault="00A87198">
            <w:pPr>
              <w:pStyle w:val="TableContents"/>
              <w:keepNext/>
              <w:jc w:val="center"/>
              <w:rPr>
                <w:sz w:val="16"/>
                <w:szCs w:val="16"/>
              </w:rPr>
            </w:pPr>
            <w:r>
              <w:rPr>
                <w:sz w:val="16"/>
                <w:szCs w:val="16"/>
              </w:rPr>
              <w:t>RepDef(min) ~ Rep(M &lt;= max - min)</w:t>
            </w:r>
          </w:p>
        </w:tc>
      </w:tr>
    </w:tbl>
    <w:p w14:paraId="61BDF4A9" w14:textId="462738CA" w:rsidR="000E1214" w:rsidRDefault="00A87198">
      <w:pPr>
        <w:pStyle w:val="Caption"/>
      </w:pPr>
      <w:r>
        <w:t xml:space="preserve">Table </w:t>
      </w:r>
      <w:fldSimple w:instr=" SEQ Table \* ARABIC ">
        <w:r w:rsidR="008A37A6">
          <w:rPr>
            <w:noProof/>
          </w:rPr>
          <w:t>47</w:t>
        </w:r>
      </w:fldSimple>
      <w:r>
        <w:t xml:space="preserve"> Separator Suppression for dfdl:occursCountKind 'implicit' when Parsing</w:t>
      </w:r>
    </w:p>
    <w:p w14:paraId="4F5FEF0E" w14:textId="77777777" w:rsidR="000E1214" w:rsidRDefault="00A87198">
      <w:r>
        <w:t>The notation in each cell uses the "~" symbol to mean "followed by" in the data stream. Square brackets surround things that are optional, as in they may or may not appear in the data stream.</w:t>
      </w:r>
    </w:p>
    <w:p w14:paraId="2E62C900" w14:textId="77777777" w:rsidR="000E1214" w:rsidRDefault="00A87198">
      <w:r>
        <w:t xml:space="preserve">The descriptions found in the cells of the matrix do not provide a parsing algorithm, but rather state declaratively a pattern that the data must match in order to be correctly parsed. </w:t>
      </w:r>
    </w:p>
    <w:p w14:paraId="1EC5C178" w14:textId="6B352138" w:rsidR="000E1214" w:rsidRDefault="00A87198">
      <w:bookmarkStart w:id="8319" w:name="_Toc318471276"/>
      <w:bookmarkEnd w:id="8318"/>
      <w:r>
        <w:rPr>
          <w:b/>
          <w:i/>
        </w:rPr>
        <w:t>RepDef(min)</w:t>
      </w:r>
      <w:r>
        <w:t xml:space="preserve"> is short for "representation" and "defaultable". It means XSD minOccurs occurrences of nil, empty or normal representation</w:t>
      </w:r>
      <w:r>
        <w:rPr>
          <w:rStyle w:val="FootnoteReference"/>
        </w:rPr>
        <w:footnoteReference w:id="46"/>
      </w:r>
      <w:r>
        <w:t xml:space="preserve">. These are required </w:t>
      </w:r>
      <w:r w:rsidR="00F7778E">
        <w:t>occurrences,</w:t>
      </w:r>
      <w:r>
        <w:t xml:space="preserve"> so default rules apply for empty representations. XSD minOccurs may be 0, in which case there are no required occurrences.</w:t>
      </w:r>
      <w:bookmarkEnd w:id="8319"/>
    </w:p>
    <w:p w14:paraId="239BE27A" w14:textId="3F3BD8CC" w:rsidR="000E1214" w:rsidRDefault="00A87198">
      <w:bookmarkStart w:id="8322" w:name="_Toc318471277"/>
      <w:r>
        <w:rPr>
          <w:b/>
          <w:i/>
        </w:rPr>
        <w:t>Rep(M)</w:t>
      </w:r>
      <w:r>
        <w:t xml:space="preserve"> means M occurrences of nil, empty, normal or absent representation. These are optional </w:t>
      </w:r>
      <w:r w:rsidR="00F7778E">
        <w:t>occurrences,</w:t>
      </w:r>
      <w:r>
        <w:t xml:space="preserve"> so default rules do not apply for empty representations.</w:t>
      </w:r>
      <w:bookmarkEnd w:id="8322"/>
    </w:p>
    <w:p w14:paraId="2E4C198B" w14:textId="3CC575DB" w:rsidR="000E1214" w:rsidRDefault="00A87198">
      <w:bookmarkStart w:id="8323" w:name="_Toc318471278"/>
      <w:r>
        <w:rPr>
          <w:b/>
          <w:i/>
        </w:rPr>
        <w:t>RepNonZero(1)</w:t>
      </w:r>
      <w:r>
        <w:t xml:space="preserve"> means an occurrence of a nil, empty or normal representation where such a representation does not have zero-length</w:t>
      </w:r>
      <w:r>
        <w:rPr>
          <w:rStyle w:val="FootnoteReference"/>
        </w:rPr>
        <w:footnoteReference w:id="47"/>
      </w:r>
      <w:r>
        <w:t xml:space="preserve">. This is an optional </w:t>
      </w:r>
      <w:r w:rsidR="00F7778E">
        <w:t>occurrence,</w:t>
      </w:r>
      <w:r>
        <w:t xml:space="preserve"> so default rules do not apply.</w:t>
      </w:r>
      <w:bookmarkEnd w:id="8323"/>
    </w:p>
    <w:p w14:paraId="387CBE51" w14:textId="77777777" w:rsidR="000E1214" w:rsidRDefault="00A87198">
      <w:r>
        <w:t xml:space="preserve">A notation like </w:t>
      </w:r>
      <w:r>
        <w:rPr>
          <w:b/>
          <w:bCs/>
          <w:i/>
          <w:iCs/>
        </w:rPr>
        <w:t>Rep(M &lt;= max – min)</w:t>
      </w:r>
      <w:r>
        <w:t xml:space="preserve"> means that there are M occurrences, where M is some value between the values of the XSD minOccurs and XSD maxOccurs properties. When an unbounded number of occurrences is possible this is shown explicitly by </w:t>
      </w:r>
      <w:r>
        <w:rPr>
          <w:rStyle w:val="Emphasis"/>
        </w:rPr>
        <w:t>Rep(M &lt; INF)</w:t>
      </w:r>
      <w:r>
        <w:t xml:space="preserve"> , INF meaning infinity or unbounded.</w:t>
      </w:r>
    </w:p>
    <w:p w14:paraId="249DF495" w14:textId="77777777" w:rsidR="000E1214" w:rsidRDefault="00A87198">
      <w:pPr>
        <w:pStyle w:val="Heading4"/>
        <w:rPr>
          <w:rFonts w:eastAsia="Times New Roman"/>
          <w:lang w:eastAsia="en-GB"/>
        </w:rPr>
      </w:pPr>
      <w:r>
        <w:rPr>
          <w:rFonts w:eastAsia="Times New Roman"/>
          <w:lang w:eastAsia="en-GB"/>
        </w:rPr>
        <w:t xml:space="preserve">Errors When the Sequence is Positional </w:t>
      </w:r>
    </w:p>
    <w:p w14:paraId="5ABCB2B9" w14:textId="77777777" w:rsidR="000E1214" w:rsidRDefault="00A87198">
      <w:pPr>
        <w:pStyle w:val="nobreak"/>
        <w:rPr>
          <w:lang w:eastAsia="en-GB"/>
        </w:rPr>
      </w:pPr>
      <w:r>
        <w:rPr>
          <w:lang w:eastAsia="en-GB"/>
        </w:rPr>
        <w:t>In the matrix above we see that there are some cells where the combination of properties doesn't make sense, and a Schema Definition Error is raised. These occur when an element has dfdl:occursCountKind 'implicit' and XSD maxOccurs 'unbounded', and dfdl:separatorSuppressionPolicy implies that the sequence is positional, specifically:</w:t>
      </w:r>
    </w:p>
    <w:p w14:paraId="14213EB3" w14:textId="77777777" w:rsidR="000E1214" w:rsidRDefault="00A87198" w:rsidP="00C31ED0">
      <w:pPr>
        <w:numPr>
          <w:ilvl w:val="0"/>
          <w:numId w:val="140"/>
        </w:numPr>
      </w:pPr>
      <w:r>
        <w:t xml:space="preserve">If a sequence has dfdl:separatorSuppressionPolicy 'never'; </w:t>
      </w:r>
    </w:p>
    <w:p w14:paraId="5A6F042F" w14:textId="77777777" w:rsidR="000E1214" w:rsidRDefault="00A87198" w:rsidP="00C31ED0">
      <w:pPr>
        <w:numPr>
          <w:ilvl w:val="0"/>
          <w:numId w:val="140"/>
        </w:numPr>
      </w:pPr>
      <w:r>
        <w:t>If a sequence has dfdl:separatorSuppressionPolicy 'trailingEmptyStrict' or 'trailingEmpty' and the element is not the last declaration in the sequence. (This avoids ambiguity about which element is being suppressed.)</w:t>
      </w:r>
    </w:p>
    <w:p w14:paraId="700070E3" w14:textId="77777777" w:rsidR="000E1214" w:rsidRDefault="00A87198">
      <w:pPr>
        <w:pStyle w:val="Heading4"/>
        <w:rPr>
          <w:rFonts w:eastAsia="Times New Roman"/>
        </w:rPr>
      </w:pPr>
      <w:r>
        <w:rPr>
          <w:rFonts w:eastAsia="Times New Roman"/>
        </w:rPr>
        <w:t xml:space="preserve">Example Parsing Scenarios </w:t>
      </w:r>
    </w:p>
    <w:p w14:paraId="5BF7B14B" w14:textId="77777777" w:rsidR="000E1214" w:rsidRDefault="00A87198">
      <w:r>
        <w:t>Consider the cell of the matrix above for the element in this DFDL schema fragment:</w:t>
      </w:r>
    </w:p>
    <w:p w14:paraId="48597BC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2BEDC8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dfdl:separatorSuppressionPolicy='trailingEmptyStrict'&gt;</w:t>
      </w:r>
    </w:p>
    <w:p w14:paraId="5C3D15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default='0'</w:t>
      </w:r>
    </w:p>
    <w:p w14:paraId="2E72601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74DDB74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 </w:t>
      </w:r>
    </w:p>
    <w:p w14:paraId="78CC5BC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52EADF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178760B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dfdl:emptyValueDelimiterPolicy='both' /&gt; </w:t>
      </w:r>
    </w:p>
    <w:p w14:paraId="3F96A207"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0D2B3F2" w14:textId="77777777" w:rsidR="000E1214" w:rsidRDefault="00A87198">
      <w:r>
        <w:t>Within the sequence this element 'a' is clearly potentially trailing as it is declared last. The corresponding cell in the matrix above contains this description:</w:t>
      </w:r>
    </w:p>
    <w:p w14:paraId="7E4E16BD" w14:textId="77777777" w:rsidR="000E1214" w:rsidRDefault="00A87198">
      <w:pPr>
        <w:ind w:left="720"/>
        <w:rPr>
          <w:i/>
        </w:rPr>
      </w:pPr>
      <w:r>
        <w:rPr>
          <w:i/>
        </w:rPr>
        <w:t>RepDef(min) [~ Rep(M &lt; max – min) ~ RepNonZero(1) ]</w:t>
      </w:r>
    </w:p>
    <w:p w14:paraId="14CB49F9" w14:textId="6C5EF25D" w:rsidR="000E1214" w:rsidRDefault="00A87198">
      <w:r>
        <w:t xml:space="preserve">Since XSD minOccurs='0', the first term, RepDef(min) vanishes. </w:t>
      </w:r>
      <w:r w:rsidR="00F7778E">
        <w:t>So,</w:t>
      </w:r>
      <w:r>
        <w:t xml:space="preserve"> we have left </w:t>
      </w:r>
    </w:p>
    <w:p w14:paraId="55E18BEE" w14:textId="77777777" w:rsidR="000E1214" w:rsidRDefault="00A87198">
      <w:pPr>
        <w:ind w:left="720"/>
        <w:rPr>
          <w:i/>
        </w:rPr>
      </w:pPr>
      <w:r>
        <w:rPr>
          <w:i/>
        </w:rPr>
        <w:t>Rep(M &lt; max - min) ~ RepNonZero(1)</w:t>
      </w:r>
    </w:p>
    <w:p w14:paraId="48C20553" w14:textId="66A2E1EF" w:rsidR="000E1214" w:rsidRDefault="00A87198">
      <w:r>
        <w:t xml:space="preserve">Note Rep(M) permits absent representations, and if encountered they will simply be omitted from the </w:t>
      </w:r>
      <w:r w:rsidR="00933F0E">
        <w:t>Infoset</w:t>
      </w:r>
      <w:r>
        <w:t xml:space="preserve">. </w:t>
      </w:r>
    </w:p>
    <w:p w14:paraId="56530F27" w14:textId="60DEF8AB" w:rsidR="000E1214" w:rsidRDefault="00F7778E">
      <w:r>
        <w:t>So,</w:t>
      </w:r>
      <w:r w:rsidR="00A87198">
        <w:t xml:space="preserve"> this data </w:t>
      </w:r>
    </w:p>
    <w:p w14:paraId="4B792861" w14:textId="77777777" w:rsidR="000E1214" w:rsidRDefault="00A87198">
      <w:pPr>
        <w:pStyle w:val="Codeblock0"/>
        <w:pBdr>
          <w:top w:val="single" w:sz="4" w:space="1" w:color="auto"/>
          <w:left w:val="single" w:sz="4" w:space="4" w:color="auto"/>
          <w:bottom w:val="single" w:sz="4" w:space="1" w:color="auto"/>
          <w:right w:val="single" w:sz="4" w:space="4" w:color="auto"/>
        </w:pBdr>
      </w:pPr>
      <w:r>
        <w:t>[1]|[2]|[3]|[4]|[5]</w:t>
      </w:r>
    </w:p>
    <w:p w14:paraId="020EE995" w14:textId="6AA52FB4" w:rsidR="000E1214" w:rsidRDefault="00A87198">
      <w:r>
        <w:t xml:space="preserve">parses and 5 items appear in the </w:t>
      </w:r>
      <w:r w:rsidR="00933F0E">
        <w:t>Infoset</w:t>
      </w:r>
      <w:r>
        <w:t xml:space="preserve">. </w:t>
      </w:r>
    </w:p>
    <w:p w14:paraId="1123B287" w14:textId="77777777" w:rsidR="000E1214" w:rsidRDefault="00A87198">
      <w:r>
        <w:t>This data</w:t>
      </w:r>
    </w:p>
    <w:p w14:paraId="21849DC5"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77A545EF" w14:textId="0632F123" w:rsidR="000E1214" w:rsidRDefault="00A87198">
      <w:r>
        <w:t xml:space="preserve">also parses because absent representations are accepted, but only one item appears in the </w:t>
      </w:r>
      <w:r w:rsidR="00933F0E">
        <w:t>Infoset</w:t>
      </w:r>
      <w:r>
        <w:t xml:space="preserve">.(The fact that the occurrence was fourth in the array is not preserved into the </w:t>
      </w:r>
      <w:r w:rsidR="00933F0E">
        <w:t>Infoset</w:t>
      </w:r>
      <w:r>
        <w:t xml:space="preserve">).  </w:t>
      </w:r>
      <w:r w:rsidR="00F7778E">
        <w:t>However,</w:t>
      </w:r>
      <w:r>
        <w:t xml:space="preserve"> this data</w:t>
      </w:r>
    </w:p>
    <w:p w14:paraId="1A78EAF2"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2BDA08FA" w14:textId="0B9E5ED3" w:rsidR="000E1214" w:rsidRDefault="00A87198">
      <w:r>
        <w:t xml:space="preserve">causes a </w:t>
      </w:r>
      <w:del w:id="8324" w:author="Mike Beckerle" w:date="2020-10-08T20:33:00Z">
        <w:r w:rsidDel="00B31DA3">
          <w:delText>processing error</w:delText>
        </w:r>
      </w:del>
      <w:ins w:id="8325" w:author="Mike Beckerle" w:date="2020-10-08T20:33:00Z">
        <w:r w:rsidR="00B31DA3">
          <w:t>Processing Error</w:t>
        </w:r>
      </w:ins>
      <w:r>
        <w:t xml:space="preserve"> because there is a final trailing separator and dfdl:separatorSuppressionPolicy is 'trailingEmptyStrict'.</w:t>
      </w:r>
    </w:p>
    <w:p w14:paraId="66972819" w14:textId="77777777" w:rsidR="000E1214" w:rsidRDefault="00A87198">
      <w:r>
        <w:t xml:space="preserve">Now consider the same scenario but XSD minOccurs of '2'. The first term reappears as </w:t>
      </w:r>
      <w:r>
        <w:rPr>
          <w:rStyle w:val="Emphasis"/>
        </w:rPr>
        <w:t>RepDef(2).</w:t>
      </w:r>
      <w:r>
        <w:t xml:space="preserve"> The data</w:t>
      </w:r>
    </w:p>
    <w:p w14:paraId="4FEA39A6" w14:textId="77777777" w:rsidR="000E1214" w:rsidRDefault="00A87198">
      <w:pPr>
        <w:pStyle w:val="Codeblock0"/>
        <w:pBdr>
          <w:top w:val="single" w:sz="4" w:space="1" w:color="auto"/>
          <w:left w:val="single" w:sz="4" w:space="4" w:color="auto"/>
          <w:bottom w:val="single" w:sz="4" w:space="1" w:color="auto"/>
          <w:right w:val="single" w:sz="4" w:space="4" w:color="auto"/>
        </w:pBdr>
      </w:pPr>
      <w:r>
        <w:t>|||[4]</w:t>
      </w:r>
    </w:p>
    <w:p w14:paraId="67B264BA" w14:textId="1ABE6B9C" w:rsidR="000E1214" w:rsidRDefault="00A87198">
      <w:r>
        <w:t xml:space="preserve">which previously parsed successfully would now cause a </w:t>
      </w:r>
      <w:del w:id="8326" w:author="Mike Beckerle" w:date="2020-10-08T20:33:00Z">
        <w:r w:rsidDel="00B31DA3">
          <w:delText>processing error</w:delText>
        </w:r>
      </w:del>
      <w:ins w:id="8327" w:author="Mike Beckerle" w:date="2020-10-08T20:33:00Z">
        <w:r w:rsidR="00B31DA3">
          <w:t>Processing Error</w:t>
        </w:r>
      </w:ins>
      <w:r>
        <w:t xml:space="preserve"> because the first two occurrences are required, so they </w:t>
      </w:r>
      <w:r w:rsidR="00F7778E">
        <w:t>must</w:t>
      </w:r>
      <w:r>
        <w:t xml:space="preserve"> be either a normal representation, that is, matching xs:int syntax with surrounding initiator and terminator, or the empty representation which is </w:t>
      </w:r>
      <w:r>
        <w:rPr>
          <w:rStyle w:val="dataexampleChar"/>
        </w:rPr>
        <w:t>[]</w:t>
      </w:r>
      <w:r>
        <w:t>. An example which will parse correctly with XSD minOccurs of '2' is:</w:t>
      </w:r>
    </w:p>
    <w:p w14:paraId="41CF2217"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425BA31F" w14:textId="77777777" w:rsidR="000E1214" w:rsidRDefault="00A87198">
      <w:r>
        <w:t>In this case the Infoset will contain 3 items with values 1, 0, 4. The 0 value arises because the occurrence has the empty representation, the occurs index is 2 so it is required, and there is a default value 0.</w:t>
      </w:r>
    </w:p>
    <w:p w14:paraId="508DC323" w14:textId="77777777" w:rsidR="000E1214" w:rsidRDefault="00A87198">
      <w:r>
        <w:t xml:space="preserve">If the scenario is changed so that dfdl:separatorSuppressionPolicy is 'trailingEmpty' then a different cell of the matrix above applies. </w:t>
      </w:r>
    </w:p>
    <w:p w14:paraId="6983FE9D" w14:textId="77777777" w:rsidR="000E1214" w:rsidRDefault="00A87198">
      <w:pPr>
        <w:ind w:left="720"/>
        <w:rPr>
          <w:i/>
        </w:rPr>
      </w:pPr>
      <w:r>
        <w:rPr>
          <w:i/>
        </w:rPr>
        <w:t>RepDef(min) [~ Rep(M &lt; max – min) ]</w:t>
      </w:r>
    </w:p>
    <w:p w14:paraId="07CBB244" w14:textId="77777777" w:rsidR="000E1214" w:rsidRDefault="00A87198">
      <w:r>
        <w:t xml:space="preserve">This has a </w:t>
      </w:r>
      <w:proofErr w:type="gramStart"/>
      <w:r>
        <w:t>more lax</w:t>
      </w:r>
      <w:proofErr w:type="gramEnd"/>
      <w:r>
        <w:t xml:space="preserve"> behavior so that this data is also acceptable:</w:t>
      </w:r>
    </w:p>
    <w:p w14:paraId="2C829D64"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29DCD222" w14:textId="1B0F445B" w:rsidR="000E1214" w:rsidRDefault="00A87198">
      <w:r>
        <w:t xml:space="preserve">In this case the final trailing separator is tolerated, though when unparsing this final trailing separator would not be created. This is a case where what is parsed will not be exactly recreated on unparsing from the resulting </w:t>
      </w:r>
      <w:r w:rsidR="00933F0E">
        <w:t>Infoset</w:t>
      </w:r>
      <w:r>
        <w:t>, but all the information content is preserved.</w:t>
      </w:r>
    </w:p>
    <w:p w14:paraId="17761CCC" w14:textId="77777777" w:rsidR="000E1214" w:rsidRDefault="00A87198">
      <w:r>
        <w:t>Now consider the same scenario but XSD maxOccurs is 'unbounded'. In that case this data is acceptable:</w:t>
      </w:r>
    </w:p>
    <w:p w14:paraId="293B8BA9" w14:textId="77777777" w:rsidR="000E1214" w:rsidRDefault="00A87198">
      <w:pPr>
        <w:pStyle w:val="Codeblock0"/>
        <w:pBdr>
          <w:top w:val="single" w:sz="4" w:space="1" w:color="auto"/>
          <w:left w:val="single" w:sz="4" w:space="4" w:color="auto"/>
          <w:bottom w:val="single" w:sz="4" w:space="1" w:color="auto"/>
          <w:right w:val="single" w:sz="4" w:space="4" w:color="auto"/>
        </w:pBdr>
      </w:pPr>
      <w:r>
        <w:t>[1]|[]||||||||||||||||||||||||[4]|||||||||||||||||||||</w:t>
      </w:r>
    </w:p>
    <w:p w14:paraId="6C69AC28" w14:textId="1E0B6B68" w:rsidR="000E1214" w:rsidRDefault="00A87198">
      <w:r>
        <w:t xml:space="preserve">The </w:t>
      </w:r>
      <w:r w:rsidR="00933F0E">
        <w:t>Infoset</w:t>
      </w:r>
      <w:r>
        <w:t xml:space="preserve"> values are again 1, 0, 4. But all the excess separators are tolerated.</w:t>
      </w:r>
    </w:p>
    <w:p w14:paraId="2CFE6B99" w14:textId="77777777" w:rsidR="000E1214" w:rsidRDefault="00A87198">
      <w:pPr>
        <w:pStyle w:val="Heading4"/>
        <w:rPr>
          <w:rFonts w:eastAsia="Times New Roman"/>
        </w:rPr>
      </w:pPr>
      <w:bookmarkStart w:id="8328" w:name="_Ref25588773"/>
      <w:r>
        <w:rPr>
          <w:rFonts w:eastAsia="Times New Roman"/>
        </w:rPr>
        <w:t>Parsing Child Groups within Separated Sequences</w:t>
      </w:r>
      <w:bookmarkEnd w:id="8328"/>
    </w:p>
    <w:p w14:paraId="3772AA2B" w14:textId="77777777" w:rsidR="000E1214" w:rsidRDefault="00A87198">
      <w:r>
        <w:t>When a child of a sequence is a group then a separator is expected/tolerated depending on dfdl:separatorSuppressionPolicy and other factors:</w:t>
      </w:r>
    </w:p>
    <w:p w14:paraId="44F70871" w14:textId="77777777" w:rsidR="000E1214" w:rsidRDefault="00A87198" w:rsidP="00C31ED0">
      <w:pPr>
        <w:pStyle w:val="ListParagraph"/>
        <w:numPr>
          <w:ilvl w:val="0"/>
          <w:numId w:val="138"/>
        </w:numPr>
        <w:suppressAutoHyphens/>
        <w:overflowPunct w:val="0"/>
        <w:spacing w:before="0" w:after="0"/>
      </w:pPr>
      <w:r>
        <w:t>‘never’ - the child group’s associated separator is expected</w:t>
      </w:r>
    </w:p>
    <w:p w14:paraId="540BA234" w14:textId="56FE8235" w:rsidR="000E1214" w:rsidRDefault="00A87198" w:rsidP="00C31ED0">
      <w:pPr>
        <w:pStyle w:val="ListParagraph"/>
        <w:numPr>
          <w:ilvl w:val="0"/>
          <w:numId w:val="138"/>
        </w:numPr>
        <w:suppressAutoHyphens/>
        <w:overflowPunct w:val="0"/>
        <w:spacing w:before="0" w:after="0"/>
      </w:pPr>
      <w:r>
        <w:t xml:space="preserve">‘trailingEmpty’ – if the child group is potentially trailing, has zero-length and it is actually trailing, its separator </w:t>
      </w:r>
      <w:r w:rsidR="0033562A">
        <w:t xml:space="preserve">may </w:t>
      </w:r>
      <w:r>
        <w:t>appear or not. Additional separators are not expected.</w:t>
      </w:r>
    </w:p>
    <w:p w14:paraId="5D5A85D9" w14:textId="7CD608B0" w:rsidR="000E1214" w:rsidRDefault="00A87198" w:rsidP="00C31ED0">
      <w:pPr>
        <w:pStyle w:val="ListParagraph"/>
        <w:numPr>
          <w:ilvl w:val="0"/>
          <w:numId w:val="138"/>
        </w:numPr>
        <w:suppressAutoHyphens/>
        <w:overflowPunct w:val="0"/>
        <w:spacing w:before="0" w:after="0"/>
      </w:pPr>
      <w:r>
        <w:t xml:space="preserve">‘trailingEmptyStrict’ – if the child group is potentially trailing, has zero-length and it is actually trailing, its separator </w:t>
      </w:r>
      <w:r w:rsidR="00AA57A1">
        <w:t>must</w:t>
      </w:r>
      <w:r w:rsidR="0033562A">
        <w:t xml:space="preserve"> not</w:t>
      </w:r>
      <w:r>
        <w:t xml:space="preserve"> appear. </w:t>
      </w:r>
    </w:p>
    <w:p w14:paraId="74CDB151" w14:textId="3A184C30" w:rsidR="000E1214" w:rsidRDefault="00A87198" w:rsidP="00C31ED0">
      <w:pPr>
        <w:pStyle w:val="ListParagraph"/>
        <w:numPr>
          <w:ilvl w:val="0"/>
          <w:numId w:val="138"/>
        </w:numPr>
        <w:suppressAutoHyphens/>
        <w:overflowPunct w:val="0"/>
        <w:spacing w:before="0" w:after="0"/>
      </w:pPr>
      <w:r>
        <w:t xml:space="preserve">‘anyEmpty’ – if the child group has zero-length its separator </w:t>
      </w:r>
      <w:r w:rsidR="00AA57A1">
        <w:t>must</w:t>
      </w:r>
      <w:r w:rsidR="0033562A">
        <w:t xml:space="preserve"> not</w:t>
      </w:r>
      <w:r>
        <w:t xml:space="preserve"> appear.</w:t>
      </w:r>
    </w:p>
    <w:p w14:paraId="12186850" w14:textId="77777777" w:rsidR="000E1214" w:rsidRDefault="00A87198" w:rsidP="00BC2419">
      <w:pPr>
        <w:pStyle w:val="Heading3"/>
        <w:rPr>
          <w:rFonts w:eastAsia="Times New Roman"/>
        </w:rPr>
      </w:pPr>
      <w:bookmarkStart w:id="8329" w:name="_Toc53134137"/>
      <w:r>
        <w:rPr>
          <w:rFonts w:eastAsia="Times New Roman"/>
        </w:rPr>
        <w:t>Unparsing Sequence Groups with Separators</w:t>
      </w:r>
      <w:bookmarkEnd w:id="8329"/>
    </w:p>
    <w:p w14:paraId="4D669084" w14:textId="324B8E12" w:rsidR="000E1214" w:rsidRDefault="00A87198">
      <w:r>
        <w:t xml:space="preserve">Unparsing child elements is described first. Unparsing for child groups is described in Section </w:t>
      </w:r>
      <w:r w:rsidRPr="00065302">
        <w:rPr>
          <w:rStyle w:val="Hyperlink"/>
        </w:rPr>
        <w:fldChar w:fldCharType="begin"/>
      </w:r>
      <w:r w:rsidRPr="00065302">
        <w:rPr>
          <w:rStyle w:val="Hyperlink"/>
        </w:rPr>
        <w:instrText xml:space="preserve"> REF _Ref25588955 \r \h </w:instrText>
      </w:r>
      <w:r w:rsidRPr="00065302">
        <w:rPr>
          <w:rStyle w:val="Hyperlink"/>
        </w:rPr>
      </w:r>
      <w:r w:rsidRPr="00065302">
        <w:rPr>
          <w:rStyle w:val="Hyperlink"/>
        </w:rPr>
        <w:fldChar w:fldCharType="separate"/>
      </w:r>
      <w:r w:rsidR="008A37A6">
        <w:rPr>
          <w:rStyle w:val="Hyperlink"/>
        </w:rPr>
        <w:t>14.2.3.2</w:t>
      </w:r>
      <w:r w:rsidRPr="00065302">
        <w:rPr>
          <w:rStyle w:val="Hyperlink"/>
        </w:rPr>
        <w:fldChar w:fldCharType="end"/>
      </w:r>
      <w:r>
        <w:t>.</w:t>
      </w:r>
    </w:p>
    <w:p w14:paraId="72C2EE6B" w14:textId="77777777" w:rsidR="000E1214" w:rsidRDefault="00A87198">
      <w:r>
        <w:t xml:space="preserve">When an element is required and is not an array then one occurrence is always output along with its separator. </w:t>
      </w:r>
      <w:r>
        <w:rPr>
          <w:rFonts w:cs="Arial"/>
          <w:lang w:eastAsia="en-GB"/>
        </w:rPr>
        <w:t xml:space="preserve">The dfdl:separatorSuppressionPolicy </w:t>
      </w:r>
      <w:r>
        <w:rPr>
          <w:rFonts w:cs="Arial"/>
          <w:bCs/>
          <w:lang w:eastAsia="en-GB"/>
        </w:rPr>
        <w:t>of the sequence has no effect (nothing is eligible for suppression).</w:t>
      </w:r>
    </w:p>
    <w:p w14:paraId="3B41703D" w14:textId="77777777" w:rsidR="000E1214" w:rsidRDefault="00A87198">
      <w:r>
        <w:t>Otherwise the behaviour is dependent on dfdl:occursCountKind.</w:t>
      </w:r>
    </w:p>
    <w:p w14:paraId="587BA741" w14:textId="77777777" w:rsidR="000E1214" w:rsidRDefault="00A87198">
      <w:r>
        <w:t xml:space="preserve">When dfdl:occursCountKind is 'fixed' or 'expression' the occurrences in the augmented Infoset are always output along with their separators. </w:t>
      </w:r>
      <w:r>
        <w:rPr>
          <w:rFonts w:cs="Arial"/>
          <w:lang w:eastAsia="en-GB"/>
        </w:rPr>
        <w:t xml:space="preserve">The dfdl:separatorSuppressionPolicy </w:t>
      </w:r>
      <w:r>
        <w:rPr>
          <w:rFonts w:cs="Arial"/>
          <w:bCs/>
          <w:lang w:eastAsia="en-GB"/>
        </w:rPr>
        <w:t>of the sequence has no effect (nothing is eligible for suppression).</w:t>
      </w:r>
    </w:p>
    <w:p w14:paraId="1ACC5350" w14:textId="77777777" w:rsidR="000E1214" w:rsidRDefault="00A87198">
      <w:r>
        <w:t xml:space="preserve">When dfdl:occursCountKind is 'parsed' non zero-length occurrences in the augmented Infoset are output along with their separators. </w:t>
      </w:r>
      <w:r>
        <w:rPr>
          <w:rFonts w:cs="Arial"/>
          <w:lang w:eastAsia="en-GB"/>
        </w:rPr>
        <w:t xml:space="preserve">The dfdl:separatorSuppressionPolicy </w:t>
      </w:r>
      <w:r>
        <w:rPr>
          <w:rFonts w:cs="Arial"/>
          <w:bCs/>
          <w:lang w:eastAsia="en-GB"/>
        </w:rPr>
        <w:t>of the sequence must be 'anyEmpty' and it is a Schema Definition Error otherwise.</w:t>
      </w:r>
    </w:p>
    <w:p w14:paraId="2BA4F0B7" w14:textId="77777777" w:rsidR="000E1214" w:rsidRDefault="00A87198">
      <w:r>
        <w:t>When dfdl:occursCountKind is 'stopValue' the occurrences in the augmented Infoset are output along with their separators followed by the stop value and its separator</w:t>
      </w:r>
      <w:r>
        <w:rPr>
          <w:rFonts w:cs="Arial"/>
          <w:lang w:eastAsia="en-GB"/>
        </w:rPr>
        <w:t xml:space="preserve">, </w:t>
      </w:r>
      <w:r>
        <w:rPr>
          <w:rFonts w:cs="Arial"/>
          <w:bCs/>
          <w:lang w:eastAsia="en-GB"/>
        </w:rPr>
        <w:t>according to the dfdl:separatorSuppressionPolicy of the sequence.</w:t>
      </w:r>
    </w:p>
    <w:p w14:paraId="71B36F59" w14:textId="77777777" w:rsidR="000E1214" w:rsidRDefault="00A87198">
      <w:r>
        <w:t>When dfdl:occursCountKind is 'implicit' the occurrences in the augmented Infoset are output along with their separators</w:t>
      </w:r>
      <w:r>
        <w:rPr>
          <w:rFonts w:cs="Arial"/>
          <w:lang w:eastAsia="en-GB"/>
        </w:rPr>
        <w:t xml:space="preserve">, </w:t>
      </w:r>
      <w:r>
        <w:rPr>
          <w:rFonts w:cs="Arial"/>
          <w:bCs/>
          <w:lang w:eastAsia="en-GB"/>
        </w:rPr>
        <w:t>according to the dfdl:separatorSuppressionPolicy of the sequence.</w:t>
      </w:r>
      <w:r>
        <w:t xml:space="preserve"> </w:t>
      </w:r>
    </w:p>
    <w:p w14:paraId="0BC3A57E" w14:textId="50D0CCCB" w:rsidR="000E1214" w:rsidRDefault="00A87198">
      <w:r>
        <w:t xml:space="preserve">The behaviour for 'implicit' is more fully expressed in matrix form. The cells in the matrix give the number of occurrences of element values that are output to the data stream when unparsing, for the different values of dfdl:separatorSuppressionPolicy. The number of occurrences also depends whether XSD maxOccurs is unbounded or not, and the position of the element in the sequence. The number of separators output can be inferred from this, </w:t>
      </w:r>
      <w:r w:rsidR="00F7778E">
        <w:t>considering</w:t>
      </w:r>
      <w:r>
        <w:t xml:space="preserve"> dfdl:separatorPosition.</w:t>
      </w:r>
      <w:bookmarkStart w:id="8330" w:name="_Toc3184712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887"/>
        <w:gridCol w:w="884"/>
        <w:gridCol w:w="1116"/>
        <w:gridCol w:w="1123"/>
        <w:gridCol w:w="1097"/>
        <w:gridCol w:w="1137"/>
      </w:tblGrid>
      <w:tr w:rsidR="000E1214" w14:paraId="37301F21" w14:textId="77777777">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BB0857F" w14:textId="77777777" w:rsidR="000E1214" w:rsidRDefault="00A87198">
            <w:pPr>
              <w:keepNext/>
              <w:keepLines/>
              <w:jc w:val="center"/>
              <w:rPr>
                <w:b/>
                <w:color w:val="000000"/>
                <w:sz w:val="16"/>
              </w:rPr>
            </w:pPr>
            <w:r>
              <w:rPr>
                <w:b/>
                <w:color w:val="000000"/>
                <w:sz w:val="16"/>
              </w:rPr>
              <w:t>dfdl:</w:t>
            </w:r>
          </w:p>
          <w:p w14:paraId="6DFE5836" w14:textId="77777777" w:rsidR="000E1214" w:rsidRDefault="00A87198">
            <w:pPr>
              <w:keepNext/>
              <w:keepLines/>
              <w:jc w:val="center"/>
              <w:rPr>
                <w:b/>
                <w:color w:val="000000"/>
                <w:sz w:val="16"/>
              </w:rPr>
            </w:pPr>
            <w:r>
              <w:rPr>
                <w:b/>
                <w:color w:val="000000"/>
                <w:sz w:val="16"/>
              </w:rPr>
              <w:t>separatorSuppressionPolicy</w:t>
            </w:r>
          </w:p>
          <w:p w14:paraId="518B1237" w14:textId="77777777" w:rsidR="000E1214" w:rsidRDefault="000E1214">
            <w:pPr>
              <w:keepNext/>
              <w:keepLines/>
              <w:jc w:val="center"/>
              <w:rPr>
                <w:b/>
                <w:color w:val="000000"/>
                <w:sz w:val="16"/>
              </w:rPr>
            </w:pP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46B8E5" w14:textId="77777777" w:rsidR="000E1214" w:rsidRDefault="00A87198">
            <w:pPr>
              <w:keepNext/>
              <w:keepLines/>
              <w:jc w:val="center"/>
              <w:rPr>
                <w:b/>
                <w:color w:val="000000"/>
                <w:sz w:val="16"/>
              </w:rPr>
            </w:pPr>
            <w:r>
              <w:rPr>
                <w:b/>
                <w:color w:val="000000"/>
                <w:sz w:val="16"/>
              </w:rPr>
              <w:t>dfdl:occursCountKind 'implicit'</w:t>
            </w:r>
          </w:p>
        </w:tc>
      </w:tr>
      <w:tr w:rsidR="000E1214" w14:paraId="5A5A7B9A"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270B15" w14:textId="77777777" w:rsidR="000E1214" w:rsidRDefault="000E1214">
            <w:pPr>
              <w:spacing w:before="0" w:after="0"/>
              <w:rPr>
                <w:b/>
                <w:color w:val="000000"/>
                <w:sz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0E0F328" w14:textId="77777777" w:rsidR="000E1214" w:rsidRDefault="00A87198">
            <w:pPr>
              <w:keepNext/>
              <w:keepLines/>
              <w:jc w:val="center"/>
              <w:rPr>
                <w:b/>
                <w:color w:val="000000"/>
                <w:sz w:val="16"/>
              </w:rPr>
            </w:pPr>
            <w:r>
              <w:rPr>
                <w:b/>
                <w:color w:val="000000"/>
                <w:sz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0DD06CC" w14:textId="77777777" w:rsidR="000E1214" w:rsidRDefault="00A87198">
            <w:pPr>
              <w:keepNext/>
              <w:keepLines/>
              <w:jc w:val="center"/>
              <w:rPr>
                <w:b/>
                <w:color w:val="000000"/>
                <w:sz w:val="16"/>
              </w:rPr>
            </w:pPr>
            <w:r>
              <w:rPr>
                <w:b/>
                <w:color w:val="000000"/>
                <w:sz w:val="16"/>
              </w:rPr>
              <w:t>Not Potentially Trailing</w:t>
            </w:r>
          </w:p>
        </w:tc>
      </w:tr>
      <w:tr w:rsidR="000E1214" w14:paraId="0332422B"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44A553" w14:textId="77777777" w:rsidR="000E1214" w:rsidRDefault="000E1214">
            <w:pPr>
              <w:spacing w:before="0" w:after="0"/>
              <w:rPr>
                <w:b/>
                <w:color w:val="000000"/>
                <w:sz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0874DF3" w14:textId="77777777" w:rsidR="000E1214" w:rsidRDefault="00A87198">
            <w:pPr>
              <w:keepNext/>
              <w:keepLines/>
              <w:jc w:val="center"/>
              <w:rPr>
                <w:b/>
                <w:color w:val="000000"/>
                <w:sz w:val="16"/>
              </w:rPr>
            </w:pPr>
            <w:r>
              <w:rPr>
                <w:b/>
                <w:color w:val="000000"/>
                <w:sz w:val="16"/>
              </w:rPr>
              <w:t>maxOccurs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1C63339" w14:textId="77777777" w:rsidR="000E1214" w:rsidRDefault="00A87198">
            <w:pPr>
              <w:keepNext/>
              <w:keepLines/>
              <w:jc w:val="center"/>
              <w:rPr>
                <w:b/>
                <w:color w:val="000000"/>
                <w:sz w:val="16"/>
              </w:rPr>
            </w:pPr>
            <w:r>
              <w:rPr>
                <w:b/>
                <w:color w:val="000000"/>
                <w:sz w:val="16"/>
              </w:rPr>
              <w:t>maxOccurs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BA80AA4" w14:textId="77777777" w:rsidR="000E1214" w:rsidRDefault="00A87198">
            <w:pPr>
              <w:keepNext/>
              <w:keepLines/>
              <w:jc w:val="center"/>
              <w:rPr>
                <w:b/>
                <w:color w:val="000000"/>
                <w:sz w:val="16"/>
              </w:rPr>
            </w:pPr>
            <w:r>
              <w:rPr>
                <w:b/>
                <w:color w:val="000000"/>
                <w:sz w:val="16"/>
              </w:rPr>
              <w:t>maxOccurs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8AD1602" w14:textId="77777777" w:rsidR="000E1214" w:rsidRDefault="00A87198">
            <w:pPr>
              <w:keepNext/>
              <w:keepLines/>
              <w:jc w:val="center"/>
              <w:rPr>
                <w:b/>
                <w:color w:val="000000"/>
                <w:sz w:val="16"/>
              </w:rPr>
            </w:pPr>
            <w:r>
              <w:rPr>
                <w:b/>
                <w:color w:val="000000"/>
                <w:sz w:val="16"/>
              </w:rPr>
              <w:t>maxOccurs bounded</w:t>
            </w:r>
          </w:p>
        </w:tc>
      </w:tr>
      <w:tr w:rsidR="000E1214" w14:paraId="6ECFEA08"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210D44" w14:textId="77777777" w:rsidR="000E1214" w:rsidRDefault="000E1214">
            <w:pPr>
              <w:spacing w:before="0" w:after="0"/>
              <w:rPr>
                <w:b/>
                <w:color w:val="000000"/>
                <w:sz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106B28A" w14:textId="77777777" w:rsidR="000E1214" w:rsidRDefault="00A87198">
            <w:pPr>
              <w:keepNext/>
              <w:keepLines/>
              <w:jc w:val="center"/>
              <w:rPr>
                <w:b/>
                <w:color w:val="000000"/>
                <w:sz w:val="16"/>
                <w:szCs w:val="16"/>
              </w:rPr>
            </w:pPr>
            <w:r>
              <w:rPr>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8FC1188" w14:textId="77777777" w:rsidR="000E1214" w:rsidRDefault="00A87198">
            <w:pPr>
              <w:keepNext/>
              <w:keepLines/>
              <w:jc w:val="center"/>
              <w:rPr>
                <w:b/>
                <w:color w:val="000000"/>
                <w:sz w:val="16"/>
                <w:szCs w:val="16"/>
              </w:rPr>
            </w:pPr>
            <w:r>
              <w:rPr>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9394721" w14:textId="77777777" w:rsidR="000E1214" w:rsidRDefault="00A87198">
            <w:pPr>
              <w:keepNext/>
              <w:keepLines/>
              <w:jc w:val="center"/>
              <w:rPr>
                <w:b/>
                <w:color w:val="000000"/>
                <w:sz w:val="16"/>
                <w:szCs w:val="16"/>
              </w:rPr>
            </w:pPr>
            <w:r>
              <w:rPr>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6A83B8" w14:textId="77777777" w:rsidR="000E1214" w:rsidRDefault="00A87198">
            <w:pPr>
              <w:keepNext/>
              <w:keepLines/>
              <w:jc w:val="center"/>
              <w:rPr>
                <w:b/>
                <w:color w:val="000000"/>
                <w:sz w:val="16"/>
                <w:szCs w:val="16"/>
              </w:rPr>
            </w:pPr>
            <w:r>
              <w:rPr>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4C15AB" w14:textId="77777777" w:rsidR="000E1214" w:rsidRDefault="000E1214">
            <w:pPr>
              <w:spacing w:before="0" w:after="0"/>
              <w:rPr>
                <w:b/>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80335" w14:textId="77777777" w:rsidR="000E1214" w:rsidRDefault="000E1214">
            <w:pPr>
              <w:spacing w:before="0" w:after="0"/>
              <w:rPr>
                <w:b/>
                <w:color w:val="000000"/>
                <w:sz w:val="16"/>
              </w:rPr>
            </w:pPr>
          </w:p>
        </w:tc>
      </w:tr>
      <w:tr w:rsidR="000E1214" w14:paraId="72E32CF5"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395236AF" w14:textId="77777777" w:rsidR="000E1214" w:rsidRDefault="00A87198">
            <w:pPr>
              <w:keepNext/>
              <w:keepLines/>
              <w:jc w:val="center"/>
              <w:rPr>
                <w:color w:val="000000"/>
                <w:sz w:val="16"/>
              </w:rPr>
            </w:pPr>
            <w:r>
              <w:rPr>
                <w:color w:val="000000"/>
                <w:sz w:val="16"/>
              </w:rPr>
              <w:t>never</w:t>
            </w:r>
          </w:p>
        </w:tc>
        <w:tc>
          <w:tcPr>
            <w:tcW w:w="0" w:type="auto"/>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2208A221" w14:textId="77777777" w:rsidR="000E1214" w:rsidRDefault="00A87198">
            <w:pPr>
              <w:keepNext/>
              <w:keepLines/>
              <w:jc w:val="center"/>
              <w:rPr>
                <w:color w:val="000000"/>
                <w:sz w:val="16"/>
                <w:szCs w:val="16"/>
              </w:rPr>
            </w:pPr>
            <w:r>
              <w:rPr>
                <w:color w:val="000000"/>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92CDDC" w:themeFill="accent5" w:themeFillTint="99"/>
            <w:vAlign w:val="center"/>
            <w:hideMark/>
          </w:tcPr>
          <w:p w14:paraId="40409B90" w14:textId="77777777" w:rsidR="000E1214" w:rsidRDefault="00A87198">
            <w:pPr>
              <w:keepNext/>
              <w:keepLines/>
              <w:jc w:val="center"/>
              <w:rPr>
                <w:color w:val="000000"/>
                <w:sz w:val="16"/>
                <w:szCs w:val="16"/>
              </w:rPr>
            </w:pPr>
            <w:r>
              <w:rPr>
                <w:color w:val="000000"/>
                <w:sz w:val="16"/>
                <w:szCs w:val="16"/>
              </w:rPr>
              <w:t>Unparse N occurrences ~ unparse (maxOccurs -- N) trailing zero-length occurrences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099CB969" w14:textId="77777777" w:rsidR="000E1214" w:rsidRDefault="00A87198">
            <w:pPr>
              <w:keepNext/>
              <w:keepLines/>
              <w:jc w:val="center"/>
              <w:rPr>
                <w:color w:val="000000"/>
                <w:sz w:val="16"/>
                <w:szCs w:val="16"/>
              </w:rPr>
            </w:pPr>
            <w:r>
              <w:rPr>
                <w:color w:val="000000"/>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5C81994E" w14:textId="77777777" w:rsidR="000E1214" w:rsidRDefault="00A87198">
            <w:pPr>
              <w:keepNext/>
              <w:keepLines/>
              <w:jc w:val="center"/>
              <w:rPr>
                <w:color w:val="000000"/>
                <w:sz w:val="16"/>
                <w:szCs w:val="16"/>
              </w:rPr>
            </w:pPr>
            <w:r>
              <w:rPr>
                <w:color w:val="000000"/>
                <w:sz w:val="16"/>
                <w:szCs w:val="16"/>
              </w:rPr>
              <w:t>Unparse N occurrences ~ unparse (maxOccurs -- N) trailing zero-length occurrences</w:t>
            </w:r>
          </w:p>
        </w:tc>
      </w:tr>
      <w:tr w:rsidR="000E1214" w14:paraId="2CC16EC3"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040BB3A" w14:textId="77777777" w:rsidR="000E1214" w:rsidRDefault="00A87198">
            <w:pPr>
              <w:keepNext/>
              <w:keepLines/>
              <w:jc w:val="center"/>
              <w:rPr>
                <w:color w:val="000000"/>
                <w:sz w:val="16"/>
              </w:rPr>
            </w:pPr>
            <w:r>
              <w:rPr>
                <w:color w:val="000000"/>
                <w:sz w:val="16"/>
              </w:rPr>
              <w:t>trailingEmptyStrict</w:t>
            </w:r>
          </w:p>
        </w:tc>
        <w:tc>
          <w:tcPr>
            <w:tcW w:w="0" w:type="auto"/>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1E5B5C3D" w14:textId="77777777" w:rsidR="000E1214" w:rsidRDefault="000E1214">
            <w:pPr>
              <w:keepNext/>
              <w:keepLines/>
              <w:jc w:val="center"/>
              <w:rPr>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31EE6488" w14:textId="77777777" w:rsidR="000E1214" w:rsidRDefault="00A87198">
            <w:pPr>
              <w:keepNext/>
              <w:keepLines/>
              <w:jc w:val="center"/>
              <w:rPr>
                <w:color w:val="000000"/>
                <w:sz w:val="16"/>
                <w:szCs w:val="16"/>
              </w:rPr>
            </w:pPr>
            <w:r>
              <w:rPr>
                <w:color w:val="000000"/>
                <w:sz w:val="16"/>
                <w:szCs w:val="16"/>
              </w:rPr>
              <w:t>Unparse N occurrences (suppressing trailing zero-length occurrences)</w:t>
            </w:r>
          </w:p>
        </w:tc>
        <w:tc>
          <w:tcPr>
            <w:tcW w:w="0" w:type="auto"/>
            <w:vMerge w:val="restart"/>
            <w:tcBorders>
              <w:top w:val="nil"/>
              <w:left w:val="single" w:sz="4" w:space="0" w:color="auto"/>
              <w:bottom w:val="single" w:sz="4" w:space="0" w:color="auto"/>
              <w:right w:val="single" w:sz="4" w:space="0" w:color="auto"/>
            </w:tcBorders>
            <w:shd w:val="clear" w:color="auto" w:fill="92CDDC" w:themeFill="accent5" w:themeFillTint="99"/>
            <w:vAlign w:val="center"/>
          </w:tcPr>
          <w:p w14:paraId="21937D1D" w14:textId="77777777" w:rsidR="000E1214" w:rsidRDefault="000E1214">
            <w:pPr>
              <w:keepNext/>
              <w:keepLines/>
              <w:jc w:val="center"/>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3394DB"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E26ECB" w14:textId="77777777" w:rsidR="000E1214" w:rsidRDefault="000E1214">
            <w:pPr>
              <w:spacing w:before="0" w:after="0"/>
              <w:rPr>
                <w:color w:val="000000"/>
                <w:sz w:val="16"/>
                <w:szCs w:val="16"/>
              </w:rPr>
            </w:pPr>
          </w:p>
        </w:tc>
      </w:tr>
      <w:tr w:rsidR="000E1214" w14:paraId="312C155F"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13C302FD" w14:textId="77777777" w:rsidR="000E1214" w:rsidRDefault="00A87198">
            <w:pPr>
              <w:keepNext/>
              <w:keepLines/>
              <w:jc w:val="center"/>
              <w:rPr>
                <w:color w:val="000000"/>
                <w:sz w:val="16"/>
              </w:rPr>
            </w:pPr>
            <w:r>
              <w:rPr>
                <w:color w:val="000000"/>
                <w:sz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3B5656B6" w14:textId="77777777" w:rsidR="000E1214" w:rsidRDefault="000E1214">
            <w:pPr>
              <w:spacing w:before="0" w:after="0"/>
              <w:rPr>
                <w:color w:val="000000"/>
                <w:sz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A4963CC" w14:textId="77777777" w:rsidR="000E1214" w:rsidRDefault="000E1214">
            <w:pPr>
              <w:spacing w:before="0" w:after="0"/>
              <w:rPr>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6C868796" w14:textId="77777777" w:rsidR="000E1214" w:rsidRDefault="000E1214">
            <w:pPr>
              <w:spacing w:before="0" w:after="0"/>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0C76B7" w14:textId="77777777" w:rsidR="000E1214" w:rsidRDefault="000E1214">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32E946" w14:textId="77777777" w:rsidR="000E1214" w:rsidRDefault="000E1214">
            <w:pPr>
              <w:spacing w:before="0" w:after="0"/>
              <w:rPr>
                <w:color w:val="000000"/>
                <w:sz w:val="16"/>
                <w:szCs w:val="16"/>
              </w:rPr>
            </w:pPr>
          </w:p>
        </w:tc>
      </w:tr>
      <w:tr w:rsidR="000E1214" w14:paraId="657720C2"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033CB734" w14:textId="77777777" w:rsidR="000E1214" w:rsidRDefault="00A87198">
            <w:pPr>
              <w:keepNext/>
              <w:keepLines/>
              <w:jc w:val="center"/>
              <w:rPr>
                <w:color w:val="000000"/>
                <w:sz w:val="16"/>
              </w:rPr>
            </w:pPr>
            <w:r>
              <w:rPr>
                <w:color w:val="000000"/>
                <w:sz w:val="16"/>
              </w:rPr>
              <w:t>anyEmpty</w:t>
            </w:r>
          </w:p>
        </w:tc>
        <w:tc>
          <w:tcPr>
            <w:tcW w:w="0" w:type="auto"/>
            <w:gridSpan w:val="6"/>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B4D09A0" w14:textId="77777777" w:rsidR="000E1214" w:rsidRDefault="00A87198">
            <w:pPr>
              <w:keepNext/>
              <w:keepLines/>
              <w:jc w:val="center"/>
              <w:rPr>
                <w:color w:val="000000"/>
                <w:sz w:val="16"/>
                <w:szCs w:val="16"/>
              </w:rPr>
            </w:pPr>
            <w:r>
              <w:rPr>
                <w:color w:val="000000"/>
                <w:sz w:val="16"/>
                <w:szCs w:val="16"/>
              </w:rPr>
              <w:t>Unparse N occurrences (suppressing any optional zero-length occurrences)</w:t>
            </w:r>
          </w:p>
        </w:tc>
      </w:tr>
    </w:tbl>
    <w:p w14:paraId="263096F5" w14:textId="0D0B021E" w:rsidR="000E1214" w:rsidRDefault="00A87198">
      <w:pPr>
        <w:pStyle w:val="Caption"/>
      </w:pPr>
      <w:r>
        <w:t xml:space="preserve">Table </w:t>
      </w:r>
      <w:fldSimple w:instr=" SEQ Table \* ARABIC ">
        <w:r w:rsidR="008A37A6">
          <w:rPr>
            <w:noProof/>
          </w:rPr>
          <w:t>48</w:t>
        </w:r>
      </w:fldSimple>
      <w:r>
        <w:t xml:space="preserve"> Separator Suppressions for dfdl:occursCountKind 'implicit'</w:t>
      </w:r>
    </w:p>
    <w:p w14:paraId="311BFEBC" w14:textId="77777777" w:rsidR="000E1214" w:rsidRDefault="00A87198">
      <w:bookmarkStart w:id="8331" w:name="_Toc318471281"/>
      <w:bookmarkEnd w:id="8330"/>
      <w:r>
        <w:t xml:space="preserve">The notation in each cell uses the "~" symbol to mean "followed by" in the output data stream. </w:t>
      </w:r>
    </w:p>
    <w:p w14:paraId="1A0841F3" w14:textId="77777777" w:rsidR="000E1214" w:rsidRDefault="00A87198">
      <w:r>
        <w:rPr>
          <w:b/>
          <w:bCs/>
          <w:i/>
          <w:iCs/>
        </w:rPr>
        <w:t xml:space="preserve">N </w:t>
      </w:r>
      <w:r>
        <w:t>stands for the number of elements in the augmented Infoset, which includes any defaults.</w:t>
      </w:r>
      <w:bookmarkEnd w:id="8331"/>
    </w:p>
    <w:p w14:paraId="49D6BDFA" w14:textId="0500516C" w:rsidR="000E1214" w:rsidRDefault="00A87198">
      <w:r>
        <w:rPr>
          <w:b/>
          <w:bCs/>
          <w:i/>
          <w:iCs/>
        </w:rPr>
        <w:t>unparse N occurrences</w:t>
      </w:r>
      <w:r>
        <w:t xml:space="preserve"> means output N unparsed </w:t>
      </w:r>
      <w:r w:rsidR="00933F0E">
        <w:t>Infoset</w:t>
      </w:r>
      <w:r>
        <w:t xml:space="preserve"> items and associated separators. </w:t>
      </w:r>
    </w:p>
    <w:p w14:paraId="4E42EA39" w14:textId="77777777" w:rsidR="000E1214" w:rsidRDefault="00A87198">
      <w:r>
        <w:rPr>
          <w:b/>
          <w:bCs/>
          <w:i/>
          <w:iCs/>
        </w:rPr>
        <w:t>unparse(M) trailing zero length occurrences</w:t>
      </w:r>
      <w:r>
        <w:t xml:space="preserve"> means output M adjacent separators (according to dfdl:separatorPosition) as if separating M element occurrences. </w:t>
      </w:r>
    </w:p>
    <w:p w14:paraId="782074B4" w14:textId="512F97D7" w:rsidR="000E1214" w:rsidRDefault="00A87198">
      <w:r>
        <w:rPr>
          <w:b/>
          <w:bCs/>
          <w:i/>
          <w:iCs/>
        </w:rPr>
        <w:t>(suppressing trailing zero-length reps)</w:t>
      </w:r>
      <w:r>
        <w:t xml:space="preserve"> implies the unparser </w:t>
      </w:r>
      <w:r w:rsidR="008E7C14">
        <w:t xml:space="preserve">MUST </w:t>
      </w:r>
      <w:r>
        <w:t xml:space="preserve">look ahead into the </w:t>
      </w:r>
      <w:r w:rsidR="00933F0E">
        <w:t>Infoset</w:t>
      </w:r>
      <w:r>
        <w:t xml:space="preserve"> and determine when the representations will be zero-length, and then identify those in trailing position. No separators are output corresponding to the trailing zero-length representations.</w:t>
      </w:r>
    </w:p>
    <w:p w14:paraId="102A2218" w14:textId="77777777" w:rsidR="000E1214" w:rsidRDefault="00A87198">
      <w:pPr>
        <w:pStyle w:val="Heading4"/>
        <w:rPr>
          <w:rFonts w:eastAsia="Times New Roman"/>
        </w:rPr>
      </w:pPr>
      <w:bookmarkStart w:id="8332" w:name="_Toc349042791"/>
      <w:bookmarkStart w:id="8333" w:name="_Toc324948128"/>
      <w:bookmarkStart w:id="8334" w:name="_Toc322911385"/>
      <w:bookmarkStart w:id="8335" w:name="_Toc322911946"/>
      <w:r>
        <w:rPr>
          <w:rFonts w:eastAsia="Times New Roman"/>
        </w:rPr>
        <w:t xml:space="preserve">Example Unparsing Scenarios </w:t>
      </w:r>
      <w:bookmarkEnd w:id="8332"/>
    </w:p>
    <w:bookmarkEnd w:id="8333"/>
    <w:p w14:paraId="3B6A9A35" w14:textId="77777777" w:rsidR="000E1214" w:rsidRDefault="00A87198">
      <w:r>
        <w:t>Consider the cell of the matrix above for the element in this DFDL schema fragment:</w:t>
      </w:r>
    </w:p>
    <w:p w14:paraId="03AAB28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468FC5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149D6A2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type='xs:int' </w:t>
      </w:r>
    </w:p>
    <w:p w14:paraId="75FD807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maxOccurs='5' minOccurs='0'</w:t>
      </w:r>
    </w:p>
    <w:p w14:paraId="1936B8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nillable='true'</w:t>
      </w:r>
    </w:p>
    <w:p w14:paraId="6347CA9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w:t>
      </w:r>
    </w:p>
    <w:p w14:paraId="5432E98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4036AE0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0CBDFF6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dfdl:emptyValueDelimiterPolicy='none'</w:t>
      </w:r>
    </w:p>
    <w:p w14:paraId="6FFCF91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dfdl:nilKind='literalValue' dfdl:nilValue='%ES;'</w:t>
      </w:r>
    </w:p>
    <w:p w14:paraId="56ED21A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dfdl:nilValueDelimiterPolicy='none' /&gt; </w:t>
      </w:r>
    </w:p>
    <w:p w14:paraId="622FE68B"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62AC4028" w14:textId="77777777" w:rsidR="000E1214" w:rsidRDefault="00A87198">
      <w:r>
        <w:t>This example is similar to the one used above in the discussion of parsing with separator suppression. However, the element has no default value, the dfdl:emptyValueDelimterPolicy has been removed, and the element is nillable. Element 'a' is clearly potentially trailing as it is declared last. The corresponding cell in the matrix above contains this description:</w:t>
      </w:r>
    </w:p>
    <w:p w14:paraId="05261A53" w14:textId="77777777" w:rsidR="000E1214" w:rsidRDefault="00A87198">
      <w:pPr>
        <w:ind w:left="720"/>
        <w:rPr>
          <w:i/>
        </w:rPr>
      </w:pPr>
      <w:r>
        <w:rPr>
          <w:i/>
        </w:rPr>
        <w:t>unparse N occurrences (suppressing trailing zero length reps)</w:t>
      </w:r>
    </w:p>
    <w:p w14:paraId="21CC82D3" w14:textId="4EE4D3DA" w:rsidR="000E1214" w:rsidRDefault="00A87198">
      <w:pPr>
        <w:rPr>
          <w:rFonts w:cs="Arial"/>
        </w:rPr>
      </w:pPr>
      <w:r>
        <w:rPr>
          <w:rFonts w:cs="Arial"/>
        </w:rPr>
        <w:t xml:space="preserve">Assume we are unparsing an </w:t>
      </w:r>
      <w:r w:rsidR="00933F0E">
        <w:rPr>
          <w:rFonts w:cs="Arial"/>
        </w:rPr>
        <w:t>Infoset</w:t>
      </w:r>
      <w:r>
        <w:rPr>
          <w:rFonts w:cs="Arial"/>
        </w:rPr>
        <w:t xml:space="preserve"> containing five values: 1, 0, nil</w:t>
      </w:r>
      <w:r>
        <w:rPr>
          <w:rStyle w:val="FootnoteReference"/>
          <w:rFonts w:cs="Arial"/>
        </w:rPr>
        <w:footnoteReference w:id="48"/>
      </w:r>
      <w:r>
        <w:rPr>
          <w:rFonts w:cs="Arial"/>
        </w:rPr>
        <w:t>, 4, nil. We will unparse the five occurrences; however, the last value is nil, which has a representation of '%ES;' meaning empty-string, and dfdl:nilvalueDelimiterPolicy is 'none' meaning no initiator or terminator is to appear in the data. Since we are suppressing trailing zero-length reps the unparse results in this output:</w:t>
      </w:r>
    </w:p>
    <w:p w14:paraId="3DC3939F"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130312BB" w14:textId="45F0598B" w:rsidR="000E1214" w:rsidRDefault="00A87198">
      <w:pPr>
        <w:rPr>
          <w:rFonts w:cs="Arial"/>
        </w:rPr>
      </w:pPr>
      <w:r>
        <w:rPr>
          <w:rFonts w:cs="Arial"/>
        </w:rPr>
        <w:t xml:space="preserve">We see here an example where if we reparsed the data we would not get back the same </w:t>
      </w:r>
      <w:r w:rsidR="00933F0E">
        <w:rPr>
          <w:rFonts w:cs="Arial"/>
        </w:rPr>
        <w:t>Infoset</w:t>
      </w:r>
      <w:r>
        <w:rPr>
          <w:rFonts w:cs="Arial"/>
        </w:rPr>
        <w:t xml:space="preserve"> that we started from because the trailing empty value which is the representation of the nil value, is not represented in the output, and so will not cause an Infoset item with </w:t>
      </w:r>
      <w:r>
        <w:rPr>
          <w:rFonts w:cs="Arial"/>
          <w:b/>
        </w:rPr>
        <w:t>[nilled]</w:t>
      </w:r>
      <w:r>
        <w:rPr>
          <w:rFonts w:cs="Arial"/>
        </w:rPr>
        <w:t xml:space="preserve"> true to be created in the </w:t>
      </w:r>
      <w:r w:rsidR="00933F0E">
        <w:rPr>
          <w:rFonts w:cs="Arial"/>
        </w:rPr>
        <w:t>Infoset</w:t>
      </w:r>
      <w:r>
        <w:rPr>
          <w:rFonts w:cs="Arial"/>
        </w:rPr>
        <w:t xml:space="preserve"> when this data is parsed. To preserve the </w:t>
      </w:r>
      <w:r w:rsidR="00F7778E">
        <w:rPr>
          <w:rFonts w:cs="Arial"/>
        </w:rPr>
        <w:t>nil,</w:t>
      </w:r>
      <w:r>
        <w:rPr>
          <w:rFonts w:cs="Arial"/>
        </w:rPr>
        <w:t xml:space="preserve"> we would have to change the dfdl:nilValueDelimiterPolicy to 'both', and in that case the output would be:</w:t>
      </w:r>
    </w:p>
    <w:p w14:paraId="77F24CD9" w14:textId="77777777" w:rsidR="000E1214" w:rsidRDefault="00A87198">
      <w:pPr>
        <w:pStyle w:val="Codeblock0"/>
        <w:pBdr>
          <w:top w:val="single" w:sz="4" w:space="1" w:color="auto"/>
          <w:left w:val="single" w:sz="4" w:space="4" w:color="auto"/>
          <w:bottom w:val="single" w:sz="4" w:space="1" w:color="auto"/>
          <w:right w:val="single" w:sz="4" w:space="4" w:color="auto"/>
        </w:pBdr>
      </w:pPr>
      <w:r>
        <w:t>[1]|[0]|[]|[4]|[]</w:t>
      </w:r>
    </w:p>
    <w:p w14:paraId="257B1486" w14:textId="369802CE" w:rsidR="000E1214" w:rsidRDefault="00A87198">
      <w:pPr>
        <w:rPr>
          <w:rFonts w:cs="Arial"/>
        </w:rPr>
      </w:pPr>
      <w:r>
        <w:rPr>
          <w:rFonts w:cs="Arial"/>
        </w:rPr>
        <w:t xml:space="preserve">The </w:t>
      </w:r>
      <w:proofErr w:type="spellStart"/>
      <w:r>
        <w:rPr>
          <w:rFonts w:cs="Arial"/>
        </w:rPr>
        <w:t>nils</w:t>
      </w:r>
      <w:proofErr w:type="spellEnd"/>
      <w:r>
        <w:rPr>
          <w:rFonts w:cs="Arial"/>
        </w:rPr>
        <w:t xml:space="preserve"> now have explicit representation in the </w:t>
      </w:r>
      <w:r w:rsidR="00F7778E">
        <w:rPr>
          <w:rFonts w:cs="Arial"/>
        </w:rPr>
        <w:t>data and</w:t>
      </w:r>
      <w:r>
        <w:rPr>
          <w:rFonts w:cs="Arial"/>
        </w:rPr>
        <w:t xml:space="preserve"> will be recreated in the Infoset when </w:t>
      </w:r>
      <w:commentRangeStart w:id="8336"/>
      <w:r>
        <w:rPr>
          <w:rFonts w:cs="Arial"/>
        </w:rPr>
        <w:t>parsing</w:t>
      </w:r>
      <w:commentRangeEnd w:id="8336"/>
      <w:r w:rsidR="00E02A22">
        <w:rPr>
          <w:rStyle w:val="CommentReference"/>
        </w:rPr>
        <w:commentReference w:id="8336"/>
      </w:r>
      <w:r>
        <w:rPr>
          <w:rFonts w:cs="Arial"/>
        </w:rPr>
        <w:t>.</w:t>
      </w:r>
    </w:p>
    <w:p w14:paraId="7DCF1D89" w14:textId="77777777" w:rsidR="000E1214" w:rsidRDefault="00A87198">
      <w:pPr>
        <w:pStyle w:val="Heading4"/>
        <w:rPr>
          <w:rFonts w:eastAsia="Times New Roman"/>
        </w:rPr>
      </w:pPr>
      <w:bookmarkStart w:id="8337" w:name="_Ref25588955"/>
      <w:r>
        <w:rPr>
          <w:rFonts w:eastAsia="Times New Roman"/>
        </w:rPr>
        <w:t>Unparsing Child Groups within Separated Sequences</w:t>
      </w:r>
      <w:bookmarkEnd w:id="8337"/>
    </w:p>
    <w:p w14:paraId="0DAD0E34" w14:textId="77777777" w:rsidR="000E1214" w:rsidRDefault="00A87198">
      <w:bookmarkStart w:id="8338" w:name="_Toc21705940"/>
      <w:bookmarkEnd w:id="8338"/>
      <w:r>
        <w:t>When a child of a sequence is a group then a separator is output depending on dfdl:separatorSuppressionPolicy and other factors:</w:t>
      </w:r>
    </w:p>
    <w:p w14:paraId="43069710" w14:textId="77777777" w:rsidR="000E1214" w:rsidRDefault="00A87198" w:rsidP="00C31ED0">
      <w:pPr>
        <w:pStyle w:val="ListParagraph"/>
        <w:numPr>
          <w:ilvl w:val="0"/>
          <w:numId w:val="141"/>
        </w:numPr>
        <w:suppressAutoHyphens/>
        <w:overflowPunct w:val="0"/>
        <w:spacing w:before="0" w:after="0"/>
      </w:pPr>
      <w:r>
        <w:t>‘never’ - the child group’s associated separator is output</w:t>
      </w:r>
    </w:p>
    <w:p w14:paraId="6EDE2729" w14:textId="77777777" w:rsidR="000E1214" w:rsidRDefault="00A87198" w:rsidP="00C31ED0">
      <w:pPr>
        <w:pStyle w:val="ListParagraph"/>
        <w:numPr>
          <w:ilvl w:val="0"/>
          <w:numId w:val="141"/>
        </w:numPr>
        <w:suppressAutoHyphens/>
        <w:overflowPunct w:val="0"/>
        <w:spacing w:before="0" w:after="0"/>
      </w:pPr>
      <w:r>
        <w:t>‘trailingEmpty’ or ‘trailingEmptyStrict’ – if the child group is potentially trailing, has zero-length and it is actually trailing, its separator is not output.</w:t>
      </w:r>
    </w:p>
    <w:p w14:paraId="5B9154BE" w14:textId="77777777" w:rsidR="000E1214" w:rsidRDefault="00A87198" w:rsidP="00C31ED0">
      <w:pPr>
        <w:pStyle w:val="ListParagraph"/>
        <w:numPr>
          <w:ilvl w:val="0"/>
          <w:numId w:val="141"/>
        </w:numPr>
        <w:suppressAutoHyphens/>
        <w:overflowPunct w:val="0"/>
        <w:spacing w:before="0" w:after="0"/>
      </w:pPr>
      <w:r>
        <w:t>‘anyEmpty’ – if the child group has zero-length its separator is not output.</w:t>
      </w:r>
    </w:p>
    <w:p w14:paraId="716CD8CF" w14:textId="77777777" w:rsidR="000E1214" w:rsidRDefault="00A87198" w:rsidP="00B31DA3">
      <w:pPr>
        <w:pStyle w:val="Heading2"/>
      </w:pPr>
      <w:bookmarkStart w:id="8339" w:name="_Toc322911697"/>
      <w:bookmarkStart w:id="8340" w:name="_Toc322912236"/>
      <w:bookmarkStart w:id="8341" w:name="_Toc329093093"/>
      <w:bookmarkStart w:id="8342" w:name="_Toc332701606"/>
      <w:bookmarkStart w:id="8343" w:name="_Toc332701910"/>
      <w:bookmarkStart w:id="8344" w:name="_Toc332711709"/>
      <w:bookmarkStart w:id="8345" w:name="_Toc332712011"/>
      <w:bookmarkStart w:id="8346" w:name="_Toc332712312"/>
      <w:bookmarkStart w:id="8347" w:name="_Toc332724228"/>
      <w:bookmarkStart w:id="8348" w:name="_Toc332724528"/>
      <w:bookmarkStart w:id="8349" w:name="_Toc341102824"/>
      <w:bookmarkStart w:id="8350" w:name="_Toc347241559"/>
      <w:bookmarkStart w:id="8351" w:name="_Toc347744752"/>
      <w:bookmarkStart w:id="8352" w:name="_Toc348984535"/>
      <w:bookmarkStart w:id="8353" w:name="_Toc348984840"/>
      <w:bookmarkStart w:id="8354" w:name="_Toc349038004"/>
      <w:bookmarkStart w:id="8355" w:name="_Toc349038306"/>
      <w:bookmarkStart w:id="8356" w:name="_Toc349042792"/>
      <w:bookmarkStart w:id="8357" w:name="_Toc351912863"/>
      <w:bookmarkStart w:id="8358" w:name="_Toc351914884"/>
      <w:bookmarkStart w:id="8359" w:name="_Toc351915350"/>
      <w:bookmarkStart w:id="8360" w:name="_Toc361231407"/>
      <w:bookmarkStart w:id="8361" w:name="_Toc361231933"/>
      <w:bookmarkStart w:id="8362" w:name="_Toc362445231"/>
      <w:bookmarkStart w:id="8363" w:name="_Toc363909153"/>
      <w:bookmarkStart w:id="8364" w:name="_Toc364463578"/>
      <w:bookmarkStart w:id="8365" w:name="_Toc366078182"/>
      <w:bookmarkStart w:id="8366" w:name="_Toc366078801"/>
      <w:bookmarkStart w:id="8367" w:name="_Toc366079786"/>
      <w:bookmarkStart w:id="8368" w:name="_Toc366080398"/>
      <w:bookmarkStart w:id="8369" w:name="_Toc366081007"/>
      <w:bookmarkStart w:id="8370" w:name="_Toc366505347"/>
      <w:bookmarkStart w:id="8371" w:name="_Toc366508716"/>
      <w:bookmarkStart w:id="8372" w:name="_Toc366513217"/>
      <w:bookmarkStart w:id="8373" w:name="_Toc366574406"/>
      <w:bookmarkStart w:id="8374" w:name="_Toc366578199"/>
      <w:bookmarkStart w:id="8375" w:name="_Toc366578793"/>
      <w:bookmarkStart w:id="8376" w:name="_Toc366579385"/>
      <w:bookmarkStart w:id="8377" w:name="_Toc366579976"/>
      <w:bookmarkStart w:id="8378" w:name="_Toc366580568"/>
      <w:bookmarkStart w:id="8379" w:name="_Toc366581159"/>
      <w:bookmarkStart w:id="8380" w:name="_Toc366581751"/>
      <w:bookmarkStart w:id="8381" w:name="_Toc322911386"/>
      <w:bookmarkStart w:id="8382" w:name="_Toc322911698"/>
      <w:bookmarkStart w:id="8383" w:name="_Toc322911947"/>
      <w:bookmarkStart w:id="8384" w:name="_Toc322912237"/>
      <w:bookmarkStart w:id="8385" w:name="_Toc329093094"/>
      <w:bookmarkStart w:id="8386" w:name="_Toc332701607"/>
      <w:bookmarkStart w:id="8387" w:name="_Toc332701911"/>
      <w:bookmarkStart w:id="8388" w:name="_Toc332711710"/>
      <w:bookmarkStart w:id="8389" w:name="_Toc332712012"/>
      <w:bookmarkStart w:id="8390" w:name="_Toc332712313"/>
      <w:bookmarkStart w:id="8391" w:name="_Toc332724229"/>
      <w:bookmarkStart w:id="8392" w:name="_Toc332724529"/>
      <w:bookmarkStart w:id="8393" w:name="_Toc341102825"/>
      <w:bookmarkStart w:id="8394" w:name="_Toc347241560"/>
      <w:bookmarkStart w:id="8395" w:name="_Toc347744753"/>
      <w:bookmarkStart w:id="8396" w:name="_Toc348984536"/>
      <w:bookmarkStart w:id="8397" w:name="_Toc348984841"/>
      <w:bookmarkStart w:id="8398" w:name="_Toc349038005"/>
      <w:bookmarkStart w:id="8399" w:name="_Toc349038307"/>
      <w:bookmarkStart w:id="8400" w:name="_Toc349042793"/>
      <w:bookmarkStart w:id="8401" w:name="_Toc349642207"/>
      <w:bookmarkStart w:id="8402" w:name="_Toc351912864"/>
      <w:bookmarkStart w:id="8403" w:name="_Toc351914885"/>
      <w:bookmarkStart w:id="8404" w:name="_Toc351915351"/>
      <w:bookmarkStart w:id="8405" w:name="_Toc361231408"/>
      <w:bookmarkStart w:id="8406" w:name="_Toc361231934"/>
      <w:bookmarkStart w:id="8407" w:name="_Toc362445232"/>
      <w:bookmarkStart w:id="8408" w:name="_Toc363909154"/>
      <w:bookmarkStart w:id="8409" w:name="_Toc364463579"/>
      <w:bookmarkStart w:id="8410" w:name="_Toc366078183"/>
      <w:bookmarkStart w:id="8411" w:name="_Toc366078802"/>
      <w:bookmarkStart w:id="8412" w:name="_Toc366079787"/>
      <w:bookmarkStart w:id="8413" w:name="_Toc366080399"/>
      <w:bookmarkStart w:id="8414" w:name="_Toc366081008"/>
      <w:bookmarkStart w:id="8415" w:name="_Toc366505348"/>
      <w:bookmarkStart w:id="8416" w:name="_Toc366508717"/>
      <w:bookmarkStart w:id="8417" w:name="_Toc366513218"/>
      <w:bookmarkStart w:id="8418" w:name="_Toc366574407"/>
      <w:bookmarkStart w:id="8419" w:name="_Toc366578200"/>
      <w:bookmarkStart w:id="8420" w:name="_Toc366578794"/>
      <w:bookmarkStart w:id="8421" w:name="_Toc366579386"/>
      <w:bookmarkStart w:id="8422" w:name="_Toc366579977"/>
      <w:bookmarkStart w:id="8423" w:name="_Toc366580569"/>
      <w:bookmarkStart w:id="8424" w:name="_Toc366581160"/>
      <w:bookmarkStart w:id="8425" w:name="_Toc366581752"/>
      <w:bookmarkStart w:id="8426" w:name="_Toc184192042"/>
      <w:bookmarkStart w:id="8427" w:name="_Toc184210586"/>
      <w:bookmarkStart w:id="8428" w:name="_Toc184192043"/>
      <w:bookmarkStart w:id="8429" w:name="_Toc184210587"/>
      <w:bookmarkStart w:id="8430" w:name="_Toc322911387"/>
      <w:bookmarkStart w:id="8431" w:name="_Toc322911699"/>
      <w:bookmarkStart w:id="8432" w:name="_Toc322911948"/>
      <w:bookmarkStart w:id="8433" w:name="_Toc322912238"/>
      <w:bookmarkStart w:id="8434" w:name="_Toc329093095"/>
      <w:bookmarkStart w:id="8435" w:name="_Toc332701608"/>
      <w:bookmarkStart w:id="8436" w:name="_Toc332701912"/>
      <w:bookmarkStart w:id="8437" w:name="_Toc332711711"/>
      <w:bookmarkStart w:id="8438" w:name="_Toc332712013"/>
      <w:bookmarkStart w:id="8439" w:name="_Toc332712314"/>
      <w:bookmarkStart w:id="8440" w:name="_Toc332724230"/>
      <w:bookmarkStart w:id="8441" w:name="_Toc332724530"/>
      <w:bookmarkStart w:id="8442" w:name="_Toc341102826"/>
      <w:bookmarkStart w:id="8443" w:name="_Toc347241561"/>
      <w:bookmarkStart w:id="8444" w:name="_Toc347744754"/>
      <w:bookmarkStart w:id="8445" w:name="_Toc348984537"/>
      <w:bookmarkStart w:id="8446" w:name="_Toc348984842"/>
      <w:bookmarkStart w:id="8447" w:name="_Toc349038006"/>
      <w:bookmarkStart w:id="8448" w:name="_Toc349038308"/>
      <w:bookmarkStart w:id="8449" w:name="_Toc349042794"/>
      <w:bookmarkStart w:id="8450" w:name="_Toc349642208"/>
      <w:bookmarkStart w:id="8451" w:name="_Toc351912865"/>
      <w:bookmarkStart w:id="8452" w:name="_Toc351914886"/>
      <w:bookmarkStart w:id="8453" w:name="_Toc351915352"/>
      <w:bookmarkStart w:id="8454" w:name="_Toc361231409"/>
      <w:bookmarkStart w:id="8455" w:name="_Toc361231935"/>
      <w:bookmarkStart w:id="8456" w:name="_Toc362445233"/>
      <w:bookmarkStart w:id="8457" w:name="_Toc363909155"/>
      <w:bookmarkStart w:id="8458" w:name="_Toc364463580"/>
      <w:bookmarkStart w:id="8459" w:name="_Toc366078184"/>
      <w:bookmarkStart w:id="8460" w:name="_Toc366078803"/>
      <w:bookmarkStart w:id="8461" w:name="_Toc366079788"/>
      <w:bookmarkStart w:id="8462" w:name="_Toc366080400"/>
      <w:bookmarkStart w:id="8463" w:name="_Toc366081009"/>
      <w:bookmarkStart w:id="8464" w:name="_Toc366505349"/>
      <w:bookmarkStart w:id="8465" w:name="_Toc366508718"/>
      <w:bookmarkStart w:id="8466" w:name="_Toc366513219"/>
      <w:bookmarkStart w:id="8467" w:name="_Toc366574408"/>
      <w:bookmarkStart w:id="8468" w:name="_Toc366578201"/>
      <w:bookmarkStart w:id="8469" w:name="_Toc366578795"/>
      <w:bookmarkStart w:id="8470" w:name="_Toc366579387"/>
      <w:bookmarkStart w:id="8471" w:name="_Toc366579978"/>
      <w:bookmarkStart w:id="8472" w:name="_Toc366580570"/>
      <w:bookmarkStart w:id="8473" w:name="_Toc366581161"/>
      <w:bookmarkStart w:id="8474" w:name="_Toc366581753"/>
      <w:bookmarkStart w:id="8475" w:name="_Toc177399115"/>
      <w:bookmarkStart w:id="8476" w:name="_Toc175057402"/>
      <w:bookmarkStart w:id="8477" w:name="_Toc199516347"/>
      <w:bookmarkStart w:id="8478" w:name="_Toc194984009"/>
      <w:bookmarkStart w:id="8479" w:name="_Toc243112853"/>
      <w:bookmarkStart w:id="8480" w:name="_Toc349042795"/>
      <w:bookmarkStart w:id="8481" w:name="_Toc53134138"/>
      <w:bookmarkEnd w:id="8289"/>
      <w:bookmarkEnd w:id="8290"/>
      <w:bookmarkEnd w:id="8334"/>
      <w:bookmarkEnd w:id="8335"/>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bookmarkEnd w:id="8357"/>
      <w:bookmarkEnd w:id="8358"/>
      <w:bookmarkEnd w:id="8359"/>
      <w:bookmarkEnd w:id="8360"/>
      <w:bookmarkEnd w:id="8361"/>
      <w:bookmarkEnd w:id="8362"/>
      <w:bookmarkEnd w:id="8363"/>
      <w:bookmarkEnd w:id="8364"/>
      <w:bookmarkEnd w:id="8365"/>
      <w:bookmarkEnd w:id="8366"/>
      <w:bookmarkEnd w:id="8367"/>
      <w:bookmarkEnd w:id="8368"/>
      <w:bookmarkEnd w:id="8369"/>
      <w:bookmarkEnd w:id="8370"/>
      <w:bookmarkEnd w:id="8371"/>
      <w:bookmarkEnd w:id="8372"/>
      <w:bookmarkEnd w:id="8373"/>
      <w:bookmarkEnd w:id="8374"/>
      <w:bookmarkEnd w:id="8375"/>
      <w:bookmarkEnd w:id="8376"/>
      <w:bookmarkEnd w:id="8377"/>
      <w:bookmarkEnd w:id="8378"/>
      <w:bookmarkEnd w:id="8379"/>
      <w:bookmarkEnd w:id="8380"/>
      <w:bookmarkEnd w:id="8381"/>
      <w:bookmarkEnd w:id="8382"/>
      <w:bookmarkEnd w:id="8383"/>
      <w:bookmarkEnd w:id="8384"/>
      <w:bookmarkEnd w:id="8385"/>
      <w:bookmarkEnd w:id="8386"/>
      <w:bookmarkEnd w:id="8387"/>
      <w:bookmarkEnd w:id="8388"/>
      <w:bookmarkEnd w:id="8389"/>
      <w:bookmarkEnd w:id="8390"/>
      <w:bookmarkEnd w:id="8391"/>
      <w:bookmarkEnd w:id="8392"/>
      <w:bookmarkEnd w:id="8393"/>
      <w:bookmarkEnd w:id="8394"/>
      <w:bookmarkEnd w:id="8395"/>
      <w:bookmarkEnd w:id="8396"/>
      <w:bookmarkEnd w:id="8397"/>
      <w:bookmarkEnd w:id="8398"/>
      <w:bookmarkEnd w:id="8399"/>
      <w:bookmarkEnd w:id="8400"/>
      <w:bookmarkEnd w:id="8401"/>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bookmarkEnd w:id="8444"/>
      <w:bookmarkEnd w:id="8445"/>
      <w:bookmarkEnd w:id="8446"/>
      <w:bookmarkEnd w:id="8447"/>
      <w:bookmarkEnd w:id="8448"/>
      <w:bookmarkEnd w:id="8449"/>
      <w:bookmarkEnd w:id="8450"/>
      <w:bookmarkEnd w:id="8451"/>
      <w:bookmarkEnd w:id="8452"/>
      <w:bookmarkEnd w:id="8453"/>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r>
        <w:t>Unordered Sequence Groups</w:t>
      </w:r>
      <w:bookmarkEnd w:id="8475"/>
      <w:bookmarkEnd w:id="8476"/>
      <w:bookmarkEnd w:id="8477"/>
      <w:bookmarkEnd w:id="8478"/>
      <w:bookmarkEnd w:id="8479"/>
      <w:bookmarkEnd w:id="8480"/>
      <w:bookmarkEnd w:id="8481"/>
    </w:p>
    <w:p w14:paraId="77C66A97" w14:textId="51709C4A" w:rsidR="000E1214" w:rsidRDefault="00A87198">
      <w:pPr>
        <w:pStyle w:val="nobreak"/>
      </w:pPr>
      <w:r>
        <w:rPr>
          <w:rFonts w:cs="Arial"/>
          <w:szCs w:val="20"/>
        </w:rPr>
        <w:t xml:space="preserve">The occurrences of members of a sequence group with dfdl:sequenceKind of 'unordered' (hereafter referred to as an 'unordered sequence') may appear in the data in any order. Occurrences of the same member do not have to be contiguous. </w:t>
      </w:r>
      <w:r>
        <w:t xml:space="preserve">In the </w:t>
      </w:r>
      <w:r w:rsidR="00933F0E">
        <w:t>Infoset</w:t>
      </w:r>
      <w:r>
        <w:t xml:space="preserve">, sequence groups are always in schema order, so a DFDL processor </w:t>
      </w:r>
      <w:r w:rsidR="008E7C14">
        <w:t xml:space="preserve">MUST </w:t>
      </w:r>
      <w:r>
        <w:t xml:space="preserve">sort the members of an unordered sequence into schema order when parsing. When unparsing, the </w:t>
      </w:r>
      <w:r w:rsidR="00933F0E">
        <w:t>Infoset</w:t>
      </w:r>
      <w:r>
        <w:t xml:space="preserve"> must already be in schema order, and the members of the sequence will be output in schema order.</w:t>
      </w:r>
    </w:p>
    <w:p w14:paraId="11F42A8E" w14:textId="77777777" w:rsidR="000E1214" w:rsidRDefault="00A87198" w:rsidP="00BC2419">
      <w:pPr>
        <w:pStyle w:val="Heading3"/>
        <w:rPr>
          <w:rFonts w:eastAsia="Times New Roman"/>
        </w:rPr>
      </w:pPr>
      <w:r>
        <w:rPr>
          <w:rFonts w:eastAsia="Times New Roman"/>
        </w:rPr>
        <w:t xml:space="preserve"> </w:t>
      </w:r>
      <w:bookmarkStart w:id="8482" w:name="_Toc53134139"/>
      <w:r>
        <w:rPr>
          <w:rFonts w:eastAsia="Times New Roman"/>
        </w:rPr>
        <w:t>Restrictions for Unordered Sequences</w:t>
      </w:r>
      <w:bookmarkEnd w:id="8482"/>
    </w:p>
    <w:p w14:paraId="5F113B43" w14:textId="77777777" w:rsidR="000E1214" w:rsidRDefault="00A87198">
      <w:r>
        <w:t>It is a Schema Definition Error if any member of the unordered sequence is not an element declaration or an element reference.</w:t>
      </w:r>
    </w:p>
    <w:p w14:paraId="331B6397" w14:textId="77777777" w:rsidR="000E1214" w:rsidRDefault="00A87198">
      <w:r>
        <w:t>It is a Schema Definition Error if a member of an unordered sequence is an optional element or an array element and its dfdl:occursCountKind property is not 'parsed'</w:t>
      </w:r>
    </w:p>
    <w:p w14:paraId="3CC86110" w14:textId="77777777" w:rsidR="000E1214" w:rsidRDefault="00A87198">
      <w:r>
        <w:t>It is a Schema Definition Error if two or more members of the unordered sequence have the same name and the same namespace (see post-processing transformation below)</w:t>
      </w:r>
    </w:p>
    <w:p w14:paraId="6E40680B" w14:textId="77777777" w:rsidR="000E1214" w:rsidRDefault="00A87198">
      <w:r>
        <w:t>It is a Schema Definition Error if an unordered sequence has no members.</w:t>
      </w:r>
    </w:p>
    <w:p w14:paraId="37E467E8" w14:textId="77777777" w:rsidR="000E1214" w:rsidRDefault="00A87198" w:rsidP="00BC2419">
      <w:pPr>
        <w:pStyle w:val="Heading3"/>
        <w:rPr>
          <w:rFonts w:eastAsia="Times New Roman"/>
        </w:rPr>
      </w:pPr>
      <w:r>
        <w:rPr>
          <w:rFonts w:eastAsia="Times New Roman"/>
        </w:rPr>
        <w:t xml:space="preserve"> </w:t>
      </w:r>
      <w:bookmarkStart w:id="8483" w:name="_Toc53134140"/>
      <w:r>
        <w:rPr>
          <w:rFonts w:eastAsia="Times New Roman"/>
        </w:rPr>
        <w:t>Parsing an Unordered Sequence</w:t>
      </w:r>
      <w:bookmarkEnd w:id="8483"/>
    </w:p>
    <w:p w14:paraId="5072F723" w14:textId="77777777" w:rsidR="000E1214" w:rsidRDefault="00A87198">
      <w:pPr>
        <w:pStyle w:val="nobreak"/>
      </w:pPr>
      <w:r>
        <w:t xml:space="preserve">When parsing, the semantics of an unordered sequence are expressed by way of: </w:t>
      </w:r>
    </w:p>
    <w:p w14:paraId="657FDAF8" w14:textId="77777777" w:rsidR="000E1214" w:rsidRDefault="00A87198" w:rsidP="00C31ED0">
      <w:pPr>
        <w:numPr>
          <w:ilvl w:val="0"/>
          <w:numId w:val="142"/>
        </w:numPr>
      </w:pPr>
      <w:r>
        <w:t xml:space="preserve">a source-to-source transformation of the sequence group definition, and </w:t>
      </w:r>
    </w:p>
    <w:p w14:paraId="75005374" w14:textId="0471EA8E" w:rsidR="000E1214" w:rsidRDefault="00A87198" w:rsidP="00C31ED0">
      <w:pPr>
        <w:numPr>
          <w:ilvl w:val="0"/>
          <w:numId w:val="142"/>
        </w:numPr>
      </w:pPr>
      <w:r>
        <w:t xml:space="preserve">a post-processing transformation of the </w:t>
      </w:r>
      <w:r w:rsidR="00933F0E">
        <w:t>Infoset</w:t>
      </w:r>
      <w:r>
        <w:t xml:space="preserve"> . </w:t>
      </w:r>
    </w:p>
    <w:p w14:paraId="288E708B" w14:textId="6828B226" w:rsidR="000E1214" w:rsidRDefault="00A87198">
      <w:pPr>
        <w:pStyle w:val="nobreak"/>
      </w:pPr>
      <w:r>
        <w:t xml:space="preserve">An implementation </w:t>
      </w:r>
      <w:r w:rsidR="0033562A">
        <w:t xml:space="preserve">MAY </w:t>
      </w:r>
      <w:r>
        <w:t>use any technique consistent with this semantic.</w:t>
      </w:r>
    </w:p>
    <w:p w14:paraId="7B805172" w14:textId="77777777" w:rsidR="000E1214" w:rsidRDefault="00A87198">
      <w:pPr>
        <w:pStyle w:val="Heading4"/>
        <w:rPr>
          <w:rFonts w:eastAsia="Times New Roman" w:cs="Arial"/>
        </w:rPr>
      </w:pPr>
      <w:r>
        <w:rPr>
          <w:rFonts w:eastAsia="Times New Roman" w:cs="Arial"/>
        </w:rPr>
        <w:t xml:space="preserve"> Source-to-source Transformation</w:t>
      </w:r>
    </w:p>
    <w:p w14:paraId="04C17129" w14:textId="77777777" w:rsidR="000E1214" w:rsidRDefault="00A87198">
      <w:r>
        <w:t xml:space="preserve">The source-to-source transformation turns the declaration of an unordered sequence into an ordered sequence group that contains a repeating choice. To ensure that the resulting schema is a valid DFDL schema, the choice group is wrapped in an array element. </w:t>
      </w:r>
    </w:p>
    <w:p w14:paraId="0C1EF75B" w14:textId="77777777" w:rsidR="000E1214" w:rsidRDefault="00A87198">
      <w:r>
        <w:t xml:space="preserve">The unordered sequence is transformed as follows: </w:t>
      </w:r>
    </w:p>
    <w:p w14:paraId="1B042026" w14:textId="77777777" w:rsidR="000E1214" w:rsidRDefault="00A87198" w:rsidP="00C31ED0">
      <w:pPr>
        <w:numPr>
          <w:ilvl w:val="0"/>
          <w:numId w:val="143"/>
        </w:numPr>
      </w:pPr>
      <w:r>
        <w:t xml:space="preserve">the dfdl:sequenceKind property of the unordered sequence is changed to "ordered" </w:t>
      </w:r>
    </w:p>
    <w:p w14:paraId="08520D3A" w14:textId="77777777" w:rsidR="000E1214" w:rsidRDefault="00A87198" w:rsidP="00C31ED0">
      <w:pPr>
        <w:numPr>
          <w:ilvl w:val="0"/>
          <w:numId w:val="143"/>
        </w:numPr>
      </w:pPr>
      <w:r>
        <w:t>the content of the unordered sequence is replaced by a complex element ( the 'choice element' ) with the following properties:</w:t>
      </w:r>
    </w:p>
    <w:p w14:paraId="4ED21F1E" w14:textId="77777777" w:rsidR="000E1214" w:rsidRDefault="00A87198" w:rsidP="00C31ED0">
      <w:pPr>
        <w:numPr>
          <w:ilvl w:val="1"/>
          <w:numId w:val="143"/>
        </w:numPr>
      </w:pPr>
      <w:r>
        <w:t>XSD minOccurs="0"</w:t>
      </w:r>
    </w:p>
    <w:p w14:paraId="6E00B2D0" w14:textId="77777777" w:rsidR="000E1214" w:rsidRDefault="00A87198" w:rsidP="00C31ED0">
      <w:pPr>
        <w:numPr>
          <w:ilvl w:val="1"/>
          <w:numId w:val="143"/>
        </w:numPr>
      </w:pPr>
      <w:r>
        <w:t>XSD maxOccurs="unbounded"</w:t>
      </w:r>
    </w:p>
    <w:p w14:paraId="2BD8CB80" w14:textId="77777777" w:rsidR="000E1214" w:rsidRDefault="00A87198" w:rsidP="00C31ED0">
      <w:pPr>
        <w:numPr>
          <w:ilvl w:val="1"/>
          <w:numId w:val="143"/>
        </w:numPr>
      </w:pPr>
      <w:r>
        <w:t>dfdl:lengthKind "implicit"</w:t>
      </w:r>
    </w:p>
    <w:p w14:paraId="3703C3BE" w14:textId="77777777" w:rsidR="000E1214" w:rsidRDefault="00A87198" w:rsidP="00C31ED0">
      <w:pPr>
        <w:numPr>
          <w:ilvl w:val="1"/>
          <w:numId w:val="143"/>
        </w:numPr>
      </w:pPr>
      <w:r>
        <w:t>dfd:occursCountKind "parsed"</w:t>
      </w:r>
    </w:p>
    <w:p w14:paraId="26792C7D" w14:textId="77777777" w:rsidR="000E1214" w:rsidRDefault="00A87198" w:rsidP="00C31ED0">
      <w:pPr>
        <w:numPr>
          <w:ilvl w:val="0"/>
          <w:numId w:val="143"/>
        </w:numPr>
      </w:pPr>
      <w:r>
        <w:t>the content of the choice element's complex type is a choice group with the following properties:</w:t>
      </w:r>
    </w:p>
    <w:p w14:paraId="11AC706F" w14:textId="77777777" w:rsidR="000E1214" w:rsidRDefault="00A87198" w:rsidP="00C31ED0">
      <w:pPr>
        <w:numPr>
          <w:ilvl w:val="0"/>
          <w:numId w:val="143"/>
        </w:numPr>
      </w:pPr>
      <w:r>
        <w:t>dfdl:choiceLengthKind "implicit"</w:t>
      </w:r>
    </w:p>
    <w:p w14:paraId="1F620E92" w14:textId="77777777" w:rsidR="000E1214" w:rsidRDefault="00A87198" w:rsidP="00C31ED0">
      <w:pPr>
        <w:numPr>
          <w:ilvl w:val="0"/>
          <w:numId w:val="143"/>
        </w:numPr>
      </w:pPr>
      <w:r>
        <w:t>The members of the unordered sequence become the members of the choice group, with their declaration order preserved.</w:t>
      </w:r>
    </w:p>
    <w:p w14:paraId="0FD5AC04" w14:textId="77777777" w:rsidR="000E1214" w:rsidRDefault="00A87198" w:rsidP="00C31ED0">
      <w:pPr>
        <w:numPr>
          <w:ilvl w:val="0"/>
          <w:numId w:val="143"/>
        </w:numPr>
      </w:pPr>
      <w:r>
        <w:t xml:space="preserve">The XSD minOccurs and XSD maxOccurs properties on each member of the choice group are both set to 1. </w:t>
      </w:r>
    </w:p>
    <w:p w14:paraId="1334D90B" w14:textId="77777777" w:rsidR="000E1214" w:rsidRDefault="00A87198">
      <w:pPr>
        <w:rPr>
          <w:rFonts w:cs="Arial"/>
        </w:rPr>
      </w:pPr>
      <w:r>
        <w:rPr>
          <w:rFonts w:cs="Arial"/>
        </w:rPr>
        <w:t>Using the following example as an illustration:</w:t>
      </w:r>
    </w:p>
    <w:p w14:paraId="6D772853"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dfdl:sequenceKind="unordered" dfdl:separator=","&gt;</w:t>
      </w:r>
    </w:p>
    <w:p w14:paraId="0F52F43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7C7073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dfdl:initiator="B:" /&gt;</w:t>
      </w:r>
    </w:p>
    <w:p w14:paraId="0118FB5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w:t>
      </w:r>
    </w:p>
    <w:p w14:paraId="366EF2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dfdl:initiator="C:" /&gt;</w:t>
      </w:r>
    </w:p>
    <w:p w14:paraId="5955287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FD34A5" w14:textId="77777777" w:rsidR="000E1214" w:rsidRDefault="00A87198">
      <w:pPr>
        <w:rPr>
          <w:rFonts w:cs="Arial"/>
        </w:rPr>
      </w:pPr>
      <w:r>
        <w:rPr>
          <w:rFonts w:cs="Arial"/>
        </w:rPr>
        <w:t>The above unordered sequence group is conceptually rewritten into the following ordered sequence group:</w:t>
      </w:r>
    </w:p>
    <w:p w14:paraId="36D95D4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dfdl:sequenceKind="ordered" dfdl:separator=","&gt;</w:t>
      </w:r>
    </w:p>
    <w:p w14:paraId="4BDB73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name="choiceElement" minOccurs="0" maxOccurs="unbounded"</w:t>
      </w:r>
      <w:r>
        <w:br/>
        <w:t xml:space="preserve">                    dfdl:occursCountKind="parsed"&gt;</w:t>
      </w:r>
    </w:p>
    <w:p w14:paraId="3CDBD3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851EA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 dfdl:choiceLengthKind="implicit"&gt;</w:t>
      </w:r>
    </w:p>
    <w:p w14:paraId="59A6C05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6D2E344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dfdl:initiator="B:" /&gt;</w:t>
      </w:r>
    </w:p>
    <w:p w14:paraId="2098841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dfdl:initiator="C:" /&gt;</w:t>
      </w:r>
    </w:p>
    <w:p w14:paraId="16109A1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&lt;/xs:choice&gt;</w:t>
      </w:r>
    </w:p>
    <w:p w14:paraId="15F4F4A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715A3A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D937FE6"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0E9E6051" w14:textId="77777777" w:rsidR="000E1214" w:rsidRDefault="00A87198">
      <w:r>
        <w:t xml:space="preserve">Processing then constructs a temporary info set for this ordered sequence group by parsing the data. </w:t>
      </w:r>
    </w:p>
    <w:p w14:paraId="6CE1BB05" w14:textId="77777777" w:rsidR="000E1214" w:rsidRDefault="00A87198">
      <w:r>
        <w:t>If a member element is found to have the empty representation then the parsing of that element must use the original value of XSD minOccurs. In this example, element "b" has XSD minOccurs "0" and if it is found with the empty representation then it must not be defaulted.</w:t>
      </w:r>
    </w:p>
    <w:p w14:paraId="2AD0A67A" w14:textId="77777777" w:rsidR="000E1214" w:rsidRDefault="00A87198">
      <w:pPr>
        <w:pStyle w:val="Heading4"/>
        <w:rPr>
          <w:rFonts w:eastAsia="Times New Roman" w:cs="Arial"/>
        </w:rPr>
      </w:pPr>
      <w:r>
        <w:rPr>
          <w:rFonts w:eastAsia="Times New Roman" w:cs="Arial"/>
        </w:rPr>
        <w:t>Post-processing Transformation</w:t>
      </w:r>
    </w:p>
    <w:p w14:paraId="218F734F" w14:textId="77777777" w:rsidR="000E1214" w:rsidRDefault="00A87198">
      <w:pPr>
        <w:pStyle w:val="nobreak"/>
        <w:rPr>
          <w:rFonts w:cs="Arial"/>
          <w:szCs w:val="20"/>
          <w:lang w:val="en-GB"/>
        </w:rPr>
      </w:pPr>
      <w:r>
        <w:rPr>
          <w:rFonts w:cs="Arial"/>
          <w:szCs w:val="20"/>
          <w:lang w:val="en-GB"/>
        </w:rPr>
        <w:t>Post-processing consists of the following steps:</w:t>
      </w:r>
    </w:p>
    <w:p w14:paraId="17476123" w14:textId="3117DA55" w:rsidR="000E1214" w:rsidRDefault="00A87198" w:rsidP="00C31ED0">
      <w:pPr>
        <w:numPr>
          <w:ilvl w:val="0"/>
          <w:numId w:val="144"/>
        </w:numPr>
      </w:pPr>
      <w:r>
        <w:t xml:space="preserve">Sort the temporary </w:t>
      </w:r>
      <w:r w:rsidR="00933F0E">
        <w:t>Infoset</w:t>
      </w:r>
      <w:r>
        <w:t xml:space="preserve"> to produce the real </w:t>
      </w:r>
      <w:r w:rsidR="00933F0E">
        <w:t>Infoset</w:t>
      </w:r>
    </w:p>
    <w:p w14:paraId="2866417A" w14:textId="77777777" w:rsidR="000E1214" w:rsidRDefault="00A87198" w:rsidP="00C31ED0">
      <w:pPr>
        <w:numPr>
          <w:ilvl w:val="0"/>
          <w:numId w:val="144"/>
        </w:numPr>
        <w:rPr>
          <w:rFonts w:cs="Arial"/>
        </w:rPr>
      </w:pPr>
      <w:r>
        <w:rPr>
          <w:rFonts w:cs="Arial"/>
        </w:rPr>
        <w:t>Check scalar elements and validate</w:t>
      </w:r>
    </w:p>
    <w:p w14:paraId="75EA9CEA" w14:textId="77777777" w:rsidR="000E1214" w:rsidRDefault="00A87198">
      <w:pPr>
        <w:rPr>
          <w:b/>
        </w:rPr>
      </w:pPr>
      <w:r>
        <w:rPr>
          <w:b/>
        </w:rPr>
        <w:t>Step 1: Sort the Temporary Infoset</w:t>
      </w:r>
    </w:p>
    <w:p w14:paraId="4492B4AB" w14:textId="357D438C" w:rsidR="000E1214" w:rsidRDefault="00A87198">
      <w:r>
        <w:t xml:space="preserve">The temporary </w:t>
      </w:r>
      <w:r w:rsidR="00933F0E">
        <w:t>Infoset</w:t>
      </w:r>
      <w:r>
        <w:t xml:space="preserve"> is transformed into the </w:t>
      </w:r>
      <w:r w:rsidR="00933F0E">
        <w:t>Infoset</w:t>
      </w:r>
      <w:r>
        <w:t xml:space="preserve"> conforming to the original unordered sequence.  All members of the temporary </w:t>
      </w:r>
      <w:r w:rsidR="00933F0E">
        <w:t>Infoset</w:t>
      </w:r>
      <w:r>
        <w:t xml:space="preserve"> having the same name and namespace as the first child of the unordered sequence are placed first, in the order in which they were parsed. This algorithm repeats for the second child of the unordered sequence and so on until all members of the temporary </w:t>
      </w:r>
      <w:r w:rsidR="00933F0E">
        <w:t>Infoset</w:t>
      </w:r>
      <w:r>
        <w:t xml:space="preserve"> have been sorted into the schema declaration order of the original unordered sequence.</w:t>
      </w:r>
    </w:p>
    <w:p w14:paraId="4B29E11B" w14:textId="613D0664" w:rsidR="000E1214" w:rsidRDefault="00A87198">
      <w:r>
        <w:t xml:space="preserve">For the example above, the temporary </w:t>
      </w:r>
      <w:r w:rsidR="00933F0E">
        <w:t>Infoset</w:t>
      </w:r>
      <w:r>
        <w:t xml:space="preserve"> is transformed into the </w:t>
      </w:r>
      <w:r w:rsidR="00933F0E">
        <w:t>Infoset</w:t>
      </w:r>
      <w:r>
        <w:t xml:space="preserve"> corresponding to:</w:t>
      </w:r>
    </w:p>
    <w:p w14:paraId="20ADB29C"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2A9D06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 type="xs:string" /&gt;</w:t>
      </w:r>
    </w:p>
    <w:p w14:paraId="07ADE9E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name="b" type="xs:int" minOccurs="0" /&gt;</w:t>
      </w:r>
    </w:p>
    <w:p w14:paraId="35F3D4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/&gt;</w:t>
      </w:r>
    </w:p>
    <w:p w14:paraId="661A13D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11771BC2" w14:textId="77777777" w:rsidR="000E1214" w:rsidRDefault="00A87198">
      <w:pPr>
        <w:rPr>
          <w:b/>
        </w:rPr>
      </w:pPr>
      <w:r>
        <w:rPr>
          <w:b/>
        </w:rPr>
        <w:t>Step 2: Check Scalar Elements and Validate</w:t>
      </w:r>
    </w:p>
    <w:p w14:paraId="2170AB5C" w14:textId="3C869A53" w:rsidR="000E1214" w:rsidRDefault="00A87198">
      <w:r>
        <w:t xml:space="preserve">For each element in the unordered sequence having XSD minOccurs "1" and maxOccurs "1", the number of occurrences is checked. Each such element must occur exactly once in the </w:t>
      </w:r>
      <w:r w:rsidR="00933F0E">
        <w:t>Infoset</w:t>
      </w:r>
      <w:r>
        <w:t xml:space="preserve">, else it is a </w:t>
      </w:r>
      <w:del w:id="8484" w:author="Mike Beckerle" w:date="2020-10-08T20:33:00Z">
        <w:r w:rsidDel="00B31DA3">
          <w:delText>processing error</w:delText>
        </w:r>
      </w:del>
      <w:ins w:id="8485" w:author="Mike Beckerle" w:date="2020-10-08T20:33:00Z">
        <w:r w:rsidR="00B31DA3">
          <w:t>Processing Error</w:t>
        </w:r>
      </w:ins>
      <w:r>
        <w:t>.</w:t>
      </w:r>
    </w:p>
    <w:p w14:paraId="7A6A9FA4" w14:textId="77777777" w:rsidR="000E1214" w:rsidRDefault="00A87198">
      <w:r>
        <w:t xml:space="preserve">If validation is enabled, the DFDL processor validates the number of occurrences of each member of the unordered sequence against XSD minOccurs and XSD maxOccurs. </w:t>
      </w:r>
    </w:p>
    <w:p w14:paraId="677B51C2" w14:textId="7C4751E3" w:rsidR="000E1214" w:rsidRDefault="00A87198">
      <w:r>
        <w:t xml:space="preserve">These checks are the same as those performed for an ordered sequence group. However, in an unordered sequence the checking of XSD minOccurs and XSD maxOccurs </w:t>
      </w:r>
      <w:r w:rsidR="008E7C14">
        <w:t xml:space="preserve">MUST </w:t>
      </w:r>
      <w:r>
        <w:t>be performed after the entire group has been parsed.</w:t>
      </w:r>
    </w:p>
    <w:p w14:paraId="00FC70FF" w14:textId="77777777" w:rsidR="000E1214" w:rsidRDefault="00A87198" w:rsidP="00BC2419">
      <w:pPr>
        <w:pStyle w:val="Heading3"/>
        <w:rPr>
          <w:rFonts w:eastAsia="Times New Roman"/>
        </w:rPr>
      </w:pPr>
      <w:bookmarkStart w:id="8486" w:name="_Toc53134141"/>
      <w:r>
        <w:rPr>
          <w:rFonts w:eastAsia="Times New Roman"/>
        </w:rPr>
        <w:t>Unparsing an Unordered Sequence</w:t>
      </w:r>
      <w:bookmarkEnd w:id="8486"/>
    </w:p>
    <w:p w14:paraId="6F87A13A" w14:textId="6D501168" w:rsidR="000E1214" w:rsidRDefault="00A87198">
      <w:pPr>
        <w:rPr>
          <w:rFonts w:cs="Arial"/>
        </w:rPr>
      </w:pPr>
      <w:r>
        <w:rPr>
          <w:rFonts w:cs="Arial"/>
        </w:rPr>
        <w:t xml:space="preserve">When unparsing, the behavior is exactly as if dfdl:sequenceKind is 'ordered'. The members of the unordered sequence group are output in schema declaration order. </w:t>
      </w:r>
    </w:p>
    <w:p w14:paraId="41412FEC" w14:textId="77777777" w:rsidR="000E1214" w:rsidRDefault="00A87198" w:rsidP="00B31DA3">
      <w:pPr>
        <w:pStyle w:val="Heading2"/>
      </w:pPr>
      <w:bookmarkStart w:id="8487" w:name="_Toc363909160"/>
      <w:bookmarkStart w:id="8488" w:name="_Toc364463585"/>
      <w:bookmarkStart w:id="8489" w:name="_Toc366078189"/>
      <w:bookmarkStart w:id="8490" w:name="_Toc366078808"/>
      <w:bookmarkStart w:id="8491" w:name="_Toc366079793"/>
      <w:bookmarkStart w:id="8492" w:name="_Toc366080405"/>
      <w:bookmarkStart w:id="8493" w:name="_Toc366081014"/>
      <w:bookmarkStart w:id="8494" w:name="_Toc366505354"/>
      <w:bookmarkStart w:id="8495" w:name="_Toc366508723"/>
      <w:bookmarkStart w:id="8496" w:name="_Toc366513224"/>
      <w:bookmarkStart w:id="8497" w:name="_Toc366574413"/>
      <w:bookmarkStart w:id="8498" w:name="_Toc366578206"/>
      <w:bookmarkStart w:id="8499" w:name="_Toc366578800"/>
      <w:bookmarkStart w:id="8500" w:name="_Toc366579392"/>
      <w:bookmarkStart w:id="8501" w:name="_Toc366579983"/>
      <w:bookmarkStart w:id="8502" w:name="_Toc366580575"/>
      <w:bookmarkStart w:id="8503" w:name="_Toc366581166"/>
      <w:bookmarkStart w:id="8504" w:name="_Toc366581758"/>
      <w:bookmarkStart w:id="8505" w:name="_Toc363909161"/>
      <w:bookmarkStart w:id="8506" w:name="_Toc364463586"/>
      <w:bookmarkStart w:id="8507" w:name="_Toc366078190"/>
      <w:bookmarkStart w:id="8508" w:name="_Toc366078809"/>
      <w:bookmarkStart w:id="8509" w:name="_Toc366079794"/>
      <w:bookmarkStart w:id="8510" w:name="_Toc366080406"/>
      <w:bookmarkStart w:id="8511" w:name="_Toc366081015"/>
      <w:bookmarkStart w:id="8512" w:name="_Toc366505355"/>
      <w:bookmarkStart w:id="8513" w:name="_Toc366508724"/>
      <w:bookmarkStart w:id="8514" w:name="_Toc366513225"/>
      <w:bookmarkStart w:id="8515" w:name="_Toc366574414"/>
      <w:bookmarkStart w:id="8516" w:name="_Toc366578207"/>
      <w:bookmarkStart w:id="8517" w:name="_Toc366578801"/>
      <w:bookmarkStart w:id="8518" w:name="_Toc366579393"/>
      <w:bookmarkStart w:id="8519" w:name="_Toc366579984"/>
      <w:bookmarkStart w:id="8520" w:name="_Toc366580576"/>
      <w:bookmarkStart w:id="8521" w:name="_Toc366581167"/>
      <w:bookmarkStart w:id="8522" w:name="_Toc366581759"/>
      <w:bookmarkStart w:id="8523" w:name="_Toc363909162"/>
      <w:bookmarkStart w:id="8524" w:name="_Toc364463587"/>
      <w:bookmarkStart w:id="8525" w:name="_Toc366078191"/>
      <w:bookmarkStart w:id="8526" w:name="_Toc366078810"/>
      <w:bookmarkStart w:id="8527" w:name="_Toc366079795"/>
      <w:bookmarkStart w:id="8528" w:name="_Toc366080407"/>
      <w:bookmarkStart w:id="8529" w:name="_Toc366081016"/>
      <w:bookmarkStart w:id="8530" w:name="_Toc366505356"/>
      <w:bookmarkStart w:id="8531" w:name="_Toc366508725"/>
      <w:bookmarkStart w:id="8532" w:name="_Toc366513226"/>
      <w:bookmarkStart w:id="8533" w:name="_Toc366574415"/>
      <w:bookmarkStart w:id="8534" w:name="_Toc366578208"/>
      <w:bookmarkStart w:id="8535" w:name="_Toc366578802"/>
      <w:bookmarkStart w:id="8536" w:name="_Toc366579394"/>
      <w:bookmarkStart w:id="8537" w:name="_Toc366579985"/>
      <w:bookmarkStart w:id="8538" w:name="_Toc366580577"/>
      <w:bookmarkStart w:id="8539" w:name="_Toc366581168"/>
      <w:bookmarkStart w:id="8540" w:name="_Toc366581760"/>
      <w:bookmarkStart w:id="8541" w:name="_Toc363909163"/>
      <w:bookmarkStart w:id="8542" w:name="_Toc364463588"/>
      <w:bookmarkStart w:id="8543" w:name="_Toc366078192"/>
      <w:bookmarkStart w:id="8544" w:name="_Toc366078811"/>
      <w:bookmarkStart w:id="8545" w:name="_Toc366079796"/>
      <w:bookmarkStart w:id="8546" w:name="_Toc366080408"/>
      <w:bookmarkStart w:id="8547" w:name="_Toc366081017"/>
      <w:bookmarkStart w:id="8548" w:name="_Toc366505357"/>
      <w:bookmarkStart w:id="8549" w:name="_Toc366508726"/>
      <w:bookmarkStart w:id="8550" w:name="_Toc366513227"/>
      <w:bookmarkStart w:id="8551" w:name="_Toc366574416"/>
      <w:bookmarkStart w:id="8552" w:name="_Toc366578209"/>
      <w:bookmarkStart w:id="8553" w:name="_Toc366578803"/>
      <w:bookmarkStart w:id="8554" w:name="_Toc366579395"/>
      <w:bookmarkStart w:id="8555" w:name="_Toc366579986"/>
      <w:bookmarkStart w:id="8556" w:name="_Toc366580578"/>
      <w:bookmarkStart w:id="8557" w:name="_Toc366581169"/>
      <w:bookmarkStart w:id="8558" w:name="_Toc366581761"/>
      <w:bookmarkStart w:id="8559" w:name="_Toc363909164"/>
      <w:bookmarkStart w:id="8560" w:name="_Toc364463589"/>
      <w:bookmarkStart w:id="8561" w:name="_Toc366078193"/>
      <w:bookmarkStart w:id="8562" w:name="_Toc366078812"/>
      <w:bookmarkStart w:id="8563" w:name="_Toc366079797"/>
      <w:bookmarkStart w:id="8564" w:name="_Toc366080409"/>
      <w:bookmarkStart w:id="8565" w:name="_Toc366081018"/>
      <w:bookmarkStart w:id="8566" w:name="_Toc366505358"/>
      <w:bookmarkStart w:id="8567" w:name="_Toc366508727"/>
      <w:bookmarkStart w:id="8568" w:name="_Toc366513228"/>
      <w:bookmarkStart w:id="8569" w:name="_Toc366574417"/>
      <w:bookmarkStart w:id="8570" w:name="_Toc366578210"/>
      <w:bookmarkStart w:id="8571" w:name="_Toc366578804"/>
      <w:bookmarkStart w:id="8572" w:name="_Toc366579396"/>
      <w:bookmarkStart w:id="8573" w:name="_Toc366579987"/>
      <w:bookmarkStart w:id="8574" w:name="_Toc366580579"/>
      <w:bookmarkStart w:id="8575" w:name="_Toc366581170"/>
      <w:bookmarkStart w:id="8576" w:name="_Toc366581762"/>
      <w:bookmarkStart w:id="8577" w:name="_Toc363909165"/>
      <w:bookmarkStart w:id="8578" w:name="_Toc364463590"/>
      <w:bookmarkStart w:id="8579" w:name="_Toc366078194"/>
      <w:bookmarkStart w:id="8580" w:name="_Toc366078813"/>
      <w:bookmarkStart w:id="8581" w:name="_Toc366079798"/>
      <w:bookmarkStart w:id="8582" w:name="_Toc366080410"/>
      <w:bookmarkStart w:id="8583" w:name="_Toc366081019"/>
      <w:bookmarkStart w:id="8584" w:name="_Toc366505359"/>
      <w:bookmarkStart w:id="8585" w:name="_Toc366508728"/>
      <w:bookmarkStart w:id="8586" w:name="_Toc366513229"/>
      <w:bookmarkStart w:id="8587" w:name="_Toc366574418"/>
      <w:bookmarkStart w:id="8588" w:name="_Toc366578211"/>
      <w:bookmarkStart w:id="8589" w:name="_Toc366578805"/>
      <w:bookmarkStart w:id="8590" w:name="_Toc366579397"/>
      <w:bookmarkStart w:id="8591" w:name="_Toc366579988"/>
      <w:bookmarkStart w:id="8592" w:name="_Toc366580580"/>
      <w:bookmarkStart w:id="8593" w:name="_Toc366581171"/>
      <w:bookmarkStart w:id="8594" w:name="_Toc366581763"/>
      <w:bookmarkStart w:id="8595" w:name="_Toc363909166"/>
      <w:bookmarkStart w:id="8596" w:name="_Toc364463591"/>
      <w:bookmarkStart w:id="8597" w:name="_Toc366078195"/>
      <w:bookmarkStart w:id="8598" w:name="_Toc366078814"/>
      <w:bookmarkStart w:id="8599" w:name="_Toc366079799"/>
      <w:bookmarkStart w:id="8600" w:name="_Toc366080411"/>
      <w:bookmarkStart w:id="8601" w:name="_Toc366081020"/>
      <w:bookmarkStart w:id="8602" w:name="_Toc366505360"/>
      <w:bookmarkStart w:id="8603" w:name="_Toc366508729"/>
      <w:bookmarkStart w:id="8604" w:name="_Toc366513230"/>
      <w:bookmarkStart w:id="8605" w:name="_Toc366574419"/>
      <w:bookmarkStart w:id="8606" w:name="_Toc366578212"/>
      <w:bookmarkStart w:id="8607" w:name="_Toc366578806"/>
      <w:bookmarkStart w:id="8608" w:name="_Toc366579398"/>
      <w:bookmarkStart w:id="8609" w:name="_Toc366579989"/>
      <w:bookmarkStart w:id="8610" w:name="_Toc366580581"/>
      <w:bookmarkStart w:id="8611" w:name="_Toc366581172"/>
      <w:bookmarkStart w:id="8612" w:name="_Toc366581764"/>
      <w:bookmarkStart w:id="8613" w:name="_Toc363909167"/>
      <w:bookmarkStart w:id="8614" w:name="_Toc364463592"/>
      <w:bookmarkStart w:id="8615" w:name="_Toc366078196"/>
      <w:bookmarkStart w:id="8616" w:name="_Toc366078815"/>
      <w:bookmarkStart w:id="8617" w:name="_Toc366079800"/>
      <w:bookmarkStart w:id="8618" w:name="_Toc366080412"/>
      <w:bookmarkStart w:id="8619" w:name="_Toc366081021"/>
      <w:bookmarkStart w:id="8620" w:name="_Toc366505361"/>
      <w:bookmarkStart w:id="8621" w:name="_Toc366508730"/>
      <w:bookmarkStart w:id="8622" w:name="_Toc366513231"/>
      <w:bookmarkStart w:id="8623" w:name="_Toc366574420"/>
      <w:bookmarkStart w:id="8624" w:name="_Toc366578213"/>
      <w:bookmarkStart w:id="8625" w:name="_Toc366578807"/>
      <w:bookmarkStart w:id="8626" w:name="_Toc366579399"/>
      <w:bookmarkStart w:id="8627" w:name="_Toc366579990"/>
      <w:bookmarkStart w:id="8628" w:name="_Toc366580582"/>
      <w:bookmarkStart w:id="8629" w:name="_Toc366581173"/>
      <w:bookmarkStart w:id="8630" w:name="_Toc366581765"/>
      <w:bookmarkStart w:id="8631" w:name="_Toc363909168"/>
      <w:bookmarkStart w:id="8632" w:name="_Toc364463593"/>
      <w:bookmarkStart w:id="8633" w:name="_Toc366078197"/>
      <w:bookmarkStart w:id="8634" w:name="_Toc366078816"/>
      <w:bookmarkStart w:id="8635" w:name="_Toc366079801"/>
      <w:bookmarkStart w:id="8636" w:name="_Toc366080413"/>
      <w:bookmarkStart w:id="8637" w:name="_Toc366081022"/>
      <w:bookmarkStart w:id="8638" w:name="_Toc366505362"/>
      <w:bookmarkStart w:id="8639" w:name="_Toc366508731"/>
      <w:bookmarkStart w:id="8640" w:name="_Toc366513232"/>
      <w:bookmarkStart w:id="8641" w:name="_Toc366574421"/>
      <w:bookmarkStart w:id="8642" w:name="_Toc366578214"/>
      <w:bookmarkStart w:id="8643" w:name="_Toc366578808"/>
      <w:bookmarkStart w:id="8644" w:name="_Toc366579400"/>
      <w:bookmarkStart w:id="8645" w:name="_Toc366579991"/>
      <w:bookmarkStart w:id="8646" w:name="_Toc366580583"/>
      <w:bookmarkStart w:id="8647" w:name="_Toc366581174"/>
      <w:bookmarkStart w:id="8648" w:name="_Toc366581766"/>
      <w:bookmarkStart w:id="8649" w:name="_Toc363909169"/>
      <w:bookmarkStart w:id="8650" w:name="_Toc364463594"/>
      <w:bookmarkStart w:id="8651" w:name="_Toc366078198"/>
      <w:bookmarkStart w:id="8652" w:name="_Toc366078817"/>
      <w:bookmarkStart w:id="8653" w:name="_Toc366079802"/>
      <w:bookmarkStart w:id="8654" w:name="_Toc366080414"/>
      <w:bookmarkStart w:id="8655" w:name="_Toc366081023"/>
      <w:bookmarkStart w:id="8656" w:name="_Toc366505363"/>
      <w:bookmarkStart w:id="8657" w:name="_Toc366508732"/>
      <w:bookmarkStart w:id="8658" w:name="_Toc366513233"/>
      <w:bookmarkStart w:id="8659" w:name="_Toc366574422"/>
      <w:bookmarkStart w:id="8660" w:name="_Toc366578215"/>
      <w:bookmarkStart w:id="8661" w:name="_Toc366578809"/>
      <w:bookmarkStart w:id="8662" w:name="_Toc366579401"/>
      <w:bookmarkStart w:id="8663" w:name="_Toc366579992"/>
      <w:bookmarkStart w:id="8664" w:name="_Toc366580584"/>
      <w:bookmarkStart w:id="8665" w:name="_Toc366581175"/>
      <w:bookmarkStart w:id="8666" w:name="_Toc366581767"/>
      <w:bookmarkStart w:id="8667" w:name="_Toc363909170"/>
      <w:bookmarkStart w:id="8668" w:name="_Toc364463595"/>
      <w:bookmarkStart w:id="8669" w:name="_Toc366078199"/>
      <w:bookmarkStart w:id="8670" w:name="_Toc366078818"/>
      <w:bookmarkStart w:id="8671" w:name="_Toc366079803"/>
      <w:bookmarkStart w:id="8672" w:name="_Toc366080415"/>
      <w:bookmarkStart w:id="8673" w:name="_Toc366081024"/>
      <w:bookmarkStart w:id="8674" w:name="_Toc366505364"/>
      <w:bookmarkStart w:id="8675" w:name="_Toc366508733"/>
      <w:bookmarkStart w:id="8676" w:name="_Toc366513234"/>
      <w:bookmarkStart w:id="8677" w:name="_Toc366574423"/>
      <w:bookmarkStart w:id="8678" w:name="_Toc366578216"/>
      <w:bookmarkStart w:id="8679" w:name="_Toc366578810"/>
      <w:bookmarkStart w:id="8680" w:name="_Toc366579402"/>
      <w:bookmarkStart w:id="8681" w:name="_Toc366579993"/>
      <w:bookmarkStart w:id="8682" w:name="_Toc366580585"/>
      <w:bookmarkStart w:id="8683" w:name="_Toc366581176"/>
      <w:bookmarkStart w:id="8684" w:name="_Toc366581768"/>
      <w:bookmarkStart w:id="8685" w:name="_Toc363909171"/>
      <w:bookmarkStart w:id="8686" w:name="_Toc364463596"/>
      <w:bookmarkStart w:id="8687" w:name="_Toc366078200"/>
      <w:bookmarkStart w:id="8688" w:name="_Toc366078819"/>
      <w:bookmarkStart w:id="8689" w:name="_Toc366079804"/>
      <w:bookmarkStart w:id="8690" w:name="_Toc366080416"/>
      <w:bookmarkStart w:id="8691" w:name="_Toc366081025"/>
      <w:bookmarkStart w:id="8692" w:name="_Toc366505365"/>
      <w:bookmarkStart w:id="8693" w:name="_Toc366508734"/>
      <w:bookmarkStart w:id="8694" w:name="_Toc366513235"/>
      <w:bookmarkStart w:id="8695" w:name="_Toc366574424"/>
      <w:bookmarkStart w:id="8696" w:name="_Toc366578217"/>
      <w:bookmarkStart w:id="8697" w:name="_Toc366578811"/>
      <w:bookmarkStart w:id="8698" w:name="_Toc366579403"/>
      <w:bookmarkStart w:id="8699" w:name="_Toc366579994"/>
      <w:bookmarkStart w:id="8700" w:name="_Toc366580586"/>
      <w:bookmarkStart w:id="8701" w:name="_Toc366581177"/>
      <w:bookmarkStart w:id="8702" w:name="_Toc366581769"/>
      <w:bookmarkStart w:id="8703" w:name="_Toc363909172"/>
      <w:bookmarkStart w:id="8704" w:name="_Toc364463597"/>
      <w:bookmarkStart w:id="8705" w:name="_Toc366078201"/>
      <w:bookmarkStart w:id="8706" w:name="_Toc366078820"/>
      <w:bookmarkStart w:id="8707" w:name="_Toc366079805"/>
      <w:bookmarkStart w:id="8708" w:name="_Toc366080417"/>
      <w:bookmarkStart w:id="8709" w:name="_Toc366081026"/>
      <w:bookmarkStart w:id="8710" w:name="_Toc366505366"/>
      <w:bookmarkStart w:id="8711" w:name="_Toc366508735"/>
      <w:bookmarkStart w:id="8712" w:name="_Toc366513236"/>
      <w:bookmarkStart w:id="8713" w:name="_Toc366574425"/>
      <w:bookmarkStart w:id="8714" w:name="_Toc366578218"/>
      <w:bookmarkStart w:id="8715" w:name="_Toc366578812"/>
      <w:bookmarkStart w:id="8716" w:name="_Toc366579404"/>
      <w:bookmarkStart w:id="8717" w:name="_Toc366579995"/>
      <w:bookmarkStart w:id="8718" w:name="_Toc366580587"/>
      <w:bookmarkStart w:id="8719" w:name="_Toc366581178"/>
      <w:bookmarkStart w:id="8720" w:name="_Toc366581770"/>
      <w:bookmarkStart w:id="8721" w:name="_Toc363909173"/>
      <w:bookmarkStart w:id="8722" w:name="_Toc364463598"/>
      <w:bookmarkStart w:id="8723" w:name="_Toc366078202"/>
      <w:bookmarkStart w:id="8724" w:name="_Toc366078821"/>
      <w:bookmarkStart w:id="8725" w:name="_Toc366079806"/>
      <w:bookmarkStart w:id="8726" w:name="_Toc366080418"/>
      <w:bookmarkStart w:id="8727" w:name="_Toc366081027"/>
      <w:bookmarkStart w:id="8728" w:name="_Toc366505367"/>
      <w:bookmarkStart w:id="8729" w:name="_Toc366508736"/>
      <w:bookmarkStart w:id="8730" w:name="_Toc366513237"/>
      <w:bookmarkStart w:id="8731" w:name="_Toc366574426"/>
      <w:bookmarkStart w:id="8732" w:name="_Toc366578219"/>
      <w:bookmarkStart w:id="8733" w:name="_Toc366578813"/>
      <w:bookmarkStart w:id="8734" w:name="_Toc366579405"/>
      <w:bookmarkStart w:id="8735" w:name="_Toc366579996"/>
      <w:bookmarkStart w:id="8736" w:name="_Toc366580588"/>
      <w:bookmarkStart w:id="8737" w:name="_Toc366581179"/>
      <w:bookmarkStart w:id="8738" w:name="_Toc366581771"/>
      <w:bookmarkStart w:id="8739" w:name="_Toc363909174"/>
      <w:bookmarkStart w:id="8740" w:name="_Toc364463599"/>
      <w:bookmarkStart w:id="8741" w:name="_Toc366078203"/>
      <w:bookmarkStart w:id="8742" w:name="_Toc366078822"/>
      <w:bookmarkStart w:id="8743" w:name="_Toc366079807"/>
      <w:bookmarkStart w:id="8744" w:name="_Toc366080419"/>
      <w:bookmarkStart w:id="8745" w:name="_Toc366081028"/>
      <w:bookmarkStart w:id="8746" w:name="_Toc366505368"/>
      <w:bookmarkStart w:id="8747" w:name="_Toc366508737"/>
      <w:bookmarkStart w:id="8748" w:name="_Toc366513238"/>
      <w:bookmarkStart w:id="8749" w:name="_Toc366574427"/>
      <w:bookmarkStart w:id="8750" w:name="_Toc366578220"/>
      <w:bookmarkStart w:id="8751" w:name="_Toc366578814"/>
      <w:bookmarkStart w:id="8752" w:name="_Toc366579406"/>
      <w:bookmarkStart w:id="8753" w:name="_Toc366579997"/>
      <w:bookmarkStart w:id="8754" w:name="_Toc366580589"/>
      <w:bookmarkStart w:id="8755" w:name="_Toc366581180"/>
      <w:bookmarkStart w:id="8756" w:name="_Toc366581772"/>
      <w:bookmarkStart w:id="8757" w:name="_Toc363909175"/>
      <w:bookmarkStart w:id="8758" w:name="_Toc364463600"/>
      <w:bookmarkStart w:id="8759" w:name="_Toc366078204"/>
      <w:bookmarkStart w:id="8760" w:name="_Toc366078823"/>
      <w:bookmarkStart w:id="8761" w:name="_Toc366079808"/>
      <w:bookmarkStart w:id="8762" w:name="_Toc366080420"/>
      <w:bookmarkStart w:id="8763" w:name="_Toc366081029"/>
      <w:bookmarkStart w:id="8764" w:name="_Toc366505369"/>
      <w:bookmarkStart w:id="8765" w:name="_Toc366508738"/>
      <w:bookmarkStart w:id="8766" w:name="_Toc366513239"/>
      <w:bookmarkStart w:id="8767" w:name="_Toc366574428"/>
      <w:bookmarkStart w:id="8768" w:name="_Toc366578221"/>
      <w:bookmarkStart w:id="8769" w:name="_Toc366578815"/>
      <w:bookmarkStart w:id="8770" w:name="_Toc366579407"/>
      <w:bookmarkStart w:id="8771" w:name="_Toc366579998"/>
      <w:bookmarkStart w:id="8772" w:name="_Toc366580590"/>
      <w:bookmarkStart w:id="8773" w:name="_Toc366581181"/>
      <w:bookmarkStart w:id="8774" w:name="_Toc366581773"/>
      <w:bookmarkStart w:id="8775" w:name="_Toc363909176"/>
      <w:bookmarkStart w:id="8776" w:name="_Toc364463601"/>
      <w:bookmarkStart w:id="8777" w:name="_Toc366078205"/>
      <w:bookmarkStart w:id="8778" w:name="_Toc366078824"/>
      <w:bookmarkStart w:id="8779" w:name="_Toc366079809"/>
      <w:bookmarkStart w:id="8780" w:name="_Toc366080421"/>
      <w:bookmarkStart w:id="8781" w:name="_Toc366081030"/>
      <w:bookmarkStart w:id="8782" w:name="_Toc366505370"/>
      <w:bookmarkStart w:id="8783" w:name="_Toc366508739"/>
      <w:bookmarkStart w:id="8784" w:name="_Toc366513240"/>
      <w:bookmarkStart w:id="8785" w:name="_Toc366574429"/>
      <w:bookmarkStart w:id="8786" w:name="_Toc366578222"/>
      <w:bookmarkStart w:id="8787" w:name="_Toc366578816"/>
      <w:bookmarkStart w:id="8788" w:name="_Toc366579408"/>
      <w:bookmarkStart w:id="8789" w:name="_Toc366579999"/>
      <w:bookmarkStart w:id="8790" w:name="_Toc366580591"/>
      <w:bookmarkStart w:id="8791" w:name="_Toc366581182"/>
      <w:bookmarkStart w:id="8792" w:name="_Toc366581774"/>
      <w:bookmarkStart w:id="8793" w:name="_Toc363909177"/>
      <w:bookmarkStart w:id="8794" w:name="_Toc364463602"/>
      <w:bookmarkStart w:id="8795" w:name="_Toc366078206"/>
      <w:bookmarkStart w:id="8796" w:name="_Toc366078825"/>
      <w:bookmarkStart w:id="8797" w:name="_Toc366079810"/>
      <w:bookmarkStart w:id="8798" w:name="_Toc366080422"/>
      <w:bookmarkStart w:id="8799" w:name="_Toc366081031"/>
      <w:bookmarkStart w:id="8800" w:name="_Toc366505371"/>
      <w:bookmarkStart w:id="8801" w:name="_Toc366508740"/>
      <w:bookmarkStart w:id="8802" w:name="_Toc366513241"/>
      <w:bookmarkStart w:id="8803" w:name="_Toc366574430"/>
      <w:bookmarkStart w:id="8804" w:name="_Toc366578223"/>
      <w:bookmarkStart w:id="8805" w:name="_Toc366578817"/>
      <w:bookmarkStart w:id="8806" w:name="_Toc366579409"/>
      <w:bookmarkStart w:id="8807" w:name="_Toc366580000"/>
      <w:bookmarkStart w:id="8808" w:name="_Toc366580592"/>
      <w:bookmarkStart w:id="8809" w:name="_Toc366581183"/>
      <w:bookmarkStart w:id="8810" w:name="_Toc366581775"/>
      <w:bookmarkStart w:id="8811" w:name="_Toc363909178"/>
      <w:bookmarkStart w:id="8812" w:name="_Toc364463603"/>
      <w:bookmarkStart w:id="8813" w:name="_Toc366078207"/>
      <w:bookmarkStart w:id="8814" w:name="_Toc366078826"/>
      <w:bookmarkStart w:id="8815" w:name="_Toc366079811"/>
      <w:bookmarkStart w:id="8816" w:name="_Toc366080423"/>
      <w:bookmarkStart w:id="8817" w:name="_Toc366081032"/>
      <w:bookmarkStart w:id="8818" w:name="_Toc366505372"/>
      <w:bookmarkStart w:id="8819" w:name="_Toc366508741"/>
      <w:bookmarkStart w:id="8820" w:name="_Toc366513242"/>
      <w:bookmarkStart w:id="8821" w:name="_Toc366574431"/>
      <w:bookmarkStart w:id="8822" w:name="_Toc366578224"/>
      <w:bookmarkStart w:id="8823" w:name="_Toc366578818"/>
      <w:bookmarkStart w:id="8824" w:name="_Toc366579410"/>
      <w:bookmarkStart w:id="8825" w:name="_Toc366580001"/>
      <w:bookmarkStart w:id="8826" w:name="_Toc366580593"/>
      <w:bookmarkStart w:id="8827" w:name="_Toc366581184"/>
      <w:bookmarkStart w:id="8828" w:name="_Toc366581776"/>
      <w:bookmarkStart w:id="8829" w:name="_Toc363909179"/>
      <w:bookmarkStart w:id="8830" w:name="_Toc364463604"/>
      <w:bookmarkStart w:id="8831" w:name="_Toc366078208"/>
      <w:bookmarkStart w:id="8832" w:name="_Toc366078827"/>
      <w:bookmarkStart w:id="8833" w:name="_Toc366079812"/>
      <w:bookmarkStart w:id="8834" w:name="_Toc366080424"/>
      <w:bookmarkStart w:id="8835" w:name="_Toc366081033"/>
      <w:bookmarkStart w:id="8836" w:name="_Toc366505373"/>
      <w:bookmarkStart w:id="8837" w:name="_Toc366508742"/>
      <w:bookmarkStart w:id="8838" w:name="_Toc366513243"/>
      <w:bookmarkStart w:id="8839" w:name="_Toc366574432"/>
      <w:bookmarkStart w:id="8840" w:name="_Toc366578225"/>
      <w:bookmarkStart w:id="8841" w:name="_Toc366578819"/>
      <w:bookmarkStart w:id="8842" w:name="_Toc366579411"/>
      <w:bookmarkStart w:id="8843" w:name="_Toc366580002"/>
      <w:bookmarkStart w:id="8844" w:name="_Toc366580594"/>
      <w:bookmarkStart w:id="8845" w:name="_Toc366581185"/>
      <w:bookmarkStart w:id="8846" w:name="_Toc366581777"/>
      <w:bookmarkStart w:id="8847" w:name="_Toc363909180"/>
      <w:bookmarkStart w:id="8848" w:name="_Toc364463605"/>
      <w:bookmarkStart w:id="8849" w:name="_Toc366078209"/>
      <w:bookmarkStart w:id="8850" w:name="_Toc366078828"/>
      <w:bookmarkStart w:id="8851" w:name="_Toc366079813"/>
      <w:bookmarkStart w:id="8852" w:name="_Toc366080425"/>
      <w:bookmarkStart w:id="8853" w:name="_Toc366081034"/>
      <w:bookmarkStart w:id="8854" w:name="_Toc366505374"/>
      <w:bookmarkStart w:id="8855" w:name="_Toc366508743"/>
      <w:bookmarkStart w:id="8856" w:name="_Toc366513244"/>
      <w:bookmarkStart w:id="8857" w:name="_Toc366574433"/>
      <w:bookmarkStart w:id="8858" w:name="_Toc366578226"/>
      <w:bookmarkStart w:id="8859" w:name="_Toc366578820"/>
      <w:bookmarkStart w:id="8860" w:name="_Toc366579412"/>
      <w:bookmarkStart w:id="8861" w:name="_Toc366580003"/>
      <w:bookmarkStart w:id="8862" w:name="_Toc366580595"/>
      <w:bookmarkStart w:id="8863" w:name="_Toc366581186"/>
      <w:bookmarkStart w:id="8864" w:name="_Toc366581778"/>
      <w:bookmarkStart w:id="8865" w:name="_Toc363909181"/>
      <w:bookmarkStart w:id="8866" w:name="_Toc364463606"/>
      <w:bookmarkStart w:id="8867" w:name="_Toc366078210"/>
      <w:bookmarkStart w:id="8868" w:name="_Toc366078829"/>
      <w:bookmarkStart w:id="8869" w:name="_Toc366079814"/>
      <w:bookmarkStart w:id="8870" w:name="_Toc366080426"/>
      <w:bookmarkStart w:id="8871" w:name="_Toc366081035"/>
      <w:bookmarkStart w:id="8872" w:name="_Toc366505375"/>
      <w:bookmarkStart w:id="8873" w:name="_Toc366508744"/>
      <w:bookmarkStart w:id="8874" w:name="_Toc366513245"/>
      <w:bookmarkStart w:id="8875" w:name="_Toc366574434"/>
      <w:bookmarkStart w:id="8876" w:name="_Toc366578227"/>
      <w:bookmarkStart w:id="8877" w:name="_Toc366578821"/>
      <w:bookmarkStart w:id="8878" w:name="_Toc366579413"/>
      <w:bookmarkStart w:id="8879" w:name="_Toc366580004"/>
      <w:bookmarkStart w:id="8880" w:name="_Toc366580596"/>
      <w:bookmarkStart w:id="8881" w:name="_Toc366581187"/>
      <w:bookmarkStart w:id="8882" w:name="_Toc366581779"/>
      <w:bookmarkStart w:id="8883" w:name="_Toc363909182"/>
      <w:bookmarkStart w:id="8884" w:name="_Toc364463607"/>
      <w:bookmarkStart w:id="8885" w:name="_Toc366078211"/>
      <w:bookmarkStart w:id="8886" w:name="_Toc366078830"/>
      <w:bookmarkStart w:id="8887" w:name="_Toc366079815"/>
      <w:bookmarkStart w:id="8888" w:name="_Toc366080427"/>
      <w:bookmarkStart w:id="8889" w:name="_Toc366081036"/>
      <w:bookmarkStart w:id="8890" w:name="_Toc366505376"/>
      <w:bookmarkStart w:id="8891" w:name="_Toc366508745"/>
      <w:bookmarkStart w:id="8892" w:name="_Toc366513246"/>
      <w:bookmarkStart w:id="8893" w:name="_Toc366574435"/>
      <w:bookmarkStart w:id="8894" w:name="_Toc366578228"/>
      <w:bookmarkStart w:id="8895" w:name="_Toc366578822"/>
      <w:bookmarkStart w:id="8896" w:name="_Toc366579414"/>
      <w:bookmarkStart w:id="8897" w:name="_Toc366580005"/>
      <w:bookmarkStart w:id="8898" w:name="_Toc366580597"/>
      <w:bookmarkStart w:id="8899" w:name="_Toc366581188"/>
      <w:bookmarkStart w:id="8900" w:name="_Toc366581780"/>
      <w:bookmarkStart w:id="8901" w:name="_Toc363909183"/>
      <w:bookmarkStart w:id="8902" w:name="_Toc364463608"/>
      <w:bookmarkStart w:id="8903" w:name="_Toc366078212"/>
      <w:bookmarkStart w:id="8904" w:name="_Toc366078831"/>
      <w:bookmarkStart w:id="8905" w:name="_Toc366079816"/>
      <w:bookmarkStart w:id="8906" w:name="_Toc366080428"/>
      <w:bookmarkStart w:id="8907" w:name="_Toc366081037"/>
      <w:bookmarkStart w:id="8908" w:name="_Toc366505377"/>
      <w:bookmarkStart w:id="8909" w:name="_Toc366508746"/>
      <w:bookmarkStart w:id="8910" w:name="_Toc366513247"/>
      <w:bookmarkStart w:id="8911" w:name="_Toc366574436"/>
      <w:bookmarkStart w:id="8912" w:name="_Toc366578229"/>
      <w:bookmarkStart w:id="8913" w:name="_Toc366578823"/>
      <w:bookmarkStart w:id="8914" w:name="_Toc366579415"/>
      <w:bookmarkStart w:id="8915" w:name="_Toc366580006"/>
      <w:bookmarkStart w:id="8916" w:name="_Toc366580598"/>
      <w:bookmarkStart w:id="8917" w:name="_Toc366581189"/>
      <w:bookmarkStart w:id="8918" w:name="_Toc366581781"/>
      <w:bookmarkStart w:id="8919" w:name="_Toc363909184"/>
      <w:bookmarkStart w:id="8920" w:name="_Toc364463609"/>
      <w:bookmarkStart w:id="8921" w:name="_Toc366078213"/>
      <w:bookmarkStart w:id="8922" w:name="_Toc366078832"/>
      <w:bookmarkStart w:id="8923" w:name="_Toc366079817"/>
      <w:bookmarkStart w:id="8924" w:name="_Toc366080429"/>
      <w:bookmarkStart w:id="8925" w:name="_Toc366081038"/>
      <w:bookmarkStart w:id="8926" w:name="_Toc366505378"/>
      <w:bookmarkStart w:id="8927" w:name="_Toc366508747"/>
      <w:bookmarkStart w:id="8928" w:name="_Toc366513248"/>
      <w:bookmarkStart w:id="8929" w:name="_Toc366574437"/>
      <w:bookmarkStart w:id="8930" w:name="_Toc366578230"/>
      <w:bookmarkStart w:id="8931" w:name="_Toc366578824"/>
      <w:bookmarkStart w:id="8932" w:name="_Toc366579416"/>
      <w:bookmarkStart w:id="8933" w:name="_Toc366580007"/>
      <w:bookmarkStart w:id="8934" w:name="_Toc366580599"/>
      <w:bookmarkStart w:id="8935" w:name="_Toc366581190"/>
      <w:bookmarkStart w:id="8936" w:name="_Toc366581782"/>
      <w:bookmarkStart w:id="8937" w:name="_Toc363909185"/>
      <w:bookmarkStart w:id="8938" w:name="_Toc364463610"/>
      <w:bookmarkStart w:id="8939" w:name="_Toc366078214"/>
      <w:bookmarkStart w:id="8940" w:name="_Toc366078833"/>
      <w:bookmarkStart w:id="8941" w:name="_Toc366079818"/>
      <w:bookmarkStart w:id="8942" w:name="_Toc366080430"/>
      <w:bookmarkStart w:id="8943" w:name="_Toc366081039"/>
      <w:bookmarkStart w:id="8944" w:name="_Toc366505379"/>
      <w:bookmarkStart w:id="8945" w:name="_Toc366508748"/>
      <w:bookmarkStart w:id="8946" w:name="_Toc366513249"/>
      <w:bookmarkStart w:id="8947" w:name="_Toc366574438"/>
      <w:bookmarkStart w:id="8948" w:name="_Toc366578231"/>
      <w:bookmarkStart w:id="8949" w:name="_Toc366578825"/>
      <w:bookmarkStart w:id="8950" w:name="_Toc366579417"/>
      <w:bookmarkStart w:id="8951" w:name="_Toc366580008"/>
      <w:bookmarkStart w:id="8952" w:name="_Toc366580600"/>
      <w:bookmarkStart w:id="8953" w:name="_Toc366581191"/>
      <w:bookmarkStart w:id="8954" w:name="_Toc366581783"/>
      <w:bookmarkStart w:id="8955" w:name="_Toc363909186"/>
      <w:bookmarkStart w:id="8956" w:name="_Toc364463611"/>
      <w:bookmarkStart w:id="8957" w:name="_Toc366078215"/>
      <w:bookmarkStart w:id="8958" w:name="_Toc366078834"/>
      <w:bookmarkStart w:id="8959" w:name="_Toc366079819"/>
      <w:bookmarkStart w:id="8960" w:name="_Toc366080431"/>
      <w:bookmarkStart w:id="8961" w:name="_Toc366081040"/>
      <w:bookmarkStart w:id="8962" w:name="_Toc366505380"/>
      <w:bookmarkStart w:id="8963" w:name="_Toc366508749"/>
      <w:bookmarkStart w:id="8964" w:name="_Toc366513250"/>
      <w:bookmarkStart w:id="8965" w:name="_Toc366574439"/>
      <w:bookmarkStart w:id="8966" w:name="_Toc366578232"/>
      <w:bookmarkStart w:id="8967" w:name="_Toc366578826"/>
      <w:bookmarkStart w:id="8968" w:name="_Toc366579418"/>
      <w:bookmarkStart w:id="8969" w:name="_Toc366580009"/>
      <w:bookmarkStart w:id="8970" w:name="_Toc366580601"/>
      <w:bookmarkStart w:id="8971" w:name="_Toc366581192"/>
      <w:bookmarkStart w:id="8972" w:name="_Toc366581784"/>
      <w:bookmarkStart w:id="8973" w:name="_Toc363909187"/>
      <w:bookmarkStart w:id="8974" w:name="_Toc364463612"/>
      <w:bookmarkStart w:id="8975" w:name="_Toc366078216"/>
      <w:bookmarkStart w:id="8976" w:name="_Toc366078835"/>
      <w:bookmarkStart w:id="8977" w:name="_Toc366079820"/>
      <w:bookmarkStart w:id="8978" w:name="_Toc366080432"/>
      <w:bookmarkStart w:id="8979" w:name="_Toc366081041"/>
      <w:bookmarkStart w:id="8980" w:name="_Toc366505381"/>
      <w:bookmarkStart w:id="8981" w:name="_Toc366508750"/>
      <w:bookmarkStart w:id="8982" w:name="_Toc366513251"/>
      <w:bookmarkStart w:id="8983" w:name="_Toc366574440"/>
      <w:bookmarkStart w:id="8984" w:name="_Toc366578233"/>
      <w:bookmarkStart w:id="8985" w:name="_Toc366578827"/>
      <w:bookmarkStart w:id="8986" w:name="_Toc366579419"/>
      <w:bookmarkStart w:id="8987" w:name="_Toc366580010"/>
      <w:bookmarkStart w:id="8988" w:name="_Toc366580602"/>
      <w:bookmarkStart w:id="8989" w:name="_Toc366581193"/>
      <w:bookmarkStart w:id="8990" w:name="_Toc366581785"/>
      <w:bookmarkStart w:id="8991" w:name="_Toc363909188"/>
      <w:bookmarkStart w:id="8992" w:name="_Toc364463613"/>
      <w:bookmarkStart w:id="8993" w:name="_Toc366078217"/>
      <w:bookmarkStart w:id="8994" w:name="_Toc366078836"/>
      <w:bookmarkStart w:id="8995" w:name="_Toc366079821"/>
      <w:bookmarkStart w:id="8996" w:name="_Toc366080433"/>
      <w:bookmarkStart w:id="8997" w:name="_Toc366081042"/>
      <w:bookmarkStart w:id="8998" w:name="_Toc366505382"/>
      <w:bookmarkStart w:id="8999" w:name="_Toc366508751"/>
      <w:bookmarkStart w:id="9000" w:name="_Toc366513252"/>
      <w:bookmarkStart w:id="9001" w:name="_Toc366574441"/>
      <w:bookmarkStart w:id="9002" w:name="_Toc366578234"/>
      <w:bookmarkStart w:id="9003" w:name="_Toc366578828"/>
      <w:bookmarkStart w:id="9004" w:name="_Toc366579420"/>
      <w:bookmarkStart w:id="9005" w:name="_Toc366580011"/>
      <w:bookmarkStart w:id="9006" w:name="_Toc366580603"/>
      <w:bookmarkStart w:id="9007" w:name="_Toc366581194"/>
      <w:bookmarkStart w:id="9008" w:name="_Toc366581786"/>
      <w:bookmarkStart w:id="9009" w:name="_Toc363909189"/>
      <w:bookmarkStart w:id="9010" w:name="_Toc364463614"/>
      <w:bookmarkStart w:id="9011" w:name="_Toc366078218"/>
      <w:bookmarkStart w:id="9012" w:name="_Toc366078837"/>
      <w:bookmarkStart w:id="9013" w:name="_Toc366079822"/>
      <w:bookmarkStart w:id="9014" w:name="_Toc366080434"/>
      <w:bookmarkStart w:id="9015" w:name="_Toc366081043"/>
      <w:bookmarkStart w:id="9016" w:name="_Toc366505383"/>
      <w:bookmarkStart w:id="9017" w:name="_Toc366508752"/>
      <w:bookmarkStart w:id="9018" w:name="_Toc366513253"/>
      <w:bookmarkStart w:id="9019" w:name="_Toc366574442"/>
      <w:bookmarkStart w:id="9020" w:name="_Toc366578235"/>
      <w:bookmarkStart w:id="9021" w:name="_Toc366578829"/>
      <w:bookmarkStart w:id="9022" w:name="_Toc366579421"/>
      <w:bookmarkStart w:id="9023" w:name="_Toc366580012"/>
      <w:bookmarkStart w:id="9024" w:name="_Toc366580604"/>
      <w:bookmarkStart w:id="9025" w:name="_Toc366581195"/>
      <w:bookmarkStart w:id="9026" w:name="_Toc366581787"/>
      <w:bookmarkStart w:id="9027" w:name="_Toc363909190"/>
      <w:bookmarkStart w:id="9028" w:name="_Toc364463615"/>
      <w:bookmarkStart w:id="9029" w:name="_Toc366078219"/>
      <w:bookmarkStart w:id="9030" w:name="_Toc366078838"/>
      <w:bookmarkStart w:id="9031" w:name="_Toc366079823"/>
      <w:bookmarkStart w:id="9032" w:name="_Toc366080435"/>
      <w:bookmarkStart w:id="9033" w:name="_Toc366081044"/>
      <w:bookmarkStart w:id="9034" w:name="_Toc366505384"/>
      <w:bookmarkStart w:id="9035" w:name="_Toc366508753"/>
      <w:bookmarkStart w:id="9036" w:name="_Toc366513254"/>
      <w:bookmarkStart w:id="9037" w:name="_Toc366574443"/>
      <w:bookmarkStart w:id="9038" w:name="_Toc366578236"/>
      <w:bookmarkStart w:id="9039" w:name="_Toc366578830"/>
      <w:bookmarkStart w:id="9040" w:name="_Toc366579422"/>
      <w:bookmarkStart w:id="9041" w:name="_Toc366580013"/>
      <w:bookmarkStart w:id="9042" w:name="_Toc366580605"/>
      <w:bookmarkStart w:id="9043" w:name="_Toc366581196"/>
      <w:bookmarkStart w:id="9044" w:name="_Toc366581788"/>
      <w:bookmarkStart w:id="9045" w:name="_Toc363909191"/>
      <w:bookmarkStart w:id="9046" w:name="_Toc364463616"/>
      <w:bookmarkStart w:id="9047" w:name="_Toc366078220"/>
      <w:bookmarkStart w:id="9048" w:name="_Toc366078839"/>
      <w:bookmarkStart w:id="9049" w:name="_Toc366079824"/>
      <w:bookmarkStart w:id="9050" w:name="_Toc366080436"/>
      <w:bookmarkStart w:id="9051" w:name="_Toc366081045"/>
      <w:bookmarkStart w:id="9052" w:name="_Toc366505385"/>
      <w:bookmarkStart w:id="9053" w:name="_Toc366508754"/>
      <w:bookmarkStart w:id="9054" w:name="_Toc366513255"/>
      <w:bookmarkStart w:id="9055" w:name="_Toc366574444"/>
      <w:bookmarkStart w:id="9056" w:name="_Toc366578237"/>
      <w:bookmarkStart w:id="9057" w:name="_Toc366578831"/>
      <w:bookmarkStart w:id="9058" w:name="_Toc366579423"/>
      <w:bookmarkStart w:id="9059" w:name="_Toc366580014"/>
      <w:bookmarkStart w:id="9060" w:name="_Toc366580606"/>
      <w:bookmarkStart w:id="9061" w:name="_Toc366581197"/>
      <w:bookmarkStart w:id="9062" w:name="_Toc366581789"/>
      <w:bookmarkStart w:id="9063" w:name="_Toc363909192"/>
      <w:bookmarkStart w:id="9064" w:name="_Toc364463617"/>
      <w:bookmarkStart w:id="9065" w:name="_Toc366078221"/>
      <w:bookmarkStart w:id="9066" w:name="_Toc366078840"/>
      <w:bookmarkStart w:id="9067" w:name="_Toc366079825"/>
      <w:bookmarkStart w:id="9068" w:name="_Toc366080437"/>
      <w:bookmarkStart w:id="9069" w:name="_Toc366081046"/>
      <w:bookmarkStart w:id="9070" w:name="_Toc366505386"/>
      <w:bookmarkStart w:id="9071" w:name="_Toc366508755"/>
      <w:bookmarkStart w:id="9072" w:name="_Toc366513256"/>
      <w:bookmarkStart w:id="9073" w:name="_Toc366574445"/>
      <w:bookmarkStart w:id="9074" w:name="_Toc366578238"/>
      <w:bookmarkStart w:id="9075" w:name="_Toc366578832"/>
      <w:bookmarkStart w:id="9076" w:name="_Toc366579424"/>
      <w:bookmarkStart w:id="9077" w:name="_Toc366580015"/>
      <w:bookmarkStart w:id="9078" w:name="_Toc366580607"/>
      <w:bookmarkStart w:id="9079" w:name="_Toc366581198"/>
      <w:bookmarkStart w:id="9080" w:name="_Toc366581790"/>
      <w:bookmarkStart w:id="9081" w:name="_Toc363909193"/>
      <w:bookmarkStart w:id="9082" w:name="_Toc364463618"/>
      <w:bookmarkStart w:id="9083" w:name="_Toc366078222"/>
      <w:bookmarkStart w:id="9084" w:name="_Toc366078841"/>
      <w:bookmarkStart w:id="9085" w:name="_Toc366079826"/>
      <w:bookmarkStart w:id="9086" w:name="_Toc366080438"/>
      <w:bookmarkStart w:id="9087" w:name="_Toc366081047"/>
      <w:bookmarkStart w:id="9088" w:name="_Toc366505387"/>
      <w:bookmarkStart w:id="9089" w:name="_Toc366508756"/>
      <w:bookmarkStart w:id="9090" w:name="_Toc366513257"/>
      <w:bookmarkStart w:id="9091" w:name="_Toc366574446"/>
      <w:bookmarkStart w:id="9092" w:name="_Toc366578239"/>
      <w:bookmarkStart w:id="9093" w:name="_Toc366578833"/>
      <w:bookmarkStart w:id="9094" w:name="_Toc366579425"/>
      <w:bookmarkStart w:id="9095" w:name="_Toc366580016"/>
      <w:bookmarkStart w:id="9096" w:name="_Toc366580608"/>
      <w:bookmarkStart w:id="9097" w:name="_Toc366581199"/>
      <w:bookmarkStart w:id="9098" w:name="_Toc366581791"/>
      <w:bookmarkStart w:id="9099" w:name="_Toc363909194"/>
      <w:bookmarkStart w:id="9100" w:name="_Toc364463619"/>
      <w:bookmarkStart w:id="9101" w:name="_Toc366078223"/>
      <w:bookmarkStart w:id="9102" w:name="_Toc366078842"/>
      <w:bookmarkStart w:id="9103" w:name="_Toc366079827"/>
      <w:bookmarkStart w:id="9104" w:name="_Toc366080439"/>
      <w:bookmarkStart w:id="9105" w:name="_Toc366081048"/>
      <w:bookmarkStart w:id="9106" w:name="_Toc366505388"/>
      <w:bookmarkStart w:id="9107" w:name="_Toc366508757"/>
      <w:bookmarkStart w:id="9108" w:name="_Toc366513258"/>
      <w:bookmarkStart w:id="9109" w:name="_Toc366574447"/>
      <w:bookmarkStart w:id="9110" w:name="_Toc366578240"/>
      <w:bookmarkStart w:id="9111" w:name="_Toc366578834"/>
      <w:bookmarkStart w:id="9112" w:name="_Toc366579426"/>
      <w:bookmarkStart w:id="9113" w:name="_Toc366580017"/>
      <w:bookmarkStart w:id="9114" w:name="_Toc366580609"/>
      <w:bookmarkStart w:id="9115" w:name="_Toc366581200"/>
      <w:bookmarkStart w:id="9116" w:name="_Toc366581792"/>
      <w:bookmarkStart w:id="9117" w:name="_Toc363909195"/>
      <w:bookmarkStart w:id="9118" w:name="_Toc364463620"/>
      <w:bookmarkStart w:id="9119" w:name="_Toc366078224"/>
      <w:bookmarkStart w:id="9120" w:name="_Toc366078843"/>
      <w:bookmarkStart w:id="9121" w:name="_Toc366079828"/>
      <w:bookmarkStart w:id="9122" w:name="_Toc366080440"/>
      <w:bookmarkStart w:id="9123" w:name="_Toc366081049"/>
      <w:bookmarkStart w:id="9124" w:name="_Toc366505389"/>
      <w:bookmarkStart w:id="9125" w:name="_Toc366508758"/>
      <w:bookmarkStart w:id="9126" w:name="_Toc366513259"/>
      <w:bookmarkStart w:id="9127" w:name="_Toc366574448"/>
      <w:bookmarkStart w:id="9128" w:name="_Toc366578241"/>
      <w:bookmarkStart w:id="9129" w:name="_Toc366578835"/>
      <w:bookmarkStart w:id="9130" w:name="_Toc366579427"/>
      <w:bookmarkStart w:id="9131" w:name="_Toc366580018"/>
      <w:bookmarkStart w:id="9132" w:name="_Toc366580610"/>
      <w:bookmarkStart w:id="9133" w:name="_Toc366581201"/>
      <w:bookmarkStart w:id="9134" w:name="_Toc366581793"/>
      <w:bookmarkStart w:id="9135" w:name="_Toc363909196"/>
      <w:bookmarkStart w:id="9136" w:name="_Toc364463621"/>
      <w:bookmarkStart w:id="9137" w:name="_Toc366078225"/>
      <w:bookmarkStart w:id="9138" w:name="_Toc366078844"/>
      <w:bookmarkStart w:id="9139" w:name="_Toc366079829"/>
      <w:bookmarkStart w:id="9140" w:name="_Toc366080441"/>
      <w:bookmarkStart w:id="9141" w:name="_Toc366081050"/>
      <w:bookmarkStart w:id="9142" w:name="_Toc366505390"/>
      <w:bookmarkStart w:id="9143" w:name="_Toc366508759"/>
      <w:bookmarkStart w:id="9144" w:name="_Toc366513260"/>
      <w:bookmarkStart w:id="9145" w:name="_Toc366574449"/>
      <w:bookmarkStart w:id="9146" w:name="_Toc366578242"/>
      <w:bookmarkStart w:id="9147" w:name="_Toc366578836"/>
      <w:bookmarkStart w:id="9148" w:name="_Toc366579428"/>
      <w:bookmarkStart w:id="9149" w:name="_Toc366580019"/>
      <w:bookmarkStart w:id="9150" w:name="_Toc366580611"/>
      <w:bookmarkStart w:id="9151" w:name="_Toc366581202"/>
      <w:bookmarkStart w:id="9152" w:name="_Toc366581794"/>
      <w:bookmarkStart w:id="9153" w:name="_Toc363909197"/>
      <w:bookmarkStart w:id="9154" w:name="_Toc364463622"/>
      <w:bookmarkStart w:id="9155" w:name="_Toc366078226"/>
      <w:bookmarkStart w:id="9156" w:name="_Toc366078845"/>
      <w:bookmarkStart w:id="9157" w:name="_Toc366079830"/>
      <w:bookmarkStart w:id="9158" w:name="_Toc366080442"/>
      <w:bookmarkStart w:id="9159" w:name="_Toc366081051"/>
      <w:bookmarkStart w:id="9160" w:name="_Toc366505391"/>
      <w:bookmarkStart w:id="9161" w:name="_Toc366508760"/>
      <w:bookmarkStart w:id="9162" w:name="_Toc366513261"/>
      <w:bookmarkStart w:id="9163" w:name="_Toc366574450"/>
      <w:bookmarkStart w:id="9164" w:name="_Toc366578243"/>
      <w:bookmarkStart w:id="9165" w:name="_Toc366578837"/>
      <w:bookmarkStart w:id="9166" w:name="_Toc366579429"/>
      <w:bookmarkStart w:id="9167" w:name="_Toc366580020"/>
      <w:bookmarkStart w:id="9168" w:name="_Toc366580612"/>
      <w:bookmarkStart w:id="9169" w:name="_Toc366581203"/>
      <w:bookmarkStart w:id="9170" w:name="_Toc366581795"/>
      <w:bookmarkStart w:id="9171" w:name="_Toc363909198"/>
      <w:bookmarkStart w:id="9172" w:name="_Toc364463623"/>
      <w:bookmarkStart w:id="9173" w:name="_Toc366078227"/>
      <w:bookmarkStart w:id="9174" w:name="_Toc366078846"/>
      <w:bookmarkStart w:id="9175" w:name="_Toc366079831"/>
      <w:bookmarkStart w:id="9176" w:name="_Toc366080443"/>
      <w:bookmarkStart w:id="9177" w:name="_Toc366081052"/>
      <w:bookmarkStart w:id="9178" w:name="_Toc366505392"/>
      <w:bookmarkStart w:id="9179" w:name="_Toc366508761"/>
      <w:bookmarkStart w:id="9180" w:name="_Toc366513262"/>
      <w:bookmarkStart w:id="9181" w:name="_Toc366574451"/>
      <w:bookmarkStart w:id="9182" w:name="_Toc366578244"/>
      <w:bookmarkStart w:id="9183" w:name="_Toc366578838"/>
      <w:bookmarkStart w:id="9184" w:name="_Toc366579430"/>
      <w:bookmarkStart w:id="9185" w:name="_Toc366580021"/>
      <w:bookmarkStart w:id="9186" w:name="_Toc366580613"/>
      <w:bookmarkStart w:id="9187" w:name="_Toc366581204"/>
      <w:bookmarkStart w:id="9188" w:name="_Toc366581796"/>
      <w:bookmarkStart w:id="9189" w:name="_Toc363909199"/>
      <w:bookmarkStart w:id="9190" w:name="_Toc364463624"/>
      <w:bookmarkStart w:id="9191" w:name="_Toc366078228"/>
      <w:bookmarkStart w:id="9192" w:name="_Toc366078847"/>
      <w:bookmarkStart w:id="9193" w:name="_Toc366079832"/>
      <w:bookmarkStart w:id="9194" w:name="_Toc366080444"/>
      <w:bookmarkStart w:id="9195" w:name="_Toc366081053"/>
      <w:bookmarkStart w:id="9196" w:name="_Toc366505393"/>
      <w:bookmarkStart w:id="9197" w:name="_Toc366508762"/>
      <w:bookmarkStart w:id="9198" w:name="_Toc366513263"/>
      <w:bookmarkStart w:id="9199" w:name="_Toc366574452"/>
      <w:bookmarkStart w:id="9200" w:name="_Toc366578245"/>
      <w:bookmarkStart w:id="9201" w:name="_Toc366578839"/>
      <w:bookmarkStart w:id="9202" w:name="_Toc366579431"/>
      <w:bookmarkStart w:id="9203" w:name="_Toc366580022"/>
      <w:bookmarkStart w:id="9204" w:name="_Toc366580614"/>
      <w:bookmarkStart w:id="9205" w:name="_Toc366581205"/>
      <w:bookmarkStart w:id="9206" w:name="_Toc366581797"/>
      <w:bookmarkStart w:id="9207" w:name="_Toc363909200"/>
      <w:bookmarkStart w:id="9208" w:name="_Toc364463625"/>
      <w:bookmarkStart w:id="9209" w:name="_Toc366078229"/>
      <w:bookmarkStart w:id="9210" w:name="_Toc366078848"/>
      <w:bookmarkStart w:id="9211" w:name="_Toc366079833"/>
      <w:bookmarkStart w:id="9212" w:name="_Toc366080445"/>
      <w:bookmarkStart w:id="9213" w:name="_Toc366081054"/>
      <w:bookmarkStart w:id="9214" w:name="_Toc366505394"/>
      <w:bookmarkStart w:id="9215" w:name="_Toc366508763"/>
      <w:bookmarkStart w:id="9216" w:name="_Toc366513264"/>
      <w:bookmarkStart w:id="9217" w:name="_Toc366574453"/>
      <w:bookmarkStart w:id="9218" w:name="_Toc366578246"/>
      <w:bookmarkStart w:id="9219" w:name="_Toc366578840"/>
      <w:bookmarkStart w:id="9220" w:name="_Toc366579432"/>
      <w:bookmarkStart w:id="9221" w:name="_Toc366580023"/>
      <w:bookmarkStart w:id="9222" w:name="_Toc366580615"/>
      <w:bookmarkStart w:id="9223" w:name="_Toc366581206"/>
      <w:bookmarkStart w:id="9224" w:name="_Toc366581798"/>
      <w:bookmarkStart w:id="9225" w:name="_Toc363909201"/>
      <w:bookmarkStart w:id="9226" w:name="_Toc364463626"/>
      <w:bookmarkStart w:id="9227" w:name="_Toc366078230"/>
      <w:bookmarkStart w:id="9228" w:name="_Toc366078849"/>
      <w:bookmarkStart w:id="9229" w:name="_Toc366079834"/>
      <w:bookmarkStart w:id="9230" w:name="_Toc366080446"/>
      <w:bookmarkStart w:id="9231" w:name="_Toc366081055"/>
      <w:bookmarkStart w:id="9232" w:name="_Toc366505395"/>
      <w:bookmarkStart w:id="9233" w:name="_Toc366508764"/>
      <w:bookmarkStart w:id="9234" w:name="_Toc366513265"/>
      <w:bookmarkStart w:id="9235" w:name="_Toc366574454"/>
      <w:bookmarkStart w:id="9236" w:name="_Toc366578247"/>
      <w:bookmarkStart w:id="9237" w:name="_Toc366578841"/>
      <w:bookmarkStart w:id="9238" w:name="_Toc366579433"/>
      <w:bookmarkStart w:id="9239" w:name="_Toc366580024"/>
      <w:bookmarkStart w:id="9240" w:name="_Toc366580616"/>
      <w:bookmarkStart w:id="9241" w:name="_Toc366581207"/>
      <w:bookmarkStart w:id="9242" w:name="_Toc366581799"/>
      <w:bookmarkStart w:id="9243" w:name="_Toc243112854"/>
      <w:bookmarkStart w:id="9244" w:name="_Toc349042796"/>
      <w:bookmarkStart w:id="9245" w:name="_Ref38542772"/>
      <w:bookmarkStart w:id="9246" w:name="_Ref38542780"/>
      <w:bookmarkStart w:id="9247" w:name="_Toc53134142"/>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bookmarkEnd w:id="8582"/>
      <w:bookmarkEnd w:id="8583"/>
      <w:bookmarkEnd w:id="8584"/>
      <w:bookmarkEnd w:id="8585"/>
      <w:bookmarkEnd w:id="8586"/>
      <w:bookmarkEnd w:id="8587"/>
      <w:bookmarkEnd w:id="8588"/>
      <w:bookmarkEnd w:id="8589"/>
      <w:bookmarkEnd w:id="8590"/>
      <w:bookmarkEnd w:id="8591"/>
      <w:bookmarkEnd w:id="8592"/>
      <w:bookmarkEnd w:id="8593"/>
      <w:bookmarkEnd w:id="8594"/>
      <w:bookmarkEnd w:id="8595"/>
      <w:bookmarkEnd w:id="8596"/>
      <w:bookmarkEnd w:id="8597"/>
      <w:bookmarkEnd w:id="8598"/>
      <w:bookmarkEnd w:id="8599"/>
      <w:bookmarkEnd w:id="8600"/>
      <w:bookmarkEnd w:id="8601"/>
      <w:bookmarkEnd w:id="8602"/>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bookmarkEnd w:id="8677"/>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bookmarkEnd w:id="8705"/>
      <w:bookmarkEnd w:id="8706"/>
      <w:bookmarkEnd w:id="8707"/>
      <w:bookmarkEnd w:id="8708"/>
      <w:bookmarkEnd w:id="8709"/>
      <w:bookmarkEnd w:id="8710"/>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r>
        <w:t>Floating Elements</w:t>
      </w:r>
      <w:bookmarkEnd w:id="9243"/>
      <w:bookmarkEnd w:id="9244"/>
      <w:bookmarkEnd w:id="9245"/>
      <w:bookmarkEnd w:id="9246"/>
      <w:bookmarkEnd w:id="9247"/>
    </w:p>
    <w:p w14:paraId="7CD84DDE" w14:textId="15D8EC18" w:rsidR="000E1214" w:rsidRDefault="00A87198">
      <w:pPr>
        <w:rPr>
          <w:rFonts w:eastAsia="MS Mincho"/>
        </w:rPr>
      </w:pPr>
      <w:r>
        <w:rPr>
          <w:rFonts w:eastAsia="MS Mincho"/>
        </w:rPr>
        <w:t>Elements within an ordered sequence can be designated as floating which means that they can appear in any position within the sequence.</w:t>
      </w:r>
      <w:r>
        <w:rPr>
          <w:rStyle w:val="FootnoteReference"/>
          <w:rFonts w:eastAsia="MS Mincho"/>
        </w:rPr>
        <w:footnoteReference w:id="49"/>
      </w:r>
    </w:p>
    <w:p w14:paraId="3C2B9F77" w14:textId="77777777" w:rsidR="00E02A22" w:rsidRDefault="00E02A22" w:rsidP="00E02A22">
      <w:pPr>
        <w:rPr>
          <w:rFonts w:eastAsia="MS Mincho"/>
        </w:rPr>
      </w:pPr>
      <w:r>
        <w:rPr>
          <w:rFonts w:eastAsia="MS Mincho"/>
        </w:rPr>
        <w:t>An ordered sequence with floating components is similar to an unordered sequence except only the floating elements may be out of order.</w:t>
      </w:r>
    </w:p>
    <w:p w14:paraId="3DE603C6" w14:textId="0603857F" w:rsidR="00E02A22" w:rsidRDefault="00E02A22">
      <w:pPr>
        <w:rPr>
          <w:rFonts w:eastAsia="MS Mincho"/>
        </w:rPr>
      </w:pPr>
      <w:r>
        <w:rPr>
          <w:rFonts w:eastAsia="MS Mincho"/>
        </w:rPr>
        <w:t xml:space="preserve">Within an ordered sequence with floating components </w:t>
      </w:r>
      <w:r>
        <w:t>a non-floating array element must have its occurrences appearing contiguously, so any floating element</w:t>
      </w:r>
      <w:ins w:id="9248" w:author="Mike Beckerle" w:date="2020-10-08T19:07:00Z">
        <w:r w:rsidR="009233C6">
          <w:t xml:space="preserve"> occurrence</w:t>
        </w:r>
      </w:ins>
      <w:r>
        <w:t>s cannot appear in between occurrences of the array element.(In other words, property dfdl:floating 'yes' only makes a statement about the floating element, not about any other elements in the sequence.)</w:t>
      </w:r>
      <w:r w:rsidR="00180C80" w:rsidDel="00180C80">
        <w:rPr>
          <w:rFonts w:eastAsia="MS Mincho"/>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6945"/>
      </w:tblGrid>
      <w:tr w:rsidR="000E1214" w14:paraId="2CF61123" w14:textId="77777777">
        <w:trPr>
          <w:cantSplit/>
        </w:trPr>
        <w:tc>
          <w:tcPr>
            <w:tcW w:w="976" w:type="pct"/>
            <w:tcBorders>
              <w:top w:val="single" w:sz="4" w:space="0" w:color="auto"/>
              <w:left w:val="single" w:sz="4" w:space="0" w:color="auto"/>
              <w:bottom w:val="single" w:sz="4" w:space="0" w:color="auto"/>
              <w:right w:val="single" w:sz="4" w:space="0" w:color="auto"/>
            </w:tcBorders>
            <w:shd w:val="clear" w:color="auto" w:fill="F3F3F3"/>
            <w:hideMark/>
          </w:tcPr>
          <w:p w14:paraId="11303563" w14:textId="77777777" w:rsidR="000E1214" w:rsidRDefault="00A87198">
            <w:pPr>
              <w:rPr>
                <w:b/>
              </w:rPr>
            </w:pPr>
            <w:r>
              <w:rPr>
                <w:b/>
              </w:rPr>
              <w:t>Property Name</w:t>
            </w:r>
          </w:p>
        </w:tc>
        <w:tc>
          <w:tcPr>
            <w:tcW w:w="4024" w:type="pct"/>
            <w:tcBorders>
              <w:top w:val="single" w:sz="4" w:space="0" w:color="auto"/>
              <w:left w:val="single" w:sz="4" w:space="0" w:color="auto"/>
              <w:bottom w:val="single" w:sz="4" w:space="0" w:color="auto"/>
              <w:right w:val="single" w:sz="4" w:space="0" w:color="auto"/>
            </w:tcBorders>
            <w:shd w:val="clear" w:color="auto" w:fill="F3F3F3"/>
            <w:hideMark/>
          </w:tcPr>
          <w:p w14:paraId="017CD4A3" w14:textId="77777777" w:rsidR="000E1214" w:rsidRDefault="00A87198">
            <w:pPr>
              <w:rPr>
                <w:b/>
              </w:rPr>
            </w:pPr>
            <w:r>
              <w:rPr>
                <w:b/>
              </w:rPr>
              <w:t>Description</w:t>
            </w:r>
          </w:p>
        </w:tc>
      </w:tr>
      <w:tr w:rsidR="000E1214" w14:paraId="750A675A" w14:textId="77777777">
        <w:trPr>
          <w:cantSplit/>
        </w:trPr>
        <w:tc>
          <w:tcPr>
            <w:tcW w:w="976" w:type="pct"/>
            <w:tcBorders>
              <w:top w:val="single" w:sz="4" w:space="0" w:color="auto"/>
              <w:left w:val="single" w:sz="4" w:space="0" w:color="auto"/>
              <w:bottom w:val="single" w:sz="4" w:space="0" w:color="auto"/>
              <w:right w:val="single" w:sz="4" w:space="0" w:color="auto"/>
            </w:tcBorders>
            <w:hideMark/>
          </w:tcPr>
          <w:p w14:paraId="76FC2DBA" w14:textId="77777777" w:rsidR="000E1214" w:rsidRDefault="00A87198">
            <w:pPr>
              <w:rPr>
                <w:rFonts w:cs="Arial"/>
              </w:rPr>
            </w:pPr>
            <w:r>
              <w:t>floating</w:t>
            </w:r>
          </w:p>
        </w:tc>
        <w:tc>
          <w:tcPr>
            <w:tcW w:w="4024" w:type="pct"/>
            <w:tcBorders>
              <w:top w:val="single" w:sz="4" w:space="0" w:color="auto"/>
              <w:left w:val="single" w:sz="4" w:space="0" w:color="auto"/>
              <w:bottom w:val="single" w:sz="4" w:space="0" w:color="auto"/>
              <w:right w:val="single" w:sz="4" w:space="0" w:color="auto"/>
            </w:tcBorders>
            <w:hideMark/>
          </w:tcPr>
          <w:p w14:paraId="43731EE3" w14:textId="77777777" w:rsidR="000E1214" w:rsidRDefault="00A87198">
            <w:r>
              <w:t>Enum</w:t>
            </w:r>
          </w:p>
          <w:p w14:paraId="3274B252" w14:textId="77777777" w:rsidR="000E1214" w:rsidRDefault="00A87198">
            <w:r>
              <w:t>Valid values are 'yes', 'no'</w:t>
            </w:r>
          </w:p>
          <w:p w14:paraId="41E9D50C" w14:textId="77777777" w:rsidR="000E1214" w:rsidRDefault="00A87198">
            <w:r>
              <w:t xml:space="preserve">Whether the occurrences of an element in an ordered sequence can appear out-of-order in the representation. </w:t>
            </w:r>
          </w:p>
          <w:p w14:paraId="429EFE5B" w14:textId="4A414024" w:rsidR="000E1214" w:rsidRDefault="00A87198">
            <w:r>
              <w:t xml:space="preserve">When parsing, and dfdl:floating is 'yes', occurrences of the element may be encountered in the representation in many positions within its containing sequence. If present they are placed into the </w:t>
            </w:r>
            <w:r w:rsidR="00933F0E">
              <w:t>Infoset</w:t>
            </w:r>
            <w:r>
              <w:t xml:space="preserve"> in schema declaration order. If the element repeats, occurrences do not need to be contiguous in the representation. </w:t>
            </w:r>
          </w:p>
          <w:p w14:paraId="6890D075" w14:textId="19AF0D82" w:rsidR="000E1214" w:rsidRDefault="00A87198">
            <w:r>
              <w:t xml:space="preserve">When parsing, and dfdl:floating is 'no', occurrences of the element must be in schema declaration order, and, if present, they are placed into the </w:t>
            </w:r>
            <w:r w:rsidR="00933F0E">
              <w:t>Infoset</w:t>
            </w:r>
            <w:r>
              <w:t xml:space="preserve"> in schema declaration order. It is a </w:t>
            </w:r>
            <w:del w:id="9249" w:author="Mike Beckerle" w:date="2020-10-08T20:33:00Z">
              <w:r w:rsidDel="00B31DA3">
                <w:delText>processing error</w:delText>
              </w:r>
            </w:del>
            <w:ins w:id="9250" w:author="Mike Beckerle" w:date="2020-10-08T20:33:00Z">
              <w:r w:rsidR="00B31DA3">
                <w:t>Processing Error</w:t>
              </w:r>
            </w:ins>
            <w:r>
              <w:t xml:space="preserve"> if instances of the element are not encountered in schema declaration order. </w:t>
            </w:r>
          </w:p>
          <w:p w14:paraId="169A0BD2" w14:textId="5526FC22" w:rsidR="000E1214" w:rsidRDefault="00A87198">
            <w:r>
              <w:t xml:space="preserve">When unparsing, occurrences of the element are expected in the </w:t>
            </w:r>
            <w:r w:rsidR="00933F0E">
              <w:t>Infoset</w:t>
            </w:r>
            <w:r>
              <w:t xml:space="preserve"> in schema declaration </w:t>
            </w:r>
            <w:r w:rsidR="00F7778E">
              <w:t>order and</w:t>
            </w:r>
            <w:r>
              <w:t xml:space="preserve"> are output in the representation in schema declaration order. It is a </w:t>
            </w:r>
            <w:del w:id="9251" w:author="Mike Beckerle" w:date="2020-10-08T20:33:00Z">
              <w:r w:rsidDel="00B31DA3">
                <w:delText>processing error</w:delText>
              </w:r>
            </w:del>
            <w:ins w:id="9252" w:author="Mike Beckerle" w:date="2020-10-08T20:33:00Z">
              <w:r w:rsidR="00B31DA3">
                <w:t>Processing Error</w:t>
              </w:r>
            </w:ins>
            <w:r>
              <w:t xml:space="preserve"> if occurrences of the element are not encountered in schema declaration order, </w:t>
            </w:r>
          </w:p>
          <w:p w14:paraId="2EC43FAC" w14:textId="77777777" w:rsidR="000E1214" w:rsidRDefault="00A87198">
            <w:r>
              <w:t xml:space="preserve">It is a Schema Definition Error if an unordered sequence or a choice contains any element with dfdl:floating 'yes'. </w:t>
            </w:r>
          </w:p>
          <w:p w14:paraId="39CB6ECB" w14:textId="77777777" w:rsidR="000E1214" w:rsidRDefault="00A87198">
            <w:r>
              <w:t xml:space="preserve">It is a Schema Definition Error if an ordered sequence contains any element with dfdl:floating 'yes' and also contains non-element component  (such as a choice or sequence model group). </w:t>
            </w:r>
          </w:p>
          <w:p w14:paraId="4C663C42" w14:textId="77777777" w:rsidR="000E1214" w:rsidRDefault="00A87198">
            <w:pPr>
              <w:autoSpaceDE w:val="0"/>
              <w:autoSpaceDN w:val="0"/>
              <w:adjustRightInd w:val="0"/>
              <w:rPr>
                <w:rFonts w:cs="Arial"/>
              </w:rPr>
            </w:pPr>
            <w:r>
              <w:rPr>
                <w:rFonts w:cs="Arial"/>
              </w:rPr>
              <w:t>It is a Schema Definition Error if an element with dfdl:floating 'yes' is an optional element or an array element and its dfdl:occursCountKind property is not 'parsed'</w:t>
            </w:r>
          </w:p>
          <w:p w14:paraId="09229A01" w14:textId="77777777" w:rsidR="000E1214" w:rsidRDefault="00A87198">
            <w:pPr>
              <w:autoSpaceDE w:val="0"/>
              <w:autoSpaceDN w:val="0"/>
              <w:adjustRightInd w:val="0"/>
              <w:rPr>
                <w:rStyle w:val="Emphasis"/>
              </w:rPr>
            </w:pPr>
            <w:r>
              <w:rPr>
                <w:rFonts w:cs="Arial"/>
              </w:rPr>
              <w:t>It is a Schema Definition Error if two or more elements with dfdl:floating 'yes' in the same group have the same name and the same namespace.</w:t>
            </w:r>
          </w:p>
          <w:p w14:paraId="0F7ACCAB" w14:textId="77777777" w:rsidR="000E1214" w:rsidRDefault="00A87198">
            <w:pPr>
              <w:keepNext/>
            </w:pPr>
            <w:r>
              <w:t xml:space="preserve">Annotation: dfdl:element </w:t>
            </w:r>
          </w:p>
        </w:tc>
      </w:tr>
    </w:tbl>
    <w:p w14:paraId="2B2BE07B" w14:textId="5C9C9CFA" w:rsidR="000E1214" w:rsidRDefault="00A87198">
      <w:pPr>
        <w:pStyle w:val="Caption"/>
      </w:pPr>
      <w:r>
        <w:t xml:space="preserve">Table </w:t>
      </w:r>
      <w:fldSimple w:instr=" SEQ Table \* ARABIC ">
        <w:r w:rsidR="008A37A6">
          <w:rPr>
            <w:noProof/>
          </w:rPr>
          <w:t>49</w:t>
        </w:r>
      </w:fldSimple>
      <w:r>
        <w:t xml:space="preserve"> Properties for Floating Elements</w:t>
      </w:r>
    </w:p>
    <w:p w14:paraId="1F436F05" w14:textId="5B21EC40" w:rsidR="000E1214" w:rsidRDefault="00A87198">
      <w:pPr>
        <w:rPr>
          <w:rFonts w:eastAsia="MS Mincho"/>
        </w:rPr>
      </w:pPr>
      <w:r>
        <w:rPr>
          <w:rFonts w:eastAsia="MS Mincho"/>
          <w:lang w:eastAsia="ja-JP" w:bidi="he-IL"/>
        </w:rPr>
        <w:t xml:space="preserve">An ordered sequence of </w:t>
      </w:r>
      <w:r w:rsidR="00F7778E">
        <w:rPr>
          <w:rFonts w:eastAsia="MS Mincho"/>
          <w:lang w:eastAsia="ja-JP" w:bidi="he-IL"/>
        </w:rPr>
        <w:t>N</w:t>
      </w:r>
      <w:r>
        <w:rPr>
          <w:rFonts w:eastAsia="MS Mincho"/>
          <w:lang w:eastAsia="ja-JP" w:bidi="he-IL"/>
        </w:rPr>
        <w:t xml:space="preserve"> element children with dfdl:floating 'yes' is equivalent to an unordered sequence with the same </w:t>
      </w:r>
      <w:r w:rsidR="00F7778E">
        <w:rPr>
          <w:rFonts w:eastAsia="MS Mincho"/>
          <w:lang w:eastAsia="ja-JP" w:bidi="he-IL"/>
        </w:rPr>
        <w:t>N</w:t>
      </w:r>
      <w:r>
        <w:rPr>
          <w:rFonts w:eastAsia="MS Mincho"/>
          <w:lang w:eastAsia="ja-JP" w:bidi="he-IL"/>
        </w:rPr>
        <w:t xml:space="preserve"> element children with dfdl:floating 'no'.</w:t>
      </w:r>
    </w:p>
    <w:p w14:paraId="7906E1F1" w14:textId="77777777" w:rsidR="000E1214" w:rsidRDefault="00A87198">
      <w:pPr>
        <w:rPr>
          <w:rFonts w:eastAsia="MS Mincho"/>
        </w:rPr>
      </w:pPr>
      <w:r>
        <w:rPr>
          <w:rFonts w:eastAsia="MS Mincho"/>
        </w:rPr>
        <w:t>A complex element with dfdl:floating</w:t>
      </w:r>
      <w:r>
        <w:rPr>
          <w:rFonts w:eastAsia="MS Mincho"/>
          <w:lang w:eastAsia="ja-JP" w:bidi="he-IL"/>
        </w:rPr>
        <w:t xml:space="preserve"> 'yes' </w:t>
      </w:r>
      <w:r>
        <w:rPr>
          <w:rFonts w:eastAsia="MS Mincho"/>
        </w:rPr>
        <w:t xml:space="preserve">can have as its content model a sequence with elements that also have dfdl:floating </w:t>
      </w:r>
      <w:r>
        <w:rPr>
          <w:rFonts w:eastAsia="MS Mincho"/>
          <w:lang w:eastAsia="ja-JP" w:bidi="he-IL"/>
        </w:rPr>
        <w:t>'yes'</w:t>
      </w:r>
      <w:r>
        <w:rPr>
          <w:rFonts w:eastAsia="MS Mincho"/>
        </w:rPr>
        <w:t>.</w:t>
      </w:r>
    </w:p>
    <w:p w14:paraId="1816C434" w14:textId="77777777" w:rsidR="000E1214" w:rsidRDefault="00A87198">
      <w:pPr>
        <w:rPr>
          <w:rFonts w:eastAsia="MS Mincho"/>
        </w:rPr>
      </w:pPr>
      <w:r>
        <w:rPr>
          <w:rFonts w:eastAsia="MS Mincho"/>
        </w:rPr>
        <w:t xml:space="preserve">Every element in a sequence containing one or more floating elements is a point of uncertainty, similar to the way every element in an unordered sequence is a point of uncertainty. </w:t>
      </w:r>
    </w:p>
    <w:p w14:paraId="3C71B6DD" w14:textId="6D8EEE57" w:rsidR="000E1214" w:rsidRDefault="00A87198">
      <w:pPr>
        <w:rPr>
          <w:rFonts w:eastAsia="MS Mincho"/>
        </w:rPr>
      </w:pPr>
      <w:r>
        <w:rPr>
          <w:rFonts w:eastAsia="MS Mincho"/>
        </w:rPr>
        <w:t xml:space="preserve">In resolving this point of uncertainty, a parser MUST look for the element defined at that position in the schema first and only if unsuccessful with parsing that element, the parser </w:t>
      </w:r>
      <w:r w:rsidR="003B63AE">
        <w:rPr>
          <w:rFonts w:eastAsia="MS Mincho"/>
        </w:rPr>
        <w:t xml:space="preserve">MUST </w:t>
      </w:r>
      <w:r>
        <w:rPr>
          <w:rFonts w:eastAsia="MS Mincho"/>
        </w:rPr>
        <w:t xml:space="preserve">subsequently attempt to parse the floating elements in the order they are defined in the schema. As soon as any such parse is successful this resolves the point of uncertainty. </w:t>
      </w:r>
    </w:p>
    <w:p w14:paraId="71810A0F" w14:textId="77777777" w:rsidR="000E1214" w:rsidRDefault="00A87198" w:rsidP="00B31DA3">
      <w:pPr>
        <w:pStyle w:val="Heading2"/>
      </w:pPr>
      <w:bookmarkStart w:id="9253" w:name="_Toc364463628"/>
      <w:bookmarkStart w:id="9254" w:name="_Toc366078232"/>
      <w:bookmarkStart w:id="9255" w:name="_Toc366078851"/>
      <w:bookmarkStart w:id="9256" w:name="_Toc366079836"/>
      <w:bookmarkStart w:id="9257" w:name="_Toc366080448"/>
      <w:bookmarkStart w:id="9258" w:name="_Toc366081057"/>
      <w:bookmarkStart w:id="9259" w:name="_Toc366505397"/>
      <w:bookmarkStart w:id="9260" w:name="_Toc366508766"/>
      <w:bookmarkStart w:id="9261" w:name="_Toc366513267"/>
      <w:bookmarkStart w:id="9262" w:name="_Toc366574456"/>
      <w:bookmarkStart w:id="9263" w:name="_Toc366578249"/>
      <w:bookmarkStart w:id="9264" w:name="_Toc366578843"/>
      <w:bookmarkStart w:id="9265" w:name="_Toc366579435"/>
      <w:bookmarkStart w:id="9266" w:name="_Toc366580026"/>
      <w:bookmarkStart w:id="9267" w:name="_Toc366580618"/>
      <w:bookmarkStart w:id="9268" w:name="_Toc366581209"/>
      <w:bookmarkStart w:id="9269" w:name="_Toc366581801"/>
      <w:bookmarkStart w:id="9270" w:name="_Toc349042797"/>
      <w:bookmarkStart w:id="9271" w:name="_Toc53134143"/>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r>
        <w:t>Hidden Groups</w:t>
      </w:r>
      <w:bookmarkEnd w:id="9270"/>
      <w:bookmarkEnd w:id="9271"/>
    </w:p>
    <w:p w14:paraId="7E6BD01D" w14:textId="77777777" w:rsidR="000E1214" w:rsidRDefault="00A87198">
      <w:r>
        <w:t xml:space="preserve">Some fields in the physical stream provide information about other fields in the stream and are not really part of the data. For example, a field could give the number of repeats in a following array. These fields may not be of interest to an application after the data has been parsed, and so may be removed from the Infoset on parsing by containing the element declarations for them within a hidden group. A hidden group allows elements to be defined that will not be added to the Infoset on parsing and will not be expected in the Infoset on unparsing. </w:t>
      </w:r>
    </w:p>
    <w:p w14:paraId="091BF3AE"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 name="root"&gt;</w:t>
      </w:r>
    </w:p>
    <w:p w14:paraId="1060198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51C0162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11F96C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3E8801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498637B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3D132C2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&lt;dfdl:sequence hiddenGroupRef="tns:hiddenRepeatCount"&gt;</w:t>
      </w:r>
    </w:p>
    <w:p w14:paraId="2391F6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1B756B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185B42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615DB6B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name="arrayElement" type="xs:int" </w:t>
      </w:r>
    </w:p>
    <w:p w14:paraId="6337E6F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minOccurs="0" maxOccurs="unbounded" </w:t>
      </w:r>
    </w:p>
    <w:p w14:paraId="72A58DE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4423C9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dfdl:occurCount= "{../repeatCount}" </w:t>
      </w:r>
    </w:p>
    <w:p w14:paraId="0C1AA2E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w:t>
      </w:r>
    </w:p>
    <w:p w14:paraId="74E8470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0DFA43A5" w14:textId="77777777" w:rsidR="000E1214" w:rsidRDefault="00A87198">
      <w:pPr>
        <w:pStyle w:val="Codeblock0"/>
        <w:pBdr>
          <w:top w:val="single" w:sz="4" w:space="1" w:color="auto"/>
          <w:left w:val="single" w:sz="4" w:space="4" w:color="auto"/>
          <w:bottom w:val="single" w:sz="4" w:space="1" w:color="auto"/>
          <w:right w:val="single" w:sz="4" w:space="4" w:color="auto"/>
        </w:pBdr>
      </w:pPr>
      <w:r>
        <w:t>&lt;/xs:element&gt;</w:t>
      </w:r>
    </w:p>
    <w:p w14:paraId="5501D1E7"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41DE774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name="hiddenRepeatCount" &gt; </w:t>
      </w:r>
      <w:r>
        <w:br/>
        <w:t xml:space="preserve">  &lt;xs:sequence&gt; </w:t>
      </w:r>
      <w:r>
        <w:br/>
        <w:t>    &lt;xs:element name="repeatCount" type="xs:int"</w:t>
      </w:r>
    </w:p>
    <w:p w14:paraId="0E92383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dfdl:outputValueCalc="{count(../arrayElement)}" </w:t>
      </w:r>
    </w:p>
    <w:p w14:paraId="1A830E3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 </w:t>
      </w:r>
      <w:r>
        <w:br/>
        <w:t>&lt;/xs:group&gt;</w:t>
      </w:r>
    </w:p>
    <w:p w14:paraId="30C42579" w14:textId="77777777" w:rsidR="000E1214" w:rsidRDefault="00A87198">
      <w:r>
        <w:t>An element contained within the extent of a hidden group is commonly called a hidden element.</w:t>
      </w:r>
    </w:p>
    <w:p w14:paraId="6FDE6B38" w14:textId="77777777" w:rsidR="000E1214" w:rsidRDefault="00A87198">
      <w:r>
        <w:t xml:space="preserve">Hidden elements are referenced via path expressions using the same DFDL expression that would be used if they were not hidden. </w:t>
      </w:r>
    </w:p>
    <w:p w14:paraId="42C4427F" w14:textId="77777777" w:rsidR="000E1214" w:rsidRDefault="00A87198">
      <w:r>
        <w:t>Hidden elements can (typically will) contain the regular DFDL annotations to define their physical properties and on unparsing to set their value. They are processed using the same behavior as non-hidden elements.</w:t>
      </w:r>
    </w:p>
    <w:p w14:paraId="7E37E56A" w14:textId="77777777" w:rsidR="000E1214" w:rsidRDefault="00A87198">
      <w:r>
        <w:t xml:space="preserve">When the dfdl:hiddenGroupRef property is specified on an xs:sequence schema component, </w:t>
      </w:r>
      <w:r>
        <w:rPr>
          <w:rFonts w:eastAsia="Helv"/>
        </w:rPr>
        <w:t>the appearance of any other DFDL properties on that component is a Schema Definition Error</w:t>
      </w:r>
      <w:r>
        <w:t xml:space="preserve">. It is also a Schema Definition Error if the sequence is not empty. </w:t>
      </w:r>
    </w:p>
    <w:p w14:paraId="41690733" w14:textId="77777777" w:rsidR="000E1214" w:rsidRDefault="00A87198">
      <w:r>
        <w:t xml:space="preserve">It is a Schema Definition Error if the sequence is the only thing in the content model of a complex type definition. </w:t>
      </w:r>
    </w:p>
    <w:p w14:paraId="7545F462" w14:textId="77777777" w:rsidR="000E1214" w:rsidRDefault="00A87198">
      <w:r>
        <w:t xml:space="preserve">It is a Schema Definition Error if dfdl:hiddenGroupRef appears on a xs:group reference, that is, unlike most format properties that apply to sequences, dfdl:hiddenGroupRef cannot be combined from a xs:group reference. </w:t>
      </w:r>
    </w:p>
    <w:p w14:paraId="17BD5109" w14:textId="77777777" w:rsidR="000E1214" w:rsidRDefault="00A87198">
      <w:r>
        <w:t xml:space="preserve">A hidden group may appear within another hidden group.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53A80AE7"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4DA7C7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CE4E167" w14:textId="77777777" w:rsidR="000E1214" w:rsidRDefault="00A87198">
            <w:pPr>
              <w:rPr>
                <w:b/>
              </w:rPr>
            </w:pPr>
            <w:r>
              <w:rPr>
                <w:b/>
              </w:rPr>
              <w:t>Description</w:t>
            </w:r>
          </w:p>
        </w:tc>
      </w:tr>
      <w:tr w:rsidR="000E1214" w14:paraId="29D64E4E" w14:textId="77777777">
        <w:tc>
          <w:tcPr>
            <w:tcW w:w="0" w:type="auto"/>
            <w:tcBorders>
              <w:top w:val="single" w:sz="4" w:space="0" w:color="auto"/>
              <w:left w:val="single" w:sz="4" w:space="0" w:color="auto"/>
              <w:bottom w:val="single" w:sz="4" w:space="0" w:color="auto"/>
              <w:right w:val="single" w:sz="4" w:space="0" w:color="auto"/>
            </w:tcBorders>
            <w:hideMark/>
          </w:tcPr>
          <w:p w14:paraId="70B71BA1" w14:textId="77777777" w:rsidR="000E1214" w:rsidRDefault="00A87198">
            <w:pPr>
              <w:rPr>
                <w:rFonts w:cs="Arial"/>
              </w:rPr>
            </w:pPr>
            <w:r>
              <w:rPr>
                <w:rFonts w:cs="Arial"/>
              </w:rPr>
              <w:t>hiddenGroupRef</w:t>
            </w:r>
          </w:p>
        </w:tc>
        <w:tc>
          <w:tcPr>
            <w:tcW w:w="0" w:type="auto"/>
            <w:tcBorders>
              <w:top w:val="single" w:sz="4" w:space="0" w:color="auto"/>
              <w:left w:val="single" w:sz="4" w:space="0" w:color="auto"/>
              <w:bottom w:val="single" w:sz="4" w:space="0" w:color="auto"/>
              <w:right w:val="single" w:sz="4" w:space="0" w:color="auto"/>
            </w:tcBorders>
            <w:hideMark/>
          </w:tcPr>
          <w:p w14:paraId="3BABD5EA" w14:textId="77777777" w:rsidR="000E1214" w:rsidRDefault="00A87198">
            <w:r>
              <w:t>QName</w:t>
            </w:r>
          </w:p>
          <w:p w14:paraId="4A3A5789" w14:textId="74AA93B7" w:rsidR="000E1214" w:rsidRDefault="00A87198">
            <w:r>
              <w:t xml:space="preserve">Reference to a global model group definition. Elements within this model group will not be added to the </w:t>
            </w:r>
            <w:r w:rsidR="00F7778E">
              <w:t>Infoset and</w:t>
            </w:r>
            <w:r>
              <w:t xml:space="preserve"> are called hidden elements.</w:t>
            </w:r>
          </w:p>
          <w:p w14:paraId="3B3D0154" w14:textId="77777777" w:rsidR="000E1214" w:rsidRDefault="00A87198">
            <w:r>
              <w:t>The model group within the model group definition may be a xs:sequence or xs:choice</w:t>
            </w:r>
          </w:p>
          <w:p w14:paraId="2E68D633" w14:textId="77777777" w:rsidR="000E1214" w:rsidRDefault="00A87198">
            <w:r>
              <w:t xml:space="preserve">It is a Schema Definition Error if the value is the empty string. </w:t>
            </w:r>
          </w:p>
          <w:p w14:paraId="06EE1E79" w14:textId="77777777" w:rsidR="000E1214" w:rsidRDefault="00A87198">
            <w:r>
              <w:t>It is not possible to place this property in scope on a dfdl:format annotation.</w:t>
            </w:r>
          </w:p>
          <w:p w14:paraId="7813C76B" w14:textId="77777777" w:rsidR="000E1214" w:rsidRDefault="00A87198">
            <w:pPr>
              <w:keepNext/>
            </w:pPr>
            <w:r>
              <w:t>Annotation: dfdl:sequence</w:t>
            </w:r>
          </w:p>
        </w:tc>
      </w:tr>
    </w:tbl>
    <w:p w14:paraId="1D86D8AF" w14:textId="0630FFA0" w:rsidR="000E1214" w:rsidRDefault="00A87198">
      <w:pPr>
        <w:pStyle w:val="Caption"/>
      </w:pPr>
      <w:r>
        <w:t xml:space="preserve">Table </w:t>
      </w:r>
      <w:fldSimple w:instr=" SEQ Table \* ARABIC ">
        <w:r w:rsidR="008A37A6">
          <w:rPr>
            <w:noProof/>
          </w:rPr>
          <w:t>50</w:t>
        </w:r>
      </w:fldSimple>
      <w:r>
        <w:t xml:space="preserve"> Properties for Hidden Groups</w:t>
      </w:r>
    </w:p>
    <w:p w14:paraId="59337CF3" w14:textId="57B166FD" w:rsidR="000E1214" w:rsidRDefault="00A87198">
      <w:pPr>
        <w:rPr>
          <w:lang w:eastAsia="en-GB"/>
        </w:rPr>
      </w:pPr>
      <w:r>
        <w:rPr>
          <w:lang w:eastAsia="en-GB"/>
        </w:rPr>
        <w:t xml:space="preserve">When unparsing a hidden group, the behaviour is the same as when elements are missing from the </w:t>
      </w:r>
      <w:r w:rsidR="00933F0E">
        <w:rPr>
          <w:lang w:eastAsia="en-GB"/>
        </w:rPr>
        <w:t>Infoset</w:t>
      </w:r>
      <w:r>
        <w:rPr>
          <w:lang w:eastAsia="en-GB"/>
        </w:rPr>
        <w:t xml:space="preserve">; that is, the default-values algorithm applies. The only difference is that if a required element does not have a default value or a dfdl:outputValueCalc then it is a Schema Definition Error instead of a </w:t>
      </w:r>
      <w:del w:id="9272" w:author="Mike Beckerle" w:date="2020-10-08T20:33:00Z">
        <w:r w:rsidDel="00B31DA3">
          <w:rPr>
            <w:lang w:eastAsia="en-GB"/>
          </w:rPr>
          <w:delText>processing error</w:delText>
        </w:r>
      </w:del>
      <w:ins w:id="9273" w:author="Mike Beckerle" w:date="2020-10-08T20:33:00Z">
        <w:r w:rsidR="00B31DA3">
          <w:rPr>
            <w:lang w:eastAsia="en-GB"/>
          </w:rPr>
          <w:t>Processing Error</w:t>
        </w:r>
      </w:ins>
      <w:r>
        <w:rPr>
          <w:lang w:eastAsia="en-GB"/>
        </w:rPr>
        <w:t xml:space="preserve">. Note that this can be checked statically.  </w:t>
      </w:r>
    </w:p>
    <w:p w14:paraId="274D6C24" w14:textId="0188FE45" w:rsidR="000E1214" w:rsidRDefault="00A87198">
      <w:pPr>
        <w:rPr>
          <w:ins w:id="9274" w:author="Mike Beckerle" w:date="2020-10-08T19:08:00Z"/>
          <w:lang w:eastAsia="en-GB"/>
        </w:rPr>
      </w:pPr>
      <w:r>
        <w:rPr>
          <w:lang w:eastAsia="en-GB"/>
        </w:rPr>
        <w:t xml:space="preserve">When unparsing a hidden group, it is a </w:t>
      </w:r>
      <w:del w:id="9275" w:author="Mike Beckerle" w:date="2020-10-08T20:33:00Z">
        <w:r w:rsidDel="00B31DA3">
          <w:rPr>
            <w:lang w:eastAsia="en-GB"/>
          </w:rPr>
          <w:delText>processing error</w:delText>
        </w:r>
      </w:del>
      <w:ins w:id="9276" w:author="Mike Beckerle" w:date="2020-10-08T20:33:00Z">
        <w:r w:rsidR="00B31DA3">
          <w:rPr>
            <w:lang w:eastAsia="en-GB"/>
          </w:rPr>
          <w:t>Processing Error</w:t>
        </w:r>
      </w:ins>
      <w:r>
        <w:rPr>
          <w:lang w:eastAsia="en-GB"/>
        </w:rPr>
        <w:t xml:space="preserve"> if an element information item is provided in the </w:t>
      </w:r>
      <w:r w:rsidR="00933F0E">
        <w:rPr>
          <w:lang w:eastAsia="en-GB"/>
        </w:rPr>
        <w:t>Infoset</w:t>
      </w:r>
      <w:r>
        <w:rPr>
          <w:lang w:eastAsia="en-GB"/>
        </w:rPr>
        <w:t xml:space="preserve"> for a hidden element.</w:t>
      </w:r>
    </w:p>
    <w:p w14:paraId="603A7033" w14:textId="0881BD60" w:rsidR="000E1214" w:rsidRDefault="00E1280B">
      <w:ins w:id="9277" w:author="Mike Beckerle" w:date="2020-10-08T19:08:00Z">
        <w:r>
          <w:rPr>
            <w:lang w:eastAsia="en-GB"/>
          </w:rPr>
          <w:t xml:space="preserve">Examples of hidden groups are in Section </w:t>
        </w:r>
      </w:ins>
      <w:ins w:id="9278" w:author="Mike Beckerle" w:date="2020-10-08T19:09:00Z">
        <w:r>
          <w:rPr>
            <w:lang w:eastAsia="en-GB"/>
          </w:rPr>
          <w:fldChar w:fldCharType="begin"/>
        </w:r>
        <w:r>
          <w:rPr>
            <w:lang w:eastAsia="en-GB"/>
          </w:rPr>
          <w:instrText xml:space="preserve"> REF _Ref53076571 \r \h </w:instrText>
        </w:r>
      </w:ins>
      <w:r>
        <w:rPr>
          <w:lang w:eastAsia="en-GB"/>
        </w:rPr>
      </w:r>
      <w:r>
        <w:rPr>
          <w:lang w:eastAsia="en-GB"/>
        </w:rPr>
        <w:fldChar w:fldCharType="separate"/>
      </w:r>
      <w:ins w:id="9279" w:author="Mike Beckerle" w:date="2020-10-09T10:19:00Z">
        <w:r w:rsidR="008A37A6">
          <w:rPr>
            <w:lang w:eastAsia="en-GB"/>
          </w:rPr>
          <w:t>17</w:t>
        </w:r>
      </w:ins>
      <w:ins w:id="9280" w:author="Mike Beckerle" w:date="2020-10-08T19:09:00Z">
        <w:r>
          <w:rPr>
            <w:lang w:eastAsia="en-GB"/>
          </w:rPr>
          <w:fldChar w:fldCharType="end"/>
        </w:r>
        <w:r>
          <w:rPr>
            <w:lang w:eastAsia="en-GB"/>
          </w:rPr>
          <w:t xml:space="preserve"> </w:t>
        </w:r>
        <w:r>
          <w:rPr>
            <w:lang w:eastAsia="en-GB"/>
          </w:rPr>
          <w:fldChar w:fldCharType="begin"/>
        </w:r>
        <w:r>
          <w:rPr>
            <w:lang w:eastAsia="en-GB"/>
          </w:rPr>
          <w:instrText xml:space="preserve"> HYPERLINK  \l "_Calculated_Value_Properties" </w:instrText>
        </w:r>
      </w:ins>
      <w:ins w:id="9281" w:author="Mike Beckerle" w:date="2020-10-09T10:19:00Z">
        <w:r w:rsidR="008A37A6">
          <w:rPr>
            <w:lang w:eastAsia="en-GB"/>
          </w:rPr>
        </w:r>
      </w:ins>
      <w:ins w:id="9282" w:author="Mike Beckerle" w:date="2020-10-08T19:09:00Z">
        <w:r>
          <w:rPr>
            <w:lang w:eastAsia="en-GB"/>
          </w:rPr>
          <w:fldChar w:fldCharType="separate"/>
        </w:r>
        <w:r w:rsidRPr="00E1280B">
          <w:rPr>
            <w:rStyle w:val="Hyperlink"/>
            <w:lang w:eastAsia="en-GB"/>
          </w:rPr>
          <w:t>Calculated Value Properties</w:t>
        </w:r>
        <w:r>
          <w:rPr>
            <w:lang w:eastAsia="en-GB"/>
          </w:rPr>
          <w:fldChar w:fldCharType="end"/>
        </w:r>
        <w:r>
          <w:rPr>
            <w:lang w:eastAsia="en-GB"/>
          </w:rPr>
          <w:t>.</w:t>
        </w:r>
      </w:ins>
    </w:p>
    <w:p w14:paraId="3CEF4D89" w14:textId="77777777" w:rsidR="000E1214" w:rsidRDefault="00A87198" w:rsidP="00B31DA3">
      <w:pPr>
        <w:pStyle w:val="Heading1"/>
      </w:pPr>
      <w:bookmarkStart w:id="9283" w:name="_Toc322911703"/>
      <w:bookmarkStart w:id="9284" w:name="_Toc322912242"/>
      <w:bookmarkStart w:id="9285" w:name="_Toc329093099"/>
      <w:bookmarkStart w:id="9286" w:name="_Toc332701612"/>
      <w:bookmarkStart w:id="9287" w:name="_Toc332701916"/>
      <w:bookmarkStart w:id="9288" w:name="_Toc332711715"/>
      <w:bookmarkStart w:id="9289" w:name="_Toc332712017"/>
      <w:bookmarkStart w:id="9290" w:name="_Toc332712318"/>
      <w:bookmarkStart w:id="9291" w:name="_Toc332724234"/>
      <w:bookmarkStart w:id="9292" w:name="_Toc332724534"/>
      <w:bookmarkStart w:id="9293" w:name="_Toc341102830"/>
      <w:bookmarkStart w:id="9294" w:name="_Toc347241565"/>
      <w:bookmarkStart w:id="9295" w:name="_Toc347744758"/>
      <w:bookmarkStart w:id="9296" w:name="_Toc348984541"/>
      <w:bookmarkStart w:id="9297" w:name="_Toc348984846"/>
      <w:bookmarkStart w:id="9298" w:name="_Toc349038010"/>
      <w:bookmarkStart w:id="9299" w:name="_Toc349038312"/>
      <w:bookmarkStart w:id="9300" w:name="_Toc349042798"/>
      <w:bookmarkStart w:id="9301" w:name="_Toc349642212"/>
      <w:bookmarkStart w:id="9302" w:name="_Toc351912869"/>
      <w:bookmarkStart w:id="9303" w:name="_Toc351914890"/>
      <w:bookmarkStart w:id="9304" w:name="_Toc351915356"/>
      <w:bookmarkStart w:id="9305" w:name="_Toc361231413"/>
      <w:bookmarkStart w:id="9306" w:name="_Toc361231939"/>
      <w:bookmarkStart w:id="9307" w:name="_Toc362445237"/>
      <w:bookmarkStart w:id="9308" w:name="_Toc363909204"/>
      <w:bookmarkStart w:id="9309" w:name="_Toc364463630"/>
      <w:bookmarkStart w:id="9310" w:name="_Toc366078234"/>
      <w:bookmarkStart w:id="9311" w:name="_Toc366078853"/>
      <w:bookmarkStart w:id="9312" w:name="_Toc366079838"/>
      <w:bookmarkStart w:id="9313" w:name="_Toc366080450"/>
      <w:bookmarkStart w:id="9314" w:name="_Toc366081059"/>
      <w:bookmarkStart w:id="9315" w:name="_Toc366505399"/>
      <w:bookmarkStart w:id="9316" w:name="_Toc366508768"/>
      <w:bookmarkStart w:id="9317" w:name="_Toc366513269"/>
      <w:bookmarkStart w:id="9318" w:name="_Toc366574458"/>
      <w:bookmarkStart w:id="9319" w:name="_Toc366578251"/>
      <w:bookmarkStart w:id="9320" w:name="_Toc366578845"/>
      <w:bookmarkStart w:id="9321" w:name="_Toc366579437"/>
      <w:bookmarkStart w:id="9322" w:name="_Toc366580028"/>
      <w:bookmarkStart w:id="9323" w:name="_Toc366580620"/>
      <w:bookmarkStart w:id="9324" w:name="_Toc366581211"/>
      <w:bookmarkStart w:id="9325" w:name="_Toc366581803"/>
      <w:bookmarkStart w:id="9326" w:name="_Choice_Groups"/>
      <w:bookmarkStart w:id="9327" w:name="_Toc177399117"/>
      <w:bookmarkStart w:id="9328" w:name="_Toc175057404"/>
      <w:bookmarkStart w:id="9329" w:name="_Toc199516349"/>
      <w:bookmarkStart w:id="9330" w:name="_Toc194984011"/>
      <w:bookmarkStart w:id="9331" w:name="_Toc243112855"/>
      <w:bookmarkStart w:id="9332" w:name="_Ref254357911"/>
      <w:bookmarkStart w:id="9333" w:name="_Ref254357916"/>
      <w:bookmarkStart w:id="9334" w:name="_Ref254708854"/>
      <w:bookmarkStart w:id="9335" w:name="_Ref254708858"/>
      <w:bookmarkStart w:id="9336" w:name="_Ref255476271"/>
      <w:bookmarkStart w:id="9337" w:name="_Toc349042799"/>
      <w:bookmarkStart w:id="9338" w:name="_Toc53134144"/>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r>
        <w:t>Choice</w:t>
      </w:r>
      <w:bookmarkEnd w:id="9327"/>
      <w:bookmarkEnd w:id="9328"/>
      <w:bookmarkEnd w:id="9329"/>
      <w:bookmarkEnd w:id="9330"/>
      <w:bookmarkEnd w:id="9331"/>
      <w:bookmarkEnd w:id="9332"/>
      <w:bookmarkEnd w:id="9333"/>
      <w:bookmarkEnd w:id="9334"/>
      <w:bookmarkEnd w:id="9335"/>
      <w:bookmarkEnd w:id="9336"/>
      <w:r>
        <w:t xml:space="preserve"> Groups</w:t>
      </w:r>
      <w:bookmarkEnd w:id="9337"/>
      <w:bookmarkEnd w:id="9338"/>
    </w:p>
    <w:p w14:paraId="582FBE46" w14:textId="1E0F1865" w:rsidR="00180C80" w:rsidRDefault="00180C80" w:rsidP="00180C80">
      <w:pPr>
        <w:pStyle w:val="nobreak"/>
      </w:pPr>
      <w:r>
        <w:t xml:space="preserve">A choice corresponds to concepts </w:t>
      </w:r>
      <w:ins w:id="9339" w:author="Mike Beckerle" w:date="2020-10-08T19:11:00Z">
        <w:r w:rsidR="00320104">
          <w:t xml:space="preserve">variously </w:t>
        </w:r>
      </w:ins>
      <w:r>
        <w:t>called variant records, multi-format records, discriminated unions, or tagged unions in various programming languages. In some contexts, choices are referred to generally as 'unions'. However, this should not be confused with XSD unions</w:t>
      </w:r>
      <w:ins w:id="9340" w:author="Mike Beckerle" w:date="2020-10-08T19:11:00Z">
        <w:r w:rsidR="00320104">
          <w:t xml:space="preserve"> which are an unrelated concept</w:t>
        </w:r>
      </w:ins>
      <w:r>
        <w:t>.</w:t>
      </w:r>
    </w:p>
    <w:p w14:paraId="437E6805" w14:textId="77777777" w:rsidR="000E1214" w:rsidRDefault="00A87198">
      <w:pPr>
        <w:pStyle w:val="nobreak"/>
      </w:pPr>
      <w:r>
        <w:t>The following properties are specific to xs:choice.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6713"/>
      </w:tblGrid>
      <w:tr w:rsidR="000E1214" w14:paraId="2B5EF4F2"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696D31" w14:textId="77777777" w:rsidR="000E1214" w:rsidRDefault="00A87198">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E8EE7C9" w14:textId="77777777" w:rsidR="000E1214" w:rsidRDefault="00A87198">
            <w:pPr>
              <w:rPr>
                <w:b/>
              </w:rPr>
            </w:pPr>
            <w:r>
              <w:rPr>
                <w:b/>
              </w:rPr>
              <w:t>Description</w:t>
            </w:r>
          </w:p>
        </w:tc>
      </w:tr>
      <w:tr w:rsidR="000E1214" w14:paraId="3EECEC7E" w14:textId="77777777">
        <w:tc>
          <w:tcPr>
            <w:tcW w:w="0" w:type="auto"/>
            <w:tcBorders>
              <w:top w:val="single" w:sz="4" w:space="0" w:color="auto"/>
              <w:left w:val="single" w:sz="4" w:space="0" w:color="auto"/>
              <w:bottom w:val="single" w:sz="4" w:space="0" w:color="auto"/>
              <w:right w:val="single" w:sz="4" w:space="0" w:color="auto"/>
            </w:tcBorders>
            <w:hideMark/>
          </w:tcPr>
          <w:p w14:paraId="74E7A31B" w14:textId="77777777" w:rsidR="000E1214" w:rsidRDefault="00A87198">
            <w:r>
              <w:t>choiceLengthKind</w:t>
            </w:r>
          </w:p>
        </w:tc>
        <w:tc>
          <w:tcPr>
            <w:tcW w:w="0" w:type="auto"/>
            <w:tcBorders>
              <w:top w:val="single" w:sz="4" w:space="0" w:color="auto"/>
              <w:left w:val="single" w:sz="4" w:space="0" w:color="auto"/>
              <w:bottom w:val="single" w:sz="4" w:space="0" w:color="auto"/>
              <w:right w:val="single" w:sz="4" w:space="0" w:color="auto"/>
            </w:tcBorders>
            <w:hideMark/>
          </w:tcPr>
          <w:p w14:paraId="75692FAD" w14:textId="77777777" w:rsidR="000E1214" w:rsidRDefault="00A87198">
            <w:r>
              <w:t>Enum</w:t>
            </w:r>
          </w:p>
          <w:p w14:paraId="5F56FD33" w14:textId="77777777" w:rsidR="000E1214" w:rsidRDefault="00A87198">
            <w:r>
              <w:t>Valid values are 'implicit', 'explicit'</w:t>
            </w:r>
          </w:p>
          <w:p w14:paraId="273C8963" w14:textId="77777777" w:rsidR="000E1214" w:rsidRDefault="00A87198">
            <w:r>
              <w:t xml:space="preserve">'implicit' means the branches of the choice are not filled, so the </w:t>
            </w:r>
            <w:r>
              <w:rPr>
                <w:iCs/>
              </w:rPr>
              <w:t>ChoiceContent</w:t>
            </w:r>
            <w:r>
              <w:rPr>
                <w:b/>
                <w:i/>
                <w:iCs/>
              </w:rPr>
              <w:t xml:space="preserve"> </w:t>
            </w:r>
            <w:r>
              <w:t>region</w:t>
            </w:r>
            <w:r>
              <w:rPr>
                <w:b/>
                <w:i/>
                <w:iCs/>
              </w:rPr>
              <w:t xml:space="preserve"> </w:t>
            </w:r>
            <w:r>
              <w:t xml:space="preserve">is variable length depending on which branch appears. </w:t>
            </w:r>
          </w:p>
          <w:p w14:paraId="586F581B" w14:textId="77777777" w:rsidR="000E1214" w:rsidRDefault="00A87198">
            <w:r>
              <w:t xml:space="preserve">'explicit' means that the branches of the choice are always filled to the fixed-length specified by dfdl:choiceLength, so the </w:t>
            </w:r>
            <w:r>
              <w:rPr>
                <w:iCs/>
              </w:rPr>
              <w:t>ChoiceContent</w:t>
            </w:r>
            <w:r>
              <w:rPr>
                <w:b/>
                <w:i/>
                <w:iCs/>
              </w:rPr>
              <w:t xml:space="preserve"> </w:t>
            </w:r>
            <w:r>
              <w:t>region is fixed-length regardless of which branch appears.</w:t>
            </w:r>
          </w:p>
          <w:p w14:paraId="4293E60A" w14:textId="77777777" w:rsidR="000E1214" w:rsidRDefault="00A87198">
            <w:r>
              <w:t>Annotation: dfdl:choice, dfdl:group (choice)</w:t>
            </w:r>
          </w:p>
        </w:tc>
      </w:tr>
      <w:tr w:rsidR="000E1214" w14:paraId="3158FD27" w14:textId="77777777">
        <w:tc>
          <w:tcPr>
            <w:tcW w:w="0" w:type="auto"/>
            <w:tcBorders>
              <w:top w:val="single" w:sz="4" w:space="0" w:color="auto"/>
              <w:left w:val="single" w:sz="4" w:space="0" w:color="auto"/>
              <w:bottom w:val="single" w:sz="4" w:space="0" w:color="auto"/>
              <w:right w:val="single" w:sz="4" w:space="0" w:color="auto"/>
            </w:tcBorders>
            <w:hideMark/>
          </w:tcPr>
          <w:p w14:paraId="223975F7" w14:textId="77777777" w:rsidR="000E1214" w:rsidRDefault="00A87198">
            <w:r>
              <w:t>choiceLength</w:t>
            </w:r>
          </w:p>
        </w:tc>
        <w:tc>
          <w:tcPr>
            <w:tcW w:w="0" w:type="auto"/>
            <w:tcBorders>
              <w:top w:val="single" w:sz="4" w:space="0" w:color="auto"/>
              <w:left w:val="single" w:sz="4" w:space="0" w:color="auto"/>
              <w:bottom w:val="single" w:sz="4" w:space="0" w:color="auto"/>
              <w:right w:val="single" w:sz="4" w:space="0" w:color="auto"/>
            </w:tcBorders>
            <w:hideMark/>
          </w:tcPr>
          <w:p w14:paraId="116F568E" w14:textId="77777777" w:rsidR="000E1214" w:rsidRDefault="00A87198">
            <w:r>
              <w:t xml:space="preserve">Integer </w:t>
            </w:r>
          </w:p>
          <w:p w14:paraId="7758468C" w14:textId="77777777" w:rsidR="000E1214" w:rsidRDefault="00A87198">
            <w:r>
              <w:t xml:space="preserve">Only used when dfdl:choiceLengthKind is 'explicit'. </w:t>
            </w:r>
          </w:p>
          <w:p w14:paraId="10975535" w14:textId="77777777" w:rsidR="000E1214" w:rsidRDefault="00A87198">
            <w:r>
              <w:t xml:space="preserve">Specifies the length of the choice in bytes, so the </w:t>
            </w:r>
            <w:r>
              <w:rPr>
                <w:iCs/>
              </w:rPr>
              <w:t>ChoiceContent</w:t>
            </w:r>
            <w:r>
              <w:rPr>
                <w:b/>
                <w:i/>
                <w:iCs/>
              </w:rPr>
              <w:t xml:space="preserve"> </w:t>
            </w:r>
            <w:r>
              <w:t xml:space="preserve">region is fixed-length regardless of which branch appears. A </w:t>
            </w:r>
            <w:r>
              <w:rPr>
                <w:b/>
                <w:i/>
              </w:rPr>
              <w:t>ChoiceUnused</w:t>
            </w:r>
            <w:r>
              <w:t xml:space="preserve"> region is therefore possible which when unparsing is filled with dfdl:fillByte.</w:t>
            </w:r>
          </w:p>
          <w:p w14:paraId="18AC9EE9" w14:textId="77777777" w:rsidR="000E1214" w:rsidRDefault="00A87198">
            <w:r>
              <w:t>Annotation: dfdl:choice, dfdl:group (choice)</w:t>
            </w:r>
          </w:p>
        </w:tc>
      </w:tr>
      <w:tr w:rsidR="000E1214" w14:paraId="11E3FD32" w14:textId="77777777">
        <w:tc>
          <w:tcPr>
            <w:tcW w:w="0" w:type="auto"/>
            <w:tcBorders>
              <w:top w:val="single" w:sz="4" w:space="0" w:color="auto"/>
              <w:left w:val="single" w:sz="4" w:space="0" w:color="auto"/>
              <w:bottom w:val="single" w:sz="4" w:space="0" w:color="auto"/>
              <w:right w:val="single" w:sz="4" w:space="0" w:color="auto"/>
            </w:tcBorders>
            <w:hideMark/>
          </w:tcPr>
          <w:p w14:paraId="3DF496F6" w14:textId="77777777" w:rsidR="000E1214" w:rsidRDefault="00A87198">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6B503461" w14:textId="77777777" w:rsidR="000E1214" w:rsidRDefault="00A87198">
            <w:r>
              <w:t>Enum</w:t>
            </w:r>
          </w:p>
          <w:p w14:paraId="7EF66558" w14:textId="77777777" w:rsidR="000E1214" w:rsidRDefault="00A87198">
            <w:r>
              <w:t>Valid values are 'yes', 'no'</w:t>
            </w:r>
          </w:p>
          <w:p w14:paraId="4D9AE7C4" w14:textId="77777777" w:rsidR="000E1214" w:rsidRDefault="00A87198">
            <w:r>
              <w:t>When 'yes' indicates that all the branches of the choice are initiated. It is a Schema Definition Error if any children have their dfdl:initiator property set to the empty string. The branch is known to exist when its initiator has been found. Any subsequent error parsing the branch will not cause the parser to backtrack.</w:t>
            </w:r>
          </w:p>
          <w:p w14:paraId="4ABA1B5A" w14:textId="77777777" w:rsidR="000E1214" w:rsidRDefault="00A87198">
            <w:r>
              <w:t>When 'no', the branches of the choice may have their dfdl:initiator property set to the empty string.</w:t>
            </w:r>
          </w:p>
          <w:p w14:paraId="60B81AAB" w14:textId="77777777" w:rsidR="000E1214" w:rsidRDefault="00A87198">
            <w:r>
              <w:t xml:space="preserve">Annotation: dfdl:sequence, dfdl:choice, dfdl:group </w:t>
            </w:r>
          </w:p>
        </w:tc>
      </w:tr>
      <w:tr w:rsidR="000E1214" w14:paraId="1455F17A" w14:textId="77777777">
        <w:tc>
          <w:tcPr>
            <w:tcW w:w="0" w:type="auto"/>
            <w:tcBorders>
              <w:top w:val="single" w:sz="4" w:space="0" w:color="auto"/>
              <w:left w:val="single" w:sz="4" w:space="0" w:color="auto"/>
              <w:bottom w:val="single" w:sz="4" w:space="0" w:color="auto"/>
              <w:right w:val="single" w:sz="4" w:space="0" w:color="auto"/>
            </w:tcBorders>
            <w:hideMark/>
          </w:tcPr>
          <w:p w14:paraId="7275304B" w14:textId="77777777" w:rsidR="000E1214" w:rsidRDefault="00A87198">
            <w:r>
              <w:t>choiceDispatchKey</w:t>
            </w:r>
          </w:p>
        </w:tc>
        <w:tc>
          <w:tcPr>
            <w:tcW w:w="0" w:type="auto"/>
            <w:tcBorders>
              <w:top w:val="single" w:sz="4" w:space="0" w:color="auto"/>
              <w:left w:val="single" w:sz="4" w:space="0" w:color="auto"/>
              <w:bottom w:val="single" w:sz="4" w:space="0" w:color="auto"/>
              <w:right w:val="single" w:sz="4" w:space="0" w:color="auto"/>
            </w:tcBorders>
            <w:hideMark/>
          </w:tcPr>
          <w:p w14:paraId="14CA91E1" w14:textId="77777777" w:rsidR="000E1214" w:rsidRDefault="00A87198">
            <w:pPr>
              <w:rPr>
                <w:rFonts w:cs="Arial"/>
              </w:rPr>
            </w:pPr>
            <w:r>
              <w:rPr>
                <w:rFonts w:cs="Arial"/>
              </w:rPr>
              <w:t>DFDL Expression</w:t>
            </w:r>
          </w:p>
          <w:p w14:paraId="3A4B161E" w14:textId="77777777" w:rsidR="000E1214" w:rsidRDefault="00A87198">
            <w:pPr>
              <w:rPr>
                <w:rFonts w:cs="Arial"/>
              </w:rPr>
            </w:pPr>
            <w:r>
              <w:rPr>
                <w:rFonts w:cs="Arial"/>
              </w:rPr>
              <w:t>The expression must evaluate to an xs:string. It is a Schema Definition Error if the expression returns an empty string.</w:t>
            </w:r>
          </w:p>
          <w:p w14:paraId="6D9C4B45" w14:textId="77777777" w:rsidR="000E1214" w:rsidRDefault="00A87198">
            <w:pPr>
              <w:rPr>
                <w:rFonts w:cs="Arial"/>
              </w:rPr>
            </w:pPr>
            <w:r>
              <w:t>It is a Schema Definition Error if the expression contains forward references to elements which have not yet been processed.</w:t>
            </w:r>
          </w:p>
          <w:p w14:paraId="2000961F" w14:textId="77777777" w:rsidR="000E1214" w:rsidRDefault="00A87198">
            <w:pPr>
              <w:rPr>
                <w:rFonts w:cs="Arial"/>
              </w:rPr>
            </w:pPr>
            <w:r>
              <w:rPr>
                <w:rFonts w:cs="Arial"/>
              </w:rPr>
              <w:t>This property is used only when parsing.</w:t>
            </w:r>
          </w:p>
          <w:p w14:paraId="518BE712" w14:textId="22AFCD19" w:rsidR="000E1214" w:rsidRDefault="00A87198">
            <w:pPr>
              <w:rPr>
                <w:rFonts w:cs="Arial"/>
              </w:rPr>
            </w:pPr>
            <w:r>
              <w:rPr>
                <w:rFonts w:cs="Arial"/>
              </w:rPr>
              <w:t xml:space="preserve">The resultant string must match one of the dfdl:choiceBranchKey property values of one of the branches of the choice. This match is </w:t>
            </w:r>
            <w:r>
              <w:rPr>
                <w:rFonts w:cs="Arial"/>
                <w:i/>
              </w:rPr>
              <w:t>case sensitive</w:t>
            </w:r>
            <w:r>
              <w:rPr>
                <w:rFonts w:cs="Arial"/>
              </w:rPr>
              <w:t xml:space="preserve">. If so, it discriminates to that branch. The parser then goes straight to that branch, ignoring consideration of any other choice branches. No backtracking of this decision occurs if there is a subsequent </w:t>
            </w:r>
            <w:del w:id="9341" w:author="Mike Beckerle" w:date="2020-10-08T20:33:00Z">
              <w:r w:rsidDel="00B31DA3">
                <w:rPr>
                  <w:rFonts w:cs="Arial"/>
                </w:rPr>
                <w:delText>processing error</w:delText>
              </w:r>
            </w:del>
            <w:ins w:id="9342" w:author="Mike Beckerle" w:date="2020-10-08T20:33:00Z">
              <w:r w:rsidR="00B31DA3">
                <w:rPr>
                  <w:rFonts w:cs="Arial"/>
                </w:rPr>
                <w:t>Processing Error</w:t>
              </w:r>
            </w:ins>
            <w:r>
              <w:rPr>
                <w:rFonts w:cs="Arial"/>
              </w:rPr>
              <w:t>.</w:t>
            </w:r>
          </w:p>
          <w:p w14:paraId="7F2C8623" w14:textId="5BCC638B" w:rsidR="000E1214" w:rsidRDefault="00A87198">
            <w:pPr>
              <w:rPr>
                <w:rFonts w:cs="Arial"/>
              </w:rPr>
            </w:pPr>
            <w:r>
              <w:rPr>
                <w:rFonts w:cs="Arial"/>
              </w:rPr>
              <w:t xml:space="preserve">It is a </w:t>
            </w:r>
            <w:del w:id="9343" w:author="Mike Beckerle" w:date="2020-10-08T20:33:00Z">
              <w:r w:rsidDel="00B31DA3">
                <w:rPr>
                  <w:rFonts w:cs="Arial"/>
                </w:rPr>
                <w:delText>processing error</w:delText>
              </w:r>
            </w:del>
            <w:ins w:id="9344" w:author="Mike Beckerle" w:date="2020-10-08T20:33:00Z">
              <w:r w:rsidR="00B31DA3">
                <w:rPr>
                  <w:rFonts w:cs="Arial"/>
                </w:rPr>
                <w:t>Processing Error</w:t>
              </w:r>
            </w:ins>
            <w:r>
              <w:rPr>
                <w:rFonts w:cs="Arial"/>
              </w:rPr>
              <w:t xml:space="preserve"> if the value of the expression does not match any of the dfdl:choiceBranchKey property values for any of the branches.</w:t>
            </w:r>
          </w:p>
          <w:p w14:paraId="6A22DC6E" w14:textId="77777777" w:rsidR="000E1214" w:rsidRDefault="00A87198">
            <w:pPr>
              <w:rPr>
                <w:rFonts w:cs="Arial"/>
              </w:rPr>
            </w:pPr>
            <w:r>
              <w:t>It is a Schema Definition Error if any choice branch does not specify a dfdl:choiceBranchKey in a choice that carries choiceDispatchKey.</w:t>
            </w:r>
          </w:p>
          <w:p w14:paraId="566F6192" w14:textId="77777777" w:rsidR="000E1214" w:rsidRDefault="00A87198">
            <w:pPr>
              <w:rPr>
                <w:rFonts w:cs="Arial"/>
              </w:rPr>
            </w:pPr>
            <w:r>
              <w:rPr>
                <w:rFonts w:cs="Arial"/>
              </w:rPr>
              <w:t>It is not possible to place this property in scope on a dfdl:format annotation.</w:t>
            </w:r>
          </w:p>
          <w:p w14:paraId="09FEF050" w14:textId="77777777" w:rsidR="000E1214" w:rsidRDefault="00A87198">
            <w:r>
              <w:rPr>
                <w:rFonts w:cs="Arial"/>
              </w:rPr>
              <w:t>Annotation: dfdl:choice</w:t>
            </w:r>
          </w:p>
        </w:tc>
      </w:tr>
      <w:tr w:rsidR="000E1214" w14:paraId="665BDF80" w14:textId="77777777">
        <w:tc>
          <w:tcPr>
            <w:tcW w:w="0" w:type="auto"/>
            <w:tcBorders>
              <w:top w:val="single" w:sz="4" w:space="0" w:color="auto"/>
              <w:left w:val="single" w:sz="4" w:space="0" w:color="auto"/>
              <w:bottom w:val="single" w:sz="4" w:space="0" w:color="auto"/>
              <w:right w:val="single" w:sz="4" w:space="0" w:color="auto"/>
            </w:tcBorders>
            <w:hideMark/>
          </w:tcPr>
          <w:p w14:paraId="401D8294" w14:textId="77777777" w:rsidR="000E1214" w:rsidRDefault="00A87198">
            <w:r>
              <w:t>choiceBranchKey</w:t>
            </w:r>
          </w:p>
        </w:tc>
        <w:tc>
          <w:tcPr>
            <w:tcW w:w="0" w:type="auto"/>
            <w:tcBorders>
              <w:top w:val="single" w:sz="4" w:space="0" w:color="auto"/>
              <w:left w:val="single" w:sz="4" w:space="0" w:color="auto"/>
              <w:bottom w:val="single" w:sz="4" w:space="0" w:color="auto"/>
              <w:right w:val="single" w:sz="4" w:space="0" w:color="auto"/>
            </w:tcBorders>
            <w:hideMark/>
          </w:tcPr>
          <w:p w14:paraId="47273684" w14:textId="77777777" w:rsidR="000E1214" w:rsidRDefault="00A87198">
            <w:r>
              <w:t>List of DFDL String Literals</w:t>
            </w:r>
          </w:p>
          <w:p w14:paraId="46633C1F" w14:textId="77777777" w:rsidR="000E1214" w:rsidRDefault="00A87198">
            <w:r>
              <w:t>This literal provides an alternate way to discriminate a choice to a branch. When the dfdl:choiceDispatchKey expression evaluates to a string matching one of this property's values, the choice is discriminated to this branch. The match is case sensitive.</w:t>
            </w:r>
          </w:p>
          <w:p w14:paraId="680646C1" w14:textId="77777777" w:rsidR="000E1214" w:rsidRDefault="00A87198">
            <w:r>
              <w:t xml:space="preserve">It is a Schema Definition Error if individual dfdl:choiceBranchKey values are not unique across all branches of a choice that carries dfdl:choiceDispatchKey. </w:t>
            </w:r>
          </w:p>
          <w:p w14:paraId="53D53D9E" w14:textId="77777777" w:rsidR="000E1214" w:rsidRDefault="00A87198">
            <w:r>
              <w:t>It is a Schema Definition Error if dfdl:choiceBranchKey is specified on a global element, or on a sequence or choice that is the child of a global group definition.</w:t>
            </w:r>
          </w:p>
          <w:p w14:paraId="36A9B8A1" w14:textId="77777777" w:rsidR="000E1214" w:rsidRDefault="00A87198">
            <w:r>
              <w:t>It is a Schema Definition Error if any choice branch does not specify a dfdl:choiceBranchKey in a choice that carries choiceDispatchKey.</w:t>
            </w:r>
          </w:p>
          <w:p w14:paraId="281CD759" w14:textId="77777777" w:rsidR="000E1214" w:rsidRDefault="00A87198">
            <w:r>
              <w:t xml:space="preserve">Byte value entities are not allowed. </w:t>
            </w:r>
          </w:p>
          <w:p w14:paraId="757E4985" w14:textId="77777777" w:rsidR="000E1214" w:rsidRDefault="00A87198">
            <w:r>
              <w:t>Character classes are not allowed.</w:t>
            </w:r>
          </w:p>
          <w:p w14:paraId="08D76B81" w14:textId="77777777" w:rsidR="000E1214" w:rsidRDefault="00A87198">
            <w:r>
              <w:t>This property is only used when parsing.</w:t>
            </w:r>
          </w:p>
          <w:p w14:paraId="4B43F4D3" w14:textId="77777777" w:rsidR="000E1214" w:rsidRDefault="00A87198">
            <w:r>
              <w:t>It is not possible to place this property in scope on a dfdl:format annotation.</w:t>
            </w:r>
          </w:p>
          <w:p w14:paraId="09142F01" w14:textId="77777777" w:rsidR="000E1214" w:rsidRDefault="00A87198">
            <w:r>
              <w:t>Annotation: dfdl:element, dfdl:sequence, dfdl:choice, dfdl:group</w:t>
            </w:r>
          </w:p>
        </w:tc>
      </w:tr>
    </w:tbl>
    <w:p w14:paraId="6D9A1CCB" w14:textId="28384317" w:rsidR="000E1214" w:rsidRDefault="00A87198">
      <w:pPr>
        <w:pStyle w:val="Caption"/>
      </w:pPr>
      <w:r>
        <w:t xml:space="preserve">Table </w:t>
      </w:r>
      <w:fldSimple w:instr=" SEQ Table \* ARABIC ">
        <w:r w:rsidR="008A37A6">
          <w:rPr>
            <w:noProof/>
          </w:rPr>
          <w:t>51</w:t>
        </w:r>
      </w:fldSimple>
      <w:r>
        <w:t xml:space="preserve"> Properties for Choice Groups</w:t>
      </w:r>
    </w:p>
    <w:p w14:paraId="4C4F9C25" w14:textId="77777777" w:rsidR="000E1214" w:rsidRDefault="00A87198">
      <w:pPr>
        <w:pStyle w:val="nobreak"/>
      </w:pPr>
      <w:r>
        <w:t xml:space="preserve">A choice can have a dfdl: initiator and/or a dfdl:terminator as described earlier. </w:t>
      </w:r>
    </w:p>
    <w:p w14:paraId="25260FC9" w14:textId="77777777" w:rsidR="000E1214" w:rsidRDefault="00A87198">
      <w:r>
        <w:t>We will use this terminology:</w:t>
      </w:r>
    </w:p>
    <w:p w14:paraId="40384B6A" w14:textId="77777777" w:rsidR="000E1214" w:rsidRDefault="00A87198">
      <w:r>
        <w:rPr>
          <w:b/>
          <w:bCs/>
          <w:i/>
          <w:iCs/>
        </w:rPr>
        <w:t>Branch</w:t>
      </w:r>
      <w:r>
        <w:t xml:space="preserve"> - A </w:t>
      </w:r>
      <w:r>
        <w:rPr>
          <w:i/>
        </w:rPr>
        <w:t>branch</w:t>
      </w:r>
      <w:r>
        <w:t xml:space="preserve"> is one of the available alternatives within a choice. A branch can be an element of simple type or complex type, or it can be an embedded sequence, choice or group reference.</w:t>
      </w:r>
    </w:p>
    <w:p w14:paraId="4AB20097" w14:textId="77777777" w:rsidR="000E1214" w:rsidRDefault="00A87198">
      <w:r>
        <w:rPr>
          <w:b/>
          <w:bCs/>
          <w:i/>
          <w:iCs/>
        </w:rPr>
        <w:t>Root of the Branch</w:t>
      </w:r>
      <w:r>
        <w:t xml:space="preserve"> - Each branch conceptually has a single schema component at its root which is an element, sequence, choice or group reference. This component is known as the Root of the Branch </w:t>
      </w:r>
    </w:p>
    <w:p w14:paraId="775E352F" w14:textId="292DCE4D" w:rsidR="000E1214" w:rsidRDefault="00A87198">
      <w:pPr>
        <w:pStyle w:val="nobreak"/>
      </w:pPr>
      <w:r>
        <w:t>The Root of the Branch</w:t>
      </w:r>
      <w:r w:rsidR="008E7C14">
        <w:t xml:space="preserve"> must not</w:t>
      </w:r>
      <w:r>
        <w:t xml:space="preserve"> be optional. That is XSD minOccurs </w:t>
      </w:r>
      <w:r w:rsidR="008E7C14">
        <w:t>must be</w:t>
      </w:r>
      <w:r>
        <w:t xml:space="preserve"> greater than zero.</w:t>
      </w:r>
    </w:p>
    <w:p w14:paraId="742B4DD9" w14:textId="77777777" w:rsidR="000E1214" w:rsidRDefault="00A87198">
      <w:pPr>
        <w:rPr>
          <w:rFonts w:cs="Arial"/>
        </w:rPr>
      </w:pPr>
      <w:r>
        <w:rPr>
          <w:rFonts w:cs="Arial"/>
        </w:rPr>
        <w:t xml:space="preserve">A choice that declares no branches in the DFDL schema is a Schema Definition Error. </w:t>
      </w:r>
    </w:p>
    <w:p w14:paraId="3C566EC0" w14:textId="287DD1EA" w:rsidR="000E1214" w:rsidRDefault="00A87198">
      <w:pPr>
        <w:pStyle w:val="nobreak"/>
      </w:pPr>
      <w:r>
        <w:t xml:space="preserve">When processing a choice </w:t>
      </w:r>
      <w:r w:rsidR="00F7778E">
        <w:t>group,</w:t>
      </w:r>
      <w:r>
        <w:t xml:space="preserve"> the parser validates any contained path expressions. If a path expression contained inside a choice branch refers to any other branch of the choice, then it is a Schema Definition Error. Note that this rule handles nested choices also. A path that navigates outward from an inner choice to another alternative of an outer choice is violating this rule with respect to the outer choice. </w:t>
      </w:r>
    </w:p>
    <w:p w14:paraId="5AE38B66" w14:textId="77777777" w:rsidR="000E1214" w:rsidRDefault="00A87198" w:rsidP="00B31DA3">
      <w:pPr>
        <w:pStyle w:val="Heading2"/>
      </w:pPr>
      <w:bookmarkStart w:id="9345" w:name="_Toc177399118"/>
      <w:bookmarkStart w:id="9346" w:name="_Toc175057405"/>
      <w:bookmarkStart w:id="9347" w:name="_Toc199516350"/>
      <w:bookmarkStart w:id="9348" w:name="_Toc194984012"/>
      <w:bookmarkStart w:id="9349" w:name="_Toc243112856"/>
      <w:bookmarkStart w:id="9350" w:name="_Toc349042800"/>
      <w:bookmarkStart w:id="9351" w:name="_Toc53134145"/>
      <w:r>
        <w:t>Resolving Choices</w:t>
      </w:r>
      <w:bookmarkEnd w:id="9345"/>
      <w:bookmarkEnd w:id="9346"/>
      <w:bookmarkEnd w:id="9347"/>
      <w:bookmarkEnd w:id="9348"/>
      <w:bookmarkEnd w:id="9349"/>
      <w:bookmarkEnd w:id="9350"/>
      <w:bookmarkEnd w:id="9351"/>
    </w:p>
    <w:p w14:paraId="31363A4E" w14:textId="77777777" w:rsidR="000E1214" w:rsidRDefault="00A87198">
      <w:r>
        <w:t>When processing a choice, there are two ways to resolve the intended branch. In one, speculative parsing is used. In the other, a constant-time direct dispatch to a branch is performed.</w:t>
      </w:r>
    </w:p>
    <w:p w14:paraId="086783FA" w14:textId="77777777" w:rsidR="000E1214" w:rsidRDefault="00A87198" w:rsidP="00BC2419">
      <w:pPr>
        <w:pStyle w:val="Heading3"/>
        <w:rPr>
          <w:rFonts w:eastAsia="Times New Roman"/>
        </w:rPr>
      </w:pPr>
      <w:bookmarkStart w:id="9352" w:name="_Toc349042801"/>
      <w:bookmarkStart w:id="9353" w:name="_Toc53134146"/>
      <w:r>
        <w:rPr>
          <w:rFonts w:eastAsia="Times New Roman"/>
        </w:rPr>
        <w:t>Resolving Choices via Speculation</w:t>
      </w:r>
      <w:bookmarkEnd w:id="9352"/>
      <w:bookmarkEnd w:id="9353"/>
    </w:p>
    <w:p w14:paraId="063EC5CC" w14:textId="77777777" w:rsidR="000E1214" w:rsidRDefault="00A87198">
      <w:r>
        <w:t>Speculative resolution works as follows:</w:t>
      </w:r>
    </w:p>
    <w:p w14:paraId="3136CA86" w14:textId="77777777" w:rsidR="000E1214" w:rsidRDefault="00A87198" w:rsidP="00C31ED0">
      <w:pPr>
        <w:numPr>
          <w:ilvl w:val="0"/>
          <w:numId w:val="145"/>
        </w:numPr>
      </w:pPr>
      <w:r>
        <w:t>Attempt to parse the first branch of the choice.</w:t>
      </w:r>
    </w:p>
    <w:p w14:paraId="1E043EFD" w14:textId="31F7DEB4" w:rsidR="000E1214" w:rsidRDefault="00A87198" w:rsidP="00C31ED0">
      <w:pPr>
        <w:numPr>
          <w:ilvl w:val="0"/>
          <w:numId w:val="145"/>
        </w:numPr>
      </w:pPr>
      <w:r>
        <w:t xml:space="preserve">If this fails with a </w:t>
      </w:r>
      <w:del w:id="9354" w:author="Mike Beckerle" w:date="2020-10-08T20:33:00Z">
        <w:r w:rsidDel="00B31DA3">
          <w:delText>processing error</w:delText>
        </w:r>
      </w:del>
      <w:ins w:id="9355" w:author="Mike Beckerle" w:date="2020-10-08T20:33:00Z">
        <w:r w:rsidR="00B31DA3">
          <w:t>Processing Error</w:t>
        </w:r>
      </w:ins>
    </w:p>
    <w:p w14:paraId="23F12E41" w14:textId="7BC11F10" w:rsidR="000E1214" w:rsidRDefault="00A87198" w:rsidP="00C31ED0">
      <w:pPr>
        <w:numPr>
          <w:ilvl w:val="1"/>
          <w:numId w:val="145"/>
        </w:numPr>
      </w:pPr>
      <w:r>
        <w:t xml:space="preserve">If a dfdl:discriminator evaluated to true earlier on this branch </w:t>
      </w:r>
      <w:r>
        <w:br/>
        <w:t xml:space="preserve">then the parser is 'bound' to this branch and parsing of the entire choice construct fails with a </w:t>
      </w:r>
      <w:del w:id="9356" w:author="Mike Beckerle" w:date="2020-10-08T20:33:00Z">
        <w:r w:rsidDel="00B31DA3">
          <w:delText>processing error</w:delText>
        </w:r>
      </w:del>
      <w:ins w:id="9357" w:author="Mike Beckerle" w:date="2020-10-08T20:33:00Z">
        <w:r w:rsidR="00B31DA3">
          <w:t>Processing Error</w:t>
        </w:r>
      </w:ins>
      <w:r>
        <w:t>.</w:t>
      </w:r>
    </w:p>
    <w:p w14:paraId="76882BE2" w14:textId="6E51AE08" w:rsidR="000E1214" w:rsidRDefault="00A87198" w:rsidP="00C31ED0">
      <w:pPr>
        <w:numPr>
          <w:ilvl w:val="1"/>
          <w:numId w:val="145"/>
        </w:numPr>
      </w:pPr>
      <w:r>
        <w:t xml:space="preserve">If the branch has a dfdl:initiator and the choice has dfdl:initiatedContent ‘yes’ </w:t>
      </w:r>
      <w:r>
        <w:br/>
        <w:t xml:space="preserve">then the parser is 'bound' to this branch and parsing of the entire choice construct fails with a </w:t>
      </w:r>
      <w:del w:id="9358" w:author="Mike Beckerle" w:date="2020-10-08T20:33:00Z">
        <w:r w:rsidDel="00B31DA3">
          <w:delText>processing error</w:delText>
        </w:r>
      </w:del>
      <w:ins w:id="9359" w:author="Mike Beckerle" w:date="2020-10-08T20:33:00Z">
        <w:r w:rsidR="00B31DA3">
          <w:t>Processing Error</w:t>
        </w:r>
      </w:ins>
      <w:r>
        <w:t>.</w:t>
      </w:r>
    </w:p>
    <w:p w14:paraId="610866C0" w14:textId="77777777" w:rsidR="000E1214" w:rsidRDefault="00A87198" w:rsidP="00C31ED0">
      <w:pPr>
        <w:numPr>
          <w:ilvl w:val="1"/>
          <w:numId w:val="145"/>
        </w:numPr>
      </w:pPr>
      <w:r>
        <w:t>Otherwise we repeat from step 1 for the next branch of the choice.</w:t>
      </w:r>
    </w:p>
    <w:p w14:paraId="1A5AB216" w14:textId="3F7816B8" w:rsidR="000E1214" w:rsidRDefault="00A87198" w:rsidP="00C31ED0">
      <w:pPr>
        <w:numPr>
          <w:ilvl w:val="0"/>
          <w:numId w:val="145"/>
        </w:numPr>
      </w:pPr>
      <w:r>
        <w:t xml:space="preserve">It is a </w:t>
      </w:r>
      <w:del w:id="9360" w:author="Mike Beckerle" w:date="2020-10-08T20:33:00Z">
        <w:r w:rsidDel="00B31DA3">
          <w:delText>processing error</w:delText>
        </w:r>
      </w:del>
      <w:ins w:id="9361" w:author="Mike Beckerle" w:date="2020-10-08T20:33:00Z">
        <w:r w:rsidR="00B31DA3">
          <w:t>Processing Error</w:t>
        </w:r>
      </w:ins>
      <w:r>
        <w:t xml:space="preserve"> if the branches of the choice are exhausted. </w:t>
      </w:r>
    </w:p>
    <w:p w14:paraId="246EC3C5" w14:textId="0FCB4473" w:rsidR="000E1214" w:rsidRDefault="00A87198" w:rsidP="00C31ED0">
      <w:pPr>
        <w:numPr>
          <w:ilvl w:val="0"/>
          <w:numId w:val="145"/>
        </w:numPr>
      </w:pPr>
      <w:r>
        <w:t xml:space="preserve">If a branch is successfully parsed without error, then that branch's </w:t>
      </w:r>
      <w:r w:rsidR="00933F0E">
        <w:t>Infoset</w:t>
      </w:r>
      <w:r>
        <w:t xml:space="preserve"> becomes the </w:t>
      </w:r>
      <w:r w:rsidR="00933F0E">
        <w:t>Infoset</w:t>
      </w:r>
      <w:r>
        <w:t xml:space="preserve"> for the parse of the choice construct.</w:t>
      </w:r>
    </w:p>
    <w:p w14:paraId="485924DF" w14:textId="77777777" w:rsidR="000E1214" w:rsidRDefault="00A87198" w:rsidP="00C31ED0">
      <w:pPr>
        <w:numPr>
          <w:ilvl w:val="0"/>
          <w:numId w:val="145"/>
        </w:numPr>
      </w:pPr>
      <w:r>
        <w:t>If the branch is an element declaration having dfdl:occursCountKind='expression' or dfdl:occursCountKind='parsed', then zero instances are possible. If the branch parses successfully without a discriminator but produces no element occurrences, then the branch is considered missing, and the parser looks for the next branch</w:t>
      </w:r>
    </w:p>
    <w:p w14:paraId="1EE863B8" w14:textId="77777777" w:rsidR="000E1214" w:rsidRDefault="00A87198">
      <w:r>
        <w:t>It is not possible for variable settings to be communicated from the speculative attempt to parse a branch to any other parsing situation. The speculative effort is completely isolated. Whether it succeeds or fails, neither the parse position in the source data, nor anything in the variable memory, nor the Infoset is affected.</w:t>
      </w:r>
    </w:p>
    <w:p w14:paraId="5446421D" w14:textId="337D2E38" w:rsidR="000E1214" w:rsidRDefault="00A87198">
      <w:r>
        <w:t>Nested choices can require unbounded</w:t>
      </w:r>
      <w:r w:rsidR="00D36F04">
        <w:rPr>
          <w:rStyle w:val="FootnoteReference"/>
        </w:rPr>
        <w:footnoteReference w:id="50"/>
      </w:r>
      <w:r>
        <w:t xml:space="preserve"> look ahead into the data.</w:t>
      </w:r>
    </w:p>
    <w:p w14:paraId="26633C30" w14:textId="77777777" w:rsidR="000E1214" w:rsidRDefault="00A87198" w:rsidP="00BC2419">
      <w:pPr>
        <w:pStyle w:val="Heading3"/>
        <w:rPr>
          <w:rFonts w:eastAsia="Times New Roman"/>
        </w:rPr>
      </w:pPr>
      <w:bookmarkStart w:id="9365" w:name="_Toc329093103"/>
      <w:bookmarkStart w:id="9366" w:name="_Toc332701616"/>
      <w:bookmarkStart w:id="9367" w:name="_Toc332701920"/>
      <w:bookmarkStart w:id="9368" w:name="_Toc332711719"/>
      <w:bookmarkStart w:id="9369" w:name="_Toc332712021"/>
      <w:bookmarkStart w:id="9370" w:name="_Toc332712322"/>
      <w:bookmarkStart w:id="9371" w:name="_Toc332724238"/>
      <w:bookmarkStart w:id="9372" w:name="_Toc332724538"/>
      <w:bookmarkStart w:id="9373" w:name="_Toc341102834"/>
      <w:bookmarkStart w:id="9374" w:name="_Toc347241569"/>
      <w:bookmarkStart w:id="9375" w:name="_Toc347744762"/>
      <w:bookmarkStart w:id="9376" w:name="_Toc348984545"/>
      <w:bookmarkStart w:id="9377" w:name="_Toc348984850"/>
      <w:bookmarkStart w:id="9378" w:name="_Toc349038014"/>
      <w:bookmarkStart w:id="9379" w:name="_Toc349038316"/>
      <w:bookmarkStart w:id="9380" w:name="_Toc349042802"/>
      <w:bookmarkStart w:id="9381" w:name="_Toc351912873"/>
      <w:bookmarkStart w:id="9382" w:name="_Toc351914894"/>
      <w:bookmarkStart w:id="9383" w:name="_Toc351915360"/>
      <w:bookmarkStart w:id="9384" w:name="_Toc361231417"/>
      <w:bookmarkStart w:id="9385" w:name="_Toc361231943"/>
      <w:bookmarkStart w:id="9386" w:name="_Toc362445241"/>
      <w:bookmarkStart w:id="9387" w:name="_Toc363909208"/>
      <w:bookmarkStart w:id="9388" w:name="_Toc364463634"/>
      <w:bookmarkStart w:id="9389" w:name="_Toc366078238"/>
      <w:bookmarkStart w:id="9390" w:name="_Toc366078857"/>
      <w:bookmarkStart w:id="9391" w:name="_Toc366079842"/>
      <w:bookmarkStart w:id="9392" w:name="_Toc366080454"/>
      <w:bookmarkStart w:id="9393" w:name="_Toc366081063"/>
      <w:bookmarkStart w:id="9394" w:name="_Toc366505403"/>
      <w:bookmarkStart w:id="9395" w:name="_Toc366508772"/>
      <w:bookmarkStart w:id="9396" w:name="_Toc366513273"/>
      <w:bookmarkStart w:id="9397" w:name="_Toc366574462"/>
      <w:bookmarkStart w:id="9398" w:name="_Toc366578255"/>
      <w:bookmarkStart w:id="9399" w:name="_Toc366578849"/>
      <w:bookmarkStart w:id="9400" w:name="_Toc366579441"/>
      <w:bookmarkStart w:id="9401" w:name="_Toc366580032"/>
      <w:bookmarkStart w:id="9402" w:name="_Toc366580624"/>
      <w:bookmarkStart w:id="9403" w:name="_Toc366581215"/>
      <w:bookmarkStart w:id="9404" w:name="_Toc366581807"/>
      <w:bookmarkStart w:id="9405" w:name="_Toc322911706"/>
      <w:bookmarkStart w:id="9406" w:name="_Toc322912245"/>
      <w:bookmarkStart w:id="9407" w:name="_Toc349042803"/>
      <w:bookmarkStart w:id="9408" w:name="_Ref38541799"/>
      <w:bookmarkStart w:id="9409" w:name="_Ref38541809"/>
      <w:bookmarkStart w:id="9410" w:name="_Toc53134147"/>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r>
        <w:rPr>
          <w:rFonts w:eastAsia="Times New Roman"/>
        </w:rPr>
        <w:t>Resolving Choices via Direct Dispatch</w:t>
      </w:r>
      <w:bookmarkEnd w:id="9407"/>
      <w:bookmarkEnd w:id="9408"/>
      <w:bookmarkEnd w:id="9409"/>
      <w:bookmarkEnd w:id="9410"/>
    </w:p>
    <w:p w14:paraId="4808B542" w14:textId="77777777" w:rsidR="000E1214" w:rsidRDefault="00A87198">
      <w:pPr>
        <w:pStyle w:val="nobreak"/>
      </w:pPr>
      <w:r>
        <w:t xml:space="preserve">Direct dispatch provides a constant-time dispatch to a choice branch independent of how many choice branches there are. </w:t>
      </w:r>
    </w:p>
    <w:p w14:paraId="111E8B2F" w14:textId="77777777" w:rsidR="000E1214" w:rsidRDefault="00A87198">
      <w:r>
        <w:t>Direct dispatch is indicated by the dfdl:choiceDispatchKey property. This expression is evaluated to compute the string matching (case sensitive) one of the dfdl:choiceBranchKey property values of one of the choice branches.</w:t>
      </w:r>
    </w:p>
    <w:p w14:paraId="5BCE3442" w14:textId="45122214" w:rsidR="000E1214" w:rsidRDefault="00A87198">
      <w:r>
        <w:t xml:space="preserve">When a match is found, it is as if a dfdl:discriminator had evaluated to true on that branch. It is selected as resolution of the choice, and there is no backtracking to try other alternative selections if a </w:t>
      </w:r>
      <w:del w:id="9411" w:author="Mike Beckerle" w:date="2020-10-08T20:33:00Z">
        <w:r w:rsidDel="00B31DA3">
          <w:delText>processing error</w:delText>
        </w:r>
      </w:del>
      <w:ins w:id="9412" w:author="Mike Beckerle" w:date="2020-10-08T20:33:00Z">
        <w:r w:rsidR="00B31DA3">
          <w:t>Processing Error</w:t>
        </w:r>
      </w:ins>
      <w:r>
        <w:t xml:space="preserve"> occurs.</w:t>
      </w:r>
    </w:p>
    <w:p w14:paraId="10B7ABEF" w14:textId="77777777" w:rsidR="000E1214" w:rsidRDefault="00A87198">
      <w:r>
        <w:t>The dfdl:choiceBranchKey property can be placed on element references, local element declarations, local sequences, local choices, or group references. All values of dfdl:choiceBranchKey properties must be unique across all branches of a choice that carries a dfdl:choiceDispatchKey property and it is a Schema Definition Error otherwise.</w:t>
      </w:r>
    </w:p>
    <w:p w14:paraId="714BAF23" w14:textId="77777777" w:rsidR="000E1214" w:rsidRDefault="00A87198">
      <w:r>
        <w:t>Note that it is a Schema Definition Error if both dfdl:initiatedContent and dfdl:choiceDispatchKey are provided on the same choice. However, it is not an error if a discriminator exists on a choice branch along with a dfdl:choiceBranchKey.</w:t>
      </w:r>
    </w:p>
    <w:p w14:paraId="7F8ABE35" w14:textId="77777777" w:rsidR="000E1214" w:rsidRDefault="00A87198" w:rsidP="00BC2419">
      <w:pPr>
        <w:pStyle w:val="Heading3"/>
        <w:rPr>
          <w:rFonts w:eastAsia="Times New Roman"/>
        </w:rPr>
      </w:pPr>
      <w:bookmarkStart w:id="9413" w:name="_Toc397515314"/>
      <w:bookmarkStart w:id="9414" w:name="_Toc349042804"/>
      <w:bookmarkStart w:id="9415" w:name="_Toc53134148"/>
      <w:bookmarkEnd w:id="9413"/>
      <w:r>
        <w:rPr>
          <w:rFonts w:eastAsia="Times New Roman"/>
        </w:rPr>
        <w:t>Unparsing Choices</w:t>
      </w:r>
      <w:bookmarkEnd w:id="9414"/>
      <w:bookmarkEnd w:id="9415"/>
    </w:p>
    <w:p w14:paraId="08AFF80F" w14:textId="3495A181" w:rsidR="000E1214" w:rsidRDefault="00A87198">
      <w:r>
        <w:t xml:space="preserve">On unparsing there is the question of how one identifies the appropriate schema choice branch corresponding to the data in the </w:t>
      </w:r>
      <w:r w:rsidR="00933F0E">
        <w:t>Infoset</w:t>
      </w:r>
      <w:r>
        <w:t xml:space="preserve">. This is complicated by the fact that the children may not be elements. They may themselves be sequences or </w:t>
      </w:r>
      <w:r w:rsidR="00F7778E">
        <w:t>choices. The</w:t>
      </w:r>
      <w:r>
        <w:t xml:space="preserve"> selection of the choice branch is as follows: The element in the </w:t>
      </w:r>
      <w:r w:rsidR="00933F0E">
        <w:t>Infoset</w:t>
      </w:r>
      <w:r>
        <w:t xml:space="preserve"> is used to search the choice branches in the schema, in schema definition order, but without looking inside any complex elements. If the element occurs in a branch, then that branch is selected and if subsequently a </w:t>
      </w:r>
      <w:del w:id="9416" w:author="Mike Beckerle" w:date="2020-10-08T20:33:00Z">
        <w:r w:rsidDel="00B31DA3">
          <w:delText>processing error</w:delText>
        </w:r>
      </w:del>
      <w:ins w:id="9417" w:author="Mike Beckerle" w:date="2020-10-08T20:33:00Z">
        <w:r w:rsidR="00B31DA3">
          <w:t>Processing Error</w:t>
        </w:r>
      </w:ins>
      <w:r>
        <w:t xml:space="preserve"> occurs, this selection is not revisited (that is, there is no backtracking). If the next element to unparse does not identify any branch of the choice, or there is no next element to unparse, then there must be a choice branch with no required elements and the first such branch would be selected for unparsing. A choice branch could consist only of a nest of model groups with no actual element content or only optional element content.</w:t>
      </w:r>
    </w:p>
    <w:p w14:paraId="61CC1437" w14:textId="77777777" w:rsidR="000E1214" w:rsidRDefault="00A87198">
      <w:r>
        <w:t>To avoid any unintended behavior, all the children of a choice can be modeled as elements.</w:t>
      </w:r>
    </w:p>
    <w:p w14:paraId="6D3067BB" w14:textId="77777777" w:rsidR="000E1214" w:rsidRDefault="00A87198">
      <w:pPr>
        <w:pStyle w:val="Heading4"/>
      </w:pPr>
      <w:r>
        <w:t>Unparsing Choices in Hidden Groups</w:t>
      </w:r>
    </w:p>
    <w:p w14:paraId="75086465" w14:textId="36FA2673" w:rsidR="000E1214" w:rsidRDefault="00A87198">
      <w:r>
        <w:t xml:space="preserve">When a choice appears inside a hidden group, there will be no corresponding </w:t>
      </w:r>
      <w:r w:rsidR="00933F0E">
        <w:t>Infoset</w:t>
      </w:r>
      <w:r>
        <w:t xml:space="preserve"> elements as there are none for hidden groups. The first branch of the choice is unparsed. All elements contained in the branch must have default </w:t>
      </w:r>
      <w:r w:rsidR="00F7778E">
        <w:t>values or</w:t>
      </w:r>
      <w:r>
        <w:t xml:space="preserve"> must have dfdl:outputValueCalc properties to compute their values, and it is a Schema Definition Error otherwise.</w:t>
      </w:r>
    </w:p>
    <w:p w14:paraId="5E007372" w14:textId="77777777" w:rsidR="000E1214" w:rsidRDefault="000E1214"/>
    <w:p w14:paraId="5259C6E3" w14:textId="77777777" w:rsidR="000E1214" w:rsidRDefault="00A87198" w:rsidP="00B31DA3">
      <w:pPr>
        <w:pStyle w:val="Heading1"/>
      </w:pPr>
      <w:bookmarkStart w:id="9418" w:name="_Toc397515316"/>
      <w:bookmarkStart w:id="9419" w:name="_Toc329093106"/>
      <w:bookmarkStart w:id="9420" w:name="_Toc332701619"/>
      <w:bookmarkStart w:id="9421" w:name="_Toc332701923"/>
      <w:bookmarkStart w:id="9422" w:name="_Toc332711722"/>
      <w:bookmarkStart w:id="9423" w:name="_Toc332712024"/>
      <w:bookmarkStart w:id="9424" w:name="_Toc332712325"/>
      <w:bookmarkStart w:id="9425" w:name="_Toc332724241"/>
      <w:bookmarkStart w:id="9426" w:name="_Toc332724541"/>
      <w:bookmarkStart w:id="9427" w:name="_Toc341102837"/>
      <w:bookmarkStart w:id="9428" w:name="_Toc347241572"/>
      <w:bookmarkStart w:id="9429" w:name="_Toc347744765"/>
      <w:bookmarkStart w:id="9430" w:name="_Toc348984548"/>
      <w:bookmarkStart w:id="9431" w:name="_Toc348984853"/>
      <w:bookmarkStart w:id="9432" w:name="_Toc349038017"/>
      <w:bookmarkStart w:id="9433" w:name="_Toc349038319"/>
      <w:bookmarkStart w:id="9434" w:name="_Toc349042805"/>
      <w:bookmarkStart w:id="9435" w:name="_Toc349642218"/>
      <w:bookmarkStart w:id="9436" w:name="_Toc351912876"/>
      <w:bookmarkStart w:id="9437" w:name="_Toc351914897"/>
      <w:bookmarkStart w:id="9438" w:name="_Toc351915363"/>
      <w:bookmarkStart w:id="9439" w:name="_Toc361231420"/>
      <w:bookmarkStart w:id="9440" w:name="_Toc361231946"/>
      <w:bookmarkStart w:id="9441" w:name="_Toc362445244"/>
      <w:bookmarkStart w:id="9442" w:name="_Toc363909211"/>
      <w:bookmarkStart w:id="9443" w:name="_Toc364463637"/>
      <w:bookmarkStart w:id="9444" w:name="_Toc366078241"/>
      <w:bookmarkStart w:id="9445" w:name="_Toc366078860"/>
      <w:bookmarkStart w:id="9446" w:name="_Toc366079845"/>
      <w:bookmarkStart w:id="9447" w:name="_Toc366080457"/>
      <w:bookmarkStart w:id="9448" w:name="_Toc366081066"/>
      <w:bookmarkStart w:id="9449" w:name="_Toc366505406"/>
      <w:bookmarkStart w:id="9450" w:name="_Toc366508775"/>
      <w:bookmarkStart w:id="9451" w:name="_Toc366513276"/>
      <w:bookmarkStart w:id="9452" w:name="_Toc366574465"/>
      <w:bookmarkStart w:id="9453" w:name="_Toc366578258"/>
      <w:bookmarkStart w:id="9454" w:name="_Toc366578852"/>
      <w:bookmarkStart w:id="9455" w:name="_Toc366579444"/>
      <w:bookmarkStart w:id="9456" w:name="_Toc366580035"/>
      <w:bookmarkStart w:id="9457" w:name="_Toc366580627"/>
      <w:bookmarkStart w:id="9458" w:name="_Toc366581218"/>
      <w:bookmarkStart w:id="9459" w:name="_Toc366581810"/>
      <w:bookmarkStart w:id="9460" w:name="_Toc322911707"/>
      <w:bookmarkStart w:id="9461" w:name="_Toc322912246"/>
      <w:bookmarkStart w:id="9462" w:name="_Toc329093107"/>
      <w:bookmarkStart w:id="9463" w:name="_Toc332701620"/>
      <w:bookmarkStart w:id="9464" w:name="_Toc332701924"/>
      <w:bookmarkStart w:id="9465" w:name="_Toc332711723"/>
      <w:bookmarkStart w:id="9466" w:name="_Toc332712025"/>
      <w:bookmarkStart w:id="9467" w:name="_Toc332712326"/>
      <w:bookmarkStart w:id="9468" w:name="_Toc332724242"/>
      <w:bookmarkStart w:id="9469" w:name="_Toc332724542"/>
      <w:bookmarkStart w:id="9470" w:name="_Toc341102838"/>
      <w:bookmarkStart w:id="9471" w:name="_Toc347241573"/>
      <w:bookmarkStart w:id="9472" w:name="_Toc347744766"/>
      <w:bookmarkStart w:id="9473" w:name="_Toc348984549"/>
      <w:bookmarkStart w:id="9474" w:name="_Toc348984854"/>
      <w:bookmarkStart w:id="9475" w:name="_Toc349038018"/>
      <w:bookmarkStart w:id="9476" w:name="_Toc349038320"/>
      <w:bookmarkStart w:id="9477" w:name="_Toc349042806"/>
      <w:bookmarkStart w:id="9478" w:name="_Toc349642219"/>
      <w:bookmarkStart w:id="9479" w:name="_Toc351912877"/>
      <w:bookmarkStart w:id="9480" w:name="_Toc351914898"/>
      <w:bookmarkStart w:id="9481" w:name="_Toc351915364"/>
      <w:bookmarkStart w:id="9482" w:name="_Toc361231421"/>
      <w:bookmarkStart w:id="9483" w:name="_Toc361231947"/>
      <w:bookmarkStart w:id="9484" w:name="_Toc362445245"/>
      <w:bookmarkStart w:id="9485" w:name="_Toc363909212"/>
      <w:bookmarkStart w:id="9486" w:name="_Toc364463638"/>
      <w:bookmarkStart w:id="9487" w:name="_Toc366078242"/>
      <w:bookmarkStart w:id="9488" w:name="_Toc366078861"/>
      <w:bookmarkStart w:id="9489" w:name="_Toc366079846"/>
      <w:bookmarkStart w:id="9490" w:name="_Toc366080458"/>
      <w:bookmarkStart w:id="9491" w:name="_Toc366081067"/>
      <w:bookmarkStart w:id="9492" w:name="_Toc366505407"/>
      <w:bookmarkStart w:id="9493" w:name="_Toc366508776"/>
      <w:bookmarkStart w:id="9494" w:name="_Toc366513277"/>
      <w:bookmarkStart w:id="9495" w:name="_Toc366574466"/>
      <w:bookmarkStart w:id="9496" w:name="_Toc366578259"/>
      <w:bookmarkStart w:id="9497" w:name="_Toc366578853"/>
      <w:bookmarkStart w:id="9498" w:name="_Toc366579445"/>
      <w:bookmarkStart w:id="9499" w:name="_Toc366580036"/>
      <w:bookmarkStart w:id="9500" w:name="_Toc366580628"/>
      <w:bookmarkStart w:id="9501" w:name="_Toc366581219"/>
      <w:bookmarkStart w:id="9502" w:name="_Toc366581811"/>
      <w:bookmarkStart w:id="9503" w:name="_Toc322911708"/>
      <w:bookmarkStart w:id="9504" w:name="_Toc322912247"/>
      <w:bookmarkStart w:id="9505" w:name="_Toc329093108"/>
      <w:bookmarkStart w:id="9506" w:name="_Toc332701621"/>
      <w:bookmarkStart w:id="9507" w:name="_Toc332701925"/>
      <w:bookmarkStart w:id="9508" w:name="_Toc332711724"/>
      <w:bookmarkStart w:id="9509" w:name="_Toc332712026"/>
      <w:bookmarkStart w:id="9510" w:name="_Toc332712327"/>
      <w:bookmarkStart w:id="9511" w:name="_Toc332724243"/>
      <w:bookmarkStart w:id="9512" w:name="_Toc332724543"/>
      <w:bookmarkStart w:id="9513" w:name="_Toc341102839"/>
      <w:bookmarkStart w:id="9514" w:name="_Toc347241574"/>
      <w:bookmarkStart w:id="9515" w:name="_Toc347744767"/>
      <w:bookmarkStart w:id="9516" w:name="_Toc348984550"/>
      <w:bookmarkStart w:id="9517" w:name="_Toc348984855"/>
      <w:bookmarkStart w:id="9518" w:name="_Toc349038019"/>
      <w:bookmarkStart w:id="9519" w:name="_Toc349038321"/>
      <w:bookmarkStart w:id="9520" w:name="_Toc349042807"/>
      <w:bookmarkStart w:id="9521" w:name="_Toc349642220"/>
      <w:bookmarkStart w:id="9522" w:name="_Toc351912878"/>
      <w:bookmarkStart w:id="9523" w:name="_Toc351914899"/>
      <w:bookmarkStart w:id="9524" w:name="_Toc351915365"/>
      <w:bookmarkStart w:id="9525" w:name="_Toc361231422"/>
      <w:bookmarkStart w:id="9526" w:name="_Toc361231948"/>
      <w:bookmarkStart w:id="9527" w:name="_Toc362445246"/>
      <w:bookmarkStart w:id="9528" w:name="_Toc363909213"/>
      <w:bookmarkStart w:id="9529" w:name="_Toc364463639"/>
      <w:bookmarkStart w:id="9530" w:name="_Toc366078243"/>
      <w:bookmarkStart w:id="9531" w:name="_Toc366078862"/>
      <w:bookmarkStart w:id="9532" w:name="_Toc366079847"/>
      <w:bookmarkStart w:id="9533" w:name="_Toc366080459"/>
      <w:bookmarkStart w:id="9534" w:name="_Toc366081068"/>
      <w:bookmarkStart w:id="9535" w:name="_Toc366505408"/>
      <w:bookmarkStart w:id="9536" w:name="_Toc366508777"/>
      <w:bookmarkStart w:id="9537" w:name="_Toc366513278"/>
      <w:bookmarkStart w:id="9538" w:name="_Toc366574467"/>
      <w:bookmarkStart w:id="9539" w:name="_Toc366578260"/>
      <w:bookmarkStart w:id="9540" w:name="_Toc366578854"/>
      <w:bookmarkStart w:id="9541" w:name="_Toc366579446"/>
      <w:bookmarkStart w:id="9542" w:name="_Toc366580037"/>
      <w:bookmarkStart w:id="9543" w:name="_Toc366580629"/>
      <w:bookmarkStart w:id="9544" w:name="_Toc366581220"/>
      <w:bookmarkStart w:id="9545" w:name="_Toc366581812"/>
      <w:bookmarkStart w:id="9546" w:name="_Properties_for_Array"/>
      <w:bookmarkStart w:id="9547" w:name="_Toc349042808"/>
      <w:bookmarkStart w:id="9548" w:name="_Toc130873646"/>
      <w:bookmarkStart w:id="9549" w:name="_Toc140549618"/>
      <w:bookmarkStart w:id="9550" w:name="_Toc177399121"/>
      <w:bookmarkStart w:id="9551" w:name="_Toc175057408"/>
      <w:bookmarkStart w:id="9552" w:name="_Toc199516353"/>
      <w:bookmarkStart w:id="9553" w:name="_Toc194984015"/>
      <w:bookmarkStart w:id="9554" w:name="_Toc243112857"/>
      <w:bookmarkStart w:id="9555" w:name="_Ref255476292"/>
      <w:bookmarkStart w:id="9556" w:name="_Ref351913722"/>
      <w:bookmarkStart w:id="9557" w:name="_Ref351913750"/>
      <w:bookmarkStart w:id="9558" w:name="_Ref38542684"/>
      <w:bookmarkStart w:id="9559" w:name="_Ref38542691"/>
      <w:bookmarkStart w:id="9560" w:name="_Ref38543204"/>
      <w:bookmarkStart w:id="9561" w:name="_Ref38543215"/>
      <w:bookmarkStart w:id="9562" w:name="_Toc112836593"/>
      <w:bookmarkStart w:id="9563" w:name="_Toc112826311"/>
      <w:bookmarkStart w:id="9564" w:name="_Toc113075295"/>
      <w:bookmarkStart w:id="9565" w:name="_Toc53134149"/>
      <w:bookmarkEnd w:id="9418"/>
      <w:bookmarkEnd w:id="9419"/>
      <w:bookmarkEnd w:id="9420"/>
      <w:bookmarkEnd w:id="9421"/>
      <w:bookmarkEnd w:id="9422"/>
      <w:bookmarkEnd w:id="9423"/>
      <w:bookmarkEnd w:id="9424"/>
      <w:bookmarkEnd w:id="9425"/>
      <w:bookmarkEnd w:id="9426"/>
      <w:bookmarkEnd w:id="9427"/>
      <w:bookmarkEnd w:id="9428"/>
      <w:bookmarkEnd w:id="9429"/>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bookmarkEnd w:id="9482"/>
      <w:bookmarkEnd w:id="9483"/>
      <w:bookmarkEnd w:id="9484"/>
      <w:bookmarkEnd w:id="9485"/>
      <w:bookmarkEnd w:id="9486"/>
      <w:bookmarkEnd w:id="9487"/>
      <w:bookmarkEnd w:id="9488"/>
      <w:bookmarkEnd w:id="9489"/>
      <w:bookmarkEnd w:id="9490"/>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bookmarkEnd w:id="9536"/>
      <w:bookmarkEnd w:id="9537"/>
      <w:bookmarkEnd w:id="9538"/>
      <w:bookmarkEnd w:id="9539"/>
      <w:bookmarkEnd w:id="9540"/>
      <w:bookmarkEnd w:id="9541"/>
      <w:bookmarkEnd w:id="9542"/>
      <w:bookmarkEnd w:id="9543"/>
      <w:bookmarkEnd w:id="9544"/>
      <w:bookmarkEnd w:id="9545"/>
      <w:bookmarkEnd w:id="9546"/>
      <w:r>
        <w:t>Properties for Array Elements and Optional Elements</w:t>
      </w:r>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5"/>
    </w:p>
    <w:p w14:paraId="592FD093" w14:textId="77777777" w:rsidR="000E1214" w:rsidRDefault="00A87198">
      <w:r>
        <w:t xml:space="preserve">These properties are for array elements (XSD maxOccurs &gt;1 or unbounded) or optional elements (XSD minOccurs 0 and XSD maxOccurs 1). The properties handle a logical one-dimensional array of any simple or complex type. </w:t>
      </w:r>
    </w:p>
    <w:tbl>
      <w:tblPr>
        <w:tblStyle w:val="Table"/>
        <w:tblW w:w="5000" w:type="pct"/>
        <w:tblInd w:w="0" w:type="dxa"/>
        <w:tblLook w:val="0620" w:firstRow="1" w:lastRow="0" w:firstColumn="0" w:lastColumn="0" w:noHBand="1" w:noVBand="1"/>
      </w:tblPr>
      <w:tblGrid>
        <w:gridCol w:w="1740"/>
        <w:gridCol w:w="6890"/>
      </w:tblGrid>
      <w:tr w:rsidR="000E1214" w14:paraId="340104AF"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A6176A4" w14:textId="77777777" w:rsidR="000E1214" w:rsidRDefault="00A87198">
            <w:r>
              <w:t>Property Name</w:t>
            </w:r>
          </w:p>
        </w:tc>
        <w:tc>
          <w:tcPr>
            <w:tcW w:w="0" w:type="auto"/>
            <w:hideMark/>
          </w:tcPr>
          <w:p w14:paraId="28111FE3" w14:textId="77777777" w:rsidR="000E1214" w:rsidRDefault="00A87198">
            <w:r>
              <w:t>Description</w:t>
            </w:r>
          </w:p>
        </w:tc>
      </w:tr>
      <w:tr w:rsidR="000E1214" w14:paraId="3204E39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1D706A" w14:textId="77777777" w:rsidR="000E1214" w:rsidRDefault="00A87198">
            <w:pPr>
              <w:rPr>
                <w:rFonts w:eastAsia="Arial Unicode MS"/>
              </w:rPr>
            </w:pPr>
            <w:r>
              <w:rPr>
                <w:rFonts w:eastAsia="Arial Unicode MS"/>
              </w:rPr>
              <w:t>occursCountKind</w:t>
            </w:r>
          </w:p>
        </w:tc>
        <w:tc>
          <w:tcPr>
            <w:tcW w:w="0" w:type="auto"/>
            <w:tcBorders>
              <w:top w:val="single" w:sz="4" w:space="0" w:color="auto"/>
              <w:left w:val="single" w:sz="4" w:space="0" w:color="auto"/>
              <w:bottom w:val="single" w:sz="4" w:space="0" w:color="auto"/>
              <w:right w:val="single" w:sz="4" w:space="0" w:color="auto"/>
            </w:tcBorders>
            <w:hideMark/>
          </w:tcPr>
          <w:p w14:paraId="526E46E2" w14:textId="77777777" w:rsidR="000E1214" w:rsidRDefault="00A87198">
            <w:pPr>
              <w:rPr>
                <w:rFonts w:eastAsia="Arial Unicode MS"/>
              </w:rPr>
            </w:pPr>
            <w:r>
              <w:rPr>
                <w:rFonts w:eastAsia="Arial Unicode MS"/>
              </w:rPr>
              <w:t>Enum</w:t>
            </w:r>
          </w:p>
          <w:p w14:paraId="6BA224AA" w14:textId="77777777" w:rsidR="000E1214" w:rsidRDefault="00A87198">
            <w:pPr>
              <w:rPr>
                <w:rFonts w:eastAsia="Arial Unicode MS"/>
              </w:rPr>
            </w:pPr>
            <w:r>
              <w:rPr>
                <w:rFonts w:eastAsia="Arial Unicode MS"/>
              </w:rPr>
              <w:t xml:space="preserve">Specifies how the actual number of occurrences is to be established.  </w:t>
            </w:r>
          </w:p>
          <w:p w14:paraId="4665826C" w14:textId="77777777" w:rsidR="000E1214" w:rsidRDefault="00A87198">
            <w:pPr>
              <w:rPr>
                <w:rFonts w:eastAsia="Arial Unicode MS"/>
              </w:rPr>
            </w:pPr>
            <w:r>
              <w:rPr>
                <w:rFonts w:eastAsia="Arial Unicode MS"/>
              </w:rPr>
              <w:t xml:space="preserve">Valid values 'fixed', 'expression', 'parsed', 'implicit' ,'stopValue'. </w:t>
            </w:r>
          </w:p>
          <w:p w14:paraId="3F493C08" w14:textId="77777777" w:rsidR="000E1214" w:rsidRDefault="00A87198">
            <w:pPr>
              <w:rPr>
                <w:rFonts w:eastAsia="Arial Unicode MS"/>
              </w:rPr>
            </w:pPr>
            <w:r>
              <w:rPr>
                <w:rFonts w:eastAsia="Arial Unicode MS"/>
              </w:rPr>
              <w:t xml:space="preserve">'fixed' means use the XSD maxOccurs property. </w:t>
            </w:r>
          </w:p>
          <w:p w14:paraId="7790CDBA" w14:textId="77777777" w:rsidR="000E1214" w:rsidRDefault="00A87198">
            <w:pPr>
              <w:rPr>
                <w:rFonts w:eastAsia="Arial Unicode MS"/>
              </w:rPr>
            </w:pPr>
            <w:r>
              <w:rPr>
                <w:rFonts w:eastAsia="Arial Unicode MS"/>
              </w:rPr>
              <w:t>'expression' means use the dfdl:occursCount property.</w:t>
            </w:r>
          </w:p>
          <w:p w14:paraId="09315C13" w14:textId="77777777" w:rsidR="000E1214" w:rsidRDefault="00A87198">
            <w:pPr>
              <w:rPr>
                <w:rFonts w:eastAsia="Arial Unicode MS"/>
              </w:rPr>
            </w:pPr>
            <w:r>
              <w:rPr>
                <w:rFonts w:eastAsia="Arial Unicode MS"/>
              </w:rPr>
              <w:t xml:space="preserve">'parsed' means that the number of occurrences is determined solely by speculative parsing. </w:t>
            </w:r>
          </w:p>
          <w:p w14:paraId="45A5EFFC" w14:textId="77777777" w:rsidR="000E1214" w:rsidRDefault="00A87198">
            <w:pPr>
              <w:rPr>
                <w:rFonts w:eastAsia="Arial Unicode MS"/>
              </w:rPr>
            </w:pPr>
            <w:r>
              <w:rPr>
                <w:rFonts w:eastAsia="Arial Unicode MS"/>
              </w:rPr>
              <w:t>'implicit' means that the number of occurrences is determined by speculative parsing in conjunction with the XSD minOccurs and XSD maxOccurs properties.</w:t>
            </w:r>
          </w:p>
          <w:p w14:paraId="09F48166" w14:textId="77777777" w:rsidR="000E1214" w:rsidRDefault="00A87198">
            <w:pPr>
              <w:rPr>
                <w:rFonts w:eastAsia="Arial Unicode MS"/>
              </w:rPr>
            </w:pPr>
            <w:r>
              <w:rPr>
                <w:rFonts w:eastAsia="Arial Unicode MS"/>
              </w:rPr>
              <w:t xml:space="preserve">'stopValue' means look for a mandatory logical stop value which signifies the end of the occurrences. </w:t>
            </w:r>
          </w:p>
          <w:p w14:paraId="0414DA49" w14:textId="70F49A5B" w:rsidR="000E1214" w:rsidRDefault="00A87198">
            <w:pPr>
              <w:rPr>
                <w:rFonts w:eastAsia="Arial Unicode MS"/>
              </w:rPr>
            </w:pPr>
            <w:r>
              <w:rPr>
                <w:rFonts w:eastAsia="Arial Unicode MS"/>
              </w:rPr>
              <w:t xml:space="preserve">These values are described in detail in </w:t>
            </w:r>
            <w:del w:id="9566" w:author="Mike Beckerle" w:date="2020-10-09T10:25:00Z">
              <w:r w:rsidDel="003E209F">
                <w:rPr>
                  <w:rFonts w:eastAsia="Arial Unicode MS"/>
                </w:rPr>
                <w:delText>section</w:delText>
              </w:r>
            </w:del>
            <w:ins w:id="9567" w:author="Mike Beckerle" w:date="2020-10-09T10:25:00Z">
              <w:r w:rsidR="003E209F">
                <w:rPr>
                  <w:rFonts w:eastAsia="Arial Unicode MS"/>
                </w:rPr>
                <w:t>Section</w:t>
              </w:r>
            </w:ins>
            <w:r>
              <w:rPr>
                <w:rFonts w:eastAsia="Arial Unicode MS"/>
              </w:rPr>
              <w:t xml:space="preserve"> </w:t>
            </w:r>
            <w:r w:rsidRPr="00065302">
              <w:rPr>
                <w:rStyle w:val="Hyperlink"/>
              </w:rPr>
              <w:fldChar w:fldCharType="begin"/>
            </w:r>
            <w:r w:rsidRPr="00065302">
              <w:rPr>
                <w:rStyle w:val="Hyperlink"/>
                <w:rFonts w:eastAsia="Arial Unicode MS"/>
              </w:rPr>
              <w:instrText xml:space="preserve"> REF _Ref351049926 \r \h  \* MERGEFORMAT </w:instrText>
            </w:r>
            <w:r w:rsidRPr="00065302">
              <w:rPr>
                <w:rStyle w:val="Hyperlink"/>
              </w:rPr>
            </w:r>
            <w:r w:rsidRPr="00065302">
              <w:rPr>
                <w:rStyle w:val="Hyperlink"/>
              </w:rPr>
              <w:fldChar w:fldCharType="separate"/>
            </w:r>
            <w:r w:rsidR="008A37A6">
              <w:rPr>
                <w:rStyle w:val="Hyperlink"/>
                <w:rFonts w:eastAsia="Arial Unicode MS"/>
              </w:rPr>
              <w:t>16.1</w:t>
            </w:r>
            <w:r w:rsidRPr="00065302">
              <w:rPr>
                <w:rStyle w:val="Hyperlink"/>
              </w:rPr>
              <w:fldChar w:fldCharType="end"/>
            </w:r>
            <w:r>
              <w:rPr>
                <w:rFonts w:eastAsia="Arial Unicode MS"/>
              </w:rPr>
              <w:t>.</w:t>
            </w:r>
          </w:p>
          <w:p w14:paraId="2F06C6C9" w14:textId="77777777" w:rsidR="000E1214" w:rsidRDefault="00A87198">
            <w:pPr>
              <w:rPr>
                <w:rFonts w:eastAsia="Arial Unicode MS"/>
              </w:rPr>
            </w:pPr>
            <w:r>
              <w:rPr>
                <w:rFonts w:eastAsia="Arial Unicode MS"/>
              </w:rPr>
              <w:t>Annotation: dfdl:element</w:t>
            </w:r>
          </w:p>
        </w:tc>
      </w:tr>
      <w:tr w:rsidR="000E1214" w14:paraId="337F37D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9ADD4A" w14:textId="77777777" w:rsidR="000E1214" w:rsidRDefault="00A87198">
            <w:pPr>
              <w:rPr>
                <w:rFonts w:eastAsia="Arial Unicode MS"/>
              </w:rPr>
            </w:pPr>
            <w:r>
              <w:rPr>
                <w:rFonts w:eastAsia="Arial Unicode MS"/>
              </w:rPr>
              <w:t>occursCount</w:t>
            </w:r>
          </w:p>
        </w:tc>
        <w:tc>
          <w:tcPr>
            <w:tcW w:w="0" w:type="auto"/>
            <w:tcBorders>
              <w:top w:val="single" w:sz="4" w:space="0" w:color="auto"/>
              <w:left w:val="single" w:sz="4" w:space="0" w:color="auto"/>
              <w:bottom w:val="single" w:sz="4" w:space="0" w:color="auto"/>
              <w:right w:val="single" w:sz="4" w:space="0" w:color="auto"/>
            </w:tcBorders>
            <w:hideMark/>
          </w:tcPr>
          <w:p w14:paraId="5028086B" w14:textId="77777777" w:rsidR="000E1214" w:rsidRDefault="00A87198">
            <w:pPr>
              <w:rPr>
                <w:rFonts w:eastAsia="Arial Unicode MS"/>
              </w:rPr>
            </w:pPr>
            <w:r>
              <w:rPr>
                <w:rFonts w:eastAsia="Arial Unicode MS"/>
              </w:rPr>
              <w:t>DFDL Expression</w:t>
            </w:r>
          </w:p>
          <w:p w14:paraId="2AD7D4FA" w14:textId="77777777" w:rsidR="000E1214" w:rsidRDefault="00A87198">
            <w:pPr>
              <w:rPr>
                <w:rFonts w:eastAsia="Arial Unicode MS"/>
              </w:rPr>
            </w:pPr>
            <w:r>
              <w:rPr>
                <w:rFonts w:eastAsia="Arial Unicode MS" w:cs="Arial"/>
              </w:rPr>
              <w:t xml:space="preserve">Specifies </w:t>
            </w:r>
            <w:r>
              <w:rPr>
                <w:rFonts w:eastAsia="Arial Unicode MS"/>
              </w:rPr>
              <w:t>the number of occurrences of the element.</w:t>
            </w:r>
          </w:p>
          <w:p w14:paraId="35125389" w14:textId="77777777" w:rsidR="000E1214" w:rsidRDefault="00A87198">
            <w:pPr>
              <w:rPr>
                <w:rFonts w:eastAsia="Arial Unicode MS"/>
              </w:rPr>
            </w:pPr>
            <w:r>
              <w:rPr>
                <w:rFonts w:cs="Arial"/>
              </w:rPr>
              <w:t>Required only when dfdl:occursCountKind is 'expression'.</w:t>
            </w:r>
          </w:p>
          <w:p w14:paraId="1B1B8B02" w14:textId="77777777" w:rsidR="000E1214" w:rsidRDefault="00A87198">
            <w:pPr>
              <w:rPr>
                <w:rFonts w:eastAsia="Arial Unicode MS"/>
              </w:rPr>
            </w:pPr>
            <w:r>
              <w:rPr>
                <w:rFonts w:eastAsia="Arial Unicode MS"/>
              </w:rPr>
              <w:t>This property is computed by way of an expression which returns a non-negative integer. The expression must not contain forward references to elements which have not yet been processed.</w:t>
            </w:r>
          </w:p>
          <w:p w14:paraId="0AB09635" w14:textId="77777777" w:rsidR="000E1214" w:rsidRDefault="00A87198">
            <w:pPr>
              <w:rPr>
                <w:rFonts w:eastAsia="Arial Unicode MS"/>
              </w:rPr>
            </w:pPr>
            <w:r>
              <w:rPr>
                <w:rFonts w:eastAsia="Arial Unicode MS"/>
              </w:rPr>
              <w:t>Annotation: dfdl:element,</w:t>
            </w:r>
          </w:p>
        </w:tc>
      </w:tr>
      <w:tr w:rsidR="000E1214" w14:paraId="7D39900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8ECD23" w14:textId="77777777" w:rsidR="000E1214" w:rsidRDefault="00A87198">
            <w:pPr>
              <w:rPr>
                <w:rFonts w:eastAsia="Arial Unicode MS"/>
              </w:rPr>
            </w:pPr>
            <w:r>
              <w:rPr>
                <w:rFonts w:eastAsia="Arial Unicode MS"/>
              </w:rPr>
              <w:t>occursStopValue</w:t>
            </w:r>
          </w:p>
        </w:tc>
        <w:tc>
          <w:tcPr>
            <w:tcW w:w="0" w:type="auto"/>
            <w:tcBorders>
              <w:top w:val="single" w:sz="4" w:space="0" w:color="auto"/>
              <w:left w:val="single" w:sz="4" w:space="0" w:color="auto"/>
              <w:bottom w:val="single" w:sz="4" w:space="0" w:color="auto"/>
              <w:right w:val="single" w:sz="4" w:space="0" w:color="auto"/>
            </w:tcBorders>
            <w:hideMark/>
          </w:tcPr>
          <w:p w14:paraId="2B6085DE" w14:textId="77777777" w:rsidR="000E1214" w:rsidRDefault="00A87198">
            <w:pPr>
              <w:rPr>
                <w:rFonts w:eastAsia="Arial Unicode MS"/>
              </w:rPr>
            </w:pPr>
            <w:r>
              <w:rPr>
                <w:rFonts w:eastAsia="MS Mincho"/>
                <w:lang w:eastAsia="ja-JP"/>
              </w:rPr>
              <w:t>List of DFDL Logical Values</w:t>
            </w:r>
            <w:r>
              <w:rPr>
                <w:rFonts w:eastAsia="Arial Unicode MS"/>
              </w:rPr>
              <w:t xml:space="preserve"> </w:t>
            </w:r>
          </w:p>
          <w:p w14:paraId="30FC5A6F" w14:textId="77777777" w:rsidR="000E1214" w:rsidRDefault="00A87198">
            <w:pPr>
              <w:rPr>
                <w:rFonts w:eastAsia="Arial Unicode MS"/>
              </w:rPr>
            </w:pPr>
            <w:r>
              <w:rPr>
                <w:rFonts w:eastAsia="Arial Unicode MS"/>
              </w:rPr>
              <w:t xml:space="preserve">A whitespace separated list of logical values that specify  the alternative logical stop values for the element. </w:t>
            </w:r>
          </w:p>
          <w:p w14:paraId="5C26246C" w14:textId="77777777" w:rsidR="000E1214" w:rsidRDefault="00A87198">
            <w:pPr>
              <w:rPr>
                <w:rFonts w:eastAsia="Arial Unicode MS"/>
              </w:rPr>
            </w:pPr>
            <w:r>
              <w:rPr>
                <w:rFonts w:eastAsia="Arial Unicode MS"/>
              </w:rPr>
              <w:t>Required only when dfdl:occursCountKind is 'stopValue'.</w:t>
            </w:r>
          </w:p>
          <w:p w14:paraId="3E5023BE" w14:textId="4FD1E6D5" w:rsidR="000E1214" w:rsidRDefault="00A87198">
            <w:pPr>
              <w:rPr>
                <w:rFonts w:eastAsia="Arial Unicode MS"/>
              </w:rPr>
            </w:pPr>
            <w:r>
              <w:rPr>
                <w:rFonts w:eastAsia="Arial Unicode MS"/>
              </w:rPr>
              <w:t xml:space="preserve">When parsing then if an occurrence of the element has a logical value that matches one of the values in this list then the parser </w:t>
            </w:r>
            <w:r w:rsidR="008E7C14">
              <w:rPr>
                <w:rFonts w:eastAsia="Arial Unicode MS"/>
              </w:rPr>
              <w:t xml:space="preserve">MUST </w:t>
            </w:r>
            <w:r>
              <w:rPr>
                <w:rFonts w:eastAsia="Arial Unicode MS"/>
              </w:rPr>
              <w:t>not expect any more occurrences of the element.</w:t>
            </w:r>
          </w:p>
          <w:p w14:paraId="23780811" w14:textId="1AF4409F" w:rsidR="000E1214" w:rsidRDefault="00A87198">
            <w:pPr>
              <w:rPr>
                <w:rFonts w:eastAsia="Arial Unicode MS"/>
              </w:rPr>
            </w:pPr>
            <w:r>
              <w:rPr>
                <w:rFonts w:eastAsia="Arial Unicode MS"/>
              </w:rPr>
              <w:t xml:space="preserve">On unparsing the first value will be inserted as an additional final occurrence in the array after </w:t>
            </w:r>
            <w:r w:rsidR="00F7778E">
              <w:rPr>
                <w:rFonts w:eastAsia="Arial Unicode MS"/>
              </w:rPr>
              <w:t>all</w:t>
            </w:r>
            <w:r>
              <w:rPr>
                <w:rFonts w:eastAsia="Arial Unicode MS"/>
              </w:rPr>
              <w:t xml:space="preserve"> the occurrences in the </w:t>
            </w:r>
            <w:r w:rsidR="00933F0E">
              <w:rPr>
                <w:rFonts w:eastAsia="Arial Unicode MS"/>
              </w:rPr>
              <w:t>Infoset</w:t>
            </w:r>
            <w:r>
              <w:rPr>
                <w:rFonts w:eastAsia="Arial Unicode MS"/>
              </w:rPr>
              <w:t xml:space="preserve"> have been output.</w:t>
            </w:r>
          </w:p>
          <w:p w14:paraId="4EDA380F" w14:textId="77777777" w:rsidR="000E1214" w:rsidRDefault="00A87198">
            <w:pPr>
              <w:rPr>
                <w:rFonts w:eastAsia="Arial Unicode MS"/>
              </w:rPr>
            </w:pPr>
            <w:r>
              <w:rPr>
                <w:rFonts w:cs="Arial"/>
                <w:bCs/>
                <w:lang w:eastAsia="en-GB"/>
              </w:rPr>
              <w:t>The dfdl:occursStopValue property must not be empty string.</w:t>
            </w:r>
          </w:p>
          <w:p w14:paraId="24A58705" w14:textId="77777777" w:rsidR="000E1214" w:rsidRDefault="00A87198">
            <w:pPr>
              <w:keepNext/>
              <w:rPr>
                <w:rFonts w:eastAsia="Arial Unicode MS"/>
              </w:rPr>
            </w:pPr>
            <w:r>
              <w:rPr>
                <w:rFonts w:eastAsia="Arial Unicode MS"/>
              </w:rPr>
              <w:t>Annotation: dfdl:element</w:t>
            </w:r>
          </w:p>
        </w:tc>
      </w:tr>
    </w:tbl>
    <w:p w14:paraId="24581645" w14:textId="4F73FCCA" w:rsidR="000E1214" w:rsidRDefault="00A87198">
      <w:pPr>
        <w:pStyle w:val="Caption"/>
      </w:pPr>
      <w:bookmarkStart w:id="9568" w:name="_Toc130873647"/>
      <w:bookmarkStart w:id="9569" w:name="_Toc140549619"/>
      <w:bookmarkStart w:id="9570" w:name="_Ref157416759"/>
      <w:r>
        <w:t xml:space="preserve">Table </w:t>
      </w:r>
      <w:fldSimple w:instr=" SEQ Table \* ARABIC ">
        <w:r w:rsidR="008A37A6">
          <w:rPr>
            <w:noProof/>
          </w:rPr>
          <w:t>52</w:t>
        </w:r>
      </w:fldSimple>
      <w:r>
        <w:t xml:space="preserve"> Properties for Array Elements and Optional Elements</w:t>
      </w:r>
    </w:p>
    <w:p w14:paraId="625B1CEC" w14:textId="13FFB9BA" w:rsidR="000E1214" w:rsidRDefault="00A87198">
      <w:r>
        <w:t xml:space="preserve">When XSD minOccurs 1 and XSD maxOccurs 1, the above properties are not used, and the behavior is as if dfdl:occursCountKind was 'fixed' as described in </w:t>
      </w:r>
      <w:del w:id="9571" w:author="Mike Beckerle" w:date="2020-10-09T10:25:00Z">
        <w:r w:rsidDel="003E209F">
          <w:delText>section</w:delText>
        </w:r>
      </w:del>
      <w:ins w:id="9572" w:author="Mike Beckerle" w:date="2020-10-09T10:25:00Z">
        <w:r w:rsidR="003E209F">
          <w:t>Section</w:t>
        </w:r>
      </w:ins>
      <w:r>
        <w:t xml:space="preserve"> </w:t>
      </w:r>
      <w:r w:rsidR="00B5754E" w:rsidRPr="00065302">
        <w:rPr>
          <w:rStyle w:val="Hyperlink"/>
        </w:rPr>
        <w:fldChar w:fldCharType="begin"/>
      </w:r>
      <w:r w:rsidR="00B5754E" w:rsidRPr="00065302">
        <w:rPr>
          <w:rStyle w:val="Hyperlink"/>
        </w:rPr>
        <w:instrText xml:space="preserve"> REF _Ref351050062 \w </w:instrText>
      </w:r>
      <w:r w:rsidR="00B5754E" w:rsidRPr="00065302">
        <w:rPr>
          <w:rStyle w:val="Hyperlink"/>
        </w:rPr>
        <w:fldChar w:fldCharType="separate"/>
      </w:r>
      <w:r w:rsidR="008A37A6">
        <w:rPr>
          <w:rStyle w:val="Hyperlink"/>
        </w:rPr>
        <w:t>16.1.1</w:t>
      </w:r>
      <w:r w:rsidR="00B5754E" w:rsidRPr="00065302">
        <w:rPr>
          <w:rStyle w:val="Hyperlink"/>
        </w:rPr>
        <w:fldChar w:fldCharType="end"/>
      </w:r>
      <w:r>
        <w:t>.</w:t>
      </w:r>
    </w:p>
    <w:p w14:paraId="5C716AFD" w14:textId="77777777" w:rsidR="000E1214" w:rsidRDefault="00A87198" w:rsidP="00B31DA3">
      <w:pPr>
        <w:pStyle w:val="Heading2"/>
      </w:pPr>
      <w:bookmarkStart w:id="9573" w:name="_Toc53134150"/>
      <w:r>
        <w:t xml:space="preserve">The </w:t>
      </w:r>
      <w:bookmarkStart w:id="9574" w:name="_Toc351912881"/>
      <w:bookmarkStart w:id="9575" w:name="_Toc351914902"/>
      <w:bookmarkStart w:id="9576" w:name="_Toc351915368"/>
      <w:bookmarkStart w:id="9577" w:name="_Toc361231425"/>
      <w:bookmarkStart w:id="9578" w:name="_Toc361231951"/>
      <w:bookmarkStart w:id="9579" w:name="_Toc362445249"/>
      <w:bookmarkStart w:id="9580" w:name="_Toc363909216"/>
      <w:bookmarkStart w:id="9581" w:name="_Toc364463642"/>
      <w:bookmarkStart w:id="9582" w:name="_Toc366078246"/>
      <w:bookmarkStart w:id="9583" w:name="_Toc351912882"/>
      <w:bookmarkStart w:id="9584" w:name="_Toc351914903"/>
      <w:bookmarkStart w:id="9585" w:name="_Toc351915369"/>
      <w:bookmarkStart w:id="9586" w:name="_Toc361231426"/>
      <w:bookmarkStart w:id="9587" w:name="_Toc361231952"/>
      <w:bookmarkStart w:id="9588" w:name="_Toc362445250"/>
      <w:bookmarkStart w:id="9589" w:name="_Toc363909217"/>
      <w:bookmarkStart w:id="9590" w:name="_Toc364463643"/>
      <w:bookmarkStart w:id="9591" w:name="_Toc366078247"/>
      <w:bookmarkStart w:id="9592" w:name="_Toc351912883"/>
      <w:bookmarkStart w:id="9593" w:name="_Toc351914904"/>
      <w:bookmarkStart w:id="9594" w:name="_Toc351915370"/>
      <w:bookmarkStart w:id="9595" w:name="_Toc361231427"/>
      <w:bookmarkStart w:id="9596" w:name="_Toc361231953"/>
      <w:bookmarkStart w:id="9597" w:name="_Toc362445251"/>
      <w:bookmarkStart w:id="9598" w:name="_Toc363909218"/>
      <w:bookmarkStart w:id="9599" w:name="_Toc364463644"/>
      <w:bookmarkStart w:id="9600" w:name="_Toc366078248"/>
      <w:bookmarkStart w:id="9601" w:name="_dfdl:occursCountKind_property"/>
      <w:bookmarkStart w:id="9602" w:name="_Ref351049926"/>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r>
        <w:t>dfdl:occursCountKind property</w:t>
      </w:r>
      <w:bookmarkEnd w:id="9602"/>
      <w:bookmarkEnd w:id="9573"/>
    </w:p>
    <w:p w14:paraId="06226346" w14:textId="77777777" w:rsidR="000E1214" w:rsidRDefault="00A87198" w:rsidP="00BC2419">
      <w:pPr>
        <w:pStyle w:val="Heading3"/>
        <w:rPr>
          <w:rFonts w:eastAsia="Times New Roman"/>
        </w:rPr>
      </w:pPr>
      <w:bookmarkStart w:id="9603" w:name="_Ref351050062"/>
      <w:bookmarkStart w:id="9604" w:name="_Toc53134151"/>
      <w:r>
        <w:rPr>
          <w:rFonts w:eastAsia="Times New Roman"/>
        </w:rPr>
        <w:t>dfdl:occursCountKind 'fixed'</w:t>
      </w:r>
      <w:bookmarkEnd w:id="9603"/>
      <w:bookmarkEnd w:id="9604"/>
    </w:p>
    <w:p w14:paraId="70473577" w14:textId="77777777" w:rsidR="000E1214" w:rsidRDefault="00A87198">
      <w:pPr>
        <w:rPr>
          <w:rFonts w:eastAsia="Arial Unicode MS" w:cs="Arial"/>
        </w:rPr>
      </w:pPr>
      <w:r>
        <w:rPr>
          <w:rFonts w:eastAsia="Arial Unicode MS" w:cs="Arial"/>
        </w:rPr>
        <w:t xml:space="preserve">The enum 'fixed' should be used when the number of occurrences is always the same. The number is provided by the XSD maxOccurs property. </w:t>
      </w:r>
    </w:p>
    <w:p w14:paraId="76DB098B" w14:textId="6AE8E90D" w:rsidR="000E1214" w:rsidRDefault="00A87198">
      <w:pPr>
        <w:rPr>
          <w:rFonts w:eastAsia="Arial Unicode MS" w:cs="Arial"/>
        </w:rPr>
      </w:pPr>
      <w:r>
        <w:rPr>
          <w:rFonts w:eastAsia="Arial Unicode MS" w:cs="Arial"/>
        </w:rPr>
        <w:t xml:space="preserve">When parsing, maxOccurs occurrences are expected in the data. It is a </w:t>
      </w:r>
      <w:del w:id="9605" w:author="Mike Beckerle" w:date="2020-10-08T20:33:00Z">
        <w:r w:rsidDel="00B31DA3">
          <w:rPr>
            <w:rFonts w:eastAsia="Arial Unicode MS" w:cs="Arial"/>
          </w:rPr>
          <w:delText>processing error</w:delText>
        </w:r>
      </w:del>
      <w:ins w:id="9606" w:author="Mike Beckerle" w:date="2020-10-08T20:33:00Z">
        <w:r w:rsidR="00B31DA3">
          <w:rPr>
            <w:rFonts w:eastAsia="Arial Unicode MS" w:cs="Arial"/>
          </w:rPr>
          <w:t>Processing Error</w:t>
        </w:r>
      </w:ins>
      <w:r>
        <w:rPr>
          <w:rFonts w:eastAsia="Arial Unicode MS" w:cs="Arial"/>
        </w:rPr>
        <w:t xml:space="preserve"> if less than maxOccurs occurrences are found or defaulted. The parser stops looking for occurrences when maxOccurs have been found or defaulted. </w:t>
      </w:r>
      <w:r>
        <w:rPr>
          <w:rFonts w:cs="Arial"/>
          <w:lang w:eastAsia="en-GB"/>
        </w:rPr>
        <w:t>When maxOccurs is 0, no occurrences are looked for in the data.</w:t>
      </w:r>
    </w:p>
    <w:p w14:paraId="4C0A0851" w14:textId="1E39C038" w:rsidR="000E1214" w:rsidRDefault="00A87198">
      <w:pPr>
        <w:rPr>
          <w:rFonts w:eastAsia="Arial Unicode MS" w:cs="Arial"/>
        </w:rPr>
      </w:pPr>
      <w:r>
        <w:rPr>
          <w:rFonts w:eastAsia="Arial Unicode MS" w:cs="Arial"/>
        </w:rPr>
        <w:t xml:space="preserve">When unparsing, maxOccurs occurrences are expected in the </w:t>
      </w:r>
      <w:r w:rsidR="00933F0E">
        <w:rPr>
          <w:rFonts w:eastAsia="Arial Unicode MS" w:cs="Arial"/>
        </w:rPr>
        <w:t>Infoset</w:t>
      </w:r>
      <w:r>
        <w:rPr>
          <w:rFonts w:eastAsia="Arial Unicode MS" w:cs="Arial"/>
        </w:rPr>
        <w:t xml:space="preserve">. It is a </w:t>
      </w:r>
      <w:del w:id="9607" w:author="Mike Beckerle" w:date="2020-10-08T20:33:00Z">
        <w:r w:rsidDel="00B31DA3">
          <w:rPr>
            <w:rFonts w:eastAsia="Arial Unicode MS" w:cs="Arial"/>
          </w:rPr>
          <w:delText>processing error</w:delText>
        </w:r>
      </w:del>
      <w:ins w:id="9608" w:author="Mike Beckerle" w:date="2020-10-08T20:33:00Z">
        <w:r w:rsidR="00B31DA3">
          <w:rPr>
            <w:rFonts w:eastAsia="Arial Unicode MS" w:cs="Arial"/>
          </w:rPr>
          <w:t>Processing Error</w:t>
        </w:r>
      </w:ins>
      <w:r>
        <w:rPr>
          <w:rFonts w:eastAsia="Arial Unicode MS" w:cs="Arial"/>
        </w:rPr>
        <w:t xml:space="preserve"> if less than maxOccurs occurrences are found or defaulted. The processor stops looking for more occurrence in the </w:t>
      </w:r>
      <w:r w:rsidR="00933F0E">
        <w:rPr>
          <w:rFonts w:eastAsia="Arial Unicode MS" w:cs="Arial"/>
        </w:rPr>
        <w:t>Infoset</w:t>
      </w:r>
      <w:r>
        <w:rPr>
          <w:rFonts w:eastAsia="Arial Unicode MS" w:cs="Arial"/>
        </w:rPr>
        <w:t xml:space="preserve"> after maxOccurs occurrences have been found. </w:t>
      </w:r>
      <w:r>
        <w:rPr>
          <w:rFonts w:cs="Arial"/>
          <w:lang w:eastAsia="en-GB"/>
        </w:rPr>
        <w:t xml:space="preserve">When maxOccurs is 0, no occurrences are looked for in the </w:t>
      </w:r>
      <w:r w:rsidR="00933F0E">
        <w:rPr>
          <w:rFonts w:cs="Arial"/>
          <w:lang w:eastAsia="en-GB"/>
        </w:rPr>
        <w:t>Infoset</w:t>
      </w:r>
      <w:r>
        <w:rPr>
          <w:rFonts w:cs="Arial"/>
          <w:lang w:eastAsia="en-GB"/>
        </w:rPr>
        <w:t xml:space="preserve"> or written.</w:t>
      </w:r>
    </w:p>
    <w:p w14:paraId="37EDD7C7" w14:textId="77777777" w:rsidR="000E1214" w:rsidRDefault="00A87198">
      <w:pPr>
        <w:rPr>
          <w:rFonts w:eastAsia="Arial Unicode MS" w:cs="Arial"/>
        </w:rPr>
      </w:pPr>
      <w:r>
        <w:rPr>
          <w:rFonts w:eastAsia="Arial Unicode MS" w:cs="Arial"/>
        </w:rPr>
        <w:t xml:space="preserve">It is a Schema Definition Error if XSD minOccurs is not equal to XSD maxOccurs. </w:t>
      </w:r>
    </w:p>
    <w:p w14:paraId="3A7BCAA7" w14:textId="77777777" w:rsidR="000E1214" w:rsidRDefault="00A87198" w:rsidP="00BC2419">
      <w:pPr>
        <w:pStyle w:val="Heading3"/>
        <w:rPr>
          <w:rFonts w:eastAsia="Times New Roman"/>
        </w:rPr>
      </w:pPr>
      <w:bookmarkStart w:id="9609" w:name="_Toc53134152"/>
      <w:r>
        <w:rPr>
          <w:rFonts w:eastAsia="Times New Roman"/>
        </w:rPr>
        <w:t>dfdl:occursCountKind 'implicit'</w:t>
      </w:r>
      <w:bookmarkEnd w:id="9609"/>
    </w:p>
    <w:p w14:paraId="3A1A4EF2" w14:textId="77777777" w:rsidR="000E1214" w:rsidRDefault="00A87198">
      <w:pPr>
        <w:rPr>
          <w:rFonts w:eastAsia="Arial Unicode MS" w:cs="Arial"/>
        </w:rPr>
      </w:pPr>
      <w:r>
        <w:rPr>
          <w:rFonts w:eastAsia="Arial Unicode MS" w:cs="Arial"/>
        </w:rPr>
        <w:t>The enum 'implicit' should be used when the number of occurrences is to be established using speculative parsing, and there are lower and upper bounds to control the speculation. The bounds are provided by the XSD minOccurs and XSD maxOccurs properties.</w:t>
      </w:r>
    </w:p>
    <w:p w14:paraId="1E53716F" w14:textId="23A26232" w:rsidR="000E1214" w:rsidRDefault="00A87198">
      <w:pPr>
        <w:rPr>
          <w:rFonts w:eastAsia="Arial Unicode MS" w:cs="Arial"/>
        </w:rPr>
      </w:pPr>
      <w:r>
        <w:rPr>
          <w:rFonts w:eastAsia="Arial Unicode MS" w:cs="Arial"/>
        </w:rPr>
        <w:t xml:space="preserve">When parsing, up to maxOccurs occurrences are expected in the data. It is a </w:t>
      </w:r>
      <w:del w:id="9610" w:author="Mike Beckerle" w:date="2020-10-08T20:33:00Z">
        <w:r w:rsidDel="00B31DA3">
          <w:rPr>
            <w:rFonts w:eastAsia="Arial Unicode MS" w:cs="Arial"/>
          </w:rPr>
          <w:delText>processing error</w:delText>
        </w:r>
      </w:del>
      <w:ins w:id="9611" w:author="Mike Beckerle" w:date="2020-10-08T20:33:00Z">
        <w:r w:rsidR="00B31DA3">
          <w:rPr>
            <w:rFonts w:eastAsia="Arial Unicode MS" w:cs="Arial"/>
          </w:rPr>
          <w:t>Processing Error</w:t>
        </w:r>
      </w:ins>
      <w:r>
        <w:rPr>
          <w:rFonts w:eastAsia="Arial Unicode MS" w:cs="Arial"/>
        </w:rPr>
        <w:t xml:space="preserve"> if less than XSD minOccurs occurrences are found or defaulted. The parser stops looking for occurrences when either XSD minOccurs have been found or defaulted and speculative parsing does not find another occurrence, or XSD maxOccurs have been found or defaulted. </w:t>
      </w:r>
      <w:r>
        <w:rPr>
          <w:rFonts w:cs="Arial"/>
          <w:lang w:eastAsia="en-GB"/>
        </w:rPr>
        <w:t>When XSD maxOccurs is 0, no occurrences are looked for in the data.</w:t>
      </w:r>
    </w:p>
    <w:p w14:paraId="023368CC" w14:textId="4CB1A50F" w:rsidR="000E1214" w:rsidRDefault="00A87198">
      <w:pPr>
        <w:rPr>
          <w:rFonts w:eastAsia="Arial Unicode MS" w:cs="Arial"/>
        </w:rPr>
      </w:pPr>
      <w:r>
        <w:rPr>
          <w:rFonts w:eastAsia="Arial Unicode MS" w:cs="Arial"/>
        </w:rPr>
        <w:t xml:space="preserve">When unparsing, up to XSD maxOccurs occurrences are expected in the </w:t>
      </w:r>
      <w:r w:rsidR="00933F0E">
        <w:rPr>
          <w:rFonts w:eastAsia="Arial Unicode MS" w:cs="Arial"/>
        </w:rPr>
        <w:t>Infoset</w:t>
      </w:r>
      <w:r>
        <w:rPr>
          <w:rFonts w:eastAsia="Arial Unicode MS" w:cs="Arial"/>
        </w:rPr>
        <w:t xml:space="preserve">. It is a </w:t>
      </w:r>
      <w:del w:id="9612" w:author="Mike Beckerle" w:date="2020-10-08T20:33:00Z">
        <w:r w:rsidDel="00B31DA3">
          <w:rPr>
            <w:rFonts w:eastAsia="Arial Unicode MS" w:cs="Arial"/>
          </w:rPr>
          <w:delText>processing error</w:delText>
        </w:r>
      </w:del>
      <w:ins w:id="9613" w:author="Mike Beckerle" w:date="2020-10-08T20:33:00Z">
        <w:r w:rsidR="00B31DA3">
          <w:rPr>
            <w:rFonts w:eastAsia="Arial Unicode MS" w:cs="Arial"/>
          </w:rPr>
          <w:t>Processing Error</w:t>
        </w:r>
      </w:ins>
      <w:r>
        <w:rPr>
          <w:rFonts w:eastAsia="Arial Unicode MS" w:cs="Arial"/>
        </w:rPr>
        <w:t xml:space="preserve"> if less than XSD minOccurs occurrences are found or defaulted. The processor stops looking for more occurrences in the </w:t>
      </w:r>
      <w:r w:rsidR="00933F0E">
        <w:rPr>
          <w:rFonts w:eastAsia="Arial Unicode MS" w:cs="Arial"/>
        </w:rPr>
        <w:t>Infoset</w:t>
      </w:r>
      <w:r>
        <w:rPr>
          <w:rFonts w:eastAsia="Arial Unicode MS" w:cs="Arial"/>
        </w:rPr>
        <w:t xml:space="preserve"> after XSD maxOccurs occurrences have been found. </w:t>
      </w:r>
      <w:r>
        <w:rPr>
          <w:rFonts w:cs="Arial"/>
          <w:lang w:eastAsia="en-GB"/>
        </w:rPr>
        <w:t xml:space="preserve">When XSD maxOccurs is 0, no occurrences are looked for in the </w:t>
      </w:r>
      <w:r w:rsidR="00933F0E">
        <w:rPr>
          <w:rFonts w:cs="Arial"/>
          <w:lang w:eastAsia="en-GB"/>
        </w:rPr>
        <w:t>Infoset</w:t>
      </w:r>
      <w:r>
        <w:rPr>
          <w:rFonts w:cs="Arial"/>
          <w:lang w:eastAsia="en-GB"/>
        </w:rPr>
        <w:t xml:space="preserve"> or written.</w:t>
      </w:r>
    </w:p>
    <w:p w14:paraId="094819CD" w14:textId="77777777" w:rsidR="000E1214" w:rsidRDefault="00A87198" w:rsidP="00BC2419">
      <w:pPr>
        <w:pStyle w:val="Heading3"/>
        <w:rPr>
          <w:rFonts w:eastAsia="Times New Roman"/>
        </w:rPr>
      </w:pPr>
      <w:bookmarkStart w:id="9614" w:name="_Toc53134153"/>
      <w:r>
        <w:rPr>
          <w:rFonts w:eastAsia="Times New Roman"/>
        </w:rPr>
        <w:t>dfdl:occursCountKind 'parsed'</w:t>
      </w:r>
      <w:bookmarkEnd w:id="9614"/>
    </w:p>
    <w:p w14:paraId="2E129016" w14:textId="77777777" w:rsidR="000E1214" w:rsidRDefault="00A87198">
      <w:pPr>
        <w:rPr>
          <w:rFonts w:eastAsia="Arial Unicode MS" w:cs="Arial"/>
        </w:rPr>
      </w:pPr>
      <w:r>
        <w:rPr>
          <w:rFonts w:eastAsia="Arial Unicode MS" w:cs="Arial"/>
        </w:rPr>
        <w:t>The enum 'parsed' should be used when the number of occurrences is to be established solely using speculative parsing.</w:t>
      </w:r>
    </w:p>
    <w:p w14:paraId="192E78D2" w14:textId="7562CA5B" w:rsidR="000E1214" w:rsidRDefault="00A87198">
      <w:pPr>
        <w:rPr>
          <w:rFonts w:eastAsia="Arial Unicode MS" w:cs="Arial"/>
        </w:rPr>
      </w:pPr>
      <w:r>
        <w:rPr>
          <w:rFonts w:eastAsia="Arial Unicode MS" w:cs="Arial"/>
        </w:rPr>
        <w:t xml:space="preserve">When parsing, any number of occurrences is expected in the data. The parser stops looking for occurrences when speculative parsing does not find another occurrence. If validation is enabled, it is a </w:t>
      </w:r>
      <w:del w:id="9615" w:author="Mike Beckerle" w:date="2020-10-09T10:27:00Z">
        <w:r w:rsidDel="003E209F">
          <w:rPr>
            <w:rFonts w:eastAsia="Arial Unicode MS" w:cs="Arial"/>
          </w:rPr>
          <w:delText>validation error</w:delText>
        </w:r>
      </w:del>
      <w:ins w:id="9616" w:author="Mike Beckerle" w:date="2020-10-09T10:27:00Z">
        <w:r w:rsidR="003E209F">
          <w:rPr>
            <w:rFonts w:eastAsia="Arial Unicode MS" w:cs="Arial"/>
          </w:rPr>
          <w:t>Validation Error</w:t>
        </w:r>
      </w:ins>
      <w:r>
        <w:rPr>
          <w:rFonts w:eastAsia="Arial Unicode MS" w:cs="Arial"/>
        </w:rPr>
        <w:t xml:space="preserve"> if less than XSD minOccurs occurrences are found or defaulted, or greater than XSD maxOccurs occurrences are found.</w:t>
      </w:r>
    </w:p>
    <w:p w14:paraId="26DDDCE8" w14:textId="068D14F5" w:rsidR="000E1214" w:rsidRDefault="00A87198">
      <w:pPr>
        <w:rPr>
          <w:rFonts w:eastAsia="Arial Unicode MS" w:cs="Arial"/>
        </w:rPr>
      </w:pPr>
      <w:r>
        <w:rPr>
          <w:rFonts w:eastAsia="Arial Unicode MS" w:cs="Arial"/>
        </w:rPr>
        <w:t xml:space="preserve">When unparsing, any number of occurrences is expected in the </w:t>
      </w:r>
      <w:r w:rsidR="00933F0E">
        <w:rPr>
          <w:rFonts w:eastAsia="Arial Unicode MS" w:cs="Arial"/>
        </w:rPr>
        <w:t>Infoset</w:t>
      </w:r>
      <w:r>
        <w:rPr>
          <w:rFonts w:eastAsia="Arial Unicode MS" w:cs="Arial"/>
        </w:rPr>
        <w:t xml:space="preserve">. If validation is enabled, it is a </w:t>
      </w:r>
      <w:del w:id="9617" w:author="Mike Beckerle" w:date="2020-10-09T10:27:00Z">
        <w:r w:rsidDel="003E209F">
          <w:rPr>
            <w:rFonts w:eastAsia="Arial Unicode MS" w:cs="Arial"/>
          </w:rPr>
          <w:delText>validation error</w:delText>
        </w:r>
      </w:del>
      <w:ins w:id="9618" w:author="Mike Beckerle" w:date="2020-10-09T10:27:00Z">
        <w:r w:rsidR="003E209F">
          <w:rPr>
            <w:rFonts w:eastAsia="Arial Unicode MS" w:cs="Arial"/>
          </w:rPr>
          <w:t>Validation Error</w:t>
        </w:r>
      </w:ins>
      <w:r>
        <w:rPr>
          <w:rFonts w:eastAsia="Arial Unicode MS" w:cs="Arial"/>
        </w:rPr>
        <w:t xml:space="preserve"> if less than XSD minOccurs occurrences are found or defaulted, or if more than XSD maxOccurs occurrences are found. </w:t>
      </w:r>
    </w:p>
    <w:p w14:paraId="28706C7D" w14:textId="77777777" w:rsidR="000E1214" w:rsidRDefault="00A87198" w:rsidP="00BC2419">
      <w:pPr>
        <w:pStyle w:val="Heading3"/>
        <w:rPr>
          <w:rFonts w:eastAsia="Times New Roman"/>
        </w:rPr>
      </w:pPr>
      <w:bookmarkStart w:id="9619" w:name="_Toc53134154"/>
      <w:r>
        <w:rPr>
          <w:rFonts w:eastAsia="Times New Roman"/>
        </w:rPr>
        <w:t>dfdl:occursCountKind 'expression'</w:t>
      </w:r>
      <w:bookmarkEnd w:id="9619"/>
    </w:p>
    <w:p w14:paraId="7BFEBC14" w14:textId="77777777" w:rsidR="000E1214" w:rsidRDefault="00A87198">
      <w:pPr>
        <w:rPr>
          <w:rFonts w:eastAsia="Arial Unicode MS" w:cs="Arial"/>
        </w:rPr>
      </w:pPr>
      <w:r>
        <w:rPr>
          <w:rFonts w:eastAsia="Arial Unicode MS" w:cs="Arial"/>
        </w:rPr>
        <w:t>The enum 'expression' should be used when the number of occurrences is calculated by evaluating a DFDL expression.</w:t>
      </w:r>
    </w:p>
    <w:p w14:paraId="76824A74" w14:textId="081E4FF7" w:rsidR="000E1214" w:rsidRDefault="00A87198">
      <w:pPr>
        <w:rPr>
          <w:rFonts w:eastAsia="Arial Unicode MS" w:cs="Arial"/>
        </w:rPr>
      </w:pPr>
      <w:r>
        <w:rPr>
          <w:rFonts w:eastAsia="Arial Unicode MS" w:cs="Arial"/>
        </w:rPr>
        <w:t xml:space="preserve">When parsing, the dfdl:occursCount expression is evaluated and provides the number of occurrences expected in the data. It is a </w:t>
      </w:r>
      <w:del w:id="9620" w:author="Mike Beckerle" w:date="2020-10-08T20:33:00Z">
        <w:r w:rsidDel="00B31DA3">
          <w:rPr>
            <w:rFonts w:eastAsia="Arial Unicode MS" w:cs="Arial"/>
          </w:rPr>
          <w:delText>processing error</w:delText>
        </w:r>
      </w:del>
      <w:ins w:id="9621" w:author="Mike Beckerle" w:date="2020-10-08T20:33:00Z">
        <w:r w:rsidR="00B31DA3">
          <w:rPr>
            <w:rFonts w:eastAsia="Arial Unicode MS" w:cs="Arial"/>
          </w:rPr>
          <w:t>Processing Error</w:t>
        </w:r>
      </w:ins>
      <w:r>
        <w:rPr>
          <w:rFonts w:eastAsia="Arial Unicode MS" w:cs="Arial"/>
        </w:rPr>
        <w:t xml:space="preserve"> if less than dfdl:occursCount occurrences are found or defaulted. The parser stops looking for occurrences when dfdl:occursCount occurrences have been found. If validation is enabled, it is a </w:t>
      </w:r>
      <w:del w:id="9622" w:author="Mike Beckerle" w:date="2020-10-09T10:27:00Z">
        <w:r w:rsidDel="003E209F">
          <w:rPr>
            <w:rFonts w:eastAsia="Arial Unicode MS" w:cs="Arial"/>
          </w:rPr>
          <w:delText>validation error</w:delText>
        </w:r>
      </w:del>
      <w:ins w:id="9623" w:author="Mike Beckerle" w:date="2020-10-09T10:27:00Z">
        <w:r w:rsidR="003E209F">
          <w:rPr>
            <w:rFonts w:eastAsia="Arial Unicode MS" w:cs="Arial"/>
          </w:rPr>
          <w:t>Validation Error</w:t>
        </w:r>
      </w:ins>
      <w:r>
        <w:rPr>
          <w:rFonts w:eastAsia="Arial Unicode MS" w:cs="Arial"/>
        </w:rPr>
        <w:t xml:space="preserve"> if less than XSD minOccurs occurrences are found or defaulted, or more than XSD maxOccurs occurrences are found. </w:t>
      </w:r>
      <w:r>
        <w:rPr>
          <w:rFonts w:cs="Arial"/>
          <w:lang w:eastAsia="en-GB"/>
        </w:rPr>
        <w:t>When dfdl:occursCount is 0, no occurrences are looked for in the data.</w:t>
      </w:r>
    </w:p>
    <w:p w14:paraId="7F6F3E0C" w14:textId="6D48AB0D" w:rsidR="000E1214" w:rsidRDefault="00A87198">
      <w:pPr>
        <w:suppressAutoHyphens/>
        <w:spacing w:before="0" w:after="0"/>
        <w:rPr>
          <w:rFonts w:eastAsia="Arial Unicode MS" w:cs="Arial"/>
          <w:lang w:val="en-GB" w:eastAsia="ja-JP"/>
        </w:rPr>
      </w:pPr>
      <w:r>
        <w:rPr>
          <w:rFonts w:eastAsia="Arial Unicode MS" w:cs="Arial"/>
          <w:lang w:val="en-GB" w:eastAsia="ja-JP"/>
        </w:rPr>
        <w:t xml:space="preserve">When unparsing, any number of occurrences are expected in the </w:t>
      </w:r>
      <w:r w:rsidR="00933F0E">
        <w:rPr>
          <w:rFonts w:eastAsia="Arial Unicode MS" w:cs="Arial"/>
          <w:lang w:val="en-GB" w:eastAsia="ja-JP"/>
        </w:rPr>
        <w:t>Infoset</w:t>
      </w:r>
      <w:r>
        <w:rPr>
          <w:rFonts w:eastAsia="Arial Unicode MS" w:cs="Arial"/>
          <w:lang w:val="en-GB" w:eastAsia="ja-JP"/>
        </w:rPr>
        <w:t xml:space="preserve">. If validation is enabled, it is a </w:t>
      </w:r>
      <w:del w:id="9624" w:author="Mike Beckerle" w:date="2020-10-09T10:27:00Z">
        <w:r w:rsidDel="003E209F">
          <w:rPr>
            <w:rFonts w:eastAsia="Arial Unicode MS" w:cs="Arial"/>
            <w:lang w:val="en-GB" w:eastAsia="ja-JP"/>
          </w:rPr>
          <w:delText>validation error</w:delText>
        </w:r>
      </w:del>
      <w:ins w:id="9625" w:author="Mike Beckerle" w:date="2020-10-09T10:27:00Z">
        <w:r w:rsidR="003E209F">
          <w:rPr>
            <w:rFonts w:eastAsia="Arial Unicode MS" w:cs="Arial"/>
            <w:lang w:val="en-GB" w:eastAsia="ja-JP"/>
          </w:rPr>
          <w:t>Validation Error</w:t>
        </w:r>
      </w:ins>
      <w:r>
        <w:rPr>
          <w:rFonts w:eastAsia="Arial Unicode MS" w:cs="Arial"/>
          <w:lang w:val="en-GB" w:eastAsia="ja-JP"/>
        </w:rPr>
        <w:t xml:space="preserve"> if less than XSD minOccurs occurrences are found or defaulted, or if more than XSD maxOccurs occurrences are found. The dfdl:occurs expression is </w:t>
      </w:r>
      <w:r>
        <w:rPr>
          <w:rFonts w:eastAsia="Arial Unicode MS" w:cs="Arial"/>
          <w:u w:val="single"/>
          <w:lang w:val="en-GB" w:eastAsia="ja-JP"/>
        </w:rPr>
        <w:t>not</w:t>
      </w:r>
      <w:r>
        <w:rPr>
          <w:rFonts w:eastAsia="Arial Unicode MS" w:cs="Arial"/>
          <w:lang w:val="en-GB" w:eastAsia="ja-JP"/>
        </w:rPr>
        <w:t xml:space="preserve"> evaluated</w:t>
      </w:r>
      <w:r w:rsidR="00F7778E">
        <w:rPr>
          <w:rFonts w:eastAsia="Arial Unicode MS" w:cs="Arial"/>
          <w:lang w:val="en-GB" w:eastAsia="ja-JP"/>
        </w:rPr>
        <w:t>.</w:t>
      </w:r>
      <w:r>
        <w:rPr>
          <w:rFonts w:eastAsia="Arial Unicode MS" w:cs="Arial"/>
          <w:lang w:val="en-GB" w:eastAsia="ja-JP"/>
        </w:rPr>
        <w:t xml:space="preserve"> The ‘count’ is the number of occurrences in the augmented </w:t>
      </w:r>
      <w:r w:rsidR="00933F0E">
        <w:rPr>
          <w:rFonts w:eastAsia="Arial Unicode MS" w:cs="Arial"/>
          <w:lang w:val="en-GB" w:eastAsia="ja-JP"/>
        </w:rPr>
        <w:t>Infoset</w:t>
      </w:r>
      <w:r>
        <w:rPr>
          <w:rFonts w:eastAsia="Arial Unicode MS" w:cs="Arial"/>
          <w:lang w:val="en-GB" w:eastAsia="ja-JP"/>
        </w:rPr>
        <w:t>.</w:t>
      </w:r>
    </w:p>
    <w:p w14:paraId="69AC4094" w14:textId="77777777" w:rsidR="000E1214" w:rsidRDefault="00A87198">
      <w:pPr>
        <w:rPr>
          <w:rFonts w:eastAsia="Arial Unicode MS" w:cs="Arial"/>
        </w:rPr>
      </w:pPr>
      <w:r>
        <w:rPr>
          <w:rFonts w:eastAsia="Arial Unicode MS" w:cs="Arial"/>
        </w:rPr>
        <w:t xml:space="preserve">It is a Schema Definition Error if dfdl:occursCount is not provided or in scope. </w:t>
      </w:r>
    </w:p>
    <w:p w14:paraId="10364F1A" w14:textId="77777777" w:rsidR="000E1214" w:rsidRDefault="00A87198" w:rsidP="00BC2419">
      <w:pPr>
        <w:pStyle w:val="Heading3"/>
        <w:rPr>
          <w:rFonts w:eastAsia="Times New Roman"/>
        </w:rPr>
      </w:pPr>
      <w:bookmarkStart w:id="9626" w:name="_Toc53134155"/>
      <w:r>
        <w:rPr>
          <w:rFonts w:eastAsia="Times New Roman"/>
        </w:rPr>
        <w:t>dfdl:occursCountKind 'stopValue'</w:t>
      </w:r>
      <w:bookmarkEnd w:id="9626"/>
    </w:p>
    <w:p w14:paraId="0E854A0D" w14:textId="1A1EEC4B" w:rsidR="000E1214" w:rsidRDefault="00A87198">
      <w:pPr>
        <w:rPr>
          <w:rFonts w:eastAsia="Arial Unicode MS" w:cs="Arial"/>
        </w:rPr>
      </w:pPr>
      <w:r>
        <w:rPr>
          <w:rFonts w:eastAsia="Arial Unicode MS" w:cs="Arial"/>
        </w:rPr>
        <w:t>The enum 'stopValue' should be used when the</w:t>
      </w:r>
      <w:r>
        <w:rPr>
          <w:rFonts w:cs="Arial"/>
        </w:rPr>
        <w:t xml:space="preserve"> end of the array is signaled by an occurrence having a logical value that is equal to one of the specified 'stop values'</w:t>
      </w:r>
      <w:r>
        <w:rPr>
          <w:rFonts w:eastAsia="Arial Unicode MS" w:cs="Arial"/>
        </w:rPr>
        <w:t xml:space="preserve">. </w:t>
      </w:r>
    </w:p>
    <w:p w14:paraId="2A7691A4" w14:textId="30C363AD" w:rsidR="000E1214" w:rsidRDefault="00A87198">
      <w:pPr>
        <w:rPr>
          <w:rFonts w:eastAsia="Arial Unicode MS" w:cs="Arial"/>
        </w:rPr>
      </w:pPr>
      <w:r>
        <w:rPr>
          <w:rFonts w:eastAsia="Arial Unicode MS" w:cs="Arial"/>
        </w:rPr>
        <w:t xml:space="preserve">When parsing, any number of occurrences is expected in the data, followed by an occurrence which is a stop value as specified by dfdl:occursStopValue. It is a </w:t>
      </w:r>
      <w:del w:id="9627" w:author="Mike Beckerle" w:date="2020-10-08T20:33:00Z">
        <w:r w:rsidDel="00B31DA3">
          <w:rPr>
            <w:rFonts w:eastAsia="Arial Unicode MS" w:cs="Arial"/>
          </w:rPr>
          <w:delText>processing error</w:delText>
        </w:r>
      </w:del>
      <w:ins w:id="9628" w:author="Mike Beckerle" w:date="2020-10-08T20:33:00Z">
        <w:r w:rsidR="00B31DA3">
          <w:rPr>
            <w:rFonts w:eastAsia="Arial Unicode MS" w:cs="Arial"/>
          </w:rPr>
          <w:t>Processing Error</w:t>
        </w:r>
      </w:ins>
      <w:r>
        <w:rPr>
          <w:rFonts w:eastAsia="Arial Unicode MS" w:cs="Arial"/>
        </w:rPr>
        <w:t xml:space="preserve"> if a stop value occurrence is not found in the data (including when there are zero other occurrences). The parser stops looking for occurrences once a stop value has been found. If validation is enabled, it is a </w:t>
      </w:r>
      <w:del w:id="9629" w:author="Mike Beckerle" w:date="2020-10-09T10:27:00Z">
        <w:r w:rsidDel="003E209F">
          <w:rPr>
            <w:rFonts w:eastAsia="Arial Unicode MS" w:cs="Arial"/>
          </w:rPr>
          <w:delText>validation error</w:delText>
        </w:r>
      </w:del>
      <w:ins w:id="9630" w:author="Mike Beckerle" w:date="2020-10-09T10:27:00Z">
        <w:r w:rsidR="003E209F">
          <w:rPr>
            <w:rFonts w:eastAsia="Arial Unicode MS" w:cs="Arial"/>
          </w:rPr>
          <w:t>Validation Error</w:t>
        </w:r>
      </w:ins>
      <w:r>
        <w:rPr>
          <w:rFonts w:eastAsia="Arial Unicode MS" w:cs="Arial"/>
        </w:rPr>
        <w:t xml:space="preserve"> if less than XSD minOccurs occurrences are found or defaulted, or more than XSD maxOccurs occurrences are found, not including the stop value. </w:t>
      </w:r>
    </w:p>
    <w:p w14:paraId="21BE0DE8" w14:textId="7AF6577E" w:rsidR="000E1214" w:rsidRDefault="00A87198">
      <w:pPr>
        <w:rPr>
          <w:rFonts w:eastAsia="Arial Unicode MS" w:cs="Arial"/>
        </w:rPr>
      </w:pPr>
      <w:r>
        <w:rPr>
          <w:rFonts w:eastAsia="Arial Unicode MS" w:cs="Arial"/>
        </w:rPr>
        <w:t xml:space="preserve">When unparsing, the behavior is the same as for 'parsed', with the addition that a stop value occurrence is output after the last </w:t>
      </w:r>
      <w:r w:rsidR="00933F0E">
        <w:rPr>
          <w:rFonts w:eastAsia="Arial Unicode MS" w:cs="Arial"/>
        </w:rPr>
        <w:t>Infoset</w:t>
      </w:r>
      <w:r>
        <w:rPr>
          <w:rFonts w:eastAsia="Arial Unicode MS" w:cs="Arial"/>
        </w:rPr>
        <w:t xml:space="preserve"> occurrence. If dfdl:occursStopValue provides multiple stop values then the first is used. </w:t>
      </w:r>
    </w:p>
    <w:p w14:paraId="13284225" w14:textId="275D1D43" w:rsidR="000E1214" w:rsidRDefault="00A87198">
      <w:pPr>
        <w:rPr>
          <w:rFonts w:eastAsia="Arial Unicode MS" w:cs="Arial"/>
        </w:rPr>
      </w:pPr>
      <w:r>
        <w:rPr>
          <w:rFonts w:eastAsia="Arial Unicode MS" w:cs="Arial"/>
        </w:rPr>
        <w:t xml:space="preserve">The stop value itself is </w:t>
      </w:r>
      <w:r>
        <w:rPr>
          <w:rFonts w:eastAsia="Arial Unicode MS" w:cs="Arial"/>
          <w:b/>
        </w:rPr>
        <w:t>not</w:t>
      </w:r>
      <w:r>
        <w:rPr>
          <w:rFonts w:eastAsia="Arial Unicode MS" w:cs="Arial"/>
        </w:rPr>
        <w:t xml:space="preserve"> added to the </w:t>
      </w:r>
      <w:r w:rsidR="00933F0E">
        <w:rPr>
          <w:rFonts w:eastAsia="Arial Unicode MS" w:cs="Arial"/>
        </w:rPr>
        <w:t>Infoset</w:t>
      </w:r>
      <w:r>
        <w:rPr>
          <w:rFonts w:eastAsia="Arial Unicode MS" w:cs="Arial"/>
        </w:rPr>
        <w:t xml:space="preserve"> when parsing. It is a </w:t>
      </w:r>
      <w:del w:id="9631" w:author="Mike Beckerle" w:date="2020-10-08T20:33:00Z">
        <w:r w:rsidDel="00B31DA3">
          <w:rPr>
            <w:rFonts w:eastAsia="Arial Unicode MS" w:cs="Arial"/>
          </w:rPr>
          <w:delText>processing error</w:delText>
        </w:r>
      </w:del>
      <w:ins w:id="9632" w:author="Mike Beckerle" w:date="2020-10-08T20:33:00Z">
        <w:r w:rsidR="00B31DA3">
          <w:rPr>
            <w:rFonts w:eastAsia="Arial Unicode MS" w:cs="Arial"/>
          </w:rPr>
          <w:t>Processing Error</w:t>
        </w:r>
      </w:ins>
      <w:r>
        <w:rPr>
          <w:rFonts w:eastAsia="Arial Unicode MS" w:cs="Arial"/>
        </w:rPr>
        <w:t xml:space="preserve"> if a stop value is found in the </w:t>
      </w:r>
      <w:r w:rsidR="00933F0E">
        <w:rPr>
          <w:rFonts w:eastAsia="Arial Unicode MS" w:cs="Arial"/>
        </w:rPr>
        <w:t>Infoset</w:t>
      </w:r>
      <w:r>
        <w:rPr>
          <w:rFonts w:eastAsia="Arial Unicode MS" w:cs="Arial"/>
        </w:rPr>
        <w:t xml:space="preserve"> when unparsing. (This </w:t>
      </w:r>
      <w:r w:rsidR="00F7778E">
        <w:rPr>
          <w:rFonts w:eastAsia="Arial Unicode MS" w:cs="Arial"/>
        </w:rPr>
        <w:t>ensures</w:t>
      </w:r>
      <w:r>
        <w:rPr>
          <w:rFonts w:eastAsia="Arial Unicode MS" w:cs="Arial"/>
        </w:rPr>
        <w:t xml:space="preserve"> that the array can be reparsed, as the stop value will be placed automatically and only at the end.)</w:t>
      </w:r>
    </w:p>
    <w:p w14:paraId="0A7E3626" w14:textId="77777777" w:rsidR="000E1214" w:rsidRDefault="00A87198">
      <w:pPr>
        <w:rPr>
          <w:rFonts w:eastAsia="Arial Unicode MS" w:cs="Arial"/>
        </w:rPr>
      </w:pPr>
      <w:r>
        <w:rPr>
          <w:rFonts w:eastAsia="Arial Unicode MS" w:cs="Arial"/>
        </w:rPr>
        <w:t xml:space="preserve">It is a Schema Definition Error if dfdl:occursStopValue is not provided or in scope. </w:t>
      </w:r>
    </w:p>
    <w:p w14:paraId="26F005D4" w14:textId="77777777" w:rsidR="000E1214" w:rsidRDefault="00A87198">
      <w:pPr>
        <w:rPr>
          <w:rFonts w:eastAsia="Arial Unicode MS" w:cs="Arial"/>
        </w:rPr>
      </w:pPr>
      <w:r>
        <w:rPr>
          <w:rFonts w:eastAsia="Arial Unicode MS" w:cs="Arial"/>
        </w:rPr>
        <w:t xml:space="preserve">It is a Schema Definition Error if the type of the element is complex. </w:t>
      </w:r>
    </w:p>
    <w:p w14:paraId="611C6E6E" w14:textId="77777777" w:rsidR="000E1214" w:rsidRDefault="00A87198">
      <w:pPr>
        <w:rPr>
          <w:rFonts w:eastAsia="Arial Unicode MS" w:cs="Arial"/>
        </w:rPr>
      </w:pPr>
      <w:r>
        <w:rPr>
          <w:rFonts w:eastAsia="Arial Unicode MS" w:cs="Arial"/>
        </w:rPr>
        <w:t xml:space="preserve">It is a Schema Definition Error if any of the stop values provided by dfdl:occursStopValue do not conform to the simple type of the element. </w:t>
      </w:r>
    </w:p>
    <w:p w14:paraId="1AC558B1" w14:textId="77777777" w:rsidR="000E1214" w:rsidRDefault="00A87198" w:rsidP="00B31DA3">
      <w:pPr>
        <w:pStyle w:val="Heading2"/>
      </w:pPr>
      <w:bookmarkStart w:id="9633" w:name="_Toc351912890"/>
      <w:bookmarkStart w:id="9634" w:name="_Toc351914911"/>
      <w:bookmarkStart w:id="9635" w:name="_Toc351915377"/>
      <w:bookmarkStart w:id="9636" w:name="_Toc361231434"/>
      <w:bookmarkStart w:id="9637" w:name="_Toc361231960"/>
      <w:bookmarkStart w:id="9638" w:name="_Toc362445258"/>
      <w:bookmarkStart w:id="9639" w:name="_Toc363909225"/>
      <w:bookmarkStart w:id="9640" w:name="_Toc364463651"/>
      <w:bookmarkStart w:id="9641" w:name="_Toc366078255"/>
      <w:bookmarkStart w:id="9642" w:name="_Toc366078870"/>
      <w:bookmarkStart w:id="9643" w:name="_Toc366079855"/>
      <w:bookmarkStart w:id="9644" w:name="_Toc366080467"/>
      <w:bookmarkStart w:id="9645" w:name="_Toc366081076"/>
      <w:bookmarkStart w:id="9646" w:name="_Toc366505416"/>
      <w:bookmarkStart w:id="9647" w:name="_Toc366508785"/>
      <w:bookmarkStart w:id="9648" w:name="_Toc366513286"/>
      <w:bookmarkStart w:id="9649" w:name="_Toc366574475"/>
      <w:bookmarkStart w:id="9650" w:name="_Toc366578268"/>
      <w:bookmarkStart w:id="9651" w:name="_Toc366578862"/>
      <w:bookmarkStart w:id="9652" w:name="_Toc366579454"/>
      <w:bookmarkStart w:id="9653" w:name="_Toc366580045"/>
      <w:bookmarkStart w:id="9654" w:name="_Toc366580637"/>
      <w:bookmarkStart w:id="9655" w:name="_Toc366581228"/>
      <w:bookmarkStart w:id="9656" w:name="_Toc366581820"/>
      <w:bookmarkStart w:id="9657" w:name="_Toc177399123"/>
      <w:bookmarkStart w:id="9658" w:name="_Toc175057410"/>
      <w:bookmarkStart w:id="9659" w:name="_Toc199516354"/>
      <w:bookmarkStart w:id="9660" w:name="_Toc194984016"/>
      <w:bookmarkStart w:id="9661" w:name="_Toc243112858"/>
      <w:bookmarkStart w:id="9662" w:name="_Toc349042809"/>
      <w:bookmarkStart w:id="9663" w:name="_Toc53134156"/>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r>
        <w:t>Default Values</w:t>
      </w:r>
      <w:bookmarkEnd w:id="9657"/>
      <w:bookmarkEnd w:id="9658"/>
      <w:bookmarkEnd w:id="9659"/>
      <w:bookmarkEnd w:id="9660"/>
      <w:bookmarkEnd w:id="9661"/>
      <w:r>
        <w:t xml:space="preserve"> for Arrays</w:t>
      </w:r>
      <w:bookmarkEnd w:id="9663"/>
      <w:r>
        <w:t xml:space="preserve"> </w:t>
      </w:r>
      <w:bookmarkEnd w:id="9662"/>
    </w:p>
    <w:p w14:paraId="1FE832E7" w14:textId="55993066" w:rsidR="000E1214" w:rsidRDefault="00A87198">
      <w:r>
        <w:t xml:space="preserve">When parsing, required occurrences that have empty representation may trigger the application of a default value, as described in Section </w:t>
      </w:r>
      <w:r w:rsidRPr="00065302">
        <w:rPr>
          <w:rStyle w:val="Hyperlink"/>
        </w:rPr>
        <w:fldChar w:fldCharType="begin"/>
      </w:r>
      <w:r w:rsidRPr="00065302">
        <w:rPr>
          <w:rStyle w:val="Hyperlink"/>
        </w:rPr>
        <w:instrText xml:space="preserve"> REF _Ref351913987 \w \h </w:instrText>
      </w:r>
      <w:r w:rsidRPr="00065302">
        <w:rPr>
          <w:rStyle w:val="Hyperlink"/>
        </w:rPr>
      </w:r>
      <w:r w:rsidRPr="00065302">
        <w:rPr>
          <w:rStyle w:val="Hyperlink"/>
        </w:rPr>
        <w:fldChar w:fldCharType="separate"/>
      </w:r>
      <w:ins w:id="9664" w:author="Mike Beckerle" w:date="2020-10-09T10:19:00Z">
        <w:r w:rsidR="008A37A6">
          <w:rPr>
            <w:rStyle w:val="Hyperlink"/>
          </w:rPr>
          <w:t>9.4.2</w:t>
        </w:r>
      </w:ins>
      <w:del w:id="9665" w:author="Mike Beckerle" w:date="2020-10-09T10:19:00Z">
        <w:r w:rsidR="00404DC4" w:rsidRPr="00065302" w:rsidDel="008A37A6">
          <w:rPr>
            <w:rStyle w:val="Hyperlink"/>
          </w:rPr>
          <w:delText>9.5.2</w:delText>
        </w:r>
      </w:del>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_Ref366081769 \h </w:instrText>
      </w:r>
      <w:r w:rsidRPr="00065302">
        <w:rPr>
          <w:rStyle w:val="Hyperlink"/>
        </w:rPr>
      </w:r>
      <w:r w:rsidRPr="00065302">
        <w:rPr>
          <w:rStyle w:val="Hyperlink"/>
        </w:rPr>
        <w:fldChar w:fldCharType="separate"/>
      </w:r>
      <w:ins w:id="9666" w:author="Mike Beckerle" w:date="2020-10-09T10:19:00Z">
        <w:r w:rsidR="008A37A6">
          <w:t>Element Defaults When Parsing</w:t>
        </w:r>
      </w:ins>
      <w:del w:id="9667" w:author="Mike Beckerle" w:date="2020-10-09T10:19:00Z">
        <w:r w:rsidR="00404DC4" w:rsidRPr="00065302" w:rsidDel="008A37A6">
          <w:rPr>
            <w:rStyle w:val="Hyperlink"/>
          </w:rPr>
          <w:delText>Element Defaults When Parsing</w:delText>
        </w:r>
      </w:del>
      <w:r w:rsidRPr="00065302">
        <w:rPr>
          <w:rStyle w:val="Hyperlink"/>
        </w:rPr>
        <w:fldChar w:fldCharType="end"/>
      </w:r>
      <w:r>
        <w:t>.</w:t>
      </w:r>
    </w:p>
    <w:p w14:paraId="29F58F07" w14:textId="69C521FF" w:rsidR="000E1214" w:rsidRDefault="00A87198">
      <w:r>
        <w:t xml:space="preserve">When unparsing, required occurrences that are missing from the </w:t>
      </w:r>
      <w:r w:rsidR="00933F0E">
        <w:t>Infoset</w:t>
      </w:r>
      <w:r>
        <w:t xml:space="preserve"> may trigger the application of a default value, as described in Section </w:t>
      </w:r>
      <w:r w:rsidRPr="00065302">
        <w:rPr>
          <w:rStyle w:val="Hyperlink"/>
        </w:rPr>
        <w:fldChar w:fldCharType="begin"/>
      </w:r>
      <w:r w:rsidRPr="00065302">
        <w:rPr>
          <w:rStyle w:val="Hyperlink"/>
        </w:rPr>
        <w:instrText xml:space="preserve"> REF _Ref351914031 \r \h </w:instrText>
      </w:r>
      <w:r w:rsidRPr="00065302">
        <w:rPr>
          <w:rStyle w:val="Hyperlink"/>
        </w:rPr>
      </w:r>
      <w:r w:rsidRPr="00065302">
        <w:rPr>
          <w:rStyle w:val="Hyperlink"/>
        </w:rPr>
        <w:fldChar w:fldCharType="separate"/>
      </w:r>
      <w:ins w:id="9668" w:author="Mike Beckerle" w:date="2020-10-09T10:19:00Z">
        <w:r w:rsidR="008A37A6">
          <w:rPr>
            <w:rStyle w:val="Hyperlink"/>
          </w:rPr>
          <w:t>9.4.3</w:t>
        </w:r>
      </w:ins>
      <w:del w:id="9669" w:author="Mike Beckerle" w:date="2020-10-09T10:19:00Z">
        <w:r w:rsidR="00404DC4" w:rsidRPr="00065302" w:rsidDel="008A37A6">
          <w:rPr>
            <w:rStyle w:val="Hyperlink"/>
          </w:rPr>
          <w:delText>9.5.3</w:delText>
        </w:r>
      </w:del>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_Ref351914022 \h </w:instrText>
      </w:r>
      <w:r w:rsidRPr="00065302">
        <w:rPr>
          <w:rStyle w:val="Hyperlink"/>
        </w:rPr>
      </w:r>
      <w:r w:rsidRPr="00065302">
        <w:rPr>
          <w:rStyle w:val="Hyperlink"/>
        </w:rPr>
        <w:fldChar w:fldCharType="separate"/>
      </w:r>
      <w:ins w:id="9670" w:author="Mike Beckerle" w:date="2020-10-09T10:19:00Z">
        <w:r w:rsidR="008A37A6">
          <w:t>Element Defaults When Unparsing</w:t>
        </w:r>
      </w:ins>
      <w:del w:id="9671" w:author="Mike Beckerle" w:date="2020-10-09T10:19:00Z">
        <w:r w:rsidR="00404DC4" w:rsidRPr="00065302" w:rsidDel="008A37A6">
          <w:rPr>
            <w:rStyle w:val="Hyperlink"/>
          </w:rPr>
          <w:delText>Element Defaults When Unparsing</w:delText>
        </w:r>
      </w:del>
      <w:r w:rsidRPr="00065302">
        <w:rPr>
          <w:rStyle w:val="Hyperlink"/>
        </w:rPr>
        <w:fldChar w:fldCharType="end"/>
      </w:r>
      <w:r>
        <w:t>.</w:t>
      </w:r>
      <w:bookmarkStart w:id="9672" w:name="_Toc322911395"/>
      <w:bookmarkStart w:id="9673" w:name="_Toc322911711"/>
      <w:bookmarkStart w:id="9674" w:name="_Toc322911956"/>
      <w:bookmarkStart w:id="9675" w:name="_Toc322912250"/>
      <w:bookmarkStart w:id="9676" w:name="_Toc329093111"/>
      <w:bookmarkStart w:id="9677" w:name="_Toc332701624"/>
      <w:bookmarkStart w:id="9678" w:name="_Toc332701928"/>
      <w:bookmarkStart w:id="9679" w:name="_Toc332711727"/>
      <w:bookmarkStart w:id="9680" w:name="_Toc332712029"/>
      <w:bookmarkStart w:id="9681" w:name="_Toc332712330"/>
      <w:bookmarkStart w:id="9682" w:name="_Toc332724246"/>
      <w:bookmarkStart w:id="9683" w:name="_Toc332724546"/>
      <w:bookmarkStart w:id="9684" w:name="_Toc341102842"/>
      <w:bookmarkStart w:id="9685" w:name="_Toc347241577"/>
      <w:bookmarkStart w:id="9686" w:name="_Toc347744770"/>
      <w:bookmarkStart w:id="9687" w:name="_Toc348984553"/>
      <w:bookmarkStart w:id="9688" w:name="_Toc348984858"/>
      <w:bookmarkStart w:id="9689" w:name="_Toc349038022"/>
      <w:bookmarkStart w:id="9690" w:name="_Toc349038324"/>
      <w:bookmarkStart w:id="9691" w:name="_Toc349042810"/>
      <w:bookmarkStart w:id="9692" w:name="_Toc349642223"/>
      <w:bookmarkEnd w:id="9672"/>
      <w:bookmarkEnd w:id="9673"/>
      <w:bookmarkEnd w:id="9674"/>
      <w:bookmarkEnd w:id="9675"/>
      <w:bookmarkEnd w:id="9676"/>
      <w:bookmarkEnd w:id="9677"/>
      <w:bookmarkEnd w:id="9678"/>
      <w:bookmarkEnd w:id="9679"/>
      <w:bookmarkEnd w:id="9680"/>
      <w:bookmarkEnd w:id="9681"/>
      <w:bookmarkEnd w:id="9682"/>
      <w:bookmarkEnd w:id="9683"/>
      <w:bookmarkEnd w:id="9684"/>
      <w:bookmarkEnd w:id="9685"/>
      <w:bookmarkEnd w:id="9686"/>
      <w:bookmarkEnd w:id="9687"/>
      <w:bookmarkEnd w:id="9688"/>
      <w:bookmarkEnd w:id="9689"/>
      <w:bookmarkEnd w:id="9690"/>
      <w:bookmarkEnd w:id="9691"/>
      <w:bookmarkEnd w:id="9692"/>
    </w:p>
    <w:p w14:paraId="4C7CC17B" w14:textId="6D443EDF" w:rsidR="000E1214" w:rsidRDefault="00A87198">
      <w:r>
        <w:t xml:space="preserve">The application of default values is </w:t>
      </w:r>
      <w:r>
        <w:rPr>
          <w:b/>
        </w:rPr>
        <w:t>not</w:t>
      </w:r>
      <w:r>
        <w:t xml:space="preserve"> dependent on dfdl:occursCountKind, only on whether the occurrence is required or optional, whether there is a default value specified, and </w:t>
      </w:r>
      <w:r>
        <w:rPr>
          <w:rFonts w:cs="Arial"/>
        </w:rPr>
        <w:t>whether the data contains the empty representation (parsing) or is missing (unparsing).</w:t>
      </w:r>
      <w:r>
        <w:t xml:space="preserve"> Section </w:t>
      </w:r>
      <w:r w:rsidRPr="00065302">
        <w:rPr>
          <w:rStyle w:val="Hyperlink"/>
        </w:rPr>
        <w:fldChar w:fldCharType="begin"/>
      </w:r>
      <w:r w:rsidRPr="00065302">
        <w:rPr>
          <w:rStyle w:val="Hyperlink"/>
        </w:rPr>
        <w:instrText xml:space="preserve"> REF _Ref351914183 \r \h </w:instrText>
      </w:r>
      <w:r w:rsidRPr="00065302">
        <w:rPr>
          <w:rStyle w:val="Hyperlink"/>
        </w:rPr>
      </w:r>
      <w:r w:rsidRPr="00065302">
        <w:rPr>
          <w:rStyle w:val="Hyperlink"/>
        </w:rPr>
        <w:fldChar w:fldCharType="separate"/>
      </w:r>
      <w:ins w:id="9693" w:author="Mike Beckerle" w:date="2020-10-09T10:19:00Z">
        <w:r w:rsidR="008A37A6">
          <w:rPr>
            <w:rStyle w:val="Hyperlink"/>
          </w:rPr>
          <w:t>9.4</w:t>
        </w:r>
      </w:ins>
      <w:del w:id="9694" w:author="Mike Beckerle" w:date="2020-10-09T10:19:00Z">
        <w:r w:rsidR="00404DC4" w:rsidRPr="00065302" w:rsidDel="008A37A6">
          <w:rPr>
            <w:rStyle w:val="Hyperlink"/>
          </w:rPr>
          <w:delText>9.5</w:delText>
        </w:r>
      </w:del>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_Ref362447391 \h </w:instrText>
      </w:r>
      <w:r w:rsidRPr="00065302">
        <w:rPr>
          <w:rStyle w:val="Hyperlink"/>
        </w:rPr>
      </w:r>
      <w:r w:rsidRPr="00065302">
        <w:rPr>
          <w:rStyle w:val="Hyperlink"/>
        </w:rPr>
        <w:fldChar w:fldCharType="separate"/>
      </w:r>
      <w:ins w:id="9695" w:author="Mike Beckerle" w:date="2020-10-09T10:19:00Z">
        <w:r w:rsidR="008A37A6">
          <w:t>Element Defaults</w:t>
        </w:r>
      </w:ins>
      <w:del w:id="9696" w:author="Mike Beckerle" w:date="2020-10-09T10:19:00Z">
        <w:r w:rsidR="00404DC4" w:rsidRPr="00065302" w:rsidDel="008A37A6">
          <w:rPr>
            <w:rStyle w:val="Hyperlink"/>
          </w:rPr>
          <w:delText>Element Defaults</w:delText>
        </w:r>
      </w:del>
      <w:r w:rsidRPr="00065302">
        <w:rPr>
          <w:rStyle w:val="Hyperlink"/>
        </w:rPr>
        <w:fldChar w:fldCharType="end"/>
      </w:r>
      <w:r>
        <w:t xml:space="preserve"> contains the details.</w:t>
      </w:r>
    </w:p>
    <w:p w14:paraId="69175F87" w14:textId="77777777" w:rsidR="000E1214" w:rsidRDefault="00A87198" w:rsidP="00B31DA3">
      <w:pPr>
        <w:pStyle w:val="Heading2"/>
      </w:pPr>
      <w:bookmarkStart w:id="9697" w:name="_Toc243112860"/>
      <w:bookmarkStart w:id="9698" w:name="_Toc349042812"/>
      <w:bookmarkStart w:id="9699" w:name="_Toc53134157"/>
      <w:bookmarkEnd w:id="9562"/>
      <w:bookmarkEnd w:id="9563"/>
      <w:bookmarkEnd w:id="9564"/>
      <w:bookmarkEnd w:id="9568"/>
      <w:bookmarkEnd w:id="9569"/>
      <w:bookmarkEnd w:id="9570"/>
      <w:r>
        <w:t>Arrays with DFDL Expressions</w:t>
      </w:r>
      <w:bookmarkEnd w:id="9697"/>
      <w:bookmarkEnd w:id="9698"/>
      <w:bookmarkEnd w:id="9699"/>
    </w:p>
    <w:p w14:paraId="40B8A1B3" w14:textId="2DBC4ACE" w:rsidR="000E1214" w:rsidRDefault="00A87198">
      <w:r>
        <w:t xml:space="preserve">If the value of a DFDL property of an array element (other than dfdl:occursCount) is given by a DFDL Expression, then the expression </w:t>
      </w:r>
      <w:r w:rsidR="008E7C14">
        <w:t xml:space="preserve">MUST </w:t>
      </w:r>
      <w:r>
        <w:t xml:space="preserve">be re-evaluated for each occurrence of the element in case the value changes. </w:t>
      </w:r>
    </w:p>
    <w:p w14:paraId="062019D6" w14:textId="77777777" w:rsidR="000E1214" w:rsidRDefault="00A87198" w:rsidP="00B31DA3">
      <w:pPr>
        <w:pStyle w:val="Heading2"/>
      </w:pPr>
      <w:bookmarkStart w:id="9700" w:name="_Ref351914286"/>
      <w:bookmarkStart w:id="9701" w:name="_Toc349042813"/>
      <w:bookmarkStart w:id="9702" w:name="_Toc53134158"/>
      <w:r>
        <w:t>Points of Uncertainty</w:t>
      </w:r>
      <w:bookmarkEnd w:id="9700"/>
      <w:bookmarkEnd w:id="9701"/>
      <w:bookmarkEnd w:id="9702"/>
    </w:p>
    <w:p w14:paraId="188BD700" w14:textId="64715BE0" w:rsidR="000E1214" w:rsidRDefault="00A87198">
      <w:r>
        <w:t xml:space="preserve">Arrays can have points of uncertainty depending on the value of dfdl:occursCountKind. See Section </w:t>
      </w:r>
      <w:r w:rsidRPr="00065302">
        <w:rPr>
          <w:rStyle w:val="Hyperlink"/>
        </w:rPr>
        <w:fldChar w:fldCharType="begin"/>
      </w:r>
      <w:r w:rsidRPr="00065302">
        <w:rPr>
          <w:rStyle w:val="Hyperlink"/>
        </w:rPr>
        <w:instrText xml:space="preserve"> REF _Ref362445434 \r \h </w:instrText>
      </w:r>
      <w:r w:rsidRPr="00065302">
        <w:rPr>
          <w:rStyle w:val="Hyperlink"/>
        </w:rPr>
      </w:r>
      <w:r w:rsidRPr="00065302">
        <w:rPr>
          <w:rStyle w:val="Hyperlink"/>
        </w:rPr>
        <w:fldChar w:fldCharType="separate"/>
      </w:r>
      <w:ins w:id="9703" w:author="Mike Beckerle" w:date="2020-10-09T10:19:00Z">
        <w:r w:rsidR="008A37A6">
          <w:rPr>
            <w:rStyle w:val="Hyperlink"/>
          </w:rPr>
          <w:t>9.3.3</w:t>
        </w:r>
      </w:ins>
      <w:del w:id="9704" w:author="Mike Beckerle" w:date="2020-10-09T10:19:00Z">
        <w:r w:rsidR="00404DC4" w:rsidRPr="00065302" w:rsidDel="008A37A6">
          <w:rPr>
            <w:rStyle w:val="Hyperlink"/>
          </w:rPr>
          <w:delText>9.4.3</w:delText>
        </w:r>
      </w:del>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_Ref362445434 \h </w:instrText>
      </w:r>
      <w:r w:rsidRPr="00065302">
        <w:rPr>
          <w:rStyle w:val="Hyperlink"/>
        </w:rPr>
      </w:r>
      <w:r w:rsidRPr="00065302">
        <w:rPr>
          <w:rStyle w:val="Hyperlink"/>
        </w:rPr>
        <w:fldChar w:fldCharType="separate"/>
      </w:r>
      <w:ins w:id="9705" w:author="Mike Beckerle" w:date="2020-10-09T10:19:00Z">
        <w:r w:rsidR="008A37A6">
          <w:t>Resolving Points of Uncertainty</w:t>
        </w:r>
      </w:ins>
      <w:del w:id="9706" w:author="Mike Beckerle" w:date="2020-10-09T10:19:00Z">
        <w:r w:rsidR="00404DC4" w:rsidRPr="00065302" w:rsidDel="008A37A6">
          <w:rPr>
            <w:rStyle w:val="Hyperlink"/>
          </w:rPr>
          <w:delText>Points of Uncertainty</w:delText>
        </w:r>
      </w:del>
      <w:r w:rsidRPr="00065302">
        <w:rPr>
          <w:rStyle w:val="Hyperlink"/>
        </w:rPr>
        <w:fldChar w:fldCharType="end"/>
      </w:r>
      <w:r>
        <w:t xml:space="preserve"> for details.  </w:t>
      </w:r>
    </w:p>
    <w:p w14:paraId="47C3CD94" w14:textId="77777777" w:rsidR="000E1214" w:rsidRDefault="00A87198" w:rsidP="00B31DA3">
      <w:pPr>
        <w:pStyle w:val="Heading2"/>
      </w:pPr>
      <w:bookmarkStart w:id="9707" w:name="_Toc361231438"/>
      <w:bookmarkStart w:id="9708" w:name="_Toc361231964"/>
      <w:bookmarkStart w:id="9709" w:name="_Toc362445262"/>
      <w:bookmarkStart w:id="9710" w:name="_Toc363909229"/>
      <w:bookmarkStart w:id="9711" w:name="_Toc364463655"/>
      <w:bookmarkStart w:id="9712" w:name="_Toc366078259"/>
      <w:bookmarkStart w:id="9713" w:name="_Toc366078874"/>
      <w:bookmarkStart w:id="9714" w:name="_Toc366079859"/>
      <w:bookmarkStart w:id="9715" w:name="_Toc366080471"/>
      <w:bookmarkStart w:id="9716" w:name="_Toc366081080"/>
      <w:bookmarkStart w:id="9717" w:name="_Toc366505420"/>
      <w:bookmarkStart w:id="9718" w:name="_Toc366508789"/>
      <w:bookmarkStart w:id="9719" w:name="_Toc366513290"/>
      <w:bookmarkStart w:id="9720" w:name="_Toc366574479"/>
      <w:bookmarkStart w:id="9721" w:name="_Toc366578272"/>
      <w:bookmarkStart w:id="9722" w:name="_Toc366578866"/>
      <w:bookmarkStart w:id="9723" w:name="_Toc366579458"/>
      <w:bookmarkStart w:id="9724" w:name="_Toc366580049"/>
      <w:bookmarkStart w:id="9725" w:name="_Toc366580641"/>
      <w:bookmarkStart w:id="9726" w:name="_Toc366581232"/>
      <w:bookmarkStart w:id="9727" w:name="_Toc366581824"/>
      <w:bookmarkStart w:id="9728" w:name="_Toc361231439"/>
      <w:bookmarkStart w:id="9729" w:name="_Toc361231965"/>
      <w:bookmarkStart w:id="9730" w:name="_Toc362445263"/>
      <w:bookmarkStart w:id="9731" w:name="_Toc363909230"/>
      <w:bookmarkStart w:id="9732" w:name="_Toc364463656"/>
      <w:bookmarkStart w:id="9733" w:name="_Toc366078260"/>
      <w:bookmarkStart w:id="9734" w:name="_Toc366078875"/>
      <w:bookmarkStart w:id="9735" w:name="_Toc366079860"/>
      <w:bookmarkStart w:id="9736" w:name="_Toc366080472"/>
      <w:bookmarkStart w:id="9737" w:name="_Toc366081081"/>
      <w:bookmarkStart w:id="9738" w:name="_Toc366505421"/>
      <w:bookmarkStart w:id="9739" w:name="_Toc366508790"/>
      <w:bookmarkStart w:id="9740" w:name="_Toc366513291"/>
      <w:bookmarkStart w:id="9741" w:name="_Toc366574480"/>
      <w:bookmarkStart w:id="9742" w:name="_Toc366578273"/>
      <w:bookmarkStart w:id="9743" w:name="_Toc366578867"/>
      <w:bookmarkStart w:id="9744" w:name="_Toc366579459"/>
      <w:bookmarkStart w:id="9745" w:name="_Toc366580050"/>
      <w:bookmarkStart w:id="9746" w:name="_Toc366580642"/>
      <w:bookmarkStart w:id="9747" w:name="_Toc366581233"/>
      <w:bookmarkStart w:id="9748" w:name="_Toc366581825"/>
      <w:bookmarkStart w:id="9749" w:name="_Toc361231440"/>
      <w:bookmarkStart w:id="9750" w:name="_Toc361231966"/>
      <w:bookmarkStart w:id="9751" w:name="_Toc362445264"/>
      <w:bookmarkStart w:id="9752" w:name="_Toc363909231"/>
      <w:bookmarkStart w:id="9753" w:name="_Toc364463657"/>
      <w:bookmarkStart w:id="9754" w:name="_Toc366078261"/>
      <w:bookmarkStart w:id="9755" w:name="_Toc366078876"/>
      <w:bookmarkStart w:id="9756" w:name="_Toc366079861"/>
      <w:bookmarkStart w:id="9757" w:name="_Toc366080473"/>
      <w:bookmarkStart w:id="9758" w:name="_Toc366081082"/>
      <w:bookmarkStart w:id="9759" w:name="_Toc366505422"/>
      <w:bookmarkStart w:id="9760" w:name="_Toc366508791"/>
      <w:bookmarkStart w:id="9761" w:name="_Toc366513292"/>
      <w:bookmarkStart w:id="9762" w:name="_Toc366574481"/>
      <w:bookmarkStart w:id="9763" w:name="_Toc366578274"/>
      <w:bookmarkStart w:id="9764" w:name="_Toc366578868"/>
      <w:bookmarkStart w:id="9765" w:name="_Toc366579460"/>
      <w:bookmarkStart w:id="9766" w:name="_Toc366580051"/>
      <w:bookmarkStart w:id="9767" w:name="_Toc366580643"/>
      <w:bookmarkStart w:id="9768" w:name="_Toc366581234"/>
      <w:bookmarkStart w:id="9769" w:name="_Toc366581826"/>
      <w:bookmarkStart w:id="9770" w:name="_Toc361231441"/>
      <w:bookmarkStart w:id="9771" w:name="_Toc361231967"/>
      <w:bookmarkStart w:id="9772" w:name="_Toc362445265"/>
      <w:bookmarkStart w:id="9773" w:name="_Toc363909232"/>
      <w:bookmarkStart w:id="9774" w:name="_Toc364463658"/>
      <w:bookmarkStart w:id="9775" w:name="_Toc366078262"/>
      <w:bookmarkStart w:id="9776" w:name="_Toc366078877"/>
      <w:bookmarkStart w:id="9777" w:name="_Toc366079862"/>
      <w:bookmarkStart w:id="9778" w:name="_Toc366080474"/>
      <w:bookmarkStart w:id="9779" w:name="_Toc366081083"/>
      <w:bookmarkStart w:id="9780" w:name="_Toc366505423"/>
      <w:bookmarkStart w:id="9781" w:name="_Toc366508792"/>
      <w:bookmarkStart w:id="9782" w:name="_Toc366513293"/>
      <w:bookmarkStart w:id="9783" w:name="_Toc366574482"/>
      <w:bookmarkStart w:id="9784" w:name="_Toc366578275"/>
      <w:bookmarkStart w:id="9785" w:name="_Toc366578869"/>
      <w:bookmarkStart w:id="9786" w:name="_Toc366579461"/>
      <w:bookmarkStart w:id="9787" w:name="_Toc366580052"/>
      <w:bookmarkStart w:id="9788" w:name="_Toc366580644"/>
      <w:bookmarkStart w:id="9789" w:name="_Toc366581235"/>
      <w:bookmarkStart w:id="9790" w:name="_Toc366581827"/>
      <w:bookmarkStart w:id="9791" w:name="_Toc361231442"/>
      <w:bookmarkStart w:id="9792" w:name="_Toc361231968"/>
      <w:bookmarkStart w:id="9793" w:name="_Toc362445266"/>
      <w:bookmarkStart w:id="9794" w:name="_Toc363909233"/>
      <w:bookmarkStart w:id="9795" w:name="_Toc364463659"/>
      <w:bookmarkStart w:id="9796" w:name="_Toc366078263"/>
      <w:bookmarkStart w:id="9797" w:name="_Toc366078878"/>
      <w:bookmarkStart w:id="9798" w:name="_Toc366079863"/>
      <w:bookmarkStart w:id="9799" w:name="_Toc366080475"/>
      <w:bookmarkStart w:id="9800" w:name="_Toc366081084"/>
      <w:bookmarkStart w:id="9801" w:name="_Toc366505424"/>
      <w:bookmarkStart w:id="9802" w:name="_Toc366508793"/>
      <w:bookmarkStart w:id="9803" w:name="_Toc366513294"/>
      <w:bookmarkStart w:id="9804" w:name="_Toc366574483"/>
      <w:bookmarkStart w:id="9805" w:name="_Toc366578276"/>
      <w:bookmarkStart w:id="9806" w:name="_Toc366578870"/>
      <w:bookmarkStart w:id="9807" w:name="_Toc366579462"/>
      <w:bookmarkStart w:id="9808" w:name="_Toc366580053"/>
      <w:bookmarkStart w:id="9809" w:name="_Toc366580645"/>
      <w:bookmarkStart w:id="9810" w:name="_Toc366581236"/>
      <w:bookmarkStart w:id="9811" w:name="_Toc366581828"/>
      <w:bookmarkStart w:id="9812" w:name="_Toc361231443"/>
      <w:bookmarkStart w:id="9813" w:name="_Toc361231969"/>
      <w:bookmarkStart w:id="9814" w:name="_Toc362445267"/>
      <w:bookmarkStart w:id="9815" w:name="_Toc363909234"/>
      <w:bookmarkStart w:id="9816" w:name="_Toc364463660"/>
      <w:bookmarkStart w:id="9817" w:name="_Toc366078264"/>
      <w:bookmarkStart w:id="9818" w:name="_Toc366078879"/>
      <w:bookmarkStart w:id="9819" w:name="_Toc366079864"/>
      <w:bookmarkStart w:id="9820" w:name="_Toc366080476"/>
      <w:bookmarkStart w:id="9821" w:name="_Toc366081085"/>
      <w:bookmarkStart w:id="9822" w:name="_Toc366505425"/>
      <w:bookmarkStart w:id="9823" w:name="_Toc366508794"/>
      <w:bookmarkStart w:id="9824" w:name="_Toc366513295"/>
      <w:bookmarkStart w:id="9825" w:name="_Toc366574484"/>
      <w:bookmarkStart w:id="9826" w:name="_Toc366578277"/>
      <w:bookmarkStart w:id="9827" w:name="_Toc366578871"/>
      <w:bookmarkStart w:id="9828" w:name="_Toc366579463"/>
      <w:bookmarkStart w:id="9829" w:name="_Toc366580054"/>
      <w:bookmarkStart w:id="9830" w:name="_Toc366580646"/>
      <w:bookmarkStart w:id="9831" w:name="_Toc366581237"/>
      <w:bookmarkStart w:id="9832" w:name="_Toc366581829"/>
      <w:bookmarkStart w:id="9833" w:name="_Toc361231444"/>
      <w:bookmarkStart w:id="9834" w:name="_Toc361231970"/>
      <w:bookmarkStart w:id="9835" w:name="_Toc362445268"/>
      <w:bookmarkStart w:id="9836" w:name="_Toc363909235"/>
      <w:bookmarkStart w:id="9837" w:name="_Toc364463661"/>
      <w:bookmarkStart w:id="9838" w:name="_Toc366078265"/>
      <w:bookmarkStart w:id="9839" w:name="_Toc366078880"/>
      <w:bookmarkStart w:id="9840" w:name="_Toc366079865"/>
      <w:bookmarkStart w:id="9841" w:name="_Toc366080477"/>
      <w:bookmarkStart w:id="9842" w:name="_Toc366081086"/>
      <w:bookmarkStart w:id="9843" w:name="_Toc366505426"/>
      <w:bookmarkStart w:id="9844" w:name="_Toc366508795"/>
      <w:bookmarkStart w:id="9845" w:name="_Toc366513296"/>
      <w:bookmarkStart w:id="9846" w:name="_Toc366574485"/>
      <w:bookmarkStart w:id="9847" w:name="_Toc366578278"/>
      <w:bookmarkStart w:id="9848" w:name="_Toc366578872"/>
      <w:bookmarkStart w:id="9849" w:name="_Toc366579464"/>
      <w:bookmarkStart w:id="9850" w:name="_Toc366580055"/>
      <w:bookmarkStart w:id="9851" w:name="_Toc366580647"/>
      <w:bookmarkStart w:id="9852" w:name="_Toc366581238"/>
      <w:bookmarkStart w:id="9853" w:name="_Toc366581830"/>
      <w:bookmarkStart w:id="9854" w:name="_Toc361231445"/>
      <w:bookmarkStart w:id="9855" w:name="_Toc361231971"/>
      <w:bookmarkStart w:id="9856" w:name="_Toc362445269"/>
      <w:bookmarkStart w:id="9857" w:name="_Toc363909236"/>
      <w:bookmarkStart w:id="9858" w:name="_Toc364463662"/>
      <w:bookmarkStart w:id="9859" w:name="_Toc366078266"/>
      <w:bookmarkStart w:id="9860" w:name="_Toc366078881"/>
      <w:bookmarkStart w:id="9861" w:name="_Toc366079866"/>
      <w:bookmarkStart w:id="9862" w:name="_Toc366080478"/>
      <w:bookmarkStart w:id="9863" w:name="_Toc366081087"/>
      <w:bookmarkStart w:id="9864" w:name="_Toc366505427"/>
      <w:bookmarkStart w:id="9865" w:name="_Toc366508796"/>
      <w:bookmarkStart w:id="9866" w:name="_Toc366513297"/>
      <w:bookmarkStart w:id="9867" w:name="_Toc366574486"/>
      <w:bookmarkStart w:id="9868" w:name="_Toc366578279"/>
      <w:bookmarkStart w:id="9869" w:name="_Toc366578873"/>
      <w:bookmarkStart w:id="9870" w:name="_Toc366579465"/>
      <w:bookmarkStart w:id="9871" w:name="_Toc366580056"/>
      <w:bookmarkStart w:id="9872" w:name="_Toc366580648"/>
      <w:bookmarkStart w:id="9873" w:name="_Toc366581239"/>
      <w:bookmarkStart w:id="9874" w:name="_Toc366581831"/>
      <w:bookmarkStart w:id="9875" w:name="_Toc361231446"/>
      <w:bookmarkStart w:id="9876" w:name="_Toc361231972"/>
      <w:bookmarkStart w:id="9877" w:name="_Toc362445270"/>
      <w:bookmarkStart w:id="9878" w:name="_Toc363909237"/>
      <w:bookmarkStart w:id="9879" w:name="_Toc364463663"/>
      <w:bookmarkStart w:id="9880" w:name="_Toc366078267"/>
      <w:bookmarkStart w:id="9881" w:name="_Toc366078882"/>
      <w:bookmarkStart w:id="9882" w:name="_Toc366079867"/>
      <w:bookmarkStart w:id="9883" w:name="_Toc366080479"/>
      <w:bookmarkStart w:id="9884" w:name="_Toc366081088"/>
      <w:bookmarkStart w:id="9885" w:name="_Toc366505428"/>
      <w:bookmarkStart w:id="9886" w:name="_Toc366508797"/>
      <w:bookmarkStart w:id="9887" w:name="_Toc366513298"/>
      <w:bookmarkStart w:id="9888" w:name="_Toc366574487"/>
      <w:bookmarkStart w:id="9889" w:name="_Toc366578280"/>
      <w:bookmarkStart w:id="9890" w:name="_Toc366578874"/>
      <w:bookmarkStart w:id="9891" w:name="_Toc366579466"/>
      <w:bookmarkStart w:id="9892" w:name="_Toc366580057"/>
      <w:bookmarkStart w:id="9893" w:name="_Toc366580649"/>
      <w:bookmarkStart w:id="9894" w:name="_Toc366581240"/>
      <w:bookmarkStart w:id="9895" w:name="_Toc366581832"/>
      <w:bookmarkStart w:id="9896" w:name="_Toc361231447"/>
      <w:bookmarkStart w:id="9897" w:name="_Toc361231973"/>
      <w:bookmarkStart w:id="9898" w:name="_Toc362445271"/>
      <w:bookmarkStart w:id="9899" w:name="_Toc363909238"/>
      <w:bookmarkStart w:id="9900" w:name="_Toc364463664"/>
      <w:bookmarkStart w:id="9901" w:name="_Toc366078268"/>
      <w:bookmarkStart w:id="9902" w:name="_Toc366078883"/>
      <w:bookmarkStart w:id="9903" w:name="_Toc366079868"/>
      <w:bookmarkStart w:id="9904" w:name="_Toc366080480"/>
      <w:bookmarkStart w:id="9905" w:name="_Toc366081089"/>
      <w:bookmarkStart w:id="9906" w:name="_Toc366505429"/>
      <w:bookmarkStart w:id="9907" w:name="_Toc366508798"/>
      <w:bookmarkStart w:id="9908" w:name="_Toc366513299"/>
      <w:bookmarkStart w:id="9909" w:name="_Toc366574488"/>
      <w:bookmarkStart w:id="9910" w:name="_Toc366578281"/>
      <w:bookmarkStart w:id="9911" w:name="_Toc366578875"/>
      <w:bookmarkStart w:id="9912" w:name="_Toc366579467"/>
      <w:bookmarkStart w:id="9913" w:name="_Toc366580058"/>
      <w:bookmarkStart w:id="9914" w:name="_Toc366580650"/>
      <w:bookmarkStart w:id="9915" w:name="_Toc366581241"/>
      <w:bookmarkStart w:id="9916" w:name="_Toc366581833"/>
      <w:bookmarkStart w:id="9917" w:name="_Toc361231448"/>
      <w:bookmarkStart w:id="9918" w:name="_Toc361231974"/>
      <w:bookmarkStart w:id="9919" w:name="_Toc362445272"/>
      <w:bookmarkStart w:id="9920" w:name="_Toc363909239"/>
      <w:bookmarkStart w:id="9921" w:name="_Toc364463665"/>
      <w:bookmarkStart w:id="9922" w:name="_Toc366078269"/>
      <w:bookmarkStart w:id="9923" w:name="_Toc366078884"/>
      <w:bookmarkStart w:id="9924" w:name="_Toc366079869"/>
      <w:bookmarkStart w:id="9925" w:name="_Toc366080481"/>
      <w:bookmarkStart w:id="9926" w:name="_Toc366081090"/>
      <w:bookmarkStart w:id="9927" w:name="_Toc366505430"/>
      <w:bookmarkStart w:id="9928" w:name="_Toc366508799"/>
      <w:bookmarkStart w:id="9929" w:name="_Toc366513300"/>
      <w:bookmarkStart w:id="9930" w:name="_Toc366574489"/>
      <w:bookmarkStart w:id="9931" w:name="_Toc366578282"/>
      <w:bookmarkStart w:id="9932" w:name="_Toc366578876"/>
      <w:bookmarkStart w:id="9933" w:name="_Toc366579468"/>
      <w:bookmarkStart w:id="9934" w:name="_Toc366580059"/>
      <w:bookmarkStart w:id="9935" w:name="_Toc366580651"/>
      <w:bookmarkStart w:id="9936" w:name="_Toc366581242"/>
      <w:bookmarkStart w:id="9937" w:name="_Toc366581834"/>
      <w:bookmarkStart w:id="9938" w:name="_Toc361231449"/>
      <w:bookmarkStart w:id="9939" w:name="_Toc361231975"/>
      <w:bookmarkStart w:id="9940" w:name="_Toc362445273"/>
      <w:bookmarkStart w:id="9941" w:name="_Toc363909240"/>
      <w:bookmarkStart w:id="9942" w:name="_Toc364463666"/>
      <w:bookmarkStart w:id="9943" w:name="_Toc366078270"/>
      <w:bookmarkStart w:id="9944" w:name="_Toc366078885"/>
      <w:bookmarkStart w:id="9945" w:name="_Toc366079870"/>
      <w:bookmarkStart w:id="9946" w:name="_Toc366080482"/>
      <w:bookmarkStart w:id="9947" w:name="_Toc366081091"/>
      <w:bookmarkStart w:id="9948" w:name="_Toc366505431"/>
      <w:bookmarkStart w:id="9949" w:name="_Toc366508800"/>
      <w:bookmarkStart w:id="9950" w:name="_Toc366513301"/>
      <w:bookmarkStart w:id="9951" w:name="_Toc366574490"/>
      <w:bookmarkStart w:id="9952" w:name="_Toc366578283"/>
      <w:bookmarkStart w:id="9953" w:name="_Toc366578877"/>
      <w:bookmarkStart w:id="9954" w:name="_Toc366579469"/>
      <w:bookmarkStart w:id="9955" w:name="_Toc366580060"/>
      <w:bookmarkStart w:id="9956" w:name="_Toc366580652"/>
      <w:bookmarkStart w:id="9957" w:name="_Toc366581243"/>
      <w:bookmarkStart w:id="9958" w:name="_Toc366581835"/>
      <w:bookmarkStart w:id="9959" w:name="_Toc361231450"/>
      <w:bookmarkStart w:id="9960" w:name="_Toc361231976"/>
      <w:bookmarkStart w:id="9961" w:name="_Toc362445274"/>
      <w:bookmarkStart w:id="9962" w:name="_Toc363909241"/>
      <w:bookmarkStart w:id="9963" w:name="_Toc364463667"/>
      <w:bookmarkStart w:id="9964" w:name="_Toc366078271"/>
      <w:bookmarkStart w:id="9965" w:name="_Toc366078886"/>
      <w:bookmarkStart w:id="9966" w:name="_Toc366079871"/>
      <w:bookmarkStart w:id="9967" w:name="_Toc366080483"/>
      <w:bookmarkStart w:id="9968" w:name="_Toc366081092"/>
      <w:bookmarkStart w:id="9969" w:name="_Toc366505432"/>
      <w:bookmarkStart w:id="9970" w:name="_Toc366508801"/>
      <w:bookmarkStart w:id="9971" w:name="_Toc366513302"/>
      <w:bookmarkStart w:id="9972" w:name="_Toc366574491"/>
      <w:bookmarkStart w:id="9973" w:name="_Toc366578284"/>
      <w:bookmarkStart w:id="9974" w:name="_Toc366578878"/>
      <w:bookmarkStart w:id="9975" w:name="_Toc366579470"/>
      <w:bookmarkStart w:id="9976" w:name="_Toc366580061"/>
      <w:bookmarkStart w:id="9977" w:name="_Toc366580653"/>
      <w:bookmarkStart w:id="9978" w:name="_Toc366581244"/>
      <w:bookmarkStart w:id="9979" w:name="_Toc366581836"/>
      <w:bookmarkStart w:id="9980" w:name="_Toc361231451"/>
      <w:bookmarkStart w:id="9981" w:name="_Toc361231977"/>
      <w:bookmarkStart w:id="9982" w:name="_Toc362445275"/>
      <w:bookmarkStart w:id="9983" w:name="_Toc363909242"/>
      <w:bookmarkStart w:id="9984" w:name="_Toc364463668"/>
      <w:bookmarkStart w:id="9985" w:name="_Toc366078272"/>
      <w:bookmarkStart w:id="9986" w:name="_Toc366078887"/>
      <w:bookmarkStart w:id="9987" w:name="_Toc366079872"/>
      <w:bookmarkStart w:id="9988" w:name="_Toc366080484"/>
      <w:bookmarkStart w:id="9989" w:name="_Toc366081093"/>
      <w:bookmarkStart w:id="9990" w:name="_Toc366505433"/>
      <w:bookmarkStart w:id="9991" w:name="_Toc366508802"/>
      <w:bookmarkStart w:id="9992" w:name="_Toc366513303"/>
      <w:bookmarkStart w:id="9993" w:name="_Toc366574492"/>
      <w:bookmarkStart w:id="9994" w:name="_Toc366578285"/>
      <w:bookmarkStart w:id="9995" w:name="_Toc366578879"/>
      <w:bookmarkStart w:id="9996" w:name="_Toc366579471"/>
      <w:bookmarkStart w:id="9997" w:name="_Toc366580062"/>
      <w:bookmarkStart w:id="9998" w:name="_Toc366580654"/>
      <w:bookmarkStart w:id="9999" w:name="_Toc366581245"/>
      <w:bookmarkStart w:id="10000" w:name="_Toc366581837"/>
      <w:bookmarkStart w:id="10001" w:name="_Toc361231452"/>
      <w:bookmarkStart w:id="10002" w:name="_Toc361231978"/>
      <w:bookmarkStart w:id="10003" w:name="_Toc362445276"/>
      <w:bookmarkStart w:id="10004" w:name="_Toc363909243"/>
      <w:bookmarkStart w:id="10005" w:name="_Toc364463669"/>
      <w:bookmarkStart w:id="10006" w:name="_Toc366078273"/>
      <w:bookmarkStart w:id="10007" w:name="_Toc366078888"/>
      <w:bookmarkStart w:id="10008" w:name="_Toc366079873"/>
      <w:bookmarkStart w:id="10009" w:name="_Toc366080485"/>
      <w:bookmarkStart w:id="10010" w:name="_Toc366081094"/>
      <w:bookmarkStart w:id="10011" w:name="_Toc366505434"/>
      <w:bookmarkStart w:id="10012" w:name="_Toc366508803"/>
      <w:bookmarkStart w:id="10013" w:name="_Toc366513304"/>
      <w:bookmarkStart w:id="10014" w:name="_Toc366574493"/>
      <w:bookmarkStart w:id="10015" w:name="_Toc366578286"/>
      <w:bookmarkStart w:id="10016" w:name="_Toc366578880"/>
      <w:bookmarkStart w:id="10017" w:name="_Toc366579472"/>
      <w:bookmarkStart w:id="10018" w:name="_Toc366580063"/>
      <w:bookmarkStart w:id="10019" w:name="_Toc366580655"/>
      <w:bookmarkStart w:id="10020" w:name="_Toc366581246"/>
      <w:bookmarkStart w:id="10021" w:name="_Toc366581838"/>
      <w:bookmarkStart w:id="10022" w:name="_Toc361231453"/>
      <w:bookmarkStart w:id="10023" w:name="_Toc361231979"/>
      <w:bookmarkStart w:id="10024" w:name="_Toc362445277"/>
      <w:bookmarkStart w:id="10025" w:name="_Toc363909244"/>
      <w:bookmarkStart w:id="10026" w:name="_Toc364463670"/>
      <w:bookmarkStart w:id="10027" w:name="_Toc366078274"/>
      <w:bookmarkStart w:id="10028" w:name="_Toc366078889"/>
      <w:bookmarkStart w:id="10029" w:name="_Toc366079874"/>
      <w:bookmarkStart w:id="10030" w:name="_Toc366080486"/>
      <w:bookmarkStart w:id="10031" w:name="_Toc366081095"/>
      <w:bookmarkStart w:id="10032" w:name="_Toc366505435"/>
      <w:bookmarkStart w:id="10033" w:name="_Toc366508804"/>
      <w:bookmarkStart w:id="10034" w:name="_Toc366513305"/>
      <w:bookmarkStart w:id="10035" w:name="_Toc366574494"/>
      <w:bookmarkStart w:id="10036" w:name="_Toc366578287"/>
      <w:bookmarkStart w:id="10037" w:name="_Toc366578881"/>
      <w:bookmarkStart w:id="10038" w:name="_Toc366579473"/>
      <w:bookmarkStart w:id="10039" w:name="_Toc366580064"/>
      <w:bookmarkStart w:id="10040" w:name="_Toc366580656"/>
      <w:bookmarkStart w:id="10041" w:name="_Toc366581247"/>
      <w:bookmarkStart w:id="10042" w:name="_Toc366581839"/>
      <w:bookmarkStart w:id="10043" w:name="_Toc361231454"/>
      <w:bookmarkStart w:id="10044" w:name="_Toc361231980"/>
      <w:bookmarkStart w:id="10045" w:name="_Toc362445278"/>
      <w:bookmarkStart w:id="10046" w:name="_Toc363909245"/>
      <w:bookmarkStart w:id="10047" w:name="_Toc364463671"/>
      <w:bookmarkStart w:id="10048" w:name="_Toc366078275"/>
      <w:bookmarkStart w:id="10049" w:name="_Toc366078890"/>
      <w:bookmarkStart w:id="10050" w:name="_Toc366079875"/>
      <w:bookmarkStart w:id="10051" w:name="_Toc366080487"/>
      <w:bookmarkStart w:id="10052" w:name="_Toc366081096"/>
      <w:bookmarkStart w:id="10053" w:name="_Toc366505436"/>
      <w:bookmarkStart w:id="10054" w:name="_Toc366508805"/>
      <w:bookmarkStart w:id="10055" w:name="_Toc366513306"/>
      <w:bookmarkStart w:id="10056" w:name="_Toc366574495"/>
      <w:bookmarkStart w:id="10057" w:name="_Toc366578288"/>
      <w:bookmarkStart w:id="10058" w:name="_Toc366578882"/>
      <w:bookmarkStart w:id="10059" w:name="_Toc366579474"/>
      <w:bookmarkStart w:id="10060" w:name="_Toc366580065"/>
      <w:bookmarkStart w:id="10061" w:name="_Toc366580657"/>
      <w:bookmarkStart w:id="10062" w:name="_Toc366581248"/>
      <w:bookmarkStart w:id="10063" w:name="_Toc366581840"/>
      <w:bookmarkStart w:id="10064" w:name="_Toc361231455"/>
      <w:bookmarkStart w:id="10065" w:name="_Toc361231981"/>
      <w:bookmarkStart w:id="10066" w:name="_Toc362445279"/>
      <w:bookmarkStart w:id="10067" w:name="_Toc363909246"/>
      <w:bookmarkStart w:id="10068" w:name="_Toc364463672"/>
      <w:bookmarkStart w:id="10069" w:name="_Toc366078276"/>
      <w:bookmarkStart w:id="10070" w:name="_Toc366078891"/>
      <w:bookmarkStart w:id="10071" w:name="_Toc366079876"/>
      <w:bookmarkStart w:id="10072" w:name="_Toc366080488"/>
      <w:bookmarkStart w:id="10073" w:name="_Toc366081097"/>
      <w:bookmarkStart w:id="10074" w:name="_Toc366505437"/>
      <w:bookmarkStart w:id="10075" w:name="_Toc366508806"/>
      <w:bookmarkStart w:id="10076" w:name="_Toc366513307"/>
      <w:bookmarkStart w:id="10077" w:name="_Toc366574496"/>
      <w:bookmarkStart w:id="10078" w:name="_Toc366578289"/>
      <w:bookmarkStart w:id="10079" w:name="_Toc366578883"/>
      <w:bookmarkStart w:id="10080" w:name="_Toc366579475"/>
      <w:bookmarkStart w:id="10081" w:name="_Toc366580066"/>
      <w:bookmarkStart w:id="10082" w:name="_Toc366580658"/>
      <w:bookmarkStart w:id="10083" w:name="_Toc366581249"/>
      <w:bookmarkStart w:id="10084" w:name="_Toc366581841"/>
      <w:bookmarkStart w:id="10085" w:name="_Toc361231456"/>
      <w:bookmarkStart w:id="10086" w:name="_Toc361231982"/>
      <w:bookmarkStart w:id="10087" w:name="_Toc362445280"/>
      <w:bookmarkStart w:id="10088" w:name="_Toc363909247"/>
      <w:bookmarkStart w:id="10089" w:name="_Toc364463673"/>
      <w:bookmarkStart w:id="10090" w:name="_Toc366078277"/>
      <w:bookmarkStart w:id="10091" w:name="_Toc366078892"/>
      <w:bookmarkStart w:id="10092" w:name="_Toc366079877"/>
      <w:bookmarkStart w:id="10093" w:name="_Toc366080489"/>
      <w:bookmarkStart w:id="10094" w:name="_Toc366081098"/>
      <w:bookmarkStart w:id="10095" w:name="_Toc366505438"/>
      <w:bookmarkStart w:id="10096" w:name="_Toc366508807"/>
      <w:bookmarkStart w:id="10097" w:name="_Toc366513308"/>
      <w:bookmarkStart w:id="10098" w:name="_Toc366574497"/>
      <w:bookmarkStart w:id="10099" w:name="_Toc366578290"/>
      <w:bookmarkStart w:id="10100" w:name="_Toc366578884"/>
      <w:bookmarkStart w:id="10101" w:name="_Toc366579476"/>
      <w:bookmarkStart w:id="10102" w:name="_Toc366580067"/>
      <w:bookmarkStart w:id="10103" w:name="_Toc366580659"/>
      <w:bookmarkStart w:id="10104" w:name="_Toc366581250"/>
      <w:bookmarkStart w:id="10105" w:name="_Toc366581842"/>
      <w:bookmarkStart w:id="10106" w:name="_Toc361231457"/>
      <w:bookmarkStart w:id="10107" w:name="_Toc361231983"/>
      <w:bookmarkStart w:id="10108" w:name="_Toc362445281"/>
      <w:bookmarkStart w:id="10109" w:name="_Toc363909248"/>
      <w:bookmarkStart w:id="10110" w:name="_Toc364463674"/>
      <w:bookmarkStart w:id="10111" w:name="_Toc366078278"/>
      <w:bookmarkStart w:id="10112" w:name="_Toc366078893"/>
      <w:bookmarkStart w:id="10113" w:name="_Toc366079878"/>
      <w:bookmarkStart w:id="10114" w:name="_Toc366080490"/>
      <w:bookmarkStart w:id="10115" w:name="_Toc366081099"/>
      <w:bookmarkStart w:id="10116" w:name="_Toc366505439"/>
      <w:bookmarkStart w:id="10117" w:name="_Toc366508808"/>
      <w:bookmarkStart w:id="10118" w:name="_Toc366513309"/>
      <w:bookmarkStart w:id="10119" w:name="_Toc366574498"/>
      <w:bookmarkStart w:id="10120" w:name="_Toc366578291"/>
      <w:bookmarkStart w:id="10121" w:name="_Toc366578885"/>
      <w:bookmarkStart w:id="10122" w:name="_Toc366579477"/>
      <w:bookmarkStart w:id="10123" w:name="_Toc366580068"/>
      <w:bookmarkStart w:id="10124" w:name="_Toc366580660"/>
      <w:bookmarkStart w:id="10125" w:name="_Toc366581251"/>
      <w:bookmarkStart w:id="10126" w:name="_Toc366581843"/>
      <w:bookmarkStart w:id="10127" w:name="_Toc361231458"/>
      <w:bookmarkStart w:id="10128" w:name="_Toc361231984"/>
      <w:bookmarkStart w:id="10129" w:name="_Toc362445282"/>
      <w:bookmarkStart w:id="10130" w:name="_Toc363909249"/>
      <w:bookmarkStart w:id="10131" w:name="_Toc364463675"/>
      <w:bookmarkStart w:id="10132" w:name="_Toc366078279"/>
      <w:bookmarkStart w:id="10133" w:name="_Toc366078894"/>
      <w:bookmarkStart w:id="10134" w:name="_Toc366079879"/>
      <w:bookmarkStart w:id="10135" w:name="_Toc366080491"/>
      <w:bookmarkStart w:id="10136" w:name="_Toc366081100"/>
      <w:bookmarkStart w:id="10137" w:name="_Toc366505440"/>
      <w:bookmarkStart w:id="10138" w:name="_Toc366508809"/>
      <w:bookmarkStart w:id="10139" w:name="_Toc366513310"/>
      <w:bookmarkStart w:id="10140" w:name="_Toc366574499"/>
      <w:bookmarkStart w:id="10141" w:name="_Toc366578292"/>
      <w:bookmarkStart w:id="10142" w:name="_Toc366578886"/>
      <w:bookmarkStart w:id="10143" w:name="_Toc366579478"/>
      <w:bookmarkStart w:id="10144" w:name="_Toc366580069"/>
      <w:bookmarkStart w:id="10145" w:name="_Toc366580661"/>
      <w:bookmarkStart w:id="10146" w:name="_Toc366581252"/>
      <w:bookmarkStart w:id="10147" w:name="_Toc366581844"/>
      <w:bookmarkStart w:id="10148" w:name="_Toc361231459"/>
      <w:bookmarkStart w:id="10149" w:name="_Toc361231985"/>
      <w:bookmarkStart w:id="10150" w:name="_Toc362445283"/>
      <w:bookmarkStart w:id="10151" w:name="_Toc363909250"/>
      <w:bookmarkStart w:id="10152" w:name="_Toc364463676"/>
      <w:bookmarkStart w:id="10153" w:name="_Toc366078280"/>
      <w:bookmarkStart w:id="10154" w:name="_Toc366078895"/>
      <w:bookmarkStart w:id="10155" w:name="_Toc366079880"/>
      <w:bookmarkStart w:id="10156" w:name="_Toc366080492"/>
      <w:bookmarkStart w:id="10157" w:name="_Toc366081101"/>
      <w:bookmarkStart w:id="10158" w:name="_Toc366505441"/>
      <w:bookmarkStart w:id="10159" w:name="_Toc366508810"/>
      <w:bookmarkStart w:id="10160" w:name="_Toc366513311"/>
      <w:bookmarkStart w:id="10161" w:name="_Toc366574500"/>
      <w:bookmarkStart w:id="10162" w:name="_Toc366578293"/>
      <w:bookmarkStart w:id="10163" w:name="_Toc366578887"/>
      <w:bookmarkStart w:id="10164" w:name="_Toc366579479"/>
      <w:bookmarkStart w:id="10165" w:name="_Toc366580070"/>
      <w:bookmarkStart w:id="10166" w:name="_Toc366580662"/>
      <w:bookmarkStart w:id="10167" w:name="_Toc366581253"/>
      <w:bookmarkStart w:id="10168" w:name="_Toc366581845"/>
      <w:bookmarkStart w:id="10169" w:name="_Toc361231460"/>
      <w:bookmarkStart w:id="10170" w:name="_Toc361231986"/>
      <w:bookmarkStart w:id="10171" w:name="_Toc362445284"/>
      <w:bookmarkStart w:id="10172" w:name="_Toc363909251"/>
      <w:bookmarkStart w:id="10173" w:name="_Toc364463677"/>
      <w:bookmarkStart w:id="10174" w:name="_Toc366078281"/>
      <w:bookmarkStart w:id="10175" w:name="_Toc366078896"/>
      <w:bookmarkStart w:id="10176" w:name="_Toc366079881"/>
      <w:bookmarkStart w:id="10177" w:name="_Toc366080493"/>
      <w:bookmarkStart w:id="10178" w:name="_Toc366081102"/>
      <w:bookmarkStart w:id="10179" w:name="_Toc366505442"/>
      <w:bookmarkStart w:id="10180" w:name="_Toc366508811"/>
      <w:bookmarkStart w:id="10181" w:name="_Toc366513312"/>
      <w:bookmarkStart w:id="10182" w:name="_Toc366574501"/>
      <w:bookmarkStart w:id="10183" w:name="_Toc366578294"/>
      <w:bookmarkStart w:id="10184" w:name="_Toc366578888"/>
      <w:bookmarkStart w:id="10185" w:name="_Toc366579480"/>
      <w:bookmarkStart w:id="10186" w:name="_Toc366580071"/>
      <w:bookmarkStart w:id="10187" w:name="_Toc366580663"/>
      <w:bookmarkStart w:id="10188" w:name="_Toc366581254"/>
      <w:bookmarkStart w:id="10189" w:name="_Toc366581846"/>
      <w:bookmarkStart w:id="10190" w:name="_Toc361231461"/>
      <w:bookmarkStart w:id="10191" w:name="_Toc361231987"/>
      <w:bookmarkStart w:id="10192" w:name="_Toc362445285"/>
      <w:bookmarkStart w:id="10193" w:name="_Toc363909252"/>
      <w:bookmarkStart w:id="10194" w:name="_Toc364463678"/>
      <w:bookmarkStart w:id="10195" w:name="_Toc366078282"/>
      <w:bookmarkStart w:id="10196" w:name="_Toc366078897"/>
      <w:bookmarkStart w:id="10197" w:name="_Toc366079882"/>
      <w:bookmarkStart w:id="10198" w:name="_Toc366080494"/>
      <w:bookmarkStart w:id="10199" w:name="_Toc366081103"/>
      <w:bookmarkStart w:id="10200" w:name="_Toc366505443"/>
      <w:bookmarkStart w:id="10201" w:name="_Toc366508812"/>
      <w:bookmarkStart w:id="10202" w:name="_Toc366513313"/>
      <w:bookmarkStart w:id="10203" w:name="_Toc366574502"/>
      <w:bookmarkStart w:id="10204" w:name="_Toc366578295"/>
      <w:bookmarkStart w:id="10205" w:name="_Toc366578889"/>
      <w:bookmarkStart w:id="10206" w:name="_Toc366579481"/>
      <w:bookmarkStart w:id="10207" w:name="_Toc366580072"/>
      <w:bookmarkStart w:id="10208" w:name="_Toc366580664"/>
      <w:bookmarkStart w:id="10209" w:name="_Toc366581255"/>
      <w:bookmarkStart w:id="10210" w:name="_Toc366581847"/>
      <w:bookmarkStart w:id="10211" w:name="_Toc361231462"/>
      <w:bookmarkStart w:id="10212" w:name="_Toc361231988"/>
      <w:bookmarkStart w:id="10213" w:name="_Toc362445286"/>
      <w:bookmarkStart w:id="10214" w:name="_Toc363909253"/>
      <w:bookmarkStart w:id="10215" w:name="_Toc364463679"/>
      <w:bookmarkStart w:id="10216" w:name="_Toc366078283"/>
      <w:bookmarkStart w:id="10217" w:name="_Toc366078898"/>
      <w:bookmarkStart w:id="10218" w:name="_Toc366079883"/>
      <w:bookmarkStart w:id="10219" w:name="_Toc366080495"/>
      <w:bookmarkStart w:id="10220" w:name="_Toc366081104"/>
      <w:bookmarkStart w:id="10221" w:name="_Toc366505444"/>
      <w:bookmarkStart w:id="10222" w:name="_Toc366508813"/>
      <w:bookmarkStart w:id="10223" w:name="_Toc366513314"/>
      <w:bookmarkStart w:id="10224" w:name="_Toc366574503"/>
      <w:bookmarkStart w:id="10225" w:name="_Toc366578296"/>
      <w:bookmarkStart w:id="10226" w:name="_Toc366578890"/>
      <w:bookmarkStart w:id="10227" w:name="_Toc366579482"/>
      <w:bookmarkStart w:id="10228" w:name="_Toc366580073"/>
      <w:bookmarkStart w:id="10229" w:name="_Toc366580665"/>
      <w:bookmarkStart w:id="10230" w:name="_Toc366581256"/>
      <w:bookmarkStart w:id="10231" w:name="_Toc366581848"/>
      <w:bookmarkStart w:id="10232" w:name="_Toc361231463"/>
      <w:bookmarkStart w:id="10233" w:name="_Toc361231989"/>
      <w:bookmarkStart w:id="10234" w:name="_Toc362445287"/>
      <w:bookmarkStart w:id="10235" w:name="_Toc363909254"/>
      <w:bookmarkStart w:id="10236" w:name="_Toc364463680"/>
      <w:bookmarkStart w:id="10237" w:name="_Toc366078284"/>
      <w:bookmarkStart w:id="10238" w:name="_Toc366078899"/>
      <w:bookmarkStart w:id="10239" w:name="_Toc366079884"/>
      <w:bookmarkStart w:id="10240" w:name="_Toc366080496"/>
      <w:bookmarkStart w:id="10241" w:name="_Toc366081105"/>
      <w:bookmarkStart w:id="10242" w:name="_Toc366505445"/>
      <w:bookmarkStart w:id="10243" w:name="_Toc366508814"/>
      <w:bookmarkStart w:id="10244" w:name="_Toc366513315"/>
      <w:bookmarkStart w:id="10245" w:name="_Toc366574504"/>
      <w:bookmarkStart w:id="10246" w:name="_Toc366578297"/>
      <w:bookmarkStart w:id="10247" w:name="_Toc366578891"/>
      <w:bookmarkStart w:id="10248" w:name="_Toc366579483"/>
      <w:bookmarkStart w:id="10249" w:name="_Toc366580074"/>
      <w:bookmarkStart w:id="10250" w:name="_Toc366580666"/>
      <w:bookmarkStart w:id="10251" w:name="_Toc366581257"/>
      <w:bookmarkStart w:id="10252" w:name="_Toc366581849"/>
      <w:bookmarkStart w:id="10253" w:name="_Toc361231464"/>
      <w:bookmarkStart w:id="10254" w:name="_Toc361231990"/>
      <w:bookmarkStart w:id="10255" w:name="_Toc362445288"/>
      <w:bookmarkStart w:id="10256" w:name="_Toc363909255"/>
      <w:bookmarkStart w:id="10257" w:name="_Toc364463681"/>
      <w:bookmarkStart w:id="10258" w:name="_Toc366078285"/>
      <w:bookmarkStart w:id="10259" w:name="_Toc366078900"/>
      <w:bookmarkStart w:id="10260" w:name="_Toc366079885"/>
      <w:bookmarkStart w:id="10261" w:name="_Toc366080497"/>
      <w:bookmarkStart w:id="10262" w:name="_Toc366081106"/>
      <w:bookmarkStart w:id="10263" w:name="_Toc366505446"/>
      <w:bookmarkStart w:id="10264" w:name="_Toc366508815"/>
      <w:bookmarkStart w:id="10265" w:name="_Toc366513316"/>
      <w:bookmarkStart w:id="10266" w:name="_Toc366574505"/>
      <w:bookmarkStart w:id="10267" w:name="_Toc366578298"/>
      <w:bookmarkStart w:id="10268" w:name="_Toc366578892"/>
      <w:bookmarkStart w:id="10269" w:name="_Toc366579484"/>
      <w:bookmarkStart w:id="10270" w:name="_Toc366580075"/>
      <w:bookmarkStart w:id="10271" w:name="_Toc366580667"/>
      <w:bookmarkStart w:id="10272" w:name="_Toc366581258"/>
      <w:bookmarkStart w:id="10273" w:name="_Toc366581850"/>
      <w:bookmarkStart w:id="10274" w:name="_Toc361231465"/>
      <w:bookmarkStart w:id="10275" w:name="_Toc361231991"/>
      <w:bookmarkStart w:id="10276" w:name="_Toc362445289"/>
      <w:bookmarkStart w:id="10277" w:name="_Toc363909256"/>
      <w:bookmarkStart w:id="10278" w:name="_Toc364463682"/>
      <w:bookmarkStart w:id="10279" w:name="_Toc366078286"/>
      <w:bookmarkStart w:id="10280" w:name="_Toc366078901"/>
      <w:bookmarkStart w:id="10281" w:name="_Toc366079886"/>
      <w:bookmarkStart w:id="10282" w:name="_Toc366080498"/>
      <w:bookmarkStart w:id="10283" w:name="_Toc366081107"/>
      <w:bookmarkStart w:id="10284" w:name="_Toc366505447"/>
      <w:bookmarkStart w:id="10285" w:name="_Toc366508816"/>
      <w:bookmarkStart w:id="10286" w:name="_Toc366513317"/>
      <w:bookmarkStart w:id="10287" w:name="_Toc366574506"/>
      <w:bookmarkStart w:id="10288" w:name="_Toc366578299"/>
      <w:bookmarkStart w:id="10289" w:name="_Toc366578893"/>
      <w:bookmarkStart w:id="10290" w:name="_Toc366579485"/>
      <w:bookmarkStart w:id="10291" w:name="_Toc366580076"/>
      <w:bookmarkStart w:id="10292" w:name="_Toc366580668"/>
      <w:bookmarkStart w:id="10293" w:name="_Toc366581259"/>
      <w:bookmarkStart w:id="10294" w:name="_Toc366581851"/>
      <w:bookmarkStart w:id="10295" w:name="_Toc361231466"/>
      <w:bookmarkStart w:id="10296" w:name="_Toc361231992"/>
      <w:bookmarkStart w:id="10297" w:name="_Toc362445290"/>
      <w:bookmarkStart w:id="10298" w:name="_Toc363909257"/>
      <w:bookmarkStart w:id="10299" w:name="_Toc364463683"/>
      <w:bookmarkStart w:id="10300" w:name="_Toc366078287"/>
      <w:bookmarkStart w:id="10301" w:name="_Toc366078902"/>
      <w:bookmarkStart w:id="10302" w:name="_Toc366079887"/>
      <w:bookmarkStart w:id="10303" w:name="_Toc366080499"/>
      <w:bookmarkStart w:id="10304" w:name="_Toc366081108"/>
      <w:bookmarkStart w:id="10305" w:name="_Toc366505448"/>
      <w:bookmarkStart w:id="10306" w:name="_Toc366508817"/>
      <w:bookmarkStart w:id="10307" w:name="_Toc366513318"/>
      <w:bookmarkStart w:id="10308" w:name="_Toc366574507"/>
      <w:bookmarkStart w:id="10309" w:name="_Toc366578300"/>
      <w:bookmarkStart w:id="10310" w:name="_Toc366578894"/>
      <w:bookmarkStart w:id="10311" w:name="_Toc366579486"/>
      <w:bookmarkStart w:id="10312" w:name="_Toc366580077"/>
      <w:bookmarkStart w:id="10313" w:name="_Toc366580669"/>
      <w:bookmarkStart w:id="10314" w:name="_Toc366581260"/>
      <w:bookmarkStart w:id="10315" w:name="_Toc366581852"/>
      <w:bookmarkStart w:id="10316" w:name="_Toc361231467"/>
      <w:bookmarkStart w:id="10317" w:name="_Toc361231993"/>
      <w:bookmarkStart w:id="10318" w:name="_Toc362445291"/>
      <w:bookmarkStart w:id="10319" w:name="_Toc363909258"/>
      <w:bookmarkStart w:id="10320" w:name="_Toc364463684"/>
      <w:bookmarkStart w:id="10321" w:name="_Toc366078288"/>
      <w:bookmarkStart w:id="10322" w:name="_Toc366078903"/>
      <w:bookmarkStart w:id="10323" w:name="_Toc366079888"/>
      <w:bookmarkStart w:id="10324" w:name="_Toc366080500"/>
      <w:bookmarkStart w:id="10325" w:name="_Toc366081109"/>
      <w:bookmarkStart w:id="10326" w:name="_Toc366505449"/>
      <w:bookmarkStart w:id="10327" w:name="_Toc366508818"/>
      <w:bookmarkStart w:id="10328" w:name="_Toc366513319"/>
      <w:bookmarkStart w:id="10329" w:name="_Toc366574508"/>
      <w:bookmarkStart w:id="10330" w:name="_Toc366578301"/>
      <w:bookmarkStart w:id="10331" w:name="_Toc366578895"/>
      <w:bookmarkStart w:id="10332" w:name="_Toc366579487"/>
      <w:bookmarkStart w:id="10333" w:name="_Toc366580078"/>
      <w:bookmarkStart w:id="10334" w:name="_Toc366580670"/>
      <w:bookmarkStart w:id="10335" w:name="_Toc366581261"/>
      <w:bookmarkStart w:id="10336" w:name="_Toc366581853"/>
      <w:bookmarkStart w:id="10337" w:name="_Toc361231468"/>
      <w:bookmarkStart w:id="10338" w:name="_Toc361231994"/>
      <w:bookmarkStart w:id="10339" w:name="_Toc362445292"/>
      <w:bookmarkStart w:id="10340" w:name="_Toc363909259"/>
      <w:bookmarkStart w:id="10341" w:name="_Toc364463685"/>
      <w:bookmarkStart w:id="10342" w:name="_Toc366078289"/>
      <w:bookmarkStart w:id="10343" w:name="_Toc366078904"/>
      <w:bookmarkStart w:id="10344" w:name="_Toc366079889"/>
      <w:bookmarkStart w:id="10345" w:name="_Toc366080501"/>
      <w:bookmarkStart w:id="10346" w:name="_Toc366081110"/>
      <w:bookmarkStart w:id="10347" w:name="_Toc366505450"/>
      <w:bookmarkStart w:id="10348" w:name="_Toc366508819"/>
      <w:bookmarkStart w:id="10349" w:name="_Toc366513320"/>
      <w:bookmarkStart w:id="10350" w:name="_Toc366574509"/>
      <w:bookmarkStart w:id="10351" w:name="_Toc366578302"/>
      <w:bookmarkStart w:id="10352" w:name="_Toc366578896"/>
      <w:bookmarkStart w:id="10353" w:name="_Toc366579488"/>
      <w:bookmarkStart w:id="10354" w:name="_Toc366580079"/>
      <w:bookmarkStart w:id="10355" w:name="_Toc366580671"/>
      <w:bookmarkStart w:id="10356" w:name="_Toc366581262"/>
      <w:bookmarkStart w:id="10357" w:name="_Toc366581854"/>
      <w:bookmarkStart w:id="10358" w:name="_Toc361231469"/>
      <w:bookmarkStart w:id="10359" w:name="_Toc361231995"/>
      <w:bookmarkStart w:id="10360" w:name="_Toc362445293"/>
      <w:bookmarkStart w:id="10361" w:name="_Toc363909260"/>
      <w:bookmarkStart w:id="10362" w:name="_Toc364463686"/>
      <w:bookmarkStart w:id="10363" w:name="_Toc366078290"/>
      <w:bookmarkStart w:id="10364" w:name="_Toc366078905"/>
      <w:bookmarkStart w:id="10365" w:name="_Toc366079890"/>
      <w:bookmarkStart w:id="10366" w:name="_Toc366080502"/>
      <w:bookmarkStart w:id="10367" w:name="_Toc366081111"/>
      <w:bookmarkStart w:id="10368" w:name="_Toc366505451"/>
      <w:bookmarkStart w:id="10369" w:name="_Toc366508820"/>
      <w:bookmarkStart w:id="10370" w:name="_Toc366513321"/>
      <w:bookmarkStart w:id="10371" w:name="_Toc366574510"/>
      <w:bookmarkStart w:id="10372" w:name="_Toc366578303"/>
      <w:bookmarkStart w:id="10373" w:name="_Toc366578897"/>
      <w:bookmarkStart w:id="10374" w:name="_Toc366579489"/>
      <w:bookmarkStart w:id="10375" w:name="_Toc366580080"/>
      <w:bookmarkStart w:id="10376" w:name="_Toc366580672"/>
      <w:bookmarkStart w:id="10377" w:name="_Toc366581263"/>
      <w:bookmarkStart w:id="10378" w:name="_Toc366581855"/>
      <w:bookmarkStart w:id="10379" w:name="_Toc361231470"/>
      <w:bookmarkStart w:id="10380" w:name="_Toc361231996"/>
      <w:bookmarkStart w:id="10381" w:name="_Toc362445294"/>
      <w:bookmarkStart w:id="10382" w:name="_Toc363909261"/>
      <w:bookmarkStart w:id="10383" w:name="_Toc364463687"/>
      <w:bookmarkStart w:id="10384" w:name="_Toc366078291"/>
      <w:bookmarkStart w:id="10385" w:name="_Toc366078906"/>
      <w:bookmarkStart w:id="10386" w:name="_Toc366079891"/>
      <w:bookmarkStart w:id="10387" w:name="_Toc366080503"/>
      <w:bookmarkStart w:id="10388" w:name="_Toc366081112"/>
      <w:bookmarkStart w:id="10389" w:name="_Toc366505452"/>
      <w:bookmarkStart w:id="10390" w:name="_Toc366508821"/>
      <w:bookmarkStart w:id="10391" w:name="_Toc366513322"/>
      <w:bookmarkStart w:id="10392" w:name="_Toc366574511"/>
      <w:bookmarkStart w:id="10393" w:name="_Toc366578304"/>
      <w:bookmarkStart w:id="10394" w:name="_Toc366578898"/>
      <w:bookmarkStart w:id="10395" w:name="_Toc366579490"/>
      <w:bookmarkStart w:id="10396" w:name="_Toc366580081"/>
      <w:bookmarkStart w:id="10397" w:name="_Toc366580673"/>
      <w:bookmarkStart w:id="10398" w:name="_Toc366581264"/>
      <w:bookmarkStart w:id="10399" w:name="_Toc366581856"/>
      <w:bookmarkStart w:id="10400" w:name="_Toc361231471"/>
      <w:bookmarkStart w:id="10401" w:name="_Toc361231997"/>
      <w:bookmarkStart w:id="10402" w:name="_Toc362445295"/>
      <w:bookmarkStart w:id="10403" w:name="_Toc363909262"/>
      <w:bookmarkStart w:id="10404" w:name="_Toc364463688"/>
      <w:bookmarkStart w:id="10405" w:name="_Toc366078292"/>
      <w:bookmarkStart w:id="10406" w:name="_Toc366078907"/>
      <w:bookmarkStart w:id="10407" w:name="_Toc366079892"/>
      <w:bookmarkStart w:id="10408" w:name="_Toc366080504"/>
      <w:bookmarkStart w:id="10409" w:name="_Toc366081113"/>
      <w:bookmarkStart w:id="10410" w:name="_Toc366505453"/>
      <w:bookmarkStart w:id="10411" w:name="_Toc366508822"/>
      <w:bookmarkStart w:id="10412" w:name="_Toc366513323"/>
      <w:bookmarkStart w:id="10413" w:name="_Toc366574512"/>
      <w:bookmarkStart w:id="10414" w:name="_Toc366578305"/>
      <w:bookmarkStart w:id="10415" w:name="_Toc366578899"/>
      <w:bookmarkStart w:id="10416" w:name="_Toc366579491"/>
      <w:bookmarkStart w:id="10417" w:name="_Toc366580082"/>
      <w:bookmarkStart w:id="10418" w:name="_Toc366580674"/>
      <w:bookmarkStart w:id="10419" w:name="_Toc366581265"/>
      <w:bookmarkStart w:id="10420" w:name="_Toc366581857"/>
      <w:bookmarkStart w:id="10421" w:name="_Toc361231472"/>
      <w:bookmarkStart w:id="10422" w:name="_Toc361231998"/>
      <w:bookmarkStart w:id="10423" w:name="_Toc362445296"/>
      <w:bookmarkStart w:id="10424" w:name="_Toc363909263"/>
      <w:bookmarkStart w:id="10425" w:name="_Toc364463689"/>
      <w:bookmarkStart w:id="10426" w:name="_Toc366078293"/>
      <w:bookmarkStart w:id="10427" w:name="_Toc366078908"/>
      <w:bookmarkStart w:id="10428" w:name="_Toc366079893"/>
      <w:bookmarkStart w:id="10429" w:name="_Toc366080505"/>
      <w:bookmarkStart w:id="10430" w:name="_Toc366081114"/>
      <w:bookmarkStart w:id="10431" w:name="_Toc366505454"/>
      <w:bookmarkStart w:id="10432" w:name="_Toc366508823"/>
      <w:bookmarkStart w:id="10433" w:name="_Toc366513324"/>
      <w:bookmarkStart w:id="10434" w:name="_Toc366574513"/>
      <w:bookmarkStart w:id="10435" w:name="_Toc366578306"/>
      <w:bookmarkStart w:id="10436" w:name="_Toc366578900"/>
      <w:bookmarkStart w:id="10437" w:name="_Toc366579492"/>
      <w:bookmarkStart w:id="10438" w:name="_Toc366580083"/>
      <w:bookmarkStart w:id="10439" w:name="_Toc366580675"/>
      <w:bookmarkStart w:id="10440" w:name="_Toc366581266"/>
      <w:bookmarkStart w:id="10441" w:name="_Toc366581858"/>
      <w:bookmarkStart w:id="10442" w:name="_Toc361231473"/>
      <w:bookmarkStart w:id="10443" w:name="_Toc361231999"/>
      <w:bookmarkStart w:id="10444" w:name="_Toc362445297"/>
      <w:bookmarkStart w:id="10445" w:name="_Toc363909264"/>
      <w:bookmarkStart w:id="10446" w:name="_Toc364463690"/>
      <w:bookmarkStart w:id="10447" w:name="_Toc366078294"/>
      <w:bookmarkStart w:id="10448" w:name="_Toc366078909"/>
      <w:bookmarkStart w:id="10449" w:name="_Toc366079894"/>
      <w:bookmarkStart w:id="10450" w:name="_Toc366080506"/>
      <w:bookmarkStart w:id="10451" w:name="_Toc366081115"/>
      <w:bookmarkStart w:id="10452" w:name="_Toc366505455"/>
      <w:bookmarkStart w:id="10453" w:name="_Toc366508824"/>
      <w:bookmarkStart w:id="10454" w:name="_Toc366513325"/>
      <w:bookmarkStart w:id="10455" w:name="_Toc366574514"/>
      <w:bookmarkStart w:id="10456" w:name="_Toc366578307"/>
      <w:bookmarkStart w:id="10457" w:name="_Toc366578901"/>
      <w:bookmarkStart w:id="10458" w:name="_Toc366579493"/>
      <w:bookmarkStart w:id="10459" w:name="_Toc366580084"/>
      <w:bookmarkStart w:id="10460" w:name="_Toc366580676"/>
      <w:bookmarkStart w:id="10461" w:name="_Toc366581267"/>
      <w:bookmarkStart w:id="10462" w:name="_Toc366581859"/>
      <w:bookmarkStart w:id="10463" w:name="_Toc361231474"/>
      <w:bookmarkStart w:id="10464" w:name="_Toc361232000"/>
      <w:bookmarkStart w:id="10465" w:name="_Toc362445298"/>
      <w:bookmarkStart w:id="10466" w:name="_Toc363909265"/>
      <w:bookmarkStart w:id="10467" w:name="_Toc364463691"/>
      <w:bookmarkStart w:id="10468" w:name="_Toc366078295"/>
      <w:bookmarkStart w:id="10469" w:name="_Toc366078910"/>
      <w:bookmarkStart w:id="10470" w:name="_Toc366079895"/>
      <w:bookmarkStart w:id="10471" w:name="_Toc366080507"/>
      <w:bookmarkStart w:id="10472" w:name="_Toc366081116"/>
      <w:bookmarkStart w:id="10473" w:name="_Toc366505456"/>
      <w:bookmarkStart w:id="10474" w:name="_Toc366508825"/>
      <w:bookmarkStart w:id="10475" w:name="_Toc366513326"/>
      <w:bookmarkStart w:id="10476" w:name="_Toc366574515"/>
      <w:bookmarkStart w:id="10477" w:name="_Toc366578308"/>
      <w:bookmarkStart w:id="10478" w:name="_Toc366578902"/>
      <w:bookmarkStart w:id="10479" w:name="_Toc366579494"/>
      <w:bookmarkStart w:id="10480" w:name="_Toc366580085"/>
      <w:bookmarkStart w:id="10481" w:name="_Toc366580677"/>
      <w:bookmarkStart w:id="10482" w:name="_Toc366581268"/>
      <w:bookmarkStart w:id="10483" w:name="_Toc366581860"/>
      <w:bookmarkStart w:id="10484" w:name="_Toc361231475"/>
      <w:bookmarkStart w:id="10485" w:name="_Toc361232001"/>
      <w:bookmarkStart w:id="10486" w:name="_Toc362445299"/>
      <w:bookmarkStart w:id="10487" w:name="_Toc363909266"/>
      <w:bookmarkStart w:id="10488" w:name="_Toc364463692"/>
      <w:bookmarkStart w:id="10489" w:name="_Toc366078296"/>
      <w:bookmarkStart w:id="10490" w:name="_Toc366078911"/>
      <w:bookmarkStart w:id="10491" w:name="_Toc366079896"/>
      <w:bookmarkStart w:id="10492" w:name="_Toc366080508"/>
      <w:bookmarkStart w:id="10493" w:name="_Toc366081117"/>
      <w:bookmarkStart w:id="10494" w:name="_Toc366505457"/>
      <w:bookmarkStart w:id="10495" w:name="_Toc366508826"/>
      <w:bookmarkStart w:id="10496" w:name="_Toc366513327"/>
      <w:bookmarkStart w:id="10497" w:name="_Toc366574516"/>
      <w:bookmarkStart w:id="10498" w:name="_Toc366578309"/>
      <w:bookmarkStart w:id="10499" w:name="_Toc366578903"/>
      <w:bookmarkStart w:id="10500" w:name="_Toc366579495"/>
      <w:bookmarkStart w:id="10501" w:name="_Toc366580086"/>
      <w:bookmarkStart w:id="10502" w:name="_Toc366580678"/>
      <w:bookmarkStart w:id="10503" w:name="_Toc366581269"/>
      <w:bookmarkStart w:id="10504" w:name="_Toc366581861"/>
      <w:bookmarkStart w:id="10505" w:name="_Toc361231476"/>
      <w:bookmarkStart w:id="10506" w:name="_Toc361232002"/>
      <w:bookmarkStart w:id="10507" w:name="_Toc362445300"/>
      <w:bookmarkStart w:id="10508" w:name="_Toc363909267"/>
      <w:bookmarkStart w:id="10509" w:name="_Toc364463693"/>
      <w:bookmarkStart w:id="10510" w:name="_Toc366078297"/>
      <w:bookmarkStart w:id="10511" w:name="_Toc366078912"/>
      <w:bookmarkStart w:id="10512" w:name="_Toc366079897"/>
      <w:bookmarkStart w:id="10513" w:name="_Toc366080509"/>
      <w:bookmarkStart w:id="10514" w:name="_Toc366081118"/>
      <w:bookmarkStart w:id="10515" w:name="_Toc366505458"/>
      <w:bookmarkStart w:id="10516" w:name="_Toc366508827"/>
      <w:bookmarkStart w:id="10517" w:name="_Toc366513328"/>
      <w:bookmarkStart w:id="10518" w:name="_Toc366574517"/>
      <w:bookmarkStart w:id="10519" w:name="_Toc366578310"/>
      <w:bookmarkStart w:id="10520" w:name="_Toc366578904"/>
      <w:bookmarkStart w:id="10521" w:name="_Toc366579496"/>
      <w:bookmarkStart w:id="10522" w:name="_Toc366580087"/>
      <w:bookmarkStart w:id="10523" w:name="_Toc366580679"/>
      <w:bookmarkStart w:id="10524" w:name="_Toc366581270"/>
      <w:bookmarkStart w:id="10525" w:name="_Toc366581862"/>
      <w:bookmarkStart w:id="10526" w:name="_Toc361231477"/>
      <w:bookmarkStart w:id="10527" w:name="_Toc361232003"/>
      <w:bookmarkStart w:id="10528" w:name="_Toc362445301"/>
      <w:bookmarkStart w:id="10529" w:name="_Toc363909268"/>
      <w:bookmarkStart w:id="10530" w:name="_Toc364463694"/>
      <w:bookmarkStart w:id="10531" w:name="_Toc366078298"/>
      <w:bookmarkStart w:id="10532" w:name="_Toc366078913"/>
      <w:bookmarkStart w:id="10533" w:name="_Toc366079898"/>
      <w:bookmarkStart w:id="10534" w:name="_Toc366080510"/>
      <w:bookmarkStart w:id="10535" w:name="_Toc366081119"/>
      <w:bookmarkStart w:id="10536" w:name="_Toc366505459"/>
      <w:bookmarkStart w:id="10537" w:name="_Toc366508828"/>
      <w:bookmarkStart w:id="10538" w:name="_Toc366513329"/>
      <w:bookmarkStart w:id="10539" w:name="_Toc366574518"/>
      <w:bookmarkStart w:id="10540" w:name="_Toc366578311"/>
      <w:bookmarkStart w:id="10541" w:name="_Toc366578905"/>
      <w:bookmarkStart w:id="10542" w:name="_Toc366579497"/>
      <w:bookmarkStart w:id="10543" w:name="_Toc366580088"/>
      <w:bookmarkStart w:id="10544" w:name="_Toc366580680"/>
      <w:bookmarkStart w:id="10545" w:name="_Toc366581271"/>
      <w:bookmarkStart w:id="10546" w:name="_Toc366581863"/>
      <w:bookmarkStart w:id="10547" w:name="_Toc361231478"/>
      <w:bookmarkStart w:id="10548" w:name="_Toc361232004"/>
      <w:bookmarkStart w:id="10549" w:name="_Toc362445302"/>
      <w:bookmarkStart w:id="10550" w:name="_Toc363909269"/>
      <w:bookmarkStart w:id="10551" w:name="_Toc364463695"/>
      <w:bookmarkStart w:id="10552" w:name="_Toc366078299"/>
      <w:bookmarkStart w:id="10553" w:name="_Toc366078914"/>
      <w:bookmarkStart w:id="10554" w:name="_Toc366079899"/>
      <w:bookmarkStart w:id="10555" w:name="_Toc366080511"/>
      <w:bookmarkStart w:id="10556" w:name="_Toc366081120"/>
      <w:bookmarkStart w:id="10557" w:name="_Toc366505460"/>
      <w:bookmarkStart w:id="10558" w:name="_Toc366508829"/>
      <w:bookmarkStart w:id="10559" w:name="_Toc366513330"/>
      <w:bookmarkStart w:id="10560" w:name="_Toc366574519"/>
      <w:bookmarkStart w:id="10561" w:name="_Toc366578312"/>
      <w:bookmarkStart w:id="10562" w:name="_Toc366578906"/>
      <w:bookmarkStart w:id="10563" w:name="_Toc366579498"/>
      <w:bookmarkStart w:id="10564" w:name="_Toc366580089"/>
      <w:bookmarkStart w:id="10565" w:name="_Toc366580681"/>
      <w:bookmarkStart w:id="10566" w:name="_Toc366581272"/>
      <w:bookmarkStart w:id="10567" w:name="_Toc366581864"/>
      <w:bookmarkStart w:id="10568" w:name="_Toc351912894"/>
      <w:bookmarkStart w:id="10569" w:name="_Toc351914915"/>
      <w:bookmarkStart w:id="10570" w:name="_Toc351915381"/>
      <w:bookmarkStart w:id="10571" w:name="_Toc361231479"/>
      <w:bookmarkStart w:id="10572" w:name="_Toc361232005"/>
      <w:bookmarkStart w:id="10573" w:name="_Toc362445303"/>
      <w:bookmarkStart w:id="10574" w:name="_Toc363909270"/>
      <w:bookmarkStart w:id="10575" w:name="_Toc364463696"/>
      <w:bookmarkStart w:id="10576" w:name="_Toc366078300"/>
      <w:bookmarkStart w:id="10577" w:name="_Toc366078915"/>
      <w:bookmarkStart w:id="10578" w:name="_Toc366079900"/>
      <w:bookmarkStart w:id="10579" w:name="_Toc366080512"/>
      <w:bookmarkStart w:id="10580" w:name="_Toc366081121"/>
      <w:bookmarkStart w:id="10581" w:name="_Toc366505461"/>
      <w:bookmarkStart w:id="10582" w:name="_Toc366508830"/>
      <w:bookmarkStart w:id="10583" w:name="_Toc366513331"/>
      <w:bookmarkStart w:id="10584" w:name="_Toc366574520"/>
      <w:bookmarkStart w:id="10585" w:name="_Toc366578313"/>
      <w:bookmarkStart w:id="10586" w:name="_Toc366578907"/>
      <w:bookmarkStart w:id="10587" w:name="_Toc366579499"/>
      <w:bookmarkStart w:id="10588" w:name="_Toc366580090"/>
      <w:bookmarkStart w:id="10589" w:name="_Toc366580682"/>
      <w:bookmarkStart w:id="10590" w:name="_Toc366581273"/>
      <w:bookmarkStart w:id="10591" w:name="_Toc366581865"/>
      <w:bookmarkStart w:id="10592" w:name="_Toc351912895"/>
      <w:bookmarkStart w:id="10593" w:name="_Toc351914916"/>
      <w:bookmarkStart w:id="10594" w:name="_Toc351915382"/>
      <w:bookmarkStart w:id="10595" w:name="_Toc361231480"/>
      <w:bookmarkStart w:id="10596" w:name="_Toc361232006"/>
      <w:bookmarkStart w:id="10597" w:name="_Toc362445304"/>
      <w:bookmarkStart w:id="10598" w:name="_Toc363909271"/>
      <w:bookmarkStart w:id="10599" w:name="_Toc364463697"/>
      <w:bookmarkStart w:id="10600" w:name="_Toc366078301"/>
      <w:bookmarkStart w:id="10601" w:name="_Toc366078916"/>
      <w:bookmarkStart w:id="10602" w:name="_Toc366079901"/>
      <w:bookmarkStart w:id="10603" w:name="_Toc366080513"/>
      <w:bookmarkStart w:id="10604" w:name="_Toc366081122"/>
      <w:bookmarkStart w:id="10605" w:name="_Toc366505462"/>
      <w:bookmarkStart w:id="10606" w:name="_Toc366508831"/>
      <w:bookmarkStart w:id="10607" w:name="_Toc366513332"/>
      <w:bookmarkStart w:id="10608" w:name="_Toc366574521"/>
      <w:bookmarkStart w:id="10609" w:name="_Toc366578314"/>
      <w:bookmarkStart w:id="10610" w:name="_Toc366578908"/>
      <w:bookmarkStart w:id="10611" w:name="_Toc366579500"/>
      <w:bookmarkStart w:id="10612" w:name="_Toc366580091"/>
      <w:bookmarkStart w:id="10613" w:name="_Toc366580683"/>
      <w:bookmarkStart w:id="10614" w:name="_Toc366581274"/>
      <w:bookmarkStart w:id="10615" w:name="_Toc366581866"/>
      <w:bookmarkStart w:id="10616" w:name="_Toc351912896"/>
      <w:bookmarkStart w:id="10617" w:name="_Toc351914917"/>
      <w:bookmarkStart w:id="10618" w:name="_Toc351915383"/>
      <w:bookmarkStart w:id="10619" w:name="_Toc361231481"/>
      <w:bookmarkStart w:id="10620" w:name="_Toc361232007"/>
      <w:bookmarkStart w:id="10621" w:name="_Toc362445305"/>
      <w:bookmarkStart w:id="10622" w:name="_Toc363909272"/>
      <w:bookmarkStart w:id="10623" w:name="_Toc364463698"/>
      <w:bookmarkStart w:id="10624" w:name="_Toc366078302"/>
      <w:bookmarkStart w:id="10625" w:name="_Toc366078917"/>
      <w:bookmarkStart w:id="10626" w:name="_Toc366079902"/>
      <w:bookmarkStart w:id="10627" w:name="_Toc366080514"/>
      <w:bookmarkStart w:id="10628" w:name="_Toc366081123"/>
      <w:bookmarkStart w:id="10629" w:name="_Toc366505463"/>
      <w:bookmarkStart w:id="10630" w:name="_Toc366508832"/>
      <w:bookmarkStart w:id="10631" w:name="_Toc366513333"/>
      <w:bookmarkStart w:id="10632" w:name="_Toc366574522"/>
      <w:bookmarkStart w:id="10633" w:name="_Toc366578315"/>
      <w:bookmarkStart w:id="10634" w:name="_Toc366578909"/>
      <w:bookmarkStart w:id="10635" w:name="_Toc366579501"/>
      <w:bookmarkStart w:id="10636" w:name="_Toc366580092"/>
      <w:bookmarkStart w:id="10637" w:name="_Toc366580684"/>
      <w:bookmarkStart w:id="10638" w:name="_Toc366581275"/>
      <w:bookmarkStart w:id="10639" w:name="_Toc366581867"/>
      <w:bookmarkStart w:id="10640" w:name="_Toc351912897"/>
      <w:bookmarkStart w:id="10641" w:name="_Toc351914918"/>
      <w:bookmarkStart w:id="10642" w:name="_Toc351915384"/>
      <w:bookmarkStart w:id="10643" w:name="_Toc361231482"/>
      <w:bookmarkStart w:id="10644" w:name="_Toc361232008"/>
      <w:bookmarkStart w:id="10645" w:name="_Toc362445306"/>
      <w:bookmarkStart w:id="10646" w:name="_Toc363909273"/>
      <w:bookmarkStart w:id="10647" w:name="_Toc364463699"/>
      <w:bookmarkStart w:id="10648" w:name="_Toc366078303"/>
      <w:bookmarkStart w:id="10649" w:name="_Toc366078918"/>
      <w:bookmarkStart w:id="10650" w:name="_Toc366079903"/>
      <w:bookmarkStart w:id="10651" w:name="_Toc366080515"/>
      <w:bookmarkStart w:id="10652" w:name="_Toc366081124"/>
      <w:bookmarkStart w:id="10653" w:name="_Toc366505464"/>
      <w:bookmarkStart w:id="10654" w:name="_Toc366508833"/>
      <w:bookmarkStart w:id="10655" w:name="_Toc366513334"/>
      <w:bookmarkStart w:id="10656" w:name="_Toc366574523"/>
      <w:bookmarkStart w:id="10657" w:name="_Toc366578316"/>
      <w:bookmarkStart w:id="10658" w:name="_Toc366578910"/>
      <w:bookmarkStart w:id="10659" w:name="_Toc366579502"/>
      <w:bookmarkStart w:id="10660" w:name="_Toc366580093"/>
      <w:bookmarkStart w:id="10661" w:name="_Toc366580685"/>
      <w:bookmarkStart w:id="10662" w:name="_Toc366581276"/>
      <w:bookmarkStart w:id="10663" w:name="_Toc366581868"/>
      <w:bookmarkStart w:id="10664" w:name="_Toc351912898"/>
      <w:bookmarkStart w:id="10665" w:name="_Toc351914919"/>
      <w:bookmarkStart w:id="10666" w:name="_Toc351915385"/>
      <w:bookmarkStart w:id="10667" w:name="_Toc361231483"/>
      <w:bookmarkStart w:id="10668" w:name="_Toc361232009"/>
      <w:bookmarkStart w:id="10669" w:name="_Toc362445307"/>
      <w:bookmarkStart w:id="10670" w:name="_Toc363909274"/>
      <w:bookmarkStart w:id="10671" w:name="_Toc364463700"/>
      <w:bookmarkStart w:id="10672" w:name="_Toc366078304"/>
      <w:bookmarkStart w:id="10673" w:name="_Toc366078919"/>
      <w:bookmarkStart w:id="10674" w:name="_Toc366079904"/>
      <w:bookmarkStart w:id="10675" w:name="_Toc366080516"/>
      <w:bookmarkStart w:id="10676" w:name="_Toc366081125"/>
      <w:bookmarkStart w:id="10677" w:name="_Toc366505465"/>
      <w:bookmarkStart w:id="10678" w:name="_Toc366508834"/>
      <w:bookmarkStart w:id="10679" w:name="_Toc366513335"/>
      <w:bookmarkStart w:id="10680" w:name="_Toc366574524"/>
      <w:bookmarkStart w:id="10681" w:name="_Toc366578317"/>
      <w:bookmarkStart w:id="10682" w:name="_Toc366578911"/>
      <w:bookmarkStart w:id="10683" w:name="_Toc366579503"/>
      <w:bookmarkStart w:id="10684" w:name="_Toc366580094"/>
      <w:bookmarkStart w:id="10685" w:name="_Toc366580686"/>
      <w:bookmarkStart w:id="10686" w:name="_Toc366581277"/>
      <w:bookmarkStart w:id="10687" w:name="_Toc366581869"/>
      <w:bookmarkStart w:id="10688" w:name="_Toc351912899"/>
      <w:bookmarkStart w:id="10689" w:name="_Toc351914920"/>
      <w:bookmarkStart w:id="10690" w:name="_Toc351915386"/>
      <w:bookmarkStart w:id="10691" w:name="_Toc361231484"/>
      <w:bookmarkStart w:id="10692" w:name="_Toc361232010"/>
      <w:bookmarkStart w:id="10693" w:name="_Toc362445308"/>
      <w:bookmarkStart w:id="10694" w:name="_Toc363909275"/>
      <w:bookmarkStart w:id="10695" w:name="_Toc364463701"/>
      <w:bookmarkStart w:id="10696" w:name="_Toc366078305"/>
      <w:bookmarkStart w:id="10697" w:name="_Toc366078920"/>
      <w:bookmarkStart w:id="10698" w:name="_Toc366079905"/>
      <w:bookmarkStart w:id="10699" w:name="_Toc366080517"/>
      <w:bookmarkStart w:id="10700" w:name="_Toc366081126"/>
      <w:bookmarkStart w:id="10701" w:name="_Toc366505466"/>
      <w:bookmarkStart w:id="10702" w:name="_Toc366508835"/>
      <w:bookmarkStart w:id="10703" w:name="_Toc366513336"/>
      <w:bookmarkStart w:id="10704" w:name="_Toc366574525"/>
      <w:bookmarkStart w:id="10705" w:name="_Toc366578318"/>
      <w:bookmarkStart w:id="10706" w:name="_Toc366578912"/>
      <w:bookmarkStart w:id="10707" w:name="_Toc366579504"/>
      <w:bookmarkStart w:id="10708" w:name="_Toc366580095"/>
      <w:bookmarkStart w:id="10709" w:name="_Toc366580687"/>
      <w:bookmarkStart w:id="10710" w:name="_Toc366581278"/>
      <w:bookmarkStart w:id="10711" w:name="_Toc366581870"/>
      <w:bookmarkStart w:id="10712" w:name="_Toc351912900"/>
      <w:bookmarkStart w:id="10713" w:name="_Toc351914921"/>
      <w:bookmarkStart w:id="10714" w:name="_Toc351915387"/>
      <w:bookmarkStart w:id="10715" w:name="_Toc361231485"/>
      <w:bookmarkStart w:id="10716" w:name="_Toc361232011"/>
      <w:bookmarkStart w:id="10717" w:name="_Toc362445309"/>
      <w:bookmarkStart w:id="10718" w:name="_Toc363909276"/>
      <w:bookmarkStart w:id="10719" w:name="_Toc364463702"/>
      <w:bookmarkStart w:id="10720" w:name="_Toc366078306"/>
      <w:bookmarkStart w:id="10721" w:name="_Toc366078921"/>
      <w:bookmarkStart w:id="10722" w:name="_Toc366079906"/>
      <w:bookmarkStart w:id="10723" w:name="_Toc366080518"/>
      <w:bookmarkStart w:id="10724" w:name="_Toc366081127"/>
      <w:bookmarkStart w:id="10725" w:name="_Toc366505467"/>
      <w:bookmarkStart w:id="10726" w:name="_Toc366508836"/>
      <w:bookmarkStart w:id="10727" w:name="_Toc366513337"/>
      <w:bookmarkStart w:id="10728" w:name="_Toc366574526"/>
      <w:bookmarkStart w:id="10729" w:name="_Toc366578319"/>
      <w:bookmarkStart w:id="10730" w:name="_Toc366578913"/>
      <w:bookmarkStart w:id="10731" w:name="_Toc366579505"/>
      <w:bookmarkStart w:id="10732" w:name="_Toc366580096"/>
      <w:bookmarkStart w:id="10733" w:name="_Toc366580688"/>
      <w:bookmarkStart w:id="10734" w:name="_Toc366581279"/>
      <w:bookmarkStart w:id="10735" w:name="_Toc366581871"/>
      <w:bookmarkStart w:id="10736" w:name="_Toc351912901"/>
      <w:bookmarkStart w:id="10737" w:name="_Toc351914922"/>
      <w:bookmarkStart w:id="10738" w:name="_Toc351915388"/>
      <w:bookmarkStart w:id="10739" w:name="_Toc361231486"/>
      <w:bookmarkStart w:id="10740" w:name="_Toc361232012"/>
      <w:bookmarkStart w:id="10741" w:name="_Toc362445310"/>
      <w:bookmarkStart w:id="10742" w:name="_Toc363909277"/>
      <w:bookmarkStart w:id="10743" w:name="_Toc364463703"/>
      <w:bookmarkStart w:id="10744" w:name="_Toc366078307"/>
      <w:bookmarkStart w:id="10745" w:name="_Toc366078922"/>
      <w:bookmarkStart w:id="10746" w:name="_Toc366079907"/>
      <w:bookmarkStart w:id="10747" w:name="_Toc366080519"/>
      <w:bookmarkStart w:id="10748" w:name="_Toc366081128"/>
      <w:bookmarkStart w:id="10749" w:name="_Toc366505468"/>
      <w:bookmarkStart w:id="10750" w:name="_Toc366508837"/>
      <w:bookmarkStart w:id="10751" w:name="_Toc366513338"/>
      <w:bookmarkStart w:id="10752" w:name="_Toc366574527"/>
      <w:bookmarkStart w:id="10753" w:name="_Toc366578320"/>
      <w:bookmarkStart w:id="10754" w:name="_Toc366578914"/>
      <w:bookmarkStart w:id="10755" w:name="_Toc366579506"/>
      <w:bookmarkStart w:id="10756" w:name="_Toc366580097"/>
      <w:bookmarkStart w:id="10757" w:name="_Toc366580689"/>
      <w:bookmarkStart w:id="10758" w:name="_Toc366581280"/>
      <w:bookmarkStart w:id="10759" w:name="_Toc366581872"/>
      <w:bookmarkStart w:id="10760" w:name="_Toc351912902"/>
      <w:bookmarkStart w:id="10761" w:name="_Toc351914923"/>
      <w:bookmarkStart w:id="10762" w:name="_Toc351915389"/>
      <w:bookmarkStart w:id="10763" w:name="_Toc361231487"/>
      <w:bookmarkStart w:id="10764" w:name="_Toc361232013"/>
      <w:bookmarkStart w:id="10765" w:name="_Toc362445311"/>
      <w:bookmarkStart w:id="10766" w:name="_Toc363909278"/>
      <w:bookmarkStart w:id="10767" w:name="_Toc364463704"/>
      <w:bookmarkStart w:id="10768" w:name="_Toc366078308"/>
      <w:bookmarkStart w:id="10769" w:name="_Toc366078923"/>
      <w:bookmarkStart w:id="10770" w:name="_Toc366079908"/>
      <w:bookmarkStart w:id="10771" w:name="_Toc366080520"/>
      <w:bookmarkStart w:id="10772" w:name="_Toc366081129"/>
      <w:bookmarkStart w:id="10773" w:name="_Toc366505469"/>
      <w:bookmarkStart w:id="10774" w:name="_Toc366508838"/>
      <w:bookmarkStart w:id="10775" w:name="_Toc366513339"/>
      <w:bookmarkStart w:id="10776" w:name="_Toc366574528"/>
      <w:bookmarkStart w:id="10777" w:name="_Toc366578321"/>
      <w:bookmarkStart w:id="10778" w:name="_Toc366578915"/>
      <w:bookmarkStart w:id="10779" w:name="_Toc366579507"/>
      <w:bookmarkStart w:id="10780" w:name="_Toc366580098"/>
      <w:bookmarkStart w:id="10781" w:name="_Toc366580690"/>
      <w:bookmarkStart w:id="10782" w:name="_Toc366581281"/>
      <w:bookmarkStart w:id="10783" w:name="_Toc366581873"/>
      <w:bookmarkStart w:id="10784" w:name="_Toc351912903"/>
      <w:bookmarkStart w:id="10785" w:name="_Toc351914924"/>
      <w:bookmarkStart w:id="10786" w:name="_Toc351915390"/>
      <w:bookmarkStart w:id="10787" w:name="_Toc361231488"/>
      <w:bookmarkStart w:id="10788" w:name="_Toc361232014"/>
      <w:bookmarkStart w:id="10789" w:name="_Toc362445312"/>
      <w:bookmarkStart w:id="10790" w:name="_Toc363909279"/>
      <w:bookmarkStart w:id="10791" w:name="_Toc364463705"/>
      <w:bookmarkStart w:id="10792" w:name="_Toc366078309"/>
      <w:bookmarkStart w:id="10793" w:name="_Toc366078924"/>
      <w:bookmarkStart w:id="10794" w:name="_Toc366079909"/>
      <w:bookmarkStart w:id="10795" w:name="_Toc366080521"/>
      <w:bookmarkStart w:id="10796" w:name="_Toc366081130"/>
      <w:bookmarkStart w:id="10797" w:name="_Toc366505470"/>
      <w:bookmarkStart w:id="10798" w:name="_Toc366508839"/>
      <w:bookmarkStart w:id="10799" w:name="_Toc366513340"/>
      <w:bookmarkStart w:id="10800" w:name="_Toc366574529"/>
      <w:bookmarkStart w:id="10801" w:name="_Toc366578322"/>
      <w:bookmarkStart w:id="10802" w:name="_Toc366578916"/>
      <w:bookmarkStart w:id="10803" w:name="_Toc366579508"/>
      <w:bookmarkStart w:id="10804" w:name="_Toc366580099"/>
      <w:bookmarkStart w:id="10805" w:name="_Toc366580691"/>
      <w:bookmarkStart w:id="10806" w:name="_Toc366581282"/>
      <w:bookmarkStart w:id="10807" w:name="_Toc366581874"/>
      <w:bookmarkStart w:id="10808" w:name="_Toc351912904"/>
      <w:bookmarkStart w:id="10809" w:name="_Toc351914925"/>
      <w:bookmarkStart w:id="10810" w:name="_Toc351915391"/>
      <w:bookmarkStart w:id="10811" w:name="_Toc361231489"/>
      <w:bookmarkStart w:id="10812" w:name="_Toc361232015"/>
      <w:bookmarkStart w:id="10813" w:name="_Toc362445313"/>
      <w:bookmarkStart w:id="10814" w:name="_Toc363909280"/>
      <w:bookmarkStart w:id="10815" w:name="_Toc364463706"/>
      <w:bookmarkStart w:id="10816" w:name="_Toc366078310"/>
      <w:bookmarkStart w:id="10817" w:name="_Toc366078925"/>
      <w:bookmarkStart w:id="10818" w:name="_Toc366079910"/>
      <w:bookmarkStart w:id="10819" w:name="_Toc366080522"/>
      <w:bookmarkStart w:id="10820" w:name="_Toc366081131"/>
      <w:bookmarkStart w:id="10821" w:name="_Toc366505471"/>
      <w:bookmarkStart w:id="10822" w:name="_Toc366508840"/>
      <w:bookmarkStart w:id="10823" w:name="_Toc366513341"/>
      <w:bookmarkStart w:id="10824" w:name="_Toc366574530"/>
      <w:bookmarkStart w:id="10825" w:name="_Toc366578323"/>
      <w:bookmarkStart w:id="10826" w:name="_Toc366578917"/>
      <w:bookmarkStart w:id="10827" w:name="_Toc366579509"/>
      <w:bookmarkStart w:id="10828" w:name="_Toc366580100"/>
      <w:bookmarkStart w:id="10829" w:name="_Toc366580692"/>
      <w:bookmarkStart w:id="10830" w:name="_Toc366581283"/>
      <w:bookmarkStart w:id="10831" w:name="_Toc366581875"/>
      <w:bookmarkStart w:id="10832" w:name="_Toc351912905"/>
      <w:bookmarkStart w:id="10833" w:name="_Toc351914926"/>
      <w:bookmarkStart w:id="10834" w:name="_Toc351915392"/>
      <w:bookmarkStart w:id="10835" w:name="_Toc361231490"/>
      <w:bookmarkStart w:id="10836" w:name="_Toc361232016"/>
      <w:bookmarkStart w:id="10837" w:name="_Toc362445314"/>
      <w:bookmarkStart w:id="10838" w:name="_Toc363909281"/>
      <w:bookmarkStart w:id="10839" w:name="_Toc364463707"/>
      <w:bookmarkStart w:id="10840" w:name="_Toc366078311"/>
      <w:bookmarkStart w:id="10841" w:name="_Toc366078926"/>
      <w:bookmarkStart w:id="10842" w:name="_Toc366079911"/>
      <w:bookmarkStart w:id="10843" w:name="_Toc366080523"/>
      <w:bookmarkStart w:id="10844" w:name="_Toc366081132"/>
      <w:bookmarkStart w:id="10845" w:name="_Toc366505472"/>
      <w:bookmarkStart w:id="10846" w:name="_Toc366508841"/>
      <w:bookmarkStart w:id="10847" w:name="_Toc366513342"/>
      <w:bookmarkStart w:id="10848" w:name="_Toc366574531"/>
      <w:bookmarkStart w:id="10849" w:name="_Toc366578324"/>
      <w:bookmarkStart w:id="10850" w:name="_Toc366578918"/>
      <w:bookmarkStart w:id="10851" w:name="_Toc366579510"/>
      <w:bookmarkStart w:id="10852" w:name="_Toc366580101"/>
      <w:bookmarkStart w:id="10853" w:name="_Toc366580693"/>
      <w:bookmarkStart w:id="10854" w:name="_Toc366581284"/>
      <w:bookmarkStart w:id="10855" w:name="_Toc366581876"/>
      <w:bookmarkStart w:id="10856" w:name="_Toc351912906"/>
      <w:bookmarkStart w:id="10857" w:name="_Toc351914927"/>
      <w:bookmarkStart w:id="10858" w:name="_Toc351915393"/>
      <w:bookmarkStart w:id="10859" w:name="_Toc361231491"/>
      <w:bookmarkStart w:id="10860" w:name="_Toc361232017"/>
      <w:bookmarkStart w:id="10861" w:name="_Toc362445315"/>
      <w:bookmarkStart w:id="10862" w:name="_Toc363909282"/>
      <w:bookmarkStart w:id="10863" w:name="_Toc364463708"/>
      <w:bookmarkStart w:id="10864" w:name="_Toc366078312"/>
      <w:bookmarkStart w:id="10865" w:name="_Toc366078927"/>
      <w:bookmarkStart w:id="10866" w:name="_Toc366079912"/>
      <w:bookmarkStart w:id="10867" w:name="_Toc366080524"/>
      <w:bookmarkStart w:id="10868" w:name="_Toc366081133"/>
      <w:bookmarkStart w:id="10869" w:name="_Toc366505473"/>
      <w:bookmarkStart w:id="10870" w:name="_Toc366508842"/>
      <w:bookmarkStart w:id="10871" w:name="_Toc366513343"/>
      <w:bookmarkStart w:id="10872" w:name="_Toc366574532"/>
      <w:bookmarkStart w:id="10873" w:name="_Toc366578325"/>
      <w:bookmarkStart w:id="10874" w:name="_Toc366578919"/>
      <w:bookmarkStart w:id="10875" w:name="_Toc366579511"/>
      <w:bookmarkStart w:id="10876" w:name="_Toc366580102"/>
      <w:bookmarkStart w:id="10877" w:name="_Toc366580694"/>
      <w:bookmarkStart w:id="10878" w:name="_Toc366581285"/>
      <w:bookmarkStart w:id="10879" w:name="_Toc366581877"/>
      <w:bookmarkStart w:id="10880" w:name="_Toc351912907"/>
      <w:bookmarkStart w:id="10881" w:name="_Toc351914928"/>
      <w:bookmarkStart w:id="10882" w:name="_Toc351915394"/>
      <w:bookmarkStart w:id="10883" w:name="_Toc361231492"/>
      <w:bookmarkStart w:id="10884" w:name="_Toc361232018"/>
      <w:bookmarkStart w:id="10885" w:name="_Toc362445316"/>
      <w:bookmarkStart w:id="10886" w:name="_Toc363909283"/>
      <w:bookmarkStart w:id="10887" w:name="_Toc364463709"/>
      <w:bookmarkStart w:id="10888" w:name="_Toc366078313"/>
      <w:bookmarkStart w:id="10889" w:name="_Toc366078928"/>
      <w:bookmarkStart w:id="10890" w:name="_Toc366079913"/>
      <w:bookmarkStart w:id="10891" w:name="_Toc366080525"/>
      <w:bookmarkStart w:id="10892" w:name="_Toc366081134"/>
      <w:bookmarkStart w:id="10893" w:name="_Toc366505474"/>
      <w:bookmarkStart w:id="10894" w:name="_Toc366508843"/>
      <w:bookmarkStart w:id="10895" w:name="_Toc366513344"/>
      <w:bookmarkStart w:id="10896" w:name="_Toc366574533"/>
      <w:bookmarkStart w:id="10897" w:name="_Toc366578326"/>
      <w:bookmarkStart w:id="10898" w:name="_Toc366578920"/>
      <w:bookmarkStart w:id="10899" w:name="_Toc366579512"/>
      <w:bookmarkStart w:id="10900" w:name="_Toc366580103"/>
      <w:bookmarkStart w:id="10901" w:name="_Toc366580695"/>
      <w:bookmarkStart w:id="10902" w:name="_Toc366581286"/>
      <w:bookmarkStart w:id="10903" w:name="_Toc366581878"/>
      <w:bookmarkStart w:id="10904" w:name="_Toc351912908"/>
      <w:bookmarkStart w:id="10905" w:name="_Toc351914929"/>
      <w:bookmarkStart w:id="10906" w:name="_Toc351915395"/>
      <w:bookmarkStart w:id="10907" w:name="_Toc361231493"/>
      <w:bookmarkStart w:id="10908" w:name="_Toc361232019"/>
      <w:bookmarkStart w:id="10909" w:name="_Toc362445317"/>
      <w:bookmarkStart w:id="10910" w:name="_Toc363909284"/>
      <w:bookmarkStart w:id="10911" w:name="_Toc364463710"/>
      <w:bookmarkStart w:id="10912" w:name="_Toc366078314"/>
      <w:bookmarkStart w:id="10913" w:name="_Toc366078929"/>
      <w:bookmarkStart w:id="10914" w:name="_Toc366079914"/>
      <w:bookmarkStart w:id="10915" w:name="_Toc366080526"/>
      <w:bookmarkStart w:id="10916" w:name="_Toc366081135"/>
      <w:bookmarkStart w:id="10917" w:name="_Toc366505475"/>
      <w:bookmarkStart w:id="10918" w:name="_Toc366508844"/>
      <w:bookmarkStart w:id="10919" w:name="_Toc366513345"/>
      <w:bookmarkStart w:id="10920" w:name="_Toc366574534"/>
      <w:bookmarkStart w:id="10921" w:name="_Toc366578327"/>
      <w:bookmarkStart w:id="10922" w:name="_Toc366578921"/>
      <w:bookmarkStart w:id="10923" w:name="_Toc366579513"/>
      <w:bookmarkStart w:id="10924" w:name="_Toc366580104"/>
      <w:bookmarkStart w:id="10925" w:name="_Toc366580696"/>
      <w:bookmarkStart w:id="10926" w:name="_Toc366581287"/>
      <w:bookmarkStart w:id="10927" w:name="_Toc366581879"/>
      <w:bookmarkStart w:id="10928" w:name="_Toc351912909"/>
      <w:bookmarkStart w:id="10929" w:name="_Toc351914930"/>
      <w:bookmarkStart w:id="10930" w:name="_Toc351915396"/>
      <w:bookmarkStart w:id="10931" w:name="_Toc361231494"/>
      <w:bookmarkStart w:id="10932" w:name="_Toc361232020"/>
      <w:bookmarkStart w:id="10933" w:name="_Toc362445318"/>
      <w:bookmarkStart w:id="10934" w:name="_Toc363909285"/>
      <w:bookmarkStart w:id="10935" w:name="_Toc364463711"/>
      <w:bookmarkStart w:id="10936" w:name="_Toc366078315"/>
      <w:bookmarkStart w:id="10937" w:name="_Toc366078930"/>
      <w:bookmarkStart w:id="10938" w:name="_Toc366079915"/>
      <w:bookmarkStart w:id="10939" w:name="_Toc366080527"/>
      <w:bookmarkStart w:id="10940" w:name="_Toc366081136"/>
      <w:bookmarkStart w:id="10941" w:name="_Toc366505476"/>
      <w:bookmarkStart w:id="10942" w:name="_Toc366508845"/>
      <w:bookmarkStart w:id="10943" w:name="_Toc366513346"/>
      <w:bookmarkStart w:id="10944" w:name="_Toc366574535"/>
      <w:bookmarkStart w:id="10945" w:name="_Toc366578328"/>
      <w:bookmarkStart w:id="10946" w:name="_Toc366578922"/>
      <w:bookmarkStart w:id="10947" w:name="_Toc366579514"/>
      <w:bookmarkStart w:id="10948" w:name="_Toc366580105"/>
      <w:bookmarkStart w:id="10949" w:name="_Toc366580697"/>
      <w:bookmarkStart w:id="10950" w:name="_Toc366581288"/>
      <w:bookmarkStart w:id="10951" w:name="_Toc366581880"/>
      <w:bookmarkStart w:id="10952" w:name="_Toc351912910"/>
      <w:bookmarkStart w:id="10953" w:name="_Toc351914931"/>
      <w:bookmarkStart w:id="10954" w:name="_Toc351915397"/>
      <w:bookmarkStart w:id="10955" w:name="_Toc361231495"/>
      <w:bookmarkStart w:id="10956" w:name="_Toc361232021"/>
      <w:bookmarkStart w:id="10957" w:name="_Toc362445319"/>
      <w:bookmarkStart w:id="10958" w:name="_Toc363909286"/>
      <w:bookmarkStart w:id="10959" w:name="_Toc364463712"/>
      <w:bookmarkStart w:id="10960" w:name="_Toc366078316"/>
      <w:bookmarkStart w:id="10961" w:name="_Toc366078931"/>
      <w:bookmarkStart w:id="10962" w:name="_Toc366079916"/>
      <w:bookmarkStart w:id="10963" w:name="_Toc366080528"/>
      <w:bookmarkStart w:id="10964" w:name="_Toc366081137"/>
      <w:bookmarkStart w:id="10965" w:name="_Toc366505477"/>
      <w:bookmarkStart w:id="10966" w:name="_Toc366508846"/>
      <w:bookmarkStart w:id="10967" w:name="_Toc366513347"/>
      <w:bookmarkStart w:id="10968" w:name="_Toc366574536"/>
      <w:bookmarkStart w:id="10969" w:name="_Toc366578329"/>
      <w:bookmarkStart w:id="10970" w:name="_Toc366578923"/>
      <w:bookmarkStart w:id="10971" w:name="_Toc366579515"/>
      <w:bookmarkStart w:id="10972" w:name="_Toc366580106"/>
      <w:bookmarkStart w:id="10973" w:name="_Toc366580698"/>
      <w:bookmarkStart w:id="10974" w:name="_Toc366581289"/>
      <w:bookmarkStart w:id="10975" w:name="_Toc366581881"/>
      <w:bookmarkStart w:id="10976" w:name="_Toc351912911"/>
      <w:bookmarkStart w:id="10977" w:name="_Toc351914932"/>
      <w:bookmarkStart w:id="10978" w:name="_Toc351915398"/>
      <w:bookmarkStart w:id="10979" w:name="_Toc361231496"/>
      <w:bookmarkStart w:id="10980" w:name="_Toc361232022"/>
      <w:bookmarkStart w:id="10981" w:name="_Toc362445320"/>
      <w:bookmarkStart w:id="10982" w:name="_Toc363909287"/>
      <w:bookmarkStart w:id="10983" w:name="_Toc364463713"/>
      <w:bookmarkStart w:id="10984" w:name="_Toc366078317"/>
      <w:bookmarkStart w:id="10985" w:name="_Toc366078932"/>
      <w:bookmarkStart w:id="10986" w:name="_Toc366079917"/>
      <w:bookmarkStart w:id="10987" w:name="_Toc366080529"/>
      <w:bookmarkStart w:id="10988" w:name="_Toc366081138"/>
      <w:bookmarkStart w:id="10989" w:name="_Toc366505478"/>
      <w:bookmarkStart w:id="10990" w:name="_Toc366508847"/>
      <w:bookmarkStart w:id="10991" w:name="_Toc366513348"/>
      <w:bookmarkStart w:id="10992" w:name="_Toc366574537"/>
      <w:bookmarkStart w:id="10993" w:name="_Toc366578330"/>
      <w:bookmarkStart w:id="10994" w:name="_Toc366578924"/>
      <w:bookmarkStart w:id="10995" w:name="_Toc366579516"/>
      <w:bookmarkStart w:id="10996" w:name="_Toc366580107"/>
      <w:bookmarkStart w:id="10997" w:name="_Toc366580699"/>
      <w:bookmarkStart w:id="10998" w:name="_Toc366581290"/>
      <w:bookmarkStart w:id="10999" w:name="_Toc366581882"/>
      <w:bookmarkStart w:id="11000" w:name="_Toc351912912"/>
      <w:bookmarkStart w:id="11001" w:name="_Toc351914933"/>
      <w:bookmarkStart w:id="11002" w:name="_Toc351915399"/>
      <w:bookmarkStart w:id="11003" w:name="_Toc361231497"/>
      <w:bookmarkStart w:id="11004" w:name="_Toc361232023"/>
      <w:bookmarkStart w:id="11005" w:name="_Toc362445321"/>
      <w:bookmarkStart w:id="11006" w:name="_Toc363909288"/>
      <w:bookmarkStart w:id="11007" w:name="_Toc364463714"/>
      <w:bookmarkStart w:id="11008" w:name="_Toc366078318"/>
      <w:bookmarkStart w:id="11009" w:name="_Toc366078933"/>
      <w:bookmarkStart w:id="11010" w:name="_Toc366079918"/>
      <w:bookmarkStart w:id="11011" w:name="_Toc366080530"/>
      <w:bookmarkStart w:id="11012" w:name="_Toc366081139"/>
      <w:bookmarkStart w:id="11013" w:name="_Toc366505479"/>
      <w:bookmarkStart w:id="11014" w:name="_Toc366508848"/>
      <w:bookmarkStart w:id="11015" w:name="_Toc366513349"/>
      <w:bookmarkStart w:id="11016" w:name="_Toc366574538"/>
      <w:bookmarkStart w:id="11017" w:name="_Toc366578331"/>
      <w:bookmarkStart w:id="11018" w:name="_Toc366578925"/>
      <w:bookmarkStart w:id="11019" w:name="_Toc366579517"/>
      <w:bookmarkStart w:id="11020" w:name="_Toc366580108"/>
      <w:bookmarkStart w:id="11021" w:name="_Toc366580700"/>
      <w:bookmarkStart w:id="11022" w:name="_Toc366581291"/>
      <w:bookmarkStart w:id="11023" w:name="_Toc366581883"/>
      <w:bookmarkStart w:id="11024" w:name="_Toc351912913"/>
      <w:bookmarkStart w:id="11025" w:name="_Toc351914934"/>
      <w:bookmarkStart w:id="11026" w:name="_Toc351915400"/>
      <w:bookmarkStart w:id="11027" w:name="_Toc361231498"/>
      <w:bookmarkStart w:id="11028" w:name="_Toc361232024"/>
      <w:bookmarkStart w:id="11029" w:name="_Toc362445322"/>
      <w:bookmarkStart w:id="11030" w:name="_Toc363909289"/>
      <w:bookmarkStart w:id="11031" w:name="_Toc364463715"/>
      <w:bookmarkStart w:id="11032" w:name="_Toc366078319"/>
      <w:bookmarkStart w:id="11033" w:name="_Toc366078934"/>
      <w:bookmarkStart w:id="11034" w:name="_Toc366079919"/>
      <w:bookmarkStart w:id="11035" w:name="_Toc366080531"/>
      <w:bookmarkStart w:id="11036" w:name="_Toc366081140"/>
      <w:bookmarkStart w:id="11037" w:name="_Toc366505480"/>
      <w:bookmarkStart w:id="11038" w:name="_Toc366508849"/>
      <w:bookmarkStart w:id="11039" w:name="_Toc366513350"/>
      <w:bookmarkStart w:id="11040" w:name="_Toc366574539"/>
      <w:bookmarkStart w:id="11041" w:name="_Toc366578332"/>
      <w:bookmarkStart w:id="11042" w:name="_Toc366578926"/>
      <w:bookmarkStart w:id="11043" w:name="_Toc366579518"/>
      <w:bookmarkStart w:id="11044" w:name="_Toc366580109"/>
      <w:bookmarkStart w:id="11045" w:name="_Toc366580701"/>
      <w:bookmarkStart w:id="11046" w:name="_Toc366581292"/>
      <w:bookmarkStart w:id="11047" w:name="_Toc366581884"/>
      <w:bookmarkStart w:id="11048" w:name="_Toc351912914"/>
      <w:bookmarkStart w:id="11049" w:name="_Toc351914935"/>
      <w:bookmarkStart w:id="11050" w:name="_Toc351915401"/>
      <w:bookmarkStart w:id="11051" w:name="_Toc361231499"/>
      <w:bookmarkStart w:id="11052" w:name="_Toc361232025"/>
      <w:bookmarkStart w:id="11053" w:name="_Toc362445323"/>
      <w:bookmarkStart w:id="11054" w:name="_Toc363909290"/>
      <w:bookmarkStart w:id="11055" w:name="_Toc364463716"/>
      <w:bookmarkStart w:id="11056" w:name="_Toc366078320"/>
      <w:bookmarkStart w:id="11057" w:name="_Toc366078935"/>
      <w:bookmarkStart w:id="11058" w:name="_Toc366079920"/>
      <w:bookmarkStart w:id="11059" w:name="_Toc366080532"/>
      <w:bookmarkStart w:id="11060" w:name="_Toc366081141"/>
      <w:bookmarkStart w:id="11061" w:name="_Toc366505481"/>
      <w:bookmarkStart w:id="11062" w:name="_Toc366508850"/>
      <w:bookmarkStart w:id="11063" w:name="_Toc366513351"/>
      <w:bookmarkStart w:id="11064" w:name="_Toc366574540"/>
      <w:bookmarkStart w:id="11065" w:name="_Toc366578333"/>
      <w:bookmarkStart w:id="11066" w:name="_Toc366578927"/>
      <w:bookmarkStart w:id="11067" w:name="_Toc366579519"/>
      <w:bookmarkStart w:id="11068" w:name="_Toc366580110"/>
      <w:bookmarkStart w:id="11069" w:name="_Toc366580702"/>
      <w:bookmarkStart w:id="11070" w:name="_Toc366581293"/>
      <w:bookmarkStart w:id="11071" w:name="_Toc366581885"/>
      <w:bookmarkStart w:id="11072" w:name="_Toc351912915"/>
      <w:bookmarkStart w:id="11073" w:name="_Toc351914936"/>
      <w:bookmarkStart w:id="11074" w:name="_Toc351915402"/>
      <w:bookmarkStart w:id="11075" w:name="_Toc361231500"/>
      <w:bookmarkStart w:id="11076" w:name="_Toc361232026"/>
      <w:bookmarkStart w:id="11077" w:name="_Toc362445324"/>
      <w:bookmarkStart w:id="11078" w:name="_Toc363909291"/>
      <w:bookmarkStart w:id="11079" w:name="_Toc364463717"/>
      <w:bookmarkStart w:id="11080" w:name="_Toc366078321"/>
      <w:bookmarkStart w:id="11081" w:name="_Toc366078936"/>
      <w:bookmarkStart w:id="11082" w:name="_Toc366079921"/>
      <w:bookmarkStart w:id="11083" w:name="_Toc366080533"/>
      <w:bookmarkStart w:id="11084" w:name="_Toc366081142"/>
      <w:bookmarkStart w:id="11085" w:name="_Toc366505482"/>
      <w:bookmarkStart w:id="11086" w:name="_Toc366508851"/>
      <w:bookmarkStart w:id="11087" w:name="_Toc366513352"/>
      <w:bookmarkStart w:id="11088" w:name="_Toc366574541"/>
      <w:bookmarkStart w:id="11089" w:name="_Toc366578334"/>
      <w:bookmarkStart w:id="11090" w:name="_Toc366578928"/>
      <w:bookmarkStart w:id="11091" w:name="_Toc366579520"/>
      <w:bookmarkStart w:id="11092" w:name="_Toc366580111"/>
      <w:bookmarkStart w:id="11093" w:name="_Toc366580703"/>
      <w:bookmarkStart w:id="11094" w:name="_Toc366581294"/>
      <w:bookmarkStart w:id="11095" w:name="_Toc366581886"/>
      <w:bookmarkStart w:id="11096" w:name="_Toc351912916"/>
      <w:bookmarkStart w:id="11097" w:name="_Toc351914937"/>
      <w:bookmarkStart w:id="11098" w:name="_Toc351915403"/>
      <w:bookmarkStart w:id="11099" w:name="_Toc361231501"/>
      <w:bookmarkStart w:id="11100" w:name="_Toc361232027"/>
      <w:bookmarkStart w:id="11101" w:name="_Toc362445325"/>
      <w:bookmarkStart w:id="11102" w:name="_Toc363909292"/>
      <w:bookmarkStart w:id="11103" w:name="_Toc364463718"/>
      <w:bookmarkStart w:id="11104" w:name="_Toc366078322"/>
      <w:bookmarkStart w:id="11105" w:name="_Toc366078937"/>
      <w:bookmarkStart w:id="11106" w:name="_Toc366079922"/>
      <w:bookmarkStart w:id="11107" w:name="_Toc366080534"/>
      <w:bookmarkStart w:id="11108" w:name="_Toc366081143"/>
      <w:bookmarkStart w:id="11109" w:name="_Toc366505483"/>
      <w:bookmarkStart w:id="11110" w:name="_Toc366508852"/>
      <w:bookmarkStart w:id="11111" w:name="_Toc366513353"/>
      <w:bookmarkStart w:id="11112" w:name="_Toc366574542"/>
      <w:bookmarkStart w:id="11113" w:name="_Toc366578335"/>
      <w:bookmarkStart w:id="11114" w:name="_Toc366578929"/>
      <w:bookmarkStart w:id="11115" w:name="_Toc366579521"/>
      <w:bookmarkStart w:id="11116" w:name="_Toc366580112"/>
      <w:bookmarkStart w:id="11117" w:name="_Toc366580704"/>
      <w:bookmarkStart w:id="11118" w:name="_Toc366581295"/>
      <w:bookmarkStart w:id="11119" w:name="_Toc366581887"/>
      <w:bookmarkStart w:id="11120" w:name="_Toc351912917"/>
      <w:bookmarkStart w:id="11121" w:name="_Toc351914938"/>
      <w:bookmarkStart w:id="11122" w:name="_Toc351915404"/>
      <w:bookmarkStart w:id="11123" w:name="_Toc361231502"/>
      <w:bookmarkStart w:id="11124" w:name="_Toc361232028"/>
      <w:bookmarkStart w:id="11125" w:name="_Toc362445326"/>
      <w:bookmarkStart w:id="11126" w:name="_Toc363909293"/>
      <w:bookmarkStart w:id="11127" w:name="_Toc364463719"/>
      <w:bookmarkStart w:id="11128" w:name="_Toc366078323"/>
      <w:bookmarkStart w:id="11129" w:name="_Toc366078938"/>
      <w:bookmarkStart w:id="11130" w:name="_Toc366079923"/>
      <w:bookmarkStart w:id="11131" w:name="_Toc366080535"/>
      <w:bookmarkStart w:id="11132" w:name="_Toc366081144"/>
      <w:bookmarkStart w:id="11133" w:name="_Toc366505484"/>
      <w:bookmarkStart w:id="11134" w:name="_Toc366508853"/>
      <w:bookmarkStart w:id="11135" w:name="_Toc366513354"/>
      <w:bookmarkStart w:id="11136" w:name="_Toc366574543"/>
      <w:bookmarkStart w:id="11137" w:name="_Toc366578336"/>
      <w:bookmarkStart w:id="11138" w:name="_Toc366578930"/>
      <w:bookmarkStart w:id="11139" w:name="_Toc366579522"/>
      <w:bookmarkStart w:id="11140" w:name="_Toc366580113"/>
      <w:bookmarkStart w:id="11141" w:name="_Toc366580705"/>
      <w:bookmarkStart w:id="11142" w:name="_Toc366581296"/>
      <w:bookmarkStart w:id="11143" w:name="_Toc366581888"/>
      <w:bookmarkStart w:id="11144" w:name="_Toc351912918"/>
      <w:bookmarkStart w:id="11145" w:name="_Toc351914939"/>
      <w:bookmarkStart w:id="11146" w:name="_Toc351915405"/>
      <w:bookmarkStart w:id="11147" w:name="_Toc361231503"/>
      <w:bookmarkStart w:id="11148" w:name="_Toc361232029"/>
      <w:bookmarkStart w:id="11149" w:name="_Toc362445327"/>
      <w:bookmarkStart w:id="11150" w:name="_Toc363909294"/>
      <w:bookmarkStart w:id="11151" w:name="_Toc364463720"/>
      <w:bookmarkStart w:id="11152" w:name="_Toc366078324"/>
      <w:bookmarkStart w:id="11153" w:name="_Toc366078939"/>
      <w:bookmarkStart w:id="11154" w:name="_Toc366079924"/>
      <w:bookmarkStart w:id="11155" w:name="_Toc366080536"/>
      <w:bookmarkStart w:id="11156" w:name="_Toc366081145"/>
      <w:bookmarkStart w:id="11157" w:name="_Toc366505485"/>
      <w:bookmarkStart w:id="11158" w:name="_Toc366508854"/>
      <w:bookmarkStart w:id="11159" w:name="_Toc366513355"/>
      <w:bookmarkStart w:id="11160" w:name="_Toc366574544"/>
      <w:bookmarkStart w:id="11161" w:name="_Toc366578337"/>
      <w:bookmarkStart w:id="11162" w:name="_Toc366578931"/>
      <w:bookmarkStart w:id="11163" w:name="_Toc366579523"/>
      <w:bookmarkStart w:id="11164" w:name="_Toc366580114"/>
      <w:bookmarkStart w:id="11165" w:name="_Toc366580706"/>
      <w:bookmarkStart w:id="11166" w:name="_Toc366581297"/>
      <w:bookmarkStart w:id="11167" w:name="_Toc366581889"/>
      <w:bookmarkStart w:id="11168" w:name="_Toc351912919"/>
      <w:bookmarkStart w:id="11169" w:name="_Toc351914940"/>
      <w:bookmarkStart w:id="11170" w:name="_Toc351915406"/>
      <w:bookmarkStart w:id="11171" w:name="_Toc361231504"/>
      <w:bookmarkStart w:id="11172" w:name="_Toc361232030"/>
      <w:bookmarkStart w:id="11173" w:name="_Toc362445328"/>
      <w:bookmarkStart w:id="11174" w:name="_Toc363909295"/>
      <w:bookmarkStart w:id="11175" w:name="_Toc364463721"/>
      <w:bookmarkStart w:id="11176" w:name="_Toc366078325"/>
      <w:bookmarkStart w:id="11177" w:name="_Toc366078940"/>
      <w:bookmarkStart w:id="11178" w:name="_Toc366079925"/>
      <w:bookmarkStart w:id="11179" w:name="_Toc366080537"/>
      <w:bookmarkStart w:id="11180" w:name="_Toc366081146"/>
      <w:bookmarkStart w:id="11181" w:name="_Toc366505486"/>
      <w:bookmarkStart w:id="11182" w:name="_Toc366508855"/>
      <w:bookmarkStart w:id="11183" w:name="_Toc366513356"/>
      <w:bookmarkStart w:id="11184" w:name="_Toc366574545"/>
      <w:bookmarkStart w:id="11185" w:name="_Toc366578338"/>
      <w:bookmarkStart w:id="11186" w:name="_Toc366578932"/>
      <w:bookmarkStart w:id="11187" w:name="_Toc366579524"/>
      <w:bookmarkStart w:id="11188" w:name="_Toc366580115"/>
      <w:bookmarkStart w:id="11189" w:name="_Toc366580707"/>
      <w:bookmarkStart w:id="11190" w:name="_Toc366581298"/>
      <w:bookmarkStart w:id="11191" w:name="_Toc366581890"/>
      <w:bookmarkStart w:id="11192" w:name="_Toc351912920"/>
      <w:bookmarkStart w:id="11193" w:name="_Toc351914941"/>
      <w:bookmarkStart w:id="11194" w:name="_Toc351915407"/>
      <w:bookmarkStart w:id="11195" w:name="_Toc361231505"/>
      <w:bookmarkStart w:id="11196" w:name="_Toc361232031"/>
      <w:bookmarkStart w:id="11197" w:name="_Toc362445329"/>
      <w:bookmarkStart w:id="11198" w:name="_Toc363909296"/>
      <w:bookmarkStart w:id="11199" w:name="_Toc364463722"/>
      <w:bookmarkStart w:id="11200" w:name="_Toc366078326"/>
      <w:bookmarkStart w:id="11201" w:name="_Toc366078941"/>
      <w:bookmarkStart w:id="11202" w:name="_Toc366079926"/>
      <w:bookmarkStart w:id="11203" w:name="_Toc366080538"/>
      <w:bookmarkStart w:id="11204" w:name="_Toc366081147"/>
      <w:bookmarkStart w:id="11205" w:name="_Toc366505487"/>
      <w:bookmarkStart w:id="11206" w:name="_Toc366508856"/>
      <w:bookmarkStart w:id="11207" w:name="_Toc366513357"/>
      <w:bookmarkStart w:id="11208" w:name="_Toc366574546"/>
      <w:bookmarkStart w:id="11209" w:name="_Toc366578339"/>
      <w:bookmarkStart w:id="11210" w:name="_Toc366578933"/>
      <w:bookmarkStart w:id="11211" w:name="_Toc366579525"/>
      <w:bookmarkStart w:id="11212" w:name="_Toc366580116"/>
      <w:bookmarkStart w:id="11213" w:name="_Toc366580708"/>
      <w:bookmarkStart w:id="11214" w:name="_Toc366581299"/>
      <w:bookmarkStart w:id="11215" w:name="_Toc366581891"/>
      <w:bookmarkStart w:id="11216" w:name="_Toc349042815"/>
      <w:bookmarkStart w:id="11217" w:name="_Toc53134159"/>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bookmarkEnd w:id="10220"/>
      <w:bookmarkEnd w:id="10221"/>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bookmarkEnd w:id="10455"/>
      <w:bookmarkEnd w:id="10456"/>
      <w:bookmarkEnd w:id="10457"/>
      <w:bookmarkEnd w:id="10458"/>
      <w:bookmarkEnd w:id="10459"/>
      <w:bookmarkEnd w:id="10460"/>
      <w:bookmarkEnd w:id="10461"/>
      <w:bookmarkEnd w:id="10462"/>
      <w:bookmarkEnd w:id="10463"/>
      <w:bookmarkEnd w:id="10464"/>
      <w:bookmarkEnd w:id="10465"/>
      <w:bookmarkEnd w:id="10466"/>
      <w:bookmarkEnd w:id="10467"/>
      <w:bookmarkEnd w:id="10468"/>
      <w:bookmarkEnd w:id="10469"/>
      <w:bookmarkEnd w:id="10470"/>
      <w:bookmarkEnd w:id="10471"/>
      <w:bookmarkEnd w:id="10472"/>
      <w:bookmarkEnd w:id="10473"/>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bookmarkEnd w:id="10491"/>
      <w:bookmarkEnd w:id="10492"/>
      <w:bookmarkEnd w:id="10493"/>
      <w:bookmarkEnd w:id="10494"/>
      <w:bookmarkEnd w:id="10495"/>
      <w:bookmarkEnd w:id="10496"/>
      <w:bookmarkEnd w:id="10497"/>
      <w:bookmarkEnd w:id="10498"/>
      <w:bookmarkEnd w:id="10499"/>
      <w:bookmarkEnd w:id="10500"/>
      <w:bookmarkEnd w:id="10501"/>
      <w:bookmarkEnd w:id="10502"/>
      <w:bookmarkEnd w:id="10503"/>
      <w:bookmarkEnd w:id="10504"/>
      <w:bookmarkEnd w:id="10505"/>
      <w:bookmarkEnd w:id="10506"/>
      <w:bookmarkEnd w:id="10507"/>
      <w:bookmarkEnd w:id="10508"/>
      <w:bookmarkEnd w:id="10509"/>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bookmarkEnd w:id="10537"/>
      <w:bookmarkEnd w:id="10538"/>
      <w:bookmarkEnd w:id="10539"/>
      <w:bookmarkEnd w:id="10540"/>
      <w:bookmarkEnd w:id="10541"/>
      <w:bookmarkEnd w:id="10542"/>
      <w:bookmarkEnd w:id="10543"/>
      <w:bookmarkEnd w:id="10544"/>
      <w:bookmarkEnd w:id="10545"/>
      <w:bookmarkEnd w:id="10546"/>
      <w:bookmarkEnd w:id="10547"/>
      <w:bookmarkEnd w:id="10548"/>
      <w:bookmarkEnd w:id="10549"/>
      <w:bookmarkEnd w:id="10550"/>
      <w:bookmarkEnd w:id="10551"/>
      <w:bookmarkEnd w:id="10552"/>
      <w:bookmarkEnd w:id="10553"/>
      <w:bookmarkEnd w:id="10554"/>
      <w:bookmarkEnd w:id="10555"/>
      <w:bookmarkEnd w:id="10556"/>
      <w:bookmarkEnd w:id="10557"/>
      <w:bookmarkEnd w:id="10558"/>
      <w:bookmarkEnd w:id="10559"/>
      <w:bookmarkEnd w:id="10560"/>
      <w:bookmarkEnd w:id="10561"/>
      <w:bookmarkEnd w:id="10562"/>
      <w:bookmarkEnd w:id="10563"/>
      <w:bookmarkEnd w:id="10564"/>
      <w:bookmarkEnd w:id="10565"/>
      <w:bookmarkEnd w:id="10566"/>
      <w:bookmarkEnd w:id="10567"/>
      <w:bookmarkEnd w:id="10568"/>
      <w:bookmarkEnd w:id="10569"/>
      <w:bookmarkEnd w:id="10570"/>
      <w:bookmarkEnd w:id="10571"/>
      <w:bookmarkEnd w:id="10572"/>
      <w:bookmarkEnd w:id="10573"/>
      <w:bookmarkEnd w:id="10574"/>
      <w:bookmarkEnd w:id="10575"/>
      <w:bookmarkEnd w:id="10576"/>
      <w:bookmarkEnd w:id="10577"/>
      <w:bookmarkEnd w:id="10578"/>
      <w:bookmarkEnd w:id="10579"/>
      <w:bookmarkEnd w:id="10580"/>
      <w:bookmarkEnd w:id="10581"/>
      <w:bookmarkEnd w:id="10582"/>
      <w:bookmarkEnd w:id="10583"/>
      <w:bookmarkEnd w:id="10584"/>
      <w:bookmarkEnd w:id="10585"/>
      <w:bookmarkEnd w:id="10586"/>
      <w:bookmarkEnd w:id="10587"/>
      <w:bookmarkEnd w:id="10588"/>
      <w:bookmarkEnd w:id="10589"/>
      <w:bookmarkEnd w:id="10590"/>
      <w:bookmarkEnd w:id="10591"/>
      <w:bookmarkEnd w:id="10592"/>
      <w:bookmarkEnd w:id="10593"/>
      <w:bookmarkEnd w:id="10594"/>
      <w:bookmarkEnd w:id="10595"/>
      <w:bookmarkEnd w:id="10596"/>
      <w:bookmarkEnd w:id="10597"/>
      <w:bookmarkEnd w:id="10598"/>
      <w:bookmarkEnd w:id="10599"/>
      <w:bookmarkEnd w:id="10600"/>
      <w:bookmarkEnd w:id="10601"/>
      <w:bookmarkEnd w:id="10602"/>
      <w:bookmarkEnd w:id="10603"/>
      <w:bookmarkEnd w:id="10604"/>
      <w:bookmarkEnd w:id="10605"/>
      <w:bookmarkEnd w:id="10606"/>
      <w:bookmarkEnd w:id="10607"/>
      <w:bookmarkEnd w:id="10608"/>
      <w:bookmarkEnd w:id="10609"/>
      <w:bookmarkEnd w:id="10610"/>
      <w:bookmarkEnd w:id="10611"/>
      <w:bookmarkEnd w:id="10612"/>
      <w:bookmarkEnd w:id="10613"/>
      <w:bookmarkEnd w:id="10614"/>
      <w:bookmarkEnd w:id="10615"/>
      <w:bookmarkEnd w:id="10616"/>
      <w:bookmarkEnd w:id="10617"/>
      <w:bookmarkEnd w:id="10618"/>
      <w:bookmarkEnd w:id="10619"/>
      <w:bookmarkEnd w:id="10620"/>
      <w:bookmarkEnd w:id="10621"/>
      <w:bookmarkEnd w:id="10622"/>
      <w:bookmarkEnd w:id="10623"/>
      <w:bookmarkEnd w:id="10624"/>
      <w:bookmarkEnd w:id="10625"/>
      <w:bookmarkEnd w:id="10626"/>
      <w:bookmarkEnd w:id="1062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bookmarkEnd w:id="10641"/>
      <w:bookmarkEnd w:id="10642"/>
      <w:bookmarkEnd w:id="10643"/>
      <w:bookmarkEnd w:id="10644"/>
      <w:bookmarkEnd w:id="10645"/>
      <w:bookmarkEnd w:id="10646"/>
      <w:bookmarkEnd w:id="10647"/>
      <w:bookmarkEnd w:id="10648"/>
      <w:bookmarkEnd w:id="10649"/>
      <w:bookmarkEnd w:id="10650"/>
      <w:bookmarkEnd w:id="10651"/>
      <w:bookmarkEnd w:id="10652"/>
      <w:bookmarkEnd w:id="10653"/>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bookmarkEnd w:id="10669"/>
      <w:bookmarkEnd w:id="10670"/>
      <w:bookmarkEnd w:id="10671"/>
      <w:bookmarkEnd w:id="10672"/>
      <w:bookmarkEnd w:id="10673"/>
      <w:bookmarkEnd w:id="10674"/>
      <w:bookmarkEnd w:id="10675"/>
      <w:bookmarkEnd w:id="10676"/>
      <w:bookmarkEnd w:id="10677"/>
      <w:bookmarkEnd w:id="10678"/>
      <w:bookmarkEnd w:id="10679"/>
      <w:bookmarkEnd w:id="10680"/>
      <w:bookmarkEnd w:id="10681"/>
      <w:bookmarkEnd w:id="10682"/>
      <w:bookmarkEnd w:id="10683"/>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bookmarkEnd w:id="10715"/>
      <w:bookmarkEnd w:id="10716"/>
      <w:bookmarkEnd w:id="10717"/>
      <w:bookmarkEnd w:id="10718"/>
      <w:bookmarkEnd w:id="10719"/>
      <w:bookmarkEnd w:id="10720"/>
      <w:bookmarkEnd w:id="10721"/>
      <w:bookmarkEnd w:id="10722"/>
      <w:bookmarkEnd w:id="10723"/>
      <w:bookmarkEnd w:id="10724"/>
      <w:bookmarkEnd w:id="10725"/>
      <w:bookmarkEnd w:id="10726"/>
      <w:bookmarkEnd w:id="10727"/>
      <w:bookmarkEnd w:id="10728"/>
      <w:bookmarkEnd w:id="10729"/>
      <w:bookmarkEnd w:id="10730"/>
      <w:bookmarkEnd w:id="10731"/>
      <w:bookmarkEnd w:id="1073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bookmarkEnd w:id="10746"/>
      <w:bookmarkEnd w:id="10747"/>
      <w:bookmarkEnd w:id="10748"/>
      <w:bookmarkEnd w:id="10749"/>
      <w:bookmarkEnd w:id="10750"/>
      <w:bookmarkEnd w:id="10751"/>
      <w:bookmarkEnd w:id="10752"/>
      <w:bookmarkEnd w:id="10753"/>
      <w:bookmarkEnd w:id="10754"/>
      <w:bookmarkEnd w:id="10755"/>
      <w:bookmarkEnd w:id="10756"/>
      <w:bookmarkEnd w:id="10757"/>
      <w:bookmarkEnd w:id="10758"/>
      <w:bookmarkEnd w:id="10759"/>
      <w:bookmarkEnd w:id="10760"/>
      <w:bookmarkEnd w:id="10761"/>
      <w:bookmarkEnd w:id="10762"/>
      <w:bookmarkEnd w:id="10763"/>
      <w:bookmarkEnd w:id="10764"/>
      <w:bookmarkEnd w:id="10765"/>
      <w:bookmarkEnd w:id="10766"/>
      <w:bookmarkEnd w:id="10767"/>
      <w:bookmarkEnd w:id="10768"/>
      <w:bookmarkEnd w:id="10769"/>
      <w:bookmarkEnd w:id="10770"/>
      <w:bookmarkEnd w:id="10771"/>
      <w:bookmarkEnd w:id="10772"/>
      <w:bookmarkEnd w:id="10773"/>
      <w:bookmarkEnd w:id="10774"/>
      <w:bookmarkEnd w:id="10775"/>
      <w:bookmarkEnd w:id="10776"/>
      <w:bookmarkEnd w:id="10777"/>
      <w:bookmarkEnd w:id="10778"/>
      <w:bookmarkEnd w:id="10779"/>
      <w:bookmarkEnd w:id="10780"/>
      <w:bookmarkEnd w:id="10781"/>
      <w:bookmarkEnd w:id="10782"/>
      <w:bookmarkEnd w:id="10783"/>
      <w:bookmarkEnd w:id="10784"/>
      <w:bookmarkEnd w:id="10785"/>
      <w:bookmarkEnd w:id="10786"/>
      <w:bookmarkEnd w:id="10787"/>
      <w:bookmarkEnd w:id="10788"/>
      <w:bookmarkEnd w:id="10789"/>
      <w:bookmarkEnd w:id="10790"/>
      <w:bookmarkEnd w:id="10791"/>
      <w:bookmarkEnd w:id="10792"/>
      <w:bookmarkEnd w:id="10793"/>
      <w:bookmarkEnd w:id="10794"/>
      <w:bookmarkEnd w:id="10795"/>
      <w:bookmarkEnd w:id="10796"/>
      <w:bookmarkEnd w:id="10797"/>
      <w:bookmarkEnd w:id="10798"/>
      <w:bookmarkEnd w:id="10799"/>
      <w:bookmarkEnd w:id="10800"/>
      <w:bookmarkEnd w:id="10801"/>
      <w:bookmarkEnd w:id="10802"/>
      <w:bookmarkEnd w:id="10803"/>
      <w:bookmarkEnd w:id="10804"/>
      <w:bookmarkEnd w:id="10805"/>
      <w:bookmarkEnd w:id="10806"/>
      <w:bookmarkEnd w:id="10807"/>
      <w:bookmarkEnd w:id="10808"/>
      <w:bookmarkEnd w:id="10809"/>
      <w:bookmarkEnd w:id="10810"/>
      <w:bookmarkEnd w:id="10811"/>
      <w:bookmarkEnd w:id="10812"/>
      <w:bookmarkEnd w:id="10813"/>
      <w:bookmarkEnd w:id="10814"/>
      <w:bookmarkEnd w:id="10815"/>
      <w:bookmarkEnd w:id="10816"/>
      <w:bookmarkEnd w:id="10817"/>
      <w:bookmarkEnd w:id="10818"/>
      <w:bookmarkEnd w:id="10819"/>
      <w:bookmarkEnd w:id="10820"/>
      <w:bookmarkEnd w:id="10821"/>
      <w:bookmarkEnd w:id="10822"/>
      <w:bookmarkEnd w:id="10823"/>
      <w:bookmarkEnd w:id="10824"/>
      <w:bookmarkEnd w:id="10825"/>
      <w:bookmarkEnd w:id="10826"/>
      <w:bookmarkEnd w:id="10827"/>
      <w:bookmarkEnd w:id="10828"/>
      <w:bookmarkEnd w:id="10829"/>
      <w:bookmarkEnd w:id="10830"/>
      <w:bookmarkEnd w:id="10831"/>
      <w:bookmarkEnd w:id="10832"/>
      <w:bookmarkEnd w:id="10833"/>
      <w:bookmarkEnd w:id="10834"/>
      <w:bookmarkEnd w:id="10835"/>
      <w:bookmarkEnd w:id="10836"/>
      <w:bookmarkEnd w:id="10837"/>
      <w:bookmarkEnd w:id="10838"/>
      <w:bookmarkEnd w:id="10839"/>
      <w:bookmarkEnd w:id="10840"/>
      <w:bookmarkEnd w:id="10841"/>
      <w:bookmarkEnd w:id="10842"/>
      <w:bookmarkEnd w:id="10843"/>
      <w:bookmarkEnd w:id="10844"/>
      <w:bookmarkEnd w:id="10845"/>
      <w:bookmarkEnd w:id="10846"/>
      <w:bookmarkEnd w:id="10847"/>
      <w:bookmarkEnd w:id="10848"/>
      <w:bookmarkEnd w:id="10849"/>
      <w:bookmarkEnd w:id="10850"/>
      <w:bookmarkEnd w:id="10851"/>
      <w:bookmarkEnd w:id="10852"/>
      <w:bookmarkEnd w:id="10853"/>
      <w:bookmarkEnd w:id="10854"/>
      <w:bookmarkEnd w:id="10855"/>
      <w:bookmarkEnd w:id="10856"/>
      <w:bookmarkEnd w:id="10857"/>
      <w:bookmarkEnd w:id="10858"/>
      <w:bookmarkEnd w:id="10859"/>
      <w:bookmarkEnd w:id="10860"/>
      <w:bookmarkEnd w:id="10861"/>
      <w:bookmarkEnd w:id="10862"/>
      <w:bookmarkEnd w:id="10863"/>
      <w:bookmarkEnd w:id="10864"/>
      <w:bookmarkEnd w:id="10865"/>
      <w:bookmarkEnd w:id="10866"/>
      <w:bookmarkEnd w:id="10867"/>
      <w:bookmarkEnd w:id="10868"/>
      <w:bookmarkEnd w:id="10869"/>
      <w:bookmarkEnd w:id="10870"/>
      <w:bookmarkEnd w:id="10871"/>
      <w:bookmarkEnd w:id="10872"/>
      <w:bookmarkEnd w:id="10873"/>
      <w:bookmarkEnd w:id="10874"/>
      <w:bookmarkEnd w:id="10875"/>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bookmarkEnd w:id="10898"/>
      <w:bookmarkEnd w:id="10899"/>
      <w:bookmarkEnd w:id="10900"/>
      <w:bookmarkEnd w:id="10901"/>
      <w:bookmarkEnd w:id="10902"/>
      <w:bookmarkEnd w:id="10903"/>
      <w:bookmarkEnd w:id="10904"/>
      <w:bookmarkEnd w:id="10905"/>
      <w:bookmarkEnd w:id="10906"/>
      <w:bookmarkEnd w:id="10907"/>
      <w:bookmarkEnd w:id="10908"/>
      <w:bookmarkEnd w:id="10909"/>
      <w:bookmarkEnd w:id="10910"/>
      <w:bookmarkEnd w:id="10911"/>
      <w:bookmarkEnd w:id="10912"/>
      <w:bookmarkEnd w:id="10913"/>
      <w:bookmarkEnd w:id="10914"/>
      <w:bookmarkEnd w:id="10915"/>
      <w:bookmarkEnd w:id="10916"/>
      <w:bookmarkEnd w:id="10917"/>
      <w:bookmarkEnd w:id="10918"/>
      <w:bookmarkEnd w:id="10919"/>
      <w:bookmarkEnd w:id="10920"/>
      <w:bookmarkEnd w:id="10921"/>
      <w:bookmarkEnd w:id="10922"/>
      <w:bookmarkEnd w:id="10923"/>
      <w:bookmarkEnd w:id="10924"/>
      <w:bookmarkEnd w:id="10925"/>
      <w:bookmarkEnd w:id="10926"/>
      <w:bookmarkEnd w:id="10927"/>
      <w:bookmarkEnd w:id="10928"/>
      <w:bookmarkEnd w:id="10929"/>
      <w:bookmarkEnd w:id="10930"/>
      <w:bookmarkEnd w:id="10931"/>
      <w:bookmarkEnd w:id="10932"/>
      <w:bookmarkEnd w:id="10933"/>
      <w:bookmarkEnd w:id="10934"/>
      <w:bookmarkEnd w:id="10935"/>
      <w:bookmarkEnd w:id="10936"/>
      <w:bookmarkEnd w:id="10937"/>
      <w:bookmarkEnd w:id="10938"/>
      <w:bookmarkEnd w:id="10939"/>
      <w:bookmarkEnd w:id="10940"/>
      <w:bookmarkEnd w:id="10941"/>
      <w:bookmarkEnd w:id="10942"/>
      <w:bookmarkEnd w:id="10943"/>
      <w:bookmarkEnd w:id="10944"/>
      <w:bookmarkEnd w:id="10945"/>
      <w:bookmarkEnd w:id="10946"/>
      <w:bookmarkEnd w:id="10947"/>
      <w:bookmarkEnd w:id="10948"/>
      <w:bookmarkEnd w:id="10949"/>
      <w:bookmarkEnd w:id="10950"/>
      <w:bookmarkEnd w:id="10951"/>
      <w:bookmarkEnd w:id="10952"/>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bookmarkEnd w:id="10967"/>
      <w:bookmarkEnd w:id="10968"/>
      <w:bookmarkEnd w:id="10969"/>
      <w:bookmarkEnd w:id="10970"/>
      <w:bookmarkEnd w:id="10971"/>
      <w:bookmarkEnd w:id="10972"/>
      <w:bookmarkEnd w:id="10973"/>
      <w:bookmarkEnd w:id="10974"/>
      <w:bookmarkEnd w:id="10975"/>
      <w:bookmarkEnd w:id="10976"/>
      <w:bookmarkEnd w:id="10977"/>
      <w:bookmarkEnd w:id="10978"/>
      <w:bookmarkEnd w:id="10979"/>
      <w:bookmarkEnd w:id="10980"/>
      <w:bookmarkEnd w:id="10981"/>
      <w:bookmarkEnd w:id="10982"/>
      <w:bookmarkEnd w:id="10983"/>
      <w:bookmarkEnd w:id="10984"/>
      <w:bookmarkEnd w:id="10985"/>
      <w:bookmarkEnd w:id="10986"/>
      <w:bookmarkEnd w:id="10987"/>
      <w:bookmarkEnd w:id="10988"/>
      <w:bookmarkEnd w:id="10989"/>
      <w:bookmarkEnd w:id="10990"/>
      <w:bookmarkEnd w:id="10991"/>
      <w:bookmarkEnd w:id="10992"/>
      <w:bookmarkEnd w:id="10993"/>
      <w:bookmarkEnd w:id="10994"/>
      <w:bookmarkEnd w:id="10995"/>
      <w:bookmarkEnd w:id="10996"/>
      <w:bookmarkEnd w:id="10997"/>
      <w:bookmarkEnd w:id="10998"/>
      <w:bookmarkEnd w:id="10999"/>
      <w:bookmarkEnd w:id="11000"/>
      <w:bookmarkEnd w:id="11001"/>
      <w:bookmarkEnd w:id="11002"/>
      <w:bookmarkEnd w:id="11003"/>
      <w:bookmarkEnd w:id="11004"/>
      <w:bookmarkEnd w:id="11005"/>
      <w:bookmarkEnd w:id="11006"/>
      <w:bookmarkEnd w:id="11007"/>
      <w:bookmarkEnd w:id="11008"/>
      <w:bookmarkEnd w:id="11009"/>
      <w:bookmarkEnd w:id="11010"/>
      <w:bookmarkEnd w:id="11011"/>
      <w:bookmarkEnd w:id="11012"/>
      <w:bookmarkEnd w:id="11013"/>
      <w:bookmarkEnd w:id="11014"/>
      <w:bookmarkEnd w:id="11015"/>
      <w:bookmarkEnd w:id="11016"/>
      <w:bookmarkEnd w:id="11017"/>
      <w:bookmarkEnd w:id="11018"/>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bookmarkEnd w:id="11036"/>
      <w:bookmarkEnd w:id="11037"/>
      <w:bookmarkEnd w:id="11038"/>
      <w:bookmarkEnd w:id="11039"/>
      <w:bookmarkEnd w:id="11040"/>
      <w:bookmarkEnd w:id="11041"/>
      <w:bookmarkEnd w:id="11042"/>
      <w:bookmarkEnd w:id="11043"/>
      <w:bookmarkEnd w:id="11044"/>
      <w:bookmarkEnd w:id="11045"/>
      <w:bookmarkEnd w:id="11046"/>
      <w:bookmarkEnd w:id="11047"/>
      <w:bookmarkEnd w:id="11048"/>
      <w:bookmarkEnd w:id="11049"/>
      <w:bookmarkEnd w:id="11050"/>
      <w:bookmarkEnd w:id="11051"/>
      <w:bookmarkEnd w:id="11052"/>
      <w:bookmarkEnd w:id="11053"/>
      <w:bookmarkEnd w:id="11054"/>
      <w:bookmarkEnd w:id="11055"/>
      <w:bookmarkEnd w:id="11056"/>
      <w:bookmarkEnd w:id="11057"/>
      <w:bookmarkEnd w:id="11058"/>
      <w:bookmarkEnd w:id="11059"/>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bookmarkEnd w:id="11143"/>
      <w:bookmarkEnd w:id="11144"/>
      <w:bookmarkEnd w:id="11145"/>
      <w:bookmarkEnd w:id="11146"/>
      <w:bookmarkEnd w:id="11147"/>
      <w:bookmarkEnd w:id="11148"/>
      <w:bookmarkEnd w:id="11149"/>
      <w:bookmarkEnd w:id="11150"/>
      <w:bookmarkEnd w:id="11151"/>
      <w:bookmarkEnd w:id="11152"/>
      <w:bookmarkEnd w:id="11153"/>
      <w:bookmarkEnd w:id="11154"/>
      <w:bookmarkEnd w:id="11155"/>
      <w:bookmarkEnd w:id="11156"/>
      <w:bookmarkEnd w:id="11157"/>
      <w:bookmarkEnd w:id="11158"/>
      <w:bookmarkEnd w:id="11159"/>
      <w:bookmarkEnd w:id="11160"/>
      <w:bookmarkEnd w:id="11161"/>
      <w:bookmarkEnd w:id="11162"/>
      <w:bookmarkEnd w:id="11163"/>
      <w:bookmarkEnd w:id="11164"/>
      <w:bookmarkEnd w:id="11165"/>
      <w:bookmarkEnd w:id="11166"/>
      <w:bookmarkEnd w:id="11167"/>
      <w:bookmarkEnd w:id="11168"/>
      <w:bookmarkEnd w:id="11169"/>
      <w:bookmarkEnd w:id="11170"/>
      <w:bookmarkEnd w:id="11171"/>
      <w:bookmarkEnd w:id="11172"/>
      <w:bookmarkEnd w:id="11173"/>
      <w:bookmarkEnd w:id="11174"/>
      <w:bookmarkEnd w:id="11175"/>
      <w:bookmarkEnd w:id="11176"/>
      <w:bookmarkEnd w:id="11177"/>
      <w:bookmarkEnd w:id="11178"/>
      <w:bookmarkEnd w:id="11179"/>
      <w:bookmarkEnd w:id="11180"/>
      <w:bookmarkEnd w:id="11181"/>
      <w:bookmarkEnd w:id="11182"/>
      <w:bookmarkEnd w:id="11183"/>
      <w:bookmarkEnd w:id="11184"/>
      <w:bookmarkEnd w:id="11185"/>
      <w:bookmarkEnd w:id="11186"/>
      <w:bookmarkEnd w:id="11187"/>
      <w:bookmarkEnd w:id="11188"/>
      <w:bookmarkEnd w:id="11189"/>
      <w:bookmarkEnd w:id="11190"/>
      <w:bookmarkEnd w:id="11191"/>
      <w:bookmarkEnd w:id="11192"/>
      <w:bookmarkEnd w:id="11193"/>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bookmarkEnd w:id="11213"/>
      <w:bookmarkEnd w:id="11214"/>
      <w:bookmarkEnd w:id="11215"/>
      <w:r>
        <w:t>Arrays and Sequences</w:t>
      </w:r>
      <w:bookmarkEnd w:id="11216"/>
      <w:bookmarkEnd w:id="11217"/>
    </w:p>
    <w:p w14:paraId="3DB2718B" w14:textId="77777777" w:rsidR="000E1214" w:rsidRDefault="00A87198">
      <w:r>
        <w:t xml:space="preserve">In some situations, arrays of elements and sequence groups of elements seem to be similar; however, there is no notion of the array itself independent of its contained elements. Arrays are distinctly different from sequence groups in this way. </w:t>
      </w:r>
    </w:p>
    <w:p w14:paraId="01BAC5FB" w14:textId="77777777" w:rsidR="000E1214" w:rsidRDefault="00A87198">
      <w:r>
        <w:t xml:space="preserve">A sequence can have its own initiator, and a complex element having that sequence as its content can also have its own initiator, so you could express two different initiators. </w:t>
      </w:r>
    </w:p>
    <w:p w14:paraId="7549D18C" w14:textId="77777777" w:rsidR="000E1214" w:rsidRDefault="00A87198">
      <w:r>
        <w:t>Unlike a sequence group, an array does not have its own initiator, terminator, or alignment. Those properties apply to each element occurrence of the array. To give an alignment, initiator, separator or terminator to an entire array you must enclose the element declaration for the array in a sequence group and specify the alignment, separator, initiator and terminator on the sequence group.</w:t>
      </w:r>
    </w:p>
    <w:p w14:paraId="2BF8DDE0" w14:textId="77777777" w:rsidR="000E1214" w:rsidRDefault="00A87198" w:rsidP="00B31DA3">
      <w:pPr>
        <w:pStyle w:val="Heading2"/>
      </w:pPr>
      <w:bookmarkStart w:id="11218" w:name="_Toc351912922"/>
      <w:bookmarkStart w:id="11219" w:name="_Toc351914943"/>
      <w:bookmarkStart w:id="11220" w:name="_Toc351915409"/>
      <w:bookmarkStart w:id="11221" w:name="_Toc361231507"/>
      <w:bookmarkStart w:id="11222" w:name="_Toc361232033"/>
      <w:bookmarkStart w:id="11223" w:name="_Toc362445331"/>
      <w:bookmarkStart w:id="11224" w:name="_Toc363909298"/>
      <w:bookmarkStart w:id="11225" w:name="_Toc364463724"/>
      <w:bookmarkStart w:id="11226" w:name="_Toc366078328"/>
      <w:bookmarkStart w:id="11227" w:name="_Toc366078943"/>
      <w:bookmarkStart w:id="11228" w:name="_Toc366079928"/>
      <w:bookmarkStart w:id="11229" w:name="_Toc366080540"/>
      <w:bookmarkStart w:id="11230" w:name="_Toc366081149"/>
      <w:bookmarkStart w:id="11231" w:name="_Toc366505489"/>
      <w:bookmarkStart w:id="11232" w:name="_Toc366508858"/>
      <w:bookmarkStart w:id="11233" w:name="_Toc366513359"/>
      <w:bookmarkStart w:id="11234" w:name="_Toc366574548"/>
      <w:bookmarkStart w:id="11235" w:name="_Toc366578341"/>
      <w:bookmarkStart w:id="11236" w:name="_Toc366578935"/>
      <w:bookmarkStart w:id="11237" w:name="_Toc366579527"/>
      <w:bookmarkStart w:id="11238" w:name="_Toc366580118"/>
      <w:bookmarkStart w:id="11239" w:name="_Toc366580710"/>
      <w:bookmarkStart w:id="11240" w:name="_Toc366581301"/>
      <w:bookmarkStart w:id="11241" w:name="_Toc366581893"/>
      <w:bookmarkStart w:id="11242" w:name="_Toc351912923"/>
      <w:bookmarkStart w:id="11243" w:name="_Toc351914944"/>
      <w:bookmarkStart w:id="11244" w:name="_Toc351915410"/>
      <w:bookmarkStart w:id="11245" w:name="_Toc361231508"/>
      <w:bookmarkStart w:id="11246" w:name="_Toc361232034"/>
      <w:bookmarkStart w:id="11247" w:name="_Toc362445332"/>
      <w:bookmarkStart w:id="11248" w:name="_Toc363909299"/>
      <w:bookmarkStart w:id="11249" w:name="_Toc364463725"/>
      <w:bookmarkStart w:id="11250" w:name="_Toc366078329"/>
      <w:bookmarkStart w:id="11251" w:name="_Toc366078944"/>
      <w:bookmarkStart w:id="11252" w:name="_Toc366079929"/>
      <w:bookmarkStart w:id="11253" w:name="_Toc366080541"/>
      <w:bookmarkStart w:id="11254" w:name="_Toc366081150"/>
      <w:bookmarkStart w:id="11255" w:name="_Toc366505490"/>
      <w:bookmarkStart w:id="11256" w:name="_Toc366508859"/>
      <w:bookmarkStart w:id="11257" w:name="_Toc366513360"/>
      <w:bookmarkStart w:id="11258" w:name="_Toc366574549"/>
      <w:bookmarkStart w:id="11259" w:name="_Toc366578342"/>
      <w:bookmarkStart w:id="11260" w:name="_Toc366578936"/>
      <w:bookmarkStart w:id="11261" w:name="_Toc366579528"/>
      <w:bookmarkStart w:id="11262" w:name="_Toc366580119"/>
      <w:bookmarkStart w:id="11263" w:name="_Toc366580711"/>
      <w:bookmarkStart w:id="11264" w:name="_Toc366581302"/>
      <w:bookmarkStart w:id="11265" w:name="_Toc366581894"/>
      <w:bookmarkStart w:id="11266" w:name="_Toc351912924"/>
      <w:bookmarkStart w:id="11267" w:name="_Toc351914945"/>
      <w:bookmarkStart w:id="11268" w:name="_Toc351915411"/>
      <w:bookmarkStart w:id="11269" w:name="_Toc361231509"/>
      <w:bookmarkStart w:id="11270" w:name="_Toc361232035"/>
      <w:bookmarkStart w:id="11271" w:name="_Toc362445333"/>
      <w:bookmarkStart w:id="11272" w:name="_Toc363909300"/>
      <w:bookmarkStart w:id="11273" w:name="_Toc364463726"/>
      <w:bookmarkStart w:id="11274" w:name="_Toc366078330"/>
      <w:bookmarkStart w:id="11275" w:name="_Toc366078945"/>
      <w:bookmarkStart w:id="11276" w:name="_Toc366079930"/>
      <w:bookmarkStart w:id="11277" w:name="_Toc366080542"/>
      <w:bookmarkStart w:id="11278" w:name="_Toc366081151"/>
      <w:bookmarkStart w:id="11279" w:name="_Toc366505491"/>
      <w:bookmarkStart w:id="11280" w:name="_Toc366508860"/>
      <w:bookmarkStart w:id="11281" w:name="_Toc366513361"/>
      <w:bookmarkStart w:id="11282" w:name="_Toc366574550"/>
      <w:bookmarkStart w:id="11283" w:name="_Toc366578343"/>
      <w:bookmarkStart w:id="11284" w:name="_Toc366578937"/>
      <w:bookmarkStart w:id="11285" w:name="_Toc366579529"/>
      <w:bookmarkStart w:id="11286" w:name="_Toc366580120"/>
      <w:bookmarkStart w:id="11287" w:name="_Toc366580712"/>
      <w:bookmarkStart w:id="11288" w:name="_Toc366581303"/>
      <w:bookmarkStart w:id="11289" w:name="_Toc366581895"/>
      <w:bookmarkStart w:id="11290" w:name="_Toc351912925"/>
      <w:bookmarkStart w:id="11291" w:name="_Toc351914946"/>
      <w:bookmarkStart w:id="11292" w:name="_Toc351915412"/>
      <w:bookmarkStart w:id="11293" w:name="_Toc361231510"/>
      <w:bookmarkStart w:id="11294" w:name="_Toc361232036"/>
      <w:bookmarkStart w:id="11295" w:name="_Toc362445334"/>
      <w:bookmarkStart w:id="11296" w:name="_Toc363909301"/>
      <w:bookmarkStart w:id="11297" w:name="_Toc364463727"/>
      <w:bookmarkStart w:id="11298" w:name="_Toc366078331"/>
      <w:bookmarkStart w:id="11299" w:name="_Toc366078946"/>
      <w:bookmarkStart w:id="11300" w:name="_Toc366079931"/>
      <w:bookmarkStart w:id="11301" w:name="_Toc366080543"/>
      <w:bookmarkStart w:id="11302" w:name="_Toc366081152"/>
      <w:bookmarkStart w:id="11303" w:name="_Toc366505492"/>
      <w:bookmarkStart w:id="11304" w:name="_Toc366508861"/>
      <w:bookmarkStart w:id="11305" w:name="_Toc366513362"/>
      <w:bookmarkStart w:id="11306" w:name="_Toc366574551"/>
      <w:bookmarkStart w:id="11307" w:name="_Toc366578344"/>
      <w:bookmarkStart w:id="11308" w:name="_Toc366578938"/>
      <w:bookmarkStart w:id="11309" w:name="_Toc366579530"/>
      <w:bookmarkStart w:id="11310" w:name="_Toc366580121"/>
      <w:bookmarkStart w:id="11311" w:name="_Toc366580713"/>
      <w:bookmarkStart w:id="11312" w:name="_Toc366581304"/>
      <w:bookmarkStart w:id="11313" w:name="_Toc366581896"/>
      <w:bookmarkStart w:id="11314" w:name="_Toc351912926"/>
      <w:bookmarkStart w:id="11315" w:name="_Toc351914947"/>
      <w:bookmarkStart w:id="11316" w:name="_Toc351915413"/>
      <w:bookmarkStart w:id="11317" w:name="_Toc361231511"/>
      <w:bookmarkStart w:id="11318" w:name="_Toc361232037"/>
      <w:bookmarkStart w:id="11319" w:name="_Toc362445335"/>
      <w:bookmarkStart w:id="11320" w:name="_Toc363909302"/>
      <w:bookmarkStart w:id="11321" w:name="_Toc364463728"/>
      <w:bookmarkStart w:id="11322" w:name="_Toc366078332"/>
      <w:bookmarkStart w:id="11323" w:name="_Toc366078947"/>
      <w:bookmarkStart w:id="11324" w:name="_Toc366079932"/>
      <w:bookmarkStart w:id="11325" w:name="_Toc366080544"/>
      <w:bookmarkStart w:id="11326" w:name="_Toc366081153"/>
      <w:bookmarkStart w:id="11327" w:name="_Toc366505493"/>
      <w:bookmarkStart w:id="11328" w:name="_Toc366508862"/>
      <w:bookmarkStart w:id="11329" w:name="_Toc366513363"/>
      <w:bookmarkStart w:id="11330" w:name="_Toc366574552"/>
      <w:bookmarkStart w:id="11331" w:name="_Toc366578345"/>
      <w:bookmarkStart w:id="11332" w:name="_Toc366578939"/>
      <w:bookmarkStart w:id="11333" w:name="_Toc366579531"/>
      <w:bookmarkStart w:id="11334" w:name="_Toc366580122"/>
      <w:bookmarkStart w:id="11335" w:name="_Toc366580714"/>
      <w:bookmarkStart w:id="11336" w:name="_Toc366581305"/>
      <w:bookmarkStart w:id="11337" w:name="_Toc366581897"/>
      <w:bookmarkStart w:id="11338" w:name="_Toc351912927"/>
      <w:bookmarkStart w:id="11339" w:name="_Toc351914948"/>
      <w:bookmarkStart w:id="11340" w:name="_Toc351915414"/>
      <w:bookmarkStart w:id="11341" w:name="_Toc361231512"/>
      <w:bookmarkStart w:id="11342" w:name="_Toc361232038"/>
      <w:bookmarkStart w:id="11343" w:name="_Toc362445336"/>
      <w:bookmarkStart w:id="11344" w:name="_Toc363909303"/>
      <w:bookmarkStart w:id="11345" w:name="_Toc364463729"/>
      <w:bookmarkStart w:id="11346" w:name="_Toc366078333"/>
      <w:bookmarkStart w:id="11347" w:name="_Toc366078948"/>
      <w:bookmarkStart w:id="11348" w:name="_Toc366079933"/>
      <w:bookmarkStart w:id="11349" w:name="_Toc366080545"/>
      <w:bookmarkStart w:id="11350" w:name="_Toc366081154"/>
      <w:bookmarkStart w:id="11351" w:name="_Toc366505494"/>
      <w:bookmarkStart w:id="11352" w:name="_Toc366508863"/>
      <w:bookmarkStart w:id="11353" w:name="_Toc366513364"/>
      <w:bookmarkStart w:id="11354" w:name="_Toc366574553"/>
      <w:bookmarkStart w:id="11355" w:name="_Toc366578346"/>
      <w:bookmarkStart w:id="11356" w:name="_Toc366578940"/>
      <w:bookmarkStart w:id="11357" w:name="_Toc366579532"/>
      <w:bookmarkStart w:id="11358" w:name="_Toc366580123"/>
      <w:bookmarkStart w:id="11359" w:name="_Toc366580715"/>
      <w:bookmarkStart w:id="11360" w:name="_Toc366581306"/>
      <w:bookmarkStart w:id="11361" w:name="_Toc366581898"/>
      <w:bookmarkStart w:id="11362" w:name="_Toc351912928"/>
      <w:bookmarkStart w:id="11363" w:name="_Toc351914949"/>
      <w:bookmarkStart w:id="11364" w:name="_Toc351915415"/>
      <w:bookmarkStart w:id="11365" w:name="_Toc361231513"/>
      <w:bookmarkStart w:id="11366" w:name="_Toc361232039"/>
      <w:bookmarkStart w:id="11367" w:name="_Toc362445337"/>
      <w:bookmarkStart w:id="11368" w:name="_Toc363909304"/>
      <w:bookmarkStart w:id="11369" w:name="_Toc364463730"/>
      <w:bookmarkStart w:id="11370" w:name="_Toc366078334"/>
      <w:bookmarkStart w:id="11371" w:name="_Toc366078949"/>
      <w:bookmarkStart w:id="11372" w:name="_Toc366079934"/>
      <w:bookmarkStart w:id="11373" w:name="_Toc366080546"/>
      <w:bookmarkStart w:id="11374" w:name="_Toc366081155"/>
      <w:bookmarkStart w:id="11375" w:name="_Toc366505495"/>
      <w:bookmarkStart w:id="11376" w:name="_Toc366508864"/>
      <w:bookmarkStart w:id="11377" w:name="_Toc366513365"/>
      <w:bookmarkStart w:id="11378" w:name="_Toc366574554"/>
      <w:bookmarkStart w:id="11379" w:name="_Toc366578347"/>
      <w:bookmarkStart w:id="11380" w:name="_Toc366578941"/>
      <w:bookmarkStart w:id="11381" w:name="_Toc366579533"/>
      <w:bookmarkStart w:id="11382" w:name="_Toc366580124"/>
      <w:bookmarkStart w:id="11383" w:name="_Toc366580716"/>
      <w:bookmarkStart w:id="11384" w:name="_Toc366581307"/>
      <w:bookmarkStart w:id="11385" w:name="_Toc366581899"/>
      <w:bookmarkStart w:id="11386" w:name="_Toc351912929"/>
      <w:bookmarkStart w:id="11387" w:name="_Toc351914950"/>
      <w:bookmarkStart w:id="11388" w:name="_Toc351915416"/>
      <w:bookmarkStart w:id="11389" w:name="_Toc361231514"/>
      <w:bookmarkStart w:id="11390" w:name="_Toc361232040"/>
      <w:bookmarkStart w:id="11391" w:name="_Toc362445338"/>
      <w:bookmarkStart w:id="11392" w:name="_Toc363909305"/>
      <w:bookmarkStart w:id="11393" w:name="_Toc364463731"/>
      <w:bookmarkStart w:id="11394" w:name="_Toc366078335"/>
      <w:bookmarkStart w:id="11395" w:name="_Toc366078950"/>
      <w:bookmarkStart w:id="11396" w:name="_Toc366079935"/>
      <w:bookmarkStart w:id="11397" w:name="_Toc366080547"/>
      <w:bookmarkStart w:id="11398" w:name="_Toc366081156"/>
      <w:bookmarkStart w:id="11399" w:name="_Toc366505496"/>
      <w:bookmarkStart w:id="11400" w:name="_Toc366508865"/>
      <w:bookmarkStart w:id="11401" w:name="_Toc366513366"/>
      <w:bookmarkStart w:id="11402" w:name="_Toc366574555"/>
      <w:bookmarkStart w:id="11403" w:name="_Toc366578348"/>
      <w:bookmarkStart w:id="11404" w:name="_Toc366578942"/>
      <w:bookmarkStart w:id="11405" w:name="_Toc366579534"/>
      <w:bookmarkStart w:id="11406" w:name="_Toc366580125"/>
      <w:bookmarkStart w:id="11407" w:name="_Toc366580717"/>
      <w:bookmarkStart w:id="11408" w:name="_Toc366581308"/>
      <w:bookmarkStart w:id="11409" w:name="_Toc366581900"/>
      <w:bookmarkStart w:id="11410" w:name="_Toc351912930"/>
      <w:bookmarkStart w:id="11411" w:name="_Toc351914951"/>
      <w:bookmarkStart w:id="11412" w:name="_Toc351915417"/>
      <w:bookmarkStart w:id="11413" w:name="_Toc361231515"/>
      <w:bookmarkStart w:id="11414" w:name="_Toc361232041"/>
      <w:bookmarkStart w:id="11415" w:name="_Toc362445339"/>
      <w:bookmarkStart w:id="11416" w:name="_Toc363909306"/>
      <w:bookmarkStart w:id="11417" w:name="_Toc364463732"/>
      <w:bookmarkStart w:id="11418" w:name="_Toc366078336"/>
      <w:bookmarkStart w:id="11419" w:name="_Toc366078951"/>
      <w:bookmarkStart w:id="11420" w:name="_Toc366079936"/>
      <w:bookmarkStart w:id="11421" w:name="_Toc366080548"/>
      <w:bookmarkStart w:id="11422" w:name="_Toc366081157"/>
      <w:bookmarkStart w:id="11423" w:name="_Toc366505497"/>
      <w:bookmarkStart w:id="11424" w:name="_Toc366508866"/>
      <w:bookmarkStart w:id="11425" w:name="_Toc366513367"/>
      <w:bookmarkStart w:id="11426" w:name="_Toc366574556"/>
      <w:bookmarkStart w:id="11427" w:name="_Toc366578349"/>
      <w:bookmarkStart w:id="11428" w:name="_Toc366578943"/>
      <w:bookmarkStart w:id="11429" w:name="_Toc366579535"/>
      <w:bookmarkStart w:id="11430" w:name="_Toc366580126"/>
      <w:bookmarkStart w:id="11431" w:name="_Toc366580718"/>
      <w:bookmarkStart w:id="11432" w:name="_Toc366581309"/>
      <w:bookmarkStart w:id="11433" w:name="_Toc366581901"/>
      <w:bookmarkStart w:id="11434" w:name="_Toc351912931"/>
      <w:bookmarkStart w:id="11435" w:name="_Toc351914952"/>
      <w:bookmarkStart w:id="11436" w:name="_Toc351915418"/>
      <w:bookmarkStart w:id="11437" w:name="_Toc361231516"/>
      <w:bookmarkStart w:id="11438" w:name="_Toc361232042"/>
      <w:bookmarkStart w:id="11439" w:name="_Toc362445340"/>
      <w:bookmarkStart w:id="11440" w:name="_Toc363909307"/>
      <w:bookmarkStart w:id="11441" w:name="_Toc364463733"/>
      <w:bookmarkStart w:id="11442" w:name="_Toc366078337"/>
      <w:bookmarkStart w:id="11443" w:name="_Toc366078952"/>
      <w:bookmarkStart w:id="11444" w:name="_Toc366079937"/>
      <w:bookmarkStart w:id="11445" w:name="_Toc366080549"/>
      <w:bookmarkStart w:id="11446" w:name="_Toc366081158"/>
      <w:bookmarkStart w:id="11447" w:name="_Toc366505498"/>
      <w:bookmarkStart w:id="11448" w:name="_Toc366508867"/>
      <w:bookmarkStart w:id="11449" w:name="_Toc366513368"/>
      <w:bookmarkStart w:id="11450" w:name="_Toc366574557"/>
      <w:bookmarkStart w:id="11451" w:name="_Toc366578350"/>
      <w:bookmarkStart w:id="11452" w:name="_Toc366578944"/>
      <w:bookmarkStart w:id="11453" w:name="_Toc366579536"/>
      <w:bookmarkStart w:id="11454" w:name="_Toc366580127"/>
      <w:bookmarkStart w:id="11455" w:name="_Toc366580719"/>
      <w:bookmarkStart w:id="11456" w:name="_Toc366581310"/>
      <w:bookmarkStart w:id="11457" w:name="_Toc366581902"/>
      <w:bookmarkStart w:id="11458" w:name="_Toc351912932"/>
      <w:bookmarkStart w:id="11459" w:name="_Toc351914953"/>
      <w:bookmarkStart w:id="11460" w:name="_Toc351915419"/>
      <w:bookmarkStart w:id="11461" w:name="_Toc361231517"/>
      <w:bookmarkStart w:id="11462" w:name="_Toc361232043"/>
      <w:bookmarkStart w:id="11463" w:name="_Toc362445341"/>
      <w:bookmarkStart w:id="11464" w:name="_Toc363909308"/>
      <w:bookmarkStart w:id="11465" w:name="_Toc364463734"/>
      <w:bookmarkStart w:id="11466" w:name="_Toc366078338"/>
      <w:bookmarkStart w:id="11467" w:name="_Toc366078953"/>
      <w:bookmarkStart w:id="11468" w:name="_Toc366079938"/>
      <w:bookmarkStart w:id="11469" w:name="_Toc366080550"/>
      <w:bookmarkStart w:id="11470" w:name="_Toc366081159"/>
      <w:bookmarkStart w:id="11471" w:name="_Toc366505499"/>
      <w:bookmarkStart w:id="11472" w:name="_Toc366508868"/>
      <w:bookmarkStart w:id="11473" w:name="_Toc366513369"/>
      <w:bookmarkStart w:id="11474" w:name="_Toc366574558"/>
      <w:bookmarkStart w:id="11475" w:name="_Toc366578351"/>
      <w:bookmarkStart w:id="11476" w:name="_Toc366578945"/>
      <w:bookmarkStart w:id="11477" w:name="_Toc366579537"/>
      <w:bookmarkStart w:id="11478" w:name="_Toc366580128"/>
      <w:bookmarkStart w:id="11479" w:name="_Toc366580720"/>
      <w:bookmarkStart w:id="11480" w:name="_Toc366581311"/>
      <w:bookmarkStart w:id="11481" w:name="_Toc366581903"/>
      <w:bookmarkStart w:id="11482" w:name="_Toc351912933"/>
      <w:bookmarkStart w:id="11483" w:name="_Toc351914954"/>
      <w:bookmarkStart w:id="11484" w:name="_Toc351915420"/>
      <w:bookmarkStart w:id="11485" w:name="_Toc361231518"/>
      <w:bookmarkStart w:id="11486" w:name="_Toc361232044"/>
      <w:bookmarkStart w:id="11487" w:name="_Toc362445342"/>
      <w:bookmarkStart w:id="11488" w:name="_Toc363909309"/>
      <w:bookmarkStart w:id="11489" w:name="_Toc364463735"/>
      <w:bookmarkStart w:id="11490" w:name="_Toc366078339"/>
      <w:bookmarkStart w:id="11491" w:name="_Toc366078954"/>
      <w:bookmarkStart w:id="11492" w:name="_Toc366079939"/>
      <w:bookmarkStart w:id="11493" w:name="_Toc366080551"/>
      <w:bookmarkStart w:id="11494" w:name="_Toc366081160"/>
      <w:bookmarkStart w:id="11495" w:name="_Toc366505500"/>
      <w:bookmarkStart w:id="11496" w:name="_Toc366508869"/>
      <w:bookmarkStart w:id="11497" w:name="_Toc366513370"/>
      <w:bookmarkStart w:id="11498" w:name="_Toc366574559"/>
      <w:bookmarkStart w:id="11499" w:name="_Toc366578352"/>
      <w:bookmarkStart w:id="11500" w:name="_Toc366578946"/>
      <w:bookmarkStart w:id="11501" w:name="_Toc366579538"/>
      <w:bookmarkStart w:id="11502" w:name="_Toc366580129"/>
      <w:bookmarkStart w:id="11503" w:name="_Toc366580721"/>
      <w:bookmarkStart w:id="11504" w:name="_Toc366581312"/>
      <w:bookmarkStart w:id="11505" w:name="_Toc366581904"/>
      <w:bookmarkStart w:id="11506" w:name="_Toc351912934"/>
      <w:bookmarkStart w:id="11507" w:name="_Toc351914955"/>
      <w:bookmarkStart w:id="11508" w:name="_Toc351915421"/>
      <w:bookmarkStart w:id="11509" w:name="_Toc361231519"/>
      <w:bookmarkStart w:id="11510" w:name="_Toc361232045"/>
      <w:bookmarkStart w:id="11511" w:name="_Toc362445343"/>
      <w:bookmarkStart w:id="11512" w:name="_Toc363909310"/>
      <w:bookmarkStart w:id="11513" w:name="_Toc364463736"/>
      <w:bookmarkStart w:id="11514" w:name="_Toc366078340"/>
      <w:bookmarkStart w:id="11515" w:name="_Toc366078955"/>
      <w:bookmarkStart w:id="11516" w:name="_Toc366079940"/>
      <w:bookmarkStart w:id="11517" w:name="_Toc366080552"/>
      <w:bookmarkStart w:id="11518" w:name="_Toc366081161"/>
      <w:bookmarkStart w:id="11519" w:name="_Toc366505501"/>
      <w:bookmarkStart w:id="11520" w:name="_Toc366508870"/>
      <w:bookmarkStart w:id="11521" w:name="_Toc366513371"/>
      <w:bookmarkStart w:id="11522" w:name="_Toc366574560"/>
      <w:bookmarkStart w:id="11523" w:name="_Toc366578353"/>
      <w:bookmarkStart w:id="11524" w:name="_Toc366578947"/>
      <w:bookmarkStart w:id="11525" w:name="_Toc366579539"/>
      <w:bookmarkStart w:id="11526" w:name="_Toc366580130"/>
      <w:bookmarkStart w:id="11527" w:name="_Toc366580722"/>
      <w:bookmarkStart w:id="11528" w:name="_Toc366581313"/>
      <w:bookmarkStart w:id="11529" w:name="_Toc366581905"/>
      <w:bookmarkStart w:id="11530" w:name="_Toc351912935"/>
      <w:bookmarkStart w:id="11531" w:name="_Toc351914956"/>
      <w:bookmarkStart w:id="11532" w:name="_Toc351915422"/>
      <w:bookmarkStart w:id="11533" w:name="_Toc361231520"/>
      <w:bookmarkStart w:id="11534" w:name="_Toc361232046"/>
      <w:bookmarkStart w:id="11535" w:name="_Toc362445344"/>
      <w:bookmarkStart w:id="11536" w:name="_Toc363909311"/>
      <w:bookmarkStart w:id="11537" w:name="_Toc364463737"/>
      <w:bookmarkStart w:id="11538" w:name="_Toc366078341"/>
      <w:bookmarkStart w:id="11539" w:name="_Toc366078956"/>
      <w:bookmarkStart w:id="11540" w:name="_Toc366079941"/>
      <w:bookmarkStart w:id="11541" w:name="_Toc366080553"/>
      <w:bookmarkStart w:id="11542" w:name="_Toc366081162"/>
      <w:bookmarkStart w:id="11543" w:name="_Toc366505502"/>
      <w:bookmarkStart w:id="11544" w:name="_Toc366508871"/>
      <w:bookmarkStart w:id="11545" w:name="_Toc366513372"/>
      <w:bookmarkStart w:id="11546" w:name="_Toc366574561"/>
      <w:bookmarkStart w:id="11547" w:name="_Toc366578354"/>
      <w:bookmarkStart w:id="11548" w:name="_Toc366578948"/>
      <w:bookmarkStart w:id="11549" w:name="_Toc366579540"/>
      <w:bookmarkStart w:id="11550" w:name="_Toc366580131"/>
      <w:bookmarkStart w:id="11551" w:name="_Toc366580723"/>
      <w:bookmarkStart w:id="11552" w:name="_Toc366581314"/>
      <w:bookmarkStart w:id="11553" w:name="_Toc366581906"/>
      <w:bookmarkStart w:id="11554" w:name="_Toc351912936"/>
      <w:bookmarkStart w:id="11555" w:name="_Toc351914957"/>
      <w:bookmarkStart w:id="11556" w:name="_Toc351915423"/>
      <w:bookmarkStart w:id="11557" w:name="_Toc361231521"/>
      <w:bookmarkStart w:id="11558" w:name="_Toc361232047"/>
      <w:bookmarkStart w:id="11559" w:name="_Toc362445345"/>
      <w:bookmarkStart w:id="11560" w:name="_Toc363909312"/>
      <w:bookmarkStart w:id="11561" w:name="_Toc364463738"/>
      <w:bookmarkStart w:id="11562" w:name="_Toc366078342"/>
      <w:bookmarkStart w:id="11563" w:name="_Toc366078957"/>
      <w:bookmarkStart w:id="11564" w:name="_Toc366079942"/>
      <w:bookmarkStart w:id="11565" w:name="_Toc366080554"/>
      <w:bookmarkStart w:id="11566" w:name="_Toc366081163"/>
      <w:bookmarkStart w:id="11567" w:name="_Toc366505503"/>
      <w:bookmarkStart w:id="11568" w:name="_Toc366508872"/>
      <w:bookmarkStart w:id="11569" w:name="_Toc366513373"/>
      <w:bookmarkStart w:id="11570" w:name="_Toc366574562"/>
      <w:bookmarkStart w:id="11571" w:name="_Toc366578355"/>
      <w:bookmarkStart w:id="11572" w:name="_Toc366578949"/>
      <w:bookmarkStart w:id="11573" w:name="_Toc366579541"/>
      <w:bookmarkStart w:id="11574" w:name="_Toc366580132"/>
      <w:bookmarkStart w:id="11575" w:name="_Toc366580724"/>
      <w:bookmarkStart w:id="11576" w:name="_Toc366581315"/>
      <w:bookmarkStart w:id="11577" w:name="_Toc366581907"/>
      <w:bookmarkStart w:id="11578" w:name="_Toc349042816"/>
      <w:bookmarkStart w:id="11579" w:name="_Toc53134160"/>
      <w:bookmarkEnd w:id="11218"/>
      <w:bookmarkEnd w:id="11219"/>
      <w:bookmarkEnd w:id="11220"/>
      <w:bookmarkEnd w:id="11221"/>
      <w:bookmarkEnd w:id="11222"/>
      <w:bookmarkEnd w:id="11223"/>
      <w:bookmarkEnd w:id="11224"/>
      <w:bookmarkEnd w:id="11225"/>
      <w:bookmarkEnd w:id="11226"/>
      <w:bookmarkEnd w:id="11227"/>
      <w:bookmarkEnd w:id="11228"/>
      <w:bookmarkEnd w:id="11229"/>
      <w:bookmarkEnd w:id="11230"/>
      <w:bookmarkEnd w:id="11231"/>
      <w:bookmarkEnd w:id="11232"/>
      <w:bookmarkEnd w:id="11233"/>
      <w:bookmarkEnd w:id="11234"/>
      <w:bookmarkEnd w:id="11235"/>
      <w:bookmarkEnd w:id="11236"/>
      <w:bookmarkEnd w:id="11237"/>
      <w:bookmarkEnd w:id="11238"/>
      <w:bookmarkEnd w:id="11239"/>
      <w:bookmarkEnd w:id="11240"/>
      <w:bookmarkEnd w:id="11241"/>
      <w:bookmarkEnd w:id="11242"/>
      <w:bookmarkEnd w:id="11243"/>
      <w:bookmarkEnd w:id="11244"/>
      <w:bookmarkEnd w:id="11245"/>
      <w:bookmarkEnd w:id="11246"/>
      <w:bookmarkEnd w:id="11247"/>
      <w:bookmarkEnd w:id="11248"/>
      <w:bookmarkEnd w:id="11249"/>
      <w:bookmarkEnd w:id="11250"/>
      <w:bookmarkEnd w:id="11251"/>
      <w:bookmarkEnd w:id="11252"/>
      <w:bookmarkEnd w:id="11253"/>
      <w:bookmarkEnd w:id="11254"/>
      <w:bookmarkEnd w:id="11255"/>
      <w:bookmarkEnd w:id="11256"/>
      <w:bookmarkEnd w:id="11257"/>
      <w:bookmarkEnd w:id="11258"/>
      <w:bookmarkEnd w:id="11259"/>
      <w:bookmarkEnd w:id="11260"/>
      <w:bookmarkEnd w:id="11261"/>
      <w:bookmarkEnd w:id="11262"/>
      <w:bookmarkEnd w:id="11263"/>
      <w:bookmarkEnd w:id="11264"/>
      <w:bookmarkEnd w:id="11265"/>
      <w:bookmarkEnd w:id="11266"/>
      <w:bookmarkEnd w:id="11267"/>
      <w:bookmarkEnd w:id="11268"/>
      <w:bookmarkEnd w:id="11269"/>
      <w:bookmarkEnd w:id="11270"/>
      <w:bookmarkEnd w:id="11271"/>
      <w:bookmarkEnd w:id="11272"/>
      <w:bookmarkEnd w:id="11273"/>
      <w:bookmarkEnd w:id="11274"/>
      <w:bookmarkEnd w:id="11275"/>
      <w:bookmarkEnd w:id="11276"/>
      <w:bookmarkEnd w:id="11277"/>
      <w:bookmarkEnd w:id="11278"/>
      <w:bookmarkEnd w:id="11279"/>
      <w:bookmarkEnd w:id="11280"/>
      <w:bookmarkEnd w:id="11281"/>
      <w:bookmarkEnd w:id="11282"/>
      <w:bookmarkEnd w:id="11283"/>
      <w:bookmarkEnd w:id="11284"/>
      <w:bookmarkEnd w:id="11285"/>
      <w:bookmarkEnd w:id="11286"/>
      <w:bookmarkEnd w:id="11287"/>
      <w:bookmarkEnd w:id="11288"/>
      <w:bookmarkEnd w:id="11289"/>
      <w:bookmarkEnd w:id="11290"/>
      <w:bookmarkEnd w:id="11291"/>
      <w:bookmarkEnd w:id="11292"/>
      <w:bookmarkEnd w:id="11293"/>
      <w:bookmarkEnd w:id="11294"/>
      <w:bookmarkEnd w:id="11295"/>
      <w:bookmarkEnd w:id="11296"/>
      <w:bookmarkEnd w:id="11297"/>
      <w:bookmarkEnd w:id="11298"/>
      <w:bookmarkEnd w:id="11299"/>
      <w:bookmarkEnd w:id="11300"/>
      <w:bookmarkEnd w:id="11301"/>
      <w:bookmarkEnd w:id="11302"/>
      <w:bookmarkEnd w:id="11303"/>
      <w:bookmarkEnd w:id="11304"/>
      <w:bookmarkEnd w:id="11305"/>
      <w:bookmarkEnd w:id="11306"/>
      <w:bookmarkEnd w:id="11307"/>
      <w:bookmarkEnd w:id="11308"/>
      <w:bookmarkEnd w:id="11309"/>
      <w:bookmarkEnd w:id="11310"/>
      <w:bookmarkEnd w:id="11311"/>
      <w:bookmarkEnd w:id="11312"/>
      <w:bookmarkEnd w:id="11313"/>
      <w:bookmarkEnd w:id="11314"/>
      <w:bookmarkEnd w:id="11315"/>
      <w:bookmarkEnd w:id="11316"/>
      <w:bookmarkEnd w:id="11317"/>
      <w:bookmarkEnd w:id="11318"/>
      <w:bookmarkEnd w:id="11319"/>
      <w:bookmarkEnd w:id="11320"/>
      <w:bookmarkEnd w:id="11321"/>
      <w:bookmarkEnd w:id="11322"/>
      <w:bookmarkEnd w:id="11323"/>
      <w:bookmarkEnd w:id="11324"/>
      <w:bookmarkEnd w:id="11325"/>
      <w:bookmarkEnd w:id="11326"/>
      <w:bookmarkEnd w:id="11327"/>
      <w:bookmarkEnd w:id="11328"/>
      <w:bookmarkEnd w:id="11329"/>
      <w:bookmarkEnd w:id="11330"/>
      <w:bookmarkEnd w:id="11331"/>
      <w:bookmarkEnd w:id="11332"/>
      <w:bookmarkEnd w:id="11333"/>
      <w:bookmarkEnd w:id="11334"/>
      <w:bookmarkEnd w:id="11335"/>
      <w:bookmarkEnd w:id="11336"/>
      <w:bookmarkEnd w:id="11337"/>
      <w:bookmarkEnd w:id="11338"/>
      <w:bookmarkEnd w:id="11339"/>
      <w:bookmarkEnd w:id="11340"/>
      <w:bookmarkEnd w:id="11341"/>
      <w:bookmarkEnd w:id="11342"/>
      <w:bookmarkEnd w:id="11343"/>
      <w:bookmarkEnd w:id="11344"/>
      <w:bookmarkEnd w:id="11345"/>
      <w:bookmarkEnd w:id="11346"/>
      <w:bookmarkEnd w:id="11347"/>
      <w:bookmarkEnd w:id="11348"/>
      <w:bookmarkEnd w:id="11349"/>
      <w:bookmarkEnd w:id="11350"/>
      <w:bookmarkEnd w:id="11351"/>
      <w:bookmarkEnd w:id="11352"/>
      <w:bookmarkEnd w:id="11353"/>
      <w:bookmarkEnd w:id="11354"/>
      <w:bookmarkEnd w:id="11355"/>
      <w:bookmarkEnd w:id="11356"/>
      <w:bookmarkEnd w:id="11357"/>
      <w:bookmarkEnd w:id="11358"/>
      <w:bookmarkEnd w:id="11359"/>
      <w:bookmarkEnd w:id="11360"/>
      <w:bookmarkEnd w:id="11361"/>
      <w:bookmarkEnd w:id="11362"/>
      <w:bookmarkEnd w:id="11363"/>
      <w:bookmarkEnd w:id="11364"/>
      <w:bookmarkEnd w:id="11365"/>
      <w:bookmarkEnd w:id="11366"/>
      <w:bookmarkEnd w:id="11367"/>
      <w:bookmarkEnd w:id="11368"/>
      <w:bookmarkEnd w:id="11369"/>
      <w:bookmarkEnd w:id="11370"/>
      <w:bookmarkEnd w:id="11371"/>
      <w:bookmarkEnd w:id="11372"/>
      <w:bookmarkEnd w:id="11373"/>
      <w:bookmarkEnd w:id="11374"/>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bookmarkEnd w:id="11393"/>
      <w:bookmarkEnd w:id="11394"/>
      <w:bookmarkEnd w:id="11395"/>
      <w:bookmarkEnd w:id="11396"/>
      <w:bookmarkEnd w:id="11397"/>
      <w:bookmarkEnd w:id="11398"/>
      <w:bookmarkEnd w:id="11399"/>
      <w:bookmarkEnd w:id="11400"/>
      <w:bookmarkEnd w:id="11401"/>
      <w:bookmarkEnd w:id="11402"/>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bookmarkEnd w:id="11423"/>
      <w:bookmarkEnd w:id="11424"/>
      <w:bookmarkEnd w:id="11425"/>
      <w:bookmarkEnd w:id="11426"/>
      <w:bookmarkEnd w:id="11427"/>
      <w:bookmarkEnd w:id="11428"/>
      <w:bookmarkEnd w:id="11429"/>
      <w:bookmarkEnd w:id="11430"/>
      <w:bookmarkEnd w:id="11431"/>
      <w:bookmarkEnd w:id="11432"/>
      <w:bookmarkEnd w:id="1143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bookmarkEnd w:id="11457"/>
      <w:bookmarkEnd w:id="11458"/>
      <w:bookmarkEnd w:id="11459"/>
      <w:bookmarkEnd w:id="11460"/>
      <w:bookmarkEnd w:id="11461"/>
      <w:bookmarkEnd w:id="11462"/>
      <w:bookmarkEnd w:id="11463"/>
      <w:bookmarkEnd w:id="11464"/>
      <w:bookmarkEnd w:id="11465"/>
      <w:bookmarkEnd w:id="11466"/>
      <w:bookmarkEnd w:id="11467"/>
      <w:bookmarkEnd w:id="11468"/>
      <w:bookmarkEnd w:id="11469"/>
      <w:bookmarkEnd w:id="11470"/>
      <w:bookmarkEnd w:id="11471"/>
      <w:bookmarkEnd w:id="11472"/>
      <w:bookmarkEnd w:id="11473"/>
      <w:bookmarkEnd w:id="11474"/>
      <w:bookmarkEnd w:id="11475"/>
      <w:bookmarkEnd w:id="11476"/>
      <w:bookmarkEnd w:id="11477"/>
      <w:bookmarkEnd w:id="11478"/>
      <w:bookmarkEnd w:id="11479"/>
      <w:bookmarkEnd w:id="11480"/>
      <w:bookmarkEnd w:id="11481"/>
      <w:bookmarkEnd w:id="11482"/>
      <w:bookmarkEnd w:id="11483"/>
      <w:bookmarkEnd w:id="11484"/>
      <w:bookmarkEnd w:id="11485"/>
      <w:bookmarkEnd w:id="11486"/>
      <w:bookmarkEnd w:id="11487"/>
      <w:bookmarkEnd w:id="11488"/>
      <w:bookmarkEnd w:id="11489"/>
      <w:bookmarkEnd w:id="11490"/>
      <w:bookmarkEnd w:id="11491"/>
      <w:bookmarkEnd w:id="11492"/>
      <w:bookmarkEnd w:id="11493"/>
      <w:bookmarkEnd w:id="11494"/>
      <w:bookmarkEnd w:id="11495"/>
      <w:bookmarkEnd w:id="11496"/>
      <w:bookmarkEnd w:id="11497"/>
      <w:bookmarkEnd w:id="11498"/>
      <w:bookmarkEnd w:id="11499"/>
      <w:bookmarkEnd w:id="11500"/>
      <w:bookmarkEnd w:id="11501"/>
      <w:bookmarkEnd w:id="11502"/>
      <w:bookmarkEnd w:id="11503"/>
      <w:bookmarkEnd w:id="11504"/>
      <w:bookmarkEnd w:id="11505"/>
      <w:bookmarkEnd w:id="11506"/>
      <w:bookmarkEnd w:id="11507"/>
      <w:bookmarkEnd w:id="11508"/>
      <w:bookmarkEnd w:id="11509"/>
      <w:bookmarkEnd w:id="11510"/>
      <w:bookmarkEnd w:id="11511"/>
      <w:bookmarkEnd w:id="11512"/>
      <w:bookmarkEnd w:id="11513"/>
      <w:bookmarkEnd w:id="11514"/>
      <w:bookmarkEnd w:id="11515"/>
      <w:bookmarkEnd w:id="11516"/>
      <w:bookmarkEnd w:id="11517"/>
      <w:bookmarkEnd w:id="11518"/>
      <w:bookmarkEnd w:id="11519"/>
      <w:bookmarkEnd w:id="11520"/>
      <w:bookmarkEnd w:id="11521"/>
      <w:bookmarkEnd w:id="11522"/>
      <w:bookmarkEnd w:id="11523"/>
      <w:bookmarkEnd w:id="11524"/>
      <w:bookmarkEnd w:id="11525"/>
      <w:bookmarkEnd w:id="11526"/>
      <w:bookmarkEnd w:id="11527"/>
      <w:bookmarkEnd w:id="11528"/>
      <w:bookmarkEnd w:id="11529"/>
      <w:bookmarkEnd w:id="11530"/>
      <w:bookmarkEnd w:id="11531"/>
      <w:bookmarkEnd w:id="11532"/>
      <w:bookmarkEnd w:id="11533"/>
      <w:bookmarkEnd w:id="11534"/>
      <w:bookmarkEnd w:id="11535"/>
      <w:bookmarkEnd w:id="11536"/>
      <w:bookmarkEnd w:id="11537"/>
      <w:bookmarkEnd w:id="11538"/>
      <w:bookmarkEnd w:id="11539"/>
      <w:bookmarkEnd w:id="11540"/>
      <w:bookmarkEnd w:id="11541"/>
      <w:bookmarkEnd w:id="11542"/>
      <w:bookmarkEnd w:id="11543"/>
      <w:bookmarkEnd w:id="11544"/>
      <w:bookmarkEnd w:id="11545"/>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bookmarkEnd w:id="11569"/>
      <w:bookmarkEnd w:id="11570"/>
      <w:bookmarkEnd w:id="11571"/>
      <w:bookmarkEnd w:id="11572"/>
      <w:bookmarkEnd w:id="11573"/>
      <w:bookmarkEnd w:id="11574"/>
      <w:bookmarkEnd w:id="11575"/>
      <w:bookmarkEnd w:id="11576"/>
      <w:bookmarkEnd w:id="11577"/>
      <w:r>
        <w:t>Forward Progress Requirement</w:t>
      </w:r>
      <w:bookmarkEnd w:id="11578"/>
      <w:bookmarkEnd w:id="11579"/>
    </w:p>
    <w:p w14:paraId="221D9CEF" w14:textId="77777777" w:rsidR="006209D6" w:rsidRDefault="006209D6" w:rsidP="006209D6">
      <w:pPr>
        <w:rPr>
          <w:color w:val="000000"/>
        </w:rPr>
      </w:pPr>
      <w:r>
        <w:rPr>
          <w:color w:val="000000"/>
        </w:rPr>
        <w:t xml:space="preserve">An array is potentially unbounded if any of the following are </w:t>
      </w:r>
      <w:commentRangeStart w:id="11580"/>
      <w:r>
        <w:rPr>
          <w:color w:val="000000"/>
        </w:rPr>
        <w:t>true</w:t>
      </w:r>
      <w:commentRangeEnd w:id="11580"/>
      <w:r w:rsidR="00945940">
        <w:rPr>
          <w:rStyle w:val="CommentReference"/>
        </w:rPr>
        <w:commentReference w:id="11580"/>
      </w:r>
      <w:r>
        <w:rPr>
          <w:color w:val="000000"/>
        </w:rPr>
        <w:t>:</w:t>
      </w:r>
      <w:r>
        <w:rPr>
          <w:rFonts w:cs="Arial"/>
          <w:color w:val="000000"/>
          <w:lang w:eastAsia="en-GB"/>
        </w:rPr>
        <w:t xml:space="preserve"> </w:t>
      </w:r>
    </w:p>
    <w:p w14:paraId="651A5490" w14:textId="77777777" w:rsidR="006209D6" w:rsidRDefault="006209D6" w:rsidP="006209D6">
      <w:pPr>
        <w:pStyle w:val="ListParagraph"/>
        <w:numPr>
          <w:ilvl w:val="0"/>
          <w:numId w:val="147"/>
        </w:numPr>
        <w:suppressAutoHyphens/>
        <w:autoSpaceDE w:val="0"/>
        <w:spacing w:before="0" w:after="0"/>
        <w:rPr>
          <w:rFonts w:cs="Arial"/>
          <w:color w:val="000000"/>
        </w:rPr>
      </w:pPr>
      <w:r>
        <w:rPr>
          <w:rFonts w:cs="Arial"/>
          <w:color w:val="000000"/>
          <w:lang w:eastAsia="en-GB"/>
        </w:rPr>
        <w:t xml:space="preserve">dfdl:occursCountKind is 'stopValue' </w:t>
      </w:r>
    </w:p>
    <w:p w14:paraId="3E2B0D0D" w14:textId="77777777" w:rsidR="006209D6" w:rsidRDefault="006209D6" w:rsidP="006209D6">
      <w:pPr>
        <w:pStyle w:val="ListParagraph"/>
        <w:numPr>
          <w:ilvl w:val="0"/>
          <w:numId w:val="147"/>
        </w:numPr>
        <w:suppressAutoHyphens/>
        <w:autoSpaceDE w:val="0"/>
        <w:spacing w:before="0" w:after="0"/>
        <w:rPr>
          <w:rFonts w:cs="Arial"/>
          <w:color w:val="000000"/>
        </w:rPr>
      </w:pPr>
      <w:r>
        <w:rPr>
          <w:rFonts w:cs="Arial"/>
          <w:color w:val="000000"/>
          <w:lang w:eastAsia="en-GB"/>
        </w:rPr>
        <w:t>dfdl:occursCountKind is 'parsed'</w:t>
      </w:r>
    </w:p>
    <w:p w14:paraId="14A0856A" w14:textId="77777777" w:rsidR="006209D6" w:rsidRDefault="006209D6" w:rsidP="006209D6">
      <w:pPr>
        <w:pStyle w:val="ListParagraph"/>
        <w:numPr>
          <w:ilvl w:val="0"/>
          <w:numId w:val="147"/>
        </w:numPr>
        <w:suppressAutoHyphens/>
        <w:autoSpaceDE w:val="0"/>
        <w:spacing w:before="0" w:after="0"/>
        <w:rPr>
          <w:rFonts w:cs="Arial"/>
          <w:color w:val="000000"/>
        </w:rPr>
      </w:pPr>
      <w:r>
        <w:rPr>
          <w:rFonts w:cs="Arial"/>
          <w:color w:val="000000"/>
          <w:lang w:eastAsia="en-GB"/>
        </w:rPr>
        <w:t xml:space="preserve">dfdl:occursCountKind is 'implicit' and XSD maxOccurs is unbounded </w:t>
      </w:r>
    </w:p>
    <w:p w14:paraId="0564A814" w14:textId="4776C850" w:rsidR="000E1214" w:rsidRDefault="00A87198">
      <w:pPr>
        <w:rPr>
          <w:color w:val="000000"/>
        </w:rPr>
      </w:pPr>
      <w:r>
        <w:rPr>
          <w:color w:val="000000"/>
        </w:rPr>
        <w:t>To prevent an infinite</w:t>
      </w:r>
      <w:del w:id="11581" w:author="Mike Beckerle" w:date="2020-10-08T19:21:00Z">
        <w:r w:rsidDel="006209D6">
          <w:rPr>
            <w:color w:val="000000"/>
          </w:rPr>
          <w:delText xml:space="preserve"> or very long running</w:delText>
        </w:r>
      </w:del>
      <w:r>
        <w:rPr>
          <w:color w:val="000000"/>
        </w:rPr>
        <w:t xml:space="preserve"> loop, the parsing of an array </w:t>
      </w:r>
      <w:ins w:id="11582" w:author="Mike Beckerle" w:date="2020-10-08T19:22:00Z">
        <w:r w:rsidR="006209D6">
          <w:rPr>
            <w:color w:val="000000"/>
          </w:rPr>
          <w:t xml:space="preserve">that is potentially unbounded </w:t>
        </w:r>
      </w:ins>
      <w:r w:rsidR="008E7C14">
        <w:rPr>
          <w:color w:val="000000"/>
        </w:rPr>
        <w:t>MUST</w:t>
      </w:r>
      <w:r>
        <w:rPr>
          <w:color w:val="000000"/>
        </w:rPr>
        <w:t xml:space="preserve"> terminate when the parsing</w:t>
      </w:r>
      <w:r w:rsidR="00D36F04">
        <w:rPr>
          <w:color w:val="000000"/>
        </w:rPr>
        <w:t xml:space="preserve"> of</w:t>
      </w:r>
      <w:r>
        <w:rPr>
          <w:color w:val="000000"/>
        </w:rPr>
        <w:t xml:space="preserve"> an occurrence makes no forward progress. This is detected when the following are true:</w:t>
      </w:r>
      <w:r>
        <w:rPr>
          <w:rFonts w:cs="Arial"/>
          <w:color w:val="000000"/>
          <w:lang w:eastAsia="en-GB"/>
        </w:rPr>
        <w:t xml:space="preserve"> </w:t>
      </w:r>
    </w:p>
    <w:p w14:paraId="0190C89B" w14:textId="77777777" w:rsidR="000E1214" w:rsidRDefault="00A87198" w:rsidP="00C31ED0">
      <w:pPr>
        <w:pStyle w:val="ListParagraph"/>
        <w:numPr>
          <w:ilvl w:val="0"/>
          <w:numId w:val="146"/>
        </w:numPr>
        <w:suppressAutoHyphens/>
        <w:autoSpaceDE w:val="0"/>
        <w:spacing w:before="0" w:after="0"/>
        <w:rPr>
          <w:rFonts w:cs="Arial"/>
          <w:color w:val="000000"/>
          <w:lang w:eastAsia="en-GB"/>
        </w:rPr>
      </w:pPr>
      <w:r>
        <w:rPr>
          <w:rFonts w:cs="Arial"/>
          <w:color w:val="000000"/>
          <w:lang w:eastAsia="en-GB"/>
        </w:rPr>
        <w:t xml:space="preserve">The occurrence is a point of uncertainty; </w:t>
      </w:r>
    </w:p>
    <w:p w14:paraId="2A6CA4C6" w14:textId="77777777" w:rsidR="000E1214" w:rsidRDefault="00A87198" w:rsidP="00C31ED0">
      <w:pPr>
        <w:pStyle w:val="ListParagraph"/>
        <w:numPr>
          <w:ilvl w:val="0"/>
          <w:numId w:val="146"/>
        </w:numPr>
        <w:suppressAutoHyphens/>
        <w:autoSpaceDE w:val="0"/>
        <w:spacing w:before="0" w:after="0"/>
        <w:rPr>
          <w:rFonts w:cs="Arial"/>
          <w:color w:val="000000"/>
        </w:rPr>
      </w:pPr>
      <w:r>
        <w:rPr>
          <w:rFonts w:cs="Arial"/>
          <w:color w:val="000000"/>
          <w:lang w:eastAsia="en-GB"/>
        </w:rPr>
        <w:t xml:space="preserve">The position in the data does not move during the parsing of the occurrence (including any associated Separator, PrefixSeparator or PostfixSeparator region); </w:t>
      </w:r>
    </w:p>
    <w:p w14:paraId="24F9F7D4" w14:textId="24EE2BDC" w:rsidR="000E1214" w:rsidRDefault="00A87198" w:rsidP="00111315">
      <w:pPr>
        <w:pStyle w:val="ListParagraph"/>
        <w:numPr>
          <w:ilvl w:val="0"/>
          <w:numId w:val="146"/>
        </w:numPr>
        <w:suppressAutoHyphens/>
        <w:autoSpaceDE w:val="0"/>
        <w:spacing w:before="0" w:after="0"/>
        <w:rPr>
          <w:ins w:id="11583" w:author="Mike Beckerle" w:date="2020-10-08T19:24:00Z"/>
          <w:rFonts w:cs="Arial"/>
          <w:color w:val="000000"/>
        </w:rPr>
      </w:pPr>
      <w:r w:rsidRPr="006209D6">
        <w:rPr>
          <w:rFonts w:cs="Arial"/>
          <w:color w:val="000000"/>
          <w:lang w:eastAsia="en-GB"/>
        </w:rPr>
        <w:t xml:space="preserve">The occurrence is known-to-exist with empty representation </w:t>
      </w:r>
      <w:r>
        <w:rPr>
          <w:rFonts w:cs="Arial"/>
          <w:color w:val="000000"/>
          <w:lang w:eastAsia="en-GB"/>
        </w:rPr>
        <w:t>or nil representation</w:t>
      </w:r>
      <w:ins w:id="11584" w:author="Mike Beckerle" w:date="2020-10-08T19:23:00Z">
        <w:r w:rsidR="006209D6">
          <w:rPr>
            <w:rFonts w:cs="Arial"/>
            <w:color w:val="000000"/>
            <w:lang w:eastAsia="en-GB"/>
          </w:rPr>
          <w:t>.</w:t>
        </w:r>
      </w:ins>
    </w:p>
    <w:p w14:paraId="79027B1F" w14:textId="4522C2B2" w:rsidR="00111315" w:rsidRDefault="00111315" w:rsidP="006209D6">
      <w:pPr>
        <w:suppressAutoHyphens/>
        <w:autoSpaceDE w:val="0"/>
        <w:spacing w:before="0" w:after="0"/>
        <w:rPr>
          <w:ins w:id="11585" w:author="Mike Beckerle" w:date="2020-10-08T19:34:00Z"/>
          <w:rFonts w:cs="Arial"/>
          <w:color w:val="000000"/>
        </w:rPr>
      </w:pPr>
      <w:ins w:id="11586" w:author="Mike Beckerle" w:date="2020-10-08T19:34:00Z">
        <w:r>
          <w:rPr>
            <w:rFonts w:cs="Arial"/>
            <w:color w:val="000000"/>
          </w:rPr>
          <w:t xml:space="preserve">In this situation, no forward progress occurs, and no way of ever detecting the end of the array is possible. </w:t>
        </w:r>
      </w:ins>
    </w:p>
    <w:p w14:paraId="601560E0" w14:textId="12110263" w:rsidR="006209D6" w:rsidRPr="006209D6" w:rsidDel="00111315" w:rsidRDefault="006209D6" w:rsidP="006209D6">
      <w:pPr>
        <w:suppressAutoHyphens/>
        <w:autoSpaceDE w:val="0"/>
        <w:spacing w:before="0" w:after="0"/>
        <w:rPr>
          <w:del w:id="11587" w:author="Mike Beckerle" w:date="2020-10-08T19:36:00Z"/>
          <w:rFonts w:cs="Arial"/>
          <w:color w:val="000000"/>
        </w:rPr>
      </w:pPr>
      <w:ins w:id="11588" w:author="Mike Beckerle" w:date="2020-10-08T19:24:00Z">
        <w:r>
          <w:rPr>
            <w:rFonts w:cs="Arial"/>
            <w:color w:val="000000"/>
          </w:rPr>
          <w:t>Upon termination of the array, any Infoset items already added to the array are retained</w:t>
        </w:r>
      </w:ins>
      <w:ins w:id="11589" w:author="Mike Beckerle" w:date="2020-10-08T19:25:00Z">
        <w:r>
          <w:rPr>
            <w:rFonts w:cs="Arial"/>
            <w:color w:val="000000"/>
          </w:rPr>
          <w:t xml:space="preserve"> except </w:t>
        </w:r>
      </w:ins>
    </w:p>
    <w:p w14:paraId="29398AB7" w14:textId="479FA49D" w:rsidR="000E1214" w:rsidRDefault="006209D6" w:rsidP="00111315">
      <w:pPr>
        <w:suppressAutoHyphens/>
        <w:autoSpaceDE w:val="0"/>
        <w:spacing w:before="0" w:after="0"/>
        <w:rPr>
          <w:ins w:id="11590" w:author="Mike Beckerle" w:date="2020-10-08T19:26:00Z"/>
          <w:color w:val="000000"/>
        </w:rPr>
      </w:pPr>
      <w:ins w:id="11591" w:author="Mike Beckerle" w:date="2020-10-08T19:25:00Z">
        <w:r>
          <w:rPr>
            <w:color w:val="000000"/>
          </w:rPr>
          <w:t xml:space="preserve">when </w:t>
        </w:r>
      </w:ins>
      <w:r w:rsidR="00A87198">
        <w:rPr>
          <w:color w:val="000000"/>
        </w:rPr>
        <w:t>dfdl:occursCountKind is 'stopValue'</w:t>
      </w:r>
      <w:ins w:id="11592" w:author="Mike Beckerle" w:date="2020-10-08T19:25:00Z">
        <w:r>
          <w:rPr>
            <w:color w:val="000000"/>
          </w:rPr>
          <w:t xml:space="preserve"> in which case</w:t>
        </w:r>
      </w:ins>
      <w:r w:rsidR="00A87198">
        <w:rPr>
          <w:color w:val="000000"/>
        </w:rPr>
        <w:t xml:space="preserve"> this results in a </w:t>
      </w:r>
      <w:del w:id="11593" w:author="Mike Beckerle" w:date="2020-10-08T20:33:00Z">
        <w:r w:rsidR="00A87198" w:rsidDel="00B31DA3">
          <w:rPr>
            <w:color w:val="000000"/>
          </w:rPr>
          <w:delText>processing error</w:delText>
        </w:r>
      </w:del>
      <w:ins w:id="11594" w:author="Mike Beckerle" w:date="2020-10-08T20:33:00Z">
        <w:r w:rsidR="00B31DA3">
          <w:rPr>
            <w:color w:val="000000"/>
          </w:rPr>
          <w:t>Processing Error</w:t>
        </w:r>
      </w:ins>
      <w:r w:rsidR="00A87198">
        <w:rPr>
          <w:color w:val="000000"/>
        </w:rPr>
        <w:t xml:space="preserve"> because the stop value will never be encountered.</w:t>
      </w:r>
    </w:p>
    <w:p w14:paraId="6DB90535" w14:textId="34A3B85C" w:rsidR="006209D6" w:rsidRDefault="006209D6">
      <w:pPr>
        <w:rPr>
          <w:ins w:id="11595" w:author="Mike Beckerle" w:date="2020-10-08T19:27:00Z"/>
          <w:color w:val="000000"/>
        </w:rPr>
      </w:pPr>
      <w:ins w:id="11596" w:author="Mike Beckerle" w:date="2020-10-08T19:26:00Z">
        <w:r>
          <w:rPr>
            <w:color w:val="000000"/>
          </w:rPr>
          <w:t>Further, to prevent unnecessary consumptio</w:t>
        </w:r>
      </w:ins>
      <w:ins w:id="11597" w:author="Mike Beckerle" w:date="2020-10-08T19:27:00Z">
        <w:r>
          <w:rPr>
            <w:color w:val="000000"/>
          </w:rPr>
          <w:t>n of resources for large bounded values of X</w:t>
        </w:r>
      </w:ins>
      <w:ins w:id="11598" w:author="Mike Beckerle" w:date="2020-10-08T19:30:00Z">
        <w:r w:rsidR="00111315">
          <w:rPr>
            <w:color w:val="000000"/>
          </w:rPr>
          <w:t>S</w:t>
        </w:r>
      </w:ins>
      <w:ins w:id="11599" w:author="Mike Beckerle" w:date="2020-10-08T19:27:00Z">
        <w:r>
          <w:rPr>
            <w:color w:val="000000"/>
          </w:rPr>
          <w:t xml:space="preserve">D maxOccurs, the parsing of an array must </w:t>
        </w:r>
      </w:ins>
      <w:ins w:id="11600" w:author="Mike Beckerle" w:date="2020-10-09T10:57:00Z">
        <w:r w:rsidR="00C15E65">
          <w:rPr>
            <w:color w:val="000000"/>
          </w:rPr>
          <w:t>similarly</w:t>
        </w:r>
      </w:ins>
      <w:ins w:id="11601" w:author="Mike Beckerle" w:date="2020-10-08T19:27:00Z">
        <w:r>
          <w:rPr>
            <w:color w:val="000000"/>
          </w:rPr>
          <w:t xml:space="preserve"> terminate when the following are true:</w:t>
        </w:r>
      </w:ins>
    </w:p>
    <w:p w14:paraId="4CDF11DF" w14:textId="6DAB684A" w:rsidR="006209D6" w:rsidRDefault="00111315" w:rsidP="006209D6">
      <w:pPr>
        <w:pStyle w:val="ListParagraph"/>
        <w:numPr>
          <w:ilvl w:val="0"/>
          <w:numId w:val="187"/>
        </w:numPr>
        <w:rPr>
          <w:ins w:id="11602" w:author="Mike Beckerle" w:date="2020-10-08T19:28:00Z"/>
          <w:lang w:eastAsia="en-GB"/>
        </w:rPr>
      </w:pPr>
      <w:ins w:id="11603" w:author="Mike Beckerle" w:date="2020-10-08T19:27:00Z">
        <w:r>
          <w:rPr>
            <w:lang w:eastAsia="en-GB"/>
          </w:rPr>
          <w:t>dfdl:occurs</w:t>
        </w:r>
      </w:ins>
      <w:ins w:id="11604" w:author="Mike Beckerle" w:date="2020-10-08T19:28:00Z">
        <w:r>
          <w:rPr>
            <w:lang w:eastAsia="en-GB"/>
          </w:rPr>
          <w:t>CountKind is 'implicit'</w:t>
        </w:r>
      </w:ins>
      <w:ins w:id="11605" w:author="Mike Beckerle" w:date="2020-10-08T19:29:00Z">
        <w:r>
          <w:rPr>
            <w:lang w:eastAsia="en-GB"/>
          </w:rPr>
          <w:t>;</w:t>
        </w:r>
      </w:ins>
    </w:p>
    <w:p w14:paraId="755450A1" w14:textId="039297EA" w:rsidR="00111315" w:rsidRDefault="00111315" w:rsidP="006209D6">
      <w:pPr>
        <w:pStyle w:val="ListParagraph"/>
        <w:numPr>
          <w:ilvl w:val="0"/>
          <w:numId w:val="187"/>
        </w:numPr>
        <w:rPr>
          <w:ins w:id="11606" w:author="Mike Beckerle" w:date="2020-10-08T19:28:00Z"/>
          <w:lang w:eastAsia="en-GB"/>
        </w:rPr>
      </w:pPr>
      <w:ins w:id="11607" w:author="Mike Beckerle" w:date="2020-10-08T19:28:00Z">
        <w:r>
          <w:rPr>
            <w:lang w:eastAsia="en-GB"/>
          </w:rPr>
          <w:t>The occurrence is a point of uncertainty</w:t>
        </w:r>
      </w:ins>
      <w:ins w:id="11608" w:author="Mike Beckerle" w:date="2020-10-08T19:29:00Z">
        <w:r>
          <w:rPr>
            <w:lang w:eastAsia="en-GB"/>
          </w:rPr>
          <w:t>;</w:t>
        </w:r>
      </w:ins>
    </w:p>
    <w:p w14:paraId="331AD668" w14:textId="33C26C35" w:rsidR="00111315" w:rsidRDefault="00111315" w:rsidP="006209D6">
      <w:pPr>
        <w:pStyle w:val="ListParagraph"/>
        <w:numPr>
          <w:ilvl w:val="0"/>
          <w:numId w:val="187"/>
        </w:numPr>
        <w:rPr>
          <w:ins w:id="11609" w:author="Mike Beckerle" w:date="2020-10-08T19:29:00Z"/>
          <w:lang w:eastAsia="en-GB"/>
        </w:rPr>
      </w:pPr>
      <w:ins w:id="11610" w:author="Mike Beckerle" w:date="2020-10-08T19:28:00Z">
        <w:r>
          <w:rPr>
            <w:lang w:eastAsia="en-GB"/>
          </w:rPr>
          <w:t>The position in the data does not move during the parsing of the occurrence (including any associated Separator, PrefixSe</w:t>
        </w:r>
      </w:ins>
      <w:ins w:id="11611" w:author="Mike Beckerle" w:date="2020-10-08T19:29:00Z">
        <w:r>
          <w:rPr>
            <w:lang w:eastAsia="en-GB"/>
          </w:rPr>
          <w:t>parator, or PostfixSeparator region);</w:t>
        </w:r>
      </w:ins>
    </w:p>
    <w:p w14:paraId="44BDEBE5" w14:textId="3AB27FA1" w:rsidR="00111315" w:rsidRDefault="00111315" w:rsidP="006209D6">
      <w:pPr>
        <w:pStyle w:val="ListParagraph"/>
        <w:numPr>
          <w:ilvl w:val="0"/>
          <w:numId w:val="187"/>
        </w:numPr>
        <w:rPr>
          <w:ins w:id="11612" w:author="Mike Beckerle" w:date="2020-10-08T19:30:00Z"/>
          <w:lang w:eastAsia="en-GB"/>
        </w:rPr>
      </w:pPr>
      <w:ins w:id="11613" w:author="Mike Beckerle" w:date="2020-10-08T19:29:00Z">
        <w:r>
          <w:rPr>
            <w:lang w:eastAsia="en-GB"/>
          </w:rPr>
          <w:t xml:space="preserve">The occurrence is known to exist with empty representation. </w:t>
        </w:r>
      </w:ins>
    </w:p>
    <w:p w14:paraId="6CD71143" w14:textId="1F844BCF" w:rsidR="00111315" w:rsidRDefault="00111315" w:rsidP="00111315">
      <w:pPr>
        <w:rPr>
          <w:lang w:eastAsia="en-GB"/>
        </w:rPr>
      </w:pPr>
      <w:ins w:id="11614" w:author="Mike Beckerle" w:date="2020-10-08T19:31:00Z">
        <w:r>
          <w:rPr>
            <w:lang w:eastAsia="en-GB"/>
          </w:rPr>
          <w:t xml:space="preserve">In this situation no forward progress occurs, and nothing is being added to the infoset. </w:t>
        </w:r>
      </w:ins>
      <w:ins w:id="11615" w:author="Mike Beckerle" w:date="2020-10-08T19:30:00Z">
        <w:r>
          <w:rPr>
            <w:lang w:eastAsia="en-GB"/>
          </w:rPr>
          <w:t xml:space="preserve">Note that this differs from the above array termination because nil representation will not cause </w:t>
        </w:r>
      </w:ins>
      <w:ins w:id="11616" w:author="Mike Beckerle" w:date="2020-10-08T19:32:00Z">
        <w:r>
          <w:rPr>
            <w:lang w:eastAsia="en-GB"/>
          </w:rPr>
          <w:t>detection</w:t>
        </w:r>
      </w:ins>
      <w:ins w:id="11617" w:author="Mike Beckerle" w:date="2020-10-08T19:31:00Z">
        <w:r>
          <w:rPr>
            <w:lang w:eastAsia="en-GB"/>
          </w:rPr>
          <w:t xml:space="preserve"> of this lack of forward progress</w:t>
        </w:r>
      </w:ins>
      <w:ins w:id="11618" w:author="Mike Beckerle" w:date="2020-10-08T19:32:00Z">
        <w:r>
          <w:rPr>
            <w:lang w:eastAsia="en-GB"/>
          </w:rPr>
          <w:t xml:space="preserve"> as nilled element items will be added to the Infoset</w:t>
        </w:r>
      </w:ins>
      <w:ins w:id="11619" w:author="Mike Beckerle" w:date="2020-10-08T19:35:00Z">
        <w:r>
          <w:rPr>
            <w:lang w:eastAsia="en-GB"/>
          </w:rPr>
          <w:t xml:space="preserve">, and the array will eventually terminate when it </w:t>
        </w:r>
      </w:ins>
      <w:ins w:id="11620" w:author="Mike Beckerle" w:date="2020-10-08T19:36:00Z">
        <w:r>
          <w:rPr>
            <w:lang w:eastAsia="en-GB"/>
          </w:rPr>
          <w:t>contains</w:t>
        </w:r>
      </w:ins>
      <w:ins w:id="11621" w:author="Mike Beckerle" w:date="2020-10-08T19:35:00Z">
        <w:r>
          <w:rPr>
            <w:lang w:eastAsia="en-GB"/>
          </w:rPr>
          <w:t xml:space="preserve"> XSD maxOccurs oc</w:t>
        </w:r>
      </w:ins>
      <w:ins w:id="11622" w:author="Mike Beckerle" w:date="2020-10-08T19:36:00Z">
        <w:r>
          <w:rPr>
            <w:lang w:eastAsia="en-GB"/>
          </w:rPr>
          <w:t>currences.</w:t>
        </w:r>
      </w:ins>
      <w:ins w:id="11623" w:author="Mike Beckerle" w:date="2020-10-08T19:31:00Z">
        <w:r>
          <w:rPr>
            <w:lang w:eastAsia="en-GB"/>
          </w:rPr>
          <w:t xml:space="preserve"> </w:t>
        </w:r>
      </w:ins>
    </w:p>
    <w:p w14:paraId="0CB718EE" w14:textId="77777777" w:rsidR="000E1214" w:rsidRDefault="00A87198" w:rsidP="00B31DA3">
      <w:pPr>
        <w:pStyle w:val="Heading2"/>
      </w:pPr>
      <w:bookmarkStart w:id="11624" w:name="_Toc38880544"/>
      <w:bookmarkStart w:id="11625" w:name="_Toc38882083"/>
      <w:bookmarkStart w:id="11626" w:name="_Toc38882361"/>
      <w:bookmarkStart w:id="11627" w:name="_Toc38882617"/>
      <w:bookmarkStart w:id="11628" w:name="_Toc38882872"/>
      <w:bookmarkStart w:id="11629" w:name="_Toc38908795"/>
      <w:bookmarkStart w:id="11630" w:name="_Toc39166946"/>
      <w:bookmarkStart w:id="11631" w:name="_Toc50556762"/>
      <w:bookmarkStart w:id="11632" w:name="_Toc50558371"/>
      <w:bookmarkStart w:id="11633" w:name="_Toc50633875"/>
      <w:bookmarkStart w:id="11634" w:name="_Toc50634169"/>
      <w:bookmarkStart w:id="11635" w:name="_Toc50634463"/>
      <w:bookmarkStart w:id="11636" w:name="_Toc38880545"/>
      <w:bookmarkStart w:id="11637" w:name="_Toc38882084"/>
      <w:bookmarkStart w:id="11638" w:name="_Toc38882362"/>
      <w:bookmarkStart w:id="11639" w:name="_Toc38882618"/>
      <w:bookmarkStart w:id="11640" w:name="_Toc38882873"/>
      <w:bookmarkStart w:id="11641" w:name="_Toc38908796"/>
      <w:bookmarkStart w:id="11642" w:name="_Toc39166947"/>
      <w:bookmarkStart w:id="11643" w:name="_Toc50556763"/>
      <w:bookmarkStart w:id="11644" w:name="_Toc50558372"/>
      <w:bookmarkStart w:id="11645" w:name="_Toc50633876"/>
      <w:bookmarkStart w:id="11646" w:name="_Toc50634170"/>
      <w:bookmarkStart w:id="11647" w:name="_Toc50634464"/>
      <w:bookmarkStart w:id="11648" w:name="_Toc38880546"/>
      <w:bookmarkStart w:id="11649" w:name="_Toc38882085"/>
      <w:bookmarkStart w:id="11650" w:name="_Toc38882363"/>
      <w:bookmarkStart w:id="11651" w:name="_Toc38882619"/>
      <w:bookmarkStart w:id="11652" w:name="_Toc38882874"/>
      <w:bookmarkStart w:id="11653" w:name="_Toc38908797"/>
      <w:bookmarkStart w:id="11654" w:name="_Toc39166948"/>
      <w:bookmarkStart w:id="11655" w:name="_Toc50556764"/>
      <w:bookmarkStart w:id="11656" w:name="_Toc50558373"/>
      <w:bookmarkStart w:id="11657" w:name="_Toc50633877"/>
      <w:bookmarkStart w:id="11658" w:name="_Toc50634171"/>
      <w:bookmarkStart w:id="11659" w:name="_Toc50634465"/>
      <w:bookmarkStart w:id="11660" w:name="_Toc38880547"/>
      <w:bookmarkStart w:id="11661" w:name="_Toc38882086"/>
      <w:bookmarkStart w:id="11662" w:name="_Toc38882364"/>
      <w:bookmarkStart w:id="11663" w:name="_Toc38882620"/>
      <w:bookmarkStart w:id="11664" w:name="_Toc38882875"/>
      <w:bookmarkStart w:id="11665" w:name="_Toc38908798"/>
      <w:bookmarkStart w:id="11666" w:name="_Toc39166949"/>
      <w:bookmarkStart w:id="11667" w:name="_Toc50556765"/>
      <w:bookmarkStart w:id="11668" w:name="_Toc50558374"/>
      <w:bookmarkStart w:id="11669" w:name="_Toc50633878"/>
      <w:bookmarkStart w:id="11670" w:name="_Toc50634172"/>
      <w:bookmarkStart w:id="11671" w:name="_Toc50634466"/>
      <w:bookmarkStart w:id="11672" w:name="_Toc38880548"/>
      <w:bookmarkStart w:id="11673" w:name="_Toc38882087"/>
      <w:bookmarkStart w:id="11674" w:name="_Toc38882365"/>
      <w:bookmarkStart w:id="11675" w:name="_Toc38882621"/>
      <w:bookmarkStart w:id="11676" w:name="_Toc38882876"/>
      <w:bookmarkStart w:id="11677" w:name="_Toc38908799"/>
      <w:bookmarkStart w:id="11678" w:name="_Toc39166950"/>
      <w:bookmarkStart w:id="11679" w:name="_Toc50556766"/>
      <w:bookmarkStart w:id="11680" w:name="_Toc50558375"/>
      <w:bookmarkStart w:id="11681" w:name="_Toc50633879"/>
      <w:bookmarkStart w:id="11682" w:name="_Toc50634173"/>
      <w:bookmarkStart w:id="11683" w:name="_Toc50634467"/>
      <w:bookmarkStart w:id="11684" w:name="_Toc349042817"/>
      <w:bookmarkStart w:id="11685" w:name="_Toc53134161"/>
      <w:bookmarkEnd w:id="11624"/>
      <w:bookmarkEnd w:id="11625"/>
      <w:bookmarkEnd w:id="11626"/>
      <w:bookmarkEnd w:id="11627"/>
      <w:bookmarkEnd w:id="11628"/>
      <w:bookmarkEnd w:id="11629"/>
      <w:bookmarkEnd w:id="11630"/>
      <w:bookmarkEnd w:id="11631"/>
      <w:bookmarkEnd w:id="11632"/>
      <w:bookmarkEnd w:id="11633"/>
      <w:bookmarkEnd w:id="11634"/>
      <w:bookmarkEnd w:id="11635"/>
      <w:bookmarkEnd w:id="11636"/>
      <w:bookmarkEnd w:id="11637"/>
      <w:bookmarkEnd w:id="11638"/>
      <w:bookmarkEnd w:id="11639"/>
      <w:bookmarkEnd w:id="11640"/>
      <w:bookmarkEnd w:id="11641"/>
      <w:bookmarkEnd w:id="11642"/>
      <w:bookmarkEnd w:id="11643"/>
      <w:bookmarkEnd w:id="11644"/>
      <w:bookmarkEnd w:id="11645"/>
      <w:bookmarkEnd w:id="11646"/>
      <w:bookmarkEnd w:id="11647"/>
      <w:bookmarkEnd w:id="11648"/>
      <w:bookmarkEnd w:id="11649"/>
      <w:bookmarkEnd w:id="11650"/>
      <w:bookmarkEnd w:id="11651"/>
      <w:bookmarkEnd w:id="11652"/>
      <w:bookmarkEnd w:id="11653"/>
      <w:bookmarkEnd w:id="11654"/>
      <w:bookmarkEnd w:id="11655"/>
      <w:bookmarkEnd w:id="11656"/>
      <w:bookmarkEnd w:id="11657"/>
      <w:bookmarkEnd w:id="11658"/>
      <w:bookmarkEnd w:id="11659"/>
      <w:bookmarkEnd w:id="11660"/>
      <w:bookmarkEnd w:id="11661"/>
      <w:bookmarkEnd w:id="11662"/>
      <w:bookmarkEnd w:id="11663"/>
      <w:bookmarkEnd w:id="11664"/>
      <w:bookmarkEnd w:id="11665"/>
      <w:bookmarkEnd w:id="11666"/>
      <w:bookmarkEnd w:id="11667"/>
      <w:bookmarkEnd w:id="11668"/>
      <w:bookmarkEnd w:id="11669"/>
      <w:bookmarkEnd w:id="11670"/>
      <w:bookmarkEnd w:id="11671"/>
      <w:bookmarkEnd w:id="11672"/>
      <w:bookmarkEnd w:id="11673"/>
      <w:bookmarkEnd w:id="11674"/>
      <w:bookmarkEnd w:id="11675"/>
      <w:bookmarkEnd w:id="11676"/>
      <w:bookmarkEnd w:id="11677"/>
      <w:bookmarkEnd w:id="11678"/>
      <w:bookmarkEnd w:id="11679"/>
      <w:bookmarkEnd w:id="11680"/>
      <w:bookmarkEnd w:id="11681"/>
      <w:bookmarkEnd w:id="11682"/>
      <w:bookmarkEnd w:id="11683"/>
      <w:r>
        <w:t>Parsing Occurrences with Non-Normal Representation</w:t>
      </w:r>
      <w:bookmarkEnd w:id="11684"/>
      <w:bookmarkEnd w:id="11685"/>
    </w:p>
    <w:p w14:paraId="67442D50" w14:textId="77777777" w:rsidR="000E1214" w:rsidRDefault="00A87198">
      <w:r>
        <w:t>When parsing a single array, it is possible to extract occurrences that have different representations (nil, empty, normal, absent) although with some values of dfdl:lengthKind certain combinations of representations are not possible.</w:t>
      </w:r>
    </w:p>
    <w:p w14:paraId="3D8B4183" w14:textId="233D13E1" w:rsidR="000E1214" w:rsidRDefault="00A87198">
      <w:r>
        <w:t xml:space="preserve">Occurrences with nil representation are added to the </w:t>
      </w:r>
      <w:r w:rsidR="00933F0E">
        <w:t>Infoset</w:t>
      </w:r>
      <w:r>
        <w:t xml:space="preserve"> with </w:t>
      </w:r>
      <w:r>
        <w:rPr>
          <w:b/>
        </w:rPr>
        <w:t xml:space="preserve">[nilled] </w:t>
      </w:r>
      <w:r>
        <w:t>member true.</w:t>
      </w:r>
    </w:p>
    <w:p w14:paraId="225D0433" w14:textId="0728ECF2" w:rsidR="000E1214" w:rsidRDefault="00A87198">
      <w:r>
        <w:t xml:space="preserve">Occurrences with empty representation may or may not be added to the </w:t>
      </w:r>
      <w:r w:rsidR="00933F0E">
        <w:t>Infoset</w:t>
      </w:r>
      <w:r>
        <w:t xml:space="preserve">, as described in Section </w:t>
      </w:r>
      <w:r w:rsidRPr="00065302">
        <w:rPr>
          <w:rStyle w:val="Hyperlink"/>
        </w:rPr>
        <w:fldChar w:fldCharType="begin"/>
      </w:r>
      <w:r w:rsidRPr="00065302">
        <w:rPr>
          <w:rStyle w:val="Hyperlink"/>
        </w:rPr>
        <w:instrText xml:space="preserve"> REF _Ref351914483 \r \h  \* MERGEFORMAT </w:instrText>
      </w:r>
      <w:r w:rsidRPr="00065302">
        <w:rPr>
          <w:rStyle w:val="Hyperlink"/>
        </w:rPr>
      </w:r>
      <w:r w:rsidRPr="00065302">
        <w:rPr>
          <w:rStyle w:val="Hyperlink"/>
        </w:rPr>
        <w:fldChar w:fldCharType="separate"/>
      </w:r>
      <w:ins w:id="11686" w:author="Mike Beckerle" w:date="2020-10-09T10:19:00Z">
        <w:r w:rsidR="008A37A6">
          <w:rPr>
            <w:rStyle w:val="Hyperlink"/>
          </w:rPr>
          <w:t>9.4</w:t>
        </w:r>
      </w:ins>
      <w:del w:id="11687" w:author="Mike Beckerle" w:date="2020-10-09T10:19:00Z">
        <w:r w:rsidR="00404DC4" w:rsidRPr="00065302" w:rsidDel="008A37A6">
          <w:rPr>
            <w:rStyle w:val="Hyperlink"/>
          </w:rPr>
          <w:delText>9.5</w:delText>
        </w:r>
      </w:del>
      <w:r w:rsidRPr="00065302">
        <w:rPr>
          <w:rStyle w:val="Hyperlink"/>
        </w:rPr>
        <w:fldChar w:fldCharType="end"/>
      </w:r>
      <w:r>
        <w:t xml:space="preserve">. If a required occurrence is not added to the </w:t>
      </w:r>
      <w:r w:rsidR="00933F0E">
        <w:t>Infoset</w:t>
      </w:r>
      <w:r>
        <w:t xml:space="preserve">, it may be a </w:t>
      </w:r>
      <w:del w:id="11688" w:author="Mike Beckerle" w:date="2020-10-08T20:33:00Z">
        <w:r w:rsidDel="00B31DA3">
          <w:delText>processing error</w:delText>
        </w:r>
      </w:del>
      <w:ins w:id="11689" w:author="Mike Beckerle" w:date="2020-10-08T20:33:00Z">
        <w:r w:rsidR="00B31DA3">
          <w:t>Processing Error</w:t>
        </w:r>
      </w:ins>
      <w:r>
        <w:t xml:space="preserve">, dependent on dfdl:occursCountKind as described in </w:t>
      </w:r>
      <w:del w:id="11690" w:author="Mike Beckerle" w:date="2020-10-09T10:25:00Z">
        <w:r w:rsidDel="003E209F">
          <w:delText>section</w:delText>
        </w:r>
      </w:del>
      <w:ins w:id="11691" w:author="Mike Beckerle" w:date="2020-10-09T10:25:00Z">
        <w:r w:rsidR="003E209F">
          <w:t>Section</w:t>
        </w:r>
      </w:ins>
      <w:r>
        <w:t xml:space="preserve"> 16.1.</w:t>
      </w:r>
    </w:p>
    <w:p w14:paraId="6576E88C" w14:textId="2AC74B2C" w:rsidR="000E1214" w:rsidRDefault="00A87198">
      <w:r>
        <w:t xml:space="preserve">Occurrences with absent representation are not added to the </w:t>
      </w:r>
      <w:r w:rsidR="00933F0E">
        <w:t>Infoset</w:t>
      </w:r>
      <w:r>
        <w:t xml:space="preserve">. For a required occurrence it may be a </w:t>
      </w:r>
      <w:del w:id="11692" w:author="Mike Beckerle" w:date="2020-10-08T20:33:00Z">
        <w:r w:rsidDel="00B31DA3">
          <w:delText>processing error</w:delText>
        </w:r>
      </w:del>
      <w:ins w:id="11693" w:author="Mike Beckerle" w:date="2020-10-08T20:33:00Z">
        <w:r w:rsidR="00B31DA3">
          <w:t>Processing Error</w:t>
        </w:r>
      </w:ins>
      <w:r>
        <w:t xml:space="preserve">, dependent on dfdl:occursCountKind as described in </w:t>
      </w:r>
      <w:del w:id="11694" w:author="Mike Beckerle" w:date="2020-10-09T10:25:00Z">
        <w:r w:rsidDel="003E209F">
          <w:delText>section</w:delText>
        </w:r>
      </w:del>
      <w:ins w:id="11695" w:author="Mike Beckerle" w:date="2020-10-09T10:25:00Z">
        <w:r w:rsidR="003E209F">
          <w:t>Section</w:t>
        </w:r>
      </w:ins>
      <w:r>
        <w:t xml:space="preserve"> 16.1.</w:t>
      </w:r>
    </w:p>
    <w:p w14:paraId="1DC442C4" w14:textId="77777777" w:rsidR="000E1214" w:rsidRDefault="00A87198" w:rsidP="00B31DA3">
      <w:pPr>
        <w:pStyle w:val="Heading2"/>
      </w:pPr>
      <w:bookmarkStart w:id="11696" w:name="_Toc53134162"/>
      <w:r>
        <w:t>Sparse Arrays</w:t>
      </w:r>
      <w:bookmarkEnd w:id="11696"/>
    </w:p>
    <w:p w14:paraId="0D420F01" w14:textId="77777777" w:rsidR="000E1214" w:rsidRDefault="00A87198">
      <w:r>
        <w:t xml:space="preserve">Consider parsing an array where optional occurrences with empty representation are present in the data, but there are also later optional occurrences present with normal representation. Such an array is called a 'sparse array'. </w:t>
      </w:r>
    </w:p>
    <w:p w14:paraId="3A465CE0" w14:textId="01B1F70B" w:rsidR="000E1214" w:rsidRDefault="00A87198">
      <w:pPr>
        <w:rPr>
          <w:rFonts w:cs="Arial"/>
        </w:rPr>
      </w:pPr>
      <w:r>
        <w:rPr>
          <w:rFonts w:cs="Arial"/>
        </w:rPr>
        <w:t xml:space="preserve">If the indices of the occurrences are significant and need to be preserved, then the array may be modelled using an element with XSD nillable 'true', dfdl:nilKind 'literalValue', dfdl:nilValue '%ES;' and dfdl:nilValueDelimiterPolicy the same as dfdl:emptyValueDelimiterPolicy. The occurrences with empty representation now become occurrences with nil representation, and will produce nil values in the </w:t>
      </w:r>
      <w:r w:rsidR="00933F0E">
        <w:rPr>
          <w:rFonts w:cs="Arial"/>
        </w:rPr>
        <w:t>Infoset</w:t>
      </w:r>
      <w:r>
        <w:rPr>
          <w:rFonts w:cs="Arial"/>
        </w:rPr>
        <w:t xml:space="preserve">, so the absolute positions of all occurrences are preserved. </w:t>
      </w:r>
    </w:p>
    <w:p w14:paraId="3865CA1A" w14:textId="14251AAA" w:rsidR="000E1214" w:rsidRDefault="00A87198">
      <w:r>
        <w:rPr>
          <w:rFonts w:cs="Arial"/>
        </w:rPr>
        <w:t xml:space="preserve">If the indices of the occurrences are not significant, then the array should be modelled using an element with XSD nillable 'false'. Optional occurrences with empty representation will not create items in the </w:t>
      </w:r>
      <w:r w:rsidR="00933F0E">
        <w:rPr>
          <w:rFonts w:cs="Arial"/>
        </w:rPr>
        <w:t>Infoset</w:t>
      </w:r>
      <w:r>
        <w:rPr>
          <w:rFonts w:cs="Arial"/>
        </w:rPr>
        <w:t xml:space="preserve">, so the absolute position of any optional occurrences with normal representation is not preserved. Optional occurrences with empty representation are therefore skipped. </w:t>
      </w:r>
    </w:p>
    <w:p w14:paraId="34072149" w14:textId="77777777" w:rsidR="000E1214" w:rsidRDefault="00A87198" w:rsidP="00B31DA3">
      <w:pPr>
        <w:pStyle w:val="Heading1"/>
      </w:pPr>
      <w:bookmarkStart w:id="11697" w:name="_Calculated_Value_Properties"/>
      <w:bookmarkStart w:id="11698" w:name="_Toc130873643"/>
      <w:bookmarkStart w:id="11699" w:name="_Toc140549615"/>
      <w:bookmarkStart w:id="11700" w:name="_Toc177399126"/>
      <w:bookmarkStart w:id="11701" w:name="_Toc175057413"/>
      <w:bookmarkStart w:id="11702" w:name="_Toc199516356"/>
      <w:bookmarkStart w:id="11703" w:name="_Toc194984019"/>
      <w:bookmarkStart w:id="11704" w:name="_Toc243112861"/>
      <w:bookmarkStart w:id="11705" w:name="_Ref255463851"/>
      <w:bookmarkStart w:id="11706" w:name="_Ref255463857"/>
      <w:bookmarkStart w:id="11707" w:name="_Ref255476304"/>
      <w:bookmarkStart w:id="11708" w:name="_Toc349042818"/>
      <w:bookmarkStart w:id="11709" w:name="_Ref39164455"/>
      <w:bookmarkStart w:id="11710" w:name="_Ref53076571"/>
      <w:bookmarkStart w:id="11711" w:name="_Toc53134163"/>
      <w:bookmarkEnd w:id="11697"/>
      <w:r>
        <w:t>Calculated Value Properties</w:t>
      </w:r>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0"/>
      <w:bookmarkEnd w:id="11711"/>
    </w:p>
    <w:p w14:paraId="1094BF32" w14:textId="3572E762" w:rsidR="000E1214" w:rsidRDefault="00A87198">
      <w:pPr>
        <w:pStyle w:val="nobreak"/>
      </w:pPr>
      <w:r>
        <w:rPr>
          <w:rFonts w:eastAsia="MS Mincho"/>
        </w:rPr>
        <w:t xml:space="preserve">This section describes properties which allow the creation of calculated elements. When parsing, the value of a calculated element is derived using a DFDL Expression, and not by processing bytes from the data stream. When unparsing, the value of a calculated element is derived using a DFDL </w:t>
      </w:r>
      <w:r w:rsidR="00F7778E">
        <w:rPr>
          <w:rFonts w:eastAsia="MS Mincho"/>
        </w:rPr>
        <w:t>Expression and</w:t>
      </w:r>
      <w:r>
        <w:rPr>
          <w:rFonts w:eastAsia="MS Mincho"/>
        </w:rPr>
        <w:t xml:space="preserve"> is not obtained from the </w:t>
      </w:r>
      <w:r w:rsidR="00933F0E">
        <w:rPr>
          <w:rFonts w:eastAsia="MS Mincho"/>
        </w:rPr>
        <w:t>Infoset</w:t>
      </w:r>
      <w:r>
        <w:rPr>
          <w:rFonts w:eastAsia="MS Mincho"/>
        </w:rPr>
        <w:t xml:space="preserve"> in the usual way.</w:t>
      </w:r>
    </w:p>
    <w:p w14:paraId="35779431" w14:textId="77777777" w:rsidR="000E1214" w:rsidRDefault="00A87198">
      <w:r>
        <w:t xml:space="preserve">Calculated elements allow a technique that is commonly called layering. In this technique, some elements are said to be in the physical layer, and some in the logical layer. When parsing, the logical layer values are computed from physical layer values. When unparsing the opposite occurs, that is the physical layer values are computed from the logical layer values. </w:t>
      </w:r>
    </w:p>
    <w:p w14:paraId="477CEA07" w14:textId="2C31A783" w:rsidR="000E1214" w:rsidRDefault="00A87198">
      <w:r>
        <w:t xml:space="preserve">Calculated elements are commonly used with hidden elements </w:t>
      </w:r>
      <w:r w:rsidR="00F7778E">
        <w:t>to</w:t>
      </w:r>
      <w:r>
        <w:t xml:space="preserve"> hide the physical layer elements so that they do not become part of the </w:t>
      </w:r>
      <w:r w:rsidR="00933F0E">
        <w:t>Infoset</w:t>
      </w:r>
      <w:r>
        <w:t>.</w:t>
      </w:r>
    </w:p>
    <w:p w14:paraId="1E2ADA4C" w14:textId="77777777" w:rsidR="000E1214" w:rsidRDefault="00A87198">
      <w:r>
        <w:t xml:space="preserve">When a DFDL Schema is used to both parse and unparse data, then a calculated element on parsing will normally imply use of one or more calculated elements on unparsing. </w:t>
      </w:r>
    </w:p>
    <w:p w14:paraId="6D056196" w14:textId="77777777" w:rsidR="000E1214" w:rsidRDefault="00A87198">
      <w:r>
        <w:t>These properties apply to elements of simple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0E1214" w14:paraId="14002B36"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27D9861" w14:textId="77777777" w:rsidR="000E1214" w:rsidRDefault="00A87198">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74B6F79" w14:textId="77777777" w:rsidR="000E1214" w:rsidRDefault="00A87198">
            <w:pPr>
              <w:rPr>
                <w:rFonts w:cs="Arial"/>
                <w:b/>
              </w:rPr>
            </w:pPr>
            <w:r>
              <w:rPr>
                <w:rFonts w:cs="Arial"/>
                <w:b/>
              </w:rPr>
              <w:t>Description</w:t>
            </w:r>
          </w:p>
        </w:tc>
      </w:tr>
      <w:tr w:rsidR="000E1214" w14:paraId="4F70134C" w14:textId="77777777">
        <w:tc>
          <w:tcPr>
            <w:tcW w:w="0" w:type="auto"/>
            <w:tcBorders>
              <w:top w:val="single" w:sz="4" w:space="0" w:color="auto"/>
              <w:left w:val="single" w:sz="4" w:space="0" w:color="auto"/>
              <w:bottom w:val="single" w:sz="4" w:space="0" w:color="auto"/>
              <w:right w:val="single" w:sz="4" w:space="0" w:color="auto"/>
            </w:tcBorders>
            <w:hideMark/>
          </w:tcPr>
          <w:p w14:paraId="65866E36" w14:textId="77777777" w:rsidR="000E1214" w:rsidRDefault="00A87198">
            <w:pPr>
              <w:rPr>
                <w:rFonts w:cs="Arial"/>
              </w:rPr>
            </w:pPr>
            <w:r>
              <w:rPr>
                <w:rFonts w:cs="Arial"/>
              </w:rPr>
              <w:t>inputValueCalc</w:t>
            </w:r>
          </w:p>
        </w:tc>
        <w:tc>
          <w:tcPr>
            <w:tcW w:w="0" w:type="auto"/>
            <w:tcBorders>
              <w:top w:val="single" w:sz="4" w:space="0" w:color="auto"/>
              <w:left w:val="single" w:sz="4" w:space="0" w:color="auto"/>
              <w:bottom w:val="single" w:sz="4" w:space="0" w:color="auto"/>
              <w:right w:val="single" w:sz="4" w:space="0" w:color="auto"/>
            </w:tcBorders>
            <w:hideMark/>
          </w:tcPr>
          <w:p w14:paraId="713F0546" w14:textId="77777777" w:rsidR="000E1214" w:rsidRDefault="00A87198">
            <w:pPr>
              <w:rPr>
                <w:rFonts w:cs="Arial"/>
              </w:rPr>
            </w:pPr>
            <w:r>
              <w:rPr>
                <w:rFonts w:cs="Arial"/>
              </w:rPr>
              <w:t>DFDL Expression</w:t>
            </w:r>
          </w:p>
          <w:p w14:paraId="19BA51B5" w14:textId="77777777" w:rsidR="000E1214" w:rsidRDefault="00A87198">
            <w:pPr>
              <w:rPr>
                <w:rFonts w:cs="Arial"/>
              </w:rPr>
            </w:pPr>
            <w:r>
              <w:rPr>
                <w:rFonts w:cs="Arial"/>
              </w:rPr>
              <w:t xml:space="preserve">An expression that calculates the value of the element when parsing. </w:t>
            </w:r>
          </w:p>
          <w:p w14:paraId="1BDD4939" w14:textId="77777777" w:rsidR="000E1214" w:rsidRDefault="00A87198">
            <w:pPr>
              <w:rPr>
                <w:rFonts w:cs="Arial"/>
              </w:rPr>
            </w:pPr>
            <w:r>
              <w:rPr>
                <w:rFonts w:cs="Arial"/>
              </w:rPr>
              <w:t>It is a Schema Definition Error if the result type of the expression does not conform to the base type of the element.</w:t>
            </w:r>
          </w:p>
          <w:p w14:paraId="134ED997" w14:textId="77777777" w:rsidR="000E1214" w:rsidRDefault="00A87198">
            <w:pPr>
              <w:rPr>
                <w:rFonts w:cs="Arial"/>
              </w:rPr>
            </w:pPr>
            <w:r>
              <w:rPr>
                <w:rFonts w:cs="Arial"/>
              </w:rPr>
              <w:t xml:space="preserve">The element value created using dfdl:inputValueCalc is validated like any other element value (when validation is enabled). </w:t>
            </w:r>
          </w:p>
          <w:p w14:paraId="52FE2D14" w14:textId="77777777" w:rsidR="000E1214" w:rsidRDefault="00A87198">
            <w:pPr>
              <w:rPr>
                <w:rFonts w:cs="Arial"/>
              </w:rPr>
            </w:pPr>
            <w:r>
              <w:rPr>
                <w:rFonts w:cs="Arial"/>
              </w:rPr>
              <w:t>An element that specifies a dfdl:inputValueCalc expression has no representation of its own in the data stream. All other DFDL representation properties are ignored.</w:t>
            </w:r>
          </w:p>
          <w:p w14:paraId="7C142D15" w14:textId="77777777" w:rsidR="000E1214" w:rsidRDefault="00A87198">
            <w:pPr>
              <w:rPr>
                <w:rFonts w:cs="Arial"/>
              </w:rPr>
            </w:pPr>
            <w:r>
              <w:rPr>
                <w:rFonts w:cs="Arial"/>
              </w:rPr>
              <w:t>When an element which carries this property appears in a sequence that has a separator, no separator is associated with the element. When parsing, no separator is expected in the input data. When unparsing, no separator is written to the output data.</w:t>
            </w:r>
          </w:p>
          <w:p w14:paraId="2D127026" w14:textId="77777777" w:rsidR="000E1214" w:rsidRDefault="00A87198">
            <w:pPr>
              <w:rPr>
                <w:rFonts w:cs="Arial"/>
              </w:rPr>
            </w:pPr>
            <w:r>
              <w:rPr>
                <w:rFonts w:cs="Arial"/>
              </w:rPr>
              <w:t>The element must not be optional nor an array nor be global.</w:t>
            </w:r>
          </w:p>
          <w:p w14:paraId="37651C79" w14:textId="77777777" w:rsidR="000E1214" w:rsidRDefault="00A87198">
            <w:pPr>
              <w:rPr>
                <w:rFonts w:cs="Arial"/>
              </w:rPr>
            </w:pPr>
            <w:r>
              <w:rPr>
                <w:rFonts w:cs="Arial"/>
              </w:rPr>
              <w:t>The DFDL Expression must not refer to this element nor cause a circular reference to this element. The expression must not contain forward references to elements which have not yet been processed.</w:t>
            </w:r>
          </w:p>
          <w:p w14:paraId="3D02306A" w14:textId="77777777" w:rsidR="000E1214" w:rsidRDefault="00A87198">
            <w:pPr>
              <w:rPr>
                <w:rFonts w:cs="Arial"/>
              </w:rPr>
            </w:pPr>
            <w:r>
              <w:rPr>
                <w:rFonts w:cs="Arial"/>
              </w:rPr>
              <w:t>It is a Schema Definition Error if this property is specified on an element which has an XSD fixed or default property.</w:t>
            </w:r>
          </w:p>
          <w:p w14:paraId="18081FE9" w14:textId="77777777" w:rsidR="000E1214" w:rsidRDefault="00A87198">
            <w:pPr>
              <w:rPr>
                <w:rFonts w:cs="Arial"/>
              </w:rPr>
            </w:pPr>
            <w:r>
              <w:rPr>
                <w:rFonts w:cs="Arial"/>
              </w:rPr>
              <w:t xml:space="preserve">It is a Schema Definition Error if dfdl:inputValueCalc and dfdl:outputValueCalc are specified on the same element. </w:t>
            </w:r>
          </w:p>
          <w:p w14:paraId="0ABCF97A" w14:textId="77777777" w:rsidR="000E1214" w:rsidRDefault="00A87198">
            <w:pPr>
              <w:rPr>
                <w:rFonts w:cs="Arial"/>
              </w:rPr>
            </w:pPr>
            <w:r>
              <w:rPr>
                <w:rFonts w:cs="Arial"/>
              </w:rPr>
              <w:t>It is not possible to place this property in scope on a dfdl:format annotation.</w:t>
            </w:r>
          </w:p>
          <w:p w14:paraId="0EBB69E8" w14:textId="77777777" w:rsidR="000E1214" w:rsidRDefault="00A87198">
            <w:pPr>
              <w:rPr>
                <w:rFonts w:eastAsia="Helv"/>
              </w:rPr>
            </w:pPr>
            <w:r>
              <w:rPr>
                <w:rFonts w:eastAsia="Helv"/>
              </w:rPr>
              <w:t xml:space="preserve">If this property appears on an element declaration or element reference schema component, the appearance of any other DFDL properties on that component is a Schema Definition Error. </w:t>
            </w:r>
          </w:p>
          <w:p w14:paraId="46DA9FAE" w14:textId="77777777" w:rsidR="000E1214" w:rsidRDefault="00A87198">
            <w:pPr>
              <w:rPr>
                <w:rFonts w:eastAsia="Helv"/>
              </w:rPr>
            </w:pPr>
            <w:r>
              <w:rPr>
                <w:rFonts w:eastAsia="Helv"/>
              </w:rPr>
              <w:t>If this property appears on an element reference, then DFDL properties expressed on the referenced global element declaration or its type are ignored.</w:t>
            </w:r>
          </w:p>
          <w:p w14:paraId="4C2CAB1B" w14:textId="77777777" w:rsidR="000E1214" w:rsidRDefault="00A87198">
            <w:pPr>
              <w:rPr>
                <w:rFonts w:eastAsia="Helv"/>
              </w:rPr>
            </w:pPr>
            <w:r>
              <w:rPr>
                <w:rFonts w:eastAsia="Helv"/>
              </w:rPr>
              <w:t>If this property appears on an element declaration, then DFDL properties expressed on its type are ignored.</w:t>
            </w:r>
          </w:p>
          <w:p w14:paraId="68ACFCEE" w14:textId="77777777" w:rsidR="000E1214" w:rsidRDefault="00A87198">
            <w:pPr>
              <w:rPr>
                <w:rFonts w:cs="Arial"/>
              </w:rPr>
            </w:pPr>
            <w:r>
              <w:rPr>
                <w:rFonts w:cs="Arial"/>
              </w:rPr>
              <w:t>Annotation: dfdl:element</w:t>
            </w:r>
          </w:p>
        </w:tc>
      </w:tr>
      <w:tr w:rsidR="000E1214" w14:paraId="49B470D0" w14:textId="77777777">
        <w:tc>
          <w:tcPr>
            <w:tcW w:w="0" w:type="auto"/>
            <w:tcBorders>
              <w:top w:val="single" w:sz="4" w:space="0" w:color="auto"/>
              <w:left w:val="single" w:sz="4" w:space="0" w:color="auto"/>
              <w:bottom w:val="single" w:sz="4" w:space="0" w:color="auto"/>
              <w:right w:val="single" w:sz="4" w:space="0" w:color="auto"/>
            </w:tcBorders>
            <w:hideMark/>
          </w:tcPr>
          <w:p w14:paraId="19A12679" w14:textId="77777777" w:rsidR="000E1214" w:rsidRDefault="00A87198">
            <w:pPr>
              <w:rPr>
                <w:rFonts w:cs="Arial"/>
              </w:rPr>
            </w:pPr>
            <w:r>
              <w:rPr>
                <w:rFonts w:cs="Arial"/>
              </w:rPr>
              <w:t>outputValueCalc</w:t>
            </w:r>
          </w:p>
        </w:tc>
        <w:tc>
          <w:tcPr>
            <w:tcW w:w="0" w:type="auto"/>
            <w:tcBorders>
              <w:top w:val="single" w:sz="4" w:space="0" w:color="auto"/>
              <w:left w:val="single" w:sz="4" w:space="0" w:color="auto"/>
              <w:bottom w:val="single" w:sz="4" w:space="0" w:color="auto"/>
              <w:right w:val="single" w:sz="4" w:space="0" w:color="auto"/>
            </w:tcBorders>
            <w:hideMark/>
          </w:tcPr>
          <w:p w14:paraId="564DBDF5" w14:textId="77777777" w:rsidR="000E1214" w:rsidRDefault="00A87198">
            <w:pPr>
              <w:rPr>
                <w:rFonts w:cs="Arial"/>
              </w:rPr>
            </w:pPr>
            <w:r>
              <w:rPr>
                <w:rFonts w:cs="Arial"/>
              </w:rPr>
              <w:t>DFDL Expression</w:t>
            </w:r>
          </w:p>
          <w:p w14:paraId="7F7D3D36" w14:textId="77777777" w:rsidR="000E1214" w:rsidRDefault="00A87198">
            <w:pPr>
              <w:rPr>
                <w:rFonts w:cs="Arial"/>
              </w:rPr>
            </w:pPr>
            <w:r>
              <w:rPr>
                <w:rFonts w:cs="Arial"/>
              </w:rPr>
              <w:t>An expression that calculates the value of the current element when unparsing.</w:t>
            </w:r>
          </w:p>
          <w:p w14:paraId="02A23F53" w14:textId="77777777" w:rsidR="000E1214" w:rsidRDefault="00A87198">
            <w:pPr>
              <w:rPr>
                <w:rFonts w:cs="Arial"/>
              </w:rPr>
            </w:pPr>
            <w:r>
              <w:rPr>
                <w:rFonts w:cs="Arial"/>
              </w:rPr>
              <w:t>The element must not be optional nor an array nor be global.</w:t>
            </w:r>
          </w:p>
          <w:p w14:paraId="25640CA0" w14:textId="77777777" w:rsidR="000E1214" w:rsidRDefault="00A87198">
            <w:pPr>
              <w:rPr>
                <w:rFonts w:cs="Arial"/>
              </w:rPr>
            </w:pPr>
            <w:r>
              <w:rPr>
                <w:rFonts w:cs="Arial"/>
              </w:rPr>
              <w:t>It is a Schema Definition Error if the result type of the expression does not conform to the base type of the element.</w:t>
            </w:r>
          </w:p>
          <w:p w14:paraId="0A4515D2" w14:textId="77777777" w:rsidR="000E1214" w:rsidRDefault="00A87198">
            <w:pPr>
              <w:rPr>
                <w:rFonts w:cs="Arial"/>
              </w:rPr>
            </w:pPr>
            <w:r>
              <w:rPr>
                <w:rFonts w:cs="Arial"/>
              </w:rPr>
              <w:t xml:space="preserve">The value created using dfdl:outputValueCalc is validated like any other element value (when validation is enabled). </w:t>
            </w:r>
          </w:p>
          <w:p w14:paraId="1762CC8B" w14:textId="3939CD54" w:rsidR="000E1214" w:rsidRDefault="00A87198">
            <w:pPr>
              <w:rPr>
                <w:rFonts w:cs="Arial"/>
              </w:rPr>
            </w:pPr>
            <w:r>
              <w:rPr>
                <w:rFonts w:cs="Arial"/>
              </w:rPr>
              <w:t xml:space="preserve">The value for the element, if any, in the </w:t>
            </w:r>
            <w:r w:rsidR="00933F0E">
              <w:rPr>
                <w:rFonts w:cs="Arial"/>
              </w:rPr>
              <w:t>Infoset</w:t>
            </w:r>
            <w:r>
              <w:rPr>
                <w:rFonts w:cs="Arial"/>
              </w:rPr>
              <w:t xml:space="preserve"> is ignored.</w:t>
            </w:r>
          </w:p>
          <w:p w14:paraId="444DAD43" w14:textId="77777777" w:rsidR="000E1214" w:rsidRDefault="00A87198">
            <w:pPr>
              <w:rPr>
                <w:rFonts w:cs="Arial"/>
              </w:rPr>
            </w:pPr>
            <w:r>
              <w:rPr>
                <w:rFonts w:cs="Arial"/>
              </w:rPr>
              <w:t>The DFDL expression must not refer to this element nor cause a circular reference to this element. The expression may contain forward references to elements which have not yet been processed</w:t>
            </w:r>
            <w:r>
              <w:t>.</w:t>
            </w:r>
          </w:p>
          <w:p w14:paraId="72FCC917" w14:textId="77777777" w:rsidR="000E1214" w:rsidRDefault="00A87198">
            <w:pPr>
              <w:rPr>
                <w:rFonts w:cs="Arial"/>
              </w:rPr>
            </w:pPr>
            <w:r>
              <w:rPr>
                <w:rFonts w:cs="Arial"/>
              </w:rPr>
              <w:t>It is a Schema Definition Error if dfdl:outputValueCalc is specified on an element which has an XSD fixed or default property.</w:t>
            </w:r>
          </w:p>
          <w:p w14:paraId="66BB6AD1" w14:textId="77777777" w:rsidR="000E1214" w:rsidRDefault="00A87198">
            <w:pPr>
              <w:rPr>
                <w:rFonts w:cs="Arial"/>
              </w:rPr>
            </w:pPr>
            <w:r>
              <w:rPr>
                <w:rFonts w:cs="Arial"/>
              </w:rPr>
              <w:t xml:space="preserve">It is a Schema Definition Error if dfdl:inputValueCalc and dfdl:outputValueCalc are specified on the same element. </w:t>
            </w:r>
          </w:p>
          <w:p w14:paraId="3EFDD0AF" w14:textId="77777777" w:rsidR="000E1214" w:rsidRDefault="00A87198">
            <w:pPr>
              <w:rPr>
                <w:rFonts w:cs="Arial"/>
              </w:rPr>
            </w:pPr>
            <w:r>
              <w:rPr>
                <w:rFonts w:cs="Arial"/>
              </w:rPr>
              <w:t>It is not possible to place this property in scope on a dfdl:format annotation.</w:t>
            </w:r>
          </w:p>
          <w:p w14:paraId="2A3B8D9C" w14:textId="77777777" w:rsidR="000E1214" w:rsidRDefault="00A87198">
            <w:pPr>
              <w:keepNext/>
              <w:rPr>
                <w:rFonts w:cs="Arial"/>
              </w:rPr>
            </w:pPr>
            <w:r>
              <w:rPr>
                <w:rFonts w:cs="Arial"/>
              </w:rPr>
              <w:t>Annotation: dfdl:element</w:t>
            </w:r>
          </w:p>
        </w:tc>
      </w:tr>
    </w:tbl>
    <w:p w14:paraId="2A58BEEB" w14:textId="38372C45" w:rsidR="000E1214" w:rsidRDefault="00A87198">
      <w:pPr>
        <w:pStyle w:val="Caption"/>
      </w:pPr>
      <w:r>
        <w:t xml:space="preserve">Table </w:t>
      </w:r>
      <w:fldSimple w:instr=" SEQ Table \* ARABIC ">
        <w:r w:rsidR="008A37A6">
          <w:rPr>
            <w:noProof/>
          </w:rPr>
          <w:t>53</w:t>
        </w:r>
      </w:fldSimple>
      <w:r>
        <w:t xml:space="preserve"> Calculated Value Properties</w:t>
      </w:r>
    </w:p>
    <w:p w14:paraId="29A111AB" w14:textId="77777777" w:rsidR="000E1214" w:rsidRDefault="00A87198" w:rsidP="00B31DA3">
      <w:pPr>
        <w:pStyle w:val="Heading2"/>
      </w:pPr>
      <w:bookmarkStart w:id="11712" w:name="_Toc199516357"/>
      <w:bookmarkStart w:id="11713" w:name="_Toc243112862"/>
      <w:bookmarkStart w:id="11714" w:name="_Toc349042819"/>
      <w:bookmarkStart w:id="11715" w:name="_Toc53134164"/>
      <w:r>
        <w:t>Example: 2d Nested Array</w:t>
      </w:r>
      <w:bookmarkEnd w:id="11712"/>
      <w:bookmarkEnd w:id="11713"/>
      <w:bookmarkEnd w:id="11714"/>
      <w:bookmarkEnd w:id="11715"/>
    </w:p>
    <w:p w14:paraId="232F8DDC" w14:textId="77777777" w:rsidR="000E1214" w:rsidRDefault="00A87198">
      <w:r>
        <w:t>Consider this simple example. The data stream contains two elements giving the number of rows and number of columns of an array of numbers. The representation of the array is stored after these two elements.</w:t>
      </w:r>
    </w:p>
    <w:p w14:paraId="7262085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 name="array"&gt;</w:t>
      </w:r>
    </w:p>
    <w:p w14:paraId="35E7B0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dfdl:initiator="" &gt;</w:t>
      </w:r>
    </w:p>
    <w:p w14:paraId="1470BAA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3B482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dfdl:hiddenGroupRef="tns:hiddenArrayCounts"/&gt;</w:t>
      </w:r>
    </w:p>
    <w:p w14:paraId="7F0574D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0F6162E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name="rows" maxOccurs="unbounded" </w:t>
      </w:r>
    </w:p>
    <w:p w14:paraId="261D2F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 </w:t>
      </w:r>
    </w:p>
    <w:p w14:paraId="48A424A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../nrows }"&gt;</w:t>
      </w:r>
    </w:p>
    <w:p w14:paraId="5C1FD7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4CA8288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6A27793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name="cols" type="xs:float" maxOccurs="unbounded"</w:t>
      </w:r>
    </w:p>
    <w:p w14:paraId="076219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5972B05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dfdl:occursCount=" { ../../ncols } " /&gt;</w:t>
      </w:r>
    </w:p>
    <w:p w14:paraId="1FE4BB8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24F9DD9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&lt;/xs:complexType&gt;</w:t>
      </w:r>
    </w:p>
    <w:p w14:paraId="20B5C2C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       </w:t>
      </w:r>
    </w:p>
    <w:p w14:paraId="77FDB0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w:t>
      </w:r>
    </w:p>
    <w:p w14:paraId="5A74428C" w14:textId="77777777" w:rsidR="000E1214" w:rsidRDefault="00A87198">
      <w:pPr>
        <w:pStyle w:val="Codeblock0"/>
        <w:pBdr>
          <w:top w:val="single" w:sz="4" w:space="1" w:color="auto"/>
          <w:left w:val="single" w:sz="4" w:space="4" w:color="auto"/>
          <w:bottom w:val="single" w:sz="4" w:space="1" w:color="auto"/>
          <w:right w:val="single" w:sz="4" w:space="4" w:color="auto"/>
        </w:pBdr>
      </w:pPr>
      <w:r>
        <w:t>&lt;/xs:complexType&gt;</w:t>
      </w:r>
    </w:p>
    <w:p w14:paraId="3929D6CB"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1521ECB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name="hiddenArrayCounts" &gt; </w:t>
      </w:r>
      <w:r>
        <w:br/>
        <w:t>  &lt;xs:sequence&gt;</w:t>
      </w:r>
    </w:p>
    <w:p w14:paraId="5183AA9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name="nrows" type="xs:unsignedInt" </w:t>
      </w:r>
    </w:p>
    <w:p w14:paraId="4334F2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615AEFA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78A9FE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count(../rows) }"/&gt;</w:t>
      </w:r>
    </w:p>
    <w:p w14:paraId="2C99B8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name="ncols" type="xs:unsignedInt" </w:t>
      </w:r>
    </w:p>
    <w:p w14:paraId="204452D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782B9D0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dfdl:lengthKind="implicit" </w:t>
      </w:r>
    </w:p>
    <w:p w14:paraId="3C34375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w:t>
      </w:r>
    </w:p>
    <w:p w14:paraId="3A3AD83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if ( count(../rows) ge 1 )</w:t>
      </w:r>
    </w:p>
    <w:p w14:paraId="7E84D1B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w:t>
      </w:r>
    </w:p>
    <w:p w14:paraId="486EA5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count(../rows[1]/cols) </w:t>
      </w:r>
    </w:p>
    <w:p w14:paraId="57BF1E3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59F7282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0</w:t>
      </w:r>
    </w:p>
    <w:p w14:paraId="79CC49E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}"/&gt;</w:t>
      </w:r>
    </w:p>
    <w:p w14:paraId="2D3B94F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1CF436A" w14:textId="77777777" w:rsidR="000E1214" w:rsidRDefault="00A87198">
      <w:r>
        <w:t>In the example above we see that there are two hidden elements named '</w:t>
      </w:r>
      <w:proofErr w:type="spellStart"/>
      <w:r>
        <w:t>nrows</w:t>
      </w:r>
      <w:proofErr w:type="spellEnd"/>
      <w:r>
        <w:t>' and '</w:t>
      </w:r>
      <w:proofErr w:type="spellStart"/>
      <w:r>
        <w:t>ncols</w:t>
      </w:r>
      <w:proofErr w:type="spellEnd"/>
      <w:r>
        <w:t>'. These hidden elements' values are computed when unparsing from the number of occurrences in the 'rows' and 'cols' repeating elements. The 'rows' and 'cols' repeating elements number of occurrences are computed when parsing from the hidden elements '</w:t>
      </w:r>
      <w:proofErr w:type="spellStart"/>
      <w:r>
        <w:t>nrows</w:t>
      </w:r>
      <w:proofErr w:type="spellEnd"/>
      <w:r>
        <w:t>' and '</w:t>
      </w:r>
      <w:proofErr w:type="spellStart"/>
      <w:r>
        <w:t>ncols</w:t>
      </w:r>
      <w:proofErr w:type="spellEnd"/>
      <w:r>
        <w:t xml:space="preserve">'. </w:t>
      </w:r>
    </w:p>
    <w:p w14:paraId="675A185D" w14:textId="77777777" w:rsidR="000E1214" w:rsidRDefault="00A87198" w:rsidP="00B31DA3">
      <w:pPr>
        <w:pStyle w:val="Heading2"/>
      </w:pPr>
      <w:bookmarkStart w:id="11716" w:name="_Toc322911716"/>
      <w:bookmarkStart w:id="11717" w:name="_Toc322912255"/>
      <w:bookmarkStart w:id="11718" w:name="_Toc329093116"/>
      <w:bookmarkStart w:id="11719" w:name="_Toc332701629"/>
      <w:bookmarkStart w:id="11720" w:name="_Toc332701933"/>
      <w:bookmarkStart w:id="11721" w:name="_Toc332711732"/>
      <w:bookmarkStart w:id="11722" w:name="_Toc332712034"/>
      <w:bookmarkStart w:id="11723" w:name="_Toc332712335"/>
      <w:bookmarkStart w:id="11724" w:name="_Toc332724251"/>
      <w:bookmarkStart w:id="11725" w:name="_Toc332724551"/>
      <w:bookmarkStart w:id="11726" w:name="_Toc341102847"/>
      <w:bookmarkStart w:id="11727" w:name="_Toc347241582"/>
      <w:bookmarkStart w:id="11728" w:name="_Toc347744775"/>
      <w:bookmarkStart w:id="11729" w:name="_Toc348984558"/>
      <w:bookmarkStart w:id="11730" w:name="_Toc348984863"/>
      <w:bookmarkStart w:id="11731" w:name="_Toc349038027"/>
      <w:bookmarkStart w:id="11732" w:name="_Toc349038329"/>
      <w:bookmarkStart w:id="11733" w:name="_Toc349042820"/>
      <w:bookmarkStart w:id="11734" w:name="_Toc349642233"/>
      <w:bookmarkStart w:id="11735" w:name="_Toc351912942"/>
      <w:bookmarkStart w:id="11736" w:name="_Toc351914963"/>
      <w:bookmarkStart w:id="11737" w:name="_Toc351915429"/>
      <w:bookmarkStart w:id="11738" w:name="_Toc361231527"/>
      <w:bookmarkStart w:id="11739" w:name="_Toc361232053"/>
      <w:bookmarkStart w:id="11740" w:name="_Toc362445351"/>
      <w:bookmarkStart w:id="11741" w:name="_Toc363909318"/>
      <w:bookmarkStart w:id="11742" w:name="_Toc364463744"/>
      <w:bookmarkStart w:id="11743" w:name="_Toc366078348"/>
      <w:bookmarkStart w:id="11744" w:name="_Toc366078963"/>
      <w:bookmarkStart w:id="11745" w:name="_Toc366079948"/>
      <w:bookmarkStart w:id="11746" w:name="_Toc366080560"/>
      <w:bookmarkStart w:id="11747" w:name="_Toc366081169"/>
      <w:bookmarkStart w:id="11748" w:name="_Toc366505509"/>
      <w:bookmarkStart w:id="11749" w:name="_Toc366508878"/>
      <w:bookmarkStart w:id="11750" w:name="_Toc366513379"/>
      <w:bookmarkStart w:id="11751" w:name="_Toc366574568"/>
      <w:bookmarkStart w:id="11752" w:name="_Toc366578361"/>
      <w:bookmarkStart w:id="11753" w:name="_Toc366578955"/>
      <w:bookmarkStart w:id="11754" w:name="_Toc366579547"/>
      <w:bookmarkStart w:id="11755" w:name="_Toc366580138"/>
      <w:bookmarkStart w:id="11756" w:name="_Toc366580730"/>
      <w:bookmarkStart w:id="11757" w:name="_Toc366581321"/>
      <w:bookmarkStart w:id="11758" w:name="_Toc366581913"/>
      <w:bookmarkStart w:id="11759" w:name="_Toc199516358"/>
      <w:bookmarkStart w:id="11760" w:name="_Toc243112863"/>
      <w:bookmarkStart w:id="11761" w:name="_Toc349042821"/>
      <w:bookmarkStart w:id="11762" w:name="_Toc53134165"/>
      <w:bookmarkEnd w:id="11716"/>
      <w:bookmarkEnd w:id="11717"/>
      <w:bookmarkEnd w:id="11718"/>
      <w:bookmarkEnd w:id="11719"/>
      <w:bookmarkEnd w:id="11720"/>
      <w:bookmarkEnd w:id="11721"/>
      <w:bookmarkEnd w:id="11722"/>
      <w:bookmarkEnd w:id="11723"/>
      <w:bookmarkEnd w:id="11724"/>
      <w:bookmarkEnd w:id="11725"/>
      <w:bookmarkEnd w:id="11726"/>
      <w:bookmarkEnd w:id="11727"/>
      <w:bookmarkEnd w:id="11728"/>
      <w:bookmarkEnd w:id="11729"/>
      <w:bookmarkEnd w:id="11730"/>
      <w:bookmarkEnd w:id="11731"/>
      <w:bookmarkEnd w:id="11732"/>
      <w:bookmarkEnd w:id="11733"/>
      <w:bookmarkEnd w:id="11734"/>
      <w:bookmarkEnd w:id="11735"/>
      <w:bookmarkEnd w:id="11736"/>
      <w:bookmarkEnd w:id="11737"/>
      <w:bookmarkEnd w:id="11738"/>
      <w:bookmarkEnd w:id="11739"/>
      <w:bookmarkEnd w:id="11740"/>
      <w:bookmarkEnd w:id="11741"/>
      <w:bookmarkEnd w:id="11742"/>
      <w:bookmarkEnd w:id="11743"/>
      <w:bookmarkEnd w:id="11744"/>
      <w:bookmarkEnd w:id="11745"/>
      <w:bookmarkEnd w:id="11746"/>
      <w:bookmarkEnd w:id="11747"/>
      <w:bookmarkEnd w:id="11748"/>
      <w:bookmarkEnd w:id="11749"/>
      <w:bookmarkEnd w:id="11750"/>
      <w:bookmarkEnd w:id="11751"/>
      <w:bookmarkEnd w:id="11752"/>
      <w:bookmarkEnd w:id="11753"/>
      <w:bookmarkEnd w:id="11754"/>
      <w:bookmarkEnd w:id="11755"/>
      <w:bookmarkEnd w:id="11756"/>
      <w:bookmarkEnd w:id="11757"/>
      <w:bookmarkEnd w:id="11758"/>
      <w:r>
        <w:t>Example: Three-Byte Date</w:t>
      </w:r>
      <w:bookmarkEnd w:id="11759"/>
      <w:bookmarkEnd w:id="11760"/>
      <w:bookmarkEnd w:id="11761"/>
      <w:bookmarkEnd w:id="11762"/>
    </w:p>
    <w:p w14:paraId="0665A658" w14:textId="77777777" w:rsidR="000E1214" w:rsidRDefault="00A87198">
      <w:r>
        <w:t>Logically, the data is a date.</w:t>
      </w:r>
    </w:p>
    <w:p w14:paraId="04AB296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Arial Unicode MS"/>
        </w:rPr>
      </w:pPr>
      <w:r>
        <w:rPr>
          <w:rFonts w:eastAsia="Arial Unicode MS"/>
        </w:rPr>
        <w:t>&lt;xs:element name="d" type="date"/&gt;</w:t>
      </w:r>
    </w:p>
    <w:p w14:paraId="356121ED" w14:textId="77777777" w:rsidR="000E1214" w:rsidRDefault="00A87198">
      <w:r>
        <w:t xml:space="preserve">Physically, it is stored as 3 single byte integers. </w:t>
      </w:r>
    </w:p>
    <w:p w14:paraId="6A5F4714" w14:textId="77777777" w:rsidR="000E1214" w:rsidRDefault="00A87198">
      <w:r>
        <w:t>The format of this data is expressed as this schema:</w:t>
      </w:r>
    </w:p>
    <w:p w14:paraId="6436BD2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 dfdl:representation="binary"&gt;</w:t>
      </w:r>
    </w:p>
    <w:p w14:paraId="2302864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32E67C8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4F452BD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BB022F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1F3B00C1" w14:textId="47C46FF5" w:rsidR="000E1214" w:rsidRDefault="00A87198">
      <w:pPr>
        <w:rPr>
          <w:rFonts w:eastAsia="MS PGothic"/>
        </w:rPr>
      </w:pPr>
      <w:r>
        <w:rPr>
          <w:rFonts w:eastAsia="MS PGothic"/>
        </w:rPr>
        <w:t xml:space="preserve">This physical representation can be hidden so that it does not become part of the </w:t>
      </w:r>
      <w:r w:rsidR="00933F0E">
        <w:rPr>
          <w:rFonts w:eastAsia="MS PGothic"/>
        </w:rPr>
        <w:t>Infoset</w:t>
      </w:r>
      <w:r>
        <w:rPr>
          <w:rFonts w:eastAsia="MS PGothic"/>
        </w:rPr>
        <w:t>:</w:t>
      </w:r>
    </w:p>
    <w:p w14:paraId="3598B27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3E0394F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2A7591E2" w14:textId="77777777" w:rsidR="000E1214" w:rsidRDefault="000E1214">
      <w:pPr>
        <w:pStyle w:val="Codeblock0"/>
        <w:pBdr>
          <w:top w:val="single" w:sz="4" w:space="1" w:color="auto"/>
          <w:left w:val="single" w:sz="4" w:space="4" w:color="auto"/>
          <w:bottom w:val="single" w:sz="4" w:space="1" w:color="auto"/>
          <w:right w:val="single" w:sz="4" w:space="4" w:color="auto"/>
        </w:pBdr>
        <w:rPr>
          <w:rFonts w:eastAsia="MS PGothic"/>
        </w:rPr>
      </w:pPr>
    </w:p>
    <w:p w14:paraId="7B6A44A5"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 type="date"&gt; </w:t>
      </w:r>
    </w:p>
    <w:p w14:paraId="36D85AF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w:t>
      </w:r>
    </w:p>
    <w:p w14:paraId="2526744C"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4F4854C9"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4E9804F"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CEC0FA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7721089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4952F5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E96756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3D23E21D"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24A6549E"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1C090253"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20AAE4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57022FC7"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9EFD3A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5097E99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6EE90E9C" w14:textId="77777777" w:rsidR="000E1214" w:rsidRDefault="00A87198">
      <w:r>
        <w:t>A calculation can be used to compute the logical date element 'd' from the physical '</w:t>
      </w:r>
      <w:proofErr w:type="spellStart"/>
      <w:r>
        <w:t>pdate</w:t>
      </w:r>
      <w:proofErr w:type="spellEnd"/>
      <w:r>
        <w:t>' when parsing:</w:t>
      </w:r>
    </w:p>
    <w:p w14:paraId="7DE25ED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705C8A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hidden pdate here ...</w:t>
      </w:r>
    </w:p>
    <w:p w14:paraId="29423BA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F7B09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753F584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1A2B066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FA11FB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634B87B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63A1C9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50BDF2C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22186E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1E4F32C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F5C4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7243E372"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1798161"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1D652E8C"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DB76F3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1131D62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3FF1CC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3A40CEA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345CF6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0832E60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3B08B0B"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p>
    <w:p w14:paraId="46D2E44F"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238D9733" w14:textId="77777777" w:rsidR="000E1214" w:rsidRDefault="00A87198">
      <w:pPr>
        <w:rPr>
          <w:rFonts w:cs="Arial"/>
        </w:rPr>
      </w:pPr>
      <w:r>
        <w:rPr>
          <w:rFonts w:cs="Arial"/>
        </w:rPr>
        <w:t xml:space="preserve">The expression above assembles a string resembling, for example, "2005-12-17" or "1957-3-9" which is the string representation of a date that is acceptable to the </w:t>
      </w:r>
      <w:r>
        <w:rPr>
          <w:rStyle w:val="CodeCharacter"/>
          <w:rFonts w:cs="Times New Roman"/>
          <w:sz w:val="20"/>
        </w:rPr>
        <w:t>fn:date</w:t>
      </w:r>
      <w:r>
        <w:rPr>
          <w:rFonts w:cs="Arial"/>
        </w:rPr>
        <w:t xml:space="preserve"> constructor function. The hidden element </w:t>
      </w:r>
      <w:r>
        <w:rPr>
          <w:rStyle w:val="CodeCharacter"/>
          <w:rFonts w:cs="Times New Roman"/>
          <w:sz w:val="20"/>
        </w:rPr>
        <w:t>'</w:t>
      </w:r>
      <w:proofErr w:type="spellStart"/>
      <w:r>
        <w:rPr>
          <w:rStyle w:val="CodeCharacter"/>
          <w:rFonts w:cs="Times New Roman"/>
          <w:sz w:val="20"/>
        </w:rPr>
        <w:t>pdate</w:t>
      </w:r>
      <w:proofErr w:type="spellEnd"/>
      <w:r>
        <w:rPr>
          <w:rStyle w:val="CodeCharacter"/>
          <w:rFonts w:cs="Times New Roman"/>
          <w:sz w:val="20"/>
        </w:rPr>
        <w:t>'</w:t>
      </w:r>
      <w:r>
        <w:rPr>
          <w:rFonts w:cs="Arial"/>
        </w:rPr>
        <w:t xml:space="preserve"> is referenced by relative paths. The expression </w:t>
      </w:r>
      <w:r>
        <w:rPr>
          <w:rStyle w:val="CodeCharacter"/>
          <w:rFonts w:cs="Times New Roman"/>
          <w:sz w:val="20"/>
        </w:rPr>
        <w:t>'../</w:t>
      </w:r>
      <w:proofErr w:type="spellStart"/>
      <w:r>
        <w:rPr>
          <w:rStyle w:val="CodeCharacter"/>
          <w:rFonts w:cs="Times New Roman"/>
          <w:sz w:val="20"/>
        </w:rPr>
        <w:t>pdate</w:t>
      </w:r>
      <w:proofErr w:type="spellEnd"/>
      <w:r>
        <w:rPr>
          <w:rStyle w:val="CodeCharacter"/>
          <w:rFonts w:cs="Times New Roman"/>
          <w:sz w:val="20"/>
        </w:rPr>
        <w:t>/</w:t>
      </w:r>
      <w:proofErr w:type="spellStart"/>
      <w:r>
        <w:rPr>
          <w:rStyle w:val="CodeCharacter"/>
          <w:rFonts w:cs="Times New Roman"/>
          <w:sz w:val="20"/>
        </w:rPr>
        <w:t>yy</w:t>
      </w:r>
      <w:proofErr w:type="spellEnd"/>
      <w:r>
        <w:rPr>
          <w:rStyle w:val="CodeCharacter"/>
          <w:rFonts w:cs="Times New Roman"/>
          <w:sz w:val="20"/>
        </w:rPr>
        <w:t>'</w:t>
      </w:r>
      <w:r>
        <w:rPr>
          <w:rFonts w:cs="Arial"/>
        </w:rPr>
        <w:t xml:space="preserve"> accesses an element of type </w:t>
      </w:r>
      <w:r>
        <w:rPr>
          <w:rStyle w:val="CodeCharacter"/>
          <w:rFonts w:cs="Times New Roman"/>
          <w:sz w:val="20"/>
        </w:rPr>
        <w:t>'int'</w:t>
      </w:r>
      <w:r>
        <w:rPr>
          <w:rFonts w:cs="Arial"/>
        </w:rPr>
        <w:t xml:space="preserve">, and the </w:t>
      </w:r>
      <w:r>
        <w:rPr>
          <w:rStyle w:val="CodeCharacter"/>
          <w:rFonts w:cs="Times New Roman"/>
          <w:sz w:val="20"/>
        </w:rPr>
        <w:t>xs:string</w:t>
      </w:r>
      <w:r>
        <w:rPr>
          <w:rFonts w:cs="Arial"/>
        </w:rPr>
        <w:t xml:space="preserve"> constructor function turns it into an integer. </w:t>
      </w:r>
    </w:p>
    <w:p w14:paraId="09EE339B" w14:textId="77777777" w:rsidR="000E1214" w:rsidRDefault="00A87198">
      <w:r>
        <w:t>Finally, we must handle the unparse case where the physical layer is computed from the logical layer:</w:t>
      </w:r>
    </w:p>
    <w:p w14:paraId="123E7E01"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 dfdl:representation="binary"</w:t>
      </w:r>
    </w:p>
    <w:p w14:paraId="0274A4C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name="mm" type="byte"</w:t>
      </w:r>
    </w:p>
    <w:p w14:paraId="4FE2843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fn:month-from-date(../d) }" /&gt;</w:t>
      </w:r>
    </w:p>
    <w:p w14:paraId="3FF8147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name="dd" type="byte"</w:t>
      </w:r>
    </w:p>
    <w:p w14:paraId="2B36173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fn:day-from-date(../d) }" /&gt;</w:t>
      </w:r>
    </w:p>
    <w:p w14:paraId="55244CE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name="yy" type="byte"</w:t>
      </w:r>
    </w:p>
    <w:p w14:paraId="6CA60F4E"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dfdl:outputValueCalc="{ fn:year-from-date(../d) idivmod 100 }"/&gt;</w:t>
      </w:r>
    </w:p>
    <w:p w14:paraId="39A60CB0"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32417E66" w14:textId="77777777" w:rsidR="000E1214" w:rsidRDefault="00A87198">
      <w:r>
        <w:t>The entire example in one place:</w:t>
      </w:r>
    </w:p>
    <w:p w14:paraId="159AED51"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738F033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507BE139"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3B7C2C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25B2376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4105287D"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7DEF1FB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59A0CDA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 </w:t>
      </w:r>
    </w:p>
    <w:p w14:paraId="08FE6A9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234C046A"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 ../pdate/yy gt 9 ) </w:t>
      </w:r>
    </w:p>
    <w:p w14:paraId="36521D04"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then xs:string(../pdate/yy) </w:t>
      </w:r>
    </w:p>
    <w:p w14:paraId="072FF960"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 fn:concat("0",</w:t>
      </w:r>
    </w:p>
    <w:p w14:paraId="567E7FF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xs:string(../pdate/yy)),   </w:t>
      </w:r>
    </w:p>
    <w:p w14:paraId="4DFFE10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6C68892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xs:string(../pdate/mm),</w:t>
      </w:r>
    </w:p>
    <w:p w14:paraId="0162A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4075691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xs:string(../pdate/dd)))</w:t>
      </w:r>
    </w:p>
    <w:p w14:paraId="734D558B"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w:t>
      </w:r>
    </w:p>
    <w:p w14:paraId="78D7B80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&lt;/dfdl:property&gt;</w:t>
      </w:r>
    </w:p>
    <w:p w14:paraId="06BB81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&lt;/dfdl:element&gt;</w:t>
      </w:r>
    </w:p>
    <w:p w14:paraId="6270EFD8"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1AE0A0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&lt;/xs:element&gt;</w:t>
      </w:r>
    </w:p>
    <w:p w14:paraId="2CC3C992"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r>
        <w:t>...</w:t>
      </w:r>
    </w:p>
    <w:p w14:paraId="6E18B8C2" w14:textId="77777777" w:rsidR="000E1214" w:rsidRDefault="00A87198">
      <w:pPr>
        <w:pStyle w:val="Codeblock0"/>
        <w:pBdr>
          <w:top w:val="single" w:sz="4" w:space="1" w:color="auto"/>
          <w:left w:val="single" w:sz="4" w:space="4" w:color="auto"/>
          <w:bottom w:val="single" w:sz="4" w:space="1" w:color="auto"/>
          <w:right w:val="single" w:sz="4" w:space="4" w:color="auto"/>
        </w:pBdr>
      </w:pPr>
      <w:r>
        <w:t>&lt;/xs:sequence&gt;</w:t>
      </w:r>
    </w:p>
    <w:p w14:paraId="4574D8B2" w14:textId="77777777" w:rsidR="000E1214" w:rsidRDefault="000E1214">
      <w:pPr>
        <w:pStyle w:val="Codeblock0"/>
        <w:pBdr>
          <w:top w:val="single" w:sz="4" w:space="1" w:color="auto"/>
          <w:left w:val="single" w:sz="4" w:space="4" w:color="auto"/>
          <w:bottom w:val="single" w:sz="4" w:space="1" w:color="auto"/>
          <w:right w:val="single" w:sz="4" w:space="4" w:color="auto"/>
        </w:pBdr>
      </w:pPr>
    </w:p>
    <w:p w14:paraId="2EAA05FF"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4BB4DF9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74F2FA3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8765066"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5DF71DE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w:t>
      </w:r>
    </w:p>
    <w:p w14:paraId="6C437112"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fn:month-from-date(../d) }" /&gt;</w:t>
      </w:r>
    </w:p>
    <w:p w14:paraId="7255C249"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w:t>
      </w:r>
    </w:p>
    <w:p w14:paraId="5F0B695F"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fn:day-from-date(../d) }" /&gt;</w:t>
      </w:r>
    </w:p>
    <w:p w14:paraId="53D64F48"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w:t>
      </w:r>
    </w:p>
    <w:p w14:paraId="5FAC5AF7" w14:textId="77777777" w:rsidR="000E1214" w:rsidRDefault="00A87198">
      <w:pPr>
        <w:pStyle w:val="Codeblock0"/>
        <w:pBdr>
          <w:top w:val="single" w:sz="4" w:space="1" w:color="auto"/>
          <w:left w:val="single" w:sz="4" w:space="4" w:color="auto"/>
          <w:bottom w:val="single" w:sz="4" w:space="1" w:color="auto"/>
          <w:right w:val="single" w:sz="4" w:space="4" w:color="auto"/>
        </w:pBdr>
      </w:pPr>
      <w:r>
        <w:rPr>
          <w:rFonts w:eastAsia="MS PGothic"/>
        </w:rPr>
        <w:t xml:space="preserve">                 dfdl:outputValueCalc="{ fn:year-from-date(../d)</w:t>
      </w:r>
      <w:r>
        <w:t xml:space="preserve"> idivmod 100 }" /&gt;</w:t>
      </w:r>
    </w:p>
    <w:p w14:paraId="722A9F74"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68340A4B"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2F7BC17A" w14:textId="77777777" w:rsidR="000E1214" w:rsidRDefault="00A87198">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39D670E7" w14:textId="1077264C" w:rsidR="000E1214" w:rsidRDefault="00A87198">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72B61FBD" w14:textId="77777777" w:rsidR="000E1214" w:rsidRDefault="00A87198">
      <w:r>
        <w:t xml:space="preserve">The above sequence contains logically only a single date element. </w:t>
      </w:r>
    </w:p>
    <w:p w14:paraId="1C672E03" w14:textId="489E8CFB" w:rsidR="00D23462" w:rsidRDefault="0052761A" w:rsidP="00B31DA3">
      <w:pPr>
        <w:pStyle w:val="Heading1"/>
      </w:pPr>
      <w:bookmarkStart w:id="11763" w:name="_Toc322911718"/>
      <w:bookmarkStart w:id="11764" w:name="_Toc322912257"/>
      <w:bookmarkStart w:id="11765" w:name="_Toc329093118"/>
      <w:bookmarkStart w:id="11766" w:name="_Toc332701631"/>
      <w:bookmarkStart w:id="11767" w:name="_Toc332701935"/>
      <w:bookmarkStart w:id="11768" w:name="_Toc332711734"/>
      <w:bookmarkStart w:id="11769" w:name="_Toc332712036"/>
      <w:bookmarkStart w:id="11770" w:name="_Toc332712337"/>
      <w:bookmarkStart w:id="11771" w:name="_Toc332724253"/>
      <w:bookmarkStart w:id="11772" w:name="_Toc332724553"/>
      <w:bookmarkStart w:id="11773" w:name="_Toc341102849"/>
      <w:bookmarkStart w:id="11774" w:name="_Toc347241584"/>
      <w:bookmarkStart w:id="11775" w:name="_Toc347744777"/>
      <w:bookmarkStart w:id="11776" w:name="_Toc348984560"/>
      <w:bookmarkStart w:id="11777" w:name="_Toc348984865"/>
      <w:bookmarkStart w:id="11778" w:name="_Toc349038029"/>
      <w:bookmarkStart w:id="11779" w:name="_Toc349038331"/>
      <w:bookmarkStart w:id="11780" w:name="_Toc349042822"/>
      <w:bookmarkStart w:id="11781" w:name="_Toc349642235"/>
      <w:bookmarkStart w:id="11782" w:name="_Toc351912944"/>
      <w:bookmarkStart w:id="11783" w:name="_Toc351914965"/>
      <w:bookmarkStart w:id="11784" w:name="_Toc351915431"/>
      <w:bookmarkStart w:id="11785" w:name="_Toc361231529"/>
      <w:bookmarkStart w:id="11786" w:name="_Toc361232055"/>
      <w:bookmarkStart w:id="11787" w:name="_Toc362445353"/>
      <w:bookmarkStart w:id="11788" w:name="_Toc363909320"/>
      <w:bookmarkStart w:id="11789" w:name="_Toc364463746"/>
      <w:bookmarkStart w:id="11790" w:name="_Toc366078350"/>
      <w:bookmarkStart w:id="11791" w:name="_Toc366078965"/>
      <w:bookmarkStart w:id="11792" w:name="_Toc366079950"/>
      <w:bookmarkStart w:id="11793" w:name="_Toc366080562"/>
      <w:bookmarkStart w:id="11794" w:name="_Toc366081171"/>
      <w:bookmarkStart w:id="11795" w:name="_Toc366505511"/>
      <w:bookmarkStart w:id="11796" w:name="_Toc366508880"/>
      <w:bookmarkStart w:id="11797" w:name="_Toc366513381"/>
      <w:bookmarkStart w:id="11798" w:name="_Toc366574570"/>
      <w:bookmarkStart w:id="11799" w:name="_Toc366578363"/>
      <w:bookmarkStart w:id="11800" w:name="_Toc366578957"/>
      <w:bookmarkStart w:id="11801" w:name="_Toc366579549"/>
      <w:bookmarkStart w:id="11802" w:name="_Toc366580140"/>
      <w:bookmarkStart w:id="11803" w:name="_Toc366580732"/>
      <w:bookmarkStart w:id="11804" w:name="_Toc366581323"/>
      <w:bookmarkStart w:id="11805" w:name="_Toc366581915"/>
      <w:bookmarkStart w:id="11806" w:name="_Toc322911719"/>
      <w:bookmarkStart w:id="11807" w:name="_Toc322912258"/>
      <w:bookmarkStart w:id="11808" w:name="_Toc329093119"/>
      <w:bookmarkStart w:id="11809" w:name="_Toc332701632"/>
      <w:bookmarkStart w:id="11810" w:name="_Toc332701936"/>
      <w:bookmarkStart w:id="11811" w:name="_Toc332711735"/>
      <w:bookmarkStart w:id="11812" w:name="_Toc332712037"/>
      <w:bookmarkStart w:id="11813" w:name="_Toc332712338"/>
      <w:bookmarkStart w:id="11814" w:name="_Toc332724254"/>
      <w:bookmarkStart w:id="11815" w:name="_Toc332724554"/>
      <w:bookmarkStart w:id="11816" w:name="_Toc341102850"/>
      <w:bookmarkStart w:id="11817" w:name="_Toc347241585"/>
      <w:bookmarkStart w:id="11818" w:name="_Toc347744778"/>
      <w:bookmarkStart w:id="11819" w:name="_Toc348984561"/>
      <w:bookmarkStart w:id="11820" w:name="_Toc348984866"/>
      <w:bookmarkStart w:id="11821" w:name="_Toc349038030"/>
      <w:bookmarkStart w:id="11822" w:name="_Toc349038332"/>
      <w:bookmarkStart w:id="11823" w:name="_Toc349042823"/>
      <w:bookmarkStart w:id="11824" w:name="_Toc349642236"/>
      <w:bookmarkStart w:id="11825" w:name="_Toc351912945"/>
      <w:bookmarkStart w:id="11826" w:name="_Toc351914966"/>
      <w:bookmarkStart w:id="11827" w:name="_Toc351915432"/>
      <w:bookmarkStart w:id="11828" w:name="_Toc361231530"/>
      <w:bookmarkStart w:id="11829" w:name="_Toc361232056"/>
      <w:bookmarkStart w:id="11830" w:name="_Toc362445354"/>
      <w:bookmarkStart w:id="11831" w:name="_Toc363909321"/>
      <w:bookmarkStart w:id="11832" w:name="_Toc364463747"/>
      <w:bookmarkStart w:id="11833" w:name="_Toc366078351"/>
      <w:bookmarkStart w:id="11834" w:name="_Toc366078966"/>
      <w:bookmarkStart w:id="11835" w:name="_Toc366079951"/>
      <w:bookmarkStart w:id="11836" w:name="_Toc366080563"/>
      <w:bookmarkStart w:id="11837" w:name="_Toc366081172"/>
      <w:bookmarkStart w:id="11838" w:name="_Toc366505512"/>
      <w:bookmarkStart w:id="11839" w:name="_Toc366508881"/>
      <w:bookmarkStart w:id="11840" w:name="_Toc366513382"/>
      <w:bookmarkStart w:id="11841" w:name="_Toc366574571"/>
      <w:bookmarkStart w:id="11842" w:name="_Toc366578364"/>
      <w:bookmarkStart w:id="11843" w:name="_Toc366578958"/>
      <w:bookmarkStart w:id="11844" w:name="_Toc366579550"/>
      <w:bookmarkStart w:id="11845" w:name="_Toc366580141"/>
      <w:bookmarkStart w:id="11846" w:name="_Toc366580733"/>
      <w:bookmarkStart w:id="11847" w:name="_Toc366581324"/>
      <w:bookmarkStart w:id="11848" w:name="_Toc366581916"/>
      <w:bookmarkStart w:id="11849" w:name="_Toc234993996"/>
      <w:bookmarkStart w:id="11850" w:name="_Toc234994000"/>
      <w:bookmarkStart w:id="11851" w:name="_Toc184192066"/>
      <w:bookmarkStart w:id="11852" w:name="_Toc184210610"/>
      <w:bookmarkStart w:id="11853" w:name="_Toc184192068"/>
      <w:bookmarkStart w:id="11854" w:name="_Toc184210612"/>
      <w:bookmarkStart w:id="11855" w:name="_Toc184192078"/>
      <w:bookmarkStart w:id="11856" w:name="_Toc184210622"/>
      <w:bookmarkStart w:id="11857" w:name="_Toc184192081"/>
      <w:bookmarkStart w:id="11858" w:name="_Toc184210625"/>
      <w:bookmarkStart w:id="11859" w:name="_Toc184192089"/>
      <w:bookmarkStart w:id="11860" w:name="_Toc184210633"/>
      <w:bookmarkStart w:id="11861" w:name="_DFDL_Expression_Language"/>
      <w:bookmarkStart w:id="11862" w:name="_Ref39164965"/>
      <w:bookmarkStart w:id="11863" w:name="_Ref39164981"/>
      <w:bookmarkStart w:id="11864" w:name="_Ref161836873"/>
      <w:bookmarkStart w:id="11865" w:name="_Toc177399137"/>
      <w:bookmarkStart w:id="11866" w:name="_Toc175057424"/>
      <w:bookmarkStart w:id="11867" w:name="_Toc199516365"/>
      <w:bookmarkStart w:id="11868" w:name="_Toc194984026"/>
      <w:bookmarkStart w:id="11869" w:name="_Toc243112869"/>
      <w:bookmarkStart w:id="11870" w:name="_Ref250486450"/>
      <w:bookmarkStart w:id="11871" w:name="_Toc349042824"/>
      <w:bookmarkStart w:id="11872" w:name="_Ref140941751"/>
      <w:bookmarkStart w:id="11873" w:name="_Ref140941755"/>
      <w:bookmarkStart w:id="11874" w:name="_Toc53134166"/>
      <w:bookmarkEnd w:id="11763"/>
      <w:bookmarkEnd w:id="11764"/>
      <w:bookmarkEnd w:id="11765"/>
      <w:bookmarkEnd w:id="11766"/>
      <w:bookmarkEnd w:id="11767"/>
      <w:bookmarkEnd w:id="11768"/>
      <w:bookmarkEnd w:id="11769"/>
      <w:bookmarkEnd w:id="11770"/>
      <w:bookmarkEnd w:id="11771"/>
      <w:bookmarkEnd w:id="11772"/>
      <w:bookmarkEnd w:id="11773"/>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bookmarkEnd w:id="11788"/>
      <w:bookmarkEnd w:id="11789"/>
      <w:bookmarkEnd w:id="11790"/>
      <w:bookmarkEnd w:id="11791"/>
      <w:bookmarkEnd w:id="11792"/>
      <w:bookmarkEnd w:id="11793"/>
      <w:bookmarkEnd w:id="11794"/>
      <w:bookmarkEnd w:id="11795"/>
      <w:bookmarkEnd w:id="11796"/>
      <w:bookmarkEnd w:id="11797"/>
      <w:bookmarkEnd w:id="11798"/>
      <w:bookmarkEnd w:id="11799"/>
      <w:bookmarkEnd w:id="11800"/>
      <w:bookmarkEnd w:id="11801"/>
      <w:bookmarkEnd w:id="11802"/>
      <w:bookmarkEnd w:id="11803"/>
      <w:bookmarkEnd w:id="11804"/>
      <w:bookmarkEnd w:id="11805"/>
      <w:bookmarkEnd w:id="11806"/>
      <w:bookmarkEnd w:id="11807"/>
      <w:bookmarkEnd w:id="11808"/>
      <w:bookmarkEnd w:id="11809"/>
      <w:bookmarkEnd w:id="11810"/>
      <w:bookmarkEnd w:id="11811"/>
      <w:bookmarkEnd w:id="11812"/>
      <w:bookmarkEnd w:id="11813"/>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bookmarkEnd w:id="11834"/>
      <w:bookmarkEnd w:id="11835"/>
      <w:bookmarkEnd w:id="11836"/>
      <w:bookmarkEnd w:id="11837"/>
      <w:bookmarkEnd w:id="11838"/>
      <w:bookmarkEnd w:id="11839"/>
      <w:bookmarkEnd w:id="11840"/>
      <w:bookmarkEnd w:id="11841"/>
      <w:bookmarkEnd w:id="11842"/>
      <w:bookmarkEnd w:id="11843"/>
      <w:bookmarkEnd w:id="11844"/>
      <w:bookmarkEnd w:id="11845"/>
      <w:bookmarkEnd w:id="11846"/>
      <w:bookmarkEnd w:id="11847"/>
      <w:bookmarkEnd w:id="11848"/>
      <w:bookmarkEnd w:id="11849"/>
      <w:bookmarkEnd w:id="11850"/>
      <w:bookmarkEnd w:id="11851"/>
      <w:bookmarkEnd w:id="11852"/>
      <w:bookmarkEnd w:id="11853"/>
      <w:bookmarkEnd w:id="11854"/>
      <w:bookmarkEnd w:id="11855"/>
      <w:bookmarkEnd w:id="11856"/>
      <w:bookmarkEnd w:id="11857"/>
      <w:bookmarkEnd w:id="11858"/>
      <w:bookmarkEnd w:id="11859"/>
      <w:bookmarkEnd w:id="11860"/>
      <w:bookmarkEnd w:id="11861"/>
      <w:r>
        <w:t>DFDL Expression Language</w:t>
      </w:r>
      <w:bookmarkEnd w:id="11862"/>
      <w:bookmarkEnd w:id="11863"/>
      <w:bookmarkEnd w:id="11874"/>
    </w:p>
    <w:p w14:paraId="3D5CFB10" w14:textId="4AEA3D8D" w:rsidR="00D23462" w:rsidRDefault="00D23462" w:rsidP="00D23462">
      <w:r>
        <w:t xml:space="preserve">The DFDL expression language allows the processing of values conforming to the data model defined in the DFDL Infoset. It allows properties in the DFDL schema to be dependent on the value of an occurrence of an element or the value of a DFDL variable. For </w:t>
      </w:r>
      <w:r w:rsidR="001E3F57">
        <w:t>example,</w:t>
      </w:r>
      <w:r>
        <w:t xml:space="preserve"> the length of the content of an element can be made dependent on the value of another element in the document.</w:t>
      </w:r>
    </w:p>
    <w:p w14:paraId="331863B7" w14:textId="77777777" w:rsidR="00D23462" w:rsidRDefault="00D23462" w:rsidP="00D23462">
      <w:r>
        <w:t>The main uses of the expression language are as follows:</w:t>
      </w:r>
    </w:p>
    <w:p w14:paraId="49B62139" w14:textId="1E2ADAAA" w:rsidR="00D23462" w:rsidRDefault="00D23462" w:rsidP="00C31ED0">
      <w:pPr>
        <w:numPr>
          <w:ilvl w:val="0"/>
          <w:numId w:val="161"/>
        </w:numPr>
      </w:pPr>
      <w:r>
        <w:t xml:space="preserve">When a DFDL property needs to be set dynamically at parse time from the value of one or more elements of the data. Properties such as </w:t>
      </w:r>
      <w:ins w:id="11875" w:author="Mike Beckerle" w:date="2020-10-08T19:43:00Z">
        <w:r w:rsidR="00464833">
          <w:t>dfdl:</w:t>
        </w:r>
      </w:ins>
      <w:r>
        <w:t xml:space="preserve">initiator, </w:t>
      </w:r>
      <w:ins w:id="11876" w:author="Mike Beckerle" w:date="2020-10-08T19:43:00Z">
        <w:r w:rsidR="00464833">
          <w:t>dfdl:</w:t>
        </w:r>
      </w:ins>
      <w:r>
        <w:t xml:space="preserve">terminator, </w:t>
      </w:r>
      <w:ins w:id="11877" w:author="Mike Beckerle" w:date="2020-10-08T19:43:00Z">
        <w:r w:rsidR="00464833">
          <w:t>dfdl:</w:t>
        </w:r>
      </w:ins>
      <w:r>
        <w:t xml:space="preserve">length, </w:t>
      </w:r>
      <w:ins w:id="11878" w:author="Mike Beckerle" w:date="2020-10-08T19:43:00Z">
        <w:r w:rsidR="00464833">
          <w:t>dfdl:</w:t>
        </w:r>
      </w:ins>
      <w:r>
        <w:t>occursCount</w:t>
      </w:r>
      <w:ins w:id="11879" w:author="Mike Beckerle" w:date="2020-10-08T19:43:00Z">
        <w:r w:rsidR="00464833">
          <w:t>,</w:t>
        </w:r>
      </w:ins>
      <w:r>
        <w:t xml:space="preserve"> and </w:t>
      </w:r>
      <w:ins w:id="11880" w:author="Mike Beckerle" w:date="2020-10-08T19:43:00Z">
        <w:r w:rsidR="00464833">
          <w:t>dfdl:</w:t>
        </w:r>
      </w:ins>
      <w:r>
        <w:t>separator accept an expression.</w:t>
      </w:r>
    </w:p>
    <w:p w14:paraId="6B2554F5" w14:textId="77777777" w:rsidR="00D23462" w:rsidRDefault="00D23462" w:rsidP="00C31ED0">
      <w:pPr>
        <w:numPr>
          <w:ilvl w:val="0"/>
          <w:numId w:val="161"/>
        </w:numPr>
      </w:pPr>
      <w:r>
        <w:t xml:space="preserve">In a dfdl:assert annotation  </w:t>
      </w:r>
    </w:p>
    <w:p w14:paraId="12391F43" w14:textId="77777777" w:rsidR="00D23462" w:rsidRDefault="00D23462" w:rsidP="00C31ED0">
      <w:pPr>
        <w:numPr>
          <w:ilvl w:val="0"/>
          <w:numId w:val="161"/>
        </w:numPr>
      </w:pPr>
      <w:r>
        <w:t>In a dfdl:discriminator annotation to resolve uncertainty when parsing</w:t>
      </w:r>
    </w:p>
    <w:p w14:paraId="34710251" w14:textId="77777777" w:rsidR="00D23462" w:rsidRDefault="00D23462" w:rsidP="00C31ED0">
      <w:pPr>
        <w:numPr>
          <w:ilvl w:val="0"/>
          <w:numId w:val="161"/>
        </w:numPr>
      </w:pPr>
      <w:r>
        <w:t>In a dfdl:inputValueCalc property to derive the value of an element in the logical model that doesn't exist in the physical data.</w:t>
      </w:r>
    </w:p>
    <w:p w14:paraId="6E72A102" w14:textId="77777777" w:rsidR="00D23462" w:rsidRDefault="00D23462" w:rsidP="00C31ED0">
      <w:pPr>
        <w:numPr>
          <w:ilvl w:val="0"/>
          <w:numId w:val="161"/>
        </w:numPr>
      </w:pPr>
      <w:r>
        <w:t>In a dfdl:outputValueCalc property to compute the value of an element on unparsing.</w:t>
      </w:r>
    </w:p>
    <w:p w14:paraId="3E97C3C9" w14:textId="77777777" w:rsidR="00D23462" w:rsidRDefault="00D23462" w:rsidP="00C31ED0">
      <w:pPr>
        <w:numPr>
          <w:ilvl w:val="0"/>
          <w:numId w:val="161"/>
        </w:numPr>
      </w:pPr>
      <w:r>
        <w:t>As the value in a dfdl:setVariable annotation or the dfdl:defaultValue in a dfdl:defineVariable or dfdl:newVariableInstance.</w:t>
      </w:r>
    </w:p>
    <w:p w14:paraId="5F3ECBD0" w14:textId="37AA1D65" w:rsidR="00D23462" w:rsidRDefault="00D23462" w:rsidP="00D23462">
      <w:pPr>
        <w:pStyle w:val="nobreak"/>
      </w:pPr>
      <w:r>
        <w:t xml:space="preserve">The DFDL expression language is a subset of XPath 2.0 </w:t>
      </w:r>
      <w:r>
        <w:rPr>
          <w:noProof/>
        </w:rPr>
        <w:t>[</w:t>
      </w:r>
      <w:r w:rsidR="00912122">
        <w:fldChar w:fldCharType="begin"/>
      </w:r>
      <w:r w:rsidR="00912122">
        <w:instrText xml:space="preserve"> HYPERLINK \l "a_XPath" </w:instrText>
      </w:r>
      <w:ins w:id="11881" w:author="Mike Beckerle" w:date="2020-10-09T10:19:00Z"/>
      <w:r w:rsidR="00912122">
        <w:fldChar w:fldCharType="separate"/>
      </w:r>
      <w:r>
        <w:rPr>
          <w:rStyle w:val="Hyperlink"/>
          <w:noProof/>
        </w:rPr>
        <w:t>XPath</w:t>
      </w:r>
      <w:r w:rsidR="00912122">
        <w:rPr>
          <w:rStyle w:val="Hyperlink"/>
          <w:noProof/>
        </w:rPr>
        <w:fldChar w:fldCharType="end"/>
      </w:r>
      <w:r>
        <w:rPr>
          <w:noProof/>
        </w:rPr>
        <w:t>]</w:t>
      </w:r>
      <w:r>
        <w:t xml:space="preserve">. DFDL uses a subset of XML schema and has a simpler information model, so only a subset of XPath 2.0 expressions is meaningful in DFDL Schemas. For </w:t>
      </w:r>
      <w:r w:rsidR="001E3F57">
        <w:t>example,</w:t>
      </w:r>
      <w:r>
        <w:t xml:space="preserve"> there are no attributes in </w:t>
      </w:r>
      <w:r w:rsidR="001E3F57">
        <w:t>DFDL,</w:t>
      </w:r>
      <w:r>
        <w:t xml:space="preserve"> so the attribute axis is not needed. </w:t>
      </w:r>
    </w:p>
    <w:p w14:paraId="071DC395" w14:textId="77777777" w:rsidR="00D23462" w:rsidRDefault="00D23462" w:rsidP="00D23462">
      <w:pPr>
        <w:pStyle w:val="BodyText"/>
        <w:rPr>
          <w:rFonts w:cs="Arial"/>
          <w:color w:val="0000FF"/>
          <w:lang w:eastAsia="en-GB"/>
        </w:rPr>
      </w:pPr>
      <w:r>
        <w:rPr>
          <w:rFonts w:cs="Arial"/>
        </w:rPr>
        <w:t xml:space="preserve">XPath 2.0 specification [XPATH2] allows implementation-dependent evaluation of expressions thereby allowing either lazy (sequential) evaluation or full (parallel) evaluation of expressions with OR and </w:t>
      </w:r>
      <w:proofErr w:type="spellStart"/>
      <w:r>
        <w:rPr>
          <w:rFonts w:cs="Arial"/>
        </w:rPr>
        <w:t>AND</w:t>
      </w:r>
      <w:proofErr w:type="spellEnd"/>
      <w:r>
        <w:rPr>
          <w:rFonts w:cs="Arial"/>
        </w:rPr>
        <w:t xml:space="preserve"> clauses. This flexibility is not desirable in DFDL 1.0 implementations, so the </w:t>
      </w:r>
      <w:r>
        <w:rPr>
          <w:rFonts w:cs="Arial"/>
          <w:color w:val="000000" w:themeColor="text1"/>
          <w:lang w:eastAsia="en-GB"/>
        </w:rPr>
        <w:t>specification is changed to prescribe lazy (sequential) evaluation left-to-right</w:t>
      </w:r>
      <w:r>
        <w:rPr>
          <w:rFonts w:cs="Arial"/>
          <w:color w:val="0000FF"/>
          <w:lang w:eastAsia="en-GB"/>
        </w:rPr>
        <w:t>.</w:t>
      </w:r>
    </w:p>
    <w:p w14:paraId="1BE4D684" w14:textId="77777777" w:rsidR="00D23462" w:rsidRDefault="00D23462" w:rsidP="00D23462">
      <w:pPr>
        <w:pStyle w:val="nobreak"/>
      </w:pPr>
      <w:r>
        <w:t xml:space="preserve">In addition, DFDL expressions never return node-sequences having more than one node. DFDL expressions either return a simple value, a node sequence containing exactly one node/value, or an empty node sequence. Node sequences of length greater than one can be used within the expression, just not as the final result. Alternatively, one can state this as there are no constructs in DFDL which can accept a node sequence of more than one node; hence, DFDL expressions can never return a node sequence of more than one node as their final result.  </w:t>
      </w:r>
    </w:p>
    <w:p w14:paraId="35063FF3" w14:textId="77777777" w:rsidR="00D23462" w:rsidRDefault="00D23462" w:rsidP="00D23462">
      <w:r>
        <w:t>For nilled elements, an attempt to get the value of a nilled element returns an empty node sequence.</w:t>
      </w:r>
    </w:p>
    <w:p w14:paraId="4BD01762" w14:textId="5B916B94" w:rsidR="00D23462" w:rsidRDefault="00D23462" w:rsidP="00D23462">
      <w:pPr>
        <w:rPr>
          <w:rFonts w:cs="Arial"/>
        </w:rPr>
      </w:pPr>
      <w:r>
        <w:rPr>
          <w:rFonts w:cs="Arial"/>
          <w:lang w:eastAsia="en-GB"/>
        </w:rPr>
        <w:t xml:space="preserve">DFDL implementations MUST comply with the error code behaviour in Appendix G of the XPath 2.0 spec and map these to the correct DFDL failure type. All but one of XPath's errors map to a Schema Definition Error. The exception is XPTY0004, which is used both for static and dynamic cases of type mismatch. A static type mismatch maps to a Schema Definition Error, whereas a dynamic type mismatch maps to a </w:t>
      </w:r>
      <w:del w:id="11882" w:author="Mike Beckerle" w:date="2020-10-08T20:33:00Z">
        <w:r w:rsidDel="00B31DA3">
          <w:rPr>
            <w:rFonts w:cs="Arial"/>
            <w:lang w:eastAsia="en-GB"/>
          </w:rPr>
          <w:delText>processing error</w:delText>
        </w:r>
      </w:del>
      <w:ins w:id="11883" w:author="Mike Beckerle" w:date="2020-10-08T20:33:00Z">
        <w:r w:rsidR="00B31DA3">
          <w:rPr>
            <w:rFonts w:cs="Arial"/>
            <w:lang w:eastAsia="en-GB"/>
          </w:rPr>
          <w:t>Processing Error</w:t>
        </w:r>
      </w:ins>
      <w:r>
        <w:rPr>
          <w:rFonts w:cs="Arial"/>
          <w:lang w:eastAsia="en-GB"/>
        </w:rPr>
        <w:t xml:space="preserve">. A DFDL implementation </w:t>
      </w:r>
      <w:r w:rsidR="003B63AE">
        <w:rPr>
          <w:rFonts w:cs="Arial"/>
          <w:lang w:eastAsia="en-GB"/>
        </w:rPr>
        <w:t xml:space="preserve">SHOULD </w:t>
      </w:r>
      <w:r>
        <w:rPr>
          <w:rFonts w:cs="Arial"/>
          <w:lang w:eastAsia="en-GB"/>
        </w:rPr>
        <w:t xml:space="preserve">distinguish the two kinds of XPTY0004 error if it is able to do so, but if unable it </w:t>
      </w:r>
      <w:r w:rsidR="003B63AE">
        <w:rPr>
          <w:rFonts w:cs="Arial"/>
          <w:lang w:eastAsia="en-GB"/>
        </w:rPr>
        <w:t xml:space="preserve">MUST </w:t>
      </w:r>
      <w:r>
        <w:rPr>
          <w:rFonts w:cs="Arial"/>
          <w:lang w:eastAsia="en-GB"/>
        </w:rPr>
        <w:t>map all XPTY0004 errors to a Schema Definition Error</w:t>
      </w:r>
    </w:p>
    <w:p w14:paraId="091DD6BB" w14:textId="4D91E4C6" w:rsidR="00D23462" w:rsidRDefault="00D23462" w:rsidP="00D23462">
      <w:pPr>
        <w:rPr>
          <w:rFonts w:cs="Arial"/>
          <w:lang w:eastAsia="en-GB"/>
        </w:rPr>
      </w:pPr>
      <w:r>
        <w:rPr>
          <w:rFonts w:cs="Arial"/>
          <w:lang w:eastAsia="en-GB"/>
        </w:rPr>
        <w:t xml:space="preserve">Implementation Note: DFDL implementations </w:t>
      </w:r>
      <w:r w:rsidR="0033562A">
        <w:rPr>
          <w:rFonts w:cs="Arial"/>
          <w:lang w:eastAsia="en-GB"/>
        </w:rPr>
        <w:t xml:space="preserve">MAY </w:t>
      </w:r>
      <w:r>
        <w:rPr>
          <w:rFonts w:cs="Arial"/>
          <w:lang w:eastAsia="en-GB"/>
        </w:rPr>
        <w:t>use off-the-shelf XPath 2.0 processors, but will need to pre-process DFDL expressions to ensure that the behaviour matches the DFDL specification:</w:t>
      </w:r>
    </w:p>
    <w:p w14:paraId="58C38C63" w14:textId="77777777" w:rsidR="00D23462" w:rsidRDefault="00D23462" w:rsidP="00C31ED0">
      <w:pPr>
        <w:pStyle w:val="ListParagraph"/>
        <w:numPr>
          <w:ilvl w:val="0"/>
          <w:numId w:val="162"/>
        </w:numPr>
        <w:suppressAutoHyphens/>
        <w:spacing w:before="0" w:after="0"/>
        <w:rPr>
          <w:rFonts w:cs="Arial"/>
          <w:lang w:eastAsia="en-GB"/>
        </w:rPr>
      </w:pPr>
      <w:r>
        <w:rPr>
          <w:rFonts w:cs="Arial"/>
          <w:lang w:eastAsia="en-GB"/>
        </w:rPr>
        <w:t>Ensure that what is returned as the result is not a sequence with length &gt; 1 by appropriate use of fn:exactly-one().</w:t>
      </w:r>
    </w:p>
    <w:p w14:paraId="60EDA49A" w14:textId="77777777" w:rsidR="00D23462" w:rsidRDefault="00D23462" w:rsidP="00C31ED0">
      <w:pPr>
        <w:pStyle w:val="ListParagraph"/>
        <w:numPr>
          <w:ilvl w:val="0"/>
          <w:numId w:val="162"/>
        </w:numPr>
        <w:suppressAutoHyphens/>
        <w:spacing w:before="0" w:after="0"/>
        <w:rPr>
          <w:rFonts w:cs="Arial"/>
          <w:lang w:eastAsia="en-GB"/>
        </w:rPr>
      </w:pPr>
      <w:r>
        <w:rPr>
          <w:rFonts w:cs="Arial"/>
          <w:lang w:eastAsia="en-GB"/>
        </w:rPr>
        <w:t xml:space="preserve">Check for the disallowed use of those XPath 2.0 functions that are not in the DFDL subset </w:t>
      </w:r>
    </w:p>
    <w:p w14:paraId="3A4B516D" w14:textId="14368CBA" w:rsidR="00D23462" w:rsidRDefault="00D23462" w:rsidP="0033562A">
      <w:pPr>
        <w:rPr>
          <w:rFonts w:cs="Arial"/>
          <w:lang w:eastAsia="en-GB"/>
        </w:rPr>
      </w:pPr>
      <w:r>
        <w:t xml:space="preserve">XPath 2.0 specification [XPATH2] defines its functions to be in namespace </w:t>
      </w:r>
      <w:r w:rsidR="00912122">
        <w:fldChar w:fldCharType="begin"/>
      </w:r>
      <w:r w:rsidR="00912122">
        <w:instrText xml:space="preserve"> HYPERLINK "http://www.w3.org/2005/xpath-functions" </w:instrText>
      </w:r>
      <w:ins w:id="11884" w:author="Mike Beckerle" w:date="2020-10-09T10:19:00Z"/>
      <w:r w:rsidR="00912122">
        <w:fldChar w:fldCharType="separate"/>
      </w:r>
      <w:r>
        <w:rPr>
          <w:rStyle w:val="InternetLink"/>
          <w:rFonts w:cs="Arial"/>
        </w:rPr>
        <w:t>http://www.w3.org/2005/xpath-functions</w:t>
      </w:r>
      <w:r w:rsidR="00912122">
        <w:rPr>
          <w:rStyle w:val="InternetLink"/>
          <w:rFonts w:cs="Arial"/>
        </w:rPr>
        <w:fldChar w:fldCharType="end"/>
      </w:r>
      <w:r>
        <w:t>. The DFDL specification assumes namespace prefix “fn:” is bound to this namespace.</w:t>
      </w:r>
    </w:p>
    <w:p w14:paraId="767F99BC" w14:textId="77777777" w:rsidR="00D23462" w:rsidRDefault="00D23462" w:rsidP="00B31DA3">
      <w:pPr>
        <w:pStyle w:val="Heading2"/>
      </w:pPr>
      <w:bookmarkStart w:id="11885" w:name="_Toc174796502"/>
      <w:bookmarkStart w:id="11886" w:name="_Toc199516269"/>
      <w:bookmarkStart w:id="11887" w:name="_Toc194983945"/>
      <w:bookmarkStart w:id="11888" w:name="_Toc243112798"/>
      <w:bookmarkStart w:id="11889" w:name="_Toc349042855"/>
      <w:bookmarkStart w:id="11890" w:name="_Toc53134167"/>
      <w:r>
        <w:t>Expression Language Data Model</w:t>
      </w:r>
      <w:bookmarkEnd w:id="11885"/>
      <w:bookmarkEnd w:id="11886"/>
      <w:bookmarkEnd w:id="11887"/>
      <w:bookmarkEnd w:id="11888"/>
      <w:bookmarkEnd w:id="11889"/>
      <w:bookmarkEnd w:id="11890"/>
    </w:p>
    <w:p w14:paraId="1839CB05" w14:textId="452D34BE" w:rsidR="00D23462" w:rsidRDefault="00D23462" w:rsidP="00D23462">
      <w:r>
        <w:t xml:space="preserve">The DFDL expression language operates on the DFDL </w:t>
      </w:r>
      <w:ins w:id="11891" w:author="Mike Beckerle" w:date="2020-10-08T19:44:00Z">
        <w:r w:rsidR="00464833">
          <w:t xml:space="preserve">augmented </w:t>
        </w:r>
      </w:ins>
      <w:r w:rsidR="00933F0E">
        <w:t>Infoset</w:t>
      </w:r>
      <w:r>
        <w:t xml:space="preserve"> with the addition of the hidden elements.</w:t>
      </w:r>
      <w:del w:id="11892" w:author="Mike Beckerle" w:date="2020-10-08T19:44:00Z">
        <w:r w:rsidDel="00464833">
          <w:delText xml:space="preserve"> That is, it operates on the </w:delText>
        </w:r>
        <w:r w:rsidDel="00464833">
          <w:rPr>
            <w:rStyle w:val="Emphasis"/>
          </w:rPr>
          <w:delText>augmented</w:delText>
        </w:r>
        <w:r w:rsidDel="00464833">
          <w:delText xml:space="preserve"> </w:delText>
        </w:r>
        <w:r w:rsidR="00933F0E" w:rsidDel="00464833">
          <w:delText>Infoset</w:delText>
        </w:r>
        <w:r w:rsidDel="00464833">
          <w:delText>.</w:delText>
        </w:r>
      </w:del>
    </w:p>
    <w:p w14:paraId="08B8BE43" w14:textId="53CD013B" w:rsidR="00DC3AD5" w:rsidRDefault="00DC3AD5" w:rsidP="00D23462">
      <w:r>
        <w:t xml:space="preserve">Relative path expressions are evaluated relative to the current Infoset Element Information Item, </w:t>
      </w:r>
      <w:r w:rsidR="001311AD">
        <w:t>also referred to as the</w:t>
      </w:r>
      <w:r>
        <w:t xml:space="preserve"> </w:t>
      </w:r>
      <w:r w:rsidRPr="001311AD">
        <w:rPr>
          <w:i/>
          <w:iCs/>
        </w:rPr>
        <w:t>current element</w:t>
      </w:r>
      <w:r>
        <w:t xml:space="preserve"> for short. </w:t>
      </w:r>
    </w:p>
    <w:p w14:paraId="7C2E2CE5" w14:textId="77777777" w:rsidR="00D23462" w:rsidRDefault="00D23462" w:rsidP="00D23462">
      <w:pPr>
        <w:rPr>
          <w:rFonts w:cs="Arial"/>
        </w:rPr>
      </w:pPr>
      <w:r>
        <w:rPr>
          <w:rFonts w:cs="Arial"/>
        </w:rPr>
        <w:t>In general, a DFDL expression can only reference an element that precedes the position in the schema where the expression is declared, and it is a schema definition otherwise, with the following exceptions:</w:t>
      </w:r>
    </w:p>
    <w:p w14:paraId="127D423C" w14:textId="77777777" w:rsidR="00D23462" w:rsidRDefault="00D23462" w:rsidP="00C31ED0">
      <w:pPr>
        <w:pStyle w:val="ListParagraph"/>
        <w:numPr>
          <w:ilvl w:val="0"/>
          <w:numId w:val="163"/>
        </w:numPr>
        <w:suppressAutoHyphens/>
        <w:spacing w:before="0" w:after="0"/>
        <w:rPr>
          <w:rFonts w:cs="Arial"/>
        </w:rPr>
      </w:pPr>
      <w:r>
        <w:rPr>
          <w:rFonts w:cs="Arial"/>
        </w:rPr>
        <w:t>An assert or discriminator on a component may reference an element that is a descendent of the component.</w:t>
      </w:r>
    </w:p>
    <w:p w14:paraId="6A62A0C8" w14:textId="77777777" w:rsidR="00D23462" w:rsidRDefault="00D23462" w:rsidP="00C31ED0">
      <w:pPr>
        <w:pStyle w:val="ListParagraph"/>
        <w:numPr>
          <w:ilvl w:val="0"/>
          <w:numId w:val="163"/>
        </w:numPr>
        <w:suppressAutoHyphens/>
        <w:spacing w:before="0" w:after="0"/>
        <w:rPr>
          <w:rFonts w:cs="Arial"/>
        </w:rPr>
      </w:pPr>
      <w:r>
        <w:rPr>
          <w:rFonts w:cs="Arial"/>
        </w:rPr>
        <w:t>A dfdl:outputValueCalc property may reference an element that follows the position in the schema where the property is specified.</w:t>
      </w:r>
    </w:p>
    <w:p w14:paraId="64BF0035" w14:textId="12184388" w:rsidR="00D23462" w:rsidRDefault="00D23462" w:rsidP="00D23462">
      <w:r>
        <w:t xml:space="preserve">Implementations </w:t>
      </w:r>
      <w:r w:rsidR="0033562A">
        <w:t xml:space="preserve">MAY </w:t>
      </w:r>
      <w:r>
        <w:t xml:space="preserve">have implementation-defined limitations on the use of forward or backward </w:t>
      </w:r>
      <w:r w:rsidR="001E3F57">
        <w:t>reference or</w:t>
      </w:r>
      <w:r>
        <w:t xml:space="preserve"> </w:t>
      </w:r>
      <w:r w:rsidR="0033562A">
        <w:t xml:space="preserve">MAY </w:t>
      </w:r>
      <w:r>
        <w:t xml:space="preserve">provide controls for bounding the reach of such references. These mechanisms are beyond the scope of this specification. </w:t>
      </w:r>
    </w:p>
    <w:p w14:paraId="0E77CC25" w14:textId="77777777" w:rsidR="00D23462" w:rsidRDefault="00D23462" w:rsidP="00B31DA3">
      <w:pPr>
        <w:pStyle w:val="Heading2"/>
      </w:pPr>
      <w:bookmarkStart w:id="11893" w:name="_Toc322911753"/>
      <w:bookmarkStart w:id="11894" w:name="_Toc322912292"/>
      <w:bookmarkStart w:id="11895" w:name="_Toc329093153"/>
      <w:bookmarkStart w:id="11896" w:name="_Toc332701666"/>
      <w:bookmarkStart w:id="11897" w:name="_Toc332701970"/>
      <w:bookmarkStart w:id="11898" w:name="_Toc332711768"/>
      <w:bookmarkStart w:id="11899" w:name="_Toc332712070"/>
      <w:bookmarkStart w:id="11900" w:name="_Toc332712371"/>
      <w:bookmarkStart w:id="11901" w:name="_Toc332724287"/>
      <w:bookmarkStart w:id="11902" w:name="_Toc332724587"/>
      <w:bookmarkStart w:id="11903" w:name="_Toc341102883"/>
      <w:bookmarkStart w:id="11904" w:name="_Toc347241618"/>
      <w:bookmarkStart w:id="11905" w:name="_Toc347744811"/>
      <w:bookmarkStart w:id="11906" w:name="_Toc348984594"/>
      <w:bookmarkStart w:id="11907" w:name="_Toc348984899"/>
      <w:bookmarkStart w:id="11908" w:name="_Toc349038063"/>
      <w:bookmarkStart w:id="11909" w:name="_Toc349038365"/>
      <w:bookmarkStart w:id="11910" w:name="_Toc349042856"/>
      <w:bookmarkStart w:id="11911" w:name="_Toc349642265"/>
      <w:bookmarkStart w:id="11912" w:name="_Toc351912978"/>
      <w:bookmarkStart w:id="11913" w:name="_Toc351914999"/>
      <w:bookmarkStart w:id="11914" w:name="_Toc351915465"/>
      <w:bookmarkStart w:id="11915" w:name="_Toc361231563"/>
      <w:bookmarkStart w:id="11916" w:name="_Toc361232089"/>
      <w:bookmarkStart w:id="11917" w:name="_Toc362445387"/>
      <w:bookmarkStart w:id="11918" w:name="_Toc363909354"/>
      <w:bookmarkStart w:id="11919" w:name="_Toc364463780"/>
      <w:bookmarkStart w:id="11920" w:name="_Toc366078384"/>
      <w:bookmarkStart w:id="11921" w:name="_Toc366078999"/>
      <w:bookmarkStart w:id="11922" w:name="_Toc366079984"/>
      <w:bookmarkStart w:id="11923" w:name="_Toc366080596"/>
      <w:bookmarkStart w:id="11924" w:name="_Toc366081205"/>
      <w:bookmarkStart w:id="11925" w:name="_Toc366505545"/>
      <w:bookmarkStart w:id="11926" w:name="_Toc366508914"/>
      <w:bookmarkStart w:id="11927" w:name="_Toc366513415"/>
      <w:bookmarkStart w:id="11928" w:name="_Toc366574604"/>
      <w:bookmarkStart w:id="11929" w:name="_Toc366578397"/>
      <w:bookmarkStart w:id="11930" w:name="_Toc366578991"/>
      <w:bookmarkStart w:id="11931" w:name="_Toc366579583"/>
      <w:bookmarkStart w:id="11932" w:name="_Toc366580174"/>
      <w:bookmarkStart w:id="11933" w:name="_Toc366580766"/>
      <w:bookmarkStart w:id="11934" w:name="_Toc366581357"/>
      <w:bookmarkStart w:id="11935" w:name="_Toc366581949"/>
      <w:bookmarkStart w:id="11936" w:name="_Toc243112800"/>
      <w:bookmarkStart w:id="11937" w:name="_Toc349042857"/>
      <w:bookmarkStart w:id="11938" w:name="_Ref38373752"/>
      <w:bookmarkStart w:id="11939" w:name="_Ref38373757"/>
      <w:bookmarkStart w:id="11940" w:name="_Toc199516271"/>
      <w:bookmarkStart w:id="11941" w:name="_Toc194983947"/>
      <w:bookmarkStart w:id="11942" w:name="_Toc53134168"/>
      <w:bookmarkEnd w:id="11893"/>
      <w:bookmarkEnd w:id="11894"/>
      <w:bookmarkEnd w:id="11895"/>
      <w:bookmarkEnd w:id="11896"/>
      <w:bookmarkEnd w:id="11897"/>
      <w:bookmarkEnd w:id="11898"/>
      <w:bookmarkEnd w:id="11899"/>
      <w:bookmarkEnd w:id="11900"/>
      <w:bookmarkEnd w:id="11901"/>
      <w:bookmarkEnd w:id="11902"/>
      <w:bookmarkEnd w:id="11903"/>
      <w:bookmarkEnd w:id="11904"/>
      <w:bookmarkEnd w:id="11905"/>
      <w:bookmarkEnd w:id="11906"/>
      <w:bookmarkEnd w:id="11907"/>
      <w:bookmarkEnd w:id="11908"/>
      <w:bookmarkEnd w:id="11909"/>
      <w:bookmarkEnd w:id="11910"/>
      <w:bookmarkEnd w:id="11911"/>
      <w:bookmarkEnd w:id="11912"/>
      <w:bookmarkEnd w:id="11913"/>
      <w:bookmarkEnd w:id="11914"/>
      <w:bookmarkEnd w:id="11915"/>
      <w:bookmarkEnd w:id="11916"/>
      <w:bookmarkEnd w:id="11917"/>
      <w:bookmarkEnd w:id="11918"/>
      <w:bookmarkEnd w:id="11919"/>
      <w:bookmarkEnd w:id="11920"/>
      <w:bookmarkEnd w:id="11921"/>
      <w:bookmarkEnd w:id="11922"/>
      <w:bookmarkEnd w:id="11923"/>
      <w:bookmarkEnd w:id="11924"/>
      <w:bookmarkEnd w:id="11925"/>
      <w:bookmarkEnd w:id="11926"/>
      <w:bookmarkEnd w:id="11927"/>
      <w:bookmarkEnd w:id="11928"/>
      <w:bookmarkEnd w:id="11929"/>
      <w:bookmarkEnd w:id="11930"/>
      <w:bookmarkEnd w:id="11931"/>
      <w:bookmarkEnd w:id="11932"/>
      <w:bookmarkEnd w:id="11933"/>
      <w:bookmarkEnd w:id="11934"/>
      <w:bookmarkEnd w:id="11935"/>
      <w:r>
        <w:t>Variables</w:t>
      </w:r>
      <w:bookmarkEnd w:id="11936"/>
      <w:bookmarkEnd w:id="11937"/>
      <w:bookmarkEnd w:id="11938"/>
      <w:bookmarkEnd w:id="11939"/>
      <w:bookmarkEnd w:id="11942"/>
      <w:r>
        <w:t xml:space="preserve"> </w:t>
      </w:r>
      <w:bookmarkEnd w:id="11940"/>
      <w:bookmarkEnd w:id="11941"/>
    </w:p>
    <w:p w14:paraId="24DF6795" w14:textId="18188229" w:rsidR="00D23462" w:rsidRDefault="00D23462" w:rsidP="00D23462">
      <w:r>
        <w:t xml:space="preserve">A variable is a binding between a (qualified) name and a (typed) value. Variables are defined using the dfdl:defineVariable annotation (see </w:t>
      </w:r>
      <w:r w:rsidRPr="00065302">
        <w:rPr>
          <w:rStyle w:val="Hyperlink"/>
        </w:rPr>
        <w:fldChar w:fldCharType="begin"/>
      </w:r>
      <w:r w:rsidRPr="00065302">
        <w:rPr>
          <w:rStyle w:val="Hyperlink"/>
        </w:rPr>
        <w:instrText xml:space="preserve"> REF _Ref222567026 \r \h  \* MERGEFORMAT </w:instrText>
      </w:r>
      <w:r w:rsidRPr="00065302">
        <w:rPr>
          <w:rStyle w:val="Hyperlink"/>
        </w:rPr>
      </w:r>
      <w:r w:rsidRPr="00065302">
        <w:rPr>
          <w:rStyle w:val="Hyperlink"/>
        </w:rPr>
        <w:fldChar w:fldCharType="separate"/>
      </w:r>
      <w:r w:rsidR="008A37A6">
        <w:rPr>
          <w:rStyle w:val="Hyperlink"/>
        </w:rPr>
        <w:t>7.7</w:t>
      </w:r>
      <w:r w:rsidRPr="00065302">
        <w:rPr>
          <w:rStyle w:val="Hyperlink"/>
        </w:rPr>
        <w:fldChar w:fldCharType="end"/>
      </w:r>
      <w:r>
        <w:t>); defining a variable causes an initial instance also to be created. Further instances of variables are created using the dfdl:newVariableInstance annotation. Instances of variables are assigned a value using the dfdl:setVariable annotation.  Variables are referenced in expressions by preceding the QName with '$'.</w:t>
      </w:r>
    </w:p>
    <w:p w14:paraId="29958530" w14:textId="77777777" w:rsidR="00D23462" w:rsidRDefault="00D23462" w:rsidP="00D23462">
      <w:r>
        <w:t>This section describes the semantics of variables. Any implementation consistent with the behavior described here is acceptable.</w:t>
      </w:r>
    </w:p>
    <w:p w14:paraId="682355E8" w14:textId="77777777" w:rsidR="00D23462" w:rsidRDefault="00D23462" w:rsidP="00D23462">
      <w:pPr>
        <w:pStyle w:val="nobreak"/>
      </w:pPr>
      <w:r>
        <w:t xml:space="preserve">The memory where the information about a variable is stored during DFDL processing is called the </w:t>
      </w:r>
      <w:r>
        <w:rPr>
          <w:i/>
        </w:rPr>
        <w:t>variable memory</w:t>
      </w:r>
      <w:r>
        <w:t>. A variable is a name that is associated with a storage tuple in the variable memory.</w:t>
      </w:r>
    </w:p>
    <w:p w14:paraId="2EA38C75" w14:textId="77777777" w:rsidR="00D23462" w:rsidRDefault="00D23462" w:rsidP="00D23462">
      <w:pPr>
        <w:pStyle w:val="nobreak"/>
      </w:pPr>
      <w:r>
        <w:t>Specifically, the variable memory contains:</w:t>
      </w:r>
    </w:p>
    <w:p w14:paraId="535042EA" w14:textId="77777777" w:rsidR="00D23462" w:rsidRDefault="00D23462" w:rsidP="00C31ED0">
      <w:pPr>
        <w:numPr>
          <w:ilvl w:val="0"/>
          <w:numId w:val="164"/>
        </w:numPr>
      </w:pPr>
      <w:r>
        <w:t>a counter used to generate locations for new tuples. Initial value is 1.</w:t>
      </w:r>
    </w:p>
    <w:p w14:paraId="4923DFC0" w14:textId="77777777" w:rsidR="00D23462" w:rsidRDefault="00D23462" w:rsidP="00C31ED0">
      <w:pPr>
        <w:numPr>
          <w:ilvl w:val="0"/>
          <w:numId w:val="164"/>
        </w:numPr>
      </w:pPr>
      <w:r>
        <w:t>an ordered list of locations. Each location contains a tuple of values:</w:t>
      </w:r>
    </w:p>
    <w:p w14:paraId="004BB34D" w14:textId="77777777" w:rsidR="00D23462" w:rsidRDefault="00D23462" w:rsidP="00C31ED0">
      <w:pPr>
        <w:numPr>
          <w:ilvl w:val="1"/>
          <w:numId w:val="164"/>
        </w:numPr>
      </w:pPr>
      <w:r>
        <w:t>has-been-set flag. This Boolean is originally false. dfdl:setVariable changes this flag to true.</w:t>
      </w:r>
    </w:p>
    <w:p w14:paraId="732A4FAF" w14:textId="77777777" w:rsidR="00D23462" w:rsidRDefault="00D23462" w:rsidP="00C31ED0">
      <w:pPr>
        <w:numPr>
          <w:ilvl w:val="1"/>
          <w:numId w:val="164"/>
        </w:numPr>
      </w:pPr>
      <w:r>
        <w:t>has-been-referenced flag. This Boolean is originally false. Evaluation of an expression that uses the variable value changes the value to true.</w:t>
      </w:r>
    </w:p>
    <w:p w14:paraId="393FEE0D" w14:textId="77777777" w:rsidR="00D23462" w:rsidRDefault="00D23462" w:rsidP="00C31ED0">
      <w:pPr>
        <w:numPr>
          <w:ilvl w:val="1"/>
          <w:numId w:val="164"/>
        </w:numPr>
      </w:pPr>
      <w:r>
        <w:t>has-value flag. This Boolean is originally true if the dfdl:defineVariable or dfdl:newVariableInstance annotation has a default value specified, or if a default value has been supplied externally. Otherwise it is false but is set to true if a dfdl:setVariable annotation is processed.</w:t>
      </w:r>
    </w:p>
    <w:p w14:paraId="649C4C27" w14:textId="77777777" w:rsidR="00D23462" w:rsidRDefault="00D23462" w:rsidP="00C31ED0">
      <w:pPr>
        <w:numPr>
          <w:ilvl w:val="1"/>
          <w:numId w:val="164"/>
        </w:numPr>
      </w:pPr>
      <w:proofErr w:type="spellStart"/>
      <w:r>
        <w:t>typeID</w:t>
      </w:r>
      <w:proofErr w:type="spellEnd"/>
      <w:r>
        <w:t>. This string is a type identifier taken from the type specified in the dfdl:defineVariable annotation.</w:t>
      </w:r>
    </w:p>
    <w:p w14:paraId="5B224F6E" w14:textId="47E3752C" w:rsidR="00D23462" w:rsidRDefault="00D23462" w:rsidP="00C31ED0">
      <w:pPr>
        <w:numPr>
          <w:ilvl w:val="1"/>
          <w:numId w:val="164"/>
        </w:numPr>
      </w:pPr>
      <w:r>
        <w:t xml:space="preserve">value. This is a typed value, or the distinguished value "unknown". The type of the value </w:t>
      </w:r>
      <w:r w:rsidR="008E7C14">
        <w:t xml:space="preserve">MUST </w:t>
      </w:r>
      <w:r>
        <w:t xml:space="preserve">correspond to the </w:t>
      </w:r>
      <w:proofErr w:type="spellStart"/>
      <w:r>
        <w:t>typeID</w:t>
      </w:r>
      <w:proofErr w:type="spellEnd"/>
      <w:r>
        <w:t xml:space="preserve">. The value is optionally specified in dfdl:defineVariable or dfdl:newVariableInstance annotations in which case we refer to it as the </w:t>
      </w:r>
      <w:r>
        <w:rPr>
          <w:rStyle w:val="Emphasis"/>
        </w:rPr>
        <w:t>default value</w:t>
      </w:r>
      <w:r>
        <w:t xml:space="preserve"> for the variable.  A default value may also be provided by the DFDL processor when the variable is defined with external "true".</w:t>
      </w:r>
    </w:p>
    <w:p w14:paraId="4E4E11F1" w14:textId="77777777" w:rsidR="00D23462" w:rsidRDefault="00D23462" w:rsidP="00D23462">
      <w:r>
        <w:t>The variable memory is initialized when a dfdl:defineVariable annotation is encountered.</w:t>
      </w:r>
    </w:p>
    <w:p w14:paraId="2413225E" w14:textId="77777777" w:rsidR="00D23462" w:rsidRDefault="00D23462" w:rsidP="00D23462">
      <w:r>
        <w:t>Each time a dfdl:newVariableInstance annotation is encountered, the parser captures the current value of the counter from the variable memory. It then creates a new variable memory where the location counter's value is one greater, and where the list of locations has been augmented with a new tuple at the location given by the prior value of the location counter. The tuple is initialized based on the specifics of the dfdl:defineVariable annotation.</w:t>
      </w:r>
    </w:p>
    <w:p w14:paraId="0D1A457F" w14:textId="77777777" w:rsidR="00D23462" w:rsidRDefault="00D23462" w:rsidP="00BC2419">
      <w:pPr>
        <w:pStyle w:val="Heading3"/>
        <w:rPr>
          <w:rFonts w:eastAsia="Times New Roman"/>
        </w:rPr>
      </w:pPr>
      <w:bookmarkStart w:id="11943" w:name="_Toc322911755"/>
      <w:bookmarkStart w:id="11944" w:name="_Toc322912294"/>
      <w:bookmarkStart w:id="11945" w:name="_Toc329093155"/>
      <w:bookmarkStart w:id="11946" w:name="_Toc332701668"/>
      <w:bookmarkStart w:id="11947" w:name="_Toc332701972"/>
      <w:bookmarkStart w:id="11948" w:name="_Toc332711770"/>
      <w:bookmarkStart w:id="11949" w:name="_Toc332712072"/>
      <w:bookmarkStart w:id="11950" w:name="_Toc332712373"/>
      <w:bookmarkStart w:id="11951" w:name="_Toc332724289"/>
      <w:bookmarkStart w:id="11952" w:name="_Toc332724589"/>
      <w:bookmarkStart w:id="11953" w:name="_Toc341102885"/>
      <w:bookmarkStart w:id="11954" w:name="_Toc347241620"/>
      <w:bookmarkStart w:id="11955" w:name="_Toc347744813"/>
      <w:bookmarkStart w:id="11956" w:name="_Toc348984596"/>
      <w:bookmarkStart w:id="11957" w:name="_Toc348984901"/>
      <w:bookmarkStart w:id="11958" w:name="_Toc349038065"/>
      <w:bookmarkStart w:id="11959" w:name="_Toc349038367"/>
      <w:bookmarkStart w:id="11960" w:name="_Toc349042858"/>
      <w:bookmarkStart w:id="11961" w:name="_Toc351912980"/>
      <w:bookmarkStart w:id="11962" w:name="_Toc351915001"/>
      <w:bookmarkStart w:id="11963" w:name="_Toc351915467"/>
      <w:bookmarkStart w:id="11964" w:name="_Toc361231565"/>
      <w:bookmarkStart w:id="11965" w:name="_Toc361232091"/>
      <w:bookmarkStart w:id="11966" w:name="_Toc362445389"/>
      <w:bookmarkStart w:id="11967" w:name="_Toc363909356"/>
      <w:bookmarkStart w:id="11968" w:name="_Toc364463782"/>
      <w:bookmarkStart w:id="11969" w:name="_Toc366078386"/>
      <w:bookmarkStart w:id="11970" w:name="_Toc366079001"/>
      <w:bookmarkStart w:id="11971" w:name="_Toc366079986"/>
      <w:bookmarkStart w:id="11972" w:name="_Toc366080598"/>
      <w:bookmarkStart w:id="11973" w:name="_Toc366081207"/>
      <w:bookmarkStart w:id="11974" w:name="_Toc366505547"/>
      <w:bookmarkStart w:id="11975" w:name="_Toc366508916"/>
      <w:bookmarkStart w:id="11976" w:name="_Toc366513417"/>
      <w:bookmarkStart w:id="11977" w:name="_Toc366574606"/>
      <w:bookmarkStart w:id="11978" w:name="_Toc366578399"/>
      <w:bookmarkStart w:id="11979" w:name="_Toc366578993"/>
      <w:bookmarkStart w:id="11980" w:name="_Toc366579585"/>
      <w:bookmarkStart w:id="11981" w:name="_Toc366580176"/>
      <w:bookmarkStart w:id="11982" w:name="_Toc366580768"/>
      <w:bookmarkStart w:id="11983" w:name="_Toc366581359"/>
      <w:bookmarkStart w:id="11984" w:name="_Toc366581951"/>
      <w:bookmarkStart w:id="11985" w:name="_Toc349042859"/>
      <w:bookmarkStart w:id="11986" w:name="_Toc53134169"/>
      <w:bookmarkEnd w:id="11943"/>
      <w:bookmarkEnd w:id="11944"/>
      <w:bookmarkEnd w:id="11945"/>
      <w:bookmarkEnd w:id="11946"/>
      <w:bookmarkEnd w:id="11947"/>
      <w:bookmarkEnd w:id="11948"/>
      <w:bookmarkEnd w:id="11949"/>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bookmarkEnd w:id="11966"/>
      <w:bookmarkEnd w:id="11967"/>
      <w:bookmarkEnd w:id="11968"/>
      <w:bookmarkEnd w:id="11969"/>
      <w:bookmarkEnd w:id="11970"/>
      <w:bookmarkEnd w:id="11971"/>
      <w:bookmarkEnd w:id="11972"/>
      <w:bookmarkEnd w:id="11973"/>
      <w:bookmarkEnd w:id="11974"/>
      <w:bookmarkEnd w:id="11975"/>
      <w:bookmarkEnd w:id="11976"/>
      <w:bookmarkEnd w:id="11977"/>
      <w:bookmarkEnd w:id="11978"/>
      <w:bookmarkEnd w:id="11979"/>
      <w:bookmarkEnd w:id="11980"/>
      <w:bookmarkEnd w:id="11981"/>
      <w:bookmarkEnd w:id="11982"/>
      <w:bookmarkEnd w:id="11983"/>
      <w:bookmarkEnd w:id="11984"/>
      <w:r>
        <w:rPr>
          <w:rFonts w:eastAsia="Times New Roman"/>
        </w:rPr>
        <w:t>Rewinding of Variable Memory State</w:t>
      </w:r>
      <w:bookmarkEnd w:id="11985"/>
      <w:bookmarkEnd w:id="11986"/>
    </w:p>
    <w:p w14:paraId="43E8C857" w14:textId="77777777" w:rsidR="00D23462" w:rsidRDefault="00D23462" w:rsidP="00D23462">
      <w:pPr>
        <w:pStyle w:val="nobreak"/>
      </w:pPr>
      <w:r>
        <w:t>Upon exit of the scope where the new variable instance was created, the newly created variable memory is discarded, and the prior variable memory is restored.</w:t>
      </w:r>
    </w:p>
    <w:p w14:paraId="545A9C14" w14:textId="249281E9" w:rsidR="00D23462" w:rsidRDefault="00D23462" w:rsidP="00D23462">
      <w:r>
        <w:t>Note that the above algorithm ensures that each time a dfdl:newVariableInstance is encountered, a fresh location is initialized for it, and once the scope containing that variable goes out of scope, the instance tuple for the variable can no longer be reached. A different variable instance tuple will then be visible.</w:t>
      </w:r>
    </w:p>
    <w:p w14:paraId="33228960" w14:textId="77777777" w:rsidR="00D23462" w:rsidRDefault="00D23462" w:rsidP="00BC2419">
      <w:pPr>
        <w:pStyle w:val="Heading3"/>
        <w:rPr>
          <w:rFonts w:eastAsia="Times New Roman"/>
        </w:rPr>
      </w:pPr>
      <w:bookmarkStart w:id="11987" w:name="_Toc322911757"/>
      <w:bookmarkStart w:id="11988" w:name="_Toc322912296"/>
      <w:bookmarkStart w:id="11989" w:name="_Toc329093157"/>
      <w:bookmarkStart w:id="11990" w:name="_Toc332701670"/>
      <w:bookmarkStart w:id="11991" w:name="_Toc332701974"/>
      <w:bookmarkStart w:id="11992" w:name="_Toc332711772"/>
      <w:bookmarkStart w:id="11993" w:name="_Toc332712074"/>
      <w:bookmarkStart w:id="11994" w:name="_Toc332712375"/>
      <w:bookmarkStart w:id="11995" w:name="_Toc332724291"/>
      <w:bookmarkStart w:id="11996" w:name="_Toc332724591"/>
      <w:bookmarkStart w:id="11997" w:name="_Toc341102887"/>
      <w:bookmarkStart w:id="11998" w:name="_Toc347241622"/>
      <w:bookmarkStart w:id="11999" w:name="_Toc347744815"/>
      <w:bookmarkStart w:id="12000" w:name="_Toc348984598"/>
      <w:bookmarkStart w:id="12001" w:name="_Toc348984903"/>
      <w:bookmarkStart w:id="12002" w:name="_Toc349038067"/>
      <w:bookmarkStart w:id="12003" w:name="_Toc349038369"/>
      <w:bookmarkStart w:id="12004" w:name="_Toc349042860"/>
      <w:bookmarkStart w:id="12005" w:name="_Toc351912982"/>
      <w:bookmarkStart w:id="12006" w:name="_Toc351915003"/>
      <w:bookmarkStart w:id="12007" w:name="_Toc351915469"/>
      <w:bookmarkStart w:id="12008" w:name="_Toc361231567"/>
      <w:bookmarkStart w:id="12009" w:name="_Toc361232093"/>
      <w:bookmarkStart w:id="12010" w:name="_Toc362445391"/>
      <w:bookmarkStart w:id="12011" w:name="_Toc363909358"/>
      <w:bookmarkStart w:id="12012" w:name="_Toc364463784"/>
      <w:bookmarkStart w:id="12013" w:name="_Toc366078388"/>
      <w:bookmarkStart w:id="12014" w:name="_Toc366079003"/>
      <w:bookmarkStart w:id="12015" w:name="_Toc366079988"/>
      <w:bookmarkStart w:id="12016" w:name="_Toc366080600"/>
      <w:bookmarkStart w:id="12017" w:name="_Toc366081209"/>
      <w:bookmarkStart w:id="12018" w:name="_Toc366505549"/>
      <w:bookmarkStart w:id="12019" w:name="_Toc366508918"/>
      <w:bookmarkStart w:id="12020" w:name="_Toc366513419"/>
      <w:bookmarkStart w:id="12021" w:name="_Toc366574608"/>
      <w:bookmarkStart w:id="12022" w:name="_Toc366578401"/>
      <w:bookmarkStart w:id="12023" w:name="_Toc366578995"/>
      <w:bookmarkStart w:id="12024" w:name="_Toc366579587"/>
      <w:bookmarkStart w:id="12025" w:name="_Toc366580178"/>
      <w:bookmarkStart w:id="12026" w:name="_Toc366580770"/>
      <w:bookmarkStart w:id="12027" w:name="_Toc366581361"/>
      <w:bookmarkStart w:id="12028" w:name="_Toc366581953"/>
      <w:bookmarkStart w:id="12029" w:name="_Toc349042861"/>
      <w:bookmarkStart w:id="12030" w:name="_Toc53134170"/>
      <w:bookmarkEnd w:id="11987"/>
      <w:bookmarkEnd w:id="11988"/>
      <w:bookmarkEnd w:id="11989"/>
      <w:bookmarkEnd w:id="11990"/>
      <w:bookmarkEnd w:id="11991"/>
      <w:bookmarkEnd w:id="11992"/>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bookmarkEnd w:id="12012"/>
      <w:bookmarkEnd w:id="12013"/>
      <w:bookmarkEnd w:id="12014"/>
      <w:bookmarkEnd w:id="12015"/>
      <w:bookmarkEnd w:id="12016"/>
      <w:bookmarkEnd w:id="12017"/>
      <w:bookmarkEnd w:id="12018"/>
      <w:bookmarkEnd w:id="12019"/>
      <w:bookmarkEnd w:id="12020"/>
      <w:bookmarkEnd w:id="12021"/>
      <w:bookmarkEnd w:id="12022"/>
      <w:bookmarkEnd w:id="12023"/>
      <w:bookmarkEnd w:id="12024"/>
      <w:bookmarkEnd w:id="12025"/>
      <w:bookmarkEnd w:id="12026"/>
      <w:bookmarkEnd w:id="12027"/>
      <w:bookmarkEnd w:id="12028"/>
      <w:r>
        <w:rPr>
          <w:rFonts w:eastAsia="Times New Roman"/>
        </w:rPr>
        <w:t>Variable Memory State Transitions</w:t>
      </w:r>
      <w:bookmarkEnd w:id="12029"/>
      <w:bookmarkEnd w:id="12030"/>
    </w:p>
    <w:p w14:paraId="4EFD071C" w14:textId="77777777" w:rsidR="00D23462" w:rsidRDefault="00D23462" w:rsidP="00D23462">
      <w:r>
        <w:t>The flags in the variable memory tuples are interpreted and modified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819"/>
        <w:gridCol w:w="1332"/>
        <w:gridCol w:w="768"/>
        <w:gridCol w:w="819"/>
        <w:gridCol w:w="1336"/>
        <w:gridCol w:w="1245"/>
      </w:tblGrid>
      <w:tr w:rsidR="00D23462" w14:paraId="002FE8AD" w14:textId="77777777" w:rsidTr="00852536">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0691D7" w14:textId="77777777" w:rsidR="00D23462" w:rsidRDefault="00D23462" w:rsidP="00852536">
            <w:pPr>
              <w:rPr>
                <w:b/>
              </w:rPr>
            </w:pPr>
            <w:r>
              <w:rPr>
                <w:b/>
              </w:rPr>
              <w:t>DFDL annotation</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15C8B0" w14:textId="77777777" w:rsidR="00D23462" w:rsidRDefault="00D23462" w:rsidP="00852536">
            <w:pPr>
              <w:rPr>
                <w:b/>
                <w:iCs/>
              </w:rPr>
            </w:pPr>
            <w:r>
              <w:rPr>
                <w:b/>
                <w:iCs/>
              </w:rPr>
              <w:t>before annotation processed</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5C0CAC5" w14:textId="77777777" w:rsidR="00D23462" w:rsidRDefault="00D23462" w:rsidP="00852536">
            <w:pPr>
              <w:rPr>
                <w:b/>
                <w:iCs/>
              </w:rPr>
            </w:pPr>
            <w:r>
              <w:rPr>
                <w:b/>
                <w:iCs/>
              </w:rPr>
              <w:t>after annotation processed</w:t>
            </w:r>
          </w:p>
        </w:tc>
      </w:tr>
      <w:tr w:rsidR="00D23462" w14:paraId="61A8B2BA"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8FDD7B0" w14:textId="77777777" w:rsidR="00D23462" w:rsidRDefault="00D23462" w:rsidP="00852536">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D486689"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9277B3"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06F761" w14:textId="77777777" w:rsidR="00D23462" w:rsidRDefault="00D23462" w:rsidP="00852536">
            <w:pPr>
              <w:rPr>
                <w:b/>
                <w:iCs/>
              </w:rPr>
            </w:pPr>
            <w:r>
              <w:rPr>
                <w:b/>
                <w:iCs/>
              </w:rPr>
              <w:t>has-value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14D06B3" w14:textId="77777777" w:rsidR="00D23462" w:rsidRDefault="00D23462" w:rsidP="00852536">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306DF4A" w14:textId="77777777" w:rsidR="00D23462" w:rsidRDefault="00D23462" w:rsidP="00852536">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B0E0B2" w14:textId="77777777" w:rsidR="00D23462" w:rsidRDefault="00D23462" w:rsidP="00852536">
            <w:pPr>
              <w:rPr>
                <w:b/>
                <w:iCs/>
              </w:rPr>
            </w:pPr>
            <w:r>
              <w:rPr>
                <w:b/>
                <w:iCs/>
              </w:rPr>
              <w:t>has-value</w:t>
            </w:r>
          </w:p>
        </w:tc>
      </w:tr>
      <w:tr w:rsidR="00D23462" w14:paraId="449CB0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FDD6DE7" w14:textId="77777777" w:rsidR="00D23462" w:rsidRDefault="00D23462" w:rsidP="00852536">
            <w:r>
              <w:t>defineVariable (without default or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CCDF2B7"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3E5080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471110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0A77E14" w14:textId="77777777" w:rsidR="00D23462" w:rsidRDefault="00D23462" w:rsidP="00852536">
            <w:r>
              <w:t>false</w:t>
            </w:r>
          </w:p>
        </w:tc>
      </w:tr>
      <w:tr w:rsidR="00D23462" w14:paraId="70D1E4F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1D2320" w14:textId="77777777" w:rsidR="00D23462" w:rsidRDefault="00D23462" w:rsidP="00852536">
            <w:r>
              <w:t>defineVariable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5AD94D4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D758D27"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B5098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93A68C4" w14:textId="77777777" w:rsidR="00D23462" w:rsidRDefault="00D23462" w:rsidP="00852536">
            <w:r>
              <w:t>true</w:t>
            </w:r>
          </w:p>
        </w:tc>
      </w:tr>
      <w:tr w:rsidR="00D23462" w14:paraId="10F0573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48FC2B" w14:textId="77777777" w:rsidR="00D23462" w:rsidRDefault="00D23462" w:rsidP="00852536">
            <w:r>
              <w:t>defineVariable (with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6DFED8F5"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64D618F3"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4881C7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4B9A4B3" w14:textId="77777777" w:rsidR="00D23462" w:rsidRDefault="00D23462" w:rsidP="00852536">
            <w:r>
              <w:t>true</w:t>
            </w:r>
          </w:p>
        </w:tc>
      </w:tr>
      <w:tr w:rsidR="00D23462" w14:paraId="31E1BA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F4DEFDB" w14:textId="77777777" w:rsidR="00D23462" w:rsidRDefault="00D23462" w:rsidP="00852536">
            <w:r>
              <w:t>newVariableInstance (without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1BF78478"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01A1B64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3D99A1B"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3DF9C405" w14:textId="77777777" w:rsidR="00D23462" w:rsidRDefault="00D23462" w:rsidP="00852536">
            <w:r>
              <w:t>false</w:t>
            </w:r>
          </w:p>
        </w:tc>
      </w:tr>
      <w:tr w:rsidR="00D23462" w14:paraId="4A6600A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BB748F8" w14:textId="77777777" w:rsidR="00D23462" w:rsidRDefault="00D23462" w:rsidP="00852536">
            <w:r>
              <w:t>newVariableInstance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01771B01" w14:textId="77777777" w:rsidR="00D23462" w:rsidRDefault="00D23462" w:rsidP="00852536">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51539EB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FFD033E"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8720CE7" w14:textId="77777777" w:rsidR="00D23462" w:rsidRDefault="00D23462" w:rsidP="00852536">
            <w:r>
              <w:t>true</w:t>
            </w:r>
          </w:p>
        </w:tc>
      </w:tr>
      <w:tr w:rsidR="00D23462" w14:paraId="67D9CC83"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46335DD5" w14:textId="77777777" w:rsidR="00D23462" w:rsidRDefault="00D23462" w:rsidP="00852536">
            <w:r>
              <w:t>setVariable</w:t>
            </w:r>
          </w:p>
        </w:tc>
        <w:tc>
          <w:tcPr>
            <w:tcW w:w="0" w:type="auto"/>
            <w:gridSpan w:val="3"/>
            <w:tcBorders>
              <w:top w:val="single" w:sz="4" w:space="0" w:color="auto"/>
              <w:left w:val="single" w:sz="4" w:space="0" w:color="auto"/>
              <w:bottom w:val="single" w:sz="4" w:space="0" w:color="auto"/>
              <w:right w:val="single" w:sz="4" w:space="0" w:color="auto"/>
            </w:tcBorders>
            <w:hideMark/>
          </w:tcPr>
          <w:p w14:paraId="3BA38E71"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0C9C6BA2" w14:textId="77777777" w:rsidR="00D23462" w:rsidRDefault="00D23462" w:rsidP="00852536">
            <w:r>
              <w:t>Schema Definition Error</w:t>
            </w:r>
          </w:p>
        </w:tc>
      </w:tr>
      <w:tr w:rsidR="00D23462" w14:paraId="0191D2E7"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987B34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5F67886"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6B7A8791"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6AFAC2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C6D26C5"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2752709"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3676B73" w14:textId="77777777" w:rsidR="00D23462" w:rsidRDefault="00D23462" w:rsidP="00852536">
            <w:r>
              <w:t>true</w:t>
            </w:r>
          </w:p>
        </w:tc>
      </w:tr>
      <w:tr w:rsidR="00D23462" w14:paraId="2FFAF775"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52549D44"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322202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1F3782E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FA5CDDB"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D720A8"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060C7532"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26F8C06E" w14:textId="77777777" w:rsidR="00D23462" w:rsidRDefault="00D23462" w:rsidP="00852536">
            <w:r>
              <w:t>true (also value changed to new value)</w:t>
            </w:r>
          </w:p>
        </w:tc>
      </w:tr>
      <w:tr w:rsidR="00D23462" w14:paraId="54BBBAB6"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9F3FF85"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09E7E1D"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4B58EE7C"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2DC1DD9F"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015FD6AF" w14:textId="77777777" w:rsidR="00D23462" w:rsidRDefault="00D23462" w:rsidP="00852536">
            <w:r>
              <w:t>Schema Definition Error – set after reference not allowed.</w:t>
            </w:r>
          </w:p>
        </w:tc>
      </w:tr>
      <w:tr w:rsidR="00D23462" w14:paraId="18F3E441"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0F6A85E"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1A5F1B1"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66360172"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40E24CB4" w14:textId="77777777" w:rsidR="00D23462" w:rsidRDefault="00D23462" w:rsidP="00852536">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44A56A82" w14:textId="77777777" w:rsidR="00D23462" w:rsidRDefault="00D23462" w:rsidP="00852536">
            <w:r>
              <w:t>Schema Definition Error - double set not allowed.</w:t>
            </w:r>
          </w:p>
        </w:tc>
      </w:tr>
      <w:tr w:rsidR="00D23462" w14:paraId="2C22CB86" w14:textId="77777777" w:rsidTr="00852536">
        <w:tc>
          <w:tcPr>
            <w:tcW w:w="0" w:type="auto"/>
            <w:vMerge w:val="restart"/>
            <w:tcBorders>
              <w:top w:val="single" w:sz="4" w:space="0" w:color="auto"/>
              <w:left w:val="single" w:sz="4" w:space="0" w:color="auto"/>
              <w:bottom w:val="single" w:sz="4" w:space="0" w:color="auto"/>
              <w:right w:val="single" w:sz="4" w:space="0" w:color="auto"/>
            </w:tcBorders>
            <w:hideMark/>
          </w:tcPr>
          <w:p w14:paraId="5F886216" w14:textId="77777777" w:rsidR="00D23462" w:rsidRDefault="00D23462" w:rsidP="00852536">
            <w:r>
              <w:t>reference variable (from DFDL expression)</w:t>
            </w:r>
          </w:p>
        </w:tc>
        <w:tc>
          <w:tcPr>
            <w:tcW w:w="0" w:type="auto"/>
            <w:gridSpan w:val="3"/>
            <w:tcBorders>
              <w:top w:val="single" w:sz="4" w:space="0" w:color="auto"/>
              <w:left w:val="single" w:sz="4" w:space="0" w:color="auto"/>
              <w:bottom w:val="single" w:sz="4" w:space="0" w:color="auto"/>
              <w:right w:val="single" w:sz="4" w:space="0" w:color="auto"/>
            </w:tcBorders>
            <w:hideMark/>
          </w:tcPr>
          <w:p w14:paraId="0E27C2FB" w14:textId="77777777" w:rsidR="00D23462" w:rsidRDefault="00D23462" w:rsidP="00852536">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266FDA9F" w14:textId="77777777" w:rsidR="00D23462" w:rsidRDefault="00D23462" w:rsidP="00852536">
            <w:r>
              <w:t>Schema Definition Error</w:t>
            </w:r>
          </w:p>
        </w:tc>
      </w:tr>
      <w:tr w:rsidR="00D23462" w14:paraId="5A30E06E"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4DE68B47"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2079F418"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0195F345"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70A25A88" w14:textId="77777777" w:rsidR="00D23462" w:rsidRDefault="00D23462" w:rsidP="00852536">
            <w:r>
              <w:t>false</w:t>
            </w:r>
          </w:p>
        </w:tc>
        <w:tc>
          <w:tcPr>
            <w:tcW w:w="0" w:type="auto"/>
            <w:gridSpan w:val="3"/>
            <w:tcBorders>
              <w:top w:val="single" w:sz="4" w:space="0" w:color="auto"/>
              <w:left w:val="single" w:sz="4" w:space="0" w:color="auto"/>
              <w:bottom w:val="single" w:sz="4" w:space="0" w:color="auto"/>
              <w:right w:val="single" w:sz="4" w:space="0" w:color="auto"/>
            </w:tcBorders>
            <w:hideMark/>
          </w:tcPr>
          <w:p w14:paraId="1F7803A7" w14:textId="77777777" w:rsidR="00D23462" w:rsidRDefault="00D23462" w:rsidP="00852536">
            <w:r>
              <w:t>Schema Definition Error – undefined variable</w:t>
            </w:r>
          </w:p>
        </w:tc>
      </w:tr>
      <w:tr w:rsidR="00D23462" w14:paraId="756BB364" w14:textId="77777777" w:rsidTr="00852536">
        <w:tc>
          <w:tcPr>
            <w:tcW w:w="0" w:type="auto"/>
            <w:vMerge/>
            <w:tcBorders>
              <w:top w:val="single" w:sz="4" w:space="0" w:color="auto"/>
              <w:left w:val="single" w:sz="4" w:space="0" w:color="auto"/>
              <w:bottom w:val="single" w:sz="4" w:space="0" w:color="auto"/>
              <w:right w:val="single" w:sz="4" w:space="0" w:color="auto"/>
            </w:tcBorders>
            <w:vAlign w:val="center"/>
            <w:hideMark/>
          </w:tcPr>
          <w:p w14:paraId="201EAFBC" w14:textId="77777777" w:rsidR="00D23462" w:rsidRDefault="00D23462" w:rsidP="00852536">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448759E"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7AD522AF" w14:textId="77777777" w:rsidR="00D23462" w:rsidRDefault="00D23462" w:rsidP="00852536">
            <w:r>
              <w:t>any</w:t>
            </w:r>
          </w:p>
        </w:tc>
        <w:tc>
          <w:tcPr>
            <w:tcW w:w="0" w:type="auto"/>
            <w:tcBorders>
              <w:top w:val="single" w:sz="4" w:space="0" w:color="auto"/>
              <w:left w:val="single" w:sz="4" w:space="0" w:color="auto"/>
              <w:bottom w:val="single" w:sz="4" w:space="0" w:color="auto"/>
              <w:right w:val="single" w:sz="4" w:space="0" w:color="auto"/>
            </w:tcBorders>
            <w:hideMark/>
          </w:tcPr>
          <w:p w14:paraId="5DA0902E" w14:textId="77777777" w:rsidR="00D23462" w:rsidRDefault="00D23462" w:rsidP="00852536">
            <w:r>
              <w:t>true</w:t>
            </w:r>
          </w:p>
        </w:tc>
        <w:tc>
          <w:tcPr>
            <w:tcW w:w="0" w:type="auto"/>
            <w:tcBorders>
              <w:top w:val="single" w:sz="4" w:space="0" w:color="auto"/>
              <w:left w:val="single" w:sz="4" w:space="0" w:color="auto"/>
              <w:bottom w:val="single" w:sz="4" w:space="0" w:color="auto"/>
              <w:right w:val="single" w:sz="4" w:space="0" w:color="auto"/>
            </w:tcBorders>
            <w:hideMark/>
          </w:tcPr>
          <w:p w14:paraId="73C8113F" w14:textId="77777777" w:rsidR="00D23462" w:rsidRDefault="00D23462" w:rsidP="00852536">
            <w:r>
              <w:t>false</w:t>
            </w:r>
          </w:p>
        </w:tc>
        <w:tc>
          <w:tcPr>
            <w:tcW w:w="0" w:type="auto"/>
            <w:tcBorders>
              <w:top w:val="single" w:sz="4" w:space="0" w:color="auto"/>
              <w:left w:val="single" w:sz="4" w:space="0" w:color="auto"/>
              <w:bottom w:val="single" w:sz="4" w:space="0" w:color="auto"/>
              <w:right w:val="single" w:sz="4" w:space="0" w:color="auto"/>
            </w:tcBorders>
            <w:hideMark/>
          </w:tcPr>
          <w:p w14:paraId="5D4A843D" w14:textId="77777777" w:rsidR="00D23462" w:rsidRDefault="00D23462" w:rsidP="00852536">
            <w:r>
              <w:t>true (value is returned)</w:t>
            </w:r>
          </w:p>
        </w:tc>
        <w:tc>
          <w:tcPr>
            <w:tcW w:w="0" w:type="auto"/>
            <w:tcBorders>
              <w:top w:val="single" w:sz="4" w:space="0" w:color="auto"/>
              <w:left w:val="single" w:sz="4" w:space="0" w:color="auto"/>
              <w:bottom w:val="single" w:sz="4" w:space="0" w:color="auto"/>
              <w:right w:val="single" w:sz="4" w:space="0" w:color="auto"/>
            </w:tcBorders>
            <w:hideMark/>
          </w:tcPr>
          <w:p w14:paraId="0EBFF6CC" w14:textId="77777777" w:rsidR="00D23462" w:rsidRDefault="00D23462" w:rsidP="00852536">
            <w:r>
              <w:t>true</w:t>
            </w:r>
          </w:p>
        </w:tc>
      </w:tr>
    </w:tbl>
    <w:p w14:paraId="3FCE07E0" w14:textId="59178139" w:rsidR="00D23462" w:rsidRDefault="00D23462" w:rsidP="00D23462">
      <w:pPr>
        <w:pStyle w:val="Caption"/>
      </w:pPr>
      <w:r>
        <w:t xml:space="preserve">Table </w:t>
      </w:r>
      <w:fldSimple w:instr=" SEQ Table \* ARABIC ">
        <w:r w:rsidR="008A37A6">
          <w:rPr>
            <w:noProof/>
          </w:rPr>
          <w:t>54</w:t>
        </w:r>
      </w:fldSimple>
      <w:r>
        <w:rPr>
          <w:noProof/>
          <w:lang w:val="en-GB"/>
        </w:rPr>
        <w:t xml:space="preserve"> Memory States for Expression Language Variables</w:t>
      </w:r>
      <w:r>
        <w:rPr>
          <w:lang w:val="en-GB"/>
        </w:rPr>
        <w:t xml:space="preserve"> </w:t>
      </w:r>
    </w:p>
    <w:p w14:paraId="5E1102A7" w14:textId="77777777" w:rsidR="00D23462" w:rsidRDefault="00D23462" w:rsidP="00D23462">
      <w:r>
        <w:t>The above table describes a set of rules which might be abbreviated as:</w:t>
      </w:r>
    </w:p>
    <w:p w14:paraId="4D9F982F" w14:textId="77777777" w:rsidR="00D23462" w:rsidRDefault="00D23462" w:rsidP="00C31ED0">
      <w:pPr>
        <w:numPr>
          <w:ilvl w:val="0"/>
          <w:numId w:val="165"/>
        </w:numPr>
      </w:pPr>
      <w:r>
        <w:t>write once, read many</w:t>
      </w:r>
    </w:p>
    <w:p w14:paraId="7E9E22E7" w14:textId="77777777" w:rsidR="00D23462" w:rsidRDefault="00D23462" w:rsidP="00C31ED0">
      <w:pPr>
        <w:numPr>
          <w:ilvl w:val="0"/>
          <w:numId w:val="165"/>
        </w:numPr>
      </w:pPr>
      <w:r>
        <w:t>no write after the value has been read</w:t>
      </w:r>
    </w:p>
    <w:p w14:paraId="13AE0456" w14:textId="77777777" w:rsidR="00D23462" w:rsidRDefault="00D23462" w:rsidP="00D23462">
      <w:r>
        <w:t>An exception to this behavior occurs whenever the DFDL processor backtracks because it is processing multiple arms of a choice or as a result of speculative parsing. In this case the variable state is also rewound.</w:t>
      </w:r>
    </w:p>
    <w:p w14:paraId="15E91A02" w14:textId="77777777" w:rsidR="00D23462" w:rsidRDefault="00D23462" w:rsidP="00D23462">
      <w:r>
        <w:t>It is a Schema Definition Error if a dfdl:setVariable or a variable reference occurs and there is no corresponding variable name defined by a dfdl:defineVariable annotation.</w:t>
      </w:r>
    </w:p>
    <w:p w14:paraId="2A976C22" w14:textId="77777777" w:rsidR="00D23462" w:rsidRDefault="00D23462" w:rsidP="00D23462">
      <w:r>
        <w:t xml:space="preserve">It is a Schema Definition Error if a dfdl:setVariable provides a value of incorrect type which does not correspond to the type specified by the dfdl:defineVariable. </w:t>
      </w:r>
    </w:p>
    <w:p w14:paraId="0E1C310B" w14:textId="238E7F65" w:rsidR="00D23462" w:rsidRDefault="00D23462" w:rsidP="00D23462">
      <w:r>
        <w:t xml:space="preserve">It is a Schema Definition Error if a variable reference in an expression is able to return a value of incorrect type for the evaluation of that expression. That is, DFDL - including the expressions contained in it - is a statically type-checkable language. DFDL implementations </w:t>
      </w:r>
      <w:r w:rsidR="0033562A">
        <w:t xml:space="preserve">SHOULD </w:t>
      </w:r>
      <w:r>
        <w:t>issue these Schema Definition Errors prior to processing time</w:t>
      </w:r>
      <w:r w:rsidR="0033562A">
        <w:t xml:space="preserve"> if possible</w:t>
      </w:r>
      <w:r>
        <w:t>.</w:t>
      </w:r>
    </w:p>
    <w:p w14:paraId="6A921A8E" w14:textId="77777777" w:rsidR="00D23462" w:rsidRDefault="00D23462" w:rsidP="00D23462">
      <w:r>
        <w:t xml:space="preserve">Even if the errors are detected at processing time, the errors associated with write-after-read, and double-write are Schema Definition Errors because they indicate the schema is not properly designed to use variables consistent with their single-assignment behavior. </w:t>
      </w:r>
    </w:p>
    <w:p w14:paraId="0211B632" w14:textId="77777777" w:rsidR="00D23462" w:rsidRDefault="00D23462" w:rsidP="00B31DA3">
      <w:pPr>
        <w:pStyle w:val="Heading2"/>
      </w:pPr>
      <w:bookmarkStart w:id="12031" w:name="_Toc199516270"/>
      <w:bookmarkStart w:id="12032" w:name="_Toc194983946"/>
      <w:bookmarkStart w:id="12033" w:name="_Toc243112799"/>
      <w:bookmarkStart w:id="12034" w:name="_Toc349042862"/>
      <w:bookmarkStart w:id="12035" w:name="_Toc199516272"/>
      <w:bookmarkStart w:id="12036" w:name="_Toc194983948"/>
      <w:bookmarkStart w:id="12037" w:name="_Toc243112801"/>
      <w:bookmarkStart w:id="12038" w:name="_Toc53134171"/>
      <w:r>
        <w:t>General Syntax</w:t>
      </w:r>
      <w:bookmarkEnd w:id="12031"/>
      <w:bookmarkEnd w:id="12032"/>
      <w:bookmarkEnd w:id="12033"/>
      <w:bookmarkEnd w:id="12034"/>
      <w:bookmarkEnd w:id="12038"/>
    </w:p>
    <w:p w14:paraId="7C875242" w14:textId="77777777" w:rsidR="00D23462" w:rsidRDefault="00D23462" w:rsidP="00D23462">
      <w:r>
        <w:t xml:space="preserve">DFDL expressions follow the XPath 2.0 syntax rules but are always enclosed in curly braces "{" and "}". </w:t>
      </w:r>
    </w:p>
    <w:p w14:paraId="6E6BB3B9" w14:textId="77777777" w:rsidR="00D23462" w:rsidRDefault="00D23462" w:rsidP="00D23462">
      <w:r>
        <w:t>When a property accepts either a DFDL string literal or a DFDL expression, and the value is a string literal starting with a "{" character, then "{{"must be used to escape the "{" character.</w:t>
      </w:r>
    </w:p>
    <w:p w14:paraId="34DAB9D1" w14:textId="77777777" w:rsidR="00D23462" w:rsidRDefault="00D23462" w:rsidP="00D23462">
      <w:r>
        <w:t>The syntax "{}" is a Schema Definition Error as it results in an empty XPath 2.0 expression which is not legal. It is not the equivalent of setting the property to empty string.</w:t>
      </w:r>
    </w:p>
    <w:p w14:paraId="46175946" w14:textId="77777777" w:rsidR="00D23462" w:rsidRDefault="00D23462" w:rsidP="00D23462">
      <w:r>
        <w:t>Examples</w:t>
      </w:r>
    </w:p>
    <w:p w14:paraId="08C89DD0"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/book/title }</w:t>
      </w:r>
    </w:p>
    <w:p w14:paraId="135ADDB4" w14:textId="77777777" w:rsidR="00D23462" w:rsidRDefault="00D23462" w:rsidP="00D23462">
      <w:pPr>
        <w:pStyle w:val="Codeblock0"/>
        <w:pBdr>
          <w:top w:val="single" w:sz="4" w:space="1" w:color="auto"/>
          <w:left w:val="single" w:sz="4" w:space="4" w:color="auto"/>
          <w:bottom w:val="single" w:sz="4" w:space="1" w:color="auto"/>
          <w:right w:val="single" w:sz="4" w:space="4" w:color="auto"/>
        </w:pBdr>
      </w:pPr>
      <w:r>
        <w:t>{ $x+2 }</w:t>
      </w:r>
    </w:p>
    <w:p w14:paraId="1FF7EB27" w14:textId="77777777" w:rsidR="00D23462" w:rsidRDefault="00D23462" w:rsidP="00D23462">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rFonts w:eastAsia="MS Mincho"/>
        </w:rPr>
        <w:t xml:space="preserve">if (fn:exists(../field1))  then 1 else 0 </w:t>
      </w:r>
      <w:r>
        <w:rPr>
          <w:lang w:val="en-US"/>
        </w:rPr>
        <w:t xml:space="preserve"> }   </w:t>
      </w:r>
    </w:p>
    <w:p w14:paraId="050509D1" w14:textId="77777777" w:rsidR="00D23462" w:rsidRDefault="00D23462" w:rsidP="00D23462">
      <w:r>
        <w:t>The</w:t>
      </w:r>
      <w:r>
        <w:rPr>
          <w:rFonts w:eastAsia="Arial"/>
        </w:rPr>
        <w:t xml:space="preserve"> </w:t>
      </w:r>
      <w:r>
        <w:t>result</w:t>
      </w:r>
      <w:r>
        <w:rPr>
          <w:rFonts w:eastAsia="Arial"/>
        </w:rPr>
        <w:t xml:space="preserve"> </w:t>
      </w:r>
      <w:r>
        <w:t>of</w:t>
      </w:r>
      <w:r>
        <w:rPr>
          <w:rFonts w:eastAsia="Arial"/>
        </w:rPr>
        <w:t xml:space="preserve"> </w:t>
      </w:r>
      <w:r>
        <w:t>evaluating</w:t>
      </w:r>
      <w:r>
        <w:rPr>
          <w:rFonts w:eastAsia="Arial"/>
        </w:rPr>
        <w:t xml:space="preserve"> </w:t>
      </w:r>
      <w:r>
        <w:t>the</w:t>
      </w:r>
      <w:r>
        <w:rPr>
          <w:rFonts w:eastAsia="Arial"/>
        </w:rPr>
        <w:t xml:space="preserve"> </w:t>
      </w:r>
      <w:r>
        <w:t>expression</w:t>
      </w:r>
      <w:r>
        <w:rPr>
          <w:rFonts w:eastAsia="Arial"/>
        </w:rPr>
        <w:t xml:space="preserve"> </w:t>
      </w:r>
      <w:r>
        <w:t>must</w:t>
      </w:r>
      <w:r>
        <w:rPr>
          <w:rFonts w:eastAsia="Arial"/>
        </w:rPr>
        <w:t xml:space="preserve"> </w:t>
      </w:r>
      <w:r>
        <w:t>be</w:t>
      </w:r>
      <w:r>
        <w:rPr>
          <w:rFonts w:eastAsia="Arial"/>
        </w:rPr>
        <w:t xml:space="preserve"> </w:t>
      </w:r>
      <w:r>
        <w:t>a</w:t>
      </w:r>
      <w:r>
        <w:rPr>
          <w:rFonts w:eastAsia="Arial"/>
        </w:rPr>
        <w:t xml:space="preserve"> </w:t>
      </w:r>
      <w:r>
        <w:t>single</w:t>
      </w:r>
      <w:r>
        <w:rPr>
          <w:rFonts w:eastAsia="Arial"/>
        </w:rPr>
        <w:t xml:space="preserve"> </w:t>
      </w:r>
      <w:r>
        <w:t>atomic</w:t>
      </w:r>
      <w:r>
        <w:rPr>
          <w:rFonts w:eastAsia="Arial"/>
        </w:rPr>
        <w:t xml:space="preserve"> </w:t>
      </w:r>
      <w:r>
        <w:t>value</w:t>
      </w:r>
      <w:r>
        <w:rPr>
          <w:rFonts w:eastAsia="Arial"/>
        </w:rPr>
        <w:t xml:space="preserve"> </w:t>
      </w:r>
      <w:r>
        <w:t>of</w:t>
      </w:r>
      <w:r>
        <w:rPr>
          <w:rFonts w:eastAsia="Arial"/>
        </w:rPr>
        <w:t xml:space="preserve"> </w:t>
      </w:r>
      <w:r>
        <w:t>the</w:t>
      </w:r>
      <w:r>
        <w:rPr>
          <w:rFonts w:eastAsia="Arial"/>
        </w:rPr>
        <w:t xml:space="preserve"> </w:t>
      </w:r>
      <w:r>
        <w:t>type</w:t>
      </w:r>
      <w:r>
        <w:rPr>
          <w:rFonts w:eastAsia="Arial"/>
        </w:rPr>
        <w:t xml:space="preserve"> </w:t>
      </w:r>
      <w:r>
        <w:t>expected</w:t>
      </w:r>
      <w:r>
        <w:rPr>
          <w:rFonts w:eastAsia="Arial"/>
        </w:rPr>
        <w:t xml:space="preserve"> </w:t>
      </w:r>
      <w:r>
        <w:t>by</w:t>
      </w:r>
      <w:r>
        <w:rPr>
          <w:rFonts w:eastAsia="Arial"/>
        </w:rPr>
        <w:t xml:space="preserve"> </w:t>
      </w:r>
      <w:r>
        <w:t>the</w:t>
      </w:r>
      <w:r>
        <w:rPr>
          <w:rFonts w:eastAsia="Arial"/>
        </w:rPr>
        <w:t xml:space="preserve"> </w:t>
      </w:r>
      <w:r>
        <w:t>context,</w:t>
      </w:r>
      <w:r>
        <w:rPr>
          <w:rFonts w:eastAsia="Arial"/>
        </w:rPr>
        <w:t xml:space="preserve"> </w:t>
      </w:r>
      <w:r>
        <w:t>and</w:t>
      </w:r>
      <w:r>
        <w:rPr>
          <w:rFonts w:eastAsia="Arial"/>
        </w:rPr>
        <w:t xml:space="preserve"> </w:t>
      </w:r>
      <w:r>
        <w:t>it</w:t>
      </w:r>
      <w:r>
        <w:rPr>
          <w:rFonts w:eastAsia="Arial"/>
        </w:rPr>
        <w:t xml:space="preserve"> </w:t>
      </w:r>
      <w:r>
        <w:t>is</w:t>
      </w:r>
      <w:r>
        <w:rPr>
          <w:rFonts w:eastAsia="Arial"/>
        </w:rPr>
        <w:t xml:space="preserve"> </w:t>
      </w:r>
      <w:r>
        <w:t>a</w:t>
      </w:r>
      <w:r>
        <w:rPr>
          <w:rFonts w:eastAsia="Arial"/>
        </w:rPr>
        <w:t xml:space="preserve"> </w:t>
      </w:r>
      <w:r>
        <w:t>Schema Definition Error</w:t>
      </w:r>
      <w:r>
        <w:rPr>
          <w:rFonts w:eastAsia="Arial"/>
        </w:rPr>
        <w:t xml:space="preserve"> </w:t>
      </w:r>
      <w:r>
        <w:t>otherwise.</w:t>
      </w:r>
      <w:r>
        <w:rPr>
          <w:rFonts w:eastAsia="Arial"/>
        </w:rPr>
        <w:t xml:space="preserve"> </w:t>
      </w:r>
      <w:r>
        <w:t>Some</w:t>
      </w:r>
      <w:r>
        <w:rPr>
          <w:rFonts w:eastAsia="Arial"/>
        </w:rPr>
        <w:t xml:space="preserve"> </w:t>
      </w:r>
      <w:r>
        <w:t>XPath</w:t>
      </w:r>
      <w:r>
        <w:rPr>
          <w:rFonts w:eastAsia="Arial"/>
        </w:rPr>
        <w:t xml:space="preserve"> </w:t>
      </w:r>
      <w:r>
        <w:t>expressions</w:t>
      </w:r>
      <w:r>
        <w:rPr>
          <w:rFonts w:eastAsia="Arial"/>
        </w:rPr>
        <w:t xml:space="preserve"> </w:t>
      </w:r>
      <w:r>
        <w:t>naturally</w:t>
      </w:r>
      <w:r>
        <w:rPr>
          <w:rFonts w:eastAsia="Arial"/>
        </w:rPr>
        <w:t xml:space="preserve"> </w:t>
      </w:r>
      <w:r>
        <w:t>return</w:t>
      </w:r>
      <w:r>
        <w:rPr>
          <w:rFonts w:eastAsia="Arial"/>
        </w:rPr>
        <w:t xml:space="preserve"> </w:t>
      </w:r>
      <w:r>
        <w:t>a</w:t>
      </w:r>
      <w:r>
        <w:rPr>
          <w:rFonts w:eastAsia="Arial"/>
        </w:rPr>
        <w:t xml:space="preserve"> </w:t>
      </w:r>
      <w:r>
        <w:t>sequence</w:t>
      </w:r>
      <w:r>
        <w:rPr>
          <w:rFonts w:eastAsia="Arial"/>
        </w:rPr>
        <w:t xml:space="preserve"> </w:t>
      </w:r>
      <w:r>
        <w:t>of</w:t>
      </w:r>
      <w:r>
        <w:rPr>
          <w:rFonts w:eastAsia="Arial"/>
        </w:rPr>
        <w:t xml:space="preserve"> </w:t>
      </w:r>
      <w:r>
        <w:t>values,</w:t>
      </w:r>
      <w:r>
        <w:rPr>
          <w:rFonts w:eastAsia="Arial"/>
        </w:rPr>
        <w:t xml:space="preserve"> </w:t>
      </w:r>
      <w:r>
        <w:t>and</w:t>
      </w:r>
      <w:r>
        <w:rPr>
          <w:rFonts w:eastAsia="Arial"/>
        </w:rPr>
        <w:t xml:space="preserve"> </w:t>
      </w:r>
      <w:r>
        <w:t>in</w:t>
      </w:r>
      <w:r>
        <w:rPr>
          <w:rFonts w:eastAsia="Arial"/>
        </w:rPr>
        <w:t xml:space="preserve"> </w:t>
      </w:r>
      <w:r>
        <w:t>this</w:t>
      </w:r>
      <w:r>
        <w:rPr>
          <w:rFonts w:eastAsia="Arial"/>
        </w:rPr>
        <w:t xml:space="preserve"> </w:t>
      </w:r>
      <w:r>
        <w:t>case,</w:t>
      </w:r>
      <w:r>
        <w:rPr>
          <w:rFonts w:eastAsia="Arial"/>
        </w:rPr>
        <w:t xml:space="preserve"> </w:t>
      </w:r>
      <w:r>
        <w:t>it</w:t>
      </w:r>
      <w:r>
        <w:rPr>
          <w:rFonts w:eastAsia="Arial"/>
        </w:rPr>
        <w:t xml:space="preserve"> </w:t>
      </w:r>
      <w:r>
        <w:t>is</w:t>
      </w:r>
      <w:r>
        <w:rPr>
          <w:rFonts w:eastAsia="Arial"/>
        </w:rPr>
        <w:t xml:space="preserve"> </w:t>
      </w:r>
      <w:r>
        <w:t>also</w:t>
      </w:r>
      <w:r>
        <w:rPr>
          <w:rFonts w:eastAsia="Arial"/>
        </w:rPr>
        <w:t xml:space="preserve"> </w:t>
      </w:r>
      <w:r>
        <w:t>Schema Definition Error</w:t>
      </w:r>
      <w:r>
        <w:rPr>
          <w:rFonts w:eastAsia="Arial"/>
        </w:rPr>
        <w:t xml:space="preserve"> </w:t>
      </w:r>
      <w:r>
        <w:t>if</w:t>
      </w:r>
      <w:r>
        <w:rPr>
          <w:rFonts w:eastAsia="Arial"/>
        </w:rPr>
        <w:t xml:space="preserve"> </w:t>
      </w:r>
      <w:r>
        <w:t>an</w:t>
      </w:r>
      <w:r>
        <w:rPr>
          <w:rFonts w:eastAsia="Arial"/>
        </w:rPr>
        <w:t xml:space="preserve"> </w:t>
      </w:r>
      <w:r>
        <w:t>expression</w:t>
      </w:r>
      <w:r>
        <w:rPr>
          <w:rFonts w:eastAsia="Arial"/>
        </w:rPr>
        <w:t xml:space="preserve"> </w:t>
      </w:r>
      <w:r>
        <w:t>returns</w:t>
      </w:r>
      <w:r>
        <w:rPr>
          <w:rFonts w:eastAsia="Arial"/>
        </w:rPr>
        <w:t xml:space="preserve"> </w:t>
      </w:r>
      <w:r>
        <w:t>a</w:t>
      </w:r>
      <w:r>
        <w:rPr>
          <w:rFonts w:eastAsia="Arial"/>
        </w:rPr>
        <w:t xml:space="preserve"> </w:t>
      </w:r>
      <w:r>
        <w:t>sequence</w:t>
      </w:r>
      <w:r>
        <w:rPr>
          <w:rFonts w:eastAsia="Arial"/>
        </w:rPr>
        <w:t xml:space="preserve"> </w:t>
      </w:r>
      <w:r>
        <w:t>containing</w:t>
      </w:r>
      <w:r>
        <w:rPr>
          <w:rFonts w:eastAsia="Arial"/>
        </w:rPr>
        <w:t xml:space="preserve"> </w:t>
      </w:r>
      <w:r>
        <w:t>more</w:t>
      </w:r>
      <w:r>
        <w:rPr>
          <w:rFonts w:eastAsia="Arial"/>
        </w:rPr>
        <w:t xml:space="preserve"> </w:t>
      </w:r>
      <w:r>
        <w:t>than</w:t>
      </w:r>
      <w:r>
        <w:rPr>
          <w:rFonts w:eastAsia="Arial"/>
        </w:rPr>
        <w:t xml:space="preserve"> </w:t>
      </w:r>
      <w:r>
        <w:t>one</w:t>
      </w:r>
      <w:r>
        <w:rPr>
          <w:rFonts w:eastAsia="Arial"/>
        </w:rPr>
        <w:t xml:space="preserve"> </w:t>
      </w:r>
      <w:r>
        <w:t>item.</w:t>
      </w:r>
      <w:r>
        <w:rPr>
          <w:rFonts w:eastAsia="Arial"/>
        </w:rPr>
        <w:t xml:space="preserve"> </w:t>
      </w:r>
      <w:bookmarkStart w:id="12039" w:name="_Toc322014601"/>
      <w:bookmarkStart w:id="12040" w:name="_Toc322014783"/>
      <w:bookmarkStart w:id="12041" w:name="_Toc322911760"/>
      <w:bookmarkStart w:id="12042" w:name="_Toc322912299"/>
      <w:bookmarkEnd w:id="12039"/>
      <w:bookmarkEnd w:id="12040"/>
      <w:bookmarkEnd w:id="12041"/>
      <w:bookmarkEnd w:id="12042"/>
    </w:p>
    <w:p w14:paraId="2D5657D1" w14:textId="77777777" w:rsidR="00D23462" w:rsidRDefault="00D23462" w:rsidP="00D23462">
      <w:r>
        <w:t>Additionally:</w:t>
      </w:r>
    </w:p>
    <w:p w14:paraId="6473ABF0" w14:textId="77777777" w:rsidR="00D23462" w:rsidRDefault="00D23462" w:rsidP="00C31ED0">
      <w:pPr>
        <w:numPr>
          <w:ilvl w:val="0"/>
          <w:numId w:val="166"/>
        </w:numPr>
      </w:pPr>
      <w:r>
        <w:t xml:space="preserve">Every property that accepts an expression states exactly what the expression is expected to return. To ensure the returned value is of the correct type, an expression must use XPath constructors or the correct literal values. </w:t>
      </w:r>
    </w:p>
    <w:p w14:paraId="44980D2C" w14:textId="75C55C11" w:rsidR="00D23462" w:rsidRDefault="00D23462" w:rsidP="00C31ED0">
      <w:pPr>
        <w:numPr>
          <w:ilvl w:val="0"/>
          <w:numId w:val="166"/>
        </w:numPr>
      </w:pPr>
      <w:r>
        <w:t xml:space="preserve">What appears lexically as the syntax of an expression follows XPath 2.0 rules. Note specifically that this is not the same as XSD default and XSD fixed property lexical syntax. Specifically, XSD default and XSD fixed properties do not accept expressions. They are always interpreted as XML Schema string literals. See </w:t>
      </w:r>
      <w:r>
        <w:rPr>
          <w:noProof/>
        </w:rPr>
        <w:t>[</w:t>
      </w:r>
      <w:r w:rsidR="00912122">
        <w:fldChar w:fldCharType="begin"/>
      </w:r>
      <w:r w:rsidR="00912122">
        <w:instrText xml:space="preserve"> HYPERLINK \l "a_XSDL" </w:instrText>
      </w:r>
      <w:ins w:id="12043" w:author="Mike Beckerle" w:date="2020-10-09T10:19:00Z"/>
      <w:r w:rsidR="00912122">
        <w:fldChar w:fldCharType="separate"/>
      </w:r>
      <w:r>
        <w:rPr>
          <w:rStyle w:val="Hyperlink"/>
          <w:noProof/>
        </w:rPr>
        <w:t>XSD</w:t>
      </w:r>
      <w:r w:rsidR="00912122">
        <w:rPr>
          <w:rStyle w:val="Hyperlink"/>
          <w:noProof/>
        </w:rPr>
        <w:fldChar w:fldCharType="end"/>
      </w:r>
      <w:r>
        <w:rPr>
          <w:noProof/>
        </w:rPr>
        <w:t>]</w:t>
      </w:r>
      <w:r>
        <w:t xml:space="preserve"> for details.</w:t>
      </w:r>
    </w:p>
    <w:p w14:paraId="183E3BE9" w14:textId="77777777" w:rsidR="00D23462" w:rsidRDefault="00D23462" w:rsidP="00C31ED0">
      <w:pPr>
        <w:numPr>
          <w:ilvl w:val="0"/>
          <w:numId w:val="166"/>
        </w:numPr>
      </w:pPr>
      <w:r>
        <w:t xml:space="preserve">No extra auto-casting is performed over and above that provided by XPath 2.0. </w:t>
      </w:r>
      <w:r>
        <w:rPr>
          <w:lang w:eastAsia="en-GB"/>
        </w:rPr>
        <w:t>XPath 2.0 has rules for when it promotes types and when it allows types to be substituted. These are in Appendix B.1 of the XPath 2.0 spec.</w:t>
      </w:r>
    </w:p>
    <w:p w14:paraId="268D14D7" w14:textId="77777777" w:rsidR="00D23462" w:rsidRDefault="00D23462" w:rsidP="00C31ED0">
      <w:pPr>
        <w:numPr>
          <w:ilvl w:val="0"/>
          <w:numId w:val="166"/>
        </w:numPr>
      </w:pPr>
      <w:r>
        <w:t>If the property is not expecting an expression to return a DFDL string literal, the returned value is never treated as a DFDL string literal.</w:t>
      </w:r>
    </w:p>
    <w:p w14:paraId="0D65429E" w14:textId="77777777" w:rsidR="00D23462" w:rsidRDefault="00D23462" w:rsidP="00C31ED0">
      <w:pPr>
        <w:numPr>
          <w:ilvl w:val="0"/>
          <w:numId w:val="166"/>
        </w:numPr>
      </w:pPr>
      <w:r>
        <w:t>If expecting an expression to return a DFDL string literal, the returned value is always treated as a DFDL string literal.</w:t>
      </w:r>
    </w:p>
    <w:p w14:paraId="00B957F5" w14:textId="77777777" w:rsidR="00D23462" w:rsidRDefault="00D23462" w:rsidP="00C31ED0">
      <w:pPr>
        <w:numPr>
          <w:ilvl w:val="0"/>
          <w:numId w:val="166"/>
        </w:numPr>
      </w:pPr>
      <w:r>
        <w:rPr>
          <w:u w:val="single"/>
        </w:rPr>
        <w:t>Within</w:t>
      </w:r>
      <w:r>
        <w:t xml:space="preserve"> an expression, a string is never interpreted as a DFDL string literal.</w:t>
      </w:r>
    </w:p>
    <w:p w14:paraId="616FFA17" w14:textId="77777777" w:rsidR="00D23462" w:rsidRDefault="00D23462" w:rsidP="00B31DA3">
      <w:pPr>
        <w:pStyle w:val="Heading2"/>
      </w:pPr>
      <w:bookmarkStart w:id="12044" w:name="_Toc349042863"/>
      <w:bookmarkStart w:id="12045" w:name="_Toc53134172"/>
      <w:r>
        <w:t>DFDL E</w:t>
      </w:r>
      <w:bookmarkEnd w:id="12035"/>
      <w:bookmarkEnd w:id="12036"/>
      <w:bookmarkEnd w:id="12037"/>
      <w:r>
        <w:t>xpression Syntax</w:t>
      </w:r>
      <w:bookmarkEnd w:id="12044"/>
      <w:bookmarkEnd w:id="12045"/>
    </w:p>
    <w:p w14:paraId="1FDA2504" w14:textId="2F69FBC0" w:rsidR="00D23462" w:rsidRDefault="00D23462" w:rsidP="00D23462">
      <w:r>
        <w:t xml:space="preserve">Refer to XML Path Language (XPath) 2.0 </w:t>
      </w:r>
      <w:r>
        <w:rPr>
          <w:noProof/>
        </w:rPr>
        <w:t>[</w:t>
      </w:r>
      <w:r w:rsidR="00912122">
        <w:fldChar w:fldCharType="begin"/>
      </w:r>
      <w:r w:rsidR="00912122">
        <w:instrText xml:space="preserve"> HYPERLINK \l "a_XPath" </w:instrText>
      </w:r>
      <w:ins w:id="12046" w:author="Mike Beckerle" w:date="2020-10-09T10:19:00Z"/>
      <w:r w:rsidR="00912122">
        <w:fldChar w:fldCharType="separate"/>
      </w:r>
      <w:r>
        <w:rPr>
          <w:rStyle w:val="Hyperlink"/>
          <w:noProof/>
        </w:rPr>
        <w:t>XPath</w:t>
      </w:r>
      <w:r w:rsidR="00912122">
        <w:rPr>
          <w:rStyle w:val="Hyperlink"/>
          <w:noProof/>
        </w:rPr>
        <w:fldChar w:fldCharType="end"/>
      </w:r>
      <w:r>
        <w:rPr>
          <w:noProof/>
        </w:rPr>
        <w:t>]</w:t>
      </w:r>
      <w:r>
        <w:t xml:space="preserve"> for a description of XPath expressions</w:t>
      </w:r>
    </w:p>
    <w:tbl>
      <w:tblPr>
        <w:tblStyle w:val="Table"/>
        <w:tblW w:w="5000" w:type="pct"/>
        <w:tblInd w:w="0" w:type="dxa"/>
        <w:tblBorders>
          <w:insideH w:val="none" w:sz="0" w:space="0" w:color="auto"/>
          <w:insideV w:val="none" w:sz="0" w:space="0" w:color="auto"/>
        </w:tblBorders>
        <w:tblLook w:val="0600" w:firstRow="0" w:lastRow="0" w:firstColumn="0" w:lastColumn="0" w:noHBand="1" w:noVBand="1"/>
      </w:tblPr>
      <w:tblGrid>
        <w:gridCol w:w="2006"/>
        <w:gridCol w:w="778"/>
        <w:gridCol w:w="5846"/>
      </w:tblGrid>
      <w:tr w:rsidR="00D23462" w14:paraId="4695911F" w14:textId="77777777" w:rsidTr="00852536">
        <w:tc>
          <w:tcPr>
            <w:tcW w:w="0" w:type="auto"/>
            <w:tcBorders>
              <w:top w:val="single" w:sz="4" w:space="0" w:color="auto"/>
              <w:left w:val="single" w:sz="4" w:space="0" w:color="auto"/>
              <w:bottom w:val="nil"/>
              <w:right w:val="nil"/>
            </w:tcBorders>
            <w:hideMark/>
          </w:tcPr>
          <w:p w14:paraId="0ECAD589" w14:textId="77777777" w:rsidR="00D23462" w:rsidRDefault="00D23462" w:rsidP="00852536">
            <w:r>
              <w:t>DFDL</w:t>
            </w:r>
            <w:r>
              <w:rPr>
                <w:rFonts w:eastAsia="MS Mincho"/>
              </w:rPr>
              <w:t xml:space="preserve"> Expression</w:t>
            </w:r>
          </w:p>
        </w:tc>
        <w:tc>
          <w:tcPr>
            <w:tcW w:w="0" w:type="auto"/>
            <w:tcBorders>
              <w:top w:val="single" w:sz="4" w:space="0" w:color="auto"/>
              <w:left w:val="nil"/>
              <w:bottom w:val="nil"/>
              <w:right w:val="nil"/>
            </w:tcBorders>
            <w:hideMark/>
          </w:tcPr>
          <w:p w14:paraId="166E9C66" w14:textId="77777777" w:rsidR="00D23462" w:rsidRDefault="00D23462" w:rsidP="00852536">
            <w:r>
              <w:t>   ::=   </w:t>
            </w:r>
          </w:p>
        </w:tc>
        <w:tc>
          <w:tcPr>
            <w:tcW w:w="0" w:type="auto"/>
            <w:tcBorders>
              <w:top w:val="single" w:sz="4" w:space="0" w:color="auto"/>
              <w:left w:val="nil"/>
              <w:bottom w:val="nil"/>
              <w:right w:val="single" w:sz="4" w:space="0" w:color="auto"/>
            </w:tcBorders>
            <w:hideMark/>
          </w:tcPr>
          <w:p w14:paraId="2C72AE4D" w14:textId="77777777" w:rsidR="00D23462" w:rsidRDefault="00D23462" w:rsidP="00852536">
            <w:r>
              <w:rPr>
                <w:rFonts w:eastAsia="MS Mincho"/>
              </w:rPr>
              <w:t xml:space="preserve">"{" </w:t>
            </w:r>
            <w:r>
              <w:t>Expr</w:t>
            </w:r>
            <w:r>
              <w:rPr>
                <w:rFonts w:eastAsia="MS Mincho"/>
              </w:rPr>
              <w:t xml:space="preserve"> "}"</w:t>
            </w:r>
          </w:p>
        </w:tc>
      </w:tr>
      <w:tr w:rsidR="00D23462" w14:paraId="127ADA95" w14:textId="77777777" w:rsidTr="00852536">
        <w:tc>
          <w:tcPr>
            <w:tcW w:w="0" w:type="auto"/>
            <w:tcBorders>
              <w:top w:val="nil"/>
              <w:left w:val="single" w:sz="4" w:space="0" w:color="auto"/>
              <w:bottom w:val="nil"/>
              <w:right w:val="nil"/>
            </w:tcBorders>
            <w:hideMark/>
          </w:tcPr>
          <w:p w14:paraId="72ED213C" w14:textId="77777777" w:rsidR="00D23462" w:rsidRDefault="00D23462" w:rsidP="00852536">
            <w:pPr>
              <w:rPr>
                <w:rFonts w:eastAsia="MS Mincho"/>
              </w:rPr>
            </w:pPr>
            <w:r>
              <w:rPr>
                <w:rFonts w:eastAsia="MS Mincho"/>
              </w:rPr>
              <w:t>Expr</w:t>
            </w:r>
          </w:p>
        </w:tc>
        <w:tc>
          <w:tcPr>
            <w:tcW w:w="0" w:type="auto"/>
            <w:tcBorders>
              <w:top w:val="nil"/>
              <w:left w:val="nil"/>
              <w:bottom w:val="nil"/>
              <w:right w:val="nil"/>
            </w:tcBorders>
            <w:hideMark/>
          </w:tcPr>
          <w:p w14:paraId="0E20E5DF" w14:textId="77777777" w:rsidR="00D23462" w:rsidRDefault="00D23462" w:rsidP="00852536">
            <w:r>
              <w:t>   ::=   </w:t>
            </w:r>
          </w:p>
        </w:tc>
        <w:tc>
          <w:tcPr>
            <w:tcW w:w="0" w:type="auto"/>
            <w:tcBorders>
              <w:top w:val="nil"/>
              <w:left w:val="nil"/>
              <w:bottom w:val="nil"/>
              <w:right w:val="single" w:sz="4" w:space="0" w:color="auto"/>
            </w:tcBorders>
            <w:hideMark/>
          </w:tcPr>
          <w:p w14:paraId="1F1F6538" w14:textId="77777777" w:rsidR="00D23462" w:rsidRDefault="00D23462" w:rsidP="00852536">
            <w:r>
              <w:t>ExprSingle</w:t>
            </w:r>
            <w:r>
              <w:rPr>
                <w:rFonts w:eastAsia="MS Mincho"/>
              </w:rPr>
              <w:t xml:space="preserve"> </w:t>
            </w:r>
          </w:p>
        </w:tc>
      </w:tr>
      <w:tr w:rsidR="00D23462" w14:paraId="73862298" w14:textId="77777777" w:rsidTr="00852536">
        <w:tc>
          <w:tcPr>
            <w:tcW w:w="0" w:type="auto"/>
            <w:tcBorders>
              <w:top w:val="nil"/>
              <w:left w:val="single" w:sz="4" w:space="0" w:color="auto"/>
              <w:bottom w:val="nil"/>
              <w:right w:val="nil"/>
            </w:tcBorders>
            <w:hideMark/>
          </w:tcPr>
          <w:p w14:paraId="0E203350" w14:textId="77777777" w:rsidR="00D23462" w:rsidRDefault="00D23462" w:rsidP="00852536">
            <w:r>
              <w:t>ExprSingle</w:t>
            </w:r>
          </w:p>
        </w:tc>
        <w:tc>
          <w:tcPr>
            <w:tcW w:w="0" w:type="auto"/>
            <w:tcBorders>
              <w:top w:val="nil"/>
              <w:left w:val="nil"/>
              <w:bottom w:val="nil"/>
              <w:right w:val="nil"/>
            </w:tcBorders>
            <w:hideMark/>
          </w:tcPr>
          <w:p w14:paraId="045D4BD9" w14:textId="77777777" w:rsidR="00D23462" w:rsidRDefault="00D23462" w:rsidP="00852536">
            <w:r>
              <w:t>   ::=   </w:t>
            </w:r>
          </w:p>
        </w:tc>
        <w:tc>
          <w:tcPr>
            <w:tcW w:w="0" w:type="auto"/>
            <w:tcBorders>
              <w:top w:val="nil"/>
              <w:left w:val="nil"/>
              <w:bottom w:val="nil"/>
              <w:right w:val="single" w:sz="4" w:space="0" w:color="auto"/>
            </w:tcBorders>
            <w:hideMark/>
          </w:tcPr>
          <w:p w14:paraId="0A3377C3" w14:textId="77777777" w:rsidR="00D23462" w:rsidRDefault="00D23462" w:rsidP="00852536">
            <w:r>
              <w:rPr>
                <w:rFonts w:eastAsia="MS Mincho"/>
              </w:rPr>
              <w:t xml:space="preserve"> </w:t>
            </w:r>
            <w:r>
              <w:t>IfExpr</w:t>
            </w:r>
            <w:r>
              <w:br/>
            </w:r>
            <w:r>
              <w:rPr>
                <w:rFonts w:eastAsia="MS Mincho"/>
              </w:rPr>
              <w:t xml:space="preserve">| </w:t>
            </w:r>
            <w:r>
              <w:t>OrExpr</w:t>
            </w:r>
          </w:p>
        </w:tc>
      </w:tr>
      <w:tr w:rsidR="00D23462" w14:paraId="62004857" w14:textId="77777777" w:rsidTr="00852536">
        <w:tc>
          <w:tcPr>
            <w:tcW w:w="0" w:type="auto"/>
            <w:tcBorders>
              <w:top w:val="nil"/>
              <w:left w:val="single" w:sz="4" w:space="0" w:color="auto"/>
              <w:bottom w:val="nil"/>
              <w:right w:val="nil"/>
            </w:tcBorders>
            <w:hideMark/>
          </w:tcPr>
          <w:p w14:paraId="7BEA083E" w14:textId="77777777" w:rsidR="00D23462" w:rsidRDefault="00D23462" w:rsidP="00852536">
            <w:r>
              <w:t>IfExpr</w:t>
            </w:r>
          </w:p>
        </w:tc>
        <w:tc>
          <w:tcPr>
            <w:tcW w:w="0" w:type="auto"/>
            <w:tcBorders>
              <w:top w:val="nil"/>
              <w:left w:val="nil"/>
              <w:bottom w:val="nil"/>
              <w:right w:val="nil"/>
            </w:tcBorders>
            <w:hideMark/>
          </w:tcPr>
          <w:p w14:paraId="5C4B296F" w14:textId="77777777" w:rsidR="00D23462" w:rsidRDefault="00D23462" w:rsidP="00852536">
            <w:r>
              <w:t>   ::=   </w:t>
            </w:r>
          </w:p>
        </w:tc>
        <w:tc>
          <w:tcPr>
            <w:tcW w:w="0" w:type="auto"/>
            <w:tcBorders>
              <w:top w:val="nil"/>
              <w:left w:val="nil"/>
              <w:bottom w:val="nil"/>
              <w:right w:val="single" w:sz="4" w:space="0" w:color="auto"/>
            </w:tcBorders>
            <w:hideMark/>
          </w:tcPr>
          <w:p w14:paraId="4A816B5A" w14:textId="77777777" w:rsidR="00D23462" w:rsidRDefault="00D23462" w:rsidP="00852536">
            <w:r>
              <w:rPr>
                <w:rFonts w:eastAsia="MS Mincho"/>
              </w:rPr>
              <w:t xml:space="preserve">"if" "(" </w:t>
            </w:r>
            <w:r>
              <w:t>Expr</w:t>
            </w:r>
            <w:r>
              <w:rPr>
                <w:rFonts w:eastAsia="MS Mincho"/>
              </w:rPr>
              <w:t xml:space="preserve"> ")" "then" </w:t>
            </w:r>
            <w:r>
              <w:t>ExprSingle</w:t>
            </w:r>
            <w:r>
              <w:rPr>
                <w:rFonts w:eastAsia="MS Mincho"/>
              </w:rPr>
              <w:t xml:space="preserve"> "else" </w:t>
            </w:r>
            <w:r>
              <w:t>ExprSingle</w:t>
            </w:r>
          </w:p>
        </w:tc>
      </w:tr>
      <w:tr w:rsidR="00D23462" w14:paraId="055D4C2B" w14:textId="77777777" w:rsidTr="00852536">
        <w:tc>
          <w:tcPr>
            <w:tcW w:w="0" w:type="auto"/>
            <w:tcBorders>
              <w:top w:val="nil"/>
              <w:left w:val="single" w:sz="4" w:space="0" w:color="auto"/>
              <w:bottom w:val="nil"/>
              <w:right w:val="nil"/>
            </w:tcBorders>
            <w:hideMark/>
          </w:tcPr>
          <w:p w14:paraId="3FE419FB" w14:textId="77777777" w:rsidR="00D23462" w:rsidRDefault="00D23462" w:rsidP="00852536">
            <w:r>
              <w:t>OrExpr</w:t>
            </w:r>
          </w:p>
        </w:tc>
        <w:tc>
          <w:tcPr>
            <w:tcW w:w="0" w:type="auto"/>
            <w:tcBorders>
              <w:top w:val="nil"/>
              <w:left w:val="nil"/>
              <w:bottom w:val="nil"/>
              <w:right w:val="nil"/>
            </w:tcBorders>
            <w:hideMark/>
          </w:tcPr>
          <w:p w14:paraId="2CC58D00" w14:textId="77777777" w:rsidR="00D23462" w:rsidRDefault="00D23462" w:rsidP="00852536">
            <w:r>
              <w:t>   ::=   </w:t>
            </w:r>
          </w:p>
        </w:tc>
        <w:tc>
          <w:tcPr>
            <w:tcW w:w="0" w:type="auto"/>
            <w:tcBorders>
              <w:top w:val="nil"/>
              <w:left w:val="nil"/>
              <w:bottom w:val="nil"/>
              <w:right w:val="single" w:sz="4" w:space="0" w:color="auto"/>
            </w:tcBorders>
            <w:hideMark/>
          </w:tcPr>
          <w:p w14:paraId="31BEF22C" w14:textId="77777777" w:rsidR="00D23462" w:rsidRDefault="00D23462" w:rsidP="00852536">
            <w:r>
              <w:t>AndExpr</w:t>
            </w:r>
            <w:r>
              <w:rPr>
                <w:rFonts w:eastAsia="MS Mincho"/>
              </w:rPr>
              <w:t xml:space="preserve"> ( "or" </w:t>
            </w:r>
            <w:r>
              <w:t>AndExpr</w:t>
            </w:r>
            <w:r>
              <w:rPr>
                <w:rFonts w:eastAsia="MS Mincho"/>
              </w:rPr>
              <w:t xml:space="preserve"> )*</w:t>
            </w:r>
          </w:p>
        </w:tc>
      </w:tr>
      <w:tr w:rsidR="00D23462" w14:paraId="540E56D7" w14:textId="77777777" w:rsidTr="00852536">
        <w:tc>
          <w:tcPr>
            <w:tcW w:w="0" w:type="auto"/>
            <w:tcBorders>
              <w:top w:val="nil"/>
              <w:left w:val="single" w:sz="4" w:space="0" w:color="auto"/>
              <w:bottom w:val="nil"/>
              <w:right w:val="nil"/>
            </w:tcBorders>
            <w:hideMark/>
          </w:tcPr>
          <w:p w14:paraId="673FBA5A" w14:textId="77777777" w:rsidR="00D23462" w:rsidRDefault="00D23462" w:rsidP="00852536">
            <w:r>
              <w:t>AndExpr</w:t>
            </w:r>
          </w:p>
        </w:tc>
        <w:tc>
          <w:tcPr>
            <w:tcW w:w="0" w:type="auto"/>
            <w:tcBorders>
              <w:top w:val="nil"/>
              <w:left w:val="nil"/>
              <w:bottom w:val="nil"/>
              <w:right w:val="nil"/>
            </w:tcBorders>
            <w:hideMark/>
          </w:tcPr>
          <w:p w14:paraId="12DCF965" w14:textId="77777777" w:rsidR="00D23462" w:rsidRDefault="00D23462" w:rsidP="00852536">
            <w:r>
              <w:t>   ::=   </w:t>
            </w:r>
          </w:p>
        </w:tc>
        <w:tc>
          <w:tcPr>
            <w:tcW w:w="0" w:type="auto"/>
            <w:tcBorders>
              <w:top w:val="nil"/>
              <w:left w:val="nil"/>
              <w:bottom w:val="nil"/>
              <w:right w:val="single" w:sz="4" w:space="0" w:color="auto"/>
            </w:tcBorders>
            <w:hideMark/>
          </w:tcPr>
          <w:p w14:paraId="42586458" w14:textId="77777777" w:rsidR="00D23462" w:rsidRDefault="00D23462" w:rsidP="00852536">
            <w:r>
              <w:t>ComparisonExpr</w:t>
            </w:r>
            <w:r>
              <w:rPr>
                <w:rFonts w:eastAsia="MS Mincho"/>
              </w:rPr>
              <w:t xml:space="preserve"> ( "and" </w:t>
            </w:r>
            <w:r>
              <w:t>ComparisonExpr</w:t>
            </w:r>
            <w:r>
              <w:rPr>
                <w:rFonts w:eastAsia="MS Mincho"/>
              </w:rPr>
              <w:t xml:space="preserve"> )*</w:t>
            </w:r>
          </w:p>
        </w:tc>
      </w:tr>
      <w:tr w:rsidR="00D23462" w14:paraId="28BEF061" w14:textId="77777777" w:rsidTr="00852536">
        <w:tc>
          <w:tcPr>
            <w:tcW w:w="0" w:type="auto"/>
            <w:tcBorders>
              <w:top w:val="nil"/>
              <w:left w:val="single" w:sz="4" w:space="0" w:color="auto"/>
              <w:bottom w:val="nil"/>
              <w:right w:val="nil"/>
            </w:tcBorders>
            <w:hideMark/>
          </w:tcPr>
          <w:p w14:paraId="45264BE6" w14:textId="77777777" w:rsidR="00D23462" w:rsidRDefault="00D23462" w:rsidP="00852536">
            <w:r>
              <w:t>ComparisonExpr</w:t>
            </w:r>
          </w:p>
        </w:tc>
        <w:tc>
          <w:tcPr>
            <w:tcW w:w="0" w:type="auto"/>
            <w:tcBorders>
              <w:top w:val="nil"/>
              <w:left w:val="nil"/>
              <w:bottom w:val="nil"/>
              <w:right w:val="nil"/>
            </w:tcBorders>
            <w:hideMark/>
          </w:tcPr>
          <w:p w14:paraId="693A8F91" w14:textId="77777777" w:rsidR="00D23462" w:rsidRDefault="00D23462" w:rsidP="00852536">
            <w:r>
              <w:t>   ::=   </w:t>
            </w:r>
          </w:p>
        </w:tc>
        <w:tc>
          <w:tcPr>
            <w:tcW w:w="0" w:type="auto"/>
            <w:tcBorders>
              <w:top w:val="nil"/>
              <w:left w:val="nil"/>
              <w:bottom w:val="nil"/>
              <w:right w:val="single" w:sz="4" w:space="0" w:color="auto"/>
            </w:tcBorders>
            <w:hideMark/>
          </w:tcPr>
          <w:p w14:paraId="06A2A5CA" w14:textId="77777777" w:rsidR="00D23462" w:rsidRDefault="00D23462" w:rsidP="00852536">
            <w:r>
              <w:t>AdditiveExpr</w:t>
            </w:r>
            <w:r>
              <w:rPr>
                <w:rFonts w:eastAsia="MS Mincho"/>
              </w:rPr>
              <w:t xml:space="preserve"> ( (</w:t>
            </w:r>
            <w:r>
              <w:t>ValueComp</w:t>
            </w:r>
            <w:r>
              <w:br/>
            </w:r>
            <w:r>
              <w:rPr>
                <w:rFonts w:eastAsia="MS Mincho"/>
              </w:rPr>
              <w:t xml:space="preserve">) </w:t>
            </w:r>
            <w:r>
              <w:t>AdditiveExpr</w:t>
            </w:r>
            <w:r>
              <w:rPr>
                <w:rFonts w:eastAsia="MS Mincho"/>
              </w:rPr>
              <w:t>)?</w:t>
            </w:r>
          </w:p>
        </w:tc>
      </w:tr>
      <w:tr w:rsidR="00D23462" w14:paraId="3E71F069" w14:textId="77777777" w:rsidTr="00852536">
        <w:tc>
          <w:tcPr>
            <w:tcW w:w="0" w:type="auto"/>
            <w:tcBorders>
              <w:top w:val="nil"/>
              <w:left w:val="single" w:sz="4" w:space="0" w:color="auto"/>
              <w:bottom w:val="nil"/>
              <w:right w:val="nil"/>
            </w:tcBorders>
            <w:hideMark/>
          </w:tcPr>
          <w:p w14:paraId="40188358" w14:textId="77777777" w:rsidR="00D23462" w:rsidRDefault="00D23462" w:rsidP="00852536">
            <w:r>
              <w:t>AdditiveExpr</w:t>
            </w:r>
          </w:p>
        </w:tc>
        <w:tc>
          <w:tcPr>
            <w:tcW w:w="0" w:type="auto"/>
            <w:tcBorders>
              <w:top w:val="nil"/>
              <w:left w:val="nil"/>
              <w:bottom w:val="nil"/>
              <w:right w:val="nil"/>
            </w:tcBorders>
            <w:hideMark/>
          </w:tcPr>
          <w:p w14:paraId="0773931A" w14:textId="77777777" w:rsidR="00D23462" w:rsidRDefault="00D23462" w:rsidP="00852536">
            <w:r>
              <w:t>   ::=   </w:t>
            </w:r>
          </w:p>
        </w:tc>
        <w:tc>
          <w:tcPr>
            <w:tcW w:w="0" w:type="auto"/>
            <w:tcBorders>
              <w:top w:val="nil"/>
              <w:left w:val="nil"/>
              <w:bottom w:val="nil"/>
              <w:right w:val="single" w:sz="4" w:space="0" w:color="auto"/>
            </w:tcBorders>
            <w:hideMark/>
          </w:tcPr>
          <w:p w14:paraId="77DEEE89" w14:textId="77777777" w:rsidR="00D23462" w:rsidRDefault="00D23462" w:rsidP="00852536">
            <w:r>
              <w:t>MultiplicativeExpr</w:t>
            </w:r>
            <w:r>
              <w:rPr>
                <w:rFonts w:eastAsia="MS Mincho"/>
              </w:rPr>
              <w:t xml:space="preserve"> ( ("+" | "-") </w:t>
            </w:r>
            <w:r>
              <w:t>MultiplicativeExpr</w:t>
            </w:r>
            <w:r>
              <w:rPr>
                <w:rFonts w:eastAsia="MS Mincho"/>
              </w:rPr>
              <w:t xml:space="preserve"> )*</w:t>
            </w:r>
          </w:p>
        </w:tc>
      </w:tr>
      <w:tr w:rsidR="00D23462" w14:paraId="63143099" w14:textId="77777777" w:rsidTr="00852536">
        <w:tc>
          <w:tcPr>
            <w:tcW w:w="0" w:type="auto"/>
            <w:tcBorders>
              <w:top w:val="nil"/>
              <w:left w:val="single" w:sz="4" w:space="0" w:color="auto"/>
              <w:bottom w:val="nil"/>
              <w:right w:val="nil"/>
            </w:tcBorders>
            <w:hideMark/>
          </w:tcPr>
          <w:p w14:paraId="3420C2B0" w14:textId="77777777" w:rsidR="00D23462" w:rsidRDefault="00D23462" w:rsidP="00852536">
            <w:r>
              <w:t>MultiplicativeExpr</w:t>
            </w:r>
          </w:p>
        </w:tc>
        <w:tc>
          <w:tcPr>
            <w:tcW w:w="0" w:type="auto"/>
            <w:tcBorders>
              <w:top w:val="nil"/>
              <w:left w:val="nil"/>
              <w:bottom w:val="nil"/>
              <w:right w:val="nil"/>
            </w:tcBorders>
            <w:hideMark/>
          </w:tcPr>
          <w:p w14:paraId="67D9ABE8" w14:textId="77777777" w:rsidR="00D23462" w:rsidRDefault="00D23462" w:rsidP="00852536">
            <w:r>
              <w:t>   ::=   </w:t>
            </w:r>
          </w:p>
        </w:tc>
        <w:tc>
          <w:tcPr>
            <w:tcW w:w="0" w:type="auto"/>
            <w:tcBorders>
              <w:top w:val="nil"/>
              <w:left w:val="nil"/>
              <w:bottom w:val="nil"/>
              <w:right w:val="single" w:sz="4" w:space="0" w:color="auto"/>
            </w:tcBorders>
            <w:hideMark/>
          </w:tcPr>
          <w:p w14:paraId="24A4D88C" w14:textId="77777777" w:rsidR="00D23462" w:rsidRDefault="00D23462" w:rsidP="00852536">
            <w:r>
              <w:t>IntersectExceptExpr</w:t>
            </w:r>
            <w:r>
              <w:rPr>
                <w:rFonts w:eastAsia="MS Mincho"/>
              </w:rPr>
              <w:t xml:space="preserve">( ("*" | "div" | "idiv" | "mod") </w:t>
            </w:r>
            <w:r>
              <w:t>IntersectExceptExpr</w:t>
            </w:r>
            <w:r>
              <w:rPr>
                <w:rFonts w:eastAsia="MS Mincho"/>
              </w:rPr>
              <w:t>)*</w:t>
            </w:r>
          </w:p>
        </w:tc>
      </w:tr>
      <w:tr w:rsidR="00D23462" w14:paraId="31077676" w14:textId="77777777" w:rsidTr="00852536">
        <w:tc>
          <w:tcPr>
            <w:tcW w:w="0" w:type="auto"/>
            <w:tcBorders>
              <w:top w:val="nil"/>
              <w:left w:val="single" w:sz="4" w:space="0" w:color="auto"/>
              <w:bottom w:val="nil"/>
              <w:right w:val="nil"/>
            </w:tcBorders>
            <w:shd w:val="clear" w:color="auto" w:fill="FFFFFF" w:themeFill="background1"/>
            <w:hideMark/>
          </w:tcPr>
          <w:p w14:paraId="18995133" w14:textId="4B990346" w:rsidR="00D23462" w:rsidRDefault="00D23462" w:rsidP="00852536">
            <w:r>
              <w:t>IntersectExceptExpr</w:t>
            </w:r>
          </w:p>
        </w:tc>
        <w:tc>
          <w:tcPr>
            <w:tcW w:w="0" w:type="auto"/>
            <w:tcBorders>
              <w:top w:val="nil"/>
              <w:left w:val="nil"/>
              <w:bottom w:val="nil"/>
              <w:right w:val="nil"/>
            </w:tcBorders>
            <w:shd w:val="clear" w:color="auto" w:fill="FFFFFF" w:themeFill="background1"/>
            <w:hideMark/>
          </w:tcPr>
          <w:p w14:paraId="4CCCCF6B" w14:textId="77777777" w:rsidR="00D23462" w:rsidRDefault="00D23462" w:rsidP="00B5754E">
            <w:r>
              <w:t>   ::=   </w:t>
            </w:r>
          </w:p>
        </w:tc>
        <w:tc>
          <w:tcPr>
            <w:tcW w:w="0" w:type="auto"/>
            <w:tcBorders>
              <w:top w:val="nil"/>
              <w:left w:val="nil"/>
              <w:bottom w:val="nil"/>
              <w:right w:val="single" w:sz="4" w:space="0" w:color="auto"/>
            </w:tcBorders>
            <w:shd w:val="clear" w:color="auto" w:fill="FFFFFF" w:themeFill="background1"/>
            <w:hideMark/>
          </w:tcPr>
          <w:p w14:paraId="683E170F" w14:textId="77777777" w:rsidR="00D23462" w:rsidRDefault="00D23462" w:rsidP="00852536">
            <w:r>
              <w:t>UnaryExpr ( ("intersect" | "except") UnaryExpr )*</w:t>
            </w:r>
          </w:p>
        </w:tc>
      </w:tr>
      <w:tr w:rsidR="00D23462" w14:paraId="05AC6AD1" w14:textId="77777777" w:rsidTr="00852536">
        <w:tc>
          <w:tcPr>
            <w:tcW w:w="0" w:type="auto"/>
            <w:tcBorders>
              <w:top w:val="nil"/>
              <w:left w:val="single" w:sz="4" w:space="0" w:color="auto"/>
              <w:bottom w:val="nil"/>
              <w:right w:val="nil"/>
            </w:tcBorders>
            <w:hideMark/>
          </w:tcPr>
          <w:p w14:paraId="065868CF" w14:textId="77777777" w:rsidR="00D23462" w:rsidRDefault="00D23462" w:rsidP="00852536">
            <w:r>
              <w:t>UnaryExpr</w:t>
            </w:r>
          </w:p>
        </w:tc>
        <w:tc>
          <w:tcPr>
            <w:tcW w:w="0" w:type="auto"/>
            <w:tcBorders>
              <w:top w:val="nil"/>
              <w:left w:val="nil"/>
              <w:bottom w:val="nil"/>
              <w:right w:val="nil"/>
            </w:tcBorders>
            <w:hideMark/>
          </w:tcPr>
          <w:p w14:paraId="08B97BCF" w14:textId="77777777" w:rsidR="00D23462" w:rsidRDefault="00D23462" w:rsidP="00852536">
            <w:r>
              <w:t>   ::=   </w:t>
            </w:r>
          </w:p>
        </w:tc>
        <w:tc>
          <w:tcPr>
            <w:tcW w:w="0" w:type="auto"/>
            <w:tcBorders>
              <w:top w:val="nil"/>
              <w:left w:val="nil"/>
              <w:bottom w:val="nil"/>
              <w:right w:val="single" w:sz="4" w:space="0" w:color="auto"/>
            </w:tcBorders>
            <w:hideMark/>
          </w:tcPr>
          <w:p w14:paraId="4ECF66ED" w14:textId="77777777" w:rsidR="00D23462" w:rsidRDefault="00D23462" w:rsidP="00852536">
            <w:r>
              <w:rPr>
                <w:rFonts w:eastAsia="MS Mincho"/>
              </w:rPr>
              <w:t xml:space="preserve">("-" | "+")* </w:t>
            </w:r>
            <w:r>
              <w:t>ValueExpr</w:t>
            </w:r>
          </w:p>
        </w:tc>
      </w:tr>
      <w:tr w:rsidR="00D23462" w14:paraId="34195F1A" w14:textId="77777777" w:rsidTr="00852536">
        <w:tc>
          <w:tcPr>
            <w:tcW w:w="0" w:type="auto"/>
            <w:tcBorders>
              <w:top w:val="nil"/>
              <w:left w:val="single" w:sz="4" w:space="0" w:color="auto"/>
              <w:bottom w:val="nil"/>
              <w:right w:val="nil"/>
            </w:tcBorders>
            <w:hideMark/>
          </w:tcPr>
          <w:p w14:paraId="428A89CD" w14:textId="77777777" w:rsidR="00D23462" w:rsidRDefault="00D23462" w:rsidP="00852536">
            <w:r>
              <w:t>ValueExpr</w:t>
            </w:r>
          </w:p>
        </w:tc>
        <w:tc>
          <w:tcPr>
            <w:tcW w:w="0" w:type="auto"/>
            <w:tcBorders>
              <w:top w:val="nil"/>
              <w:left w:val="nil"/>
              <w:bottom w:val="nil"/>
              <w:right w:val="nil"/>
            </w:tcBorders>
            <w:hideMark/>
          </w:tcPr>
          <w:p w14:paraId="57D547F3" w14:textId="77777777" w:rsidR="00D23462" w:rsidRDefault="00D23462" w:rsidP="00852536">
            <w:r>
              <w:t>   ::=   </w:t>
            </w:r>
          </w:p>
        </w:tc>
        <w:tc>
          <w:tcPr>
            <w:tcW w:w="0" w:type="auto"/>
            <w:tcBorders>
              <w:top w:val="nil"/>
              <w:left w:val="nil"/>
              <w:bottom w:val="nil"/>
              <w:right w:val="single" w:sz="4" w:space="0" w:color="auto"/>
            </w:tcBorders>
            <w:hideMark/>
          </w:tcPr>
          <w:p w14:paraId="2C36243F" w14:textId="77777777" w:rsidR="00D23462" w:rsidRDefault="00D23462" w:rsidP="00852536">
            <w:r>
              <w:t>PathExpr</w:t>
            </w:r>
          </w:p>
        </w:tc>
      </w:tr>
      <w:tr w:rsidR="00D23462" w14:paraId="238BAF79" w14:textId="77777777" w:rsidTr="00852536">
        <w:tc>
          <w:tcPr>
            <w:tcW w:w="0" w:type="auto"/>
            <w:tcBorders>
              <w:top w:val="nil"/>
              <w:left w:val="single" w:sz="4" w:space="0" w:color="auto"/>
              <w:bottom w:val="nil"/>
              <w:right w:val="nil"/>
            </w:tcBorders>
            <w:hideMark/>
          </w:tcPr>
          <w:p w14:paraId="4C623698" w14:textId="77777777" w:rsidR="00D23462" w:rsidRDefault="00D23462" w:rsidP="00852536">
            <w:r>
              <w:t>ValueComp</w:t>
            </w:r>
          </w:p>
        </w:tc>
        <w:tc>
          <w:tcPr>
            <w:tcW w:w="0" w:type="auto"/>
            <w:tcBorders>
              <w:top w:val="nil"/>
              <w:left w:val="nil"/>
              <w:bottom w:val="nil"/>
              <w:right w:val="nil"/>
            </w:tcBorders>
            <w:hideMark/>
          </w:tcPr>
          <w:p w14:paraId="6ED5505D" w14:textId="77777777" w:rsidR="00D23462" w:rsidRDefault="00D23462" w:rsidP="00852536">
            <w:r>
              <w:t>   ::=   </w:t>
            </w:r>
          </w:p>
        </w:tc>
        <w:tc>
          <w:tcPr>
            <w:tcW w:w="0" w:type="auto"/>
            <w:tcBorders>
              <w:top w:val="nil"/>
              <w:left w:val="nil"/>
              <w:bottom w:val="nil"/>
              <w:right w:val="single" w:sz="4" w:space="0" w:color="auto"/>
            </w:tcBorders>
            <w:hideMark/>
          </w:tcPr>
          <w:p w14:paraId="0878F640" w14:textId="77777777" w:rsidR="00D23462" w:rsidRDefault="00D23462" w:rsidP="00852536">
            <w:r>
              <w:rPr>
                <w:rFonts w:eastAsia="MS Mincho"/>
              </w:rPr>
              <w:t>"eq" | "ne" | "lt" | "le" | "gt" | "ge"</w:t>
            </w:r>
          </w:p>
        </w:tc>
      </w:tr>
      <w:tr w:rsidR="00D23462" w14:paraId="0F079BC3" w14:textId="77777777" w:rsidTr="00852536">
        <w:tc>
          <w:tcPr>
            <w:tcW w:w="0" w:type="auto"/>
            <w:tcBorders>
              <w:top w:val="nil"/>
              <w:left w:val="single" w:sz="4" w:space="0" w:color="auto"/>
              <w:bottom w:val="nil"/>
              <w:right w:val="nil"/>
            </w:tcBorders>
            <w:hideMark/>
          </w:tcPr>
          <w:p w14:paraId="40D76D9A" w14:textId="77777777" w:rsidR="00D23462" w:rsidRDefault="00D23462" w:rsidP="00852536">
            <w:r>
              <w:t>PathExpr</w:t>
            </w:r>
          </w:p>
        </w:tc>
        <w:tc>
          <w:tcPr>
            <w:tcW w:w="0" w:type="auto"/>
            <w:tcBorders>
              <w:top w:val="nil"/>
              <w:left w:val="nil"/>
              <w:bottom w:val="nil"/>
              <w:right w:val="nil"/>
            </w:tcBorders>
            <w:hideMark/>
          </w:tcPr>
          <w:p w14:paraId="23949313" w14:textId="77777777" w:rsidR="00D23462" w:rsidRDefault="00D23462" w:rsidP="00852536">
            <w:r>
              <w:t>   ::=   </w:t>
            </w:r>
          </w:p>
        </w:tc>
        <w:tc>
          <w:tcPr>
            <w:tcW w:w="0" w:type="auto"/>
            <w:tcBorders>
              <w:top w:val="nil"/>
              <w:left w:val="nil"/>
              <w:bottom w:val="nil"/>
              <w:right w:val="single" w:sz="4" w:space="0" w:color="auto"/>
            </w:tcBorders>
            <w:hideMark/>
          </w:tcPr>
          <w:p w14:paraId="15DB097C" w14:textId="77777777" w:rsidR="00D23462" w:rsidRDefault="00D23462" w:rsidP="00852536">
            <w:r>
              <w:rPr>
                <w:rFonts w:eastAsia="MS Mincho"/>
              </w:rPr>
              <w:t xml:space="preserve">("/" </w:t>
            </w:r>
            <w:r>
              <w:t>RelativePathExpr</w:t>
            </w:r>
            <w:r>
              <w:rPr>
                <w:rFonts w:eastAsia="MS Mincho"/>
              </w:rPr>
              <w:t>?)</w:t>
            </w:r>
            <w:r>
              <w:br/>
            </w:r>
            <w:r>
              <w:rPr>
                <w:rFonts w:eastAsia="MS Mincho"/>
              </w:rPr>
              <w:t xml:space="preserve">| </w:t>
            </w:r>
            <w:r>
              <w:t xml:space="preserve">RelativePathExpr | FilterExpr </w:t>
            </w:r>
          </w:p>
        </w:tc>
      </w:tr>
      <w:tr w:rsidR="00D23462" w14:paraId="5E8F9B34" w14:textId="77777777" w:rsidTr="00852536">
        <w:tc>
          <w:tcPr>
            <w:tcW w:w="0" w:type="auto"/>
            <w:tcBorders>
              <w:top w:val="nil"/>
              <w:left w:val="single" w:sz="4" w:space="0" w:color="auto"/>
              <w:bottom w:val="nil"/>
              <w:right w:val="nil"/>
            </w:tcBorders>
            <w:hideMark/>
          </w:tcPr>
          <w:p w14:paraId="31EF46C8" w14:textId="77777777" w:rsidR="00D23462" w:rsidRDefault="00D23462" w:rsidP="00852536">
            <w:r>
              <w:t>RelativePathExpr</w:t>
            </w:r>
          </w:p>
        </w:tc>
        <w:tc>
          <w:tcPr>
            <w:tcW w:w="0" w:type="auto"/>
            <w:tcBorders>
              <w:top w:val="nil"/>
              <w:left w:val="nil"/>
              <w:bottom w:val="nil"/>
              <w:right w:val="nil"/>
            </w:tcBorders>
            <w:hideMark/>
          </w:tcPr>
          <w:p w14:paraId="437B3050" w14:textId="77777777" w:rsidR="00D23462" w:rsidRDefault="00D23462" w:rsidP="00852536">
            <w:r>
              <w:t>   ::=   </w:t>
            </w:r>
          </w:p>
        </w:tc>
        <w:tc>
          <w:tcPr>
            <w:tcW w:w="0" w:type="auto"/>
            <w:tcBorders>
              <w:top w:val="nil"/>
              <w:left w:val="nil"/>
              <w:bottom w:val="nil"/>
              <w:right w:val="single" w:sz="4" w:space="0" w:color="auto"/>
            </w:tcBorders>
            <w:hideMark/>
          </w:tcPr>
          <w:p w14:paraId="67F935BE" w14:textId="77777777" w:rsidR="00D23462" w:rsidRDefault="00D23462" w:rsidP="00852536">
            <w:r>
              <w:t>StepExpr</w:t>
            </w:r>
            <w:r>
              <w:rPr>
                <w:rFonts w:eastAsia="MS Mincho"/>
              </w:rPr>
              <w:t xml:space="preserve"> (("/") </w:t>
            </w:r>
            <w:r>
              <w:t>StepExpr</w:t>
            </w:r>
            <w:r>
              <w:rPr>
                <w:rFonts w:eastAsia="MS Mincho"/>
              </w:rPr>
              <w:t>)*</w:t>
            </w:r>
          </w:p>
        </w:tc>
      </w:tr>
      <w:tr w:rsidR="00D23462" w14:paraId="43BC636F" w14:textId="77777777" w:rsidTr="00852536">
        <w:tc>
          <w:tcPr>
            <w:tcW w:w="0" w:type="auto"/>
            <w:tcBorders>
              <w:top w:val="nil"/>
              <w:left w:val="single" w:sz="4" w:space="0" w:color="auto"/>
              <w:bottom w:val="nil"/>
              <w:right w:val="nil"/>
            </w:tcBorders>
            <w:hideMark/>
          </w:tcPr>
          <w:p w14:paraId="46420A48" w14:textId="77777777" w:rsidR="00D23462" w:rsidRDefault="00D23462" w:rsidP="00852536">
            <w:r>
              <w:t>StepExpr</w:t>
            </w:r>
          </w:p>
        </w:tc>
        <w:tc>
          <w:tcPr>
            <w:tcW w:w="0" w:type="auto"/>
            <w:tcBorders>
              <w:top w:val="nil"/>
              <w:left w:val="nil"/>
              <w:bottom w:val="nil"/>
              <w:right w:val="nil"/>
            </w:tcBorders>
            <w:hideMark/>
          </w:tcPr>
          <w:p w14:paraId="6E9157AD" w14:textId="77777777" w:rsidR="00D23462" w:rsidRDefault="00D23462" w:rsidP="00852536">
            <w:r>
              <w:t>   ::=   </w:t>
            </w:r>
          </w:p>
        </w:tc>
        <w:tc>
          <w:tcPr>
            <w:tcW w:w="0" w:type="auto"/>
            <w:tcBorders>
              <w:top w:val="nil"/>
              <w:left w:val="nil"/>
              <w:bottom w:val="nil"/>
              <w:right w:val="single" w:sz="4" w:space="0" w:color="auto"/>
            </w:tcBorders>
            <w:hideMark/>
          </w:tcPr>
          <w:p w14:paraId="58DD7AC9" w14:textId="77777777" w:rsidR="00D23462" w:rsidRDefault="00D23462" w:rsidP="00852536">
            <w:r>
              <w:t>AxisStep</w:t>
            </w:r>
          </w:p>
        </w:tc>
      </w:tr>
      <w:tr w:rsidR="00D23462" w14:paraId="16BFE157" w14:textId="77777777" w:rsidTr="00852536">
        <w:tc>
          <w:tcPr>
            <w:tcW w:w="0" w:type="auto"/>
            <w:tcBorders>
              <w:top w:val="nil"/>
              <w:left w:val="single" w:sz="4" w:space="0" w:color="auto"/>
              <w:bottom w:val="nil"/>
              <w:right w:val="nil"/>
            </w:tcBorders>
            <w:hideMark/>
          </w:tcPr>
          <w:p w14:paraId="2D3F812D" w14:textId="77777777" w:rsidR="00D23462" w:rsidRDefault="00D23462" w:rsidP="00852536">
            <w:r>
              <w:t>AxisStep</w:t>
            </w:r>
          </w:p>
        </w:tc>
        <w:tc>
          <w:tcPr>
            <w:tcW w:w="0" w:type="auto"/>
            <w:tcBorders>
              <w:top w:val="nil"/>
              <w:left w:val="nil"/>
              <w:bottom w:val="nil"/>
              <w:right w:val="nil"/>
            </w:tcBorders>
            <w:hideMark/>
          </w:tcPr>
          <w:p w14:paraId="784B6BBE" w14:textId="77777777" w:rsidR="00D23462" w:rsidRDefault="00D23462" w:rsidP="00852536">
            <w:r>
              <w:t>   ::=   </w:t>
            </w:r>
          </w:p>
        </w:tc>
        <w:tc>
          <w:tcPr>
            <w:tcW w:w="0" w:type="auto"/>
            <w:tcBorders>
              <w:top w:val="nil"/>
              <w:left w:val="nil"/>
              <w:bottom w:val="nil"/>
              <w:right w:val="single" w:sz="4" w:space="0" w:color="auto"/>
            </w:tcBorders>
            <w:hideMark/>
          </w:tcPr>
          <w:p w14:paraId="00715469" w14:textId="77777777" w:rsidR="00D23462" w:rsidRDefault="00D23462" w:rsidP="00852536">
            <w:r>
              <w:rPr>
                <w:rFonts w:eastAsia="MS Mincho"/>
              </w:rPr>
              <w:t>(</w:t>
            </w:r>
            <w:r>
              <w:t>ReverseStep</w:t>
            </w:r>
            <w:r>
              <w:rPr>
                <w:rFonts w:eastAsia="MS Mincho"/>
              </w:rPr>
              <w:t xml:space="preserve"> | </w:t>
            </w:r>
            <w:r>
              <w:t>ForwardStep</w:t>
            </w:r>
            <w:r>
              <w:rPr>
                <w:rFonts w:eastAsia="MS Mincho"/>
              </w:rPr>
              <w:t xml:space="preserve">) </w:t>
            </w:r>
            <w:r>
              <w:t>Predicate?</w:t>
            </w:r>
          </w:p>
        </w:tc>
      </w:tr>
      <w:tr w:rsidR="00D23462" w14:paraId="675BD49F" w14:textId="77777777" w:rsidTr="00852536">
        <w:tc>
          <w:tcPr>
            <w:tcW w:w="0" w:type="auto"/>
            <w:tcBorders>
              <w:top w:val="nil"/>
              <w:left w:val="single" w:sz="4" w:space="0" w:color="auto"/>
              <w:bottom w:val="nil"/>
              <w:right w:val="nil"/>
            </w:tcBorders>
            <w:hideMark/>
          </w:tcPr>
          <w:p w14:paraId="5A348BFD" w14:textId="77777777" w:rsidR="00D23462" w:rsidRDefault="00D23462" w:rsidP="00852536">
            <w:r>
              <w:t>ForwardStep</w:t>
            </w:r>
          </w:p>
        </w:tc>
        <w:tc>
          <w:tcPr>
            <w:tcW w:w="0" w:type="auto"/>
            <w:tcBorders>
              <w:top w:val="nil"/>
              <w:left w:val="nil"/>
              <w:bottom w:val="nil"/>
              <w:right w:val="nil"/>
            </w:tcBorders>
            <w:hideMark/>
          </w:tcPr>
          <w:p w14:paraId="2CEB55E5" w14:textId="77777777" w:rsidR="00D23462" w:rsidRDefault="00D23462" w:rsidP="00852536">
            <w:r>
              <w:t>   ::=   </w:t>
            </w:r>
          </w:p>
        </w:tc>
        <w:tc>
          <w:tcPr>
            <w:tcW w:w="0" w:type="auto"/>
            <w:tcBorders>
              <w:top w:val="nil"/>
              <w:left w:val="nil"/>
              <w:bottom w:val="nil"/>
              <w:right w:val="single" w:sz="4" w:space="0" w:color="auto"/>
            </w:tcBorders>
            <w:hideMark/>
          </w:tcPr>
          <w:p w14:paraId="5B4B006A" w14:textId="77777777" w:rsidR="00D23462" w:rsidRDefault="00D23462" w:rsidP="00852536">
            <w:r>
              <w:rPr>
                <w:rFonts w:eastAsia="MS Mincho"/>
              </w:rPr>
              <w:t>(</w:t>
            </w:r>
            <w:r>
              <w:t>ForwardAxis</w:t>
            </w:r>
            <w:r>
              <w:rPr>
                <w:rFonts w:eastAsia="MS Mincho"/>
              </w:rPr>
              <w:t xml:space="preserve"> </w:t>
            </w:r>
            <w:r>
              <w:t>NodeTest</w:t>
            </w:r>
            <w:r>
              <w:rPr>
                <w:rFonts w:eastAsia="MS Mincho"/>
              </w:rPr>
              <w:t xml:space="preserve">) | </w:t>
            </w:r>
            <w:r>
              <w:t>AbbrevForwardStep</w:t>
            </w:r>
          </w:p>
        </w:tc>
      </w:tr>
      <w:tr w:rsidR="00D23462" w14:paraId="5E3175E9" w14:textId="77777777" w:rsidTr="00852536">
        <w:tc>
          <w:tcPr>
            <w:tcW w:w="0" w:type="auto"/>
            <w:tcBorders>
              <w:top w:val="nil"/>
              <w:left w:val="single" w:sz="4" w:space="0" w:color="auto"/>
              <w:bottom w:val="nil"/>
              <w:right w:val="nil"/>
            </w:tcBorders>
            <w:hideMark/>
          </w:tcPr>
          <w:p w14:paraId="48F8CA1A" w14:textId="77777777" w:rsidR="00D23462" w:rsidRDefault="00D23462" w:rsidP="00852536">
            <w:r>
              <w:t>ForwardAxis</w:t>
            </w:r>
          </w:p>
        </w:tc>
        <w:tc>
          <w:tcPr>
            <w:tcW w:w="0" w:type="auto"/>
            <w:tcBorders>
              <w:top w:val="nil"/>
              <w:left w:val="nil"/>
              <w:bottom w:val="nil"/>
              <w:right w:val="nil"/>
            </w:tcBorders>
            <w:hideMark/>
          </w:tcPr>
          <w:p w14:paraId="0B6E2855" w14:textId="77777777" w:rsidR="00D23462" w:rsidRDefault="00D23462" w:rsidP="00852536">
            <w:r>
              <w:t>   ::=   </w:t>
            </w:r>
          </w:p>
        </w:tc>
        <w:tc>
          <w:tcPr>
            <w:tcW w:w="0" w:type="auto"/>
            <w:tcBorders>
              <w:top w:val="nil"/>
              <w:left w:val="nil"/>
              <w:bottom w:val="nil"/>
              <w:right w:val="single" w:sz="4" w:space="0" w:color="auto"/>
            </w:tcBorders>
            <w:hideMark/>
          </w:tcPr>
          <w:p w14:paraId="1C0DF30A" w14:textId="77777777" w:rsidR="00D23462" w:rsidRDefault="00D23462" w:rsidP="00852536">
            <w:r>
              <w:rPr>
                <w:rFonts w:eastAsia="MS Mincho"/>
              </w:rPr>
              <w:t>("child" "::")</w:t>
            </w:r>
            <w:r>
              <w:br/>
            </w:r>
            <w:r>
              <w:rPr>
                <w:rFonts w:eastAsia="MS Mincho"/>
              </w:rPr>
              <w:t>| ("self" "::")</w:t>
            </w:r>
            <w:r>
              <w:br/>
            </w:r>
          </w:p>
        </w:tc>
      </w:tr>
      <w:tr w:rsidR="00D23462" w14:paraId="6D2B26E4" w14:textId="77777777" w:rsidTr="00852536">
        <w:tc>
          <w:tcPr>
            <w:tcW w:w="0" w:type="auto"/>
            <w:tcBorders>
              <w:top w:val="nil"/>
              <w:left w:val="single" w:sz="4" w:space="0" w:color="auto"/>
              <w:bottom w:val="nil"/>
              <w:right w:val="nil"/>
            </w:tcBorders>
            <w:hideMark/>
          </w:tcPr>
          <w:p w14:paraId="2A855D16" w14:textId="77777777" w:rsidR="00D23462" w:rsidRDefault="00D23462" w:rsidP="00852536">
            <w:r>
              <w:t>AbbrevForwardStep</w:t>
            </w:r>
          </w:p>
        </w:tc>
        <w:tc>
          <w:tcPr>
            <w:tcW w:w="0" w:type="auto"/>
            <w:tcBorders>
              <w:top w:val="nil"/>
              <w:left w:val="nil"/>
              <w:bottom w:val="nil"/>
              <w:right w:val="nil"/>
            </w:tcBorders>
            <w:hideMark/>
          </w:tcPr>
          <w:p w14:paraId="5950EEFB" w14:textId="77777777" w:rsidR="00D23462" w:rsidRDefault="00D23462" w:rsidP="00852536">
            <w:r>
              <w:t>   ::=   </w:t>
            </w:r>
          </w:p>
        </w:tc>
        <w:tc>
          <w:tcPr>
            <w:tcW w:w="0" w:type="auto"/>
            <w:tcBorders>
              <w:top w:val="nil"/>
              <w:left w:val="nil"/>
              <w:bottom w:val="nil"/>
              <w:right w:val="single" w:sz="4" w:space="0" w:color="auto"/>
            </w:tcBorders>
            <w:hideMark/>
          </w:tcPr>
          <w:p w14:paraId="10ECF2CC" w14:textId="77777777" w:rsidR="00D23462" w:rsidRDefault="00D23462" w:rsidP="00852536">
            <w:r>
              <w:t>NodeTest | ContextItemExpr</w:t>
            </w:r>
          </w:p>
        </w:tc>
      </w:tr>
      <w:tr w:rsidR="00D23462" w14:paraId="4A26BF23" w14:textId="77777777" w:rsidTr="00852536">
        <w:tc>
          <w:tcPr>
            <w:tcW w:w="0" w:type="auto"/>
            <w:tcBorders>
              <w:top w:val="nil"/>
              <w:left w:val="single" w:sz="4" w:space="0" w:color="auto"/>
              <w:bottom w:val="nil"/>
              <w:right w:val="nil"/>
            </w:tcBorders>
            <w:hideMark/>
          </w:tcPr>
          <w:p w14:paraId="2B7FEE2B" w14:textId="77777777" w:rsidR="00D23462" w:rsidRDefault="00D23462" w:rsidP="00852536">
            <w:r>
              <w:t>ReverseStep</w:t>
            </w:r>
          </w:p>
        </w:tc>
        <w:tc>
          <w:tcPr>
            <w:tcW w:w="0" w:type="auto"/>
            <w:tcBorders>
              <w:top w:val="nil"/>
              <w:left w:val="nil"/>
              <w:bottom w:val="nil"/>
              <w:right w:val="nil"/>
            </w:tcBorders>
            <w:hideMark/>
          </w:tcPr>
          <w:p w14:paraId="65E0AC7A" w14:textId="77777777" w:rsidR="00D23462" w:rsidRDefault="00D23462" w:rsidP="00852536">
            <w:r>
              <w:t>   ::=   </w:t>
            </w:r>
          </w:p>
        </w:tc>
        <w:tc>
          <w:tcPr>
            <w:tcW w:w="0" w:type="auto"/>
            <w:tcBorders>
              <w:top w:val="nil"/>
              <w:left w:val="nil"/>
              <w:bottom w:val="nil"/>
              <w:right w:val="single" w:sz="4" w:space="0" w:color="auto"/>
            </w:tcBorders>
            <w:hideMark/>
          </w:tcPr>
          <w:p w14:paraId="7745C1BF" w14:textId="77777777" w:rsidR="00D23462" w:rsidRDefault="00D23462" w:rsidP="00852536">
            <w:r>
              <w:rPr>
                <w:rFonts w:eastAsia="MS Mincho"/>
              </w:rPr>
              <w:t>(</w:t>
            </w:r>
            <w:r>
              <w:t>ReverseAxis</w:t>
            </w:r>
            <w:r>
              <w:rPr>
                <w:rFonts w:eastAsia="MS Mincho"/>
              </w:rPr>
              <w:t xml:space="preserve"> </w:t>
            </w:r>
            <w:r>
              <w:t>NodeTest</w:t>
            </w:r>
            <w:r>
              <w:rPr>
                <w:rFonts w:eastAsia="MS Mincho"/>
              </w:rPr>
              <w:t xml:space="preserve">) | </w:t>
            </w:r>
            <w:r>
              <w:t>AbbrevReverseStep</w:t>
            </w:r>
          </w:p>
        </w:tc>
      </w:tr>
      <w:tr w:rsidR="00D23462" w14:paraId="2ADDF1CD" w14:textId="77777777" w:rsidTr="00852536">
        <w:tc>
          <w:tcPr>
            <w:tcW w:w="0" w:type="auto"/>
            <w:tcBorders>
              <w:top w:val="nil"/>
              <w:left w:val="single" w:sz="4" w:space="0" w:color="auto"/>
              <w:bottom w:val="nil"/>
              <w:right w:val="nil"/>
            </w:tcBorders>
            <w:hideMark/>
          </w:tcPr>
          <w:p w14:paraId="4B7F7A34" w14:textId="77777777" w:rsidR="00D23462" w:rsidRDefault="00D23462" w:rsidP="00852536">
            <w:r>
              <w:t>ReverseAxis</w:t>
            </w:r>
          </w:p>
        </w:tc>
        <w:tc>
          <w:tcPr>
            <w:tcW w:w="0" w:type="auto"/>
            <w:tcBorders>
              <w:top w:val="nil"/>
              <w:left w:val="nil"/>
              <w:bottom w:val="nil"/>
              <w:right w:val="nil"/>
            </w:tcBorders>
            <w:hideMark/>
          </w:tcPr>
          <w:p w14:paraId="74800A95" w14:textId="77777777" w:rsidR="00D23462" w:rsidRDefault="00D23462" w:rsidP="00852536">
            <w:r>
              <w:t>   ::=   </w:t>
            </w:r>
          </w:p>
        </w:tc>
        <w:tc>
          <w:tcPr>
            <w:tcW w:w="0" w:type="auto"/>
            <w:tcBorders>
              <w:top w:val="nil"/>
              <w:left w:val="nil"/>
              <w:bottom w:val="nil"/>
              <w:right w:val="single" w:sz="4" w:space="0" w:color="auto"/>
            </w:tcBorders>
            <w:hideMark/>
          </w:tcPr>
          <w:p w14:paraId="6F22F355" w14:textId="77777777" w:rsidR="00D23462" w:rsidRDefault="00D23462" w:rsidP="00852536">
            <w:r>
              <w:rPr>
                <w:rFonts w:eastAsia="MS Mincho"/>
              </w:rPr>
              <w:t>("parent" "::")</w:t>
            </w:r>
            <w:r>
              <w:br/>
            </w:r>
          </w:p>
        </w:tc>
      </w:tr>
      <w:tr w:rsidR="00D23462" w14:paraId="2A592103" w14:textId="77777777" w:rsidTr="00852536">
        <w:tc>
          <w:tcPr>
            <w:tcW w:w="0" w:type="auto"/>
            <w:tcBorders>
              <w:top w:val="nil"/>
              <w:left w:val="single" w:sz="4" w:space="0" w:color="auto"/>
              <w:bottom w:val="nil"/>
              <w:right w:val="nil"/>
            </w:tcBorders>
            <w:hideMark/>
          </w:tcPr>
          <w:p w14:paraId="1F920AEF" w14:textId="77777777" w:rsidR="00D23462" w:rsidRDefault="00D23462" w:rsidP="00852536">
            <w:r>
              <w:t>AbbrevReverseStep</w:t>
            </w:r>
          </w:p>
        </w:tc>
        <w:tc>
          <w:tcPr>
            <w:tcW w:w="0" w:type="auto"/>
            <w:tcBorders>
              <w:top w:val="nil"/>
              <w:left w:val="nil"/>
              <w:bottom w:val="nil"/>
              <w:right w:val="nil"/>
            </w:tcBorders>
            <w:hideMark/>
          </w:tcPr>
          <w:p w14:paraId="40BA34E9" w14:textId="77777777" w:rsidR="00D23462" w:rsidRDefault="00D23462" w:rsidP="00852536">
            <w:r>
              <w:t>   ::=   </w:t>
            </w:r>
          </w:p>
        </w:tc>
        <w:tc>
          <w:tcPr>
            <w:tcW w:w="0" w:type="auto"/>
            <w:tcBorders>
              <w:top w:val="nil"/>
              <w:left w:val="nil"/>
              <w:bottom w:val="nil"/>
              <w:right w:val="single" w:sz="4" w:space="0" w:color="auto"/>
            </w:tcBorders>
            <w:hideMark/>
          </w:tcPr>
          <w:p w14:paraId="428CB06D" w14:textId="77777777" w:rsidR="00D23462" w:rsidRDefault="00D23462" w:rsidP="00852536">
            <w:r>
              <w:rPr>
                <w:rFonts w:eastAsia="MS Mincho"/>
              </w:rPr>
              <w:t>".."</w:t>
            </w:r>
          </w:p>
        </w:tc>
      </w:tr>
      <w:tr w:rsidR="00D23462" w14:paraId="3FEEB3E2" w14:textId="77777777" w:rsidTr="00852536">
        <w:tc>
          <w:tcPr>
            <w:tcW w:w="0" w:type="auto"/>
            <w:tcBorders>
              <w:top w:val="nil"/>
              <w:left w:val="single" w:sz="4" w:space="0" w:color="auto"/>
              <w:bottom w:val="nil"/>
              <w:right w:val="nil"/>
            </w:tcBorders>
            <w:hideMark/>
          </w:tcPr>
          <w:p w14:paraId="38543AA5" w14:textId="77777777" w:rsidR="00D23462" w:rsidRDefault="00D23462" w:rsidP="00852536">
            <w:r>
              <w:t>NodeTest</w:t>
            </w:r>
          </w:p>
        </w:tc>
        <w:tc>
          <w:tcPr>
            <w:tcW w:w="0" w:type="auto"/>
            <w:tcBorders>
              <w:top w:val="nil"/>
              <w:left w:val="nil"/>
              <w:bottom w:val="nil"/>
              <w:right w:val="nil"/>
            </w:tcBorders>
            <w:hideMark/>
          </w:tcPr>
          <w:p w14:paraId="125A9B85" w14:textId="77777777" w:rsidR="00D23462" w:rsidRDefault="00D23462" w:rsidP="00852536">
            <w:r>
              <w:t>   ::=   </w:t>
            </w:r>
          </w:p>
        </w:tc>
        <w:tc>
          <w:tcPr>
            <w:tcW w:w="0" w:type="auto"/>
            <w:tcBorders>
              <w:top w:val="nil"/>
              <w:left w:val="nil"/>
              <w:bottom w:val="nil"/>
              <w:right w:val="single" w:sz="4" w:space="0" w:color="auto"/>
            </w:tcBorders>
            <w:hideMark/>
          </w:tcPr>
          <w:p w14:paraId="390CED0C" w14:textId="77777777" w:rsidR="00D23462" w:rsidRDefault="00D23462" w:rsidP="00852536">
            <w:r>
              <w:t>NameTest</w:t>
            </w:r>
          </w:p>
        </w:tc>
      </w:tr>
      <w:tr w:rsidR="00D23462" w14:paraId="402CE39E" w14:textId="77777777" w:rsidTr="00852536">
        <w:tc>
          <w:tcPr>
            <w:tcW w:w="0" w:type="auto"/>
            <w:tcBorders>
              <w:top w:val="nil"/>
              <w:left w:val="single" w:sz="4" w:space="0" w:color="auto"/>
              <w:bottom w:val="nil"/>
              <w:right w:val="nil"/>
            </w:tcBorders>
            <w:hideMark/>
          </w:tcPr>
          <w:p w14:paraId="4377CCBA" w14:textId="77777777" w:rsidR="00D23462" w:rsidRDefault="00D23462" w:rsidP="00852536">
            <w:r>
              <w:t>NameTest</w:t>
            </w:r>
          </w:p>
        </w:tc>
        <w:tc>
          <w:tcPr>
            <w:tcW w:w="0" w:type="auto"/>
            <w:tcBorders>
              <w:top w:val="nil"/>
              <w:left w:val="nil"/>
              <w:bottom w:val="nil"/>
              <w:right w:val="nil"/>
            </w:tcBorders>
            <w:hideMark/>
          </w:tcPr>
          <w:p w14:paraId="65F5DD6D" w14:textId="77777777" w:rsidR="00D23462" w:rsidRDefault="00D23462" w:rsidP="00852536">
            <w:r>
              <w:t>   ::=   </w:t>
            </w:r>
          </w:p>
        </w:tc>
        <w:tc>
          <w:tcPr>
            <w:tcW w:w="0" w:type="auto"/>
            <w:tcBorders>
              <w:top w:val="nil"/>
              <w:left w:val="nil"/>
              <w:bottom w:val="nil"/>
              <w:right w:val="single" w:sz="4" w:space="0" w:color="auto"/>
            </w:tcBorders>
            <w:hideMark/>
          </w:tcPr>
          <w:p w14:paraId="243C80FB" w14:textId="77777777" w:rsidR="00D23462" w:rsidRDefault="00D23462" w:rsidP="00852536">
            <w:r>
              <w:t>QName</w:t>
            </w:r>
            <w:r>
              <w:rPr>
                <w:rFonts w:eastAsia="MS Mincho"/>
              </w:rPr>
              <w:t xml:space="preserve"> </w:t>
            </w:r>
          </w:p>
        </w:tc>
      </w:tr>
      <w:tr w:rsidR="00D23462" w14:paraId="5B738006" w14:textId="77777777" w:rsidTr="00852536">
        <w:tc>
          <w:tcPr>
            <w:tcW w:w="0" w:type="auto"/>
            <w:tcBorders>
              <w:top w:val="nil"/>
              <w:left w:val="single" w:sz="4" w:space="0" w:color="auto"/>
              <w:bottom w:val="nil"/>
              <w:right w:val="nil"/>
            </w:tcBorders>
            <w:hideMark/>
          </w:tcPr>
          <w:p w14:paraId="1524F45A" w14:textId="77777777" w:rsidR="00D23462" w:rsidRDefault="00D23462" w:rsidP="00852536">
            <w:r>
              <w:t>FilterExpr</w:t>
            </w:r>
          </w:p>
        </w:tc>
        <w:tc>
          <w:tcPr>
            <w:tcW w:w="0" w:type="auto"/>
            <w:tcBorders>
              <w:top w:val="nil"/>
              <w:left w:val="nil"/>
              <w:bottom w:val="nil"/>
              <w:right w:val="nil"/>
            </w:tcBorders>
            <w:hideMark/>
          </w:tcPr>
          <w:p w14:paraId="45BECCE7" w14:textId="77777777" w:rsidR="00D23462" w:rsidRDefault="00D23462" w:rsidP="00852536">
            <w:r>
              <w:t>   ::=   </w:t>
            </w:r>
          </w:p>
        </w:tc>
        <w:tc>
          <w:tcPr>
            <w:tcW w:w="0" w:type="auto"/>
            <w:tcBorders>
              <w:top w:val="nil"/>
              <w:left w:val="nil"/>
              <w:bottom w:val="nil"/>
              <w:right w:val="single" w:sz="4" w:space="0" w:color="auto"/>
            </w:tcBorders>
            <w:hideMark/>
          </w:tcPr>
          <w:p w14:paraId="43C79A33" w14:textId="77777777" w:rsidR="00D23462" w:rsidRDefault="00D23462" w:rsidP="00852536">
            <w:pPr>
              <w:rPr>
                <w:rFonts w:eastAsia="MS Mincho"/>
              </w:rPr>
            </w:pPr>
            <w:r>
              <w:t>PrimaryExpr</w:t>
            </w:r>
            <w:r>
              <w:rPr>
                <w:rFonts w:eastAsia="MS Mincho"/>
              </w:rPr>
              <w:t xml:space="preserve"> </w:t>
            </w:r>
            <w:r>
              <w:t>Predicate?</w:t>
            </w:r>
          </w:p>
        </w:tc>
      </w:tr>
      <w:tr w:rsidR="00D23462" w14:paraId="2FDE714E" w14:textId="77777777" w:rsidTr="00852536">
        <w:tc>
          <w:tcPr>
            <w:tcW w:w="0" w:type="auto"/>
            <w:tcBorders>
              <w:top w:val="nil"/>
              <w:left w:val="single" w:sz="4" w:space="0" w:color="auto"/>
              <w:bottom w:val="nil"/>
              <w:right w:val="nil"/>
            </w:tcBorders>
            <w:hideMark/>
          </w:tcPr>
          <w:p w14:paraId="79035CCA" w14:textId="77777777" w:rsidR="00D23462" w:rsidRDefault="00D23462" w:rsidP="00852536">
            <w:r>
              <w:t>Predicate</w:t>
            </w:r>
          </w:p>
        </w:tc>
        <w:tc>
          <w:tcPr>
            <w:tcW w:w="0" w:type="auto"/>
            <w:tcBorders>
              <w:top w:val="nil"/>
              <w:left w:val="nil"/>
              <w:bottom w:val="nil"/>
              <w:right w:val="nil"/>
            </w:tcBorders>
            <w:hideMark/>
          </w:tcPr>
          <w:p w14:paraId="110B9FD5" w14:textId="77777777" w:rsidR="00D23462" w:rsidRDefault="00D23462" w:rsidP="00852536">
            <w:r>
              <w:t>   ::=   </w:t>
            </w:r>
          </w:p>
        </w:tc>
        <w:tc>
          <w:tcPr>
            <w:tcW w:w="0" w:type="auto"/>
            <w:tcBorders>
              <w:top w:val="nil"/>
              <w:left w:val="nil"/>
              <w:bottom w:val="nil"/>
              <w:right w:val="single" w:sz="4" w:space="0" w:color="auto"/>
            </w:tcBorders>
            <w:hideMark/>
          </w:tcPr>
          <w:p w14:paraId="05FF57F8" w14:textId="77777777" w:rsidR="00D23462" w:rsidRDefault="00D23462" w:rsidP="00852536">
            <w:r>
              <w:rPr>
                <w:rFonts w:eastAsia="MS Mincho"/>
              </w:rPr>
              <w:t xml:space="preserve">"[" </w:t>
            </w:r>
            <w:r>
              <w:t>Expr</w:t>
            </w:r>
            <w:r>
              <w:rPr>
                <w:rFonts w:eastAsia="MS Mincho"/>
              </w:rPr>
              <w:t xml:space="preserve"> "]"</w:t>
            </w:r>
          </w:p>
        </w:tc>
      </w:tr>
      <w:tr w:rsidR="00D23462" w14:paraId="3FC5E11A" w14:textId="77777777" w:rsidTr="00852536">
        <w:tc>
          <w:tcPr>
            <w:tcW w:w="0" w:type="auto"/>
            <w:tcBorders>
              <w:top w:val="nil"/>
              <w:left w:val="single" w:sz="4" w:space="0" w:color="auto"/>
              <w:bottom w:val="nil"/>
              <w:right w:val="nil"/>
            </w:tcBorders>
            <w:hideMark/>
          </w:tcPr>
          <w:p w14:paraId="03AD7742" w14:textId="77777777" w:rsidR="00D23462" w:rsidRDefault="00D23462" w:rsidP="00852536">
            <w:r>
              <w:t>PrimaryExpr</w:t>
            </w:r>
          </w:p>
        </w:tc>
        <w:tc>
          <w:tcPr>
            <w:tcW w:w="0" w:type="auto"/>
            <w:tcBorders>
              <w:top w:val="nil"/>
              <w:left w:val="nil"/>
              <w:bottom w:val="nil"/>
              <w:right w:val="nil"/>
            </w:tcBorders>
            <w:hideMark/>
          </w:tcPr>
          <w:p w14:paraId="30C4E21D" w14:textId="77777777" w:rsidR="00D23462" w:rsidRDefault="00D23462" w:rsidP="00852536">
            <w:r>
              <w:t>   ::=   </w:t>
            </w:r>
          </w:p>
        </w:tc>
        <w:tc>
          <w:tcPr>
            <w:tcW w:w="0" w:type="auto"/>
            <w:tcBorders>
              <w:top w:val="nil"/>
              <w:left w:val="nil"/>
              <w:bottom w:val="nil"/>
              <w:right w:val="single" w:sz="4" w:space="0" w:color="auto"/>
            </w:tcBorders>
            <w:hideMark/>
          </w:tcPr>
          <w:p w14:paraId="0C2342C9" w14:textId="77777777" w:rsidR="00D23462" w:rsidRDefault="00D23462" w:rsidP="00852536">
            <w:r>
              <w:t>Literal</w:t>
            </w:r>
            <w:r>
              <w:rPr>
                <w:rFonts w:eastAsia="MS Mincho"/>
              </w:rPr>
              <w:t xml:space="preserve"> | </w:t>
            </w:r>
            <w:r>
              <w:t>VarRef</w:t>
            </w:r>
            <w:r>
              <w:rPr>
                <w:rFonts w:eastAsia="MS Mincho"/>
              </w:rPr>
              <w:t xml:space="preserve"> | </w:t>
            </w:r>
            <w:r>
              <w:t>ParenthesizedExpr</w:t>
            </w:r>
            <w:r>
              <w:rPr>
                <w:rFonts w:eastAsia="MS Mincho"/>
              </w:rPr>
              <w:t xml:space="preserve"> | </w:t>
            </w:r>
            <w:r>
              <w:t>ContextItemExpr</w:t>
            </w:r>
            <w:r>
              <w:rPr>
                <w:rFonts w:eastAsia="MS Mincho"/>
              </w:rPr>
              <w:t xml:space="preserve"> | </w:t>
            </w:r>
            <w:r>
              <w:t>FunctionCall</w:t>
            </w:r>
          </w:p>
        </w:tc>
      </w:tr>
      <w:tr w:rsidR="00D23462" w14:paraId="1C3EB5EF" w14:textId="77777777" w:rsidTr="00852536">
        <w:tc>
          <w:tcPr>
            <w:tcW w:w="0" w:type="auto"/>
            <w:tcBorders>
              <w:top w:val="nil"/>
              <w:left w:val="single" w:sz="4" w:space="0" w:color="auto"/>
              <w:bottom w:val="nil"/>
              <w:right w:val="nil"/>
            </w:tcBorders>
            <w:hideMark/>
          </w:tcPr>
          <w:p w14:paraId="2559723F" w14:textId="77777777" w:rsidR="00D23462" w:rsidRDefault="00D23462" w:rsidP="00852536">
            <w:r>
              <w:t>Literal</w:t>
            </w:r>
          </w:p>
        </w:tc>
        <w:tc>
          <w:tcPr>
            <w:tcW w:w="0" w:type="auto"/>
            <w:tcBorders>
              <w:top w:val="nil"/>
              <w:left w:val="nil"/>
              <w:bottom w:val="nil"/>
              <w:right w:val="nil"/>
            </w:tcBorders>
            <w:hideMark/>
          </w:tcPr>
          <w:p w14:paraId="73809F85" w14:textId="77777777" w:rsidR="00D23462" w:rsidRDefault="00D23462" w:rsidP="00852536">
            <w:r>
              <w:t>   ::=   </w:t>
            </w:r>
          </w:p>
        </w:tc>
        <w:tc>
          <w:tcPr>
            <w:tcW w:w="0" w:type="auto"/>
            <w:tcBorders>
              <w:top w:val="nil"/>
              <w:left w:val="nil"/>
              <w:bottom w:val="nil"/>
              <w:right w:val="single" w:sz="4" w:space="0" w:color="auto"/>
            </w:tcBorders>
            <w:hideMark/>
          </w:tcPr>
          <w:p w14:paraId="287499D8" w14:textId="77777777" w:rsidR="00D23462" w:rsidRDefault="00D23462" w:rsidP="00852536">
            <w:r>
              <w:t>NumericLiteral</w:t>
            </w:r>
            <w:r>
              <w:rPr>
                <w:rFonts w:eastAsia="MS Mincho"/>
              </w:rPr>
              <w:t xml:space="preserve"> | </w:t>
            </w:r>
            <w:r>
              <w:t>StringLiteral</w:t>
            </w:r>
          </w:p>
        </w:tc>
      </w:tr>
      <w:tr w:rsidR="00D23462" w14:paraId="198E3A12" w14:textId="77777777" w:rsidTr="00852536">
        <w:tc>
          <w:tcPr>
            <w:tcW w:w="0" w:type="auto"/>
            <w:tcBorders>
              <w:top w:val="nil"/>
              <w:left w:val="single" w:sz="4" w:space="0" w:color="auto"/>
              <w:bottom w:val="nil"/>
              <w:right w:val="nil"/>
            </w:tcBorders>
            <w:hideMark/>
          </w:tcPr>
          <w:p w14:paraId="2CD649B9" w14:textId="77777777" w:rsidR="00D23462" w:rsidRDefault="00D23462" w:rsidP="00852536">
            <w:r>
              <w:t>NumericLiteral</w:t>
            </w:r>
          </w:p>
        </w:tc>
        <w:tc>
          <w:tcPr>
            <w:tcW w:w="0" w:type="auto"/>
            <w:tcBorders>
              <w:top w:val="nil"/>
              <w:left w:val="nil"/>
              <w:bottom w:val="nil"/>
              <w:right w:val="nil"/>
            </w:tcBorders>
            <w:hideMark/>
          </w:tcPr>
          <w:p w14:paraId="33D70504" w14:textId="77777777" w:rsidR="00D23462" w:rsidRDefault="00D23462" w:rsidP="00852536">
            <w:r>
              <w:t>   ::=   </w:t>
            </w:r>
          </w:p>
        </w:tc>
        <w:tc>
          <w:tcPr>
            <w:tcW w:w="0" w:type="auto"/>
            <w:tcBorders>
              <w:top w:val="nil"/>
              <w:left w:val="nil"/>
              <w:bottom w:val="nil"/>
              <w:right w:val="single" w:sz="4" w:space="0" w:color="auto"/>
            </w:tcBorders>
            <w:hideMark/>
          </w:tcPr>
          <w:p w14:paraId="5AE836E1" w14:textId="77777777" w:rsidR="00D23462" w:rsidRDefault="00D23462" w:rsidP="00852536">
            <w:r>
              <w:t>IntegerLiteral</w:t>
            </w:r>
            <w:r>
              <w:rPr>
                <w:rFonts w:eastAsia="MS Mincho"/>
              </w:rPr>
              <w:t xml:space="preserve"> | </w:t>
            </w:r>
            <w:r>
              <w:t>DecimalLiteral</w:t>
            </w:r>
            <w:r>
              <w:rPr>
                <w:rFonts w:eastAsia="MS Mincho"/>
              </w:rPr>
              <w:t xml:space="preserve"> | </w:t>
            </w:r>
            <w:r>
              <w:t>DoubleLiteral</w:t>
            </w:r>
          </w:p>
        </w:tc>
      </w:tr>
      <w:tr w:rsidR="00D23462" w14:paraId="6F03888D" w14:textId="77777777" w:rsidTr="00852536">
        <w:tc>
          <w:tcPr>
            <w:tcW w:w="0" w:type="auto"/>
            <w:tcBorders>
              <w:top w:val="nil"/>
              <w:left w:val="single" w:sz="4" w:space="0" w:color="auto"/>
              <w:bottom w:val="nil"/>
              <w:right w:val="nil"/>
            </w:tcBorders>
            <w:hideMark/>
          </w:tcPr>
          <w:p w14:paraId="00568056" w14:textId="77777777" w:rsidR="00D23462" w:rsidRDefault="00D23462" w:rsidP="00852536">
            <w:r>
              <w:t>VarRef</w:t>
            </w:r>
          </w:p>
        </w:tc>
        <w:tc>
          <w:tcPr>
            <w:tcW w:w="0" w:type="auto"/>
            <w:tcBorders>
              <w:top w:val="nil"/>
              <w:left w:val="nil"/>
              <w:bottom w:val="nil"/>
              <w:right w:val="nil"/>
            </w:tcBorders>
            <w:hideMark/>
          </w:tcPr>
          <w:p w14:paraId="118614C6" w14:textId="77777777" w:rsidR="00D23462" w:rsidRDefault="00D23462" w:rsidP="00852536">
            <w:r>
              <w:t>   ::=   </w:t>
            </w:r>
          </w:p>
        </w:tc>
        <w:tc>
          <w:tcPr>
            <w:tcW w:w="0" w:type="auto"/>
            <w:tcBorders>
              <w:top w:val="nil"/>
              <w:left w:val="nil"/>
              <w:bottom w:val="nil"/>
              <w:right w:val="single" w:sz="4" w:space="0" w:color="auto"/>
            </w:tcBorders>
            <w:hideMark/>
          </w:tcPr>
          <w:p w14:paraId="5FD7A5E1" w14:textId="77777777" w:rsidR="00D23462" w:rsidRDefault="00D23462" w:rsidP="00852536">
            <w:r>
              <w:rPr>
                <w:rFonts w:eastAsia="MS Mincho"/>
              </w:rPr>
              <w:t xml:space="preserve">"$" </w:t>
            </w:r>
            <w:r>
              <w:t>VarName</w:t>
            </w:r>
          </w:p>
        </w:tc>
      </w:tr>
      <w:tr w:rsidR="00D23462" w14:paraId="07F2EB05" w14:textId="77777777" w:rsidTr="00852536">
        <w:tc>
          <w:tcPr>
            <w:tcW w:w="0" w:type="auto"/>
            <w:tcBorders>
              <w:top w:val="nil"/>
              <w:left w:val="single" w:sz="4" w:space="0" w:color="auto"/>
              <w:bottom w:val="nil"/>
              <w:right w:val="nil"/>
            </w:tcBorders>
            <w:hideMark/>
          </w:tcPr>
          <w:p w14:paraId="759A7724" w14:textId="77777777" w:rsidR="00D23462" w:rsidRDefault="00D23462" w:rsidP="00852536">
            <w:r>
              <w:t>VarName</w:t>
            </w:r>
          </w:p>
        </w:tc>
        <w:tc>
          <w:tcPr>
            <w:tcW w:w="0" w:type="auto"/>
            <w:tcBorders>
              <w:top w:val="nil"/>
              <w:left w:val="nil"/>
              <w:bottom w:val="nil"/>
              <w:right w:val="nil"/>
            </w:tcBorders>
            <w:hideMark/>
          </w:tcPr>
          <w:p w14:paraId="41D98BE6" w14:textId="77777777" w:rsidR="00D23462" w:rsidRDefault="00D23462" w:rsidP="00852536">
            <w:r>
              <w:t>   ::=   </w:t>
            </w:r>
          </w:p>
        </w:tc>
        <w:tc>
          <w:tcPr>
            <w:tcW w:w="0" w:type="auto"/>
            <w:tcBorders>
              <w:top w:val="nil"/>
              <w:left w:val="nil"/>
              <w:bottom w:val="nil"/>
              <w:right w:val="single" w:sz="4" w:space="0" w:color="auto"/>
            </w:tcBorders>
            <w:hideMark/>
          </w:tcPr>
          <w:p w14:paraId="51D8DF14" w14:textId="77777777" w:rsidR="00D23462" w:rsidRDefault="00D23462" w:rsidP="00852536">
            <w:r>
              <w:t>QName</w:t>
            </w:r>
          </w:p>
        </w:tc>
      </w:tr>
      <w:tr w:rsidR="00D23462" w14:paraId="1410482D" w14:textId="77777777" w:rsidTr="00852536">
        <w:tc>
          <w:tcPr>
            <w:tcW w:w="0" w:type="auto"/>
            <w:tcBorders>
              <w:top w:val="nil"/>
              <w:left w:val="single" w:sz="4" w:space="0" w:color="auto"/>
              <w:bottom w:val="nil"/>
              <w:right w:val="nil"/>
            </w:tcBorders>
            <w:hideMark/>
          </w:tcPr>
          <w:p w14:paraId="0D2ECFBF" w14:textId="77777777" w:rsidR="00D23462" w:rsidRDefault="00D23462" w:rsidP="00852536">
            <w:r>
              <w:t>ParenthesizedExpr</w:t>
            </w:r>
          </w:p>
        </w:tc>
        <w:tc>
          <w:tcPr>
            <w:tcW w:w="0" w:type="auto"/>
            <w:tcBorders>
              <w:top w:val="nil"/>
              <w:left w:val="nil"/>
              <w:bottom w:val="nil"/>
              <w:right w:val="nil"/>
            </w:tcBorders>
            <w:hideMark/>
          </w:tcPr>
          <w:p w14:paraId="57E49D50" w14:textId="77777777" w:rsidR="00D23462" w:rsidRDefault="00D23462" w:rsidP="00852536">
            <w:r>
              <w:t>   ::=   </w:t>
            </w:r>
          </w:p>
        </w:tc>
        <w:tc>
          <w:tcPr>
            <w:tcW w:w="0" w:type="auto"/>
            <w:tcBorders>
              <w:top w:val="nil"/>
              <w:left w:val="nil"/>
              <w:bottom w:val="nil"/>
              <w:right w:val="single" w:sz="4" w:space="0" w:color="auto"/>
            </w:tcBorders>
            <w:hideMark/>
          </w:tcPr>
          <w:p w14:paraId="7873F87A" w14:textId="77777777" w:rsidR="00D23462" w:rsidRDefault="00D23462" w:rsidP="00852536">
            <w:pPr>
              <w:rPr>
                <w:rFonts w:eastAsia="MS Mincho"/>
              </w:rPr>
            </w:pPr>
            <w:r>
              <w:rPr>
                <w:rFonts w:eastAsia="MS Mincho"/>
              </w:rPr>
              <w:t xml:space="preserve">"(" </w:t>
            </w:r>
            <w:r>
              <w:t>Expr</w:t>
            </w:r>
            <w:r>
              <w:rPr>
                <w:rFonts w:eastAsia="MS Mincho"/>
              </w:rPr>
              <w:t xml:space="preserve"> ")"</w:t>
            </w:r>
          </w:p>
        </w:tc>
      </w:tr>
      <w:tr w:rsidR="00D23462" w14:paraId="18B03B95" w14:textId="77777777" w:rsidTr="00852536">
        <w:tc>
          <w:tcPr>
            <w:tcW w:w="0" w:type="auto"/>
            <w:tcBorders>
              <w:top w:val="nil"/>
              <w:left w:val="single" w:sz="4" w:space="0" w:color="auto"/>
              <w:bottom w:val="nil"/>
              <w:right w:val="nil"/>
            </w:tcBorders>
            <w:hideMark/>
          </w:tcPr>
          <w:p w14:paraId="4FAD9088" w14:textId="77777777" w:rsidR="00D23462" w:rsidRDefault="00D23462" w:rsidP="00852536">
            <w:r>
              <w:t>ContextItemExpr</w:t>
            </w:r>
          </w:p>
        </w:tc>
        <w:tc>
          <w:tcPr>
            <w:tcW w:w="0" w:type="auto"/>
            <w:tcBorders>
              <w:top w:val="nil"/>
              <w:left w:val="nil"/>
              <w:bottom w:val="nil"/>
              <w:right w:val="nil"/>
            </w:tcBorders>
            <w:hideMark/>
          </w:tcPr>
          <w:p w14:paraId="508E955C" w14:textId="77777777" w:rsidR="00D23462" w:rsidRDefault="00D23462" w:rsidP="00852536">
            <w:r>
              <w:t>   ::=   </w:t>
            </w:r>
          </w:p>
        </w:tc>
        <w:tc>
          <w:tcPr>
            <w:tcW w:w="0" w:type="auto"/>
            <w:tcBorders>
              <w:top w:val="nil"/>
              <w:left w:val="nil"/>
              <w:bottom w:val="nil"/>
              <w:right w:val="single" w:sz="4" w:space="0" w:color="auto"/>
            </w:tcBorders>
            <w:hideMark/>
          </w:tcPr>
          <w:p w14:paraId="0904D01A" w14:textId="77777777" w:rsidR="00D23462" w:rsidRDefault="00D23462" w:rsidP="00852536">
            <w:r>
              <w:rPr>
                <w:rFonts w:eastAsia="MS Mincho"/>
              </w:rPr>
              <w:t>"."</w:t>
            </w:r>
          </w:p>
        </w:tc>
      </w:tr>
      <w:tr w:rsidR="00D23462" w14:paraId="4E8E2640" w14:textId="77777777" w:rsidTr="00852536">
        <w:tc>
          <w:tcPr>
            <w:tcW w:w="0" w:type="auto"/>
            <w:tcBorders>
              <w:top w:val="nil"/>
              <w:left w:val="single" w:sz="4" w:space="0" w:color="auto"/>
              <w:bottom w:val="single" w:sz="4" w:space="0" w:color="auto"/>
              <w:right w:val="nil"/>
            </w:tcBorders>
            <w:hideMark/>
          </w:tcPr>
          <w:p w14:paraId="3BEA7734" w14:textId="77777777" w:rsidR="00D23462" w:rsidRDefault="00D23462" w:rsidP="00852536">
            <w:r>
              <w:t>FunctionCall</w:t>
            </w:r>
          </w:p>
        </w:tc>
        <w:tc>
          <w:tcPr>
            <w:tcW w:w="0" w:type="auto"/>
            <w:tcBorders>
              <w:top w:val="nil"/>
              <w:left w:val="nil"/>
              <w:bottom w:val="single" w:sz="4" w:space="0" w:color="auto"/>
              <w:right w:val="nil"/>
            </w:tcBorders>
            <w:hideMark/>
          </w:tcPr>
          <w:p w14:paraId="2CEBE8F3" w14:textId="77777777" w:rsidR="00D23462" w:rsidRDefault="00D23462" w:rsidP="00852536">
            <w:r>
              <w:t>   ::=   </w:t>
            </w:r>
          </w:p>
        </w:tc>
        <w:tc>
          <w:tcPr>
            <w:tcW w:w="0" w:type="auto"/>
            <w:tcBorders>
              <w:top w:val="nil"/>
              <w:left w:val="nil"/>
              <w:bottom w:val="single" w:sz="4" w:space="0" w:color="auto"/>
              <w:right w:val="single" w:sz="4" w:space="0" w:color="auto"/>
            </w:tcBorders>
            <w:hideMark/>
          </w:tcPr>
          <w:p w14:paraId="71546AB2" w14:textId="77777777" w:rsidR="00D23462" w:rsidRDefault="00D23462" w:rsidP="00852536">
            <w:r>
              <w:t>QName</w:t>
            </w:r>
            <w:r>
              <w:rPr>
                <w:rFonts w:eastAsia="MS Mincho"/>
              </w:rPr>
              <w:t xml:space="preserve"> "(" (</w:t>
            </w:r>
            <w:r>
              <w:t>ExprSingle</w:t>
            </w:r>
            <w:r>
              <w:rPr>
                <w:rFonts w:eastAsia="MS Mincho"/>
              </w:rPr>
              <w:t xml:space="preserve"> ("," </w:t>
            </w:r>
            <w:r>
              <w:t>ExprSingle</w:t>
            </w:r>
            <w:r>
              <w:rPr>
                <w:rFonts w:eastAsia="MS Mincho"/>
              </w:rPr>
              <w:t>)*)? ")"</w:t>
            </w:r>
          </w:p>
        </w:tc>
      </w:tr>
    </w:tbl>
    <w:p w14:paraId="3E5E3B31" w14:textId="77ACF87E" w:rsidR="00D23462" w:rsidRDefault="00D23462" w:rsidP="00D23462">
      <w:pPr>
        <w:pStyle w:val="Caption"/>
      </w:pPr>
      <w:bookmarkStart w:id="12047" w:name="prod-xpath-Expr"/>
      <w:bookmarkStart w:id="12048" w:name="prod-xpath-ExprSingle"/>
      <w:bookmarkStart w:id="12049" w:name="prod-xpath-ForExpr"/>
      <w:bookmarkStart w:id="12050" w:name="prod-xpath-IfExpr"/>
      <w:bookmarkStart w:id="12051" w:name="prod-xpath-OrExpr"/>
      <w:bookmarkStart w:id="12052" w:name="prod-xpath-AndExpr"/>
      <w:bookmarkStart w:id="12053" w:name="prod-xpath-ComparisonExpr"/>
      <w:bookmarkStart w:id="12054" w:name="prod-xpath-RangeExpr"/>
      <w:bookmarkStart w:id="12055" w:name="prod-xpath-AdditiveExpr"/>
      <w:bookmarkStart w:id="12056" w:name="prod-xpath-MultiplicativeExpr"/>
      <w:bookmarkStart w:id="12057" w:name="prod-xpath-UnionExpr"/>
      <w:bookmarkStart w:id="12058" w:name="prod-xpath-IntersectExceptExpr"/>
      <w:bookmarkStart w:id="12059" w:name="prod-xpath-InstanceofExpr"/>
      <w:bookmarkStart w:id="12060" w:name="prod-xpath-TreatExpr"/>
      <w:bookmarkStart w:id="12061" w:name="prod-xpath-CastableExpr"/>
      <w:bookmarkStart w:id="12062" w:name="prod-xpath-CastExpr"/>
      <w:bookmarkStart w:id="12063" w:name="prod-xpath-UnaryExpr"/>
      <w:bookmarkStart w:id="12064" w:name="prod-xpath-ValueExpr"/>
      <w:bookmarkStart w:id="12065" w:name="prod-xpath-GeneralComp"/>
      <w:bookmarkStart w:id="12066" w:name="prod-xpath-ValueComp"/>
      <w:bookmarkStart w:id="12067" w:name="prod-xpath-NodeComp"/>
      <w:bookmarkStart w:id="12068" w:name="prod-xpath-PathExpr"/>
      <w:bookmarkStart w:id="12069" w:name="prod-xpath-RelativePathExpr"/>
      <w:bookmarkStart w:id="12070" w:name="prod-xpath-StepExpr"/>
      <w:bookmarkStart w:id="12071" w:name="prod-xpath-AxisStep"/>
      <w:bookmarkStart w:id="12072" w:name="prod-xpath-ForwardStep"/>
      <w:bookmarkStart w:id="12073" w:name="prod-xpath-ForwardAxis"/>
      <w:bookmarkStart w:id="12074" w:name="prod-xpath-AbbrevForwardStep"/>
      <w:bookmarkStart w:id="12075" w:name="prod-xpath-ReverseStep"/>
      <w:bookmarkStart w:id="12076" w:name="prod-xpath-ReverseAxis"/>
      <w:bookmarkStart w:id="12077" w:name="prod-xpath-AbbrevReverseStep"/>
      <w:bookmarkStart w:id="12078" w:name="prod-xpath-NodeTest"/>
      <w:bookmarkStart w:id="12079" w:name="prod-xpath-NameTest"/>
      <w:bookmarkStart w:id="12080" w:name="prod-xpath-Wildcard"/>
      <w:bookmarkStart w:id="12081" w:name="prod-xpath-FilterExpr"/>
      <w:bookmarkStart w:id="12082" w:name="prod-xpath-PredicateList"/>
      <w:bookmarkStart w:id="12083" w:name="prod-xpath-Predicate"/>
      <w:bookmarkStart w:id="12084" w:name="prod-xpath-PrimaryExpr"/>
      <w:bookmarkStart w:id="12085" w:name="prod-xpath-Literal"/>
      <w:bookmarkStart w:id="12086" w:name="prod-xpath-NumericLiteral"/>
      <w:bookmarkStart w:id="12087" w:name="prod-xpath-VarRef"/>
      <w:bookmarkStart w:id="12088" w:name="prod-xpath-VarName"/>
      <w:bookmarkStart w:id="12089" w:name="prod-xpath-ParenthesizedExpr"/>
      <w:bookmarkStart w:id="12090" w:name="prod-xpath-ContextItemExpr"/>
      <w:bookmarkStart w:id="12091" w:name="prod-xpath-FunctionCall"/>
      <w:bookmarkStart w:id="12092" w:name="prod-xpath-SingleType"/>
      <w:bookmarkStart w:id="12093" w:name="prod-xpath-SequenceType"/>
      <w:bookmarkStart w:id="12094" w:name="prod-xpath-OccurrenceIndicator"/>
      <w:bookmarkStart w:id="12095" w:name="prod-xpath-ItemType"/>
      <w:bookmarkStart w:id="12096" w:name="prod-xpath-AtomicType"/>
      <w:bookmarkStart w:id="12097" w:name="prod-xpath-KindTest"/>
      <w:bookmarkStart w:id="12098" w:name="prod-xpath-AnyKindTest"/>
      <w:bookmarkStart w:id="12099" w:name="prod-xpath-DocumentTest"/>
      <w:bookmarkStart w:id="12100" w:name="prod-xpath-TextTest"/>
      <w:bookmarkStart w:id="12101" w:name="prod-xpath-CommentTest"/>
      <w:bookmarkStart w:id="12102" w:name="prod-xpath-PITest"/>
      <w:bookmarkStart w:id="12103" w:name="prod-xpath-AttributeTest"/>
      <w:bookmarkStart w:id="12104" w:name="prod-xpath-AttribNameOrWildcard"/>
      <w:bookmarkStart w:id="12105" w:name="prod-xpath-SchemaAttributeTest"/>
      <w:bookmarkStart w:id="12106" w:name="prod-xpath-AttributeDeclaration"/>
      <w:bookmarkStart w:id="12107" w:name="prod-xpath-ElementTest"/>
      <w:bookmarkStart w:id="12108" w:name="prod-xpath-ElementNameOrWildcard"/>
      <w:bookmarkStart w:id="12109" w:name="prod-xpath-SchemaElementTest"/>
      <w:bookmarkStart w:id="12110" w:name="prod-xpath-ElementDeclaration"/>
      <w:bookmarkStart w:id="12111" w:name="prod-xpath-AttributeName"/>
      <w:bookmarkStart w:id="12112" w:name="prod-xpath-ElementName"/>
      <w:bookmarkStart w:id="12113" w:name="prod-xpath-TypeName"/>
      <w:bookmarkEnd w:id="12047"/>
      <w:bookmarkEnd w:id="12048"/>
      <w:bookmarkEnd w:id="12049"/>
      <w:bookmarkEnd w:id="12050"/>
      <w:bookmarkEnd w:id="12051"/>
      <w:bookmarkEnd w:id="12052"/>
      <w:bookmarkEnd w:id="12053"/>
      <w:bookmarkEnd w:id="12054"/>
      <w:bookmarkEnd w:id="12055"/>
      <w:bookmarkEnd w:id="12056"/>
      <w:bookmarkEnd w:id="12057"/>
      <w:bookmarkEnd w:id="12058"/>
      <w:bookmarkEnd w:id="12059"/>
      <w:bookmarkEnd w:id="12060"/>
      <w:bookmarkEnd w:id="12061"/>
      <w:bookmarkEnd w:id="12062"/>
      <w:bookmarkEnd w:id="12063"/>
      <w:bookmarkEnd w:id="12064"/>
      <w:bookmarkEnd w:id="12065"/>
      <w:bookmarkEnd w:id="12066"/>
      <w:bookmarkEnd w:id="12067"/>
      <w:bookmarkEnd w:id="12068"/>
      <w:bookmarkEnd w:id="12069"/>
      <w:bookmarkEnd w:id="12070"/>
      <w:bookmarkEnd w:id="12071"/>
      <w:bookmarkEnd w:id="12072"/>
      <w:bookmarkEnd w:id="12073"/>
      <w:bookmarkEnd w:id="12074"/>
      <w:bookmarkEnd w:id="12075"/>
      <w:bookmarkEnd w:id="12076"/>
      <w:bookmarkEnd w:id="12077"/>
      <w:bookmarkEnd w:id="12078"/>
      <w:bookmarkEnd w:id="12079"/>
      <w:bookmarkEnd w:id="12080"/>
      <w:bookmarkEnd w:id="12081"/>
      <w:bookmarkEnd w:id="12082"/>
      <w:bookmarkEnd w:id="12083"/>
      <w:bookmarkEnd w:id="12084"/>
      <w:bookmarkEnd w:id="12085"/>
      <w:bookmarkEnd w:id="12086"/>
      <w:bookmarkEnd w:id="12087"/>
      <w:bookmarkEnd w:id="12088"/>
      <w:bookmarkEnd w:id="12089"/>
      <w:bookmarkEnd w:id="12090"/>
      <w:bookmarkEnd w:id="12091"/>
      <w:bookmarkEnd w:id="12092"/>
      <w:bookmarkEnd w:id="12093"/>
      <w:bookmarkEnd w:id="12094"/>
      <w:bookmarkEnd w:id="12095"/>
      <w:bookmarkEnd w:id="12096"/>
      <w:bookmarkEnd w:id="12097"/>
      <w:bookmarkEnd w:id="12098"/>
      <w:bookmarkEnd w:id="12099"/>
      <w:bookmarkEnd w:id="12100"/>
      <w:bookmarkEnd w:id="12101"/>
      <w:bookmarkEnd w:id="12102"/>
      <w:bookmarkEnd w:id="12103"/>
      <w:bookmarkEnd w:id="12104"/>
      <w:bookmarkEnd w:id="12105"/>
      <w:bookmarkEnd w:id="12106"/>
      <w:bookmarkEnd w:id="12107"/>
      <w:bookmarkEnd w:id="12108"/>
      <w:bookmarkEnd w:id="12109"/>
      <w:bookmarkEnd w:id="12110"/>
      <w:bookmarkEnd w:id="12111"/>
      <w:bookmarkEnd w:id="12112"/>
      <w:bookmarkEnd w:id="12113"/>
      <w:r>
        <w:t xml:space="preserve">Table </w:t>
      </w:r>
      <w:fldSimple w:instr=" SEQ Table \* ARABIC ">
        <w:r w:rsidR="008A37A6">
          <w:rPr>
            <w:noProof/>
          </w:rPr>
          <w:t>55</w:t>
        </w:r>
      </w:fldSimple>
      <w:r>
        <w:t xml:space="preserve"> DFDL Expression Language</w:t>
      </w:r>
      <w:bookmarkStart w:id="12114" w:name="_Toc199516273"/>
      <w:bookmarkStart w:id="12115" w:name="_Toc194983949"/>
      <w:bookmarkStart w:id="12116" w:name="_Toc243112802"/>
    </w:p>
    <w:p w14:paraId="4011ADC1" w14:textId="77777777" w:rsidR="00D23462" w:rsidRDefault="00D23462" w:rsidP="00D23462">
      <w:r>
        <w:t>Notes</w:t>
      </w:r>
      <w:bookmarkEnd w:id="12114"/>
      <w:bookmarkEnd w:id="12115"/>
      <w:bookmarkEnd w:id="12116"/>
      <w:r>
        <w:t>:</w:t>
      </w:r>
    </w:p>
    <w:p w14:paraId="01438E9F" w14:textId="77777777" w:rsidR="00D23462" w:rsidRDefault="00D23462" w:rsidP="00C31ED0">
      <w:pPr>
        <w:numPr>
          <w:ilvl w:val="0"/>
          <w:numId w:val="167"/>
        </w:numPr>
      </w:pPr>
      <w:r>
        <w:t xml:space="preserve">Only </w:t>
      </w:r>
      <w:r>
        <w:rPr>
          <w:rStyle w:val="Emphasis"/>
        </w:rPr>
        <w:t>If</w:t>
      </w:r>
      <w:r>
        <w:t xml:space="preserve"> and </w:t>
      </w:r>
      <w:r>
        <w:rPr>
          <w:rStyle w:val="Emphasis"/>
        </w:rPr>
        <w:t>path</w:t>
      </w:r>
      <w:r>
        <w:t xml:space="preserve"> expression types are supported</w:t>
      </w:r>
    </w:p>
    <w:p w14:paraId="17C32482" w14:textId="77777777" w:rsidR="00D23462" w:rsidRDefault="00D23462" w:rsidP="00C31ED0">
      <w:pPr>
        <w:numPr>
          <w:ilvl w:val="0"/>
          <w:numId w:val="167"/>
        </w:numPr>
      </w:pPr>
      <w:r>
        <w:t xml:space="preserve">Only the </w:t>
      </w:r>
      <w:r>
        <w:rPr>
          <w:rStyle w:val="Emphasis"/>
        </w:rPr>
        <w:t>child</w:t>
      </w:r>
      <w:r>
        <w:t xml:space="preserve">, </w:t>
      </w:r>
      <w:r>
        <w:rPr>
          <w:rStyle w:val="Emphasis"/>
        </w:rPr>
        <w:t>parent</w:t>
      </w:r>
      <w:r>
        <w:t xml:space="preserve">, and </w:t>
      </w:r>
      <w:r>
        <w:rPr>
          <w:rStyle w:val="Emphasis"/>
        </w:rPr>
        <w:t>self</w:t>
      </w:r>
      <w:r>
        <w:t xml:space="preserve"> axes are supported</w:t>
      </w:r>
    </w:p>
    <w:p w14:paraId="345C524A" w14:textId="77777777" w:rsidR="00D23462" w:rsidRDefault="00D23462" w:rsidP="00C31ED0">
      <w:pPr>
        <w:numPr>
          <w:ilvl w:val="0"/>
          <w:numId w:val="167"/>
        </w:numPr>
      </w:pPr>
      <w:r>
        <w:t>Predicates are only used to index arrays and so must be integer expressions otherwise a Schema Definition Error occurs</w:t>
      </w:r>
    </w:p>
    <w:p w14:paraId="54CDB5AA" w14:textId="77777777" w:rsidR="00D23462" w:rsidRDefault="00D23462" w:rsidP="00C31ED0">
      <w:pPr>
        <w:numPr>
          <w:ilvl w:val="0"/>
          <w:numId w:val="167"/>
        </w:numPr>
      </w:pPr>
      <w:r>
        <w:t>A subset of the XPath 2.0 operators is supported</w:t>
      </w:r>
    </w:p>
    <w:p w14:paraId="72BF159B" w14:textId="5C8BC1C6" w:rsidR="00D23462" w:rsidRDefault="00D23462" w:rsidP="00C31ED0">
      <w:pPr>
        <w:pStyle w:val="ListParagraph"/>
        <w:numPr>
          <w:ilvl w:val="0"/>
          <w:numId w:val="167"/>
        </w:numPr>
        <w:spacing w:before="100" w:beforeAutospacing="1" w:after="100" w:afterAutospacing="1"/>
        <w:rPr>
          <w:rFonts w:cs="Arial"/>
          <w:lang w:eastAsia="en-GB"/>
        </w:rPr>
      </w:pPr>
      <w:r>
        <w:rPr>
          <w:rFonts w:cs="Arial"/>
          <w:lang w:eastAsia="en-GB"/>
        </w:rPr>
        <w:t xml:space="preserve">NameTest - These QNames are path steps that refer to elements in the DFDL </w:t>
      </w:r>
      <w:r w:rsidR="00933F0E">
        <w:rPr>
          <w:rFonts w:cs="Arial"/>
          <w:lang w:eastAsia="en-GB"/>
        </w:rPr>
        <w:t>Infoset</w:t>
      </w:r>
      <w:r>
        <w:rPr>
          <w:rFonts w:cs="Arial"/>
          <w:lang w:eastAsia="en-GB"/>
        </w:rPr>
        <w:t xml:space="preserve">. If such an element is in a namespace, then the NameTest QName must have a prefix which is bound to the namespace. Specifically, any default namespace is not used to implicitly qualify these NameTest QNames. This behavior is consistent with XPath expression usage in XML Schema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ins w:id="12117" w:author="Mike Beckerle" w:date="2020-10-09T10:19:00Z">
        <w:r w:rsidR="008A37A6">
          <w:t>[</w:t>
        </w:r>
        <w:r w:rsidR="008A37A6">
          <w:rPr>
            <w:lang w:eastAsia="en-GB"/>
          </w:rPr>
          <w:t>Walmsley]</w:t>
        </w:r>
      </w:ins>
      <w:del w:id="12118" w:author="Mike Beckerle" w:date="2020-10-09T10:19:00Z">
        <w:r w:rsidR="00404DC4" w:rsidRPr="00065302" w:rsidDel="008A37A6">
          <w:rPr>
            <w:rStyle w:val="Hyperlink"/>
          </w:rPr>
          <w:delText>[Walmsley]</w:delText>
        </w:r>
      </w:del>
      <w:r w:rsidRPr="00065302">
        <w:rPr>
          <w:rStyle w:val="Hyperlink"/>
        </w:rPr>
        <w:fldChar w:fldCharType="end"/>
      </w:r>
      <w:r>
        <w:rPr>
          <w:rFonts w:cs="Arial"/>
          <w:lang w:eastAsia="en-GB"/>
        </w:rPr>
        <w:t xml:space="preserve"> such as in the path property of the xs:selector and xs:field elements within xs:key and xs:unique constraints, and in related XML standards such as XSLT. Note however, that this behavior is different from the way QNames are used in other places in XML and DFDL Schemas such as the ref property of an element reference, or the dfdl:ref property of a DFDL format annotation. There a QName with no prefix must always be referring to a global declaration or definition, and so is augmented with the default namespace when needed.</w:t>
      </w:r>
    </w:p>
    <w:p w14:paraId="27ACD18C" w14:textId="77777777" w:rsidR="00D23462" w:rsidRDefault="00D23462" w:rsidP="00B31DA3">
      <w:pPr>
        <w:pStyle w:val="Heading2"/>
      </w:pPr>
      <w:bookmarkStart w:id="12119" w:name="_Toc322911762"/>
      <w:bookmarkStart w:id="12120" w:name="_Toc322912301"/>
      <w:bookmarkStart w:id="12121" w:name="_Toc329093161"/>
      <w:bookmarkStart w:id="12122" w:name="_Toc332701674"/>
      <w:bookmarkStart w:id="12123" w:name="_Toc332701978"/>
      <w:bookmarkStart w:id="12124" w:name="_Toc332711776"/>
      <w:bookmarkStart w:id="12125" w:name="_Toc332712078"/>
      <w:bookmarkStart w:id="12126" w:name="_Toc332712379"/>
      <w:bookmarkStart w:id="12127" w:name="_Toc332724295"/>
      <w:bookmarkStart w:id="12128" w:name="_Toc332724595"/>
      <w:bookmarkStart w:id="12129" w:name="_Toc341102891"/>
      <w:bookmarkStart w:id="12130" w:name="_Toc347241626"/>
      <w:bookmarkStart w:id="12131" w:name="_Toc347744819"/>
      <w:bookmarkStart w:id="12132" w:name="_Toc348984602"/>
      <w:bookmarkStart w:id="12133" w:name="_Toc348984907"/>
      <w:bookmarkStart w:id="12134" w:name="_Toc349038071"/>
      <w:bookmarkStart w:id="12135" w:name="_Toc349038373"/>
      <w:bookmarkStart w:id="12136" w:name="_Toc349042864"/>
      <w:bookmarkStart w:id="12137" w:name="_Toc349642272"/>
      <w:bookmarkStart w:id="12138" w:name="_Toc351912986"/>
      <w:bookmarkStart w:id="12139" w:name="_Toc351915007"/>
      <w:bookmarkStart w:id="12140" w:name="_Toc351915473"/>
      <w:bookmarkStart w:id="12141" w:name="_Toc361231571"/>
      <w:bookmarkStart w:id="12142" w:name="_Toc361232097"/>
      <w:bookmarkStart w:id="12143" w:name="_Toc362445395"/>
      <w:bookmarkStart w:id="12144" w:name="_Toc363909362"/>
      <w:bookmarkStart w:id="12145" w:name="_Toc364463788"/>
      <w:bookmarkStart w:id="12146" w:name="_Toc366078392"/>
      <w:bookmarkStart w:id="12147" w:name="_Toc366079007"/>
      <w:bookmarkStart w:id="12148" w:name="_Toc366079992"/>
      <w:bookmarkStart w:id="12149" w:name="_Toc366080604"/>
      <w:bookmarkStart w:id="12150" w:name="_Toc366081213"/>
      <w:bookmarkStart w:id="12151" w:name="_Toc366505553"/>
      <w:bookmarkStart w:id="12152" w:name="_Toc366508922"/>
      <w:bookmarkStart w:id="12153" w:name="_Toc366513423"/>
      <w:bookmarkStart w:id="12154" w:name="_Toc366574612"/>
      <w:bookmarkStart w:id="12155" w:name="_Toc366578405"/>
      <w:bookmarkStart w:id="12156" w:name="_Toc366578999"/>
      <w:bookmarkStart w:id="12157" w:name="_Toc366579591"/>
      <w:bookmarkStart w:id="12158" w:name="_Toc366580182"/>
      <w:bookmarkStart w:id="12159" w:name="_Toc366580774"/>
      <w:bookmarkStart w:id="12160" w:name="_Toc366581365"/>
      <w:bookmarkStart w:id="12161" w:name="_Toc366581957"/>
      <w:bookmarkStart w:id="12162" w:name="_Toc322911763"/>
      <w:bookmarkStart w:id="12163" w:name="_Toc322912302"/>
      <w:bookmarkStart w:id="12164" w:name="_Toc329093162"/>
      <w:bookmarkStart w:id="12165" w:name="_Toc332701675"/>
      <w:bookmarkStart w:id="12166" w:name="_Toc332701979"/>
      <w:bookmarkStart w:id="12167" w:name="_Toc332711777"/>
      <w:bookmarkStart w:id="12168" w:name="_Toc332712079"/>
      <w:bookmarkStart w:id="12169" w:name="_Toc332712380"/>
      <w:bookmarkStart w:id="12170" w:name="_Toc332724296"/>
      <w:bookmarkStart w:id="12171" w:name="_Toc332724596"/>
      <w:bookmarkStart w:id="12172" w:name="_Toc341102892"/>
      <w:bookmarkStart w:id="12173" w:name="_Toc347241627"/>
      <w:bookmarkStart w:id="12174" w:name="_Toc347744820"/>
      <w:bookmarkStart w:id="12175" w:name="_Toc348984603"/>
      <w:bookmarkStart w:id="12176" w:name="_Toc348984908"/>
      <w:bookmarkStart w:id="12177" w:name="_Toc349038072"/>
      <w:bookmarkStart w:id="12178" w:name="_Toc349038374"/>
      <w:bookmarkStart w:id="12179" w:name="_Toc349042865"/>
      <w:bookmarkStart w:id="12180" w:name="_Toc349642273"/>
      <w:bookmarkStart w:id="12181" w:name="_Toc351912987"/>
      <w:bookmarkStart w:id="12182" w:name="_Toc351915008"/>
      <w:bookmarkStart w:id="12183" w:name="_Toc351915474"/>
      <w:bookmarkStart w:id="12184" w:name="_Toc361231572"/>
      <w:bookmarkStart w:id="12185" w:name="_Toc361232098"/>
      <w:bookmarkStart w:id="12186" w:name="_Toc362445396"/>
      <w:bookmarkStart w:id="12187" w:name="_Toc363909363"/>
      <w:bookmarkStart w:id="12188" w:name="_Toc364463789"/>
      <w:bookmarkStart w:id="12189" w:name="_Toc366078393"/>
      <w:bookmarkStart w:id="12190" w:name="_Toc366079008"/>
      <w:bookmarkStart w:id="12191" w:name="_Toc366079993"/>
      <w:bookmarkStart w:id="12192" w:name="_Toc366080605"/>
      <w:bookmarkStart w:id="12193" w:name="_Toc366081214"/>
      <w:bookmarkStart w:id="12194" w:name="_Toc366505554"/>
      <w:bookmarkStart w:id="12195" w:name="_Toc366508923"/>
      <w:bookmarkStart w:id="12196" w:name="_Toc366513424"/>
      <w:bookmarkStart w:id="12197" w:name="_Toc366574613"/>
      <w:bookmarkStart w:id="12198" w:name="_Toc366578406"/>
      <w:bookmarkStart w:id="12199" w:name="_Toc366579000"/>
      <w:bookmarkStart w:id="12200" w:name="_Toc366579592"/>
      <w:bookmarkStart w:id="12201" w:name="_Toc366580183"/>
      <w:bookmarkStart w:id="12202" w:name="_Toc366580775"/>
      <w:bookmarkStart w:id="12203" w:name="_Toc366581366"/>
      <w:bookmarkStart w:id="12204" w:name="_Toc366581958"/>
      <w:bookmarkStart w:id="12205" w:name="_Toc199516274"/>
      <w:bookmarkStart w:id="12206" w:name="_Toc194983950"/>
      <w:bookmarkStart w:id="12207" w:name="_Toc243112803"/>
      <w:bookmarkStart w:id="12208" w:name="_Toc349042866"/>
      <w:bookmarkStart w:id="12209" w:name="_Toc53134173"/>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bookmarkEnd w:id="12136"/>
      <w:bookmarkEnd w:id="12137"/>
      <w:bookmarkEnd w:id="12138"/>
      <w:bookmarkEnd w:id="12139"/>
      <w:bookmarkEnd w:id="12140"/>
      <w:bookmarkEnd w:id="12141"/>
      <w:bookmarkEnd w:id="12142"/>
      <w:bookmarkEnd w:id="12143"/>
      <w:bookmarkEnd w:id="12144"/>
      <w:bookmarkEnd w:id="12145"/>
      <w:bookmarkEnd w:id="12146"/>
      <w:bookmarkEnd w:id="12147"/>
      <w:bookmarkEnd w:id="12148"/>
      <w:bookmarkEnd w:id="12149"/>
      <w:bookmarkEnd w:id="12150"/>
      <w:bookmarkEnd w:id="12151"/>
      <w:bookmarkEnd w:id="12152"/>
      <w:bookmarkEnd w:id="12153"/>
      <w:bookmarkEnd w:id="12154"/>
      <w:bookmarkEnd w:id="12155"/>
      <w:bookmarkEnd w:id="12156"/>
      <w:bookmarkEnd w:id="12157"/>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bookmarkEnd w:id="12172"/>
      <w:bookmarkEnd w:id="12173"/>
      <w:bookmarkEnd w:id="12174"/>
      <w:bookmarkEnd w:id="12175"/>
      <w:bookmarkEnd w:id="12176"/>
      <w:bookmarkEnd w:id="12177"/>
      <w:bookmarkEnd w:id="12178"/>
      <w:bookmarkEnd w:id="12179"/>
      <w:bookmarkEnd w:id="12180"/>
      <w:bookmarkEnd w:id="12181"/>
      <w:bookmarkEnd w:id="12182"/>
      <w:bookmarkEnd w:id="12183"/>
      <w:bookmarkEnd w:id="12184"/>
      <w:bookmarkEnd w:id="12185"/>
      <w:bookmarkEnd w:id="12186"/>
      <w:bookmarkEnd w:id="12187"/>
      <w:bookmarkEnd w:id="12188"/>
      <w:bookmarkEnd w:id="12189"/>
      <w:bookmarkEnd w:id="12190"/>
      <w:bookmarkEnd w:id="12191"/>
      <w:bookmarkEnd w:id="12192"/>
      <w:bookmarkEnd w:id="12193"/>
      <w:bookmarkEnd w:id="12194"/>
      <w:bookmarkEnd w:id="12195"/>
      <w:bookmarkEnd w:id="12196"/>
      <w:bookmarkEnd w:id="12197"/>
      <w:bookmarkEnd w:id="12198"/>
      <w:bookmarkEnd w:id="12199"/>
      <w:bookmarkEnd w:id="12200"/>
      <w:bookmarkEnd w:id="12201"/>
      <w:bookmarkEnd w:id="12202"/>
      <w:bookmarkEnd w:id="12203"/>
      <w:bookmarkEnd w:id="12204"/>
      <w:r>
        <w:t>Constructors, Functions and Operators</w:t>
      </w:r>
      <w:bookmarkEnd w:id="12205"/>
      <w:bookmarkEnd w:id="12206"/>
      <w:bookmarkEnd w:id="12207"/>
      <w:bookmarkEnd w:id="12208"/>
      <w:bookmarkEnd w:id="12209"/>
    </w:p>
    <w:p w14:paraId="2BEFB39D" w14:textId="77777777" w:rsidR="00D23462" w:rsidRDefault="00D23462" w:rsidP="00D23462">
      <w:pPr>
        <w:pStyle w:val="nobreak"/>
      </w:pPr>
      <w:r>
        <w:t>In the function signatures below a '?' following an argument name, argument type or result type indicates that the argument/result can be a node or value of the expected type or it can have no value.</w:t>
      </w:r>
    </w:p>
    <w:p w14:paraId="25CA5A04" w14:textId="77777777" w:rsidR="00D23462" w:rsidRDefault="00D23462" w:rsidP="00BC2419">
      <w:pPr>
        <w:pStyle w:val="Heading3"/>
        <w:rPr>
          <w:rFonts w:eastAsia="Times New Roman"/>
        </w:rPr>
      </w:pPr>
      <w:bookmarkStart w:id="12210" w:name="_Toc322911765"/>
      <w:bookmarkStart w:id="12211" w:name="_Toc322912304"/>
      <w:bookmarkStart w:id="12212" w:name="_Toc329093164"/>
      <w:bookmarkStart w:id="12213" w:name="_Toc332701677"/>
      <w:bookmarkStart w:id="12214" w:name="_Toc332701981"/>
      <w:bookmarkStart w:id="12215" w:name="_Toc332711779"/>
      <w:bookmarkStart w:id="12216" w:name="_Toc332712081"/>
      <w:bookmarkStart w:id="12217" w:name="_Toc332712382"/>
      <w:bookmarkStart w:id="12218" w:name="_Toc332724298"/>
      <w:bookmarkStart w:id="12219" w:name="_Toc332724598"/>
      <w:bookmarkStart w:id="12220" w:name="_Toc341102894"/>
      <w:bookmarkStart w:id="12221" w:name="_Toc347241630"/>
      <w:bookmarkStart w:id="12222" w:name="_Toc347744822"/>
      <w:bookmarkStart w:id="12223" w:name="_Toc348984605"/>
      <w:bookmarkStart w:id="12224" w:name="_Toc348984910"/>
      <w:bookmarkStart w:id="12225" w:name="_Toc349038074"/>
      <w:bookmarkStart w:id="12226" w:name="_Toc349038376"/>
      <w:bookmarkStart w:id="12227" w:name="_Toc349042867"/>
      <w:bookmarkStart w:id="12228" w:name="_Toc351912989"/>
      <w:bookmarkStart w:id="12229" w:name="_Toc351915010"/>
      <w:bookmarkStart w:id="12230" w:name="_Toc351915476"/>
      <w:bookmarkStart w:id="12231" w:name="_Toc361231574"/>
      <w:bookmarkStart w:id="12232" w:name="_Toc361232100"/>
      <w:bookmarkStart w:id="12233" w:name="_Toc362445398"/>
      <w:bookmarkStart w:id="12234" w:name="_Toc363909365"/>
      <w:bookmarkStart w:id="12235" w:name="_Toc364463791"/>
      <w:bookmarkStart w:id="12236" w:name="_Toc366078395"/>
      <w:bookmarkStart w:id="12237" w:name="_Toc366079010"/>
      <w:bookmarkStart w:id="12238" w:name="_Toc366079995"/>
      <w:bookmarkStart w:id="12239" w:name="_Toc366080607"/>
      <w:bookmarkStart w:id="12240" w:name="_Toc366081216"/>
      <w:bookmarkStart w:id="12241" w:name="_Toc366505556"/>
      <w:bookmarkStart w:id="12242" w:name="_Toc366508925"/>
      <w:bookmarkStart w:id="12243" w:name="_Toc366513426"/>
      <w:bookmarkStart w:id="12244" w:name="_Toc366574615"/>
      <w:bookmarkStart w:id="12245" w:name="_Toc366578408"/>
      <w:bookmarkStart w:id="12246" w:name="_Toc366579002"/>
      <w:bookmarkStart w:id="12247" w:name="_Toc366579594"/>
      <w:bookmarkStart w:id="12248" w:name="_Toc366580185"/>
      <w:bookmarkStart w:id="12249" w:name="_Toc366580777"/>
      <w:bookmarkStart w:id="12250" w:name="_Toc366581368"/>
      <w:bookmarkStart w:id="12251" w:name="_Toc366581960"/>
      <w:bookmarkStart w:id="12252" w:name="_Toc199516275"/>
      <w:bookmarkStart w:id="12253" w:name="_Toc194983951"/>
      <w:bookmarkStart w:id="12254" w:name="_Toc243112804"/>
      <w:bookmarkStart w:id="12255" w:name="_Toc349042868"/>
      <w:bookmarkStart w:id="12256" w:name="_Toc53134174"/>
      <w:bookmarkEnd w:id="12210"/>
      <w:bookmarkEnd w:id="12211"/>
      <w:bookmarkEnd w:id="12212"/>
      <w:bookmarkEnd w:id="12213"/>
      <w:bookmarkEnd w:id="12214"/>
      <w:bookmarkEnd w:id="12215"/>
      <w:bookmarkEnd w:id="12216"/>
      <w:bookmarkEnd w:id="12217"/>
      <w:bookmarkEnd w:id="12218"/>
      <w:bookmarkEnd w:id="12219"/>
      <w:bookmarkEnd w:id="12220"/>
      <w:bookmarkEnd w:id="12221"/>
      <w:bookmarkEnd w:id="12222"/>
      <w:bookmarkEnd w:id="12223"/>
      <w:bookmarkEnd w:id="12224"/>
      <w:bookmarkEnd w:id="12225"/>
      <w:bookmarkEnd w:id="12226"/>
      <w:bookmarkEnd w:id="12227"/>
      <w:bookmarkEnd w:id="12228"/>
      <w:bookmarkEnd w:id="12229"/>
      <w:bookmarkEnd w:id="12230"/>
      <w:bookmarkEnd w:id="12231"/>
      <w:bookmarkEnd w:id="12232"/>
      <w:bookmarkEnd w:id="12233"/>
      <w:bookmarkEnd w:id="12234"/>
      <w:bookmarkEnd w:id="12235"/>
      <w:bookmarkEnd w:id="12236"/>
      <w:bookmarkEnd w:id="12237"/>
      <w:bookmarkEnd w:id="12238"/>
      <w:bookmarkEnd w:id="12239"/>
      <w:bookmarkEnd w:id="12240"/>
      <w:bookmarkEnd w:id="12241"/>
      <w:bookmarkEnd w:id="12242"/>
      <w:bookmarkEnd w:id="12243"/>
      <w:bookmarkEnd w:id="12244"/>
      <w:bookmarkEnd w:id="12245"/>
      <w:bookmarkEnd w:id="12246"/>
      <w:bookmarkEnd w:id="12247"/>
      <w:bookmarkEnd w:id="12248"/>
      <w:bookmarkEnd w:id="12249"/>
      <w:bookmarkEnd w:id="12250"/>
      <w:bookmarkEnd w:id="12251"/>
      <w:r>
        <w:rPr>
          <w:rFonts w:eastAsia="Times New Roman"/>
        </w:rPr>
        <w:t>Constructor Functions for XML Schema Built-in Types</w:t>
      </w:r>
      <w:bookmarkEnd w:id="12252"/>
      <w:bookmarkEnd w:id="12253"/>
      <w:bookmarkEnd w:id="12254"/>
      <w:bookmarkEnd w:id="12255"/>
      <w:bookmarkEnd w:id="12256"/>
    </w:p>
    <w:p w14:paraId="5EEC05F8" w14:textId="77777777" w:rsidR="00D23462" w:rsidRDefault="00D23462" w:rsidP="00D23462">
      <w:pPr>
        <w:pStyle w:val="nobreak"/>
      </w:pPr>
      <w:r>
        <w:t xml:space="preserve">The arguments to the constructors are all of type xs:anyAtomicType. Since the expression language can be statically type checked, it is a Schema Definition Error if the type of the argument is not one of the DFDL-supported subtypes of xs:anyAtomicType, </w:t>
      </w:r>
    </w:p>
    <w:p w14:paraId="1FADF5FA" w14:textId="077A0B2F" w:rsidR="00D23462" w:rsidRDefault="00D23462" w:rsidP="00D23462">
      <w:r>
        <w:t xml:space="preserve">However, many statically type-correct values will still not be convertible to the result type. It is a </w:t>
      </w:r>
      <w:del w:id="12257" w:author="Mike Beckerle" w:date="2020-10-08T20:33:00Z">
        <w:r w:rsidDel="00B31DA3">
          <w:delText>processing error</w:delText>
        </w:r>
      </w:del>
      <w:ins w:id="12258" w:author="Mike Beckerle" w:date="2020-10-08T20:33:00Z">
        <w:r w:rsidR="00B31DA3">
          <w:t>Processing Error</w:t>
        </w:r>
      </w:ins>
      <w:r>
        <w:t xml:space="preserve"> if the supplied argument value is not convertible to the constructed type.</w:t>
      </w:r>
    </w:p>
    <w:p w14:paraId="6FC24D76" w14:textId="77777777" w:rsidR="00D23462" w:rsidRDefault="00D23462" w:rsidP="00D23462">
      <w:pPr>
        <w:rPr>
          <w:rFonts w:eastAsia="MS Mincho"/>
          <w:lang w:eastAsia="ja-JP" w:bidi="he-IL"/>
        </w:rPr>
      </w:pPr>
      <w:r>
        <w:rPr>
          <w:rFonts w:eastAsia="MS Mincho"/>
          <w:lang w:eastAsia="ja-JP" w:bidi="he-IL"/>
        </w:rPr>
        <w:t>The following constructor functions for the built-in types are supported:</w:t>
      </w:r>
    </w:p>
    <w:tbl>
      <w:tblPr>
        <w:tblStyle w:val="Table"/>
        <w:tblW w:w="5000" w:type="pct"/>
        <w:tblInd w:w="0" w:type="dxa"/>
        <w:tblLook w:val="04A0" w:firstRow="1" w:lastRow="0" w:firstColumn="1" w:lastColumn="0" w:noHBand="0" w:noVBand="1"/>
      </w:tblPr>
      <w:tblGrid>
        <w:gridCol w:w="8630"/>
      </w:tblGrid>
      <w:tr w:rsidR="00D23462" w14:paraId="266045D7"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0C229950" w14:textId="77777777" w:rsidR="00D23462" w:rsidRDefault="00D23462" w:rsidP="00852536">
            <w:r>
              <w:t>Function</w:t>
            </w:r>
          </w:p>
        </w:tc>
      </w:tr>
      <w:tr w:rsidR="00D23462" w14:paraId="57D1AFC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6641049" w14:textId="77777777" w:rsidR="00D23462" w:rsidRDefault="00D23462" w:rsidP="00852536">
            <w:pPr>
              <w:rPr>
                <w:rFonts w:eastAsia="MS Mincho"/>
                <w:sz w:val="24"/>
                <w:lang w:eastAsia="ja-JP" w:bidi="he-IL"/>
              </w:rPr>
            </w:pPr>
            <w:r>
              <w:rPr>
                <w:lang w:eastAsia="ja-JP" w:bidi="he-IL"/>
              </w:rPr>
              <w:t>xs:string</w:t>
            </w:r>
            <w:r>
              <w:rPr>
                <w:rFonts w:eastAsia="MS Mincho"/>
              </w:rPr>
              <w:t>(</w:t>
            </w:r>
            <w:r>
              <w:rPr>
                <w:lang w:eastAsia="ja-JP" w:bidi="he-IL"/>
              </w:rPr>
              <w:t>$arg as xs:anyAtomicType</w:t>
            </w:r>
            <w:r>
              <w:rPr>
                <w:rFonts w:eastAsia="MS Mincho"/>
              </w:rPr>
              <w:t>)</w:t>
            </w:r>
            <w:r>
              <w:rPr>
                <w:lang w:eastAsia="ja-JP" w:bidi="he-IL"/>
              </w:rPr>
              <w:t> as xs:string</w:t>
            </w:r>
          </w:p>
        </w:tc>
      </w:tr>
      <w:tr w:rsidR="00D23462" w14:paraId="31AAF7D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251A81C" w14:textId="77777777" w:rsidR="00D23462" w:rsidRDefault="00D23462" w:rsidP="00852536">
            <w:pPr>
              <w:rPr>
                <w:rFonts w:eastAsia="MS Mincho"/>
                <w:sz w:val="24"/>
                <w:lang w:eastAsia="ja-JP" w:bidi="he-IL"/>
              </w:rPr>
            </w:pPr>
            <w:r>
              <w:rPr>
                <w:lang w:eastAsia="ja-JP" w:bidi="he-IL"/>
              </w:rPr>
              <w:t>xs:boolean</w:t>
            </w:r>
            <w:r>
              <w:rPr>
                <w:rFonts w:eastAsia="MS Mincho"/>
              </w:rPr>
              <w:t>(</w:t>
            </w:r>
            <w:r>
              <w:rPr>
                <w:lang w:eastAsia="ja-JP" w:bidi="he-IL"/>
              </w:rPr>
              <w:t>$arg as xs:anyAtomicType</w:t>
            </w:r>
            <w:r>
              <w:rPr>
                <w:rFonts w:eastAsia="MS Mincho"/>
              </w:rPr>
              <w:t>)</w:t>
            </w:r>
            <w:r>
              <w:rPr>
                <w:lang w:eastAsia="ja-JP" w:bidi="he-IL"/>
              </w:rPr>
              <w:t> as xs:boolean</w:t>
            </w:r>
          </w:p>
        </w:tc>
      </w:tr>
      <w:tr w:rsidR="00D23462" w14:paraId="28BEF35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F2B964" w14:textId="77777777" w:rsidR="00D23462" w:rsidRDefault="00D23462" w:rsidP="00852536">
            <w:pPr>
              <w:rPr>
                <w:rFonts w:eastAsia="MS Mincho"/>
                <w:sz w:val="24"/>
                <w:lang w:eastAsia="ja-JP" w:bidi="he-IL"/>
              </w:rPr>
            </w:pPr>
            <w:r>
              <w:rPr>
                <w:lang w:eastAsia="ja-JP" w:bidi="he-IL"/>
              </w:rPr>
              <w:t>xs:decimal</w:t>
            </w:r>
            <w:r>
              <w:rPr>
                <w:rFonts w:eastAsia="MS Mincho"/>
              </w:rPr>
              <w:t>(</w:t>
            </w:r>
            <w:r>
              <w:rPr>
                <w:lang w:eastAsia="ja-JP" w:bidi="he-IL"/>
              </w:rPr>
              <w:t>$arg as xs:anyAtomicType</w:t>
            </w:r>
            <w:r>
              <w:rPr>
                <w:rFonts w:eastAsia="MS Mincho"/>
              </w:rPr>
              <w:t>)</w:t>
            </w:r>
            <w:r>
              <w:rPr>
                <w:lang w:eastAsia="ja-JP" w:bidi="he-IL"/>
              </w:rPr>
              <w:t> as xs:decimal</w:t>
            </w:r>
          </w:p>
        </w:tc>
      </w:tr>
      <w:tr w:rsidR="00D23462" w14:paraId="0FB0876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8A2B6B" w14:textId="77777777" w:rsidR="00D23462" w:rsidRDefault="00D23462" w:rsidP="00852536">
            <w:pPr>
              <w:rPr>
                <w:rFonts w:eastAsia="MS Mincho"/>
                <w:sz w:val="24"/>
                <w:lang w:eastAsia="ja-JP" w:bidi="he-IL"/>
              </w:rPr>
            </w:pPr>
            <w:r>
              <w:rPr>
                <w:lang w:eastAsia="ja-JP" w:bidi="he-IL"/>
              </w:rPr>
              <w:t>xs:float</w:t>
            </w:r>
            <w:r>
              <w:rPr>
                <w:rFonts w:eastAsia="MS Mincho"/>
              </w:rPr>
              <w:t>(</w:t>
            </w:r>
            <w:r>
              <w:rPr>
                <w:lang w:eastAsia="ja-JP" w:bidi="he-IL"/>
              </w:rPr>
              <w:t>$arg as xs:anyAtomicType</w:t>
            </w:r>
            <w:r>
              <w:rPr>
                <w:rFonts w:eastAsia="MS Mincho"/>
              </w:rPr>
              <w:t>)</w:t>
            </w:r>
            <w:r>
              <w:rPr>
                <w:lang w:eastAsia="ja-JP" w:bidi="he-IL"/>
              </w:rPr>
              <w:t> as xs:float</w:t>
            </w:r>
          </w:p>
        </w:tc>
      </w:tr>
      <w:tr w:rsidR="00D23462" w14:paraId="08DF327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2476AF7" w14:textId="77777777" w:rsidR="00D23462" w:rsidRDefault="00D23462" w:rsidP="00852536">
            <w:pPr>
              <w:rPr>
                <w:rFonts w:eastAsia="MS Mincho"/>
                <w:sz w:val="24"/>
                <w:lang w:eastAsia="ja-JP" w:bidi="he-IL"/>
              </w:rPr>
            </w:pPr>
            <w:r>
              <w:rPr>
                <w:lang w:eastAsia="ja-JP" w:bidi="he-IL"/>
              </w:rPr>
              <w:t>xs:double</w:t>
            </w:r>
            <w:r>
              <w:rPr>
                <w:rFonts w:eastAsia="MS Mincho"/>
              </w:rPr>
              <w:t>(</w:t>
            </w:r>
            <w:r>
              <w:rPr>
                <w:lang w:eastAsia="ja-JP" w:bidi="he-IL"/>
              </w:rPr>
              <w:t>$arg as xs:anyAtomicType</w:t>
            </w:r>
            <w:r>
              <w:rPr>
                <w:rFonts w:eastAsia="MS Mincho"/>
              </w:rPr>
              <w:t>)</w:t>
            </w:r>
            <w:r>
              <w:rPr>
                <w:lang w:eastAsia="ja-JP" w:bidi="he-IL"/>
              </w:rPr>
              <w:t> as xs:double</w:t>
            </w:r>
          </w:p>
        </w:tc>
      </w:tr>
      <w:tr w:rsidR="00D23462" w14:paraId="0D1E755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59FC391" w14:textId="77777777" w:rsidR="00D23462" w:rsidRDefault="00D23462" w:rsidP="00852536">
            <w:pPr>
              <w:rPr>
                <w:rFonts w:eastAsia="MS Mincho"/>
                <w:sz w:val="24"/>
                <w:lang w:eastAsia="ja-JP" w:bidi="he-IL"/>
              </w:rPr>
            </w:pPr>
            <w:r>
              <w:rPr>
                <w:lang w:eastAsia="ja-JP" w:bidi="he-IL"/>
              </w:rPr>
              <w:t>xs:dateTime</w:t>
            </w:r>
            <w:r>
              <w:rPr>
                <w:rFonts w:eastAsia="MS Mincho"/>
              </w:rPr>
              <w:t>(</w:t>
            </w:r>
            <w:r>
              <w:rPr>
                <w:lang w:eastAsia="ja-JP" w:bidi="he-IL"/>
              </w:rPr>
              <w:t>$arg as xs:anyAtomicType</w:t>
            </w:r>
            <w:r>
              <w:rPr>
                <w:rFonts w:eastAsia="MS Mincho"/>
              </w:rPr>
              <w:t>)</w:t>
            </w:r>
            <w:r>
              <w:rPr>
                <w:lang w:eastAsia="ja-JP" w:bidi="he-IL"/>
              </w:rPr>
              <w:t> as xs:dateTime</w:t>
            </w:r>
          </w:p>
        </w:tc>
      </w:tr>
      <w:tr w:rsidR="00D23462" w14:paraId="43D779B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87ABD2" w14:textId="77777777" w:rsidR="00D23462" w:rsidRDefault="00D23462" w:rsidP="00852536">
            <w:pPr>
              <w:rPr>
                <w:rFonts w:eastAsia="MS Mincho"/>
                <w:sz w:val="24"/>
                <w:lang w:eastAsia="ja-JP" w:bidi="he-IL"/>
              </w:rPr>
            </w:pPr>
            <w:r>
              <w:rPr>
                <w:lang w:eastAsia="ja-JP" w:bidi="he-IL"/>
              </w:rPr>
              <w:t>xs:time</w:t>
            </w:r>
            <w:r>
              <w:rPr>
                <w:rFonts w:eastAsia="MS Mincho"/>
              </w:rPr>
              <w:t>(</w:t>
            </w:r>
            <w:r>
              <w:rPr>
                <w:lang w:eastAsia="ja-JP" w:bidi="he-IL"/>
              </w:rPr>
              <w:t>$arg as xs:anyAtomicType</w:t>
            </w:r>
            <w:r>
              <w:rPr>
                <w:rFonts w:eastAsia="MS Mincho"/>
              </w:rPr>
              <w:t>)</w:t>
            </w:r>
            <w:r>
              <w:rPr>
                <w:lang w:eastAsia="ja-JP" w:bidi="he-IL"/>
              </w:rPr>
              <w:t> as xs:time</w:t>
            </w:r>
          </w:p>
        </w:tc>
      </w:tr>
      <w:tr w:rsidR="00D23462" w14:paraId="3EC24E3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6661CA" w14:textId="77777777" w:rsidR="00D23462" w:rsidRDefault="00D23462" w:rsidP="00852536">
            <w:pPr>
              <w:rPr>
                <w:rFonts w:eastAsia="MS Mincho"/>
                <w:sz w:val="24"/>
                <w:lang w:eastAsia="ja-JP" w:bidi="he-IL"/>
              </w:rPr>
            </w:pPr>
            <w:r>
              <w:rPr>
                <w:lang w:eastAsia="ja-JP" w:bidi="he-IL"/>
              </w:rPr>
              <w:t>xs:date</w:t>
            </w:r>
            <w:r>
              <w:rPr>
                <w:rFonts w:eastAsia="MS Mincho"/>
              </w:rPr>
              <w:t>(</w:t>
            </w:r>
            <w:r>
              <w:rPr>
                <w:lang w:eastAsia="ja-JP" w:bidi="he-IL"/>
              </w:rPr>
              <w:t>$arg as xs:anyAtomicType</w:t>
            </w:r>
            <w:r>
              <w:rPr>
                <w:rFonts w:eastAsia="MS Mincho"/>
              </w:rPr>
              <w:t>)</w:t>
            </w:r>
            <w:r>
              <w:rPr>
                <w:lang w:eastAsia="ja-JP" w:bidi="he-IL"/>
              </w:rPr>
              <w:t> as xs:date</w:t>
            </w:r>
          </w:p>
        </w:tc>
      </w:tr>
      <w:tr w:rsidR="00D23462" w14:paraId="789CB11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3F4090" w14:textId="77777777" w:rsidR="00D23462" w:rsidRDefault="00D23462" w:rsidP="00852536">
            <w:pPr>
              <w:rPr>
                <w:rFonts w:eastAsia="MS Mincho"/>
                <w:sz w:val="24"/>
                <w:lang w:eastAsia="ja-JP" w:bidi="he-IL"/>
              </w:rPr>
            </w:pPr>
            <w:r>
              <w:rPr>
                <w:lang w:eastAsia="ja-JP" w:bidi="he-IL"/>
              </w:rPr>
              <w:t>xs:hexBinary</w:t>
            </w:r>
            <w:r>
              <w:rPr>
                <w:rFonts w:eastAsia="MS Mincho"/>
              </w:rPr>
              <w:t>(</w:t>
            </w:r>
            <w:r>
              <w:rPr>
                <w:lang w:eastAsia="ja-JP" w:bidi="he-IL"/>
              </w:rPr>
              <w:t>$arg as xs:anyAtomicType</w:t>
            </w:r>
            <w:r>
              <w:rPr>
                <w:rFonts w:eastAsia="MS Mincho"/>
              </w:rPr>
              <w:t>)</w:t>
            </w:r>
            <w:r>
              <w:rPr>
                <w:lang w:eastAsia="ja-JP" w:bidi="he-IL"/>
              </w:rPr>
              <w:t> as xs:hexBinary</w:t>
            </w:r>
          </w:p>
        </w:tc>
      </w:tr>
      <w:tr w:rsidR="00D23462" w14:paraId="343F364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E41FACC" w14:textId="77777777" w:rsidR="00D23462" w:rsidRDefault="00D23462" w:rsidP="00852536">
            <w:pPr>
              <w:rPr>
                <w:rFonts w:eastAsia="MS Mincho"/>
                <w:sz w:val="24"/>
                <w:lang w:eastAsia="ja-JP" w:bidi="he-IL"/>
              </w:rPr>
            </w:pPr>
            <w:r>
              <w:rPr>
                <w:lang w:eastAsia="ja-JP" w:bidi="he-IL"/>
              </w:rPr>
              <w:t>xs:integer</w:t>
            </w:r>
            <w:r>
              <w:rPr>
                <w:rFonts w:eastAsia="MS Mincho"/>
              </w:rPr>
              <w:t>(</w:t>
            </w:r>
            <w:r>
              <w:rPr>
                <w:lang w:eastAsia="ja-JP" w:bidi="he-IL"/>
              </w:rPr>
              <w:t>$arg as xs:anyAtomicType</w:t>
            </w:r>
            <w:r>
              <w:rPr>
                <w:rFonts w:eastAsia="MS Mincho"/>
              </w:rPr>
              <w:t>)</w:t>
            </w:r>
            <w:r>
              <w:rPr>
                <w:lang w:eastAsia="ja-JP" w:bidi="he-IL"/>
              </w:rPr>
              <w:t> as xs:integer</w:t>
            </w:r>
          </w:p>
        </w:tc>
      </w:tr>
      <w:tr w:rsidR="00D23462" w14:paraId="137766D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8133223" w14:textId="77777777" w:rsidR="00D23462" w:rsidRDefault="00D23462" w:rsidP="00852536">
            <w:pPr>
              <w:rPr>
                <w:rFonts w:eastAsia="MS Mincho"/>
                <w:sz w:val="24"/>
                <w:lang w:eastAsia="ja-JP" w:bidi="he-IL"/>
              </w:rPr>
            </w:pPr>
            <w:r>
              <w:rPr>
                <w:lang w:eastAsia="ja-JP" w:bidi="he-IL"/>
              </w:rPr>
              <w:t>xs:long</w:t>
            </w:r>
            <w:r>
              <w:rPr>
                <w:rFonts w:eastAsia="MS Mincho"/>
              </w:rPr>
              <w:t>(</w:t>
            </w:r>
            <w:r>
              <w:rPr>
                <w:lang w:eastAsia="ja-JP" w:bidi="he-IL"/>
              </w:rPr>
              <w:t>$arg as xs:anyAtomicType</w:t>
            </w:r>
            <w:r>
              <w:rPr>
                <w:rFonts w:eastAsia="MS Mincho"/>
              </w:rPr>
              <w:t>)</w:t>
            </w:r>
            <w:r>
              <w:rPr>
                <w:lang w:eastAsia="ja-JP" w:bidi="he-IL"/>
              </w:rPr>
              <w:t> as xs:long</w:t>
            </w:r>
          </w:p>
        </w:tc>
      </w:tr>
      <w:tr w:rsidR="00D23462" w14:paraId="15AFB7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B054BD" w14:textId="77777777" w:rsidR="00D23462" w:rsidRDefault="00D23462" w:rsidP="00852536">
            <w:pPr>
              <w:rPr>
                <w:rFonts w:eastAsia="MS Mincho"/>
                <w:sz w:val="24"/>
                <w:lang w:eastAsia="ja-JP" w:bidi="he-IL"/>
              </w:rPr>
            </w:pPr>
            <w:r>
              <w:rPr>
                <w:lang w:eastAsia="ja-JP" w:bidi="he-IL"/>
              </w:rPr>
              <w:t>xs:int</w:t>
            </w:r>
            <w:r>
              <w:rPr>
                <w:rFonts w:eastAsia="MS Mincho"/>
              </w:rPr>
              <w:t>(</w:t>
            </w:r>
            <w:r>
              <w:rPr>
                <w:lang w:eastAsia="ja-JP" w:bidi="he-IL"/>
              </w:rPr>
              <w:t>$arg as xs:anyAtomicType</w:t>
            </w:r>
            <w:r>
              <w:rPr>
                <w:rFonts w:eastAsia="MS Mincho"/>
              </w:rPr>
              <w:t>)</w:t>
            </w:r>
            <w:r>
              <w:rPr>
                <w:lang w:eastAsia="ja-JP" w:bidi="he-IL"/>
              </w:rPr>
              <w:t> as xs:int</w:t>
            </w:r>
          </w:p>
        </w:tc>
      </w:tr>
      <w:tr w:rsidR="00D23462" w14:paraId="749C456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1188468" w14:textId="77777777" w:rsidR="00D23462" w:rsidRDefault="00D23462" w:rsidP="00852536">
            <w:pPr>
              <w:rPr>
                <w:rFonts w:eastAsia="MS Mincho"/>
                <w:sz w:val="24"/>
                <w:lang w:eastAsia="ja-JP" w:bidi="he-IL"/>
              </w:rPr>
            </w:pPr>
            <w:r>
              <w:rPr>
                <w:lang w:eastAsia="ja-JP" w:bidi="he-IL"/>
              </w:rPr>
              <w:t>xs:short</w:t>
            </w:r>
            <w:r>
              <w:rPr>
                <w:rFonts w:eastAsia="MS Mincho"/>
              </w:rPr>
              <w:t>(</w:t>
            </w:r>
            <w:r>
              <w:rPr>
                <w:lang w:eastAsia="ja-JP" w:bidi="he-IL"/>
              </w:rPr>
              <w:t>$arg as xs:anyAtomicType</w:t>
            </w:r>
            <w:r>
              <w:rPr>
                <w:rFonts w:eastAsia="MS Mincho"/>
              </w:rPr>
              <w:t>)</w:t>
            </w:r>
            <w:r>
              <w:rPr>
                <w:lang w:eastAsia="ja-JP" w:bidi="he-IL"/>
              </w:rPr>
              <w:t> as xs:short</w:t>
            </w:r>
          </w:p>
        </w:tc>
      </w:tr>
      <w:tr w:rsidR="00D23462" w14:paraId="2FF375D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A20308E" w14:textId="77777777" w:rsidR="00D23462" w:rsidRDefault="00D23462" w:rsidP="00852536">
            <w:pPr>
              <w:rPr>
                <w:rFonts w:eastAsia="MS Mincho"/>
                <w:sz w:val="24"/>
                <w:lang w:eastAsia="ja-JP" w:bidi="he-IL"/>
              </w:rPr>
            </w:pPr>
            <w:r>
              <w:rPr>
                <w:lang w:eastAsia="ja-JP" w:bidi="he-IL"/>
              </w:rPr>
              <w:t>xs:byte</w:t>
            </w:r>
            <w:r>
              <w:rPr>
                <w:rFonts w:eastAsia="MS Mincho"/>
              </w:rPr>
              <w:t>(</w:t>
            </w:r>
            <w:r>
              <w:rPr>
                <w:lang w:eastAsia="ja-JP" w:bidi="he-IL"/>
              </w:rPr>
              <w:t>$arg as xs:anyAtomicType</w:t>
            </w:r>
            <w:r>
              <w:rPr>
                <w:rFonts w:eastAsia="MS Mincho"/>
              </w:rPr>
              <w:t>)</w:t>
            </w:r>
            <w:r>
              <w:rPr>
                <w:lang w:eastAsia="ja-JP" w:bidi="he-IL"/>
              </w:rPr>
              <w:t> as xs:byte</w:t>
            </w:r>
          </w:p>
        </w:tc>
      </w:tr>
      <w:tr w:rsidR="00D23462" w14:paraId="6A89FC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FD03DD" w14:textId="77777777" w:rsidR="00D23462" w:rsidRDefault="00D23462" w:rsidP="00852536">
            <w:pPr>
              <w:rPr>
                <w:rFonts w:eastAsia="MS Mincho"/>
                <w:sz w:val="24"/>
                <w:szCs w:val="24"/>
                <w:lang w:eastAsia="ja-JP"/>
              </w:rPr>
            </w:pPr>
            <w:r>
              <w:rPr>
                <w:lang w:eastAsia="ja-JP"/>
              </w:rPr>
              <w:t>xs:nonNegativeInteger</w:t>
            </w:r>
            <w:r>
              <w:rPr>
                <w:rFonts w:eastAsia="MS Mincho"/>
              </w:rPr>
              <w:t>(</w:t>
            </w:r>
            <w:r>
              <w:rPr>
                <w:lang w:eastAsia="ja-JP"/>
              </w:rPr>
              <w:t>$arg as xs:anyAtomicType</w:t>
            </w:r>
            <w:r>
              <w:rPr>
                <w:rFonts w:eastAsia="MS Mincho"/>
              </w:rPr>
              <w:t>)</w:t>
            </w:r>
            <w:r>
              <w:rPr>
                <w:lang w:eastAsia="ja-JP"/>
              </w:rPr>
              <w:t> as xs:nonNegativeInteger</w:t>
            </w:r>
          </w:p>
        </w:tc>
      </w:tr>
      <w:tr w:rsidR="00D23462" w14:paraId="5A9B4BE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AAFF01C" w14:textId="77777777" w:rsidR="00D23462" w:rsidRDefault="00D23462" w:rsidP="00852536">
            <w:pPr>
              <w:rPr>
                <w:rFonts w:eastAsia="MS Mincho"/>
                <w:sz w:val="24"/>
                <w:lang w:eastAsia="ja-JP" w:bidi="he-IL"/>
              </w:rPr>
            </w:pPr>
            <w:r>
              <w:rPr>
                <w:lang w:eastAsia="ja-JP" w:bidi="he-IL"/>
              </w:rPr>
              <w:t>xs:unsignedLong</w:t>
            </w:r>
            <w:r>
              <w:rPr>
                <w:rFonts w:eastAsia="MS Mincho"/>
              </w:rPr>
              <w:t>(</w:t>
            </w:r>
            <w:r>
              <w:rPr>
                <w:lang w:eastAsia="ja-JP" w:bidi="he-IL"/>
              </w:rPr>
              <w:t>$arg as xs:anyAtomicType</w:t>
            </w:r>
            <w:r>
              <w:rPr>
                <w:rFonts w:eastAsia="MS Mincho"/>
              </w:rPr>
              <w:t>)</w:t>
            </w:r>
            <w:r>
              <w:rPr>
                <w:lang w:eastAsia="ja-JP" w:bidi="he-IL"/>
              </w:rPr>
              <w:t> as xs:unsignedLong</w:t>
            </w:r>
          </w:p>
        </w:tc>
      </w:tr>
      <w:tr w:rsidR="00D23462" w14:paraId="3C91930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2BB7559" w14:textId="77777777" w:rsidR="00D23462" w:rsidRDefault="00D23462" w:rsidP="00852536">
            <w:pPr>
              <w:rPr>
                <w:rFonts w:eastAsia="MS Mincho"/>
                <w:sz w:val="24"/>
                <w:lang w:eastAsia="ja-JP" w:bidi="he-IL"/>
              </w:rPr>
            </w:pPr>
            <w:r>
              <w:rPr>
                <w:lang w:eastAsia="ja-JP" w:bidi="he-IL"/>
              </w:rPr>
              <w:t>xs:unsignedInt</w:t>
            </w:r>
            <w:r>
              <w:rPr>
                <w:rFonts w:eastAsia="MS Mincho"/>
              </w:rPr>
              <w:t>(</w:t>
            </w:r>
            <w:r>
              <w:rPr>
                <w:lang w:eastAsia="ja-JP" w:bidi="he-IL"/>
              </w:rPr>
              <w:t>$arg as xs:anyAtomicType</w:t>
            </w:r>
            <w:r>
              <w:rPr>
                <w:rFonts w:eastAsia="MS Mincho"/>
              </w:rPr>
              <w:t>)</w:t>
            </w:r>
            <w:r>
              <w:rPr>
                <w:lang w:eastAsia="ja-JP" w:bidi="he-IL"/>
              </w:rPr>
              <w:t> as xs:unsignedInt</w:t>
            </w:r>
          </w:p>
        </w:tc>
      </w:tr>
      <w:tr w:rsidR="00D23462" w14:paraId="5547DC6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C32AA5" w14:textId="77777777" w:rsidR="00D23462" w:rsidRDefault="00D23462" w:rsidP="00852536">
            <w:pPr>
              <w:rPr>
                <w:rFonts w:eastAsia="MS Mincho"/>
                <w:sz w:val="24"/>
                <w:lang w:eastAsia="ja-JP" w:bidi="he-IL"/>
              </w:rPr>
            </w:pPr>
            <w:r>
              <w:rPr>
                <w:lang w:eastAsia="ja-JP" w:bidi="he-IL"/>
              </w:rPr>
              <w:t>xs:unsignedShort</w:t>
            </w:r>
            <w:r>
              <w:rPr>
                <w:rFonts w:eastAsia="MS Mincho"/>
              </w:rPr>
              <w:t>(</w:t>
            </w:r>
            <w:r>
              <w:rPr>
                <w:lang w:eastAsia="ja-JP" w:bidi="he-IL"/>
              </w:rPr>
              <w:t>$arg as xs:anyAtomicType</w:t>
            </w:r>
            <w:r>
              <w:rPr>
                <w:rFonts w:eastAsia="MS Mincho"/>
              </w:rPr>
              <w:t>)</w:t>
            </w:r>
            <w:r>
              <w:rPr>
                <w:lang w:eastAsia="ja-JP" w:bidi="he-IL"/>
              </w:rPr>
              <w:t> as xs:unsignedShort</w:t>
            </w:r>
          </w:p>
        </w:tc>
      </w:tr>
      <w:tr w:rsidR="00D23462" w14:paraId="247C754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0DE1FF3" w14:textId="77777777" w:rsidR="00D23462" w:rsidRDefault="00D23462" w:rsidP="00852536">
            <w:pPr>
              <w:keepNext/>
              <w:rPr>
                <w:rFonts w:ascii="Times New Roman" w:eastAsia="MS Mincho" w:hAnsi="Times New Roman"/>
                <w:sz w:val="24"/>
                <w:lang w:eastAsia="ja-JP" w:bidi="he-IL"/>
              </w:rPr>
            </w:pPr>
            <w:r>
              <w:rPr>
                <w:lang w:eastAsia="ja-JP" w:bidi="he-IL"/>
              </w:rPr>
              <w:t>xs:unsignedByte</w:t>
            </w:r>
            <w:r>
              <w:rPr>
                <w:rFonts w:eastAsia="MS Mincho"/>
              </w:rPr>
              <w:t>(</w:t>
            </w:r>
            <w:r>
              <w:rPr>
                <w:lang w:eastAsia="ja-JP" w:bidi="he-IL"/>
              </w:rPr>
              <w:t>$arg as xs:anyAtomicType</w:t>
            </w:r>
            <w:r>
              <w:rPr>
                <w:rFonts w:eastAsia="MS Mincho"/>
              </w:rPr>
              <w:t>)</w:t>
            </w:r>
            <w:r>
              <w:rPr>
                <w:lang w:eastAsia="ja-JP" w:bidi="he-IL"/>
              </w:rPr>
              <w:t> as xs:unsignedByte</w:t>
            </w:r>
          </w:p>
        </w:tc>
      </w:tr>
    </w:tbl>
    <w:p w14:paraId="55AC3A59" w14:textId="0C7FAA8F" w:rsidR="00D23462" w:rsidRDefault="00D23462" w:rsidP="00D23462">
      <w:pPr>
        <w:pStyle w:val="Caption"/>
      </w:pPr>
      <w:r>
        <w:t xml:space="preserve">Table </w:t>
      </w:r>
      <w:fldSimple w:instr=" SEQ Table \* ARABIC ">
        <w:r w:rsidR="008A37A6">
          <w:rPr>
            <w:noProof/>
          </w:rPr>
          <w:t>56</w:t>
        </w:r>
      </w:fldSimple>
      <w:r>
        <w:t xml:space="preserve"> Basic Constructors</w:t>
      </w:r>
    </w:p>
    <w:p w14:paraId="4B475773" w14:textId="77777777" w:rsidR="00D23462" w:rsidRDefault="00D23462" w:rsidP="00D23462">
      <w:r>
        <w:t xml:space="preserve">A special constructor function is provided for constructing a </w:t>
      </w:r>
      <w:r>
        <w:rPr>
          <w:rStyle w:val="CodeCharacter"/>
          <w:rFonts w:eastAsia="MS Mincho" w:cs="Times New Roman"/>
          <w:sz w:val="20"/>
        </w:rPr>
        <w:t>xs:dateTime</w:t>
      </w:r>
      <w:r>
        <w:t xml:space="preserve"> value from an </w:t>
      </w:r>
      <w:r>
        <w:rPr>
          <w:rStyle w:val="CodeCharacter"/>
          <w:rFonts w:eastAsia="MS Mincho" w:cs="Times New Roman"/>
          <w:sz w:val="20"/>
        </w:rPr>
        <w:t>xs:date</w:t>
      </w:r>
      <w:r>
        <w:t xml:space="preserve"> value and an </w:t>
      </w:r>
      <w:r>
        <w:rPr>
          <w:rStyle w:val="CodeCharacter"/>
          <w:rFonts w:eastAsia="MS Mincho" w:cs="Times New Roman"/>
          <w:sz w:val="20"/>
        </w:rPr>
        <w:t>xs:time</w:t>
      </w:r>
      <w:r>
        <w:t xml:space="preserve"> value.</w:t>
      </w:r>
    </w:p>
    <w:tbl>
      <w:tblPr>
        <w:tblStyle w:val="Table"/>
        <w:tblW w:w="5000" w:type="pct"/>
        <w:tblInd w:w="0" w:type="dxa"/>
        <w:tblCellMar>
          <w:left w:w="115" w:type="dxa"/>
          <w:right w:w="115" w:type="dxa"/>
        </w:tblCellMar>
        <w:tblLook w:val="04A0" w:firstRow="1" w:lastRow="0" w:firstColumn="1" w:lastColumn="0" w:noHBand="0" w:noVBand="1"/>
      </w:tblPr>
      <w:tblGrid>
        <w:gridCol w:w="8630"/>
      </w:tblGrid>
      <w:tr w:rsidR="00D23462" w14:paraId="1D93765F" w14:textId="77777777" w:rsidTr="00852536">
        <w:trPr>
          <w:cnfStyle w:val="100000000000" w:firstRow="1" w:lastRow="0" w:firstColumn="0" w:lastColumn="0" w:oddVBand="0" w:evenVBand="0" w:oddHBand="0" w:evenHBand="0" w:firstRowFirstColumn="0" w:firstRowLastColumn="0" w:lastRowFirstColumn="0" w:lastRowLastColumn="0"/>
        </w:trPr>
        <w:tc>
          <w:tcPr>
            <w:tcW w:w="5875" w:type="dxa"/>
            <w:hideMark/>
          </w:tcPr>
          <w:p w14:paraId="0AF2BEEE" w14:textId="77777777" w:rsidR="00D23462" w:rsidRDefault="00D23462" w:rsidP="00852536">
            <w:r>
              <w:t>Function</w:t>
            </w:r>
          </w:p>
        </w:tc>
      </w:tr>
      <w:tr w:rsidR="00D23462" w14:paraId="170FF56B" w14:textId="77777777" w:rsidTr="00852536">
        <w:tc>
          <w:tcPr>
            <w:tcW w:w="5875" w:type="dxa"/>
            <w:tcBorders>
              <w:top w:val="single" w:sz="4" w:space="0" w:color="auto"/>
              <w:left w:val="single" w:sz="4" w:space="0" w:color="auto"/>
              <w:bottom w:val="single" w:sz="4" w:space="0" w:color="auto"/>
              <w:right w:val="single" w:sz="4" w:space="0" w:color="auto"/>
            </w:tcBorders>
            <w:hideMark/>
          </w:tcPr>
          <w:p w14:paraId="3D30E00C" w14:textId="77777777" w:rsidR="00D23462" w:rsidRDefault="00D23462" w:rsidP="00852536">
            <w:r>
              <w:rPr>
                <w:rFonts w:eastAsia="MS Mincho"/>
              </w:rPr>
              <w:t>fn:dateTime</w:t>
            </w:r>
            <w:r>
              <w:t>(</w:t>
            </w:r>
            <w:r>
              <w:rPr>
                <w:rFonts w:eastAsia="MS Mincho"/>
              </w:rPr>
              <w:t>$arg1 as xs:date, $arg2 as xs:time</w:t>
            </w:r>
            <w:r>
              <w:t>)</w:t>
            </w:r>
            <w:r>
              <w:rPr>
                <w:rFonts w:eastAsia="MS Mincho"/>
              </w:rPr>
              <w:t> as xs:dateTime</w:t>
            </w:r>
          </w:p>
        </w:tc>
      </w:tr>
    </w:tbl>
    <w:p w14:paraId="5A46C12B" w14:textId="62DC5B41" w:rsidR="00D23462" w:rsidRDefault="00D23462" w:rsidP="00D23462">
      <w:pPr>
        <w:pStyle w:val="Caption"/>
      </w:pPr>
      <w:bookmarkStart w:id="12259" w:name="_Toc322911767"/>
      <w:bookmarkStart w:id="12260" w:name="_Toc322912306"/>
      <w:bookmarkStart w:id="12261" w:name="_Toc329093166"/>
      <w:bookmarkStart w:id="12262" w:name="_Toc332701679"/>
      <w:bookmarkStart w:id="12263" w:name="_Toc332701983"/>
      <w:bookmarkStart w:id="12264" w:name="_Toc332711781"/>
      <w:bookmarkStart w:id="12265" w:name="_Toc332712083"/>
      <w:bookmarkStart w:id="12266" w:name="_Toc332712384"/>
      <w:bookmarkStart w:id="12267" w:name="_Toc332724300"/>
      <w:bookmarkStart w:id="12268" w:name="_Toc332724600"/>
      <w:bookmarkStart w:id="12269" w:name="_Toc341102896"/>
      <w:bookmarkStart w:id="12270" w:name="_Toc347241632"/>
      <w:bookmarkStart w:id="12271" w:name="_Toc347744824"/>
      <w:bookmarkStart w:id="12272" w:name="_Toc348984607"/>
      <w:bookmarkStart w:id="12273" w:name="_Toc348984912"/>
      <w:bookmarkStart w:id="12274" w:name="_Toc349038076"/>
      <w:bookmarkStart w:id="12275" w:name="_Toc349038378"/>
      <w:bookmarkStart w:id="12276" w:name="_Toc349042869"/>
      <w:bookmarkStart w:id="12277" w:name="_Toc351912991"/>
      <w:bookmarkStart w:id="12278" w:name="_Toc351915012"/>
      <w:bookmarkStart w:id="12279" w:name="_Toc351915478"/>
      <w:bookmarkStart w:id="12280" w:name="_Toc361231576"/>
      <w:bookmarkStart w:id="12281" w:name="_Toc361232102"/>
      <w:bookmarkStart w:id="12282" w:name="_Toc362445400"/>
      <w:bookmarkStart w:id="12283" w:name="_Toc363909367"/>
      <w:bookmarkStart w:id="12284" w:name="_Toc364463793"/>
      <w:bookmarkStart w:id="12285" w:name="_Toc366078397"/>
      <w:bookmarkStart w:id="12286" w:name="_Toc366079012"/>
      <w:bookmarkStart w:id="12287" w:name="_Toc366079997"/>
      <w:bookmarkStart w:id="12288" w:name="_Toc366080609"/>
      <w:bookmarkStart w:id="12289" w:name="_Toc366081218"/>
      <w:bookmarkEnd w:id="12259"/>
      <w:bookmarkEnd w:id="12260"/>
      <w:bookmarkEnd w:id="12261"/>
      <w:bookmarkEnd w:id="12262"/>
      <w:bookmarkEnd w:id="12263"/>
      <w:bookmarkEnd w:id="12264"/>
      <w:bookmarkEnd w:id="12265"/>
      <w:bookmarkEnd w:id="12266"/>
      <w:bookmarkEnd w:id="12267"/>
      <w:bookmarkEnd w:id="12268"/>
      <w:bookmarkEnd w:id="12269"/>
      <w:bookmarkEnd w:id="12270"/>
      <w:bookmarkEnd w:id="12271"/>
      <w:bookmarkEnd w:id="12272"/>
      <w:bookmarkEnd w:id="12273"/>
      <w:bookmarkEnd w:id="12274"/>
      <w:bookmarkEnd w:id="12275"/>
      <w:bookmarkEnd w:id="12276"/>
      <w:bookmarkEnd w:id="12277"/>
      <w:bookmarkEnd w:id="12278"/>
      <w:bookmarkEnd w:id="12279"/>
      <w:bookmarkEnd w:id="12280"/>
      <w:bookmarkEnd w:id="12281"/>
      <w:bookmarkEnd w:id="12282"/>
      <w:bookmarkEnd w:id="12283"/>
      <w:bookmarkEnd w:id="12284"/>
      <w:bookmarkEnd w:id="12285"/>
      <w:bookmarkEnd w:id="12286"/>
      <w:bookmarkEnd w:id="12287"/>
      <w:bookmarkEnd w:id="12288"/>
      <w:bookmarkEnd w:id="12289"/>
      <w:r>
        <w:t xml:space="preserve">Table </w:t>
      </w:r>
      <w:fldSimple w:instr=" SEQ Table \* ARABIC ">
        <w:r w:rsidR="008A37A6">
          <w:rPr>
            <w:noProof/>
          </w:rPr>
          <w:t>57</w:t>
        </w:r>
      </w:fldSimple>
      <w:r>
        <w:t xml:space="preserve"> Special Constructor for xs:dateTime</w:t>
      </w:r>
    </w:p>
    <w:p w14:paraId="676D6A68" w14:textId="77777777" w:rsidR="00D23462" w:rsidRDefault="00D23462" w:rsidP="00BC2419">
      <w:pPr>
        <w:pStyle w:val="Heading3"/>
        <w:rPr>
          <w:rFonts w:eastAsia="Times New Roman"/>
        </w:rPr>
      </w:pPr>
      <w:bookmarkStart w:id="12290" w:name="_Toc366505558"/>
      <w:bookmarkStart w:id="12291" w:name="_Toc366508927"/>
      <w:bookmarkStart w:id="12292" w:name="_Toc366513428"/>
      <w:bookmarkStart w:id="12293" w:name="_Toc366574617"/>
      <w:bookmarkStart w:id="12294" w:name="_Toc366578410"/>
      <w:bookmarkStart w:id="12295" w:name="_Toc366579004"/>
      <w:bookmarkStart w:id="12296" w:name="_Toc366579596"/>
      <w:bookmarkStart w:id="12297" w:name="_Toc366580187"/>
      <w:bookmarkStart w:id="12298" w:name="_Toc366580779"/>
      <w:bookmarkStart w:id="12299" w:name="_Toc366581370"/>
      <w:bookmarkStart w:id="12300" w:name="_Toc366581962"/>
      <w:bookmarkStart w:id="12301" w:name="_Toc322911768"/>
      <w:bookmarkStart w:id="12302" w:name="_Toc322912307"/>
      <w:bookmarkStart w:id="12303" w:name="_Toc329093167"/>
      <w:bookmarkStart w:id="12304" w:name="_Toc332701680"/>
      <w:bookmarkStart w:id="12305" w:name="_Toc332701984"/>
      <w:bookmarkStart w:id="12306" w:name="_Toc332711782"/>
      <w:bookmarkStart w:id="12307" w:name="_Toc332712084"/>
      <w:bookmarkStart w:id="12308" w:name="_Toc332712385"/>
      <w:bookmarkStart w:id="12309" w:name="_Toc332724301"/>
      <w:bookmarkStart w:id="12310" w:name="_Toc332724601"/>
      <w:bookmarkStart w:id="12311" w:name="_Toc341102897"/>
      <w:bookmarkStart w:id="12312" w:name="_Toc347241633"/>
      <w:bookmarkStart w:id="12313" w:name="_Toc347744825"/>
      <w:bookmarkStart w:id="12314" w:name="_Toc348984608"/>
      <w:bookmarkStart w:id="12315" w:name="_Toc348984913"/>
      <w:bookmarkStart w:id="12316" w:name="_Toc349038077"/>
      <w:bookmarkStart w:id="12317" w:name="_Toc349038379"/>
      <w:bookmarkStart w:id="12318" w:name="_Toc349042870"/>
      <w:bookmarkStart w:id="12319" w:name="_Toc351912992"/>
      <w:bookmarkStart w:id="12320" w:name="_Toc351915013"/>
      <w:bookmarkStart w:id="12321" w:name="_Toc351915479"/>
      <w:bookmarkStart w:id="12322" w:name="_Toc361231577"/>
      <w:bookmarkStart w:id="12323" w:name="_Toc361232103"/>
      <w:bookmarkStart w:id="12324" w:name="_Toc362445401"/>
      <w:bookmarkStart w:id="12325" w:name="_Toc363909368"/>
      <w:bookmarkStart w:id="12326" w:name="_Toc364463794"/>
      <w:bookmarkStart w:id="12327" w:name="_Toc366078398"/>
      <w:bookmarkStart w:id="12328" w:name="_Toc366079013"/>
      <w:bookmarkStart w:id="12329" w:name="_Toc366079998"/>
      <w:bookmarkStart w:id="12330" w:name="_Toc366080610"/>
      <w:bookmarkStart w:id="12331" w:name="_Toc366081219"/>
      <w:bookmarkStart w:id="12332" w:name="_Toc366505559"/>
      <w:bookmarkStart w:id="12333" w:name="_Toc366508928"/>
      <w:bookmarkStart w:id="12334" w:name="_Toc366513429"/>
      <w:bookmarkStart w:id="12335" w:name="_Toc366574618"/>
      <w:bookmarkStart w:id="12336" w:name="_Toc366578411"/>
      <w:bookmarkStart w:id="12337" w:name="_Toc366579005"/>
      <w:bookmarkStart w:id="12338" w:name="_Toc366579597"/>
      <w:bookmarkStart w:id="12339" w:name="_Toc366580188"/>
      <w:bookmarkStart w:id="12340" w:name="_Toc366580780"/>
      <w:bookmarkStart w:id="12341" w:name="_Toc366581371"/>
      <w:bookmarkStart w:id="12342" w:name="_Toc366581963"/>
      <w:bookmarkStart w:id="12343" w:name="_Toc322911769"/>
      <w:bookmarkStart w:id="12344" w:name="_Toc322912308"/>
      <w:bookmarkStart w:id="12345" w:name="_Toc329093168"/>
      <w:bookmarkStart w:id="12346" w:name="_Toc332701681"/>
      <w:bookmarkStart w:id="12347" w:name="_Toc332701985"/>
      <w:bookmarkStart w:id="12348" w:name="_Toc332711783"/>
      <w:bookmarkStart w:id="12349" w:name="_Toc332712085"/>
      <w:bookmarkStart w:id="12350" w:name="_Toc332712386"/>
      <w:bookmarkStart w:id="12351" w:name="_Toc332724302"/>
      <w:bookmarkStart w:id="12352" w:name="_Toc332724602"/>
      <w:bookmarkStart w:id="12353" w:name="_Toc341102898"/>
      <w:bookmarkStart w:id="12354" w:name="_Toc347241634"/>
      <w:bookmarkStart w:id="12355" w:name="_Toc347744826"/>
      <w:bookmarkStart w:id="12356" w:name="_Toc348984609"/>
      <w:bookmarkStart w:id="12357" w:name="_Toc348984914"/>
      <w:bookmarkStart w:id="12358" w:name="_Toc349038078"/>
      <w:bookmarkStart w:id="12359" w:name="_Toc349038380"/>
      <w:bookmarkStart w:id="12360" w:name="_Toc349042871"/>
      <w:bookmarkStart w:id="12361" w:name="_Toc351912993"/>
      <w:bookmarkStart w:id="12362" w:name="_Toc351915014"/>
      <w:bookmarkStart w:id="12363" w:name="_Toc351915480"/>
      <w:bookmarkStart w:id="12364" w:name="_Toc361231578"/>
      <w:bookmarkStart w:id="12365" w:name="_Toc361232104"/>
      <w:bookmarkStart w:id="12366" w:name="_Toc362445402"/>
      <w:bookmarkStart w:id="12367" w:name="_Toc363909369"/>
      <w:bookmarkStart w:id="12368" w:name="_Toc364463795"/>
      <w:bookmarkStart w:id="12369" w:name="_Toc366078399"/>
      <w:bookmarkStart w:id="12370" w:name="_Toc366079014"/>
      <w:bookmarkStart w:id="12371" w:name="_Toc366079999"/>
      <w:bookmarkStart w:id="12372" w:name="_Toc366080611"/>
      <w:bookmarkStart w:id="12373" w:name="_Toc366081220"/>
      <w:bookmarkStart w:id="12374" w:name="_Toc366505560"/>
      <w:bookmarkStart w:id="12375" w:name="_Toc366508929"/>
      <w:bookmarkStart w:id="12376" w:name="_Toc366513430"/>
      <w:bookmarkStart w:id="12377" w:name="_Toc366574619"/>
      <w:bookmarkStart w:id="12378" w:name="_Toc366578412"/>
      <w:bookmarkStart w:id="12379" w:name="_Toc366579006"/>
      <w:bookmarkStart w:id="12380" w:name="_Toc366579598"/>
      <w:bookmarkStart w:id="12381" w:name="_Toc366580189"/>
      <w:bookmarkStart w:id="12382" w:name="_Toc366580781"/>
      <w:bookmarkStart w:id="12383" w:name="_Toc366581372"/>
      <w:bookmarkStart w:id="12384" w:name="_Toc366581964"/>
      <w:bookmarkStart w:id="12385" w:name="_Toc322911770"/>
      <w:bookmarkStart w:id="12386" w:name="_Toc322912309"/>
      <w:bookmarkStart w:id="12387" w:name="_Toc329093169"/>
      <w:bookmarkStart w:id="12388" w:name="_Toc332701682"/>
      <w:bookmarkStart w:id="12389" w:name="_Toc332701986"/>
      <w:bookmarkStart w:id="12390" w:name="_Toc332711784"/>
      <w:bookmarkStart w:id="12391" w:name="_Toc332712086"/>
      <w:bookmarkStart w:id="12392" w:name="_Toc332712387"/>
      <w:bookmarkStart w:id="12393" w:name="_Toc332724303"/>
      <w:bookmarkStart w:id="12394" w:name="_Toc332724603"/>
      <w:bookmarkStart w:id="12395" w:name="_Toc341102899"/>
      <w:bookmarkStart w:id="12396" w:name="_Toc347241635"/>
      <w:bookmarkStart w:id="12397" w:name="_Toc347744827"/>
      <w:bookmarkStart w:id="12398" w:name="_Toc348984610"/>
      <w:bookmarkStart w:id="12399" w:name="_Toc348984915"/>
      <w:bookmarkStart w:id="12400" w:name="_Toc349038079"/>
      <w:bookmarkStart w:id="12401" w:name="_Toc349038381"/>
      <w:bookmarkStart w:id="12402" w:name="_Toc349042872"/>
      <w:bookmarkStart w:id="12403" w:name="_Toc351912994"/>
      <w:bookmarkStart w:id="12404" w:name="_Toc351915015"/>
      <w:bookmarkStart w:id="12405" w:name="_Toc351915481"/>
      <w:bookmarkStart w:id="12406" w:name="_Toc361231579"/>
      <w:bookmarkStart w:id="12407" w:name="_Toc361232105"/>
      <w:bookmarkStart w:id="12408" w:name="_Toc362445403"/>
      <w:bookmarkStart w:id="12409" w:name="_Toc363909370"/>
      <w:bookmarkStart w:id="12410" w:name="_Toc364463796"/>
      <w:bookmarkStart w:id="12411" w:name="_Toc366078400"/>
      <w:bookmarkStart w:id="12412" w:name="_Toc366079015"/>
      <w:bookmarkStart w:id="12413" w:name="_Toc366080000"/>
      <w:bookmarkStart w:id="12414" w:name="_Toc366080612"/>
      <w:bookmarkStart w:id="12415" w:name="_Toc366081221"/>
      <w:bookmarkStart w:id="12416" w:name="_Toc366505561"/>
      <w:bookmarkStart w:id="12417" w:name="_Toc366508930"/>
      <w:bookmarkStart w:id="12418" w:name="_Toc366513431"/>
      <w:bookmarkStart w:id="12419" w:name="_Toc366574620"/>
      <w:bookmarkStart w:id="12420" w:name="_Toc366578413"/>
      <w:bookmarkStart w:id="12421" w:name="_Toc366579007"/>
      <w:bookmarkStart w:id="12422" w:name="_Toc366579599"/>
      <w:bookmarkStart w:id="12423" w:name="_Toc366580190"/>
      <w:bookmarkStart w:id="12424" w:name="_Toc366580782"/>
      <w:bookmarkStart w:id="12425" w:name="_Toc366581373"/>
      <w:bookmarkStart w:id="12426" w:name="_Toc366581965"/>
      <w:bookmarkStart w:id="12427" w:name="_Toc199516276"/>
      <w:bookmarkStart w:id="12428" w:name="_Toc194983952"/>
      <w:bookmarkStart w:id="12429" w:name="_Toc243112805"/>
      <w:bookmarkStart w:id="12430" w:name="_Toc349042873"/>
      <w:bookmarkStart w:id="12431" w:name="_Toc53134175"/>
      <w:bookmarkEnd w:id="12290"/>
      <w:bookmarkEnd w:id="12291"/>
      <w:bookmarkEnd w:id="12292"/>
      <w:bookmarkEnd w:id="12293"/>
      <w:bookmarkEnd w:id="12294"/>
      <w:bookmarkEnd w:id="12295"/>
      <w:bookmarkEnd w:id="12296"/>
      <w:bookmarkEnd w:id="12297"/>
      <w:bookmarkEnd w:id="12298"/>
      <w:bookmarkEnd w:id="12299"/>
      <w:bookmarkEnd w:id="12300"/>
      <w:bookmarkEnd w:id="12301"/>
      <w:bookmarkEnd w:id="12302"/>
      <w:bookmarkEnd w:id="12303"/>
      <w:bookmarkEnd w:id="12304"/>
      <w:bookmarkEnd w:id="12305"/>
      <w:bookmarkEnd w:id="12306"/>
      <w:bookmarkEnd w:id="12307"/>
      <w:bookmarkEnd w:id="12308"/>
      <w:bookmarkEnd w:id="12309"/>
      <w:bookmarkEnd w:id="12310"/>
      <w:bookmarkEnd w:id="12311"/>
      <w:bookmarkEnd w:id="12312"/>
      <w:bookmarkEnd w:id="12313"/>
      <w:bookmarkEnd w:id="12314"/>
      <w:bookmarkEnd w:id="12315"/>
      <w:bookmarkEnd w:id="12316"/>
      <w:bookmarkEnd w:id="12317"/>
      <w:bookmarkEnd w:id="12318"/>
      <w:bookmarkEnd w:id="12319"/>
      <w:bookmarkEnd w:id="12320"/>
      <w:bookmarkEnd w:id="12321"/>
      <w:bookmarkEnd w:id="12322"/>
      <w:bookmarkEnd w:id="12323"/>
      <w:bookmarkEnd w:id="12324"/>
      <w:bookmarkEnd w:id="12325"/>
      <w:bookmarkEnd w:id="12326"/>
      <w:bookmarkEnd w:id="12327"/>
      <w:bookmarkEnd w:id="12328"/>
      <w:bookmarkEnd w:id="12329"/>
      <w:bookmarkEnd w:id="12330"/>
      <w:bookmarkEnd w:id="12331"/>
      <w:bookmarkEnd w:id="12332"/>
      <w:bookmarkEnd w:id="12333"/>
      <w:bookmarkEnd w:id="12334"/>
      <w:bookmarkEnd w:id="12335"/>
      <w:bookmarkEnd w:id="12336"/>
      <w:bookmarkEnd w:id="12337"/>
      <w:bookmarkEnd w:id="12338"/>
      <w:bookmarkEnd w:id="12339"/>
      <w:bookmarkEnd w:id="12340"/>
      <w:bookmarkEnd w:id="12341"/>
      <w:bookmarkEnd w:id="12342"/>
      <w:bookmarkEnd w:id="12343"/>
      <w:bookmarkEnd w:id="12344"/>
      <w:bookmarkEnd w:id="12345"/>
      <w:bookmarkEnd w:id="12346"/>
      <w:bookmarkEnd w:id="12347"/>
      <w:bookmarkEnd w:id="12348"/>
      <w:bookmarkEnd w:id="12349"/>
      <w:bookmarkEnd w:id="12350"/>
      <w:bookmarkEnd w:id="12351"/>
      <w:bookmarkEnd w:id="12352"/>
      <w:bookmarkEnd w:id="12353"/>
      <w:bookmarkEnd w:id="12354"/>
      <w:bookmarkEnd w:id="12355"/>
      <w:bookmarkEnd w:id="12356"/>
      <w:bookmarkEnd w:id="12357"/>
      <w:bookmarkEnd w:id="12358"/>
      <w:bookmarkEnd w:id="12359"/>
      <w:bookmarkEnd w:id="12360"/>
      <w:bookmarkEnd w:id="12361"/>
      <w:bookmarkEnd w:id="12362"/>
      <w:bookmarkEnd w:id="12363"/>
      <w:bookmarkEnd w:id="12364"/>
      <w:bookmarkEnd w:id="12365"/>
      <w:bookmarkEnd w:id="12366"/>
      <w:bookmarkEnd w:id="12367"/>
      <w:bookmarkEnd w:id="12368"/>
      <w:bookmarkEnd w:id="12369"/>
      <w:bookmarkEnd w:id="12370"/>
      <w:bookmarkEnd w:id="12371"/>
      <w:bookmarkEnd w:id="12372"/>
      <w:bookmarkEnd w:id="12373"/>
      <w:bookmarkEnd w:id="12374"/>
      <w:bookmarkEnd w:id="12375"/>
      <w:bookmarkEnd w:id="12376"/>
      <w:bookmarkEnd w:id="12377"/>
      <w:bookmarkEnd w:id="12378"/>
      <w:bookmarkEnd w:id="12379"/>
      <w:bookmarkEnd w:id="12380"/>
      <w:bookmarkEnd w:id="12381"/>
      <w:bookmarkEnd w:id="12382"/>
      <w:bookmarkEnd w:id="12383"/>
      <w:bookmarkEnd w:id="12384"/>
      <w:bookmarkEnd w:id="12385"/>
      <w:bookmarkEnd w:id="12386"/>
      <w:bookmarkEnd w:id="12387"/>
      <w:bookmarkEnd w:id="12388"/>
      <w:bookmarkEnd w:id="12389"/>
      <w:bookmarkEnd w:id="12390"/>
      <w:bookmarkEnd w:id="12391"/>
      <w:bookmarkEnd w:id="12392"/>
      <w:bookmarkEnd w:id="12393"/>
      <w:bookmarkEnd w:id="12394"/>
      <w:bookmarkEnd w:id="12395"/>
      <w:bookmarkEnd w:id="12396"/>
      <w:bookmarkEnd w:id="12397"/>
      <w:bookmarkEnd w:id="12398"/>
      <w:bookmarkEnd w:id="12399"/>
      <w:bookmarkEnd w:id="12400"/>
      <w:bookmarkEnd w:id="12401"/>
      <w:bookmarkEnd w:id="12402"/>
      <w:bookmarkEnd w:id="12403"/>
      <w:bookmarkEnd w:id="12404"/>
      <w:bookmarkEnd w:id="12405"/>
      <w:bookmarkEnd w:id="12406"/>
      <w:bookmarkEnd w:id="12407"/>
      <w:bookmarkEnd w:id="12408"/>
      <w:bookmarkEnd w:id="12409"/>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bookmarkEnd w:id="12426"/>
      <w:r>
        <w:rPr>
          <w:rFonts w:eastAsia="Times New Roman"/>
        </w:rPr>
        <w:t>Standard XPath Functions</w:t>
      </w:r>
      <w:bookmarkEnd w:id="12427"/>
      <w:bookmarkEnd w:id="12428"/>
      <w:bookmarkEnd w:id="12429"/>
      <w:bookmarkEnd w:id="12430"/>
      <w:bookmarkEnd w:id="12431"/>
    </w:p>
    <w:p w14:paraId="6B98052D" w14:textId="77777777" w:rsidR="00D23462" w:rsidRDefault="00D23462" w:rsidP="00D23462">
      <w:pPr>
        <w:pStyle w:val="Heading4"/>
        <w:rPr>
          <w:rFonts w:eastAsia="Times New Roman"/>
        </w:rPr>
      </w:pPr>
      <w:r>
        <w:rPr>
          <w:rFonts w:eastAsia="Times New Roman"/>
        </w:rPr>
        <w:t>Boolean functions</w:t>
      </w:r>
    </w:p>
    <w:p w14:paraId="420B70AE" w14:textId="77777777" w:rsidR="00D23462" w:rsidRDefault="00D23462" w:rsidP="00D23462">
      <w:pPr>
        <w:rPr>
          <w:rFonts w:eastAsia="MS Mincho"/>
          <w:lang w:eastAsia="ja-JP" w:bidi="he-IL"/>
        </w:rPr>
      </w:pPr>
      <w:r>
        <w:rPr>
          <w:rFonts w:eastAsia="MS Mincho"/>
          <w:lang w:eastAsia="ja-JP" w:bidi="he-IL"/>
        </w:rPr>
        <w:t xml:space="preserve">The following additional constructor functions are defined on the boolean type. </w:t>
      </w:r>
    </w:p>
    <w:tbl>
      <w:tblPr>
        <w:tblStyle w:val="Table"/>
        <w:tblW w:w="5000" w:type="pct"/>
        <w:tblInd w:w="0" w:type="dxa"/>
        <w:tblLook w:val="04A0" w:firstRow="1" w:lastRow="0" w:firstColumn="1" w:lastColumn="0" w:noHBand="0" w:noVBand="1"/>
      </w:tblPr>
      <w:tblGrid>
        <w:gridCol w:w="1934"/>
        <w:gridCol w:w="6696"/>
      </w:tblGrid>
      <w:tr w:rsidR="00D23462" w14:paraId="353987B5"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BEE9B40" w14:textId="77777777" w:rsidR="00D23462" w:rsidRDefault="00D23462" w:rsidP="00852536">
            <w:r>
              <w:t>Function</w:t>
            </w:r>
          </w:p>
        </w:tc>
        <w:tc>
          <w:tcPr>
            <w:tcW w:w="0" w:type="auto"/>
            <w:hideMark/>
          </w:tcPr>
          <w:p w14:paraId="1BC6D080" w14:textId="77777777" w:rsidR="00D23462" w:rsidRDefault="00D23462" w:rsidP="00852536">
            <w:r>
              <w:t>Meaning</w:t>
            </w:r>
          </w:p>
        </w:tc>
      </w:tr>
      <w:tr w:rsidR="00D23462" w14:paraId="26D8A05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B17EFFC" w14:textId="77777777" w:rsidR="00D23462" w:rsidRDefault="00D23462" w:rsidP="00852536">
            <w:pPr>
              <w:rPr>
                <w:rFonts w:ascii="Times New Roman" w:hAnsi="Times New Roman"/>
                <w:sz w:val="24"/>
              </w:rPr>
            </w:pPr>
            <w:r>
              <w:t>fn:true()</w:t>
            </w:r>
          </w:p>
        </w:tc>
        <w:tc>
          <w:tcPr>
            <w:tcW w:w="0" w:type="auto"/>
            <w:tcBorders>
              <w:top w:val="single" w:sz="4" w:space="0" w:color="auto"/>
              <w:left w:val="single" w:sz="4" w:space="0" w:color="auto"/>
              <w:bottom w:val="single" w:sz="4" w:space="0" w:color="auto"/>
              <w:right w:val="single" w:sz="4" w:space="0" w:color="auto"/>
            </w:tcBorders>
            <w:hideMark/>
          </w:tcPr>
          <w:p w14:paraId="605E9074" w14:textId="77777777" w:rsidR="00D23462" w:rsidRDefault="00D23462" w:rsidP="00852536">
            <w:r>
              <w:t>Constructs the xs:boolean value 'true'.</w:t>
            </w:r>
          </w:p>
        </w:tc>
      </w:tr>
      <w:tr w:rsidR="00D23462" w14:paraId="6ABA46A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F8CCAAD" w14:textId="77777777" w:rsidR="00D23462" w:rsidRDefault="00D23462" w:rsidP="00852536">
            <w:pPr>
              <w:rPr>
                <w:rFonts w:ascii="Times New Roman" w:hAnsi="Times New Roman"/>
                <w:sz w:val="24"/>
              </w:rPr>
            </w:pPr>
            <w:r>
              <w:t>fn:false()</w:t>
            </w:r>
          </w:p>
        </w:tc>
        <w:tc>
          <w:tcPr>
            <w:tcW w:w="0" w:type="auto"/>
            <w:tcBorders>
              <w:top w:val="single" w:sz="4" w:space="0" w:color="auto"/>
              <w:left w:val="single" w:sz="4" w:space="0" w:color="auto"/>
              <w:bottom w:val="single" w:sz="4" w:space="0" w:color="auto"/>
              <w:right w:val="single" w:sz="4" w:space="0" w:color="auto"/>
            </w:tcBorders>
            <w:hideMark/>
          </w:tcPr>
          <w:p w14:paraId="37484636" w14:textId="77777777" w:rsidR="00D23462" w:rsidRDefault="00D23462" w:rsidP="00852536">
            <w:r>
              <w:t>Constructs the xs:boolean value 'false'.</w:t>
            </w:r>
          </w:p>
        </w:tc>
      </w:tr>
    </w:tbl>
    <w:p w14:paraId="073567FD" w14:textId="0A313369" w:rsidR="00D23462" w:rsidRDefault="00D23462" w:rsidP="00D23462">
      <w:pPr>
        <w:pStyle w:val="Caption"/>
      </w:pPr>
      <w:r>
        <w:t xml:space="preserve">Table </w:t>
      </w:r>
      <w:fldSimple w:instr=" SEQ Table \* ARABIC ">
        <w:r w:rsidR="008A37A6">
          <w:rPr>
            <w:noProof/>
          </w:rPr>
          <w:t>58</w:t>
        </w:r>
      </w:fldSimple>
      <w:r>
        <w:rPr>
          <w:noProof/>
        </w:rPr>
        <w:t xml:space="preserve"> Boolean functions</w:t>
      </w:r>
    </w:p>
    <w:p w14:paraId="26E2F6EE" w14:textId="77777777" w:rsidR="00D23462" w:rsidRDefault="00D23462" w:rsidP="00D23462">
      <w:pPr>
        <w:rPr>
          <w:rFonts w:eastAsia="MS Mincho"/>
          <w:lang w:eastAsia="ja-JP" w:bidi="he-IL"/>
        </w:rPr>
      </w:pPr>
      <w:r>
        <w:rPr>
          <w:rFonts w:eastAsia="MS Mincho"/>
          <w:lang w:eastAsia="ja-JP" w:bidi="he-IL"/>
        </w:rPr>
        <w:t>The following functions are defined on boolean values. The return type of these functions is xs:boolean.:</w:t>
      </w:r>
    </w:p>
    <w:tbl>
      <w:tblPr>
        <w:tblStyle w:val="Table"/>
        <w:tblW w:w="5000" w:type="pct"/>
        <w:tblInd w:w="0" w:type="dxa"/>
        <w:tblLook w:val="04A0" w:firstRow="1" w:lastRow="0" w:firstColumn="1" w:lastColumn="0" w:noHBand="0" w:noVBand="1"/>
      </w:tblPr>
      <w:tblGrid>
        <w:gridCol w:w="1362"/>
        <w:gridCol w:w="7268"/>
      </w:tblGrid>
      <w:tr w:rsidR="00D23462" w14:paraId="044DBE4B"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6C27CDC4" w14:textId="77777777" w:rsidR="00D23462" w:rsidRDefault="00D23462" w:rsidP="00852536">
            <w:pPr>
              <w:keepNext/>
              <w:rPr>
                <w:b w:val="0"/>
              </w:rPr>
            </w:pPr>
            <w:r>
              <w:t>Function</w:t>
            </w:r>
          </w:p>
        </w:tc>
        <w:tc>
          <w:tcPr>
            <w:tcW w:w="0" w:type="auto"/>
            <w:hideMark/>
          </w:tcPr>
          <w:p w14:paraId="4E0DD914" w14:textId="77777777" w:rsidR="00D23462" w:rsidRDefault="00D23462" w:rsidP="00852536">
            <w:pPr>
              <w:keepNext/>
              <w:rPr>
                <w:b w:val="0"/>
              </w:rPr>
            </w:pPr>
            <w:r>
              <w:t>Meaning</w:t>
            </w:r>
          </w:p>
        </w:tc>
      </w:tr>
      <w:tr w:rsidR="00D23462" w14:paraId="3B49E68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589F78C" w14:textId="77777777" w:rsidR="00D23462" w:rsidRDefault="00D23462" w:rsidP="00852536">
            <w:pPr>
              <w:keepNext/>
            </w:pPr>
            <w:r>
              <w:t>fn:not($arg?)</w:t>
            </w:r>
          </w:p>
        </w:tc>
        <w:tc>
          <w:tcPr>
            <w:tcW w:w="0" w:type="auto"/>
            <w:tcBorders>
              <w:top w:val="single" w:sz="4" w:space="0" w:color="auto"/>
              <w:left w:val="single" w:sz="4" w:space="0" w:color="auto"/>
              <w:bottom w:val="single" w:sz="4" w:space="0" w:color="auto"/>
              <w:right w:val="single" w:sz="4" w:space="0" w:color="auto"/>
            </w:tcBorders>
            <w:hideMark/>
          </w:tcPr>
          <w:p w14:paraId="08EA8776" w14:textId="77777777" w:rsidR="00D23462" w:rsidRDefault="00D23462" w:rsidP="00852536">
            <w:pPr>
              <w:keepNext/>
            </w:pPr>
            <w:r>
              <w:t xml:space="preserve">If </w:t>
            </w:r>
            <w:r>
              <w:rPr>
                <w:rStyle w:val="CodeCharacter"/>
                <w:rFonts w:eastAsia="MS Mincho" w:cs="Times New Roman"/>
                <w:sz w:val="20"/>
              </w:rPr>
              <w:t>$arg</w:t>
            </w:r>
            <w:r>
              <w:t xml:space="preserve"> is the empty sequence or a node with </w:t>
            </w:r>
            <w:r>
              <w:rPr>
                <w:b/>
              </w:rPr>
              <w:t xml:space="preserve">[nilled] </w:t>
            </w:r>
            <w:r>
              <w:t xml:space="preserve">true, </w:t>
            </w:r>
            <w:r>
              <w:rPr>
                <w:rStyle w:val="CodeCharacter"/>
                <w:rFonts w:eastAsia="MS Mincho" w:cs="Times New Roman"/>
                <w:sz w:val="20"/>
              </w:rPr>
              <w:t>fn:not</w:t>
            </w:r>
            <w:r>
              <w:t xml:space="preserve"> returns </w:t>
            </w:r>
            <w:r>
              <w:rPr>
                <w:rStyle w:val="CodeCharacter"/>
                <w:rFonts w:eastAsia="MS Mincho" w:cs="Times New Roman"/>
                <w:sz w:val="20"/>
              </w:rPr>
              <w:t>true</w:t>
            </w:r>
            <w:r>
              <w:t>.</w:t>
            </w:r>
          </w:p>
          <w:p w14:paraId="285B65ED" w14:textId="77777777" w:rsidR="00D23462" w:rsidRDefault="00D23462" w:rsidP="00852536">
            <w:pPr>
              <w:keepNext/>
            </w:pPr>
            <w:r>
              <w:t xml:space="preserve">If </w:t>
            </w:r>
            <w:r>
              <w:rPr>
                <w:rStyle w:val="CodeCharacter"/>
                <w:rFonts w:eastAsia="MS Mincho" w:cs="Times New Roman"/>
                <w:sz w:val="20"/>
              </w:rPr>
              <w:t>$arg</w:t>
            </w:r>
            <w:r>
              <w:t xml:space="preserve"> is a sequence containing a node with </w:t>
            </w:r>
            <w:r>
              <w:rPr>
                <w:b/>
              </w:rPr>
              <w:t>[nilled]</w:t>
            </w:r>
            <w:r>
              <w:t xml:space="preserve"> false or </w:t>
            </w:r>
            <w:r>
              <w:rPr>
                <w:b/>
              </w:rPr>
              <w:t>[nilled]</w:t>
            </w:r>
            <w:r>
              <w:t xml:space="preserve"> having no value (that is, a node corresponding to a non-nillable element), </w:t>
            </w:r>
            <w:r>
              <w:rPr>
                <w:rStyle w:val="CodeCharacter"/>
                <w:rFonts w:eastAsia="MS Mincho" w:cs="Times New Roman"/>
                <w:sz w:val="20"/>
              </w:rPr>
              <w:t>fn:not</w:t>
            </w:r>
            <w:r>
              <w:t xml:space="preserve"> returns </w:t>
            </w:r>
            <w:r>
              <w:rPr>
                <w:rStyle w:val="CodeCharacter"/>
                <w:rFonts w:eastAsia="MS Mincho" w:cs="Times New Roman"/>
                <w:sz w:val="20"/>
              </w:rPr>
              <w:t>false</w:t>
            </w:r>
            <w:r>
              <w:t>.</w:t>
            </w:r>
          </w:p>
          <w:p w14:paraId="55620771" w14:textId="77777777" w:rsidR="00D23462" w:rsidRDefault="00D23462" w:rsidP="00852536">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xs:boolean</w:t>
            </w:r>
            <w:r>
              <w:t xml:space="preserve"> or a derived from </w:t>
            </w:r>
            <w:r>
              <w:rPr>
                <w:rStyle w:val="CodeCharacter"/>
                <w:rFonts w:eastAsia="MS Mincho" w:cs="Times New Roman"/>
                <w:sz w:val="20"/>
              </w:rPr>
              <w:t>xs:boolean</w:t>
            </w:r>
            <w:r>
              <w:t xml:space="preserve">, </w:t>
            </w:r>
            <w:r>
              <w:rPr>
                <w:rStyle w:val="CodeCharacter"/>
                <w:rFonts w:eastAsia="MS Mincho" w:cs="Times New Roman"/>
                <w:sz w:val="20"/>
              </w:rPr>
              <w:t>fn:not</w:t>
            </w:r>
            <w:r>
              <w:t xml:space="preserve"> returns the boolean inverse of </w:t>
            </w:r>
            <w:r>
              <w:rPr>
                <w:rStyle w:val="CodeCharacter"/>
                <w:rFonts w:eastAsia="MS Mincho" w:cs="Times New Roman"/>
                <w:sz w:val="20"/>
              </w:rPr>
              <w:t>$arg</w:t>
            </w:r>
            <w:r>
              <w:t>.</w:t>
            </w:r>
          </w:p>
          <w:p w14:paraId="2CC46BCB" w14:textId="77777777" w:rsidR="00D23462" w:rsidRDefault="00D23462" w:rsidP="00852536">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xs:string</w:t>
            </w:r>
            <w:r>
              <w:t xml:space="preserve"> or a type derived from </w:t>
            </w:r>
            <w:r>
              <w:rPr>
                <w:rStyle w:val="CodeCharacter"/>
                <w:rFonts w:eastAsia="MS Mincho" w:cs="Times New Roman"/>
                <w:sz w:val="20"/>
              </w:rPr>
              <w:t>xs:string</w:t>
            </w:r>
            <w:r>
              <w:t xml:space="preserv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has zero length; otherwise it returns </w:t>
            </w:r>
            <w:r>
              <w:rPr>
                <w:rStyle w:val="CodeCharacter"/>
                <w:rFonts w:eastAsia="MS Mincho" w:cs="Times New Roman"/>
                <w:sz w:val="20"/>
              </w:rPr>
              <w:t>false</w:t>
            </w:r>
            <w:r>
              <w:t>.</w:t>
            </w:r>
          </w:p>
          <w:p w14:paraId="06681A40" w14:textId="77777777" w:rsidR="00D23462" w:rsidRDefault="00D23462" w:rsidP="00852536">
            <w:pPr>
              <w:keepNext/>
            </w:pPr>
            <w:r>
              <w:t xml:space="preserve">If </w:t>
            </w:r>
            <w:r>
              <w:rPr>
                <w:rStyle w:val="CodeCharacter"/>
                <w:rFonts w:eastAsia="MS Mincho" w:cs="Times New Roman"/>
                <w:sz w:val="20"/>
              </w:rPr>
              <w:t>$arg</w:t>
            </w:r>
            <w:r>
              <w:t xml:space="preserve"> is a value of any numeric type or a type derived from a numeric type,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is </w:t>
            </w:r>
            <w:r>
              <w:rPr>
                <w:rStyle w:val="CodeCharacter"/>
                <w:rFonts w:eastAsia="MS Mincho" w:cs="Times New Roman"/>
                <w:sz w:val="20"/>
              </w:rPr>
              <w:t>NaN</w:t>
            </w:r>
            <w:r>
              <w:t xml:space="preserve"> or is numerically equal to zero; otherwise it returns </w:t>
            </w:r>
            <w:r>
              <w:rPr>
                <w:rStyle w:val="CodeCharacter"/>
                <w:rFonts w:eastAsia="MS Mincho" w:cs="Times New Roman"/>
                <w:sz w:val="20"/>
              </w:rPr>
              <w:t>false</w:t>
            </w:r>
            <w:r>
              <w:t>.</w:t>
            </w:r>
          </w:p>
          <w:p w14:paraId="62C3B202" w14:textId="77FA8C11" w:rsidR="00D23462" w:rsidRDefault="00D23462" w:rsidP="00852536">
            <w:pPr>
              <w:keepNext/>
            </w:pPr>
            <w:r>
              <w:t xml:space="preserve">In all other cases, </w:t>
            </w:r>
            <w:r>
              <w:rPr>
                <w:rStyle w:val="CodeCharacter"/>
                <w:rFonts w:eastAsia="MS Mincho" w:cs="Times New Roman"/>
                <w:sz w:val="20"/>
              </w:rPr>
              <w:t>fn:not</w:t>
            </w:r>
            <w:r>
              <w:t xml:space="preserve"> raises a </w:t>
            </w:r>
            <w:del w:id="12432" w:author="Mike Beckerle" w:date="2020-10-08T20:33:00Z">
              <w:r w:rsidDel="00B31DA3">
                <w:delText>processing error</w:delText>
              </w:r>
            </w:del>
            <w:ins w:id="12433" w:author="Mike Beckerle" w:date="2020-10-08T20:33:00Z">
              <w:r w:rsidR="00B31DA3">
                <w:t>Processing Error</w:t>
              </w:r>
            </w:ins>
            <w:r>
              <w:t>.</w:t>
            </w:r>
          </w:p>
          <w:p w14:paraId="0890EFBD" w14:textId="77777777" w:rsidR="00D23462" w:rsidRDefault="00D23462" w:rsidP="00852536">
            <w:pPr>
              <w:keepNext/>
            </w:pPr>
            <w:r>
              <w:t xml:space="preserve">Inverts the </w:t>
            </w:r>
            <w:r>
              <w:rPr>
                <w:rFonts w:cs="Arial"/>
              </w:rPr>
              <w:t>xs:boolean</w:t>
            </w:r>
            <w:r>
              <w:t xml:space="preserve"> value of the argument.</w:t>
            </w:r>
          </w:p>
        </w:tc>
      </w:tr>
    </w:tbl>
    <w:p w14:paraId="1D1E6E3D" w14:textId="3759872D" w:rsidR="00D23462" w:rsidRDefault="00D23462" w:rsidP="00D23462">
      <w:pPr>
        <w:pStyle w:val="Caption"/>
      </w:pPr>
      <w:r>
        <w:t xml:space="preserve">Table </w:t>
      </w:r>
      <w:fldSimple w:instr=" SEQ Table \* ARABIC ">
        <w:r w:rsidR="008A37A6">
          <w:rPr>
            <w:noProof/>
          </w:rPr>
          <w:t>59</w:t>
        </w:r>
      </w:fldSimple>
      <w:r>
        <w:t xml:space="preserve"> Boolean functions</w:t>
      </w:r>
    </w:p>
    <w:p w14:paraId="3377EAC9" w14:textId="77777777" w:rsidR="00D23462" w:rsidRDefault="00D23462" w:rsidP="00D23462">
      <w:pPr>
        <w:pStyle w:val="Heading4"/>
        <w:rPr>
          <w:rFonts w:eastAsia="Times New Roman"/>
        </w:rPr>
      </w:pPr>
      <w:r>
        <w:rPr>
          <w:rFonts w:eastAsia="Times New Roman"/>
        </w:rPr>
        <w:t>Numeric Functions</w:t>
      </w:r>
    </w:p>
    <w:p w14:paraId="1A76E595" w14:textId="77777777" w:rsidR="00D23462" w:rsidRDefault="00D23462" w:rsidP="00D23462">
      <w:pPr>
        <w:rPr>
          <w:rFonts w:eastAsia="MS Mincho"/>
          <w:lang w:eastAsia="ja-JP" w:bidi="he-IL"/>
        </w:rPr>
      </w:pPr>
      <w:r>
        <w:rPr>
          <w:rFonts w:eastAsia="MS Mincho"/>
          <w:lang w:eastAsia="ja-JP" w:bidi="he-IL"/>
        </w:rPr>
        <w:t>The following functions are defined on numeric types. Each function returns a value of the same type as the type of its argument. The argument must be convertible to a number type.</w:t>
      </w:r>
    </w:p>
    <w:tbl>
      <w:tblPr>
        <w:tblStyle w:val="Table"/>
        <w:tblW w:w="5000" w:type="pct"/>
        <w:tblInd w:w="0" w:type="dxa"/>
        <w:tblLook w:val="04A0" w:firstRow="1" w:lastRow="0" w:firstColumn="1" w:lastColumn="0" w:noHBand="0" w:noVBand="1"/>
      </w:tblPr>
      <w:tblGrid>
        <w:gridCol w:w="3452"/>
        <w:gridCol w:w="5178"/>
      </w:tblGrid>
      <w:tr w:rsidR="00D23462" w14:paraId="39270850"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E524052" w14:textId="77777777" w:rsidR="00D23462" w:rsidRDefault="00D23462" w:rsidP="00852536">
            <w:r>
              <w:t>Function</w:t>
            </w:r>
          </w:p>
        </w:tc>
        <w:tc>
          <w:tcPr>
            <w:tcW w:w="0" w:type="auto"/>
            <w:hideMark/>
          </w:tcPr>
          <w:p w14:paraId="147A76AA" w14:textId="77777777" w:rsidR="00D23462" w:rsidRDefault="00D23462" w:rsidP="00852536">
            <w:r>
              <w:t>Meaning</w:t>
            </w:r>
          </w:p>
        </w:tc>
      </w:tr>
      <w:tr w:rsidR="00D23462" w14:paraId="068B1B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76B384" w14:textId="77777777" w:rsidR="00D23462" w:rsidRDefault="00D23462" w:rsidP="00852536">
            <w:r>
              <w:t>fn:abs($arg as numeric)</w:t>
            </w:r>
          </w:p>
        </w:tc>
        <w:tc>
          <w:tcPr>
            <w:tcW w:w="0" w:type="auto"/>
            <w:tcBorders>
              <w:top w:val="single" w:sz="4" w:space="0" w:color="auto"/>
              <w:left w:val="single" w:sz="4" w:space="0" w:color="auto"/>
              <w:bottom w:val="single" w:sz="4" w:space="0" w:color="auto"/>
              <w:right w:val="single" w:sz="4" w:space="0" w:color="auto"/>
            </w:tcBorders>
            <w:hideMark/>
          </w:tcPr>
          <w:p w14:paraId="49D1893F" w14:textId="77777777" w:rsidR="00D23462" w:rsidRDefault="00D23462" w:rsidP="00852536">
            <w:r>
              <w:t xml:space="preserve">Returns the absolute value of the argument. </w:t>
            </w:r>
          </w:p>
        </w:tc>
      </w:tr>
      <w:tr w:rsidR="00D23462" w14:paraId="5FC69B1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B8CF4B" w14:textId="77777777" w:rsidR="00D23462" w:rsidRDefault="00D23462" w:rsidP="00852536">
            <w:r>
              <w:t>fn:ceiling($arg as numeric)</w:t>
            </w:r>
          </w:p>
        </w:tc>
        <w:tc>
          <w:tcPr>
            <w:tcW w:w="0" w:type="auto"/>
            <w:tcBorders>
              <w:top w:val="single" w:sz="4" w:space="0" w:color="auto"/>
              <w:left w:val="single" w:sz="4" w:space="0" w:color="auto"/>
              <w:bottom w:val="single" w:sz="4" w:space="0" w:color="auto"/>
              <w:right w:val="single" w:sz="4" w:space="0" w:color="auto"/>
            </w:tcBorders>
            <w:hideMark/>
          </w:tcPr>
          <w:p w14:paraId="49F53A33" w14:textId="77777777" w:rsidR="00D23462" w:rsidRDefault="00D23462" w:rsidP="00852536">
            <w:r>
              <w:t>Returns the smallest number with no fractional part that is greater than or equal to the argument.</w:t>
            </w:r>
          </w:p>
        </w:tc>
      </w:tr>
      <w:tr w:rsidR="00D23462" w14:paraId="12F24A6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1384553" w14:textId="77777777" w:rsidR="00D23462" w:rsidRDefault="00D23462" w:rsidP="00852536">
            <w:r>
              <w:t>fn:floor($arg as numeric)</w:t>
            </w:r>
          </w:p>
        </w:tc>
        <w:tc>
          <w:tcPr>
            <w:tcW w:w="0" w:type="auto"/>
            <w:tcBorders>
              <w:top w:val="single" w:sz="4" w:space="0" w:color="auto"/>
              <w:left w:val="single" w:sz="4" w:space="0" w:color="auto"/>
              <w:bottom w:val="single" w:sz="4" w:space="0" w:color="auto"/>
              <w:right w:val="single" w:sz="4" w:space="0" w:color="auto"/>
            </w:tcBorders>
            <w:hideMark/>
          </w:tcPr>
          <w:p w14:paraId="46C8730B" w14:textId="77777777" w:rsidR="00D23462" w:rsidRDefault="00D23462" w:rsidP="00852536">
            <w:r>
              <w:t>Returns the largest number with no fractional part that is less than or equal to the argument.</w:t>
            </w:r>
          </w:p>
        </w:tc>
      </w:tr>
      <w:tr w:rsidR="00D23462" w14:paraId="04F0D79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41E4B34" w14:textId="77777777" w:rsidR="00D23462" w:rsidRDefault="00D23462" w:rsidP="00852536">
            <w:r>
              <w:t>fn:round($arg as numeric)</w:t>
            </w:r>
          </w:p>
        </w:tc>
        <w:tc>
          <w:tcPr>
            <w:tcW w:w="0" w:type="auto"/>
            <w:tcBorders>
              <w:top w:val="single" w:sz="4" w:space="0" w:color="auto"/>
              <w:left w:val="single" w:sz="4" w:space="0" w:color="auto"/>
              <w:bottom w:val="single" w:sz="4" w:space="0" w:color="auto"/>
              <w:right w:val="single" w:sz="4" w:space="0" w:color="auto"/>
            </w:tcBorders>
            <w:hideMark/>
          </w:tcPr>
          <w:p w14:paraId="493803A6" w14:textId="77777777" w:rsidR="00D23462" w:rsidRDefault="00D23462" w:rsidP="00852536">
            <w:r>
              <w:t>Rounds to the nearest number with no fractional part. When the value is x.5, it rounds toward positive infinity.</w:t>
            </w:r>
          </w:p>
        </w:tc>
      </w:tr>
      <w:tr w:rsidR="00D23462" w14:paraId="763D4AA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8B7EFE" w14:textId="77777777" w:rsidR="00D23462" w:rsidRDefault="00D23462" w:rsidP="00852536">
            <w:r>
              <w:t>fn:round-half-to-even($arg as numeric)</w:t>
            </w:r>
          </w:p>
          <w:p w14:paraId="5093A685" w14:textId="77777777" w:rsidR="00D23462" w:rsidRDefault="00D23462" w:rsidP="00852536">
            <w:r>
              <w:t>fn:round-half-to-even($arg as numeric, $precision as xs:integer)</w:t>
            </w:r>
          </w:p>
        </w:tc>
        <w:tc>
          <w:tcPr>
            <w:tcW w:w="0" w:type="auto"/>
            <w:tcBorders>
              <w:top w:val="single" w:sz="4" w:space="0" w:color="auto"/>
              <w:left w:val="single" w:sz="4" w:space="0" w:color="auto"/>
              <w:bottom w:val="single" w:sz="4" w:space="0" w:color="auto"/>
              <w:right w:val="single" w:sz="4" w:space="0" w:color="auto"/>
            </w:tcBorders>
            <w:hideMark/>
          </w:tcPr>
          <w:p w14:paraId="4B682AC3" w14:textId="77777777" w:rsidR="00D23462" w:rsidRDefault="00D23462" w:rsidP="00852536">
            <w:r>
              <w:t>Takes a number and a precision and returns a number rounded to the given precision. If the fractional part is exactly half, the result is the number whose least significant digit is even.</w:t>
            </w:r>
          </w:p>
        </w:tc>
      </w:tr>
    </w:tbl>
    <w:p w14:paraId="28653A37" w14:textId="1F9959E1" w:rsidR="00D23462" w:rsidRDefault="00D23462" w:rsidP="00D23462">
      <w:pPr>
        <w:pStyle w:val="Caption"/>
      </w:pPr>
      <w:r>
        <w:t xml:space="preserve">Table </w:t>
      </w:r>
      <w:fldSimple w:instr=" SEQ Table \* ARABIC ">
        <w:r w:rsidR="008A37A6">
          <w:rPr>
            <w:noProof/>
          </w:rPr>
          <w:t>60</w:t>
        </w:r>
      </w:fldSimple>
      <w:r>
        <w:t xml:space="preserve"> Numeric Functions</w:t>
      </w:r>
    </w:p>
    <w:p w14:paraId="4E771224" w14:textId="77777777" w:rsidR="00D23462" w:rsidRDefault="00D23462" w:rsidP="00D23462">
      <w:pPr>
        <w:pStyle w:val="Heading4"/>
        <w:rPr>
          <w:rFonts w:eastAsia="Times New Roman"/>
        </w:rPr>
      </w:pPr>
      <w:r>
        <w:rPr>
          <w:rFonts w:eastAsia="Times New Roman"/>
        </w:rPr>
        <w:t>String Functions</w:t>
      </w:r>
    </w:p>
    <w:p w14:paraId="48FFD7D4" w14:textId="4BE5F740" w:rsidR="00D23462" w:rsidRDefault="00D23462" w:rsidP="00D23462">
      <w:pPr>
        <w:rPr>
          <w:rFonts w:eastAsia="MS Mincho"/>
          <w:lang w:eastAsia="ja-JP" w:bidi="he-IL"/>
        </w:rPr>
      </w:pPr>
      <w:r>
        <w:rPr>
          <w:rFonts w:eastAsia="MS Mincho"/>
          <w:lang w:eastAsia="ja-JP" w:bidi="he-IL"/>
        </w:rPr>
        <w:t xml:space="preserve">The following functions are defined on values of type </w:t>
      </w:r>
      <w:r>
        <w:rPr>
          <w:rStyle w:val="CodeCharacter"/>
          <w:rFonts w:cs="Times New Roman"/>
          <w:sz w:val="20"/>
        </w:rPr>
        <w:t>xs:string</w:t>
      </w:r>
      <w:r>
        <w:rPr>
          <w:rFonts w:eastAsia="MS Mincho"/>
          <w:lang w:eastAsia="ja-JP" w:bidi="he-IL"/>
        </w:rPr>
        <w:t xml:space="preserve"> and types derived from it. In the functions below which compare strings, </w:t>
      </w:r>
      <w:r>
        <w:rPr>
          <w:rFonts w:cs="Arial"/>
          <w:lang w:eastAsia="en-GB"/>
        </w:rPr>
        <w:t xml:space="preserve">DFDL always uses the default </w:t>
      </w:r>
      <w:r w:rsidR="001E3F57">
        <w:rPr>
          <w:rFonts w:cs="Arial"/>
          <w:lang w:eastAsia="en-GB"/>
        </w:rPr>
        <w:t>Unicode</w:t>
      </w:r>
      <w:r>
        <w:rPr>
          <w:rFonts w:cs="Arial"/>
          <w:lang w:eastAsia="en-GB"/>
        </w:rPr>
        <w:t xml:space="preserve"> collation algorithm (which is a comparison of codepoint values).</w:t>
      </w:r>
    </w:p>
    <w:tbl>
      <w:tblPr>
        <w:tblStyle w:val="Table"/>
        <w:tblW w:w="5000" w:type="pct"/>
        <w:tblInd w:w="0" w:type="dxa"/>
        <w:tblLook w:val="04A0" w:firstRow="1" w:lastRow="0" w:firstColumn="1" w:lastColumn="0" w:noHBand="0" w:noVBand="1"/>
      </w:tblPr>
      <w:tblGrid>
        <w:gridCol w:w="4238"/>
        <w:gridCol w:w="4392"/>
      </w:tblGrid>
      <w:tr w:rsidR="00D23462" w14:paraId="4627188A"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A07B74F" w14:textId="77777777" w:rsidR="00D23462" w:rsidRDefault="00D23462" w:rsidP="00852536">
            <w:r>
              <w:t>Function</w:t>
            </w:r>
          </w:p>
        </w:tc>
        <w:tc>
          <w:tcPr>
            <w:tcW w:w="0" w:type="auto"/>
            <w:hideMark/>
          </w:tcPr>
          <w:p w14:paraId="35101CA1" w14:textId="77777777" w:rsidR="00D23462" w:rsidRDefault="00D23462" w:rsidP="00852536">
            <w:r>
              <w:t>Meaning</w:t>
            </w:r>
          </w:p>
        </w:tc>
      </w:tr>
      <w:tr w:rsidR="00D23462" w14:paraId="7344F5E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54DFB" w14:textId="77777777" w:rsidR="00D23462" w:rsidRDefault="00D23462" w:rsidP="00852536">
            <w:pPr>
              <w:rPr>
                <w:sz w:val="24"/>
                <w:lang w:eastAsia="ja-JP" w:bidi="he-IL"/>
              </w:rPr>
            </w:pPr>
            <w:r>
              <w:t>fn:concat( $arg1 as xs:anyAtomicType, $arg2 as xs:anyAtomicType, ...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BED8CF2" w14:textId="77777777" w:rsidR="00D23462" w:rsidRDefault="00D23462" w:rsidP="00852536">
            <w:pPr>
              <w:rPr>
                <w:lang w:eastAsia="ja-JP" w:bidi="he-IL"/>
              </w:rPr>
            </w:pPr>
            <w:r>
              <w:rPr>
                <w:lang w:eastAsia="ja-JP" w:bidi="he-IL"/>
              </w:rPr>
              <w:t>Concatenates two or more xs:anyAtomicType arguments cast to xs:string.</w:t>
            </w:r>
          </w:p>
        </w:tc>
      </w:tr>
      <w:tr w:rsidR="00D23462" w14:paraId="48FC5E5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79B9962" w14:textId="77777777" w:rsidR="00D23462" w:rsidRDefault="00D23462" w:rsidP="00852536">
            <w:pPr>
              <w:rPr>
                <w:lang w:eastAsia="ja-JP" w:bidi="he-IL"/>
              </w:rPr>
            </w:pPr>
            <w:r>
              <w:rPr>
                <w:lang w:eastAsia="ja-JP" w:bidi="he-IL"/>
              </w:rPr>
              <w:t xml:space="preserve">fn:substring($sourceString as xs:string, $startingLoc as xs:double) </w:t>
            </w:r>
          </w:p>
          <w:p w14:paraId="67580A0F" w14:textId="77777777" w:rsidR="00D23462" w:rsidRDefault="00D23462" w:rsidP="00852536">
            <w:pPr>
              <w:rPr>
                <w:sz w:val="24"/>
                <w:lang w:eastAsia="ja-JP" w:bidi="he-IL"/>
              </w:rPr>
            </w:pPr>
            <w:r>
              <w:rPr>
                <w:lang w:eastAsia="ja-JP" w:bidi="he-IL"/>
              </w:rPr>
              <w:t>fn:substring($sourceString as xs:string, $startingLoc as xs:double, $length as xs:double)</w:t>
            </w:r>
          </w:p>
        </w:tc>
        <w:tc>
          <w:tcPr>
            <w:tcW w:w="0" w:type="auto"/>
            <w:tcBorders>
              <w:top w:val="single" w:sz="4" w:space="0" w:color="auto"/>
              <w:left w:val="single" w:sz="4" w:space="0" w:color="auto"/>
              <w:bottom w:val="single" w:sz="4" w:space="0" w:color="auto"/>
              <w:right w:val="single" w:sz="4" w:space="0" w:color="auto"/>
            </w:tcBorders>
            <w:hideMark/>
          </w:tcPr>
          <w:p w14:paraId="3786C9E6" w14:textId="77777777" w:rsidR="00D23462" w:rsidRDefault="00D23462" w:rsidP="00852536">
            <w:pPr>
              <w:rPr>
                <w:lang w:eastAsia="ja-JP" w:bidi="he-IL"/>
              </w:rPr>
            </w:pPr>
            <w:r>
              <w:rPr>
                <w:lang w:eastAsia="ja-JP" w:bidi="he-IL"/>
              </w:rPr>
              <w:t>Returns the xs:string located at a specified place within an argument xs:string.</w:t>
            </w:r>
          </w:p>
        </w:tc>
      </w:tr>
      <w:tr w:rsidR="00D23462" w14:paraId="3572091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4BBE4A8" w14:textId="77777777" w:rsidR="00D23462" w:rsidRDefault="00D23462" w:rsidP="00852536">
            <w:pPr>
              <w:rPr>
                <w:sz w:val="24"/>
                <w:lang w:eastAsia="ja-JP" w:bidi="he-IL"/>
              </w:rPr>
            </w:pPr>
            <w:r>
              <w:t>fn:string-length($arg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73FCB97" w14:textId="77777777" w:rsidR="00D23462" w:rsidRDefault="00D23462" w:rsidP="00852536">
            <w:pPr>
              <w:rPr>
                <w:lang w:eastAsia="ja-JP" w:bidi="he-IL"/>
              </w:rPr>
            </w:pPr>
            <w:r>
              <w:rPr>
                <w:lang w:eastAsia="ja-JP" w:bidi="he-IL"/>
              </w:rPr>
              <w:t>Returns the length of the argument as an xs:integer</w:t>
            </w:r>
          </w:p>
        </w:tc>
      </w:tr>
      <w:tr w:rsidR="00D23462" w14:paraId="27BA187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2D2A744" w14:textId="77777777" w:rsidR="00D23462" w:rsidRDefault="00D23462" w:rsidP="00852536">
            <w:pPr>
              <w:rPr>
                <w:sz w:val="24"/>
                <w:lang w:eastAsia="ja-JP" w:bidi="he-IL"/>
              </w:rPr>
            </w:pPr>
            <w:r>
              <w:t>fn:upper-case($arg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667D098" w14:textId="77777777" w:rsidR="00D23462" w:rsidRDefault="00D23462" w:rsidP="00852536">
            <w:pPr>
              <w:rPr>
                <w:lang w:eastAsia="ja-JP" w:bidi="he-IL"/>
              </w:rPr>
            </w:pPr>
            <w:r>
              <w:rPr>
                <w:lang w:eastAsia="ja-JP" w:bidi="he-IL"/>
              </w:rPr>
              <w:t>Returns the upper-cased value of the argument.</w:t>
            </w:r>
          </w:p>
        </w:tc>
      </w:tr>
      <w:tr w:rsidR="00D23462" w14:paraId="7CBA266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94A088B" w14:textId="77777777" w:rsidR="00D23462" w:rsidRDefault="00D23462" w:rsidP="00852536">
            <w:pPr>
              <w:rPr>
                <w:rFonts w:ascii="Times New Roman" w:hAnsi="Times New Roman"/>
                <w:sz w:val="24"/>
                <w:szCs w:val="24"/>
              </w:rPr>
            </w:pPr>
            <w:r>
              <w:t>fn:lower-case($arg as xs:string)</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8367884" w14:textId="77777777" w:rsidR="00D23462" w:rsidRDefault="00D23462" w:rsidP="00852536">
            <w:pPr>
              <w:rPr>
                <w:lang w:eastAsia="ja-JP" w:bidi="he-IL"/>
              </w:rPr>
            </w:pPr>
            <w:r>
              <w:rPr>
                <w:lang w:eastAsia="ja-JP" w:bidi="he-IL"/>
              </w:rPr>
              <w:t>Returns the lower-cased value of the argument.</w:t>
            </w:r>
          </w:p>
        </w:tc>
      </w:tr>
      <w:tr w:rsidR="00D23462" w14:paraId="1315AFE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C5F73EB" w14:textId="77777777" w:rsidR="00D23462" w:rsidRDefault="00D23462" w:rsidP="00852536">
            <w:pPr>
              <w:rPr>
                <w:sz w:val="24"/>
              </w:rPr>
            </w:pPr>
            <w:r>
              <w:rPr>
                <w:rFonts w:eastAsia="MS Mincho"/>
              </w:rPr>
              <w:t>fn:contains($arg1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44EEAAA7" w14:textId="77777777" w:rsidR="00D23462" w:rsidRDefault="00D23462" w:rsidP="00852536">
            <w:pPr>
              <w:rPr>
                <w:rFonts w:cs="Arial"/>
                <w:sz w:val="24"/>
              </w:rPr>
            </w:pPr>
            <w:r>
              <w:rPr>
                <w:rFonts w:cs="Arial"/>
              </w:rPr>
              <w:t xml:space="preserve">Returns xs:boolean indicating whether one </w:t>
            </w:r>
            <w:r>
              <w:rPr>
                <w:rFonts w:eastAsia="MS Mincho"/>
              </w:rPr>
              <w:t>xs:string</w:t>
            </w:r>
            <w:r>
              <w:rPr>
                <w:rFonts w:cs="Arial"/>
              </w:rPr>
              <w:t xml:space="preserve"> contains another </w:t>
            </w:r>
            <w:r>
              <w:rPr>
                <w:rFonts w:eastAsia="MS Mincho"/>
              </w:rPr>
              <w:t>xs:string</w:t>
            </w:r>
            <w:r>
              <w:rPr>
                <w:rFonts w:cs="Arial"/>
              </w:rPr>
              <w:t>.</w:t>
            </w:r>
          </w:p>
        </w:tc>
      </w:tr>
      <w:tr w:rsidR="00D23462" w14:paraId="74110C6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20AAFC0" w14:textId="77777777" w:rsidR="00D23462" w:rsidRDefault="00D23462" w:rsidP="00852536">
            <w:pPr>
              <w:rPr>
                <w:sz w:val="24"/>
              </w:rPr>
            </w:pPr>
            <w:r>
              <w:rPr>
                <w:rFonts w:eastAsia="MS Mincho"/>
              </w:rPr>
              <w:t>fn:starts-with($arg1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2F052960" w14:textId="77777777" w:rsidR="00D23462" w:rsidRDefault="00D23462" w:rsidP="00852536">
            <w:pPr>
              <w:rPr>
                <w:rFonts w:cs="Arial"/>
                <w:sz w:val="24"/>
              </w:rPr>
            </w:pPr>
            <w:r>
              <w:rPr>
                <w:rFonts w:cs="Arial"/>
              </w:rPr>
              <w:t xml:space="preserve">Returns xs:boolean indicating whether the value of one </w:t>
            </w:r>
            <w:r>
              <w:rPr>
                <w:rFonts w:eastAsia="MS Mincho"/>
              </w:rPr>
              <w:t>xs:string</w:t>
            </w:r>
            <w:r>
              <w:rPr>
                <w:rFonts w:cs="Arial"/>
              </w:rPr>
              <w:t xml:space="preserve"> begins with the characters of another </w:t>
            </w:r>
            <w:r>
              <w:rPr>
                <w:rFonts w:eastAsia="MS Mincho"/>
              </w:rPr>
              <w:t>xs:string</w:t>
            </w:r>
            <w:r>
              <w:rPr>
                <w:rFonts w:cs="Arial"/>
              </w:rPr>
              <w:t xml:space="preserve">. </w:t>
            </w:r>
          </w:p>
        </w:tc>
      </w:tr>
      <w:tr w:rsidR="00D23462" w14:paraId="320BA25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16DFE1" w14:textId="77777777" w:rsidR="00D23462" w:rsidRDefault="00D23462" w:rsidP="00852536">
            <w:pPr>
              <w:rPr>
                <w:sz w:val="24"/>
              </w:rPr>
            </w:pPr>
            <w:r>
              <w:rPr>
                <w:rFonts w:eastAsia="MS Mincho"/>
              </w:rPr>
              <w:t>fn:ends-with($arg1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0197A7C3" w14:textId="77777777" w:rsidR="00D23462" w:rsidRDefault="00D23462" w:rsidP="00852536">
            <w:pPr>
              <w:rPr>
                <w:rFonts w:cs="Arial"/>
                <w:sz w:val="24"/>
              </w:rPr>
            </w:pPr>
            <w:r>
              <w:rPr>
                <w:rFonts w:cs="Arial"/>
              </w:rPr>
              <w:t xml:space="preserve">Returns xs:boolean indicating whether the value of one </w:t>
            </w:r>
            <w:r>
              <w:rPr>
                <w:rFonts w:eastAsia="MS Mincho"/>
              </w:rPr>
              <w:t>xs:string</w:t>
            </w:r>
            <w:r>
              <w:rPr>
                <w:rFonts w:cs="Arial"/>
              </w:rPr>
              <w:t xml:space="preserve"> ends with the characters of another </w:t>
            </w:r>
            <w:r>
              <w:rPr>
                <w:rFonts w:eastAsia="MS Mincho"/>
              </w:rPr>
              <w:t>xs:string</w:t>
            </w:r>
            <w:r>
              <w:rPr>
                <w:rFonts w:cs="Arial"/>
              </w:rPr>
              <w:t xml:space="preserve">. </w:t>
            </w:r>
          </w:p>
        </w:tc>
      </w:tr>
      <w:tr w:rsidR="00D23462" w14:paraId="48ECC22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5F5D18" w14:textId="77777777" w:rsidR="00D23462" w:rsidRDefault="00D23462" w:rsidP="00852536">
            <w:pPr>
              <w:rPr>
                <w:sz w:val="24"/>
              </w:rPr>
            </w:pPr>
            <w:r>
              <w:rPr>
                <w:rFonts w:eastAsia="MS Mincho"/>
              </w:rPr>
              <w:t>fn:substring-before($arg1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7C8301E6" w14:textId="77777777" w:rsidR="00D23462" w:rsidRDefault="00D23462" w:rsidP="00852536">
            <w:pPr>
              <w:rPr>
                <w:rFonts w:cs="Arial"/>
                <w:sz w:val="24"/>
              </w:rPr>
            </w:pPr>
            <w:r>
              <w:rPr>
                <w:rFonts w:cs="Arial"/>
              </w:rPr>
              <w:t xml:space="preserve">Returns the characters of one </w:t>
            </w:r>
            <w:r>
              <w:rPr>
                <w:rFonts w:eastAsia="MS Mincho"/>
              </w:rPr>
              <w:t>xs:string</w:t>
            </w:r>
            <w:r>
              <w:rPr>
                <w:rFonts w:cs="Arial"/>
              </w:rPr>
              <w:t xml:space="preserve"> that precede in that </w:t>
            </w:r>
            <w:r>
              <w:rPr>
                <w:rFonts w:eastAsia="MS Mincho"/>
              </w:rPr>
              <w:t>xs:string</w:t>
            </w:r>
            <w:r>
              <w:rPr>
                <w:rFonts w:cs="Arial"/>
              </w:rPr>
              <w:t xml:space="preserve"> the characters of another </w:t>
            </w:r>
            <w:r>
              <w:rPr>
                <w:rFonts w:eastAsia="MS Mincho"/>
              </w:rPr>
              <w:t>xs:string</w:t>
            </w:r>
            <w:r>
              <w:rPr>
                <w:rFonts w:cs="Arial"/>
              </w:rPr>
              <w:t>.</w:t>
            </w:r>
          </w:p>
        </w:tc>
      </w:tr>
      <w:tr w:rsidR="00D23462" w14:paraId="6EC0B7D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DE09866" w14:textId="77777777" w:rsidR="00D23462" w:rsidRDefault="00D23462" w:rsidP="00852536">
            <w:pPr>
              <w:rPr>
                <w:sz w:val="24"/>
              </w:rPr>
            </w:pPr>
            <w:r>
              <w:rPr>
                <w:rFonts w:eastAsia="MS Mincho"/>
              </w:rPr>
              <w:t>fn:substring-after($arg1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6C43592B" w14:textId="77777777" w:rsidR="00D23462" w:rsidRDefault="00D23462" w:rsidP="00852536">
            <w:pPr>
              <w:rPr>
                <w:rFonts w:cs="Arial"/>
                <w:sz w:val="24"/>
              </w:rPr>
            </w:pPr>
            <w:r>
              <w:rPr>
                <w:rFonts w:cs="Arial"/>
              </w:rPr>
              <w:t xml:space="preserve">Returns the characters of </w:t>
            </w:r>
            <w:r>
              <w:rPr>
                <w:rFonts w:eastAsia="MS Mincho"/>
              </w:rPr>
              <w:t>xs:string</w:t>
            </w:r>
            <w:r>
              <w:rPr>
                <w:rFonts w:cs="Arial"/>
              </w:rPr>
              <w:t xml:space="preserve"> that follow in that </w:t>
            </w:r>
            <w:r>
              <w:rPr>
                <w:rFonts w:eastAsia="MS Mincho"/>
              </w:rPr>
              <w:t>xs:string</w:t>
            </w:r>
            <w:r>
              <w:rPr>
                <w:rFonts w:cs="Arial"/>
              </w:rPr>
              <w:t xml:space="preserve"> the characters of another </w:t>
            </w:r>
            <w:r>
              <w:rPr>
                <w:rFonts w:eastAsia="MS Mincho"/>
              </w:rPr>
              <w:t>xs:string</w:t>
            </w:r>
            <w:r>
              <w:rPr>
                <w:rFonts w:cs="Arial"/>
              </w:rPr>
              <w:t xml:space="preserve">. </w:t>
            </w:r>
          </w:p>
        </w:tc>
      </w:tr>
    </w:tbl>
    <w:p w14:paraId="72597843" w14:textId="015ED04F" w:rsidR="00D23462" w:rsidRDefault="00D23462" w:rsidP="00D23462">
      <w:pPr>
        <w:pStyle w:val="Caption"/>
      </w:pPr>
      <w:r>
        <w:t xml:space="preserve">Table </w:t>
      </w:r>
      <w:fldSimple w:instr=" SEQ Table \* ARABIC ">
        <w:r w:rsidR="008A37A6">
          <w:rPr>
            <w:noProof/>
          </w:rPr>
          <w:t>61</w:t>
        </w:r>
      </w:fldSimple>
      <w:r>
        <w:t xml:space="preserve"> String Functions</w:t>
      </w:r>
    </w:p>
    <w:p w14:paraId="6D67955A" w14:textId="77777777" w:rsidR="00D23462" w:rsidRDefault="00D23462" w:rsidP="00D23462">
      <w:pPr>
        <w:pStyle w:val="Heading4"/>
        <w:rPr>
          <w:rFonts w:eastAsia="Times New Roman"/>
        </w:rPr>
      </w:pPr>
      <w:r>
        <w:rPr>
          <w:rFonts w:eastAsia="Times New Roman"/>
        </w:rPr>
        <w:t>Date and Time Functions</w:t>
      </w:r>
    </w:p>
    <w:tbl>
      <w:tblPr>
        <w:tblStyle w:val="Table"/>
        <w:tblW w:w="5000" w:type="pct"/>
        <w:tblInd w:w="0" w:type="dxa"/>
        <w:tblLook w:val="04A0" w:firstRow="1" w:lastRow="0" w:firstColumn="1" w:lastColumn="0" w:noHBand="0" w:noVBand="1"/>
      </w:tblPr>
      <w:tblGrid>
        <w:gridCol w:w="4033"/>
        <w:gridCol w:w="4597"/>
      </w:tblGrid>
      <w:tr w:rsidR="00D23462" w14:paraId="16932664"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9D99701" w14:textId="77777777" w:rsidR="00D23462" w:rsidRDefault="00D23462" w:rsidP="00852536">
            <w:r>
              <w:t>Function</w:t>
            </w:r>
          </w:p>
        </w:tc>
        <w:tc>
          <w:tcPr>
            <w:tcW w:w="0" w:type="auto"/>
            <w:hideMark/>
          </w:tcPr>
          <w:p w14:paraId="6B82DE32" w14:textId="77777777" w:rsidR="00D23462" w:rsidRDefault="00D23462" w:rsidP="00852536">
            <w:r>
              <w:t>Meaning</w:t>
            </w:r>
          </w:p>
        </w:tc>
      </w:tr>
      <w:tr w:rsidR="00D23462" w14:paraId="5289AAB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634987B" w14:textId="77777777" w:rsidR="00D23462" w:rsidRDefault="00D23462" w:rsidP="00852536">
            <w:pPr>
              <w:rPr>
                <w:rFonts w:cs="Arial"/>
                <w:sz w:val="24"/>
              </w:rPr>
            </w:pPr>
            <w:r>
              <w:rPr>
                <w:rFonts w:eastAsia="MS Mincho"/>
              </w:rPr>
              <w:t>fn:year-from-dateTime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4ACA6B78" w14:textId="77777777" w:rsidR="00D23462" w:rsidRDefault="00D23462" w:rsidP="00852536">
            <w:pPr>
              <w:rPr>
                <w:rFonts w:cs="Arial"/>
                <w:sz w:val="24"/>
              </w:rPr>
            </w:pPr>
            <w:r>
              <w:rPr>
                <w:rFonts w:cs="Arial"/>
              </w:rPr>
              <w:t xml:space="preserve">Returns the year from an </w:t>
            </w:r>
            <w:r>
              <w:rPr>
                <w:rFonts w:eastAsia="MS Mincho"/>
              </w:rPr>
              <w:t>xs:dateTime</w:t>
            </w:r>
            <w:r>
              <w:rPr>
                <w:rFonts w:cs="Arial"/>
              </w:rPr>
              <w:t xml:space="preserve"> value as an xs:integer.</w:t>
            </w:r>
          </w:p>
        </w:tc>
      </w:tr>
      <w:tr w:rsidR="00D23462" w14:paraId="4690BF6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6628D0" w14:textId="77777777" w:rsidR="00D23462" w:rsidRDefault="00D23462" w:rsidP="00852536">
            <w:pPr>
              <w:rPr>
                <w:rFonts w:cs="Arial"/>
                <w:sz w:val="24"/>
              </w:rPr>
            </w:pPr>
            <w:r>
              <w:rPr>
                <w:rFonts w:eastAsia="MS Mincho"/>
              </w:rPr>
              <w:t>fn:month-from-dateTime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1838653E" w14:textId="77777777" w:rsidR="00D23462" w:rsidRDefault="00D23462" w:rsidP="00852536">
            <w:pPr>
              <w:rPr>
                <w:rFonts w:cs="Arial"/>
                <w:sz w:val="24"/>
              </w:rPr>
            </w:pPr>
            <w:r>
              <w:rPr>
                <w:rFonts w:cs="Arial"/>
              </w:rPr>
              <w:t xml:space="preserve">Returns the month from an </w:t>
            </w:r>
            <w:r>
              <w:rPr>
                <w:rFonts w:eastAsia="MS Mincho"/>
              </w:rPr>
              <w:t>xs:dateTime</w:t>
            </w:r>
            <w:r>
              <w:rPr>
                <w:rFonts w:cs="Arial"/>
              </w:rPr>
              <w:t xml:space="preserve"> value as an xs:integer.</w:t>
            </w:r>
          </w:p>
        </w:tc>
      </w:tr>
      <w:tr w:rsidR="00D23462" w14:paraId="4F01430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A0BE85A" w14:textId="77777777" w:rsidR="00D23462" w:rsidRDefault="00D23462" w:rsidP="00852536">
            <w:pPr>
              <w:rPr>
                <w:rFonts w:cs="Arial"/>
                <w:sz w:val="24"/>
              </w:rPr>
            </w:pPr>
            <w:r>
              <w:rPr>
                <w:rFonts w:eastAsia="MS Mincho"/>
              </w:rPr>
              <w:t>fn:day-from-dateTime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5DD89ED" w14:textId="77777777" w:rsidR="00D23462" w:rsidRDefault="00D23462" w:rsidP="00852536">
            <w:pPr>
              <w:rPr>
                <w:rFonts w:cs="Arial"/>
                <w:sz w:val="24"/>
              </w:rPr>
            </w:pPr>
            <w:r>
              <w:rPr>
                <w:rFonts w:cs="Arial"/>
              </w:rPr>
              <w:t xml:space="preserve">Returns the day from an </w:t>
            </w:r>
            <w:r>
              <w:rPr>
                <w:rFonts w:eastAsia="MS Mincho"/>
              </w:rPr>
              <w:t>xs:dateTime</w:t>
            </w:r>
            <w:r>
              <w:rPr>
                <w:rFonts w:cs="Arial"/>
              </w:rPr>
              <w:t xml:space="preserve"> value as an xs:integer.</w:t>
            </w:r>
          </w:p>
        </w:tc>
      </w:tr>
      <w:tr w:rsidR="00D23462" w14:paraId="422AEB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746B94" w14:textId="77777777" w:rsidR="00D23462" w:rsidRDefault="00D23462" w:rsidP="00852536">
            <w:pPr>
              <w:rPr>
                <w:rFonts w:cs="Arial"/>
                <w:sz w:val="24"/>
              </w:rPr>
            </w:pPr>
            <w:r>
              <w:rPr>
                <w:rFonts w:eastAsia="MS Mincho"/>
              </w:rPr>
              <w:t>fn:hours-from-dateTime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3501463" w14:textId="77777777" w:rsidR="00D23462" w:rsidRDefault="00D23462" w:rsidP="00852536">
            <w:pPr>
              <w:rPr>
                <w:rFonts w:cs="Arial"/>
                <w:sz w:val="24"/>
              </w:rPr>
            </w:pPr>
            <w:r>
              <w:rPr>
                <w:rFonts w:cs="Arial"/>
              </w:rPr>
              <w:t xml:space="preserve">Returns the hours from an </w:t>
            </w:r>
            <w:r>
              <w:rPr>
                <w:rFonts w:eastAsia="MS Mincho"/>
              </w:rPr>
              <w:t>xs:dateTime</w:t>
            </w:r>
            <w:r>
              <w:rPr>
                <w:rFonts w:cs="Arial"/>
              </w:rPr>
              <w:t xml:space="preserve"> value as an xs:integer.</w:t>
            </w:r>
          </w:p>
        </w:tc>
      </w:tr>
      <w:tr w:rsidR="00D23462" w14:paraId="4BB2971A"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38A8683" w14:textId="77777777" w:rsidR="00D23462" w:rsidRDefault="00D23462" w:rsidP="00852536">
            <w:pPr>
              <w:rPr>
                <w:rFonts w:cs="Arial"/>
                <w:sz w:val="24"/>
              </w:rPr>
            </w:pPr>
            <w:r>
              <w:rPr>
                <w:rFonts w:eastAsia="MS Mincho"/>
              </w:rPr>
              <w:t>fn:minutes-from-dateTime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457144C" w14:textId="77777777" w:rsidR="00D23462" w:rsidRDefault="00D23462" w:rsidP="00852536">
            <w:pPr>
              <w:rPr>
                <w:rFonts w:cs="Arial"/>
                <w:sz w:val="24"/>
              </w:rPr>
            </w:pPr>
            <w:r>
              <w:rPr>
                <w:rFonts w:cs="Arial"/>
              </w:rPr>
              <w:t xml:space="preserve">Returns the minutes from an </w:t>
            </w:r>
            <w:r>
              <w:rPr>
                <w:rFonts w:eastAsia="MS Mincho"/>
              </w:rPr>
              <w:t>xs:dateTime</w:t>
            </w:r>
            <w:r>
              <w:rPr>
                <w:rFonts w:cs="Arial"/>
              </w:rPr>
              <w:t xml:space="preserve"> value as an xs:integer.</w:t>
            </w:r>
          </w:p>
        </w:tc>
      </w:tr>
      <w:tr w:rsidR="00D23462" w14:paraId="14BB257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5BA514" w14:textId="77777777" w:rsidR="00D23462" w:rsidRDefault="00D23462" w:rsidP="00852536">
            <w:pPr>
              <w:rPr>
                <w:rFonts w:cs="Arial"/>
                <w:sz w:val="24"/>
              </w:rPr>
            </w:pPr>
            <w:r>
              <w:rPr>
                <w:rFonts w:eastAsia="MS Mincho"/>
              </w:rPr>
              <w:t>fn:seconds-from-dateTime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FD8A191" w14:textId="77777777" w:rsidR="00D23462" w:rsidRDefault="00D23462" w:rsidP="00852536">
            <w:pPr>
              <w:rPr>
                <w:rFonts w:cs="Arial"/>
                <w:sz w:val="24"/>
              </w:rPr>
            </w:pPr>
            <w:r>
              <w:rPr>
                <w:rFonts w:cs="Arial"/>
              </w:rPr>
              <w:t xml:space="preserve">Returns the seconds from an </w:t>
            </w:r>
            <w:r>
              <w:rPr>
                <w:rFonts w:eastAsia="MS Mincho"/>
              </w:rPr>
              <w:t>xs:dateTime</w:t>
            </w:r>
            <w:r>
              <w:rPr>
                <w:rFonts w:cs="Arial"/>
              </w:rPr>
              <w:t xml:space="preserve"> value as an xs:decimal.</w:t>
            </w:r>
          </w:p>
        </w:tc>
      </w:tr>
      <w:tr w:rsidR="00D23462" w14:paraId="709B091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A986439" w14:textId="77777777" w:rsidR="00D23462" w:rsidRDefault="00D23462" w:rsidP="00852536">
            <w:pPr>
              <w:rPr>
                <w:rFonts w:cs="Arial"/>
                <w:sz w:val="24"/>
              </w:rPr>
            </w:pPr>
            <w:r>
              <w:rPr>
                <w:rFonts w:eastAsia="MS Mincho"/>
              </w:rPr>
              <w:t>fn:year-from-date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7349C86E" w14:textId="77777777" w:rsidR="00D23462" w:rsidRDefault="00D23462" w:rsidP="00852536">
            <w:pPr>
              <w:rPr>
                <w:rFonts w:cs="Arial"/>
                <w:sz w:val="24"/>
              </w:rPr>
            </w:pPr>
            <w:r>
              <w:rPr>
                <w:rFonts w:cs="Arial"/>
              </w:rPr>
              <w:t xml:space="preserve">Returns the year from an </w:t>
            </w:r>
            <w:r>
              <w:rPr>
                <w:rFonts w:eastAsia="MS Mincho"/>
              </w:rPr>
              <w:t>xs:date</w:t>
            </w:r>
            <w:r>
              <w:rPr>
                <w:rFonts w:cs="Arial"/>
              </w:rPr>
              <w:t xml:space="preserve"> value as an xs:integer.</w:t>
            </w:r>
          </w:p>
        </w:tc>
      </w:tr>
      <w:tr w:rsidR="00D23462" w14:paraId="3A065AE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6B97FC5" w14:textId="77777777" w:rsidR="00D23462" w:rsidRDefault="00D23462" w:rsidP="00852536">
            <w:pPr>
              <w:rPr>
                <w:rFonts w:cs="Arial"/>
                <w:sz w:val="24"/>
              </w:rPr>
            </w:pPr>
            <w:r>
              <w:rPr>
                <w:rFonts w:eastAsia="MS Mincho"/>
              </w:rPr>
              <w:t>fn:month-from-date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15676124" w14:textId="77777777" w:rsidR="00D23462" w:rsidRDefault="00D23462" w:rsidP="00852536">
            <w:pPr>
              <w:rPr>
                <w:rFonts w:cs="Arial"/>
                <w:sz w:val="24"/>
              </w:rPr>
            </w:pPr>
            <w:r>
              <w:rPr>
                <w:rFonts w:cs="Arial"/>
              </w:rPr>
              <w:t xml:space="preserve">Returns the month from an </w:t>
            </w:r>
            <w:r>
              <w:rPr>
                <w:rFonts w:eastAsia="MS Mincho"/>
              </w:rPr>
              <w:t>xs:date</w:t>
            </w:r>
            <w:r>
              <w:rPr>
                <w:rFonts w:cs="Arial"/>
              </w:rPr>
              <w:t xml:space="preserve"> value as an xs:integer.</w:t>
            </w:r>
          </w:p>
        </w:tc>
      </w:tr>
      <w:tr w:rsidR="00D23462" w14:paraId="015815C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0D91114" w14:textId="77777777" w:rsidR="00D23462" w:rsidRDefault="00D23462" w:rsidP="00852536">
            <w:pPr>
              <w:rPr>
                <w:rFonts w:cs="Arial"/>
                <w:sz w:val="24"/>
              </w:rPr>
            </w:pPr>
            <w:r>
              <w:rPr>
                <w:rFonts w:eastAsia="MS Mincho"/>
              </w:rPr>
              <w:t>fn:day-from-date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4270ED9A" w14:textId="77777777" w:rsidR="00D23462" w:rsidRDefault="00D23462" w:rsidP="00852536">
            <w:pPr>
              <w:rPr>
                <w:rFonts w:cs="Arial"/>
                <w:sz w:val="24"/>
              </w:rPr>
            </w:pPr>
            <w:r>
              <w:rPr>
                <w:rFonts w:cs="Arial"/>
              </w:rPr>
              <w:t xml:space="preserve">Returns the day from an </w:t>
            </w:r>
            <w:r>
              <w:rPr>
                <w:rFonts w:eastAsia="MS Mincho"/>
              </w:rPr>
              <w:t>xs:date</w:t>
            </w:r>
            <w:r>
              <w:rPr>
                <w:rFonts w:cs="Arial"/>
              </w:rPr>
              <w:t xml:space="preserve"> value as an xs:integer.</w:t>
            </w:r>
          </w:p>
        </w:tc>
      </w:tr>
      <w:tr w:rsidR="00D23462" w14:paraId="397C199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B4804D4" w14:textId="77777777" w:rsidR="00D23462" w:rsidRDefault="00D23462" w:rsidP="00852536">
            <w:pPr>
              <w:rPr>
                <w:rFonts w:cs="Arial"/>
                <w:sz w:val="24"/>
              </w:rPr>
            </w:pPr>
            <w:r>
              <w:rPr>
                <w:rStyle w:val="HTMLCode"/>
                <w:rFonts w:ascii="Arial" w:hAnsi="Arial" w:cs="Arial"/>
              </w:rPr>
              <w:t>fn:hours-from-time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04EDFFD4" w14:textId="77777777" w:rsidR="00D23462" w:rsidRDefault="00D23462" w:rsidP="00852536">
            <w:pPr>
              <w:rPr>
                <w:rFonts w:cs="Arial"/>
                <w:sz w:val="24"/>
              </w:rPr>
            </w:pPr>
            <w:r>
              <w:rPr>
                <w:rFonts w:cs="Arial"/>
              </w:rPr>
              <w:t xml:space="preserve">Returns the hours from an </w:t>
            </w:r>
            <w:r>
              <w:rPr>
                <w:rFonts w:eastAsia="MS Mincho"/>
              </w:rPr>
              <w:t>xs:time</w:t>
            </w:r>
            <w:r>
              <w:rPr>
                <w:rFonts w:cs="Arial"/>
              </w:rPr>
              <w:t xml:space="preserve"> value as an xs:integer.</w:t>
            </w:r>
          </w:p>
        </w:tc>
      </w:tr>
      <w:tr w:rsidR="00D23462" w14:paraId="67D5A7D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EE35BE" w14:textId="77777777" w:rsidR="00D23462" w:rsidRDefault="00D23462" w:rsidP="00852536">
            <w:pPr>
              <w:rPr>
                <w:rFonts w:cs="Arial"/>
                <w:sz w:val="24"/>
              </w:rPr>
            </w:pPr>
            <w:r>
              <w:rPr>
                <w:rStyle w:val="HTMLCode"/>
                <w:rFonts w:ascii="Arial" w:hAnsi="Arial" w:cs="Arial"/>
              </w:rPr>
              <w:t>fn:minutes-from-time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15909CA2" w14:textId="77777777" w:rsidR="00D23462" w:rsidRDefault="00D23462" w:rsidP="00852536">
            <w:pPr>
              <w:rPr>
                <w:rFonts w:cs="Arial"/>
                <w:sz w:val="24"/>
              </w:rPr>
            </w:pPr>
            <w:r>
              <w:rPr>
                <w:rFonts w:cs="Arial"/>
              </w:rPr>
              <w:t xml:space="preserve">Returns the minutes from an </w:t>
            </w:r>
            <w:r>
              <w:rPr>
                <w:rFonts w:eastAsia="MS Mincho"/>
              </w:rPr>
              <w:t>xs:time</w:t>
            </w:r>
            <w:r>
              <w:rPr>
                <w:rFonts w:cs="Arial"/>
              </w:rPr>
              <w:t xml:space="preserve"> value as an xs:integer.</w:t>
            </w:r>
          </w:p>
        </w:tc>
      </w:tr>
      <w:tr w:rsidR="00D23462" w14:paraId="107D5F4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94339B" w14:textId="77777777" w:rsidR="00D23462" w:rsidRDefault="00D23462" w:rsidP="00852536">
            <w:pPr>
              <w:rPr>
                <w:rFonts w:cs="Arial"/>
                <w:sz w:val="24"/>
              </w:rPr>
            </w:pPr>
            <w:r>
              <w:rPr>
                <w:rStyle w:val="HTMLCode"/>
                <w:rFonts w:ascii="Arial" w:hAnsi="Arial" w:cs="Arial"/>
              </w:rPr>
              <w:t>fn:seconds-from-time</w:t>
            </w:r>
            <w:r>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728C6EA3" w14:textId="77777777" w:rsidR="00D23462" w:rsidRDefault="00D23462" w:rsidP="00852536">
            <w:pPr>
              <w:rPr>
                <w:rFonts w:cs="Arial"/>
                <w:sz w:val="24"/>
              </w:rPr>
            </w:pPr>
            <w:r>
              <w:rPr>
                <w:rFonts w:cs="Arial"/>
              </w:rPr>
              <w:t xml:space="preserve">Returns the seconds from an </w:t>
            </w:r>
            <w:r>
              <w:rPr>
                <w:rFonts w:eastAsia="MS Mincho"/>
              </w:rPr>
              <w:t>xs:time</w:t>
            </w:r>
            <w:r>
              <w:rPr>
                <w:rFonts w:cs="Arial"/>
              </w:rPr>
              <w:t xml:space="preserve"> value as an xs:decimal.</w:t>
            </w:r>
          </w:p>
        </w:tc>
      </w:tr>
    </w:tbl>
    <w:p w14:paraId="34BDB8A8" w14:textId="68BA6B9F" w:rsidR="00D23462" w:rsidRDefault="00D23462" w:rsidP="00D23462">
      <w:pPr>
        <w:pStyle w:val="Caption"/>
      </w:pPr>
      <w:bookmarkStart w:id="12434" w:name="func-years-from-duration"/>
      <w:bookmarkEnd w:id="12434"/>
      <w:r>
        <w:t xml:space="preserve">Table </w:t>
      </w:r>
      <w:fldSimple w:instr=" SEQ Table \* ARABIC ">
        <w:r w:rsidR="008A37A6">
          <w:rPr>
            <w:noProof/>
          </w:rPr>
          <w:t>62</w:t>
        </w:r>
      </w:fldSimple>
      <w:r>
        <w:t xml:space="preserve"> Date and Time Functions</w:t>
      </w:r>
    </w:p>
    <w:p w14:paraId="6D61DAE6" w14:textId="77777777" w:rsidR="00D23462" w:rsidRDefault="00D23462" w:rsidP="00D23462">
      <w:pPr>
        <w:pStyle w:val="Heading4"/>
        <w:rPr>
          <w:rFonts w:eastAsia="Times New Roman"/>
        </w:rPr>
      </w:pPr>
      <w:r>
        <w:rPr>
          <w:rFonts w:eastAsia="Times New Roman"/>
        </w:rPr>
        <w:t>Node Sequence Test Functions</w:t>
      </w:r>
    </w:p>
    <w:p w14:paraId="5E178989" w14:textId="77777777" w:rsidR="00D23462" w:rsidRDefault="00D23462" w:rsidP="00D23462">
      <w:pPr>
        <w:rPr>
          <w:rFonts w:eastAsia="MS Mincho"/>
          <w:lang w:eastAsia="ja-JP" w:bidi="he-IL"/>
        </w:rPr>
      </w:pPr>
      <w:r>
        <w:rPr>
          <w:rFonts w:eastAsia="MS Mincho"/>
          <w:lang w:eastAsia="ja-JP" w:bidi="he-IL"/>
        </w:rPr>
        <w:t>The following functions are defined on sequences. (Note that DFDL v1.0 does not support sequences of length &gt; 1.)</w:t>
      </w:r>
    </w:p>
    <w:tbl>
      <w:tblPr>
        <w:tblStyle w:val="Table"/>
        <w:tblW w:w="5000" w:type="pct"/>
        <w:tblInd w:w="0" w:type="dxa"/>
        <w:tblLook w:val="04A0" w:firstRow="1" w:lastRow="0" w:firstColumn="1" w:lastColumn="0" w:noHBand="0" w:noVBand="1"/>
      </w:tblPr>
      <w:tblGrid>
        <w:gridCol w:w="2106"/>
        <w:gridCol w:w="6524"/>
      </w:tblGrid>
      <w:tr w:rsidR="00D23462" w14:paraId="1040CF18"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80440D5" w14:textId="77777777" w:rsidR="00D23462" w:rsidRDefault="00D23462" w:rsidP="00852536">
            <w:r>
              <w:t>Function</w:t>
            </w:r>
          </w:p>
        </w:tc>
        <w:tc>
          <w:tcPr>
            <w:tcW w:w="0" w:type="auto"/>
            <w:hideMark/>
          </w:tcPr>
          <w:p w14:paraId="66381314" w14:textId="77777777" w:rsidR="00D23462" w:rsidRDefault="00D23462" w:rsidP="00852536">
            <w:r>
              <w:t>Meaning</w:t>
            </w:r>
          </w:p>
        </w:tc>
      </w:tr>
      <w:tr w:rsidR="00D23462" w14:paraId="6B65BCA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155839E" w14:textId="77777777" w:rsidR="00D23462" w:rsidRDefault="00D23462" w:rsidP="00852536">
            <w:pPr>
              <w:rPr>
                <w:rFonts w:cs="Arial"/>
                <w:lang w:eastAsia="ja-JP" w:bidi="he-IL"/>
              </w:rPr>
            </w:pPr>
            <w:r>
              <w:rPr>
                <w:rFonts w:cs="Arial"/>
                <w:lang w:eastAsia="ja-JP" w:bidi="he-IL"/>
              </w:rPr>
              <w:t>fn:empty($arg?)</w:t>
            </w:r>
          </w:p>
        </w:tc>
        <w:tc>
          <w:tcPr>
            <w:tcW w:w="0" w:type="auto"/>
            <w:tcBorders>
              <w:top w:val="single" w:sz="4" w:space="0" w:color="auto"/>
              <w:left w:val="single" w:sz="4" w:space="0" w:color="auto"/>
              <w:bottom w:val="single" w:sz="4" w:space="0" w:color="auto"/>
              <w:right w:val="single" w:sz="4" w:space="0" w:color="auto"/>
            </w:tcBorders>
            <w:hideMark/>
          </w:tcPr>
          <w:p w14:paraId="68A70B34" w14:textId="71B01FF4"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empty.</w:t>
            </w:r>
          </w:p>
        </w:tc>
      </w:tr>
      <w:tr w:rsidR="00D23462" w14:paraId="587BB9A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904438A" w14:textId="77777777" w:rsidR="00D23462" w:rsidRDefault="00D23462" w:rsidP="00852536">
            <w:pPr>
              <w:rPr>
                <w:rFonts w:cs="Arial"/>
                <w:lang w:eastAsia="ja-JP" w:bidi="he-IL"/>
              </w:rPr>
            </w:pPr>
            <w:r>
              <w:rPr>
                <w:rFonts w:cs="Arial"/>
                <w:lang w:eastAsia="ja-JP" w:bidi="he-IL"/>
              </w:rPr>
              <w:t>fn:exists($arg?)</w:t>
            </w:r>
          </w:p>
        </w:tc>
        <w:tc>
          <w:tcPr>
            <w:tcW w:w="0" w:type="auto"/>
            <w:tcBorders>
              <w:top w:val="single" w:sz="4" w:space="0" w:color="auto"/>
              <w:left w:val="single" w:sz="4" w:space="0" w:color="auto"/>
              <w:bottom w:val="single" w:sz="4" w:space="0" w:color="auto"/>
              <w:right w:val="single" w:sz="4" w:space="0" w:color="auto"/>
            </w:tcBorders>
            <w:hideMark/>
          </w:tcPr>
          <w:p w14:paraId="739FE75C" w14:textId="3EF9C269" w:rsidR="00D23462" w:rsidRDefault="00D23462" w:rsidP="00852536">
            <w:pPr>
              <w:rPr>
                <w:lang w:eastAsia="ja-JP" w:bidi="he-IL"/>
              </w:rPr>
            </w:pPr>
            <w:r>
              <w:rPr>
                <w:lang w:eastAsia="ja-JP" w:bidi="he-IL"/>
              </w:rPr>
              <w:t xml:space="preserve">Indicates </w:t>
            </w:r>
            <w:r w:rsidR="001E3F57">
              <w:rPr>
                <w:lang w:eastAsia="ja-JP" w:bidi="he-IL"/>
              </w:rPr>
              <w:t>whether</w:t>
            </w:r>
            <w:r>
              <w:rPr>
                <w:lang w:eastAsia="ja-JP" w:bidi="he-IL"/>
              </w:rPr>
              <w:t xml:space="preserve"> the provided sequence is not empty.</w:t>
            </w:r>
          </w:p>
        </w:tc>
      </w:tr>
      <w:tr w:rsidR="00D23462" w14:paraId="4F1A941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1D8DC749" w14:textId="77777777" w:rsidR="00D23462" w:rsidRDefault="00D23462" w:rsidP="00852536">
            <w:pPr>
              <w:rPr>
                <w:rFonts w:cs="Arial"/>
                <w:lang w:eastAsia="ja-JP" w:bidi="he-IL"/>
              </w:rPr>
            </w:pPr>
            <w:r>
              <w:rPr>
                <w:rFonts w:cs="Arial"/>
                <w:lang w:eastAsia="ja-JP" w:bidi="he-IL"/>
              </w:rPr>
              <w:t>fn:exactly</w:t>
            </w:r>
            <w:r>
              <w:rPr>
                <w:rFonts w:cs="Arial"/>
                <w:lang w:eastAsia="ja-JP" w:bidi="he-IL"/>
              </w:rPr>
              <w:noBreakHyphen/>
              <w:t>one($arg?)</w:t>
            </w:r>
          </w:p>
        </w:tc>
        <w:tc>
          <w:tcPr>
            <w:tcW w:w="0" w:type="auto"/>
            <w:tcBorders>
              <w:top w:val="single" w:sz="4" w:space="0" w:color="auto"/>
              <w:left w:val="single" w:sz="4" w:space="0" w:color="auto"/>
              <w:bottom w:val="single" w:sz="4" w:space="0" w:color="auto"/>
              <w:right w:val="single" w:sz="4" w:space="0" w:color="auto"/>
            </w:tcBorders>
            <w:hideMark/>
          </w:tcPr>
          <w:p w14:paraId="6322F4EA" w14:textId="77777777" w:rsidR="00D23462" w:rsidRDefault="00D23462" w:rsidP="00852536">
            <w:pPr>
              <w:rPr>
                <w:lang w:eastAsia="ja-JP" w:bidi="he-IL"/>
              </w:rPr>
            </w:pPr>
            <w:r>
              <w:rPr>
                <w:rFonts w:cs="Arial"/>
              </w:rPr>
              <w:t>Returns the input sequence if it contains exactly one item. Raises an error otherwise</w:t>
            </w:r>
          </w:p>
        </w:tc>
      </w:tr>
      <w:tr w:rsidR="00D23462" w14:paraId="541720B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9B02373" w14:textId="77777777" w:rsidR="00D23462" w:rsidRDefault="00D23462" w:rsidP="00852536">
            <w:pPr>
              <w:rPr>
                <w:rFonts w:cs="Arial"/>
                <w:lang w:eastAsia="ja-JP" w:bidi="he-IL"/>
              </w:rPr>
            </w:pPr>
            <w:r>
              <w:rPr>
                <w:lang w:eastAsia="ja-JP" w:bidi="he-IL"/>
              </w:rPr>
              <w:t>fn:count($arg)</w:t>
            </w:r>
          </w:p>
        </w:tc>
        <w:tc>
          <w:tcPr>
            <w:tcW w:w="0" w:type="auto"/>
            <w:tcBorders>
              <w:top w:val="single" w:sz="4" w:space="0" w:color="auto"/>
              <w:left w:val="single" w:sz="4" w:space="0" w:color="auto"/>
              <w:bottom w:val="single" w:sz="4" w:space="0" w:color="auto"/>
              <w:right w:val="single" w:sz="4" w:space="0" w:color="auto"/>
            </w:tcBorders>
            <w:hideMark/>
          </w:tcPr>
          <w:p w14:paraId="054CDE9A" w14:textId="77777777" w:rsidR="00D23462" w:rsidRDefault="00D23462" w:rsidP="00852536">
            <w:r>
              <w:t xml:space="preserve">Returns the number of items in the value of </w:t>
            </w:r>
            <w:r>
              <w:rPr>
                <w:rStyle w:val="CodeCharacter"/>
                <w:rFonts w:cs="Times New Roman"/>
                <w:sz w:val="20"/>
              </w:rPr>
              <w:t>$arg</w:t>
            </w:r>
            <w:r>
              <w:t xml:space="preserve"> as an xs:integer.</w:t>
            </w:r>
          </w:p>
          <w:p w14:paraId="71047C08" w14:textId="77777777" w:rsidR="00D23462" w:rsidRDefault="00D23462" w:rsidP="00852536">
            <w:r>
              <w:t xml:space="preserve">Returns 0 if </w:t>
            </w:r>
            <w:r>
              <w:rPr>
                <w:rStyle w:val="CodeCharacter"/>
                <w:rFonts w:cs="Times New Roman"/>
                <w:sz w:val="20"/>
              </w:rPr>
              <w:t>$arg</w:t>
            </w:r>
            <w:r>
              <w:t xml:space="preserve"> is the empty sequence. </w:t>
            </w:r>
          </w:p>
        </w:tc>
      </w:tr>
    </w:tbl>
    <w:p w14:paraId="164DDB6E" w14:textId="44383263" w:rsidR="00D23462" w:rsidRDefault="00D23462" w:rsidP="00D23462">
      <w:pPr>
        <w:pStyle w:val="Caption"/>
      </w:pPr>
      <w:r>
        <w:t xml:space="preserve">Table </w:t>
      </w:r>
      <w:fldSimple w:instr=" SEQ Table \* ARABIC ">
        <w:r w:rsidR="008A37A6">
          <w:rPr>
            <w:noProof/>
          </w:rPr>
          <w:t>63</w:t>
        </w:r>
      </w:fldSimple>
      <w:r>
        <w:t xml:space="preserve"> Node Sequence Test Functions</w:t>
      </w:r>
    </w:p>
    <w:p w14:paraId="43E7B61F" w14:textId="77777777" w:rsidR="00D23462" w:rsidRDefault="00D23462" w:rsidP="00D23462">
      <w:pPr>
        <w:pStyle w:val="Heading4"/>
        <w:rPr>
          <w:rFonts w:eastAsia="Times New Roman"/>
        </w:rPr>
      </w:pPr>
      <w:r>
        <w:rPr>
          <w:rFonts w:eastAsia="Times New Roman"/>
        </w:rPr>
        <w:t>Node functions</w:t>
      </w:r>
    </w:p>
    <w:p w14:paraId="2B428EB7" w14:textId="77777777" w:rsidR="00D23462" w:rsidRDefault="00D23462" w:rsidP="00D23462">
      <w:pPr>
        <w:rPr>
          <w:rFonts w:eastAsia="MS Mincho"/>
          <w:lang w:eastAsia="ja-JP" w:bidi="he-IL"/>
        </w:rPr>
      </w:pPr>
      <w:r>
        <w:rPr>
          <w:rFonts w:eastAsia="MS Mincho"/>
          <w:lang w:eastAsia="ja-JP" w:bidi="he-IL"/>
        </w:rPr>
        <w:t>This section discusses functions and operators on nodes.</w:t>
      </w:r>
    </w:p>
    <w:tbl>
      <w:tblPr>
        <w:tblStyle w:val="Table"/>
        <w:tblW w:w="5000" w:type="pct"/>
        <w:tblInd w:w="0" w:type="dxa"/>
        <w:tblLook w:val="04A0" w:firstRow="1" w:lastRow="0" w:firstColumn="1" w:lastColumn="0" w:noHBand="0" w:noVBand="1"/>
      </w:tblPr>
      <w:tblGrid>
        <w:gridCol w:w="2295"/>
        <w:gridCol w:w="6335"/>
      </w:tblGrid>
      <w:tr w:rsidR="00D23462" w14:paraId="7468762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3369D8F3" w14:textId="77777777" w:rsidR="00D23462" w:rsidRDefault="00D23462" w:rsidP="00852536">
            <w:r>
              <w:t>Function</w:t>
            </w:r>
          </w:p>
        </w:tc>
        <w:tc>
          <w:tcPr>
            <w:tcW w:w="0" w:type="auto"/>
            <w:hideMark/>
          </w:tcPr>
          <w:p w14:paraId="7EB4AD47" w14:textId="77777777" w:rsidR="00D23462" w:rsidRDefault="00D23462" w:rsidP="00852536">
            <w:r>
              <w:t>Meaning</w:t>
            </w:r>
          </w:p>
        </w:tc>
      </w:tr>
      <w:tr w:rsidR="00D23462" w14:paraId="4E66CF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68A8013" w14:textId="77777777" w:rsidR="00D23462" w:rsidRDefault="00D23462" w:rsidP="00852536">
            <w:pPr>
              <w:rPr>
                <w:lang w:eastAsia="ja-JP" w:bidi="he-IL"/>
              </w:rPr>
            </w:pPr>
            <w:r>
              <w:rPr>
                <w:lang w:eastAsia="ja-JP" w:bidi="he-IL"/>
              </w:rPr>
              <w:t>fn:local-name()</w:t>
            </w:r>
          </w:p>
          <w:p w14:paraId="6A60501C" w14:textId="77777777" w:rsidR="00D23462" w:rsidRDefault="00D23462" w:rsidP="00852536">
            <w:pPr>
              <w:rPr>
                <w:lang w:eastAsia="ja-JP" w:bidi="he-IL"/>
              </w:rPr>
            </w:pPr>
            <w:r>
              <w:rPr>
                <w:lang w:eastAsia="ja-JP" w:bidi="he-IL"/>
              </w:rPr>
              <w:t>fn:local</w:t>
            </w:r>
            <w:r>
              <w:rPr>
                <w:lang w:eastAsia="ja-JP" w:bidi="he-IL"/>
              </w:rPr>
              <w:noBreakHyphen/>
              <w:t>name($arg)</w:t>
            </w:r>
          </w:p>
        </w:tc>
        <w:tc>
          <w:tcPr>
            <w:tcW w:w="0" w:type="auto"/>
            <w:tcBorders>
              <w:top w:val="single" w:sz="4" w:space="0" w:color="auto"/>
              <w:left w:val="single" w:sz="4" w:space="0" w:color="auto"/>
              <w:bottom w:val="single" w:sz="4" w:space="0" w:color="auto"/>
              <w:right w:val="single" w:sz="4" w:space="0" w:color="auto"/>
            </w:tcBorders>
            <w:hideMark/>
          </w:tcPr>
          <w:p w14:paraId="0BEE4201" w14:textId="77777777" w:rsidR="00D23462" w:rsidRDefault="00D23462" w:rsidP="00852536">
            <w:pPr>
              <w:rPr>
                <w:lang w:eastAsia="ja-JP" w:bidi="he-IL"/>
              </w:rPr>
            </w:pPr>
            <w:r>
              <w:rPr>
                <w:lang w:eastAsia="ja-JP" w:bidi="he-IL"/>
              </w:rPr>
              <w:t>Returns the local name of the context node or the specified node as an xs:string.</w:t>
            </w:r>
          </w:p>
        </w:tc>
      </w:tr>
      <w:tr w:rsidR="00D23462" w14:paraId="74EE995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92778CB" w14:textId="77777777" w:rsidR="00D23462" w:rsidRDefault="00D23462" w:rsidP="00852536">
            <w:pPr>
              <w:rPr>
                <w:lang w:eastAsia="ja-JP" w:bidi="he-IL"/>
              </w:rPr>
            </w:pPr>
            <w:r>
              <w:rPr>
                <w:lang w:eastAsia="ja-JP" w:bidi="he-IL"/>
              </w:rPr>
              <w:t>fn:namespace-uri()</w:t>
            </w:r>
          </w:p>
          <w:p w14:paraId="5A51F676" w14:textId="77777777" w:rsidR="00D23462" w:rsidRDefault="00D23462" w:rsidP="00852536">
            <w:pPr>
              <w:rPr>
                <w:lang w:eastAsia="ja-JP" w:bidi="he-IL"/>
              </w:rPr>
            </w:pPr>
            <w:r>
              <w:rPr>
                <w:lang w:eastAsia="ja-JP" w:bidi="he-IL"/>
              </w:rPr>
              <w:t>fn:namespace</w:t>
            </w:r>
            <w:r>
              <w:rPr>
                <w:lang w:eastAsia="ja-JP" w:bidi="he-IL"/>
              </w:rPr>
              <w:noBreakHyphen/>
              <w:t>uri($arg)</w:t>
            </w:r>
          </w:p>
        </w:tc>
        <w:tc>
          <w:tcPr>
            <w:tcW w:w="0" w:type="auto"/>
            <w:tcBorders>
              <w:top w:val="single" w:sz="4" w:space="0" w:color="auto"/>
              <w:left w:val="single" w:sz="4" w:space="0" w:color="auto"/>
              <w:bottom w:val="single" w:sz="4" w:space="0" w:color="auto"/>
              <w:right w:val="single" w:sz="4" w:space="0" w:color="auto"/>
            </w:tcBorders>
            <w:hideMark/>
          </w:tcPr>
          <w:p w14:paraId="1568EA3B" w14:textId="77777777" w:rsidR="00D23462" w:rsidRDefault="00D23462" w:rsidP="00852536">
            <w:pPr>
              <w:rPr>
                <w:lang w:eastAsia="ja-JP" w:bidi="he-IL"/>
              </w:rPr>
            </w:pPr>
            <w:r>
              <w:rPr>
                <w:lang w:eastAsia="ja-JP" w:bidi="he-IL"/>
              </w:rPr>
              <w:t>Returns the namespace URI as an xs:string for the argument node or the context node if the argument is omitted. Returns empty string if the argument/context node is in no namespace.</w:t>
            </w:r>
          </w:p>
        </w:tc>
      </w:tr>
    </w:tbl>
    <w:p w14:paraId="007DC2DA" w14:textId="02B75AE5" w:rsidR="00D23462" w:rsidRDefault="00D23462" w:rsidP="00D23462">
      <w:pPr>
        <w:pStyle w:val="Caption"/>
      </w:pPr>
      <w:r>
        <w:t xml:space="preserve">Table </w:t>
      </w:r>
      <w:fldSimple w:instr=" SEQ Table \* ARABIC ">
        <w:r w:rsidR="008A37A6">
          <w:rPr>
            <w:noProof/>
          </w:rPr>
          <w:t>64</w:t>
        </w:r>
      </w:fldSimple>
      <w:r>
        <w:t xml:space="preserve"> Node functions</w:t>
      </w:r>
    </w:p>
    <w:p w14:paraId="73A8DEAA" w14:textId="77777777" w:rsidR="00D23462" w:rsidRDefault="00D23462" w:rsidP="00D23462">
      <w:pPr>
        <w:pStyle w:val="Heading4"/>
        <w:rPr>
          <w:rFonts w:eastAsia="Times New Roman"/>
        </w:rPr>
      </w:pPr>
      <w:r>
        <w:rPr>
          <w:rFonts w:eastAsia="Times New Roman"/>
        </w:rPr>
        <w:t>Nillable Element Functions</w:t>
      </w:r>
    </w:p>
    <w:p w14:paraId="307305D0" w14:textId="77777777" w:rsidR="00D23462" w:rsidRDefault="00D23462" w:rsidP="00D23462">
      <w:pPr>
        <w:rPr>
          <w:rFonts w:eastAsia="MS Mincho"/>
          <w:lang w:eastAsia="ja-JP" w:bidi="he-IL"/>
        </w:rPr>
      </w:pPr>
      <w:r>
        <w:rPr>
          <w:rFonts w:eastAsia="MS Mincho"/>
          <w:lang w:eastAsia="ja-JP" w:bidi="he-IL"/>
        </w:rPr>
        <w:t>This section discusses functions related to nillable elements.</w:t>
      </w:r>
    </w:p>
    <w:tbl>
      <w:tblPr>
        <w:tblStyle w:val="Table"/>
        <w:tblW w:w="5000" w:type="pct"/>
        <w:tblInd w:w="0" w:type="dxa"/>
        <w:tblLook w:val="04A0" w:firstRow="1" w:lastRow="0" w:firstColumn="1" w:lastColumn="0" w:noHBand="0" w:noVBand="1"/>
      </w:tblPr>
      <w:tblGrid>
        <w:gridCol w:w="1551"/>
        <w:gridCol w:w="7079"/>
      </w:tblGrid>
      <w:tr w:rsidR="00D23462" w14:paraId="707967C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47B2CAB6" w14:textId="77777777" w:rsidR="00D23462" w:rsidRDefault="00D23462" w:rsidP="00852536">
            <w:r>
              <w:t>Function</w:t>
            </w:r>
          </w:p>
        </w:tc>
        <w:tc>
          <w:tcPr>
            <w:tcW w:w="0" w:type="auto"/>
            <w:hideMark/>
          </w:tcPr>
          <w:p w14:paraId="31179344" w14:textId="77777777" w:rsidR="00D23462" w:rsidRDefault="00D23462" w:rsidP="00852536">
            <w:r>
              <w:t>Meaning</w:t>
            </w:r>
          </w:p>
        </w:tc>
      </w:tr>
      <w:tr w:rsidR="00D23462" w14:paraId="5611510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C9003FA" w14:textId="77777777" w:rsidR="00D23462" w:rsidRDefault="00D23462" w:rsidP="00852536">
            <w:pPr>
              <w:rPr>
                <w:lang w:val="de-DE" w:eastAsia="ja-JP" w:bidi="he-IL"/>
              </w:rPr>
            </w:pPr>
            <w:r>
              <w:rPr>
                <w:lang w:val="de-DE" w:eastAsia="ja-JP" w:bidi="he-IL"/>
              </w:rPr>
              <w:t>fn:nilled($arg?)</w:t>
            </w:r>
          </w:p>
        </w:tc>
        <w:tc>
          <w:tcPr>
            <w:tcW w:w="0" w:type="auto"/>
            <w:tcBorders>
              <w:top w:val="single" w:sz="4" w:space="0" w:color="auto"/>
              <w:left w:val="single" w:sz="4" w:space="0" w:color="auto"/>
              <w:bottom w:val="single" w:sz="4" w:space="0" w:color="auto"/>
              <w:right w:val="single" w:sz="4" w:space="0" w:color="auto"/>
            </w:tcBorders>
            <w:hideMark/>
          </w:tcPr>
          <w:p w14:paraId="3BF58C3A" w14:textId="77777777" w:rsidR="00D23462" w:rsidRDefault="00D23462" w:rsidP="00852536">
            <w:pPr>
              <w:rPr>
                <w:lang w:eastAsia="ja-JP" w:bidi="he-IL"/>
              </w:rPr>
            </w:pPr>
            <w:r>
              <w:t xml:space="preserve">Returns an </w:t>
            </w:r>
            <w:r>
              <w:rPr>
                <w:rFonts w:ascii="Courier New" w:hAnsi="Courier New" w:cs="Courier New"/>
              </w:rPr>
              <w:t>xs:boolean</w:t>
            </w:r>
            <w:r>
              <w:t xml:space="preserve"> true when the argument node Infoset member </w:t>
            </w:r>
            <w:r>
              <w:rPr>
                <w:b/>
              </w:rPr>
              <w:t>[nilled] is</w:t>
            </w:r>
            <w:r>
              <w:t xml:space="preserve"> true and false when </w:t>
            </w:r>
            <w:r>
              <w:rPr>
                <w:b/>
              </w:rPr>
              <w:t xml:space="preserve">[nilled] </w:t>
            </w:r>
            <w:r>
              <w:t xml:space="preserve">is false. If the argument is not an element node, returns the empty sequence. If the argument is the empty sequence, returns the empty sequence. If the argument is an element node and </w:t>
            </w:r>
            <w:r>
              <w:rPr>
                <w:b/>
              </w:rPr>
              <w:t>[nilled]</w:t>
            </w:r>
            <w:r>
              <w:t xml:space="preserve"> has no value returns the empty sequence.</w:t>
            </w:r>
          </w:p>
        </w:tc>
      </w:tr>
    </w:tbl>
    <w:p w14:paraId="715E7014" w14:textId="475A3596" w:rsidR="00D23462" w:rsidRDefault="00D23462" w:rsidP="00D23462">
      <w:pPr>
        <w:pStyle w:val="Caption"/>
      </w:pPr>
      <w:r>
        <w:t xml:space="preserve">Table </w:t>
      </w:r>
      <w:fldSimple w:instr=" SEQ Table \* ARABIC ">
        <w:r w:rsidR="008A37A6">
          <w:rPr>
            <w:noProof/>
          </w:rPr>
          <w:t>65</w:t>
        </w:r>
      </w:fldSimple>
      <w:r>
        <w:t xml:space="preserve"> Nillable Element Functions</w:t>
      </w:r>
    </w:p>
    <w:p w14:paraId="4EFE96BE" w14:textId="77777777" w:rsidR="00D23462" w:rsidRDefault="00D23462" w:rsidP="00BC2419">
      <w:pPr>
        <w:pStyle w:val="Heading3"/>
        <w:rPr>
          <w:rFonts w:eastAsia="Times New Roman"/>
        </w:rPr>
      </w:pPr>
      <w:bookmarkStart w:id="12435" w:name="_Toc322911772"/>
      <w:bookmarkStart w:id="12436" w:name="_Toc322912311"/>
      <w:bookmarkStart w:id="12437" w:name="_Toc329093171"/>
      <w:bookmarkStart w:id="12438" w:name="_Toc332701684"/>
      <w:bookmarkStart w:id="12439" w:name="_Toc332701988"/>
      <w:bookmarkStart w:id="12440" w:name="_Toc332711786"/>
      <w:bookmarkStart w:id="12441" w:name="_Toc332712088"/>
      <w:bookmarkStart w:id="12442" w:name="_Toc332712389"/>
      <w:bookmarkStart w:id="12443" w:name="_Toc332724305"/>
      <w:bookmarkStart w:id="12444" w:name="_Toc332724605"/>
      <w:bookmarkStart w:id="12445" w:name="_Toc341102901"/>
      <w:bookmarkStart w:id="12446" w:name="_Toc347241637"/>
      <w:bookmarkStart w:id="12447" w:name="_Toc347744829"/>
      <w:bookmarkStart w:id="12448" w:name="_Toc348984612"/>
      <w:bookmarkStart w:id="12449" w:name="_Toc348984917"/>
      <w:bookmarkStart w:id="12450" w:name="_Toc349038081"/>
      <w:bookmarkStart w:id="12451" w:name="_Toc349038383"/>
      <w:bookmarkStart w:id="12452" w:name="_Toc349042874"/>
      <w:bookmarkStart w:id="12453" w:name="_Toc351912996"/>
      <w:bookmarkStart w:id="12454" w:name="_Toc351915017"/>
      <w:bookmarkStart w:id="12455" w:name="_Toc351915483"/>
      <w:bookmarkStart w:id="12456" w:name="_Toc361231581"/>
      <w:bookmarkStart w:id="12457" w:name="_Toc361232107"/>
      <w:bookmarkStart w:id="12458" w:name="_Toc362445405"/>
      <w:bookmarkStart w:id="12459" w:name="_Toc363909372"/>
      <w:bookmarkStart w:id="12460" w:name="_Toc364463798"/>
      <w:bookmarkStart w:id="12461" w:name="_Toc366078402"/>
      <w:bookmarkStart w:id="12462" w:name="_Toc366079017"/>
      <w:bookmarkStart w:id="12463" w:name="_Toc366080002"/>
      <w:bookmarkStart w:id="12464" w:name="_Toc366080614"/>
      <w:bookmarkStart w:id="12465" w:name="_Toc366081223"/>
      <w:bookmarkStart w:id="12466" w:name="_Toc366505563"/>
      <w:bookmarkStart w:id="12467" w:name="_Toc366508932"/>
      <w:bookmarkStart w:id="12468" w:name="_Toc366513433"/>
      <w:bookmarkStart w:id="12469" w:name="_Toc366574622"/>
      <w:bookmarkStart w:id="12470" w:name="_Toc366578415"/>
      <w:bookmarkStart w:id="12471" w:name="_Toc366579009"/>
      <w:bookmarkStart w:id="12472" w:name="_Toc366579601"/>
      <w:bookmarkStart w:id="12473" w:name="_Toc366580192"/>
      <w:bookmarkStart w:id="12474" w:name="_Toc366580784"/>
      <w:bookmarkStart w:id="12475" w:name="_Toc366581375"/>
      <w:bookmarkStart w:id="12476" w:name="_Toc366581967"/>
      <w:bookmarkStart w:id="12477" w:name="_Toc322911773"/>
      <w:bookmarkStart w:id="12478" w:name="_Toc322912312"/>
      <w:bookmarkStart w:id="12479" w:name="_Toc329093172"/>
      <w:bookmarkStart w:id="12480" w:name="_Toc332701685"/>
      <w:bookmarkStart w:id="12481" w:name="_Toc332701989"/>
      <w:bookmarkStart w:id="12482" w:name="_Toc332711787"/>
      <w:bookmarkStart w:id="12483" w:name="_Toc332712089"/>
      <w:bookmarkStart w:id="12484" w:name="_Toc332712390"/>
      <w:bookmarkStart w:id="12485" w:name="_Toc332724306"/>
      <w:bookmarkStart w:id="12486" w:name="_Toc332724606"/>
      <w:bookmarkStart w:id="12487" w:name="_Toc341102902"/>
      <w:bookmarkStart w:id="12488" w:name="_Toc347241638"/>
      <w:bookmarkStart w:id="12489" w:name="_Toc347744830"/>
      <w:bookmarkStart w:id="12490" w:name="_Toc348984613"/>
      <w:bookmarkStart w:id="12491" w:name="_Toc348984918"/>
      <w:bookmarkStart w:id="12492" w:name="_Toc349038082"/>
      <w:bookmarkStart w:id="12493" w:name="_Toc349038384"/>
      <w:bookmarkStart w:id="12494" w:name="_Toc349042875"/>
      <w:bookmarkStart w:id="12495" w:name="_Toc351912997"/>
      <w:bookmarkStart w:id="12496" w:name="_Toc351915018"/>
      <w:bookmarkStart w:id="12497" w:name="_Toc351915484"/>
      <w:bookmarkStart w:id="12498" w:name="_Toc361231582"/>
      <w:bookmarkStart w:id="12499" w:name="_Toc361232108"/>
      <w:bookmarkStart w:id="12500" w:name="_Toc362445406"/>
      <w:bookmarkStart w:id="12501" w:name="_Toc363909373"/>
      <w:bookmarkStart w:id="12502" w:name="_Toc364463799"/>
      <w:bookmarkStart w:id="12503" w:name="_Toc366078403"/>
      <w:bookmarkStart w:id="12504" w:name="_Toc366079018"/>
      <w:bookmarkStart w:id="12505" w:name="_Toc366080003"/>
      <w:bookmarkStart w:id="12506" w:name="_Toc366080615"/>
      <w:bookmarkStart w:id="12507" w:name="_Toc366081224"/>
      <w:bookmarkStart w:id="12508" w:name="_Toc366505564"/>
      <w:bookmarkStart w:id="12509" w:name="_Toc366508933"/>
      <w:bookmarkStart w:id="12510" w:name="_Toc366513434"/>
      <w:bookmarkStart w:id="12511" w:name="_Toc366574623"/>
      <w:bookmarkStart w:id="12512" w:name="_Toc366578416"/>
      <w:bookmarkStart w:id="12513" w:name="_Toc366579010"/>
      <w:bookmarkStart w:id="12514" w:name="_Toc366579602"/>
      <w:bookmarkStart w:id="12515" w:name="_Toc366580193"/>
      <w:bookmarkStart w:id="12516" w:name="_Toc366580785"/>
      <w:bookmarkStart w:id="12517" w:name="_Toc366581376"/>
      <w:bookmarkStart w:id="12518" w:name="_Toc366581968"/>
      <w:bookmarkStart w:id="12519" w:name="_Toc199516277"/>
      <w:bookmarkStart w:id="12520" w:name="_Toc194983953"/>
      <w:bookmarkStart w:id="12521" w:name="_Toc243112806"/>
      <w:bookmarkStart w:id="12522" w:name="_Toc349042876"/>
      <w:bookmarkStart w:id="12523" w:name="_Ref361327371"/>
      <w:bookmarkStart w:id="12524" w:name="_Ref361327380"/>
      <w:bookmarkStart w:id="12525" w:name="_Ref365110948"/>
      <w:bookmarkStart w:id="12526" w:name="_Ref365110951"/>
      <w:bookmarkStart w:id="12527" w:name="_Ref53069075"/>
      <w:bookmarkStart w:id="12528" w:name="_Toc53134176"/>
      <w:bookmarkEnd w:id="12435"/>
      <w:bookmarkEnd w:id="12436"/>
      <w:bookmarkEnd w:id="12437"/>
      <w:bookmarkEnd w:id="12438"/>
      <w:bookmarkEnd w:id="12439"/>
      <w:bookmarkEnd w:id="12440"/>
      <w:bookmarkEnd w:id="12441"/>
      <w:bookmarkEnd w:id="12442"/>
      <w:bookmarkEnd w:id="12443"/>
      <w:bookmarkEnd w:id="12444"/>
      <w:bookmarkEnd w:id="12445"/>
      <w:bookmarkEnd w:id="12446"/>
      <w:bookmarkEnd w:id="12447"/>
      <w:bookmarkEnd w:id="12448"/>
      <w:bookmarkEnd w:id="12449"/>
      <w:bookmarkEnd w:id="12450"/>
      <w:bookmarkEnd w:id="12451"/>
      <w:bookmarkEnd w:id="12452"/>
      <w:bookmarkEnd w:id="12453"/>
      <w:bookmarkEnd w:id="12454"/>
      <w:bookmarkEnd w:id="12455"/>
      <w:bookmarkEnd w:id="12456"/>
      <w:bookmarkEnd w:id="12457"/>
      <w:bookmarkEnd w:id="12458"/>
      <w:bookmarkEnd w:id="12459"/>
      <w:bookmarkEnd w:id="12460"/>
      <w:bookmarkEnd w:id="12461"/>
      <w:bookmarkEnd w:id="12462"/>
      <w:bookmarkEnd w:id="12463"/>
      <w:bookmarkEnd w:id="12464"/>
      <w:bookmarkEnd w:id="12465"/>
      <w:bookmarkEnd w:id="12466"/>
      <w:bookmarkEnd w:id="12467"/>
      <w:bookmarkEnd w:id="12468"/>
      <w:bookmarkEnd w:id="12469"/>
      <w:bookmarkEnd w:id="12470"/>
      <w:bookmarkEnd w:id="12471"/>
      <w:bookmarkEnd w:id="12472"/>
      <w:bookmarkEnd w:id="12473"/>
      <w:bookmarkEnd w:id="12474"/>
      <w:bookmarkEnd w:id="12475"/>
      <w:bookmarkEnd w:id="12476"/>
      <w:bookmarkEnd w:id="12477"/>
      <w:bookmarkEnd w:id="12478"/>
      <w:bookmarkEnd w:id="12479"/>
      <w:bookmarkEnd w:id="12480"/>
      <w:bookmarkEnd w:id="12481"/>
      <w:bookmarkEnd w:id="12482"/>
      <w:bookmarkEnd w:id="12483"/>
      <w:bookmarkEnd w:id="12484"/>
      <w:bookmarkEnd w:id="12485"/>
      <w:bookmarkEnd w:id="12486"/>
      <w:bookmarkEnd w:id="12487"/>
      <w:bookmarkEnd w:id="12488"/>
      <w:bookmarkEnd w:id="12489"/>
      <w:bookmarkEnd w:id="12490"/>
      <w:bookmarkEnd w:id="12491"/>
      <w:bookmarkEnd w:id="12492"/>
      <w:bookmarkEnd w:id="12493"/>
      <w:bookmarkEnd w:id="12494"/>
      <w:bookmarkEnd w:id="12495"/>
      <w:bookmarkEnd w:id="12496"/>
      <w:bookmarkEnd w:id="12497"/>
      <w:bookmarkEnd w:id="12498"/>
      <w:bookmarkEnd w:id="12499"/>
      <w:bookmarkEnd w:id="12500"/>
      <w:bookmarkEnd w:id="12501"/>
      <w:bookmarkEnd w:id="12502"/>
      <w:bookmarkEnd w:id="12503"/>
      <w:bookmarkEnd w:id="12504"/>
      <w:bookmarkEnd w:id="12505"/>
      <w:bookmarkEnd w:id="12506"/>
      <w:bookmarkEnd w:id="12507"/>
      <w:bookmarkEnd w:id="12508"/>
      <w:bookmarkEnd w:id="12509"/>
      <w:bookmarkEnd w:id="12510"/>
      <w:bookmarkEnd w:id="12511"/>
      <w:bookmarkEnd w:id="12512"/>
      <w:bookmarkEnd w:id="12513"/>
      <w:bookmarkEnd w:id="12514"/>
      <w:bookmarkEnd w:id="12515"/>
      <w:bookmarkEnd w:id="12516"/>
      <w:bookmarkEnd w:id="12517"/>
      <w:bookmarkEnd w:id="12518"/>
      <w:r>
        <w:rPr>
          <w:rFonts w:eastAsia="Times New Roman"/>
        </w:rPr>
        <w:t>DFDL Functions</w:t>
      </w:r>
      <w:bookmarkEnd w:id="12519"/>
      <w:bookmarkEnd w:id="12520"/>
      <w:bookmarkEnd w:id="12521"/>
      <w:bookmarkEnd w:id="12522"/>
      <w:bookmarkEnd w:id="12523"/>
      <w:bookmarkEnd w:id="12524"/>
      <w:bookmarkEnd w:id="12525"/>
      <w:bookmarkEnd w:id="12526"/>
      <w:bookmarkEnd w:id="12527"/>
      <w:bookmarkEnd w:id="12528"/>
    </w:p>
    <w:tbl>
      <w:tblPr>
        <w:tblStyle w:val="Table"/>
        <w:tblW w:w="5000" w:type="pct"/>
        <w:tblInd w:w="0" w:type="dxa"/>
        <w:tblLook w:val="04A0" w:firstRow="1" w:lastRow="0" w:firstColumn="1" w:lastColumn="0" w:noHBand="0" w:noVBand="1"/>
      </w:tblPr>
      <w:tblGrid>
        <w:gridCol w:w="3835"/>
        <w:gridCol w:w="4795"/>
      </w:tblGrid>
      <w:tr w:rsidR="00D23462" w14:paraId="480B6FE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7E9CB05" w14:textId="77777777" w:rsidR="00D23462" w:rsidRDefault="00D23462" w:rsidP="00852536">
            <w:r>
              <w:t>Function</w:t>
            </w:r>
          </w:p>
        </w:tc>
        <w:tc>
          <w:tcPr>
            <w:tcW w:w="0" w:type="auto"/>
            <w:hideMark/>
          </w:tcPr>
          <w:p w14:paraId="7F1E4A0A" w14:textId="77777777" w:rsidR="00D23462" w:rsidRDefault="00D23462" w:rsidP="00852536">
            <w:r>
              <w:t>Meaning</w:t>
            </w:r>
          </w:p>
        </w:tc>
      </w:tr>
      <w:tr w:rsidR="00D23462" w14:paraId="1D2C81C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9D1882C" w14:textId="77777777" w:rsidR="00D23462" w:rsidRDefault="00D23462" w:rsidP="00852536">
            <w:pPr>
              <w:rPr>
                <w:lang w:eastAsia="ja-JP" w:bidi="he-IL"/>
              </w:rPr>
            </w:pPr>
            <w:r>
              <w:rPr>
                <w:lang w:eastAsia="ja-JP" w:bidi="he-IL"/>
              </w:rPr>
              <w:t>dfdl:contentLength($node, $lengthUnits)</w:t>
            </w:r>
          </w:p>
        </w:tc>
        <w:tc>
          <w:tcPr>
            <w:tcW w:w="0" w:type="auto"/>
            <w:tcBorders>
              <w:top w:val="single" w:sz="4" w:space="0" w:color="auto"/>
              <w:left w:val="single" w:sz="4" w:space="0" w:color="auto"/>
              <w:bottom w:val="single" w:sz="4" w:space="0" w:color="auto"/>
              <w:right w:val="single" w:sz="4" w:space="0" w:color="auto"/>
            </w:tcBorders>
            <w:hideMark/>
          </w:tcPr>
          <w:p w14:paraId="7661FF36" w14:textId="2ECD9669" w:rsidR="00D23462" w:rsidRDefault="00D23462" w:rsidP="00852536">
            <w:pPr>
              <w:rPr>
                <w:lang w:eastAsia="ja-JP" w:bidi="he-IL"/>
              </w:rPr>
            </w:pPr>
            <w:r>
              <w:rPr>
                <w:lang w:eastAsia="ja-JP" w:bidi="he-IL"/>
              </w:rPr>
              <w:t xml:space="preserve">Returns the length of the supplied node's SimpleContent region for elements of simple type, or ComplexContent region for elements of complex type. These regions are defined in </w:t>
            </w:r>
            <w:r w:rsidR="00D36F04">
              <w:rPr>
                <w:rFonts w:cs="Arial"/>
              </w:rPr>
              <w:t xml:space="preserve">Section </w:t>
            </w:r>
            <w:r w:rsidR="00D36F04" w:rsidRPr="00065302">
              <w:rPr>
                <w:rStyle w:val="Hyperlink"/>
              </w:rPr>
              <w:fldChar w:fldCharType="begin"/>
            </w:r>
            <w:r w:rsidR="00D36F04" w:rsidRPr="00065302">
              <w:rPr>
                <w:rStyle w:val="Hyperlink"/>
              </w:rPr>
              <w:instrText xml:space="preserve"> REF _Ref39164191 \r \h </w:instrText>
            </w:r>
            <w:r w:rsidR="00D36F04" w:rsidRPr="00065302">
              <w:rPr>
                <w:rStyle w:val="Hyperlink"/>
              </w:rPr>
            </w:r>
            <w:r w:rsidR="00D36F04" w:rsidRPr="00065302">
              <w:rPr>
                <w:rStyle w:val="Hyperlink"/>
              </w:rPr>
              <w:fldChar w:fldCharType="separate"/>
            </w:r>
            <w:ins w:id="12529" w:author="Mike Beckerle" w:date="2020-10-09T10:19:00Z">
              <w:r w:rsidR="008A37A6">
                <w:rPr>
                  <w:rStyle w:val="Hyperlink"/>
                </w:rPr>
                <w:t>9.2</w:t>
              </w:r>
            </w:ins>
            <w:del w:id="12530" w:author="Mike Beckerle" w:date="2020-10-09T10:19:00Z">
              <w:r w:rsidR="00404DC4" w:rsidRPr="00065302" w:rsidDel="008A37A6">
                <w:rPr>
                  <w:rStyle w:val="Hyperlink"/>
                </w:rPr>
                <w:delText>9.3</w:delText>
              </w:r>
            </w:del>
            <w:r w:rsidR="00D36F04" w:rsidRPr="00065302">
              <w:rPr>
                <w:rStyle w:val="Hyperlink"/>
              </w:rPr>
              <w:fldChar w:fldCharType="end"/>
            </w:r>
            <w:r w:rsidR="00D36F04">
              <w:t xml:space="preserve"> </w:t>
            </w:r>
            <w:r w:rsidR="00D36F04" w:rsidRPr="00065302">
              <w:rPr>
                <w:rStyle w:val="Hyperlink"/>
              </w:rPr>
              <w:fldChar w:fldCharType="begin"/>
            </w:r>
            <w:r w:rsidR="00D36F04" w:rsidRPr="00065302">
              <w:rPr>
                <w:rStyle w:val="Hyperlink"/>
              </w:rPr>
              <w:instrText xml:space="preserve"> REF _Ref39164191 \h </w:instrText>
            </w:r>
            <w:r w:rsidR="00D36F04" w:rsidRPr="00065302">
              <w:rPr>
                <w:rStyle w:val="Hyperlink"/>
              </w:rPr>
            </w:r>
            <w:r w:rsidR="00D36F04" w:rsidRPr="00065302">
              <w:rPr>
                <w:rStyle w:val="Hyperlink"/>
              </w:rPr>
              <w:fldChar w:fldCharType="separate"/>
            </w:r>
            <w:ins w:id="12531" w:author="Mike Beckerle" w:date="2020-10-09T10:19:00Z">
              <w:r w:rsidR="008A37A6">
                <w:t>DFDL Data Syntax Grammar</w:t>
              </w:r>
            </w:ins>
            <w:del w:id="12532" w:author="Mike Beckerle" w:date="2020-10-09T10:19:00Z">
              <w:r w:rsidR="00404DC4" w:rsidRPr="00065302" w:rsidDel="008A37A6">
                <w:rPr>
                  <w:rStyle w:val="Hyperlink"/>
                </w:rPr>
                <w:delText>DFDL Data Syntax Grammar</w:delText>
              </w:r>
            </w:del>
            <w:r w:rsidR="00D36F04" w:rsidRPr="00065302">
              <w:rPr>
                <w:rStyle w:val="Hyperlink"/>
              </w:rPr>
              <w:fldChar w:fldCharType="end"/>
            </w:r>
            <w:r w:rsidR="00D36F04">
              <w:rPr>
                <w:lang w:eastAsia="ja-JP" w:bidi="he-IL"/>
              </w:rPr>
              <w:t xml:space="preserve">. </w:t>
            </w:r>
            <w:r>
              <w:rPr>
                <w:lang w:eastAsia="ja-JP" w:bidi="he-IL"/>
              </w:rPr>
              <w:t xml:space="preserve">The value is returned as an xs:unsignedLong. </w:t>
            </w:r>
          </w:p>
          <w:p w14:paraId="2888A4F1" w14:textId="77777777" w:rsidR="00D23462" w:rsidRDefault="00D23462" w:rsidP="00852536">
            <w:pPr>
              <w:rPr>
                <w:lang w:eastAsia="ja-JP" w:bidi="he-IL"/>
              </w:rPr>
            </w:pPr>
            <w:r>
              <w:rPr>
                <w:lang w:eastAsia="ja-JP" w:bidi="he-IL"/>
              </w:rPr>
              <w:t xml:space="preserve">The second argument is of type xs:string and must be 'bytes', 'characters', or 'bits' (Schema Definition Error otherwise) and determines the units of length. </w:t>
            </w:r>
          </w:p>
        </w:tc>
      </w:tr>
      <w:tr w:rsidR="00D23462" w14:paraId="04CCFC9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F7C5D8E" w14:textId="77777777" w:rsidR="00D23462" w:rsidRDefault="00D23462" w:rsidP="00852536">
            <w:pPr>
              <w:rPr>
                <w:lang w:eastAsia="ja-JP" w:bidi="he-IL"/>
              </w:rPr>
            </w:pPr>
            <w:r>
              <w:t>dfdl:valueLength</w:t>
            </w:r>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711DE062" w14:textId="39EF6727" w:rsidR="00D23462" w:rsidRDefault="00D23462" w:rsidP="00852536">
            <w:pPr>
              <w:rPr>
                <w:lang w:eastAsia="ja-JP" w:bidi="he-IL"/>
              </w:rPr>
            </w:pPr>
            <w:r>
              <w:rPr>
                <w:lang w:eastAsia="ja-JP" w:bidi="he-IL"/>
              </w:rPr>
              <w:t xml:space="preserve">Returns the length of the supplied node's SimpleLogicalValue region for elements of simple type, or ComplexValue region for elements of complex type. These regions are defined in </w:t>
            </w:r>
            <w:r w:rsidR="0044109E">
              <w:rPr>
                <w:rFonts w:cs="Arial"/>
              </w:rPr>
              <w:t xml:space="preserve">Section </w:t>
            </w:r>
            <w:r w:rsidR="0044109E" w:rsidRPr="00065302">
              <w:rPr>
                <w:rStyle w:val="Hyperlink"/>
              </w:rPr>
              <w:fldChar w:fldCharType="begin"/>
            </w:r>
            <w:r w:rsidR="0044109E" w:rsidRPr="00065302">
              <w:rPr>
                <w:rStyle w:val="Hyperlink"/>
              </w:rPr>
              <w:instrText xml:space="preserve"> REF _Ref39164191 \r \h </w:instrText>
            </w:r>
            <w:r w:rsidR="0044109E" w:rsidRPr="00065302">
              <w:rPr>
                <w:rStyle w:val="Hyperlink"/>
              </w:rPr>
            </w:r>
            <w:r w:rsidR="0044109E" w:rsidRPr="00065302">
              <w:rPr>
                <w:rStyle w:val="Hyperlink"/>
              </w:rPr>
              <w:fldChar w:fldCharType="separate"/>
            </w:r>
            <w:ins w:id="12533" w:author="Mike Beckerle" w:date="2020-10-09T10:19:00Z">
              <w:r w:rsidR="008A37A6">
                <w:rPr>
                  <w:rStyle w:val="Hyperlink"/>
                </w:rPr>
                <w:t>9.2</w:t>
              </w:r>
            </w:ins>
            <w:del w:id="12534" w:author="Mike Beckerle" w:date="2020-10-09T10:19:00Z">
              <w:r w:rsidR="00404DC4" w:rsidRPr="00065302" w:rsidDel="008A37A6">
                <w:rPr>
                  <w:rStyle w:val="Hyperlink"/>
                </w:rPr>
                <w:delText>9.3</w:delText>
              </w:r>
            </w:del>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_Ref39164191 \h </w:instrText>
            </w:r>
            <w:r w:rsidR="0044109E" w:rsidRPr="00065302">
              <w:rPr>
                <w:rStyle w:val="Hyperlink"/>
              </w:rPr>
            </w:r>
            <w:r w:rsidR="0044109E" w:rsidRPr="00065302">
              <w:rPr>
                <w:rStyle w:val="Hyperlink"/>
              </w:rPr>
              <w:fldChar w:fldCharType="separate"/>
            </w:r>
            <w:ins w:id="12535" w:author="Mike Beckerle" w:date="2020-10-09T10:19:00Z">
              <w:r w:rsidR="008A37A6">
                <w:t>DFDL Data Syntax Grammar</w:t>
              </w:r>
            </w:ins>
            <w:del w:id="12536" w:author="Mike Beckerle" w:date="2020-10-09T10:19:00Z">
              <w:r w:rsidR="00404DC4" w:rsidRPr="00065302" w:rsidDel="008A37A6">
                <w:rPr>
                  <w:rStyle w:val="Hyperlink"/>
                </w:rPr>
                <w:delText>DFDL Data Syntax Grammar</w:delText>
              </w:r>
            </w:del>
            <w:r w:rsidR="0044109E" w:rsidRPr="00065302">
              <w:rPr>
                <w:rStyle w:val="Hyperlink"/>
              </w:rPr>
              <w:fldChar w:fldCharType="end"/>
            </w:r>
            <w:r w:rsidR="0044109E">
              <w:rPr>
                <w:lang w:eastAsia="ja-JP" w:bidi="he-IL"/>
              </w:rPr>
              <w:t xml:space="preserve">. </w:t>
            </w:r>
            <w:r>
              <w:rPr>
                <w:lang w:eastAsia="ja-JP" w:bidi="he-IL"/>
              </w:rPr>
              <w:t xml:space="preserve">The value is returned as an xs:unsignedLong. </w:t>
            </w:r>
          </w:p>
          <w:p w14:paraId="2235FA9A" w14:textId="59E8C7A8" w:rsidR="00D23462" w:rsidRDefault="00D23462" w:rsidP="00852536">
            <w:pPr>
              <w:rPr>
                <w:lang w:eastAsia="ja-JP" w:bidi="he-IL"/>
              </w:rPr>
            </w:pPr>
            <w:r>
              <w:rPr>
                <w:lang w:eastAsia="ja-JP" w:bidi="he-IL"/>
              </w:rPr>
              <w:t xml:space="preserve">For simple types, the </w:t>
            </w:r>
            <w:r w:rsidR="001E3F57">
              <w:rPr>
                <w:lang w:eastAsia="ja-JP" w:bidi="he-IL"/>
              </w:rPr>
              <w:t>dfdl:</w:t>
            </w:r>
            <w:r>
              <w:rPr>
                <w:lang w:eastAsia="ja-JP" w:bidi="he-IL"/>
              </w:rPr>
              <w:t xml:space="preserve">valueLength() function returns a length which </w:t>
            </w:r>
            <w:r>
              <w:t>excludes any padding or filling.</w:t>
            </w:r>
          </w:p>
          <w:p w14:paraId="0BDBA81C" w14:textId="524059F6" w:rsidR="00D23462" w:rsidRDefault="00D23462" w:rsidP="00852536">
            <w:pPr>
              <w:rPr>
                <w:lang w:eastAsia="ja-JP" w:bidi="he-IL"/>
              </w:rPr>
            </w:pPr>
            <w:r>
              <w:rPr>
                <w:lang w:eastAsia="ja-JP" w:bidi="he-IL"/>
              </w:rPr>
              <w:t>The second argument is of type xs:string and must be 'bytes', 'characters', or 'bits' (Schema Definition Error otherwise) and determines the units of length.</w:t>
            </w:r>
          </w:p>
        </w:tc>
      </w:tr>
      <w:tr w:rsidR="00D23462" w14:paraId="3FFBE831"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701D13E" w14:textId="77777777" w:rsidR="00D23462" w:rsidRDefault="00D23462" w:rsidP="00852536">
            <w:pPr>
              <w:rPr>
                <w:lang w:eastAsia="ja-JP" w:bidi="he-IL"/>
              </w:rPr>
            </w:pPr>
            <w:r>
              <w:rPr>
                <w:lang w:eastAsia="ja-JP" w:bidi="he-IL"/>
              </w:rPr>
              <w:t>dfdl:testBit($data, $bitPos)</w:t>
            </w:r>
            <w:r>
              <w:rPr>
                <w:rFonts w:eastAsia="MS Mincho"/>
                <w:lang w:eastAsia="ja-JP"/>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BC50274" w14:textId="77777777" w:rsidR="00D23462" w:rsidRDefault="00D23462" w:rsidP="00852536">
            <w:pPr>
              <w:rPr>
                <w:lang w:eastAsia="ja-JP" w:bidi="he-IL"/>
              </w:rPr>
            </w:pPr>
            <w:r>
              <w:rPr>
                <w:rFonts w:eastAsia="MS Mincho"/>
                <w:lang w:eastAsia="ja-JP"/>
              </w:rPr>
              <w:t>Returns Boolean true if the bit number given by the xs:nonNegativeInteger $bitPos is set on in the xs:unsignedByte given by $data, otherwise returns Boolean false.</w:t>
            </w:r>
          </w:p>
        </w:tc>
      </w:tr>
      <w:tr w:rsidR="00D23462" w14:paraId="114C7C3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0787A7" w14:textId="77777777" w:rsidR="00D23462" w:rsidRDefault="00D23462" w:rsidP="00852536">
            <w:pPr>
              <w:rPr>
                <w:lang w:eastAsia="ja-JP" w:bidi="he-IL"/>
              </w:rPr>
            </w:pPr>
            <w:r>
              <w:rPr>
                <w:rFonts w:eastAsia="MS Mincho"/>
                <w:lang w:eastAsia="ja-JP"/>
              </w:rPr>
              <w:t>dfdl:setBits($bit1, $bit2, ... $bit8)</w:t>
            </w:r>
          </w:p>
        </w:tc>
        <w:tc>
          <w:tcPr>
            <w:tcW w:w="0" w:type="auto"/>
            <w:tcBorders>
              <w:top w:val="single" w:sz="4" w:space="0" w:color="auto"/>
              <w:left w:val="single" w:sz="4" w:space="0" w:color="auto"/>
              <w:bottom w:val="single" w:sz="4" w:space="0" w:color="auto"/>
              <w:right w:val="single" w:sz="4" w:space="0" w:color="auto"/>
            </w:tcBorders>
            <w:hideMark/>
          </w:tcPr>
          <w:p w14:paraId="41EBE211" w14:textId="77777777" w:rsidR="00D23462" w:rsidRDefault="00D23462" w:rsidP="00852536">
            <w:pPr>
              <w:rPr>
                <w:lang w:eastAsia="ja-JP" w:bidi="he-IL"/>
              </w:rPr>
            </w:pPr>
            <w:r>
              <w:rPr>
                <w:rFonts w:eastAsia="MS Mincho"/>
                <w:lang w:eastAsia="ja-JP"/>
              </w:rPr>
              <w:t>Returns an unsigned byte being the value of the bit positions provided by the Boolean arguments, where true is1, false is 0. The number of arguments must be 8.</w:t>
            </w:r>
          </w:p>
        </w:tc>
      </w:tr>
      <w:tr w:rsidR="00D23462" w14:paraId="129876A9"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4551B9" w14:textId="77777777" w:rsidR="00D23462" w:rsidRDefault="00D23462" w:rsidP="00852536">
            <w:pPr>
              <w:rPr>
                <w:rFonts w:eastAsia="MS Mincho"/>
              </w:rPr>
            </w:pPr>
            <w:r>
              <w:rPr>
                <w:rFonts w:eastAsia="MS Mincho"/>
              </w:rPr>
              <w:t>dfdl:occursIndex()</w:t>
            </w:r>
          </w:p>
        </w:tc>
        <w:tc>
          <w:tcPr>
            <w:tcW w:w="0" w:type="auto"/>
            <w:tcBorders>
              <w:top w:val="single" w:sz="4" w:space="0" w:color="auto"/>
              <w:left w:val="single" w:sz="4" w:space="0" w:color="auto"/>
              <w:bottom w:val="single" w:sz="4" w:space="0" w:color="auto"/>
              <w:right w:val="single" w:sz="4" w:space="0" w:color="auto"/>
            </w:tcBorders>
            <w:hideMark/>
          </w:tcPr>
          <w:p w14:paraId="045CEB98" w14:textId="77777777" w:rsidR="00D23462" w:rsidRDefault="00D23462" w:rsidP="00852536">
            <w:r>
              <w:t xml:space="preserve">Returns the position of the current item of an array </w:t>
            </w:r>
            <w:r>
              <w:rPr>
                <w:lang w:eastAsia="ja-JP" w:bidi="he-IL"/>
              </w:rPr>
              <w:t>as an xs:nonNegativeInteger</w:t>
            </w:r>
            <w:r>
              <w:t xml:space="preserve">. </w:t>
            </w:r>
          </w:p>
          <w:p w14:paraId="7BC6E155" w14:textId="77777777" w:rsidR="00D23462" w:rsidRDefault="00D23462" w:rsidP="00852536">
            <w:r>
              <w:t>The first element is at position 1.</w:t>
            </w:r>
          </w:p>
          <w:p w14:paraId="17BF8626" w14:textId="77777777" w:rsidR="00D23462" w:rsidRDefault="00D23462" w:rsidP="00852536">
            <w:pPr>
              <w:rPr>
                <w:rFonts w:cs="Arial"/>
              </w:rPr>
            </w:pPr>
            <w:r>
              <w:rPr>
                <w:rFonts w:cs="Arial"/>
              </w:rPr>
              <w:t>The function may be used on non-array elements so long as it appears within the dynamic scope of some array element.</w:t>
            </w:r>
          </w:p>
          <w:p w14:paraId="298A147B" w14:textId="77777777" w:rsidR="00D23462" w:rsidRDefault="00D23462" w:rsidP="00852536">
            <w:pPr>
              <w:rPr>
                <w:rFonts w:cs="Arial"/>
              </w:rPr>
            </w:pPr>
            <w:r>
              <w:rPr>
                <w:rFonts w:cs="Arial"/>
              </w:rPr>
              <w:t>In this case it returns the index of the current item of the innermost enclosing array element.</w:t>
            </w:r>
          </w:p>
          <w:p w14:paraId="314080C3" w14:textId="77777777" w:rsidR="00D23462" w:rsidRDefault="00D23462" w:rsidP="00852536">
            <w:pPr>
              <w:rPr>
                <w:lang w:eastAsia="ja-JP" w:bidi="he-IL"/>
              </w:rPr>
            </w:pPr>
            <w:r>
              <w:rPr>
                <w:rFonts w:cs="Arial"/>
              </w:rPr>
              <w:t>It is a Schema Definition Error if this function is called when there is no enclosing array element.</w:t>
            </w:r>
          </w:p>
        </w:tc>
      </w:tr>
      <w:tr w:rsidR="00D23462" w14:paraId="604D23F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7E0CDF3F" w14:textId="77777777" w:rsidR="00D23462" w:rsidRDefault="00D23462" w:rsidP="00852536">
            <w:pPr>
              <w:rPr>
                <w:rFonts w:eastAsia="MS Mincho"/>
              </w:rPr>
            </w:pPr>
            <w:r>
              <w:rPr>
                <w:rFonts w:eastAsia="MS Mincho"/>
              </w:rPr>
              <w:t>dfdl:checkConstraints($node)</w:t>
            </w:r>
          </w:p>
        </w:tc>
        <w:tc>
          <w:tcPr>
            <w:tcW w:w="0" w:type="auto"/>
            <w:tcBorders>
              <w:top w:val="single" w:sz="4" w:space="0" w:color="auto"/>
              <w:left w:val="single" w:sz="4" w:space="0" w:color="auto"/>
              <w:bottom w:val="single" w:sz="4" w:space="0" w:color="auto"/>
              <w:right w:val="single" w:sz="4" w:space="0" w:color="auto"/>
            </w:tcBorders>
            <w:hideMark/>
          </w:tcPr>
          <w:p w14:paraId="4EDD7A62" w14:textId="77777777" w:rsidR="00D23462" w:rsidRDefault="00D23462" w:rsidP="00852536">
            <w:r>
              <w:t>Returns boolean true if the specified node value satisfies the XML schema facet constraints that are associated with it. Returns false if the specified node does not meet the constraints or does not exist.</w:t>
            </w:r>
          </w:p>
          <w:p w14:paraId="21ACDD3E" w14:textId="77777777" w:rsidR="00D23462" w:rsidRDefault="00D23462" w:rsidP="00852536">
            <w:r>
              <w:t>The facets that are checked are</w:t>
            </w:r>
          </w:p>
          <w:p w14:paraId="7FB04C9E" w14:textId="77777777" w:rsidR="00D23462" w:rsidRDefault="00D23462" w:rsidP="00C31ED0">
            <w:pPr>
              <w:numPr>
                <w:ilvl w:val="0"/>
                <w:numId w:val="168"/>
              </w:numPr>
              <w:ind w:left="0" w:firstLine="0"/>
            </w:pPr>
            <w:r>
              <w:t xml:space="preserve">minLength, maxLength </w:t>
            </w:r>
          </w:p>
          <w:p w14:paraId="297832F9" w14:textId="77777777" w:rsidR="00D23462" w:rsidRDefault="00D23462" w:rsidP="00C31ED0">
            <w:pPr>
              <w:numPr>
                <w:ilvl w:val="0"/>
                <w:numId w:val="168"/>
              </w:numPr>
              <w:ind w:left="0" w:firstLine="0"/>
            </w:pPr>
            <w:r>
              <w:t xml:space="preserve">pattern </w:t>
            </w:r>
          </w:p>
          <w:p w14:paraId="034851C1" w14:textId="77777777" w:rsidR="00D23462" w:rsidRDefault="00D23462" w:rsidP="00C31ED0">
            <w:pPr>
              <w:numPr>
                <w:ilvl w:val="0"/>
                <w:numId w:val="168"/>
              </w:numPr>
              <w:ind w:left="0" w:firstLine="0"/>
            </w:pPr>
            <w:r>
              <w:t xml:space="preserve">enumeration </w:t>
            </w:r>
          </w:p>
          <w:p w14:paraId="0874FDAF" w14:textId="77777777" w:rsidR="00D23462" w:rsidRDefault="00D23462" w:rsidP="00C31ED0">
            <w:pPr>
              <w:numPr>
                <w:ilvl w:val="0"/>
                <w:numId w:val="168"/>
              </w:numPr>
              <w:ind w:left="0" w:firstLine="0"/>
            </w:pPr>
            <w:r>
              <w:t xml:space="preserve">maxInclusive, maxExclusive, minExclusive, minInclusive </w:t>
            </w:r>
          </w:p>
          <w:p w14:paraId="0B34C845" w14:textId="77777777" w:rsidR="00D23462" w:rsidRDefault="00D23462" w:rsidP="00C31ED0">
            <w:pPr>
              <w:numPr>
                <w:ilvl w:val="0"/>
                <w:numId w:val="168"/>
              </w:numPr>
              <w:ind w:left="0" w:firstLine="0"/>
            </w:pPr>
            <w:r>
              <w:t xml:space="preserve">totalDigits </w:t>
            </w:r>
          </w:p>
          <w:p w14:paraId="02F3B130" w14:textId="77777777" w:rsidR="00D23462" w:rsidRDefault="00D23462" w:rsidP="00C31ED0">
            <w:pPr>
              <w:numPr>
                <w:ilvl w:val="0"/>
                <w:numId w:val="168"/>
              </w:numPr>
              <w:ind w:left="0" w:firstLine="0"/>
            </w:pPr>
            <w:r>
              <w:t xml:space="preserve">fractionDigits </w:t>
            </w:r>
          </w:p>
          <w:p w14:paraId="59E13683" w14:textId="4D2C9D0D" w:rsidR="00D23462" w:rsidRDefault="00D23462" w:rsidP="00852536">
            <w:r>
              <w:t xml:space="preserve">See Section </w:t>
            </w:r>
            <w:r w:rsidRPr="00065302">
              <w:rPr>
                <w:rStyle w:val="Hyperlink"/>
              </w:rPr>
              <w:fldChar w:fldCharType="begin"/>
            </w:r>
            <w:r w:rsidRPr="00065302">
              <w:rPr>
                <w:rStyle w:val="Hyperlink"/>
              </w:rPr>
              <w:instrText xml:space="preserve"> REF _Ref346447428 \r \h  \* MERGEFORMAT </w:instrText>
            </w:r>
            <w:r w:rsidRPr="00065302">
              <w:rPr>
                <w:rStyle w:val="Hyperlink"/>
              </w:rPr>
            </w:r>
            <w:r w:rsidRPr="00065302">
              <w:rPr>
                <w:rStyle w:val="Hyperlink"/>
              </w:rPr>
              <w:fldChar w:fldCharType="separate"/>
            </w:r>
            <w:r w:rsidR="008A37A6">
              <w:rPr>
                <w:rStyle w:val="Hyperlink"/>
              </w:rPr>
              <w:t>5.3</w:t>
            </w:r>
            <w:r w:rsidRPr="00065302">
              <w:rPr>
                <w:rStyle w:val="Hyperlink"/>
              </w:rPr>
              <w:fldChar w:fldCharType="end"/>
            </w:r>
            <w:r>
              <w:t xml:space="preserve"> for which facets are checked for each simple type.</w:t>
            </w:r>
          </w:p>
          <w:p w14:paraId="2FF51BBF" w14:textId="0463E2DC" w:rsidR="00D23462" w:rsidRDefault="001E3F57" w:rsidP="00852536">
            <w:r>
              <w:t>Additionally,</w:t>
            </w:r>
            <w:r w:rsidR="00D23462">
              <w:t xml:space="preserve"> the XSD fixed property is checked.</w:t>
            </w:r>
          </w:p>
          <w:p w14:paraId="6936399D" w14:textId="77777777" w:rsidR="00D23462" w:rsidRDefault="00D23462" w:rsidP="00852536">
            <w:r>
              <w:t>It is a Schema Definition Error if the argument is a complex element.</w:t>
            </w:r>
          </w:p>
        </w:tc>
      </w:tr>
      <w:tr w:rsidR="00D23462" w14:paraId="64708F18"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A696BBD" w14:textId="77777777" w:rsidR="00D23462" w:rsidRDefault="00D23462" w:rsidP="00852536">
            <w:pPr>
              <w:rPr>
                <w:rFonts w:eastAsia="MS Mincho" w:cs="Arial"/>
              </w:rPr>
            </w:pPr>
            <w:bookmarkStart w:id="12537" w:name="_Toc199515651"/>
            <w:bookmarkStart w:id="12538" w:name="_Toc199515839"/>
            <w:bookmarkStart w:id="12539" w:name="_Toc199516278"/>
            <w:bookmarkStart w:id="12540" w:name="_Toc199515654"/>
            <w:bookmarkStart w:id="12541" w:name="_Toc199515842"/>
            <w:bookmarkStart w:id="12542" w:name="_Toc199516281"/>
            <w:bookmarkStart w:id="12543" w:name="_Toc199841833"/>
            <w:bookmarkStart w:id="12544" w:name="_Toc199844399"/>
            <w:bookmarkStart w:id="12545" w:name="_Toc199515657"/>
            <w:bookmarkStart w:id="12546" w:name="_Toc199515845"/>
            <w:bookmarkStart w:id="12547" w:name="_Toc199516284"/>
            <w:bookmarkStart w:id="12548" w:name="_Toc199841835"/>
            <w:bookmarkStart w:id="12549" w:name="_Toc199844401"/>
            <w:bookmarkStart w:id="12550" w:name="_Toc199516285"/>
            <w:bookmarkEnd w:id="12537"/>
            <w:bookmarkEnd w:id="12538"/>
            <w:bookmarkEnd w:id="12539"/>
            <w:bookmarkEnd w:id="12540"/>
            <w:bookmarkEnd w:id="12541"/>
            <w:bookmarkEnd w:id="12542"/>
            <w:bookmarkEnd w:id="12543"/>
            <w:bookmarkEnd w:id="12544"/>
            <w:bookmarkEnd w:id="12545"/>
            <w:bookmarkEnd w:id="12546"/>
            <w:bookmarkEnd w:id="12547"/>
            <w:bookmarkEnd w:id="12548"/>
            <w:bookmarkEnd w:id="12549"/>
            <w:r>
              <w:rPr>
                <w:rFonts w:eastAsia="MS Mincho" w:cs="Arial"/>
              </w:rPr>
              <w:t xml:space="preserve">dfdl:encodeDFDLEntities($arg) </w:t>
            </w:r>
          </w:p>
        </w:tc>
        <w:tc>
          <w:tcPr>
            <w:tcW w:w="0" w:type="auto"/>
            <w:tcBorders>
              <w:top w:val="single" w:sz="4" w:space="0" w:color="auto"/>
              <w:left w:val="single" w:sz="4" w:space="0" w:color="auto"/>
              <w:bottom w:val="single" w:sz="4" w:space="0" w:color="auto"/>
              <w:right w:val="single" w:sz="4" w:space="0" w:color="auto"/>
            </w:tcBorders>
            <w:hideMark/>
          </w:tcPr>
          <w:p w14:paraId="0956DD32" w14:textId="77777777" w:rsidR="00D23462" w:rsidRDefault="00D23462" w:rsidP="00852536">
            <w:r>
              <w:t xml:space="preserve">Returns a </w:t>
            </w:r>
            <w:r>
              <w:rPr>
                <w:rFonts w:cs="Arial"/>
              </w:rPr>
              <w:t xml:space="preserve">string containing a </w:t>
            </w:r>
            <w:r>
              <w:t xml:space="preserve">DFDL string literal constructed from the $arg string argument. If $arg contains any '%' and/or space characters, then the return value replaces each '%' with '%%' and each space with '%SP;', otherwise $arg is returned unchanged. </w:t>
            </w:r>
          </w:p>
        </w:tc>
      </w:tr>
      <w:tr w:rsidR="00D23462" w14:paraId="79861652"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D2E73F2" w14:textId="77777777" w:rsidR="00D23462" w:rsidRDefault="00D23462" w:rsidP="00852536">
            <w:pPr>
              <w:rPr>
                <w:rFonts w:eastAsia="MS Mincho" w:cs="Arial"/>
              </w:rPr>
            </w:pPr>
            <w:r>
              <w:rPr>
                <w:rFonts w:eastAsia="MS Mincho" w:cs="Arial"/>
              </w:rPr>
              <w:t>dfdl:decodeDFDLEntities ($arg)</w:t>
            </w:r>
          </w:p>
        </w:tc>
        <w:tc>
          <w:tcPr>
            <w:tcW w:w="0" w:type="auto"/>
            <w:tcBorders>
              <w:top w:val="single" w:sz="4" w:space="0" w:color="auto"/>
              <w:left w:val="single" w:sz="4" w:space="0" w:color="auto"/>
              <w:bottom w:val="single" w:sz="4" w:space="0" w:color="auto"/>
              <w:right w:val="single" w:sz="4" w:space="0" w:color="auto"/>
            </w:tcBorders>
            <w:hideMark/>
          </w:tcPr>
          <w:p w14:paraId="0A22D7CB" w14:textId="77777777" w:rsidR="00D23462" w:rsidRDefault="00D23462" w:rsidP="00852536">
            <w:r>
              <w:t>Returns a string constructed from the $arg string argument. If $arg contains syntax matching DFDL Character Entities syntax, then the corresponding characters are used in the result.  Any characters in $arg not matching the DFDL Character Entities syntax remain unchanged in the result.</w:t>
            </w:r>
          </w:p>
          <w:p w14:paraId="75BD4828" w14:textId="77777777" w:rsidR="00D23462" w:rsidRDefault="00D23462" w:rsidP="00852536">
            <w:r>
              <w:t>It is a Schema Definition Error if $arg contains syntax matching DFDL Byte Value Entities syntax.</w:t>
            </w:r>
          </w:p>
        </w:tc>
      </w:tr>
      <w:tr w:rsidR="00D23462" w14:paraId="6EBD20BC"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813484B" w14:textId="77777777" w:rsidR="00D23462" w:rsidRDefault="00D23462" w:rsidP="00852536">
            <w:pPr>
              <w:rPr>
                <w:rFonts w:eastAsia="MS Mincho" w:cs="Arial"/>
              </w:rPr>
            </w:pPr>
            <w:r>
              <w:rPr>
                <w:rFonts w:eastAsia="MS Mincho" w:cs="Arial"/>
              </w:rPr>
              <w:t xml:space="preserve">dfdl:containsDFDLEntities($arg) </w:t>
            </w:r>
          </w:p>
        </w:tc>
        <w:tc>
          <w:tcPr>
            <w:tcW w:w="0" w:type="auto"/>
            <w:tcBorders>
              <w:top w:val="single" w:sz="4" w:space="0" w:color="auto"/>
              <w:left w:val="single" w:sz="4" w:space="0" w:color="auto"/>
              <w:bottom w:val="single" w:sz="4" w:space="0" w:color="auto"/>
              <w:right w:val="single" w:sz="4" w:space="0" w:color="auto"/>
            </w:tcBorders>
            <w:hideMark/>
          </w:tcPr>
          <w:p w14:paraId="06C92C82" w14:textId="77777777" w:rsidR="00D23462" w:rsidRDefault="00D23462" w:rsidP="00852536">
            <w:r>
              <w:t xml:space="preserve">Returns a Boolean indicating whether the $arg string argument contains one or more DFDL entities. </w:t>
            </w:r>
          </w:p>
        </w:tc>
      </w:tr>
      <w:tr w:rsidR="00D23462" w14:paraId="635B76A6"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89DBE43" w14:textId="77777777" w:rsidR="00D23462" w:rsidRDefault="00D23462" w:rsidP="00852536">
            <w:r>
              <w:rPr>
                <w:rFonts w:cs="Arial"/>
              </w:rPr>
              <w:t>dfdl:timeZoneFromDateTime($arg)</w:t>
            </w:r>
            <w:r>
              <w:t xml:space="preserve"> </w:t>
            </w:r>
          </w:p>
          <w:p w14:paraId="0698F4D3" w14:textId="77777777" w:rsidR="00D23462" w:rsidRDefault="00D23462" w:rsidP="00852536">
            <w:pPr>
              <w:rPr>
                <w:rFonts w:cs="Arial"/>
              </w:rPr>
            </w:pPr>
            <w:r>
              <w:rPr>
                <w:rFonts w:cs="Arial"/>
              </w:rPr>
              <w:t>dfdl:timeZoneFromDate($arg)</w:t>
            </w:r>
          </w:p>
          <w:p w14:paraId="34F4E605" w14:textId="77777777" w:rsidR="00D23462" w:rsidRDefault="00D23462" w:rsidP="00852536">
            <w:pPr>
              <w:rPr>
                <w:rFonts w:eastAsia="MS Mincho" w:cs="Arial"/>
              </w:rPr>
            </w:pPr>
            <w:r>
              <w:rPr>
                <w:rFonts w:cs="Arial"/>
              </w:rPr>
              <w:t>dfdl:timeZoneFromTime ($arg)</w:t>
            </w:r>
          </w:p>
        </w:tc>
        <w:tc>
          <w:tcPr>
            <w:tcW w:w="0" w:type="auto"/>
            <w:tcBorders>
              <w:top w:val="single" w:sz="4" w:space="0" w:color="auto"/>
              <w:left w:val="single" w:sz="4" w:space="0" w:color="auto"/>
              <w:bottom w:val="single" w:sz="4" w:space="0" w:color="auto"/>
              <w:right w:val="single" w:sz="4" w:space="0" w:color="auto"/>
            </w:tcBorders>
            <w:hideMark/>
          </w:tcPr>
          <w:p w14:paraId="32291D77" w14:textId="77777777" w:rsidR="00D23462" w:rsidRDefault="00D23462" w:rsidP="00852536">
            <w:pPr>
              <w:rPr>
                <w:color w:val="000000"/>
              </w:rPr>
            </w:pPr>
            <w:r>
              <w:rPr>
                <w:color w:val="000000"/>
              </w:rPr>
              <w:t xml:space="preserve">Returns the </w:t>
            </w:r>
            <w:proofErr w:type="spellStart"/>
            <w:r>
              <w:rPr>
                <w:color w:val="000000"/>
              </w:rPr>
              <w:t>timezone</w:t>
            </w:r>
            <w:proofErr w:type="spellEnd"/>
            <w:r>
              <w:rPr>
                <w:color w:val="000000"/>
              </w:rPr>
              <w:t xml:space="preserve"> component, if any, of $arg as an xs:string. The $arg is of type xs:dateTime, xs:date and xs:time respectively.</w:t>
            </w:r>
          </w:p>
          <w:p w14:paraId="6E5C3B4A" w14:textId="77777777" w:rsidR="00D23462" w:rsidRDefault="00D23462" w:rsidP="00852536">
            <w:r>
              <w:rPr>
                <w:color w:val="000000"/>
              </w:rPr>
              <w:t xml:space="preserve">If $arg has a </w:t>
            </w:r>
            <w:proofErr w:type="spellStart"/>
            <w:r>
              <w:rPr>
                <w:color w:val="000000"/>
              </w:rPr>
              <w:t>timezone</w:t>
            </w:r>
            <w:proofErr w:type="spellEnd"/>
            <w:r>
              <w:rPr>
                <w:color w:val="000000"/>
              </w:rPr>
              <w:t xml:space="preserve"> component, then the result is a string in the format of an ISO Time zone designator. Interpreted as an offset from UTC, its value may range from +14:00 to -14:00 hours, both inclusive. The UTC time zone is represented as "+00:00". If the $arg has no </w:t>
            </w:r>
            <w:proofErr w:type="spellStart"/>
            <w:r>
              <w:rPr>
                <w:color w:val="000000"/>
              </w:rPr>
              <w:t>timezone</w:t>
            </w:r>
            <w:proofErr w:type="spellEnd"/>
            <w:r>
              <w:rPr>
                <w:color w:val="000000"/>
              </w:rPr>
              <w:t xml:space="preserve"> component, then "" (empty string) is returned.</w:t>
            </w:r>
          </w:p>
        </w:tc>
      </w:tr>
      <w:tr w:rsidR="00D23462" w14:paraId="1AB7EA27"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6E3A661" w14:textId="77777777" w:rsidR="00D23462" w:rsidRDefault="00D23462" w:rsidP="00852536">
            <w:pPr>
              <w:pStyle w:val="BodyText"/>
              <w:rPr>
                <w:rFonts w:cs="Arial"/>
              </w:rPr>
            </w:pPr>
            <w:r>
              <w:t>dfdl:checkRangeInclusive($node, $val1, $val2)</w:t>
            </w:r>
            <w:r>
              <w:br/>
              <w:t>dfdl:checkRangeExclusive($node, $val1, $val2)</w:t>
            </w:r>
            <w:r>
              <w:br/>
            </w:r>
          </w:p>
        </w:tc>
        <w:tc>
          <w:tcPr>
            <w:tcW w:w="0" w:type="auto"/>
            <w:tcBorders>
              <w:top w:val="single" w:sz="4" w:space="0" w:color="auto"/>
              <w:left w:val="single" w:sz="4" w:space="0" w:color="auto"/>
              <w:bottom w:val="single" w:sz="4" w:space="0" w:color="auto"/>
              <w:right w:val="single" w:sz="4" w:space="0" w:color="auto"/>
            </w:tcBorders>
            <w:hideMark/>
          </w:tcPr>
          <w:p w14:paraId="2672BC8B" w14:textId="77777777" w:rsidR="00D23462" w:rsidRDefault="00D23462" w:rsidP="00852536">
            <w:pPr>
              <w:pStyle w:val="BodyText"/>
            </w:pPr>
            <w:r>
              <w:t xml:space="preserve">Returns boolean true if the specified node value is in the range given by $val1 and $val2. </w:t>
            </w:r>
            <w:r>
              <w:br/>
              <w:t>The type of $val1 and $val2 must be compatible with the type of $node, and must be a derivative of xs:decimal, xs:float or xs:double. It is a Schema Definition Error if the $node argument is a complex element.</w:t>
            </w:r>
          </w:p>
        </w:tc>
      </w:tr>
    </w:tbl>
    <w:p w14:paraId="1C9EA2DA" w14:textId="76C6305E" w:rsidR="00D23462" w:rsidRDefault="00D23462" w:rsidP="00D23462">
      <w:pPr>
        <w:pStyle w:val="Caption"/>
      </w:pPr>
      <w:r>
        <w:t xml:space="preserve">Table </w:t>
      </w:r>
      <w:fldSimple w:instr=" SEQ Table \* ARABIC ">
        <w:r w:rsidR="008A37A6">
          <w:rPr>
            <w:noProof/>
          </w:rPr>
          <w:t>66</w:t>
        </w:r>
      </w:fldSimple>
      <w:r>
        <w:t xml:space="preserve"> DFDL Functions</w:t>
      </w:r>
    </w:p>
    <w:p w14:paraId="0CDA4004" w14:textId="77777777" w:rsidR="00D23462" w:rsidRDefault="00D23462" w:rsidP="00D23462">
      <w:r>
        <w:t>Notes:</w:t>
      </w:r>
    </w:p>
    <w:p w14:paraId="2BD6A37C" w14:textId="77777777" w:rsidR="00D23462" w:rsidRDefault="00D23462" w:rsidP="00D23462">
      <w:r>
        <w:t xml:space="preserve">dfdl:valueLength(path, lengthUnits) - returns the value length which excludes any padding or filling which might be added for a </w:t>
      </w:r>
      <w:r>
        <w:rPr>
          <w:rStyle w:val="Emphasis"/>
        </w:rPr>
        <w:t>specified length</w:t>
      </w:r>
    </w:p>
    <w:p w14:paraId="644A9134" w14:textId="005B2112" w:rsidR="00D23462" w:rsidRDefault="00D23462" w:rsidP="00D23462">
      <w:r>
        <w:t xml:space="preserve">If the element declaration in the DFDL schema corresponding to the </w:t>
      </w:r>
      <w:r w:rsidR="00933F0E">
        <w:t>Infoset</w:t>
      </w:r>
      <w:r>
        <w:t xml:space="preserve"> item</w:t>
      </w:r>
      <w:r w:rsidR="00DA2317">
        <w:t xml:space="preserve"> has the dfdl:inputValueCalc property,</w:t>
      </w:r>
      <w:r>
        <w:t xml:space="preserve"> then the unpadded length is defined to be 0.</w:t>
      </w:r>
    </w:p>
    <w:p w14:paraId="1BB16AD5" w14:textId="0EBDBE5A" w:rsidR="00D23462" w:rsidRDefault="00D23462" w:rsidP="00D23462">
      <w:r>
        <w:t xml:space="preserve">The value length includes the length contributions from introduced escape characters needed to escape contained delimiters (if such are </w:t>
      </w:r>
      <w:r w:rsidR="001E3F57">
        <w:t>defined and</w:t>
      </w:r>
      <w:r>
        <w:t xml:space="preserve"> will appear in the output representation). </w:t>
      </w:r>
    </w:p>
    <w:p w14:paraId="005C3949" w14:textId="77777777" w:rsidR="00D23462" w:rsidRDefault="00D23462" w:rsidP="00D23462">
      <w:r>
        <w:t xml:space="preserve">The value length is also a function of the dfdl:encoding property. Multi-byte and variable-width character set encodings will commonly contribute more bytes to the value length than a single-byte character set would. </w:t>
      </w:r>
    </w:p>
    <w:p w14:paraId="6D0E5911" w14:textId="7B9D8FC4" w:rsidR="00D23462" w:rsidRDefault="00D23462" w:rsidP="00D23462">
      <w:r>
        <w:t xml:space="preserve">The value length is computed from the DFDL </w:t>
      </w:r>
      <w:r w:rsidR="00933F0E">
        <w:t>Infoset</w:t>
      </w:r>
      <w:r>
        <w:t xml:space="preserve"> value, ignoring the dfdl:length or dfdl:textOutputMinLength property. Other DFDL properties which affect the length of a text or binary representation are respected, it is only an explicit length which is ignored.</w:t>
      </w:r>
    </w:p>
    <w:p w14:paraId="5A7BE02E" w14:textId="77777777" w:rsidR="00D23462" w:rsidRDefault="00D23462" w:rsidP="00D23462">
      <w:pPr>
        <w:rPr>
          <w:rFonts w:cs="Arial"/>
          <w:lang w:eastAsia="ja-JP" w:bidi="he-IL"/>
        </w:rPr>
      </w:pPr>
      <w:r>
        <w:t>For a complex type, this means a bottom up totaling of the dfdl:contentLength() of all the contents and framing of the complex type.</w:t>
      </w:r>
    </w:p>
    <w:p w14:paraId="5D542870" w14:textId="52F21369" w:rsidR="00D23462" w:rsidRDefault="00D23462" w:rsidP="00D23462">
      <w:r>
        <w:rPr>
          <w:rFonts w:cs="Arial"/>
          <w:lang w:eastAsia="ja-JP" w:bidi="he-IL"/>
        </w:rPr>
        <w:t>dfdl:contentLength</w:t>
      </w:r>
      <w:r>
        <w:rPr>
          <w:rFonts w:cs="Arial"/>
        </w:rPr>
        <w:t xml:space="preserve">(path, lengthUnits) – returns the length of the content of the </w:t>
      </w:r>
      <w:r w:rsidR="00933F0E">
        <w:rPr>
          <w:rFonts w:cs="Arial"/>
        </w:rPr>
        <w:t>Infoset</w:t>
      </w:r>
      <w:r>
        <w:rPr>
          <w:rFonts w:cs="Arial"/>
        </w:rPr>
        <w:t xml:space="preserve"> </w:t>
      </w:r>
      <w:r>
        <w:t xml:space="preserve">data item as identified by the path argument. This includes padding or filling or truncation which might be carried out for a </w:t>
      </w:r>
      <w:r>
        <w:rPr>
          <w:rStyle w:val="Emphasis"/>
        </w:rPr>
        <w:t>specified length</w:t>
      </w:r>
      <w:r>
        <w:t xml:space="preserve"> item.</w:t>
      </w:r>
    </w:p>
    <w:p w14:paraId="00A047D4" w14:textId="653AD311" w:rsidR="00D23462" w:rsidRDefault="00D23462" w:rsidP="00D23462">
      <w:r>
        <w:t xml:space="preserve">If the element declaration in the DFDL schema corresponding to the </w:t>
      </w:r>
      <w:r w:rsidR="00933F0E">
        <w:t>Infoset</w:t>
      </w:r>
      <w:r>
        <w:t xml:space="preserve"> item has </w:t>
      </w:r>
      <w:r w:rsidR="001E3F57">
        <w:t>a</w:t>
      </w:r>
      <w:r>
        <w:t xml:space="preserve"> dfdl:inputValueCalc property, then the length is defined to be 0.</w:t>
      </w:r>
    </w:p>
    <w:p w14:paraId="1FF03C27" w14:textId="77777777" w:rsidR="00D23462" w:rsidRDefault="00D23462" w:rsidP="00D23462">
      <w:r>
        <w:t>When unparsing with dfdl:lengthKind "explicit", the calculation of dfdl:contentLength() returns the value of the dfdl:length property.</w:t>
      </w:r>
    </w:p>
    <w:p w14:paraId="5E40571E" w14:textId="77777777" w:rsidR="00D23462" w:rsidRDefault="00D23462" w:rsidP="00D23462">
      <w:r>
        <w:t>For both dfdl:contentLength() and dfdl:valueLength(), the content length excludes any alignment filling as well as excluding any leading or trailing skip bytes. That is, the returned length is about the length of the content, and not about the position of that content in the output data stream.</w:t>
      </w:r>
    </w:p>
    <w:p w14:paraId="655B1305" w14:textId="77777777" w:rsidR="00D23462" w:rsidRDefault="00D23462" w:rsidP="00D23462">
      <w:r>
        <w:t>Use dfdl:encodeDFDLEntities() when the value of a DFDL property is obtained from the data stream using an expression, and the type of the property is DFDL String Literal or List of DFDL String Literals, and the values extracted from the data stream could contain '%' or space characters. If the data already contains DFDL entities, this function should not be used.</w:t>
      </w:r>
    </w:p>
    <w:bookmarkEnd w:id="12550"/>
    <w:p w14:paraId="71F58560" w14:textId="77777777" w:rsidR="00D23462" w:rsidRDefault="00D23462" w:rsidP="00D23462">
      <w:r>
        <w:t>Use dfdl:decodeDFDLEntities()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p w14:paraId="730A968E" w14:textId="77777777" w:rsidR="00D23462" w:rsidRDefault="00D23462" w:rsidP="00BC2419">
      <w:pPr>
        <w:pStyle w:val="Heading3"/>
        <w:rPr>
          <w:rFonts w:eastAsia="Times New Roman"/>
        </w:rPr>
      </w:pPr>
      <w:bookmarkStart w:id="12551" w:name="_Toc53134177"/>
      <w:r>
        <w:rPr>
          <w:rFonts w:eastAsia="Times New Roman"/>
          <w:lang w:eastAsia="en-GB"/>
        </w:rPr>
        <w:t>DFDL Constructor Functions</w:t>
      </w:r>
      <w:bookmarkEnd w:id="12551"/>
    </w:p>
    <w:p w14:paraId="783EA7F7" w14:textId="35CD18F7" w:rsidR="00D23462" w:rsidRDefault="00D23462" w:rsidP="00D23462">
      <w:pPr>
        <w:autoSpaceDE w:val="0"/>
        <w:autoSpaceDN w:val="0"/>
        <w:adjustRightInd w:val="0"/>
        <w:rPr>
          <w:rFonts w:cs="Arial"/>
        </w:rPr>
      </w:pPr>
      <w:r>
        <w:rPr>
          <w:rFonts w:cs="Arial"/>
        </w:rPr>
        <w:t xml:space="preserve">There is sometimes a need to create a number type from hex binary, and a hex binary type from a number. </w:t>
      </w:r>
      <w:r w:rsidR="001E3F57">
        <w:rPr>
          <w:rFonts w:cs="Arial"/>
        </w:rPr>
        <w:t>Accordingly,</w:t>
      </w:r>
      <w:r>
        <w:rPr>
          <w:rFonts w:cs="Arial"/>
        </w:rPr>
        <w:t xml:space="preserve"> the following new DFDL specific functions are provided. </w:t>
      </w:r>
    </w:p>
    <w:tbl>
      <w:tblPr>
        <w:tblStyle w:val="Table"/>
        <w:tblW w:w="5000" w:type="pct"/>
        <w:tblInd w:w="0" w:type="dxa"/>
        <w:tblLook w:val="04A0" w:firstRow="1" w:lastRow="0" w:firstColumn="1" w:lastColumn="0" w:noHBand="0" w:noVBand="1"/>
      </w:tblPr>
      <w:tblGrid>
        <w:gridCol w:w="2440"/>
        <w:gridCol w:w="6190"/>
      </w:tblGrid>
      <w:tr w:rsidR="00D23462" w14:paraId="050F819C"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16BE9B9B" w14:textId="77777777" w:rsidR="00D23462" w:rsidRDefault="00D23462" w:rsidP="00852536">
            <w:pPr>
              <w:keepLines/>
            </w:pPr>
            <w:r>
              <w:t>Function</w:t>
            </w:r>
          </w:p>
        </w:tc>
        <w:tc>
          <w:tcPr>
            <w:tcW w:w="0" w:type="auto"/>
            <w:hideMark/>
          </w:tcPr>
          <w:p w14:paraId="296439F0" w14:textId="77777777" w:rsidR="00D23462" w:rsidRDefault="00D23462" w:rsidP="00852536">
            <w:pPr>
              <w:keepLines/>
            </w:pPr>
            <w:r>
              <w:t>Meaning</w:t>
            </w:r>
          </w:p>
        </w:tc>
      </w:tr>
      <w:tr w:rsidR="00D23462" w14:paraId="33A12580"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EEBF3D8" w14:textId="77777777" w:rsidR="00D23462" w:rsidRDefault="00D23462" w:rsidP="00852536">
            <w:pPr>
              <w:keepLines/>
            </w:pPr>
            <w:r>
              <w:t>dfdl:byte ($arg)</w:t>
            </w:r>
          </w:p>
          <w:p w14:paraId="7CF68BD1" w14:textId="77777777" w:rsidR="00D23462" w:rsidRDefault="00D23462" w:rsidP="00852536">
            <w:pPr>
              <w:keepLines/>
            </w:pPr>
            <w:r>
              <w:t>dfdl:unsignedByte ($arg)</w:t>
            </w:r>
          </w:p>
          <w:p w14:paraId="195ED5C7" w14:textId="77777777" w:rsidR="00D23462" w:rsidRDefault="00D23462" w:rsidP="00852536">
            <w:pPr>
              <w:keepLines/>
            </w:pPr>
            <w:r>
              <w:t>dfdl:short ($arg)</w:t>
            </w:r>
          </w:p>
          <w:p w14:paraId="663BE8B7" w14:textId="77777777" w:rsidR="00D23462" w:rsidRDefault="00D23462" w:rsidP="00852536">
            <w:pPr>
              <w:keepLines/>
            </w:pPr>
            <w:r>
              <w:t>dfdl:unsignedShort($arg)</w:t>
            </w:r>
          </w:p>
          <w:p w14:paraId="235BA1E1" w14:textId="77777777" w:rsidR="00D23462" w:rsidRDefault="00D23462" w:rsidP="00852536">
            <w:pPr>
              <w:keepLines/>
            </w:pPr>
            <w:r>
              <w:t xml:space="preserve">dfdl:int ($arg) </w:t>
            </w:r>
          </w:p>
          <w:p w14:paraId="0D5DEFB6" w14:textId="77777777" w:rsidR="00D23462" w:rsidRDefault="00D23462" w:rsidP="00852536">
            <w:pPr>
              <w:keepLines/>
            </w:pPr>
            <w:r>
              <w:t>dfdl:unsignedInt ($arg)</w:t>
            </w:r>
          </w:p>
          <w:p w14:paraId="67C1CAB8" w14:textId="77777777" w:rsidR="00D23462" w:rsidRDefault="00D23462" w:rsidP="00852536">
            <w:pPr>
              <w:keepLines/>
            </w:pPr>
            <w:r>
              <w:t>dfdl:long ($arg)</w:t>
            </w:r>
          </w:p>
          <w:p w14:paraId="108AD821" w14:textId="77777777" w:rsidR="00D23462" w:rsidRDefault="00D23462" w:rsidP="00852536">
            <w:pPr>
              <w:keepLines/>
            </w:pPr>
            <w:r>
              <w:t>dfdl:unsignedLong ($arg)</w:t>
            </w:r>
          </w:p>
        </w:tc>
        <w:tc>
          <w:tcPr>
            <w:tcW w:w="0" w:type="auto"/>
            <w:tcBorders>
              <w:top w:val="single" w:sz="4" w:space="0" w:color="auto"/>
              <w:left w:val="single" w:sz="4" w:space="0" w:color="auto"/>
              <w:bottom w:val="single" w:sz="4" w:space="0" w:color="auto"/>
              <w:right w:val="single" w:sz="4" w:space="0" w:color="auto"/>
            </w:tcBorders>
            <w:hideMark/>
          </w:tcPr>
          <w:p w14:paraId="399210F4" w14:textId="77777777" w:rsidR="00D23462" w:rsidRDefault="00D23462" w:rsidP="00852536">
            <w:pPr>
              <w:keepLines/>
              <w:rPr>
                <w:rFonts w:eastAsia="MS Mincho"/>
                <w:lang w:val="en-GB" w:eastAsia="ja-JP"/>
              </w:rPr>
            </w:pPr>
            <w:r>
              <w:rPr>
                <w:lang w:eastAsia="en-GB"/>
              </w:rPr>
              <w:t>These constructor functions behave identically to the XPath 2.0 constructor functions of the same names, with one exception. The argument can be a quoted string beginning with the letter 'x', in which case the remainder of the string is hexadecimal digits that represent a big-endian twos complement representation of a binary number.</w:t>
            </w:r>
            <w:r>
              <w:rPr>
                <w:lang w:eastAsia="en-GB"/>
              </w:rPr>
              <w:br/>
            </w:r>
            <w:r>
              <w:rPr>
                <w:lang w:eastAsia="en-GB"/>
              </w:rPr>
              <w:br/>
              <w:t>If the string begins with 'x', it is a Schema Definition Error if a character appears other 0-9, a-f, A-F.</w:t>
            </w:r>
            <w:r>
              <w:rPr>
                <w:lang w:eastAsia="en-GB"/>
              </w:rPr>
              <w:br/>
            </w:r>
            <w:r>
              <w:rPr>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r w:rsidR="00D23462" w14:paraId="7A70FAC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48287691" w14:textId="77777777" w:rsidR="00D23462" w:rsidRDefault="00D23462" w:rsidP="00852536">
            <w:pPr>
              <w:keepLines/>
            </w:pPr>
            <w:r>
              <w:t>dfdl:hexBinary ($arg)</w:t>
            </w:r>
          </w:p>
        </w:tc>
        <w:tc>
          <w:tcPr>
            <w:tcW w:w="0" w:type="auto"/>
            <w:tcBorders>
              <w:top w:val="single" w:sz="4" w:space="0" w:color="auto"/>
              <w:left w:val="single" w:sz="4" w:space="0" w:color="auto"/>
              <w:bottom w:val="single" w:sz="4" w:space="0" w:color="auto"/>
              <w:right w:val="single" w:sz="4" w:space="0" w:color="auto"/>
            </w:tcBorders>
            <w:hideMark/>
          </w:tcPr>
          <w:p w14:paraId="53597510" w14:textId="77777777" w:rsidR="00D23462" w:rsidRDefault="00D23462" w:rsidP="00852536">
            <w:pPr>
              <w:keepLines/>
              <w:rPr>
                <w:lang w:eastAsia="en-GB"/>
              </w:rPr>
            </w:pPr>
            <w:r>
              <w:rPr>
                <w:lang w:eastAsia="en-GB"/>
              </w:rPr>
              <w:t>This constructor function behaves identically to the XPath 2.0 constructor function of the same name, with one exception. The argument can also be a long, unsignedLong, or any subtype thereof, and in that case a xs:hexBinary value containing a number of hex digits is produced. The ordering and number of the digits correspond to a binary big-endian twos-complement implementation of the type of the argument. Digits 0-9, A-F are used.</w:t>
            </w:r>
          </w:p>
          <w:p w14:paraId="29ECBF3B" w14:textId="77777777" w:rsidR="00D23462" w:rsidRDefault="00D23462" w:rsidP="00852536">
            <w:pPr>
              <w:keepLines/>
              <w:rPr>
                <w:rFonts w:eastAsia="MS Mincho"/>
                <w:lang w:val="en-GB" w:eastAsia="ja-JP"/>
              </w:rPr>
            </w:pPr>
            <w:r>
              <w:rPr>
                <w:lang w:eastAsia="en-GB"/>
              </w:rPr>
              <w:t xml:space="preserve">The number of digits produced depends on the type of $arg, being 2, 4, 8 or 16. If $arg is a literal number then the type is the smallest signed type (long, int, short, byte) that can contain the value. </w:t>
            </w:r>
            <w:r>
              <w:rPr>
                <w:lang w:eastAsia="en-GB"/>
              </w:rPr>
              <w:br/>
            </w:r>
            <w:r>
              <w:rPr>
                <w:lang w:eastAsia="en-GB"/>
              </w:rPr>
              <w:br/>
              <w:t>If a literal number is not able to be represented by a long, it is a Schema Definition Error.</w:t>
            </w:r>
          </w:p>
        </w:tc>
      </w:tr>
    </w:tbl>
    <w:p w14:paraId="5B523F12" w14:textId="6672FE93" w:rsidR="00D23462" w:rsidRDefault="00D23462" w:rsidP="00D23462">
      <w:pPr>
        <w:pStyle w:val="Caption"/>
        <w:keepNext/>
        <w:keepLines/>
      </w:pPr>
      <w:r>
        <w:t xml:space="preserve">Table </w:t>
      </w:r>
      <w:fldSimple w:instr=" SEQ Table \* ARABIC ">
        <w:r w:rsidR="008A37A6">
          <w:rPr>
            <w:noProof/>
          </w:rPr>
          <w:t>67</w:t>
        </w:r>
      </w:fldSimple>
      <w:r>
        <w:t>: DFDL Constructor Functions</w:t>
      </w:r>
    </w:p>
    <w:p w14:paraId="7D4A8328" w14:textId="77777777" w:rsidR="00D23462" w:rsidRDefault="00D23462" w:rsidP="00D23462">
      <w:pPr>
        <w:rPr>
          <w:lang w:eastAsia="en-GB"/>
        </w:rPr>
      </w:pPr>
      <w:r>
        <w:rPr>
          <w:lang w:eastAsia="en-GB"/>
        </w:rPr>
        <w:t>Examples:</w:t>
      </w:r>
    </w:p>
    <w:p w14:paraId="2E968BC5" w14:textId="77777777" w:rsidR="00D23462" w:rsidRDefault="00D23462" w:rsidP="00C31ED0">
      <w:pPr>
        <w:numPr>
          <w:ilvl w:val="0"/>
          <w:numId w:val="169"/>
        </w:numPr>
        <w:rPr>
          <w:lang w:eastAsia="en-GB"/>
        </w:rPr>
      </w:pPr>
      <w:r>
        <w:rPr>
          <w:lang w:eastAsia="en-GB"/>
        </w:rPr>
        <w:t xml:space="preserve">dfdl:unsignedInt("xa1b2c3d4") is the unsigned int value 2712847316. </w:t>
      </w:r>
    </w:p>
    <w:p w14:paraId="607CD051" w14:textId="77777777" w:rsidR="00D23462" w:rsidRDefault="00D23462" w:rsidP="00C31ED0">
      <w:pPr>
        <w:numPr>
          <w:ilvl w:val="0"/>
          <w:numId w:val="169"/>
        </w:numPr>
        <w:rPr>
          <w:lang w:eastAsia="en-GB"/>
        </w:rPr>
      </w:pPr>
      <w:r>
        <w:rPr>
          <w:lang w:eastAsia="en-GB"/>
        </w:rPr>
        <w:t>dfdl:int("</w:t>
      </w:r>
      <w:proofErr w:type="spellStart"/>
      <w:r>
        <w:rPr>
          <w:lang w:eastAsia="en-GB"/>
        </w:rPr>
        <w:t>xFFFFFFFF</w:t>
      </w:r>
      <w:proofErr w:type="spellEnd"/>
      <w:r>
        <w:rPr>
          <w:lang w:eastAsia="en-GB"/>
        </w:rPr>
        <w:t xml:space="preserve">") is the signed int value -1. </w:t>
      </w:r>
    </w:p>
    <w:p w14:paraId="2F50A5C5" w14:textId="77777777" w:rsidR="00D23462" w:rsidRDefault="00D23462" w:rsidP="00C31ED0">
      <w:pPr>
        <w:numPr>
          <w:ilvl w:val="0"/>
          <w:numId w:val="169"/>
        </w:numPr>
        <w:rPr>
          <w:lang w:eastAsia="en-GB"/>
        </w:rPr>
      </w:pPr>
      <w:r>
        <w:rPr>
          <w:lang w:eastAsia="en-GB"/>
        </w:rPr>
        <w:t>dfdl:unsignedByte("</w:t>
      </w:r>
      <w:proofErr w:type="spellStart"/>
      <w:r>
        <w:rPr>
          <w:lang w:eastAsia="en-GB"/>
        </w:rPr>
        <w:t>xFF</w:t>
      </w:r>
      <w:proofErr w:type="spellEnd"/>
      <w:r>
        <w:rPr>
          <w:lang w:eastAsia="en-GB"/>
        </w:rPr>
        <w:t>") is the unsigned byte value 255.</w:t>
      </w:r>
    </w:p>
    <w:p w14:paraId="43F43116" w14:textId="77777777" w:rsidR="00D23462" w:rsidRDefault="00D23462" w:rsidP="00C31ED0">
      <w:pPr>
        <w:numPr>
          <w:ilvl w:val="0"/>
          <w:numId w:val="169"/>
        </w:numPr>
        <w:rPr>
          <w:lang w:eastAsia="en-GB"/>
        </w:rPr>
      </w:pPr>
      <w:r>
        <w:rPr>
          <w:lang w:eastAsia="en-GB"/>
        </w:rPr>
        <w:t>dfdl:byte("</w:t>
      </w:r>
      <w:proofErr w:type="spellStart"/>
      <w:r>
        <w:rPr>
          <w:lang w:eastAsia="en-GB"/>
        </w:rPr>
        <w:t>xff</w:t>
      </w:r>
      <w:proofErr w:type="spellEnd"/>
      <w:r>
        <w:rPr>
          <w:lang w:eastAsia="en-GB"/>
        </w:rPr>
        <w:t>") is the signed byte value -1.</w:t>
      </w:r>
    </w:p>
    <w:p w14:paraId="0A0BED84" w14:textId="77777777" w:rsidR="00D23462" w:rsidRDefault="00D23462" w:rsidP="00C31ED0">
      <w:pPr>
        <w:numPr>
          <w:ilvl w:val="0"/>
          <w:numId w:val="169"/>
        </w:numPr>
        <w:rPr>
          <w:lang w:eastAsia="en-GB"/>
        </w:rPr>
      </w:pPr>
      <w:r>
        <w:rPr>
          <w:lang w:eastAsia="en-GB"/>
        </w:rPr>
        <w:t>dfdl:byte("x7F") is the signed byte value 127.</w:t>
      </w:r>
    </w:p>
    <w:p w14:paraId="06A3903D" w14:textId="77777777" w:rsidR="00D23462" w:rsidRDefault="00D23462" w:rsidP="00C31ED0">
      <w:pPr>
        <w:numPr>
          <w:ilvl w:val="0"/>
          <w:numId w:val="169"/>
        </w:numPr>
        <w:rPr>
          <w:lang w:eastAsia="en-GB"/>
        </w:rPr>
      </w:pPr>
      <w:r>
        <w:rPr>
          <w:lang w:eastAsia="en-GB"/>
        </w:rPr>
        <w:t>dfdl:byte("x80") is the signed byte value -128.</w:t>
      </w:r>
    </w:p>
    <w:p w14:paraId="4BE118E0" w14:textId="77777777" w:rsidR="00D23462" w:rsidRDefault="00D23462" w:rsidP="00C31ED0">
      <w:pPr>
        <w:numPr>
          <w:ilvl w:val="0"/>
          <w:numId w:val="169"/>
        </w:numPr>
        <w:rPr>
          <w:lang w:eastAsia="en-GB"/>
        </w:rPr>
      </w:pPr>
      <w:r>
        <w:rPr>
          <w:lang w:eastAsia="en-GB"/>
        </w:rPr>
        <w:t>dfdl:unsignedByte("x80") is the unsigned byte value 128.</w:t>
      </w:r>
    </w:p>
    <w:p w14:paraId="1584235E" w14:textId="77777777" w:rsidR="00D23462" w:rsidRDefault="00D23462" w:rsidP="00C31ED0">
      <w:pPr>
        <w:numPr>
          <w:ilvl w:val="0"/>
          <w:numId w:val="169"/>
        </w:numPr>
        <w:rPr>
          <w:lang w:eastAsia="en-GB"/>
        </w:rPr>
      </w:pPr>
      <w:r>
        <w:rPr>
          <w:lang w:eastAsia="en-GB"/>
        </w:rPr>
        <w:t>dfdl:byte("x0A3") is a Schema Definition Error (too many digits for type).</w:t>
      </w:r>
    </w:p>
    <w:p w14:paraId="094D8666" w14:textId="77777777" w:rsidR="00D23462" w:rsidRDefault="00D23462" w:rsidP="00C31ED0">
      <w:pPr>
        <w:numPr>
          <w:ilvl w:val="0"/>
          <w:numId w:val="169"/>
        </w:numPr>
        <w:rPr>
          <w:lang w:eastAsia="en-GB"/>
        </w:rPr>
      </w:pPr>
      <w:r>
        <w:rPr>
          <w:lang w:eastAsia="en-GB"/>
        </w:rPr>
        <w:t>dfdl:byte("xG3") is a Schema Definition Error (invalid digit).</w:t>
      </w:r>
    </w:p>
    <w:p w14:paraId="7E29A1D6" w14:textId="77777777" w:rsidR="00D23462" w:rsidRDefault="00D23462" w:rsidP="00C31ED0">
      <w:pPr>
        <w:numPr>
          <w:ilvl w:val="0"/>
          <w:numId w:val="169"/>
        </w:numPr>
        <w:rPr>
          <w:lang w:eastAsia="en-GB"/>
        </w:rPr>
      </w:pPr>
      <w:r>
        <w:rPr>
          <w:lang w:eastAsia="en-GB"/>
        </w:rPr>
        <w:t>dfdl:hexBinary(xs:unsignedByte(208))  is the hexBinary value "D0".</w:t>
      </w:r>
    </w:p>
    <w:p w14:paraId="1E328415" w14:textId="77777777" w:rsidR="00D23462" w:rsidRDefault="00D23462" w:rsidP="00C31ED0">
      <w:pPr>
        <w:numPr>
          <w:ilvl w:val="0"/>
          <w:numId w:val="169"/>
        </w:numPr>
        <w:rPr>
          <w:lang w:eastAsia="en-GB"/>
        </w:rPr>
      </w:pPr>
      <w:r>
        <w:rPr>
          <w:lang w:eastAsia="en-GB"/>
        </w:rPr>
        <w:t>dfdl:hexBinary(208)  is the hexBinary value "00D0".</w:t>
      </w:r>
    </w:p>
    <w:p w14:paraId="1301DE7E" w14:textId="77777777" w:rsidR="00D23462" w:rsidRDefault="00D23462" w:rsidP="00C31ED0">
      <w:pPr>
        <w:numPr>
          <w:ilvl w:val="0"/>
          <w:numId w:val="169"/>
        </w:numPr>
        <w:rPr>
          <w:lang w:eastAsia="en-GB"/>
        </w:rPr>
      </w:pPr>
      <w:r>
        <w:rPr>
          <w:lang w:eastAsia="en-GB"/>
        </w:rPr>
        <w:t>dfdl:hexBinary(-2084) is the hexBinary value "F7DC".</w:t>
      </w:r>
    </w:p>
    <w:p w14:paraId="159AB045" w14:textId="7F07468F" w:rsidR="00702571" w:rsidRPr="00702571" w:rsidRDefault="001E3F57" w:rsidP="00BC2419">
      <w:pPr>
        <w:pStyle w:val="Heading3"/>
        <w:rPr>
          <w:rFonts w:eastAsia="Times New Roman"/>
        </w:rPr>
      </w:pPr>
      <w:bookmarkStart w:id="12552" w:name="_Toc53134178"/>
      <w:r>
        <w:rPr>
          <w:rFonts w:eastAsia="Times New Roman"/>
        </w:rPr>
        <w:t>Miscellaneous</w:t>
      </w:r>
      <w:r w:rsidR="00D23462">
        <w:rPr>
          <w:rFonts w:eastAsia="Times New Roman"/>
        </w:rPr>
        <w:t xml:space="preserve"> Functions</w:t>
      </w:r>
      <w:bookmarkEnd w:id="1255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764"/>
        <w:gridCol w:w="5866"/>
      </w:tblGrid>
      <w:tr w:rsidR="00D23462" w14:paraId="18F5CC5A" w14:textId="77777777" w:rsidTr="00A10415">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14A07CB6" w14:textId="77777777" w:rsidR="00D23462" w:rsidRDefault="00D23462" w:rsidP="00852536">
            <w:pPr>
              <w:keepLines/>
            </w:pPr>
            <w:r>
              <w:rPr>
                <w:b/>
              </w:rPr>
              <w:t>Function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hideMark/>
          </w:tcPr>
          <w:p w14:paraId="6BDD042B" w14:textId="77777777" w:rsidR="00D23462" w:rsidRDefault="00D23462" w:rsidP="00852536">
            <w:pPr>
              <w:keepLines/>
            </w:pPr>
            <w:r>
              <w:rPr>
                <w:b/>
              </w:rPr>
              <w:t>Meaning</w:t>
            </w:r>
          </w:p>
        </w:tc>
      </w:tr>
      <w:tr w:rsidR="00D23462" w14:paraId="2C5DBCDB" w14:textId="77777777" w:rsidTr="00A10415">
        <w:tc>
          <w:tcPr>
            <w:tcW w:w="0" w:type="auto"/>
            <w:tcBorders>
              <w:top w:val="single" w:sz="4" w:space="0" w:color="000000"/>
              <w:left w:val="single" w:sz="4" w:space="0" w:color="000000"/>
              <w:bottom w:val="single" w:sz="4" w:space="0" w:color="000000"/>
              <w:right w:val="single" w:sz="4" w:space="0" w:color="000000"/>
            </w:tcBorders>
            <w:hideMark/>
          </w:tcPr>
          <w:p w14:paraId="28AD4D5F" w14:textId="77777777" w:rsidR="00D23462" w:rsidRDefault="00D23462" w:rsidP="00852536">
            <w:r>
              <w:t>fn:error()</w:t>
            </w:r>
          </w:p>
          <w:p w14:paraId="1B7E0397" w14:textId="77777777" w:rsidR="00D23462" w:rsidRDefault="00D23462" w:rsidP="00852536">
            <w:r>
              <w:t>fn:error($id as xs:string)</w:t>
            </w:r>
          </w:p>
          <w:p w14:paraId="121B1BB5" w14:textId="3EEF053E" w:rsidR="00D23462" w:rsidRDefault="00D23462" w:rsidP="00702571">
            <w:r>
              <w:t>fn:error($id as</w:t>
            </w:r>
            <w:r w:rsidR="00702571">
              <w:t> </w:t>
            </w:r>
            <w:r>
              <w:t>xs:string,</w:t>
            </w:r>
            <w:r w:rsidR="00702571">
              <w:t xml:space="preserve"> </w:t>
            </w:r>
            <w:r>
              <w:t>$desc as xs:string, $obj?)</w:t>
            </w:r>
          </w:p>
        </w:tc>
        <w:tc>
          <w:tcPr>
            <w:tcW w:w="0" w:type="auto"/>
            <w:tcBorders>
              <w:top w:val="single" w:sz="4" w:space="0" w:color="000000"/>
              <w:left w:val="single" w:sz="4" w:space="0" w:color="000000"/>
              <w:bottom w:val="single" w:sz="4" w:space="0" w:color="000000"/>
              <w:right w:val="single" w:sz="4" w:space="0" w:color="000000"/>
            </w:tcBorders>
            <w:hideMark/>
          </w:tcPr>
          <w:p w14:paraId="3502A886" w14:textId="35B588E7" w:rsidR="00D23462" w:rsidRDefault="00D23462" w:rsidP="00852536">
            <w:pPr>
              <w:rPr>
                <w:lang w:eastAsia="en-GB"/>
              </w:rPr>
            </w:pPr>
            <w:r>
              <w:rPr>
                <w:lang w:eastAsia="en-GB"/>
              </w:rPr>
              <w:t xml:space="preserve">Causes a </w:t>
            </w:r>
            <w:del w:id="12553" w:author="Mike Beckerle" w:date="2020-10-08T20:33:00Z">
              <w:r w:rsidDel="00B31DA3">
                <w:rPr>
                  <w:lang w:eastAsia="en-GB"/>
                </w:rPr>
                <w:delText>processing error</w:delText>
              </w:r>
            </w:del>
            <w:ins w:id="12554" w:author="Mike Beckerle" w:date="2020-10-08T20:33:00Z">
              <w:r w:rsidR="00B31DA3">
                <w:rPr>
                  <w:lang w:eastAsia="en-GB"/>
                </w:rPr>
                <w:t>Processing Error</w:t>
              </w:r>
            </w:ins>
            <w:r>
              <w:rPr>
                <w:lang w:eastAsia="en-GB"/>
              </w:rPr>
              <w:t>.</w:t>
            </w:r>
          </w:p>
          <w:p w14:paraId="4207F83E" w14:textId="6F40D988" w:rsidR="00D23462" w:rsidRDefault="00D23462" w:rsidP="00852536">
            <w:pPr>
              <w:rPr>
                <w:lang w:eastAsia="en-GB"/>
              </w:rPr>
            </w:pPr>
            <w:r>
              <w:rPr>
                <w:lang w:eastAsia="en-GB"/>
              </w:rPr>
              <w:t xml:space="preserve">This function does not return a value. A </w:t>
            </w:r>
            <w:del w:id="12555" w:author="Mike Beckerle" w:date="2020-10-08T20:34:00Z">
              <w:r w:rsidDel="00B31DA3">
                <w:rPr>
                  <w:lang w:eastAsia="en-GB"/>
                </w:rPr>
                <w:delText>processing error</w:delText>
              </w:r>
            </w:del>
            <w:ins w:id="12556" w:author="Mike Beckerle" w:date="2020-10-08T20:34:00Z">
              <w:r w:rsidR="00B31DA3">
                <w:rPr>
                  <w:lang w:eastAsia="en-GB"/>
                </w:rPr>
                <w:t>Processing Error</w:t>
              </w:r>
            </w:ins>
            <w:r>
              <w:rPr>
                <w:lang w:eastAsia="en-GB"/>
              </w:rPr>
              <w:t xml:space="preserve"> ends the evaluation of the expression. </w:t>
            </w:r>
          </w:p>
          <w:p w14:paraId="46CB3B03" w14:textId="781999ED" w:rsidR="00D23462" w:rsidRDefault="00D23462" w:rsidP="00852536">
            <w:pPr>
              <w:rPr>
                <w:lang w:eastAsia="en-GB"/>
              </w:rPr>
            </w:pPr>
            <w:r>
              <w:rPr>
                <w:lang w:eastAsia="en-GB"/>
              </w:rPr>
              <w:t xml:space="preserve">The $id argument is an error code identifier string that distinguishes this error from others. The string should have the structure of an XSD QName;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w:t>
            </w:r>
            <w:del w:id="12557" w:author="Mike Beckerle" w:date="2020-10-08T20:34:00Z">
              <w:r w:rsidDel="00B31DA3">
                <w:rPr>
                  <w:lang w:eastAsia="en-GB"/>
                </w:rPr>
                <w:delText>processing error</w:delText>
              </w:r>
            </w:del>
            <w:ins w:id="12558" w:author="Mike Beckerle" w:date="2020-10-08T20:34:00Z">
              <w:r w:rsidR="00B31DA3">
                <w:rPr>
                  <w:lang w:eastAsia="en-GB"/>
                </w:rPr>
                <w:t>Processing Error</w:t>
              </w:r>
            </w:ins>
            <w:r>
              <w:rPr>
                <w:lang w:eastAsia="en-GB"/>
              </w:rPr>
              <w:t xml:space="preserve"> in an implementation-dependent manner. If the $id argument string does not have the form of an XSD QName, or the QName cannot be interpreted as a meaningful namespace prefix and local identifier, then the </w:t>
            </w:r>
            <w:del w:id="12559" w:author="Mike Beckerle" w:date="2020-10-08T20:34:00Z">
              <w:r w:rsidDel="00B31DA3">
                <w:rPr>
                  <w:lang w:eastAsia="en-GB"/>
                </w:rPr>
                <w:delText>processing error</w:delText>
              </w:r>
            </w:del>
            <w:ins w:id="12560" w:author="Mike Beckerle" w:date="2020-10-08T20:34:00Z">
              <w:r w:rsidR="00B31DA3">
                <w:rPr>
                  <w:lang w:eastAsia="en-GB"/>
                </w:rPr>
                <w:t>Processing Error</w:t>
              </w:r>
            </w:ins>
            <w:r>
              <w:rPr>
                <w:lang w:eastAsia="en-GB"/>
              </w:rPr>
              <w:t xml:space="preserve"> still occurs but the diagnostic message is created in an implementation-dependent manner. </w:t>
            </w:r>
          </w:p>
          <w:p w14:paraId="7DA3CFC8" w14:textId="3E586AC8" w:rsidR="00D23462" w:rsidRDefault="00D23462" w:rsidP="00852536">
            <w:pPr>
              <w:rPr>
                <w:lang w:eastAsia="en-GB"/>
              </w:rPr>
            </w:pPr>
            <w:r>
              <w:rPr>
                <w:lang w:eastAsia="en-GB"/>
              </w:rPr>
              <w:t xml:space="preserve">The $desc is a natural-language description of the error condition. This string will appear in any diagnostic messages created by the DFDL implementation in response to the </w:t>
            </w:r>
            <w:del w:id="12561" w:author="Mike Beckerle" w:date="2020-10-08T20:34:00Z">
              <w:r w:rsidDel="00B31DA3">
                <w:rPr>
                  <w:lang w:eastAsia="en-GB"/>
                </w:rPr>
                <w:delText>processing error</w:delText>
              </w:r>
            </w:del>
            <w:ins w:id="12562" w:author="Mike Beckerle" w:date="2020-10-08T20:34:00Z">
              <w:r w:rsidR="00B31DA3">
                <w:rPr>
                  <w:lang w:eastAsia="en-GB"/>
                </w:rPr>
                <w:t>Processing Error</w:t>
              </w:r>
            </w:ins>
            <w:r>
              <w:rPr>
                <w:lang w:eastAsia="en-GB"/>
              </w:rPr>
              <w:t xml:space="preserve">. </w:t>
            </w:r>
          </w:p>
          <w:p w14:paraId="106728DD" w14:textId="77777777" w:rsidR="00D23462" w:rsidRDefault="00D23462" w:rsidP="00852536">
            <w:r>
              <w:rPr>
                <w:lang w:eastAsia="en-GB"/>
              </w:rPr>
              <w:t>The $obj? argument is an arbitrary value used to convey additional information about the error and it is used to construct the diagnostic message in an implementation-dependent manner.</w:t>
            </w:r>
          </w:p>
          <w:p w14:paraId="60976DD7" w14:textId="20DDA200" w:rsidR="00D23462" w:rsidRDefault="00D23462" w:rsidP="00852536">
            <w:pPr>
              <w:rPr>
                <w:lang w:eastAsia="en-GB"/>
              </w:rPr>
            </w:pPr>
            <w:r>
              <w:rPr>
                <w:lang w:eastAsia="en-GB"/>
              </w:rPr>
              <w:t xml:space="preserve">If any argument is not supplied the </w:t>
            </w:r>
            <w:del w:id="12563" w:author="Mike Beckerle" w:date="2020-10-08T20:34:00Z">
              <w:r w:rsidDel="00B31DA3">
                <w:rPr>
                  <w:lang w:eastAsia="en-GB"/>
                </w:rPr>
                <w:delText>processing error</w:delText>
              </w:r>
            </w:del>
            <w:ins w:id="12564" w:author="Mike Beckerle" w:date="2020-10-08T20:34:00Z">
              <w:r w:rsidR="00B31DA3">
                <w:rPr>
                  <w:lang w:eastAsia="en-GB"/>
                </w:rPr>
                <w:t>Processing Error</w:t>
              </w:r>
            </w:ins>
            <w:r>
              <w:rPr>
                <w:lang w:eastAsia="en-GB"/>
              </w:rPr>
              <w:t xml:space="preserve"> occurs but the diagnostic message created is implementation-dependent. </w:t>
            </w:r>
          </w:p>
        </w:tc>
      </w:tr>
    </w:tbl>
    <w:p w14:paraId="2322D8AE" w14:textId="77777777" w:rsidR="00D23462" w:rsidRDefault="00D23462" w:rsidP="00B31DA3">
      <w:pPr>
        <w:pStyle w:val="Heading2"/>
      </w:pPr>
      <w:bookmarkStart w:id="12565" w:name="_Toc53134179"/>
      <w:r>
        <w:t>Unparsing and Circular Expression Deadlock Errors</w:t>
      </w:r>
      <w:bookmarkEnd w:id="12565"/>
    </w:p>
    <w:p w14:paraId="0ADF4AC1" w14:textId="0C5D7641" w:rsidR="00D23462" w:rsidRDefault="00D23462" w:rsidP="00D23462">
      <w:r>
        <w:t xml:space="preserve">It is possible for expressions and lengths of elements in a DFDL schema to interact badly, resulting in circular deadlocks. In these </w:t>
      </w:r>
      <w:r w:rsidR="001E3F57">
        <w:t>cases,</w:t>
      </w:r>
      <w:r>
        <w:t xml:space="preserve">  an expression is unable to evaluate because it depends in some way on the length of something that depends on the expression itself.</w:t>
      </w:r>
    </w:p>
    <w:p w14:paraId="334382CA" w14:textId="77777777" w:rsidR="00D23462" w:rsidRDefault="00D23462" w:rsidP="00D23462">
      <w:r>
        <w:t>Expression deadlocks are always Schema Definition Errors.</w:t>
      </w:r>
    </w:p>
    <w:p w14:paraId="3FFD4D75" w14:textId="02F9A829" w:rsidR="00D23462" w:rsidRDefault="00D23462" w:rsidP="00D23462">
      <w:r>
        <w:t>One scenario where such a deadlock can arise is due to what is called the i</w:t>
      </w:r>
      <w:r>
        <w:rPr>
          <w:i/>
        </w:rPr>
        <w:t>nterior-alignment problem</w:t>
      </w:r>
      <w:r>
        <w:t xml:space="preserve">. </w:t>
      </w:r>
      <w:r w:rsidR="0044109E">
        <w:t>In this scenario</w:t>
      </w:r>
      <w:r>
        <w:rPr>
          <w:color w:val="000000"/>
        </w:rPr>
        <w:t xml:space="preserve"> a dfdl:outputValueCalc expression depends on the</w:t>
      </w:r>
      <w:r w:rsidR="001E3F57">
        <w:rPr>
          <w:color w:val="000000"/>
        </w:rPr>
        <w:t xml:space="preserve"> </w:t>
      </w:r>
      <w:r w:rsidR="001E3F57" w:rsidRPr="001E3F57">
        <w:t>dfdl:valueLength</w:t>
      </w:r>
      <w:r w:rsidR="0044109E">
        <w:t xml:space="preserve"> function being evaluated for </w:t>
      </w:r>
      <w:r>
        <w:rPr>
          <w:color w:val="000000"/>
        </w:rPr>
        <w:t>a following complex element which due to interior alignments, has a length that depends on its starting position</w:t>
      </w:r>
      <w:r w:rsidR="0044109E">
        <w:rPr>
          <w:color w:val="000000"/>
        </w:rPr>
        <w:t xml:space="preserve">. In this case, </w:t>
      </w:r>
      <w:r>
        <w:rPr>
          <w:color w:val="000000"/>
        </w:rPr>
        <w:t xml:space="preserve"> a circular deadlock occurs</w:t>
      </w:r>
      <w:r w:rsidR="0044109E">
        <w:rPr>
          <w:color w:val="000000"/>
        </w:rPr>
        <w:t xml:space="preserve">, which is a unparse-time </w:t>
      </w:r>
      <w:del w:id="12566" w:author="Mike Beckerle" w:date="2020-10-08T20:34:00Z">
        <w:r w:rsidR="0044109E" w:rsidDel="00B31DA3">
          <w:rPr>
            <w:color w:val="000000"/>
          </w:rPr>
          <w:delText>processing error</w:delText>
        </w:r>
      </w:del>
      <w:ins w:id="12567" w:author="Mike Beckerle" w:date="2020-10-08T20:34:00Z">
        <w:r w:rsidR="00B31DA3">
          <w:rPr>
            <w:color w:val="000000"/>
          </w:rPr>
          <w:t>Processing Error</w:t>
        </w:r>
      </w:ins>
      <w:r w:rsidR="0044109E">
        <w:rPr>
          <w:color w:val="000000"/>
        </w:rPr>
        <w:t>.</w:t>
      </w:r>
    </w:p>
    <w:p w14:paraId="29B3B3B9" w14:textId="2CAE7490" w:rsidR="00D23462" w:rsidRDefault="0052761A" w:rsidP="00B31DA3">
      <w:pPr>
        <w:pStyle w:val="Heading1"/>
      </w:pPr>
      <w:bookmarkStart w:id="12568" w:name="_DFDL_Regular_Expressions"/>
      <w:bookmarkStart w:id="12569" w:name="_Ref39157931"/>
      <w:bookmarkStart w:id="12570" w:name="_Ref39157941"/>
      <w:bookmarkStart w:id="12571" w:name="_Ref39157975"/>
      <w:bookmarkStart w:id="12572" w:name="_Ref39157995"/>
      <w:bookmarkStart w:id="12573" w:name="_Ref39165089"/>
      <w:bookmarkStart w:id="12574" w:name="_Ref39165100"/>
      <w:bookmarkStart w:id="12575" w:name="_Toc177399140"/>
      <w:bookmarkStart w:id="12576" w:name="_Toc175057427"/>
      <w:bookmarkStart w:id="12577" w:name="_Toc199516368"/>
      <w:bookmarkStart w:id="12578" w:name="_Toc194984029"/>
      <w:bookmarkStart w:id="12579" w:name="_Toc243112871"/>
      <w:bookmarkStart w:id="12580" w:name="_Toc53134180"/>
      <w:bookmarkEnd w:id="12568"/>
      <w:r>
        <w:t>DFDL Regular Expressions</w:t>
      </w:r>
      <w:bookmarkEnd w:id="12569"/>
      <w:bookmarkEnd w:id="12570"/>
      <w:bookmarkEnd w:id="12571"/>
      <w:bookmarkEnd w:id="12572"/>
      <w:bookmarkEnd w:id="12573"/>
      <w:bookmarkEnd w:id="12574"/>
      <w:bookmarkEnd w:id="12580"/>
    </w:p>
    <w:p w14:paraId="6E0278ED" w14:textId="77777777" w:rsidR="00D23462" w:rsidRDefault="00D23462" w:rsidP="00D23462">
      <w:pPr>
        <w:rPr>
          <w:rFonts w:cs="Arial"/>
          <w:lang w:eastAsia="en-GB"/>
        </w:rPr>
      </w:pPr>
      <w:r>
        <w:rPr>
          <w:rFonts w:cs="Arial"/>
          <w:lang w:eastAsia="en-GB"/>
        </w:rPr>
        <w:t xml:space="preserve">A DFDL regular expression may be specified for the dfdl:lengthPattern format property and the dfdl:testPattern property of the dfdl:assert and dfdl:discriminator annotations. DFDL regular expressions do not interpret DFDL entities. </w:t>
      </w:r>
    </w:p>
    <w:p w14:paraId="6FE60931" w14:textId="7596110B" w:rsidR="00D23462" w:rsidRDefault="00D23462" w:rsidP="00D23462">
      <w:r>
        <w:t xml:space="preserve">A DFDL regular expression is defined by a set of valid pattern characters. For portability, a DFDL regular expression pattern is restricted to the inclusive subset of the ICU regular expression </w:t>
      </w:r>
      <w:r>
        <w:rPr>
          <w:noProof/>
        </w:rPr>
        <w:t>[</w:t>
      </w:r>
      <w:r w:rsidR="00912122">
        <w:fldChar w:fldCharType="begin"/>
      </w:r>
      <w:r w:rsidR="00912122">
        <w:instrText xml:space="preserve"> HYPERLINK \l "a_ICURegex" </w:instrText>
      </w:r>
      <w:ins w:id="12581" w:author="Mike Beckerle" w:date="2020-10-09T10:19:00Z"/>
      <w:r w:rsidR="00912122">
        <w:fldChar w:fldCharType="separate"/>
      </w:r>
      <w:r>
        <w:rPr>
          <w:rStyle w:val="Hyperlink"/>
          <w:noProof/>
        </w:rPr>
        <w:t>ICURegex</w:t>
      </w:r>
      <w:r w:rsidR="00912122">
        <w:rPr>
          <w:rStyle w:val="Hyperlink"/>
          <w:noProof/>
        </w:rPr>
        <w:fldChar w:fldCharType="end"/>
      </w:r>
      <w:r>
        <w:rPr>
          <w:noProof/>
        </w:rPr>
        <w:t>]</w:t>
      </w:r>
      <w:r>
        <w:t xml:space="preserve"> and the Java(R) 7 regular expression </w:t>
      </w:r>
      <w:r>
        <w:rPr>
          <w:noProof/>
        </w:rPr>
        <w:t>[</w:t>
      </w:r>
      <w:r w:rsidR="00912122">
        <w:fldChar w:fldCharType="begin"/>
      </w:r>
      <w:r w:rsidR="00912122">
        <w:instrText xml:space="preserve"> HYPERLINK \l "a_JavaRegex" </w:instrText>
      </w:r>
      <w:ins w:id="12582" w:author="Mike Beckerle" w:date="2020-10-09T10:19:00Z"/>
      <w:r w:rsidR="00912122">
        <w:fldChar w:fldCharType="separate"/>
      </w:r>
      <w:r>
        <w:rPr>
          <w:rStyle w:val="Hyperlink"/>
          <w:noProof/>
        </w:rPr>
        <w:t>JavaRegex</w:t>
      </w:r>
      <w:r w:rsidR="00912122">
        <w:rPr>
          <w:rStyle w:val="Hyperlink"/>
          <w:noProof/>
        </w:rPr>
        <w:fldChar w:fldCharType="end"/>
      </w:r>
      <w:r>
        <w:rPr>
          <w:noProof/>
        </w:rPr>
        <w:t>]</w:t>
      </w:r>
      <w:r>
        <w:t xml:space="preserve"> with the Unicode flags UNICODE_CASE and UNICODE_CHARACTER_CLASS turned on.  DFDL regular expressions thereby conform to Unicode Technical Standard #18 , Unicode Regular Expressions, level 1 </w:t>
      </w:r>
      <w:r>
        <w:rPr>
          <w:noProof/>
        </w:rPr>
        <w:t>[</w:t>
      </w:r>
      <w:r w:rsidR="00912122">
        <w:fldChar w:fldCharType="begin"/>
      </w:r>
      <w:r w:rsidR="00912122">
        <w:instrText xml:space="preserve"> HYPERLINK \l "a_UnicodeRegex" </w:instrText>
      </w:r>
      <w:ins w:id="12583" w:author="Mike Beckerle" w:date="2020-10-09T10:19:00Z"/>
      <w:r w:rsidR="00912122">
        <w:fldChar w:fldCharType="separate"/>
      </w:r>
      <w:r>
        <w:rPr>
          <w:rStyle w:val="Hyperlink"/>
          <w:noProof/>
        </w:rPr>
        <w:t>UnicodeRegex</w:t>
      </w:r>
      <w:r w:rsidR="00912122">
        <w:rPr>
          <w:rStyle w:val="Hyperlink"/>
          <w:noProof/>
        </w:rPr>
        <w:fldChar w:fldCharType="end"/>
      </w:r>
      <w:r>
        <w:rPr>
          <w:noProof/>
        </w:rPr>
        <w:t>].</w:t>
      </w:r>
    </w:p>
    <w:p w14:paraId="66FB889F" w14:textId="77777777" w:rsidR="00D23462" w:rsidRDefault="00D23462" w:rsidP="00D23462">
      <w:r>
        <w:t>The following regular expression constructs are not common to both ICU and Java(R) 7 and it is a Schema Definition Error if any are used in a DFDL regular expression:  </w:t>
      </w:r>
    </w:p>
    <w:tbl>
      <w:tblPr>
        <w:tblStyle w:val="Table"/>
        <w:tblW w:w="5000" w:type="pct"/>
        <w:tblInd w:w="0" w:type="dxa"/>
        <w:tblLook w:val="04A0" w:firstRow="1" w:lastRow="0" w:firstColumn="1" w:lastColumn="0" w:noHBand="0" w:noVBand="1"/>
      </w:tblPr>
      <w:tblGrid>
        <w:gridCol w:w="2016"/>
        <w:gridCol w:w="5626"/>
        <w:gridCol w:w="988"/>
      </w:tblGrid>
      <w:tr w:rsidR="00D23462" w14:paraId="20F25F6D" w14:textId="77777777" w:rsidTr="00852536">
        <w:trPr>
          <w:cnfStyle w:val="100000000000" w:firstRow="1" w:lastRow="0" w:firstColumn="0" w:lastColumn="0" w:oddVBand="0" w:evenVBand="0" w:oddHBand="0" w:evenHBand="0" w:firstRowFirstColumn="0" w:firstRowLastColumn="0" w:lastRowFirstColumn="0" w:lastRowLastColumn="0"/>
        </w:trPr>
        <w:tc>
          <w:tcPr>
            <w:tcW w:w="0" w:type="auto"/>
            <w:hideMark/>
          </w:tcPr>
          <w:p w14:paraId="5AB52449" w14:textId="77777777" w:rsidR="00D23462" w:rsidRDefault="00D23462" w:rsidP="00852536">
            <w:pPr>
              <w:rPr>
                <w:lang w:val="en-GB" w:eastAsia="en-GB"/>
              </w:rPr>
            </w:pPr>
            <w:r>
              <w:rPr>
                <w:lang w:eastAsia="en-GB"/>
              </w:rPr>
              <w:t>Construct</w:t>
            </w:r>
          </w:p>
        </w:tc>
        <w:tc>
          <w:tcPr>
            <w:tcW w:w="0" w:type="auto"/>
            <w:hideMark/>
          </w:tcPr>
          <w:p w14:paraId="723DED44" w14:textId="77777777" w:rsidR="00D23462" w:rsidRDefault="00D23462" w:rsidP="00852536">
            <w:pPr>
              <w:rPr>
                <w:lang w:val="en-GB" w:eastAsia="en-GB"/>
              </w:rPr>
            </w:pPr>
            <w:r>
              <w:rPr>
                <w:lang w:eastAsia="en-GB"/>
              </w:rPr>
              <w:t>Meaning</w:t>
            </w:r>
          </w:p>
        </w:tc>
        <w:tc>
          <w:tcPr>
            <w:tcW w:w="0" w:type="auto"/>
            <w:hideMark/>
          </w:tcPr>
          <w:p w14:paraId="4CC4475B" w14:textId="77777777" w:rsidR="00D23462" w:rsidRDefault="00D23462" w:rsidP="00852536">
            <w:pPr>
              <w:rPr>
                <w:lang w:val="en-GB" w:eastAsia="en-GB"/>
              </w:rPr>
            </w:pPr>
            <w:r>
              <w:rPr>
                <w:lang w:eastAsia="en-GB"/>
              </w:rPr>
              <w:t>Notes</w:t>
            </w:r>
          </w:p>
        </w:tc>
      </w:tr>
      <w:tr w:rsidR="00D23462" w14:paraId="2216B57D"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D43AB9F" w14:textId="77777777" w:rsidR="00D23462" w:rsidRDefault="00D23462" w:rsidP="00852536">
            <w:pPr>
              <w:autoSpaceDE w:val="0"/>
              <w:autoSpaceDN w:val="0"/>
              <w:adjustRightInd w:val="0"/>
              <w:rPr>
                <w:rFonts w:cs="Arial"/>
                <w:lang w:val="en-GB" w:eastAsia="en-GB"/>
              </w:rPr>
            </w:pPr>
            <w:r>
              <w:rPr>
                <w:rFonts w:cs="Arial"/>
                <w:lang w:eastAsia="en-GB"/>
              </w:rPr>
              <w:t>\N{UNICODE CHARACTER NAME}</w:t>
            </w:r>
          </w:p>
        </w:tc>
        <w:tc>
          <w:tcPr>
            <w:tcW w:w="0" w:type="auto"/>
            <w:tcBorders>
              <w:top w:val="single" w:sz="4" w:space="0" w:color="auto"/>
              <w:left w:val="single" w:sz="4" w:space="0" w:color="auto"/>
              <w:bottom w:val="single" w:sz="4" w:space="0" w:color="auto"/>
              <w:right w:val="single" w:sz="4" w:space="0" w:color="auto"/>
            </w:tcBorders>
            <w:hideMark/>
          </w:tcPr>
          <w:p w14:paraId="781BB020" w14:textId="77777777" w:rsidR="00D23462" w:rsidRDefault="00D23462" w:rsidP="00852536">
            <w:pPr>
              <w:autoSpaceDE w:val="0"/>
              <w:autoSpaceDN w:val="0"/>
              <w:adjustRightInd w:val="0"/>
              <w:rPr>
                <w:rFonts w:cs="Arial"/>
                <w:lang w:val="en-GB" w:eastAsia="en-GB"/>
              </w:rPr>
            </w:pPr>
            <w:r>
              <w:rPr>
                <w:rFonts w:cs="Arial"/>
                <w:lang w:eastAsia="en-GB"/>
              </w:rPr>
              <w:t>Match the named character</w:t>
            </w:r>
          </w:p>
        </w:tc>
        <w:tc>
          <w:tcPr>
            <w:tcW w:w="0" w:type="auto"/>
            <w:tcBorders>
              <w:top w:val="single" w:sz="4" w:space="0" w:color="auto"/>
              <w:left w:val="single" w:sz="4" w:space="0" w:color="auto"/>
              <w:bottom w:val="single" w:sz="4" w:space="0" w:color="auto"/>
              <w:right w:val="single" w:sz="4" w:space="0" w:color="auto"/>
            </w:tcBorders>
            <w:hideMark/>
          </w:tcPr>
          <w:p w14:paraId="5940B2C3" w14:textId="77777777" w:rsidR="00D23462" w:rsidRDefault="00D23462" w:rsidP="00852536">
            <w:pPr>
              <w:autoSpaceDE w:val="0"/>
              <w:autoSpaceDN w:val="0"/>
              <w:adjustRightInd w:val="0"/>
              <w:rPr>
                <w:rFonts w:cs="Arial"/>
                <w:lang w:val="en-GB" w:eastAsia="en-GB"/>
              </w:rPr>
            </w:pPr>
            <w:r>
              <w:rPr>
                <w:rFonts w:cs="Arial"/>
                <w:lang w:eastAsia="en-GB"/>
              </w:rPr>
              <w:t xml:space="preserve">ICU only </w:t>
            </w:r>
          </w:p>
        </w:tc>
      </w:tr>
      <w:tr w:rsidR="00D23462" w14:paraId="5B3D975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5C3D3D4C" w14:textId="77777777" w:rsidR="00D23462" w:rsidRDefault="00D23462" w:rsidP="00852536">
            <w:pPr>
              <w:autoSpaceDE w:val="0"/>
              <w:autoSpaceDN w:val="0"/>
              <w:adjustRightInd w:val="0"/>
              <w:rPr>
                <w:rFonts w:cs="Arial"/>
                <w:lang w:val="en-GB" w:eastAsia="en-GB"/>
              </w:rPr>
            </w:pPr>
            <w:r>
              <w:rPr>
                <w:rFonts w:cs="Arial"/>
                <w:lang w:eastAsia="en-GB"/>
              </w:rPr>
              <w:t>\X</w:t>
            </w:r>
          </w:p>
        </w:tc>
        <w:tc>
          <w:tcPr>
            <w:tcW w:w="0" w:type="auto"/>
            <w:tcBorders>
              <w:top w:val="single" w:sz="4" w:space="0" w:color="auto"/>
              <w:left w:val="single" w:sz="4" w:space="0" w:color="auto"/>
              <w:bottom w:val="single" w:sz="4" w:space="0" w:color="auto"/>
              <w:right w:val="single" w:sz="4" w:space="0" w:color="auto"/>
            </w:tcBorders>
            <w:hideMark/>
          </w:tcPr>
          <w:p w14:paraId="346571FD" w14:textId="77777777" w:rsidR="00D23462" w:rsidRDefault="00D23462" w:rsidP="00852536">
            <w:pPr>
              <w:autoSpaceDE w:val="0"/>
              <w:autoSpaceDN w:val="0"/>
              <w:adjustRightInd w:val="0"/>
              <w:rPr>
                <w:rFonts w:cs="Arial"/>
                <w:lang w:val="en-GB" w:eastAsia="en-GB"/>
              </w:rPr>
            </w:pPr>
            <w:r>
              <w:rPr>
                <w:rFonts w:cs="Arial"/>
                <w:lang w:eastAsia="en-GB"/>
              </w:rPr>
              <w:t>Match a Grapheme Cluster</w:t>
            </w:r>
          </w:p>
        </w:tc>
        <w:tc>
          <w:tcPr>
            <w:tcW w:w="0" w:type="auto"/>
            <w:tcBorders>
              <w:top w:val="single" w:sz="4" w:space="0" w:color="auto"/>
              <w:left w:val="single" w:sz="4" w:space="0" w:color="auto"/>
              <w:bottom w:val="single" w:sz="4" w:space="0" w:color="auto"/>
              <w:right w:val="single" w:sz="4" w:space="0" w:color="auto"/>
            </w:tcBorders>
            <w:hideMark/>
          </w:tcPr>
          <w:p w14:paraId="32D2C789"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15321144"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4E35312" w14:textId="77777777" w:rsidR="00D23462" w:rsidRDefault="00D23462" w:rsidP="00852536">
            <w:pPr>
              <w:autoSpaceDE w:val="0"/>
              <w:autoSpaceDN w:val="0"/>
              <w:adjustRightInd w:val="0"/>
              <w:rPr>
                <w:rFonts w:cs="Arial"/>
                <w:lang w:val="en-GB" w:eastAsia="en-GB"/>
              </w:rPr>
            </w:pPr>
            <w:r>
              <w:rPr>
                <w:rFonts w:cs="Arial"/>
                <w:lang w:eastAsia="en-GB"/>
              </w:rPr>
              <w:t>\</w:t>
            </w:r>
            <w:proofErr w:type="spellStart"/>
            <w:r>
              <w:rPr>
                <w:rFonts w:cs="Arial"/>
                <w:lang w:eastAsia="en-GB"/>
              </w:rPr>
              <w:t>Uhhhhhhhh</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FF6C668" w14:textId="77777777" w:rsidR="00D23462" w:rsidRDefault="00D23462" w:rsidP="00852536">
            <w:pPr>
              <w:autoSpaceDE w:val="0"/>
              <w:autoSpaceDN w:val="0"/>
              <w:adjustRightInd w:val="0"/>
              <w:rPr>
                <w:rFonts w:cs="Arial"/>
                <w:lang w:val="en-GB" w:eastAsia="en-GB"/>
              </w:rPr>
            </w:pPr>
            <w:r>
              <w:rPr>
                <w:rFonts w:cs="Arial"/>
                <w:lang w:eastAsia="en-GB"/>
              </w:rPr>
              <w:t xml:space="preserve">Match the character with the hex value </w:t>
            </w:r>
            <w:proofErr w:type="spellStart"/>
            <w:r>
              <w:rPr>
                <w:rFonts w:cs="Arial"/>
                <w:lang w:eastAsia="en-GB"/>
              </w:rPr>
              <w:t>hhhhhhhh</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9268110"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38A503F3"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CCD17FF" w14:textId="77777777" w:rsidR="00D23462" w:rsidRDefault="00D23462" w:rsidP="00852536">
            <w:pPr>
              <w:autoSpaceDE w:val="0"/>
              <w:autoSpaceDN w:val="0"/>
              <w:adjustRightInd w:val="0"/>
              <w:rPr>
                <w:rFonts w:cs="Arial"/>
                <w:lang w:val="en-GB" w:eastAsia="en-GB"/>
              </w:rPr>
            </w:pPr>
            <w:r>
              <w:rPr>
                <w:rFonts w:cs="Arial"/>
                <w:lang w:eastAsia="en-GB"/>
              </w:rPr>
              <w:t>(?# ... )</w:t>
            </w:r>
          </w:p>
        </w:tc>
        <w:tc>
          <w:tcPr>
            <w:tcW w:w="0" w:type="auto"/>
            <w:tcBorders>
              <w:top w:val="single" w:sz="4" w:space="0" w:color="auto"/>
              <w:left w:val="single" w:sz="4" w:space="0" w:color="auto"/>
              <w:bottom w:val="single" w:sz="4" w:space="0" w:color="auto"/>
              <w:right w:val="single" w:sz="4" w:space="0" w:color="auto"/>
            </w:tcBorders>
            <w:hideMark/>
          </w:tcPr>
          <w:p w14:paraId="231E779E" w14:textId="77777777" w:rsidR="00D23462" w:rsidRDefault="00D23462" w:rsidP="00852536">
            <w:pPr>
              <w:autoSpaceDE w:val="0"/>
              <w:autoSpaceDN w:val="0"/>
              <w:adjustRightInd w:val="0"/>
              <w:rPr>
                <w:rFonts w:cs="Arial"/>
                <w:lang w:val="en-GB" w:eastAsia="en-GB"/>
              </w:rPr>
            </w:pPr>
            <w:r>
              <w:rPr>
                <w:rFonts w:cs="Arial"/>
                <w:lang w:eastAsia="en-GB"/>
              </w:rPr>
              <w:t>Free-format comment</w:t>
            </w:r>
          </w:p>
        </w:tc>
        <w:tc>
          <w:tcPr>
            <w:tcW w:w="0" w:type="auto"/>
            <w:tcBorders>
              <w:top w:val="single" w:sz="4" w:space="0" w:color="auto"/>
              <w:left w:val="single" w:sz="4" w:space="0" w:color="auto"/>
              <w:bottom w:val="single" w:sz="4" w:space="0" w:color="auto"/>
              <w:right w:val="single" w:sz="4" w:space="0" w:color="auto"/>
            </w:tcBorders>
            <w:hideMark/>
          </w:tcPr>
          <w:p w14:paraId="62DFA40A"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42A2402F"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2D9565D5" w14:textId="77777777" w:rsidR="00D23462" w:rsidRDefault="00D23462" w:rsidP="00852536">
            <w:pPr>
              <w:autoSpaceDE w:val="0"/>
              <w:autoSpaceDN w:val="0"/>
              <w:adjustRightInd w:val="0"/>
              <w:rPr>
                <w:rFonts w:cs="Arial"/>
                <w:lang w:val="en-GB" w:eastAsia="en-GB"/>
              </w:rPr>
            </w:pPr>
            <w:r>
              <w:rPr>
                <w:rFonts w:cs="Arial"/>
                <w:lang w:eastAsia="en-GB"/>
              </w:rPr>
              <w:t>(?w-w)</w:t>
            </w:r>
          </w:p>
        </w:tc>
        <w:tc>
          <w:tcPr>
            <w:tcW w:w="0" w:type="auto"/>
            <w:tcBorders>
              <w:top w:val="single" w:sz="4" w:space="0" w:color="auto"/>
              <w:left w:val="single" w:sz="4" w:space="0" w:color="auto"/>
              <w:bottom w:val="single" w:sz="4" w:space="0" w:color="auto"/>
              <w:right w:val="single" w:sz="4" w:space="0" w:color="auto"/>
            </w:tcBorders>
            <w:hideMark/>
          </w:tcPr>
          <w:p w14:paraId="57706D13" w14:textId="77777777" w:rsidR="00D23462" w:rsidRDefault="00D23462" w:rsidP="00852536">
            <w:pPr>
              <w:autoSpaceDE w:val="0"/>
              <w:autoSpaceDN w:val="0"/>
              <w:adjustRightInd w:val="0"/>
              <w:rPr>
                <w:rFonts w:cs="Arial"/>
                <w:lang w:val="en-GB" w:eastAsia="en-GB"/>
              </w:rPr>
            </w:pPr>
            <w:r>
              <w:rPr>
                <w:rFonts w:cs="Arial"/>
                <w:lang w:eastAsia="en-GB"/>
              </w:rPr>
              <w:t>UREGEX_UWORD - Controls the behaviour of \b in a pattern</w:t>
            </w:r>
          </w:p>
        </w:tc>
        <w:tc>
          <w:tcPr>
            <w:tcW w:w="0" w:type="auto"/>
            <w:tcBorders>
              <w:top w:val="single" w:sz="4" w:space="0" w:color="auto"/>
              <w:left w:val="single" w:sz="4" w:space="0" w:color="auto"/>
              <w:bottom w:val="single" w:sz="4" w:space="0" w:color="auto"/>
              <w:right w:val="single" w:sz="4" w:space="0" w:color="auto"/>
            </w:tcBorders>
            <w:hideMark/>
          </w:tcPr>
          <w:p w14:paraId="0F1563CC" w14:textId="77777777" w:rsidR="00D23462" w:rsidRDefault="00D23462" w:rsidP="00852536">
            <w:pPr>
              <w:autoSpaceDE w:val="0"/>
              <w:autoSpaceDN w:val="0"/>
              <w:adjustRightInd w:val="0"/>
              <w:rPr>
                <w:rFonts w:cs="Arial"/>
                <w:lang w:val="en-GB" w:eastAsia="en-GB"/>
              </w:rPr>
            </w:pPr>
            <w:r>
              <w:rPr>
                <w:rFonts w:cs="Arial"/>
                <w:lang w:eastAsia="en-GB"/>
              </w:rPr>
              <w:t>ICU only</w:t>
            </w:r>
          </w:p>
        </w:tc>
      </w:tr>
      <w:tr w:rsidR="00D23462" w14:paraId="791080DE"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658511F4" w14:textId="77777777" w:rsidR="00D23462" w:rsidRDefault="00D23462" w:rsidP="00852536">
            <w:pPr>
              <w:autoSpaceDE w:val="0"/>
              <w:autoSpaceDN w:val="0"/>
              <w:adjustRightInd w:val="0"/>
              <w:rPr>
                <w:rFonts w:cs="Arial"/>
                <w:lang w:val="en-GB" w:eastAsia="en-GB"/>
              </w:rPr>
            </w:pPr>
            <w:r>
              <w:rPr>
                <w:rFonts w:cs="Arial"/>
                <w:lang w:eastAsia="en-GB"/>
              </w:rPr>
              <w:t>(?d-d)</w:t>
            </w:r>
          </w:p>
        </w:tc>
        <w:tc>
          <w:tcPr>
            <w:tcW w:w="0" w:type="auto"/>
            <w:tcBorders>
              <w:top w:val="single" w:sz="4" w:space="0" w:color="auto"/>
              <w:left w:val="single" w:sz="4" w:space="0" w:color="auto"/>
              <w:bottom w:val="single" w:sz="4" w:space="0" w:color="auto"/>
              <w:right w:val="single" w:sz="4" w:space="0" w:color="auto"/>
            </w:tcBorders>
            <w:hideMark/>
          </w:tcPr>
          <w:p w14:paraId="3D0EB766" w14:textId="77777777" w:rsidR="00D23462" w:rsidRDefault="00D23462" w:rsidP="00852536">
            <w:pPr>
              <w:autoSpaceDE w:val="0"/>
              <w:autoSpaceDN w:val="0"/>
              <w:adjustRightInd w:val="0"/>
              <w:rPr>
                <w:rFonts w:cs="Arial"/>
                <w:lang w:val="en-GB" w:eastAsia="en-GB"/>
              </w:rPr>
            </w:pPr>
            <w:r>
              <w:rPr>
                <w:rFonts w:cs="Arial"/>
                <w:lang w:eastAsia="en-GB"/>
              </w:rPr>
              <w:t>UNIX_LINES - Enables Unix lines mode</w:t>
            </w:r>
          </w:p>
        </w:tc>
        <w:tc>
          <w:tcPr>
            <w:tcW w:w="0" w:type="auto"/>
            <w:tcBorders>
              <w:top w:val="single" w:sz="4" w:space="0" w:color="auto"/>
              <w:left w:val="single" w:sz="4" w:space="0" w:color="auto"/>
              <w:bottom w:val="single" w:sz="4" w:space="0" w:color="auto"/>
              <w:right w:val="single" w:sz="4" w:space="0" w:color="auto"/>
            </w:tcBorders>
            <w:hideMark/>
          </w:tcPr>
          <w:p w14:paraId="789EA442" w14:textId="77777777" w:rsidR="00D23462" w:rsidRDefault="00D23462" w:rsidP="00852536">
            <w:pPr>
              <w:autoSpaceDE w:val="0"/>
              <w:autoSpaceDN w:val="0"/>
              <w:adjustRightInd w:val="0"/>
              <w:rPr>
                <w:rFonts w:cs="Arial"/>
                <w:lang w:val="en-GB" w:eastAsia="en-GB"/>
              </w:rPr>
            </w:pPr>
            <w:r>
              <w:rPr>
                <w:rFonts w:cs="Arial"/>
                <w:lang w:eastAsia="en-GB"/>
              </w:rPr>
              <w:t>Java 7 only</w:t>
            </w:r>
          </w:p>
        </w:tc>
      </w:tr>
      <w:tr w:rsidR="00D23462" w14:paraId="76553F25"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092CBF76"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14B9BA42" w14:textId="77777777" w:rsidR="00D23462" w:rsidRDefault="00D23462" w:rsidP="00852536">
            <w:pPr>
              <w:autoSpaceDE w:val="0"/>
              <w:autoSpaceDN w:val="0"/>
              <w:adjustRightInd w:val="0"/>
              <w:rPr>
                <w:rFonts w:cs="Arial"/>
                <w:lang w:val="en-GB" w:eastAsia="en-GB"/>
              </w:rPr>
            </w:pPr>
            <w:r>
              <w:rPr>
                <w:rFonts w:cs="Arial"/>
                <w:lang w:eastAsia="en-GB"/>
              </w:rPr>
              <w:t>UNICODE_CASE - Enables Unicode-aware case folding</w:t>
            </w:r>
          </w:p>
        </w:tc>
        <w:tc>
          <w:tcPr>
            <w:tcW w:w="0" w:type="auto"/>
            <w:tcBorders>
              <w:top w:val="single" w:sz="4" w:space="0" w:color="auto"/>
              <w:left w:val="single" w:sz="4" w:space="0" w:color="auto"/>
              <w:bottom w:val="single" w:sz="4" w:space="0" w:color="auto"/>
              <w:right w:val="single" w:sz="4" w:space="0" w:color="auto"/>
            </w:tcBorders>
            <w:hideMark/>
          </w:tcPr>
          <w:p w14:paraId="342B25C8" w14:textId="77777777" w:rsidR="00D23462" w:rsidRDefault="00D23462" w:rsidP="00852536">
            <w:pPr>
              <w:autoSpaceDE w:val="0"/>
              <w:autoSpaceDN w:val="0"/>
              <w:adjustRightInd w:val="0"/>
              <w:rPr>
                <w:rFonts w:cs="Arial"/>
                <w:lang w:val="en-GB" w:eastAsia="en-GB"/>
              </w:rPr>
            </w:pPr>
            <w:r>
              <w:rPr>
                <w:rFonts w:cs="Arial"/>
                <w:lang w:eastAsia="en-GB"/>
              </w:rPr>
              <w:t>Java 7 only (1)</w:t>
            </w:r>
          </w:p>
        </w:tc>
      </w:tr>
      <w:tr w:rsidR="00D23462" w14:paraId="2107B6FB" w14:textId="77777777" w:rsidTr="00852536">
        <w:tc>
          <w:tcPr>
            <w:tcW w:w="0" w:type="auto"/>
            <w:tcBorders>
              <w:top w:val="single" w:sz="4" w:space="0" w:color="auto"/>
              <w:left w:val="single" w:sz="4" w:space="0" w:color="auto"/>
              <w:bottom w:val="single" w:sz="4" w:space="0" w:color="auto"/>
              <w:right w:val="single" w:sz="4" w:space="0" w:color="auto"/>
            </w:tcBorders>
            <w:hideMark/>
          </w:tcPr>
          <w:p w14:paraId="3F64784F" w14:textId="77777777" w:rsidR="00D23462" w:rsidRDefault="00D23462" w:rsidP="00852536">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0C6850EF" w14:textId="77777777" w:rsidR="00D23462" w:rsidRDefault="00D23462" w:rsidP="00852536">
            <w:pPr>
              <w:autoSpaceDE w:val="0"/>
              <w:autoSpaceDN w:val="0"/>
              <w:adjustRightInd w:val="0"/>
              <w:rPr>
                <w:rFonts w:cs="Arial"/>
                <w:lang w:val="en-GB" w:eastAsia="en-GB"/>
              </w:rPr>
            </w:pPr>
            <w:r>
              <w:rPr>
                <w:rFonts w:cs="Arial"/>
                <w:lang w:eastAsia="en-GB"/>
              </w:rPr>
              <w:t>UNICODE_CHARACTER_CLASS - Enables the Unicode version of predefined character classes and POSIX  character classes</w:t>
            </w:r>
          </w:p>
        </w:tc>
        <w:tc>
          <w:tcPr>
            <w:tcW w:w="0" w:type="auto"/>
            <w:tcBorders>
              <w:top w:val="single" w:sz="4" w:space="0" w:color="auto"/>
              <w:left w:val="single" w:sz="4" w:space="0" w:color="auto"/>
              <w:bottom w:val="single" w:sz="4" w:space="0" w:color="auto"/>
              <w:right w:val="single" w:sz="4" w:space="0" w:color="auto"/>
            </w:tcBorders>
            <w:hideMark/>
          </w:tcPr>
          <w:p w14:paraId="18F59953" w14:textId="77777777" w:rsidR="00D23462" w:rsidRDefault="00D23462" w:rsidP="00852536">
            <w:pPr>
              <w:keepNext/>
              <w:autoSpaceDE w:val="0"/>
              <w:autoSpaceDN w:val="0"/>
              <w:adjustRightInd w:val="0"/>
              <w:rPr>
                <w:rFonts w:cs="Arial"/>
                <w:lang w:val="en-GB" w:eastAsia="en-GB"/>
              </w:rPr>
            </w:pPr>
            <w:r>
              <w:rPr>
                <w:rFonts w:cs="Arial"/>
                <w:lang w:eastAsia="en-GB"/>
              </w:rPr>
              <w:t>Java 7 only (2)</w:t>
            </w:r>
          </w:p>
        </w:tc>
      </w:tr>
    </w:tbl>
    <w:p w14:paraId="40038D01" w14:textId="46F80866" w:rsidR="00D23462" w:rsidRDefault="00D23462" w:rsidP="00D23462">
      <w:pPr>
        <w:pStyle w:val="Caption"/>
      </w:pPr>
      <w:r>
        <w:t xml:space="preserve">Table </w:t>
      </w:r>
      <w:fldSimple w:instr=" SEQ Table \* ARABIC ">
        <w:r w:rsidR="008A37A6">
          <w:rPr>
            <w:noProof/>
          </w:rPr>
          <w:t>68</w:t>
        </w:r>
      </w:fldSimple>
      <w:r>
        <w:t xml:space="preserve"> Disallowed Regular Expression Constructs</w:t>
      </w:r>
    </w:p>
    <w:p w14:paraId="634546B0" w14:textId="77777777" w:rsidR="00D23462" w:rsidRDefault="00D23462" w:rsidP="00D23462">
      <w:r>
        <w:t>Notes:</w:t>
      </w:r>
    </w:p>
    <w:p w14:paraId="73B5BA48" w14:textId="31420381" w:rsidR="00D23462" w:rsidRDefault="00D23462" w:rsidP="00C31ED0">
      <w:pPr>
        <w:pStyle w:val="ListParagraph"/>
        <w:numPr>
          <w:ilvl w:val="0"/>
          <w:numId w:val="170"/>
        </w:numPr>
      </w:pPr>
      <w:r>
        <w:t xml:space="preserve">Implementations using Java 7 </w:t>
      </w:r>
      <w:r w:rsidR="008E7C14">
        <w:t xml:space="preserve">MUST </w:t>
      </w:r>
      <w:r>
        <w:t>set flag UNICODE_CASE by default to match ICU.</w:t>
      </w:r>
    </w:p>
    <w:p w14:paraId="1DB84F06" w14:textId="4C8D26C2" w:rsidR="00D23462" w:rsidRDefault="00D23462" w:rsidP="00C31ED0">
      <w:pPr>
        <w:pStyle w:val="ListParagraph"/>
        <w:numPr>
          <w:ilvl w:val="0"/>
          <w:numId w:val="170"/>
        </w:numPr>
      </w:pPr>
      <w:r>
        <w:t xml:space="preserve">Implementations using Java 7 </w:t>
      </w:r>
      <w:r w:rsidR="008E7C14">
        <w:t xml:space="preserve">MUST </w:t>
      </w:r>
      <w:r>
        <w:t>set flag UNICODE_CHARACTER_CLASS by default to match ICU.</w:t>
      </w:r>
    </w:p>
    <w:p w14:paraId="42BC5E30" w14:textId="77777777" w:rsidR="00D23462" w:rsidRDefault="00D23462" w:rsidP="00D23462">
      <w:r>
        <w:t>Additionally, the behaviour of the word character construct (\w) is not consistent in ICU and Java 7. In Java 7 \w is</w:t>
      </w:r>
    </w:p>
    <w:p w14:paraId="4F763C71" w14:textId="77777777" w:rsidR="00D23462" w:rsidRDefault="00D23462" w:rsidP="00D23462">
      <w:pPr>
        <w:ind w:left="720"/>
      </w:pPr>
      <w:r>
        <w:t xml:space="preserve"> [\p{Alpha}\p{</w:t>
      </w:r>
      <w:proofErr w:type="spellStart"/>
      <w:r>
        <w:t>gc</w:t>
      </w:r>
      <w:proofErr w:type="spellEnd"/>
      <w:r>
        <w:t>=Mn}\p{</w:t>
      </w:r>
      <w:proofErr w:type="spellStart"/>
      <w:r>
        <w:t>gc</w:t>
      </w:r>
      <w:proofErr w:type="spellEnd"/>
      <w:r>
        <w:t>=Me}\p{</w:t>
      </w:r>
      <w:proofErr w:type="spellStart"/>
      <w:r>
        <w:t>gc</w:t>
      </w:r>
      <w:proofErr w:type="spellEnd"/>
      <w:r>
        <w:t>=Mc}\p{Digit}\p{</w:t>
      </w:r>
      <w:proofErr w:type="spellStart"/>
      <w:r>
        <w:t>gc</w:t>
      </w:r>
      <w:proofErr w:type="spellEnd"/>
      <w:r>
        <w:t xml:space="preserve">=Pc}], </w:t>
      </w:r>
    </w:p>
    <w:p w14:paraId="05F98F33" w14:textId="77777777" w:rsidR="00D23462" w:rsidRDefault="00D23462" w:rsidP="00D23462">
      <w:r>
        <w:t xml:space="preserve">which is a larger set than ICU where \w is </w:t>
      </w:r>
    </w:p>
    <w:p w14:paraId="51F74A54" w14:textId="77777777" w:rsidR="00D23462" w:rsidRDefault="00D23462" w:rsidP="00D23462">
      <w:pPr>
        <w:ind w:left="720"/>
      </w:pPr>
      <w:r>
        <w:t>[\p{</w:t>
      </w:r>
      <w:proofErr w:type="spellStart"/>
      <w:r>
        <w:t>Ll</w:t>
      </w:r>
      <w:proofErr w:type="spellEnd"/>
      <w:r>
        <w:t xml:space="preserve">}\p{Lu}\p{Lt}\p{Lo}\p{Nd}].   </w:t>
      </w:r>
    </w:p>
    <w:p w14:paraId="16EB5834" w14:textId="6395FEFB" w:rsidR="00D23462" w:rsidRDefault="00D23462" w:rsidP="00D23462">
      <w:r>
        <w:t xml:space="preserve">The use of \w is </w:t>
      </w:r>
      <w:del w:id="12584" w:author="Mike Beckerle" w:date="2020-10-08T19:45:00Z">
        <w:r w:rsidR="008E7C14" w:rsidDel="009A5FA6">
          <w:delText>NOT RECOMMENDED</w:delText>
        </w:r>
      </w:del>
      <w:ins w:id="12585" w:author="Mike Beckerle" w:date="2020-10-08T19:45:00Z">
        <w:r w:rsidR="009A5FA6">
          <w:t>not recommended</w:t>
        </w:r>
      </w:ins>
      <w:r>
        <w:t xml:space="preserve"> in DFDL regular expressions in conjunction with Unicode encodings, and an implementation </w:t>
      </w:r>
      <w:r w:rsidR="008E7C14">
        <w:t xml:space="preserve">MUST </w:t>
      </w:r>
      <w:r>
        <w:t xml:space="preserve">issue a warning if such usage is detected. </w:t>
      </w:r>
    </w:p>
    <w:p w14:paraId="5DA374A4" w14:textId="3467122A" w:rsidR="00D23462" w:rsidRDefault="00D23462" w:rsidP="00D23462">
      <w:r>
        <w:t xml:space="preserve">Character properties are detailed by the Unicode Regular Expressions </w:t>
      </w:r>
      <w:r>
        <w:rPr>
          <w:noProof/>
        </w:rPr>
        <w:t>[</w:t>
      </w:r>
      <w:r w:rsidR="00912122">
        <w:fldChar w:fldCharType="begin"/>
      </w:r>
      <w:r w:rsidR="00912122">
        <w:instrText xml:space="preserve"> HYPERLINK \l "a_UnicodeRegex" </w:instrText>
      </w:r>
      <w:ins w:id="12586" w:author="Mike Beckerle" w:date="2020-10-09T10:19:00Z"/>
      <w:r w:rsidR="00912122">
        <w:fldChar w:fldCharType="separate"/>
      </w:r>
      <w:r>
        <w:rPr>
          <w:rStyle w:val="Hyperlink"/>
          <w:noProof/>
        </w:rPr>
        <w:t>UnicodeRegex</w:t>
      </w:r>
      <w:r w:rsidR="00912122">
        <w:rPr>
          <w:rStyle w:val="Hyperlink"/>
          <w:noProof/>
        </w:rPr>
        <w:fldChar w:fldCharType="end"/>
      </w:r>
      <w:r>
        <w:rPr>
          <w:noProof/>
        </w:rPr>
        <w:t>]</w:t>
      </w:r>
      <w:r>
        <w:t>.</w:t>
      </w:r>
    </w:p>
    <w:p w14:paraId="4FEC7CFC" w14:textId="77777777" w:rsidR="000E1214" w:rsidRDefault="00A87198" w:rsidP="00B31DA3">
      <w:pPr>
        <w:pStyle w:val="Heading1"/>
      </w:pPr>
      <w:bookmarkStart w:id="12587" w:name="_External_Control_of"/>
      <w:bookmarkStart w:id="12588" w:name="_Ref52982463"/>
      <w:bookmarkStart w:id="12589" w:name="_Toc53134181"/>
      <w:bookmarkEnd w:id="12575"/>
      <w:bookmarkEnd w:id="12576"/>
      <w:bookmarkEnd w:id="12577"/>
      <w:bookmarkEnd w:id="12578"/>
      <w:bookmarkEnd w:id="12579"/>
      <w:bookmarkEnd w:id="12587"/>
      <w:r>
        <w:t>External Control of the DFDL Processor</w:t>
      </w:r>
      <w:bookmarkEnd w:id="11864"/>
      <w:bookmarkEnd w:id="11865"/>
      <w:bookmarkEnd w:id="11866"/>
      <w:bookmarkEnd w:id="11867"/>
      <w:bookmarkEnd w:id="11868"/>
      <w:bookmarkEnd w:id="11869"/>
      <w:bookmarkEnd w:id="11870"/>
      <w:bookmarkEnd w:id="11871"/>
      <w:bookmarkEnd w:id="12588"/>
      <w:bookmarkEnd w:id="12589"/>
    </w:p>
    <w:p w14:paraId="3E83BBF8" w14:textId="77777777" w:rsidR="000E1214" w:rsidRDefault="00A87198">
      <w:pPr>
        <w:pStyle w:val="nobreak"/>
      </w:pPr>
      <w:r>
        <w:t>In addition to providing the DFDL schema and data to be parsed or serialized, DFDL Schemas can also be parameterized by external variables.</w:t>
      </w:r>
    </w:p>
    <w:p w14:paraId="5ECEEC90" w14:textId="77777777" w:rsidR="000E1214" w:rsidRDefault="00A87198">
      <w:pPr>
        <w:pStyle w:val="nobreak"/>
      </w:pPr>
      <w:r>
        <w:t>DFDL processors can provide implementation-defined means to specify:</w:t>
      </w:r>
    </w:p>
    <w:p w14:paraId="4356377D" w14:textId="31E1FD2B" w:rsidR="000E1214" w:rsidRDefault="00A87198" w:rsidP="00C31ED0">
      <w:pPr>
        <w:pStyle w:val="ListNumber"/>
        <w:numPr>
          <w:ilvl w:val="0"/>
          <w:numId w:val="148"/>
        </w:numPr>
      </w:pPr>
      <w:r>
        <w:t xml:space="preserve">The data to be processed: a data stream when parsing or an </w:t>
      </w:r>
      <w:r w:rsidR="00933F0E">
        <w:t>Infoset</w:t>
      </w:r>
      <w:r>
        <w:t xml:space="preserve"> when unparsing.</w:t>
      </w:r>
    </w:p>
    <w:p w14:paraId="5D9B94D1" w14:textId="77777777" w:rsidR="000E1214" w:rsidRDefault="00A87198" w:rsidP="00C31ED0">
      <w:pPr>
        <w:pStyle w:val="ListNumber"/>
        <w:numPr>
          <w:ilvl w:val="0"/>
          <w:numId w:val="148"/>
        </w:numPr>
      </w:pPr>
      <w:r>
        <w:t>The DFDL schema to be used</w:t>
      </w:r>
    </w:p>
    <w:p w14:paraId="34A91109" w14:textId="77777777" w:rsidR="000E1214" w:rsidRDefault="00A87198" w:rsidP="00C31ED0">
      <w:pPr>
        <w:pStyle w:val="ListNumber"/>
        <w:numPr>
          <w:ilvl w:val="0"/>
          <w:numId w:val="148"/>
        </w:numPr>
      </w:pPr>
      <w:r>
        <w:t xml:space="preserve">The </w:t>
      </w:r>
      <w:r>
        <w:rPr>
          <w:i/>
          <w:iCs/>
        </w:rPr>
        <w:t xml:space="preserve"> distinguished global element declaration</w:t>
      </w:r>
      <w:r>
        <w:t xml:space="preserve"> to be used (specifying both name of element and namespace of that name)</w:t>
      </w:r>
    </w:p>
    <w:p w14:paraId="54FF4A74" w14:textId="77777777" w:rsidR="000E1214" w:rsidRDefault="00A87198" w:rsidP="00C31ED0">
      <w:pPr>
        <w:pStyle w:val="ListNumber"/>
        <w:numPr>
          <w:ilvl w:val="0"/>
          <w:numId w:val="148"/>
        </w:numPr>
      </w:pPr>
      <w:r>
        <w:t>Values for external variables</w:t>
      </w:r>
    </w:p>
    <w:p w14:paraId="60D82938" w14:textId="58AB8017" w:rsidR="000E1214" w:rsidRDefault="00A87198">
      <w:r>
        <w:t>Notice also that a DFDL Schema, like any XML schema, can have multiple top-level element declarations; hence, the distinguished global element declaration is necessary to indicate which of these top-level element declarations is to be the starting point for processing data.</w:t>
      </w:r>
      <w:del w:id="12590" w:author="Mike Beckerle" w:date="2020-10-08T19:47:00Z">
        <w:r w:rsidDel="00BE5927">
          <w:delText xml:space="preserve"> The  distinguished global element declaration </w:delText>
        </w:r>
      </w:del>
      <w:del w:id="12591" w:author="Mike Beckerle" w:date="2020-10-08T19:46:00Z">
        <w:r w:rsidR="0033562A" w:rsidDel="00BE5927">
          <w:delText xml:space="preserve">MAY </w:delText>
        </w:r>
      </w:del>
      <w:del w:id="12592" w:author="Mike Beckerle" w:date="2020-10-08T19:47:00Z">
        <w:r w:rsidDel="00BE5927">
          <w:delText>be omitted if the DFDL schema contains only one top-level element declaration.</w:delText>
        </w:r>
      </w:del>
      <w:r>
        <w:t xml:space="preserve"> </w:t>
      </w:r>
    </w:p>
    <w:p w14:paraId="5FB22474" w14:textId="7241316A" w:rsidR="000E1214" w:rsidRDefault="00A87198">
      <w:r>
        <w:t xml:space="preserve">The mechanism by which a DFDL processor is controlled is not specified by this standard.  For example, command line DFDL processors </w:t>
      </w:r>
      <w:r w:rsidR="0033562A">
        <w:t xml:space="preserve">MAY </w:t>
      </w:r>
      <w:r>
        <w:t xml:space="preserve">use command line options, but DFDL processors embedded in other kinds of software systems may need other mechanisms. </w:t>
      </w:r>
    </w:p>
    <w:p w14:paraId="502D718C" w14:textId="77777777" w:rsidR="000E1214" w:rsidRDefault="00A87198" w:rsidP="00B31DA3">
      <w:pPr>
        <w:pStyle w:val="Heading1"/>
      </w:pPr>
      <w:bookmarkStart w:id="12593" w:name="_Toc177399138"/>
      <w:bookmarkStart w:id="12594" w:name="_Toc175057425"/>
      <w:bookmarkStart w:id="12595" w:name="_Toc199516366"/>
      <w:bookmarkStart w:id="12596" w:name="_Toc194984027"/>
      <w:bookmarkStart w:id="12597" w:name="_Toc243112870"/>
      <w:bookmarkStart w:id="12598" w:name="_Toc349042825"/>
      <w:bookmarkStart w:id="12599" w:name="_Toc53134182"/>
      <w:r>
        <w:t>Built-in Specifications</w:t>
      </w:r>
      <w:bookmarkEnd w:id="11872"/>
      <w:bookmarkEnd w:id="11873"/>
      <w:bookmarkEnd w:id="12593"/>
      <w:bookmarkEnd w:id="12594"/>
      <w:bookmarkEnd w:id="12595"/>
      <w:bookmarkEnd w:id="12596"/>
      <w:bookmarkEnd w:id="12597"/>
      <w:bookmarkEnd w:id="12598"/>
      <w:bookmarkEnd w:id="12599"/>
    </w:p>
    <w:p w14:paraId="7A69E7EA" w14:textId="59ABEECC" w:rsidR="000E1214" w:rsidRDefault="00A87198">
      <w:r>
        <w:t xml:space="preserve">For convenience, a standard set of named DFDL format definitions </w:t>
      </w:r>
      <w:r w:rsidR="0033562A">
        <w:t xml:space="preserve">MAY </w:t>
      </w:r>
      <w:r>
        <w:t>be provided with DFDL processors</w:t>
      </w:r>
      <w:ins w:id="12600" w:author="Mike Beckerle" w:date="2020-10-08T19:47:00Z">
        <w:r w:rsidR="00BE5927">
          <w:t xml:space="preserve"> by impleme</w:t>
        </w:r>
      </w:ins>
      <w:ins w:id="12601" w:author="Mike Beckerle" w:date="2020-10-08T19:48:00Z">
        <w:r w:rsidR="00BE5927">
          <w:t>ntations</w:t>
        </w:r>
      </w:ins>
      <w:r>
        <w:t>. These built-in format definitions may be imported by DFDL schema authors.</w:t>
      </w:r>
    </w:p>
    <w:p w14:paraId="4BF2F6F7" w14:textId="77777777" w:rsidR="000E1214" w:rsidRDefault="00A87198" w:rsidP="00B31DA3">
      <w:pPr>
        <w:pStyle w:val="Heading1"/>
      </w:pPr>
      <w:bookmarkStart w:id="12602" w:name="_Toc349042826"/>
      <w:bookmarkStart w:id="12603" w:name="_Toc53134183"/>
      <w:r>
        <w:t>Conformance</w:t>
      </w:r>
      <w:bookmarkEnd w:id="12602"/>
      <w:bookmarkEnd w:id="12603"/>
    </w:p>
    <w:p w14:paraId="42F93E6B" w14:textId="77777777" w:rsidR="000E1214" w:rsidRDefault="00A87198">
      <w:pPr>
        <w:pStyle w:val="nobreak"/>
      </w:pPr>
      <w:r>
        <w:t>DFDL conformance can be claimed for schema documents and for processors</w:t>
      </w:r>
    </w:p>
    <w:p w14:paraId="6EDC5CCB" w14:textId="64B64495" w:rsidR="000E1214" w:rsidRDefault="00A87198">
      <w:r>
        <w:t xml:space="preserve">A schema document conforms to this specification if it conforms to the subset of XML Schema 1.0 defined in </w:t>
      </w:r>
      <w:r w:rsidR="0044109E">
        <w:t>S</w:t>
      </w:r>
      <w:r>
        <w:t xml:space="preserve">ection </w:t>
      </w:r>
      <w:r w:rsidR="0044109E" w:rsidRPr="00065302">
        <w:rPr>
          <w:rStyle w:val="Hyperlink"/>
        </w:rPr>
        <w:fldChar w:fldCharType="begin"/>
      </w:r>
      <w:r w:rsidR="0044109E" w:rsidRPr="00065302">
        <w:rPr>
          <w:rStyle w:val="Hyperlink"/>
        </w:rPr>
        <w:instrText xml:space="preserve"> REF _Ref50638650 \r \h </w:instrText>
      </w:r>
      <w:r w:rsidR="0044109E" w:rsidRPr="00065302">
        <w:rPr>
          <w:rStyle w:val="Hyperlink"/>
        </w:rPr>
      </w:r>
      <w:r w:rsidR="0044109E" w:rsidRPr="00065302">
        <w:rPr>
          <w:rStyle w:val="Hyperlink"/>
        </w:rPr>
        <w:fldChar w:fldCharType="separate"/>
      </w:r>
      <w:r w:rsidR="008A37A6">
        <w:rPr>
          <w:rStyle w:val="Hyperlink"/>
        </w:rPr>
        <w:t>5.2</w:t>
      </w:r>
      <w:r w:rsidR="0044109E" w:rsidRPr="00065302">
        <w:rPr>
          <w:rStyle w:val="Hyperlink"/>
        </w:rPr>
        <w:fldChar w:fldCharType="end"/>
      </w:r>
      <w:r w:rsidR="0044109E">
        <w:t xml:space="preserve"> </w:t>
      </w:r>
      <w:r w:rsidR="0044109E" w:rsidRPr="00065302">
        <w:rPr>
          <w:rStyle w:val="Hyperlink"/>
        </w:rPr>
        <w:fldChar w:fldCharType="begin"/>
      </w:r>
      <w:r w:rsidR="0044109E" w:rsidRPr="00065302">
        <w:rPr>
          <w:rStyle w:val="Hyperlink"/>
        </w:rPr>
        <w:instrText xml:space="preserve"> REF _Ref50638660 \h </w:instrText>
      </w:r>
      <w:r w:rsidR="0044109E" w:rsidRPr="00065302">
        <w:rPr>
          <w:rStyle w:val="Hyperlink"/>
        </w:rPr>
      </w:r>
      <w:r w:rsidR="0044109E" w:rsidRPr="00065302">
        <w:rPr>
          <w:rStyle w:val="Hyperlink"/>
        </w:rPr>
        <w:fldChar w:fldCharType="separate"/>
      </w:r>
      <w:ins w:id="12604" w:author="Mike Beckerle" w:date="2020-10-09T10:19:00Z">
        <w:r w:rsidR="008A37A6">
          <w:t>DFDL Subset of XML Schema</w:t>
        </w:r>
      </w:ins>
      <w:del w:id="12605" w:author="Mike Beckerle" w:date="2020-10-09T10:19:00Z">
        <w:r w:rsidR="00404DC4" w:rsidRPr="00065302" w:rsidDel="008A37A6">
          <w:rPr>
            <w:rStyle w:val="Hyperlink"/>
          </w:rPr>
          <w:delText>DFDL Subset of XML Schema</w:delText>
        </w:r>
      </w:del>
      <w:r w:rsidR="0044109E" w:rsidRPr="00065302">
        <w:rPr>
          <w:rStyle w:val="Hyperlink"/>
        </w:rPr>
        <w:fldChar w:fldCharType="end"/>
      </w:r>
      <w:r w:rsidR="0044109E">
        <w:t xml:space="preserve"> </w:t>
      </w:r>
      <w:r>
        <w:t>and consists of components which individually and collectively satisfy all the relevant constraints specified in this document.</w:t>
      </w:r>
    </w:p>
    <w:p w14:paraId="16E0D45B" w14:textId="77777777" w:rsidR="000E1214" w:rsidRDefault="00A87198">
      <w:r>
        <w:t xml:space="preserve">Conformance may be claimed separately for a DFDL parser, a DFDL unparser or a DFDL processor that parses and unparses. </w:t>
      </w:r>
    </w:p>
    <w:p w14:paraId="4A3F5D3B" w14:textId="77777777" w:rsidR="000E1214" w:rsidRDefault="00A87198" w:rsidP="00C31ED0">
      <w:pPr>
        <w:numPr>
          <w:ilvl w:val="0"/>
          <w:numId w:val="149"/>
        </w:numPr>
      </w:pPr>
      <w:r>
        <w:t>A DFDL processor claiming conformance MUST identify the level of conformance and version specification claimed.</w:t>
      </w:r>
    </w:p>
    <w:p w14:paraId="7BE886C8" w14:textId="77777777" w:rsidR="000E1214" w:rsidRDefault="00A87198" w:rsidP="00C31ED0">
      <w:pPr>
        <w:numPr>
          <w:ilvl w:val="0"/>
          <w:numId w:val="149"/>
        </w:numPr>
      </w:pPr>
      <w:r>
        <w:t xml:space="preserve">A minimal conforming DFDL processor conforms to this specification when it implements all the non-optional features defined in this document. </w:t>
      </w:r>
    </w:p>
    <w:p w14:paraId="2287AB82" w14:textId="77777777" w:rsidR="000E1214" w:rsidRDefault="00A87198" w:rsidP="00C31ED0">
      <w:pPr>
        <w:numPr>
          <w:ilvl w:val="0"/>
          <w:numId w:val="149"/>
        </w:numPr>
      </w:pPr>
      <w:r>
        <w:t xml:space="preserve">An extended conforming DFDL processor conforms to the specification when it implements all the non-optional features and some of the optional features defined in this document.  </w:t>
      </w:r>
    </w:p>
    <w:p w14:paraId="49CB4FA6" w14:textId="77777777" w:rsidR="000E1214" w:rsidRDefault="00A87198" w:rsidP="00C31ED0">
      <w:pPr>
        <w:numPr>
          <w:ilvl w:val="0"/>
          <w:numId w:val="149"/>
        </w:numPr>
      </w:pPr>
      <w:r>
        <w:t xml:space="preserve">A fully conforming DFDL processor conforms to the specification when it implements all the features defined in this document.  </w:t>
      </w:r>
    </w:p>
    <w:p w14:paraId="17BB80B4" w14:textId="40DEF55C" w:rsidR="000E1214" w:rsidRDefault="00A87198">
      <w:r>
        <w:t xml:space="preserve">See Section </w:t>
      </w:r>
      <w:r w:rsidRPr="00065302">
        <w:rPr>
          <w:rStyle w:val="Hyperlink"/>
        </w:rPr>
        <w:fldChar w:fldCharType="begin"/>
      </w:r>
      <w:r w:rsidRPr="00065302">
        <w:rPr>
          <w:rStyle w:val="Hyperlink"/>
        </w:rPr>
        <w:instrText xml:space="preserve"> REF _Ref273530851 \r \h </w:instrText>
      </w:r>
      <w:r w:rsidRPr="00065302">
        <w:rPr>
          <w:rStyle w:val="Hyperlink"/>
        </w:rPr>
      </w:r>
      <w:r w:rsidRPr="00065302">
        <w:rPr>
          <w:rStyle w:val="Hyperlink"/>
        </w:rPr>
        <w:fldChar w:fldCharType="separate"/>
      </w:r>
      <w:r w:rsidR="008A37A6">
        <w:rPr>
          <w:rStyle w:val="Hyperlink"/>
        </w:rPr>
        <w:t>23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_Ref273530851 \h </w:instrText>
      </w:r>
      <w:r w:rsidRPr="00065302">
        <w:rPr>
          <w:rStyle w:val="Hyperlink"/>
        </w:rPr>
      </w:r>
      <w:r w:rsidRPr="00065302">
        <w:rPr>
          <w:rStyle w:val="Hyperlink"/>
        </w:rPr>
        <w:fldChar w:fldCharType="separate"/>
      </w:r>
      <w:ins w:id="12606" w:author="Mike Beckerle" w:date="2020-10-09T10:19:00Z">
        <w:r w:rsidR="008A37A6">
          <w:t>Optional DFDL Features</w:t>
        </w:r>
      </w:ins>
      <w:del w:id="12607" w:author="Mike Beckerle" w:date="2020-10-09T10:19:00Z">
        <w:r w:rsidR="00404DC4" w:rsidRPr="00065302" w:rsidDel="008A37A6">
          <w:rPr>
            <w:rStyle w:val="Hyperlink"/>
          </w:rPr>
          <w:delText>Optional DFDL Features</w:delText>
        </w:r>
      </w:del>
      <w:r w:rsidRPr="00065302">
        <w:rPr>
          <w:rStyle w:val="Hyperlink"/>
        </w:rPr>
        <w:fldChar w:fldCharType="end"/>
      </w:r>
      <w:r>
        <w:t xml:space="preserve"> for the list of optional </w:t>
      </w:r>
      <w:r w:rsidR="001E3F57">
        <w:t>features</w:t>
      </w:r>
    </w:p>
    <w:p w14:paraId="0F45345D" w14:textId="77777777" w:rsidR="000E1214" w:rsidRDefault="00A87198">
      <w:r>
        <w:t>It is the intention of the DFDL Work Group to provide a conformance test suit to help verify conformance with this specification.</w:t>
      </w:r>
    </w:p>
    <w:p w14:paraId="6CF68563" w14:textId="77777777" w:rsidR="000E1214" w:rsidRDefault="00A87198" w:rsidP="00B31DA3">
      <w:pPr>
        <w:pStyle w:val="Heading1"/>
      </w:pPr>
      <w:bookmarkStart w:id="12608" w:name="_Toc322911723"/>
      <w:bookmarkStart w:id="12609" w:name="_Toc322912262"/>
      <w:bookmarkStart w:id="12610" w:name="_Toc329093123"/>
      <w:bookmarkStart w:id="12611" w:name="_Toc332701636"/>
      <w:bookmarkStart w:id="12612" w:name="_Toc332701940"/>
      <w:bookmarkStart w:id="12613" w:name="_Toc332711739"/>
      <w:bookmarkStart w:id="12614" w:name="_Toc332712041"/>
      <w:bookmarkStart w:id="12615" w:name="_Toc332712342"/>
      <w:bookmarkStart w:id="12616" w:name="_Toc332724258"/>
      <w:bookmarkStart w:id="12617" w:name="_Toc332724558"/>
      <w:bookmarkStart w:id="12618" w:name="_Toc341102854"/>
      <w:bookmarkStart w:id="12619" w:name="_Toc347241589"/>
      <w:bookmarkStart w:id="12620" w:name="_Toc347744782"/>
      <w:bookmarkStart w:id="12621" w:name="_Toc348984565"/>
      <w:bookmarkStart w:id="12622" w:name="_Toc348984870"/>
      <w:bookmarkStart w:id="12623" w:name="_Toc349038034"/>
      <w:bookmarkStart w:id="12624" w:name="_Toc349038336"/>
      <w:bookmarkStart w:id="12625" w:name="_Toc349042827"/>
      <w:bookmarkStart w:id="12626" w:name="_Toc349642240"/>
      <w:bookmarkStart w:id="12627" w:name="_Toc351912949"/>
      <w:bookmarkStart w:id="12628" w:name="_Toc351914970"/>
      <w:bookmarkStart w:id="12629" w:name="_Toc351915436"/>
      <w:bookmarkStart w:id="12630" w:name="_Toc361231534"/>
      <w:bookmarkStart w:id="12631" w:name="_Toc361232060"/>
      <w:bookmarkStart w:id="12632" w:name="_Toc362445358"/>
      <w:bookmarkStart w:id="12633" w:name="_Toc363909325"/>
      <w:bookmarkStart w:id="12634" w:name="_Toc364463751"/>
      <w:bookmarkStart w:id="12635" w:name="_Toc366078355"/>
      <w:bookmarkStart w:id="12636" w:name="_Toc366078970"/>
      <w:bookmarkStart w:id="12637" w:name="_Toc366079955"/>
      <w:bookmarkStart w:id="12638" w:name="_Toc366080567"/>
      <w:bookmarkStart w:id="12639" w:name="_Toc366081176"/>
      <w:bookmarkStart w:id="12640" w:name="_Toc366505516"/>
      <w:bookmarkStart w:id="12641" w:name="_Toc366508885"/>
      <w:bookmarkStart w:id="12642" w:name="_Toc366513386"/>
      <w:bookmarkStart w:id="12643" w:name="_Toc366574575"/>
      <w:bookmarkStart w:id="12644" w:name="_Toc366578368"/>
      <w:bookmarkStart w:id="12645" w:name="_Toc366578962"/>
      <w:bookmarkStart w:id="12646" w:name="_Toc366579554"/>
      <w:bookmarkStart w:id="12647" w:name="_Toc366580145"/>
      <w:bookmarkStart w:id="12648" w:name="_Toc366580737"/>
      <w:bookmarkStart w:id="12649" w:name="_Toc366581328"/>
      <w:bookmarkStart w:id="12650" w:name="_Toc366581920"/>
      <w:bookmarkStart w:id="12651" w:name="_Ref273530851"/>
      <w:bookmarkStart w:id="12652" w:name="_Toc349042828"/>
      <w:bookmarkStart w:id="12653" w:name="_Toc53134184"/>
      <w:bookmarkEnd w:id="12608"/>
      <w:bookmarkEnd w:id="12609"/>
      <w:bookmarkEnd w:id="12610"/>
      <w:bookmarkEnd w:id="12611"/>
      <w:bookmarkEnd w:id="12612"/>
      <w:bookmarkEnd w:id="12613"/>
      <w:bookmarkEnd w:id="12614"/>
      <w:bookmarkEnd w:id="12615"/>
      <w:bookmarkEnd w:id="12616"/>
      <w:bookmarkEnd w:id="12617"/>
      <w:bookmarkEnd w:id="12618"/>
      <w:bookmarkEnd w:id="12619"/>
      <w:bookmarkEnd w:id="12620"/>
      <w:bookmarkEnd w:id="12621"/>
      <w:bookmarkEnd w:id="12622"/>
      <w:bookmarkEnd w:id="12623"/>
      <w:bookmarkEnd w:id="12624"/>
      <w:bookmarkEnd w:id="12625"/>
      <w:bookmarkEnd w:id="12626"/>
      <w:bookmarkEnd w:id="12627"/>
      <w:bookmarkEnd w:id="12628"/>
      <w:bookmarkEnd w:id="12629"/>
      <w:bookmarkEnd w:id="12630"/>
      <w:bookmarkEnd w:id="12631"/>
      <w:bookmarkEnd w:id="12632"/>
      <w:bookmarkEnd w:id="12633"/>
      <w:bookmarkEnd w:id="12634"/>
      <w:bookmarkEnd w:id="12635"/>
      <w:bookmarkEnd w:id="12636"/>
      <w:bookmarkEnd w:id="12637"/>
      <w:bookmarkEnd w:id="12638"/>
      <w:bookmarkEnd w:id="12639"/>
      <w:bookmarkEnd w:id="12640"/>
      <w:bookmarkEnd w:id="12641"/>
      <w:bookmarkEnd w:id="12642"/>
      <w:bookmarkEnd w:id="12643"/>
      <w:bookmarkEnd w:id="12644"/>
      <w:bookmarkEnd w:id="12645"/>
      <w:bookmarkEnd w:id="12646"/>
      <w:bookmarkEnd w:id="12647"/>
      <w:bookmarkEnd w:id="12648"/>
      <w:bookmarkEnd w:id="12649"/>
      <w:bookmarkEnd w:id="12650"/>
      <w:r>
        <w:t>Optional DFDL Features</w:t>
      </w:r>
      <w:bookmarkEnd w:id="12651"/>
      <w:bookmarkEnd w:id="12652"/>
      <w:bookmarkEnd w:id="12653"/>
    </w:p>
    <w:p w14:paraId="48680A3F" w14:textId="77777777" w:rsidR="000E1214" w:rsidRDefault="00A87198">
      <w:r>
        <w:rPr>
          <w:lang w:val="en-GB"/>
        </w:rPr>
        <w:t>The following table lists the features of the DFDL language that are considered optional for DFDL processor implementations. This list admits very small subsets of the full DFDL specification. For example, a binary-only subset without any expressions or variables is specifically allowed.</w:t>
      </w:r>
    </w:p>
    <w:tbl>
      <w:tblPr>
        <w:tblStyle w:val="Table"/>
        <w:tblW w:w="5000" w:type="pct"/>
        <w:tblInd w:w="0" w:type="dxa"/>
        <w:tblLook w:val="04A0" w:firstRow="1" w:lastRow="0" w:firstColumn="1" w:lastColumn="0" w:noHBand="0" w:noVBand="1"/>
      </w:tblPr>
      <w:tblGrid>
        <w:gridCol w:w="2922"/>
        <w:gridCol w:w="5708"/>
      </w:tblGrid>
      <w:tr w:rsidR="000E1214" w14:paraId="6076131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5A5DE049" w14:textId="77777777" w:rsidR="000E1214" w:rsidRDefault="00A87198">
            <w:r>
              <w:t>Feature</w:t>
            </w:r>
          </w:p>
        </w:tc>
        <w:tc>
          <w:tcPr>
            <w:tcW w:w="0" w:type="auto"/>
            <w:hideMark/>
          </w:tcPr>
          <w:p w14:paraId="5E7242B5" w14:textId="77777777" w:rsidR="000E1214" w:rsidRDefault="00A87198">
            <w:r>
              <w:t>Detection</w:t>
            </w:r>
          </w:p>
        </w:tc>
      </w:tr>
      <w:tr w:rsidR="000E1214" w14:paraId="2E4552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C62993" w14:textId="77777777" w:rsidR="000E1214" w:rsidRDefault="00A87198">
            <w:pPr>
              <w:pStyle w:val="TableContents"/>
            </w:pPr>
            <w:r>
              <w:t xml:space="preserve">Validation </w:t>
            </w:r>
          </w:p>
        </w:tc>
        <w:tc>
          <w:tcPr>
            <w:tcW w:w="0" w:type="auto"/>
            <w:tcBorders>
              <w:top w:val="single" w:sz="4" w:space="0" w:color="auto"/>
              <w:left w:val="single" w:sz="4" w:space="0" w:color="auto"/>
              <w:bottom w:val="single" w:sz="4" w:space="0" w:color="auto"/>
              <w:right w:val="single" w:sz="4" w:space="0" w:color="auto"/>
            </w:tcBorders>
            <w:hideMark/>
          </w:tcPr>
          <w:p w14:paraId="4935C14C" w14:textId="77777777" w:rsidR="000E1214" w:rsidRDefault="00A87198">
            <w:pPr>
              <w:pStyle w:val="TableContents"/>
            </w:pPr>
            <w:r>
              <w:t>External switch</w:t>
            </w:r>
          </w:p>
        </w:tc>
      </w:tr>
      <w:tr w:rsidR="000E1214" w14:paraId="094692F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83ACC5" w14:textId="77777777" w:rsidR="000E1214" w:rsidRDefault="00A87198">
            <w:pPr>
              <w:pStyle w:val="TableContents"/>
            </w:pPr>
            <w:r>
              <w:t xml:space="preserve">Named Formats </w:t>
            </w:r>
          </w:p>
        </w:tc>
        <w:tc>
          <w:tcPr>
            <w:tcW w:w="0" w:type="auto"/>
            <w:tcBorders>
              <w:top w:val="single" w:sz="4" w:space="0" w:color="auto"/>
              <w:left w:val="single" w:sz="4" w:space="0" w:color="auto"/>
              <w:bottom w:val="single" w:sz="4" w:space="0" w:color="auto"/>
              <w:right w:val="single" w:sz="4" w:space="0" w:color="auto"/>
            </w:tcBorders>
            <w:hideMark/>
          </w:tcPr>
          <w:p w14:paraId="3A87DD6E" w14:textId="77777777" w:rsidR="000E1214" w:rsidRDefault="00A87198">
            <w:pPr>
              <w:pStyle w:val="TableContents"/>
            </w:pPr>
            <w:r>
              <w:t xml:space="preserve">dfdl:defineFormat or dfdl:ref </w:t>
            </w:r>
          </w:p>
        </w:tc>
      </w:tr>
      <w:tr w:rsidR="000E1214" w14:paraId="267BFD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80C493" w14:textId="77777777" w:rsidR="000E1214" w:rsidRDefault="00A87198">
            <w:pPr>
              <w:pStyle w:val="TableContents"/>
            </w:pPr>
            <w:r>
              <w:t xml:space="preserve">Choices </w:t>
            </w:r>
          </w:p>
        </w:tc>
        <w:tc>
          <w:tcPr>
            <w:tcW w:w="0" w:type="auto"/>
            <w:tcBorders>
              <w:top w:val="single" w:sz="4" w:space="0" w:color="auto"/>
              <w:left w:val="single" w:sz="4" w:space="0" w:color="auto"/>
              <w:bottom w:val="single" w:sz="4" w:space="0" w:color="auto"/>
              <w:right w:val="single" w:sz="4" w:space="0" w:color="auto"/>
            </w:tcBorders>
            <w:hideMark/>
          </w:tcPr>
          <w:p w14:paraId="2E023A1C" w14:textId="09F4A745" w:rsidR="000E1214" w:rsidRDefault="00A87198">
            <w:pPr>
              <w:pStyle w:val="TableContents"/>
            </w:pPr>
            <w:r>
              <w:t>xs:choice in</w:t>
            </w:r>
            <w:r w:rsidR="001E3F57">
              <w:t xml:space="preserve"> the schema</w:t>
            </w:r>
          </w:p>
        </w:tc>
      </w:tr>
      <w:tr w:rsidR="000E1214" w14:paraId="5DBDD22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BE62A1" w14:textId="77777777" w:rsidR="000E1214" w:rsidRDefault="00A87198">
            <w:pPr>
              <w:pStyle w:val="TableContents"/>
            </w:pPr>
            <w:r>
              <w:t xml:space="preserve">Arrays where size not known in advance </w:t>
            </w:r>
          </w:p>
        </w:tc>
        <w:tc>
          <w:tcPr>
            <w:tcW w:w="0" w:type="auto"/>
            <w:tcBorders>
              <w:top w:val="single" w:sz="4" w:space="0" w:color="auto"/>
              <w:left w:val="single" w:sz="4" w:space="0" w:color="auto"/>
              <w:bottom w:val="single" w:sz="4" w:space="0" w:color="auto"/>
              <w:right w:val="single" w:sz="4" w:space="0" w:color="auto"/>
            </w:tcBorders>
            <w:hideMark/>
          </w:tcPr>
          <w:p w14:paraId="0BDAA377" w14:textId="77777777" w:rsidR="000E1214" w:rsidRDefault="00A87198">
            <w:pPr>
              <w:pStyle w:val="TableContents"/>
            </w:pPr>
            <w:r>
              <w:t xml:space="preserve">dfdl:occursCountKind 'implicit', 'parsed', 'stopValue' </w:t>
            </w:r>
          </w:p>
        </w:tc>
      </w:tr>
      <w:tr w:rsidR="000E1214" w14:paraId="122B7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33749C" w14:textId="77777777" w:rsidR="000E1214" w:rsidRDefault="00A87198">
            <w:pPr>
              <w:pStyle w:val="TableContents"/>
            </w:pPr>
            <w:r>
              <w:t xml:space="preserve">Expressions </w:t>
            </w:r>
          </w:p>
        </w:tc>
        <w:tc>
          <w:tcPr>
            <w:tcW w:w="0" w:type="auto"/>
            <w:tcBorders>
              <w:top w:val="single" w:sz="4" w:space="0" w:color="auto"/>
              <w:left w:val="single" w:sz="4" w:space="0" w:color="auto"/>
              <w:bottom w:val="single" w:sz="4" w:space="0" w:color="auto"/>
              <w:right w:val="single" w:sz="4" w:space="0" w:color="auto"/>
            </w:tcBorders>
            <w:hideMark/>
          </w:tcPr>
          <w:p w14:paraId="0F0D7418" w14:textId="77777777" w:rsidR="000E1214" w:rsidRDefault="00A87198">
            <w:pPr>
              <w:pStyle w:val="TableContents"/>
            </w:pPr>
            <w:r>
              <w:t>Use of a DFDL expression in any property value</w:t>
            </w:r>
          </w:p>
        </w:tc>
      </w:tr>
      <w:tr w:rsidR="000E1214" w14:paraId="1A1776E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0E993E" w14:textId="77777777" w:rsidR="000E1214" w:rsidRDefault="00A87198">
            <w:pPr>
              <w:pStyle w:val="TableContents"/>
            </w:pPr>
            <w:r>
              <w:t>End of parent</w:t>
            </w:r>
          </w:p>
        </w:tc>
        <w:tc>
          <w:tcPr>
            <w:tcW w:w="0" w:type="auto"/>
            <w:tcBorders>
              <w:top w:val="single" w:sz="4" w:space="0" w:color="auto"/>
              <w:left w:val="single" w:sz="4" w:space="0" w:color="auto"/>
              <w:bottom w:val="single" w:sz="4" w:space="0" w:color="auto"/>
              <w:right w:val="single" w:sz="4" w:space="0" w:color="auto"/>
            </w:tcBorders>
            <w:hideMark/>
          </w:tcPr>
          <w:p w14:paraId="5319A68E" w14:textId="77777777" w:rsidR="000E1214" w:rsidRDefault="00A87198">
            <w:pPr>
              <w:pStyle w:val="TableContents"/>
            </w:pPr>
            <w:r>
              <w:t>dfdl:lengthKind "endOfParent"</w:t>
            </w:r>
          </w:p>
        </w:tc>
      </w:tr>
      <w:tr w:rsidR="000E1214" w14:paraId="6455E5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139ED57" w14:textId="77777777" w:rsidR="000E1214" w:rsidRDefault="00A87198">
            <w:pPr>
              <w:pStyle w:val="TableContents"/>
            </w:pPr>
            <w:r>
              <w:t xml:space="preserve">Simple type restrictions </w:t>
            </w:r>
          </w:p>
        </w:tc>
        <w:tc>
          <w:tcPr>
            <w:tcW w:w="0" w:type="auto"/>
            <w:tcBorders>
              <w:top w:val="single" w:sz="4" w:space="0" w:color="auto"/>
              <w:left w:val="single" w:sz="4" w:space="0" w:color="auto"/>
              <w:bottom w:val="single" w:sz="4" w:space="0" w:color="auto"/>
              <w:right w:val="single" w:sz="4" w:space="0" w:color="auto"/>
            </w:tcBorders>
            <w:hideMark/>
          </w:tcPr>
          <w:p w14:paraId="7652DF85" w14:textId="6F45E41A" w:rsidR="000E1214" w:rsidRDefault="00A87198">
            <w:pPr>
              <w:pStyle w:val="TableContents"/>
            </w:pPr>
            <w:r>
              <w:t xml:space="preserve">xs:simpleType in </w:t>
            </w:r>
            <w:r w:rsidR="001E3F57">
              <w:t>the schema</w:t>
            </w:r>
          </w:p>
        </w:tc>
      </w:tr>
      <w:tr w:rsidR="000E1214" w14:paraId="1661895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3F4296" w14:textId="77777777" w:rsidR="000E1214" w:rsidRDefault="00A87198">
            <w:pPr>
              <w:pStyle w:val="TableContents"/>
            </w:pPr>
            <w:r>
              <w:t xml:space="preserve">Text representation for types other than String </w:t>
            </w:r>
          </w:p>
        </w:tc>
        <w:tc>
          <w:tcPr>
            <w:tcW w:w="0" w:type="auto"/>
            <w:tcBorders>
              <w:top w:val="single" w:sz="4" w:space="0" w:color="auto"/>
              <w:left w:val="single" w:sz="4" w:space="0" w:color="auto"/>
              <w:bottom w:val="single" w:sz="4" w:space="0" w:color="auto"/>
              <w:right w:val="single" w:sz="4" w:space="0" w:color="auto"/>
            </w:tcBorders>
            <w:hideMark/>
          </w:tcPr>
          <w:p w14:paraId="6BEA4B8E" w14:textId="77777777" w:rsidR="000E1214" w:rsidRDefault="00A87198">
            <w:pPr>
              <w:pStyle w:val="TableContents"/>
            </w:pPr>
            <w:r>
              <w:t xml:space="preserve">dfdl:representation "text" for Number, Calendar or Boolean types </w:t>
            </w:r>
          </w:p>
        </w:tc>
      </w:tr>
      <w:tr w:rsidR="000E1214" w14:paraId="6649BE5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DE80BC" w14:textId="77777777" w:rsidR="000E1214" w:rsidRDefault="00A87198">
            <w:pPr>
              <w:pStyle w:val="TableContents"/>
            </w:pPr>
            <w:r>
              <w:t xml:space="preserve">Delimiters </w:t>
            </w:r>
          </w:p>
        </w:tc>
        <w:tc>
          <w:tcPr>
            <w:tcW w:w="0" w:type="auto"/>
            <w:tcBorders>
              <w:top w:val="single" w:sz="4" w:space="0" w:color="auto"/>
              <w:left w:val="single" w:sz="4" w:space="0" w:color="auto"/>
              <w:bottom w:val="single" w:sz="4" w:space="0" w:color="auto"/>
              <w:right w:val="single" w:sz="4" w:space="0" w:color="auto"/>
            </w:tcBorders>
            <w:hideMark/>
          </w:tcPr>
          <w:p w14:paraId="10FD73A2" w14:textId="77777777" w:rsidR="000E1214" w:rsidRDefault="00A87198">
            <w:pPr>
              <w:pStyle w:val="TableContents"/>
            </w:pPr>
            <w:r>
              <w:t xml:space="preserve">dfdl:separator &lt;&gt; "" or dfdl:initiator &lt;&gt; "" or dfdl:terminator &lt;&gt; "" or dfdl:lengthKind "delimited" </w:t>
            </w:r>
          </w:p>
        </w:tc>
      </w:tr>
      <w:tr w:rsidR="000E1214" w14:paraId="38F71A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178A5D" w14:textId="77777777" w:rsidR="000E1214" w:rsidRDefault="00A87198">
            <w:pPr>
              <w:pStyle w:val="TableContents"/>
            </w:pPr>
            <w:r>
              <w:t>Nils</w:t>
            </w:r>
          </w:p>
        </w:tc>
        <w:tc>
          <w:tcPr>
            <w:tcW w:w="0" w:type="auto"/>
            <w:tcBorders>
              <w:top w:val="single" w:sz="4" w:space="0" w:color="auto"/>
              <w:left w:val="single" w:sz="4" w:space="0" w:color="auto"/>
              <w:bottom w:val="single" w:sz="4" w:space="0" w:color="auto"/>
              <w:right w:val="single" w:sz="4" w:space="0" w:color="auto"/>
            </w:tcBorders>
            <w:hideMark/>
          </w:tcPr>
          <w:p w14:paraId="4023D033" w14:textId="14DC411F" w:rsidR="000E1214" w:rsidRDefault="00A87198">
            <w:pPr>
              <w:pStyle w:val="TableContents"/>
            </w:pPr>
            <w:r>
              <w:t xml:space="preserve">XSD nillable 'true' in </w:t>
            </w:r>
            <w:r w:rsidR="001E3F57">
              <w:t>the schema</w:t>
            </w:r>
          </w:p>
        </w:tc>
      </w:tr>
      <w:tr w:rsidR="000E1214" w14:paraId="3B8123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B24983" w14:textId="77777777" w:rsidR="000E1214" w:rsidRDefault="00A87198">
            <w:pPr>
              <w:pStyle w:val="TableContents"/>
            </w:pPr>
            <w:r>
              <w:t>Defaults</w:t>
            </w:r>
          </w:p>
        </w:tc>
        <w:tc>
          <w:tcPr>
            <w:tcW w:w="0" w:type="auto"/>
            <w:tcBorders>
              <w:top w:val="single" w:sz="4" w:space="0" w:color="auto"/>
              <w:left w:val="single" w:sz="4" w:space="0" w:color="auto"/>
              <w:bottom w:val="single" w:sz="4" w:space="0" w:color="auto"/>
              <w:right w:val="single" w:sz="4" w:space="0" w:color="auto"/>
            </w:tcBorders>
            <w:hideMark/>
          </w:tcPr>
          <w:p w14:paraId="24BB2B84" w14:textId="282971E3" w:rsidR="000E1214" w:rsidRDefault="00A87198">
            <w:pPr>
              <w:pStyle w:val="TableContents"/>
            </w:pPr>
            <w:r>
              <w:t xml:space="preserve">XSD default or XSD fixed in </w:t>
            </w:r>
            <w:r w:rsidR="001E3F57">
              <w:t>the schema</w:t>
            </w:r>
          </w:p>
        </w:tc>
      </w:tr>
      <w:tr w:rsidR="000E1214" w14:paraId="58C848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38B01D" w14:textId="77777777" w:rsidR="000E1214" w:rsidRDefault="00A87198">
            <w:r>
              <w:t>Defaulting to Empty String/HexBinary values in the Infoset</w:t>
            </w:r>
          </w:p>
        </w:tc>
        <w:tc>
          <w:tcPr>
            <w:tcW w:w="0" w:type="auto"/>
            <w:tcBorders>
              <w:top w:val="single" w:sz="4" w:space="0" w:color="auto"/>
              <w:left w:val="single" w:sz="4" w:space="0" w:color="auto"/>
              <w:bottom w:val="single" w:sz="4" w:space="0" w:color="auto"/>
              <w:right w:val="single" w:sz="4" w:space="0" w:color="auto"/>
            </w:tcBorders>
            <w:hideMark/>
          </w:tcPr>
          <w:p w14:paraId="6DC9261E" w14:textId="77777777" w:rsidR="000E1214" w:rsidRDefault="00A87198">
            <w:r>
              <w:t>dfdl:emptyElementParsePolicy=”treatAsEmpty”</w:t>
            </w:r>
          </w:p>
        </w:tc>
      </w:tr>
      <w:tr w:rsidR="000E1214" w14:paraId="75C80F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68218C9" w14:textId="77777777" w:rsidR="000E1214" w:rsidRDefault="00A87198">
            <w:pPr>
              <w:pStyle w:val="TableContents"/>
            </w:pPr>
            <w:r>
              <w:t>Lengths in Bits</w:t>
            </w:r>
          </w:p>
        </w:tc>
        <w:tc>
          <w:tcPr>
            <w:tcW w:w="0" w:type="auto"/>
            <w:tcBorders>
              <w:top w:val="single" w:sz="4" w:space="0" w:color="auto"/>
              <w:left w:val="single" w:sz="4" w:space="0" w:color="auto"/>
              <w:bottom w:val="single" w:sz="4" w:space="0" w:color="auto"/>
              <w:right w:val="single" w:sz="4" w:space="0" w:color="auto"/>
            </w:tcBorders>
            <w:hideMark/>
          </w:tcPr>
          <w:p w14:paraId="17FD919E" w14:textId="77777777" w:rsidR="000E1214" w:rsidRDefault="00A87198">
            <w:pPr>
              <w:pStyle w:val="TableContents"/>
            </w:pPr>
            <w:r>
              <w:t>dfdl:alignmentUnits 'bits' or dfdl:lengthUnits 'bits'</w:t>
            </w:r>
          </w:p>
        </w:tc>
      </w:tr>
      <w:tr w:rsidR="000E1214" w14:paraId="261B657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7085934" w14:textId="77777777" w:rsidR="000E1214" w:rsidRDefault="00A87198">
            <w:pPr>
              <w:pStyle w:val="TableContents"/>
            </w:pPr>
            <w:r>
              <w:t>Delimited lengths and representation binary element</w:t>
            </w:r>
          </w:p>
        </w:tc>
        <w:tc>
          <w:tcPr>
            <w:tcW w:w="0" w:type="auto"/>
            <w:tcBorders>
              <w:top w:val="single" w:sz="4" w:space="0" w:color="auto"/>
              <w:left w:val="single" w:sz="4" w:space="0" w:color="auto"/>
              <w:bottom w:val="single" w:sz="4" w:space="0" w:color="auto"/>
              <w:right w:val="single" w:sz="4" w:space="0" w:color="auto"/>
            </w:tcBorders>
            <w:hideMark/>
          </w:tcPr>
          <w:p w14:paraId="3652EB58" w14:textId="77777777" w:rsidR="000E1214" w:rsidRDefault="00A87198">
            <w:pPr>
              <w:pStyle w:val="TableContents"/>
            </w:pPr>
            <w:r>
              <w:t>dfdl:representation 'binary' (or implied binary) and dfdl:lengthKind 'delimited'</w:t>
            </w:r>
          </w:p>
        </w:tc>
      </w:tr>
      <w:tr w:rsidR="000E1214" w14:paraId="576C3D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0F44B2" w14:textId="77777777" w:rsidR="000E1214" w:rsidRDefault="00A87198">
            <w:pPr>
              <w:pStyle w:val="TableContents"/>
            </w:pPr>
            <w:r>
              <w:t>Regular expressions</w:t>
            </w:r>
          </w:p>
        </w:tc>
        <w:tc>
          <w:tcPr>
            <w:tcW w:w="0" w:type="auto"/>
            <w:tcBorders>
              <w:top w:val="single" w:sz="4" w:space="0" w:color="auto"/>
              <w:left w:val="single" w:sz="4" w:space="0" w:color="auto"/>
              <w:bottom w:val="single" w:sz="4" w:space="0" w:color="auto"/>
              <w:right w:val="single" w:sz="4" w:space="0" w:color="auto"/>
            </w:tcBorders>
            <w:hideMark/>
          </w:tcPr>
          <w:p w14:paraId="58CB0D52" w14:textId="77777777" w:rsidR="000E1214" w:rsidRDefault="00A87198">
            <w:pPr>
              <w:pStyle w:val="TableContents"/>
            </w:pPr>
            <w:r>
              <w:t xml:space="preserve">dfdl:lengthKind 'pattern', </w:t>
            </w:r>
          </w:p>
          <w:p w14:paraId="00CAE686" w14:textId="77777777" w:rsidR="000E1214" w:rsidRDefault="00A87198">
            <w:pPr>
              <w:pStyle w:val="TableContents"/>
            </w:pPr>
            <w:r>
              <w:t xml:space="preserve">dfdl:assert with dfdl:testkind 'pattern' , </w:t>
            </w:r>
          </w:p>
          <w:p w14:paraId="02FA4D18" w14:textId="77777777" w:rsidR="000E1214" w:rsidRDefault="00A87198">
            <w:pPr>
              <w:pStyle w:val="TableContents"/>
            </w:pPr>
            <w:r>
              <w:t>dfdl:discriminator with dfdl:testkind 'pattern'</w:t>
            </w:r>
          </w:p>
        </w:tc>
      </w:tr>
      <w:tr w:rsidR="000E1214" w14:paraId="5A20678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DB902" w14:textId="77777777" w:rsidR="000E1214" w:rsidRDefault="00A87198">
            <w:pPr>
              <w:pStyle w:val="TableContents"/>
            </w:pPr>
            <w:r>
              <w:t>Zoned numbers</w:t>
            </w:r>
          </w:p>
        </w:tc>
        <w:tc>
          <w:tcPr>
            <w:tcW w:w="0" w:type="auto"/>
            <w:tcBorders>
              <w:top w:val="single" w:sz="4" w:space="0" w:color="auto"/>
              <w:left w:val="single" w:sz="4" w:space="0" w:color="auto"/>
              <w:bottom w:val="single" w:sz="4" w:space="0" w:color="auto"/>
              <w:right w:val="single" w:sz="4" w:space="0" w:color="auto"/>
            </w:tcBorders>
            <w:hideMark/>
          </w:tcPr>
          <w:p w14:paraId="4DFF6707" w14:textId="77777777" w:rsidR="000E1214" w:rsidRDefault="00A87198">
            <w:pPr>
              <w:pStyle w:val="TableContents"/>
            </w:pPr>
            <w:r>
              <w:t>dfdl:textNumberRep 'zoned'</w:t>
            </w:r>
          </w:p>
        </w:tc>
      </w:tr>
      <w:tr w:rsidR="000E1214" w14:paraId="54661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31C7FF" w14:textId="77777777" w:rsidR="000E1214" w:rsidRDefault="00A87198">
            <w:pPr>
              <w:pStyle w:val="TableContents"/>
            </w:pPr>
            <w:r>
              <w:t>IBM 390 packed numbers</w:t>
            </w:r>
          </w:p>
        </w:tc>
        <w:tc>
          <w:tcPr>
            <w:tcW w:w="0" w:type="auto"/>
            <w:tcBorders>
              <w:top w:val="single" w:sz="4" w:space="0" w:color="auto"/>
              <w:left w:val="single" w:sz="4" w:space="0" w:color="auto"/>
              <w:bottom w:val="single" w:sz="4" w:space="0" w:color="auto"/>
              <w:right w:val="single" w:sz="4" w:space="0" w:color="auto"/>
            </w:tcBorders>
            <w:hideMark/>
          </w:tcPr>
          <w:p w14:paraId="18D23C75" w14:textId="77777777" w:rsidR="000E1214" w:rsidRDefault="00A87198">
            <w:pPr>
              <w:pStyle w:val="TableContents"/>
            </w:pPr>
            <w:r>
              <w:t xml:space="preserve">dfdl:binaryNumberRep 'packed'  </w:t>
            </w:r>
          </w:p>
        </w:tc>
      </w:tr>
      <w:tr w:rsidR="000E1214" w14:paraId="6B02C8A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E32ED" w14:textId="77777777" w:rsidR="000E1214" w:rsidRDefault="00A87198">
            <w:pPr>
              <w:pStyle w:val="TableContents"/>
            </w:pPr>
            <w:r>
              <w:t>IBM 390 packed calendars</w:t>
            </w:r>
          </w:p>
        </w:tc>
        <w:tc>
          <w:tcPr>
            <w:tcW w:w="0" w:type="auto"/>
            <w:tcBorders>
              <w:top w:val="single" w:sz="4" w:space="0" w:color="auto"/>
              <w:left w:val="single" w:sz="4" w:space="0" w:color="auto"/>
              <w:bottom w:val="single" w:sz="4" w:space="0" w:color="auto"/>
              <w:right w:val="single" w:sz="4" w:space="0" w:color="auto"/>
            </w:tcBorders>
            <w:hideMark/>
          </w:tcPr>
          <w:p w14:paraId="71E4A109" w14:textId="77777777" w:rsidR="000E1214" w:rsidRDefault="00A87198">
            <w:pPr>
              <w:pStyle w:val="TableContents"/>
            </w:pPr>
            <w:r>
              <w:t>dfdl:binaryCalendarRep 'packed'</w:t>
            </w:r>
          </w:p>
        </w:tc>
      </w:tr>
      <w:tr w:rsidR="000E1214" w14:paraId="25F4986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4D9C97F" w14:textId="77777777" w:rsidR="000E1214" w:rsidRDefault="00A87198">
            <w:pPr>
              <w:pStyle w:val="TableContents"/>
            </w:pPr>
            <w:r>
              <w:t>IBM 390 floats</w:t>
            </w:r>
          </w:p>
        </w:tc>
        <w:tc>
          <w:tcPr>
            <w:tcW w:w="0" w:type="auto"/>
            <w:tcBorders>
              <w:top w:val="single" w:sz="4" w:space="0" w:color="auto"/>
              <w:left w:val="single" w:sz="4" w:space="0" w:color="auto"/>
              <w:bottom w:val="single" w:sz="4" w:space="0" w:color="auto"/>
              <w:right w:val="single" w:sz="4" w:space="0" w:color="auto"/>
            </w:tcBorders>
            <w:hideMark/>
          </w:tcPr>
          <w:p w14:paraId="12140AF2" w14:textId="77777777" w:rsidR="000E1214" w:rsidRDefault="00A87198">
            <w:pPr>
              <w:pStyle w:val="TableContents"/>
            </w:pPr>
            <w:r>
              <w:t>dfdl:binaryFloatRep 'ibm390Hex'</w:t>
            </w:r>
          </w:p>
        </w:tc>
      </w:tr>
      <w:tr w:rsidR="000E1214" w14:paraId="1E5647E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8804AF" w14:textId="77777777" w:rsidR="000E1214" w:rsidRDefault="00A87198">
            <w:pPr>
              <w:pStyle w:val="TableContents"/>
            </w:pPr>
            <w:r>
              <w:t>Unordered sequences</w:t>
            </w:r>
          </w:p>
        </w:tc>
        <w:tc>
          <w:tcPr>
            <w:tcW w:w="0" w:type="auto"/>
            <w:tcBorders>
              <w:top w:val="single" w:sz="4" w:space="0" w:color="auto"/>
              <w:left w:val="single" w:sz="4" w:space="0" w:color="auto"/>
              <w:bottom w:val="single" w:sz="4" w:space="0" w:color="auto"/>
              <w:right w:val="single" w:sz="4" w:space="0" w:color="auto"/>
            </w:tcBorders>
            <w:hideMark/>
          </w:tcPr>
          <w:p w14:paraId="04286FD1" w14:textId="77777777" w:rsidR="000E1214" w:rsidRDefault="00A87198">
            <w:pPr>
              <w:pStyle w:val="TableContents"/>
            </w:pPr>
            <w:r>
              <w:t>dfdl:sequenceKind 'unordered'</w:t>
            </w:r>
          </w:p>
        </w:tc>
      </w:tr>
      <w:tr w:rsidR="000E1214" w14:paraId="3E3D811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F11D58A" w14:textId="77777777" w:rsidR="000E1214" w:rsidRDefault="00A87198">
            <w:pPr>
              <w:pStyle w:val="TableContents"/>
            </w:pPr>
            <w:r>
              <w:t>Floating elements</w:t>
            </w:r>
          </w:p>
        </w:tc>
        <w:tc>
          <w:tcPr>
            <w:tcW w:w="0" w:type="auto"/>
            <w:tcBorders>
              <w:top w:val="single" w:sz="4" w:space="0" w:color="auto"/>
              <w:left w:val="single" w:sz="4" w:space="0" w:color="auto"/>
              <w:bottom w:val="single" w:sz="4" w:space="0" w:color="auto"/>
              <w:right w:val="single" w:sz="4" w:space="0" w:color="auto"/>
            </w:tcBorders>
            <w:hideMark/>
          </w:tcPr>
          <w:p w14:paraId="1A3A00CD" w14:textId="77777777" w:rsidR="000E1214" w:rsidRDefault="00A87198">
            <w:pPr>
              <w:pStyle w:val="TableContents"/>
            </w:pPr>
            <w:r>
              <w:t>dfdl:floating 'yes'</w:t>
            </w:r>
          </w:p>
        </w:tc>
      </w:tr>
      <w:tr w:rsidR="000E1214" w14:paraId="090F88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88DB67A" w14:textId="77777777" w:rsidR="000E1214" w:rsidRDefault="00A87198">
            <w:pPr>
              <w:pStyle w:val="TableContents"/>
            </w:pPr>
            <w:r>
              <w:t>dfdl functions in expression language</w:t>
            </w:r>
          </w:p>
        </w:tc>
        <w:tc>
          <w:tcPr>
            <w:tcW w:w="0" w:type="auto"/>
            <w:tcBorders>
              <w:top w:val="single" w:sz="4" w:space="0" w:color="auto"/>
              <w:left w:val="single" w:sz="4" w:space="0" w:color="auto"/>
              <w:bottom w:val="single" w:sz="4" w:space="0" w:color="auto"/>
              <w:right w:val="single" w:sz="4" w:space="0" w:color="auto"/>
            </w:tcBorders>
            <w:hideMark/>
          </w:tcPr>
          <w:p w14:paraId="4F9E5AD5" w14:textId="236352CD" w:rsidR="000E1214" w:rsidRDefault="001E3F57">
            <w:pPr>
              <w:pStyle w:val="TableContents"/>
            </w:pPr>
            <w:r>
              <w:t xml:space="preserve">DFDL </w:t>
            </w:r>
            <w:r w:rsidR="00A87198">
              <w:t>functions in expression</w:t>
            </w:r>
          </w:p>
        </w:tc>
      </w:tr>
      <w:tr w:rsidR="000E1214" w14:paraId="75A2AE8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3F57324" w14:textId="77777777" w:rsidR="000E1214" w:rsidRDefault="00A87198">
            <w:pPr>
              <w:pStyle w:val="TableContents"/>
            </w:pPr>
            <w:r>
              <w:t>Hidden groups</w:t>
            </w:r>
          </w:p>
        </w:tc>
        <w:tc>
          <w:tcPr>
            <w:tcW w:w="0" w:type="auto"/>
            <w:tcBorders>
              <w:top w:val="single" w:sz="4" w:space="0" w:color="auto"/>
              <w:left w:val="single" w:sz="4" w:space="0" w:color="auto"/>
              <w:bottom w:val="single" w:sz="4" w:space="0" w:color="auto"/>
              <w:right w:val="single" w:sz="4" w:space="0" w:color="auto"/>
            </w:tcBorders>
            <w:hideMark/>
          </w:tcPr>
          <w:p w14:paraId="6A4F0C95" w14:textId="77777777" w:rsidR="000E1214" w:rsidRDefault="00A87198">
            <w:pPr>
              <w:pStyle w:val="TableContents"/>
            </w:pPr>
            <w:r>
              <w:t>dfdl:hiddenGroupRef &lt;&gt; ''</w:t>
            </w:r>
          </w:p>
        </w:tc>
      </w:tr>
      <w:tr w:rsidR="000E1214" w14:paraId="3F0A503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0E81A7" w14:textId="77777777" w:rsidR="000E1214" w:rsidRDefault="00A87198">
            <w:pPr>
              <w:pStyle w:val="TableContents"/>
            </w:pPr>
            <w:r>
              <w:t>Calculated values</w:t>
            </w:r>
          </w:p>
        </w:tc>
        <w:tc>
          <w:tcPr>
            <w:tcW w:w="0" w:type="auto"/>
            <w:tcBorders>
              <w:top w:val="single" w:sz="4" w:space="0" w:color="auto"/>
              <w:left w:val="single" w:sz="4" w:space="0" w:color="auto"/>
              <w:bottom w:val="single" w:sz="4" w:space="0" w:color="auto"/>
              <w:right w:val="single" w:sz="4" w:space="0" w:color="auto"/>
            </w:tcBorders>
            <w:hideMark/>
          </w:tcPr>
          <w:p w14:paraId="3090D363" w14:textId="77777777" w:rsidR="000E1214" w:rsidRDefault="00A87198">
            <w:pPr>
              <w:pStyle w:val="TableContents"/>
            </w:pPr>
            <w:r>
              <w:t>dfdl:inputValueCalc &lt;&gt; '' or dfdl:outputValueCalc &lt;&gt; ''</w:t>
            </w:r>
          </w:p>
        </w:tc>
      </w:tr>
      <w:tr w:rsidR="000E1214" w14:paraId="36C04BC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B3F9E4" w14:textId="77777777" w:rsidR="000E1214" w:rsidRDefault="00A87198">
            <w:pPr>
              <w:pStyle w:val="TableContents"/>
            </w:pPr>
            <w:r>
              <w:t>Escape schemes</w:t>
            </w:r>
          </w:p>
        </w:tc>
        <w:tc>
          <w:tcPr>
            <w:tcW w:w="0" w:type="auto"/>
            <w:tcBorders>
              <w:top w:val="single" w:sz="4" w:space="0" w:color="auto"/>
              <w:left w:val="single" w:sz="4" w:space="0" w:color="auto"/>
              <w:bottom w:val="single" w:sz="4" w:space="0" w:color="auto"/>
              <w:right w:val="single" w:sz="4" w:space="0" w:color="auto"/>
            </w:tcBorders>
            <w:hideMark/>
          </w:tcPr>
          <w:p w14:paraId="5886643D" w14:textId="0C48BFC9" w:rsidR="000E1214" w:rsidRDefault="00A87198">
            <w:pPr>
              <w:pStyle w:val="TableContents"/>
            </w:pPr>
            <w:r>
              <w:t xml:space="preserve">dfd:defineEscapeScheme in </w:t>
            </w:r>
            <w:r w:rsidR="001E3F57">
              <w:t>the schema</w:t>
            </w:r>
          </w:p>
        </w:tc>
      </w:tr>
      <w:tr w:rsidR="000E1214" w14:paraId="2C40D4C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A280669" w14:textId="77777777" w:rsidR="000E1214" w:rsidRDefault="00A87198">
            <w:pPr>
              <w:pStyle w:val="TableContents"/>
            </w:pPr>
            <w:r>
              <w:t>Extended encodings</w:t>
            </w:r>
          </w:p>
        </w:tc>
        <w:tc>
          <w:tcPr>
            <w:tcW w:w="0" w:type="auto"/>
            <w:tcBorders>
              <w:top w:val="single" w:sz="4" w:space="0" w:color="auto"/>
              <w:left w:val="single" w:sz="4" w:space="0" w:color="auto"/>
              <w:bottom w:val="single" w:sz="4" w:space="0" w:color="auto"/>
              <w:right w:val="single" w:sz="4" w:space="0" w:color="auto"/>
            </w:tcBorders>
            <w:hideMark/>
          </w:tcPr>
          <w:p w14:paraId="3C8A99F3" w14:textId="77777777" w:rsidR="000E1214" w:rsidRDefault="00A87198">
            <w:pPr>
              <w:pStyle w:val="TableContents"/>
            </w:pPr>
            <w:r>
              <w:t>Any dfdl:encoding value beyond the core list</w:t>
            </w:r>
          </w:p>
        </w:tc>
      </w:tr>
      <w:tr w:rsidR="000E1214" w14:paraId="7980BD6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2F6D12" w14:textId="77777777" w:rsidR="000E1214" w:rsidRDefault="00A87198">
            <w:pPr>
              <w:pStyle w:val="TableContents"/>
            </w:pPr>
            <w:r>
              <w:t>UTF-16 Variable Width Characters</w:t>
            </w:r>
          </w:p>
        </w:tc>
        <w:tc>
          <w:tcPr>
            <w:tcW w:w="0" w:type="auto"/>
            <w:tcBorders>
              <w:top w:val="single" w:sz="4" w:space="0" w:color="auto"/>
              <w:left w:val="single" w:sz="4" w:space="0" w:color="auto"/>
              <w:bottom w:val="single" w:sz="4" w:space="0" w:color="auto"/>
              <w:right w:val="single" w:sz="4" w:space="0" w:color="auto"/>
            </w:tcBorders>
            <w:hideMark/>
          </w:tcPr>
          <w:p w14:paraId="0C782DC6" w14:textId="77777777" w:rsidR="000E1214" w:rsidRDefault="00A87198">
            <w:pPr>
              <w:pStyle w:val="TableContents"/>
            </w:pPr>
            <w:r>
              <w:t>dfdl:utf16Width=”variable”</w:t>
            </w:r>
          </w:p>
        </w:tc>
      </w:tr>
      <w:tr w:rsidR="000E1214" w14:paraId="0075F31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EFD6C9" w14:textId="77777777" w:rsidR="000E1214" w:rsidRDefault="00A87198">
            <w:pPr>
              <w:pStyle w:val="TableContents"/>
            </w:pPr>
            <w:r>
              <w:t xml:space="preserve">Asserts </w:t>
            </w:r>
          </w:p>
        </w:tc>
        <w:tc>
          <w:tcPr>
            <w:tcW w:w="0" w:type="auto"/>
            <w:tcBorders>
              <w:top w:val="single" w:sz="4" w:space="0" w:color="auto"/>
              <w:left w:val="single" w:sz="4" w:space="0" w:color="auto"/>
              <w:bottom w:val="single" w:sz="4" w:space="0" w:color="auto"/>
              <w:right w:val="single" w:sz="4" w:space="0" w:color="auto"/>
            </w:tcBorders>
            <w:hideMark/>
          </w:tcPr>
          <w:p w14:paraId="3E0FD548" w14:textId="2A512E86" w:rsidR="000E1214" w:rsidRDefault="00A87198">
            <w:pPr>
              <w:pStyle w:val="TableContents"/>
            </w:pPr>
            <w:r>
              <w:t xml:space="preserve">dfdl:assert in </w:t>
            </w:r>
            <w:r w:rsidR="001E3F57">
              <w:t>the schema</w:t>
            </w:r>
          </w:p>
        </w:tc>
      </w:tr>
      <w:tr w:rsidR="000E1214" w14:paraId="0A50B79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7FB7B38" w14:textId="77777777" w:rsidR="000E1214" w:rsidRDefault="00A87198">
            <w:pPr>
              <w:pStyle w:val="TableContents"/>
            </w:pPr>
            <w:r>
              <w:t xml:space="preserve">Discriminators </w:t>
            </w:r>
          </w:p>
        </w:tc>
        <w:tc>
          <w:tcPr>
            <w:tcW w:w="0" w:type="auto"/>
            <w:tcBorders>
              <w:top w:val="single" w:sz="4" w:space="0" w:color="auto"/>
              <w:left w:val="single" w:sz="4" w:space="0" w:color="auto"/>
              <w:bottom w:val="single" w:sz="4" w:space="0" w:color="auto"/>
              <w:right w:val="single" w:sz="4" w:space="0" w:color="auto"/>
            </w:tcBorders>
            <w:hideMark/>
          </w:tcPr>
          <w:p w14:paraId="15B2E039" w14:textId="2F2CD91C" w:rsidR="000E1214" w:rsidRDefault="00A87198">
            <w:pPr>
              <w:pStyle w:val="TableContents"/>
            </w:pPr>
            <w:r>
              <w:t xml:space="preserve">dfdl:discriminator in </w:t>
            </w:r>
            <w:r w:rsidR="001E3F57">
              <w:t>the schema</w:t>
            </w:r>
          </w:p>
        </w:tc>
      </w:tr>
      <w:tr w:rsidR="000E1214" w14:paraId="78203F4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59FB6E7" w14:textId="77777777" w:rsidR="000E1214" w:rsidRDefault="00A87198">
            <w:pPr>
              <w:pStyle w:val="TableContents"/>
            </w:pPr>
            <w:r>
              <w:t>Prefixed lengths</w:t>
            </w:r>
          </w:p>
        </w:tc>
        <w:tc>
          <w:tcPr>
            <w:tcW w:w="0" w:type="auto"/>
            <w:tcBorders>
              <w:top w:val="single" w:sz="4" w:space="0" w:color="auto"/>
              <w:left w:val="single" w:sz="4" w:space="0" w:color="auto"/>
              <w:bottom w:val="single" w:sz="4" w:space="0" w:color="auto"/>
              <w:right w:val="single" w:sz="4" w:space="0" w:color="auto"/>
            </w:tcBorders>
            <w:hideMark/>
          </w:tcPr>
          <w:p w14:paraId="6B38ABB5" w14:textId="77777777" w:rsidR="000E1214" w:rsidRDefault="00A87198">
            <w:pPr>
              <w:pStyle w:val="TableContents"/>
            </w:pPr>
            <w:r>
              <w:t>dfdl:lengthKind 'prefixed'</w:t>
            </w:r>
          </w:p>
        </w:tc>
      </w:tr>
      <w:tr w:rsidR="000E1214" w14:paraId="727AA762" w14:textId="77777777" w:rsidTr="000E1214">
        <w:tc>
          <w:tcPr>
            <w:tcW w:w="0" w:type="auto"/>
            <w:tcBorders>
              <w:top w:val="single" w:sz="4" w:space="0" w:color="auto"/>
              <w:left w:val="single" w:sz="4" w:space="0" w:color="auto"/>
              <w:bottom w:val="single" w:sz="4" w:space="0" w:color="auto"/>
              <w:right w:val="single" w:sz="4" w:space="0" w:color="auto"/>
            </w:tcBorders>
          </w:tcPr>
          <w:p w14:paraId="08278E3D" w14:textId="77777777" w:rsidR="000E1214" w:rsidRDefault="00A87198">
            <w:pPr>
              <w:pStyle w:val="TableContents"/>
            </w:pPr>
            <w:r>
              <w:t xml:space="preserve">Variables </w:t>
            </w:r>
          </w:p>
          <w:p w14:paraId="708863BE" w14:textId="77777777" w:rsidR="000E1214" w:rsidRDefault="000E1214">
            <w:pPr>
              <w:pStyle w:val="TableContents"/>
            </w:pPr>
          </w:p>
        </w:tc>
        <w:tc>
          <w:tcPr>
            <w:tcW w:w="0" w:type="auto"/>
            <w:tcBorders>
              <w:top w:val="single" w:sz="4" w:space="0" w:color="auto"/>
              <w:left w:val="single" w:sz="4" w:space="0" w:color="auto"/>
              <w:bottom w:val="single" w:sz="4" w:space="0" w:color="auto"/>
              <w:right w:val="single" w:sz="4" w:space="0" w:color="auto"/>
            </w:tcBorders>
            <w:hideMark/>
          </w:tcPr>
          <w:p w14:paraId="3B6768F5" w14:textId="77777777" w:rsidR="000E1214" w:rsidRDefault="00A87198">
            <w:pPr>
              <w:pStyle w:val="TableContents"/>
            </w:pPr>
            <w:r>
              <w:t xml:space="preserve">dfdl:defineVariable, </w:t>
            </w:r>
          </w:p>
          <w:p w14:paraId="09325F71" w14:textId="77777777" w:rsidR="000E1214" w:rsidRDefault="00A87198">
            <w:pPr>
              <w:pStyle w:val="TableContents"/>
            </w:pPr>
            <w:r>
              <w:t xml:space="preserve">dfdl:newVariableInstances, </w:t>
            </w:r>
          </w:p>
          <w:p w14:paraId="6C841CC2" w14:textId="77777777" w:rsidR="000E1214" w:rsidRDefault="00A87198">
            <w:pPr>
              <w:pStyle w:val="TableContents"/>
            </w:pPr>
            <w:r>
              <w:t>dfdl:setVariable</w:t>
            </w:r>
          </w:p>
          <w:p w14:paraId="23502CD9" w14:textId="77777777" w:rsidR="000E1214" w:rsidRDefault="00A87198">
            <w:pPr>
              <w:pStyle w:val="TableContents"/>
            </w:pPr>
            <w:r>
              <w:t>Variables in DFDL expression language</w:t>
            </w:r>
          </w:p>
          <w:p w14:paraId="55D549BC" w14:textId="77777777" w:rsidR="000E1214" w:rsidRDefault="00A87198">
            <w:pPr>
              <w:pStyle w:val="TableContents"/>
            </w:pPr>
            <w:r>
              <w:t>Note that variables as a feature is dependent on the Expressions feature.</w:t>
            </w:r>
          </w:p>
        </w:tc>
      </w:tr>
      <w:tr w:rsidR="000E1214" w14:paraId="7C83479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743EA1" w14:textId="77777777" w:rsidR="000E1214" w:rsidRDefault="00A87198">
            <w:pPr>
              <w:pStyle w:val="TableContents"/>
            </w:pPr>
            <w:r>
              <w:t xml:space="preserve">BCD calendars </w:t>
            </w:r>
          </w:p>
        </w:tc>
        <w:tc>
          <w:tcPr>
            <w:tcW w:w="0" w:type="auto"/>
            <w:tcBorders>
              <w:top w:val="single" w:sz="4" w:space="0" w:color="auto"/>
              <w:left w:val="single" w:sz="4" w:space="0" w:color="auto"/>
              <w:bottom w:val="single" w:sz="4" w:space="0" w:color="auto"/>
              <w:right w:val="single" w:sz="4" w:space="0" w:color="auto"/>
            </w:tcBorders>
            <w:hideMark/>
          </w:tcPr>
          <w:p w14:paraId="14939336" w14:textId="77777777" w:rsidR="000E1214" w:rsidRDefault="00A87198">
            <w:pPr>
              <w:pStyle w:val="TableContents"/>
            </w:pPr>
            <w:r>
              <w:t xml:space="preserve">dfdl:binaryCalendarRep "bcd"   </w:t>
            </w:r>
          </w:p>
        </w:tc>
      </w:tr>
      <w:tr w:rsidR="000E1214" w14:paraId="6038C02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5E8F46" w14:textId="77777777" w:rsidR="000E1214" w:rsidRDefault="00A87198">
            <w:pPr>
              <w:pStyle w:val="TableContents"/>
            </w:pPr>
            <w:r>
              <w:t>BCD numbers</w:t>
            </w:r>
          </w:p>
        </w:tc>
        <w:tc>
          <w:tcPr>
            <w:tcW w:w="0" w:type="auto"/>
            <w:tcBorders>
              <w:top w:val="single" w:sz="4" w:space="0" w:color="auto"/>
              <w:left w:val="single" w:sz="4" w:space="0" w:color="auto"/>
              <w:bottom w:val="single" w:sz="4" w:space="0" w:color="auto"/>
              <w:right w:val="single" w:sz="4" w:space="0" w:color="auto"/>
            </w:tcBorders>
            <w:hideMark/>
          </w:tcPr>
          <w:p w14:paraId="6DAB5069" w14:textId="77777777" w:rsidR="000E1214" w:rsidRDefault="00A87198">
            <w:pPr>
              <w:pStyle w:val="TableContents"/>
            </w:pPr>
            <w:r>
              <w:t>dfdl:binaryNumberRep "bcd"</w:t>
            </w:r>
          </w:p>
        </w:tc>
      </w:tr>
      <w:tr w:rsidR="000E1214" w14:paraId="16B2B0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2FB915" w14:textId="77777777" w:rsidR="000E1214" w:rsidRDefault="00A87198">
            <w:pPr>
              <w:pStyle w:val="TableContents"/>
            </w:pPr>
            <w:r>
              <w:t xml:space="preserve">Multiple schemas </w:t>
            </w:r>
          </w:p>
        </w:tc>
        <w:tc>
          <w:tcPr>
            <w:tcW w:w="0" w:type="auto"/>
            <w:tcBorders>
              <w:top w:val="single" w:sz="4" w:space="0" w:color="auto"/>
              <w:left w:val="single" w:sz="4" w:space="0" w:color="auto"/>
              <w:bottom w:val="single" w:sz="4" w:space="0" w:color="auto"/>
              <w:right w:val="single" w:sz="4" w:space="0" w:color="auto"/>
            </w:tcBorders>
            <w:hideMark/>
          </w:tcPr>
          <w:p w14:paraId="4DDC4793" w14:textId="190EDE0A" w:rsidR="000E1214" w:rsidRDefault="00A87198">
            <w:pPr>
              <w:pStyle w:val="TableContents"/>
            </w:pPr>
            <w:r>
              <w:t xml:space="preserve">xs:include or xs:import in </w:t>
            </w:r>
            <w:r w:rsidR="001E3F57">
              <w:t>the schema</w:t>
            </w:r>
            <w:r>
              <w:t xml:space="preserve"> </w:t>
            </w:r>
          </w:p>
        </w:tc>
      </w:tr>
      <w:tr w:rsidR="000E1214" w14:paraId="760694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2790F4" w14:textId="77777777" w:rsidR="000E1214" w:rsidRDefault="00A87198">
            <w:pPr>
              <w:pStyle w:val="TableContents"/>
            </w:pPr>
            <w:r>
              <w:t>IBM 4690 packed numbers</w:t>
            </w:r>
          </w:p>
        </w:tc>
        <w:tc>
          <w:tcPr>
            <w:tcW w:w="0" w:type="auto"/>
            <w:tcBorders>
              <w:top w:val="single" w:sz="4" w:space="0" w:color="auto"/>
              <w:left w:val="single" w:sz="4" w:space="0" w:color="auto"/>
              <w:bottom w:val="single" w:sz="4" w:space="0" w:color="auto"/>
              <w:right w:val="single" w:sz="4" w:space="0" w:color="auto"/>
            </w:tcBorders>
            <w:hideMark/>
          </w:tcPr>
          <w:p w14:paraId="68F0B96E" w14:textId="77777777" w:rsidR="000E1214" w:rsidRDefault="00A87198">
            <w:pPr>
              <w:pStyle w:val="TableContents"/>
            </w:pPr>
            <w:r>
              <w:t>dfdl:binaryNumberRep "ibm4690Packed"</w:t>
            </w:r>
          </w:p>
        </w:tc>
      </w:tr>
      <w:tr w:rsidR="000E1214" w14:paraId="5FFB22E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6EFBFA" w14:textId="77777777" w:rsidR="000E1214" w:rsidRDefault="00A87198">
            <w:pPr>
              <w:pStyle w:val="TableContents"/>
            </w:pPr>
            <w:r>
              <w:t>IBM 4690 packed calendars</w:t>
            </w:r>
          </w:p>
        </w:tc>
        <w:tc>
          <w:tcPr>
            <w:tcW w:w="0" w:type="auto"/>
            <w:tcBorders>
              <w:top w:val="single" w:sz="4" w:space="0" w:color="auto"/>
              <w:left w:val="single" w:sz="4" w:space="0" w:color="auto"/>
              <w:bottom w:val="single" w:sz="4" w:space="0" w:color="auto"/>
              <w:right w:val="single" w:sz="4" w:space="0" w:color="auto"/>
            </w:tcBorders>
            <w:hideMark/>
          </w:tcPr>
          <w:p w14:paraId="3DC5953D" w14:textId="77777777" w:rsidR="000E1214" w:rsidRDefault="00A87198">
            <w:pPr>
              <w:pStyle w:val="TableContents"/>
            </w:pPr>
            <w:r>
              <w:t>dfdl:binaryCalendarRep "ibm4690Packed"</w:t>
            </w:r>
          </w:p>
        </w:tc>
      </w:tr>
      <w:tr w:rsidR="000E1214" w14:paraId="1ECD21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0768DF2" w14:textId="77777777" w:rsidR="000E1214" w:rsidRDefault="00A87198">
            <w:pPr>
              <w:pStyle w:val="TableContents"/>
            </w:pPr>
            <w:r>
              <w:t>DFDL Byte Value Entities</w:t>
            </w:r>
          </w:p>
        </w:tc>
        <w:tc>
          <w:tcPr>
            <w:tcW w:w="0" w:type="auto"/>
            <w:tcBorders>
              <w:top w:val="single" w:sz="4" w:space="0" w:color="auto"/>
              <w:left w:val="single" w:sz="4" w:space="0" w:color="auto"/>
              <w:bottom w:val="single" w:sz="4" w:space="0" w:color="auto"/>
              <w:right w:val="single" w:sz="4" w:space="0" w:color="auto"/>
            </w:tcBorders>
            <w:hideMark/>
          </w:tcPr>
          <w:p w14:paraId="1F306631" w14:textId="77777777" w:rsidR="000E1214" w:rsidRDefault="00A87198">
            <w:pPr>
              <w:pStyle w:val="TableContents"/>
            </w:pPr>
            <w:r>
              <w:t>Use of %#r syntax in a DFDL String Literal other than the dfdl:fillByte property</w:t>
            </w:r>
          </w:p>
        </w:tc>
      </w:tr>
      <w:tr w:rsidR="000E1214" w14:paraId="2FC0174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7D5CE3" w14:textId="77777777" w:rsidR="000E1214" w:rsidRDefault="00A87198">
            <w:pPr>
              <w:pStyle w:val="TableContents"/>
            </w:pPr>
            <w:r>
              <w:t>DFDL Standard Character Set Encodings</w:t>
            </w:r>
          </w:p>
        </w:tc>
        <w:tc>
          <w:tcPr>
            <w:tcW w:w="0" w:type="auto"/>
            <w:tcBorders>
              <w:top w:val="single" w:sz="4" w:space="0" w:color="auto"/>
              <w:left w:val="single" w:sz="4" w:space="0" w:color="auto"/>
              <w:bottom w:val="single" w:sz="4" w:space="0" w:color="auto"/>
              <w:right w:val="single" w:sz="4" w:space="0" w:color="auto"/>
            </w:tcBorders>
            <w:hideMark/>
          </w:tcPr>
          <w:p w14:paraId="6A613F23" w14:textId="77777777" w:rsidR="000E1214" w:rsidRDefault="00A87198">
            <w:pPr>
              <w:pStyle w:val="TableContents"/>
            </w:pPr>
            <w:r>
              <w:t>dfdl:encoding name begins with "X-DFDL-".</w:t>
            </w:r>
          </w:p>
        </w:tc>
      </w:tr>
      <w:tr w:rsidR="000E1214" w14:paraId="03CA00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749D867" w14:textId="77777777" w:rsidR="000E1214" w:rsidRDefault="00A87198">
            <w:pPr>
              <w:pStyle w:val="TableContents"/>
            </w:pPr>
            <w:r>
              <w:t>Bit Order - Least Significant Bit First</w:t>
            </w:r>
          </w:p>
        </w:tc>
        <w:tc>
          <w:tcPr>
            <w:tcW w:w="0" w:type="auto"/>
            <w:tcBorders>
              <w:top w:val="single" w:sz="4" w:space="0" w:color="auto"/>
              <w:left w:val="single" w:sz="4" w:space="0" w:color="auto"/>
              <w:bottom w:val="single" w:sz="4" w:space="0" w:color="auto"/>
              <w:right w:val="single" w:sz="4" w:space="0" w:color="auto"/>
            </w:tcBorders>
            <w:hideMark/>
          </w:tcPr>
          <w:p w14:paraId="66FFF0E9" w14:textId="77777777" w:rsidR="000E1214" w:rsidRDefault="00A87198">
            <w:pPr>
              <w:pStyle w:val="TableContents"/>
            </w:pPr>
            <w:r>
              <w:t>dfdl:bitOrder with value 'leastSignificantBitFirst'</w:t>
            </w:r>
          </w:p>
        </w:tc>
      </w:tr>
    </w:tbl>
    <w:p w14:paraId="7780F606" w14:textId="0D218745" w:rsidR="000E1214" w:rsidRDefault="00A87198">
      <w:pPr>
        <w:pStyle w:val="Caption"/>
        <w:rPr>
          <w:rFonts w:cs="Arial"/>
          <w:noProof/>
        </w:rPr>
      </w:pPr>
      <w:r>
        <w:rPr>
          <w:rFonts w:cs="Arial"/>
        </w:rPr>
        <w:t xml:space="preserve">Table </w:t>
      </w:r>
      <w:r w:rsidR="0047079B">
        <w:rPr>
          <w:rFonts w:cs="Arial"/>
        </w:rPr>
        <w:fldChar w:fldCharType="begin"/>
      </w:r>
      <w:r w:rsidR="0047079B">
        <w:rPr>
          <w:rFonts w:cs="Arial"/>
        </w:rPr>
        <w:instrText xml:space="preserve"> SEQ Table \* ARABIC </w:instrText>
      </w:r>
      <w:r w:rsidR="0047079B">
        <w:rPr>
          <w:rFonts w:cs="Arial"/>
        </w:rPr>
        <w:fldChar w:fldCharType="separate"/>
      </w:r>
      <w:r w:rsidR="008A37A6">
        <w:rPr>
          <w:rFonts w:cs="Arial"/>
          <w:noProof/>
        </w:rPr>
        <w:t>69</w:t>
      </w:r>
      <w:r w:rsidR="0047079B">
        <w:rPr>
          <w:rFonts w:cs="Arial"/>
        </w:rPr>
        <w:fldChar w:fldCharType="end"/>
      </w:r>
      <w:r>
        <w:rPr>
          <w:rFonts w:cs="Arial"/>
          <w:noProof/>
        </w:rPr>
        <w:t xml:space="preserve"> Optional DFDL features</w:t>
      </w:r>
    </w:p>
    <w:p w14:paraId="296B3CBE" w14:textId="4E0B88C4" w:rsidR="000E1214" w:rsidRDefault="00A87198">
      <w:pPr>
        <w:rPr>
          <w:rFonts w:cs="Arial"/>
        </w:rPr>
      </w:pPr>
      <w:r>
        <w:rPr>
          <w:rFonts w:cs="Arial"/>
        </w:rPr>
        <w:t xml:space="preserve">In order to provide portability of a DFDL schema, a minimal or extended conforming processor </w:t>
      </w:r>
      <w:r w:rsidR="008E7C14">
        <w:rPr>
          <w:rFonts w:cs="Arial"/>
        </w:rPr>
        <w:t xml:space="preserve">MUST </w:t>
      </w:r>
      <w:r>
        <w:rPr>
          <w:rFonts w:cs="Arial"/>
        </w:rPr>
        <w:t>issue warnings about any DFDL properties it does not implement. This warning can simply state that the property was not recognized.</w:t>
      </w:r>
    </w:p>
    <w:p w14:paraId="1206028B" w14:textId="77777777" w:rsidR="000E1214" w:rsidRDefault="00A87198">
      <w:pPr>
        <w:rPr>
          <w:rFonts w:cs="Arial"/>
        </w:rPr>
      </w:pPr>
      <w:r>
        <w:rPr>
          <w:rFonts w:cs="Arial"/>
        </w:rPr>
        <w:t xml:space="preserve">(This allows the implementation to simply have no knowledge of properties it does not need for the subset of features it implements.) </w:t>
      </w:r>
    </w:p>
    <w:p w14:paraId="0B9C46D8" w14:textId="020BA0C1" w:rsidR="000E1214" w:rsidRDefault="00A87198">
      <w:pPr>
        <w:rPr>
          <w:rFonts w:eastAsia="MS Mincho"/>
        </w:rPr>
      </w:pPr>
      <w:r>
        <w:t xml:space="preserve">For </w:t>
      </w:r>
      <w:r w:rsidR="00DF3E2F">
        <w:t>example,</w:t>
      </w:r>
      <w:r>
        <w:t xml:space="preserve"> </w:t>
      </w:r>
      <w:r>
        <w:rPr>
          <w:rFonts w:eastAsia="MS Mincho"/>
        </w:rPr>
        <w:t xml:space="preserve">if the hidden groups feature is not implemented, then the implementation will most likely not recognize the dfdl:hiddenGroupRef property at all. Such an implementation </w:t>
      </w:r>
      <w:r w:rsidR="008E7C14">
        <w:rPr>
          <w:rFonts w:eastAsia="MS Mincho"/>
        </w:rPr>
        <w:t xml:space="preserve">MUST </w:t>
      </w:r>
      <w:r>
        <w:rPr>
          <w:rFonts w:eastAsia="MS Mincho"/>
        </w:rPr>
        <w:t xml:space="preserve">issue a warning that the dfdl:hiddenGroupRef property was not recognized. </w:t>
      </w:r>
    </w:p>
    <w:p w14:paraId="055696BA" w14:textId="77777777" w:rsidR="000E1214" w:rsidRDefault="00A87198">
      <w:r>
        <w:rPr>
          <w:rFonts w:eastAsia="MS Mincho"/>
        </w:rPr>
        <w:t xml:space="preserve">It is a Schema Definition Error if a DFDL schema uses an optional feature that is not supported by a </w:t>
      </w:r>
      <w:r>
        <w:t>minimal or extended conforming processor.</w:t>
      </w:r>
      <w:r>
        <w:rPr>
          <w:rFonts w:eastAsia="MS Mincho"/>
        </w:rPr>
        <w:t xml:space="preserve"> </w:t>
      </w:r>
    </w:p>
    <w:p w14:paraId="1889B99D" w14:textId="77777777" w:rsidR="000E1214" w:rsidRDefault="00A87198" w:rsidP="00B31DA3">
      <w:pPr>
        <w:pStyle w:val="Heading1"/>
      </w:pPr>
      <w:bookmarkStart w:id="12654" w:name="_Toc322911725"/>
      <w:bookmarkStart w:id="12655" w:name="_Toc322912264"/>
      <w:bookmarkStart w:id="12656" w:name="_Toc329093125"/>
      <w:bookmarkStart w:id="12657" w:name="_Toc332701638"/>
      <w:bookmarkStart w:id="12658" w:name="_Toc332701942"/>
      <w:bookmarkStart w:id="12659" w:name="_Toc332711741"/>
      <w:bookmarkStart w:id="12660" w:name="_Toc332712043"/>
      <w:bookmarkStart w:id="12661" w:name="_Toc332712344"/>
      <w:bookmarkStart w:id="12662" w:name="_Toc332724260"/>
      <w:bookmarkStart w:id="12663" w:name="_Toc332724560"/>
      <w:bookmarkStart w:id="12664" w:name="_Toc341102856"/>
      <w:bookmarkStart w:id="12665" w:name="_Toc347241591"/>
      <w:bookmarkStart w:id="12666" w:name="_Toc347744784"/>
      <w:bookmarkStart w:id="12667" w:name="_Toc348984567"/>
      <w:bookmarkStart w:id="12668" w:name="_Toc348984872"/>
      <w:bookmarkStart w:id="12669" w:name="_Toc349038036"/>
      <w:bookmarkStart w:id="12670" w:name="_Toc349038338"/>
      <w:bookmarkStart w:id="12671" w:name="_Toc349042829"/>
      <w:bookmarkStart w:id="12672" w:name="_Toc349642242"/>
      <w:bookmarkStart w:id="12673" w:name="_Toc351912951"/>
      <w:bookmarkStart w:id="12674" w:name="_Toc351914972"/>
      <w:bookmarkStart w:id="12675" w:name="_Toc351915438"/>
      <w:bookmarkStart w:id="12676" w:name="_Toc361231536"/>
      <w:bookmarkStart w:id="12677" w:name="_Toc361232062"/>
      <w:bookmarkStart w:id="12678" w:name="_Toc362445360"/>
      <w:bookmarkStart w:id="12679" w:name="_Toc363909327"/>
      <w:bookmarkStart w:id="12680" w:name="_Toc364463753"/>
      <w:bookmarkStart w:id="12681" w:name="_Toc366078357"/>
      <w:bookmarkStart w:id="12682" w:name="_Toc366078972"/>
      <w:bookmarkStart w:id="12683" w:name="_Toc366079957"/>
      <w:bookmarkStart w:id="12684" w:name="_Toc366080569"/>
      <w:bookmarkStart w:id="12685" w:name="_Toc366081178"/>
      <w:bookmarkStart w:id="12686" w:name="_Toc366505518"/>
      <w:bookmarkStart w:id="12687" w:name="_Toc366508887"/>
      <w:bookmarkStart w:id="12688" w:name="_Toc366513388"/>
      <w:bookmarkStart w:id="12689" w:name="_Toc366574577"/>
      <w:bookmarkStart w:id="12690" w:name="_Toc366578370"/>
      <w:bookmarkStart w:id="12691" w:name="_Toc366578964"/>
      <w:bookmarkStart w:id="12692" w:name="_Toc366579556"/>
      <w:bookmarkStart w:id="12693" w:name="_Toc366580147"/>
      <w:bookmarkStart w:id="12694" w:name="_Toc366580739"/>
      <w:bookmarkStart w:id="12695" w:name="_Toc366581330"/>
      <w:bookmarkStart w:id="12696" w:name="_Toc366581922"/>
      <w:bookmarkStart w:id="12697" w:name="_Toc322911748"/>
      <w:bookmarkStart w:id="12698" w:name="_Toc322912287"/>
      <w:bookmarkStart w:id="12699" w:name="_Toc329093148"/>
      <w:bookmarkStart w:id="12700" w:name="_Toc332701661"/>
      <w:bookmarkStart w:id="12701" w:name="_Toc332701965"/>
      <w:bookmarkStart w:id="12702" w:name="_Toc332711763"/>
      <w:bookmarkStart w:id="12703" w:name="_Toc332712065"/>
      <w:bookmarkStart w:id="12704" w:name="_Toc332712366"/>
      <w:bookmarkStart w:id="12705" w:name="_Toc332724282"/>
      <w:bookmarkStart w:id="12706" w:name="_Toc332724582"/>
      <w:bookmarkStart w:id="12707" w:name="_Toc341102878"/>
      <w:bookmarkStart w:id="12708" w:name="_Toc347241613"/>
      <w:bookmarkStart w:id="12709" w:name="_Toc347744806"/>
      <w:bookmarkStart w:id="12710" w:name="_Toc348984589"/>
      <w:bookmarkStart w:id="12711" w:name="_Toc348984894"/>
      <w:bookmarkStart w:id="12712" w:name="_Toc349038058"/>
      <w:bookmarkStart w:id="12713" w:name="_Toc349038360"/>
      <w:bookmarkStart w:id="12714" w:name="_Toc349042851"/>
      <w:bookmarkStart w:id="12715" w:name="_Toc349642260"/>
      <w:bookmarkStart w:id="12716" w:name="_Toc351912973"/>
      <w:bookmarkStart w:id="12717" w:name="_Toc351914994"/>
      <w:bookmarkStart w:id="12718" w:name="_Toc351915460"/>
      <w:bookmarkStart w:id="12719" w:name="_Toc361231558"/>
      <w:bookmarkStart w:id="12720" w:name="_Toc361232084"/>
      <w:bookmarkStart w:id="12721" w:name="_Toc362445382"/>
      <w:bookmarkStart w:id="12722" w:name="_Toc363909349"/>
      <w:bookmarkStart w:id="12723" w:name="_Toc364463775"/>
      <w:bookmarkStart w:id="12724" w:name="_Toc366078379"/>
      <w:bookmarkStart w:id="12725" w:name="_Toc366078994"/>
      <w:bookmarkStart w:id="12726" w:name="_Toc366079979"/>
      <w:bookmarkStart w:id="12727" w:name="_Toc366080591"/>
      <w:bookmarkStart w:id="12728" w:name="_Toc366081200"/>
      <w:bookmarkStart w:id="12729" w:name="_Toc366505540"/>
      <w:bookmarkStart w:id="12730" w:name="_Toc366508909"/>
      <w:bookmarkStart w:id="12731" w:name="_Toc366513410"/>
      <w:bookmarkStart w:id="12732" w:name="_Toc366574599"/>
      <w:bookmarkStart w:id="12733" w:name="_Toc366578392"/>
      <w:bookmarkStart w:id="12734" w:name="_Toc366578986"/>
      <w:bookmarkStart w:id="12735" w:name="_Toc366579578"/>
      <w:bookmarkStart w:id="12736" w:name="_Toc366580169"/>
      <w:bookmarkStart w:id="12737" w:name="_Toc366580761"/>
      <w:bookmarkStart w:id="12738" w:name="_Toc366581352"/>
      <w:bookmarkStart w:id="12739" w:name="_Toc366581944"/>
      <w:bookmarkStart w:id="12740" w:name="_Toc322911749"/>
      <w:bookmarkStart w:id="12741" w:name="_Toc322912288"/>
      <w:bookmarkStart w:id="12742" w:name="_Toc329093149"/>
      <w:bookmarkStart w:id="12743" w:name="_Toc332701662"/>
      <w:bookmarkStart w:id="12744" w:name="_Toc332701966"/>
      <w:bookmarkStart w:id="12745" w:name="_Toc332711764"/>
      <w:bookmarkStart w:id="12746" w:name="_Toc332712066"/>
      <w:bookmarkStart w:id="12747" w:name="_Toc332712367"/>
      <w:bookmarkStart w:id="12748" w:name="_Toc332724283"/>
      <w:bookmarkStart w:id="12749" w:name="_Toc332724583"/>
      <w:bookmarkStart w:id="12750" w:name="_Toc341102879"/>
      <w:bookmarkStart w:id="12751" w:name="_Toc347241614"/>
      <w:bookmarkStart w:id="12752" w:name="_Toc347744807"/>
      <w:bookmarkStart w:id="12753" w:name="_Toc348984590"/>
      <w:bookmarkStart w:id="12754" w:name="_Toc348984895"/>
      <w:bookmarkStart w:id="12755" w:name="_Toc349038059"/>
      <w:bookmarkStart w:id="12756" w:name="_Toc349038361"/>
      <w:bookmarkStart w:id="12757" w:name="_Toc349042852"/>
      <w:bookmarkStart w:id="12758" w:name="_Toc349642261"/>
      <w:bookmarkStart w:id="12759" w:name="_Toc351912974"/>
      <w:bookmarkStart w:id="12760" w:name="_Toc351914995"/>
      <w:bookmarkStart w:id="12761" w:name="_Toc351915461"/>
      <w:bookmarkStart w:id="12762" w:name="_Toc361231559"/>
      <w:bookmarkStart w:id="12763" w:name="_Toc361232085"/>
      <w:bookmarkStart w:id="12764" w:name="_Toc362445383"/>
      <w:bookmarkStart w:id="12765" w:name="_Toc363909350"/>
      <w:bookmarkStart w:id="12766" w:name="_Toc364463776"/>
      <w:bookmarkStart w:id="12767" w:name="_Toc366078380"/>
      <w:bookmarkStart w:id="12768" w:name="_Toc366078995"/>
      <w:bookmarkStart w:id="12769" w:name="_Toc366079980"/>
      <w:bookmarkStart w:id="12770" w:name="_Toc366080592"/>
      <w:bookmarkStart w:id="12771" w:name="_Toc366081201"/>
      <w:bookmarkStart w:id="12772" w:name="_Toc366505541"/>
      <w:bookmarkStart w:id="12773" w:name="_Toc366508910"/>
      <w:bookmarkStart w:id="12774" w:name="_Toc366513411"/>
      <w:bookmarkStart w:id="12775" w:name="_Toc366574600"/>
      <w:bookmarkStart w:id="12776" w:name="_Toc366578393"/>
      <w:bookmarkStart w:id="12777" w:name="_Toc366578987"/>
      <w:bookmarkStart w:id="12778" w:name="_Toc366579579"/>
      <w:bookmarkStart w:id="12779" w:name="_Toc366580170"/>
      <w:bookmarkStart w:id="12780" w:name="_Toc366580762"/>
      <w:bookmarkStart w:id="12781" w:name="_Toc366581353"/>
      <w:bookmarkStart w:id="12782" w:name="_Toc366581945"/>
      <w:bookmarkStart w:id="12783" w:name="_Toc322911750"/>
      <w:bookmarkStart w:id="12784" w:name="_Toc322912289"/>
      <w:bookmarkStart w:id="12785" w:name="_Toc329093150"/>
      <w:bookmarkStart w:id="12786" w:name="_Toc332701663"/>
      <w:bookmarkStart w:id="12787" w:name="_Toc332701967"/>
      <w:bookmarkStart w:id="12788" w:name="_Toc332711765"/>
      <w:bookmarkStart w:id="12789" w:name="_Toc332712067"/>
      <w:bookmarkStart w:id="12790" w:name="_Toc332712368"/>
      <w:bookmarkStart w:id="12791" w:name="_Toc332724284"/>
      <w:bookmarkStart w:id="12792" w:name="_Toc332724584"/>
      <w:bookmarkStart w:id="12793" w:name="_Toc341102880"/>
      <w:bookmarkStart w:id="12794" w:name="_Toc347241615"/>
      <w:bookmarkStart w:id="12795" w:name="_Toc347744808"/>
      <w:bookmarkStart w:id="12796" w:name="_Toc348984591"/>
      <w:bookmarkStart w:id="12797" w:name="_Toc348984896"/>
      <w:bookmarkStart w:id="12798" w:name="_Toc349038060"/>
      <w:bookmarkStart w:id="12799" w:name="_Toc349038362"/>
      <w:bookmarkStart w:id="12800" w:name="_Toc349042853"/>
      <w:bookmarkStart w:id="12801" w:name="_Toc349642262"/>
      <w:bookmarkStart w:id="12802" w:name="_Toc351912975"/>
      <w:bookmarkStart w:id="12803" w:name="_Toc351914996"/>
      <w:bookmarkStart w:id="12804" w:name="_Toc351915462"/>
      <w:bookmarkStart w:id="12805" w:name="_Toc361231560"/>
      <w:bookmarkStart w:id="12806" w:name="_Toc361232086"/>
      <w:bookmarkStart w:id="12807" w:name="_Toc362445384"/>
      <w:bookmarkStart w:id="12808" w:name="_Toc363909351"/>
      <w:bookmarkStart w:id="12809" w:name="_Toc364463777"/>
      <w:bookmarkStart w:id="12810" w:name="_Toc366078381"/>
      <w:bookmarkStart w:id="12811" w:name="_Toc366078996"/>
      <w:bookmarkStart w:id="12812" w:name="_Toc366079981"/>
      <w:bookmarkStart w:id="12813" w:name="_Toc366080593"/>
      <w:bookmarkStart w:id="12814" w:name="_Toc366081202"/>
      <w:bookmarkStart w:id="12815" w:name="_Toc366505542"/>
      <w:bookmarkStart w:id="12816" w:name="_Toc366508911"/>
      <w:bookmarkStart w:id="12817" w:name="_Toc366513412"/>
      <w:bookmarkStart w:id="12818" w:name="_Toc366574601"/>
      <w:bookmarkStart w:id="12819" w:name="_Toc366578394"/>
      <w:bookmarkStart w:id="12820" w:name="_Toc366578988"/>
      <w:bookmarkStart w:id="12821" w:name="_Toc366579580"/>
      <w:bookmarkStart w:id="12822" w:name="_Toc366580171"/>
      <w:bookmarkStart w:id="12823" w:name="_Toc366580763"/>
      <w:bookmarkStart w:id="12824" w:name="_Toc366581354"/>
      <w:bookmarkStart w:id="12825" w:name="_Toc366581946"/>
      <w:bookmarkStart w:id="12826" w:name="_Toc362445409"/>
      <w:bookmarkStart w:id="12827" w:name="_Toc363909377"/>
      <w:bookmarkStart w:id="12828" w:name="_Toc364463805"/>
      <w:bookmarkStart w:id="12829" w:name="_Toc366078409"/>
      <w:bookmarkStart w:id="12830" w:name="_Toc366079024"/>
      <w:bookmarkStart w:id="12831" w:name="_Toc366080009"/>
      <w:bookmarkStart w:id="12832" w:name="_Toc366080621"/>
      <w:bookmarkStart w:id="12833" w:name="_Toc366081230"/>
      <w:bookmarkStart w:id="12834" w:name="_Toc366505570"/>
      <w:bookmarkStart w:id="12835" w:name="_Toc366508939"/>
      <w:bookmarkStart w:id="12836" w:name="_Toc366513440"/>
      <w:bookmarkStart w:id="12837" w:name="_Toc366574629"/>
      <w:bookmarkStart w:id="12838" w:name="_Toc366578422"/>
      <w:bookmarkStart w:id="12839" w:name="_Toc366579016"/>
      <w:bookmarkStart w:id="12840" w:name="_Toc366579608"/>
      <w:bookmarkStart w:id="12841" w:name="_Toc366580199"/>
      <w:bookmarkStart w:id="12842" w:name="_Toc366580791"/>
      <w:bookmarkStart w:id="12843" w:name="_Toc366581382"/>
      <w:bookmarkStart w:id="12844" w:name="_Toc366581974"/>
      <w:bookmarkStart w:id="12845" w:name="_Toc362445410"/>
      <w:bookmarkStart w:id="12846" w:name="_Toc363909378"/>
      <w:bookmarkStart w:id="12847" w:name="_Toc364463806"/>
      <w:bookmarkStart w:id="12848" w:name="_Toc366078410"/>
      <w:bookmarkStart w:id="12849" w:name="_Toc366079025"/>
      <w:bookmarkStart w:id="12850" w:name="_Toc366080010"/>
      <w:bookmarkStart w:id="12851" w:name="_Toc366080622"/>
      <w:bookmarkStart w:id="12852" w:name="_Toc366081231"/>
      <w:bookmarkStart w:id="12853" w:name="_Toc366505571"/>
      <w:bookmarkStart w:id="12854" w:name="_Toc366508940"/>
      <w:bookmarkStart w:id="12855" w:name="_Toc366513441"/>
      <w:bookmarkStart w:id="12856" w:name="_Toc366574630"/>
      <w:bookmarkStart w:id="12857" w:name="_Toc366578423"/>
      <w:bookmarkStart w:id="12858" w:name="_Toc366579017"/>
      <w:bookmarkStart w:id="12859" w:name="_Toc366579609"/>
      <w:bookmarkStart w:id="12860" w:name="_Toc366580200"/>
      <w:bookmarkStart w:id="12861" w:name="_Toc366580792"/>
      <w:bookmarkStart w:id="12862" w:name="_Toc366581383"/>
      <w:bookmarkStart w:id="12863" w:name="_Toc366581975"/>
      <w:bookmarkStart w:id="12864" w:name="_Toc362445411"/>
      <w:bookmarkStart w:id="12865" w:name="_Toc363909379"/>
      <w:bookmarkStart w:id="12866" w:name="_Toc364463807"/>
      <w:bookmarkStart w:id="12867" w:name="_Toc366078411"/>
      <w:bookmarkStart w:id="12868" w:name="_Toc366079026"/>
      <w:bookmarkStart w:id="12869" w:name="_Toc366080011"/>
      <w:bookmarkStart w:id="12870" w:name="_Toc366080623"/>
      <w:bookmarkStart w:id="12871" w:name="_Toc366081232"/>
      <w:bookmarkStart w:id="12872" w:name="_Toc366505572"/>
      <w:bookmarkStart w:id="12873" w:name="_Toc366508941"/>
      <w:bookmarkStart w:id="12874" w:name="_Toc366513442"/>
      <w:bookmarkStart w:id="12875" w:name="_Toc366574631"/>
      <w:bookmarkStart w:id="12876" w:name="_Toc366578424"/>
      <w:bookmarkStart w:id="12877" w:name="_Toc366579018"/>
      <w:bookmarkStart w:id="12878" w:name="_Toc366579610"/>
      <w:bookmarkStart w:id="12879" w:name="_Toc366580201"/>
      <w:bookmarkStart w:id="12880" w:name="_Toc366580793"/>
      <w:bookmarkStart w:id="12881" w:name="_Toc366581384"/>
      <w:bookmarkStart w:id="12882" w:name="_Toc366581976"/>
      <w:bookmarkStart w:id="12883" w:name="_Toc199515659"/>
      <w:bookmarkStart w:id="12884" w:name="_Toc199515847"/>
      <w:bookmarkStart w:id="12885" w:name="_Toc199516286"/>
      <w:bookmarkStart w:id="12886" w:name="_Toc199841837"/>
      <w:bookmarkStart w:id="12887" w:name="_Toc199844403"/>
      <w:bookmarkStart w:id="12888" w:name="_Toc199515660"/>
      <w:bookmarkStart w:id="12889" w:name="_Toc199515848"/>
      <w:bookmarkStart w:id="12890" w:name="_Toc199516287"/>
      <w:bookmarkStart w:id="12891" w:name="_Toc199841838"/>
      <w:bookmarkStart w:id="12892" w:name="_Toc199844404"/>
      <w:bookmarkStart w:id="12893" w:name="_Toc177399153"/>
      <w:bookmarkStart w:id="12894" w:name="_Toc175057440"/>
      <w:bookmarkStart w:id="12895" w:name="_Toc199516371"/>
      <w:bookmarkStart w:id="12896" w:name="_Toc194984045"/>
      <w:bookmarkStart w:id="12897" w:name="_Toc243112882"/>
      <w:bookmarkStart w:id="12898" w:name="_Toc349042878"/>
      <w:bookmarkStart w:id="12899" w:name="_Toc53134185"/>
      <w:bookmarkEnd w:id="12654"/>
      <w:bookmarkEnd w:id="12655"/>
      <w:bookmarkEnd w:id="12656"/>
      <w:bookmarkEnd w:id="12657"/>
      <w:bookmarkEnd w:id="12658"/>
      <w:bookmarkEnd w:id="12659"/>
      <w:bookmarkEnd w:id="12660"/>
      <w:bookmarkEnd w:id="12661"/>
      <w:bookmarkEnd w:id="12662"/>
      <w:bookmarkEnd w:id="12663"/>
      <w:bookmarkEnd w:id="12664"/>
      <w:bookmarkEnd w:id="12665"/>
      <w:bookmarkEnd w:id="12666"/>
      <w:bookmarkEnd w:id="12667"/>
      <w:bookmarkEnd w:id="12668"/>
      <w:bookmarkEnd w:id="12669"/>
      <w:bookmarkEnd w:id="12670"/>
      <w:bookmarkEnd w:id="12671"/>
      <w:bookmarkEnd w:id="12672"/>
      <w:bookmarkEnd w:id="12673"/>
      <w:bookmarkEnd w:id="12674"/>
      <w:bookmarkEnd w:id="12675"/>
      <w:bookmarkEnd w:id="12676"/>
      <w:bookmarkEnd w:id="12677"/>
      <w:bookmarkEnd w:id="12678"/>
      <w:bookmarkEnd w:id="12679"/>
      <w:bookmarkEnd w:id="12680"/>
      <w:bookmarkEnd w:id="12681"/>
      <w:bookmarkEnd w:id="12682"/>
      <w:bookmarkEnd w:id="12683"/>
      <w:bookmarkEnd w:id="12684"/>
      <w:bookmarkEnd w:id="12685"/>
      <w:bookmarkEnd w:id="12686"/>
      <w:bookmarkEnd w:id="12687"/>
      <w:bookmarkEnd w:id="12688"/>
      <w:bookmarkEnd w:id="12689"/>
      <w:bookmarkEnd w:id="12690"/>
      <w:bookmarkEnd w:id="12691"/>
      <w:bookmarkEnd w:id="12692"/>
      <w:bookmarkEnd w:id="12693"/>
      <w:bookmarkEnd w:id="12694"/>
      <w:bookmarkEnd w:id="12695"/>
      <w:bookmarkEnd w:id="12696"/>
      <w:bookmarkEnd w:id="12697"/>
      <w:bookmarkEnd w:id="12698"/>
      <w:bookmarkEnd w:id="12699"/>
      <w:bookmarkEnd w:id="12700"/>
      <w:bookmarkEnd w:id="12701"/>
      <w:bookmarkEnd w:id="12702"/>
      <w:bookmarkEnd w:id="12703"/>
      <w:bookmarkEnd w:id="12704"/>
      <w:bookmarkEnd w:id="12705"/>
      <w:bookmarkEnd w:id="12706"/>
      <w:bookmarkEnd w:id="12707"/>
      <w:bookmarkEnd w:id="12708"/>
      <w:bookmarkEnd w:id="12709"/>
      <w:bookmarkEnd w:id="12710"/>
      <w:bookmarkEnd w:id="12711"/>
      <w:bookmarkEnd w:id="12712"/>
      <w:bookmarkEnd w:id="12713"/>
      <w:bookmarkEnd w:id="12714"/>
      <w:bookmarkEnd w:id="12715"/>
      <w:bookmarkEnd w:id="12716"/>
      <w:bookmarkEnd w:id="12717"/>
      <w:bookmarkEnd w:id="12718"/>
      <w:bookmarkEnd w:id="12719"/>
      <w:bookmarkEnd w:id="12720"/>
      <w:bookmarkEnd w:id="12721"/>
      <w:bookmarkEnd w:id="12722"/>
      <w:bookmarkEnd w:id="12723"/>
      <w:bookmarkEnd w:id="12724"/>
      <w:bookmarkEnd w:id="12725"/>
      <w:bookmarkEnd w:id="12726"/>
      <w:bookmarkEnd w:id="12727"/>
      <w:bookmarkEnd w:id="12728"/>
      <w:bookmarkEnd w:id="12729"/>
      <w:bookmarkEnd w:id="12730"/>
      <w:bookmarkEnd w:id="12731"/>
      <w:bookmarkEnd w:id="12732"/>
      <w:bookmarkEnd w:id="12733"/>
      <w:bookmarkEnd w:id="12734"/>
      <w:bookmarkEnd w:id="12735"/>
      <w:bookmarkEnd w:id="12736"/>
      <w:bookmarkEnd w:id="12737"/>
      <w:bookmarkEnd w:id="12738"/>
      <w:bookmarkEnd w:id="12739"/>
      <w:bookmarkEnd w:id="12740"/>
      <w:bookmarkEnd w:id="12741"/>
      <w:bookmarkEnd w:id="12742"/>
      <w:bookmarkEnd w:id="12743"/>
      <w:bookmarkEnd w:id="12744"/>
      <w:bookmarkEnd w:id="12745"/>
      <w:bookmarkEnd w:id="12746"/>
      <w:bookmarkEnd w:id="12747"/>
      <w:bookmarkEnd w:id="12748"/>
      <w:bookmarkEnd w:id="12749"/>
      <w:bookmarkEnd w:id="12750"/>
      <w:bookmarkEnd w:id="12751"/>
      <w:bookmarkEnd w:id="12752"/>
      <w:bookmarkEnd w:id="12753"/>
      <w:bookmarkEnd w:id="12754"/>
      <w:bookmarkEnd w:id="12755"/>
      <w:bookmarkEnd w:id="12756"/>
      <w:bookmarkEnd w:id="12757"/>
      <w:bookmarkEnd w:id="12758"/>
      <w:bookmarkEnd w:id="12759"/>
      <w:bookmarkEnd w:id="12760"/>
      <w:bookmarkEnd w:id="12761"/>
      <w:bookmarkEnd w:id="12762"/>
      <w:bookmarkEnd w:id="12763"/>
      <w:bookmarkEnd w:id="12764"/>
      <w:bookmarkEnd w:id="12765"/>
      <w:bookmarkEnd w:id="12766"/>
      <w:bookmarkEnd w:id="12767"/>
      <w:bookmarkEnd w:id="12768"/>
      <w:bookmarkEnd w:id="12769"/>
      <w:bookmarkEnd w:id="12770"/>
      <w:bookmarkEnd w:id="12771"/>
      <w:bookmarkEnd w:id="12772"/>
      <w:bookmarkEnd w:id="12773"/>
      <w:bookmarkEnd w:id="12774"/>
      <w:bookmarkEnd w:id="12775"/>
      <w:bookmarkEnd w:id="12776"/>
      <w:bookmarkEnd w:id="12777"/>
      <w:bookmarkEnd w:id="12778"/>
      <w:bookmarkEnd w:id="12779"/>
      <w:bookmarkEnd w:id="12780"/>
      <w:bookmarkEnd w:id="12781"/>
      <w:bookmarkEnd w:id="12782"/>
      <w:bookmarkEnd w:id="12783"/>
      <w:bookmarkEnd w:id="12784"/>
      <w:bookmarkEnd w:id="12785"/>
      <w:bookmarkEnd w:id="12786"/>
      <w:bookmarkEnd w:id="12787"/>
      <w:bookmarkEnd w:id="12788"/>
      <w:bookmarkEnd w:id="12789"/>
      <w:bookmarkEnd w:id="12790"/>
      <w:bookmarkEnd w:id="12791"/>
      <w:bookmarkEnd w:id="12792"/>
      <w:bookmarkEnd w:id="12793"/>
      <w:bookmarkEnd w:id="12794"/>
      <w:bookmarkEnd w:id="12795"/>
      <w:bookmarkEnd w:id="12796"/>
      <w:bookmarkEnd w:id="12797"/>
      <w:bookmarkEnd w:id="12798"/>
      <w:bookmarkEnd w:id="12799"/>
      <w:bookmarkEnd w:id="12800"/>
      <w:bookmarkEnd w:id="12801"/>
      <w:bookmarkEnd w:id="12802"/>
      <w:bookmarkEnd w:id="12803"/>
      <w:bookmarkEnd w:id="12804"/>
      <w:bookmarkEnd w:id="12805"/>
      <w:bookmarkEnd w:id="12806"/>
      <w:bookmarkEnd w:id="12807"/>
      <w:bookmarkEnd w:id="12808"/>
      <w:bookmarkEnd w:id="12809"/>
      <w:bookmarkEnd w:id="12810"/>
      <w:bookmarkEnd w:id="12811"/>
      <w:bookmarkEnd w:id="12812"/>
      <w:bookmarkEnd w:id="12813"/>
      <w:bookmarkEnd w:id="12814"/>
      <w:bookmarkEnd w:id="12815"/>
      <w:bookmarkEnd w:id="12816"/>
      <w:bookmarkEnd w:id="12817"/>
      <w:bookmarkEnd w:id="12818"/>
      <w:bookmarkEnd w:id="12819"/>
      <w:bookmarkEnd w:id="12820"/>
      <w:bookmarkEnd w:id="12821"/>
      <w:bookmarkEnd w:id="12822"/>
      <w:bookmarkEnd w:id="12823"/>
      <w:bookmarkEnd w:id="12824"/>
      <w:bookmarkEnd w:id="12825"/>
      <w:bookmarkEnd w:id="12826"/>
      <w:bookmarkEnd w:id="12827"/>
      <w:bookmarkEnd w:id="12828"/>
      <w:bookmarkEnd w:id="12829"/>
      <w:bookmarkEnd w:id="12830"/>
      <w:bookmarkEnd w:id="12831"/>
      <w:bookmarkEnd w:id="12832"/>
      <w:bookmarkEnd w:id="12833"/>
      <w:bookmarkEnd w:id="12834"/>
      <w:bookmarkEnd w:id="12835"/>
      <w:bookmarkEnd w:id="12836"/>
      <w:bookmarkEnd w:id="12837"/>
      <w:bookmarkEnd w:id="12838"/>
      <w:bookmarkEnd w:id="12839"/>
      <w:bookmarkEnd w:id="12840"/>
      <w:bookmarkEnd w:id="12841"/>
      <w:bookmarkEnd w:id="12842"/>
      <w:bookmarkEnd w:id="12843"/>
      <w:bookmarkEnd w:id="12844"/>
      <w:bookmarkEnd w:id="12845"/>
      <w:bookmarkEnd w:id="12846"/>
      <w:bookmarkEnd w:id="12847"/>
      <w:bookmarkEnd w:id="12848"/>
      <w:bookmarkEnd w:id="12849"/>
      <w:bookmarkEnd w:id="12850"/>
      <w:bookmarkEnd w:id="12851"/>
      <w:bookmarkEnd w:id="12852"/>
      <w:bookmarkEnd w:id="12853"/>
      <w:bookmarkEnd w:id="12854"/>
      <w:bookmarkEnd w:id="12855"/>
      <w:bookmarkEnd w:id="12856"/>
      <w:bookmarkEnd w:id="12857"/>
      <w:bookmarkEnd w:id="12858"/>
      <w:bookmarkEnd w:id="12859"/>
      <w:bookmarkEnd w:id="12860"/>
      <w:bookmarkEnd w:id="12861"/>
      <w:bookmarkEnd w:id="12862"/>
      <w:bookmarkEnd w:id="12863"/>
      <w:bookmarkEnd w:id="12864"/>
      <w:bookmarkEnd w:id="12865"/>
      <w:bookmarkEnd w:id="12866"/>
      <w:bookmarkEnd w:id="12867"/>
      <w:bookmarkEnd w:id="12868"/>
      <w:bookmarkEnd w:id="12869"/>
      <w:bookmarkEnd w:id="12870"/>
      <w:bookmarkEnd w:id="12871"/>
      <w:bookmarkEnd w:id="12872"/>
      <w:bookmarkEnd w:id="12873"/>
      <w:bookmarkEnd w:id="12874"/>
      <w:bookmarkEnd w:id="12875"/>
      <w:bookmarkEnd w:id="12876"/>
      <w:bookmarkEnd w:id="12877"/>
      <w:bookmarkEnd w:id="12878"/>
      <w:bookmarkEnd w:id="12879"/>
      <w:bookmarkEnd w:id="12880"/>
      <w:bookmarkEnd w:id="12881"/>
      <w:bookmarkEnd w:id="12882"/>
      <w:bookmarkEnd w:id="12883"/>
      <w:bookmarkEnd w:id="12884"/>
      <w:bookmarkEnd w:id="12885"/>
      <w:bookmarkEnd w:id="12886"/>
      <w:bookmarkEnd w:id="12887"/>
      <w:bookmarkEnd w:id="12888"/>
      <w:bookmarkEnd w:id="12889"/>
      <w:bookmarkEnd w:id="12890"/>
      <w:bookmarkEnd w:id="12891"/>
      <w:bookmarkEnd w:id="12892"/>
      <w:r>
        <w:t>Security Considerations</w:t>
      </w:r>
      <w:bookmarkEnd w:id="12893"/>
      <w:bookmarkEnd w:id="12894"/>
      <w:bookmarkEnd w:id="12895"/>
      <w:bookmarkEnd w:id="12896"/>
      <w:bookmarkEnd w:id="12897"/>
      <w:bookmarkEnd w:id="12898"/>
      <w:bookmarkEnd w:id="12899"/>
    </w:p>
    <w:p w14:paraId="76A288D5" w14:textId="79AAC3B6" w:rsidR="000E1214" w:rsidRDefault="00A87198">
      <w:r>
        <w:t xml:space="preserve">All locations </w:t>
      </w:r>
      <w:r w:rsidR="008E7C14">
        <w:t xml:space="preserve">MUST </w:t>
      </w:r>
      <w:r>
        <w:t xml:space="preserve">be properly initialized before writing </w:t>
      </w:r>
      <w:r w:rsidR="00DF3E2F">
        <w:t>to</w:t>
      </w:r>
      <w:r>
        <w:t xml:space="preserve"> prevent accidental (or purposeful) transmission of data in the unused parts of data formats. Even when a DFDL description does not specify that data </w:t>
      </w:r>
      <w:r w:rsidR="003B63AE">
        <w:t xml:space="preserve">must </w:t>
      </w:r>
      <w:r>
        <w:t xml:space="preserve">be written to a particular part of the output representation, a defined pattern </w:t>
      </w:r>
      <w:r w:rsidR="003B63AE">
        <w:t xml:space="preserve">MUST </w:t>
      </w:r>
      <w:r>
        <w:t>always be written.</w:t>
      </w:r>
    </w:p>
    <w:p w14:paraId="54685A8C" w14:textId="27230532" w:rsidR="000E1214" w:rsidRDefault="00A87198">
      <w:r>
        <w:t xml:space="preserve">When unparsing data it is a Schema Definition Error if the representation properties that control filling and padding are not defined by the DFDL schema. The DFDL processor </w:t>
      </w:r>
      <w:r w:rsidR="008E7C14">
        <w:t xml:space="preserve">MUST </w:t>
      </w:r>
      <w:r>
        <w:t>fail if they are not defined so that it is certain no region of the output data has unspecified contents.</w:t>
      </w:r>
    </w:p>
    <w:p w14:paraId="4266A0C6" w14:textId="058B0E2F" w:rsidR="000E1214" w:rsidRDefault="00A87198">
      <w:r>
        <w:t xml:space="preserve">If regions within a DFDL-described data object are encrypted, then when decrypting them proper means </w:t>
      </w:r>
      <w:r w:rsidR="008E7C14">
        <w:t xml:space="preserve">MUST </w:t>
      </w:r>
      <w:r>
        <w:t xml:space="preserve">be used to assure secure passage of passwords to the decrypting software. Such means are beyond the scope of the DFDL language specification. </w:t>
      </w:r>
    </w:p>
    <w:p w14:paraId="7632A5B1" w14:textId="42ABCB55" w:rsidR="000E1214" w:rsidRDefault="00A87198">
      <w:r>
        <w:t xml:space="preserve">In addition, if encryption passwords/keys are stored in DFDL schema-described data, then proper means </w:t>
      </w:r>
      <w:r w:rsidR="008E7C14">
        <w:t xml:space="preserve">MUST </w:t>
      </w:r>
      <w:r>
        <w:t xml:space="preserve">be used to assure that the decrypted form of these passwords is not revealed. Such means are beyond the scope of the DFDL language specification. </w:t>
      </w:r>
    </w:p>
    <w:p w14:paraId="100B685F" w14:textId="77777777" w:rsidR="000E1214" w:rsidRDefault="00A87198" w:rsidP="00B31DA3">
      <w:pPr>
        <w:pStyle w:val="Heading1"/>
      </w:pPr>
      <w:bookmarkStart w:id="12900" w:name="_Toc177399154"/>
      <w:bookmarkStart w:id="12901" w:name="_Toc175057441"/>
      <w:bookmarkStart w:id="12902" w:name="_Toc199516372"/>
      <w:bookmarkStart w:id="12903" w:name="_Toc243112883"/>
      <w:bookmarkStart w:id="12904" w:name="_Toc349042879"/>
      <w:bookmarkStart w:id="12905" w:name="_Toc53134186"/>
      <w:r>
        <w:t>Authors and Contributors</w:t>
      </w:r>
      <w:bookmarkEnd w:id="12900"/>
      <w:bookmarkEnd w:id="12901"/>
      <w:bookmarkEnd w:id="12902"/>
      <w:bookmarkEnd w:id="12903"/>
      <w:bookmarkEnd w:id="12904"/>
      <w:bookmarkEnd w:id="12905"/>
    </w:p>
    <w:p w14:paraId="20AFBBBC" w14:textId="77777777" w:rsidR="000E1214" w:rsidRDefault="00A87198">
      <w:pPr>
        <w:pStyle w:val="Author"/>
      </w:pPr>
      <w:r>
        <w:t xml:space="preserve">Michael J. Beckerle, </w:t>
      </w:r>
      <w:bookmarkStart w:id="12906" w:name="OLE_LINK1"/>
      <w:bookmarkStart w:id="12907" w:name="OLE_LINK2"/>
      <w:r>
        <w:t>(corresponding author)</w:t>
      </w:r>
    </w:p>
    <w:p w14:paraId="10C1F01E" w14:textId="19963FE7" w:rsidR="000E1214" w:rsidRDefault="00A87198">
      <w:pPr>
        <w:pStyle w:val="Author"/>
      </w:pPr>
      <w:r>
        <w:t>Owl Cyber Defense</w:t>
      </w:r>
      <w:r w:rsidR="001C6CEB">
        <w:t xml:space="preserve"> (formerly known as Tresys Technology)</w:t>
      </w:r>
    </w:p>
    <w:p w14:paraId="7B257A0C" w14:textId="77777777" w:rsidR="000E1214" w:rsidRDefault="00A87198">
      <w:pPr>
        <w:pStyle w:val="Author"/>
      </w:pPr>
      <w:r>
        <w:t>Columbia, MD</w:t>
      </w:r>
    </w:p>
    <w:p w14:paraId="67C825AE" w14:textId="77777777" w:rsidR="000E1214" w:rsidRDefault="00A87198">
      <w:pPr>
        <w:pStyle w:val="Author"/>
      </w:pPr>
      <w:r>
        <w:t>USA</w:t>
      </w:r>
    </w:p>
    <w:bookmarkEnd w:id="12906"/>
    <w:bookmarkEnd w:id="12907"/>
    <w:p w14:paraId="045A5FDA" w14:textId="5A4F2D4B" w:rsidR="000E1214" w:rsidRDefault="00A87198">
      <w:pPr>
        <w:pStyle w:val="Author"/>
        <w:rPr>
          <w:lang w:val="de-DE"/>
        </w:rPr>
      </w:pPr>
      <w:r>
        <w:rPr>
          <w:lang w:val="de-DE"/>
        </w:rPr>
        <w:t xml:space="preserve">Email: </w:t>
      </w:r>
      <w:r w:rsidR="00912122">
        <w:fldChar w:fldCharType="begin"/>
      </w:r>
      <w:r w:rsidR="00912122">
        <w:instrText xml:space="preserve"> HYPERLINK "mailto:mbeckerle@owlcyberdefense.com" </w:instrText>
      </w:r>
      <w:ins w:id="12908" w:author="Mike Beckerle" w:date="2020-10-09T10:19:00Z"/>
      <w:r w:rsidR="00912122">
        <w:fldChar w:fldCharType="separate"/>
      </w:r>
      <w:r w:rsidR="0044109E" w:rsidRPr="003379E3">
        <w:rPr>
          <w:rStyle w:val="Hyperlink"/>
          <w:rFonts w:cs="Arial"/>
          <w:lang w:val="de-DE"/>
        </w:rPr>
        <w:t>mbeckerle@owlcyberdefense.com</w:t>
      </w:r>
      <w:r w:rsidR="00912122">
        <w:rPr>
          <w:rStyle w:val="Hyperlink"/>
          <w:rFonts w:cs="Arial"/>
          <w:lang w:val="de-DE"/>
        </w:rPr>
        <w:fldChar w:fldCharType="end"/>
      </w:r>
      <w:r>
        <w:rPr>
          <w:lang w:val="de-DE"/>
        </w:rPr>
        <w:t>, mbeckerle.dfdl@gmail.com</w:t>
      </w:r>
    </w:p>
    <w:p w14:paraId="1A1BE74B" w14:textId="77777777" w:rsidR="000E1214" w:rsidRDefault="000E1214">
      <w:pPr>
        <w:pStyle w:val="Author"/>
        <w:rPr>
          <w:rFonts w:eastAsia="MS Mincho"/>
        </w:rPr>
      </w:pPr>
    </w:p>
    <w:p w14:paraId="3B84EB75" w14:textId="77777777" w:rsidR="000E1214" w:rsidRDefault="00A87198">
      <w:pPr>
        <w:pStyle w:val="Author"/>
        <w:rPr>
          <w:lang w:val="de-DE"/>
        </w:rPr>
      </w:pPr>
      <w:r>
        <w:rPr>
          <w:lang w:val="de-DE"/>
        </w:rPr>
        <w:t>Stephen M. Hanson, (corresponding author)</w:t>
      </w:r>
    </w:p>
    <w:p w14:paraId="7549BEB8" w14:textId="1F0D1365" w:rsidR="000E1214" w:rsidRDefault="00A87198">
      <w:pPr>
        <w:pStyle w:val="Author"/>
      </w:pPr>
      <w:r>
        <w:t>IBM</w:t>
      </w:r>
      <w:del w:id="12909" w:author="Mike Beckerle" w:date="2020-10-08T19:49:00Z">
        <w:r w:rsidDel="002829DB">
          <w:delText xml:space="preserve"> Software Group</w:delText>
        </w:r>
      </w:del>
      <w:r>
        <w:t xml:space="preserve">, </w:t>
      </w:r>
    </w:p>
    <w:p w14:paraId="2926832B" w14:textId="77777777" w:rsidR="000E1214" w:rsidRDefault="00A87198">
      <w:pPr>
        <w:pStyle w:val="Author"/>
      </w:pPr>
      <w:r>
        <w:t xml:space="preserve">Hursley, </w:t>
      </w:r>
    </w:p>
    <w:p w14:paraId="4582D8DF" w14:textId="77777777" w:rsidR="000E1214" w:rsidRDefault="00A87198">
      <w:pPr>
        <w:pStyle w:val="Author"/>
      </w:pPr>
      <w:r>
        <w:t>Winchester, UK</w:t>
      </w:r>
    </w:p>
    <w:p w14:paraId="47C6AB18" w14:textId="2A897E2C" w:rsidR="000E1214" w:rsidRDefault="00A87198">
      <w:pPr>
        <w:pStyle w:val="Author"/>
        <w:rPr>
          <w:rStyle w:val="Hyperlink"/>
          <w:rFonts w:cs="Arial"/>
        </w:rPr>
      </w:pPr>
      <w:r>
        <w:t xml:space="preserve">Email: </w:t>
      </w:r>
      <w:r w:rsidR="00912122">
        <w:fldChar w:fldCharType="begin"/>
      </w:r>
      <w:r w:rsidR="00912122">
        <w:instrText xml:space="preserve"> HYPERLINK "mailto:smh@uk.ibm.com" </w:instrText>
      </w:r>
      <w:ins w:id="12910" w:author="Mike Beckerle" w:date="2020-10-09T10:19:00Z"/>
      <w:r w:rsidR="00912122">
        <w:fldChar w:fldCharType="separate"/>
      </w:r>
      <w:r>
        <w:rPr>
          <w:rStyle w:val="Hyperlink"/>
          <w:rFonts w:cs="Arial"/>
        </w:rPr>
        <w:t>smh@uk.ibm.com</w:t>
      </w:r>
      <w:r w:rsidR="00912122">
        <w:rPr>
          <w:rStyle w:val="Hyperlink"/>
          <w:rFonts w:cs="Arial"/>
        </w:rPr>
        <w:fldChar w:fldCharType="end"/>
      </w:r>
    </w:p>
    <w:p w14:paraId="2B9E8785" w14:textId="77777777" w:rsidR="000E1214" w:rsidRDefault="000E1214">
      <w:pPr>
        <w:pStyle w:val="Author"/>
      </w:pPr>
    </w:p>
    <w:p w14:paraId="7BC1BDF3" w14:textId="77777777" w:rsidR="000E1214" w:rsidRDefault="00A87198">
      <w:pPr>
        <w:pStyle w:val="Author"/>
      </w:pPr>
      <w:r>
        <w:t>Alan W. Powell,</w:t>
      </w:r>
    </w:p>
    <w:p w14:paraId="52A0FBCD" w14:textId="77BA3559" w:rsidR="000E1214" w:rsidRDefault="00A87198">
      <w:pPr>
        <w:pStyle w:val="Author"/>
      </w:pPr>
      <w:r>
        <w:t xml:space="preserve">Email: </w:t>
      </w:r>
      <w:r w:rsidR="00912122">
        <w:fldChar w:fldCharType="begin"/>
      </w:r>
      <w:r w:rsidR="00912122">
        <w:instrText xml:space="preserve"> HYPERLINK "mailto:apowell888@googlemail.com" </w:instrText>
      </w:r>
      <w:ins w:id="12911" w:author="Mike Beckerle" w:date="2020-10-09T10:19:00Z"/>
      <w:r w:rsidR="00912122">
        <w:fldChar w:fldCharType="separate"/>
      </w:r>
      <w:r>
        <w:rPr>
          <w:rStyle w:val="Hyperlink"/>
        </w:rPr>
        <w:t>apowell888@googlemail.com</w:t>
      </w:r>
      <w:r w:rsidR="00912122">
        <w:rPr>
          <w:rStyle w:val="Hyperlink"/>
        </w:rPr>
        <w:fldChar w:fldCharType="end"/>
      </w:r>
    </w:p>
    <w:p w14:paraId="04E8D04D" w14:textId="77777777" w:rsidR="000E1214" w:rsidRDefault="000E1214">
      <w:pPr>
        <w:autoSpaceDE w:val="0"/>
        <w:autoSpaceDN w:val="0"/>
        <w:adjustRightInd w:val="0"/>
        <w:rPr>
          <w:rFonts w:cs="Arial"/>
        </w:rPr>
      </w:pPr>
    </w:p>
    <w:p w14:paraId="728BD1DE" w14:textId="77777777" w:rsidR="000E1214" w:rsidRDefault="00A87198">
      <w:pPr>
        <w:autoSpaceDE w:val="0"/>
        <w:autoSpaceDN w:val="0"/>
        <w:adjustRightInd w:val="0"/>
        <w:rPr>
          <w:rFonts w:cs="Arial"/>
        </w:rPr>
      </w:pPr>
      <w:r>
        <w:rPr>
          <w:rFonts w:cs="Arial"/>
        </w:rPr>
        <w:t>We greatly acknowledge the contributions made to this document by the following and all the other people who provided constructive and valuable input in the group discussions.</w:t>
      </w:r>
    </w:p>
    <w:p w14:paraId="78FF1ED1" w14:textId="18A62603" w:rsidR="000E1214" w:rsidRDefault="00A87198">
      <w:pPr>
        <w:autoSpaceDE w:val="0"/>
        <w:autoSpaceDN w:val="0"/>
        <w:adjustRightInd w:val="0"/>
        <w:rPr>
          <w:rFonts w:cs="Arial"/>
        </w:rPr>
      </w:pPr>
      <w:commentRangeStart w:id="12912"/>
      <w:r>
        <w:rPr>
          <w:rFonts w:cs="Arial"/>
        </w:rPr>
        <w:t>Tim Kimber, IBM</w:t>
      </w:r>
      <w:del w:id="12913" w:author="Mike Beckerle" w:date="2020-10-08T19:50:00Z">
        <w:r w:rsidDel="002829DB">
          <w:rPr>
            <w:rFonts w:cs="Arial"/>
          </w:rPr>
          <w:delText xml:space="preserve"> Software Group</w:delText>
        </w:r>
      </w:del>
      <w:r>
        <w:rPr>
          <w:rFonts w:cs="Arial"/>
        </w:rPr>
        <w:t>, Hursley, UK</w:t>
      </w:r>
    </w:p>
    <w:p w14:paraId="6E4E2ACA" w14:textId="684A6F4F" w:rsidR="000E1214" w:rsidRDefault="00A87198">
      <w:pPr>
        <w:autoSpaceDE w:val="0"/>
        <w:autoSpaceDN w:val="0"/>
        <w:adjustRightInd w:val="0"/>
        <w:rPr>
          <w:rFonts w:cs="Arial"/>
        </w:rPr>
      </w:pPr>
      <w:r>
        <w:rPr>
          <w:rFonts w:cs="Arial"/>
        </w:rPr>
        <w:t>Suman Kalia, IBM</w:t>
      </w:r>
      <w:del w:id="12914" w:author="Mike Beckerle" w:date="2020-10-08T19:50:00Z">
        <w:r w:rsidDel="002829DB">
          <w:rPr>
            <w:rFonts w:cs="Arial"/>
          </w:rPr>
          <w:delText xml:space="preserve"> Software Group</w:delText>
        </w:r>
      </w:del>
      <w:r>
        <w:rPr>
          <w:rFonts w:cs="Arial"/>
        </w:rPr>
        <w:t xml:space="preserve">, Markham, Ontario, Canada </w:t>
      </w:r>
    </w:p>
    <w:p w14:paraId="47CC72C1" w14:textId="610FCB6B" w:rsidR="000E1214" w:rsidRDefault="00A87198">
      <w:pPr>
        <w:autoSpaceDE w:val="0"/>
        <w:autoSpaceDN w:val="0"/>
        <w:adjustRightInd w:val="0"/>
        <w:rPr>
          <w:rFonts w:cs="Arial"/>
        </w:rPr>
      </w:pPr>
      <w:r>
        <w:rPr>
          <w:rFonts w:cs="Arial"/>
        </w:rPr>
        <w:t>Stephanie Fetzer, IBM</w:t>
      </w:r>
      <w:del w:id="12915" w:author="Mike Beckerle" w:date="2020-10-08T19:50:00Z">
        <w:r w:rsidDel="002829DB">
          <w:rPr>
            <w:rFonts w:cs="Arial"/>
          </w:rPr>
          <w:delText xml:space="preserve"> Software Group</w:delText>
        </w:r>
      </w:del>
      <w:r>
        <w:rPr>
          <w:rFonts w:cs="Arial"/>
        </w:rPr>
        <w:t>, Charlotte, USA</w:t>
      </w:r>
    </w:p>
    <w:p w14:paraId="095B3B32" w14:textId="2973C368" w:rsidR="000E1214" w:rsidRDefault="00A87198">
      <w:pPr>
        <w:autoSpaceDE w:val="0"/>
        <w:autoSpaceDN w:val="0"/>
        <w:adjustRightInd w:val="0"/>
        <w:rPr>
          <w:rFonts w:cs="Arial"/>
        </w:rPr>
      </w:pPr>
      <w:r>
        <w:rPr>
          <w:rFonts w:cs="Arial"/>
        </w:rPr>
        <w:t xml:space="preserve">Martin Westhead, </w:t>
      </w:r>
      <w:proofErr w:type="spellStart"/>
      <w:r w:rsidR="00FC60FB">
        <w:rPr>
          <w:rFonts w:cs="Arial"/>
        </w:rPr>
        <w:t>Netgear</w:t>
      </w:r>
      <w:proofErr w:type="spellEnd"/>
      <w:r>
        <w:rPr>
          <w:rFonts w:cs="Arial"/>
        </w:rPr>
        <w:t xml:space="preserve">, </w:t>
      </w:r>
      <w:r w:rsidR="001C6CEB">
        <w:rPr>
          <w:rFonts w:cs="Arial"/>
        </w:rPr>
        <w:t xml:space="preserve">San Jose, </w:t>
      </w:r>
      <w:r>
        <w:rPr>
          <w:rFonts w:cs="Arial"/>
        </w:rPr>
        <w:t>CA, USA</w:t>
      </w:r>
    </w:p>
    <w:p w14:paraId="0BFAA1EB" w14:textId="77777777" w:rsidR="000E1214" w:rsidRDefault="00A87198">
      <w:pPr>
        <w:autoSpaceDE w:val="0"/>
        <w:autoSpaceDN w:val="0"/>
        <w:adjustRightInd w:val="0"/>
        <w:rPr>
          <w:rFonts w:cs="Arial"/>
        </w:rPr>
      </w:pPr>
      <w:r>
        <w:rPr>
          <w:rFonts w:cs="Arial"/>
        </w:rPr>
        <w:t>James Myers, Univ. of Michigan, MI, USA</w:t>
      </w:r>
    </w:p>
    <w:p w14:paraId="2922630E" w14:textId="77777777" w:rsidR="000E1214" w:rsidRDefault="00A87198">
      <w:pPr>
        <w:autoSpaceDE w:val="0"/>
        <w:autoSpaceDN w:val="0"/>
        <w:adjustRightInd w:val="0"/>
        <w:rPr>
          <w:rFonts w:cs="Arial"/>
        </w:rPr>
      </w:pPr>
      <w:r>
        <w:rPr>
          <w:rFonts w:cs="Arial"/>
        </w:rPr>
        <w:t>Jonathan W. Cranford, MITRE Corporation, USA</w:t>
      </w:r>
    </w:p>
    <w:p w14:paraId="273EC9C8" w14:textId="77777777" w:rsidR="000E1214" w:rsidRDefault="00A87198">
      <w:pPr>
        <w:autoSpaceDE w:val="0"/>
        <w:autoSpaceDN w:val="0"/>
        <w:adjustRightInd w:val="0"/>
        <w:rPr>
          <w:rFonts w:cs="Arial"/>
        </w:rPr>
      </w:pPr>
      <w:r>
        <w:rPr>
          <w:rFonts w:cs="Arial"/>
        </w:rPr>
        <w:t xml:space="preserve">Tom </w:t>
      </w:r>
      <w:proofErr w:type="spellStart"/>
      <w:r>
        <w:rPr>
          <w:rFonts w:cs="Arial"/>
        </w:rPr>
        <w:t>Sugden</w:t>
      </w:r>
      <w:proofErr w:type="spellEnd"/>
      <w:r>
        <w:rPr>
          <w:rFonts w:cs="Arial"/>
        </w:rPr>
        <w:t>, UBS Investment Bank, UK</w:t>
      </w:r>
    </w:p>
    <w:p w14:paraId="2ECFD240" w14:textId="77777777" w:rsidR="000E1214" w:rsidRDefault="00A87198">
      <w:pPr>
        <w:autoSpaceDE w:val="0"/>
        <w:autoSpaceDN w:val="0"/>
        <w:adjustRightInd w:val="0"/>
        <w:rPr>
          <w:rFonts w:cs="Arial"/>
        </w:rPr>
      </w:pPr>
      <w:r>
        <w:rPr>
          <w:rFonts w:cs="Arial"/>
        </w:rPr>
        <w:t>Tara Gibson, PNNL, Richland, WA, USA</w:t>
      </w:r>
    </w:p>
    <w:p w14:paraId="75C1BDDC" w14:textId="77777777" w:rsidR="000E1214" w:rsidRDefault="00A87198">
      <w:pPr>
        <w:autoSpaceDE w:val="0"/>
        <w:autoSpaceDN w:val="0"/>
        <w:adjustRightInd w:val="0"/>
        <w:rPr>
          <w:rFonts w:cs="Arial"/>
        </w:rPr>
      </w:pPr>
      <w:r>
        <w:rPr>
          <w:rFonts w:cs="Arial"/>
        </w:rPr>
        <w:t>Robert McGrath, NCSA, Urbana-Champaign, IL, USA</w:t>
      </w:r>
    </w:p>
    <w:p w14:paraId="249D8E3F" w14:textId="66B21B84" w:rsidR="000E1214" w:rsidRDefault="00A87198">
      <w:pPr>
        <w:autoSpaceDE w:val="0"/>
        <w:autoSpaceDN w:val="0"/>
        <w:adjustRightInd w:val="0"/>
        <w:rPr>
          <w:rFonts w:cs="Arial"/>
        </w:rPr>
      </w:pPr>
      <w:r>
        <w:rPr>
          <w:rFonts w:cs="Arial"/>
        </w:rPr>
        <w:t>Geoff Judd, IBM</w:t>
      </w:r>
      <w:del w:id="12916" w:author="Mike Beckerle" w:date="2020-10-08T19:50:00Z">
        <w:r w:rsidDel="002829DB">
          <w:rPr>
            <w:rFonts w:cs="Arial"/>
          </w:rPr>
          <w:delText xml:space="preserve"> Software Group</w:delText>
        </w:r>
      </w:del>
      <w:r>
        <w:rPr>
          <w:rFonts w:cs="Arial"/>
        </w:rPr>
        <w:t>, Hursley, UK</w:t>
      </w:r>
    </w:p>
    <w:p w14:paraId="4B66BAF6" w14:textId="77777777" w:rsidR="000E1214" w:rsidRDefault="00A87198">
      <w:pPr>
        <w:autoSpaceDE w:val="0"/>
        <w:autoSpaceDN w:val="0"/>
        <w:adjustRightInd w:val="0"/>
        <w:rPr>
          <w:rFonts w:cs="Arial"/>
        </w:rPr>
      </w:pPr>
      <w:r>
        <w:rPr>
          <w:rFonts w:cs="Arial"/>
        </w:rPr>
        <w:t>Dewey M. Sasser, MA, USA</w:t>
      </w:r>
    </w:p>
    <w:p w14:paraId="3F1F526C" w14:textId="77777777" w:rsidR="000E1214" w:rsidRDefault="00A87198">
      <w:pPr>
        <w:autoSpaceDE w:val="0"/>
        <w:autoSpaceDN w:val="0"/>
        <w:adjustRightInd w:val="0"/>
        <w:rPr>
          <w:rFonts w:cs="Arial"/>
        </w:rPr>
      </w:pPr>
      <w:r>
        <w:rPr>
          <w:rFonts w:cs="Arial"/>
        </w:rPr>
        <w:t>David A. Loose, Opera Solutions, MA, USA</w:t>
      </w:r>
    </w:p>
    <w:p w14:paraId="2FA9D805" w14:textId="77777777" w:rsidR="000E1214" w:rsidRDefault="00A87198">
      <w:pPr>
        <w:autoSpaceDE w:val="0"/>
        <w:autoSpaceDN w:val="0"/>
        <w:adjustRightInd w:val="0"/>
        <w:rPr>
          <w:rFonts w:cs="Arial"/>
        </w:rPr>
      </w:pPr>
      <w:r>
        <w:rPr>
          <w:rFonts w:cs="Arial"/>
        </w:rPr>
        <w:t>Eric S. Smith, eBay Enterprise, MA, USA</w:t>
      </w:r>
    </w:p>
    <w:p w14:paraId="21D1090A" w14:textId="77777777" w:rsidR="000E1214" w:rsidRDefault="00A87198">
      <w:pPr>
        <w:autoSpaceDE w:val="0"/>
        <w:autoSpaceDN w:val="0"/>
        <w:adjustRightInd w:val="0"/>
        <w:rPr>
          <w:rFonts w:cs="Arial"/>
        </w:rPr>
      </w:pPr>
      <w:r>
        <w:rPr>
          <w:rFonts w:cs="Arial"/>
        </w:rPr>
        <w:t>Kristoffer H. Rose, Two Sigma Investments, NY, USA</w:t>
      </w:r>
    </w:p>
    <w:p w14:paraId="6B549A93" w14:textId="77777777" w:rsidR="000E1214" w:rsidRDefault="00A87198">
      <w:pPr>
        <w:autoSpaceDE w:val="0"/>
        <w:autoSpaceDN w:val="0"/>
        <w:adjustRightInd w:val="0"/>
        <w:rPr>
          <w:rFonts w:cs="Arial"/>
        </w:rPr>
      </w:pPr>
      <w:r>
        <w:rPr>
          <w:rFonts w:cs="Arial"/>
        </w:rPr>
        <w:t>Simon Parker, Bloomberg Polar Lake, Dublin, IE</w:t>
      </w:r>
    </w:p>
    <w:p w14:paraId="27BAE05B" w14:textId="4F3306CB" w:rsidR="000E1214" w:rsidRDefault="00A87198">
      <w:pPr>
        <w:autoSpaceDE w:val="0"/>
        <w:autoSpaceDN w:val="0"/>
        <w:adjustRightInd w:val="0"/>
        <w:rPr>
          <w:rFonts w:cs="Arial"/>
        </w:rPr>
      </w:pPr>
      <w:r>
        <w:rPr>
          <w:rFonts w:cs="Arial"/>
        </w:rPr>
        <w:t>Peter A. Lambros, IBM</w:t>
      </w:r>
      <w:del w:id="12917" w:author="Mike Beckerle" w:date="2020-10-08T19:50:00Z">
        <w:r w:rsidDel="002829DB">
          <w:rPr>
            <w:rFonts w:cs="Arial"/>
          </w:rPr>
          <w:delText xml:space="preserve"> Software Group</w:delText>
        </w:r>
      </w:del>
      <w:r>
        <w:rPr>
          <w:rFonts w:cs="Arial"/>
        </w:rPr>
        <w:t>, Hursley, UK</w:t>
      </w:r>
    </w:p>
    <w:p w14:paraId="473DCCB7" w14:textId="77777777" w:rsidR="000E1214" w:rsidRDefault="00A87198">
      <w:pPr>
        <w:autoSpaceDE w:val="0"/>
        <w:autoSpaceDN w:val="0"/>
        <w:adjustRightInd w:val="0"/>
        <w:rPr>
          <w:rFonts w:cs="Arial"/>
        </w:rPr>
      </w:pPr>
      <w:r>
        <w:rPr>
          <w:rFonts w:cs="Arial"/>
        </w:rPr>
        <w:t>Dave Glick, SIPC, USA</w:t>
      </w:r>
    </w:p>
    <w:p w14:paraId="28E3512A" w14:textId="77777777" w:rsidR="000E1214" w:rsidRDefault="00A87198">
      <w:pPr>
        <w:autoSpaceDE w:val="0"/>
        <w:autoSpaceDN w:val="0"/>
        <w:adjustRightInd w:val="0"/>
        <w:rPr>
          <w:rFonts w:cs="Arial"/>
        </w:rPr>
      </w:pPr>
      <w:r>
        <w:rPr>
          <w:rFonts w:cs="Arial"/>
        </w:rPr>
        <w:t xml:space="preserve">Steve </w:t>
      </w:r>
      <w:proofErr w:type="spellStart"/>
      <w:r>
        <w:rPr>
          <w:rFonts w:cs="Arial"/>
        </w:rPr>
        <w:t>Marting</w:t>
      </w:r>
      <w:proofErr w:type="spellEnd"/>
      <w:r>
        <w:rPr>
          <w:rFonts w:cs="Arial"/>
        </w:rPr>
        <w:t>, Progeny, USA</w:t>
      </w:r>
    </w:p>
    <w:p w14:paraId="33AD7314" w14:textId="77777777" w:rsidR="000E1214" w:rsidRDefault="00A87198">
      <w:r>
        <w:rPr>
          <w:rFonts w:eastAsia="MS Mincho"/>
        </w:rPr>
        <w:t>Alejandro Rodriguez</w:t>
      </w:r>
      <w:r>
        <w:t>, Amazon, WA, USA</w:t>
      </w:r>
      <w:commentRangeEnd w:id="12912"/>
      <w:r w:rsidR="002829DB">
        <w:rPr>
          <w:rStyle w:val="CommentReference"/>
        </w:rPr>
        <w:commentReference w:id="12912"/>
      </w:r>
    </w:p>
    <w:p w14:paraId="2024904C" w14:textId="77777777" w:rsidR="000E1214" w:rsidRDefault="00A87198" w:rsidP="00B31DA3">
      <w:pPr>
        <w:pStyle w:val="Heading1"/>
      </w:pPr>
      <w:bookmarkStart w:id="12918" w:name="_Toc322911778"/>
      <w:bookmarkStart w:id="12919" w:name="_Toc322912317"/>
      <w:bookmarkStart w:id="12920" w:name="_Toc329093177"/>
      <w:bookmarkStart w:id="12921" w:name="_Toc332701690"/>
      <w:bookmarkStart w:id="12922" w:name="_Toc332701994"/>
      <w:bookmarkStart w:id="12923" w:name="_Toc332711792"/>
      <w:bookmarkStart w:id="12924" w:name="_Toc332712094"/>
      <w:bookmarkStart w:id="12925" w:name="_Toc332712395"/>
      <w:bookmarkStart w:id="12926" w:name="_Toc332724311"/>
      <w:bookmarkStart w:id="12927" w:name="_Toc332724611"/>
      <w:bookmarkStart w:id="12928" w:name="_Toc341102907"/>
      <w:bookmarkStart w:id="12929" w:name="_Toc347241643"/>
      <w:bookmarkStart w:id="12930" w:name="_Toc347744835"/>
      <w:bookmarkStart w:id="12931" w:name="_Toc348984618"/>
      <w:bookmarkStart w:id="12932" w:name="_Toc348984923"/>
      <w:bookmarkStart w:id="12933" w:name="_Toc349038087"/>
      <w:bookmarkStart w:id="12934" w:name="_Toc349038389"/>
      <w:bookmarkStart w:id="12935" w:name="_Toc349042880"/>
      <w:bookmarkStart w:id="12936" w:name="_Toc349642281"/>
      <w:bookmarkStart w:id="12937" w:name="_Toc351913002"/>
      <w:bookmarkStart w:id="12938" w:name="_Toc351915023"/>
      <w:bookmarkStart w:id="12939" w:name="_Toc351915489"/>
      <w:bookmarkStart w:id="12940" w:name="_Toc361231587"/>
      <w:bookmarkStart w:id="12941" w:name="_Toc361232113"/>
      <w:bookmarkStart w:id="12942" w:name="_Toc362445414"/>
      <w:bookmarkStart w:id="12943" w:name="_Toc363909382"/>
      <w:bookmarkStart w:id="12944" w:name="_Toc364463810"/>
      <w:bookmarkStart w:id="12945" w:name="_Toc366078414"/>
      <w:bookmarkStart w:id="12946" w:name="_Toc366079029"/>
      <w:bookmarkStart w:id="12947" w:name="_Toc366080014"/>
      <w:bookmarkStart w:id="12948" w:name="_Toc366080626"/>
      <w:bookmarkStart w:id="12949" w:name="_Toc366081235"/>
      <w:bookmarkStart w:id="12950" w:name="_Toc366505575"/>
      <w:bookmarkStart w:id="12951" w:name="_Toc366508944"/>
      <w:bookmarkStart w:id="12952" w:name="_Toc366513445"/>
      <w:bookmarkStart w:id="12953" w:name="_Toc366574634"/>
      <w:bookmarkStart w:id="12954" w:name="_Toc366578427"/>
      <w:bookmarkStart w:id="12955" w:name="_Toc366579021"/>
      <w:bookmarkStart w:id="12956" w:name="_Toc366579613"/>
      <w:bookmarkStart w:id="12957" w:name="_Toc366580204"/>
      <w:bookmarkStart w:id="12958" w:name="_Toc366580796"/>
      <w:bookmarkStart w:id="12959" w:name="_Toc366581387"/>
      <w:bookmarkStart w:id="12960" w:name="_Toc366581979"/>
      <w:bookmarkStart w:id="12961" w:name="_Toc322911779"/>
      <w:bookmarkStart w:id="12962" w:name="_Toc322912318"/>
      <w:bookmarkStart w:id="12963" w:name="_Toc329093178"/>
      <w:bookmarkStart w:id="12964" w:name="_Toc332701691"/>
      <w:bookmarkStart w:id="12965" w:name="_Toc332701995"/>
      <w:bookmarkStart w:id="12966" w:name="_Toc332711793"/>
      <w:bookmarkStart w:id="12967" w:name="_Toc332712095"/>
      <w:bookmarkStart w:id="12968" w:name="_Toc332712396"/>
      <w:bookmarkStart w:id="12969" w:name="_Toc332724312"/>
      <w:bookmarkStart w:id="12970" w:name="_Toc332724612"/>
      <w:bookmarkStart w:id="12971" w:name="_Toc341102908"/>
      <w:bookmarkStart w:id="12972" w:name="_Toc347241644"/>
      <w:bookmarkStart w:id="12973" w:name="_Toc347744836"/>
      <w:bookmarkStart w:id="12974" w:name="_Toc348984619"/>
      <w:bookmarkStart w:id="12975" w:name="_Toc348984924"/>
      <w:bookmarkStart w:id="12976" w:name="_Toc349038088"/>
      <w:bookmarkStart w:id="12977" w:name="_Toc349038390"/>
      <w:bookmarkStart w:id="12978" w:name="_Toc349042881"/>
      <w:bookmarkStart w:id="12979" w:name="_Toc349642282"/>
      <w:bookmarkStart w:id="12980" w:name="_Toc351913003"/>
      <w:bookmarkStart w:id="12981" w:name="_Toc351915024"/>
      <w:bookmarkStart w:id="12982" w:name="_Toc351915490"/>
      <w:bookmarkStart w:id="12983" w:name="_Toc361231588"/>
      <w:bookmarkStart w:id="12984" w:name="_Toc361232114"/>
      <w:bookmarkStart w:id="12985" w:name="_Toc362445415"/>
      <w:bookmarkStart w:id="12986" w:name="_Toc363909383"/>
      <w:bookmarkStart w:id="12987" w:name="_Toc364463811"/>
      <w:bookmarkStart w:id="12988" w:name="_Toc366078415"/>
      <w:bookmarkStart w:id="12989" w:name="_Toc366079030"/>
      <w:bookmarkStart w:id="12990" w:name="_Toc366080015"/>
      <w:bookmarkStart w:id="12991" w:name="_Toc366080627"/>
      <w:bookmarkStart w:id="12992" w:name="_Toc366081236"/>
      <w:bookmarkStart w:id="12993" w:name="_Toc366505576"/>
      <w:bookmarkStart w:id="12994" w:name="_Toc366508945"/>
      <w:bookmarkStart w:id="12995" w:name="_Toc366513446"/>
      <w:bookmarkStart w:id="12996" w:name="_Toc366574635"/>
      <w:bookmarkStart w:id="12997" w:name="_Toc366578428"/>
      <w:bookmarkStart w:id="12998" w:name="_Toc366579022"/>
      <w:bookmarkStart w:id="12999" w:name="_Toc366579614"/>
      <w:bookmarkStart w:id="13000" w:name="_Toc366580205"/>
      <w:bookmarkStart w:id="13001" w:name="_Toc366580797"/>
      <w:bookmarkStart w:id="13002" w:name="_Toc366581388"/>
      <w:bookmarkStart w:id="13003" w:name="_Toc366581980"/>
      <w:bookmarkStart w:id="13004" w:name="_Toc322911780"/>
      <w:bookmarkStart w:id="13005" w:name="_Toc322912319"/>
      <w:bookmarkStart w:id="13006" w:name="_Toc329093179"/>
      <w:bookmarkStart w:id="13007" w:name="_Toc332701692"/>
      <w:bookmarkStart w:id="13008" w:name="_Toc332701996"/>
      <w:bookmarkStart w:id="13009" w:name="_Toc332711794"/>
      <w:bookmarkStart w:id="13010" w:name="_Toc332712096"/>
      <w:bookmarkStart w:id="13011" w:name="_Toc332712397"/>
      <w:bookmarkStart w:id="13012" w:name="_Toc332724313"/>
      <w:bookmarkStart w:id="13013" w:name="_Toc332724613"/>
      <w:bookmarkStart w:id="13014" w:name="_Toc341102909"/>
      <w:bookmarkStart w:id="13015" w:name="_Toc347241645"/>
      <w:bookmarkStart w:id="13016" w:name="_Toc347744837"/>
      <w:bookmarkStart w:id="13017" w:name="_Toc348984620"/>
      <w:bookmarkStart w:id="13018" w:name="_Toc348984925"/>
      <w:bookmarkStart w:id="13019" w:name="_Toc349038089"/>
      <w:bookmarkStart w:id="13020" w:name="_Toc349038391"/>
      <w:bookmarkStart w:id="13021" w:name="_Toc349042882"/>
      <w:bookmarkStart w:id="13022" w:name="_Toc349642283"/>
      <w:bookmarkStart w:id="13023" w:name="_Toc351913004"/>
      <w:bookmarkStart w:id="13024" w:name="_Toc351915025"/>
      <w:bookmarkStart w:id="13025" w:name="_Toc351915491"/>
      <w:bookmarkStart w:id="13026" w:name="_Toc361231589"/>
      <w:bookmarkStart w:id="13027" w:name="_Toc361232115"/>
      <w:bookmarkStart w:id="13028" w:name="_Toc362445416"/>
      <w:bookmarkStart w:id="13029" w:name="_Toc363909384"/>
      <w:bookmarkStart w:id="13030" w:name="_Toc364463812"/>
      <w:bookmarkStart w:id="13031" w:name="_Toc366078416"/>
      <w:bookmarkStart w:id="13032" w:name="_Toc366079031"/>
      <w:bookmarkStart w:id="13033" w:name="_Toc366080016"/>
      <w:bookmarkStart w:id="13034" w:name="_Toc366080628"/>
      <w:bookmarkStart w:id="13035" w:name="_Toc366081237"/>
      <w:bookmarkStart w:id="13036" w:name="_Toc366505577"/>
      <w:bookmarkStart w:id="13037" w:name="_Toc366508946"/>
      <w:bookmarkStart w:id="13038" w:name="_Toc366513447"/>
      <w:bookmarkStart w:id="13039" w:name="_Toc366574636"/>
      <w:bookmarkStart w:id="13040" w:name="_Toc366578429"/>
      <w:bookmarkStart w:id="13041" w:name="_Toc366579023"/>
      <w:bookmarkStart w:id="13042" w:name="_Toc366579615"/>
      <w:bookmarkStart w:id="13043" w:name="_Toc366580206"/>
      <w:bookmarkStart w:id="13044" w:name="_Toc366580798"/>
      <w:bookmarkStart w:id="13045" w:name="_Toc366581389"/>
      <w:bookmarkStart w:id="13046" w:name="_Toc366581981"/>
      <w:bookmarkStart w:id="13047" w:name="_Toc526008660"/>
      <w:bookmarkStart w:id="13048" w:name="_Toc177399155"/>
      <w:bookmarkStart w:id="13049" w:name="_Toc175057442"/>
      <w:bookmarkStart w:id="13050" w:name="_Toc199516373"/>
      <w:bookmarkStart w:id="13051" w:name="_Toc243112884"/>
      <w:bookmarkStart w:id="13052" w:name="_Toc349042883"/>
      <w:bookmarkStart w:id="13053" w:name="_Toc53134187"/>
      <w:bookmarkEnd w:id="12918"/>
      <w:bookmarkEnd w:id="12919"/>
      <w:bookmarkEnd w:id="12920"/>
      <w:bookmarkEnd w:id="12921"/>
      <w:bookmarkEnd w:id="12922"/>
      <w:bookmarkEnd w:id="12923"/>
      <w:bookmarkEnd w:id="12924"/>
      <w:bookmarkEnd w:id="12925"/>
      <w:bookmarkEnd w:id="12926"/>
      <w:bookmarkEnd w:id="12927"/>
      <w:bookmarkEnd w:id="12928"/>
      <w:bookmarkEnd w:id="12929"/>
      <w:bookmarkEnd w:id="12930"/>
      <w:bookmarkEnd w:id="12931"/>
      <w:bookmarkEnd w:id="12932"/>
      <w:bookmarkEnd w:id="12933"/>
      <w:bookmarkEnd w:id="12934"/>
      <w:bookmarkEnd w:id="12935"/>
      <w:bookmarkEnd w:id="12936"/>
      <w:bookmarkEnd w:id="12937"/>
      <w:bookmarkEnd w:id="12938"/>
      <w:bookmarkEnd w:id="12939"/>
      <w:bookmarkEnd w:id="12940"/>
      <w:bookmarkEnd w:id="12941"/>
      <w:bookmarkEnd w:id="12942"/>
      <w:bookmarkEnd w:id="12943"/>
      <w:bookmarkEnd w:id="12944"/>
      <w:bookmarkEnd w:id="12945"/>
      <w:bookmarkEnd w:id="12946"/>
      <w:bookmarkEnd w:id="12947"/>
      <w:bookmarkEnd w:id="12948"/>
      <w:bookmarkEnd w:id="12949"/>
      <w:bookmarkEnd w:id="12950"/>
      <w:bookmarkEnd w:id="12951"/>
      <w:bookmarkEnd w:id="12952"/>
      <w:bookmarkEnd w:id="12953"/>
      <w:bookmarkEnd w:id="12954"/>
      <w:bookmarkEnd w:id="12955"/>
      <w:bookmarkEnd w:id="12956"/>
      <w:bookmarkEnd w:id="12957"/>
      <w:bookmarkEnd w:id="12958"/>
      <w:bookmarkEnd w:id="12959"/>
      <w:bookmarkEnd w:id="12960"/>
      <w:bookmarkEnd w:id="12961"/>
      <w:bookmarkEnd w:id="12962"/>
      <w:bookmarkEnd w:id="12963"/>
      <w:bookmarkEnd w:id="12964"/>
      <w:bookmarkEnd w:id="12965"/>
      <w:bookmarkEnd w:id="12966"/>
      <w:bookmarkEnd w:id="12967"/>
      <w:bookmarkEnd w:id="12968"/>
      <w:bookmarkEnd w:id="12969"/>
      <w:bookmarkEnd w:id="12970"/>
      <w:bookmarkEnd w:id="12971"/>
      <w:bookmarkEnd w:id="12972"/>
      <w:bookmarkEnd w:id="12973"/>
      <w:bookmarkEnd w:id="12974"/>
      <w:bookmarkEnd w:id="12975"/>
      <w:bookmarkEnd w:id="12976"/>
      <w:bookmarkEnd w:id="12977"/>
      <w:bookmarkEnd w:id="12978"/>
      <w:bookmarkEnd w:id="12979"/>
      <w:bookmarkEnd w:id="12980"/>
      <w:bookmarkEnd w:id="12981"/>
      <w:bookmarkEnd w:id="12982"/>
      <w:bookmarkEnd w:id="12983"/>
      <w:bookmarkEnd w:id="12984"/>
      <w:bookmarkEnd w:id="12985"/>
      <w:bookmarkEnd w:id="12986"/>
      <w:bookmarkEnd w:id="12987"/>
      <w:bookmarkEnd w:id="12988"/>
      <w:bookmarkEnd w:id="12989"/>
      <w:bookmarkEnd w:id="12990"/>
      <w:bookmarkEnd w:id="12991"/>
      <w:bookmarkEnd w:id="12992"/>
      <w:bookmarkEnd w:id="12993"/>
      <w:bookmarkEnd w:id="12994"/>
      <w:bookmarkEnd w:id="12995"/>
      <w:bookmarkEnd w:id="12996"/>
      <w:bookmarkEnd w:id="12997"/>
      <w:bookmarkEnd w:id="12998"/>
      <w:bookmarkEnd w:id="12999"/>
      <w:bookmarkEnd w:id="13000"/>
      <w:bookmarkEnd w:id="13001"/>
      <w:bookmarkEnd w:id="13002"/>
      <w:bookmarkEnd w:id="13003"/>
      <w:bookmarkEnd w:id="13004"/>
      <w:bookmarkEnd w:id="13005"/>
      <w:bookmarkEnd w:id="13006"/>
      <w:bookmarkEnd w:id="13007"/>
      <w:bookmarkEnd w:id="13008"/>
      <w:bookmarkEnd w:id="13009"/>
      <w:bookmarkEnd w:id="13010"/>
      <w:bookmarkEnd w:id="13011"/>
      <w:bookmarkEnd w:id="13012"/>
      <w:bookmarkEnd w:id="13013"/>
      <w:bookmarkEnd w:id="13014"/>
      <w:bookmarkEnd w:id="13015"/>
      <w:bookmarkEnd w:id="13016"/>
      <w:bookmarkEnd w:id="13017"/>
      <w:bookmarkEnd w:id="13018"/>
      <w:bookmarkEnd w:id="13019"/>
      <w:bookmarkEnd w:id="13020"/>
      <w:bookmarkEnd w:id="13021"/>
      <w:bookmarkEnd w:id="13022"/>
      <w:bookmarkEnd w:id="13023"/>
      <w:bookmarkEnd w:id="13024"/>
      <w:bookmarkEnd w:id="13025"/>
      <w:bookmarkEnd w:id="13026"/>
      <w:bookmarkEnd w:id="13027"/>
      <w:bookmarkEnd w:id="13028"/>
      <w:bookmarkEnd w:id="13029"/>
      <w:bookmarkEnd w:id="13030"/>
      <w:bookmarkEnd w:id="13031"/>
      <w:bookmarkEnd w:id="13032"/>
      <w:bookmarkEnd w:id="13033"/>
      <w:bookmarkEnd w:id="13034"/>
      <w:bookmarkEnd w:id="13035"/>
      <w:bookmarkEnd w:id="13036"/>
      <w:bookmarkEnd w:id="13037"/>
      <w:bookmarkEnd w:id="13038"/>
      <w:bookmarkEnd w:id="13039"/>
      <w:bookmarkEnd w:id="13040"/>
      <w:bookmarkEnd w:id="13041"/>
      <w:bookmarkEnd w:id="13042"/>
      <w:bookmarkEnd w:id="13043"/>
      <w:bookmarkEnd w:id="13044"/>
      <w:bookmarkEnd w:id="13045"/>
      <w:bookmarkEnd w:id="13046"/>
      <w:r>
        <w:t>Intellectual Property Statement</w:t>
      </w:r>
      <w:bookmarkEnd w:id="13047"/>
      <w:bookmarkEnd w:id="13048"/>
      <w:bookmarkEnd w:id="13049"/>
      <w:bookmarkEnd w:id="13050"/>
      <w:bookmarkEnd w:id="13051"/>
      <w:bookmarkEnd w:id="13052"/>
      <w:bookmarkEnd w:id="13053"/>
    </w:p>
    <w:p w14:paraId="35C078C5" w14:textId="77777777" w:rsidR="000E1214" w:rsidRDefault="00A87198">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33E5EA25" w14:textId="77777777" w:rsidR="000E1214" w:rsidRDefault="00A87198">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16545959" w14:textId="77777777" w:rsidR="000E1214" w:rsidRDefault="00A87198" w:rsidP="00B31DA3">
      <w:pPr>
        <w:pStyle w:val="Heading1"/>
      </w:pPr>
      <w:bookmarkStart w:id="13054" w:name="_Toc177399156"/>
      <w:bookmarkStart w:id="13055" w:name="_Toc175057443"/>
      <w:bookmarkStart w:id="13056" w:name="_Toc199516374"/>
      <w:bookmarkStart w:id="13057" w:name="_Toc243112885"/>
      <w:bookmarkStart w:id="13058" w:name="_Toc349042884"/>
      <w:bookmarkStart w:id="13059" w:name="_Toc526008661"/>
      <w:bookmarkStart w:id="13060" w:name="_Toc53134188"/>
      <w:r>
        <w:t>Disclaimer</w:t>
      </w:r>
      <w:bookmarkEnd w:id="13054"/>
      <w:bookmarkEnd w:id="13055"/>
      <w:bookmarkEnd w:id="13056"/>
      <w:bookmarkEnd w:id="13057"/>
      <w:bookmarkEnd w:id="13058"/>
      <w:bookmarkEnd w:id="13060"/>
    </w:p>
    <w:p w14:paraId="3CF45EE2" w14:textId="77777777" w:rsidR="000E1214" w:rsidRDefault="00A87198">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05E8DCBF" w14:textId="77777777" w:rsidR="000E1214" w:rsidRDefault="00A87198" w:rsidP="00B31DA3">
      <w:pPr>
        <w:pStyle w:val="Heading1"/>
      </w:pPr>
      <w:bookmarkStart w:id="13061" w:name="_Toc177399157"/>
      <w:bookmarkStart w:id="13062" w:name="_Toc175057444"/>
      <w:bookmarkStart w:id="13063" w:name="_Toc199516375"/>
      <w:bookmarkStart w:id="13064" w:name="_Toc243112886"/>
      <w:bookmarkStart w:id="13065" w:name="_Toc349042885"/>
      <w:bookmarkStart w:id="13066" w:name="_Toc53134189"/>
      <w:r>
        <w:t>Full Copyright Notice</w:t>
      </w:r>
      <w:bookmarkEnd w:id="13059"/>
      <w:bookmarkEnd w:id="13061"/>
      <w:bookmarkEnd w:id="13062"/>
      <w:bookmarkEnd w:id="13063"/>
      <w:bookmarkEnd w:id="13064"/>
      <w:bookmarkEnd w:id="13065"/>
      <w:bookmarkEnd w:id="13066"/>
    </w:p>
    <w:p w14:paraId="51693A4B" w14:textId="7E939704" w:rsidR="000E1214" w:rsidRDefault="00A87198">
      <w:r>
        <w:t>Copyright (C) Open Grid Forum (2005-</w:t>
      </w:r>
      <w:del w:id="13067" w:author="Mike Beckerle" w:date="2020-10-08T19:53:00Z">
        <w:r w:rsidDel="002829DB">
          <w:delText>2014</w:delText>
        </w:r>
      </w:del>
      <w:ins w:id="13068" w:author="Mike Beckerle" w:date="2020-10-08T19:53:00Z">
        <w:r w:rsidR="002829DB">
          <w:t>2020</w:t>
        </w:r>
      </w:ins>
      <w:r>
        <w:t xml:space="preserve">). Some Rights Reserved. </w:t>
      </w:r>
    </w:p>
    <w:p w14:paraId="4CEE1DD8" w14:textId="77777777" w:rsidR="000E1214" w:rsidRDefault="00A87198">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14:paraId="65FBD610" w14:textId="77777777" w:rsidR="000E1214" w:rsidRDefault="00A87198">
      <w:pPr>
        <w:rPr>
          <w:b/>
        </w:rPr>
      </w:pPr>
      <w:r>
        <w:t xml:space="preserve">The limited permissions granted above are perpetual and will not be revoked by the OGF or its successors or assignees. </w:t>
      </w:r>
    </w:p>
    <w:p w14:paraId="0950018D" w14:textId="20C0DD33" w:rsidR="000E1214" w:rsidRDefault="00A87198">
      <w:r>
        <w:t>ICU - Copyright (c) 1995-</w:t>
      </w:r>
      <w:del w:id="13069" w:author="Mike Beckerle" w:date="2020-10-08T19:53:00Z">
        <w:r w:rsidDel="002829DB">
          <w:delText xml:space="preserve">2014 </w:delText>
        </w:r>
      </w:del>
      <w:ins w:id="13070" w:author="Mike Beckerle" w:date="2020-10-08T19:53:00Z">
        <w:r w:rsidR="002829DB">
          <w:t xml:space="preserve">2020 </w:t>
        </w:r>
      </w:ins>
      <w:r>
        <w:t>International Business Machines Corporation and others</w:t>
      </w:r>
    </w:p>
    <w:p w14:paraId="5D583A9D" w14:textId="25B808F4" w:rsidR="000E1214" w:rsidRDefault="00A87198">
      <w:r>
        <w:t xml:space="preserve">XPATH - </w:t>
      </w:r>
      <w:r w:rsidR="00912122">
        <w:fldChar w:fldCharType="begin"/>
      </w:r>
      <w:r w:rsidR="00912122">
        <w:instrText xml:space="preserve"> HYPERLINK "http://www.w3.org/Consortium/Legal/ipr-notice" \l "Copyright" </w:instrText>
      </w:r>
      <w:ins w:id="13071" w:author="Mike Beckerle" w:date="2020-10-09T10:19:00Z"/>
      <w:r w:rsidR="00912122">
        <w:fldChar w:fldCharType="separate"/>
      </w:r>
      <w:r>
        <w:rPr>
          <w:rStyle w:val="Hyperlink"/>
        </w:rPr>
        <w:t>Copyright</w:t>
      </w:r>
      <w:r w:rsidR="00912122">
        <w:rPr>
          <w:rStyle w:val="Hyperlink"/>
        </w:rPr>
        <w:fldChar w:fldCharType="end"/>
      </w:r>
      <w:r>
        <w:t> © 2007 </w:t>
      </w:r>
      <w:r w:rsidR="00912122">
        <w:fldChar w:fldCharType="begin"/>
      </w:r>
      <w:r w:rsidR="00912122">
        <w:instrText xml:space="preserve"> HYPERLINK "http://www.w3.org/" </w:instrText>
      </w:r>
      <w:ins w:id="13072" w:author="Mike Beckerle" w:date="2020-10-09T10:19:00Z"/>
      <w:r w:rsidR="00912122">
        <w:fldChar w:fldCharType="separate"/>
      </w:r>
      <w:r>
        <w:rPr>
          <w:rStyle w:val="Hyperlink"/>
        </w:rPr>
        <w:t xml:space="preserve"> </w:t>
      </w:r>
      <w:r>
        <w:rPr>
          <w:rStyle w:val="HTMLAcronym"/>
          <w:color w:val="0000FF"/>
          <w:u w:val="single"/>
        </w:rPr>
        <w:t>W3C</w:t>
      </w:r>
      <w:r w:rsidR="00912122">
        <w:rPr>
          <w:rStyle w:val="HTMLAcronym"/>
          <w:color w:val="0000FF"/>
          <w:u w:val="single"/>
        </w:rPr>
        <w:fldChar w:fldCharType="end"/>
      </w:r>
      <w:r>
        <w:rPr>
          <w:vertAlign w:val="superscript"/>
        </w:rPr>
        <w:t>®</w:t>
      </w:r>
      <w:r>
        <w:t xml:space="preserve"> (</w:t>
      </w:r>
      <w:r w:rsidR="00912122">
        <w:fldChar w:fldCharType="begin"/>
      </w:r>
      <w:r w:rsidR="00912122">
        <w:instrText xml:space="preserve"> HYPERLINK "http://www.csail.mit.edu/" </w:instrText>
      </w:r>
      <w:ins w:id="13073" w:author="Mike Beckerle" w:date="2020-10-09T10:19:00Z"/>
      <w:r w:rsidR="00912122">
        <w:fldChar w:fldCharType="separate"/>
      </w:r>
      <w:r>
        <w:rPr>
          <w:rStyle w:val="HTMLAcronym"/>
          <w:color w:val="0000FF"/>
          <w:u w:val="single"/>
        </w:rPr>
        <w:t>MIT</w:t>
      </w:r>
      <w:r w:rsidR="00912122">
        <w:rPr>
          <w:rStyle w:val="HTMLAcronym"/>
          <w:color w:val="0000FF"/>
          <w:u w:val="single"/>
        </w:rPr>
        <w:fldChar w:fldCharType="end"/>
      </w:r>
      <w:r>
        <w:t xml:space="preserve">, </w:t>
      </w:r>
      <w:r w:rsidR="00912122">
        <w:fldChar w:fldCharType="begin"/>
      </w:r>
      <w:r w:rsidR="00912122">
        <w:instrText xml:space="preserve"> HYPERLINK "http://www.ercim.org/" </w:instrText>
      </w:r>
      <w:ins w:id="13074" w:author="Mike Beckerle" w:date="2020-10-09T10:19:00Z"/>
      <w:r w:rsidR="00912122">
        <w:fldChar w:fldCharType="separate"/>
      </w:r>
      <w:r>
        <w:rPr>
          <w:rStyle w:val="HTMLAcronym"/>
          <w:color w:val="0000FF"/>
          <w:u w:val="single"/>
        </w:rPr>
        <w:t>ERCIM</w:t>
      </w:r>
      <w:r w:rsidR="00912122">
        <w:rPr>
          <w:rStyle w:val="HTMLAcronym"/>
          <w:color w:val="0000FF"/>
          <w:u w:val="single"/>
        </w:rPr>
        <w:fldChar w:fldCharType="end"/>
      </w:r>
      <w:r>
        <w:t xml:space="preserve">, </w:t>
      </w:r>
      <w:r w:rsidR="00912122">
        <w:fldChar w:fldCharType="begin"/>
      </w:r>
      <w:r w:rsidR="00912122">
        <w:instrText xml:space="preserve"> HYPERLINK "http://www.keio.ac.jp/" </w:instrText>
      </w:r>
      <w:ins w:id="13075" w:author="Mike Beckerle" w:date="2020-10-09T10:19:00Z"/>
      <w:r w:rsidR="00912122">
        <w:fldChar w:fldCharType="separate"/>
      </w:r>
      <w:r>
        <w:rPr>
          <w:rStyle w:val="Hyperlink"/>
        </w:rPr>
        <w:t>Keio</w:t>
      </w:r>
      <w:r w:rsidR="00912122">
        <w:rPr>
          <w:rStyle w:val="Hyperlink"/>
        </w:rPr>
        <w:fldChar w:fldCharType="end"/>
      </w:r>
      <w:r>
        <w:t xml:space="preserve">), All Rights Reserved. W3C </w:t>
      </w:r>
      <w:r w:rsidR="00912122">
        <w:fldChar w:fldCharType="begin"/>
      </w:r>
      <w:r w:rsidR="00912122">
        <w:instrText xml:space="preserve"> HYPERLINK "http://www.w3.org/Consortium/Legal/ipr-notice" \l "Legal_Disclaimer" </w:instrText>
      </w:r>
      <w:ins w:id="13076" w:author="Mike Beckerle" w:date="2020-10-09T10:19:00Z"/>
      <w:r w:rsidR="00912122">
        <w:fldChar w:fldCharType="separate"/>
      </w:r>
      <w:r>
        <w:rPr>
          <w:rStyle w:val="Hyperlink"/>
        </w:rPr>
        <w:t>liability</w:t>
      </w:r>
      <w:r w:rsidR="00912122">
        <w:rPr>
          <w:rStyle w:val="Hyperlink"/>
        </w:rPr>
        <w:fldChar w:fldCharType="end"/>
      </w:r>
      <w:r>
        <w:t xml:space="preserve">, </w:t>
      </w:r>
      <w:r w:rsidR="00912122">
        <w:fldChar w:fldCharType="begin"/>
      </w:r>
      <w:r w:rsidR="00912122">
        <w:instrText xml:space="preserve"> HYPERLINK "http://www.w3.org/Consortium/Legal/ipr-notice" \l "W3C_Trademarks" </w:instrText>
      </w:r>
      <w:ins w:id="13077" w:author="Mike Beckerle" w:date="2020-10-09T10:19:00Z"/>
      <w:r w:rsidR="00912122">
        <w:fldChar w:fldCharType="separate"/>
      </w:r>
      <w:r>
        <w:rPr>
          <w:rStyle w:val="Hyperlink"/>
        </w:rPr>
        <w:t>trademark</w:t>
      </w:r>
      <w:r w:rsidR="00912122">
        <w:rPr>
          <w:rStyle w:val="Hyperlink"/>
        </w:rPr>
        <w:fldChar w:fldCharType="end"/>
      </w:r>
      <w:r>
        <w:t xml:space="preserve"> and </w:t>
      </w:r>
      <w:r w:rsidR="00912122">
        <w:fldChar w:fldCharType="begin"/>
      </w:r>
      <w:r w:rsidR="00912122">
        <w:instrText xml:space="preserve"> HYPERLINK "http://www.w3.org/Consortium/Legal/copyright-documents" </w:instrText>
      </w:r>
      <w:ins w:id="13078" w:author="Mike Beckerle" w:date="2020-10-09T10:19:00Z"/>
      <w:r w:rsidR="00912122">
        <w:fldChar w:fldCharType="separate"/>
      </w:r>
      <w:r>
        <w:rPr>
          <w:rStyle w:val="Hyperlink"/>
        </w:rPr>
        <w:t>document use</w:t>
      </w:r>
      <w:r w:rsidR="00912122">
        <w:rPr>
          <w:rStyle w:val="Hyperlink"/>
        </w:rPr>
        <w:fldChar w:fldCharType="end"/>
      </w:r>
      <w:r>
        <w:t xml:space="preserve"> rules apply.</w:t>
      </w:r>
    </w:p>
    <w:p w14:paraId="1CCD8250" w14:textId="77777777" w:rsidR="000E1214" w:rsidRDefault="00A87198" w:rsidP="00B31DA3">
      <w:pPr>
        <w:pStyle w:val="Heading1"/>
      </w:pPr>
      <w:bookmarkStart w:id="13079" w:name="_Toc322911784"/>
      <w:bookmarkStart w:id="13080" w:name="_Toc322912323"/>
      <w:bookmarkStart w:id="13081" w:name="_Toc329093183"/>
      <w:bookmarkStart w:id="13082" w:name="_Toc332701696"/>
      <w:bookmarkStart w:id="13083" w:name="_Toc332702000"/>
      <w:bookmarkStart w:id="13084" w:name="_Toc332711798"/>
      <w:bookmarkStart w:id="13085" w:name="_Toc332712100"/>
      <w:bookmarkStart w:id="13086" w:name="_Toc332712401"/>
      <w:bookmarkStart w:id="13087" w:name="_Toc332724317"/>
      <w:bookmarkStart w:id="13088" w:name="_Toc332724617"/>
      <w:bookmarkStart w:id="13089" w:name="_Toc341102913"/>
      <w:bookmarkStart w:id="13090" w:name="_Toc347241649"/>
      <w:bookmarkStart w:id="13091" w:name="_Toc347744841"/>
      <w:bookmarkStart w:id="13092" w:name="_Toc348984624"/>
      <w:bookmarkStart w:id="13093" w:name="_Toc348984929"/>
      <w:bookmarkStart w:id="13094" w:name="_Toc349038093"/>
      <w:bookmarkStart w:id="13095" w:name="_Toc349038395"/>
      <w:bookmarkStart w:id="13096" w:name="_Toc349042886"/>
      <w:bookmarkStart w:id="13097" w:name="_Toc349642287"/>
      <w:bookmarkStart w:id="13098" w:name="_Toc351913008"/>
      <w:bookmarkStart w:id="13099" w:name="_Toc351915029"/>
      <w:bookmarkStart w:id="13100" w:name="_Toc351915495"/>
      <w:bookmarkStart w:id="13101" w:name="_Toc361231593"/>
      <w:bookmarkStart w:id="13102" w:name="_Toc361232119"/>
      <w:bookmarkStart w:id="13103" w:name="_Toc362445420"/>
      <w:bookmarkStart w:id="13104" w:name="_Toc363909388"/>
      <w:bookmarkStart w:id="13105" w:name="_Toc364463816"/>
      <w:bookmarkStart w:id="13106" w:name="_Toc366078420"/>
      <w:bookmarkStart w:id="13107" w:name="_Toc366079035"/>
      <w:bookmarkStart w:id="13108" w:name="_Toc366080020"/>
      <w:bookmarkStart w:id="13109" w:name="_Toc366080632"/>
      <w:bookmarkStart w:id="13110" w:name="_Toc366081241"/>
      <w:bookmarkStart w:id="13111" w:name="_Toc366505581"/>
      <w:bookmarkStart w:id="13112" w:name="_Toc366508950"/>
      <w:bookmarkStart w:id="13113" w:name="_Toc366513451"/>
      <w:bookmarkStart w:id="13114" w:name="_Toc366574640"/>
      <w:bookmarkStart w:id="13115" w:name="_Toc366578433"/>
      <w:bookmarkStart w:id="13116" w:name="_Toc366579027"/>
      <w:bookmarkStart w:id="13117" w:name="_Toc366579619"/>
      <w:bookmarkStart w:id="13118" w:name="_Toc366580210"/>
      <w:bookmarkStart w:id="13119" w:name="_Toc366580802"/>
      <w:bookmarkStart w:id="13120" w:name="_Toc366581393"/>
      <w:bookmarkStart w:id="13121" w:name="_Toc366581985"/>
      <w:bookmarkStart w:id="13122" w:name="_Toc322911785"/>
      <w:bookmarkStart w:id="13123" w:name="_Toc322912324"/>
      <w:bookmarkStart w:id="13124" w:name="_Toc329093184"/>
      <w:bookmarkStart w:id="13125" w:name="_Toc332701697"/>
      <w:bookmarkStart w:id="13126" w:name="_Toc332702001"/>
      <w:bookmarkStart w:id="13127" w:name="_Toc332711799"/>
      <w:bookmarkStart w:id="13128" w:name="_Toc332712101"/>
      <w:bookmarkStart w:id="13129" w:name="_Toc332712402"/>
      <w:bookmarkStart w:id="13130" w:name="_Toc332724318"/>
      <w:bookmarkStart w:id="13131" w:name="_Toc332724618"/>
      <w:bookmarkStart w:id="13132" w:name="_Toc341102914"/>
      <w:bookmarkStart w:id="13133" w:name="_Toc347241650"/>
      <w:bookmarkStart w:id="13134" w:name="_Toc347744842"/>
      <w:bookmarkStart w:id="13135" w:name="_Toc348984625"/>
      <w:bookmarkStart w:id="13136" w:name="_Toc348984930"/>
      <w:bookmarkStart w:id="13137" w:name="_Toc349038094"/>
      <w:bookmarkStart w:id="13138" w:name="_Toc349038396"/>
      <w:bookmarkStart w:id="13139" w:name="_Toc349042887"/>
      <w:bookmarkStart w:id="13140" w:name="_Toc349642288"/>
      <w:bookmarkStart w:id="13141" w:name="_Toc351913009"/>
      <w:bookmarkStart w:id="13142" w:name="_Toc351915030"/>
      <w:bookmarkStart w:id="13143" w:name="_Toc351915496"/>
      <w:bookmarkStart w:id="13144" w:name="_Toc361231594"/>
      <w:bookmarkStart w:id="13145" w:name="_Toc361232120"/>
      <w:bookmarkStart w:id="13146" w:name="_Toc362445421"/>
      <w:bookmarkStart w:id="13147" w:name="_Toc363909389"/>
      <w:bookmarkStart w:id="13148" w:name="_Toc364463817"/>
      <w:bookmarkStart w:id="13149" w:name="_Toc366078421"/>
      <w:bookmarkStart w:id="13150" w:name="_Toc366079036"/>
      <w:bookmarkStart w:id="13151" w:name="_Toc366080021"/>
      <w:bookmarkStart w:id="13152" w:name="_Toc366080633"/>
      <w:bookmarkStart w:id="13153" w:name="_Toc366081242"/>
      <w:bookmarkStart w:id="13154" w:name="_Toc366505582"/>
      <w:bookmarkStart w:id="13155" w:name="_Toc366508951"/>
      <w:bookmarkStart w:id="13156" w:name="_Toc366513452"/>
      <w:bookmarkStart w:id="13157" w:name="_Toc366574641"/>
      <w:bookmarkStart w:id="13158" w:name="_Toc366578434"/>
      <w:bookmarkStart w:id="13159" w:name="_Toc366579028"/>
      <w:bookmarkStart w:id="13160" w:name="_Toc366579620"/>
      <w:bookmarkStart w:id="13161" w:name="_Toc366580211"/>
      <w:bookmarkStart w:id="13162" w:name="_Toc366580803"/>
      <w:bookmarkStart w:id="13163" w:name="_Toc366581394"/>
      <w:bookmarkStart w:id="13164" w:name="_Toc366581986"/>
      <w:bookmarkStart w:id="13165" w:name="_References"/>
      <w:bookmarkStart w:id="13166" w:name="_Toc177399158"/>
      <w:bookmarkStart w:id="13167" w:name="_Toc175057445"/>
      <w:bookmarkStart w:id="13168" w:name="_Toc199516376"/>
      <w:bookmarkStart w:id="13169" w:name="_Toc243112887"/>
      <w:bookmarkStart w:id="13170" w:name="_Toc349042888"/>
      <w:bookmarkStart w:id="13171" w:name="_Toc53134190"/>
      <w:bookmarkEnd w:id="13079"/>
      <w:bookmarkEnd w:id="13080"/>
      <w:bookmarkEnd w:id="13081"/>
      <w:bookmarkEnd w:id="13082"/>
      <w:bookmarkEnd w:id="13083"/>
      <w:bookmarkEnd w:id="13084"/>
      <w:bookmarkEnd w:id="13085"/>
      <w:bookmarkEnd w:id="13086"/>
      <w:bookmarkEnd w:id="13087"/>
      <w:bookmarkEnd w:id="13088"/>
      <w:bookmarkEnd w:id="13089"/>
      <w:bookmarkEnd w:id="13090"/>
      <w:bookmarkEnd w:id="13091"/>
      <w:bookmarkEnd w:id="13092"/>
      <w:bookmarkEnd w:id="13093"/>
      <w:bookmarkEnd w:id="13094"/>
      <w:bookmarkEnd w:id="13095"/>
      <w:bookmarkEnd w:id="13096"/>
      <w:bookmarkEnd w:id="13097"/>
      <w:bookmarkEnd w:id="13098"/>
      <w:bookmarkEnd w:id="13099"/>
      <w:bookmarkEnd w:id="13100"/>
      <w:bookmarkEnd w:id="13101"/>
      <w:bookmarkEnd w:id="13102"/>
      <w:bookmarkEnd w:id="13103"/>
      <w:bookmarkEnd w:id="13104"/>
      <w:bookmarkEnd w:id="13105"/>
      <w:bookmarkEnd w:id="13106"/>
      <w:bookmarkEnd w:id="13107"/>
      <w:bookmarkEnd w:id="13108"/>
      <w:bookmarkEnd w:id="13109"/>
      <w:bookmarkEnd w:id="13110"/>
      <w:bookmarkEnd w:id="13111"/>
      <w:bookmarkEnd w:id="13112"/>
      <w:bookmarkEnd w:id="13113"/>
      <w:bookmarkEnd w:id="13114"/>
      <w:bookmarkEnd w:id="13115"/>
      <w:bookmarkEnd w:id="13116"/>
      <w:bookmarkEnd w:id="13117"/>
      <w:bookmarkEnd w:id="13118"/>
      <w:bookmarkEnd w:id="13119"/>
      <w:bookmarkEnd w:id="13120"/>
      <w:bookmarkEnd w:id="13121"/>
      <w:bookmarkEnd w:id="13122"/>
      <w:bookmarkEnd w:id="13123"/>
      <w:bookmarkEnd w:id="13124"/>
      <w:bookmarkEnd w:id="13125"/>
      <w:bookmarkEnd w:id="13126"/>
      <w:bookmarkEnd w:id="13127"/>
      <w:bookmarkEnd w:id="13128"/>
      <w:bookmarkEnd w:id="13129"/>
      <w:bookmarkEnd w:id="13130"/>
      <w:bookmarkEnd w:id="13131"/>
      <w:bookmarkEnd w:id="13132"/>
      <w:bookmarkEnd w:id="13133"/>
      <w:bookmarkEnd w:id="13134"/>
      <w:bookmarkEnd w:id="13135"/>
      <w:bookmarkEnd w:id="13136"/>
      <w:bookmarkEnd w:id="13137"/>
      <w:bookmarkEnd w:id="13138"/>
      <w:bookmarkEnd w:id="13139"/>
      <w:bookmarkEnd w:id="13140"/>
      <w:bookmarkEnd w:id="13141"/>
      <w:bookmarkEnd w:id="13142"/>
      <w:bookmarkEnd w:id="13143"/>
      <w:bookmarkEnd w:id="13144"/>
      <w:bookmarkEnd w:id="13145"/>
      <w:bookmarkEnd w:id="13146"/>
      <w:bookmarkEnd w:id="13147"/>
      <w:bookmarkEnd w:id="13148"/>
      <w:bookmarkEnd w:id="13149"/>
      <w:bookmarkEnd w:id="13150"/>
      <w:bookmarkEnd w:id="13151"/>
      <w:bookmarkEnd w:id="13152"/>
      <w:bookmarkEnd w:id="13153"/>
      <w:bookmarkEnd w:id="13154"/>
      <w:bookmarkEnd w:id="13155"/>
      <w:bookmarkEnd w:id="13156"/>
      <w:bookmarkEnd w:id="13157"/>
      <w:bookmarkEnd w:id="13158"/>
      <w:bookmarkEnd w:id="13159"/>
      <w:bookmarkEnd w:id="13160"/>
      <w:bookmarkEnd w:id="13161"/>
      <w:bookmarkEnd w:id="13162"/>
      <w:bookmarkEnd w:id="13163"/>
      <w:bookmarkEnd w:id="13164"/>
      <w:bookmarkEnd w:id="13165"/>
      <w:r>
        <w:t>References</w:t>
      </w:r>
      <w:bookmarkEnd w:id="13166"/>
      <w:bookmarkEnd w:id="13167"/>
      <w:bookmarkEnd w:id="13168"/>
      <w:bookmarkEnd w:id="13169"/>
      <w:bookmarkEnd w:id="13170"/>
      <w:bookmarkEnd w:id="13171"/>
    </w:p>
    <w:tbl>
      <w:tblPr>
        <w:tblW w:w="0" w:type="auto"/>
        <w:tblCellSpacing w:w="15" w:type="dxa"/>
        <w:tblLook w:val="04A0" w:firstRow="1" w:lastRow="0" w:firstColumn="1" w:lastColumn="0" w:noHBand="0" w:noVBand="1"/>
      </w:tblPr>
      <w:tblGrid>
        <w:gridCol w:w="1989"/>
        <w:gridCol w:w="6651"/>
      </w:tblGrid>
      <w:tr w:rsidR="000E1214" w14:paraId="3DF803BF" w14:textId="77777777">
        <w:trPr>
          <w:tblCellSpacing w:w="15" w:type="dxa"/>
        </w:trPr>
        <w:tc>
          <w:tcPr>
            <w:tcW w:w="0" w:type="auto"/>
            <w:tcMar>
              <w:top w:w="15" w:type="dxa"/>
              <w:left w:w="15" w:type="dxa"/>
              <w:bottom w:w="15" w:type="dxa"/>
              <w:right w:w="15" w:type="dxa"/>
            </w:tcMar>
            <w:hideMark/>
          </w:tcPr>
          <w:p w14:paraId="130CF269" w14:textId="77777777" w:rsidR="000E1214" w:rsidRDefault="00A87198">
            <w:pPr>
              <w:pStyle w:val="Bibliography"/>
            </w:pPr>
            <w:bookmarkStart w:id="13172" w:name="a_ASN1" w:colFirst="0" w:colLast="0"/>
            <w:r>
              <w:t>[ASN1]</w:t>
            </w:r>
          </w:p>
        </w:tc>
        <w:tc>
          <w:tcPr>
            <w:tcW w:w="0" w:type="auto"/>
            <w:tcMar>
              <w:top w:w="15" w:type="dxa"/>
              <w:left w:w="15" w:type="dxa"/>
              <w:bottom w:w="15" w:type="dxa"/>
              <w:right w:w="15" w:type="dxa"/>
            </w:tcMar>
            <w:hideMark/>
          </w:tcPr>
          <w:p w14:paraId="72BC5439" w14:textId="203C3004" w:rsidR="000E1214" w:rsidRDefault="00A87198">
            <w:pPr>
              <w:pStyle w:val="Bibliography"/>
            </w:pPr>
            <w:r>
              <w:t xml:space="preserve">"Introduction to ASN.1", </w:t>
            </w:r>
            <w:r w:rsidR="00912122">
              <w:fldChar w:fldCharType="begin"/>
            </w:r>
            <w:r w:rsidR="00912122">
              <w:instrText xml:space="preserve"> HYPERLINK "https://www.itu.int/en/ITU-T/asn1/Pages/introduction.aspx" </w:instrText>
            </w:r>
            <w:ins w:id="13173" w:author="Mike Beckerle" w:date="2020-10-09T10:19:00Z"/>
            <w:r w:rsidR="00912122">
              <w:fldChar w:fldCharType="separate"/>
            </w:r>
            <w:r>
              <w:rPr>
                <w:rStyle w:val="Hyperlink"/>
              </w:rPr>
              <w:t>https://www.itu.int/en/ITU-T/asn1/Pages/introduction.aspx</w:t>
            </w:r>
            <w:r w:rsidR="00912122">
              <w:rPr>
                <w:rStyle w:val="Hyperlink"/>
              </w:rPr>
              <w:fldChar w:fldCharType="end"/>
            </w:r>
          </w:p>
        </w:tc>
      </w:tr>
      <w:tr w:rsidR="000E1214" w14:paraId="7ED8B3DE" w14:textId="77777777">
        <w:trPr>
          <w:tblCellSpacing w:w="15" w:type="dxa"/>
        </w:trPr>
        <w:tc>
          <w:tcPr>
            <w:tcW w:w="0" w:type="auto"/>
            <w:tcMar>
              <w:top w:w="15" w:type="dxa"/>
              <w:left w:w="15" w:type="dxa"/>
              <w:bottom w:w="15" w:type="dxa"/>
              <w:right w:w="15" w:type="dxa"/>
            </w:tcMar>
            <w:hideMark/>
          </w:tcPr>
          <w:p w14:paraId="6EB485BC" w14:textId="77777777" w:rsidR="000E1214" w:rsidRDefault="00A87198">
            <w:pPr>
              <w:pStyle w:val="Bibliography"/>
            </w:pPr>
            <w:bookmarkStart w:id="13174" w:name="a_ASN1CER" w:colFirst="0" w:colLast="0"/>
            <w:bookmarkEnd w:id="13172"/>
            <w:r>
              <w:t xml:space="preserve">[ASN1CER] </w:t>
            </w:r>
          </w:p>
        </w:tc>
        <w:tc>
          <w:tcPr>
            <w:tcW w:w="0" w:type="auto"/>
            <w:tcMar>
              <w:top w:w="15" w:type="dxa"/>
              <w:left w:w="15" w:type="dxa"/>
              <w:bottom w:w="15" w:type="dxa"/>
              <w:right w:w="15" w:type="dxa"/>
            </w:tcMar>
            <w:hideMark/>
          </w:tcPr>
          <w:p w14:paraId="1E7B64DA" w14:textId="400AC5D8" w:rsidR="000E1214" w:rsidRDefault="00A87198">
            <w:r>
              <w:rPr>
                <w:rStyle w:val="Strong"/>
                <w:b w:val="0"/>
              </w:rPr>
              <w:t>X.690 : Information technology - ASN.1 encoding rules: Specification of Basic Encoding Rules (BER), Canonical Encoding Rules (CER) and Distinguished Encoding Rules (DER)</w:t>
            </w:r>
            <w:ins w:id="13175" w:author="Mike Beckerle" w:date="2020-04-16T09:28:00Z">
              <w:r>
                <w:rPr>
                  <w:rStyle w:val="Strong"/>
                  <w:b w:val="0"/>
                </w:rPr>
                <w:t xml:space="preserve"> </w:t>
              </w:r>
            </w:ins>
            <w:r w:rsidR="00912122">
              <w:fldChar w:fldCharType="begin"/>
            </w:r>
            <w:r w:rsidR="00912122">
              <w:instrText xml:space="preserve"> HYPERLINK "https://www.itu.int/rec/dologin_pub.asp?lang=e&amp;id=T-REC-X.690-200811-S!!PDF-E&amp;type=items" </w:instrText>
            </w:r>
            <w:ins w:id="13176" w:author="Mike Beckerle" w:date="2020-10-09T10:19:00Z"/>
            <w:r w:rsidR="00912122">
              <w:fldChar w:fldCharType="separate"/>
            </w:r>
            <w:r>
              <w:rPr>
                <w:rStyle w:val="Hyperlink"/>
              </w:rPr>
              <w:t>https://www.itu.int/rec/dologin_pub.asp?lang=e&amp;id=T-REC-X.690-200811-S!!PDF-E&amp;type=items</w:t>
            </w:r>
            <w:r w:rsidR="00912122">
              <w:rPr>
                <w:rStyle w:val="Hyperlink"/>
              </w:rPr>
              <w:fldChar w:fldCharType="end"/>
            </w:r>
          </w:p>
        </w:tc>
      </w:tr>
      <w:tr w:rsidR="000E1214" w14:paraId="248DDBF2" w14:textId="77777777">
        <w:trPr>
          <w:tblCellSpacing w:w="15" w:type="dxa"/>
        </w:trPr>
        <w:tc>
          <w:tcPr>
            <w:tcW w:w="0" w:type="auto"/>
            <w:tcMar>
              <w:top w:w="15" w:type="dxa"/>
              <w:left w:w="15" w:type="dxa"/>
              <w:bottom w:w="15" w:type="dxa"/>
              <w:right w:w="15" w:type="dxa"/>
            </w:tcMar>
            <w:hideMark/>
          </w:tcPr>
          <w:p w14:paraId="5A794016" w14:textId="77777777" w:rsidR="000E1214" w:rsidRDefault="00A87198">
            <w:pPr>
              <w:pStyle w:val="Bibliography"/>
            </w:pPr>
            <w:bookmarkStart w:id="13177" w:name="ref_ASN1ECN"/>
            <w:bookmarkEnd w:id="13174"/>
            <w:r>
              <w:t xml:space="preserve">[ASN1ECN] </w:t>
            </w:r>
            <w:bookmarkEnd w:id="13177"/>
          </w:p>
        </w:tc>
        <w:tc>
          <w:tcPr>
            <w:tcW w:w="0" w:type="auto"/>
            <w:tcMar>
              <w:top w:w="15" w:type="dxa"/>
              <w:left w:w="15" w:type="dxa"/>
              <w:bottom w:w="15" w:type="dxa"/>
              <w:right w:w="15" w:type="dxa"/>
            </w:tcMar>
            <w:hideMark/>
          </w:tcPr>
          <w:p w14:paraId="789C7051" w14:textId="7854D8BD" w:rsidR="000E1214" w:rsidRDefault="00A87198">
            <w:pPr>
              <w:pStyle w:val="Bibliography"/>
            </w:pPr>
            <w:r>
              <w:t xml:space="preserve">"ASN.1 Encoding Control Notation," </w:t>
            </w:r>
            <w:r w:rsidR="00912122">
              <w:fldChar w:fldCharType="begin"/>
            </w:r>
            <w:r w:rsidR="00912122">
              <w:instrText xml:space="preserve"> HYPERLINK "https://www.itu.int/en/ITU-T/asn1/Pages/ecn.aspx" </w:instrText>
            </w:r>
            <w:ins w:id="13178" w:author="Mike Beckerle" w:date="2020-10-09T10:19:00Z"/>
            <w:r w:rsidR="00912122">
              <w:fldChar w:fldCharType="separate"/>
            </w:r>
            <w:r>
              <w:rPr>
                <w:rStyle w:val="Hyperlink"/>
                <w:rFonts w:eastAsia="Times New Roman" w:cs="Times New Roman"/>
              </w:rPr>
              <w:t>https://www.itu.int/en/ITU-T/asn1/Pages/ecn.aspx</w:t>
            </w:r>
            <w:r w:rsidR="00912122">
              <w:rPr>
                <w:rStyle w:val="Hyperlink"/>
                <w:rFonts w:eastAsia="Times New Roman" w:cs="Times New Roman"/>
              </w:rPr>
              <w:fldChar w:fldCharType="end"/>
            </w:r>
          </w:p>
        </w:tc>
      </w:tr>
      <w:tr w:rsidR="000E1214" w14:paraId="1E9EC02F" w14:textId="77777777">
        <w:trPr>
          <w:tblCellSpacing w:w="15" w:type="dxa"/>
        </w:trPr>
        <w:tc>
          <w:tcPr>
            <w:tcW w:w="0" w:type="auto"/>
            <w:tcMar>
              <w:top w:w="15" w:type="dxa"/>
              <w:left w:w="15" w:type="dxa"/>
              <w:bottom w:w="15" w:type="dxa"/>
              <w:right w:w="15" w:type="dxa"/>
            </w:tcMar>
            <w:hideMark/>
          </w:tcPr>
          <w:p w14:paraId="713BAAF4" w14:textId="77777777" w:rsidR="000E1214" w:rsidRDefault="00A87198">
            <w:pPr>
              <w:pStyle w:val="Bibliography"/>
            </w:pPr>
            <w:bookmarkStart w:id="13179" w:name="ref_ASN1PER" w:colFirst="0" w:colLast="0"/>
            <w:bookmarkStart w:id="13180" w:name="a_ASN1PER" w:colFirst="0" w:colLast="0"/>
            <w:r>
              <w:t xml:space="preserve">[ASN1PER] </w:t>
            </w:r>
          </w:p>
        </w:tc>
        <w:tc>
          <w:tcPr>
            <w:tcW w:w="0" w:type="auto"/>
            <w:tcMar>
              <w:top w:w="15" w:type="dxa"/>
              <w:left w:w="15" w:type="dxa"/>
              <w:bottom w:w="15" w:type="dxa"/>
              <w:right w:w="15" w:type="dxa"/>
            </w:tcMar>
            <w:hideMark/>
          </w:tcPr>
          <w:p w14:paraId="191A3CE4" w14:textId="6A0BD2BA" w:rsidR="000E1214" w:rsidRDefault="00A87198">
            <w:pPr>
              <w:pStyle w:val="Bibliography"/>
            </w:pPr>
            <w:r>
              <w:t xml:space="preserve">"ASN.1 Packed Encoding Rules (PER)," </w:t>
            </w:r>
            <w:r w:rsidR="00912122">
              <w:fldChar w:fldCharType="begin"/>
            </w:r>
            <w:r w:rsidR="00912122">
              <w:instrText xml:space="preserve"> HYPERLINK "https://www.itu.int/rec/dologin_pub.asp?lang=e&amp;id=T-REC-X.691-200811-S!!PDF-E&amp;type=items" </w:instrText>
            </w:r>
            <w:ins w:id="13181" w:author="Mike Beckerle" w:date="2020-10-09T10:19:00Z"/>
            <w:r w:rsidR="00912122">
              <w:fldChar w:fldCharType="separate"/>
            </w:r>
            <w:r>
              <w:rPr>
                <w:rStyle w:val="Hyperlink"/>
              </w:rPr>
              <w:t>https://www.itu.int/rec/dologin_pub.asp?lang=e&amp;id=T-REC-X.691-200811-S!!PDF-E&amp;type=items</w:t>
            </w:r>
            <w:r w:rsidR="00912122">
              <w:rPr>
                <w:rStyle w:val="Hyperlink"/>
              </w:rPr>
              <w:fldChar w:fldCharType="end"/>
            </w:r>
          </w:p>
        </w:tc>
      </w:tr>
      <w:tr w:rsidR="000E1214" w14:paraId="2DA8FA55" w14:textId="77777777">
        <w:trPr>
          <w:tblCellSpacing w:w="15" w:type="dxa"/>
        </w:trPr>
        <w:tc>
          <w:tcPr>
            <w:tcW w:w="0" w:type="auto"/>
            <w:tcMar>
              <w:top w:w="15" w:type="dxa"/>
              <w:left w:w="15" w:type="dxa"/>
              <w:bottom w:w="15" w:type="dxa"/>
              <w:right w:w="15" w:type="dxa"/>
            </w:tcMar>
            <w:hideMark/>
          </w:tcPr>
          <w:p w14:paraId="4B3F9E3F" w14:textId="77777777" w:rsidR="000E1214" w:rsidRDefault="00A87198">
            <w:pPr>
              <w:pStyle w:val="Bibliography"/>
            </w:pPr>
            <w:bookmarkStart w:id="13182" w:name="a_AVRO" w:colFirst="0" w:colLast="0"/>
            <w:bookmarkEnd w:id="13179"/>
            <w:bookmarkEnd w:id="13180"/>
            <w:r>
              <w:t xml:space="preserve">[AVRO] </w:t>
            </w:r>
          </w:p>
        </w:tc>
        <w:tc>
          <w:tcPr>
            <w:tcW w:w="0" w:type="auto"/>
            <w:tcMar>
              <w:top w:w="15" w:type="dxa"/>
              <w:left w:w="15" w:type="dxa"/>
              <w:bottom w:w="15" w:type="dxa"/>
              <w:right w:w="15" w:type="dxa"/>
            </w:tcMar>
            <w:hideMark/>
          </w:tcPr>
          <w:p w14:paraId="62A6A230" w14:textId="62A02460" w:rsidR="000E1214" w:rsidRDefault="00A87198">
            <w:pPr>
              <w:pStyle w:val="Bibliography"/>
            </w:pPr>
            <w:r>
              <w:t xml:space="preserve">"Avro," </w:t>
            </w:r>
            <w:r w:rsidR="00912122">
              <w:fldChar w:fldCharType="begin"/>
            </w:r>
            <w:r w:rsidR="00912122">
              <w:instrText xml:space="preserve"> HYPERLINK "http://avro.apache.org/docs/1.3.0/spec.html" </w:instrText>
            </w:r>
            <w:ins w:id="13183" w:author="Mike Beckerle" w:date="2020-10-09T10:19:00Z"/>
            <w:r w:rsidR="00912122">
              <w:fldChar w:fldCharType="separate"/>
            </w:r>
            <w:r>
              <w:rPr>
                <w:rStyle w:val="Hyperlink"/>
              </w:rPr>
              <w:t>http://avro.apache.org/docs/1.3.0/spec.html</w:t>
            </w:r>
            <w:r w:rsidR="00912122">
              <w:rPr>
                <w:rStyle w:val="Hyperlink"/>
              </w:rPr>
              <w:fldChar w:fldCharType="end"/>
            </w:r>
          </w:p>
        </w:tc>
      </w:tr>
      <w:tr w:rsidR="000E1214" w14:paraId="19E236F8" w14:textId="77777777">
        <w:trPr>
          <w:tblCellSpacing w:w="15" w:type="dxa"/>
        </w:trPr>
        <w:tc>
          <w:tcPr>
            <w:tcW w:w="0" w:type="auto"/>
            <w:tcMar>
              <w:top w:w="15" w:type="dxa"/>
              <w:left w:w="15" w:type="dxa"/>
              <w:bottom w:w="15" w:type="dxa"/>
              <w:right w:w="15" w:type="dxa"/>
            </w:tcMar>
            <w:hideMark/>
          </w:tcPr>
          <w:p w14:paraId="46986220" w14:textId="77777777" w:rsidR="000E1214" w:rsidRDefault="00A87198">
            <w:pPr>
              <w:pStyle w:val="Bibliography"/>
            </w:pPr>
            <w:bookmarkStart w:id="13184" w:name="a_BFD" w:colFirst="0" w:colLast="0"/>
            <w:bookmarkEnd w:id="13182"/>
            <w:r>
              <w:t xml:space="preserve">[BFD] </w:t>
            </w:r>
          </w:p>
        </w:tc>
        <w:tc>
          <w:tcPr>
            <w:tcW w:w="0" w:type="auto"/>
            <w:tcMar>
              <w:top w:w="15" w:type="dxa"/>
              <w:left w:w="15" w:type="dxa"/>
              <w:bottom w:w="15" w:type="dxa"/>
              <w:right w:w="15" w:type="dxa"/>
            </w:tcMar>
            <w:hideMark/>
          </w:tcPr>
          <w:p w14:paraId="5EF937E5" w14:textId="34A06BEA" w:rsidR="000E1214" w:rsidRDefault="00A87198">
            <w:pPr>
              <w:pStyle w:val="Bibliography"/>
            </w:pPr>
            <w:r>
              <w:t xml:space="preserve">"Binary Format Description (BFD) Language," </w:t>
            </w:r>
            <w:r w:rsidR="00912122">
              <w:fldChar w:fldCharType="begin"/>
            </w:r>
            <w:r w:rsidR="00912122">
              <w:instrText xml:space="preserve"> HYPERLINK "https://web.archive.org/web/20040331210530/http:/collaboratory.emsl.pnl.gov/sam/bfd/" </w:instrText>
            </w:r>
            <w:ins w:id="13185" w:author="Mike Beckerle" w:date="2020-10-09T10:19:00Z"/>
            <w:r w:rsidR="00912122">
              <w:fldChar w:fldCharType="separate"/>
            </w:r>
            <w:r>
              <w:rPr>
                <w:rStyle w:val="Hyperlink"/>
              </w:rPr>
              <w:t>https://web.archive.org/web/20040331210530/http://collaboratory.emsl.pnl.gov/sam/bfd/</w:t>
            </w:r>
            <w:r w:rsidR="00912122">
              <w:rPr>
                <w:rStyle w:val="Hyperlink"/>
              </w:rPr>
              <w:fldChar w:fldCharType="end"/>
            </w:r>
          </w:p>
        </w:tc>
      </w:tr>
      <w:tr w:rsidR="000E1214" w14:paraId="27450795" w14:textId="77777777">
        <w:trPr>
          <w:tblCellSpacing w:w="15" w:type="dxa"/>
        </w:trPr>
        <w:tc>
          <w:tcPr>
            <w:tcW w:w="0" w:type="auto"/>
            <w:tcMar>
              <w:top w:w="15" w:type="dxa"/>
              <w:left w:w="15" w:type="dxa"/>
              <w:bottom w:w="15" w:type="dxa"/>
              <w:right w:w="15" w:type="dxa"/>
            </w:tcMar>
            <w:hideMark/>
          </w:tcPr>
          <w:p w14:paraId="1663755A" w14:textId="77777777" w:rsidR="000E1214" w:rsidRDefault="00A87198">
            <w:pPr>
              <w:pStyle w:val="Bibliography"/>
            </w:pPr>
            <w:bookmarkStart w:id="13186" w:name="a_CARealia" w:colFirst="0" w:colLast="0"/>
            <w:bookmarkEnd w:id="13184"/>
            <w:r>
              <w:t xml:space="preserve">[CARealia] </w:t>
            </w:r>
          </w:p>
        </w:tc>
        <w:tc>
          <w:tcPr>
            <w:tcW w:w="0" w:type="auto"/>
            <w:tcMar>
              <w:top w:w="15" w:type="dxa"/>
              <w:left w:w="15" w:type="dxa"/>
              <w:bottom w:w="15" w:type="dxa"/>
              <w:right w:w="15" w:type="dxa"/>
            </w:tcMar>
            <w:hideMark/>
          </w:tcPr>
          <w:p w14:paraId="0099CC73" w14:textId="0958BF36" w:rsidR="000E1214" w:rsidRDefault="00A87198">
            <w:pPr>
              <w:pStyle w:val="Bibliography"/>
            </w:pPr>
            <w:r>
              <w:t xml:space="preserve">Disc Interchange Service Company, Inc., Westford, MA, USA., "EBCDIC to ASCII Conversion of Signed Fields," </w:t>
            </w:r>
            <w:r w:rsidR="00912122">
              <w:fldChar w:fldCharType="begin"/>
            </w:r>
            <w:r w:rsidR="00912122">
              <w:instrText xml:space="preserve"> HYPERLINK "http://www.3480-3590-data-conversion.com/article-signed-fields.html" </w:instrText>
            </w:r>
            <w:ins w:id="13187" w:author="Mike Beckerle" w:date="2020-10-09T10:19:00Z"/>
            <w:r w:rsidR="00912122">
              <w:fldChar w:fldCharType="separate"/>
            </w:r>
            <w:r>
              <w:rPr>
                <w:rStyle w:val="Hyperlink"/>
              </w:rPr>
              <w:t>http://www.3480-3590-data-conversion.com/article-signed-fields.html</w:t>
            </w:r>
            <w:r w:rsidR="00912122">
              <w:rPr>
                <w:rStyle w:val="Hyperlink"/>
              </w:rPr>
              <w:fldChar w:fldCharType="end"/>
            </w:r>
          </w:p>
        </w:tc>
      </w:tr>
      <w:tr w:rsidR="000E1214" w14:paraId="3E021E15" w14:textId="77777777">
        <w:trPr>
          <w:tblCellSpacing w:w="15" w:type="dxa"/>
        </w:trPr>
        <w:tc>
          <w:tcPr>
            <w:tcW w:w="0" w:type="auto"/>
            <w:tcMar>
              <w:top w:w="15" w:type="dxa"/>
              <w:left w:w="15" w:type="dxa"/>
              <w:bottom w:w="15" w:type="dxa"/>
              <w:right w:w="15" w:type="dxa"/>
            </w:tcMar>
            <w:hideMark/>
          </w:tcPr>
          <w:p w14:paraId="1E40B4A0" w14:textId="77777777" w:rsidR="000E1214" w:rsidRDefault="00A87198">
            <w:pPr>
              <w:pStyle w:val="Bibliography"/>
            </w:pPr>
            <w:bookmarkStart w:id="13188" w:name="a_CCSID"/>
            <w:bookmarkEnd w:id="13186"/>
            <w:r>
              <w:t>[CCSID]</w:t>
            </w:r>
            <w:bookmarkEnd w:id="13188"/>
            <w:r>
              <w:t xml:space="preserve"> </w:t>
            </w:r>
          </w:p>
        </w:tc>
        <w:tc>
          <w:tcPr>
            <w:tcW w:w="0" w:type="auto"/>
            <w:tcMar>
              <w:top w:w="15" w:type="dxa"/>
              <w:left w:w="15" w:type="dxa"/>
              <w:bottom w:w="15" w:type="dxa"/>
              <w:right w:w="15" w:type="dxa"/>
            </w:tcMar>
            <w:hideMark/>
          </w:tcPr>
          <w:p w14:paraId="335E26C5" w14:textId="2CAC2DDF" w:rsidR="000E1214" w:rsidRDefault="00A87198">
            <w:pPr>
              <w:pStyle w:val="Bibliography"/>
            </w:pPr>
            <w:r>
              <w:t xml:space="preserve">"Coded Character Set Identifiers (CCSID),"  </w:t>
            </w:r>
            <w:r w:rsidR="00912122">
              <w:fldChar w:fldCharType="begin"/>
            </w:r>
            <w:r w:rsidR="00912122">
              <w:instrText xml:space="preserve"> HYPERLINK "https://www.ibm.com/support/knowledgecenter/SS4SVW_3.0.0/designing/ccsid_list.html" </w:instrText>
            </w:r>
            <w:ins w:id="13189" w:author="Mike Beckerle" w:date="2020-10-09T10:19:00Z"/>
            <w:r w:rsidR="00912122">
              <w:fldChar w:fldCharType="separate"/>
            </w:r>
            <w:r>
              <w:rPr>
                <w:rStyle w:val="Hyperlink"/>
                <w:rFonts w:eastAsia="Times New Roman" w:cs="Times New Roman"/>
              </w:rPr>
              <w:t>https://www.ibm.com/support/knowledgecenter/SS4SVW_3.0.0/designing/ccsid_list.html</w:t>
            </w:r>
            <w:r w:rsidR="00912122">
              <w:rPr>
                <w:rStyle w:val="Hyperlink"/>
                <w:rFonts w:eastAsia="Times New Roman" w:cs="Times New Roman"/>
              </w:rPr>
              <w:fldChar w:fldCharType="end"/>
            </w:r>
          </w:p>
        </w:tc>
      </w:tr>
      <w:tr w:rsidR="00CC44F2" w14:paraId="43C5536C" w14:textId="77777777">
        <w:trPr>
          <w:tblCellSpacing w:w="15" w:type="dxa"/>
          <w:ins w:id="13190" w:author="Mike Beckerle" w:date="2020-10-07T13:19:00Z"/>
        </w:trPr>
        <w:tc>
          <w:tcPr>
            <w:tcW w:w="0" w:type="auto"/>
            <w:tcMar>
              <w:top w:w="15" w:type="dxa"/>
              <w:left w:w="15" w:type="dxa"/>
              <w:bottom w:w="15" w:type="dxa"/>
              <w:right w:w="15" w:type="dxa"/>
            </w:tcMar>
          </w:tcPr>
          <w:p w14:paraId="30802976" w14:textId="04C147CA" w:rsidR="00CC44F2" w:rsidRDefault="00CC44F2">
            <w:pPr>
              <w:pStyle w:val="Bibliography"/>
              <w:rPr>
                <w:ins w:id="13191" w:author="Mike Beckerle" w:date="2020-10-07T13:19:00Z"/>
              </w:rPr>
            </w:pPr>
            <w:bookmarkStart w:id="13192" w:name="Composite"/>
            <w:ins w:id="13193" w:author="Mike Beckerle" w:date="2020-10-07T13:19:00Z">
              <w:r>
                <w:t>[Composite]</w:t>
              </w:r>
              <w:bookmarkEnd w:id="13192"/>
            </w:ins>
          </w:p>
        </w:tc>
        <w:tc>
          <w:tcPr>
            <w:tcW w:w="0" w:type="auto"/>
            <w:tcMar>
              <w:top w:w="15" w:type="dxa"/>
              <w:left w:w="15" w:type="dxa"/>
              <w:bottom w:w="15" w:type="dxa"/>
              <w:right w:w="15" w:type="dxa"/>
            </w:tcMar>
          </w:tcPr>
          <w:p w14:paraId="3FC355F4" w14:textId="5059E4CF" w:rsidR="00CC44F2" w:rsidRDefault="00CC44F2">
            <w:pPr>
              <w:pStyle w:val="Bibliography"/>
              <w:rPr>
                <w:ins w:id="13194" w:author="Mike Beckerle" w:date="2020-10-07T13:19:00Z"/>
              </w:rPr>
            </w:pPr>
            <w:ins w:id="13195" w:author="Mike Beckerle" w:date="2020-10-07T13:19:00Z">
              <w:r>
                <w:t xml:space="preserve">Composite Design Pattern: </w:t>
              </w:r>
              <w:r w:rsidRPr="00CC44F2">
                <w:t>https://en.wikipedia.org/wiki/Composite_pattern</w:t>
              </w:r>
            </w:ins>
          </w:p>
        </w:tc>
      </w:tr>
      <w:tr w:rsidR="001043CC" w14:paraId="5021508F" w14:textId="77777777">
        <w:trPr>
          <w:tblCellSpacing w:w="15" w:type="dxa"/>
          <w:ins w:id="13196" w:author="Mike Beckerle" w:date="2020-10-07T14:09:00Z"/>
        </w:trPr>
        <w:tc>
          <w:tcPr>
            <w:tcW w:w="0" w:type="auto"/>
            <w:tcMar>
              <w:top w:w="15" w:type="dxa"/>
              <w:left w:w="15" w:type="dxa"/>
              <w:bottom w:w="15" w:type="dxa"/>
              <w:right w:w="15" w:type="dxa"/>
            </w:tcMar>
          </w:tcPr>
          <w:p w14:paraId="5E2C4274" w14:textId="71B0256F" w:rsidR="001043CC" w:rsidRDefault="001043CC">
            <w:pPr>
              <w:pStyle w:val="Bibliography"/>
              <w:rPr>
                <w:ins w:id="13197" w:author="Mike Beckerle" w:date="2020-10-07T14:09:00Z"/>
              </w:rPr>
            </w:pPr>
            <w:bookmarkStart w:id="13198" w:name="DFDLSchemas"/>
            <w:ins w:id="13199" w:author="Mike Beckerle" w:date="2020-10-07T14:09:00Z">
              <w:r>
                <w:t>[DFDLSchemas]</w:t>
              </w:r>
              <w:bookmarkEnd w:id="13198"/>
            </w:ins>
          </w:p>
        </w:tc>
        <w:tc>
          <w:tcPr>
            <w:tcW w:w="0" w:type="auto"/>
            <w:tcMar>
              <w:top w:w="15" w:type="dxa"/>
              <w:left w:w="15" w:type="dxa"/>
              <w:bottom w:w="15" w:type="dxa"/>
              <w:right w:w="15" w:type="dxa"/>
            </w:tcMar>
          </w:tcPr>
          <w:p w14:paraId="62FE481C" w14:textId="1D5B7814" w:rsidR="001043CC" w:rsidRDefault="001043CC">
            <w:pPr>
              <w:pStyle w:val="Bibliography"/>
              <w:rPr>
                <w:ins w:id="13200" w:author="Mike Beckerle" w:date="2020-10-07T14:09:00Z"/>
              </w:rPr>
            </w:pPr>
            <w:ins w:id="13201" w:author="Mike Beckerle" w:date="2020-10-07T14:10:00Z">
              <w:r w:rsidRPr="001043CC">
                <w:t>DFDL Schemas for Commercial and Scientific Data Formats</w:t>
              </w:r>
              <w:r>
                <w:t xml:space="preserve"> </w:t>
              </w:r>
              <w:r w:rsidRPr="001043CC">
                <w:t>https://github.com/DFDLSchemas</w:t>
              </w:r>
            </w:ins>
          </w:p>
        </w:tc>
      </w:tr>
      <w:tr w:rsidR="000E1214" w14:paraId="29F1DD3B" w14:textId="77777777">
        <w:trPr>
          <w:tblCellSpacing w:w="15" w:type="dxa"/>
        </w:trPr>
        <w:tc>
          <w:tcPr>
            <w:tcW w:w="0" w:type="auto"/>
            <w:tcMar>
              <w:top w:w="15" w:type="dxa"/>
              <w:left w:w="15" w:type="dxa"/>
              <w:bottom w:w="15" w:type="dxa"/>
              <w:right w:w="15" w:type="dxa"/>
            </w:tcMar>
            <w:hideMark/>
          </w:tcPr>
          <w:p w14:paraId="7248EAE6" w14:textId="77777777" w:rsidR="000E1214" w:rsidRDefault="00A87198">
            <w:pPr>
              <w:pStyle w:val="Bibliography"/>
            </w:pPr>
            <w:bookmarkStart w:id="13202" w:name="a_EXI"/>
            <w:r>
              <w:t xml:space="preserve">[EXI] </w:t>
            </w:r>
            <w:bookmarkEnd w:id="13202"/>
          </w:p>
        </w:tc>
        <w:tc>
          <w:tcPr>
            <w:tcW w:w="0" w:type="auto"/>
            <w:tcMar>
              <w:top w:w="15" w:type="dxa"/>
              <w:left w:w="15" w:type="dxa"/>
              <w:bottom w:w="15" w:type="dxa"/>
              <w:right w:w="15" w:type="dxa"/>
            </w:tcMar>
            <w:hideMark/>
          </w:tcPr>
          <w:p w14:paraId="726864D9" w14:textId="646880C7" w:rsidR="000E1214" w:rsidRDefault="00A87198">
            <w:pPr>
              <w:pStyle w:val="Bibliography"/>
            </w:pPr>
            <w:r>
              <w:t xml:space="preserve">W3C, "Efficient XML Interchange (EXI) Format 1.0 (Second Edition),"  </w:t>
            </w:r>
            <w:r w:rsidR="00912122">
              <w:fldChar w:fldCharType="begin"/>
            </w:r>
            <w:r w:rsidR="00912122">
              <w:instrText xml:space="preserve"> HYPERLINK "http://www.w3.org/TR/exi" </w:instrText>
            </w:r>
            <w:ins w:id="13203" w:author="Mike Beckerle" w:date="2020-10-09T10:19:00Z"/>
            <w:r w:rsidR="00912122">
              <w:fldChar w:fldCharType="separate"/>
            </w:r>
            <w:r>
              <w:rPr>
                <w:rStyle w:val="Hyperlink"/>
              </w:rPr>
              <w:t>http://www.w3.org/TR/exi</w:t>
            </w:r>
            <w:r w:rsidR="00912122">
              <w:rPr>
                <w:rStyle w:val="Hyperlink"/>
              </w:rPr>
              <w:fldChar w:fldCharType="end"/>
            </w:r>
          </w:p>
        </w:tc>
      </w:tr>
      <w:tr w:rsidR="0023334C" w14:paraId="2E576568" w14:textId="77777777">
        <w:trPr>
          <w:tblCellSpacing w:w="15" w:type="dxa"/>
          <w:ins w:id="13204" w:author="Mike Beckerle" w:date="2020-10-07T13:43:00Z"/>
        </w:trPr>
        <w:tc>
          <w:tcPr>
            <w:tcW w:w="0" w:type="auto"/>
            <w:tcMar>
              <w:top w:w="15" w:type="dxa"/>
              <w:left w:w="15" w:type="dxa"/>
              <w:bottom w:w="15" w:type="dxa"/>
              <w:right w:w="15" w:type="dxa"/>
            </w:tcMar>
          </w:tcPr>
          <w:p w14:paraId="3C463376" w14:textId="6B61F0C6" w:rsidR="0023334C" w:rsidRDefault="0023334C">
            <w:pPr>
              <w:pStyle w:val="Bibliography"/>
              <w:rPr>
                <w:ins w:id="13205" w:author="Mike Beckerle" w:date="2020-10-07T13:43:00Z"/>
              </w:rPr>
            </w:pPr>
            <w:bookmarkStart w:id="13206" w:name="GPB"/>
            <w:ins w:id="13207" w:author="Mike Beckerle" w:date="2020-10-07T13:43:00Z">
              <w:r>
                <w:t>[GPB]</w:t>
              </w:r>
              <w:bookmarkEnd w:id="13206"/>
            </w:ins>
          </w:p>
        </w:tc>
        <w:tc>
          <w:tcPr>
            <w:tcW w:w="0" w:type="auto"/>
            <w:tcMar>
              <w:top w:w="15" w:type="dxa"/>
              <w:left w:w="15" w:type="dxa"/>
              <w:bottom w:w="15" w:type="dxa"/>
              <w:right w:w="15" w:type="dxa"/>
            </w:tcMar>
          </w:tcPr>
          <w:p w14:paraId="6C30FC99" w14:textId="6BAF862C" w:rsidR="0023334C" w:rsidRDefault="0023334C">
            <w:pPr>
              <w:rPr>
                <w:ins w:id="13208" w:author="Mike Beckerle" w:date="2020-10-07T13:43:00Z"/>
              </w:rPr>
            </w:pPr>
            <w:ins w:id="13209" w:author="Mike Beckerle" w:date="2020-10-07T13:43:00Z">
              <w:r>
                <w:t xml:space="preserve">Google Protocol Buffers: </w:t>
              </w:r>
            </w:ins>
            <w:ins w:id="13210" w:author="Mike Beckerle" w:date="2020-10-07T13:44:00Z">
              <w:r w:rsidRPr="0023334C">
                <w:t>https://developers.google.com/protocol-buffers</w:t>
              </w:r>
            </w:ins>
          </w:p>
        </w:tc>
      </w:tr>
      <w:tr w:rsidR="000E1214" w14:paraId="0ED87606" w14:textId="77777777">
        <w:trPr>
          <w:tblCellSpacing w:w="15" w:type="dxa"/>
        </w:trPr>
        <w:tc>
          <w:tcPr>
            <w:tcW w:w="0" w:type="auto"/>
            <w:tcMar>
              <w:top w:w="15" w:type="dxa"/>
              <w:left w:w="15" w:type="dxa"/>
              <w:bottom w:w="15" w:type="dxa"/>
              <w:right w:w="15" w:type="dxa"/>
            </w:tcMar>
            <w:hideMark/>
          </w:tcPr>
          <w:p w14:paraId="3EC0F8C6" w14:textId="77777777" w:rsidR="000E1214" w:rsidRDefault="00A87198">
            <w:pPr>
              <w:pStyle w:val="Bibliography"/>
            </w:pPr>
            <w:bookmarkStart w:id="13211" w:name="a_HDF" w:colFirst="0" w:colLast="0"/>
            <w:r>
              <w:t>[HDF]</w:t>
            </w:r>
          </w:p>
        </w:tc>
        <w:tc>
          <w:tcPr>
            <w:tcW w:w="0" w:type="auto"/>
            <w:tcMar>
              <w:top w:w="15" w:type="dxa"/>
              <w:left w:w="15" w:type="dxa"/>
              <w:bottom w:w="15" w:type="dxa"/>
              <w:right w:w="15" w:type="dxa"/>
            </w:tcMar>
            <w:hideMark/>
          </w:tcPr>
          <w:p w14:paraId="0C14A3B1" w14:textId="1821380C" w:rsidR="000E1214" w:rsidRDefault="00A87198">
            <w:r>
              <w:t xml:space="preserve">Hierarchical Data Format (HDF) </w:t>
            </w:r>
            <w:r w:rsidR="00912122">
              <w:fldChar w:fldCharType="begin"/>
            </w:r>
            <w:r w:rsidR="00912122">
              <w:instrText xml:space="preserve"> HYPERLINK "http://www.hdfgroup.org/" </w:instrText>
            </w:r>
            <w:ins w:id="13212" w:author="Mike Beckerle" w:date="2020-10-09T10:19:00Z"/>
            <w:r w:rsidR="00912122">
              <w:fldChar w:fldCharType="separate"/>
            </w:r>
            <w:r>
              <w:rPr>
                <w:rStyle w:val="Hyperlink"/>
              </w:rPr>
              <w:t>http://www.hdfgroup.org/</w:t>
            </w:r>
            <w:r w:rsidR="00912122">
              <w:rPr>
                <w:rStyle w:val="Hyperlink"/>
              </w:rPr>
              <w:fldChar w:fldCharType="end"/>
            </w:r>
          </w:p>
        </w:tc>
      </w:tr>
      <w:tr w:rsidR="000E1214" w14:paraId="6765D5AE" w14:textId="77777777">
        <w:trPr>
          <w:tblCellSpacing w:w="15" w:type="dxa"/>
        </w:trPr>
        <w:tc>
          <w:tcPr>
            <w:tcW w:w="0" w:type="auto"/>
            <w:tcMar>
              <w:top w:w="15" w:type="dxa"/>
              <w:left w:w="15" w:type="dxa"/>
              <w:bottom w:w="15" w:type="dxa"/>
              <w:right w:w="15" w:type="dxa"/>
            </w:tcMar>
            <w:hideMark/>
          </w:tcPr>
          <w:p w14:paraId="21348AEA" w14:textId="77777777" w:rsidR="000E1214" w:rsidRDefault="00A87198">
            <w:pPr>
              <w:pStyle w:val="Bibliography"/>
            </w:pPr>
            <w:bookmarkStart w:id="13213" w:name="a_IANA"/>
            <w:bookmarkEnd w:id="13211"/>
            <w:r>
              <w:t>[IANA]</w:t>
            </w:r>
            <w:bookmarkEnd w:id="13213"/>
            <w:r>
              <w:t xml:space="preserve"> </w:t>
            </w:r>
          </w:p>
        </w:tc>
        <w:tc>
          <w:tcPr>
            <w:tcW w:w="0" w:type="auto"/>
            <w:tcMar>
              <w:top w:w="15" w:type="dxa"/>
              <w:left w:w="15" w:type="dxa"/>
              <w:bottom w:w="15" w:type="dxa"/>
              <w:right w:w="15" w:type="dxa"/>
            </w:tcMar>
            <w:hideMark/>
          </w:tcPr>
          <w:p w14:paraId="77C1F877" w14:textId="4D6FF176" w:rsidR="000E1214" w:rsidRDefault="00A87198">
            <w:pPr>
              <w:pStyle w:val="Bibliography"/>
            </w:pPr>
            <w:r>
              <w:t xml:space="preserve">IANA, "Character Sets," </w:t>
            </w:r>
            <w:r w:rsidR="00912122">
              <w:fldChar w:fldCharType="begin"/>
            </w:r>
            <w:r w:rsidR="00912122">
              <w:instrText xml:space="preserve"> HYPERLINK "http://www.iana.org/assignments/character-sets" </w:instrText>
            </w:r>
            <w:ins w:id="13214" w:author="Mike Beckerle" w:date="2020-10-09T10:19:00Z"/>
            <w:r w:rsidR="00912122">
              <w:fldChar w:fldCharType="separate"/>
            </w:r>
            <w:r>
              <w:rPr>
                <w:rStyle w:val="Hyperlink"/>
              </w:rPr>
              <w:t>http://www.iana.org/assignments/character-sets</w:t>
            </w:r>
            <w:r w:rsidR="00912122">
              <w:rPr>
                <w:rStyle w:val="Hyperlink"/>
              </w:rPr>
              <w:fldChar w:fldCharType="end"/>
            </w:r>
          </w:p>
        </w:tc>
      </w:tr>
      <w:tr w:rsidR="000E1214" w14:paraId="2A341A46" w14:textId="77777777">
        <w:trPr>
          <w:tblCellSpacing w:w="15" w:type="dxa"/>
        </w:trPr>
        <w:tc>
          <w:tcPr>
            <w:tcW w:w="0" w:type="auto"/>
            <w:tcMar>
              <w:top w:w="15" w:type="dxa"/>
              <w:left w:w="15" w:type="dxa"/>
              <w:bottom w:w="15" w:type="dxa"/>
              <w:right w:w="15" w:type="dxa"/>
            </w:tcMar>
            <w:hideMark/>
          </w:tcPr>
          <w:p w14:paraId="48C35624" w14:textId="77777777" w:rsidR="000E1214" w:rsidRDefault="00A87198">
            <w:pPr>
              <w:pStyle w:val="Bibliography"/>
            </w:pPr>
            <w:bookmarkStart w:id="13215" w:name="a_ICUDateTime" w:colFirst="0" w:colLast="0"/>
            <w:r>
              <w:t>[</w:t>
            </w:r>
            <w:proofErr w:type="spellStart"/>
            <w:r>
              <w:t>ICUDateTime</w:t>
            </w:r>
            <w:proofErr w:type="spellEnd"/>
            <w:r>
              <w:t xml:space="preserve">] </w:t>
            </w:r>
          </w:p>
        </w:tc>
        <w:tc>
          <w:tcPr>
            <w:tcW w:w="0" w:type="auto"/>
            <w:tcMar>
              <w:top w:w="15" w:type="dxa"/>
              <w:left w:w="15" w:type="dxa"/>
              <w:bottom w:w="15" w:type="dxa"/>
              <w:right w:w="15" w:type="dxa"/>
            </w:tcMar>
            <w:hideMark/>
          </w:tcPr>
          <w:p w14:paraId="08CC8C6E" w14:textId="5A8F122F" w:rsidR="000E1214" w:rsidRDefault="00A87198">
            <w:pPr>
              <w:pStyle w:val="Bibliography"/>
            </w:pPr>
            <w:r>
              <w:t xml:space="preserve">icu-project.org, "Formatting Dates and Times," </w:t>
            </w:r>
            <w:r w:rsidR="00912122">
              <w:fldChar w:fldCharType="begin"/>
            </w:r>
            <w:r w:rsidR="00912122">
              <w:instrText xml:space="preserve"> HYPERLINK "http://userguide.icu-project.org/formatparse/datetime" </w:instrText>
            </w:r>
            <w:ins w:id="13216" w:author="Mike Beckerle" w:date="2020-10-09T10:19:00Z"/>
            <w:r w:rsidR="00912122">
              <w:fldChar w:fldCharType="separate"/>
            </w:r>
            <w:r>
              <w:rPr>
                <w:rStyle w:val="Hyperlink"/>
                <w:rFonts w:eastAsia="Times New Roman" w:cs="Times New Roman"/>
              </w:rPr>
              <w:t>http://userguide.icu-project.org/formatparse/datetime</w:t>
            </w:r>
            <w:r w:rsidR="00912122">
              <w:rPr>
                <w:rStyle w:val="Hyperlink"/>
                <w:rFonts w:eastAsia="Times New Roman" w:cs="Times New Roman"/>
              </w:rPr>
              <w:fldChar w:fldCharType="end"/>
            </w:r>
          </w:p>
        </w:tc>
      </w:tr>
      <w:tr w:rsidR="000E1214" w14:paraId="0C76FCF0" w14:textId="77777777">
        <w:trPr>
          <w:tblCellSpacing w:w="15" w:type="dxa"/>
        </w:trPr>
        <w:tc>
          <w:tcPr>
            <w:tcW w:w="0" w:type="auto"/>
            <w:tcMar>
              <w:top w:w="15" w:type="dxa"/>
              <w:left w:w="15" w:type="dxa"/>
              <w:bottom w:w="15" w:type="dxa"/>
              <w:right w:w="15" w:type="dxa"/>
            </w:tcMar>
            <w:hideMark/>
          </w:tcPr>
          <w:p w14:paraId="2BE0BFC1" w14:textId="77777777" w:rsidR="000E1214" w:rsidRDefault="00A87198">
            <w:pPr>
              <w:pStyle w:val="Bibliography"/>
            </w:pPr>
            <w:bookmarkStart w:id="13217" w:name="a_ICUDecimal" w:colFirst="0" w:colLast="0"/>
            <w:bookmarkEnd w:id="13215"/>
            <w:r>
              <w:t>[</w:t>
            </w:r>
            <w:proofErr w:type="spellStart"/>
            <w:r>
              <w:t>ICUDecimal</w:t>
            </w:r>
            <w:proofErr w:type="spellEnd"/>
            <w:r>
              <w:t xml:space="preserve">] </w:t>
            </w:r>
          </w:p>
        </w:tc>
        <w:tc>
          <w:tcPr>
            <w:tcW w:w="0" w:type="auto"/>
            <w:tcMar>
              <w:top w:w="15" w:type="dxa"/>
              <w:left w:w="15" w:type="dxa"/>
              <w:bottom w:w="15" w:type="dxa"/>
              <w:right w:w="15" w:type="dxa"/>
            </w:tcMar>
            <w:hideMark/>
          </w:tcPr>
          <w:p w14:paraId="68291E29" w14:textId="3DB97881" w:rsidR="000E1214" w:rsidRDefault="00A87198">
            <w:pPr>
              <w:pStyle w:val="Bibliography"/>
            </w:pPr>
            <w:r>
              <w:t>icu-project.org, "</w:t>
            </w:r>
            <w:proofErr w:type="spellStart"/>
            <w:r>
              <w:t>icu</w:t>
            </w:r>
            <w:proofErr w:type="spellEnd"/>
            <w:r>
              <w:t xml:space="preserve">::DecimalFormat Class Reference," </w:t>
            </w:r>
            <w:r w:rsidR="00912122">
              <w:fldChar w:fldCharType="begin"/>
            </w:r>
            <w:r w:rsidR="00912122">
              <w:instrText xml:space="preserve"> HYPERLINK "https://unicode-org.github.io/icu-docs/apidoc/released/icu4c/classDecimalFormat.html" </w:instrText>
            </w:r>
            <w:ins w:id="13218" w:author="Mike Beckerle" w:date="2020-10-09T10:19:00Z"/>
            <w:r w:rsidR="00912122">
              <w:fldChar w:fldCharType="separate"/>
            </w:r>
            <w:r>
              <w:rPr>
                <w:rStyle w:val="Hyperlink"/>
              </w:rPr>
              <w:t>https://unicode-org.github.io/icu-docs/apidoc/released/icu4c/classDecimalFormat.html</w:t>
            </w:r>
            <w:r w:rsidR="00912122">
              <w:rPr>
                <w:rStyle w:val="Hyperlink"/>
              </w:rPr>
              <w:fldChar w:fldCharType="end"/>
            </w:r>
          </w:p>
        </w:tc>
      </w:tr>
      <w:tr w:rsidR="000E1214" w14:paraId="776FC4C3" w14:textId="77777777">
        <w:trPr>
          <w:tblCellSpacing w:w="15" w:type="dxa"/>
        </w:trPr>
        <w:tc>
          <w:tcPr>
            <w:tcW w:w="0" w:type="auto"/>
            <w:tcMar>
              <w:top w:w="15" w:type="dxa"/>
              <w:left w:w="15" w:type="dxa"/>
              <w:bottom w:w="15" w:type="dxa"/>
              <w:right w:w="15" w:type="dxa"/>
            </w:tcMar>
            <w:hideMark/>
          </w:tcPr>
          <w:p w14:paraId="4BD24832" w14:textId="77777777" w:rsidR="000E1214" w:rsidRDefault="00A87198">
            <w:pPr>
              <w:pStyle w:val="Bibliography"/>
            </w:pPr>
            <w:bookmarkStart w:id="13219" w:name="a_ICULocale" w:colFirst="0" w:colLast="0"/>
            <w:bookmarkEnd w:id="13217"/>
            <w:r>
              <w:t>[</w:t>
            </w:r>
            <w:proofErr w:type="spellStart"/>
            <w:r>
              <w:t>ICULocale</w:t>
            </w:r>
            <w:proofErr w:type="spellEnd"/>
            <w:r>
              <w:t xml:space="preserve">] </w:t>
            </w:r>
          </w:p>
        </w:tc>
        <w:tc>
          <w:tcPr>
            <w:tcW w:w="0" w:type="auto"/>
            <w:tcMar>
              <w:top w:w="15" w:type="dxa"/>
              <w:left w:w="15" w:type="dxa"/>
              <w:bottom w:w="15" w:type="dxa"/>
              <w:right w:w="15" w:type="dxa"/>
            </w:tcMar>
            <w:hideMark/>
          </w:tcPr>
          <w:p w14:paraId="5D288B2A" w14:textId="0F50C821" w:rsidR="000E1214" w:rsidRDefault="00A87198">
            <w:pPr>
              <w:pStyle w:val="Bibliography"/>
            </w:pPr>
            <w:r>
              <w:t xml:space="preserve">icu-project.org, "Locale," </w:t>
            </w:r>
            <w:r w:rsidR="00912122">
              <w:fldChar w:fldCharType="begin"/>
            </w:r>
            <w:r w:rsidR="00912122">
              <w:instrText xml:space="preserve"> HYPERLINK "http://userguide.icu-project.org/locale" </w:instrText>
            </w:r>
            <w:ins w:id="13220" w:author="Mike Beckerle" w:date="2020-10-09T10:19:00Z"/>
            <w:r w:rsidR="00912122">
              <w:fldChar w:fldCharType="separate"/>
            </w:r>
            <w:r>
              <w:rPr>
                <w:rStyle w:val="Hyperlink"/>
              </w:rPr>
              <w:t>http://userguide.icu-project.org/locale</w:t>
            </w:r>
            <w:r w:rsidR="00912122">
              <w:rPr>
                <w:rStyle w:val="Hyperlink"/>
              </w:rPr>
              <w:fldChar w:fldCharType="end"/>
            </w:r>
          </w:p>
        </w:tc>
      </w:tr>
      <w:tr w:rsidR="000E1214" w14:paraId="6E28503C" w14:textId="77777777">
        <w:trPr>
          <w:tblCellSpacing w:w="15" w:type="dxa"/>
        </w:trPr>
        <w:tc>
          <w:tcPr>
            <w:tcW w:w="0" w:type="auto"/>
            <w:tcMar>
              <w:top w:w="15" w:type="dxa"/>
              <w:left w:w="15" w:type="dxa"/>
              <w:bottom w:w="15" w:type="dxa"/>
              <w:right w:w="15" w:type="dxa"/>
            </w:tcMar>
            <w:hideMark/>
          </w:tcPr>
          <w:p w14:paraId="15DC6C5F" w14:textId="77777777" w:rsidR="000E1214" w:rsidRDefault="00A87198">
            <w:pPr>
              <w:pStyle w:val="Bibliography"/>
            </w:pPr>
            <w:bookmarkStart w:id="13221" w:name="a_ICURegex" w:colFirst="0" w:colLast="0"/>
            <w:bookmarkEnd w:id="13219"/>
            <w:r>
              <w:t>[</w:t>
            </w:r>
            <w:proofErr w:type="spellStart"/>
            <w:r>
              <w:t>ICURegex</w:t>
            </w:r>
            <w:proofErr w:type="spellEnd"/>
            <w:r>
              <w:t xml:space="preserve">] </w:t>
            </w:r>
          </w:p>
        </w:tc>
        <w:tc>
          <w:tcPr>
            <w:tcW w:w="0" w:type="auto"/>
            <w:tcMar>
              <w:top w:w="15" w:type="dxa"/>
              <w:left w:w="15" w:type="dxa"/>
              <w:bottom w:w="15" w:type="dxa"/>
              <w:right w:w="15" w:type="dxa"/>
            </w:tcMar>
            <w:hideMark/>
          </w:tcPr>
          <w:p w14:paraId="443631FB" w14:textId="291A569B" w:rsidR="000E1214" w:rsidRDefault="00A87198">
            <w:pPr>
              <w:pStyle w:val="Bibliography"/>
            </w:pPr>
            <w:r>
              <w:t xml:space="preserve">icu-project.org, "Regular Expressions," </w:t>
            </w:r>
            <w:r w:rsidR="00912122">
              <w:fldChar w:fldCharType="begin"/>
            </w:r>
            <w:r w:rsidR="00912122">
              <w:instrText xml:space="preserve"> HYPERLINK "http://userguide.icu-project.org/strings/regexp" </w:instrText>
            </w:r>
            <w:ins w:id="13222" w:author="Mike Beckerle" w:date="2020-10-09T10:19:00Z"/>
            <w:r w:rsidR="00912122">
              <w:fldChar w:fldCharType="separate"/>
            </w:r>
            <w:r>
              <w:rPr>
                <w:rStyle w:val="Hyperlink"/>
              </w:rPr>
              <w:t>http://userguide.icu-project.org/strings/regexp</w:t>
            </w:r>
            <w:r w:rsidR="00912122">
              <w:rPr>
                <w:rStyle w:val="Hyperlink"/>
              </w:rPr>
              <w:fldChar w:fldCharType="end"/>
            </w:r>
          </w:p>
        </w:tc>
      </w:tr>
      <w:tr w:rsidR="000E1214" w14:paraId="64A730A3" w14:textId="77777777">
        <w:trPr>
          <w:tblCellSpacing w:w="15" w:type="dxa"/>
        </w:trPr>
        <w:tc>
          <w:tcPr>
            <w:tcW w:w="0" w:type="auto"/>
            <w:tcMar>
              <w:top w:w="15" w:type="dxa"/>
              <w:left w:w="15" w:type="dxa"/>
              <w:bottom w:w="15" w:type="dxa"/>
              <w:right w:w="15" w:type="dxa"/>
            </w:tcMar>
            <w:hideMark/>
          </w:tcPr>
          <w:p w14:paraId="1B9AF6C6" w14:textId="77777777" w:rsidR="000E1214" w:rsidRDefault="00A87198">
            <w:pPr>
              <w:pStyle w:val="Bibliography"/>
            </w:pPr>
            <w:bookmarkStart w:id="13223" w:name="a_ISO10646" w:colFirst="0" w:colLast="0"/>
            <w:r>
              <w:t>[ISO10646]</w:t>
            </w:r>
          </w:p>
        </w:tc>
        <w:tc>
          <w:tcPr>
            <w:tcW w:w="0" w:type="auto"/>
            <w:tcMar>
              <w:top w:w="15" w:type="dxa"/>
              <w:left w:w="15" w:type="dxa"/>
              <w:bottom w:w="15" w:type="dxa"/>
              <w:right w:w="15" w:type="dxa"/>
            </w:tcMar>
            <w:hideMark/>
          </w:tcPr>
          <w:p w14:paraId="22F9CFD7" w14:textId="7279501F" w:rsidR="000E1214" w:rsidRDefault="00A87198">
            <w:pPr>
              <w:pStyle w:val="Bibliography"/>
            </w:pPr>
            <w:r>
              <w:t xml:space="preserve">Universal Coded Character Set </w:t>
            </w:r>
            <w:r w:rsidR="00912122">
              <w:fldChar w:fldCharType="begin"/>
            </w:r>
            <w:r w:rsidR="00912122">
              <w:instrText xml:space="preserve"> HYPERLINK "https://www.iso.org/standard/69119.html" </w:instrText>
            </w:r>
            <w:ins w:id="13224" w:author="Mike Beckerle" w:date="2020-10-09T10:19:00Z"/>
            <w:r w:rsidR="00912122">
              <w:fldChar w:fldCharType="separate"/>
            </w:r>
            <w:r>
              <w:rPr>
                <w:rStyle w:val="Hyperlink"/>
              </w:rPr>
              <w:t>https://www.iso.org/standard/69119.html</w:t>
            </w:r>
            <w:r w:rsidR="00912122">
              <w:rPr>
                <w:rStyle w:val="Hyperlink"/>
              </w:rPr>
              <w:fldChar w:fldCharType="end"/>
            </w:r>
          </w:p>
        </w:tc>
      </w:tr>
      <w:tr w:rsidR="00154DBA" w14:paraId="6BB58701" w14:textId="77777777">
        <w:trPr>
          <w:tblCellSpacing w:w="15" w:type="dxa"/>
          <w:ins w:id="13225" w:author="Mike Beckerle" w:date="2020-10-07T14:04:00Z"/>
        </w:trPr>
        <w:tc>
          <w:tcPr>
            <w:tcW w:w="0" w:type="auto"/>
            <w:tcMar>
              <w:top w:w="15" w:type="dxa"/>
              <w:left w:w="15" w:type="dxa"/>
              <w:bottom w:w="15" w:type="dxa"/>
              <w:right w:w="15" w:type="dxa"/>
            </w:tcMar>
          </w:tcPr>
          <w:p w14:paraId="5C0C6A5B" w14:textId="7EAD0165" w:rsidR="00154DBA" w:rsidRDefault="00154DBA">
            <w:pPr>
              <w:pStyle w:val="Bibliography"/>
              <w:rPr>
                <w:ins w:id="13226" w:author="Mike Beckerle" w:date="2020-10-07T14:04:00Z"/>
              </w:rPr>
            </w:pPr>
            <w:bookmarkStart w:id="13227" w:name="ISO8583"/>
            <w:ins w:id="13228" w:author="Mike Beckerle" w:date="2020-10-07T14:04:00Z">
              <w:r>
                <w:t>[ISO8583]</w:t>
              </w:r>
              <w:bookmarkEnd w:id="13227"/>
            </w:ins>
          </w:p>
        </w:tc>
        <w:tc>
          <w:tcPr>
            <w:tcW w:w="0" w:type="auto"/>
            <w:tcMar>
              <w:top w:w="15" w:type="dxa"/>
              <w:left w:w="15" w:type="dxa"/>
              <w:bottom w:w="15" w:type="dxa"/>
              <w:right w:w="15" w:type="dxa"/>
            </w:tcMar>
          </w:tcPr>
          <w:p w14:paraId="63591633" w14:textId="25F762D2" w:rsidR="00154DBA" w:rsidRDefault="00154DBA">
            <w:pPr>
              <w:pStyle w:val="Bibliography"/>
              <w:rPr>
                <w:ins w:id="13229" w:author="Mike Beckerle" w:date="2020-10-07T14:04:00Z"/>
              </w:rPr>
            </w:pPr>
            <w:ins w:id="13230" w:author="Mike Beckerle" w:date="2020-10-07T14:04:00Z">
              <w:r>
                <w:t>ISO8583</w:t>
              </w:r>
            </w:ins>
            <w:ins w:id="13231" w:author="Mike Beckerle" w:date="2020-10-07T14:05:00Z">
              <w:r>
                <w:t xml:space="preserve">: </w:t>
              </w:r>
              <w:r w:rsidRPr="00154DBA">
                <w:t>Financial transaction card originated messages — Interchange message specifications — Part 1: Messages, data elements and code values</w:t>
              </w:r>
            </w:ins>
            <w:ins w:id="13232" w:author="Mike Beckerle" w:date="2020-10-07T14:06:00Z">
              <w:r>
                <w:t xml:space="preserve"> </w:t>
              </w:r>
            </w:ins>
            <w:ins w:id="13233" w:author="Mike Beckerle" w:date="2020-10-07T14:05:00Z">
              <w:r w:rsidRPr="00154DBA">
                <w:t>https://www.iso.org/obp/ui/#iso:std:iso:8583:-1:ed-1:v1:en</w:t>
              </w:r>
            </w:ins>
          </w:p>
        </w:tc>
      </w:tr>
      <w:tr w:rsidR="000E1214" w14:paraId="28FBBD87" w14:textId="77777777">
        <w:trPr>
          <w:tblCellSpacing w:w="15" w:type="dxa"/>
        </w:trPr>
        <w:tc>
          <w:tcPr>
            <w:tcW w:w="0" w:type="auto"/>
            <w:tcMar>
              <w:top w:w="15" w:type="dxa"/>
              <w:left w:w="15" w:type="dxa"/>
              <w:bottom w:w="15" w:type="dxa"/>
              <w:right w:w="15" w:type="dxa"/>
            </w:tcMar>
            <w:hideMark/>
          </w:tcPr>
          <w:p w14:paraId="7D01CCA1" w14:textId="77777777" w:rsidR="000E1214" w:rsidRDefault="00A87198">
            <w:pPr>
              <w:pStyle w:val="Bibliography"/>
            </w:pPr>
            <w:bookmarkStart w:id="13234" w:name="a_ISO8601" w:colFirst="0" w:colLast="0"/>
            <w:bookmarkEnd w:id="13223"/>
            <w:r>
              <w:t>[ISO8601]</w:t>
            </w:r>
          </w:p>
        </w:tc>
        <w:tc>
          <w:tcPr>
            <w:tcW w:w="0" w:type="auto"/>
            <w:tcMar>
              <w:top w:w="15" w:type="dxa"/>
              <w:left w:w="15" w:type="dxa"/>
              <w:bottom w:w="15" w:type="dxa"/>
              <w:right w:w="15" w:type="dxa"/>
            </w:tcMar>
            <w:hideMark/>
          </w:tcPr>
          <w:p w14:paraId="49144083" w14:textId="3303B0F8" w:rsidR="000E1214" w:rsidRDefault="00A87198">
            <w:pPr>
              <w:pStyle w:val="Bibliography"/>
            </w:pPr>
            <w:r>
              <w:t xml:space="preserve">Date and Time Format - ISO 8601 </w:t>
            </w:r>
            <w:r w:rsidR="00912122">
              <w:fldChar w:fldCharType="begin"/>
            </w:r>
            <w:r w:rsidR="00912122">
              <w:instrText xml:space="preserve"> HYPERLINK "http://www.iso.org/iso/home/standards/iso8601.htm" </w:instrText>
            </w:r>
            <w:ins w:id="13235" w:author="Mike Beckerle" w:date="2020-10-09T10:19:00Z"/>
            <w:r w:rsidR="00912122">
              <w:fldChar w:fldCharType="separate"/>
            </w:r>
            <w:r>
              <w:rPr>
                <w:rStyle w:val="Hyperlink"/>
              </w:rPr>
              <w:t>http://www.iso.org/iso/home/standards/iso8601.htm</w:t>
            </w:r>
            <w:r w:rsidR="00912122">
              <w:rPr>
                <w:rStyle w:val="Hyperlink"/>
              </w:rPr>
              <w:fldChar w:fldCharType="end"/>
            </w:r>
          </w:p>
        </w:tc>
      </w:tr>
      <w:tr w:rsidR="000E1214" w14:paraId="4D889A6D" w14:textId="77777777">
        <w:trPr>
          <w:tblCellSpacing w:w="15" w:type="dxa"/>
        </w:trPr>
        <w:tc>
          <w:tcPr>
            <w:tcW w:w="0" w:type="auto"/>
            <w:tcMar>
              <w:top w:w="15" w:type="dxa"/>
              <w:left w:w="15" w:type="dxa"/>
              <w:bottom w:w="15" w:type="dxa"/>
              <w:right w:w="15" w:type="dxa"/>
            </w:tcMar>
            <w:hideMark/>
          </w:tcPr>
          <w:p w14:paraId="5CA2B903" w14:textId="77777777" w:rsidR="000E1214" w:rsidRDefault="00A87198">
            <w:pPr>
              <w:pStyle w:val="Bibliography"/>
            </w:pPr>
            <w:bookmarkStart w:id="13236" w:name="a_JavaRegex" w:colFirst="0" w:colLast="0"/>
            <w:bookmarkEnd w:id="13221"/>
            <w:bookmarkEnd w:id="13234"/>
            <w:r>
              <w:t>[</w:t>
            </w:r>
            <w:proofErr w:type="spellStart"/>
            <w:r>
              <w:t>JavaRegex</w:t>
            </w:r>
            <w:proofErr w:type="spellEnd"/>
            <w:r>
              <w:t xml:space="preserve">] </w:t>
            </w:r>
          </w:p>
        </w:tc>
        <w:tc>
          <w:tcPr>
            <w:tcW w:w="0" w:type="auto"/>
            <w:tcMar>
              <w:top w:w="15" w:type="dxa"/>
              <w:left w:w="15" w:type="dxa"/>
              <w:bottom w:w="15" w:type="dxa"/>
              <w:right w:w="15" w:type="dxa"/>
            </w:tcMar>
            <w:hideMark/>
          </w:tcPr>
          <w:p w14:paraId="69A0812D" w14:textId="2FA8EFBD" w:rsidR="000E1214" w:rsidRDefault="00A87198">
            <w:pPr>
              <w:pStyle w:val="Bibliography"/>
            </w:pPr>
            <w:r>
              <w:t xml:space="preserve">Oracle, "Class Pattern,"  </w:t>
            </w:r>
            <w:r w:rsidR="00912122">
              <w:fldChar w:fldCharType="begin"/>
            </w:r>
            <w:r w:rsidR="00912122">
              <w:instrText xml:space="preserve"> HYPERLINK "http://docs.oracle.com/javase/7/docs/api/java/util/regex/Pattern.html" </w:instrText>
            </w:r>
            <w:ins w:id="13237" w:author="Mike Beckerle" w:date="2020-10-09T10:19:00Z"/>
            <w:r w:rsidR="00912122">
              <w:fldChar w:fldCharType="separate"/>
            </w:r>
            <w:r>
              <w:rPr>
                <w:rStyle w:val="Hyperlink"/>
              </w:rPr>
              <w:t>http://docs.oracle.com/javase/7/docs/api/java/util/regex/Pattern.html</w:t>
            </w:r>
            <w:r w:rsidR="00912122">
              <w:rPr>
                <w:rStyle w:val="Hyperlink"/>
              </w:rPr>
              <w:fldChar w:fldCharType="end"/>
            </w:r>
          </w:p>
        </w:tc>
      </w:tr>
      <w:tr w:rsidR="000E1214" w14:paraId="331CBA50" w14:textId="77777777">
        <w:trPr>
          <w:tblCellSpacing w:w="15" w:type="dxa"/>
        </w:trPr>
        <w:tc>
          <w:tcPr>
            <w:tcW w:w="0" w:type="auto"/>
            <w:tcMar>
              <w:top w:w="15" w:type="dxa"/>
              <w:left w:w="15" w:type="dxa"/>
              <w:bottom w:w="15" w:type="dxa"/>
              <w:right w:w="15" w:type="dxa"/>
            </w:tcMar>
            <w:hideMark/>
          </w:tcPr>
          <w:p w14:paraId="0C9923D6" w14:textId="544142EC" w:rsidR="000E1214" w:rsidRDefault="00A87198">
            <w:pPr>
              <w:pStyle w:val="Bibliography"/>
            </w:pPr>
            <w:bookmarkStart w:id="13238" w:name="ref_OBSOLETE_DFDL_174"/>
            <w:bookmarkStart w:id="13239" w:name="ref_OBSOLETE_DFDL" w:colFirst="0" w:colLast="0"/>
            <w:bookmarkEnd w:id="13236"/>
            <w:r>
              <w:t>[OBSOLETE_DFDL</w:t>
            </w:r>
            <w:ins w:id="13240" w:author="Mike Beckerle" w:date="2020-10-07T13:14:00Z">
              <w:r w:rsidR="005B0E56">
                <w:t>_</w:t>
              </w:r>
            </w:ins>
            <w:ins w:id="13241" w:author="Mike Beckerle" w:date="2020-10-07T13:11:00Z">
              <w:r w:rsidR="005B0E56">
                <w:t>174</w:t>
              </w:r>
            </w:ins>
            <w:r>
              <w:t>]</w:t>
            </w:r>
            <w:bookmarkEnd w:id="13238"/>
            <w:r>
              <w:t xml:space="preserve"> </w:t>
            </w:r>
          </w:p>
        </w:tc>
        <w:tc>
          <w:tcPr>
            <w:tcW w:w="0" w:type="auto"/>
            <w:tcMar>
              <w:top w:w="15" w:type="dxa"/>
              <w:left w:w="15" w:type="dxa"/>
              <w:bottom w:w="15" w:type="dxa"/>
              <w:right w:w="15" w:type="dxa"/>
            </w:tcMar>
            <w:hideMark/>
          </w:tcPr>
          <w:p w14:paraId="6A009338" w14:textId="7F01F0BC" w:rsidR="000E1214" w:rsidRDefault="00A87198">
            <w:r>
              <w:t xml:space="preserve">Michael J Beckerle, Stephen M Hanson, Alan W Powell.  </w:t>
            </w:r>
            <w:r>
              <w:rPr>
                <w:u w:val="single"/>
              </w:rPr>
              <w:t>GFD-P-R.174: Data Format Description Language (DFDL) v1.0 Specification</w:t>
            </w:r>
            <w:r>
              <w:t xml:space="preserve">.  Open Grid Forum.  January 2011. </w:t>
            </w:r>
            <w:r w:rsidR="00912122">
              <w:fldChar w:fldCharType="begin"/>
            </w:r>
            <w:r w:rsidR="00912122">
              <w:instrText xml:space="preserve"> HYPERLINK "http://www.ogf.org/documents/GFD.174.pdf" </w:instrText>
            </w:r>
            <w:ins w:id="13242" w:author="Mike Beckerle" w:date="2020-10-09T10:19:00Z"/>
            <w:r w:rsidR="00912122">
              <w:fldChar w:fldCharType="separate"/>
            </w:r>
            <w:r>
              <w:rPr>
                <w:rStyle w:val="Hyperlink"/>
              </w:rPr>
              <w:t>http://www.ogf.org/documents/GFD.174.pdf</w:t>
            </w:r>
            <w:r w:rsidR="00912122">
              <w:rPr>
                <w:rStyle w:val="Hyperlink"/>
              </w:rPr>
              <w:fldChar w:fldCharType="end"/>
            </w:r>
          </w:p>
        </w:tc>
      </w:tr>
      <w:tr w:rsidR="005B0E56" w14:paraId="0A4B4CF2" w14:textId="77777777">
        <w:trPr>
          <w:tblCellSpacing w:w="15" w:type="dxa"/>
          <w:ins w:id="13243" w:author="Mike Beckerle" w:date="2020-10-07T13:11:00Z"/>
        </w:trPr>
        <w:tc>
          <w:tcPr>
            <w:tcW w:w="0" w:type="auto"/>
            <w:tcMar>
              <w:top w:w="15" w:type="dxa"/>
              <w:left w:w="15" w:type="dxa"/>
              <w:bottom w:w="15" w:type="dxa"/>
              <w:right w:w="15" w:type="dxa"/>
            </w:tcMar>
          </w:tcPr>
          <w:p w14:paraId="1E1DA39F" w14:textId="66B14BDF" w:rsidR="005B0E56" w:rsidRDefault="005B0E56">
            <w:pPr>
              <w:pStyle w:val="Bibliography"/>
              <w:rPr>
                <w:ins w:id="13244" w:author="Mike Beckerle" w:date="2020-10-07T13:11:00Z"/>
              </w:rPr>
            </w:pPr>
            <w:bookmarkStart w:id="13245" w:name="ref_OBSOLETE_DFDL_207"/>
            <w:ins w:id="13246" w:author="Mike Beckerle" w:date="2020-10-07T13:11:00Z">
              <w:r>
                <w:t>[OBSOLETE_DFDL</w:t>
              </w:r>
            </w:ins>
            <w:ins w:id="13247" w:author="Mike Beckerle" w:date="2020-10-07T13:14:00Z">
              <w:r>
                <w:t>_</w:t>
              </w:r>
            </w:ins>
            <w:ins w:id="13248" w:author="Mike Beckerle" w:date="2020-10-07T13:11:00Z">
              <w:r>
                <w:t>207]</w:t>
              </w:r>
              <w:bookmarkEnd w:id="13245"/>
            </w:ins>
          </w:p>
        </w:tc>
        <w:tc>
          <w:tcPr>
            <w:tcW w:w="0" w:type="auto"/>
            <w:tcMar>
              <w:top w:w="15" w:type="dxa"/>
              <w:left w:w="15" w:type="dxa"/>
              <w:bottom w:w="15" w:type="dxa"/>
              <w:right w:w="15" w:type="dxa"/>
            </w:tcMar>
          </w:tcPr>
          <w:p w14:paraId="721AD431" w14:textId="087D5CA7" w:rsidR="005B0E56" w:rsidRDefault="005B0E56">
            <w:pPr>
              <w:rPr>
                <w:ins w:id="13249" w:author="Mike Beckerle" w:date="2020-10-07T13:11:00Z"/>
              </w:rPr>
            </w:pPr>
            <w:ins w:id="13250" w:author="Mike Beckerle" w:date="2020-10-07T13:11:00Z">
              <w:r>
                <w:t xml:space="preserve">Michael J Beckerle, Stephen M Hanson  </w:t>
              </w:r>
              <w:r>
                <w:rPr>
                  <w:u w:val="single"/>
                </w:rPr>
                <w:t>GFD-P-R.</w:t>
              </w:r>
            </w:ins>
            <w:ins w:id="13251" w:author="Mike Beckerle" w:date="2020-10-07T13:12:00Z">
              <w:r>
                <w:rPr>
                  <w:u w:val="single"/>
                </w:rPr>
                <w:t>207</w:t>
              </w:r>
            </w:ins>
            <w:ins w:id="13252" w:author="Mike Beckerle" w:date="2020-10-07T13:11:00Z">
              <w:r>
                <w:rPr>
                  <w:u w:val="single"/>
                </w:rPr>
                <w:t>: Data Format Description Language (DFDL) v1.0 Specification</w:t>
              </w:r>
              <w:r>
                <w:t xml:space="preserve">.  Open Grid Forum.  </w:t>
              </w:r>
            </w:ins>
            <w:ins w:id="13253" w:author="Mike Beckerle" w:date="2020-10-07T13:12:00Z">
              <w:r>
                <w:t>September 2014</w:t>
              </w:r>
            </w:ins>
            <w:ins w:id="13254" w:author="Mike Beckerle" w:date="2020-10-07T13:11:00Z">
              <w:r>
                <w:t xml:space="preserve">. </w:t>
              </w:r>
            </w:ins>
            <w:ins w:id="13255" w:author="Mike Beckerle" w:date="2020-10-07T13:13:00Z">
              <w:r>
                <w:fldChar w:fldCharType="begin"/>
              </w:r>
              <w:r>
                <w:instrText xml:space="preserve"> HYPERLINK "</w:instrText>
              </w:r>
            </w:ins>
            <w:ins w:id="13256" w:author="Mike Beckerle" w:date="2020-10-07T13:11:00Z">
              <w:r w:rsidRPr="005B0E56">
                <w:instrText>http://www.ogf.org/documents/GFD.</w:instrText>
              </w:r>
            </w:ins>
            <w:ins w:id="13257" w:author="Mike Beckerle" w:date="2020-10-07T13:12:00Z">
              <w:r w:rsidRPr="005B0E56">
                <w:instrText>207</w:instrText>
              </w:r>
            </w:ins>
            <w:ins w:id="13258" w:author="Mike Beckerle" w:date="2020-10-07T13:11:00Z">
              <w:r w:rsidRPr="005B0E56">
                <w:instrText>.pdf</w:instrText>
              </w:r>
            </w:ins>
            <w:ins w:id="13259" w:author="Mike Beckerle" w:date="2020-10-07T13:13:00Z">
              <w:r>
                <w:instrText xml:space="preserve">" </w:instrText>
              </w:r>
            </w:ins>
            <w:ins w:id="13260" w:author="Mike Beckerle" w:date="2020-10-09T10:19:00Z"/>
            <w:ins w:id="13261" w:author="Mike Beckerle" w:date="2020-10-07T13:13:00Z">
              <w:r>
                <w:fldChar w:fldCharType="separate"/>
              </w:r>
            </w:ins>
            <w:ins w:id="13262" w:author="Mike Beckerle" w:date="2020-10-07T13:11:00Z">
              <w:r w:rsidRPr="009B094C">
                <w:rPr>
                  <w:rStyle w:val="Hyperlink"/>
                </w:rPr>
                <w:t>http://www.ogf.org/documents/GFD.</w:t>
              </w:r>
            </w:ins>
            <w:ins w:id="13263" w:author="Mike Beckerle" w:date="2020-10-07T13:12:00Z">
              <w:r w:rsidRPr="009B094C">
                <w:rPr>
                  <w:rStyle w:val="Hyperlink"/>
                </w:rPr>
                <w:t>207</w:t>
              </w:r>
            </w:ins>
            <w:ins w:id="13264" w:author="Mike Beckerle" w:date="2020-10-07T13:11:00Z">
              <w:r w:rsidRPr="009B094C">
                <w:rPr>
                  <w:rStyle w:val="Hyperlink"/>
                </w:rPr>
                <w:t>.pdf</w:t>
              </w:r>
            </w:ins>
            <w:ins w:id="13265" w:author="Mike Beckerle" w:date="2020-10-07T13:13:00Z">
              <w:r>
                <w:fldChar w:fldCharType="end"/>
              </w:r>
            </w:ins>
          </w:p>
        </w:tc>
      </w:tr>
      <w:tr w:rsidR="000E1214" w14:paraId="329686C6" w14:textId="77777777">
        <w:trPr>
          <w:tblCellSpacing w:w="15" w:type="dxa"/>
        </w:trPr>
        <w:tc>
          <w:tcPr>
            <w:tcW w:w="0" w:type="auto"/>
            <w:tcMar>
              <w:top w:w="15" w:type="dxa"/>
              <w:left w:w="15" w:type="dxa"/>
              <w:bottom w:w="15" w:type="dxa"/>
              <w:right w:w="15" w:type="dxa"/>
            </w:tcMar>
            <w:hideMark/>
          </w:tcPr>
          <w:p w14:paraId="70246946" w14:textId="77777777" w:rsidR="000E1214" w:rsidRDefault="00A87198">
            <w:pPr>
              <w:pStyle w:val="Bibliography"/>
            </w:pPr>
            <w:bookmarkStart w:id="13266" w:name="a_IANATimeZone" w:colFirst="0" w:colLast="0"/>
            <w:bookmarkEnd w:id="13239"/>
            <w:r>
              <w:t>[</w:t>
            </w:r>
            <w:proofErr w:type="spellStart"/>
            <w:r>
              <w:t>IANATimeZone</w:t>
            </w:r>
            <w:proofErr w:type="spellEnd"/>
            <w:r>
              <w:t xml:space="preserve">] </w:t>
            </w:r>
          </w:p>
        </w:tc>
        <w:tc>
          <w:tcPr>
            <w:tcW w:w="0" w:type="auto"/>
            <w:tcMar>
              <w:top w:w="15" w:type="dxa"/>
              <w:left w:w="15" w:type="dxa"/>
              <w:bottom w:w="15" w:type="dxa"/>
              <w:right w:w="15" w:type="dxa"/>
            </w:tcMar>
            <w:hideMark/>
          </w:tcPr>
          <w:p w14:paraId="3FE796F2" w14:textId="4C582BFD" w:rsidR="000E1214" w:rsidRDefault="00A87198">
            <w:pPr>
              <w:pStyle w:val="Bibliography"/>
            </w:pPr>
            <w:r>
              <w:t xml:space="preserve">IANA - Internet Assigned Numbers Authority, "Time Zone Database,"  </w:t>
            </w:r>
            <w:r w:rsidR="00912122">
              <w:fldChar w:fldCharType="begin"/>
            </w:r>
            <w:r w:rsidR="00912122">
              <w:instrText xml:space="preserve"> HYPERLINK "http://www.iana.org/time-zones" </w:instrText>
            </w:r>
            <w:ins w:id="13267" w:author="Mike Beckerle" w:date="2020-10-09T10:19:00Z"/>
            <w:r w:rsidR="00912122">
              <w:fldChar w:fldCharType="separate"/>
            </w:r>
            <w:r>
              <w:rPr>
                <w:rStyle w:val="Hyperlink"/>
              </w:rPr>
              <w:t>http://www.iana.org/time-zones</w:t>
            </w:r>
            <w:r w:rsidR="00912122">
              <w:rPr>
                <w:rStyle w:val="Hyperlink"/>
              </w:rPr>
              <w:fldChar w:fldCharType="end"/>
            </w:r>
          </w:p>
        </w:tc>
      </w:tr>
      <w:tr w:rsidR="000E1214" w14:paraId="4D685598" w14:textId="77777777">
        <w:trPr>
          <w:tblCellSpacing w:w="15" w:type="dxa"/>
        </w:trPr>
        <w:tc>
          <w:tcPr>
            <w:tcW w:w="0" w:type="auto"/>
            <w:tcMar>
              <w:top w:w="15" w:type="dxa"/>
              <w:left w:w="15" w:type="dxa"/>
              <w:bottom w:w="15" w:type="dxa"/>
              <w:right w:w="15" w:type="dxa"/>
            </w:tcMar>
            <w:hideMark/>
          </w:tcPr>
          <w:p w14:paraId="53BD30FF" w14:textId="77777777" w:rsidR="000E1214" w:rsidRDefault="00A87198">
            <w:pPr>
              <w:pStyle w:val="Bibliography"/>
            </w:pPr>
            <w:bookmarkStart w:id="13268" w:name="a_JSON"/>
            <w:r>
              <w:t>[JSON]</w:t>
            </w:r>
            <w:bookmarkEnd w:id="13268"/>
          </w:p>
        </w:tc>
        <w:tc>
          <w:tcPr>
            <w:tcW w:w="0" w:type="auto"/>
            <w:tcMar>
              <w:top w:w="15" w:type="dxa"/>
              <w:left w:w="15" w:type="dxa"/>
              <w:bottom w:w="15" w:type="dxa"/>
              <w:right w:w="15" w:type="dxa"/>
            </w:tcMar>
            <w:hideMark/>
          </w:tcPr>
          <w:p w14:paraId="1C0D8307" w14:textId="6D9C6106" w:rsidR="000E1214" w:rsidRDefault="00A87198">
            <w:pPr>
              <w:pStyle w:val="Bibliography"/>
            </w:pPr>
            <w:r>
              <w:t xml:space="preserve">Introducing JSON </w:t>
            </w:r>
            <w:r w:rsidR="00912122">
              <w:fldChar w:fldCharType="begin"/>
            </w:r>
            <w:r w:rsidR="00912122">
              <w:instrText xml:space="preserve"> HYPERLINK "http://www.json.org/" </w:instrText>
            </w:r>
            <w:ins w:id="13269" w:author="Mike Beckerle" w:date="2020-10-09T10:19:00Z"/>
            <w:r w:rsidR="00912122">
              <w:fldChar w:fldCharType="separate"/>
            </w:r>
            <w:r>
              <w:rPr>
                <w:rStyle w:val="Hyperlink"/>
              </w:rPr>
              <w:t>http://www.json.org</w:t>
            </w:r>
            <w:r w:rsidR="00912122">
              <w:rPr>
                <w:rStyle w:val="Hyperlink"/>
              </w:rPr>
              <w:fldChar w:fldCharType="end"/>
            </w:r>
          </w:p>
        </w:tc>
      </w:tr>
      <w:tr w:rsidR="000E1214" w14:paraId="13A7E2D9" w14:textId="77777777">
        <w:trPr>
          <w:tblCellSpacing w:w="15" w:type="dxa"/>
        </w:trPr>
        <w:tc>
          <w:tcPr>
            <w:tcW w:w="0" w:type="auto"/>
            <w:tcMar>
              <w:top w:w="15" w:type="dxa"/>
              <w:left w:w="15" w:type="dxa"/>
              <w:bottom w:w="15" w:type="dxa"/>
              <w:right w:w="15" w:type="dxa"/>
            </w:tcMar>
            <w:hideMark/>
          </w:tcPr>
          <w:p w14:paraId="36A88EF2" w14:textId="77777777" w:rsidR="000E1214" w:rsidRDefault="00A87198">
            <w:pPr>
              <w:pStyle w:val="Bibliography"/>
            </w:pPr>
            <w:bookmarkStart w:id="13270" w:name="a_NetCDF" w:colFirst="0" w:colLast="0"/>
            <w:r>
              <w:t>[NETCDF]</w:t>
            </w:r>
          </w:p>
        </w:tc>
        <w:tc>
          <w:tcPr>
            <w:tcW w:w="0" w:type="auto"/>
            <w:tcMar>
              <w:top w:w="15" w:type="dxa"/>
              <w:left w:w="15" w:type="dxa"/>
              <w:bottom w:w="15" w:type="dxa"/>
              <w:right w:w="15" w:type="dxa"/>
            </w:tcMar>
            <w:hideMark/>
          </w:tcPr>
          <w:p w14:paraId="7B80B4E0" w14:textId="23431466" w:rsidR="000E1214" w:rsidRDefault="00A87198">
            <w:pPr>
              <w:rPr>
                <w:rFonts w:cs="Arial"/>
                <w:noProof/>
              </w:rPr>
            </w:pPr>
            <w:r>
              <w:t xml:space="preserve">Network Common Data Form (NetCDF) </w:t>
            </w:r>
            <w:r w:rsidR="00912122">
              <w:fldChar w:fldCharType="begin"/>
            </w:r>
            <w:r w:rsidR="00912122">
              <w:instrText xml:space="preserve"> HYPERLINK "http://www.unidata.ucar.edu/software/netcdf/" </w:instrText>
            </w:r>
            <w:ins w:id="13271" w:author="Mike Beckerle" w:date="2020-10-09T10:19:00Z"/>
            <w:r w:rsidR="00912122">
              <w:fldChar w:fldCharType="separate"/>
            </w:r>
            <w:r>
              <w:rPr>
                <w:rStyle w:val="Hyperlink"/>
                <w:rFonts w:cs="Arial"/>
                <w:noProof/>
              </w:rPr>
              <w:t>http://www.unidata.ucar.edu/software/netcdf/</w:t>
            </w:r>
            <w:r w:rsidR="00912122">
              <w:rPr>
                <w:rStyle w:val="Hyperlink"/>
                <w:rFonts w:cs="Arial"/>
                <w:noProof/>
              </w:rPr>
              <w:fldChar w:fldCharType="end"/>
            </w:r>
          </w:p>
        </w:tc>
      </w:tr>
      <w:tr w:rsidR="000E1214" w14:paraId="7F0CBEB0" w14:textId="77777777">
        <w:trPr>
          <w:tblCellSpacing w:w="15" w:type="dxa"/>
        </w:trPr>
        <w:tc>
          <w:tcPr>
            <w:tcW w:w="0" w:type="auto"/>
            <w:tcMar>
              <w:top w:w="15" w:type="dxa"/>
              <w:left w:w="15" w:type="dxa"/>
              <w:bottom w:w="15" w:type="dxa"/>
              <w:right w:w="15" w:type="dxa"/>
            </w:tcMar>
            <w:hideMark/>
          </w:tcPr>
          <w:p w14:paraId="2AB660D8" w14:textId="77777777" w:rsidR="000E1214" w:rsidRDefault="00A87198">
            <w:pPr>
              <w:pStyle w:val="Bibliography"/>
            </w:pPr>
            <w:bookmarkStart w:id="13272" w:name="a_OMG_EAI" w:colFirst="0" w:colLast="0"/>
            <w:bookmarkEnd w:id="13266"/>
            <w:bookmarkEnd w:id="13270"/>
            <w:r>
              <w:t xml:space="preserve">[OMG_EAI] </w:t>
            </w:r>
          </w:p>
        </w:tc>
        <w:tc>
          <w:tcPr>
            <w:tcW w:w="0" w:type="auto"/>
            <w:tcMar>
              <w:top w:w="15" w:type="dxa"/>
              <w:left w:w="15" w:type="dxa"/>
              <w:bottom w:w="15" w:type="dxa"/>
              <w:right w:w="15" w:type="dxa"/>
            </w:tcMar>
            <w:hideMark/>
          </w:tcPr>
          <w:p w14:paraId="31AE1948" w14:textId="5F725236" w:rsidR="000E1214" w:rsidRDefault="00A87198">
            <w:pPr>
              <w:pStyle w:val="Bibliography"/>
            </w:pPr>
            <w:r>
              <w:t xml:space="preserve">OMG "CAM" TD Model: Object Management Group (OMG) "UML Profile and Interchange Models for Enterprise Application Integration (EAI) Specification" formal/04-03-26, March 2004. Section 7.3.2. Available at </w:t>
            </w:r>
            <w:r w:rsidR="00912122">
              <w:fldChar w:fldCharType="begin"/>
            </w:r>
            <w:r w:rsidR="00912122">
              <w:instrText xml:space="preserve"> HYPERLINK "http://www.omg.org/cgi-bin/doc?formal/2004-03-26" </w:instrText>
            </w:r>
            <w:ins w:id="13273" w:author="Mike Beckerle" w:date="2020-10-09T10:19:00Z"/>
            <w:r w:rsidR="00912122">
              <w:fldChar w:fldCharType="separate"/>
            </w:r>
            <w:r>
              <w:rPr>
                <w:rStyle w:val="Hyperlink"/>
              </w:rPr>
              <w:t>http://www.omg.org/cgi-bin/doc?formal/2004-03-26</w:t>
            </w:r>
            <w:r w:rsidR="00912122">
              <w:rPr>
                <w:rStyle w:val="Hyperlink"/>
              </w:rPr>
              <w:fldChar w:fldCharType="end"/>
            </w:r>
          </w:p>
        </w:tc>
      </w:tr>
      <w:tr w:rsidR="000E1214" w14:paraId="2ACE9FBC" w14:textId="77777777">
        <w:trPr>
          <w:tblCellSpacing w:w="15" w:type="dxa"/>
        </w:trPr>
        <w:tc>
          <w:tcPr>
            <w:tcW w:w="0" w:type="auto"/>
            <w:tcMar>
              <w:top w:w="15" w:type="dxa"/>
              <w:left w:w="15" w:type="dxa"/>
              <w:bottom w:w="15" w:type="dxa"/>
              <w:right w:w="15" w:type="dxa"/>
            </w:tcMar>
            <w:hideMark/>
          </w:tcPr>
          <w:p w14:paraId="26FC567B" w14:textId="77777777" w:rsidR="000E1214" w:rsidRDefault="00A87198">
            <w:pPr>
              <w:pStyle w:val="Bibliography"/>
            </w:pPr>
            <w:bookmarkStart w:id="13274" w:name="a_RDP" w:colFirst="0" w:colLast="0"/>
            <w:bookmarkEnd w:id="13272"/>
            <w:r>
              <w:t xml:space="preserve">[RDP] </w:t>
            </w:r>
          </w:p>
        </w:tc>
        <w:tc>
          <w:tcPr>
            <w:tcW w:w="0" w:type="auto"/>
            <w:tcMar>
              <w:top w:w="15" w:type="dxa"/>
              <w:left w:w="15" w:type="dxa"/>
              <w:bottom w:w="15" w:type="dxa"/>
              <w:right w:w="15" w:type="dxa"/>
            </w:tcMar>
            <w:hideMark/>
          </w:tcPr>
          <w:p w14:paraId="398E7FEE" w14:textId="77777777" w:rsidR="000E1214" w:rsidRDefault="00A87198">
            <w:r>
              <w:t>William H. Burge, "Recursive Programming Techniques," Addison-Wesley Longman, Incorporated, 1975. ISBN</w:t>
            </w:r>
            <w:r>
              <w:noBreakHyphen/>
              <w:t>10:</w:t>
            </w:r>
            <w:r>
              <w:rPr>
                <w:bCs/>
              </w:rPr>
              <w:t xml:space="preserve"> 0201144506,</w:t>
            </w:r>
            <w:r>
              <w:t xml:space="preserve"> ISBN</w:t>
            </w:r>
            <w:r>
              <w:noBreakHyphen/>
              <w:t>13:</w:t>
            </w:r>
            <w:r>
              <w:rPr>
                <w:bCs/>
              </w:rPr>
              <w:t xml:space="preserve"> 978</w:t>
            </w:r>
            <w:r>
              <w:rPr>
                <w:bCs/>
              </w:rPr>
              <w:noBreakHyphen/>
              <w:t>0201144505</w:t>
            </w:r>
            <w:r>
              <w:t xml:space="preserve"> 0</w:t>
            </w:r>
          </w:p>
        </w:tc>
      </w:tr>
      <w:tr w:rsidR="000E1214" w14:paraId="524603A0" w14:textId="77777777">
        <w:trPr>
          <w:tblCellSpacing w:w="15" w:type="dxa"/>
        </w:trPr>
        <w:tc>
          <w:tcPr>
            <w:tcW w:w="0" w:type="auto"/>
            <w:tcMar>
              <w:top w:w="15" w:type="dxa"/>
              <w:left w:w="15" w:type="dxa"/>
              <w:bottom w:w="15" w:type="dxa"/>
              <w:right w:w="15" w:type="dxa"/>
            </w:tcMar>
            <w:hideMark/>
          </w:tcPr>
          <w:p w14:paraId="53D2B3B5" w14:textId="77777777" w:rsidR="000E1214" w:rsidRDefault="00A87198">
            <w:pPr>
              <w:pStyle w:val="Bibliography"/>
            </w:pPr>
            <w:bookmarkStart w:id="13275" w:name="a_RFC2119" w:colFirst="0" w:colLast="0"/>
            <w:bookmarkEnd w:id="13274"/>
            <w:r>
              <w:t xml:space="preserve">[RFC2119] </w:t>
            </w:r>
          </w:p>
        </w:tc>
        <w:tc>
          <w:tcPr>
            <w:tcW w:w="0" w:type="auto"/>
            <w:tcMar>
              <w:top w:w="15" w:type="dxa"/>
              <w:left w:w="15" w:type="dxa"/>
              <w:bottom w:w="15" w:type="dxa"/>
              <w:right w:w="15" w:type="dxa"/>
            </w:tcMar>
            <w:hideMark/>
          </w:tcPr>
          <w:p w14:paraId="5544FA5F" w14:textId="3FC8D48F" w:rsidR="000E1214" w:rsidRDefault="00A87198">
            <w:pPr>
              <w:pStyle w:val="Bibliography"/>
            </w:pPr>
            <w:r>
              <w:t xml:space="preserve">S. </w:t>
            </w:r>
            <w:proofErr w:type="spellStart"/>
            <w:r>
              <w:t>Bradner</w:t>
            </w:r>
            <w:proofErr w:type="spellEnd"/>
            <w:r>
              <w:t xml:space="preserve">, "RFC 2119: Key words for use in RFCs to Indicate Requirement Levels," IETF (Internet Engineering Task Force). </w:t>
            </w:r>
            <w:r w:rsidR="00912122">
              <w:fldChar w:fldCharType="begin"/>
            </w:r>
            <w:r w:rsidR="00912122">
              <w:instrText xml:space="preserve"> HYPERLINK "http://www.ietf.org/rfc/rfc2119.txt" \t "_top" </w:instrText>
            </w:r>
            <w:ins w:id="13276" w:author="Mike Beckerle" w:date="2020-10-09T10:19:00Z"/>
            <w:r w:rsidR="00912122">
              <w:fldChar w:fldCharType="separate"/>
            </w:r>
            <w:r>
              <w:rPr>
                <w:rStyle w:val="Hyperlink"/>
                <w:i/>
                <w:iCs/>
              </w:rPr>
              <w:t>RFC 2119: Key words for use in RFCs to Indicate Requirement Levels</w:t>
            </w:r>
            <w:r w:rsidR="00912122">
              <w:rPr>
                <w:rStyle w:val="Hyperlink"/>
                <w:i/>
                <w:iCs/>
              </w:rPr>
              <w:fldChar w:fldCharType="end"/>
            </w:r>
            <w:r>
              <w:t xml:space="preserve">. S. </w:t>
            </w:r>
            <w:proofErr w:type="spellStart"/>
            <w:r>
              <w:t>Bradner</w:t>
            </w:r>
            <w:proofErr w:type="spellEnd"/>
            <w:r>
              <w:t>. 1997.</w:t>
            </w:r>
          </w:p>
        </w:tc>
      </w:tr>
      <w:tr w:rsidR="000E1214" w14:paraId="79C11F29" w14:textId="77777777">
        <w:trPr>
          <w:tblCellSpacing w:w="15" w:type="dxa"/>
        </w:trPr>
        <w:tc>
          <w:tcPr>
            <w:tcW w:w="0" w:type="auto"/>
            <w:tcMar>
              <w:top w:w="15" w:type="dxa"/>
              <w:left w:w="15" w:type="dxa"/>
              <w:bottom w:w="15" w:type="dxa"/>
              <w:right w:w="15" w:type="dxa"/>
            </w:tcMar>
            <w:hideMark/>
          </w:tcPr>
          <w:p w14:paraId="6305E74A" w14:textId="77777777" w:rsidR="000E1214" w:rsidRDefault="00A87198">
            <w:pPr>
              <w:pStyle w:val="Bibliography"/>
            </w:pPr>
            <w:bookmarkStart w:id="13277" w:name="a_XSD_SCD" w:colFirst="0" w:colLast="0"/>
            <w:bookmarkStart w:id="13278" w:name="a_SCD" w:colFirst="0" w:colLast="0"/>
            <w:bookmarkEnd w:id="13275"/>
            <w:r>
              <w:t xml:space="preserve">[SCD] </w:t>
            </w:r>
          </w:p>
        </w:tc>
        <w:tc>
          <w:tcPr>
            <w:tcW w:w="0" w:type="auto"/>
            <w:tcMar>
              <w:top w:w="15" w:type="dxa"/>
              <w:left w:w="15" w:type="dxa"/>
              <w:bottom w:w="15" w:type="dxa"/>
              <w:right w:w="15" w:type="dxa"/>
            </w:tcMar>
            <w:hideMark/>
          </w:tcPr>
          <w:p w14:paraId="7486FDBD" w14:textId="168F3DDB" w:rsidR="000E1214" w:rsidRDefault="00A87198">
            <w:pPr>
              <w:pStyle w:val="Bibliography"/>
            </w:pPr>
            <w:r>
              <w:t xml:space="preserve">W3C, "W3C XML Schema Definition Language (XSD): Component Designators,"  </w:t>
            </w:r>
            <w:r w:rsidR="00912122">
              <w:fldChar w:fldCharType="begin"/>
            </w:r>
            <w:r w:rsidR="00912122">
              <w:instrText xml:space="preserve"> HYPERLINK "http://www.w3.org/TR/xmlschema-ref/" </w:instrText>
            </w:r>
            <w:ins w:id="13279" w:author="Mike Beckerle" w:date="2020-10-09T10:19:00Z"/>
            <w:r w:rsidR="00912122">
              <w:fldChar w:fldCharType="separate"/>
            </w:r>
            <w:r>
              <w:rPr>
                <w:rStyle w:val="Hyperlink"/>
              </w:rPr>
              <w:t>http://www.w3.org/TR/xmlschema-ref/</w:t>
            </w:r>
            <w:r w:rsidR="00912122">
              <w:rPr>
                <w:rStyle w:val="Hyperlink"/>
              </w:rPr>
              <w:fldChar w:fldCharType="end"/>
            </w:r>
          </w:p>
        </w:tc>
      </w:tr>
      <w:tr w:rsidR="000E1214" w14:paraId="71B5F120" w14:textId="77777777">
        <w:trPr>
          <w:tblCellSpacing w:w="15" w:type="dxa"/>
        </w:trPr>
        <w:tc>
          <w:tcPr>
            <w:tcW w:w="0" w:type="auto"/>
            <w:tcMar>
              <w:top w:w="15" w:type="dxa"/>
              <w:left w:w="15" w:type="dxa"/>
              <w:bottom w:w="15" w:type="dxa"/>
              <w:right w:w="15" w:type="dxa"/>
            </w:tcMar>
            <w:hideMark/>
          </w:tcPr>
          <w:p w14:paraId="00D5707E" w14:textId="77777777" w:rsidR="000E1214" w:rsidRDefault="00A87198">
            <w:pPr>
              <w:pStyle w:val="Bibliography"/>
            </w:pPr>
            <w:bookmarkStart w:id="13280" w:name="a_Thrift" w:colFirst="0" w:colLast="0"/>
            <w:bookmarkEnd w:id="13277"/>
            <w:bookmarkEnd w:id="13278"/>
            <w:r>
              <w:t xml:space="preserve">[Thrift] </w:t>
            </w:r>
          </w:p>
        </w:tc>
        <w:tc>
          <w:tcPr>
            <w:tcW w:w="0" w:type="auto"/>
            <w:tcMar>
              <w:top w:w="15" w:type="dxa"/>
              <w:left w:w="15" w:type="dxa"/>
              <w:bottom w:w="15" w:type="dxa"/>
              <w:right w:w="15" w:type="dxa"/>
            </w:tcMar>
            <w:hideMark/>
          </w:tcPr>
          <w:p w14:paraId="17494A59" w14:textId="1044AE1D" w:rsidR="000E1214" w:rsidRDefault="00A87198">
            <w:pPr>
              <w:pStyle w:val="Bibliography"/>
            </w:pPr>
            <w:r>
              <w:t xml:space="preserve">M. </w:t>
            </w:r>
            <w:proofErr w:type="spellStart"/>
            <w:r>
              <w:t>Slee</w:t>
            </w:r>
            <w:proofErr w:type="spellEnd"/>
            <w:r>
              <w:t xml:space="preserve">, A. Agarwal and M. Kwiatkowski, "Thrift: Scalable Cross-Language Services Implementation,"  </w:t>
            </w:r>
            <w:r w:rsidR="00912122">
              <w:fldChar w:fldCharType="begin"/>
            </w:r>
            <w:r w:rsidR="00912122">
              <w:instrText xml:space="preserve"> HYPERLINK "https://thrift.apache.org/static/files/thrift-20070401.pdf" </w:instrText>
            </w:r>
            <w:ins w:id="13281" w:author="Mike Beckerle" w:date="2020-10-09T10:19:00Z"/>
            <w:r w:rsidR="00912122">
              <w:fldChar w:fldCharType="separate"/>
            </w:r>
            <w:r>
              <w:rPr>
                <w:rStyle w:val="Hyperlink"/>
              </w:rPr>
              <w:t>https://thrift.apache.org/static/files/thrift-20070401.pdf</w:t>
            </w:r>
            <w:r w:rsidR="00912122">
              <w:rPr>
                <w:rStyle w:val="Hyperlink"/>
              </w:rPr>
              <w:fldChar w:fldCharType="end"/>
            </w:r>
          </w:p>
        </w:tc>
      </w:tr>
      <w:tr w:rsidR="000E1214" w14:paraId="47F89B23" w14:textId="77777777">
        <w:trPr>
          <w:tblCellSpacing w:w="15" w:type="dxa"/>
        </w:trPr>
        <w:tc>
          <w:tcPr>
            <w:tcW w:w="0" w:type="auto"/>
            <w:tcMar>
              <w:top w:w="15" w:type="dxa"/>
              <w:left w:w="15" w:type="dxa"/>
              <w:bottom w:w="15" w:type="dxa"/>
              <w:right w:w="15" w:type="dxa"/>
            </w:tcMar>
            <w:hideMark/>
          </w:tcPr>
          <w:p w14:paraId="6BF05830" w14:textId="77777777" w:rsidR="000E1214" w:rsidRDefault="00A87198">
            <w:pPr>
              <w:pStyle w:val="Bibliography"/>
            </w:pPr>
            <w:bookmarkStart w:id="13282" w:name="a_UML" w:colFirst="0" w:colLast="0"/>
            <w:r>
              <w:t>[UML]</w:t>
            </w:r>
          </w:p>
        </w:tc>
        <w:tc>
          <w:tcPr>
            <w:tcW w:w="0" w:type="auto"/>
            <w:tcMar>
              <w:top w:w="15" w:type="dxa"/>
              <w:left w:w="15" w:type="dxa"/>
              <w:bottom w:w="15" w:type="dxa"/>
              <w:right w:w="15" w:type="dxa"/>
            </w:tcMar>
            <w:hideMark/>
          </w:tcPr>
          <w:p w14:paraId="7E741FE5" w14:textId="35D840D0" w:rsidR="000E1214" w:rsidRDefault="00A87198">
            <w:pPr>
              <w:pStyle w:val="Bibliography"/>
              <w:rPr>
                <w:noProof/>
              </w:rPr>
            </w:pPr>
            <w:r>
              <w:t xml:space="preserve">Unified Modeling Language  </w:t>
            </w:r>
            <w:r w:rsidR="00912122">
              <w:fldChar w:fldCharType="begin"/>
            </w:r>
            <w:r w:rsidR="00912122">
              <w:instrText xml:space="preserve"> HYPERLINK "http://www.uml.org/" </w:instrText>
            </w:r>
            <w:ins w:id="13283" w:author="Mike Beckerle" w:date="2020-10-09T10:19:00Z"/>
            <w:r w:rsidR="00912122">
              <w:fldChar w:fldCharType="separate"/>
            </w:r>
            <w:r>
              <w:rPr>
                <w:rStyle w:val="Hyperlink"/>
                <w:noProof/>
              </w:rPr>
              <w:t>http://www.uml.org/</w:t>
            </w:r>
            <w:r w:rsidR="00912122">
              <w:rPr>
                <w:rStyle w:val="Hyperlink"/>
                <w:noProof/>
              </w:rPr>
              <w:fldChar w:fldCharType="end"/>
            </w:r>
          </w:p>
        </w:tc>
      </w:tr>
      <w:tr w:rsidR="000E1214" w14:paraId="1450A5B7" w14:textId="77777777">
        <w:trPr>
          <w:tblCellSpacing w:w="15" w:type="dxa"/>
        </w:trPr>
        <w:tc>
          <w:tcPr>
            <w:tcW w:w="0" w:type="auto"/>
            <w:tcMar>
              <w:top w:w="15" w:type="dxa"/>
              <w:left w:w="15" w:type="dxa"/>
              <w:bottom w:w="15" w:type="dxa"/>
              <w:right w:w="15" w:type="dxa"/>
            </w:tcMar>
            <w:hideMark/>
          </w:tcPr>
          <w:p w14:paraId="27646CCD" w14:textId="77777777" w:rsidR="000E1214" w:rsidRDefault="00A87198">
            <w:pPr>
              <w:pStyle w:val="Bibliography"/>
            </w:pPr>
            <w:bookmarkStart w:id="13284" w:name="a_Unicode" w:colFirst="0" w:colLast="0"/>
            <w:bookmarkEnd w:id="13280"/>
            <w:bookmarkEnd w:id="13282"/>
            <w:r>
              <w:t xml:space="preserve">[Unicode] </w:t>
            </w:r>
          </w:p>
        </w:tc>
        <w:tc>
          <w:tcPr>
            <w:tcW w:w="0" w:type="auto"/>
            <w:tcMar>
              <w:top w:w="15" w:type="dxa"/>
              <w:left w:w="15" w:type="dxa"/>
              <w:bottom w:w="15" w:type="dxa"/>
              <w:right w:w="15" w:type="dxa"/>
            </w:tcMar>
            <w:hideMark/>
          </w:tcPr>
          <w:p w14:paraId="52AEBB34" w14:textId="443B40D5" w:rsidR="000E1214" w:rsidRDefault="00A87198">
            <w:pPr>
              <w:pStyle w:val="Bibliography"/>
            </w:pPr>
            <w:r>
              <w:t xml:space="preserve">The Unicode Consortium, "Unicode,"  </w:t>
            </w:r>
            <w:r w:rsidR="00912122">
              <w:fldChar w:fldCharType="begin"/>
            </w:r>
            <w:r w:rsidR="00912122">
              <w:instrText xml:space="preserve"> HYPERLINK "https://home.unicode.org/" </w:instrText>
            </w:r>
            <w:ins w:id="13285" w:author="Mike Beckerle" w:date="2020-10-09T10:19:00Z"/>
            <w:r w:rsidR="00912122">
              <w:fldChar w:fldCharType="separate"/>
            </w:r>
            <w:r>
              <w:rPr>
                <w:rStyle w:val="Hyperlink"/>
              </w:rPr>
              <w:t>https://home.unicode.org/</w:t>
            </w:r>
            <w:r w:rsidR="00912122">
              <w:rPr>
                <w:rStyle w:val="Hyperlink"/>
              </w:rPr>
              <w:fldChar w:fldCharType="end"/>
            </w:r>
            <w:r>
              <w:t>.</w:t>
            </w:r>
          </w:p>
        </w:tc>
      </w:tr>
      <w:tr w:rsidR="000E1214" w14:paraId="4DD666FE" w14:textId="77777777">
        <w:trPr>
          <w:tblCellSpacing w:w="15" w:type="dxa"/>
        </w:trPr>
        <w:tc>
          <w:tcPr>
            <w:tcW w:w="0" w:type="auto"/>
            <w:tcMar>
              <w:top w:w="15" w:type="dxa"/>
              <w:left w:w="15" w:type="dxa"/>
              <w:bottom w:w="15" w:type="dxa"/>
              <w:right w:w="15" w:type="dxa"/>
            </w:tcMar>
            <w:hideMark/>
          </w:tcPr>
          <w:p w14:paraId="74F21F90" w14:textId="77777777" w:rsidR="000E1214" w:rsidRDefault="00A87198">
            <w:pPr>
              <w:pStyle w:val="Bibliography"/>
            </w:pPr>
            <w:bookmarkStart w:id="13286" w:name="a_CLDR" w:colFirst="0" w:colLast="0"/>
            <w:bookmarkEnd w:id="13284"/>
            <w:r>
              <w:t>[</w:t>
            </w:r>
            <w:proofErr w:type="spellStart"/>
            <w:r>
              <w:t>UnicodeCLDR</w:t>
            </w:r>
            <w:proofErr w:type="spellEnd"/>
            <w:r>
              <w:t xml:space="preserve">] </w:t>
            </w:r>
          </w:p>
        </w:tc>
        <w:tc>
          <w:tcPr>
            <w:tcW w:w="0" w:type="auto"/>
            <w:tcMar>
              <w:top w:w="15" w:type="dxa"/>
              <w:left w:w="15" w:type="dxa"/>
              <w:bottom w:w="15" w:type="dxa"/>
              <w:right w:w="15" w:type="dxa"/>
            </w:tcMar>
            <w:hideMark/>
          </w:tcPr>
          <w:p w14:paraId="07B1DF76" w14:textId="3032F9FB" w:rsidR="000E1214" w:rsidRDefault="00A87198">
            <w:pPr>
              <w:pStyle w:val="Bibliography"/>
            </w:pPr>
            <w:r>
              <w:t xml:space="preserve">Unicode, Inc., "Unicode Common Locale Data Repository,"  </w:t>
            </w:r>
            <w:r w:rsidR="00912122">
              <w:fldChar w:fldCharType="begin"/>
            </w:r>
            <w:r w:rsidR="00912122">
              <w:instrText xml:space="preserve"> HYPERLINK "http://sites.google.com/site/cldr/" </w:instrText>
            </w:r>
            <w:ins w:id="13287" w:author="Mike Beckerle" w:date="2020-10-09T10:19:00Z"/>
            <w:r w:rsidR="00912122">
              <w:fldChar w:fldCharType="separate"/>
            </w:r>
            <w:r>
              <w:rPr>
                <w:rStyle w:val="Hyperlink"/>
              </w:rPr>
              <w:t>http://sites.google.com/site/cldr/</w:t>
            </w:r>
            <w:r w:rsidR="00912122">
              <w:rPr>
                <w:rStyle w:val="Hyperlink"/>
              </w:rPr>
              <w:fldChar w:fldCharType="end"/>
            </w:r>
            <w:r>
              <w:t>.</w:t>
            </w:r>
          </w:p>
        </w:tc>
      </w:tr>
      <w:tr w:rsidR="000E1214" w14:paraId="4AA0DAC8" w14:textId="77777777">
        <w:trPr>
          <w:tblCellSpacing w:w="15" w:type="dxa"/>
        </w:trPr>
        <w:tc>
          <w:tcPr>
            <w:tcW w:w="0" w:type="auto"/>
            <w:tcMar>
              <w:top w:w="15" w:type="dxa"/>
              <w:left w:w="15" w:type="dxa"/>
              <w:bottom w:w="15" w:type="dxa"/>
              <w:right w:w="15" w:type="dxa"/>
            </w:tcMar>
            <w:hideMark/>
          </w:tcPr>
          <w:p w14:paraId="3539EFCC" w14:textId="77777777" w:rsidR="000E1214" w:rsidRDefault="00A87198">
            <w:pPr>
              <w:pStyle w:val="Bibliography"/>
            </w:pPr>
            <w:bookmarkStart w:id="13288" w:name="a_UnicodeRegex" w:colFirst="0" w:colLast="0"/>
            <w:bookmarkEnd w:id="13286"/>
            <w:r>
              <w:t>[</w:t>
            </w:r>
            <w:proofErr w:type="spellStart"/>
            <w:r>
              <w:t>UnicodeRegex</w:t>
            </w:r>
            <w:proofErr w:type="spellEnd"/>
            <w:r>
              <w:t xml:space="preserve">] </w:t>
            </w:r>
          </w:p>
        </w:tc>
        <w:tc>
          <w:tcPr>
            <w:tcW w:w="0" w:type="auto"/>
            <w:tcMar>
              <w:top w:w="15" w:type="dxa"/>
              <w:left w:w="15" w:type="dxa"/>
              <w:bottom w:w="15" w:type="dxa"/>
              <w:right w:w="15" w:type="dxa"/>
            </w:tcMar>
            <w:hideMark/>
          </w:tcPr>
          <w:p w14:paraId="0AB13091" w14:textId="2EACDA6A" w:rsidR="000E1214" w:rsidRDefault="00A87198">
            <w:pPr>
              <w:pStyle w:val="Bibliography"/>
            </w:pPr>
            <w:r>
              <w:t xml:space="preserve">Unicode, Inc., "Unicode Regular Expressions,"  </w:t>
            </w:r>
            <w:r w:rsidR="00912122">
              <w:fldChar w:fldCharType="begin"/>
            </w:r>
            <w:r w:rsidR="00912122">
              <w:instrText xml:space="preserve"> HYPERLINK "http://www.unicode.org/reports/tr18/" </w:instrText>
            </w:r>
            <w:ins w:id="13289" w:author="Mike Beckerle" w:date="2020-10-09T10:19:00Z"/>
            <w:r w:rsidR="00912122">
              <w:fldChar w:fldCharType="separate"/>
            </w:r>
            <w:r>
              <w:rPr>
                <w:rStyle w:val="Hyperlink"/>
              </w:rPr>
              <w:t>http://www.unicode.org/reports/tr18/</w:t>
            </w:r>
            <w:r w:rsidR="00912122">
              <w:rPr>
                <w:rStyle w:val="Hyperlink"/>
              </w:rPr>
              <w:fldChar w:fldCharType="end"/>
            </w:r>
          </w:p>
        </w:tc>
      </w:tr>
      <w:tr w:rsidR="000E1214" w14:paraId="529AF13D" w14:textId="77777777">
        <w:trPr>
          <w:tblCellSpacing w:w="15" w:type="dxa"/>
        </w:trPr>
        <w:tc>
          <w:tcPr>
            <w:tcW w:w="0" w:type="auto"/>
            <w:tcMar>
              <w:top w:w="15" w:type="dxa"/>
              <w:left w:w="15" w:type="dxa"/>
              <w:bottom w:w="15" w:type="dxa"/>
              <w:right w:w="15" w:type="dxa"/>
            </w:tcMar>
            <w:hideMark/>
          </w:tcPr>
          <w:p w14:paraId="17F5F5AA" w14:textId="77777777" w:rsidR="000E1214" w:rsidRDefault="00A87198">
            <w:pPr>
              <w:pStyle w:val="Bibliography"/>
            </w:pPr>
            <w:bookmarkStart w:id="13290" w:name="a_LDML" w:colFirst="0" w:colLast="0"/>
            <w:bookmarkEnd w:id="13288"/>
            <w:r>
              <w:t>[</w:t>
            </w:r>
            <w:proofErr w:type="spellStart"/>
            <w:r>
              <w:t>UnicodeLDML</w:t>
            </w:r>
            <w:proofErr w:type="spellEnd"/>
            <w:r>
              <w:t xml:space="preserve">] </w:t>
            </w:r>
          </w:p>
        </w:tc>
        <w:tc>
          <w:tcPr>
            <w:tcW w:w="0" w:type="auto"/>
            <w:tcMar>
              <w:top w:w="15" w:type="dxa"/>
              <w:left w:w="15" w:type="dxa"/>
              <w:bottom w:w="15" w:type="dxa"/>
              <w:right w:w="15" w:type="dxa"/>
            </w:tcMar>
            <w:hideMark/>
          </w:tcPr>
          <w:p w14:paraId="51DE276A" w14:textId="3843F23E" w:rsidR="000E1214" w:rsidRDefault="00A87198">
            <w:pPr>
              <w:pStyle w:val="Bibliography"/>
            </w:pPr>
            <w:r>
              <w:t xml:space="preserve">Unicode, Inc., "Unicode Locale Data Markup Language (LDML)," </w:t>
            </w:r>
            <w:r w:rsidR="00912122">
              <w:fldChar w:fldCharType="begin"/>
            </w:r>
            <w:r w:rsidR="00912122">
              <w:instrText xml:space="preserve"> HYPERLINK "http://www.unicode.org/reports/tr35/" </w:instrText>
            </w:r>
            <w:ins w:id="13291" w:author="Mike Beckerle" w:date="2020-10-09T10:19:00Z"/>
            <w:r w:rsidR="00912122">
              <w:fldChar w:fldCharType="separate"/>
            </w:r>
            <w:r>
              <w:rPr>
                <w:rStyle w:val="Hyperlink"/>
              </w:rPr>
              <w:t>http://www.unicode.org/reports/tr35/.</w:t>
            </w:r>
            <w:r w:rsidR="00912122">
              <w:rPr>
                <w:rStyle w:val="Hyperlink"/>
              </w:rPr>
              <w:fldChar w:fldCharType="end"/>
            </w:r>
          </w:p>
        </w:tc>
      </w:tr>
      <w:tr w:rsidR="000E1214" w14:paraId="05A5A31C" w14:textId="77777777">
        <w:trPr>
          <w:tblCellSpacing w:w="15" w:type="dxa"/>
        </w:trPr>
        <w:tc>
          <w:tcPr>
            <w:tcW w:w="0" w:type="auto"/>
            <w:tcMar>
              <w:top w:w="15" w:type="dxa"/>
              <w:left w:w="15" w:type="dxa"/>
              <w:bottom w:w="15" w:type="dxa"/>
              <w:right w:w="15" w:type="dxa"/>
            </w:tcMar>
            <w:hideMark/>
          </w:tcPr>
          <w:p w14:paraId="1D2581EF" w14:textId="77777777" w:rsidR="000E1214" w:rsidRDefault="00A87198">
            <w:pPr>
              <w:pStyle w:val="Bibliography"/>
            </w:pPr>
            <w:bookmarkStart w:id="13292" w:name="Walmsely"/>
            <w:r>
              <w:t>[</w:t>
            </w:r>
            <w:r>
              <w:rPr>
                <w:lang w:eastAsia="en-GB"/>
              </w:rPr>
              <w:t>Walmsley]</w:t>
            </w:r>
            <w:bookmarkEnd w:id="13292"/>
          </w:p>
        </w:tc>
        <w:tc>
          <w:tcPr>
            <w:tcW w:w="0" w:type="auto"/>
            <w:tcMar>
              <w:top w:w="15" w:type="dxa"/>
              <w:left w:w="15" w:type="dxa"/>
              <w:bottom w:w="15" w:type="dxa"/>
              <w:right w:w="15" w:type="dxa"/>
            </w:tcMar>
            <w:hideMark/>
          </w:tcPr>
          <w:p w14:paraId="42F68052" w14:textId="77777777" w:rsidR="000E1214" w:rsidRDefault="00A87198">
            <w:pPr>
              <w:spacing w:before="100" w:beforeAutospacing="1" w:after="100" w:afterAutospacing="1"/>
              <w:rPr>
                <w:rFonts w:cs="Arial"/>
                <w:lang w:eastAsia="en-GB"/>
              </w:rPr>
            </w:pPr>
            <w:r>
              <w:rPr>
                <w:rFonts w:cs="Arial"/>
                <w:lang w:eastAsia="en-GB"/>
              </w:rPr>
              <w:t>Definitive XML Schema (Walmsley, ISBN 0-13-065567-8) page 390, Section 17.8, Table 17-6 says "A child element-type name which must be prefixed if it is in a namespace".</w:t>
            </w:r>
          </w:p>
        </w:tc>
      </w:tr>
      <w:tr w:rsidR="000E1214" w14:paraId="2CDC0454" w14:textId="77777777">
        <w:trPr>
          <w:tblCellSpacing w:w="15" w:type="dxa"/>
        </w:trPr>
        <w:tc>
          <w:tcPr>
            <w:tcW w:w="0" w:type="auto"/>
            <w:tcMar>
              <w:top w:w="15" w:type="dxa"/>
              <w:left w:w="15" w:type="dxa"/>
              <w:bottom w:w="15" w:type="dxa"/>
              <w:right w:w="15" w:type="dxa"/>
            </w:tcMar>
            <w:hideMark/>
          </w:tcPr>
          <w:p w14:paraId="3E6F0A11" w14:textId="77777777" w:rsidR="000E1214" w:rsidRDefault="00A87198">
            <w:pPr>
              <w:pStyle w:val="Bibliography"/>
            </w:pPr>
            <w:bookmarkStart w:id="13293" w:name="a_XDR" w:colFirst="0" w:colLast="0"/>
            <w:r>
              <w:t>[XDR]</w:t>
            </w:r>
          </w:p>
        </w:tc>
        <w:tc>
          <w:tcPr>
            <w:tcW w:w="0" w:type="auto"/>
            <w:tcMar>
              <w:top w:w="15" w:type="dxa"/>
              <w:left w:w="15" w:type="dxa"/>
              <w:bottom w:w="15" w:type="dxa"/>
              <w:right w:w="15" w:type="dxa"/>
            </w:tcMar>
            <w:hideMark/>
          </w:tcPr>
          <w:p w14:paraId="44E1FE0D" w14:textId="21B11748" w:rsidR="000E1214" w:rsidRDefault="00A87198">
            <w:r>
              <w:rPr>
                <w:rFonts w:cs="Arial"/>
                <w:noProof/>
              </w:rPr>
              <w:t xml:space="preserve">RFC 4506:  </w:t>
            </w:r>
            <w:r>
              <w:rPr>
                <w:rFonts w:cs="Arial"/>
              </w:rPr>
              <w:t xml:space="preserve">XDR: External Data Representation Standard. </w:t>
            </w:r>
            <w:r>
              <w:t xml:space="preserve">IETF (Internet Engineering Task Force), 2006. </w:t>
            </w:r>
            <w:r w:rsidR="00912122">
              <w:fldChar w:fldCharType="begin"/>
            </w:r>
            <w:r w:rsidR="00912122">
              <w:instrText xml:space="preserve"> HYPERLINK "http://tools.ietf.org/html/rfc4506" </w:instrText>
            </w:r>
            <w:ins w:id="13294" w:author="Mike Beckerle" w:date="2020-10-09T10:19:00Z"/>
            <w:r w:rsidR="00912122">
              <w:fldChar w:fldCharType="separate"/>
            </w:r>
            <w:r>
              <w:rPr>
                <w:rStyle w:val="Hyperlink"/>
              </w:rPr>
              <w:t>http://tools.ietf.org/html/rfc4506</w:t>
            </w:r>
            <w:r w:rsidR="00912122">
              <w:rPr>
                <w:rStyle w:val="Hyperlink"/>
              </w:rPr>
              <w:fldChar w:fldCharType="end"/>
            </w:r>
          </w:p>
        </w:tc>
      </w:tr>
      <w:tr w:rsidR="000E1214" w14:paraId="3F0691E3" w14:textId="77777777">
        <w:trPr>
          <w:tblCellSpacing w:w="15" w:type="dxa"/>
        </w:trPr>
        <w:tc>
          <w:tcPr>
            <w:tcW w:w="0" w:type="auto"/>
            <w:tcMar>
              <w:top w:w="15" w:type="dxa"/>
              <w:left w:w="15" w:type="dxa"/>
              <w:bottom w:w="15" w:type="dxa"/>
              <w:right w:w="15" w:type="dxa"/>
            </w:tcMar>
            <w:hideMark/>
          </w:tcPr>
          <w:p w14:paraId="0F9EC88F" w14:textId="77777777" w:rsidR="000E1214" w:rsidRDefault="00A87198">
            <w:pPr>
              <w:pStyle w:val="Bibliography"/>
              <w:tabs>
                <w:tab w:val="left" w:pos="720"/>
              </w:tabs>
            </w:pPr>
            <w:bookmarkStart w:id="13295" w:name="a_XML10" w:colFirst="0" w:colLast="0"/>
            <w:bookmarkEnd w:id="13290"/>
            <w:bookmarkEnd w:id="13293"/>
            <w:r>
              <w:t xml:space="preserve">[XML1.0] </w:t>
            </w:r>
          </w:p>
        </w:tc>
        <w:tc>
          <w:tcPr>
            <w:tcW w:w="0" w:type="auto"/>
            <w:tcMar>
              <w:top w:w="15" w:type="dxa"/>
              <w:left w:w="15" w:type="dxa"/>
              <w:bottom w:w="15" w:type="dxa"/>
              <w:right w:w="15" w:type="dxa"/>
            </w:tcMar>
            <w:hideMark/>
          </w:tcPr>
          <w:p w14:paraId="5980D8B6" w14:textId="21D6E812" w:rsidR="000E1214" w:rsidRDefault="00A87198">
            <w:pPr>
              <w:pStyle w:val="Bibliography"/>
              <w:tabs>
                <w:tab w:val="left" w:pos="720"/>
              </w:tabs>
            </w:pPr>
            <w:r>
              <w:t xml:space="preserve">W3C, "Extensible Markup Language (XML) 1.0 (Fifth Edition)," 26 November 2008.  </w:t>
            </w:r>
            <w:r w:rsidR="00912122">
              <w:fldChar w:fldCharType="begin"/>
            </w:r>
            <w:r w:rsidR="00912122">
              <w:instrText xml:space="preserve"> HYPERLINK "http://www.w3.org/TR/REC-xml" </w:instrText>
            </w:r>
            <w:ins w:id="13296" w:author="Mike Beckerle" w:date="2020-10-09T10:19:00Z"/>
            <w:r w:rsidR="00912122">
              <w:fldChar w:fldCharType="separate"/>
            </w:r>
            <w:r>
              <w:rPr>
                <w:rStyle w:val="Hyperlink"/>
              </w:rPr>
              <w:t>http://www.w3.org/TR/REC-xml</w:t>
            </w:r>
            <w:r w:rsidR="00912122">
              <w:rPr>
                <w:rStyle w:val="Hyperlink"/>
              </w:rPr>
              <w:fldChar w:fldCharType="end"/>
            </w:r>
          </w:p>
        </w:tc>
      </w:tr>
      <w:tr w:rsidR="000E1214" w14:paraId="67CF3AF6" w14:textId="77777777">
        <w:trPr>
          <w:tblCellSpacing w:w="15" w:type="dxa"/>
        </w:trPr>
        <w:tc>
          <w:tcPr>
            <w:tcW w:w="0" w:type="auto"/>
            <w:tcMar>
              <w:top w:w="15" w:type="dxa"/>
              <w:left w:w="15" w:type="dxa"/>
              <w:bottom w:w="15" w:type="dxa"/>
              <w:right w:w="15" w:type="dxa"/>
            </w:tcMar>
            <w:hideMark/>
          </w:tcPr>
          <w:p w14:paraId="7A178E26" w14:textId="77777777" w:rsidR="000E1214" w:rsidRDefault="00A87198">
            <w:pPr>
              <w:pStyle w:val="Bibliography"/>
              <w:tabs>
                <w:tab w:val="left" w:pos="720"/>
              </w:tabs>
            </w:pPr>
            <w:bookmarkStart w:id="13297" w:name="a_XML11" w:colFirst="0" w:colLast="0"/>
            <w:bookmarkEnd w:id="13295"/>
            <w:r>
              <w:t xml:space="preserve">[XML1.1] </w:t>
            </w:r>
          </w:p>
        </w:tc>
        <w:tc>
          <w:tcPr>
            <w:tcW w:w="0" w:type="auto"/>
            <w:tcMar>
              <w:top w:w="15" w:type="dxa"/>
              <w:left w:w="15" w:type="dxa"/>
              <w:bottom w:w="15" w:type="dxa"/>
              <w:right w:w="15" w:type="dxa"/>
            </w:tcMar>
            <w:hideMark/>
          </w:tcPr>
          <w:p w14:paraId="74B53C17" w14:textId="4C91B5E2" w:rsidR="000E1214" w:rsidRDefault="00A87198">
            <w:pPr>
              <w:pStyle w:val="Bibliography"/>
              <w:tabs>
                <w:tab w:val="left" w:pos="720"/>
              </w:tabs>
            </w:pPr>
            <w:r>
              <w:t xml:space="preserve">W3C, "Extensible Markup Language (XML) 1.1 (Second Edition)," 16 August 2006.  </w:t>
            </w:r>
            <w:r w:rsidR="00912122">
              <w:fldChar w:fldCharType="begin"/>
            </w:r>
            <w:r w:rsidR="00912122">
              <w:instrText xml:space="preserve"> HYPERLINK "http://www.w3.org/TR/xml11/" </w:instrText>
            </w:r>
            <w:ins w:id="13298" w:author="Mike Beckerle" w:date="2020-10-09T10:19:00Z"/>
            <w:r w:rsidR="00912122">
              <w:fldChar w:fldCharType="separate"/>
            </w:r>
            <w:r>
              <w:rPr>
                <w:rStyle w:val="Hyperlink"/>
              </w:rPr>
              <w:t>http://www.w3.org/TR/xml11/</w:t>
            </w:r>
            <w:r w:rsidR="00912122">
              <w:rPr>
                <w:rStyle w:val="Hyperlink"/>
              </w:rPr>
              <w:fldChar w:fldCharType="end"/>
            </w:r>
          </w:p>
        </w:tc>
      </w:tr>
      <w:tr w:rsidR="000E1214" w14:paraId="59ED8C8D" w14:textId="77777777">
        <w:trPr>
          <w:tblCellSpacing w:w="15" w:type="dxa"/>
        </w:trPr>
        <w:tc>
          <w:tcPr>
            <w:tcW w:w="0" w:type="auto"/>
            <w:tcMar>
              <w:top w:w="15" w:type="dxa"/>
              <w:left w:w="15" w:type="dxa"/>
              <w:bottom w:w="15" w:type="dxa"/>
              <w:right w:w="15" w:type="dxa"/>
            </w:tcMar>
            <w:hideMark/>
          </w:tcPr>
          <w:p w14:paraId="1415CBE8" w14:textId="77777777" w:rsidR="000E1214" w:rsidRDefault="00A87198">
            <w:pPr>
              <w:pStyle w:val="Bibliography"/>
              <w:tabs>
                <w:tab w:val="left" w:pos="720"/>
              </w:tabs>
            </w:pPr>
            <w:bookmarkStart w:id="13299" w:name="a_XMLInfoset"/>
            <w:bookmarkEnd w:id="13297"/>
            <w:r>
              <w:t>[</w:t>
            </w:r>
            <w:proofErr w:type="spellStart"/>
            <w:r>
              <w:t>XMLInfoset</w:t>
            </w:r>
            <w:proofErr w:type="spellEnd"/>
            <w:r>
              <w:t xml:space="preserve">] </w:t>
            </w:r>
            <w:bookmarkEnd w:id="13299"/>
          </w:p>
        </w:tc>
        <w:tc>
          <w:tcPr>
            <w:tcW w:w="0" w:type="auto"/>
            <w:tcMar>
              <w:top w:w="15" w:type="dxa"/>
              <w:left w:w="15" w:type="dxa"/>
              <w:bottom w:w="15" w:type="dxa"/>
              <w:right w:w="15" w:type="dxa"/>
            </w:tcMar>
            <w:hideMark/>
          </w:tcPr>
          <w:p w14:paraId="233C4346" w14:textId="0CFB738D" w:rsidR="000E1214" w:rsidRDefault="00A87198">
            <w:pPr>
              <w:pStyle w:val="Bibliography"/>
              <w:tabs>
                <w:tab w:val="left" w:pos="720"/>
              </w:tabs>
            </w:pPr>
            <w:r>
              <w:t xml:space="preserve">W3C, "XML Information Set (Second Edition)," 4 February 2004.  </w:t>
            </w:r>
            <w:r w:rsidR="00912122">
              <w:fldChar w:fldCharType="begin"/>
            </w:r>
            <w:r w:rsidR="00912122">
              <w:instrText xml:space="preserve"> HYPERLINK "http://www.w3.org/TR/xml-infoset" </w:instrText>
            </w:r>
            <w:ins w:id="13300" w:author="Mike Beckerle" w:date="2020-10-09T10:19:00Z"/>
            <w:r w:rsidR="00912122">
              <w:fldChar w:fldCharType="separate"/>
            </w:r>
            <w:r>
              <w:rPr>
                <w:rStyle w:val="Hyperlink"/>
              </w:rPr>
              <w:t>http://www.w3.org/TR/xml-</w:t>
            </w:r>
            <w:r w:rsidR="00933F0E">
              <w:rPr>
                <w:rStyle w:val="Hyperlink"/>
              </w:rPr>
              <w:t>Infoset</w:t>
            </w:r>
            <w:r w:rsidR="00912122">
              <w:rPr>
                <w:rStyle w:val="Hyperlink"/>
              </w:rPr>
              <w:fldChar w:fldCharType="end"/>
            </w:r>
          </w:p>
        </w:tc>
      </w:tr>
      <w:tr w:rsidR="000E1214" w14:paraId="5AB18FB4" w14:textId="77777777">
        <w:trPr>
          <w:tblCellSpacing w:w="15" w:type="dxa"/>
        </w:trPr>
        <w:tc>
          <w:tcPr>
            <w:tcW w:w="0" w:type="auto"/>
            <w:tcMar>
              <w:top w:w="15" w:type="dxa"/>
              <w:left w:w="15" w:type="dxa"/>
              <w:bottom w:w="15" w:type="dxa"/>
              <w:right w:w="15" w:type="dxa"/>
            </w:tcMar>
            <w:hideMark/>
          </w:tcPr>
          <w:p w14:paraId="0935D8F0" w14:textId="77777777" w:rsidR="000E1214" w:rsidRDefault="00A87198">
            <w:pPr>
              <w:pStyle w:val="Bibliography"/>
              <w:tabs>
                <w:tab w:val="left" w:pos="720"/>
              </w:tabs>
            </w:pPr>
            <w:bookmarkStart w:id="13301" w:name="a_XMLNamespaces" w:colFirst="0" w:colLast="0"/>
            <w:r>
              <w:t>[</w:t>
            </w:r>
            <w:proofErr w:type="spellStart"/>
            <w:r>
              <w:t>XMLNamespaces</w:t>
            </w:r>
            <w:proofErr w:type="spellEnd"/>
            <w:r>
              <w:t xml:space="preserve">] </w:t>
            </w:r>
          </w:p>
        </w:tc>
        <w:tc>
          <w:tcPr>
            <w:tcW w:w="0" w:type="auto"/>
            <w:tcMar>
              <w:top w:w="15" w:type="dxa"/>
              <w:left w:w="15" w:type="dxa"/>
              <w:bottom w:w="15" w:type="dxa"/>
              <w:right w:w="15" w:type="dxa"/>
            </w:tcMar>
            <w:hideMark/>
          </w:tcPr>
          <w:p w14:paraId="71D02F40" w14:textId="258C9089" w:rsidR="000E1214" w:rsidRDefault="00A87198">
            <w:pPr>
              <w:pStyle w:val="Bibliography"/>
              <w:tabs>
                <w:tab w:val="left" w:pos="720"/>
              </w:tabs>
            </w:pPr>
            <w:r>
              <w:t xml:space="preserve">W3C, "Namespaces in XML 1.0 (Third Edition)," 8 December 2009.  </w:t>
            </w:r>
            <w:r w:rsidR="00912122">
              <w:fldChar w:fldCharType="begin"/>
            </w:r>
            <w:r w:rsidR="00912122">
              <w:instrText xml:space="preserve"> HYPERLINK "http://www.w3.org/TR/REC-xml-names/" </w:instrText>
            </w:r>
            <w:ins w:id="13302" w:author="Mike Beckerle" w:date="2020-10-09T10:19:00Z"/>
            <w:r w:rsidR="00912122">
              <w:fldChar w:fldCharType="separate"/>
            </w:r>
            <w:r>
              <w:rPr>
                <w:rStyle w:val="Hyperlink"/>
              </w:rPr>
              <w:t>http://www.w3.org/TR/REC-xml-names/</w:t>
            </w:r>
            <w:r w:rsidR="00912122">
              <w:rPr>
                <w:rStyle w:val="Hyperlink"/>
              </w:rPr>
              <w:fldChar w:fldCharType="end"/>
            </w:r>
          </w:p>
        </w:tc>
      </w:tr>
      <w:tr w:rsidR="000E1214" w14:paraId="198D2B43" w14:textId="77777777">
        <w:trPr>
          <w:tblCellSpacing w:w="15" w:type="dxa"/>
        </w:trPr>
        <w:tc>
          <w:tcPr>
            <w:tcW w:w="0" w:type="auto"/>
            <w:tcMar>
              <w:top w:w="15" w:type="dxa"/>
              <w:left w:w="15" w:type="dxa"/>
              <w:bottom w:w="15" w:type="dxa"/>
              <w:right w:w="15" w:type="dxa"/>
            </w:tcMar>
            <w:hideMark/>
          </w:tcPr>
          <w:p w14:paraId="68E2C421" w14:textId="77777777" w:rsidR="000E1214" w:rsidRDefault="00A87198">
            <w:pPr>
              <w:pStyle w:val="Bibliography"/>
              <w:tabs>
                <w:tab w:val="left" w:pos="720"/>
              </w:tabs>
            </w:pPr>
            <w:bookmarkStart w:id="13303" w:name="a_XSDL" w:colFirst="0" w:colLast="0"/>
            <w:bookmarkEnd w:id="13301"/>
            <w:r>
              <w:t xml:space="preserve">[XSD] </w:t>
            </w:r>
          </w:p>
        </w:tc>
        <w:tc>
          <w:tcPr>
            <w:tcW w:w="0" w:type="auto"/>
            <w:tcMar>
              <w:top w:w="15" w:type="dxa"/>
              <w:left w:w="15" w:type="dxa"/>
              <w:bottom w:w="15" w:type="dxa"/>
              <w:right w:w="15" w:type="dxa"/>
            </w:tcMar>
            <w:hideMark/>
          </w:tcPr>
          <w:p w14:paraId="5E8B1ABA" w14:textId="1C91A6F9" w:rsidR="000E1214" w:rsidRDefault="00A87198">
            <w:pPr>
              <w:pStyle w:val="Bibliography"/>
              <w:tabs>
                <w:tab w:val="left" w:pos="720"/>
              </w:tabs>
            </w:pPr>
            <w:r>
              <w:t xml:space="preserve">W3C, "XML Schema,"  </w:t>
            </w:r>
            <w:r w:rsidR="00912122">
              <w:fldChar w:fldCharType="begin"/>
            </w:r>
            <w:r w:rsidR="00912122">
              <w:instrText xml:space="preserve"> HYPERLINK "http://www.w3.org/XML/Schema" </w:instrText>
            </w:r>
            <w:ins w:id="13304" w:author="Mike Beckerle" w:date="2020-10-09T10:19:00Z"/>
            <w:r w:rsidR="00912122">
              <w:fldChar w:fldCharType="separate"/>
            </w:r>
            <w:r>
              <w:rPr>
                <w:rStyle w:val="Hyperlink"/>
              </w:rPr>
              <w:t>http://www.w3.org/XML/Schema</w:t>
            </w:r>
            <w:r w:rsidR="00912122">
              <w:rPr>
                <w:rStyle w:val="Hyperlink"/>
              </w:rPr>
              <w:fldChar w:fldCharType="end"/>
            </w:r>
          </w:p>
        </w:tc>
      </w:tr>
      <w:tr w:rsidR="000E1214" w14:paraId="4CCB7C3F" w14:textId="77777777">
        <w:trPr>
          <w:tblCellSpacing w:w="15" w:type="dxa"/>
        </w:trPr>
        <w:tc>
          <w:tcPr>
            <w:tcW w:w="0" w:type="auto"/>
            <w:tcMar>
              <w:top w:w="15" w:type="dxa"/>
              <w:left w:w="15" w:type="dxa"/>
              <w:bottom w:w="15" w:type="dxa"/>
              <w:right w:w="15" w:type="dxa"/>
            </w:tcMar>
            <w:hideMark/>
          </w:tcPr>
          <w:p w14:paraId="57C16D13" w14:textId="77777777" w:rsidR="000E1214" w:rsidRDefault="00A87198">
            <w:pPr>
              <w:pStyle w:val="Bibliography"/>
              <w:tabs>
                <w:tab w:val="left" w:pos="720"/>
              </w:tabs>
            </w:pPr>
            <w:bookmarkStart w:id="13305" w:name="a_XPath" w:colFirst="0" w:colLast="0"/>
            <w:bookmarkEnd w:id="13303"/>
            <w:r>
              <w:t xml:space="preserve">[XPath] </w:t>
            </w:r>
          </w:p>
        </w:tc>
        <w:tc>
          <w:tcPr>
            <w:tcW w:w="0" w:type="auto"/>
            <w:tcMar>
              <w:top w:w="15" w:type="dxa"/>
              <w:left w:w="15" w:type="dxa"/>
              <w:bottom w:w="15" w:type="dxa"/>
              <w:right w:w="15" w:type="dxa"/>
            </w:tcMar>
            <w:hideMark/>
          </w:tcPr>
          <w:p w14:paraId="32825389" w14:textId="1ABF51B6" w:rsidR="000E1214" w:rsidRDefault="00A87198">
            <w:pPr>
              <w:pStyle w:val="Bibliography"/>
              <w:tabs>
                <w:tab w:val="left" w:pos="720"/>
              </w:tabs>
            </w:pPr>
            <w:r>
              <w:t xml:space="preserve">W3C, "XML Path Language (XPath) 2.0 (Second Edition),"  </w:t>
            </w:r>
            <w:r w:rsidR="00912122">
              <w:fldChar w:fldCharType="begin"/>
            </w:r>
            <w:r w:rsidR="00912122">
              <w:instrText xml:space="preserve"> HYPERLINK "http://www.w3.org/TR/xpath20/" </w:instrText>
            </w:r>
            <w:ins w:id="13306" w:author="Mike Beckerle" w:date="2020-10-09T10:19:00Z"/>
            <w:r w:rsidR="00912122">
              <w:fldChar w:fldCharType="separate"/>
            </w:r>
            <w:r>
              <w:rPr>
                <w:rStyle w:val="Hyperlink"/>
              </w:rPr>
              <w:t>http://www.w3.org/TR/xpath20/</w:t>
            </w:r>
            <w:r w:rsidR="00912122">
              <w:rPr>
                <w:rStyle w:val="Hyperlink"/>
              </w:rPr>
              <w:fldChar w:fldCharType="end"/>
            </w:r>
          </w:p>
        </w:tc>
      </w:tr>
      <w:tr w:rsidR="000E1214" w14:paraId="21451531" w14:textId="77777777">
        <w:trPr>
          <w:tblCellSpacing w:w="15" w:type="dxa"/>
        </w:trPr>
        <w:tc>
          <w:tcPr>
            <w:tcW w:w="0" w:type="auto"/>
            <w:tcMar>
              <w:top w:w="15" w:type="dxa"/>
              <w:left w:w="15" w:type="dxa"/>
              <w:bottom w:w="15" w:type="dxa"/>
              <w:right w:w="15" w:type="dxa"/>
            </w:tcMar>
            <w:hideMark/>
          </w:tcPr>
          <w:p w14:paraId="356A4FAF" w14:textId="77777777" w:rsidR="000E1214" w:rsidRDefault="00A87198">
            <w:pPr>
              <w:pStyle w:val="Bibliography"/>
              <w:tabs>
                <w:tab w:val="left" w:pos="720"/>
              </w:tabs>
            </w:pPr>
            <w:bookmarkStart w:id="13307" w:name="a_XSDL_Part1" w:colFirst="0" w:colLast="0"/>
            <w:bookmarkEnd w:id="13305"/>
            <w:r>
              <w:t xml:space="preserve">[XSDLV1] </w:t>
            </w:r>
          </w:p>
        </w:tc>
        <w:tc>
          <w:tcPr>
            <w:tcW w:w="0" w:type="auto"/>
            <w:tcMar>
              <w:top w:w="15" w:type="dxa"/>
              <w:left w:w="15" w:type="dxa"/>
              <w:bottom w:w="15" w:type="dxa"/>
              <w:right w:w="15" w:type="dxa"/>
            </w:tcMar>
            <w:hideMark/>
          </w:tcPr>
          <w:p w14:paraId="4A7FBB66" w14:textId="170716DB" w:rsidR="000E1214" w:rsidRDefault="00A87198">
            <w:pPr>
              <w:pStyle w:val="Bibliography"/>
              <w:tabs>
                <w:tab w:val="left" w:pos="720"/>
              </w:tabs>
              <w:rPr>
                <w:color w:val="0000FF"/>
                <w:u w:val="single"/>
              </w:rPr>
            </w:pPr>
            <w:r>
              <w:t xml:space="preserve">W3C, XML Schema Part 1: Structures  </w:t>
            </w:r>
            <w:r w:rsidR="00912122">
              <w:fldChar w:fldCharType="begin"/>
            </w:r>
            <w:r w:rsidR="00912122">
              <w:instrText xml:space="preserve"> HYPERLINK "http://www.w3.org/TR/xmlschema-1/" </w:instrText>
            </w:r>
            <w:ins w:id="13308" w:author="Mike Beckerle" w:date="2020-10-09T10:19:00Z"/>
            <w:r w:rsidR="00912122">
              <w:fldChar w:fldCharType="separate"/>
            </w:r>
            <w:r>
              <w:rPr>
                <w:rStyle w:val="Hyperlink"/>
              </w:rPr>
              <w:t>http://www.w3.org/TR/xmlschema-1/</w:t>
            </w:r>
            <w:r w:rsidR="00912122">
              <w:rPr>
                <w:rStyle w:val="Hyperlink"/>
              </w:rPr>
              <w:fldChar w:fldCharType="end"/>
            </w:r>
            <w:r>
              <w:t xml:space="preserve"> XML Schema Part 2: Datatypes </w:t>
            </w:r>
            <w:r w:rsidR="00912122">
              <w:fldChar w:fldCharType="begin"/>
            </w:r>
            <w:r w:rsidR="00912122">
              <w:instrText xml:space="preserve"> HYPERLINK "http://www.w3.org/TR/xmlschema-2/" </w:instrText>
            </w:r>
            <w:ins w:id="13309" w:author="Mike Beckerle" w:date="2020-10-09T10:19:00Z"/>
            <w:r w:rsidR="00912122">
              <w:fldChar w:fldCharType="separate"/>
            </w:r>
            <w:r>
              <w:rPr>
                <w:rStyle w:val="Hyperlink"/>
              </w:rPr>
              <w:t>http://www.w3.org/TR/xmlschema-2/</w:t>
            </w:r>
            <w:r w:rsidR="00912122">
              <w:rPr>
                <w:rStyle w:val="Hyperlink"/>
              </w:rPr>
              <w:fldChar w:fldCharType="end"/>
            </w:r>
            <w:r>
              <w:rPr>
                <w:rStyle w:val="Hyperlink"/>
              </w:rPr>
              <w:t xml:space="preserve"> </w:t>
            </w:r>
            <w:r>
              <w:t>, 28 October 2004.</w:t>
            </w:r>
          </w:p>
        </w:tc>
      </w:tr>
      <w:tr w:rsidR="000E1214" w14:paraId="7F5E4611" w14:textId="77777777">
        <w:trPr>
          <w:tblCellSpacing w:w="15" w:type="dxa"/>
        </w:trPr>
        <w:tc>
          <w:tcPr>
            <w:tcW w:w="0" w:type="auto"/>
            <w:tcMar>
              <w:top w:w="15" w:type="dxa"/>
              <w:left w:w="15" w:type="dxa"/>
              <w:bottom w:w="15" w:type="dxa"/>
              <w:right w:w="15" w:type="dxa"/>
            </w:tcMar>
            <w:hideMark/>
          </w:tcPr>
          <w:p w14:paraId="724ACA2C" w14:textId="77777777" w:rsidR="000E1214" w:rsidRDefault="00A87198">
            <w:pPr>
              <w:pStyle w:val="Bibliography"/>
              <w:tabs>
                <w:tab w:val="left" w:pos="720"/>
              </w:tabs>
            </w:pPr>
            <w:bookmarkStart w:id="13310" w:name="a_XSLT"/>
            <w:r>
              <w:t>[XSLT]</w:t>
            </w:r>
            <w:bookmarkEnd w:id="13310"/>
          </w:p>
        </w:tc>
        <w:tc>
          <w:tcPr>
            <w:tcW w:w="0" w:type="auto"/>
            <w:tcMar>
              <w:top w:w="15" w:type="dxa"/>
              <w:left w:w="15" w:type="dxa"/>
              <w:bottom w:w="15" w:type="dxa"/>
              <w:right w:w="15" w:type="dxa"/>
            </w:tcMar>
            <w:hideMark/>
          </w:tcPr>
          <w:p w14:paraId="3A3ADDDD" w14:textId="06049CAA" w:rsidR="000E1214" w:rsidRDefault="00A87198">
            <w:pPr>
              <w:pStyle w:val="Bibliography"/>
              <w:tabs>
                <w:tab w:val="left" w:pos="720"/>
              </w:tabs>
            </w:pPr>
            <w:r>
              <w:t xml:space="preserve">W3C, “XSL Transformations (XSLT)” </w:t>
            </w:r>
            <w:r w:rsidR="00912122">
              <w:fldChar w:fldCharType="begin"/>
            </w:r>
            <w:r w:rsidR="00912122">
              <w:instrText xml:space="preserve"> HYPERLINK "https://www.w3.org/TR/xslt/" </w:instrText>
            </w:r>
            <w:ins w:id="13311" w:author="Mike Beckerle" w:date="2020-10-09T10:19:00Z"/>
            <w:r w:rsidR="00912122">
              <w:fldChar w:fldCharType="separate"/>
            </w:r>
            <w:r>
              <w:rPr>
                <w:rStyle w:val="Hyperlink"/>
              </w:rPr>
              <w:t>https://www.w3.org/TR/xslt/</w:t>
            </w:r>
            <w:r w:rsidR="00912122">
              <w:rPr>
                <w:rStyle w:val="Hyperlink"/>
              </w:rPr>
              <w:fldChar w:fldCharType="end"/>
            </w:r>
          </w:p>
        </w:tc>
      </w:tr>
    </w:tbl>
    <w:p w14:paraId="5EB2F1C3" w14:textId="7F72A4B9" w:rsidR="000E1214" w:rsidRDefault="00A87198" w:rsidP="00B31DA3">
      <w:pPr>
        <w:pStyle w:val="Heading1"/>
      </w:pPr>
      <w:bookmarkStart w:id="13312" w:name="_Toc396135694"/>
      <w:bookmarkStart w:id="13313" w:name="_Toc397515368"/>
      <w:bookmarkStart w:id="13314" w:name="_Toc396135695"/>
      <w:bookmarkStart w:id="13315" w:name="_Toc397515369"/>
      <w:bookmarkStart w:id="13316" w:name="_Toc396135696"/>
      <w:bookmarkStart w:id="13317" w:name="_Toc397515370"/>
      <w:bookmarkStart w:id="13318" w:name="_Toc396135697"/>
      <w:bookmarkStart w:id="13319" w:name="_Toc397515371"/>
      <w:bookmarkStart w:id="13320" w:name="_Toc396135698"/>
      <w:bookmarkStart w:id="13321" w:name="_Toc397515372"/>
      <w:bookmarkStart w:id="13322" w:name="_Toc396135699"/>
      <w:bookmarkStart w:id="13323" w:name="_Toc397515373"/>
      <w:bookmarkStart w:id="13324" w:name="_Toc396135700"/>
      <w:bookmarkStart w:id="13325" w:name="_Toc397515374"/>
      <w:bookmarkStart w:id="13326" w:name="_Toc396135701"/>
      <w:bookmarkStart w:id="13327" w:name="_Toc397515375"/>
      <w:bookmarkStart w:id="13328" w:name="_Toc396135702"/>
      <w:bookmarkStart w:id="13329" w:name="_Toc397515376"/>
      <w:bookmarkStart w:id="13330" w:name="_Toc396135703"/>
      <w:bookmarkStart w:id="13331" w:name="_Toc397515377"/>
      <w:bookmarkStart w:id="13332" w:name="_Toc396135704"/>
      <w:bookmarkStart w:id="13333" w:name="_Toc397515378"/>
      <w:bookmarkStart w:id="13334" w:name="_Toc396135705"/>
      <w:bookmarkStart w:id="13335" w:name="_Toc397515379"/>
      <w:bookmarkStart w:id="13336" w:name="_Toc396135706"/>
      <w:bookmarkStart w:id="13337" w:name="_Toc397515380"/>
      <w:bookmarkStart w:id="13338" w:name="_Toc396135707"/>
      <w:bookmarkStart w:id="13339" w:name="_Toc397515381"/>
      <w:bookmarkStart w:id="13340" w:name="_Toc396135708"/>
      <w:bookmarkStart w:id="13341" w:name="_Toc397515382"/>
      <w:bookmarkStart w:id="13342" w:name="_Toc396135709"/>
      <w:bookmarkStart w:id="13343" w:name="_Toc397515383"/>
      <w:bookmarkStart w:id="13344" w:name="_Toc396135710"/>
      <w:bookmarkStart w:id="13345" w:name="_Toc397515384"/>
      <w:bookmarkStart w:id="13346" w:name="_Toc396135711"/>
      <w:bookmarkStart w:id="13347" w:name="_Toc397515385"/>
      <w:bookmarkStart w:id="13348" w:name="_Toc396135712"/>
      <w:bookmarkStart w:id="13349" w:name="_Toc397515386"/>
      <w:bookmarkStart w:id="13350" w:name="_Toc396135713"/>
      <w:bookmarkStart w:id="13351" w:name="_Toc397515387"/>
      <w:bookmarkStart w:id="13352" w:name="_Toc396135714"/>
      <w:bookmarkStart w:id="13353" w:name="_Toc397515388"/>
      <w:bookmarkStart w:id="13354" w:name="_Toc385242977"/>
      <w:bookmarkStart w:id="13355" w:name="_Toc391466383"/>
      <w:bookmarkStart w:id="13356" w:name="_Toc393357125"/>
      <w:bookmarkStart w:id="13357" w:name="_Toc393999693"/>
      <w:bookmarkStart w:id="13358" w:name="_Toc393999948"/>
      <w:bookmarkStart w:id="13359" w:name="_Toc394584739"/>
      <w:bookmarkStart w:id="13360" w:name="_Toc396135715"/>
      <w:bookmarkStart w:id="13361" w:name="_Toc397515389"/>
      <w:bookmarkStart w:id="13362" w:name="_Toc385242978"/>
      <w:bookmarkStart w:id="13363" w:name="_Toc391466384"/>
      <w:bookmarkStart w:id="13364" w:name="_Toc393357126"/>
      <w:bookmarkStart w:id="13365" w:name="_Toc393999694"/>
      <w:bookmarkStart w:id="13366" w:name="_Toc393999949"/>
      <w:bookmarkStart w:id="13367" w:name="_Toc394584740"/>
      <w:bookmarkStart w:id="13368" w:name="_Toc396135716"/>
      <w:bookmarkStart w:id="13369" w:name="_Toc397515390"/>
      <w:bookmarkStart w:id="13370" w:name="_Toc385242979"/>
      <w:bookmarkStart w:id="13371" w:name="_Toc391466385"/>
      <w:bookmarkStart w:id="13372" w:name="_Toc393357127"/>
      <w:bookmarkStart w:id="13373" w:name="_Toc393999695"/>
      <w:bookmarkStart w:id="13374" w:name="_Toc393999950"/>
      <w:bookmarkStart w:id="13375" w:name="_Toc394584741"/>
      <w:bookmarkStart w:id="13376" w:name="_Toc396135717"/>
      <w:bookmarkStart w:id="13377" w:name="_Toc397515391"/>
      <w:bookmarkStart w:id="13378" w:name="_Toc385242980"/>
      <w:bookmarkStart w:id="13379" w:name="_Toc391466386"/>
      <w:bookmarkStart w:id="13380" w:name="_Toc393357128"/>
      <w:bookmarkStart w:id="13381" w:name="_Toc393999696"/>
      <w:bookmarkStart w:id="13382" w:name="_Toc393999951"/>
      <w:bookmarkStart w:id="13383" w:name="_Toc394584742"/>
      <w:bookmarkStart w:id="13384" w:name="_Toc396135718"/>
      <w:bookmarkStart w:id="13385" w:name="_Toc397515392"/>
      <w:bookmarkStart w:id="13386" w:name="_Toc385242981"/>
      <w:bookmarkStart w:id="13387" w:name="_Toc391466387"/>
      <w:bookmarkStart w:id="13388" w:name="_Toc393357129"/>
      <w:bookmarkStart w:id="13389" w:name="_Toc393999697"/>
      <w:bookmarkStart w:id="13390" w:name="_Toc393999952"/>
      <w:bookmarkStart w:id="13391" w:name="_Toc394584743"/>
      <w:bookmarkStart w:id="13392" w:name="_Toc396135719"/>
      <w:bookmarkStart w:id="13393" w:name="_Toc397515393"/>
      <w:bookmarkStart w:id="13394" w:name="_Ref38561292"/>
      <w:bookmarkStart w:id="13395" w:name="_Toc53134191"/>
      <w:bookmarkEnd w:id="13307"/>
      <w:bookmarkEnd w:id="13312"/>
      <w:bookmarkEnd w:id="13313"/>
      <w:bookmarkEnd w:id="13314"/>
      <w:bookmarkEnd w:id="13315"/>
      <w:bookmarkEnd w:id="13316"/>
      <w:bookmarkEnd w:id="13317"/>
      <w:bookmarkEnd w:id="13318"/>
      <w:bookmarkEnd w:id="13319"/>
      <w:bookmarkEnd w:id="13320"/>
      <w:bookmarkEnd w:id="13321"/>
      <w:bookmarkEnd w:id="13322"/>
      <w:bookmarkEnd w:id="13323"/>
      <w:bookmarkEnd w:id="13324"/>
      <w:bookmarkEnd w:id="13325"/>
      <w:bookmarkEnd w:id="13326"/>
      <w:bookmarkEnd w:id="13327"/>
      <w:bookmarkEnd w:id="13328"/>
      <w:bookmarkEnd w:id="13329"/>
      <w:bookmarkEnd w:id="13330"/>
      <w:bookmarkEnd w:id="13331"/>
      <w:bookmarkEnd w:id="13332"/>
      <w:bookmarkEnd w:id="13333"/>
      <w:bookmarkEnd w:id="13334"/>
      <w:bookmarkEnd w:id="13335"/>
      <w:bookmarkEnd w:id="13336"/>
      <w:bookmarkEnd w:id="13337"/>
      <w:bookmarkEnd w:id="13338"/>
      <w:bookmarkEnd w:id="13339"/>
      <w:bookmarkEnd w:id="13340"/>
      <w:bookmarkEnd w:id="13341"/>
      <w:bookmarkEnd w:id="13342"/>
      <w:bookmarkEnd w:id="13343"/>
      <w:bookmarkEnd w:id="13344"/>
      <w:bookmarkEnd w:id="13345"/>
      <w:bookmarkEnd w:id="13346"/>
      <w:bookmarkEnd w:id="13347"/>
      <w:bookmarkEnd w:id="13348"/>
      <w:bookmarkEnd w:id="13349"/>
      <w:bookmarkEnd w:id="13350"/>
      <w:bookmarkEnd w:id="13351"/>
      <w:bookmarkEnd w:id="13352"/>
      <w:bookmarkEnd w:id="13353"/>
      <w:bookmarkEnd w:id="13354"/>
      <w:bookmarkEnd w:id="13355"/>
      <w:bookmarkEnd w:id="13356"/>
      <w:bookmarkEnd w:id="13357"/>
      <w:bookmarkEnd w:id="13358"/>
      <w:bookmarkEnd w:id="13359"/>
      <w:bookmarkEnd w:id="13360"/>
      <w:bookmarkEnd w:id="13361"/>
      <w:bookmarkEnd w:id="13362"/>
      <w:bookmarkEnd w:id="13363"/>
      <w:bookmarkEnd w:id="13364"/>
      <w:bookmarkEnd w:id="13365"/>
      <w:bookmarkEnd w:id="13366"/>
      <w:bookmarkEnd w:id="13367"/>
      <w:bookmarkEnd w:id="13368"/>
      <w:bookmarkEnd w:id="13369"/>
      <w:bookmarkEnd w:id="13370"/>
      <w:bookmarkEnd w:id="13371"/>
      <w:bookmarkEnd w:id="13372"/>
      <w:bookmarkEnd w:id="13373"/>
      <w:bookmarkEnd w:id="13374"/>
      <w:bookmarkEnd w:id="13375"/>
      <w:bookmarkEnd w:id="13376"/>
      <w:bookmarkEnd w:id="13377"/>
      <w:bookmarkEnd w:id="13378"/>
      <w:bookmarkEnd w:id="13379"/>
      <w:bookmarkEnd w:id="13380"/>
      <w:bookmarkEnd w:id="13381"/>
      <w:bookmarkEnd w:id="13382"/>
      <w:bookmarkEnd w:id="13383"/>
      <w:bookmarkEnd w:id="13384"/>
      <w:bookmarkEnd w:id="13385"/>
      <w:bookmarkEnd w:id="13386"/>
      <w:bookmarkEnd w:id="13387"/>
      <w:bookmarkEnd w:id="13388"/>
      <w:bookmarkEnd w:id="13389"/>
      <w:bookmarkEnd w:id="13390"/>
      <w:bookmarkEnd w:id="13391"/>
      <w:bookmarkEnd w:id="13392"/>
      <w:bookmarkEnd w:id="13393"/>
      <w:r>
        <w:t xml:space="preserve">Appendix A: </w:t>
      </w:r>
      <w:bookmarkStart w:id="13396" w:name="_Toc362445423"/>
      <w:bookmarkStart w:id="13397" w:name="_Toc363909391"/>
      <w:bookmarkStart w:id="13398" w:name="_Toc364463819"/>
      <w:bookmarkStart w:id="13399" w:name="_Toc366078423"/>
      <w:bookmarkStart w:id="13400" w:name="_Toc366079038"/>
      <w:bookmarkStart w:id="13401" w:name="_Toc366080023"/>
      <w:bookmarkStart w:id="13402" w:name="_Toc366080635"/>
      <w:bookmarkStart w:id="13403" w:name="_Toc366081244"/>
      <w:bookmarkStart w:id="13404" w:name="_Toc366505584"/>
      <w:bookmarkStart w:id="13405" w:name="_Toc366508953"/>
      <w:bookmarkStart w:id="13406" w:name="_Toc366513454"/>
      <w:bookmarkStart w:id="13407" w:name="_Toc366574643"/>
      <w:bookmarkStart w:id="13408" w:name="_Toc366578436"/>
      <w:bookmarkStart w:id="13409" w:name="_Toc366579030"/>
      <w:bookmarkStart w:id="13410" w:name="_Toc366579622"/>
      <w:bookmarkStart w:id="13411" w:name="_Toc366580213"/>
      <w:bookmarkStart w:id="13412" w:name="_Toc366580805"/>
      <w:bookmarkStart w:id="13413" w:name="_Toc366581396"/>
      <w:bookmarkStart w:id="13414" w:name="_Toc366581988"/>
      <w:bookmarkStart w:id="13415" w:name="_Toc254776414"/>
      <w:bookmarkStart w:id="13416" w:name="_Toc254776415"/>
      <w:bookmarkStart w:id="13417" w:name="_Toc243112890"/>
      <w:bookmarkStart w:id="13418" w:name="_Toc349042889"/>
      <w:bookmarkEnd w:id="837"/>
      <w:bookmarkEnd w:id="13396"/>
      <w:bookmarkEnd w:id="13397"/>
      <w:bookmarkEnd w:id="13398"/>
      <w:bookmarkEnd w:id="13399"/>
      <w:bookmarkEnd w:id="13400"/>
      <w:bookmarkEnd w:id="13401"/>
      <w:bookmarkEnd w:id="13402"/>
      <w:bookmarkEnd w:id="13403"/>
      <w:bookmarkEnd w:id="13404"/>
      <w:bookmarkEnd w:id="13405"/>
      <w:bookmarkEnd w:id="13406"/>
      <w:bookmarkEnd w:id="13407"/>
      <w:bookmarkEnd w:id="13408"/>
      <w:bookmarkEnd w:id="13409"/>
      <w:bookmarkEnd w:id="13410"/>
      <w:bookmarkEnd w:id="13411"/>
      <w:bookmarkEnd w:id="13412"/>
      <w:bookmarkEnd w:id="13413"/>
      <w:bookmarkEnd w:id="13414"/>
      <w:bookmarkEnd w:id="13415"/>
      <w:bookmarkEnd w:id="13416"/>
      <w:r>
        <w:t>Escape Scheme Use Cases</w:t>
      </w:r>
      <w:bookmarkEnd w:id="13394"/>
      <w:bookmarkEnd w:id="13417"/>
      <w:bookmarkEnd w:id="13418"/>
      <w:bookmarkEnd w:id="13395"/>
    </w:p>
    <w:p w14:paraId="11F19BC9" w14:textId="77777777" w:rsidR="000E1214" w:rsidRDefault="00A87198">
      <w:pPr>
        <w:pStyle w:val="nobreak"/>
      </w:pPr>
      <w:r>
        <w:t xml:space="preserve">This appendix gives additional examples of escape schemes and how they affect interpretation of (parsing) or creation of (unparsing) the data stream. </w:t>
      </w:r>
    </w:p>
    <w:p w14:paraId="7CF22E9B" w14:textId="77777777" w:rsidR="000E1214" w:rsidRDefault="00A87198">
      <w:r>
        <w:t>The tables can be interpreted as the physical data column on the right is parsed to obtain the logical data on the left, or the logical data on the left is unparsed to create the physical representation on the right.</w:t>
      </w:r>
    </w:p>
    <w:p w14:paraId="71F2E02C" w14:textId="77777777" w:rsidR="000E1214" w:rsidRDefault="00A87198" w:rsidP="00B31DA3">
      <w:pPr>
        <w:pStyle w:val="Heading2"/>
      </w:pPr>
      <w:bookmarkStart w:id="13419" w:name="_Toc322911788"/>
      <w:bookmarkStart w:id="13420" w:name="_Toc322912327"/>
      <w:bookmarkStart w:id="13421" w:name="_Toc329093187"/>
      <w:bookmarkStart w:id="13422" w:name="_Toc332701700"/>
      <w:bookmarkStart w:id="13423" w:name="_Toc332702004"/>
      <w:bookmarkStart w:id="13424" w:name="_Toc332711802"/>
      <w:bookmarkStart w:id="13425" w:name="_Toc332712104"/>
      <w:bookmarkStart w:id="13426" w:name="_Toc332712405"/>
      <w:bookmarkStart w:id="13427" w:name="_Toc332724321"/>
      <w:bookmarkStart w:id="13428" w:name="_Toc332724621"/>
      <w:bookmarkStart w:id="13429" w:name="_Toc341102917"/>
      <w:bookmarkStart w:id="13430" w:name="_Toc347241653"/>
      <w:bookmarkStart w:id="13431" w:name="_Toc347744845"/>
      <w:bookmarkStart w:id="13432" w:name="_Toc348984628"/>
      <w:bookmarkStart w:id="13433" w:name="_Toc348984933"/>
      <w:bookmarkStart w:id="13434" w:name="_Toc349038097"/>
      <w:bookmarkStart w:id="13435" w:name="_Toc349038399"/>
      <w:bookmarkStart w:id="13436" w:name="_Toc349042890"/>
      <w:bookmarkStart w:id="13437" w:name="_Toc349642291"/>
      <w:bookmarkStart w:id="13438" w:name="_Toc351913012"/>
      <w:bookmarkStart w:id="13439" w:name="_Toc351915033"/>
      <w:bookmarkStart w:id="13440" w:name="_Toc351915499"/>
      <w:bookmarkStart w:id="13441" w:name="_Toc361231597"/>
      <w:bookmarkStart w:id="13442" w:name="_Toc361232123"/>
      <w:bookmarkStart w:id="13443" w:name="_Toc362445425"/>
      <w:bookmarkStart w:id="13444" w:name="_Toc363909393"/>
      <w:bookmarkStart w:id="13445" w:name="_Toc364463821"/>
      <w:bookmarkStart w:id="13446" w:name="_Toc366078425"/>
      <w:bookmarkStart w:id="13447" w:name="_Toc366079040"/>
      <w:bookmarkStart w:id="13448" w:name="_Toc366080025"/>
      <w:bookmarkStart w:id="13449" w:name="_Toc366080637"/>
      <w:bookmarkStart w:id="13450" w:name="_Toc366081246"/>
      <w:bookmarkStart w:id="13451" w:name="_Toc366505586"/>
      <w:bookmarkStart w:id="13452" w:name="_Toc366508955"/>
      <w:bookmarkStart w:id="13453" w:name="_Toc366513456"/>
      <w:bookmarkStart w:id="13454" w:name="_Toc366574645"/>
      <w:bookmarkStart w:id="13455" w:name="_Toc366578438"/>
      <w:bookmarkStart w:id="13456" w:name="_Toc366579032"/>
      <w:bookmarkStart w:id="13457" w:name="_Toc366579624"/>
      <w:bookmarkStart w:id="13458" w:name="_Toc366580215"/>
      <w:bookmarkStart w:id="13459" w:name="_Toc366580807"/>
      <w:bookmarkStart w:id="13460" w:name="_Toc366581398"/>
      <w:bookmarkStart w:id="13461" w:name="_Toc366581990"/>
      <w:bookmarkStart w:id="13462" w:name="_Toc243112891"/>
      <w:bookmarkStart w:id="13463" w:name="_Toc349042891"/>
      <w:bookmarkStart w:id="13464" w:name="_Toc53134192"/>
      <w:bookmarkEnd w:id="13419"/>
      <w:bookmarkEnd w:id="13420"/>
      <w:bookmarkEnd w:id="13421"/>
      <w:bookmarkEnd w:id="13422"/>
      <w:bookmarkEnd w:id="13423"/>
      <w:bookmarkEnd w:id="13424"/>
      <w:bookmarkEnd w:id="13425"/>
      <w:bookmarkEnd w:id="13426"/>
      <w:bookmarkEnd w:id="13427"/>
      <w:bookmarkEnd w:id="13428"/>
      <w:bookmarkEnd w:id="13429"/>
      <w:bookmarkEnd w:id="13430"/>
      <w:bookmarkEnd w:id="13431"/>
      <w:bookmarkEnd w:id="13432"/>
      <w:bookmarkEnd w:id="13433"/>
      <w:bookmarkEnd w:id="13434"/>
      <w:bookmarkEnd w:id="13435"/>
      <w:bookmarkEnd w:id="13436"/>
      <w:bookmarkEnd w:id="13437"/>
      <w:bookmarkEnd w:id="13438"/>
      <w:bookmarkEnd w:id="13439"/>
      <w:bookmarkEnd w:id="13440"/>
      <w:bookmarkEnd w:id="13441"/>
      <w:bookmarkEnd w:id="13442"/>
      <w:bookmarkEnd w:id="13443"/>
      <w:bookmarkEnd w:id="13444"/>
      <w:bookmarkEnd w:id="13445"/>
      <w:bookmarkEnd w:id="13446"/>
      <w:bookmarkEnd w:id="13447"/>
      <w:bookmarkEnd w:id="13448"/>
      <w:bookmarkEnd w:id="13449"/>
      <w:bookmarkEnd w:id="13450"/>
      <w:bookmarkEnd w:id="13451"/>
      <w:bookmarkEnd w:id="13452"/>
      <w:bookmarkEnd w:id="13453"/>
      <w:bookmarkEnd w:id="13454"/>
      <w:bookmarkEnd w:id="13455"/>
      <w:bookmarkEnd w:id="13456"/>
      <w:bookmarkEnd w:id="13457"/>
      <w:bookmarkEnd w:id="13458"/>
      <w:bookmarkEnd w:id="13459"/>
      <w:bookmarkEnd w:id="13460"/>
      <w:bookmarkEnd w:id="13461"/>
      <w:r>
        <w:t>Escape Character Same as dfdl:escapeEscapeCharacter</w:t>
      </w:r>
      <w:bookmarkEnd w:id="13462"/>
      <w:bookmarkEnd w:id="13463"/>
      <w:bookmarkEnd w:id="13464"/>
    </w:p>
    <w:p w14:paraId="0D8EFF88" w14:textId="77777777" w:rsidR="000E1214" w:rsidRDefault="00A87198">
      <w:r>
        <w:t>dfdl:escapeKind 'escapeCharacter', dfdl:escapeCharacter '/', dfdl:escapeEscapeCharacter '/', dfdl:separator ';', dfdl:extraEscapedCharacters '?'</w:t>
      </w:r>
    </w:p>
    <w:tbl>
      <w:tblPr>
        <w:tblStyle w:val="Table"/>
        <w:tblW w:w="5000" w:type="pct"/>
        <w:tblInd w:w="0" w:type="dxa"/>
        <w:tblLook w:val="04A0" w:firstRow="1" w:lastRow="0" w:firstColumn="1" w:lastColumn="0" w:noHBand="0" w:noVBand="1"/>
      </w:tblPr>
      <w:tblGrid>
        <w:gridCol w:w="3994"/>
        <w:gridCol w:w="4636"/>
      </w:tblGrid>
      <w:tr w:rsidR="000E1214" w14:paraId="4CEAB24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41EDCE83" w14:textId="77777777" w:rsidR="000E1214" w:rsidRDefault="00A87198">
            <w:pPr>
              <w:jc w:val="center"/>
            </w:pPr>
            <w:r>
              <w:t>Logical Data</w:t>
            </w:r>
          </w:p>
        </w:tc>
        <w:tc>
          <w:tcPr>
            <w:tcW w:w="0" w:type="auto"/>
            <w:hideMark/>
          </w:tcPr>
          <w:p w14:paraId="5B1843B7" w14:textId="77777777" w:rsidR="000E1214" w:rsidRDefault="00A87198">
            <w:pPr>
              <w:jc w:val="center"/>
            </w:pPr>
            <w:r>
              <w:t>Physical Data / Representation</w:t>
            </w:r>
          </w:p>
        </w:tc>
      </w:tr>
      <w:tr w:rsidR="000E1214" w14:paraId="3FB816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7003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16DA5" w14:textId="77777777" w:rsidR="000E1214" w:rsidRDefault="00A87198">
            <w:pPr>
              <w:rPr>
                <w:b/>
                <w:bCs/>
              </w:rPr>
            </w:pPr>
            <w:r>
              <w:rPr>
                <w:b/>
                <w:bCs/>
              </w:rPr>
              <w:t>…………….………………..</w:t>
            </w:r>
          </w:p>
        </w:tc>
      </w:tr>
      <w:tr w:rsidR="000E1214" w14:paraId="00DB30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564BF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DACFFB9" w14:textId="77777777" w:rsidR="000E1214" w:rsidRDefault="00A87198">
            <w:pPr>
              <w:rPr>
                <w:b/>
                <w:bCs/>
              </w:rPr>
            </w:pPr>
            <w:r>
              <w:rPr>
                <w:b/>
                <w:bCs/>
              </w:rPr>
              <w:t>……………//.………………..</w:t>
            </w:r>
          </w:p>
        </w:tc>
      </w:tr>
      <w:tr w:rsidR="000E1214" w14:paraId="448386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3E0859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723C64" w14:textId="77777777" w:rsidR="000E1214" w:rsidRDefault="00A87198">
            <w:pPr>
              <w:rPr>
                <w:b/>
                <w:bCs/>
              </w:rPr>
            </w:pPr>
            <w:r>
              <w:rPr>
                <w:b/>
                <w:bCs/>
              </w:rPr>
              <w:t>……………//.…//……………..</w:t>
            </w:r>
          </w:p>
        </w:tc>
      </w:tr>
      <w:tr w:rsidR="000E1214" w14:paraId="6C9613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4C98D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3389417" w14:textId="77777777" w:rsidR="000E1214" w:rsidRDefault="00A87198">
            <w:pPr>
              <w:rPr>
                <w:b/>
                <w:bCs/>
              </w:rPr>
            </w:pPr>
            <w:r>
              <w:rPr>
                <w:b/>
                <w:bCs/>
              </w:rPr>
              <w:t>……………////.………………..</w:t>
            </w:r>
          </w:p>
        </w:tc>
      </w:tr>
      <w:tr w:rsidR="000E1214" w14:paraId="70CCF5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473BA4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BDF781" w14:textId="77777777" w:rsidR="000E1214" w:rsidRDefault="00A87198">
            <w:pPr>
              <w:rPr>
                <w:b/>
                <w:bCs/>
              </w:rPr>
            </w:pPr>
            <w:r>
              <w:rPr>
                <w:b/>
                <w:bCs/>
              </w:rPr>
              <w:t>//…………….………………..</w:t>
            </w:r>
          </w:p>
        </w:tc>
      </w:tr>
      <w:tr w:rsidR="000E1214" w14:paraId="28BD3B0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1E63C4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A3388C" w14:textId="77777777" w:rsidR="000E1214" w:rsidRDefault="00A87198">
            <w:pPr>
              <w:rPr>
                <w:b/>
                <w:bCs/>
              </w:rPr>
            </w:pPr>
            <w:r>
              <w:rPr>
                <w:b/>
                <w:bCs/>
              </w:rPr>
              <w:t>…………….………………..//</w:t>
            </w:r>
          </w:p>
        </w:tc>
      </w:tr>
      <w:tr w:rsidR="000E1214" w14:paraId="4AFB302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E8DBF1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EE825B4" w14:textId="77777777" w:rsidR="000E1214" w:rsidRDefault="00A87198">
            <w:pPr>
              <w:rPr>
                <w:b/>
                <w:bCs/>
              </w:rPr>
            </w:pPr>
            <w:r>
              <w:rPr>
                <w:b/>
                <w:bCs/>
              </w:rPr>
              <w:t>//……………//.………………..</w:t>
            </w:r>
          </w:p>
        </w:tc>
      </w:tr>
      <w:tr w:rsidR="000E1214" w14:paraId="2720B26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172FFC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CAD380" w14:textId="77777777" w:rsidR="000E1214" w:rsidRDefault="00A87198">
            <w:pPr>
              <w:rPr>
                <w:b/>
                <w:bCs/>
              </w:rPr>
            </w:pPr>
            <w:r>
              <w:rPr>
                <w:b/>
                <w:bCs/>
              </w:rPr>
              <w:t>…………….//………………..//</w:t>
            </w:r>
          </w:p>
        </w:tc>
      </w:tr>
      <w:tr w:rsidR="000E1214" w14:paraId="42BA78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6948F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E2168B3" w14:textId="77777777" w:rsidR="000E1214" w:rsidRDefault="00A87198">
            <w:pPr>
              <w:rPr>
                <w:b/>
                <w:bCs/>
              </w:rPr>
            </w:pPr>
            <w:r>
              <w:rPr>
                <w:b/>
                <w:bCs/>
              </w:rPr>
              <w:t>……………./;………………..</w:t>
            </w:r>
          </w:p>
        </w:tc>
      </w:tr>
      <w:tr w:rsidR="000E1214" w14:paraId="2F009E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B1F3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E4E3B5" w14:textId="77777777" w:rsidR="000E1214" w:rsidRDefault="00A87198">
            <w:pPr>
              <w:rPr>
                <w:b/>
                <w:bCs/>
              </w:rPr>
            </w:pPr>
            <w:r>
              <w:rPr>
                <w:b/>
                <w:bCs/>
              </w:rPr>
              <w:t>…………….///;………………..</w:t>
            </w:r>
          </w:p>
        </w:tc>
      </w:tr>
      <w:tr w:rsidR="000E1214" w14:paraId="34ED2D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BD1A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2AFFF98" w14:textId="77777777" w:rsidR="000E1214" w:rsidRDefault="00A87198">
            <w:pPr>
              <w:rPr>
                <w:b/>
                <w:bCs/>
              </w:rPr>
            </w:pPr>
            <w:r>
              <w:rPr>
                <w:b/>
                <w:bCs/>
              </w:rPr>
              <w:t>/;…………….………………..</w:t>
            </w:r>
          </w:p>
        </w:tc>
      </w:tr>
      <w:tr w:rsidR="000E1214" w14:paraId="27C422F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F4AC2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7E3BAD" w14:textId="77777777" w:rsidR="000E1214" w:rsidRDefault="00A87198">
            <w:pPr>
              <w:keepNext/>
              <w:rPr>
                <w:b/>
                <w:bCs/>
              </w:rPr>
            </w:pPr>
            <w:r>
              <w:rPr>
                <w:b/>
                <w:bCs/>
              </w:rPr>
              <w:t>……………./?………………..</w:t>
            </w:r>
          </w:p>
        </w:tc>
      </w:tr>
    </w:tbl>
    <w:p w14:paraId="2A7DD2F1" w14:textId="733E801C" w:rsidR="000E1214" w:rsidRDefault="00A87198">
      <w:pPr>
        <w:pStyle w:val="Caption"/>
      </w:pPr>
      <w:bookmarkStart w:id="13465" w:name="_Toc322911790"/>
      <w:bookmarkStart w:id="13466" w:name="_Toc322912329"/>
      <w:bookmarkStart w:id="13467" w:name="_Toc329093189"/>
      <w:bookmarkStart w:id="13468" w:name="_Toc332701702"/>
      <w:bookmarkStart w:id="13469" w:name="_Toc332702006"/>
      <w:bookmarkStart w:id="13470" w:name="_Toc332711804"/>
      <w:bookmarkStart w:id="13471" w:name="_Toc332712106"/>
      <w:bookmarkStart w:id="13472" w:name="_Toc332712407"/>
      <w:bookmarkStart w:id="13473" w:name="_Toc332724323"/>
      <w:bookmarkStart w:id="13474" w:name="_Toc332724623"/>
      <w:bookmarkStart w:id="13475" w:name="_Toc341102919"/>
      <w:bookmarkStart w:id="13476" w:name="_Toc347241655"/>
      <w:bookmarkStart w:id="13477" w:name="_Toc347744847"/>
      <w:bookmarkStart w:id="13478" w:name="_Toc348984630"/>
      <w:bookmarkStart w:id="13479" w:name="_Toc348984935"/>
      <w:bookmarkStart w:id="13480" w:name="_Toc349038099"/>
      <w:bookmarkStart w:id="13481" w:name="_Toc349038401"/>
      <w:bookmarkStart w:id="13482" w:name="_Toc349042892"/>
      <w:bookmarkStart w:id="13483" w:name="_Toc349642293"/>
      <w:bookmarkStart w:id="13484" w:name="_Toc351913014"/>
      <w:bookmarkStart w:id="13485" w:name="_Toc351915035"/>
      <w:bookmarkStart w:id="13486" w:name="_Toc351915501"/>
      <w:bookmarkStart w:id="13487" w:name="_Toc361231599"/>
      <w:bookmarkStart w:id="13488" w:name="_Toc361232125"/>
      <w:bookmarkStart w:id="13489" w:name="_Toc362445427"/>
      <w:bookmarkStart w:id="13490" w:name="_Toc363909395"/>
      <w:bookmarkStart w:id="13491" w:name="_Toc364463823"/>
      <w:bookmarkStart w:id="13492" w:name="_Toc366078427"/>
      <w:bookmarkStart w:id="13493" w:name="_Toc366079042"/>
      <w:bookmarkStart w:id="13494" w:name="_Toc366080027"/>
      <w:bookmarkStart w:id="13495" w:name="_Toc366080639"/>
      <w:bookmarkStart w:id="13496" w:name="_Toc366081248"/>
      <w:bookmarkStart w:id="13497" w:name="_Toc366505588"/>
      <w:bookmarkStart w:id="13498" w:name="_Toc366508957"/>
      <w:bookmarkStart w:id="13499" w:name="_Toc366513458"/>
      <w:bookmarkStart w:id="13500" w:name="_Toc366574647"/>
      <w:bookmarkStart w:id="13501" w:name="_Toc366578440"/>
      <w:bookmarkStart w:id="13502" w:name="_Toc366579034"/>
      <w:bookmarkStart w:id="13503" w:name="_Toc366579626"/>
      <w:bookmarkStart w:id="13504" w:name="_Toc366580217"/>
      <w:bookmarkStart w:id="13505" w:name="_Toc366580809"/>
      <w:bookmarkStart w:id="13506" w:name="_Toc366581400"/>
      <w:bookmarkStart w:id="13507" w:name="_Toc366581992"/>
      <w:bookmarkStart w:id="13508" w:name="_Toc243112892"/>
      <w:bookmarkStart w:id="13509" w:name="_Toc349042893"/>
      <w:bookmarkEnd w:id="13465"/>
      <w:bookmarkEnd w:id="13466"/>
      <w:bookmarkEnd w:id="13467"/>
      <w:bookmarkEnd w:id="13468"/>
      <w:bookmarkEnd w:id="13469"/>
      <w:bookmarkEnd w:id="13470"/>
      <w:bookmarkEnd w:id="13471"/>
      <w:bookmarkEnd w:id="13472"/>
      <w:bookmarkEnd w:id="13473"/>
      <w:bookmarkEnd w:id="13474"/>
      <w:bookmarkEnd w:id="13475"/>
      <w:bookmarkEnd w:id="13476"/>
      <w:bookmarkEnd w:id="13477"/>
      <w:bookmarkEnd w:id="13478"/>
      <w:bookmarkEnd w:id="13479"/>
      <w:bookmarkEnd w:id="13480"/>
      <w:bookmarkEnd w:id="13481"/>
      <w:bookmarkEnd w:id="13482"/>
      <w:bookmarkEnd w:id="13483"/>
      <w:bookmarkEnd w:id="13484"/>
      <w:bookmarkEnd w:id="13485"/>
      <w:bookmarkEnd w:id="13486"/>
      <w:bookmarkEnd w:id="13487"/>
      <w:bookmarkEnd w:id="13488"/>
      <w:bookmarkEnd w:id="13489"/>
      <w:bookmarkEnd w:id="13490"/>
      <w:bookmarkEnd w:id="13491"/>
      <w:bookmarkEnd w:id="13492"/>
      <w:bookmarkEnd w:id="13493"/>
      <w:bookmarkEnd w:id="13494"/>
      <w:bookmarkEnd w:id="13495"/>
      <w:bookmarkEnd w:id="13496"/>
      <w:bookmarkEnd w:id="13497"/>
      <w:bookmarkEnd w:id="13498"/>
      <w:bookmarkEnd w:id="13499"/>
      <w:bookmarkEnd w:id="13500"/>
      <w:bookmarkEnd w:id="13501"/>
      <w:bookmarkEnd w:id="13502"/>
      <w:bookmarkEnd w:id="13503"/>
      <w:bookmarkEnd w:id="13504"/>
      <w:bookmarkEnd w:id="13505"/>
      <w:bookmarkEnd w:id="13506"/>
      <w:bookmarkEnd w:id="13507"/>
      <w:r>
        <w:t xml:space="preserve">Table </w:t>
      </w:r>
      <w:fldSimple w:instr=" SEQ Table \* ARABIC ">
        <w:r w:rsidR="008A37A6">
          <w:rPr>
            <w:noProof/>
          </w:rPr>
          <w:t>70</w:t>
        </w:r>
      </w:fldSimple>
      <w:r>
        <w:t xml:space="preserve"> Examples of Escape Character Same as dfdl:escapeEscapeCharacter</w:t>
      </w:r>
    </w:p>
    <w:p w14:paraId="38123B65" w14:textId="77777777" w:rsidR="000E1214" w:rsidRDefault="00A87198" w:rsidP="00B31DA3">
      <w:pPr>
        <w:pStyle w:val="Heading2"/>
      </w:pPr>
      <w:bookmarkStart w:id="13510" w:name="_Toc53134193"/>
      <w:r>
        <w:t>Escape Character Different from dfdl:escapeEscapeCharacter</w:t>
      </w:r>
      <w:bookmarkEnd w:id="13508"/>
      <w:bookmarkEnd w:id="13509"/>
      <w:bookmarkEnd w:id="13510"/>
    </w:p>
    <w:p w14:paraId="2E7D7559" w14:textId="0134B888" w:rsidR="000E1214" w:rsidRDefault="00A87198" w:rsidP="00BC2419">
      <w:pPr>
        <w:pStyle w:val="Heading3"/>
        <w:rPr>
          <w:rFonts w:eastAsia="Times New Roman"/>
        </w:rPr>
      </w:pPr>
      <w:bookmarkStart w:id="13511" w:name="_Toc53134194"/>
      <w:r>
        <w:rPr>
          <w:rStyle w:val="Heading3Char"/>
          <w:rFonts w:eastAsia="Times New Roman"/>
        </w:rPr>
        <w:t>Example</w:t>
      </w:r>
      <w:r>
        <w:rPr>
          <w:rFonts w:eastAsia="Times New Roman"/>
        </w:rPr>
        <w:t xml:space="preserve"> 1 - Separator ';'</w:t>
      </w:r>
      <w:bookmarkEnd w:id="13511"/>
    </w:p>
    <w:p w14:paraId="1E0BA124" w14:textId="0935A582" w:rsidR="000E1214" w:rsidRDefault="00A87198">
      <w:r>
        <w:t>dfdl:escapeKind 'escapeCharacter', dfdl:escapeCharacter '/', dfdl:escapeEscapeCharacter '%%’</w:t>
      </w:r>
      <w:bookmarkStart w:id="13512" w:name="_Ref18858210"/>
      <w:r>
        <w:rPr>
          <w:rStyle w:val="FootnoteReference"/>
        </w:rPr>
        <w:footnoteReference w:id="51"/>
      </w:r>
      <w:bookmarkEnd w:id="13512"/>
      <w:r>
        <w:t>, dfdl:separator ‘;’</w:t>
      </w:r>
      <w:ins w:id="13513" w:author="Mike Beckerle" w:date="2020-10-08T19:56:00Z">
        <w:r w:rsidR="002829DB">
          <w:t>', dfdl:extraEscapedCharacters '?'</w:t>
        </w:r>
      </w:ins>
    </w:p>
    <w:tbl>
      <w:tblPr>
        <w:tblStyle w:val="Table"/>
        <w:tblW w:w="5000" w:type="pct"/>
        <w:tblInd w:w="0" w:type="dxa"/>
        <w:tblLook w:val="01E0" w:firstRow="1" w:lastRow="1" w:firstColumn="1" w:lastColumn="1" w:noHBand="0" w:noVBand="0"/>
      </w:tblPr>
      <w:tblGrid>
        <w:gridCol w:w="4081"/>
        <w:gridCol w:w="4549"/>
      </w:tblGrid>
      <w:tr w:rsidR="000E1214" w14:paraId="644B0611"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3F319255" w14:textId="77777777" w:rsidR="000E1214" w:rsidRDefault="00A87198">
            <w:pPr>
              <w:jc w:val="center"/>
            </w:pPr>
            <w:r>
              <w:t>Logical Data</w:t>
            </w:r>
          </w:p>
        </w:tc>
        <w:tc>
          <w:tcPr>
            <w:tcW w:w="0" w:type="auto"/>
            <w:hideMark/>
          </w:tcPr>
          <w:p w14:paraId="6BC79FD1" w14:textId="77777777" w:rsidR="000E1214" w:rsidRDefault="00A87198">
            <w:pPr>
              <w:jc w:val="center"/>
            </w:pPr>
            <w:r>
              <w:t>Physical Data / Representation</w:t>
            </w:r>
          </w:p>
        </w:tc>
      </w:tr>
      <w:tr w:rsidR="000E1214" w14:paraId="2FFB484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D349EC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6BD1C80" w14:textId="77777777" w:rsidR="000E1214" w:rsidRDefault="00A87198">
            <w:pPr>
              <w:rPr>
                <w:b/>
                <w:bCs/>
              </w:rPr>
            </w:pPr>
            <w:r>
              <w:rPr>
                <w:b/>
                <w:bCs/>
              </w:rPr>
              <w:t>…………….………………..</w:t>
            </w:r>
          </w:p>
        </w:tc>
      </w:tr>
      <w:tr w:rsidR="000E1214" w14:paraId="2BF98F3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105CE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C7E719" w14:textId="77777777" w:rsidR="000E1214" w:rsidRDefault="00A87198">
            <w:pPr>
              <w:rPr>
                <w:b/>
                <w:bCs/>
              </w:rPr>
            </w:pPr>
            <w:r>
              <w:rPr>
                <w:b/>
                <w:bCs/>
              </w:rPr>
              <w:t>……………%/.………………..</w:t>
            </w:r>
          </w:p>
        </w:tc>
      </w:tr>
      <w:tr w:rsidR="000E1214" w14:paraId="5EA47DD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FF8D2E1"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BED2AA" w14:textId="77777777" w:rsidR="000E1214" w:rsidRDefault="00A87198">
            <w:pPr>
              <w:rPr>
                <w:b/>
                <w:bCs/>
              </w:rPr>
            </w:pPr>
            <w:r>
              <w:rPr>
                <w:b/>
                <w:bCs/>
              </w:rPr>
              <w:t>……………%/.…%/……………..</w:t>
            </w:r>
          </w:p>
        </w:tc>
      </w:tr>
      <w:tr w:rsidR="000E1214" w14:paraId="653A01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7BFF1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AF5DD5D" w14:textId="77777777" w:rsidR="000E1214" w:rsidRDefault="00A87198">
            <w:pPr>
              <w:rPr>
                <w:b/>
                <w:bCs/>
              </w:rPr>
            </w:pPr>
            <w:r>
              <w:rPr>
                <w:b/>
                <w:bCs/>
              </w:rPr>
              <w:t>……………%/%/.………………..</w:t>
            </w:r>
          </w:p>
        </w:tc>
      </w:tr>
      <w:tr w:rsidR="000E1214" w14:paraId="1C117A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D5CD3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1D6751" w14:textId="77777777" w:rsidR="000E1214" w:rsidRDefault="00A87198">
            <w:pPr>
              <w:rPr>
                <w:b/>
                <w:bCs/>
              </w:rPr>
            </w:pPr>
            <w:r>
              <w:rPr>
                <w:b/>
                <w:bCs/>
              </w:rPr>
              <w:t>%/…………….………………..</w:t>
            </w:r>
          </w:p>
        </w:tc>
      </w:tr>
      <w:tr w:rsidR="000E1214" w14:paraId="3C39811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A2A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C6F1305" w14:textId="77777777" w:rsidR="000E1214" w:rsidRDefault="00A87198">
            <w:pPr>
              <w:rPr>
                <w:b/>
                <w:bCs/>
              </w:rPr>
            </w:pPr>
            <w:r>
              <w:rPr>
                <w:b/>
                <w:bCs/>
              </w:rPr>
              <w:t>…………….………………..%/</w:t>
            </w:r>
          </w:p>
        </w:tc>
      </w:tr>
      <w:tr w:rsidR="000E1214" w14:paraId="6E11E01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51ABDE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DF5141F" w14:textId="77777777" w:rsidR="000E1214" w:rsidRDefault="00A87198">
            <w:pPr>
              <w:rPr>
                <w:b/>
                <w:bCs/>
              </w:rPr>
            </w:pPr>
            <w:r>
              <w:rPr>
                <w:b/>
                <w:bCs/>
              </w:rPr>
              <w:t>%/……………%/.………………..</w:t>
            </w:r>
          </w:p>
        </w:tc>
      </w:tr>
      <w:tr w:rsidR="000E1214" w14:paraId="3C4D4D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CEFC3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AEC1CB" w14:textId="77777777" w:rsidR="000E1214" w:rsidRDefault="00A87198">
            <w:pPr>
              <w:rPr>
                <w:b/>
                <w:bCs/>
              </w:rPr>
            </w:pPr>
            <w:r>
              <w:rPr>
                <w:b/>
                <w:bCs/>
              </w:rPr>
              <w:t>…………….%/………………..%/</w:t>
            </w:r>
          </w:p>
        </w:tc>
      </w:tr>
      <w:tr w:rsidR="000E1214" w14:paraId="16620EB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98AB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E5CFD0" w14:textId="77777777" w:rsidR="000E1214" w:rsidRDefault="00A87198">
            <w:pPr>
              <w:rPr>
                <w:b/>
                <w:bCs/>
              </w:rPr>
            </w:pPr>
            <w:r>
              <w:rPr>
                <w:b/>
                <w:bCs/>
              </w:rPr>
              <w:t>……………./;………………..</w:t>
            </w:r>
          </w:p>
        </w:tc>
      </w:tr>
      <w:tr w:rsidR="000E1214" w14:paraId="294F9C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DC60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381E58A" w14:textId="77777777" w:rsidR="000E1214" w:rsidRDefault="00A87198">
            <w:pPr>
              <w:rPr>
                <w:b/>
                <w:bCs/>
              </w:rPr>
            </w:pPr>
            <w:r>
              <w:rPr>
                <w:b/>
                <w:bCs/>
              </w:rPr>
              <w:t>…………….%//;………………..</w:t>
            </w:r>
          </w:p>
        </w:tc>
      </w:tr>
      <w:tr w:rsidR="000E1214" w14:paraId="39AFE4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420AA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69E8060" w14:textId="77777777" w:rsidR="000E1214" w:rsidRDefault="00A87198">
            <w:pPr>
              <w:rPr>
                <w:b/>
                <w:bCs/>
              </w:rPr>
            </w:pPr>
            <w:r>
              <w:rPr>
                <w:b/>
                <w:bCs/>
              </w:rPr>
              <w:t>/;…………….………………..</w:t>
            </w:r>
          </w:p>
        </w:tc>
      </w:tr>
      <w:tr w:rsidR="000E1214" w14:paraId="29BCF8F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E0C56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902C142" w14:textId="77777777" w:rsidR="000E1214" w:rsidRDefault="00A87198">
            <w:pPr>
              <w:rPr>
                <w:b/>
                <w:bCs/>
              </w:rPr>
            </w:pPr>
            <w:r>
              <w:rPr>
                <w:b/>
                <w:bCs/>
              </w:rPr>
              <w:t>……………./?………………..</w:t>
            </w:r>
          </w:p>
        </w:tc>
      </w:tr>
      <w:tr w:rsidR="000E1214" w14:paraId="05E9BB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A6E1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A29F006" w14:textId="77777777" w:rsidR="000E1214" w:rsidRDefault="00A87198">
            <w:pPr>
              <w:rPr>
                <w:b/>
                <w:bCs/>
              </w:rPr>
            </w:pPr>
            <w:r>
              <w:rPr>
                <w:b/>
                <w:bCs/>
              </w:rPr>
              <w:t>…………….%………………..</w:t>
            </w:r>
          </w:p>
        </w:tc>
      </w:tr>
      <w:tr w:rsidR="000E1214" w14:paraId="3238F4C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2BF3C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8714E2" w14:textId="77777777" w:rsidR="000E1214" w:rsidRDefault="00A87198">
            <w:pPr>
              <w:rPr>
                <w:b/>
                <w:bCs/>
              </w:rPr>
            </w:pPr>
            <w:r>
              <w:rPr>
                <w:b/>
                <w:bCs/>
              </w:rPr>
              <w:t>…………….%%/………………..</w:t>
            </w:r>
          </w:p>
        </w:tc>
      </w:tr>
      <w:tr w:rsidR="000E1214" w14:paraId="0D235B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122AA3"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9FA9498" w14:textId="77777777" w:rsidR="000E1214" w:rsidRDefault="00A87198">
            <w:pPr>
              <w:keepNext/>
            </w:pPr>
            <w:r>
              <w:rPr>
                <w:b/>
                <w:bCs/>
              </w:rPr>
              <w:t>…………….%/%………………..</w:t>
            </w:r>
          </w:p>
        </w:tc>
      </w:tr>
    </w:tbl>
    <w:p w14:paraId="20873208" w14:textId="6D5970BD" w:rsidR="000E1214" w:rsidRDefault="00A87198">
      <w:pPr>
        <w:pStyle w:val="Caption"/>
      </w:pPr>
      <w:r>
        <w:t xml:space="preserve">Table </w:t>
      </w:r>
      <w:fldSimple w:instr=" SEQ Table \* ARABIC ">
        <w:r w:rsidR="008A37A6">
          <w:rPr>
            <w:noProof/>
          </w:rPr>
          <w:t>71</w:t>
        </w:r>
      </w:fldSimple>
      <w:r>
        <w:t xml:space="preserve"> Examples (1) of Escape Character Different from dfdl:escapeEscapeCharacter</w:t>
      </w:r>
    </w:p>
    <w:p w14:paraId="7D971819" w14:textId="77777777" w:rsidR="000E1214" w:rsidRDefault="00A87198" w:rsidP="00BC2419">
      <w:pPr>
        <w:pStyle w:val="Heading3"/>
        <w:rPr>
          <w:rFonts w:eastAsia="Times New Roman"/>
        </w:rPr>
      </w:pPr>
      <w:bookmarkStart w:id="13514" w:name="_Toc53134195"/>
      <w:r>
        <w:rPr>
          <w:rFonts w:eastAsia="Times New Roman"/>
        </w:rPr>
        <w:t>Example 2 - Separator 'sep'</w:t>
      </w:r>
      <w:bookmarkEnd w:id="13514"/>
    </w:p>
    <w:p w14:paraId="288463F4" w14:textId="36C599FE" w:rsidR="000E1214" w:rsidRDefault="00A87198">
      <w:r>
        <w:t>Dfdl:escapeKind 'escapeCharacter', dfdl:escapeCharacter '/', dfdl:escapeEscapeCharacter '%%', dfdl:separator 'sep'</w:t>
      </w:r>
    </w:p>
    <w:tbl>
      <w:tblPr>
        <w:tblStyle w:val="Table"/>
        <w:tblW w:w="5000" w:type="pct"/>
        <w:tblInd w:w="0" w:type="dxa"/>
        <w:tblLook w:val="01E0" w:firstRow="1" w:lastRow="1" w:firstColumn="1" w:lastColumn="1" w:noHBand="0" w:noVBand="0"/>
      </w:tblPr>
      <w:tblGrid>
        <w:gridCol w:w="4152"/>
        <w:gridCol w:w="4478"/>
      </w:tblGrid>
      <w:tr w:rsidR="000E1214" w14:paraId="767D2D9A"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9FB5EA1" w14:textId="77777777" w:rsidR="000E1214" w:rsidRDefault="00A87198">
            <w:pPr>
              <w:jc w:val="center"/>
            </w:pPr>
            <w:r>
              <w:t>Logical Data</w:t>
            </w:r>
          </w:p>
        </w:tc>
        <w:tc>
          <w:tcPr>
            <w:tcW w:w="0" w:type="auto"/>
            <w:hideMark/>
          </w:tcPr>
          <w:p w14:paraId="3B6A4245" w14:textId="77777777" w:rsidR="000E1214" w:rsidRDefault="00A87198">
            <w:pPr>
              <w:jc w:val="center"/>
            </w:pPr>
            <w:r>
              <w:t>Physical Data / Representation</w:t>
            </w:r>
          </w:p>
        </w:tc>
      </w:tr>
      <w:tr w:rsidR="000E1214" w14:paraId="241D592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4B534C"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53C7693E" w14:textId="77777777" w:rsidR="000E1214" w:rsidRDefault="00A87198">
            <w:pPr>
              <w:rPr>
                <w:b/>
                <w:bCs/>
              </w:rPr>
            </w:pPr>
            <w:r>
              <w:rPr>
                <w:b/>
                <w:bCs/>
              </w:rPr>
              <w:t>……………./sep………………..</w:t>
            </w:r>
          </w:p>
        </w:tc>
      </w:tr>
      <w:tr w:rsidR="000E1214" w14:paraId="779D6D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F2CB2C"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416916D3" w14:textId="77777777" w:rsidR="000E1214" w:rsidRDefault="00A87198">
            <w:pPr>
              <w:rPr>
                <w:b/>
                <w:bCs/>
              </w:rPr>
            </w:pPr>
            <w:r>
              <w:rPr>
                <w:b/>
                <w:bCs/>
              </w:rPr>
              <w:t>…………….%//sep………………..</w:t>
            </w:r>
          </w:p>
        </w:tc>
      </w:tr>
      <w:tr w:rsidR="000E1214" w14:paraId="29BBE2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D73217B" w14:textId="77777777" w:rsidR="000E1214" w:rsidRDefault="00A87198">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74D85182" w14:textId="77777777" w:rsidR="000E1214" w:rsidRDefault="00A87198">
            <w:pPr>
              <w:keepNext/>
              <w:rPr>
                <w:b/>
                <w:bCs/>
              </w:rPr>
            </w:pPr>
            <w:r>
              <w:rPr>
                <w:b/>
                <w:bCs/>
              </w:rPr>
              <w:t>/sep…………….………………..</w:t>
            </w:r>
          </w:p>
        </w:tc>
      </w:tr>
    </w:tbl>
    <w:p w14:paraId="27F61F8A" w14:textId="08D585D7" w:rsidR="000E1214" w:rsidRDefault="00A87198">
      <w:pPr>
        <w:pStyle w:val="Caption"/>
      </w:pPr>
      <w:bookmarkStart w:id="13515" w:name="_Toc322911792"/>
      <w:bookmarkStart w:id="13516" w:name="_Toc322912331"/>
      <w:bookmarkStart w:id="13517" w:name="_Toc329093191"/>
      <w:bookmarkStart w:id="13518" w:name="_Toc332701704"/>
      <w:bookmarkStart w:id="13519" w:name="_Toc332702008"/>
      <w:bookmarkStart w:id="13520" w:name="_Toc332711806"/>
      <w:bookmarkStart w:id="13521" w:name="_Toc332712108"/>
      <w:bookmarkStart w:id="13522" w:name="_Toc332712409"/>
      <w:bookmarkStart w:id="13523" w:name="_Toc332724325"/>
      <w:bookmarkStart w:id="13524" w:name="_Toc332724625"/>
      <w:bookmarkStart w:id="13525" w:name="_Toc341102921"/>
      <w:bookmarkStart w:id="13526" w:name="_Toc347241657"/>
      <w:bookmarkStart w:id="13527" w:name="_Toc347744849"/>
      <w:bookmarkStart w:id="13528" w:name="_Toc348984632"/>
      <w:bookmarkStart w:id="13529" w:name="_Toc348984937"/>
      <w:bookmarkStart w:id="13530" w:name="_Toc349038101"/>
      <w:bookmarkStart w:id="13531" w:name="_Toc349038403"/>
      <w:bookmarkStart w:id="13532" w:name="_Toc349042894"/>
      <w:bookmarkStart w:id="13533" w:name="_Toc349642295"/>
      <w:bookmarkStart w:id="13534" w:name="_Toc351913016"/>
      <w:bookmarkStart w:id="13535" w:name="_Toc351915037"/>
      <w:bookmarkStart w:id="13536" w:name="_Toc351915503"/>
      <w:bookmarkStart w:id="13537" w:name="_Toc361231601"/>
      <w:bookmarkStart w:id="13538" w:name="_Toc361232127"/>
      <w:bookmarkStart w:id="13539" w:name="_Toc362445429"/>
      <w:bookmarkStart w:id="13540" w:name="_Toc363909397"/>
      <w:bookmarkStart w:id="13541" w:name="_Toc364463825"/>
      <w:bookmarkStart w:id="13542" w:name="_Toc366078429"/>
      <w:bookmarkStart w:id="13543" w:name="_Toc366079044"/>
      <w:bookmarkStart w:id="13544" w:name="_Toc366080029"/>
      <w:bookmarkStart w:id="13545" w:name="_Toc366080641"/>
      <w:bookmarkStart w:id="13546" w:name="_Toc366081250"/>
      <w:bookmarkStart w:id="13547" w:name="_Toc366505590"/>
      <w:bookmarkStart w:id="13548" w:name="_Toc366508959"/>
      <w:bookmarkStart w:id="13549" w:name="_Toc366513460"/>
      <w:bookmarkStart w:id="13550" w:name="_Toc366574649"/>
      <w:bookmarkStart w:id="13551" w:name="_Toc366578442"/>
      <w:bookmarkStart w:id="13552" w:name="_Toc366579036"/>
      <w:bookmarkStart w:id="13553" w:name="_Toc366579628"/>
      <w:bookmarkStart w:id="13554" w:name="_Toc366580219"/>
      <w:bookmarkStart w:id="13555" w:name="_Toc366580811"/>
      <w:bookmarkStart w:id="13556" w:name="_Toc366581402"/>
      <w:bookmarkStart w:id="13557" w:name="_Toc366581994"/>
      <w:bookmarkStart w:id="13558" w:name="_Toc243112893"/>
      <w:bookmarkStart w:id="13559" w:name="_Toc349042895"/>
      <w:bookmarkEnd w:id="13515"/>
      <w:bookmarkEnd w:id="13516"/>
      <w:bookmarkEnd w:id="13517"/>
      <w:bookmarkEnd w:id="13518"/>
      <w:bookmarkEnd w:id="13519"/>
      <w:bookmarkEnd w:id="13520"/>
      <w:bookmarkEnd w:id="13521"/>
      <w:bookmarkEnd w:id="13522"/>
      <w:bookmarkEnd w:id="13523"/>
      <w:bookmarkEnd w:id="13524"/>
      <w:bookmarkEnd w:id="13525"/>
      <w:bookmarkEnd w:id="13526"/>
      <w:bookmarkEnd w:id="13527"/>
      <w:bookmarkEnd w:id="13528"/>
      <w:bookmarkEnd w:id="13529"/>
      <w:bookmarkEnd w:id="13530"/>
      <w:bookmarkEnd w:id="13531"/>
      <w:bookmarkEnd w:id="13532"/>
      <w:bookmarkEnd w:id="13533"/>
      <w:bookmarkEnd w:id="13534"/>
      <w:bookmarkEnd w:id="13535"/>
      <w:bookmarkEnd w:id="13536"/>
      <w:bookmarkEnd w:id="13537"/>
      <w:bookmarkEnd w:id="13538"/>
      <w:bookmarkEnd w:id="13539"/>
      <w:bookmarkEnd w:id="13540"/>
      <w:bookmarkEnd w:id="13541"/>
      <w:bookmarkEnd w:id="13542"/>
      <w:bookmarkEnd w:id="13543"/>
      <w:bookmarkEnd w:id="13544"/>
      <w:bookmarkEnd w:id="13545"/>
      <w:bookmarkEnd w:id="13546"/>
      <w:bookmarkEnd w:id="13547"/>
      <w:bookmarkEnd w:id="13548"/>
      <w:bookmarkEnd w:id="13549"/>
      <w:bookmarkEnd w:id="13550"/>
      <w:bookmarkEnd w:id="13551"/>
      <w:bookmarkEnd w:id="13552"/>
      <w:bookmarkEnd w:id="13553"/>
      <w:bookmarkEnd w:id="13554"/>
      <w:bookmarkEnd w:id="13555"/>
      <w:bookmarkEnd w:id="13556"/>
      <w:bookmarkEnd w:id="13557"/>
      <w:r>
        <w:t xml:space="preserve">Table </w:t>
      </w:r>
      <w:fldSimple w:instr=" SEQ Table \* ARABIC ">
        <w:r w:rsidR="008A37A6">
          <w:rPr>
            <w:noProof/>
          </w:rPr>
          <w:t>72</w:t>
        </w:r>
      </w:fldSimple>
      <w:r>
        <w:t xml:space="preserve"> Examples (2) of Escape Character Different from dfdl:escapeEscapeCharacter</w:t>
      </w:r>
    </w:p>
    <w:p w14:paraId="2824B16C" w14:textId="77777777" w:rsidR="000E1214" w:rsidRDefault="00A87198" w:rsidP="00B31DA3">
      <w:pPr>
        <w:pStyle w:val="Heading2"/>
      </w:pPr>
      <w:bookmarkStart w:id="13560" w:name="_Toc53134196"/>
      <w:r>
        <w:t>Escape Block with Different Start and End Characters</w:t>
      </w:r>
      <w:bookmarkEnd w:id="13558"/>
      <w:bookmarkEnd w:id="13559"/>
      <w:bookmarkEnd w:id="13560"/>
    </w:p>
    <w:p w14:paraId="22B7503B" w14:textId="77777777" w:rsidR="000E1214" w:rsidRDefault="00A87198">
      <w:r>
        <w:t>dfdl:escapeKind 'escapeBlock', dfdl:escapeBlockStart '[', dfdl:escapeBlockEnd ']', dfdl:escapeEscapeCharacter '%%', dfdl:separator ';',  dfdl:extraEscapedCharacters '?'</w:t>
      </w:r>
    </w:p>
    <w:tbl>
      <w:tblPr>
        <w:tblStyle w:val="Table"/>
        <w:tblW w:w="5000" w:type="pct"/>
        <w:tblInd w:w="0" w:type="dxa"/>
        <w:tblLook w:val="01E0" w:firstRow="1" w:lastRow="1" w:firstColumn="1" w:lastColumn="1" w:noHBand="0" w:noVBand="0"/>
      </w:tblPr>
      <w:tblGrid>
        <w:gridCol w:w="4065"/>
        <w:gridCol w:w="4565"/>
      </w:tblGrid>
      <w:tr w:rsidR="000E1214" w14:paraId="1369523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D8DB2A9" w14:textId="77777777" w:rsidR="000E1214" w:rsidRDefault="00A87198">
            <w:pPr>
              <w:jc w:val="center"/>
            </w:pPr>
            <w:r>
              <w:t>Logical Data</w:t>
            </w:r>
          </w:p>
        </w:tc>
        <w:tc>
          <w:tcPr>
            <w:tcW w:w="0" w:type="auto"/>
            <w:hideMark/>
          </w:tcPr>
          <w:p w14:paraId="700BE551" w14:textId="77777777" w:rsidR="000E1214" w:rsidRDefault="00A87198">
            <w:pPr>
              <w:jc w:val="center"/>
            </w:pPr>
            <w:r>
              <w:t>Physical Data / Representation</w:t>
            </w:r>
          </w:p>
        </w:tc>
      </w:tr>
      <w:tr w:rsidR="000E1214" w14:paraId="52C90E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847A6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7577FA7" w14:textId="77777777" w:rsidR="000E1214" w:rsidRDefault="00A87198">
            <w:pPr>
              <w:rPr>
                <w:b/>
                <w:bCs/>
              </w:rPr>
            </w:pPr>
            <w:r>
              <w:rPr>
                <w:b/>
                <w:bCs/>
              </w:rPr>
              <w:t>…………….………………..</w:t>
            </w:r>
          </w:p>
        </w:tc>
      </w:tr>
      <w:tr w:rsidR="000E1214" w14:paraId="4F5259E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630918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4C046C" w14:textId="77777777" w:rsidR="000E1214" w:rsidRDefault="00A87198">
            <w:pPr>
              <w:rPr>
                <w:b/>
                <w:bCs/>
              </w:rPr>
            </w:pPr>
            <w:r>
              <w:rPr>
                <w:b/>
                <w:bCs/>
              </w:rPr>
              <w:t>[[…………….………………..]</w:t>
            </w:r>
          </w:p>
        </w:tc>
      </w:tr>
      <w:tr w:rsidR="000E1214" w14:paraId="445A95E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50F03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D1CC912" w14:textId="77777777" w:rsidR="000E1214" w:rsidRDefault="00A87198">
            <w:pPr>
              <w:rPr>
                <w:b/>
                <w:bCs/>
              </w:rPr>
            </w:pPr>
            <w:r>
              <w:rPr>
                <w:b/>
                <w:bCs/>
              </w:rPr>
              <w:t>]…………….………………..</w:t>
            </w:r>
          </w:p>
        </w:tc>
      </w:tr>
      <w:tr w:rsidR="000E1214" w14:paraId="125BA6A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34802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325207A" w14:textId="77777777" w:rsidR="000E1214" w:rsidRDefault="00A87198">
            <w:pPr>
              <w:rPr>
                <w:b/>
                <w:bCs/>
              </w:rPr>
            </w:pPr>
            <w:r>
              <w:rPr>
                <w:b/>
                <w:bCs/>
              </w:rPr>
              <w:t>……………[.………………..</w:t>
            </w:r>
          </w:p>
        </w:tc>
      </w:tr>
      <w:tr w:rsidR="000E1214" w14:paraId="1B0C13F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115800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DD7632" w14:textId="77777777" w:rsidR="000E1214" w:rsidRDefault="00A87198">
            <w:pPr>
              <w:rPr>
                <w:b/>
                <w:bCs/>
              </w:rPr>
            </w:pPr>
            <w:r>
              <w:rPr>
                <w:b/>
                <w:bCs/>
              </w:rPr>
              <w:t>……………].………………..</w:t>
            </w:r>
          </w:p>
        </w:tc>
      </w:tr>
      <w:tr w:rsidR="000E1214" w14:paraId="1D17D59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6790C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28E64C" w14:textId="77777777" w:rsidR="000E1214" w:rsidRDefault="00A87198">
            <w:pPr>
              <w:rPr>
                <w:b/>
                <w:bCs/>
              </w:rPr>
            </w:pPr>
            <w:r>
              <w:rPr>
                <w:b/>
                <w:bCs/>
              </w:rPr>
              <w:t>…………….………………..]</w:t>
            </w:r>
          </w:p>
        </w:tc>
      </w:tr>
      <w:tr w:rsidR="000E1214" w14:paraId="4F9D583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68DAF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FA60867" w14:textId="77777777" w:rsidR="000E1214" w:rsidRDefault="00A87198">
            <w:pPr>
              <w:rPr>
                <w:b/>
                <w:bCs/>
              </w:rPr>
            </w:pPr>
            <w:r>
              <w:rPr>
                <w:b/>
                <w:bCs/>
              </w:rPr>
              <w:t>[[[…………….………………..]</w:t>
            </w:r>
          </w:p>
        </w:tc>
      </w:tr>
      <w:tr w:rsidR="000E1214" w14:paraId="056A153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4E3F7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E5EAB5" w14:textId="77777777" w:rsidR="000E1214" w:rsidRDefault="00A87198">
            <w:pPr>
              <w:rPr>
                <w:b/>
                <w:bCs/>
              </w:rPr>
            </w:pPr>
            <w:r>
              <w:rPr>
                <w:b/>
                <w:bCs/>
              </w:rPr>
              <w:t>…………….………………..]]</w:t>
            </w:r>
          </w:p>
        </w:tc>
      </w:tr>
      <w:tr w:rsidR="000E1214" w14:paraId="124F74C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BCDBB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46A5B2" w14:textId="77777777" w:rsidR="000E1214" w:rsidRDefault="00A87198">
            <w:pPr>
              <w:rPr>
                <w:b/>
                <w:bCs/>
              </w:rPr>
            </w:pPr>
            <w:r>
              <w:rPr>
                <w:b/>
                <w:bCs/>
              </w:rPr>
              <w:t>…………….[[………………..</w:t>
            </w:r>
          </w:p>
        </w:tc>
      </w:tr>
      <w:tr w:rsidR="000E1214" w14:paraId="5BAF11D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40E63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DCBBA19" w14:textId="77777777" w:rsidR="000E1214" w:rsidRDefault="00A87198">
            <w:pPr>
              <w:rPr>
                <w:b/>
                <w:bCs/>
              </w:rPr>
            </w:pPr>
            <w:r>
              <w:rPr>
                <w:b/>
                <w:bCs/>
              </w:rPr>
              <w:t>…………….]]………………..</w:t>
            </w:r>
          </w:p>
        </w:tc>
      </w:tr>
      <w:tr w:rsidR="000E1214" w14:paraId="19C87E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4B7C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FCEACC" w14:textId="77777777" w:rsidR="000E1214" w:rsidRDefault="00A87198">
            <w:pPr>
              <w:rPr>
                <w:b/>
                <w:bCs/>
              </w:rPr>
            </w:pPr>
            <w:r>
              <w:rPr>
                <w:b/>
                <w:bCs/>
              </w:rPr>
              <w:t>[[…………….………………..%]]</w:t>
            </w:r>
          </w:p>
        </w:tc>
      </w:tr>
      <w:tr w:rsidR="000E1214" w14:paraId="2D88EF7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BA178D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A553B4" w14:textId="77777777" w:rsidR="000E1214" w:rsidRDefault="00A87198">
            <w:pPr>
              <w:rPr>
                <w:b/>
                <w:bCs/>
              </w:rPr>
            </w:pPr>
            <w:r>
              <w:rPr>
                <w:b/>
                <w:bCs/>
              </w:rPr>
              <w:t>[[…………….%]………………..]</w:t>
            </w:r>
          </w:p>
        </w:tc>
      </w:tr>
      <w:tr w:rsidR="000E1214" w14:paraId="650C19A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568DB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88803F2" w14:textId="77777777" w:rsidR="000E1214" w:rsidRDefault="00A87198">
            <w:pPr>
              <w:rPr>
                <w:b/>
                <w:bCs/>
              </w:rPr>
            </w:pPr>
            <w:r>
              <w:rPr>
                <w:b/>
                <w:bCs/>
              </w:rPr>
              <w:t>…………….[………………..]</w:t>
            </w:r>
          </w:p>
        </w:tc>
      </w:tr>
      <w:tr w:rsidR="000E1214" w14:paraId="35CAA1F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40109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C9B8FD" w14:textId="77777777" w:rsidR="000E1214" w:rsidRDefault="00A87198">
            <w:pPr>
              <w:rPr>
                <w:b/>
                <w:bCs/>
              </w:rPr>
            </w:pPr>
            <w:r>
              <w:rPr>
                <w:b/>
                <w:bCs/>
              </w:rPr>
              <w:t>[[……………[.………………..%]]</w:t>
            </w:r>
          </w:p>
        </w:tc>
      </w:tr>
      <w:tr w:rsidR="000E1214" w14:paraId="1DCE472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B47BB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BF9EB8C" w14:textId="77777777" w:rsidR="000E1214" w:rsidRDefault="00A87198">
            <w:pPr>
              <w:rPr>
                <w:b/>
                <w:bCs/>
              </w:rPr>
            </w:pPr>
            <w:r>
              <w:rPr>
                <w:b/>
                <w:bCs/>
              </w:rPr>
              <w:t>[[…………….%]………………..%]]</w:t>
            </w:r>
          </w:p>
        </w:tc>
      </w:tr>
      <w:tr w:rsidR="000E1214" w14:paraId="5DA28AD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D8D8A1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F6D6FE" w14:textId="77777777" w:rsidR="000E1214" w:rsidRDefault="00A87198">
            <w:pPr>
              <w:rPr>
                <w:b/>
                <w:bCs/>
              </w:rPr>
            </w:pPr>
            <w:r>
              <w:rPr>
                <w:b/>
                <w:bCs/>
              </w:rPr>
              <w:t>[[[…………….………………..%]]</w:t>
            </w:r>
          </w:p>
        </w:tc>
      </w:tr>
      <w:tr w:rsidR="000E1214" w14:paraId="2009AC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FB444C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1BF3966" w14:textId="77777777" w:rsidR="000E1214" w:rsidRDefault="00A87198">
            <w:pPr>
              <w:rPr>
                <w:b/>
                <w:bCs/>
              </w:rPr>
            </w:pPr>
            <w:r>
              <w:rPr>
                <w:b/>
                <w:bCs/>
              </w:rPr>
              <w:t>[[…………….………………..%]%]]</w:t>
            </w:r>
          </w:p>
        </w:tc>
      </w:tr>
      <w:tr w:rsidR="000E1214" w14:paraId="731EFE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E3A481A"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ECCA71" w14:textId="77777777" w:rsidR="000E1214" w:rsidRDefault="00A87198">
            <w:r>
              <w:rPr>
                <w:b/>
                <w:bCs/>
              </w:rPr>
              <w:t>[[[…………….………………..%]%]]</w:t>
            </w:r>
          </w:p>
        </w:tc>
      </w:tr>
      <w:tr w:rsidR="000E1214" w14:paraId="6C879B3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28CA4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2E529F6" w14:textId="77777777" w:rsidR="000E1214" w:rsidRDefault="00A87198">
            <w:pPr>
              <w:rPr>
                <w:b/>
                <w:bCs/>
              </w:rPr>
            </w:pPr>
            <w:r>
              <w:rPr>
                <w:b/>
                <w:bCs/>
              </w:rPr>
              <w:t>…………….%………………..</w:t>
            </w:r>
          </w:p>
        </w:tc>
      </w:tr>
      <w:tr w:rsidR="000E1214" w14:paraId="77AE7D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95B109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598F2FC" w14:textId="77777777" w:rsidR="000E1214" w:rsidRDefault="00A87198">
            <w:pPr>
              <w:rPr>
                <w:b/>
                <w:bCs/>
              </w:rPr>
            </w:pPr>
            <w:r>
              <w:rPr>
                <w:b/>
                <w:bCs/>
              </w:rPr>
              <w:t>…………….%%………………..</w:t>
            </w:r>
          </w:p>
        </w:tc>
      </w:tr>
      <w:tr w:rsidR="000E1214" w14:paraId="1E1B4EB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C1FA30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BF6890" w14:textId="77777777" w:rsidR="000E1214" w:rsidRDefault="00A87198">
            <w:pPr>
              <w:rPr>
                <w:b/>
                <w:bCs/>
              </w:rPr>
            </w:pPr>
            <w:r>
              <w:rPr>
                <w:b/>
                <w:bCs/>
              </w:rPr>
              <w:t>…………….%[………………..</w:t>
            </w:r>
          </w:p>
        </w:tc>
      </w:tr>
      <w:tr w:rsidR="000E1214" w14:paraId="5EEF84D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8A81D6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47D88A3" w14:textId="77777777" w:rsidR="000E1214" w:rsidRDefault="00A87198">
            <w:pPr>
              <w:rPr>
                <w:b/>
                <w:bCs/>
              </w:rPr>
            </w:pPr>
            <w:r>
              <w:rPr>
                <w:b/>
                <w:bCs/>
              </w:rPr>
              <w:t>…………….%]………………..</w:t>
            </w:r>
          </w:p>
        </w:tc>
      </w:tr>
      <w:tr w:rsidR="000E1214" w14:paraId="215434B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5C926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0D9746D" w14:textId="77777777" w:rsidR="000E1214" w:rsidRDefault="00A87198">
            <w:pPr>
              <w:rPr>
                <w:b/>
                <w:bCs/>
              </w:rPr>
            </w:pPr>
            <w:r>
              <w:rPr>
                <w:b/>
                <w:bCs/>
              </w:rPr>
              <w:t>%[…………….………………..</w:t>
            </w:r>
          </w:p>
        </w:tc>
      </w:tr>
      <w:tr w:rsidR="000E1214" w14:paraId="1B19E9A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6773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66E28A4" w14:textId="77777777" w:rsidR="000E1214" w:rsidRDefault="00A87198">
            <w:pPr>
              <w:rPr>
                <w:b/>
                <w:bCs/>
              </w:rPr>
            </w:pPr>
            <w:r>
              <w:rPr>
                <w:b/>
                <w:bCs/>
              </w:rPr>
              <w:t>…………….………………..%]</w:t>
            </w:r>
          </w:p>
        </w:tc>
      </w:tr>
      <w:tr w:rsidR="000E1214" w14:paraId="6ACE6E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258FD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0C4C0D" w14:textId="77777777" w:rsidR="000E1214" w:rsidRDefault="00A87198">
            <w:pPr>
              <w:rPr>
                <w:b/>
                <w:bCs/>
              </w:rPr>
            </w:pPr>
            <w:r>
              <w:rPr>
                <w:b/>
                <w:bCs/>
              </w:rPr>
              <w:t>%[…………….………………..%]</w:t>
            </w:r>
          </w:p>
        </w:tc>
      </w:tr>
      <w:tr w:rsidR="000E1214" w14:paraId="31A5D7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C7FA320"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7A1B4E8" w14:textId="77777777" w:rsidR="000E1214" w:rsidRDefault="00A87198">
            <w:pPr>
              <w:rPr>
                <w:b/>
                <w:bCs/>
              </w:rPr>
            </w:pPr>
            <w:r>
              <w:rPr>
                <w:b/>
                <w:bCs/>
              </w:rPr>
              <w:t>[[…………%….………………..%]]</w:t>
            </w:r>
          </w:p>
        </w:tc>
      </w:tr>
      <w:tr w:rsidR="000E1214" w14:paraId="51D0FA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3D1B0A"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D4316DD" w14:textId="77777777" w:rsidR="000E1214" w:rsidRDefault="00A87198">
            <w:pPr>
              <w:rPr>
                <w:b/>
                <w:bCs/>
              </w:rPr>
            </w:pPr>
            <w:r>
              <w:rPr>
                <w:b/>
                <w:bCs/>
              </w:rPr>
              <w:t>[[…………%%]….………………..%]]</w:t>
            </w:r>
          </w:p>
        </w:tc>
      </w:tr>
      <w:tr w:rsidR="000E1214" w14:paraId="376B54C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14749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0C8EE51" w14:textId="77777777" w:rsidR="000E1214" w:rsidRDefault="00A87198">
            <w:pPr>
              <w:rPr>
                <w:b/>
                <w:bCs/>
              </w:rPr>
            </w:pPr>
            <w:r>
              <w:rPr>
                <w:b/>
                <w:bCs/>
              </w:rPr>
              <w:t>[…………….;………………..]</w:t>
            </w:r>
          </w:p>
        </w:tc>
      </w:tr>
      <w:tr w:rsidR="000E1214" w14:paraId="51C3E59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9FDE0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F14F33B" w14:textId="77777777" w:rsidR="000E1214" w:rsidRDefault="00A87198">
            <w:pPr>
              <w:rPr>
                <w:b/>
                <w:bCs/>
              </w:rPr>
            </w:pPr>
            <w:r>
              <w:rPr>
                <w:b/>
                <w:bCs/>
              </w:rPr>
              <w:t>[…………….%;………………..]</w:t>
            </w:r>
          </w:p>
        </w:tc>
      </w:tr>
      <w:tr w:rsidR="000E1214" w14:paraId="3D6FC27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34CA74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EBB2B10" w14:textId="77777777" w:rsidR="000E1214" w:rsidRDefault="00A87198">
            <w:pPr>
              <w:rPr>
                <w:b/>
                <w:bCs/>
              </w:rPr>
            </w:pPr>
            <w:r>
              <w:rPr>
                <w:b/>
                <w:bCs/>
              </w:rPr>
              <w:t>[[…………….;………………..%]]</w:t>
            </w:r>
          </w:p>
        </w:tc>
      </w:tr>
      <w:tr w:rsidR="000E1214" w14:paraId="6EDE409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384AEF8"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39221C" w14:textId="77777777" w:rsidR="000E1214" w:rsidRDefault="00A87198">
            <w:pPr>
              <w:keepNext/>
              <w:rPr>
                <w:b/>
                <w:bCs/>
              </w:rPr>
            </w:pPr>
            <w:r>
              <w:rPr>
                <w:b/>
                <w:bCs/>
              </w:rPr>
              <w:t>[…………….?………………..]</w:t>
            </w:r>
          </w:p>
        </w:tc>
      </w:tr>
    </w:tbl>
    <w:p w14:paraId="5F61F34B" w14:textId="00905C81" w:rsidR="000E1214" w:rsidRDefault="00A87198">
      <w:pPr>
        <w:pStyle w:val="Caption"/>
      </w:pPr>
      <w:r>
        <w:t xml:space="preserve">Table </w:t>
      </w:r>
      <w:fldSimple w:instr=" SEQ Table \* ARABIC ">
        <w:r w:rsidR="008A37A6">
          <w:rPr>
            <w:noProof/>
          </w:rPr>
          <w:t>73</w:t>
        </w:r>
      </w:fldSimple>
      <w:r>
        <w:t xml:space="preserve"> Examples of Escape Block with Different Start and End Characters</w:t>
      </w:r>
    </w:p>
    <w:p w14:paraId="4BBF74DD" w14:textId="77777777" w:rsidR="000E1214" w:rsidRDefault="00A87198" w:rsidP="00B31DA3">
      <w:pPr>
        <w:pStyle w:val="Heading2"/>
      </w:pPr>
      <w:bookmarkStart w:id="13561" w:name="_Toc243112894"/>
      <w:bookmarkStart w:id="13562" w:name="_Toc349042896"/>
      <w:bookmarkStart w:id="13563" w:name="_Toc53134197"/>
      <w:r>
        <w:t xml:space="preserve">Escape Block with Same Start and End </w:t>
      </w:r>
      <w:bookmarkEnd w:id="13561"/>
      <w:bookmarkEnd w:id="13562"/>
      <w:r>
        <w:t>Characters</w:t>
      </w:r>
      <w:bookmarkEnd w:id="13563"/>
    </w:p>
    <w:p w14:paraId="0AF31C5A" w14:textId="77777777" w:rsidR="000E1214" w:rsidRDefault="00A87198">
      <w:r>
        <w:t>dfdl:escapeKind 'escapeBlock', dfdl:escapeBlockStart ' &amp;apos;', dfdl:escapeBlockEnd '&amp;apos;', dfdl:escapeEscapeCharacter '%', dfdl:separator ';',  dfdl:extraEscapedCharacters '?'</w:t>
      </w:r>
    </w:p>
    <w:tbl>
      <w:tblPr>
        <w:tblStyle w:val="Table"/>
        <w:tblW w:w="5000" w:type="pct"/>
        <w:tblInd w:w="0" w:type="dxa"/>
        <w:tblLook w:val="01E0" w:firstRow="1" w:lastRow="1" w:firstColumn="1" w:lastColumn="1" w:noHBand="0" w:noVBand="0"/>
      </w:tblPr>
      <w:tblGrid>
        <w:gridCol w:w="3959"/>
        <w:gridCol w:w="4671"/>
      </w:tblGrid>
      <w:tr w:rsidR="000E1214" w14:paraId="332AB8D6"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2B9368E9" w14:textId="77777777" w:rsidR="000E1214" w:rsidRDefault="00A87198">
            <w:pPr>
              <w:jc w:val="center"/>
            </w:pPr>
            <w:r>
              <w:t>Logical Data</w:t>
            </w:r>
          </w:p>
        </w:tc>
        <w:tc>
          <w:tcPr>
            <w:tcW w:w="0" w:type="auto"/>
            <w:hideMark/>
          </w:tcPr>
          <w:p w14:paraId="512C7FAC" w14:textId="77777777" w:rsidR="000E1214" w:rsidRDefault="00A87198">
            <w:pPr>
              <w:jc w:val="center"/>
            </w:pPr>
            <w:r>
              <w:t>Physical Data / Representation</w:t>
            </w:r>
          </w:p>
        </w:tc>
      </w:tr>
      <w:tr w:rsidR="000E1214" w14:paraId="524907D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901AAE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07475A" w14:textId="77777777" w:rsidR="000E1214" w:rsidRDefault="00A87198">
            <w:pPr>
              <w:rPr>
                <w:b/>
                <w:bCs/>
              </w:rPr>
            </w:pPr>
            <w:r>
              <w:rPr>
                <w:b/>
                <w:bCs/>
              </w:rPr>
              <w:t>…………….………………..</w:t>
            </w:r>
          </w:p>
        </w:tc>
      </w:tr>
      <w:tr w:rsidR="000E1214" w14:paraId="387975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6BE62C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E125F1" w14:textId="77777777" w:rsidR="000E1214" w:rsidRDefault="00A87198">
            <w:pPr>
              <w:rPr>
                <w:b/>
                <w:bCs/>
              </w:rPr>
            </w:pPr>
            <w:r>
              <w:rPr>
                <w:b/>
                <w:bCs/>
              </w:rPr>
              <w:t>'%'…………….………………..'</w:t>
            </w:r>
          </w:p>
        </w:tc>
      </w:tr>
      <w:tr w:rsidR="000E1214" w14:paraId="4F9629A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63EF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2CAF7ED" w14:textId="77777777" w:rsidR="000E1214" w:rsidRDefault="00A87198">
            <w:pPr>
              <w:rPr>
                <w:b/>
                <w:bCs/>
              </w:rPr>
            </w:pPr>
            <w:r>
              <w:rPr>
                <w:b/>
                <w:bCs/>
              </w:rPr>
              <w:t>……………'.………………..</w:t>
            </w:r>
          </w:p>
        </w:tc>
      </w:tr>
      <w:tr w:rsidR="000E1214" w14:paraId="54E1158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EC8840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D7D8EED" w14:textId="77777777" w:rsidR="000E1214" w:rsidRDefault="00A87198">
            <w:pPr>
              <w:rPr>
                <w:b/>
                <w:bCs/>
              </w:rPr>
            </w:pPr>
            <w:r>
              <w:rPr>
                <w:b/>
                <w:bCs/>
              </w:rPr>
              <w:t>…………….………………..'</w:t>
            </w:r>
          </w:p>
        </w:tc>
      </w:tr>
      <w:tr w:rsidR="000E1214" w14:paraId="3FC8440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A02D5FF"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9D87333" w14:textId="77777777" w:rsidR="000E1214" w:rsidRDefault="00A87198">
            <w:pPr>
              <w:rPr>
                <w:b/>
                <w:bCs/>
              </w:rPr>
            </w:pPr>
            <w:r>
              <w:rPr>
                <w:b/>
                <w:bCs/>
              </w:rPr>
              <w:t>'%'%'…………….………………..'</w:t>
            </w:r>
          </w:p>
        </w:tc>
      </w:tr>
      <w:tr w:rsidR="000E1214" w14:paraId="646462C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0E63B2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B77F7A6" w14:textId="77777777" w:rsidR="000E1214" w:rsidRDefault="00A87198">
            <w:pPr>
              <w:rPr>
                <w:b/>
                <w:bCs/>
              </w:rPr>
            </w:pPr>
            <w:r>
              <w:rPr>
                <w:b/>
                <w:bCs/>
              </w:rPr>
              <w:t>…………….………………..''</w:t>
            </w:r>
          </w:p>
        </w:tc>
      </w:tr>
      <w:tr w:rsidR="000E1214" w14:paraId="085899C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A2EA94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B21BCE5" w14:textId="77777777" w:rsidR="000E1214" w:rsidRDefault="00A87198">
            <w:pPr>
              <w:rPr>
                <w:b/>
                <w:bCs/>
              </w:rPr>
            </w:pPr>
            <w:r>
              <w:rPr>
                <w:b/>
                <w:bCs/>
              </w:rPr>
              <w:t>…………….''………………..</w:t>
            </w:r>
          </w:p>
        </w:tc>
      </w:tr>
      <w:tr w:rsidR="000E1214" w14:paraId="011596B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A1103A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C5B74C" w14:textId="77777777" w:rsidR="000E1214" w:rsidRDefault="00A87198">
            <w:pPr>
              <w:rPr>
                <w:b/>
                <w:bCs/>
              </w:rPr>
            </w:pPr>
            <w:r>
              <w:rPr>
                <w:b/>
                <w:bCs/>
              </w:rPr>
              <w:t>'%'…………….………………..%''</w:t>
            </w:r>
          </w:p>
        </w:tc>
      </w:tr>
      <w:tr w:rsidR="000E1214" w14:paraId="7257BE1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445F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16235F" w14:textId="77777777" w:rsidR="000E1214" w:rsidRDefault="00A87198">
            <w:pPr>
              <w:rPr>
                <w:b/>
                <w:bCs/>
              </w:rPr>
            </w:pPr>
            <w:r>
              <w:rPr>
                <w:b/>
                <w:bCs/>
              </w:rPr>
              <w:t>'%'…………….%'………………..'</w:t>
            </w:r>
          </w:p>
        </w:tc>
      </w:tr>
      <w:tr w:rsidR="000E1214" w14:paraId="0D3398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B24D1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8B9DDA" w14:textId="77777777" w:rsidR="000E1214" w:rsidRDefault="00A87198">
            <w:pPr>
              <w:rPr>
                <w:b/>
                <w:bCs/>
              </w:rPr>
            </w:pPr>
            <w:r>
              <w:rPr>
                <w:b/>
                <w:bCs/>
              </w:rPr>
              <w:t>…………….'………………..'</w:t>
            </w:r>
          </w:p>
        </w:tc>
      </w:tr>
      <w:tr w:rsidR="000E1214" w14:paraId="19CF55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60CF7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048E2F" w14:textId="77777777" w:rsidR="000E1214" w:rsidRDefault="00A87198">
            <w:pPr>
              <w:rPr>
                <w:b/>
                <w:bCs/>
              </w:rPr>
            </w:pPr>
            <w:r>
              <w:rPr>
                <w:b/>
                <w:bCs/>
              </w:rPr>
              <w:t>'%'……………%'.………………..%''</w:t>
            </w:r>
          </w:p>
        </w:tc>
      </w:tr>
      <w:tr w:rsidR="000E1214" w14:paraId="37E18BF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20275DC"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37057B4" w14:textId="77777777" w:rsidR="000E1214" w:rsidRDefault="00A87198">
            <w:pPr>
              <w:rPr>
                <w:b/>
                <w:bCs/>
              </w:rPr>
            </w:pPr>
            <w:r>
              <w:rPr>
                <w:b/>
                <w:bCs/>
              </w:rPr>
              <w:t>'%'%'…………….………………..%''</w:t>
            </w:r>
          </w:p>
        </w:tc>
      </w:tr>
      <w:tr w:rsidR="000E1214" w14:paraId="47ABDB4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2C3CBC3"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C6CDECB" w14:textId="77777777" w:rsidR="000E1214" w:rsidRDefault="00A87198">
            <w:pPr>
              <w:rPr>
                <w:b/>
                <w:bCs/>
              </w:rPr>
            </w:pPr>
            <w:r>
              <w:rPr>
                <w:b/>
                <w:bCs/>
              </w:rPr>
              <w:t>'%'…………….………………..%'%''</w:t>
            </w:r>
          </w:p>
        </w:tc>
      </w:tr>
      <w:tr w:rsidR="000E1214" w14:paraId="723BB95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707075C" w14:textId="77777777" w:rsidR="000E1214" w:rsidRDefault="00A87198">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B2177B" w14:textId="77777777" w:rsidR="000E1214" w:rsidRDefault="00A87198">
            <w:r>
              <w:rPr>
                <w:b/>
                <w:bCs/>
              </w:rPr>
              <w:t>'%'%'…………….………………..%'%''</w:t>
            </w:r>
          </w:p>
        </w:tc>
      </w:tr>
      <w:tr w:rsidR="000E1214" w14:paraId="784C282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84197B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7663D59" w14:textId="77777777" w:rsidR="000E1214" w:rsidRDefault="00A87198">
            <w:pPr>
              <w:rPr>
                <w:b/>
                <w:bCs/>
              </w:rPr>
            </w:pPr>
            <w:r>
              <w:rPr>
                <w:b/>
                <w:bCs/>
              </w:rPr>
              <w:t>…………….%………………..</w:t>
            </w:r>
          </w:p>
        </w:tc>
      </w:tr>
      <w:tr w:rsidR="000E1214" w14:paraId="77A47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CADD33D"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38D87ED" w14:textId="77777777" w:rsidR="000E1214" w:rsidRDefault="00A87198">
            <w:pPr>
              <w:rPr>
                <w:b/>
                <w:bCs/>
              </w:rPr>
            </w:pPr>
            <w:r>
              <w:rPr>
                <w:b/>
                <w:bCs/>
              </w:rPr>
              <w:t>…………….%%………………..</w:t>
            </w:r>
          </w:p>
        </w:tc>
      </w:tr>
      <w:tr w:rsidR="000E1214" w14:paraId="6897787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239C4B"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02FE601" w14:textId="77777777" w:rsidR="000E1214" w:rsidRDefault="00A87198">
            <w:pPr>
              <w:rPr>
                <w:b/>
                <w:bCs/>
              </w:rPr>
            </w:pPr>
            <w:r>
              <w:rPr>
                <w:b/>
                <w:bCs/>
              </w:rPr>
              <w:t>…………….%'………………..</w:t>
            </w:r>
          </w:p>
        </w:tc>
      </w:tr>
      <w:tr w:rsidR="000E1214" w14:paraId="30A4C7D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5F5981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D7A36A" w14:textId="77777777" w:rsidR="000E1214" w:rsidRDefault="00A87198">
            <w:pPr>
              <w:rPr>
                <w:b/>
                <w:bCs/>
              </w:rPr>
            </w:pPr>
            <w:r>
              <w:rPr>
                <w:b/>
                <w:bCs/>
              </w:rPr>
              <w:t>%'…………….………………..</w:t>
            </w:r>
          </w:p>
        </w:tc>
      </w:tr>
      <w:tr w:rsidR="000E1214" w14:paraId="69AC7E8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C925A25"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5990047" w14:textId="77777777" w:rsidR="000E1214" w:rsidRDefault="00A87198">
            <w:pPr>
              <w:rPr>
                <w:b/>
                <w:bCs/>
              </w:rPr>
            </w:pPr>
            <w:r>
              <w:rPr>
                <w:b/>
                <w:bCs/>
              </w:rPr>
              <w:t>…………….………………..%'</w:t>
            </w:r>
          </w:p>
        </w:tc>
      </w:tr>
      <w:tr w:rsidR="000E1214" w14:paraId="74CC02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7EFFF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82EC1C2" w14:textId="77777777" w:rsidR="000E1214" w:rsidRDefault="00A87198">
            <w:pPr>
              <w:rPr>
                <w:b/>
                <w:bCs/>
              </w:rPr>
            </w:pPr>
            <w:r>
              <w:rPr>
                <w:b/>
                <w:bCs/>
              </w:rPr>
              <w:t>'%'…………….………………..%%''</w:t>
            </w:r>
          </w:p>
        </w:tc>
      </w:tr>
      <w:tr w:rsidR="000E1214" w14:paraId="45E4CEC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7D266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9365EEF" w14:textId="77777777" w:rsidR="000E1214" w:rsidRDefault="00A87198">
            <w:pPr>
              <w:rPr>
                <w:b/>
                <w:bCs/>
              </w:rPr>
            </w:pPr>
            <w:r>
              <w:rPr>
                <w:b/>
                <w:bCs/>
              </w:rPr>
              <w:t>%'…………….………………..%'</w:t>
            </w:r>
          </w:p>
        </w:tc>
      </w:tr>
      <w:tr w:rsidR="000E1214" w14:paraId="185449D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5DDFEA9"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07F8D15" w14:textId="77777777" w:rsidR="000E1214" w:rsidRDefault="00A87198">
            <w:pPr>
              <w:rPr>
                <w:b/>
                <w:bCs/>
              </w:rPr>
            </w:pPr>
            <w:r>
              <w:rPr>
                <w:b/>
                <w:bCs/>
              </w:rPr>
              <w:t>'%'…………%….………………..%''</w:t>
            </w:r>
          </w:p>
        </w:tc>
      </w:tr>
      <w:tr w:rsidR="000E1214" w14:paraId="4400C5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A20742"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6FD71BB" w14:textId="77777777" w:rsidR="000E1214" w:rsidRDefault="00A87198">
            <w:pPr>
              <w:rPr>
                <w:b/>
                <w:bCs/>
              </w:rPr>
            </w:pPr>
            <w:r>
              <w:rPr>
                <w:b/>
                <w:bCs/>
              </w:rPr>
              <w:t>'%'…………%%'….………………..%''</w:t>
            </w:r>
          </w:p>
        </w:tc>
      </w:tr>
      <w:tr w:rsidR="000E1214" w14:paraId="7E60801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94BE24"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14F6849" w14:textId="77777777" w:rsidR="000E1214" w:rsidRDefault="00A87198">
            <w:pPr>
              <w:rPr>
                <w:b/>
                <w:bCs/>
              </w:rPr>
            </w:pPr>
            <w:r>
              <w:rPr>
                <w:b/>
                <w:bCs/>
              </w:rPr>
              <w:t>'…………….;………………..'</w:t>
            </w:r>
          </w:p>
        </w:tc>
      </w:tr>
      <w:tr w:rsidR="000E1214" w14:paraId="0D8545A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1E44A6"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F3C75F0" w14:textId="77777777" w:rsidR="000E1214" w:rsidRDefault="00A87198">
            <w:pPr>
              <w:rPr>
                <w:b/>
                <w:bCs/>
              </w:rPr>
            </w:pPr>
            <w:r>
              <w:rPr>
                <w:b/>
                <w:bCs/>
              </w:rPr>
              <w:t>'…………….%;………………..'</w:t>
            </w:r>
          </w:p>
        </w:tc>
      </w:tr>
      <w:tr w:rsidR="000E1214" w14:paraId="11729C4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CCE5D8E"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3E7DF6A" w14:textId="77777777" w:rsidR="000E1214" w:rsidRDefault="00A87198">
            <w:pPr>
              <w:rPr>
                <w:b/>
                <w:bCs/>
              </w:rPr>
            </w:pPr>
            <w:r>
              <w:rPr>
                <w:b/>
                <w:bCs/>
              </w:rPr>
              <w:t>'%'…………….;………………..%''</w:t>
            </w:r>
          </w:p>
        </w:tc>
      </w:tr>
      <w:tr w:rsidR="000E1214" w14:paraId="2DC0E1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E24787" w14:textId="77777777" w:rsidR="000E1214" w:rsidRDefault="00A87198">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DEE9ED" w14:textId="77777777" w:rsidR="000E1214" w:rsidRDefault="00A87198">
            <w:pPr>
              <w:keepNext/>
              <w:rPr>
                <w:b/>
                <w:bCs/>
              </w:rPr>
            </w:pPr>
            <w:r>
              <w:rPr>
                <w:b/>
                <w:bCs/>
              </w:rPr>
              <w:t>'…………….?………………..'</w:t>
            </w:r>
          </w:p>
        </w:tc>
      </w:tr>
    </w:tbl>
    <w:p w14:paraId="5B987C8A" w14:textId="6CA18E65" w:rsidR="000E1214" w:rsidRDefault="00A87198">
      <w:pPr>
        <w:pStyle w:val="Caption"/>
      </w:pPr>
      <w:bookmarkStart w:id="13564" w:name="_Toc322911795"/>
      <w:bookmarkStart w:id="13565" w:name="_Toc322912334"/>
      <w:bookmarkStart w:id="13566" w:name="_Toc329093194"/>
      <w:bookmarkStart w:id="13567" w:name="_Toc332701707"/>
      <w:bookmarkStart w:id="13568" w:name="_Toc332702011"/>
      <w:bookmarkStart w:id="13569" w:name="_Toc332711809"/>
      <w:bookmarkStart w:id="13570" w:name="_Toc332712111"/>
      <w:bookmarkStart w:id="13571" w:name="_Toc332712412"/>
      <w:bookmarkStart w:id="13572" w:name="_Toc332724328"/>
      <w:bookmarkStart w:id="13573" w:name="_Toc332724628"/>
      <w:bookmarkStart w:id="13574" w:name="_Toc341102924"/>
      <w:bookmarkStart w:id="13575" w:name="_Toc322911796"/>
      <w:bookmarkStart w:id="13576" w:name="_Toc322912335"/>
      <w:bookmarkStart w:id="13577" w:name="_Toc329093195"/>
      <w:bookmarkStart w:id="13578" w:name="_Toc332701708"/>
      <w:bookmarkStart w:id="13579" w:name="_Toc332702012"/>
      <w:bookmarkStart w:id="13580" w:name="_Toc332711810"/>
      <w:bookmarkStart w:id="13581" w:name="_Toc332712112"/>
      <w:bookmarkStart w:id="13582" w:name="_Toc332712413"/>
      <w:bookmarkStart w:id="13583" w:name="_Toc332724329"/>
      <w:bookmarkStart w:id="13584" w:name="_Toc332724629"/>
      <w:bookmarkStart w:id="13585" w:name="_Toc341102925"/>
      <w:bookmarkStart w:id="13586" w:name="_Toc322911797"/>
      <w:bookmarkStart w:id="13587" w:name="_Toc322912336"/>
      <w:bookmarkStart w:id="13588" w:name="_Toc329093196"/>
      <w:bookmarkStart w:id="13589" w:name="_Toc332701709"/>
      <w:bookmarkStart w:id="13590" w:name="_Toc332702013"/>
      <w:bookmarkStart w:id="13591" w:name="_Toc332711811"/>
      <w:bookmarkStart w:id="13592" w:name="_Toc332712113"/>
      <w:bookmarkStart w:id="13593" w:name="_Toc332712414"/>
      <w:bookmarkStart w:id="13594" w:name="_Toc332724330"/>
      <w:bookmarkStart w:id="13595" w:name="_Toc332724630"/>
      <w:bookmarkStart w:id="13596" w:name="_Toc341102926"/>
      <w:bookmarkStart w:id="13597" w:name="_Toc243112895"/>
      <w:bookmarkStart w:id="13598" w:name="_Toc349042897"/>
      <w:bookmarkEnd w:id="13564"/>
      <w:bookmarkEnd w:id="13565"/>
      <w:bookmarkEnd w:id="13566"/>
      <w:bookmarkEnd w:id="13567"/>
      <w:bookmarkEnd w:id="13568"/>
      <w:bookmarkEnd w:id="13569"/>
      <w:bookmarkEnd w:id="13570"/>
      <w:bookmarkEnd w:id="13571"/>
      <w:bookmarkEnd w:id="13572"/>
      <w:bookmarkEnd w:id="13573"/>
      <w:bookmarkEnd w:id="13574"/>
      <w:bookmarkEnd w:id="13575"/>
      <w:bookmarkEnd w:id="13576"/>
      <w:bookmarkEnd w:id="13577"/>
      <w:bookmarkEnd w:id="13578"/>
      <w:bookmarkEnd w:id="13579"/>
      <w:bookmarkEnd w:id="13580"/>
      <w:bookmarkEnd w:id="13581"/>
      <w:bookmarkEnd w:id="13582"/>
      <w:bookmarkEnd w:id="13583"/>
      <w:bookmarkEnd w:id="13584"/>
      <w:bookmarkEnd w:id="13585"/>
      <w:bookmarkEnd w:id="13586"/>
      <w:bookmarkEnd w:id="13587"/>
      <w:bookmarkEnd w:id="13588"/>
      <w:bookmarkEnd w:id="13589"/>
      <w:bookmarkEnd w:id="13590"/>
      <w:bookmarkEnd w:id="13591"/>
      <w:bookmarkEnd w:id="13592"/>
      <w:bookmarkEnd w:id="13593"/>
      <w:bookmarkEnd w:id="13594"/>
      <w:bookmarkEnd w:id="13595"/>
      <w:bookmarkEnd w:id="13596"/>
      <w:r>
        <w:t xml:space="preserve">Table </w:t>
      </w:r>
      <w:fldSimple w:instr=" SEQ Table \* ARABIC ">
        <w:r w:rsidR="008A37A6">
          <w:rPr>
            <w:noProof/>
          </w:rPr>
          <w:t>74</w:t>
        </w:r>
      </w:fldSimple>
      <w:r>
        <w:t xml:space="preserve"> Examples of Escape Block with Same Start and End Characters</w:t>
      </w:r>
      <w:bookmarkEnd w:id="13597"/>
      <w:bookmarkEnd w:id="13598"/>
    </w:p>
    <w:p w14:paraId="03EE9014" w14:textId="77777777" w:rsidR="000E1214" w:rsidRDefault="00A87198">
      <w:pPr>
        <w:pStyle w:val="Caption"/>
      </w:pPr>
      <w:r>
        <w:rPr>
          <w:rFonts w:eastAsia="MS Mincho"/>
          <w:b w:val="0"/>
          <w:lang w:eastAsia="ja-JP" w:bidi="he-IL"/>
        </w:rPr>
        <w:br w:type="page"/>
      </w:r>
    </w:p>
    <w:p w14:paraId="721A0FDA" w14:textId="77777777" w:rsidR="000E1214" w:rsidRDefault="00A87198" w:rsidP="00B31DA3">
      <w:pPr>
        <w:pStyle w:val="Heading1"/>
      </w:pPr>
      <w:bookmarkStart w:id="13599" w:name="_Toc349042898"/>
      <w:bookmarkStart w:id="13600" w:name="_Ref52284569"/>
      <w:bookmarkStart w:id="13601" w:name="_Toc53134198"/>
      <w:r>
        <w:rPr>
          <w:rFonts w:eastAsia="MS Mincho"/>
          <w:lang w:eastAsia="ja-JP" w:bidi="he-IL"/>
        </w:rPr>
        <w:t>Appendix B: Rationale for Single-Assignment Variables</w:t>
      </w:r>
      <w:bookmarkEnd w:id="13599"/>
      <w:bookmarkEnd w:id="13600"/>
      <w:bookmarkEnd w:id="13601"/>
    </w:p>
    <w:p w14:paraId="6CDF0E10" w14:textId="77777777" w:rsidR="000E1214" w:rsidRDefault="00A87198">
      <w:r>
        <w:t xml:space="preserve">DFDL is intended to be a description language. That is, the capture of a data format should be as descriptive/declarative as possible. </w:t>
      </w:r>
    </w:p>
    <w:p w14:paraId="442B5CFF" w14:textId="3E917C8E" w:rsidR="000E1214" w:rsidRDefault="00A87198">
      <w:r>
        <w:t>An additional quite critical goal for DFDL is that it allows very high</w:t>
      </w:r>
      <w:r w:rsidR="00AA6294">
        <w:t>-</w:t>
      </w:r>
      <w:r>
        <w:t xml:space="preserve">performance implementations, including use of parallel processing wherever possible. </w:t>
      </w:r>
    </w:p>
    <w:p w14:paraId="4E9B6CBE" w14:textId="77777777" w:rsidR="000E1214" w:rsidRDefault="00A87198">
      <w:r>
        <w:t xml:space="preserve">DFDL contains an expression language with variables for use in creating parameterized DFDL schemas. </w:t>
      </w:r>
    </w:p>
    <w:p w14:paraId="3BA78127" w14:textId="77777777" w:rsidR="000E1214" w:rsidRDefault="00A87198">
      <w:r>
        <w:t>However, the way variables can be used in DFDL is quite constrained. Specifically, the variables are single-assignment.</w:t>
      </w:r>
    </w:p>
    <w:p w14:paraId="24127DA0" w14:textId="77777777" w:rsidR="000E1214" w:rsidRDefault="00A87198">
      <w:r>
        <w:t xml:space="preserve">Single-assignment variables solve a number of problems. </w:t>
      </w:r>
    </w:p>
    <w:p w14:paraId="746A2F66" w14:textId="6E64293A" w:rsidR="000E1214" w:rsidRDefault="00A87198">
      <w:r>
        <w:t xml:space="preserve">First, they keep the schema more declarative, because the name of a variable represents a value, not a location. Before assignment, the value is not yet known, after the assignment the value is known, but the consumer of the value need only know the name and need not be aware of the mechanism by which it gets its value or when. </w:t>
      </w:r>
    </w:p>
    <w:p w14:paraId="28A958D0" w14:textId="77777777" w:rsidR="000E1214" w:rsidRDefault="00A87198">
      <w:r>
        <w:t>Second, single-assignment variables avoid over-constraining the implementation, thereby preserving the potential for high-performance and parallel processing.</w:t>
      </w:r>
    </w:p>
    <w:p w14:paraId="03C0E7AD" w14:textId="77777777" w:rsidR="000E1214" w:rsidRDefault="00A87198">
      <w:r>
        <w:t xml:space="preserve">Some digression is useful here: Any variable creates a data dependency in order of processing. The part of the schema reading/using the variable's value depends upon the data value coming from the part of the schema providing that value. This kind of data dependency is inherent and inescapable. Values must be created before they can be used. </w:t>
      </w:r>
    </w:p>
    <w:p w14:paraId="1A848F99" w14:textId="77777777" w:rsidR="000E1214" w:rsidRDefault="00A87198">
      <w:r>
        <w:t xml:space="preserve">However, if you consider a variable to be a location that can be assigned repeatedly, then things are more complex because you not only have data dependency on the value (one part of the schema writes the location, another reads that location), but you have the dependency in the other direction: you must read the location before it can be used again for the </w:t>
      </w:r>
      <w:r>
        <w:rPr>
          <w:rStyle w:val="Emphasis"/>
        </w:rPr>
        <w:t>next</w:t>
      </w:r>
      <w:r>
        <w:t xml:space="preserve"> value. This is usually called anti-dependency. Anti-dependency is the enemy of high-performance and parallel execution. It forces specific and artificial sequential ordering on things that is due to the way variable names are allocated to storage locations. </w:t>
      </w:r>
    </w:p>
    <w:p w14:paraId="6A859973" w14:textId="77777777" w:rsidR="000E1214" w:rsidRDefault="00A87198">
      <w:r>
        <w:t>If variables are single-assignment only, then only data-dependencies exist. Anti-dependencies don't exist, and implementations are free to work in any way consistent with the (inescapable) data dependencies.</w:t>
      </w:r>
      <w:r>
        <w:rPr>
          <w:noProof/>
        </w:rPr>
        <w:drawing>
          <wp:inline distT="0" distB="0" distL="0" distR="0" wp14:anchorId="3C74F942" wp14:editId="6E8B2540">
            <wp:extent cx="9525" cy="95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25CCBD0" w14:textId="77777777" w:rsidR="000E1214" w:rsidRDefault="00A87198" w:rsidP="00B31DA3">
      <w:pPr>
        <w:pStyle w:val="Heading1"/>
      </w:pPr>
      <w:bookmarkStart w:id="13602" w:name="_Ref39067485"/>
      <w:bookmarkStart w:id="13603" w:name="_Ref39067581"/>
      <w:bookmarkStart w:id="13604" w:name="_Toc53134199"/>
      <w:r>
        <w:t>Appendix C: Processing of DFDL String literals</w:t>
      </w:r>
      <w:bookmarkEnd w:id="13602"/>
      <w:bookmarkEnd w:id="13603"/>
      <w:bookmarkEnd w:id="13604"/>
    </w:p>
    <w:p w14:paraId="5D03A7C7" w14:textId="4D56689C" w:rsidR="000E1214" w:rsidRDefault="00A87198">
      <w:pPr>
        <w:pStyle w:val="nobreak"/>
        <w:rPr>
          <w:lang w:val="en-GB" w:eastAsia="ja-JP"/>
        </w:rPr>
      </w:pPr>
      <w:r>
        <w:rPr>
          <w:lang w:val="en-GB" w:eastAsia="ja-JP"/>
        </w:rPr>
        <w:t xml:space="preserve">A DFDL String Literal describes characters or bytes that can appear in the data. The syntax of a DFDL String Literal is described in Section 6.3. This appendix describes how a DFDL String Literal </w:t>
      </w:r>
      <w:r w:rsidR="008E7C14">
        <w:rPr>
          <w:lang w:val="en-GB" w:eastAsia="ja-JP"/>
        </w:rPr>
        <w:t xml:space="preserve">MUST </w:t>
      </w:r>
      <w:r>
        <w:rPr>
          <w:lang w:val="en-GB" w:eastAsia="ja-JP"/>
        </w:rPr>
        <w:t>be processed by a DFDL processor.</w:t>
      </w:r>
    </w:p>
    <w:p w14:paraId="7048667D" w14:textId="77777777" w:rsidR="000E1214" w:rsidRDefault="00A87198" w:rsidP="00B31DA3">
      <w:pPr>
        <w:pStyle w:val="Heading2"/>
      </w:pPr>
      <w:bookmarkStart w:id="13605" w:name="_Toc53134200"/>
      <w:r>
        <w:t>Interpreting a DFDL String Literal</w:t>
      </w:r>
      <w:bookmarkEnd w:id="13605"/>
    </w:p>
    <w:p w14:paraId="2490CA83" w14:textId="756B11B6" w:rsidR="000E1214" w:rsidRDefault="00A87198">
      <w:pPr>
        <w:pStyle w:val="nobreak"/>
        <w:rPr>
          <w:lang w:val="en-GB" w:eastAsia="ja-JP"/>
        </w:rPr>
      </w:pPr>
      <w:r>
        <w:rPr>
          <w:lang w:val="en-GB" w:eastAsia="ja-JP"/>
        </w:rPr>
        <w:t xml:space="preserve">A DFDL String literal is a sequence of one or more </w:t>
      </w:r>
      <w:r>
        <w:rPr>
          <w:i/>
          <w:lang w:val="en-GB" w:eastAsia="ja-JP"/>
        </w:rPr>
        <w:t>string literal parts</w:t>
      </w:r>
      <w:r>
        <w:rPr>
          <w:lang w:val="en-GB" w:eastAsia="ja-JP"/>
        </w:rPr>
        <w:t xml:space="preserve">. Each string literal part describes zero or more characters or exactly one byte. To process a DFDL string literal correctly it is necessary to parse it into its string literal parts using the grammar in </w:t>
      </w:r>
      <w:r w:rsidRPr="00065302">
        <w:rPr>
          <w:rStyle w:val="Hyperlink"/>
        </w:rPr>
        <w:fldChar w:fldCharType="begin"/>
      </w:r>
      <w:r w:rsidRPr="00065302">
        <w:rPr>
          <w:rStyle w:val="Hyperlink"/>
        </w:rPr>
        <w:instrText xml:space="preserve"> REF _Ref18842880 \h </w:instrText>
      </w:r>
      <w:r w:rsidRPr="00065302">
        <w:rPr>
          <w:rStyle w:val="Hyperlink"/>
        </w:rPr>
      </w:r>
      <w:r w:rsidRPr="00065302">
        <w:rPr>
          <w:rStyle w:val="Hyperlink"/>
        </w:rPr>
        <w:fldChar w:fldCharType="separate"/>
      </w:r>
      <w:ins w:id="13606" w:author="Mike Beckerle" w:date="2020-10-09T10:19:00Z">
        <w:r w:rsidR="008A37A6">
          <w:rPr>
            <w:rFonts w:cs="Arial"/>
          </w:rPr>
          <w:t xml:space="preserve">Table </w:t>
        </w:r>
        <w:r w:rsidR="008A37A6">
          <w:rPr>
            <w:rFonts w:cs="Arial"/>
            <w:noProof/>
          </w:rPr>
          <w:t>3 DFDL Character Entity, Character Class Entity, and Byte Value Entity Syntax</w:t>
        </w:r>
      </w:ins>
      <w:del w:id="13607" w:author="Mike Beckerle" w:date="2020-10-09T10:19:00Z">
        <w:r w:rsidR="00404DC4" w:rsidRPr="00065302" w:rsidDel="008A37A6">
          <w:rPr>
            <w:rStyle w:val="Hyperlink"/>
          </w:rPr>
          <w:delText>Table 3 DFDL Character Entity, Character Class Entity, and Byte Value Entity Syntax</w:delText>
        </w:r>
      </w:del>
      <w:r w:rsidRPr="00065302">
        <w:rPr>
          <w:rStyle w:val="Hyperlink"/>
        </w:rPr>
        <w:fldChar w:fldCharType="end"/>
      </w:r>
      <w:r>
        <w:rPr>
          <w:lang w:val="en-GB" w:eastAsia="ja-JP"/>
        </w:rPr>
        <w:t xml:space="preserve"> of Section </w:t>
      </w:r>
      <w:r w:rsidRPr="00065302">
        <w:rPr>
          <w:rStyle w:val="Hyperlink"/>
        </w:rPr>
        <w:fldChar w:fldCharType="begin"/>
      </w:r>
      <w:r w:rsidRPr="00065302">
        <w:rPr>
          <w:rStyle w:val="Hyperlink"/>
        </w:rPr>
        <w:instrText xml:space="preserve"> REF _Ref365969145 \r \h </w:instrText>
      </w:r>
      <w:r w:rsidRPr="00065302">
        <w:rPr>
          <w:rStyle w:val="Hyperlink"/>
        </w:rPr>
      </w:r>
      <w:r w:rsidRPr="00065302">
        <w:rPr>
          <w:rStyle w:val="Hyperlink"/>
        </w:rPr>
        <w:fldChar w:fldCharType="separate"/>
      </w:r>
      <w:r w:rsidR="008A37A6">
        <w:rPr>
          <w:rStyle w:val="Hyperlink"/>
        </w:rPr>
        <w:t>6.3.1</w:t>
      </w:r>
      <w:r w:rsidRPr="00065302">
        <w:rPr>
          <w:rStyle w:val="Hyperlink"/>
        </w:rPr>
        <w:fldChar w:fldCharType="end"/>
      </w:r>
      <w:r>
        <w:rPr>
          <w:lang w:val="en-GB" w:eastAsia="ja-JP"/>
        </w:rPr>
        <w:t xml:space="preserve"> </w:t>
      </w:r>
      <w:r w:rsidRPr="00065302">
        <w:rPr>
          <w:rStyle w:val="Hyperlink"/>
        </w:rPr>
        <w:fldChar w:fldCharType="begin"/>
      </w:r>
      <w:r w:rsidRPr="00065302">
        <w:rPr>
          <w:rStyle w:val="Hyperlink"/>
        </w:rPr>
        <w:instrText xml:space="preserve"> REF _Ref365969149 \h </w:instrText>
      </w:r>
      <w:r w:rsidRPr="00065302">
        <w:rPr>
          <w:rStyle w:val="Hyperlink"/>
        </w:rPr>
      </w:r>
      <w:r w:rsidRPr="00065302">
        <w:rPr>
          <w:rStyle w:val="Hyperlink"/>
        </w:rPr>
        <w:fldChar w:fldCharType="separate"/>
      </w:r>
      <w:ins w:id="13608" w:author="Mike Beckerle" w:date="2020-10-09T10:19:00Z">
        <w:r w:rsidR="008A37A6">
          <w:t>DFDL String Literals</w:t>
        </w:r>
      </w:ins>
      <w:del w:id="13609" w:author="Mike Beckerle" w:date="2020-10-09T10:19:00Z">
        <w:r w:rsidR="00404DC4" w:rsidRPr="00065302" w:rsidDel="008A37A6">
          <w:rPr>
            <w:rStyle w:val="Hyperlink"/>
          </w:rPr>
          <w:delText>DFDL String Literals</w:delText>
        </w:r>
      </w:del>
      <w:r w:rsidRPr="00065302">
        <w:rPr>
          <w:rStyle w:val="Hyperlink"/>
        </w:rPr>
        <w:fldChar w:fldCharType="end"/>
      </w:r>
      <w:r>
        <w:rPr>
          <w:lang w:val="en-GB" w:eastAsia="ja-JP"/>
        </w:rPr>
        <w:t>.</w:t>
      </w:r>
    </w:p>
    <w:p w14:paraId="61B5DC3A" w14:textId="24DFBC13" w:rsidR="000E1214" w:rsidRDefault="00A87198" w:rsidP="00B31DA3">
      <w:pPr>
        <w:pStyle w:val="Heading2"/>
      </w:pPr>
      <w:bookmarkStart w:id="13610" w:name="_Toc53134201"/>
      <w:r>
        <w:t>Recognizing a DFDL String Literal</w:t>
      </w:r>
      <w:bookmarkEnd w:id="13610"/>
    </w:p>
    <w:p w14:paraId="18CE98B4" w14:textId="06F7F8C6" w:rsidR="000E1214" w:rsidRDefault="00A87198">
      <w:pPr>
        <w:rPr>
          <w:lang w:val="en-GB" w:eastAsia="ja-JP"/>
        </w:rPr>
      </w:pPr>
      <w:r>
        <w:rPr>
          <w:lang w:val="en-GB" w:eastAsia="ja-JP"/>
        </w:rPr>
        <w:t xml:space="preserve">When parsing, a DFDL processor </w:t>
      </w:r>
      <w:r w:rsidR="008E7C14">
        <w:rPr>
          <w:lang w:val="en-GB" w:eastAsia="ja-JP"/>
        </w:rPr>
        <w:t xml:space="preserve">MUST </w:t>
      </w:r>
      <w:r>
        <w:rPr>
          <w:lang w:val="en-GB" w:eastAsia="ja-JP"/>
        </w:rPr>
        <w:t xml:space="preserve">be able to recognize a DFDL String Literal in the data. The recognition algorithm is used whenever the DFDL processor needs to process a property of type 'DFDL String Literal'. </w:t>
      </w:r>
    </w:p>
    <w:p w14:paraId="48C4FFFD" w14:textId="77777777" w:rsidR="000E1214" w:rsidRDefault="00A87198">
      <w:pPr>
        <w:rPr>
          <w:lang w:val="en-GB" w:eastAsia="ja-JP"/>
        </w:rPr>
      </w:pPr>
      <w:r>
        <w:rPr>
          <w:lang w:val="en-GB" w:eastAsia="ja-JP"/>
        </w:rPr>
        <w:t>The recognition algorithm is as follows:</w:t>
      </w:r>
    </w:p>
    <w:p w14:paraId="489D7B81" w14:textId="77777777" w:rsidR="000E1214" w:rsidRDefault="00A87198">
      <w:pPr>
        <w:pStyle w:val="Codeblock0"/>
        <w:pBdr>
          <w:top w:val="single" w:sz="4" w:space="1" w:color="auto"/>
          <w:left w:val="single" w:sz="4" w:space="4" w:color="auto"/>
          <w:bottom w:val="single" w:sz="4" w:space="1" w:color="auto"/>
          <w:right w:val="single" w:sz="4" w:space="4" w:color="auto"/>
        </w:pBdr>
      </w:pPr>
      <w:r>
        <w:t>for each DfdlStringLiteralPart</w:t>
      </w:r>
    </w:p>
    <w:p w14:paraId="5C97E19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if this DfdlStringLiteralPart is found in the data at the current offset</w:t>
      </w:r>
    </w:p>
    <w:p w14:paraId="49B68D56"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advance the offset by the width of the characters matched</w:t>
      </w:r>
    </w:p>
    <w:p w14:paraId="7B590583"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else</w:t>
      </w:r>
    </w:p>
    <w:p w14:paraId="21357AA9"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return false</w:t>
      </w:r>
    </w:p>
    <w:p w14:paraId="1BAF79D7"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    end if</w:t>
      </w:r>
    </w:p>
    <w:p w14:paraId="35E1FBC8" w14:textId="77777777" w:rsidR="000E1214" w:rsidRDefault="00A87198">
      <w:pPr>
        <w:pStyle w:val="Codeblock0"/>
        <w:pBdr>
          <w:top w:val="single" w:sz="4" w:space="1" w:color="auto"/>
          <w:left w:val="single" w:sz="4" w:space="4" w:color="auto"/>
          <w:bottom w:val="single" w:sz="4" w:space="1" w:color="auto"/>
          <w:right w:val="single" w:sz="4" w:space="4" w:color="auto"/>
        </w:pBdr>
      </w:pPr>
      <w:r>
        <w:t>return true</w:t>
      </w:r>
      <w:r>
        <w:tab/>
      </w:r>
    </w:p>
    <w:p w14:paraId="3984F6DB" w14:textId="77777777" w:rsidR="000E1214" w:rsidRDefault="00A87198" w:rsidP="00B31DA3">
      <w:pPr>
        <w:pStyle w:val="Heading2"/>
      </w:pPr>
      <w:bookmarkStart w:id="13611" w:name="_Toc53134202"/>
      <w:r>
        <w:t>Recognizing DFDL String Literal Part</w:t>
      </w:r>
      <w:bookmarkEnd w:id="13611"/>
    </w:p>
    <w:p w14:paraId="3CFF092C" w14:textId="77777777" w:rsidR="000E1214" w:rsidRDefault="00A87198">
      <w:pPr>
        <w:rPr>
          <w:lang w:val="en-GB" w:eastAsia="ja-JP"/>
        </w:rPr>
      </w:pPr>
      <w:r>
        <w:rPr>
          <w:lang w:val="en-GB" w:eastAsia="ja-JP"/>
        </w:rPr>
        <w:t>Each type of string literal part and/or the DfdlESEntity is recognised as described in the table below:</w:t>
      </w:r>
    </w:p>
    <w:tbl>
      <w:tblPr>
        <w:tblStyle w:val="Table"/>
        <w:tblW w:w="5000" w:type="pct"/>
        <w:tblInd w:w="0" w:type="dxa"/>
        <w:tblLook w:val="01E0" w:firstRow="1" w:lastRow="1" w:firstColumn="1" w:lastColumn="1" w:noHBand="0" w:noVBand="0"/>
      </w:tblPr>
      <w:tblGrid>
        <w:gridCol w:w="1917"/>
        <w:gridCol w:w="6713"/>
      </w:tblGrid>
      <w:tr w:rsidR="000E1214" w14:paraId="43AD29FC"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1F0FC01E" w14:textId="77777777" w:rsidR="000E1214" w:rsidRDefault="00A87198">
            <w:r>
              <w:t>String Literal Part</w:t>
            </w:r>
          </w:p>
        </w:tc>
        <w:tc>
          <w:tcPr>
            <w:tcW w:w="0" w:type="auto"/>
            <w:hideMark/>
          </w:tcPr>
          <w:p w14:paraId="3A49FE4A" w14:textId="77777777" w:rsidR="000E1214" w:rsidRDefault="00A87198">
            <w:r>
              <w:t>Recognition algorithm</w:t>
            </w:r>
          </w:p>
        </w:tc>
      </w:tr>
      <w:tr w:rsidR="000E1214" w14:paraId="3693660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307EDD" w14:textId="77777777" w:rsidR="000E1214" w:rsidRDefault="00A87198">
            <w:pPr>
              <w:rPr>
                <w:rFonts w:cs="Arial"/>
                <w:b/>
              </w:rPr>
            </w:pPr>
            <w:r>
              <w:rPr>
                <w:rFonts w:cs="Arial"/>
                <w:lang w:eastAsia="en-GB"/>
              </w:rPr>
              <w:t>LiteralString</w:t>
            </w:r>
          </w:p>
        </w:tc>
        <w:tc>
          <w:tcPr>
            <w:tcW w:w="0" w:type="auto"/>
            <w:tcBorders>
              <w:top w:val="single" w:sz="4" w:space="0" w:color="auto"/>
              <w:left w:val="single" w:sz="4" w:space="0" w:color="auto"/>
              <w:bottom w:val="single" w:sz="4" w:space="0" w:color="auto"/>
              <w:right w:val="single" w:sz="4" w:space="0" w:color="auto"/>
            </w:tcBorders>
            <w:hideMark/>
          </w:tcPr>
          <w:p w14:paraId="107FC7B8" w14:textId="77777777" w:rsidR="000E1214" w:rsidRDefault="00A87198">
            <w:pPr>
              <w:rPr>
                <w:rFonts w:cs="Arial"/>
              </w:rPr>
            </w:pPr>
            <w:r>
              <w:rPr>
                <w:rFonts w:cs="Arial"/>
              </w:rPr>
              <w:t xml:space="preserve">The literal string is specifying a sequence of Unicode characters. The string part is recognized if the same Unicode characters are found in the data at the current offset. </w:t>
            </w:r>
          </w:p>
          <w:p w14:paraId="111D92BF" w14:textId="720F7E12" w:rsidR="000E1214" w:rsidRDefault="00A87198">
            <w:pPr>
              <w:rPr>
                <w:rFonts w:cs="Arial"/>
              </w:rPr>
            </w:pPr>
            <w:r>
              <w:rPr>
                <w:rFonts w:cs="Arial"/>
              </w:rPr>
              <w:t xml:space="preserve">Implementation note: It is not necessary for either the LiteralString or the data to be encoded using a Unicode encoding. The matching algorithm </w:t>
            </w:r>
            <w:r w:rsidR="006D4C7D">
              <w:rPr>
                <w:rFonts w:cs="Arial"/>
              </w:rPr>
              <w:t xml:space="preserve">MUST </w:t>
            </w:r>
            <w:r>
              <w:rPr>
                <w:rFonts w:cs="Arial"/>
              </w:rPr>
              <w:t xml:space="preserve">operate as if the LiteralString and the data were both converted to Unicode before comparison. </w:t>
            </w:r>
          </w:p>
        </w:tc>
      </w:tr>
      <w:tr w:rsidR="000E1214" w14:paraId="63C6AD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FBD0C2E" w14:textId="77777777" w:rsidR="000E1214" w:rsidRDefault="00A87198">
            <w:pPr>
              <w:rPr>
                <w:rFonts w:cs="Arial"/>
                <w:lang w:eastAsia="en-GB"/>
              </w:rPr>
            </w:pPr>
            <w:r>
              <w:rPr>
                <w:rFonts w:cs="Arial"/>
              </w:rPr>
              <w:t>DfdlCharEntity</w:t>
            </w:r>
          </w:p>
        </w:tc>
        <w:tc>
          <w:tcPr>
            <w:tcW w:w="0" w:type="auto"/>
            <w:tcBorders>
              <w:top w:val="single" w:sz="4" w:space="0" w:color="auto"/>
              <w:left w:val="single" w:sz="4" w:space="0" w:color="auto"/>
              <w:bottom w:val="single" w:sz="4" w:space="0" w:color="auto"/>
              <w:right w:val="single" w:sz="4" w:space="0" w:color="auto"/>
            </w:tcBorders>
            <w:hideMark/>
          </w:tcPr>
          <w:p w14:paraId="2289160E" w14:textId="77777777" w:rsidR="000E1214" w:rsidRDefault="00A87198">
            <w:pPr>
              <w:rPr>
                <w:rFonts w:cs="Arial"/>
                <w:lang w:eastAsia="en-GB"/>
              </w:rPr>
            </w:pPr>
            <w:r>
              <w:rPr>
                <w:rFonts w:cs="Arial"/>
                <w:lang w:eastAsia="en-GB"/>
              </w:rPr>
              <w:t>The entity is specifying a single Unicode character.</w:t>
            </w:r>
          </w:p>
          <w:p w14:paraId="001FECA9" w14:textId="77777777" w:rsidR="000E1214" w:rsidRDefault="00A87198">
            <w:pPr>
              <w:rPr>
                <w:rFonts w:cs="Arial"/>
                <w:lang w:eastAsia="en-GB"/>
              </w:rPr>
            </w:pPr>
            <w:r>
              <w:rPr>
                <w:rFonts w:cs="Arial"/>
                <w:lang w:eastAsia="en-GB"/>
              </w:rPr>
              <w:t>The recognition algorithm is the same as for a single-character LiteralString.</w:t>
            </w:r>
          </w:p>
        </w:tc>
      </w:tr>
      <w:tr w:rsidR="000E1214" w14:paraId="3B707D8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7ED1C30" w14:textId="77777777" w:rsidR="000E1214" w:rsidRDefault="00A87198">
            <w:pPr>
              <w:rPr>
                <w:rFonts w:cs="Arial"/>
                <w:lang w:eastAsia="en-GB"/>
              </w:rPr>
            </w:pPr>
            <w:r>
              <w:rPr>
                <w:rFonts w:cs="Arial"/>
                <w:lang w:eastAsia="en-GB"/>
              </w:rPr>
              <w:t xml:space="preserve">ByteValue                </w:t>
            </w:r>
          </w:p>
        </w:tc>
        <w:tc>
          <w:tcPr>
            <w:tcW w:w="0" w:type="auto"/>
            <w:tcBorders>
              <w:top w:val="single" w:sz="4" w:space="0" w:color="auto"/>
              <w:left w:val="single" w:sz="4" w:space="0" w:color="auto"/>
              <w:bottom w:val="single" w:sz="4" w:space="0" w:color="auto"/>
              <w:right w:val="single" w:sz="4" w:space="0" w:color="auto"/>
            </w:tcBorders>
            <w:hideMark/>
          </w:tcPr>
          <w:p w14:paraId="3E5F4B0F" w14:textId="77777777" w:rsidR="000E1214" w:rsidRDefault="00A87198">
            <w:pPr>
              <w:rPr>
                <w:rFonts w:cs="Arial"/>
                <w:lang w:eastAsia="en-GB"/>
              </w:rPr>
            </w:pPr>
            <w:r>
              <w:rPr>
                <w:rFonts w:cs="Arial"/>
                <w:lang w:eastAsia="en-GB"/>
              </w:rPr>
              <w:t>The entity is specifying a single raw byte value.</w:t>
            </w:r>
          </w:p>
          <w:p w14:paraId="68CF4E52" w14:textId="77777777" w:rsidR="000E1214" w:rsidRDefault="00A87198">
            <w:pPr>
              <w:rPr>
                <w:rFonts w:cs="Arial"/>
                <w:lang w:eastAsia="en-GB"/>
              </w:rPr>
            </w:pPr>
            <w:r>
              <w:rPr>
                <w:rFonts w:cs="Arial"/>
                <w:lang w:eastAsia="en-GB"/>
              </w:rPr>
              <w:t>The string part is recognized if the literal byte in the data at the current byte offset matches the raw byte value.</w:t>
            </w:r>
          </w:p>
          <w:p w14:paraId="73FC91C1" w14:textId="77777777" w:rsidR="000E1214" w:rsidRDefault="00A87198">
            <w:pPr>
              <w:rPr>
                <w:rFonts w:cs="Arial"/>
                <w:lang w:eastAsia="en-GB"/>
              </w:rPr>
            </w:pPr>
            <w:r>
              <w:rPr>
                <w:rFonts w:cs="Arial"/>
                <w:lang w:eastAsia="en-GB"/>
              </w:rPr>
              <w:t>This entity is specifying a raw byte value and not a character. It will not always be safe to interpret the byte value as a character in the component's encoding.</w:t>
            </w:r>
          </w:p>
        </w:tc>
      </w:tr>
      <w:tr w:rsidR="000E1214" w14:paraId="4A6657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58C1A13" w14:textId="77777777" w:rsidR="000E1214" w:rsidRDefault="00A87198">
            <w:pPr>
              <w:rPr>
                <w:rFonts w:cs="Arial"/>
                <w:lang w:eastAsia="en-GB"/>
              </w:rPr>
            </w:pPr>
            <w:r>
              <w:rPr>
                <w:rFonts w:cs="Arial"/>
                <w:lang w:eastAsia="en-GB"/>
              </w:rPr>
              <w:t>DfdlNLEntity</w:t>
            </w:r>
          </w:p>
        </w:tc>
        <w:tc>
          <w:tcPr>
            <w:tcW w:w="0" w:type="auto"/>
            <w:tcBorders>
              <w:top w:val="single" w:sz="4" w:space="0" w:color="auto"/>
              <w:left w:val="single" w:sz="4" w:space="0" w:color="auto"/>
              <w:bottom w:val="single" w:sz="4" w:space="0" w:color="auto"/>
              <w:right w:val="single" w:sz="4" w:space="0" w:color="auto"/>
            </w:tcBorders>
            <w:hideMark/>
          </w:tcPr>
          <w:p w14:paraId="4AD14509" w14:textId="77777777" w:rsidR="000E1214" w:rsidRDefault="00A87198">
            <w:pPr>
              <w:rPr>
                <w:rFonts w:cs="Arial"/>
                <w:lang w:eastAsia="en-GB"/>
              </w:rPr>
            </w:pPr>
            <w:r>
              <w:rPr>
                <w:rFonts w:cs="Arial"/>
                <w:lang w:eastAsia="en-GB"/>
              </w:rPr>
              <w:t>The entity is specifying a newline character or character sequence.</w:t>
            </w:r>
          </w:p>
          <w:p w14:paraId="595246F4" w14:textId="77777777" w:rsidR="000E1214" w:rsidRDefault="00A87198">
            <w:pPr>
              <w:rPr>
                <w:rFonts w:cs="Arial"/>
                <w:lang w:eastAsia="en-GB"/>
              </w:rPr>
            </w:pPr>
            <w:r>
              <w:rPr>
                <w:rFonts w:cs="Arial"/>
                <w:lang w:eastAsia="en-GB"/>
              </w:rPr>
              <w:t>The string part is recognized if a newline character sequence is found in the data at the current byte offset:</w:t>
            </w:r>
          </w:p>
          <w:p w14:paraId="4478F2EE" w14:textId="0D5CABE6" w:rsidR="000E1214" w:rsidRDefault="00A87198">
            <w:r>
              <w:t xml:space="preserve">The newline character sequences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ins w:id="13612" w:author="Mike Beckerle" w:date="2020-10-09T10:19:00Z">
              <w:r w:rsidR="008A37A6">
                <w:t xml:space="preserve">Table </w:t>
              </w:r>
              <w:r w:rsidR="008A37A6">
                <w:rPr>
                  <w:noProof/>
                </w:rPr>
                <w:t>5</w:t>
              </w:r>
              <w:r w:rsidR="008A37A6">
                <w:t xml:space="preserve"> DFDL Character Class Entities</w:t>
              </w:r>
            </w:ins>
            <w:del w:id="13613" w:author="Mike Beckerle" w:date="2020-10-09T10:19:00Z">
              <w:r w:rsidR="00404DC4" w:rsidRPr="00065302" w:rsidDel="008A37A6">
                <w:rPr>
                  <w:rStyle w:val="Hyperlink"/>
                </w:rPr>
                <w:delText>Table 5 DFDL Character Class Entities</w:delText>
              </w:r>
            </w:del>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8A37A6">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ins w:id="13614" w:author="Mike Beckerle" w:date="2020-10-09T10:19:00Z">
              <w:r w:rsidR="008A37A6">
                <w:t>DFDL Character Entities, Character Class Entities, and Byte Values in String Literals</w:t>
              </w:r>
            </w:ins>
            <w:del w:id="13615" w:author="Mike Beckerle" w:date="2020-10-09T10:19:00Z">
              <w:r w:rsidR="00404DC4" w:rsidRPr="00065302" w:rsidDel="008A37A6">
                <w:rPr>
                  <w:rStyle w:val="Hyperlink"/>
                </w:rPr>
                <w:delText>DFDL Character Entities, Character Class Entities, and Byte Values in String Literals</w:delText>
              </w:r>
            </w:del>
            <w:r w:rsidRPr="00065302">
              <w:rPr>
                <w:rStyle w:val="Hyperlink"/>
              </w:rPr>
              <w:fldChar w:fldCharType="end"/>
            </w:r>
            <w:r>
              <w:t>.</w:t>
            </w:r>
          </w:p>
          <w:p w14:paraId="6F0C6AB3" w14:textId="4433E5E0" w:rsidR="000E1214" w:rsidRDefault="00A87198">
            <w:pPr>
              <w:rPr>
                <w:rFonts w:cs="Arial"/>
                <w:lang w:eastAsia="en-GB"/>
              </w:rPr>
            </w:pPr>
            <w:r>
              <w:rPr>
                <w:rFonts w:cs="Arial"/>
                <w:lang w:eastAsia="en-GB"/>
              </w:rPr>
              <w:t xml:space="preserve">The recognition algorithm </w:t>
            </w:r>
            <w:r w:rsidR="006D4C7D">
              <w:rPr>
                <w:rFonts w:cs="Arial"/>
                <w:lang w:eastAsia="en-GB"/>
              </w:rPr>
              <w:t xml:space="preserve">MUST </w:t>
            </w:r>
            <w:r>
              <w:rPr>
                <w:rFonts w:cs="Arial"/>
                <w:lang w:eastAsia="en-GB"/>
              </w:rPr>
              <w:t xml:space="preserve">be greedy. If the CR character is matched then the DFDL processor </w:t>
            </w:r>
            <w:r w:rsidR="006D4C7D">
              <w:rPr>
                <w:rFonts w:cs="Arial"/>
                <w:lang w:eastAsia="en-GB"/>
              </w:rPr>
              <w:t xml:space="preserve">MUST </w:t>
            </w:r>
            <w:r>
              <w:rPr>
                <w:rFonts w:cs="Arial"/>
                <w:lang w:eastAsia="en-GB"/>
              </w:rPr>
              <w:t>check to see whether it is followed by an LF character and if so, consume that character also.</w:t>
            </w:r>
          </w:p>
        </w:tc>
      </w:tr>
      <w:tr w:rsidR="000E1214" w14:paraId="45A0B33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34525BA" w14:textId="77777777" w:rsidR="000E1214" w:rsidRDefault="00A87198">
            <w:pPr>
              <w:rPr>
                <w:rFonts w:cs="Arial"/>
                <w:lang w:eastAsia="en-GB"/>
              </w:rPr>
            </w:pPr>
            <w:r>
              <w:rPr>
                <w:rFonts w:cs="Arial"/>
                <w:lang w:eastAsia="en-GB"/>
              </w:rPr>
              <w:t>DfdlWSPEntity</w:t>
            </w:r>
          </w:p>
        </w:tc>
        <w:tc>
          <w:tcPr>
            <w:tcW w:w="0" w:type="auto"/>
            <w:tcBorders>
              <w:top w:val="single" w:sz="4" w:space="0" w:color="auto"/>
              <w:left w:val="single" w:sz="4" w:space="0" w:color="auto"/>
              <w:bottom w:val="single" w:sz="4" w:space="0" w:color="auto"/>
              <w:right w:val="single" w:sz="4" w:space="0" w:color="auto"/>
            </w:tcBorders>
            <w:hideMark/>
          </w:tcPr>
          <w:p w14:paraId="1EC5411D" w14:textId="77777777" w:rsidR="000E1214" w:rsidRDefault="00A87198">
            <w:pPr>
              <w:rPr>
                <w:rFonts w:cs="Arial"/>
                <w:lang w:eastAsia="en-GB"/>
              </w:rPr>
            </w:pPr>
            <w:r>
              <w:rPr>
                <w:rFonts w:cs="Arial"/>
                <w:lang w:eastAsia="en-GB"/>
              </w:rPr>
              <w:t>The entity is specifying a single whitespace character.</w:t>
            </w:r>
          </w:p>
          <w:p w14:paraId="105FC8A2" w14:textId="78241F9A" w:rsidR="000E1214" w:rsidRDefault="00A87198">
            <w:pPr>
              <w:rPr>
                <w:rFonts w:cs="Arial"/>
                <w:lang w:eastAsia="en-GB"/>
              </w:rPr>
            </w:pPr>
            <w:r>
              <w:rPr>
                <w:rFonts w:cs="Arial"/>
                <w:lang w:eastAsia="en-GB"/>
              </w:rPr>
              <w:t xml:space="preserve">The string part if recognized if one of the whitespace characters is found in the data at the current byte offset. </w:t>
            </w:r>
            <w:r>
              <w:t xml:space="preserve">The whitespace characters are defined in </w:t>
            </w:r>
            <w:r w:rsidRPr="00065302">
              <w:rPr>
                <w:rStyle w:val="Hyperlink"/>
              </w:rPr>
              <w:fldChar w:fldCharType="begin"/>
            </w:r>
            <w:r w:rsidRPr="00065302">
              <w:rPr>
                <w:rStyle w:val="Hyperlink"/>
              </w:rPr>
              <w:instrText xml:space="preserve"> REF _Ref384972887 \h </w:instrText>
            </w:r>
            <w:r w:rsidRPr="00065302">
              <w:rPr>
                <w:rStyle w:val="Hyperlink"/>
              </w:rPr>
            </w:r>
            <w:r w:rsidRPr="00065302">
              <w:rPr>
                <w:rStyle w:val="Hyperlink"/>
              </w:rPr>
              <w:fldChar w:fldCharType="separate"/>
            </w:r>
            <w:ins w:id="13616" w:author="Mike Beckerle" w:date="2020-10-09T10:19:00Z">
              <w:r w:rsidR="008A37A6">
                <w:t xml:space="preserve">Table </w:t>
              </w:r>
              <w:r w:rsidR="008A37A6">
                <w:rPr>
                  <w:noProof/>
                </w:rPr>
                <w:t>5</w:t>
              </w:r>
              <w:r w:rsidR="008A37A6">
                <w:t xml:space="preserve"> DFDL Character Class Entities</w:t>
              </w:r>
            </w:ins>
            <w:del w:id="13617" w:author="Mike Beckerle" w:date="2020-10-09T10:19:00Z">
              <w:r w:rsidR="00404DC4" w:rsidRPr="00065302" w:rsidDel="008A37A6">
                <w:rPr>
                  <w:rStyle w:val="Hyperlink"/>
                </w:rPr>
                <w:delText>Table 5 DFDL Character Class Entities</w:delText>
              </w:r>
            </w:del>
            <w:r w:rsidRPr="00065302">
              <w:rPr>
                <w:rStyle w:val="Hyperlink"/>
              </w:rPr>
              <w:fldChar w:fldCharType="end"/>
            </w:r>
            <w:r>
              <w:t xml:space="preserve">, in Section </w:t>
            </w:r>
            <w:r w:rsidRPr="00065302">
              <w:rPr>
                <w:rStyle w:val="Hyperlink"/>
              </w:rPr>
              <w:fldChar w:fldCharType="begin"/>
            </w:r>
            <w:r w:rsidRPr="00065302">
              <w:rPr>
                <w:rStyle w:val="Hyperlink"/>
              </w:rPr>
              <w:instrText xml:space="preserve"> REF _Ref384972745 \r \h </w:instrText>
            </w:r>
            <w:r w:rsidRPr="00065302">
              <w:rPr>
                <w:rStyle w:val="Hyperlink"/>
              </w:rPr>
            </w:r>
            <w:r w:rsidRPr="00065302">
              <w:rPr>
                <w:rStyle w:val="Hyperlink"/>
              </w:rPr>
              <w:fldChar w:fldCharType="separate"/>
            </w:r>
            <w:r w:rsidR="008A37A6">
              <w:rPr>
                <w:rStyle w:val="Hyperlink"/>
              </w:rPr>
              <w:t>6.3.1.2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_Ref384972753 \h </w:instrText>
            </w:r>
            <w:r w:rsidRPr="00065302">
              <w:rPr>
                <w:rStyle w:val="Hyperlink"/>
              </w:rPr>
            </w:r>
            <w:r w:rsidRPr="00065302">
              <w:rPr>
                <w:rStyle w:val="Hyperlink"/>
              </w:rPr>
              <w:fldChar w:fldCharType="separate"/>
            </w:r>
            <w:ins w:id="13618" w:author="Mike Beckerle" w:date="2020-10-09T10:19:00Z">
              <w:r w:rsidR="008A37A6">
                <w:t>DFDL Character Entities, Character Class Entities, and Byte Values in String Literals</w:t>
              </w:r>
            </w:ins>
            <w:del w:id="13619" w:author="Mike Beckerle" w:date="2020-10-09T10:19:00Z">
              <w:r w:rsidR="00404DC4" w:rsidRPr="00065302" w:rsidDel="008A37A6">
                <w:rPr>
                  <w:rStyle w:val="Hyperlink"/>
                </w:rPr>
                <w:delText>DFDL Character Entities, Character Class Entities, and Byte Values in String Literals</w:delText>
              </w:r>
            </w:del>
            <w:r w:rsidRPr="00065302">
              <w:rPr>
                <w:rStyle w:val="Hyperlink"/>
              </w:rPr>
              <w:fldChar w:fldCharType="end"/>
            </w:r>
            <w:r>
              <w:t>.</w:t>
            </w:r>
          </w:p>
        </w:tc>
      </w:tr>
      <w:tr w:rsidR="000E1214" w14:paraId="6F48053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1070517" w14:textId="77777777" w:rsidR="000E1214" w:rsidRDefault="00A87198">
            <w:pPr>
              <w:rPr>
                <w:rFonts w:cs="Arial"/>
                <w:lang w:eastAsia="en-GB"/>
              </w:rPr>
            </w:pPr>
            <w:r>
              <w:rPr>
                <w:rFonts w:cs="Arial"/>
                <w:lang w:eastAsia="en-GB"/>
              </w:rPr>
              <w:t>DfdlWSPStarEntity</w:t>
            </w:r>
          </w:p>
        </w:tc>
        <w:tc>
          <w:tcPr>
            <w:tcW w:w="0" w:type="auto"/>
            <w:tcBorders>
              <w:top w:val="single" w:sz="4" w:space="0" w:color="auto"/>
              <w:left w:val="single" w:sz="4" w:space="0" w:color="auto"/>
              <w:bottom w:val="single" w:sz="4" w:space="0" w:color="auto"/>
              <w:right w:val="single" w:sz="4" w:space="0" w:color="auto"/>
            </w:tcBorders>
            <w:hideMark/>
          </w:tcPr>
          <w:p w14:paraId="455B163A" w14:textId="77777777" w:rsidR="000E1214" w:rsidRDefault="00A87198">
            <w:pPr>
              <w:rPr>
                <w:rFonts w:cs="Arial"/>
                <w:lang w:eastAsia="en-GB"/>
              </w:rPr>
            </w:pPr>
            <w:r>
              <w:rPr>
                <w:rFonts w:cs="Arial"/>
                <w:lang w:eastAsia="en-GB"/>
              </w:rPr>
              <w:t>The entity is specifying zero or more whitespace characters.</w:t>
            </w:r>
          </w:p>
          <w:p w14:paraId="527084DD" w14:textId="77777777" w:rsidR="000E1214" w:rsidRDefault="00A87198">
            <w:pPr>
              <w:rPr>
                <w:rFonts w:cs="Arial"/>
                <w:lang w:eastAsia="en-GB"/>
              </w:rPr>
            </w:pPr>
            <w:r>
              <w:rPr>
                <w:rFonts w:cs="Arial"/>
                <w:lang w:eastAsia="en-GB"/>
              </w:rPr>
              <w:t xml:space="preserve">The string part is recognized when the entire sequence of whitespace characters starting at the current offset has been consumed. </w:t>
            </w:r>
          </w:p>
          <w:p w14:paraId="41A5EB4D" w14:textId="77777777" w:rsidR="000E1214" w:rsidRDefault="00A87198">
            <w:pPr>
              <w:rPr>
                <w:lang w:eastAsia="en-GB"/>
              </w:rPr>
            </w:pPr>
            <w:r>
              <w:rPr>
                <w:lang w:eastAsia="en-GB"/>
              </w:rPr>
              <w:t>The recognition of this entity cannot fail because it can match zero whitespace characters.</w:t>
            </w:r>
          </w:p>
          <w:p w14:paraId="1540BAB9" w14:textId="1530EC57" w:rsidR="000E1214" w:rsidRDefault="00A87198">
            <w:pPr>
              <w:rPr>
                <w:rFonts w:cs="Arial"/>
                <w:i/>
                <w:lang w:eastAsia="en-GB"/>
              </w:rPr>
            </w:pPr>
            <w:r>
              <w:rPr>
                <w:rFonts w:cs="Arial"/>
                <w:lang w:eastAsia="en-GB"/>
              </w:rPr>
              <w:t xml:space="preserve">The recognition algorithm </w:t>
            </w:r>
            <w:r w:rsidR="006D4C7D">
              <w:rPr>
                <w:rFonts w:cs="Arial"/>
                <w:lang w:eastAsia="en-GB"/>
              </w:rPr>
              <w:t xml:space="preserve">MUST </w:t>
            </w:r>
            <w:r>
              <w:rPr>
                <w:rFonts w:cs="Arial"/>
                <w:lang w:eastAsia="en-GB"/>
              </w:rPr>
              <w:t>be greedy. All possible whitespace characters must be consumed.</w:t>
            </w:r>
          </w:p>
        </w:tc>
      </w:tr>
      <w:tr w:rsidR="000E1214" w14:paraId="6A0A4E2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8FC65FF" w14:textId="77777777" w:rsidR="000E1214" w:rsidRDefault="00A87198">
            <w:pPr>
              <w:rPr>
                <w:rFonts w:cs="Arial"/>
                <w:lang w:eastAsia="en-GB"/>
              </w:rPr>
            </w:pPr>
            <w:r>
              <w:rPr>
                <w:rFonts w:cs="Arial"/>
                <w:lang w:eastAsia="en-GB"/>
              </w:rPr>
              <w:t>DfdlWSPPlusEntity</w:t>
            </w:r>
          </w:p>
        </w:tc>
        <w:tc>
          <w:tcPr>
            <w:tcW w:w="0" w:type="auto"/>
            <w:tcBorders>
              <w:top w:val="single" w:sz="4" w:space="0" w:color="auto"/>
              <w:left w:val="single" w:sz="4" w:space="0" w:color="auto"/>
              <w:bottom w:val="single" w:sz="4" w:space="0" w:color="auto"/>
              <w:right w:val="single" w:sz="4" w:space="0" w:color="auto"/>
            </w:tcBorders>
            <w:hideMark/>
          </w:tcPr>
          <w:p w14:paraId="45E1B3D7" w14:textId="77777777" w:rsidR="000E1214" w:rsidRDefault="00A87198">
            <w:pPr>
              <w:rPr>
                <w:rFonts w:cs="Arial"/>
                <w:lang w:eastAsia="en-GB"/>
              </w:rPr>
            </w:pPr>
            <w:r>
              <w:rPr>
                <w:rFonts w:cs="Arial"/>
                <w:lang w:eastAsia="en-GB"/>
              </w:rPr>
              <w:t>The entity is specifying one or more whitespace characters.</w:t>
            </w:r>
          </w:p>
          <w:p w14:paraId="7EBD0E87" w14:textId="77777777" w:rsidR="000E1214" w:rsidRDefault="00A87198">
            <w:pPr>
              <w:rPr>
                <w:rFonts w:cs="Arial"/>
                <w:lang w:eastAsia="en-GB"/>
              </w:rPr>
            </w:pPr>
            <w:r>
              <w:rPr>
                <w:rFonts w:cs="Arial"/>
                <w:lang w:eastAsia="en-GB"/>
              </w:rPr>
              <w:t xml:space="preserve">The string part is recognized when the entire non-empty sequence of whitespace characters starting at the current offset has been consumed. </w:t>
            </w:r>
          </w:p>
          <w:p w14:paraId="35E33F90" w14:textId="37E77200" w:rsidR="000E1214" w:rsidRDefault="00A87198">
            <w:pPr>
              <w:rPr>
                <w:rFonts w:cs="Arial"/>
                <w:lang w:eastAsia="en-GB"/>
              </w:rPr>
            </w:pPr>
            <w:r>
              <w:rPr>
                <w:rFonts w:cs="Arial"/>
                <w:lang w:eastAsia="en-GB"/>
              </w:rPr>
              <w:t xml:space="preserve">The recognition algorithm </w:t>
            </w:r>
            <w:r w:rsidR="006D4C7D">
              <w:rPr>
                <w:rFonts w:cs="Arial"/>
                <w:lang w:eastAsia="en-GB"/>
              </w:rPr>
              <w:t xml:space="preserve">MUST </w:t>
            </w:r>
            <w:r>
              <w:rPr>
                <w:rFonts w:cs="Arial"/>
                <w:lang w:eastAsia="en-GB"/>
              </w:rPr>
              <w:t xml:space="preserve">be greedy. All possible whitespace characters </w:t>
            </w:r>
            <w:r w:rsidR="006D4C7D">
              <w:rPr>
                <w:rFonts w:cs="Arial"/>
                <w:lang w:eastAsia="en-GB"/>
              </w:rPr>
              <w:t xml:space="preserve">MUST </w:t>
            </w:r>
            <w:r>
              <w:rPr>
                <w:rFonts w:cs="Arial"/>
                <w:lang w:eastAsia="en-GB"/>
              </w:rPr>
              <w:t>be consumed.</w:t>
            </w:r>
          </w:p>
        </w:tc>
      </w:tr>
      <w:tr w:rsidR="000E1214" w14:paraId="5C0945D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651C04" w14:textId="77777777" w:rsidR="000E1214" w:rsidRDefault="00A87198">
            <w:pPr>
              <w:rPr>
                <w:rFonts w:cs="Arial"/>
                <w:lang w:eastAsia="en-GB"/>
              </w:rPr>
            </w:pPr>
            <w:r>
              <w:rPr>
                <w:rFonts w:cs="Arial"/>
                <w:lang w:eastAsia="en-GB"/>
              </w:rPr>
              <w:t>DfdlESEntity</w:t>
            </w:r>
          </w:p>
        </w:tc>
        <w:tc>
          <w:tcPr>
            <w:tcW w:w="0" w:type="auto"/>
            <w:tcBorders>
              <w:top w:val="single" w:sz="4" w:space="0" w:color="auto"/>
              <w:left w:val="single" w:sz="4" w:space="0" w:color="auto"/>
              <w:bottom w:val="single" w:sz="4" w:space="0" w:color="auto"/>
              <w:right w:val="single" w:sz="4" w:space="0" w:color="auto"/>
            </w:tcBorders>
            <w:hideMark/>
          </w:tcPr>
          <w:p w14:paraId="49F083DE" w14:textId="77777777" w:rsidR="000E1214" w:rsidRDefault="00A87198">
            <w:pPr>
              <w:rPr>
                <w:rFonts w:cs="Arial"/>
                <w:lang w:eastAsia="en-GB"/>
              </w:rPr>
            </w:pPr>
            <w:r>
              <w:rPr>
                <w:rFonts w:cs="Arial"/>
                <w:lang w:eastAsia="en-GB"/>
              </w:rPr>
              <w:t>The entity is specifying an empty string.</w:t>
            </w:r>
          </w:p>
          <w:p w14:paraId="2AFFC141" w14:textId="77777777" w:rsidR="000E1214" w:rsidRDefault="00A87198">
            <w:pPr>
              <w:rPr>
                <w:rFonts w:cs="Arial"/>
                <w:lang w:eastAsia="en-GB"/>
              </w:rPr>
            </w:pPr>
            <w:r>
              <w:rPr>
                <w:rFonts w:cs="Arial"/>
                <w:lang w:eastAsia="en-GB"/>
              </w:rPr>
              <w:t xml:space="preserve">The string part is recognized if the data available for matching is zero-length. </w:t>
            </w:r>
          </w:p>
          <w:p w14:paraId="30A599C7" w14:textId="77777777" w:rsidR="000E1214" w:rsidRDefault="00A87198">
            <w:pPr>
              <w:keepNext/>
              <w:rPr>
                <w:rFonts w:cs="Arial"/>
                <w:lang w:eastAsia="en-GB"/>
              </w:rPr>
            </w:pPr>
            <w:r>
              <w:rPr>
                <w:rFonts w:cs="Arial"/>
                <w:lang w:eastAsia="en-GB"/>
              </w:rPr>
              <w:t>This entity is only allowed in contexts where the available data will be constrained by other DFDL properties.</w:t>
            </w:r>
          </w:p>
        </w:tc>
      </w:tr>
    </w:tbl>
    <w:p w14:paraId="6AC99EE0" w14:textId="0A1591B0" w:rsidR="000E1214" w:rsidRDefault="00A87198">
      <w:pPr>
        <w:pStyle w:val="Caption"/>
      </w:pPr>
      <w:r>
        <w:t xml:space="preserve">Table </w:t>
      </w:r>
      <w:fldSimple w:instr=" SEQ Table \* ARABIC ">
        <w:r w:rsidR="008A37A6">
          <w:rPr>
            <w:noProof/>
          </w:rPr>
          <w:t>75</w:t>
        </w:r>
      </w:fldSimple>
      <w:r>
        <w:t xml:space="preserve"> Recognizing DFDL String Literal Part</w:t>
      </w:r>
    </w:p>
    <w:p w14:paraId="53E0D9AE" w14:textId="77777777" w:rsidR="000E1214" w:rsidRDefault="00A87198" w:rsidP="00B31DA3">
      <w:pPr>
        <w:pStyle w:val="Heading1"/>
      </w:pPr>
      <w:bookmarkStart w:id="13620" w:name="_Ref393989958"/>
      <w:bookmarkStart w:id="13621" w:name="_Toc53134203"/>
      <w:r>
        <w:t>Appendix D: DFDL Standard Encodings</w:t>
      </w:r>
      <w:bookmarkEnd w:id="13620"/>
      <w:r>
        <w:rPr>
          <w:rStyle w:val="FootnoteReference"/>
        </w:rPr>
        <w:footnoteReference w:id="52"/>
      </w:r>
      <w:bookmarkEnd w:id="13621"/>
    </w:p>
    <w:p w14:paraId="740BCE09" w14:textId="77777777" w:rsidR="000E1214" w:rsidRDefault="00A87198">
      <w:r>
        <w:t>This appendix provides a specification template for the definition of DFDL standard encodings and defines two such encodings for use in DFDL schemas.</w:t>
      </w:r>
    </w:p>
    <w:p w14:paraId="03EC29B5" w14:textId="77777777" w:rsidR="000E1214" w:rsidRDefault="00A87198">
      <w:r>
        <w:t xml:space="preserve">These encodings are optional - DFDL implementations are not required to support them to be in conformance with the DFDL specification. </w:t>
      </w:r>
    </w:p>
    <w:p w14:paraId="1608B0BD" w14:textId="224754E9" w:rsidR="000E1214" w:rsidRDefault="00A87198">
      <w:r>
        <w:t xml:space="preserve">However, if implemented, then a conformant DFDL implementation </w:t>
      </w:r>
      <w:r w:rsidR="006D4C7D">
        <w:t xml:space="preserve">MUST </w:t>
      </w:r>
      <w:r>
        <w:t>follow the specification in this appendix.</w:t>
      </w:r>
    </w:p>
    <w:p w14:paraId="66710E09" w14:textId="77777777" w:rsidR="000E1214" w:rsidRDefault="00A87198" w:rsidP="00B31DA3">
      <w:pPr>
        <w:pStyle w:val="Heading2"/>
      </w:pPr>
      <w:bookmarkStart w:id="13622" w:name="_Toc394584755"/>
      <w:bookmarkStart w:id="13623" w:name="_Toc396135731"/>
      <w:bookmarkStart w:id="13624" w:name="_Toc397515405"/>
      <w:bookmarkStart w:id="13625" w:name="__RefHeading__661_850263481"/>
      <w:bookmarkStart w:id="13626" w:name="_Toc393814645"/>
      <w:bookmarkStart w:id="13627" w:name="_Toc53134204"/>
      <w:bookmarkEnd w:id="13622"/>
      <w:bookmarkEnd w:id="13623"/>
      <w:bookmarkEnd w:id="13624"/>
      <w:bookmarkEnd w:id="13625"/>
      <w:r>
        <w:t>Purpose</w:t>
      </w:r>
      <w:bookmarkEnd w:id="13626"/>
      <w:bookmarkEnd w:id="13627"/>
    </w:p>
    <w:p w14:paraId="1A346522" w14:textId="77777777" w:rsidR="000E1214" w:rsidRDefault="00A87198">
      <w:pPr>
        <w:keepNext/>
        <w:rPr>
          <w:szCs w:val="24"/>
        </w:rPr>
      </w:pPr>
      <w:r>
        <w:rPr>
          <w:szCs w:val="24"/>
        </w:rPr>
        <w:t>Additional encoding names are needed for several reasons:</w:t>
      </w:r>
    </w:p>
    <w:p w14:paraId="67189879" w14:textId="4DEDF3B8" w:rsidR="000E1214" w:rsidRDefault="00A87198" w:rsidP="00C31ED0">
      <w:pPr>
        <w:keepNext/>
        <w:numPr>
          <w:ilvl w:val="0"/>
          <w:numId w:val="171"/>
        </w:numPr>
        <w:rPr>
          <w:szCs w:val="24"/>
        </w:rPr>
      </w:pPr>
      <w:r>
        <w:rPr>
          <w:szCs w:val="24"/>
        </w:rPr>
        <w:t>Incomplete Information: the definitions of IANA [</w:t>
      </w:r>
      <w:r w:rsidR="00912122">
        <w:fldChar w:fldCharType="begin"/>
      </w:r>
      <w:r w:rsidR="00912122">
        <w:instrText xml:space="preserve"> HYPERLINK \l "a_IANA" </w:instrText>
      </w:r>
      <w:ins w:id="13628" w:author="Mike Beckerle" w:date="2020-10-09T10:19:00Z"/>
      <w:r w:rsidR="00912122">
        <w:fldChar w:fldCharType="separate"/>
      </w:r>
      <w:r>
        <w:rPr>
          <w:rStyle w:val="Hyperlink"/>
          <w:szCs w:val="24"/>
        </w:rPr>
        <w:t>IANA</w:t>
      </w:r>
      <w:r w:rsidR="00912122">
        <w:rPr>
          <w:rStyle w:val="Hyperlink"/>
          <w:szCs w:val="24"/>
        </w:rPr>
        <w:fldChar w:fldCharType="end"/>
      </w:r>
      <w:r>
        <w:rPr>
          <w:szCs w:val="24"/>
        </w:rPr>
        <w:t>] and CCSID [</w:t>
      </w:r>
      <w:r w:rsidR="00912122">
        <w:fldChar w:fldCharType="begin"/>
      </w:r>
      <w:r w:rsidR="00912122">
        <w:instrText xml:space="preserve"> HYPERLINK \l "a_CCSID" </w:instrText>
      </w:r>
      <w:ins w:id="13629" w:author="Mike Beckerle" w:date="2020-10-09T10:19:00Z"/>
      <w:r w:rsidR="00912122">
        <w:fldChar w:fldCharType="separate"/>
      </w:r>
      <w:r>
        <w:rPr>
          <w:rStyle w:val="Hyperlink"/>
          <w:szCs w:val="24"/>
        </w:rPr>
        <w:t>CCSID</w:t>
      </w:r>
      <w:r w:rsidR="00912122">
        <w:rPr>
          <w:rStyle w:val="Hyperlink"/>
          <w:szCs w:val="24"/>
        </w:rPr>
        <w:fldChar w:fldCharType="end"/>
      </w:r>
      <w:r>
        <w:rPr>
          <w:szCs w:val="24"/>
        </w:rPr>
        <w:t xml:space="preserve">] character set encodings are not sufficiently specific about the encoding, omitting important characteristics such as alignment or bit order. An example of this is the encoding X-DFDL-US-ASCII-7-BIT-PACKED, defined herein. </w:t>
      </w:r>
    </w:p>
    <w:p w14:paraId="359E52F8" w14:textId="3CABB4BB" w:rsidR="000E1214" w:rsidRDefault="00A87198" w:rsidP="00C31ED0">
      <w:pPr>
        <w:numPr>
          <w:ilvl w:val="0"/>
          <w:numId w:val="171"/>
        </w:numPr>
      </w:pPr>
      <w:r>
        <w:t xml:space="preserve">Unnamed or Legacy Encodings: There are many legacy encodings that have no IANA or CCSID identifiers. For </w:t>
      </w:r>
      <w:r w:rsidR="00DF3E2F">
        <w:t>example,</w:t>
      </w:r>
      <w:r>
        <w:t xml:space="preserve"> ITA2 [</w:t>
      </w:r>
      <w:r w:rsidR="00912122">
        <w:fldChar w:fldCharType="begin"/>
      </w:r>
      <w:r w:rsidR="00912122">
        <w:instrText xml:space="preserve"> HYPERLINK \l "a_ITA2" </w:instrText>
      </w:r>
      <w:ins w:id="13630" w:author="Mike Beckerle" w:date="2020-10-09T10:19:00Z"/>
      <w:r w:rsidR="00912122">
        <w:fldChar w:fldCharType="separate"/>
      </w:r>
      <w:r>
        <w:rPr>
          <w:rStyle w:val="Hyperlink"/>
        </w:rPr>
        <w:t>ITA2</w:t>
      </w:r>
      <w:r w:rsidR="00912122">
        <w:rPr>
          <w:rStyle w:val="Hyperlink"/>
        </w:rPr>
        <w:fldChar w:fldCharType="end"/>
      </w:r>
      <w:r>
        <w:t>] is a 5-bit-per character encoding that is very old, yet still has modern uses.</w:t>
      </w:r>
    </w:p>
    <w:p w14:paraId="15E1B4FC" w14:textId="77777777" w:rsidR="000E1214" w:rsidRDefault="00A87198" w:rsidP="00B31DA3">
      <w:pPr>
        <w:pStyle w:val="Heading2"/>
      </w:pPr>
      <w:bookmarkStart w:id="13631" w:name="__RefHeading__663_850263481"/>
      <w:bookmarkStart w:id="13632" w:name="_Toc393814646"/>
      <w:bookmarkStart w:id="13633" w:name="_Toc53134205"/>
      <w:bookmarkEnd w:id="13631"/>
      <w:r>
        <w:t>Conventions</w:t>
      </w:r>
      <w:bookmarkEnd w:id="13632"/>
      <w:bookmarkEnd w:id="13633"/>
    </w:p>
    <w:p w14:paraId="0EE8E691" w14:textId="2A7F43CC" w:rsidR="000E1214" w:rsidRDefault="00A87198">
      <w:pPr>
        <w:keepNext/>
        <w:rPr>
          <w:szCs w:val="24"/>
        </w:rPr>
      </w:pPr>
      <w:r>
        <w:rPr>
          <w:szCs w:val="24"/>
        </w:rPr>
        <w:t xml:space="preserve">All indexing of positions </w:t>
      </w:r>
      <w:r w:rsidR="00DF3E2F">
        <w:rPr>
          <w:szCs w:val="24"/>
        </w:rPr>
        <w:t>is</w:t>
      </w:r>
      <w:r>
        <w:rPr>
          <w:szCs w:val="24"/>
        </w:rPr>
        <w:t xml:space="preserve"> 1-based meaning the first position is position 1.</w:t>
      </w:r>
    </w:p>
    <w:p w14:paraId="17E1F2F0" w14:textId="77777777" w:rsidR="000E1214" w:rsidRDefault="00A87198">
      <w:r>
        <w:t>Bytes are unsigned integers with values from 0 to 255 (decimal).</w:t>
      </w:r>
    </w:p>
    <w:p w14:paraId="5231A5BF" w14:textId="77777777" w:rsidR="000E1214" w:rsidRDefault="00A87198">
      <w:r>
        <w:t>Hexadecimal numbers have the prefix "0x".</w:t>
      </w:r>
    </w:p>
    <w:p w14:paraId="55B071F1" w14:textId="77777777" w:rsidR="000E1214" w:rsidRDefault="00A87198">
      <w:r>
        <w:t>Decimal numbers have no prefix when the context is clear and are explicitly labeled with (decimal) to resolve ambiguity.</w:t>
      </w:r>
    </w:p>
    <w:p w14:paraId="6D10176B" w14:textId="77777777" w:rsidR="000E1214" w:rsidRDefault="00A87198" w:rsidP="00B31DA3">
      <w:pPr>
        <w:pStyle w:val="Heading2"/>
      </w:pPr>
      <w:bookmarkStart w:id="13634" w:name="__RefHeading__665_850263481"/>
      <w:bookmarkStart w:id="13635" w:name="_Toc393812203"/>
      <w:bookmarkStart w:id="13636" w:name="_Toc393814025"/>
      <w:bookmarkStart w:id="13637" w:name="_Toc393814648"/>
      <w:bookmarkStart w:id="13638" w:name="__RefHeading__667_850263481"/>
      <w:bookmarkStart w:id="13639" w:name="_Toc393814649"/>
      <w:bookmarkStart w:id="13640" w:name="_Toc53134206"/>
      <w:bookmarkEnd w:id="13634"/>
      <w:bookmarkEnd w:id="13635"/>
      <w:bookmarkEnd w:id="13636"/>
      <w:bookmarkEnd w:id="13637"/>
      <w:bookmarkEnd w:id="13638"/>
      <w:r>
        <w:t>Specification Template</w:t>
      </w:r>
      <w:bookmarkEnd w:id="13639"/>
      <w:bookmarkEnd w:id="13640"/>
    </w:p>
    <w:p w14:paraId="1D5F6127" w14:textId="25913DEC" w:rsidR="000E1214" w:rsidRDefault="00A87198">
      <w:pPr>
        <w:keepNext/>
        <w:rPr>
          <w:szCs w:val="24"/>
        </w:rPr>
      </w:pPr>
      <w:r>
        <w:rPr>
          <w:szCs w:val="24"/>
        </w:rPr>
        <w:t xml:space="preserve">A DFDL standard encoding specification </w:t>
      </w:r>
      <w:r w:rsidR="006D4C7D">
        <w:rPr>
          <w:szCs w:val="24"/>
        </w:rPr>
        <w:t xml:space="preserve">SHOULD </w:t>
      </w:r>
      <w:r>
        <w:rPr>
          <w:szCs w:val="24"/>
        </w:rPr>
        <w:t>include:</w:t>
      </w:r>
    </w:p>
    <w:p w14:paraId="6F1EE39E" w14:textId="77777777" w:rsidR="000E1214" w:rsidRDefault="00A87198" w:rsidP="00C31ED0">
      <w:pPr>
        <w:keepNext/>
        <w:numPr>
          <w:ilvl w:val="0"/>
          <w:numId w:val="172"/>
        </w:numPr>
        <w:rPr>
          <w:szCs w:val="24"/>
        </w:rPr>
      </w:pPr>
      <w:r>
        <w:rPr>
          <w:i/>
          <w:szCs w:val="24"/>
        </w:rPr>
        <w:t>Name</w:t>
      </w:r>
      <w:r>
        <w:rPr>
          <w:szCs w:val="24"/>
        </w:rPr>
        <w:t>: All DFDL standard encoding names will begin with the prefix "X-DFDL-". Note that encoding names are not case-sensitive.</w:t>
      </w:r>
    </w:p>
    <w:p w14:paraId="0F0F050F" w14:textId="77777777" w:rsidR="000E1214" w:rsidRDefault="00A87198" w:rsidP="00C31ED0">
      <w:pPr>
        <w:numPr>
          <w:ilvl w:val="0"/>
          <w:numId w:val="172"/>
        </w:numPr>
      </w:pPr>
      <w:r>
        <w:rPr>
          <w:i/>
        </w:rPr>
        <w:t xml:space="preserve">Translation table: </w:t>
      </w:r>
      <w:r>
        <w:t>An encoding/decoding algorithm that provides a complete bi-directional mapping between encoded characters and UTF-16 character codes. Many encodings share character code definitions and describe only different ways of representing those values; hence, this section may reference other IANA, CCSID or DFDL standard encoding definitions.</w:t>
      </w:r>
    </w:p>
    <w:p w14:paraId="4E41D036" w14:textId="77777777" w:rsidR="000E1214" w:rsidRDefault="00A87198" w:rsidP="00C31ED0">
      <w:pPr>
        <w:numPr>
          <w:ilvl w:val="0"/>
          <w:numId w:val="172"/>
        </w:numPr>
      </w:pPr>
      <w:r>
        <w:rPr>
          <w:i/>
        </w:rPr>
        <w:t>Width</w:t>
      </w:r>
      <w:r>
        <w:t>: Whether the character set is fixed or variable width. If fixed width, the size of a code unit in bits or bytes.</w:t>
      </w:r>
    </w:p>
    <w:p w14:paraId="4DDD978F" w14:textId="77777777" w:rsidR="000E1214" w:rsidRDefault="00A87198" w:rsidP="00C31ED0">
      <w:pPr>
        <w:numPr>
          <w:ilvl w:val="0"/>
          <w:numId w:val="172"/>
        </w:numPr>
      </w:pPr>
      <w:r>
        <w:rPr>
          <w:i/>
        </w:rPr>
        <w:t>Alignment:</w:t>
      </w:r>
      <w:r>
        <w:t xml:space="preserve">  Alignment and alignment units for a code unit.</w:t>
      </w:r>
    </w:p>
    <w:p w14:paraId="490C3106" w14:textId="77777777" w:rsidR="000E1214" w:rsidRDefault="00A87198" w:rsidP="00C31ED0">
      <w:pPr>
        <w:numPr>
          <w:ilvl w:val="0"/>
          <w:numId w:val="172"/>
        </w:numPr>
      </w:pPr>
      <w:r>
        <w:rPr>
          <w:i/>
        </w:rPr>
        <w:t>Byte order:</w:t>
      </w:r>
      <w:r>
        <w:t xml:space="preserve">  When a code unit consists of more than one byte of data, the byte order of the code units. Note that the dfdl:byteOrder property does not apply to text. </w:t>
      </w:r>
    </w:p>
    <w:p w14:paraId="73C1987B" w14:textId="77777777" w:rsidR="000E1214" w:rsidRDefault="00A87198" w:rsidP="00B31DA3">
      <w:pPr>
        <w:pStyle w:val="Heading2"/>
      </w:pPr>
      <w:bookmarkStart w:id="13641" w:name="_Toc396135735"/>
      <w:bookmarkStart w:id="13642" w:name="_Toc397515409"/>
      <w:bookmarkStart w:id="13643" w:name="__RefHeading__669_850263481"/>
      <w:bookmarkStart w:id="13644" w:name="_Toc393814650"/>
      <w:bookmarkStart w:id="13645" w:name="_Toc53134207"/>
      <w:bookmarkEnd w:id="13641"/>
      <w:bookmarkEnd w:id="13642"/>
      <w:bookmarkEnd w:id="13643"/>
      <w:r>
        <w:t xml:space="preserve">Encoding </w:t>
      </w:r>
      <w:bookmarkStart w:id="13646" w:name="__RefHeading__671_850263481"/>
      <w:bookmarkEnd w:id="13646"/>
      <w:r>
        <w:t>X-DFDL-US-ASCII-7-BIT-PACKED</w:t>
      </w:r>
      <w:bookmarkEnd w:id="13644"/>
      <w:bookmarkEnd w:id="13645"/>
      <w:r>
        <w:t xml:space="preserve"> </w:t>
      </w:r>
    </w:p>
    <w:p w14:paraId="650396B3" w14:textId="22415070" w:rsidR="000E1214" w:rsidRDefault="00A87198">
      <w:r>
        <w:t>This encoding is used by MIL-STD-2045 [</w:t>
      </w:r>
      <w:r w:rsidR="00912122">
        <w:fldChar w:fldCharType="begin"/>
      </w:r>
      <w:r w:rsidR="00912122">
        <w:instrText xml:space="preserve"> HYPERLINK \l "a_MILSTD2045" </w:instrText>
      </w:r>
      <w:ins w:id="13647" w:author="Mike Beckerle" w:date="2020-10-09T10:19:00Z"/>
      <w:r w:rsidR="00912122">
        <w:fldChar w:fldCharType="separate"/>
      </w:r>
      <w:r>
        <w:rPr>
          <w:rStyle w:val="Hyperlink"/>
        </w:rPr>
        <w:t>MILSTD2045</w:t>
      </w:r>
      <w:r w:rsidR="00912122">
        <w:rPr>
          <w:rStyle w:val="Hyperlink"/>
        </w:rPr>
        <w:fldChar w:fldCharType="end"/>
      </w:r>
      <w:r>
        <w:t xml:space="preserve">] and a variety of related binary data standards. </w:t>
      </w:r>
    </w:p>
    <w:p w14:paraId="55B94025" w14:textId="77777777" w:rsidR="000E1214" w:rsidRDefault="00A87198" w:rsidP="00BC2419">
      <w:pPr>
        <w:pStyle w:val="Heading3"/>
        <w:rPr>
          <w:rFonts w:eastAsia="Times New Roman"/>
        </w:rPr>
      </w:pPr>
      <w:bookmarkStart w:id="13648" w:name="_Toc393814651"/>
      <w:bookmarkStart w:id="13649" w:name="_Toc53134208"/>
      <w:r>
        <w:rPr>
          <w:rFonts w:eastAsia="Times New Roman"/>
        </w:rPr>
        <w:t>Name</w:t>
      </w:r>
      <w:bookmarkEnd w:id="13649"/>
    </w:p>
    <w:p w14:paraId="3EDEB398" w14:textId="77777777" w:rsidR="000E1214" w:rsidRDefault="00A87198">
      <w:pPr>
        <w:pStyle w:val="nobreak"/>
      </w:pPr>
      <w:r>
        <w:t>X-DFDL-US-ASCII-7-BIT-PACKED</w:t>
      </w:r>
    </w:p>
    <w:p w14:paraId="009C9422" w14:textId="64E3999E" w:rsidR="000E1214" w:rsidRDefault="00A87198" w:rsidP="00BC2419">
      <w:pPr>
        <w:pStyle w:val="Heading3"/>
        <w:rPr>
          <w:rFonts w:eastAsia="Times New Roman"/>
        </w:rPr>
      </w:pPr>
      <w:bookmarkStart w:id="13650" w:name="_Toc53134209"/>
      <w:r>
        <w:rPr>
          <w:rFonts w:eastAsia="Times New Roman"/>
        </w:rPr>
        <w:t>Translation table</w:t>
      </w:r>
      <w:bookmarkEnd w:id="13648"/>
      <w:bookmarkEnd w:id="13650"/>
      <w:r>
        <w:rPr>
          <w:rFonts w:eastAsia="Times New Roman"/>
        </w:rPr>
        <w:t xml:space="preserve"> </w:t>
      </w:r>
    </w:p>
    <w:p w14:paraId="11EB7B86" w14:textId="77777777" w:rsidR="000E1214" w:rsidRDefault="00A87198">
      <w:r>
        <w:t xml:space="preserve">The characters are exactly the 128 US-ASCII characters with the same code unit values. </w:t>
      </w:r>
    </w:p>
    <w:p w14:paraId="11EE8CBD" w14:textId="77777777" w:rsidR="000E1214" w:rsidRDefault="00A87198" w:rsidP="00BC2419">
      <w:pPr>
        <w:pStyle w:val="Heading3"/>
        <w:rPr>
          <w:rFonts w:eastAsia="Times New Roman"/>
        </w:rPr>
      </w:pPr>
      <w:bookmarkStart w:id="13651" w:name="_Toc393814652"/>
      <w:bookmarkStart w:id="13652" w:name="_Toc53134210"/>
      <w:r>
        <w:rPr>
          <w:rFonts w:eastAsia="Times New Roman"/>
        </w:rPr>
        <w:t>Width</w:t>
      </w:r>
      <w:bookmarkEnd w:id="13651"/>
      <w:bookmarkEnd w:id="13652"/>
    </w:p>
    <w:p w14:paraId="0799F176" w14:textId="77777777" w:rsidR="000E1214" w:rsidRDefault="00A87198">
      <w:r>
        <w:t xml:space="preserve">Fixed width. Each code unit is 7-bits wide. </w:t>
      </w:r>
    </w:p>
    <w:p w14:paraId="37D0FFF1" w14:textId="77777777" w:rsidR="000E1214" w:rsidRDefault="00A87198">
      <w:r>
        <w:t>This encoding differs from US-ASCII in that it specifically uses only 7-bits per character within each byte</w:t>
      </w:r>
      <w:r>
        <w:rPr>
          <w:vertAlign w:val="superscript"/>
        </w:rPr>
        <w:footnoteReference w:id="53"/>
      </w:r>
      <w:r>
        <w:t xml:space="preserve">. A subsequent character or the next data field may begin in the very next bit after a 7-bit character code of this encoding. </w:t>
      </w:r>
    </w:p>
    <w:p w14:paraId="67F787FE" w14:textId="77777777" w:rsidR="000E1214" w:rsidRDefault="00A87198">
      <w:r>
        <w:t xml:space="preserve">Hence, 8 characters will fit exactly into 7 bytes of data as no bits are wasted. </w:t>
      </w:r>
    </w:p>
    <w:p w14:paraId="1E290FB7" w14:textId="77777777" w:rsidR="000E1214" w:rsidRDefault="00A87198" w:rsidP="00BC2419">
      <w:pPr>
        <w:pStyle w:val="Heading3"/>
        <w:rPr>
          <w:rFonts w:eastAsia="Times New Roman"/>
        </w:rPr>
      </w:pPr>
      <w:bookmarkStart w:id="13653" w:name="_Toc393814653"/>
      <w:bookmarkStart w:id="13654" w:name="_Toc53134211"/>
      <w:r>
        <w:rPr>
          <w:rFonts w:eastAsia="Times New Roman"/>
        </w:rPr>
        <w:t>Alignment</w:t>
      </w:r>
      <w:bookmarkEnd w:id="13653"/>
      <w:bookmarkEnd w:id="13654"/>
      <w:r>
        <w:rPr>
          <w:rFonts w:eastAsia="Times New Roman"/>
        </w:rPr>
        <w:t xml:space="preserve"> </w:t>
      </w:r>
    </w:p>
    <w:p w14:paraId="284C9D4C" w14:textId="77777777" w:rsidR="000E1214" w:rsidRDefault="00A87198">
      <w:r>
        <w:t xml:space="preserve">1 bit. That is, a code unit may begin on any bit boundary. </w:t>
      </w:r>
    </w:p>
    <w:p w14:paraId="1E3B40D5" w14:textId="77777777" w:rsidR="000E1214" w:rsidRDefault="00A87198" w:rsidP="00BC2419">
      <w:pPr>
        <w:pStyle w:val="Heading3"/>
        <w:rPr>
          <w:rFonts w:eastAsia="Times New Roman"/>
        </w:rPr>
      </w:pPr>
      <w:bookmarkStart w:id="13655" w:name="_Toc393814655"/>
      <w:bookmarkStart w:id="13656" w:name="_Toc53134212"/>
      <w:r>
        <w:rPr>
          <w:rFonts w:eastAsia="Times New Roman"/>
        </w:rPr>
        <w:t>Byte Order</w:t>
      </w:r>
      <w:bookmarkEnd w:id="13655"/>
      <w:bookmarkEnd w:id="13656"/>
    </w:p>
    <w:p w14:paraId="6232E526" w14:textId="77777777" w:rsidR="000E1214" w:rsidRDefault="00A87198">
      <w:r>
        <w:t>Not applicable - code units are always smaller than 1 byte.</w:t>
      </w:r>
    </w:p>
    <w:p w14:paraId="558DBE5E" w14:textId="77777777" w:rsidR="000E1214" w:rsidRDefault="00A87198" w:rsidP="00BC2419">
      <w:pPr>
        <w:pStyle w:val="Heading3"/>
        <w:rPr>
          <w:rFonts w:eastAsia="Times New Roman"/>
        </w:rPr>
      </w:pPr>
      <w:bookmarkStart w:id="13657" w:name="__RefHeading__673_850263481"/>
      <w:bookmarkStart w:id="13658" w:name="_Toc393814656"/>
      <w:bookmarkStart w:id="13659" w:name="_Toc53134213"/>
      <w:bookmarkEnd w:id="13657"/>
      <w:r>
        <w:rPr>
          <w:rFonts w:eastAsia="Times New Roman"/>
        </w:rPr>
        <w:t>Example 1</w:t>
      </w:r>
      <w:bookmarkEnd w:id="13658"/>
      <w:bookmarkEnd w:id="13659"/>
    </w:p>
    <w:p w14:paraId="39CCF4A4" w14:textId="148B9E71" w:rsidR="000E1214" w:rsidRDefault="00A87198">
      <w:r>
        <w:t>The table below shows how the 8-character string 'UNIT1234' is encoded into 7 bytes, when the bit order is least-</w:t>
      </w:r>
      <w:r w:rsidR="00DF3E2F">
        <w:t>significant</w:t>
      </w:r>
      <w:r>
        <w:t xml:space="preserve">-bit first. </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255AF70"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06D1FEEA" w14:textId="77777777" w:rsidR="000E1214" w:rsidRDefault="00A87198">
            <w:r>
              <w:t>Logical character</w:t>
            </w:r>
          </w:p>
        </w:tc>
        <w:tc>
          <w:tcPr>
            <w:tcW w:w="0" w:type="auto"/>
            <w:hideMark/>
          </w:tcPr>
          <w:p w14:paraId="412D077D" w14:textId="77777777" w:rsidR="000E1214" w:rsidRDefault="00A87198">
            <w:r>
              <w:t>7-bit code unit</w:t>
            </w:r>
          </w:p>
        </w:tc>
        <w:tc>
          <w:tcPr>
            <w:tcW w:w="0" w:type="auto"/>
            <w:hideMark/>
          </w:tcPr>
          <w:p w14:paraId="77850DE4" w14:textId="77777777" w:rsidR="000E1214" w:rsidRDefault="00A87198">
            <w:r>
              <w:t>Bit placement</w:t>
            </w:r>
          </w:p>
          <w:p w14:paraId="4672C89B" w14:textId="77777777" w:rsidR="000E1214" w:rsidRDefault="00A87198">
            <w:r>
              <w:t>2</w:t>
            </w:r>
            <w:r>
              <w:rPr>
                <w:vertAlign w:val="superscript"/>
              </w:rPr>
              <w:t>7</w:t>
            </w:r>
            <w:r>
              <w:t xml:space="preserve">            2</w:t>
            </w:r>
            <w:r>
              <w:rPr>
                <w:vertAlign w:val="superscript"/>
              </w:rPr>
              <w:t>0</w:t>
            </w:r>
          </w:p>
        </w:tc>
        <w:tc>
          <w:tcPr>
            <w:tcW w:w="0" w:type="auto"/>
            <w:hideMark/>
          </w:tcPr>
          <w:p w14:paraId="3C86C7FD" w14:textId="77777777" w:rsidR="000E1214" w:rsidRDefault="00A87198">
            <w:r>
              <w:t>Byte value</w:t>
            </w:r>
          </w:p>
        </w:tc>
        <w:tc>
          <w:tcPr>
            <w:tcW w:w="0" w:type="auto"/>
            <w:hideMark/>
          </w:tcPr>
          <w:p w14:paraId="19B2FB0C" w14:textId="77777777" w:rsidR="000E1214" w:rsidRDefault="00A87198">
            <w:r>
              <w:t>Byte number</w:t>
            </w:r>
          </w:p>
        </w:tc>
      </w:tr>
      <w:tr w:rsidR="000E1214" w14:paraId="1CDD9486"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2C381862" w14:textId="77777777" w:rsidR="000E1214" w:rsidRDefault="00A87198">
            <w:r>
              <w:t>U</w:t>
            </w:r>
          </w:p>
        </w:tc>
        <w:tc>
          <w:tcPr>
            <w:tcW w:w="0" w:type="auto"/>
            <w:tcBorders>
              <w:top w:val="single" w:sz="4" w:space="0" w:color="auto"/>
              <w:left w:val="single" w:sz="4" w:space="0" w:color="auto"/>
              <w:bottom w:val="single" w:sz="4" w:space="0" w:color="auto"/>
              <w:right w:val="single" w:sz="4" w:space="0" w:color="auto"/>
            </w:tcBorders>
            <w:hideMark/>
          </w:tcPr>
          <w:p w14:paraId="7F0C2005" w14:textId="77777777" w:rsidR="000E1214" w:rsidRDefault="00A87198">
            <w:pPr>
              <w:rPr>
                <w:rFonts w:ascii="Courier New" w:hAnsi="Courier New" w:cs="Courier New"/>
              </w:rPr>
            </w:pPr>
            <w:r>
              <w:rPr>
                <w:rFonts w:ascii="Courier New" w:hAnsi="Courier New" w:cs="Courier New"/>
              </w:rPr>
              <w:t>1010101</w:t>
            </w:r>
          </w:p>
        </w:tc>
        <w:tc>
          <w:tcPr>
            <w:tcW w:w="0" w:type="auto"/>
            <w:tcBorders>
              <w:top w:val="single" w:sz="4" w:space="0" w:color="auto"/>
              <w:left w:val="single" w:sz="4" w:space="0" w:color="auto"/>
              <w:bottom w:val="single" w:sz="4" w:space="0" w:color="auto"/>
              <w:right w:val="single" w:sz="4" w:space="0" w:color="auto"/>
            </w:tcBorders>
            <w:hideMark/>
          </w:tcPr>
          <w:p w14:paraId="0F356E69" w14:textId="77777777" w:rsidR="000E1214" w:rsidRDefault="00A87198">
            <w:pPr>
              <w:rPr>
                <w:rFonts w:ascii="Courier New" w:hAnsi="Courier New" w:cs="Courier New"/>
              </w:rPr>
            </w:pPr>
            <w:r>
              <w:rPr>
                <w:rFonts w:ascii="Courier New" w:hAnsi="Courier New" w:cs="Courier New"/>
              </w:rPr>
              <w:t>X</w:t>
            </w:r>
            <w:r>
              <w:rPr>
                <w:rFonts w:ascii="Courier New" w:hAnsi="Courier New" w:cs="Courier New"/>
                <w:b/>
              </w:rPr>
              <w:t>1010101</w:t>
            </w:r>
          </w:p>
        </w:tc>
        <w:tc>
          <w:tcPr>
            <w:tcW w:w="0" w:type="auto"/>
            <w:tcBorders>
              <w:top w:val="single" w:sz="4" w:space="0" w:color="auto"/>
              <w:left w:val="single" w:sz="4" w:space="0" w:color="auto"/>
              <w:bottom w:val="single" w:sz="4" w:space="0" w:color="auto"/>
              <w:right w:val="single" w:sz="4" w:space="0" w:color="auto"/>
            </w:tcBorders>
          </w:tcPr>
          <w:p w14:paraId="0FD958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02DECAE" w14:textId="77777777" w:rsidR="000E1214" w:rsidRDefault="000E1214"/>
        </w:tc>
      </w:tr>
      <w:tr w:rsidR="000E1214" w14:paraId="09CCC09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B978CD4" w14:textId="77777777" w:rsidR="000E1214" w:rsidRDefault="00A87198">
            <w:r>
              <w:t>N</w:t>
            </w:r>
          </w:p>
        </w:tc>
        <w:tc>
          <w:tcPr>
            <w:tcW w:w="0" w:type="auto"/>
            <w:tcBorders>
              <w:top w:val="single" w:sz="4" w:space="0" w:color="auto"/>
              <w:left w:val="single" w:sz="4" w:space="0" w:color="auto"/>
              <w:bottom w:val="single" w:sz="4" w:space="0" w:color="auto"/>
              <w:right w:val="single" w:sz="4" w:space="0" w:color="auto"/>
            </w:tcBorders>
            <w:hideMark/>
          </w:tcPr>
          <w:p w14:paraId="00028B0B" w14:textId="77777777" w:rsidR="000E1214" w:rsidRDefault="00A87198">
            <w:pPr>
              <w:rPr>
                <w:rFonts w:ascii="Courier New" w:hAnsi="Courier New" w:cs="Courier New"/>
              </w:rPr>
            </w:pPr>
            <w:r>
              <w:rPr>
                <w:rFonts w:ascii="Courier New" w:hAnsi="Courier New" w:cs="Courier New"/>
              </w:rPr>
              <w:t>1001110</w:t>
            </w:r>
          </w:p>
        </w:tc>
        <w:tc>
          <w:tcPr>
            <w:tcW w:w="0" w:type="auto"/>
            <w:tcBorders>
              <w:top w:val="single" w:sz="4" w:space="0" w:color="auto"/>
              <w:left w:val="single" w:sz="4" w:space="0" w:color="auto"/>
              <w:bottom w:val="single" w:sz="4" w:space="0" w:color="auto"/>
              <w:right w:val="single" w:sz="4" w:space="0" w:color="auto"/>
            </w:tcBorders>
            <w:hideMark/>
          </w:tcPr>
          <w:p w14:paraId="7C9CD95E" w14:textId="77777777" w:rsidR="000E1214" w:rsidRDefault="00A87198">
            <w:pPr>
              <w:rPr>
                <w:rFonts w:ascii="Courier New" w:hAnsi="Courier New" w:cs="Courier New"/>
              </w:rPr>
            </w:pPr>
            <w:r>
              <w:rPr>
                <w:rFonts w:ascii="Courier New" w:hAnsi="Courier New" w:cs="Courier New"/>
                <w:b/>
              </w:rPr>
              <w:t>0</w:t>
            </w:r>
            <w:r>
              <w:rPr>
                <w:rFonts w:ascii="Courier New" w:hAnsi="Courier New" w:cs="Courier New"/>
              </w:rPr>
              <w:t>XXXXXXX</w:t>
            </w:r>
          </w:p>
          <w:p w14:paraId="284BEA15"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100111</w:t>
            </w:r>
          </w:p>
        </w:tc>
        <w:tc>
          <w:tcPr>
            <w:tcW w:w="0" w:type="auto"/>
            <w:tcBorders>
              <w:top w:val="single" w:sz="4" w:space="0" w:color="auto"/>
              <w:left w:val="single" w:sz="4" w:space="0" w:color="auto"/>
              <w:bottom w:val="single" w:sz="4" w:space="0" w:color="auto"/>
              <w:right w:val="single" w:sz="4" w:space="0" w:color="auto"/>
            </w:tcBorders>
            <w:hideMark/>
          </w:tcPr>
          <w:p w14:paraId="035FDD82" w14:textId="77777777" w:rsidR="000E1214" w:rsidRDefault="00A87198">
            <w:r>
              <w:t>0x55</w:t>
            </w:r>
          </w:p>
        </w:tc>
        <w:tc>
          <w:tcPr>
            <w:tcW w:w="0" w:type="auto"/>
            <w:tcBorders>
              <w:top w:val="single" w:sz="4" w:space="0" w:color="auto"/>
              <w:left w:val="single" w:sz="4" w:space="0" w:color="auto"/>
              <w:bottom w:val="single" w:sz="4" w:space="0" w:color="auto"/>
              <w:right w:val="single" w:sz="4" w:space="0" w:color="auto"/>
            </w:tcBorders>
            <w:hideMark/>
          </w:tcPr>
          <w:p w14:paraId="0FC16858" w14:textId="77777777" w:rsidR="000E1214" w:rsidRDefault="00A87198">
            <w:r>
              <w:t>1</w:t>
            </w:r>
          </w:p>
        </w:tc>
      </w:tr>
      <w:tr w:rsidR="000E1214" w14:paraId="7AE6E82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F04A19F" w14:textId="77777777" w:rsidR="000E1214" w:rsidRDefault="00A87198">
            <w:r>
              <w:t>I</w:t>
            </w:r>
          </w:p>
        </w:tc>
        <w:tc>
          <w:tcPr>
            <w:tcW w:w="0" w:type="auto"/>
            <w:tcBorders>
              <w:top w:val="single" w:sz="4" w:space="0" w:color="auto"/>
              <w:left w:val="single" w:sz="4" w:space="0" w:color="auto"/>
              <w:bottom w:val="single" w:sz="4" w:space="0" w:color="auto"/>
              <w:right w:val="single" w:sz="4" w:space="0" w:color="auto"/>
            </w:tcBorders>
            <w:hideMark/>
          </w:tcPr>
          <w:p w14:paraId="3FB8F88D" w14:textId="77777777" w:rsidR="000E1214" w:rsidRDefault="00A87198">
            <w:pPr>
              <w:rPr>
                <w:rFonts w:ascii="Courier New" w:hAnsi="Courier New" w:cs="Courier New"/>
              </w:rPr>
            </w:pPr>
            <w:r>
              <w:rPr>
                <w:rFonts w:ascii="Courier New" w:hAnsi="Courier New" w:cs="Courier New"/>
              </w:rPr>
              <w:t>1001001</w:t>
            </w:r>
          </w:p>
        </w:tc>
        <w:tc>
          <w:tcPr>
            <w:tcW w:w="0" w:type="auto"/>
            <w:tcBorders>
              <w:top w:val="single" w:sz="4" w:space="0" w:color="auto"/>
              <w:left w:val="single" w:sz="4" w:space="0" w:color="auto"/>
              <w:bottom w:val="single" w:sz="4" w:space="0" w:color="auto"/>
              <w:right w:val="single" w:sz="4" w:space="0" w:color="auto"/>
            </w:tcBorders>
            <w:hideMark/>
          </w:tcPr>
          <w:p w14:paraId="3623FE02" w14:textId="77777777" w:rsidR="000E1214" w:rsidRDefault="00A87198">
            <w:pPr>
              <w:rPr>
                <w:rFonts w:ascii="Courier New" w:hAnsi="Courier New" w:cs="Courier New"/>
              </w:rPr>
            </w:pPr>
            <w:r>
              <w:rPr>
                <w:rFonts w:ascii="Courier New" w:hAnsi="Courier New" w:cs="Courier New"/>
                <w:b/>
              </w:rPr>
              <w:t>01</w:t>
            </w:r>
            <w:r>
              <w:rPr>
                <w:rFonts w:ascii="Courier New" w:hAnsi="Courier New" w:cs="Courier New"/>
              </w:rPr>
              <w:t>XXXXXX</w:t>
            </w:r>
          </w:p>
          <w:p w14:paraId="1DD462D4" w14:textId="77777777" w:rsidR="000E1214" w:rsidRDefault="00A87198">
            <w:pPr>
              <w:rPr>
                <w:rFonts w:ascii="Courier New" w:hAnsi="Courier New" w:cs="Courier New"/>
              </w:rPr>
            </w:pPr>
            <w:r>
              <w:rPr>
                <w:rFonts w:ascii="Courier New" w:hAnsi="Courier New" w:cs="Courier New"/>
              </w:rPr>
              <w:t>XXX</w:t>
            </w:r>
            <w:r>
              <w:rPr>
                <w:rFonts w:ascii="Courier New" w:hAnsi="Courier New" w:cs="Courier New"/>
                <w:b/>
              </w:rPr>
              <w:t>10010</w:t>
            </w:r>
          </w:p>
        </w:tc>
        <w:tc>
          <w:tcPr>
            <w:tcW w:w="0" w:type="auto"/>
            <w:tcBorders>
              <w:top w:val="single" w:sz="4" w:space="0" w:color="auto"/>
              <w:left w:val="single" w:sz="4" w:space="0" w:color="auto"/>
              <w:bottom w:val="single" w:sz="4" w:space="0" w:color="auto"/>
              <w:right w:val="single" w:sz="4" w:space="0" w:color="auto"/>
            </w:tcBorders>
            <w:hideMark/>
          </w:tcPr>
          <w:p w14:paraId="77E01928" w14:textId="77777777" w:rsidR="000E1214" w:rsidRDefault="00A87198">
            <w:r>
              <w:t>0x67</w:t>
            </w:r>
          </w:p>
        </w:tc>
        <w:tc>
          <w:tcPr>
            <w:tcW w:w="0" w:type="auto"/>
            <w:tcBorders>
              <w:top w:val="single" w:sz="4" w:space="0" w:color="auto"/>
              <w:left w:val="single" w:sz="4" w:space="0" w:color="auto"/>
              <w:bottom w:val="single" w:sz="4" w:space="0" w:color="auto"/>
              <w:right w:val="single" w:sz="4" w:space="0" w:color="auto"/>
            </w:tcBorders>
            <w:hideMark/>
          </w:tcPr>
          <w:p w14:paraId="6B3211EF" w14:textId="77777777" w:rsidR="000E1214" w:rsidRDefault="00A87198">
            <w:r>
              <w:t>2</w:t>
            </w:r>
          </w:p>
        </w:tc>
      </w:tr>
      <w:tr w:rsidR="000E1214" w14:paraId="7F60F27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764CA0F" w14:textId="77777777" w:rsidR="000E1214" w:rsidRDefault="00A87198">
            <w:r>
              <w:t>T</w:t>
            </w:r>
          </w:p>
        </w:tc>
        <w:tc>
          <w:tcPr>
            <w:tcW w:w="0" w:type="auto"/>
            <w:tcBorders>
              <w:top w:val="single" w:sz="4" w:space="0" w:color="auto"/>
              <w:left w:val="single" w:sz="4" w:space="0" w:color="auto"/>
              <w:bottom w:val="single" w:sz="4" w:space="0" w:color="auto"/>
              <w:right w:val="single" w:sz="4" w:space="0" w:color="auto"/>
            </w:tcBorders>
            <w:hideMark/>
          </w:tcPr>
          <w:p w14:paraId="40A8433E" w14:textId="77777777" w:rsidR="000E1214" w:rsidRDefault="00A87198">
            <w:pPr>
              <w:rPr>
                <w:rFonts w:ascii="Courier New" w:hAnsi="Courier New" w:cs="Courier New"/>
              </w:rPr>
            </w:pPr>
            <w:r>
              <w:rPr>
                <w:rFonts w:ascii="Courier New" w:hAnsi="Courier New" w:cs="Courier New"/>
              </w:rPr>
              <w:t>1010100</w:t>
            </w:r>
          </w:p>
        </w:tc>
        <w:tc>
          <w:tcPr>
            <w:tcW w:w="0" w:type="auto"/>
            <w:tcBorders>
              <w:top w:val="single" w:sz="4" w:space="0" w:color="auto"/>
              <w:left w:val="single" w:sz="4" w:space="0" w:color="auto"/>
              <w:bottom w:val="single" w:sz="4" w:space="0" w:color="auto"/>
              <w:right w:val="single" w:sz="4" w:space="0" w:color="auto"/>
            </w:tcBorders>
            <w:hideMark/>
          </w:tcPr>
          <w:p w14:paraId="1228784B" w14:textId="77777777" w:rsidR="000E1214" w:rsidRDefault="00A87198">
            <w:pPr>
              <w:rPr>
                <w:rFonts w:ascii="Courier New" w:hAnsi="Courier New" w:cs="Courier New"/>
              </w:rPr>
            </w:pPr>
            <w:r>
              <w:rPr>
                <w:rFonts w:ascii="Courier New" w:hAnsi="Courier New" w:cs="Courier New"/>
                <w:b/>
              </w:rPr>
              <w:t>100</w:t>
            </w:r>
            <w:r>
              <w:rPr>
                <w:rFonts w:ascii="Courier New" w:hAnsi="Courier New" w:cs="Courier New"/>
              </w:rPr>
              <w:t>XXXXX</w:t>
            </w:r>
          </w:p>
          <w:p w14:paraId="359B95C3"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1010</w:t>
            </w:r>
          </w:p>
        </w:tc>
        <w:tc>
          <w:tcPr>
            <w:tcW w:w="0" w:type="auto"/>
            <w:tcBorders>
              <w:top w:val="single" w:sz="4" w:space="0" w:color="auto"/>
              <w:left w:val="single" w:sz="4" w:space="0" w:color="auto"/>
              <w:bottom w:val="single" w:sz="4" w:space="0" w:color="auto"/>
              <w:right w:val="single" w:sz="4" w:space="0" w:color="auto"/>
            </w:tcBorders>
            <w:hideMark/>
          </w:tcPr>
          <w:p w14:paraId="2CCD1C61" w14:textId="77777777" w:rsidR="000E1214" w:rsidRDefault="00A87198">
            <w:r>
              <w:t>0x92</w:t>
            </w:r>
          </w:p>
        </w:tc>
        <w:tc>
          <w:tcPr>
            <w:tcW w:w="0" w:type="auto"/>
            <w:tcBorders>
              <w:top w:val="single" w:sz="4" w:space="0" w:color="auto"/>
              <w:left w:val="single" w:sz="4" w:space="0" w:color="auto"/>
              <w:bottom w:val="single" w:sz="4" w:space="0" w:color="auto"/>
              <w:right w:val="single" w:sz="4" w:space="0" w:color="auto"/>
            </w:tcBorders>
            <w:hideMark/>
          </w:tcPr>
          <w:p w14:paraId="53C6741A" w14:textId="77777777" w:rsidR="000E1214" w:rsidRDefault="00A87198">
            <w:r>
              <w:t>3</w:t>
            </w:r>
          </w:p>
        </w:tc>
      </w:tr>
      <w:tr w:rsidR="000E1214" w14:paraId="565ABB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543BEF0"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5300DE12" w14:textId="77777777" w:rsidR="000E1214" w:rsidRDefault="00A87198">
            <w:pPr>
              <w:rPr>
                <w:rFonts w:ascii="Courier New" w:hAnsi="Courier New" w:cs="Courier New"/>
              </w:rPr>
            </w:pPr>
            <w:r>
              <w:rPr>
                <w:rFonts w:ascii="Courier New" w:hAnsi="Courier New" w:cs="Courier New"/>
              </w:rPr>
              <w:t>0110001</w:t>
            </w:r>
          </w:p>
        </w:tc>
        <w:tc>
          <w:tcPr>
            <w:tcW w:w="0" w:type="auto"/>
            <w:tcBorders>
              <w:top w:val="single" w:sz="4" w:space="0" w:color="auto"/>
              <w:left w:val="single" w:sz="4" w:space="0" w:color="auto"/>
              <w:bottom w:val="single" w:sz="4" w:space="0" w:color="auto"/>
              <w:right w:val="single" w:sz="4" w:space="0" w:color="auto"/>
            </w:tcBorders>
            <w:hideMark/>
          </w:tcPr>
          <w:p w14:paraId="63542D0E" w14:textId="77777777" w:rsidR="000E1214" w:rsidRDefault="00A87198">
            <w:pPr>
              <w:rPr>
                <w:rFonts w:ascii="Courier New" w:hAnsi="Courier New" w:cs="Courier New"/>
              </w:rPr>
            </w:pPr>
            <w:r>
              <w:rPr>
                <w:rFonts w:ascii="Courier New" w:hAnsi="Courier New" w:cs="Courier New"/>
                <w:b/>
              </w:rPr>
              <w:t>0001</w:t>
            </w:r>
            <w:r>
              <w:rPr>
                <w:rFonts w:ascii="Courier New" w:hAnsi="Courier New" w:cs="Courier New"/>
              </w:rPr>
              <w:t>XXXX</w:t>
            </w:r>
          </w:p>
          <w:p w14:paraId="2F516E18" w14:textId="77777777" w:rsidR="000E1214" w:rsidRDefault="00A87198">
            <w:pPr>
              <w:rPr>
                <w:rFonts w:ascii="Courier New" w:hAnsi="Courier New" w:cs="Courier New"/>
              </w:rPr>
            </w:pPr>
            <w:r>
              <w:rPr>
                <w:rFonts w:ascii="Courier New" w:hAnsi="Courier New" w:cs="Courier New"/>
              </w:rPr>
              <w:t>XXXXX</w:t>
            </w:r>
            <w:r>
              <w:rPr>
                <w:rFonts w:ascii="Courier New" w:hAnsi="Courier New" w:cs="Courier New"/>
                <w:b/>
              </w:rPr>
              <w:t>011</w:t>
            </w:r>
          </w:p>
        </w:tc>
        <w:tc>
          <w:tcPr>
            <w:tcW w:w="0" w:type="auto"/>
            <w:tcBorders>
              <w:top w:val="single" w:sz="4" w:space="0" w:color="auto"/>
              <w:left w:val="single" w:sz="4" w:space="0" w:color="auto"/>
              <w:bottom w:val="single" w:sz="4" w:space="0" w:color="auto"/>
              <w:right w:val="single" w:sz="4" w:space="0" w:color="auto"/>
            </w:tcBorders>
            <w:hideMark/>
          </w:tcPr>
          <w:p w14:paraId="61F959CC" w14:textId="77777777" w:rsidR="000E1214" w:rsidRDefault="00A87198">
            <w:r>
              <w:t>0x1A</w:t>
            </w:r>
          </w:p>
        </w:tc>
        <w:tc>
          <w:tcPr>
            <w:tcW w:w="0" w:type="auto"/>
            <w:tcBorders>
              <w:top w:val="single" w:sz="4" w:space="0" w:color="auto"/>
              <w:left w:val="single" w:sz="4" w:space="0" w:color="auto"/>
              <w:bottom w:val="single" w:sz="4" w:space="0" w:color="auto"/>
              <w:right w:val="single" w:sz="4" w:space="0" w:color="auto"/>
            </w:tcBorders>
            <w:hideMark/>
          </w:tcPr>
          <w:p w14:paraId="35F6C119" w14:textId="77777777" w:rsidR="000E1214" w:rsidRDefault="00A87198">
            <w:r>
              <w:t>4</w:t>
            </w:r>
          </w:p>
        </w:tc>
      </w:tr>
      <w:tr w:rsidR="000E1214" w14:paraId="50807F7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1DF4672"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1D9E78C1" w14:textId="77777777" w:rsidR="000E1214" w:rsidRDefault="00A87198">
            <w:pPr>
              <w:rPr>
                <w:rFonts w:ascii="Courier New" w:hAnsi="Courier New" w:cs="Courier New"/>
              </w:rPr>
            </w:pPr>
            <w:r>
              <w:rPr>
                <w:rFonts w:ascii="Courier New" w:hAnsi="Courier New" w:cs="Courier New"/>
              </w:rPr>
              <w:t>0110010</w:t>
            </w:r>
          </w:p>
        </w:tc>
        <w:tc>
          <w:tcPr>
            <w:tcW w:w="0" w:type="auto"/>
            <w:tcBorders>
              <w:top w:val="single" w:sz="4" w:space="0" w:color="auto"/>
              <w:left w:val="single" w:sz="4" w:space="0" w:color="auto"/>
              <w:bottom w:val="single" w:sz="4" w:space="0" w:color="auto"/>
              <w:right w:val="single" w:sz="4" w:space="0" w:color="auto"/>
            </w:tcBorders>
            <w:hideMark/>
          </w:tcPr>
          <w:p w14:paraId="638B48F8" w14:textId="77777777" w:rsidR="000E1214" w:rsidRDefault="00A87198">
            <w:pPr>
              <w:rPr>
                <w:rFonts w:ascii="Courier New" w:hAnsi="Courier New" w:cs="Courier New"/>
              </w:rPr>
            </w:pPr>
            <w:r>
              <w:rPr>
                <w:rFonts w:ascii="Courier New" w:hAnsi="Courier New" w:cs="Courier New"/>
                <w:b/>
              </w:rPr>
              <w:t>10010</w:t>
            </w:r>
            <w:r>
              <w:rPr>
                <w:rFonts w:ascii="Courier New" w:hAnsi="Courier New" w:cs="Courier New"/>
              </w:rPr>
              <w:t>XXX</w:t>
            </w:r>
          </w:p>
          <w:p w14:paraId="717B4F85"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01</w:t>
            </w:r>
          </w:p>
        </w:tc>
        <w:tc>
          <w:tcPr>
            <w:tcW w:w="0" w:type="auto"/>
            <w:tcBorders>
              <w:top w:val="single" w:sz="4" w:space="0" w:color="auto"/>
              <w:left w:val="single" w:sz="4" w:space="0" w:color="auto"/>
              <w:bottom w:val="single" w:sz="4" w:space="0" w:color="auto"/>
              <w:right w:val="single" w:sz="4" w:space="0" w:color="auto"/>
            </w:tcBorders>
            <w:hideMark/>
          </w:tcPr>
          <w:p w14:paraId="22A6A412" w14:textId="77777777" w:rsidR="000E1214" w:rsidRDefault="00A87198">
            <w:r>
              <w:t>0x93</w:t>
            </w:r>
          </w:p>
        </w:tc>
        <w:tc>
          <w:tcPr>
            <w:tcW w:w="0" w:type="auto"/>
            <w:tcBorders>
              <w:top w:val="single" w:sz="4" w:space="0" w:color="auto"/>
              <w:left w:val="single" w:sz="4" w:space="0" w:color="auto"/>
              <w:bottom w:val="single" w:sz="4" w:space="0" w:color="auto"/>
              <w:right w:val="single" w:sz="4" w:space="0" w:color="auto"/>
            </w:tcBorders>
            <w:hideMark/>
          </w:tcPr>
          <w:p w14:paraId="6DF0F8AA" w14:textId="77777777" w:rsidR="000E1214" w:rsidRDefault="00A87198">
            <w:r>
              <w:t>5</w:t>
            </w:r>
          </w:p>
        </w:tc>
      </w:tr>
      <w:tr w:rsidR="000E1214" w14:paraId="271B5FB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CA65BFB"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45239A07" w14:textId="77777777" w:rsidR="000E1214" w:rsidRDefault="00A87198">
            <w:pPr>
              <w:rPr>
                <w:rFonts w:ascii="Courier New" w:hAnsi="Courier New" w:cs="Courier New"/>
              </w:rPr>
            </w:pPr>
            <w:r>
              <w:rPr>
                <w:rFonts w:ascii="Courier New" w:hAnsi="Courier New" w:cs="Courier New"/>
              </w:rPr>
              <w:t>0110011</w:t>
            </w:r>
          </w:p>
        </w:tc>
        <w:tc>
          <w:tcPr>
            <w:tcW w:w="0" w:type="auto"/>
            <w:tcBorders>
              <w:top w:val="single" w:sz="4" w:space="0" w:color="auto"/>
              <w:left w:val="single" w:sz="4" w:space="0" w:color="auto"/>
              <w:bottom w:val="single" w:sz="4" w:space="0" w:color="auto"/>
              <w:right w:val="single" w:sz="4" w:space="0" w:color="auto"/>
            </w:tcBorders>
            <w:hideMark/>
          </w:tcPr>
          <w:p w14:paraId="01D8E37A" w14:textId="77777777" w:rsidR="000E1214" w:rsidRDefault="00A87198">
            <w:pPr>
              <w:rPr>
                <w:rFonts w:ascii="Courier New" w:hAnsi="Courier New" w:cs="Courier New"/>
              </w:rPr>
            </w:pPr>
            <w:r>
              <w:rPr>
                <w:rFonts w:ascii="Courier New" w:hAnsi="Courier New" w:cs="Courier New"/>
                <w:b/>
              </w:rPr>
              <w:t>110011</w:t>
            </w:r>
            <w:r>
              <w:rPr>
                <w:rFonts w:ascii="Courier New" w:hAnsi="Courier New" w:cs="Courier New"/>
              </w:rPr>
              <w:t>XX</w:t>
            </w:r>
          </w:p>
          <w:p w14:paraId="789B6621" w14:textId="77777777" w:rsidR="000E1214" w:rsidRDefault="00A87198">
            <w:pPr>
              <w:rPr>
                <w:rFonts w:ascii="Courier New" w:hAnsi="Courier New" w:cs="Courier New"/>
              </w:rPr>
            </w:pPr>
            <w:r>
              <w:rPr>
                <w:rFonts w:ascii="Courier New" w:hAnsi="Courier New" w:cs="Courier New"/>
              </w:rPr>
              <w:t>XXXXXXX</w:t>
            </w:r>
            <w:r>
              <w:rPr>
                <w:rFonts w:ascii="Courier New" w:hAnsi="Courier New" w:cs="Courier New"/>
                <w:b/>
              </w:rPr>
              <w:t>0</w:t>
            </w:r>
          </w:p>
        </w:tc>
        <w:tc>
          <w:tcPr>
            <w:tcW w:w="0" w:type="auto"/>
            <w:tcBorders>
              <w:top w:val="single" w:sz="4" w:space="0" w:color="auto"/>
              <w:left w:val="single" w:sz="4" w:space="0" w:color="auto"/>
              <w:bottom w:val="single" w:sz="4" w:space="0" w:color="auto"/>
              <w:right w:val="single" w:sz="4" w:space="0" w:color="auto"/>
            </w:tcBorders>
            <w:hideMark/>
          </w:tcPr>
          <w:p w14:paraId="7CAA03A3" w14:textId="77777777" w:rsidR="000E1214" w:rsidRDefault="00A87198">
            <w:r>
              <w:t>0xCD</w:t>
            </w:r>
          </w:p>
        </w:tc>
        <w:tc>
          <w:tcPr>
            <w:tcW w:w="0" w:type="auto"/>
            <w:tcBorders>
              <w:top w:val="single" w:sz="4" w:space="0" w:color="auto"/>
              <w:left w:val="single" w:sz="4" w:space="0" w:color="auto"/>
              <w:bottom w:val="single" w:sz="4" w:space="0" w:color="auto"/>
              <w:right w:val="single" w:sz="4" w:space="0" w:color="auto"/>
            </w:tcBorders>
            <w:hideMark/>
          </w:tcPr>
          <w:p w14:paraId="215A7A87" w14:textId="77777777" w:rsidR="000E1214" w:rsidRDefault="00A87198">
            <w:r>
              <w:t>6</w:t>
            </w:r>
          </w:p>
        </w:tc>
      </w:tr>
      <w:tr w:rsidR="000E1214" w14:paraId="24B9A57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032CA30"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178378D1" w14:textId="77777777" w:rsidR="000E1214" w:rsidRDefault="00A87198">
            <w:pPr>
              <w:rPr>
                <w:rFonts w:ascii="Courier New" w:hAnsi="Courier New" w:cs="Courier New"/>
              </w:rPr>
            </w:pPr>
            <w:r>
              <w:rPr>
                <w:rFonts w:ascii="Courier New" w:hAnsi="Courier New" w:cs="Courier New"/>
              </w:rPr>
              <w:t>0110100</w:t>
            </w:r>
          </w:p>
        </w:tc>
        <w:tc>
          <w:tcPr>
            <w:tcW w:w="0" w:type="auto"/>
            <w:tcBorders>
              <w:top w:val="single" w:sz="4" w:space="0" w:color="auto"/>
              <w:left w:val="single" w:sz="4" w:space="0" w:color="auto"/>
              <w:bottom w:val="single" w:sz="4" w:space="0" w:color="auto"/>
              <w:right w:val="single" w:sz="4" w:space="0" w:color="auto"/>
            </w:tcBorders>
            <w:hideMark/>
          </w:tcPr>
          <w:p w14:paraId="29BEBA8D" w14:textId="77777777" w:rsidR="000E1214" w:rsidRDefault="00A87198">
            <w:pPr>
              <w:rPr>
                <w:rFonts w:ascii="Courier New" w:hAnsi="Courier New" w:cs="Courier New"/>
              </w:rPr>
            </w:pPr>
            <w:r>
              <w:rPr>
                <w:rFonts w:ascii="Courier New" w:hAnsi="Courier New" w:cs="Courier New"/>
                <w:b/>
              </w:rPr>
              <w:t>0110100</w:t>
            </w:r>
            <w:r>
              <w:rPr>
                <w:rFonts w:ascii="Courier New" w:hAnsi="Courier New" w:cs="Courier New"/>
              </w:rPr>
              <w:t>X</w:t>
            </w:r>
          </w:p>
        </w:tc>
        <w:tc>
          <w:tcPr>
            <w:tcW w:w="0" w:type="auto"/>
            <w:tcBorders>
              <w:top w:val="single" w:sz="4" w:space="0" w:color="auto"/>
              <w:left w:val="single" w:sz="4" w:space="0" w:color="auto"/>
              <w:bottom w:val="single" w:sz="4" w:space="0" w:color="auto"/>
              <w:right w:val="single" w:sz="4" w:space="0" w:color="auto"/>
            </w:tcBorders>
            <w:hideMark/>
          </w:tcPr>
          <w:p w14:paraId="150777C9" w14:textId="77777777" w:rsidR="000E1214" w:rsidRDefault="00A87198">
            <w:r>
              <w:t>0x68</w:t>
            </w:r>
          </w:p>
        </w:tc>
        <w:tc>
          <w:tcPr>
            <w:tcW w:w="0" w:type="auto"/>
            <w:tcBorders>
              <w:top w:val="single" w:sz="4" w:space="0" w:color="auto"/>
              <w:left w:val="single" w:sz="4" w:space="0" w:color="auto"/>
              <w:bottom w:val="single" w:sz="4" w:space="0" w:color="auto"/>
              <w:right w:val="single" w:sz="4" w:space="0" w:color="auto"/>
            </w:tcBorders>
            <w:hideMark/>
          </w:tcPr>
          <w:p w14:paraId="5A8B1536" w14:textId="77777777" w:rsidR="000E1214" w:rsidRDefault="00A87198">
            <w:pPr>
              <w:keepNext/>
            </w:pPr>
            <w:r>
              <w:t>7</w:t>
            </w:r>
          </w:p>
        </w:tc>
      </w:tr>
    </w:tbl>
    <w:p w14:paraId="010E8355" w14:textId="25CF7AB5" w:rsidR="000E1214" w:rsidRDefault="00A87198">
      <w:pPr>
        <w:pStyle w:val="Caption"/>
      </w:pPr>
      <w:r>
        <w:t xml:space="preserve">Table </w:t>
      </w:r>
      <w:fldSimple w:instr=" SEQ Table \* ARABIC ">
        <w:r w:rsidR="008A37A6">
          <w:rPr>
            <w:noProof/>
          </w:rPr>
          <w:t>76</w:t>
        </w:r>
      </w:fldSimple>
      <w:r>
        <w:t>: Example of DFDL Standard Encoding X-DFDL-US-ASCII-7-BIT-PACKED</w:t>
      </w:r>
    </w:p>
    <w:p w14:paraId="24D0FBF8" w14:textId="77777777" w:rsidR="000E1214" w:rsidRDefault="00A87198">
      <w:r>
        <w:t>The bits corresponding to the characters are shown in distinct colors below. The characters that each bit contributes to are written below each of the bits and in the corresponding color.</w:t>
      </w:r>
    </w:p>
    <w:p w14:paraId="005F1365" w14:textId="77777777" w:rsidR="000E1214" w:rsidRDefault="00A87198">
      <w:pPr>
        <w:pStyle w:val="Codeblock0"/>
        <w:pBdr>
          <w:top w:val="single" w:sz="4" w:space="1" w:color="auto"/>
          <w:left w:val="single" w:sz="4" w:space="4" w:color="auto"/>
          <w:bottom w:val="single" w:sz="4" w:space="1" w:color="auto"/>
          <w:right w:val="single" w:sz="4" w:space="4" w:color="auto"/>
        </w:pBdr>
        <w:rPr>
          <w:color w:val="C00000"/>
        </w:rPr>
      </w:pPr>
      <w:r>
        <w:rPr>
          <w:color w:val="FF0000"/>
        </w:rPr>
        <w:t xml:space="preserve">     0</w:t>
      </w:r>
      <w:r>
        <w:t xml:space="preserve">1010101 </w:t>
      </w:r>
      <w:r>
        <w:rPr>
          <w:color w:val="92D050"/>
        </w:rPr>
        <w:t>01</w:t>
      </w:r>
      <w:r>
        <w:rPr>
          <w:color w:val="FF0000"/>
        </w:rPr>
        <w:t>100111</w:t>
      </w:r>
      <w:r>
        <w:t xml:space="preserve"> </w:t>
      </w:r>
      <w:r>
        <w:rPr>
          <w:color w:val="7030A0"/>
        </w:rPr>
        <w:t>100</w:t>
      </w:r>
      <w:r>
        <w:rPr>
          <w:color w:val="92D050"/>
        </w:rPr>
        <w:t>10010</w:t>
      </w:r>
      <w:r>
        <w:t xml:space="preserve"> </w:t>
      </w:r>
      <w:r>
        <w:rPr>
          <w:color w:val="FFC000"/>
        </w:rPr>
        <w:t>0001</w:t>
      </w:r>
      <w:r>
        <w:rPr>
          <w:color w:val="7030A0"/>
        </w:rPr>
        <w:t>1010</w:t>
      </w:r>
      <w:r>
        <w:t xml:space="preserve"> </w:t>
      </w:r>
      <w:r>
        <w:rPr>
          <w:color w:val="00B0F0"/>
        </w:rPr>
        <w:t>10010</w:t>
      </w:r>
      <w:r>
        <w:rPr>
          <w:color w:val="FFC000"/>
        </w:rPr>
        <w:t>011</w:t>
      </w:r>
      <w:r>
        <w:t xml:space="preserve"> </w:t>
      </w:r>
      <w:r>
        <w:rPr>
          <w:color w:val="C00000"/>
        </w:rPr>
        <w:t>110011</w:t>
      </w:r>
      <w:r>
        <w:rPr>
          <w:color w:val="00B0F0"/>
        </w:rPr>
        <w:t>01</w:t>
      </w:r>
      <w:r>
        <w:t xml:space="preserve"> 0110100</w:t>
      </w:r>
      <w:r>
        <w:rPr>
          <w:color w:val="C00000"/>
        </w:rPr>
        <w:t>0</w:t>
      </w:r>
    </w:p>
    <w:p w14:paraId="5A77AE71" w14:textId="77777777" w:rsidR="000E1214" w:rsidRDefault="00A87198">
      <w:pPr>
        <w:pStyle w:val="Codeblock0"/>
        <w:pBdr>
          <w:top w:val="single" w:sz="4" w:space="1" w:color="auto"/>
          <w:left w:val="single" w:sz="4" w:space="4" w:color="auto"/>
          <w:bottom w:val="single" w:sz="4" w:space="1" w:color="auto"/>
          <w:right w:val="single" w:sz="4" w:space="4" w:color="auto"/>
        </w:pBdr>
      </w:pPr>
      <w:r>
        <w:t>Byte -----1-- -----2-- -----3-- -----4-- -----5-- -----6-- -----7--</w:t>
      </w:r>
    </w:p>
    <w:p w14:paraId="3C6C15B5" w14:textId="77777777" w:rsidR="000E1214" w:rsidRDefault="00A87198">
      <w:pPr>
        <w:pStyle w:val="Codeblock0"/>
        <w:pBdr>
          <w:top w:val="single" w:sz="4" w:space="1" w:color="auto"/>
          <w:left w:val="single" w:sz="4" w:space="4" w:color="auto"/>
          <w:bottom w:val="single" w:sz="4" w:space="1" w:color="auto"/>
          <w:right w:val="single" w:sz="4" w:space="4" w:color="auto"/>
        </w:pBdr>
      </w:pPr>
      <w:r>
        <w:t xml:space="preserve">Char </w:t>
      </w:r>
      <w:r>
        <w:rPr>
          <w:color w:val="FF0000"/>
        </w:rPr>
        <w:t>N</w:t>
      </w:r>
      <w:r>
        <w:t xml:space="preserve">UUUUUUU </w:t>
      </w:r>
      <w:r>
        <w:rPr>
          <w:color w:val="92D050"/>
        </w:rPr>
        <w:t>II</w:t>
      </w:r>
      <w:r>
        <w:rPr>
          <w:color w:val="FF0000"/>
        </w:rPr>
        <w:t xml:space="preserve">NNNNNN </w:t>
      </w:r>
      <w:r>
        <w:rPr>
          <w:color w:val="7030A0"/>
        </w:rPr>
        <w:t>TTT</w:t>
      </w:r>
      <w:r>
        <w:rPr>
          <w:color w:val="92D050"/>
        </w:rPr>
        <w:t>IIIII</w:t>
      </w:r>
      <w:r>
        <w:t xml:space="preserve"> </w:t>
      </w:r>
      <w:r>
        <w:rPr>
          <w:color w:val="FFC000"/>
        </w:rPr>
        <w:t>1111</w:t>
      </w:r>
      <w:r>
        <w:rPr>
          <w:color w:val="7030A0"/>
        </w:rPr>
        <w:t>TTTT</w:t>
      </w:r>
      <w:r>
        <w:t xml:space="preserve"> </w:t>
      </w:r>
      <w:r>
        <w:rPr>
          <w:color w:val="00B0F0"/>
        </w:rPr>
        <w:t>22222</w:t>
      </w:r>
      <w:r>
        <w:rPr>
          <w:color w:val="FFC000"/>
        </w:rPr>
        <w:t>111</w:t>
      </w:r>
      <w:r>
        <w:t xml:space="preserve"> </w:t>
      </w:r>
      <w:r>
        <w:rPr>
          <w:color w:val="C00000"/>
        </w:rPr>
        <w:t>333333</w:t>
      </w:r>
      <w:r>
        <w:rPr>
          <w:color w:val="00B0F0"/>
        </w:rPr>
        <w:t xml:space="preserve">22 </w:t>
      </w:r>
      <w:r>
        <w:t>4444444</w:t>
      </w:r>
      <w:r>
        <w:rPr>
          <w:color w:val="C00000"/>
        </w:rPr>
        <w:t>3</w:t>
      </w:r>
      <w:r>
        <w:t xml:space="preserve"> </w:t>
      </w:r>
    </w:p>
    <w:p w14:paraId="19899979" w14:textId="77777777" w:rsidR="000E1214" w:rsidRDefault="00A87198">
      <w:r>
        <w:t xml:space="preserve">This kind of data is often better visualized by numbering the bytes in the opposite direction that is </w:t>
      </w:r>
      <w:r>
        <w:rPr>
          <w:i/>
        </w:rPr>
        <w:t>right to left</w:t>
      </w:r>
      <w:r>
        <w:t>, which leads to this presentation:</w:t>
      </w:r>
    </w:p>
    <w:p w14:paraId="4ED16CD4" w14:textId="77777777" w:rsidR="000E1214" w:rsidRDefault="00A87198">
      <w:pPr>
        <w:pStyle w:val="Codeblock0"/>
        <w:pBdr>
          <w:top w:val="single" w:sz="4" w:space="1" w:color="auto"/>
          <w:left w:val="single" w:sz="4" w:space="4" w:color="auto"/>
          <w:bottom w:val="single" w:sz="4" w:space="1" w:color="auto"/>
          <w:right w:val="single" w:sz="4" w:space="4" w:color="auto"/>
        </w:pBdr>
        <w:rPr>
          <w:color w:val="FF0000"/>
        </w:rPr>
      </w:pPr>
      <w:r>
        <w:rPr>
          <w:color w:val="FF0000"/>
        </w:rPr>
        <w:t xml:space="preserve">     </w:t>
      </w:r>
      <w:r>
        <w:t>0110100</w:t>
      </w:r>
      <w:r>
        <w:rPr>
          <w:color w:val="FF0000"/>
        </w:rPr>
        <w:t>0 110011</w:t>
      </w:r>
      <w:r>
        <w:rPr>
          <w:color w:val="00B0F0"/>
        </w:rPr>
        <w:t>01 10010</w:t>
      </w:r>
      <w:r>
        <w:rPr>
          <w:color w:val="FFC000"/>
        </w:rPr>
        <w:t>011 0001</w:t>
      </w:r>
      <w:r>
        <w:rPr>
          <w:color w:val="7030A0"/>
        </w:rPr>
        <w:t>1010 100</w:t>
      </w:r>
      <w:r>
        <w:rPr>
          <w:color w:val="92D050"/>
        </w:rPr>
        <w:t>10010 01</w:t>
      </w:r>
      <w:r>
        <w:rPr>
          <w:color w:val="FF0000"/>
        </w:rPr>
        <w:t>100111 0</w:t>
      </w:r>
      <w:r>
        <w:t>1010101</w:t>
      </w:r>
      <w:r>
        <w:rPr>
          <w:color w:val="FF0000"/>
        </w:rPr>
        <w:t xml:space="preserve">     </w:t>
      </w:r>
    </w:p>
    <w:p w14:paraId="5348F1DB" w14:textId="77777777" w:rsidR="000E1214" w:rsidRDefault="00A87198">
      <w:pPr>
        <w:pStyle w:val="Codeblock0"/>
        <w:pBdr>
          <w:top w:val="single" w:sz="4" w:space="1" w:color="auto"/>
          <w:left w:val="single" w:sz="4" w:space="4" w:color="auto"/>
          <w:bottom w:val="single" w:sz="4" w:space="1" w:color="auto"/>
          <w:right w:val="single" w:sz="4" w:space="4" w:color="auto"/>
        </w:pBdr>
      </w:pPr>
      <w:r>
        <w:t>Byte -----7-- -----6-- -----5-- -----4-- -----3-- -----2-- -----1--</w:t>
      </w:r>
    </w:p>
    <w:p w14:paraId="30734D87" w14:textId="77777777" w:rsidR="000E1214" w:rsidRDefault="00A87198">
      <w:pPr>
        <w:pStyle w:val="Codeblock0"/>
        <w:pBdr>
          <w:top w:val="single" w:sz="4" w:space="1" w:color="auto"/>
          <w:left w:val="single" w:sz="4" w:space="4" w:color="auto"/>
          <w:bottom w:val="single" w:sz="4" w:space="1" w:color="auto"/>
          <w:right w:val="single" w:sz="4" w:space="4" w:color="auto"/>
        </w:pBdr>
      </w:pPr>
      <w:r>
        <w:t>Char 4444444</w:t>
      </w:r>
      <w:r>
        <w:rPr>
          <w:color w:val="FF0000"/>
        </w:rPr>
        <w:t>3 333333</w:t>
      </w:r>
      <w:r>
        <w:rPr>
          <w:color w:val="00B0F0"/>
        </w:rPr>
        <w:t>22 22222</w:t>
      </w:r>
      <w:r>
        <w:rPr>
          <w:color w:val="FFC000"/>
        </w:rPr>
        <w:t>111 1111</w:t>
      </w:r>
      <w:r>
        <w:rPr>
          <w:color w:val="7030A0"/>
        </w:rPr>
        <w:t>TTTT TTT</w:t>
      </w:r>
      <w:r>
        <w:rPr>
          <w:color w:val="92D050"/>
        </w:rPr>
        <w:t>IIIII II</w:t>
      </w:r>
      <w:r>
        <w:rPr>
          <w:color w:val="FF0000"/>
        </w:rPr>
        <w:t>NNNNNN N</w:t>
      </w:r>
      <w:r>
        <w:t xml:space="preserve">UUUUUUU </w:t>
      </w:r>
    </w:p>
    <w:p w14:paraId="52720E41" w14:textId="77777777" w:rsidR="000E1214" w:rsidRDefault="00A87198">
      <w:r>
        <w:t xml:space="preserve">In the above, the bits corresponding to each character code unit are more easily recognized, but the characters appear right-to-left (i.e., backward for English). </w:t>
      </w:r>
    </w:p>
    <w:p w14:paraId="7C99C820" w14:textId="77777777" w:rsidR="000E1214" w:rsidRDefault="00A87198" w:rsidP="00BC2419">
      <w:pPr>
        <w:pStyle w:val="Heading3"/>
        <w:rPr>
          <w:rFonts w:eastAsia="Times New Roman"/>
        </w:rPr>
      </w:pPr>
      <w:bookmarkStart w:id="13660" w:name="__RefHeading__675_850263481"/>
      <w:bookmarkStart w:id="13661" w:name="_Toc393814657"/>
      <w:bookmarkStart w:id="13662" w:name="_Toc53134214"/>
      <w:bookmarkEnd w:id="13660"/>
      <w:r>
        <w:rPr>
          <w:rFonts w:eastAsia="Times New Roman"/>
        </w:rPr>
        <w:t>Example 2</w:t>
      </w:r>
      <w:bookmarkEnd w:id="13661"/>
      <w:bookmarkEnd w:id="13662"/>
    </w:p>
    <w:p w14:paraId="329F5EC6" w14:textId="2312C939" w:rsidR="000E1214" w:rsidRDefault="00A87198">
      <w:r>
        <w:t xml:space="preserve">The bits below represent a 3-bit unsigned integer containing value 7, followed by the ASCII string 'ABC' followed by the ASCII DEL character (character code 0x7F). This illustrates a string not beginning on a byte boundary. </w:t>
      </w:r>
      <w:r w:rsidR="00DF3E2F">
        <w:t>Again,</w:t>
      </w:r>
      <w:r>
        <w:t xml:space="preserve"> the bit ordering is least-</w:t>
      </w:r>
      <w:r w:rsidR="00DF3E2F">
        <w:t>significant</w:t>
      </w:r>
      <w:r>
        <w:t xml:space="preserve">-bit first. </w:t>
      </w:r>
    </w:p>
    <w:p w14:paraId="2703A22E" w14:textId="77777777" w:rsidR="000E1214" w:rsidRDefault="00A87198">
      <w:r>
        <w:t xml:space="preserve">The bits are written in increasing position and place value from </w:t>
      </w:r>
      <w:r>
        <w:rPr>
          <w:i/>
        </w:rPr>
        <w:t>right-to-left</w:t>
      </w:r>
      <w:r>
        <w:t>:</w:t>
      </w:r>
    </w:p>
    <w:p w14:paraId="517186CB"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1111111 1000011 1000010 1000001 111</w:t>
      </w:r>
    </w:p>
    <w:p w14:paraId="0B4CE98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DEL     C       B       A       7</w:t>
      </w:r>
    </w:p>
    <w:p w14:paraId="20A8647F" w14:textId="77777777" w:rsidR="000E1214" w:rsidRDefault="00A87198">
      <w:r>
        <w:t>In the above example, if we number the bits from the right, starting with position 1, the character code for 'A' occupies bits 4 to 10. If we divide the data above into bytes with vertical bars we must start on the right to get:</w:t>
      </w:r>
    </w:p>
    <w:p w14:paraId="77241E4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char:      DEL       C       B         A     </w:t>
      </w:r>
    </w:p>
    <w:p w14:paraId="3FAB325C"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bits:     01111111 | 1000011 1 |000010 10 | 00001 111</w:t>
      </w:r>
    </w:p>
    <w:p w14:paraId="25B7CADD"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7F         87         1C          0F</w:t>
      </w:r>
    </w:p>
    <w:p w14:paraId="16EE5927" w14:textId="77777777" w:rsidR="000E1214" w:rsidRDefault="00A87198">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pos: 4          3          2           1</w:t>
      </w:r>
      <w:bookmarkStart w:id="13663" w:name="__RefHeading__1786_906098299"/>
      <w:bookmarkStart w:id="13664" w:name="_Toc384991129"/>
      <w:bookmarkStart w:id="13665" w:name="_Toc391372314"/>
      <w:bookmarkStart w:id="13666" w:name="_Toc393814658"/>
      <w:bookmarkEnd w:id="13663"/>
      <w:bookmarkEnd w:id="13664"/>
      <w:bookmarkEnd w:id="13665"/>
    </w:p>
    <w:p w14:paraId="50DEF0FA" w14:textId="77777777" w:rsidR="000E1214" w:rsidRDefault="00A87198" w:rsidP="00B31DA3">
      <w:pPr>
        <w:pStyle w:val="Heading2"/>
      </w:pPr>
      <w:r>
        <w:br w:type="page"/>
      </w:r>
      <w:bookmarkStart w:id="13667" w:name="_Toc53134215"/>
      <w:r>
        <w:t>Encoding X-DFDL-US-ASCII-6-BIT-PACKED</w:t>
      </w:r>
      <w:bookmarkEnd w:id="13666"/>
      <w:bookmarkEnd w:id="13667"/>
    </w:p>
    <w:p w14:paraId="13CF8F6C" w14:textId="23A34680" w:rsidR="000E1214" w:rsidRDefault="00A87198">
      <w:r>
        <w:t>This encoding is used by MIL-STD-6016D (See [</w:t>
      </w:r>
      <w:r w:rsidR="00912122">
        <w:fldChar w:fldCharType="begin"/>
      </w:r>
      <w:r w:rsidR="00912122">
        <w:instrText xml:space="preserve"> HYPERLINK \l "a_MILSTD6016" </w:instrText>
      </w:r>
      <w:ins w:id="13668" w:author="Mike Beckerle" w:date="2020-10-09T10:19:00Z"/>
      <w:r w:rsidR="00912122">
        <w:fldChar w:fldCharType="separate"/>
      </w:r>
      <w:r>
        <w:rPr>
          <w:rStyle w:val="Hyperlink"/>
        </w:rPr>
        <w:t>MILSTD6016</w:t>
      </w:r>
      <w:r w:rsidR="00912122">
        <w:rPr>
          <w:rStyle w:val="Hyperlink"/>
        </w:rPr>
        <w:fldChar w:fldCharType="end"/>
      </w:r>
      <w:r>
        <w:t>]) and a variety of related binary data standards.</w:t>
      </w:r>
    </w:p>
    <w:p w14:paraId="1CBDEB97" w14:textId="77777777" w:rsidR="000E1214" w:rsidRDefault="00A87198" w:rsidP="00BC2419">
      <w:pPr>
        <w:pStyle w:val="Heading3"/>
        <w:rPr>
          <w:rFonts w:eastAsia="Times New Roman"/>
        </w:rPr>
      </w:pPr>
      <w:bookmarkStart w:id="13669" w:name="_Toc393814659"/>
      <w:bookmarkStart w:id="13670" w:name="_Toc53134216"/>
      <w:r>
        <w:rPr>
          <w:rFonts w:eastAsia="Times New Roman"/>
        </w:rPr>
        <w:t>Name</w:t>
      </w:r>
      <w:bookmarkEnd w:id="13670"/>
    </w:p>
    <w:p w14:paraId="3D03D307" w14:textId="77777777" w:rsidR="000E1214" w:rsidRDefault="00A87198">
      <w:pPr>
        <w:pStyle w:val="nobreak"/>
      </w:pPr>
      <w:r>
        <w:t>X-DFDL-US-ASCII-6-BIT-PACKED</w:t>
      </w:r>
    </w:p>
    <w:p w14:paraId="56C37ED8" w14:textId="2FF4D7AE" w:rsidR="000E1214" w:rsidRDefault="00A87198" w:rsidP="00BC2419">
      <w:pPr>
        <w:pStyle w:val="Heading3"/>
        <w:rPr>
          <w:rFonts w:eastAsia="Times New Roman"/>
        </w:rPr>
      </w:pPr>
      <w:bookmarkStart w:id="13671" w:name="_Toc53134217"/>
      <w:r>
        <w:rPr>
          <w:rFonts w:eastAsia="Times New Roman"/>
        </w:rPr>
        <w:t>Translation Table</w:t>
      </w:r>
      <w:bookmarkEnd w:id="13669"/>
      <w:bookmarkEnd w:id="13671"/>
      <w:r>
        <w:rPr>
          <w:rFonts w:eastAsia="Times New Roman"/>
        </w:rPr>
        <w:t xml:space="preserve"> </w:t>
      </w:r>
    </w:p>
    <w:p w14:paraId="24E6135D" w14:textId="77777777" w:rsidR="000E1214" w:rsidRDefault="00A87198">
      <w:r>
        <w:t>The characters are a subset of the 128 US-ASCII characters. The assignment of numeric code units to the characters is different for some of the characters and the same for others.</w:t>
      </w:r>
    </w:p>
    <w:p w14:paraId="2981AA08" w14:textId="77777777" w:rsidR="000E1214" w:rsidRDefault="00A87198">
      <w:r>
        <w:t>The correspondence of ASCII characters to their code point values is given by the table below.</w:t>
      </w:r>
    </w:p>
    <w:tbl>
      <w:tblPr>
        <w:tblStyle w:val="Table"/>
        <w:tblW w:w="5000" w:type="pct"/>
        <w:tblInd w:w="0" w:type="dxa"/>
        <w:tblLook w:val="04A0" w:firstRow="1" w:lastRow="0" w:firstColumn="1" w:lastColumn="0" w:noHBand="0" w:noVBand="1"/>
      </w:tblPr>
      <w:tblGrid>
        <w:gridCol w:w="1684"/>
        <w:gridCol w:w="2002"/>
        <w:gridCol w:w="4944"/>
      </w:tblGrid>
      <w:tr w:rsidR="000E1214" w14:paraId="4DFEB8B9"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6E64C72D" w14:textId="77777777" w:rsidR="000E1214" w:rsidRDefault="00A87198">
            <w:r>
              <w:t xml:space="preserve">Character </w:t>
            </w:r>
          </w:p>
        </w:tc>
        <w:tc>
          <w:tcPr>
            <w:tcW w:w="0" w:type="auto"/>
            <w:hideMark/>
          </w:tcPr>
          <w:p w14:paraId="2B39F41F" w14:textId="77777777" w:rsidR="000E1214" w:rsidRDefault="00A87198">
            <w:r>
              <w:t xml:space="preserve">Code Point Value (Decimal) </w:t>
            </w:r>
          </w:p>
        </w:tc>
        <w:tc>
          <w:tcPr>
            <w:tcW w:w="0" w:type="auto"/>
            <w:hideMark/>
          </w:tcPr>
          <w:p w14:paraId="69571CF4" w14:textId="77777777" w:rsidR="000E1214" w:rsidRDefault="00A87198">
            <w:r>
              <w:t>Notes</w:t>
            </w:r>
          </w:p>
        </w:tc>
      </w:tr>
      <w:tr w:rsidR="000E1214" w14:paraId="25B91DC0" w14:textId="77777777" w:rsidTr="000E1214">
        <w:trPr>
          <w:trHeight w:val="467"/>
        </w:trPr>
        <w:tc>
          <w:tcPr>
            <w:tcW w:w="0" w:type="auto"/>
            <w:tcBorders>
              <w:top w:val="single" w:sz="4" w:space="0" w:color="auto"/>
              <w:left w:val="single" w:sz="4" w:space="0" w:color="auto"/>
              <w:bottom w:val="single" w:sz="4" w:space="0" w:color="auto"/>
              <w:right w:val="single" w:sz="4" w:space="0" w:color="auto"/>
            </w:tcBorders>
            <w:hideMark/>
          </w:tcPr>
          <w:p w14:paraId="40016341" w14:textId="77777777" w:rsidR="000E1214" w:rsidRDefault="00A87198">
            <w:r>
              <w:t>@</w:t>
            </w:r>
          </w:p>
        </w:tc>
        <w:tc>
          <w:tcPr>
            <w:tcW w:w="0" w:type="auto"/>
            <w:tcBorders>
              <w:top w:val="single" w:sz="4" w:space="0" w:color="auto"/>
              <w:left w:val="single" w:sz="4" w:space="0" w:color="auto"/>
              <w:bottom w:val="single" w:sz="4" w:space="0" w:color="auto"/>
              <w:right w:val="single" w:sz="4" w:space="0" w:color="auto"/>
            </w:tcBorders>
            <w:hideMark/>
          </w:tcPr>
          <w:p w14:paraId="10498A7C" w14:textId="77777777" w:rsidR="000E1214" w:rsidRDefault="00A87198">
            <w:r>
              <w:t>0</w:t>
            </w:r>
          </w:p>
        </w:tc>
        <w:tc>
          <w:tcPr>
            <w:tcW w:w="0" w:type="auto"/>
            <w:vMerge w:val="restart"/>
            <w:tcBorders>
              <w:top w:val="single" w:sz="4" w:space="0" w:color="auto"/>
              <w:left w:val="single" w:sz="4" w:space="0" w:color="auto"/>
              <w:bottom w:val="single" w:sz="4" w:space="0" w:color="auto"/>
              <w:right w:val="single" w:sz="4" w:space="0" w:color="auto"/>
            </w:tcBorders>
            <w:hideMark/>
          </w:tcPr>
          <w:p w14:paraId="705270AA" w14:textId="77777777" w:rsidR="000E1214" w:rsidRDefault="00A87198">
            <w:r>
              <w:t>These characters' code points are the same as the US-ASCII code point, minus 64 (decimal)</w:t>
            </w:r>
          </w:p>
        </w:tc>
      </w:tr>
      <w:tr w:rsidR="000E1214" w14:paraId="7DB8696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9B7091E" w14:textId="77777777" w:rsidR="000E1214" w:rsidRDefault="00A87198">
            <w:r>
              <w:t xml:space="preserve">A to Z </w:t>
            </w:r>
          </w:p>
        </w:tc>
        <w:tc>
          <w:tcPr>
            <w:tcW w:w="0" w:type="auto"/>
            <w:tcBorders>
              <w:top w:val="single" w:sz="4" w:space="0" w:color="auto"/>
              <w:left w:val="single" w:sz="4" w:space="0" w:color="auto"/>
              <w:bottom w:val="single" w:sz="4" w:space="0" w:color="auto"/>
              <w:right w:val="single" w:sz="4" w:space="0" w:color="auto"/>
            </w:tcBorders>
            <w:hideMark/>
          </w:tcPr>
          <w:p w14:paraId="0DE5B0D9" w14:textId="77777777" w:rsidR="000E1214" w:rsidRDefault="00A87198">
            <w:r>
              <w:t>1 through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BE2C5B" w14:textId="77777777" w:rsidR="000E1214" w:rsidRDefault="000E1214">
            <w:pPr>
              <w:spacing w:before="0" w:after="0"/>
            </w:pPr>
          </w:p>
        </w:tc>
      </w:tr>
      <w:tr w:rsidR="000E1214" w14:paraId="2E8BD0F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6AFDC0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397A82B" w14:textId="77777777" w:rsidR="000E1214" w:rsidRDefault="00A87198">
            <w:r>
              <w:t>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1B4DFE" w14:textId="77777777" w:rsidR="000E1214" w:rsidRDefault="000E1214">
            <w:pPr>
              <w:spacing w:before="0" w:after="0"/>
            </w:pPr>
          </w:p>
        </w:tc>
      </w:tr>
      <w:tr w:rsidR="000E1214" w14:paraId="4EFDCD3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DD008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D692E1A" w14:textId="77777777" w:rsidR="000E1214" w:rsidRDefault="00A87198">
            <w:r>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1A8218" w14:textId="77777777" w:rsidR="000E1214" w:rsidRDefault="000E1214">
            <w:pPr>
              <w:spacing w:before="0" w:after="0"/>
            </w:pPr>
          </w:p>
        </w:tc>
      </w:tr>
      <w:tr w:rsidR="000E1214" w14:paraId="3C7C955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B7034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D06D459" w14:textId="77777777" w:rsidR="000E1214" w:rsidRDefault="00A87198">
            <w:r>
              <w:t>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D54D8" w14:textId="77777777" w:rsidR="000E1214" w:rsidRDefault="000E1214">
            <w:pPr>
              <w:spacing w:before="0" w:after="0"/>
            </w:pPr>
          </w:p>
        </w:tc>
      </w:tr>
      <w:tr w:rsidR="000E1214" w14:paraId="54985C5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7A37A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5B4A2C1" w14:textId="77777777" w:rsidR="000E1214" w:rsidRDefault="00A87198">
            <w:r>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4B7B5" w14:textId="77777777" w:rsidR="000E1214" w:rsidRDefault="000E1214">
            <w:pPr>
              <w:spacing w:before="0" w:after="0"/>
            </w:pPr>
          </w:p>
        </w:tc>
      </w:tr>
      <w:tr w:rsidR="000E1214" w14:paraId="4326F31C"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41A66CA" w14:textId="77777777" w:rsidR="000E1214" w:rsidRDefault="00A87198">
            <w:r>
              <w:t xml:space="preserve">_ </w:t>
            </w:r>
          </w:p>
        </w:tc>
        <w:tc>
          <w:tcPr>
            <w:tcW w:w="0" w:type="auto"/>
            <w:tcBorders>
              <w:top w:val="single" w:sz="4" w:space="0" w:color="auto"/>
              <w:left w:val="single" w:sz="4" w:space="0" w:color="auto"/>
              <w:bottom w:val="single" w:sz="4" w:space="0" w:color="auto"/>
              <w:right w:val="single" w:sz="4" w:space="0" w:color="auto"/>
            </w:tcBorders>
            <w:hideMark/>
          </w:tcPr>
          <w:p w14:paraId="33E64BA5" w14:textId="77777777" w:rsidR="000E1214" w:rsidRDefault="00A87198">
            <w:r>
              <w:t>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0C0F3" w14:textId="77777777" w:rsidR="000E1214" w:rsidRDefault="000E1214">
            <w:pPr>
              <w:spacing w:before="0" w:after="0"/>
            </w:pPr>
          </w:p>
        </w:tc>
      </w:tr>
      <w:tr w:rsidR="000E1214" w14:paraId="27F7C46E"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4941ED" w14:textId="77777777" w:rsidR="000E1214" w:rsidRDefault="00A87198">
            <w:r>
              <w:t xml:space="preserve"> SPACE  </w:t>
            </w:r>
          </w:p>
        </w:tc>
        <w:tc>
          <w:tcPr>
            <w:tcW w:w="0" w:type="auto"/>
            <w:tcBorders>
              <w:top w:val="single" w:sz="4" w:space="0" w:color="auto"/>
              <w:left w:val="single" w:sz="4" w:space="0" w:color="auto"/>
              <w:bottom w:val="single" w:sz="4" w:space="0" w:color="auto"/>
              <w:right w:val="single" w:sz="4" w:space="0" w:color="auto"/>
            </w:tcBorders>
            <w:hideMark/>
          </w:tcPr>
          <w:p w14:paraId="3D730940" w14:textId="77777777" w:rsidR="000E1214" w:rsidRDefault="00A87198">
            <w:r>
              <w:t>32</w:t>
            </w:r>
          </w:p>
        </w:tc>
        <w:tc>
          <w:tcPr>
            <w:tcW w:w="0" w:type="auto"/>
            <w:vMerge w:val="restart"/>
            <w:tcBorders>
              <w:top w:val="single" w:sz="4" w:space="0" w:color="auto"/>
              <w:left w:val="single" w:sz="4" w:space="0" w:color="auto"/>
              <w:bottom w:val="single" w:sz="4" w:space="0" w:color="auto"/>
              <w:right w:val="single" w:sz="4" w:space="0" w:color="auto"/>
            </w:tcBorders>
            <w:hideMark/>
          </w:tcPr>
          <w:p w14:paraId="0136A22A" w14:textId="77777777" w:rsidR="000E1214" w:rsidRDefault="00A87198">
            <w:r>
              <w:t>These characters' code points are the same as in US-ASCII.</w:t>
            </w:r>
          </w:p>
        </w:tc>
      </w:tr>
      <w:tr w:rsidR="000E1214" w14:paraId="2A52F57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7377904"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62A779D" w14:textId="77777777" w:rsidR="000E1214" w:rsidRDefault="00A87198">
            <w:r>
              <w:t>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BAC6F" w14:textId="77777777" w:rsidR="000E1214" w:rsidRDefault="000E1214">
            <w:pPr>
              <w:spacing w:before="0" w:after="0"/>
            </w:pPr>
          </w:p>
        </w:tc>
      </w:tr>
      <w:tr w:rsidR="000E1214" w14:paraId="2B8B85B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B9FB996"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99F83C9" w14:textId="77777777" w:rsidR="000E1214" w:rsidRDefault="00A87198">
            <w:r>
              <w:t>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8F9D20" w14:textId="77777777" w:rsidR="000E1214" w:rsidRDefault="000E1214">
            <w:pPr>
              <w:spacing w:before="0" w:after="0"/>
            </w:pPr>
          </w:p>
        </w:tc>
      </w:tr>
      <w:tr w:rsidR="000E1214" w14:paraId="7D25F61D"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295234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765EC9" w14:textId="77777777" w:rsidR="000E1214" w:rsidRDefault="00A87198">
            <w:r>
              <w:t>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1F2D9F" w14:textId="77777777" w:rsidR="000E1214" w:rsidRDefault="000E1214">
            <w:pPr>
              <w:spacing w:before="0" w:after="0"/>
            </w:pPr>
          </w:p>
        </w:tc>
      </w:tr>
      <w:tr w:rsidR="000E1214" w14:paraId="539B67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45FB012"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5F26DFE" w14:textId="77777777" w:rsidR="000E1214" w:rsidRDefault="00A87198">
            <w:r>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727FBD" w14:textId="77777777" w:rsidR="000E1214" w:rsidRDefault="000E1214">
            <w:pPr>
              <w:spacing w:before="0" w:after="0"/>
            </w:pPr>
          </w:p>
        </w:tc>
      </w:tr>
      <w:tr w:rsidR="000E1214" w14:paraId="3064E010"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0BCC4A9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7555A0B" w14:textId="77777777" w:rsidR="000E1214" w:rsidRDefault="00A87198">
            <w:r>
              <w:t>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C28C4" w14:textId="77777777" w:rsidR="000E1214" w:rsidRDefault="000E1214">
            <w:pPr>
              <w:spacing w:before="0" w:after="0"/>
            </w:pPr>
          </w:p>
        </w:tc>
      </w:tr>
      <w:tr w:rsidR="000E1214" w14:paraId="133DA07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8F49F21" w14:textId="77777777" w:rsidR="000E1214" w:rsidRDefault="00A87198">
            <w:r>
              <w:t xml:space="preserve">&amp; </w:t>
            </w:r>
          </w:p>
        </w:tc>
        <w:tc>
          <w:tcPr>
            <w:tcW w:w="0" w:type="auto"/>
            <w:tcBorders>
              <w:top w:val="single" w:sz="4" w:space="0" w:color="auto"/>
              <w:left w:val="single" w:sz="4" w:space="0" w:color="auto"/>
              <w:bottom w:val="single" w:sz="4" w:space="0" w:color="auto"/>
              <w:right w:val="single" w:sz="4" w:space="0" w:color="auto"/>
            </w:tcBorders>
            <w:hideMark/>
          </w:tcPr>
          <w:p w14:paraId="4B897C3F" w14:textId="77777777" w:rsidR="000E1214" w:rsidRDefault="00A87198">
            <w:r>
              <w:t>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704CC2" w14:textId="77777777" w:rsidR="000E1214" w:rsidRDefault="000E1214">
            <w:pPr>
              <w:spacing w:before="0" w:after="0"/>
            </w:pPr>
          </w:p>
        </w:tc>
      </w:tr>
      <w:tr w:rsidR="000E1214" w14:paraId="3BA464D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E40F388" w14:textId="77777777" w:rsidR="000E1214" w:rsidRDefault="00A87198">
            <w:r>
              <w:t>'  APOSTROPHE</w:t>
            </w:r>
          </w:p>
        </w:tc>
        <w:tc>
          <w:tcPr>
            <w:tcW w:w="0" w:type="auto"/>
            <w:tcBorders>
              <w:top w:val="single" w:sz="4" w:space="0" w:color="auto"/>
              <w:left w:val="single" w:sz="4" w:space="0" w:color="auto"/>
              <w:bottom w:val="single" w:sz="4" w:space="0" w:color="auto"/>
              <w:right w:val="single" w:sz="4" w:space="0" w:color="auto"/>
            </w:tcBorders>
            <w:hideMark/>
          </w:tcPr>
          <w:p w14:paraId="5CCB7222" w14:textId="77777777" w:rsidR="000E1214" w:rsidRDefault="00A87198">
            <w:r>
              <w:t>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E6785E" w14:textId="77777777" w:rsidR="000E1214" w:rsidRDefault="000E1214">
            <w:pPr>
              <w:spacing w:before="0" w:after="0"/>
            </w:pPr>
          </w:p>
        </w:tc>
      </w:tr>
      <w:tr w:rsidR="000E1214" w14:paraId="15D38F3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2CBDA33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22C1CCD" w14:textId="77777777" w:rsidR="000E1214" w:rsidRDefault="00A87198">
            <w:r>
              <w:t>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599C71" w14:textId="77777777" w:rsidR="000E1214" w:rsidRDefault="000E1214">
            <w:pPr>
              <w:spacing w:before="0" w:after="0"/>
            </w:pPr>
          </w:p>
        </w:tc>
      </w:tr>
      <w:tr w:rsidR="000E1214" w14:paraId="02D641E3"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292A2F"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6442FAD" w14:textId="77777777" w:rsidR="000E1214" w:rsidRDefault="00A87198">
            <w:r>
              <w:t>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E6018D" w14:textId="77777777" w:rsidR="000E1214" w:rsidRDefault="000E1214">
            <w:pPr>
              <w:spacing w:before="0" w:after="0"/>
            </w:pPr>
          </w:p>
        </w:tc>
      </w:tr>
      <w:tr w:rsidR="000E1214" w14:paraId="123A16D6"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0AA55C3"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1A911CD" w14:textId="77777777" w:rsidR="000E1214" w:rsidRDefault="00A87198">
            <w:r>
              <w:t>42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1CCEE5" w14:textId="77777777" w:rsidR="000E1214" w:rsidRDefault="000E1214">
            <w:pPr>
              <w:spacing w:before="0" w:after="0"/>
            </w:pPr>
          </w:p>
        </w:tc>
      </w:tr>
      <w:tr w:rsidR="000E1214" w14:paraId="45EE2E9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98ADBF1"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F24A257" w14:textId="77777777" w:rsidR="000E1214" w:rsidRDefault="00A87198">
            <w:r>
              <w:t>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74ABC2" w14:textId="77777777" w:rsidR="000E1214" w:rsidRDefault="000E1214">
            <w:pPr>
              <w:spacing w:before="0" w:after="0"/>
            </w:pPr>
          </w:p>
        </w:tc>
      </w:tr>
      <w:tr w:rsidR="000E1214" w14:paraId="615E0207"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D7ED755" w14:textId="77777777" w:rsidR="000E1214" w:rsidRDefault="00A87198">
            <w:r>
              <w:t>,  COMMA</w:t>
            </w:r>
          </w:p>
        </w:tc>
        <w:tc>
          <w:tcPr>
            <w:tcW w:w="0" w:type="auto"/>
            <w:tcBorders>
              <w:top w:val="single" w:sz="4" w:space="0" w:color="auto"/>
              <w:left w:val="single" w:sz="4" w:space="0" w:color="auto"/>
              <w:bottom w:val="single" w:sz="4" w:space="0" w:color="auto"/>
              <w:right w:val="single" w:sz="4" w:space="0" w:color="auto"/>
            </w:tcBorders>
            <w:hideMark/>
          </w:tcPr>
          <w:p w14:paraId="6617CEB7" w14:textId="77777777" w:rsidR="000E1214" w:rsidRDefault="00A87198">
            <w:r>
              <w:t>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621F78" w14:textId="77777777" w:rsidR="000E1214" w:rsidRDefault="000E1214">
            <w:pPr>
              <w:spacing w:before="0" w:after="0"/>
            </w:pPr>
          </w:p>
        </w:tc>
      </w:tr>
      <w:tr w:rsidR="000E1214" w14:paraId="69851E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E80B2A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A5301B7" w14:textId="77777777" w:rsidR="000E1214" w:rsidRDefault="00A87198">
            <w:r>
              <w:t>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75C14B" w14:textId="77777777" w:rsidR="000E1214" w:rsidRDefault="000E1214">
            <w:pPr>
              <w:spacing w:before="0" w:after="0"/>
            </w:pPr>
          </w:p>
        </w:tc>
      </w:tr>
      <w:tr w:rsidR="000E1214" w14:paraId="1AB8EA7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2F8C686" w14:textId="77777777" w:rsidR="000E1214" w:rsidRDefault="00A87198">
            <w:r>
              <w:t>.  PERIOD</w:t>
            </w:r>
          </w:p>
        </w:tc>
        <w:tc>
          <w:tcPr>
            <w:tcW w:w="0" w:type="auto"/>
            <w:tcBorders>
              <w:top w:val="single" w:sz="4" w:space="0" w:color="auto"/>
              <w:left w:val="single" w:sz="4" w:space="0" w:color="auto"/>
              <w:bottom w:val="single" w:sz="4" w:space="0" w:color="auto"/>
              <w:right w:val="single" w:sz="4" w:space="0" w:color="auto"/>
            </w:tcBorders>
            <w:hideMark/>
          </w:tcPr>
          <w:p w14:paraId="0CE4CD50" w14:textId="77777777" w:rsidR="000E1214" w:rsidRDefault="00A87198">
            <w:r>
              <w:t>46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A5263E" w14:textId="77777777" w:rsidR="000E1214" w:rsidRDefault="000E1214">
            <w:pPr>
              <w:spacing w:before="0" w:after="0"/>
            </w:pPr>
          </w:p>
        </w:tc>
      </w:tr>
      <w:tr w:rsidR="000E1214" w14:paraId="54FD41E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308D9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57B1260" w14:textId="77777777" w:rsidR="000E1214" w:rsidRDefault="00A87198">
            <w:r>
              <w:t>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CBA21" w14:textId="77777777" w:rsidR="000E1214" w:rsidRDefault="000E1214">
            <w:pPr>
              <w:spacing w:before="0" w:after="0"/>
            </w:pPr>
          </w:p>
        </w:tc>
      </w:tr>
      <w:tr w:rsidR="000E1214" w14:paraId="50146824"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2D52FEE" w14:textId="77777777" w:rsidR="000E1214" w:rsidRDefault="00A87198">
            <w:r>
              <w:t xml:space="preserve">0 to 9 </w:t>
            </w:r>
          </w:p>
        </w:tc>
        <w:tc>
          <w:tcPr>
            <w:tcW w:w="0" w:type="auto"/>
            <w:tcBorders>
              <w:top w:val="single" w:sz="4" w:space="0" w:color="auto"/>
              <w:left w:val="single" w:sz="4" w:space="0" w:color="auto"/>
              <w:bottom w:val="single" w:sz="4" w:space="0" w:color="auto"/>
              <w:right w:val="single" w:sz="4" w:space="0" w:color="auto"/>
            </w:tcBorders>
            <w:hideMark/>
          </w:tcPr>
          <w:p w14:paraId="179C731D" w14:textId="77777777" w:rsidR="000E1214" w:rsidRDefault="00A87198">
            <w:r>
              <w:t>48 through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F8D51B" w14:textId="77777777" w:rsidR="000E1214" w:rsidRDefault="000E1214">
            <w:pPr>
              <w:spacing w:before="0" w:after="0"/>
            </w:pPr>
          </w:p>
        </w:tc>
      </w:tr>
      <w:tr w:rsidR="000E1214" w14:paraId="73E6D429"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39EC062B"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EB57856" w14:textId="77777777" w:rsidR="000E1214" w:rsidRDefault="00A87198">
            <w:r>
              <w:t>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D6577C" w14:textId="77777777" w:rsidR="000E1214" w:rsidRDefault="000E1214">
            <w:pPr>
              <w:spacing w:before="0" w:after="0"/>
            </w:pPr>
          </w:p>
        </w:tc>
      </w:tr>
      <w:tr w:rsidR="000E1214" w14:paraId="58C65EC1"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796617DD"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CAE6A80" w14:textId="77777777" w:rsidR="000E1214" w:rsidRDefault="00A87198">
            <w:r>
              <w:t>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389C06" w14:textId="77777777" w:rsidR="000E1214" w:rsidRDefault="000E1214">
            <w:pPr>
              <w:spacing w:before="0" w:after="0"/>
            </w:pPr>
          </w:p>
        </w:tc>
      </w:tr>
      <w:tr w:rsidR="000E1214" w14:paraId="55B3998B"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D2E0461" w14:textId="77777777" w:rsidR="000E1214" w:rsidRDefault="00A87198">
            <w:r>
              <w:t xml:space="preserve">&lt; </w:t>
            </w:r>
          </w:p>
        </w:tc>
        <w:tc>
          <w:tcPr>
            <w:tcW w:w="0" w:type="auto"/>
            <w:tcBorders>
              <w:top w:val="single" w:sz="4" w:space="0" w:color="auto"/>
              <w:left w:val="single" w:sz="4" w:space="0" w:color="auto"/>
              <w:bottom w:val="single" w:sz="4" w:space="0" w:color="auto"/>
              <w:right w:val="single" w:sz="4" w:space="0" w:color="auto"/>
            </w:tcBorders>
            <w:hideMark/>
          </w:tcPr>
          <w:p w14:paraId="796AD726" w14:textId="77777777" w:rsidR="000E1214" w:rsidRDefault="00A87198">
            <w:r>
              <w:t>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CCBD0" w14:textId="77777777" w:rsidR="000E1214" w:rsidRDefault="000E1214">
            <w:pPr>
              <w:spacing w:before="0" w:after="0"/>
            </w:pPr>
          </w:p>
        </w:tc>
      </w:tr>
      <w:tr w:rsidR="000E1214" w14:paraId="051BE0B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66163F10"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E7E3348" w14:textId="77777777" w:rsidR="000E1214" w:rsidRDefault="00A87198">
            <w:r>
              <w:t>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8255A1" w14:textId="77777777" w:rsidR="000E1214" w:rsidRDefault="000E1214">
            <w:pPr>
              <w:spacing w:before="0" w:after="0"/>
            </w:pPr>
          </w:p>
        </w:tc>
      </w:tr>
      <w:tr w:rsidR="000E1214" w14:paraId="530DBCD8"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988EDE1" w14:textId="77777777" w:rsidR="000E1214" w:rsidRDefault="00A87198">
            <w:r>
              <w:t xml:space="preserve">&gt; </w:t>
            </w:r>
          </w:p>
        </w:tc>
        <w:tc>
          <w:tcPr>
            <w:tcW w:w="0" w:type="auto"/>
            <w:tcBorders>
              <w:top w:val="single" w:sz="4" w:space="0" w:color="auto"/>
              <w:left w:val="single" w:sz="4" w:space="0" w:color="auto"/>
              <w:bottom w:val="single" w:sz="4" w:space="0" w:color="auto"/>
              <w:right w:val="single" w:sz="4" w:space="0" w:color="auto"/>
            </w:tcBorders>
            <w:hideMark/>
          </w:tcPr>
          <w:p w14:paraId="351A8DF5" w14:textId="77777777" w:rsidR="000E1214" w:rsidRDefault="00A87198">
            <w:r>
              <w:t>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C4B2D7" w14:textId="77777777" w:rsidR="000E1214" w:rsidRDefault="000E1214">
            <w:pPr>
              <w:spacing w:before="0" w:after="0"/>
            </w:pPr>
          </w:p>
        </w:tc>
      </w:tr>
      <w:tr w:rsidR="000E1214" w14:paraId="6BF335B2"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51128309" w14:textId="77777777" w:rsidR="000E1214" w:rsidRDefault="00A87198">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E39BE92" w14:textId="77777777" w:rsidR="000E1214" w:rsidRDefault="00A87198">
            <w:r>
              <w:t>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50B9C3" w14:textId="77777777" w:rsidR="000E1214" w:rsidRDefault="000E1214">
            <w:pPr>
              <w:spacing w:before="0" w:after="0"/>
            </w:pPr>
          </w:p>
        </w:tc>
      </w:tr>
    </w:tbl>
    <w:p w14:paraId="6C5FCEEB" w14:textId="2855F8B4" w:rsidR="000E1214" w:rsidRDefault="00A87198">
      <w:pPr>
        <w:pStyle w:val="Caption"/>
      </w:pPr>
      <w:r>
        <w:t xml:space="preserve">Table </w:t>
      </w:r>
      <w:fldSimple w:instr=" SEQ Table \* ARABIC ">
        <w:r w:rsidR="008A37A6">
          <w:rPr>
            <w:noProof/>
          </w:rPr>
          <w:t>77</w:t>
        </w:r>
      </w:fldSimple>
      <w:r>
        <w:t>: Translation Table for DFDL Standard Encoding X-DFDL-US-ASCII-6-BIT-PACKED</w:t>
      </w:r>
    </w:p>
    <w:p w14:paraId="329204E2" w14:textId="77777777" w:rsidR="000E1214" w:rsidRDefault="00A87198" w:rsidP="00BC2419">
      <w:pPr>
        <w:pStyle w:val="Heading3"/>
        <w:rPr>
          <w:rFonts w:eastAsia="Times New Roman"/>
        </w:rPr>
      </w:pPr>
      <w:bookmarkStart w:id="13672" w:name="_Toc393814660"/>
      <w:bookmarkStart w:id="13673" w:name="_Toc53134218"/>
      <w:r>
        <w:rPr>
          <w:rFonts w:eastAsia="Times New Roman"/>
        </w:rPr>
        <w:t>Width</w:t>
      </w:r>
      <w:bookmarkEnd w:id="13672"/>
      <w:bookmarkEnd w:id="13673"/>
    </w:p>
    <w:p w14:paraId="26D22127" w14:textId="77777777" w:rsidR="000E1214" w:rsidRDefault="00A87198">
      <w:r>
        <w:t xml:space="preserve">Fixed width. Each code unit is 6-bits wide. A subsequent character or the next data field may begin in the very next bit after a 6-bit character code of this encoding. </w:t>
      </w:r>
    </w:p>
    <w:p w14:paraId="664EA0D8" w14:textId="77777777" w:rsidR="000E1214" w:rsidRDefault="00A87198">
      <w:r>
        <w:t xml:space="preserve">Hence, 4 characters will fit into 3 bytes of data as no bits are wasted. </w:t>
      </w:r>
    </w:p>
    <w:p w14:paraId="717D69D7" w14:textId="77777777" w:rsidR="000E1214" w:rsidRDefault="00A87198" w:rsidP="00BC2419">
      <w:pPr>
        <w:pStyle w:val="Heading3"/>
        <w:rPr>
          <w:rFonts w:eastAsia="Times New Roman"/>
        </w:rPr>
      </w:pPr>
      <w:bookmarkStart w:id="13674" w:name="_Toc393814661"/>
      <w:bookmarkStart w:id="13675" w:name="_Toc53134219"/>
      <w:r>
        <w:rPr>
          <w:rFonts w:eastAsia="Times New Roman"/>
        </w:rPr>
        <w:t>Alignment</w:t>
      </w:r>
      <w:bookmarkEnd w:id="13674"/>
      <w:bookmarkEnd w:id="13675"/>
    </w:p>
    <w:p w14:paraId="7352421B" w14:textId="77777777" w:rsidR="000E1214" w:rsidRDefault="00A87198">
      <w:r>
        <w:t xml:space="preserve">1 bit. That is, a code unit may begin on any bit boundary. </w:t>
      </w:r>
    </w:p>
    <w:p w14:paraId="35BF0051" w14:textId="77777777" w:rsidR="000E1214" w:rsidRDefault="00A87198" w:rsidP="00BC2419">
      <w:pPr>
        <w:pStyle w:val="Heading3"/>
        <w:rPr>
          <w:rFonts w:eastAsia="Times New Roman"/>
        </w:rPr>
      </w:pPr>
      <w:bookmarkStart w:id="13676" w:name="_Toc393814663"/>
      <w:bookmarkStart w:id="13677" w:name="_Toc53134220"/>
      <w:r>
        <w:rPr>
          <w:rFonts w:eastAsia="Times New Roman"/>
        </w:rPr>
        <w:t>ByteOrder</w:t>
      </w:r>
      <w:bookmarkEnd w:id="13676"/>
      <w:bookmarkEnd w:id="13677"/>
    </w:p>
    <w:p w14:paraId="7B7BFCA9" w14:textId="77777777" w:rsidR="000E1214" w:rsidRDefault="00A87198">
      <w:r>
        <w:t xml:space="preserve">Not applicable. Code units are always less than 1 byte in size. </w:t>
      </w:r>
    </w:p>
    <w:p w14:paraId="5E98EC68" w14:textId="77777777" w:rsidR="000E1214" w:rsidRDefault="00A87198" w:rsidP="00BC2419">
      <w:pPr>
        <w:pStyle w:val="Heading3"/>
        <w:rPr>
          <w:rFonts w:eastAsia="Times New Roman"/>
        </w:rPr>
      </w:pPr>
      <w:bookmarkStart w:id="13678" w:name="_Toc393814664"/>
      <w:bookmarkStart w:id="13679" w:name="_Toc53134221"/>
      <w:r>
        <w:rPr>
          <w:rFonts w:eastAsia="Times New Roman"/>
        </w:rPr>
        <w:t>Example 1</w:t>
      </w:r>
      <w:bookmarkEnd w:id="13678"/>
      <w:bookmarkEnd w:id="13679"/>
    </w:p>
    <w:p w14:paraId="2BB24C4A" w14:textId="77777777" w:rsidR="000E1214" w:rsidRDefault="00A87198">
      <w:r>
        <w:t>The table below shows how the 8 character string '1234' is encoded into 3 bytes. The bit order is least-significant-bit first:</w:t>
      </w:r>
    </w:p>
    <w:tbl>
      <w:tblPr>
        <w:tblStyle w:val="Table"/>
        <w:tblW w:w="5000" w:type="pct"/>
        <w:tblInd w:w="0" w:type="dxa"/>
        <w:tblLook w:val="04A0" w:firstRow="1" w:lastRow="0" w:firstColumn="1" w:lastColumn="0" w:noHBand="0" w:noVBand="1"/>
      </w:tblPr>
      <w:tblGrid>
        <w:gridCol w:w="2116"/>
        <w:gridCol w:w="1788"/>
        <w:gridCol w:w="1726"/>
        <w:gridCol w:w="1375"/>
        <w:gridCol w:w="1625"/>
      </w:tblGrid>
      <w:tr w:rsidR="000E1214" w14:paraId="0EDA0C3D" w14:textId="77777777" w:rsidTr="000E1214">
        <w:trPr>
          <w:cnfStyle w:val="100000000000" w:firstRow="1" w:lastRow="0" w:firstColumn="0" w:lastColumn="0" w:oddVBand="0" w:evenVBand="0" w:oddHBand="0" w:evenHBand="0" w:firstRowFirstColumn="0" w:firstRowLastColumn="0" w:lastRowFirstColumn="0" w:lastRowLastColumn="0"/>
        </w:trPr>
        <w:tc>
          <w:tcPr>
            <w:tcW w:w="0" w:type="auto"/>
            <w:hideMark/>
          </w:tcPr>
          <w:p w14:paraId="72258C0B" w14:textId="77777777" w:rsidR="000E1214" w:rsidRDefault="00A87198">
            <w:r>
              <w:t>Logical character</w:t>
            </w:r>
          </w:p>
        </w:tc>
        <w:tc>
          <w:tcPr>
            <w:tcW w:w="0" w:type="auto"/>
            <w:hideMark/>
          </w:tcPr>
          <w:p w14:paraId="257A880B" w14:textId="77777777" w:rsidR="000E1214" w:rsidRDefault="00A87198">
            <w:r>
              <w:t>6-bit code unit</w:t>
            </w:r>
          </w:p>
        </w:tc>
        <w:tc>
          <w:tcPr>
            <w:tcW w:w="0" w:type="auto"/>
            <w:hideMark/>
          </w:tcPr>
          <w:p w14:paraId="68C1E62F" w14:textId="77777777" w:rsidR="000E1214" w:rsidRDefault="00A87198">
            <w:r>
              <w:t>Bit placement</w:t>
            </w:r>
          </w:p>
          <w:p w14:paraId="71A89142" w14:textId="77777777" w:rsidR="000E1214" w:rsidRDefault="00A87198">
            <w:r>
              <w:t>2</w:t>
            </w:r>
            <w:r>
              <w:rPr>
                <w:vertAlign w:val="superscript"/>
              </w:rPr>
              <w:t>7</w:t>
            </w:r>
            <w:r>
              <w:t xml:space="preserve">            2</w:t>
            </w:r>
            <w:r>
              <w:rPr>
                <w:vertAlign w:val="superscript"/>
              </w:rPr>
              <w:t>0</w:t>
            </w:r>
          </w:p>
        </w:tc>
        <w:tc>
          <w:tcPr>
            <w:tcW w:w="0" w:type="auto"/>
            <w:hideMark/>
          </w:tcPr>
          <w:p w14:paraId="6AD9784D" w14:textId="77777777" w:rsidR="000E1214" w:rsidRDefault="00A87198">
            <w:r>
              <w:t>Byte value</w:t>
            </w:r>
          </w:p>
        </w:tc>
        <w:tc>
          <w:tcPr>
            <w:tcW w:w="0" w:type="auto"/>
            <w:hideMark/>
          </w:tcPr>
          <w:p w14:paraId="33E90E65" w14:textId="77777777" w:rsidR="000E1214" w:rsidRDefault="00A87198">
            <w:r>
              <w:t>Byte number</w:t>
            </w:r>
          </w:p>
        </w:tc>
      </w:tr>
      <w:tr w:rsidR="000E1214" w14:paraId="6C064A8D" w14:textId="77777777" w:rsidTr="000E1214">
        <w:trPr>
          <w:trHeight w:val="395"/>
        </w:trPr>
        <w:tc>
          <w:tcPr>
            <w:tcW w:w="0" w:type="auto"/>
            <w:tcBorders>
              <w:top w:val="single" w:sz="4" w:space="0" w:color="auto"/>
              <w:left w:val="single" w:sz="4" w:space="0" w:color="auto"/>
              <w:bottom w:val="single" w:sz="4" w:space="0" w:color="auto"/>
              <w:right w:val="single" w:sz="4" w:space="0" w:color="auto"/>
            </w:tcBorders>
            <w:hideMark/>
          </w:tcPr>
          <w:p w14:paraId="5E1447F1" w14:textId="77777777" w:rsidR="000E1214" w:rsidRDefault="00A87198">
            <w:r>
              <w:t>1</w:t>
            </w:r>
          </w:p>
        </w:tc>
        <w:tc>
          <w:tcPr>
            <w:tcW w:w="0" w:type="auto"/>
            <w:tcBorders>
              <w:top w:val="single" w:sz="4" w:space="0" w:color="auto"/>
              <w:left w:val="single" w:sz="4" w:space="0" w:color="auto"/>
              <w:bottom w:val="single" w:sz="4" w:space="0" w:color="auto"/>
              <w:right w:val="single" w:sz="4" w:space="0" w:color="auto"/>
            </w:tcBorders>
            <w:hideMark/>
          </w:tcPr>
          <w:p w14:paraId="4B18C2D7" w14:textId="77777777" w:rsidR="000E1214" w:rsidRDefault="00A87198">
            <w:pPr>
              <w:rPr>
                <w:rFonts w:ascii="Courier New" w:hAnsi="Courier New" w:cs="Courier New"/>
              </w:rPr>
            </w:pPr>
            <w:r>
              <w:rPr>
                <w:rFonts w:ascii="Courier New" w:hAnsi="Courier New" w:cs="Courier New"/>
              </w:rPr>
              <w:t>110001</w:t>
            </w:r>
          </w:p>
        </w:tc>
        <w:tc>
          <w:tcPr>
            <w:tcW w:w="0" w:type="auto"/>
            <w:tcBorders>
              <w:top w:val="single" w:sz="4" w:space="0" w:color="auto"/>
              <w:left w:val="single" w:sz="4" w:space="0" w:color="auto"/>
              <w:bottom w:val="single" w:sz="4" w:space="0" w:color="auto"/>
              <w:right w:val="single" w:sz="4" w:space="0" w:color="auto"/>
            </w:tcBorders>
            <w:hideMark/>
          </w:tcPr>
          <w:p w14:paraId="0FF7873A" w14:textId="77777777" w:rsidR="000E1214" w:rsidRDefault="00A87198">
            <w:pPr>
              <w:rPr>
                <w:rFonts w:ascii="Courier New" w:hAnsi="Courier New" w:cs="Courier New"/>
              </w:rPr>
            </w:pPr>
            <w:r>
              <w:rPr>
                <w:rFonts w:ascii="Courier New" w:hAnsi="Courier New" w:cs="Courier New"/>
              </w:rPr>
              <w:t>XX</w:t>
            </w:r>
            <w:r>
              <w:rPr>
                <w:rFonts w:ascii="Courier New" w:hAnsi="Courier New" w:cs="Courier New"/>
                <w:b/>
              </w:rPr>
              <w:t>110001</w:t>
            </w:r>
          </w:p>
        </w:tc>
        <w:tc>
          <w:tcPr>
            <w:tcW w:w="0" w:type="auto"/>
            <w:tcBorders>
              <w:top w:val="single" w:sz="4" w:space="0" w:color="auto"/>
              <w:left w:val="single" w:sz="4" w:space="0" w:color="auto"/>
              <w:bottom w:val="single" w:sz="4" w:space="0" w:color="auto"/>
              <w:right w:val="single" w:sz="4" w:space="0" w:color="auto"/>
            </w:tcBorders>
          </w:tcPr>
          <w:p w14:paraId="260B7CBC" w14:textId="77777777" w:rsidR="000E1214" w:rsidRDefault="000E1214"/>
        </w:tc>
        <w:tc>
          <w:tcPr>
            <w:tcW w:w="0" w:type="auto"/>
            <w:tcBorders>
              <w:top w:val="single" w:sz="4" w:space="0" w:color="auto"/>
              <w:left w:val="single" w:sz="4" w:space="0" w:color="auto"/>
              <w:bottom w:val="single" w:sz="4" w:space="0" w:color="auto"/>
              <w:right w:val="single" w:sz="4" w:space="0" w:color="auto"/>
            </w:tcBorders>
          </w:tcPr>
          <w:p w14:paraId="21BD08C6" w14:textId="77777777" w:rsidR="000E1214" w:rsidRDefault="000E1214"/>
        </w:tc>
      </w:tr>
      <w:tr w:rsidR="000E1214" w14:paraId="530F7FB5"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866ED05" w14:textId="77777777" w:rsidR="000E1214" w:rsidRDefault="00A87198">
            <w:r>
              <w:t>2</w:t>
            </w:r>
          </w:p>
        </w:tc>
        <w:tc>
          <w:tcPr>
            <w:tcW w:w="0" w:type="auto"/>
            <w:tcBorders>
              <w:top w:val="single" w:sz="4" w:space="0" w:color="auto"/>
              <w:left w:val="single" w:sz="4" w:space="0" w:color="auto"/>
              <w:bottom w:val="single" w:sz="4" w:space="0" w:color="auto"/>
              <w:right w:val="single" w:sz="4" w:space="0" w:color="auto"/>
            </w:tcBorders>
            <w:hideMark/>
          </w:tcPr>
          <w:p w14:paraId="2F9FC4F0" w14:textId="77777777" w:rsidR="000E1214" w:rsidRDefault="00A87198">
            <w:pPr>
              <w:rPr>
                <w:rFonts w:ascii="Courier New" w:hAnsi="Courier New" w:cs="Courier New"/>
              </w:rPr>
            </w:pPr>
            <w:r>
              <w:rPr>
                <w:rFonts w:ascii="Courier New" w:hAnsi="Courier New" w:cs="Courier New"/>
              </w:rPr>
              <w:t>110010</w:t>
            </w:r>
          </w:p>
        </w:tc>
        <w:tc>
          <w:tcPr>
            <w:tcW w:w="0" w:type="auto"/>
            <w:tcBorders>
              <w:top w:val="single" w:sz="4" w:space="0" w:color="auto"/>
              <w:left w:val="single" w:sz="4" w:space="0" w:color="auto"/>
              <w:bottom w:val="single" w:sz="4" w:space="0" w:color="auto"/>
              <w:right w:val="single" w:sz="4" w:space="0" w:color="auto"/>
            </w:tcBorders>
            <w:hideMark/>
          </w:tcPr>
          <w:p w14:paraId="1F530926" w14:textId="77777777" w:rsidR="000E1214" w:rsidRDefault="00A87198">
            <w:pPr>
              <w:rPr>
                <w:rFonts w:ascii="Courier New" w:hAnsi="Courier New" w:cs="Courier New"/>
              </w:rPr>
            </w:pPr>
            <w:r>
              <w:rPr>
                <w:rFonts w:ascii="Courier New" w:hAnsi="Courier New" w:cs="Courier New"/>
                <w:b/>
              </w:rPr>
              <w:t>10</w:t>
            </w:r>
            <w:r>
              <w:rPr>
                <w:rFonts w:ascii="Courier New" w:hAnsi="Courier New" w:cs="Courier New"/>
              </w:rPr>
              <w:t>XXXXXX</w:t>
            </w:r>
          </w:p>
          <w:p w14:paraId="4F92C81A" w14:textId="77777777" w:rsidR="000E1214" w:rsidRDefault="00A87198">
            <w:pPr>
              <w:rPr>
                <w:rFonts w:ascii="Courier New" w:hAnsi="Courier New" w:cs="Courier New"/>
              </w:rPr>
            </w:pPr>
            <w:r>
              <w:rPr>
                <w:rFonts w:ascii="Courier New" w:hAnsi="Courier New" w:cs="Courier New"/>
              </w:rPr>
              <w:t>XXXX</w:t>
            </w:r>
            <w:r>
              <w:rPr>
                <w:rFonts w:ascii="Courier New" w:hAnsi="Courier New" w:cs="Courier New"/>
                <w:b/>
              </w:rPr>
              <w:t>1100</w:t>
            </w:r>
          </w:p>
        </w:tc>
        <w:tc>
          <w:tcPr>
            <w:tcW w:w="0" w:type="auto"/>
            <w:tcBorders>
              <w:top w:val="single" w:sz="4" w:space="0" w:color="auto"/>
              <w:left w:val="single" w:sz="4" w:space="0" w:color="auto"/>
              <w:bottom w:val="single" w:sz="4" w:space="0" w:color="auto"/>
              <w:right w:val="single" w:sz="4" w:space="0" w:color="auto"/>
            </w:tcBorders>
            <w:hideMark/>
          </w:tcPr>
          <w:p w14:paraId="4D136A5B" w14:textId="77777777" w:rsidR="000E1214" w:rsidRDefault="00A87198">
            <w:r>
              <w:t>0xB1</w:t>
            </w:r>
          </w:p>
        </w:tc>
        <w:tc>
          <w:tcPr>
            <w:tcW w:w="0" w:type="auto"/>
            <w:tcBorders>
              <w:top w:val="single" w:sz="4" w:space="0" w:color="auto"/>
              <w:left w:val="single" w:sz="4" w:space="0" w:color="auto"/>
              <w:bottom w:val="single" w:sz="4" w:space="0" w:color="auto"/>
              <w:right w:val="single" w:sz="4" w:space="0" w:color="auto"/>
            </w:tcBorders>
            <w:hideMark/>
          </w:tcPr>
          <w:p w14:paraId="7CE407E3" w14:textId="77777777" w:rsidR="000E1214" w:rsidRDefault="00A87198">
            <w:r>
              <w:t>1</w:t>
            </w:r>
          </w:p>
        </w:tc>
      </w:tr>
      <w:tr w:rsidR="000E1214" w14:paraId="322B5B1F"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14A3207E" w14:textId="77777777" w:rsidR="000E1214" w:rsidRDefault="00A87198">
            <w:r>
              <w:t>3</w:t>
            </w:r>
          </w:p>
        </w:tc>
        <w:tc>
          <w:tcPr>
            <w:tcW w:w="0" w:type="auto"/>
            <w:tcBorders>
              <w:top w:val="single" w:sz="4" w:space="0" w:color="auto"/>
              <w:left w:val="single" w:sz="4" w:space="0" w:color="auto"/>
              <w:bottom w:val="single" w:sz="4" w:space="0" w:color="auto"/>
              <w:right w:val="single" w:sz="4" w:space="0" w:color="auto"/>
            </w:tcBorders>
            <w:hideMark/>
          </w:tcPr>
          <w:p w14:paraId="51223E2A" w14:textId="77777777" w:rsidR="000E1214" w:rsidRDefault="00A87198">
            <w:pPr>
              <w:rPr>
                <w:rFonts w:ascii="Courier New" w:hAnsi="Courier New" w:cs="Courier New"/>
              </w:rPr>
            </w:pPr>
            <w:r>
              <w:rPr>
                <w:rFonts w:ascii="Courier New" w:hAnsi="Courier New" w:cs="Courier New"/>
              </w:rPr>
              <w:t>110011</w:t>
            </w:r>
          </w:p>
        </w:tc>
        <w:tc>
          <w:tcPr>
            <w:tcW w:w="0" w:type="auto"/>
            <w:tcBorders>
              <w:top w:val="single" w:sz="4" w:space="0" w:color="auto"/>
              <w:left w:val="single" w:sz="4" w:space="0" w:color="auto"/>
              <w:bottom w:val="single" w:sz="4" w:space="0" w:color="auto"/>
              <w:right w:val="single" w:sz="4" w:space="0" w:color="auto"/>
            </w:tcBorders>
            <w:hideMark/>
          </w:tcPr>
          <w:p w14:paraId="29B7BA89" w14:textId="77777777" w:rsidR="000E1214" w:rsidRDefault="00A87198">
            <w:pPr>
              <w:rPr>
                <w:rFonts w:ascii="Courier New" w:hAnsi="Courier New" w:cs="Courier New"/>
              </w:rPr>
            </w:pPr>
            <w:r>
              <w:rPr>
                <w:rFonts w:ascii="Courier New" w:hAnsi="Courier New" w:cs="Courier New"/>
                <w:b/>
              </w:rPr>
              <w:t>0011</w:t>
            </w:r>
            <w:r>
              <w:rPr>
                <w:rFonts w:ascii="Courier New" w:hAnsi="Courier New" w:cs="Courier New"/>
              </w:rPr>
              <w:t>XXXX</w:t>
            </w:r>
          </w:p>
          <w:p w14:paraId="087BD51E" w14:textId="77777777" w:rsidR="000E1214" w:rsidRDefault="00A87198">
            <w:pPr>
              <w:rPr>
                <w:rFonts w:ascii="Courier New" w:hAnsi="Courier New" w:cs="Courier New"/>
              </w:rPr>
            </w:pPr>
            <w:r>
              <w:rPr>
                <w:rFonts w:ascii="Courier New" w:hAnsi="Courier New" w:cs="Courier New"/>
              </w:rPr>
              <w:t>XXXXXX</w:t>
            </w:r>
            <w:r>
              <w:rPr>
                <w:rFonts w:ascii="Courier New" w:hAnsi="Courier New" w:cs="Courier New"/>
                <w:b/>
              </w:rPr>
              <w:t>11</w:t>
            </w:r>
          </w:p>
        </w:tc>
        <w:tc>
          <w:tcPr>
            <w:tcW w:w="0" w:type="auto"/>
            <w:tcBorders>
              <w:top w:val="single" w:sz="4" w:space="0" w:color="auto"/>
              <w:left w:val="single" w:sz="4" w:space="0" w:color="auto"/>
              <w:bottom w:val="single" w:sz="4" w:space="0" w:color="auto"/>
              <w:right w:val="single" w:sz="4" w:space="0" w:color="auto"/>
            </w:tcBorders>
            <w:hideMark/>
          </w:tcPr>
          <w:p w14:paraId="11AB8DFC" w14:textId="77777777" w:rsidR="000E1214" w:rsidRDefault="00A87198">
            <w:r>
              <w:t>0x3C</w:t>
            </w:r>
          </w:p>
        </w:tc>
        <w:tc>
          <w:tcPr>
            <w:tcW w:w="0" w:type="auto"/>
            <w:tcBorders>
              <w:top w:val="single" w:sz="4" w:space="0" w:color="auto"/>
              <w:left w:val="single" w:sz="4" w:space="0" w:color="auto"/>
              <w:bottom w:val="single" w:sz="4" w:space="0" w:color="auto"/>
              <w:right w:val="single" w:sz="4" w:space="0" w:color="auto"/>
            </w:tcBorders>
            <w:hideMark/>
          </w:tcPr>
          <w:p w14:paraId="7D72A4DB" w14:textId="77777777" w:rsidR="000E1214" w:rsidRDefault="00A87198">
            <w:r>
              <w:t>2</w:t>
            </w:r>
          </w:p>
        </w:tc>
      </w:tr>
      <w:tr w:rsidR="000E1214" w14:paraId="50C9887A" w14:textId="77777777" w:rsidTr="000E1214">
        <w:tc>
          <w:tcPr>
            <w:tcW w:w="0" w:type="auto"/>
            <w:tcBorders>
              <w:top w:val="single" w:sz="4" w:space="0" w:color="auto"/>
              <w:left w:val="single" w:sz="4" w:space="0" w:color="auto"/>
              <w:bottom w:val="single" w:sz="4" w:space="0" w:color="auto"/>
              <w:right w:val="single" w:sz="4" w:space="0" w:color="auto"/>
            </w:tcBorders>
            <w:hideMark/>
          </w:tcPr>
          <w:p w14:paraId="44538DF3" w14:textId="77777777" w:rsidR="000E1214" w:rsidRDefault="00A87198">
            <w:r>
              <w:t>4</w:t>
            </w:r>
          </w:p>
        </w:tc>
        <w:tc>
          <w:tcPr>
            <w:tcW w:w="0" w:type="auto"/>
            <w:tcBorders>
              <w:top w:val="single" w:sz="4" w:space="0" w:color="auto"/>
              <w:left w:val="single" w:sz="4" w:space="0" w:color="auto"/>
              <w:bottom w:val="single" w:sz="4" w:space="0" w:color="auto"/>
              <w:right w:val="single" w:sz="4" w:space="0" w:color="auto"/>
            </w:tcBorders>
            <w:hideMark/>
          </w:tcPr>
          <w:p w14:paraId="54798D60" w14:textId="77777777" w:rsidR="000E1214" w:rsidRDefault="00A87198">
            <w:pPr>
              <w:rPr>
                <w:rFonts w:ascii="Courier New" w:hAnsi="Courier New" w:cs="Courier New"/>
              </w:rPr>
            </w:pPr>
            <w:r>
              <w:rPr>
                <w:rFonts w:ascii="Courier New" w:hAnsi="Courier New" w:cs="Courier New"/>
              </w:rPr>
              <w:t>110100</w:t>
            </w:r>
          </w:p>
        </w:tc>
        <w:tc>
          <w:tcPr>
            <w:tcW w:w="0" w:type="auto"/>
            <w:tcBorders>
              <w:top w:val="single" w:sz="4" w:space="0" w:color="auto"/>
              <w:left w:val="single" w:sz="4" w:space="0" w:color="auto"/>
              <w:bottom w:val="single" w:sz="4" w:space="0" w:color="auto"/>
              <w:right w:val="single" w:sz="4" w:space="0" w:color="auto"/>
            </w:tcBorders>
          </w:tcPr>
          <w:p w14:paraId="56317D81" w14:textId="77777777" w:rsidR="000E1214" w:rsidRDefault="00A87198">
            <w:pPr>
              <w:rPr>
                <w:rFonts w:ascii="Courier New" w:hAnsi="Courier New" w:cs="Courier New"/>
              </w:rPr>
            </w:pPr>
            <w:r>
              <w:rPr>
                <w:rFonts w:ascii="Courier New" w:hAnsi="Courier New" w:cs="Courier New"/>
                <w:b/>
              </w:rPr>
              <w:t>110100</w:t>
            </w:r>
            <w:r>
              <w:rPr>
                <w:rFonts w:ascii="Courier New" w:hAnsi="Courier New" w:cs="Courier New"/>
              </w:rPr>
              <w:t>XX</w:t>
            </w:r>
          </w:p>
          <w:p w14:paraId="43A8B1B4" w14:textId="77777777" w:rsidR="000E1214" w:rsidRDefault="000E1214">
            <w:pPr>
              <w:rPr>
                <w:rFonts w:ascii="Courier New" w:hAnsi="Courier New" w:cs="Courier New"/>
              </w:rPr>
            </w:pPr>
          </w:p>
        </w:tc>
        <w:tc>
          <w:tcPr>
            <w:tcW w:w="0" w:type="auto"/>
            <w:tcBorders>
              <w:top w:val="single" w:sz="4" w:space="0" w:color="auto"/>
              <w:left w:val="single" w:sz="4" w:space="0" w:color="auto"/>
              <w:bottom w:val="single" w:sz="4" w:space="0" w:color="auto"/>
              <w:right w:val="single" w:sz="4" w:space="0" w:color="auto"/>
            </w:tcBorders>
            <w:hideMark/>
          </w:tcPr>
          <w:p w14:paraId="39B61930" w14:textId="77777777" w:rsidR="000E1214" w:rsidRDefault="00A87198">
            <w:r>
              <w:t>0xD3</w:t>
            </w:r>
          </w:p>
        </w:tc>
        <w:tc>
          <w:tcPr>
            <w:tcW w:w="0" w:type="auto"/>
            <w:tcBorders>
              <w:top w:val="single" w:sz="4" w:space="0" w:color="auto"/>
              <w:left w:val="single" w:sz="4" w:space="0" w:color="auto"/>
              <w:bottom w:val="single" w:sz="4" w:space="0" w:color="auto"/>
              <w:right w:val="single" w:sz="4" w:space="0" w:color="auto"/>
            </w:tcBorders>
            <w:hideMark/>
          </w:tcPr>
          <w:p w14:paraId="19F11544" w14:textId="77777777" w:rsidR="000E1214" w:rsidRDefault="00A87198">
            <w:pPr>
              <w:keepNext/>
            </w:pPr>
            <w:r>
              <w:t xml:space="preserve">3 </w:t>
            </w:r>
          </w:p>
        </w:tc>
      </w:tr>
    </w:tbl>
    <w:p w14:paraId="5E8581B1" w14:textId="56B084C4" w:rsidR="000E1214" w:rsidRDefault="00A87198">
      <w:pPr>
        <w:pStyle w:val="Caption"/>
      </w:pPr>
      <w:r>
        <w:t xml:space="preserve">Table </w:t>
      </w:r>
      <w:fldSimple w:instr=" SEQ Table \* ARABIC ">
        <w:r w:rsidR="008A37A6">
          <w:rPr>
            <w:noProof/>
          </w:rPr>
          <w:t>78</w:t>
        </w:r>
      </w:fldSimple>
      <w:r>
        <w:t>: Example of DFDL Standard Encoding X-DFDL-US-ASCII-6-BIT-PACKED</w:t>
      </w:r>
    </w:p>
    <w:p w14:paraId="42CD472E" w14:textId="77777777" w:rsidR="000E1214" w:rsidRDefault="00A87198">
      <w:pPr>
        <w:pStyle w:val="Caption"/>
      </w:pPr>
      <w:r>
        <w:br w:type="page"/>
      </w:r>
    </w:p>
    <w:p w14:paraId="58308E6B" w14:textId="77777777" w:rsidR="000E1214" w:rsidRDefault="00A87198" w:rsidP="00B31DA3">
      <w:pPr>
        <w:pStyle w:val="Heading2"/>
      </w:pPr>
      <w:bookmarkStart w:id="13680" w:name="_Toc396135751"/>
      <w:bookmarkStart w:id="13681" w:name="_Toc397515425"/>
      <w:bookmarkStart w:id="13682" w:name="_Toc393814665"/>
      <w:bookmarkStart w:id="13683" w:name="_Toc53134222"/>
      <w:bookmarkEnd w:id="13680"/>
      <w:bookmarkEnd w:id="13681"/>
      <w:r>
        <w:t>References for Appendix D</w:t>
      </w:r>
      <w:bookmarkEnd w:id="13682"/>
      <w:r>
        <w:rPr>
          <w:rStyle w:val="FootnoteReference"/>
        </w:rPr>
        <w:footnoteReference w:id="54"/>
      </w:r>
      <w:bookmarkEnd w:id="13683"/>
    </w:p>
    <w:tbl>
      <w:tblPr>
        <w:tblW w:w="0" w:type="auto"/>
        <w:tblCellSpacing w:w="15" w:type="dxa"/>
        <w:tblInd w:w="50" w:type="dxa"/>
        <w:tblLook w:val="04A0" w:firstRow="1" w:lastRow="0" w:firstColumn="1" w:lastColumn="0" w:noHBand="0" w:noVBand="1"/>
      </w:tblPr>
      <w:tblGrid>
        <w:gridCol w:w="1365"/>
        <w:gridCol w:w="7225"/>
      </w:tblGrid>
      <w:tr w:rsidR="000E1214" w14:paraId="4C2D7089" w14:textId="77777777">
        <w:trPr>
          <w:tblCellSpacing w:w="15" w:type="dxa"/>
        </w:trPr>
        <w:tc>
          <w:tcPr>
            <w:tcW w:w="0" w:type="auto"/>
            <w:tcMar>
              <w:top w:w="15" w:type="dxa"/>
              <w:left w:w="15" w:type="dxa"/>
              <w:bottom w:w="15" w:type="dxa"/>
              <w:right w:w="15" w:type="dxa"/>
            </w:tcMar>
            <w:hideMark/>
          </w:tcPr>
          <w:p w14:paraId="59D48F7D" w14:textId="77777777" w:rsidR="000E1214" w:rsidRDefault="00A87198">
            <w:pPr>
              <w:spacing w:before="0" w:after="200" w:line="276" w:lineRule="auto"/>
              <w:rPr>
                <w:rFonts w:eastAsia="MS Mincho" w:cs="Arial"/>
              </w:rPr>
            </w:pPr>
            <w:bookmarkStart w:id="13684" w:name="a_ITA2"/>
            <w:bookmarkStart w:id="13685" w:name="a_DFDL"/>
            <w:bookmarkEnd w:id="13684"/>
            <w:bookmarkEnd w:id="13685"/>
            <w:r>
              <w:rPr>
                <w:rFonts w:eastAsia="MS Mincho" w:cs="Arial"/>
              </w:rPr>
              <w:t>[ITA2]</w:t>
            </w:r>
          </w:p>
        </w:tc>
        <w:tc>
          <w:tcPr>
            <w:tcW w:w="0" w:type="auto"/>
            <w:tcMar>
              <w:top w:w="15" w:type="dxa"/>
              <w:left w:w="15" w:type="dxa"/>
              <w:bottom w:w="15" w:type="dxa"/>
              <w:right w:w="15" w:type="dxa"/>
            </w:tcMar>
            <w:hideMark/>
          </w:tcPr>
          <w:p w14:paraId="4A918879" w14:textId="4CE22D91" w:rsidR="000E1214" w:rsidRDefault="00A87198">
            <w:pPr>
              <w:rPr>
                <w:rFonts w:eastAsia="MS Mincho"/>
              </w:rPr>
            </w:pPr>
            <w:r>
              <w:rPr>
                <w:rFonts w:eastAsia="MS Mincho"/>
              </w:rPr>
              <w:t xml:space="preserve">Wikipedia: Baudot code,  </w:t>
            </w:r>
            <w:r w:rsidR="00912122">
              <w:fldChar w:fldCharType="begin"/>
            </w:r>
            <w:r w:rsidR="00912122">
              <w:instrText xml:space="preserve"> HYPERLINK "http://en.wikipedia.org/wiki/Baudot_code%23ITA2" </w:instrText>
            </w:r>
            <w:ins w:id="13686" w:author="Mike Beckerle" w:date="2020-10-09T10:19:00Z"/>
            <w:r w:rsidR="00912122">
              <w:fldChar w:fldCharType="separate"/>
            </w:r>
            <w:r>
              <w:rPr>
                <w:rStyle w:val="Hyperlink"/>
                <w:rFonts w:eastAsia="MS Mincho"/>
              </w:rPr>
              <w:t>http://en.wikipedia.org/wiki/Baudot_code#ITA2</w:t>
            </w:r>
            <w:r w:rsidR="00912122">
              <w:rPr>
                <w:rStyle w:val="Hyperlink"/>
                <w:rFonts w:eastAsia="MS Mincho"/>
              </w:rPr>
              <w:fldChar w:fldCharType="end"/>
            </w:r>
          </w:p>
        </w:tc>
      </w:tr>
      <w:tr w:rsidR="000E1214" w14:paraId="4AD8D10E" w14:textId="77777777">
        <w:trPr>
          <w:tblCellSpacing w:w="15" w:type="dxa"/>
        </w:trPr>
        <w:tc>
          <w:tcPr>
            <w:tcW w:w="0" w:type="auto"/>
            <w:tcMar>
              <w:top w:w="15" w:type="dxa"/>
              <w:left w:w="15" w:type="dxa"/>
              <w:bottom w:w="15" w:type="dxa"/>
              <w:right w:w="15" w:type="dxa"/>
            </w:tcMar>
            <w:hideMark/>
          </w:tcPr>
          <w:p w14:paraId="064304CD" w14:textId="77777777" w:rsidR="000E1214" w:rsidRDefault="00A87198">
            <w:pPr>
              <w:spacing w:before="0" w:after="200" w:line="276" w:lineRule="auto"/>
            </w:pPr>
            <w:bookmarkStart w:id="13687" w:name="a_MILSTD2045"/>
            <w:bookmarkEnd w:id="13687"/>
            <w:r>
              <w:t>[MILSTD2045]</w:t>
            </w:r>
          </w:p>
        </w:tc>
        <w:tc>
          <w:tcPr>
            <w:tcW w:w="0" w:type="auto"/>
            <w:tcMar>
              <w:top w:w="15" w:type="dxa"/>
              <w:left w:w="15" w:type="dxa"/>
              <w:bottom w:w="15" w:type="dxa"/>
              <w:right w:w="15" w:type="dxa"/>
            </w:tcMar>
            <w:hideMark/>
          </w:tcPr>
          <w:p w14:paraId="541BD575" w14:textId="1BFAEFC4" w:rsidR="000E1214" w:rsidRDefault="00A87198">
            <w:r>
              <w:t xml:space="preserve">CONNECTIONLESS DATA TRANSFER APPLICATION LAYER STANDARD, MIL-STD-2045-47001D w/CHANGE 1, 23 June 2008 </w:t>
            </w:r>
            <w:r w:rsidR="00912122">
              <w:fldChar w:fldCharType="begin"/>
            </w:r>
            <w:r w:rsidR="00912122">
              <w:instrText xml:space="preserve"> HYPERLINK "http://everyspec.com/MIL-STD/MIL-STD-2000-2999/MIL-STD-2045_47001D_CHANGE-1_25098/" </w:instrText>
            </w:r>
            <w:ins w:id="13688" w:author="Mike Beckerle" w:date="2020-10-09T10:19:00Z"/>
            <w:r w:rsidR="00912122">
              <w:fldChar w:fldCharType="separate"/>
            </w:r>
            <w:r>
              <w:rPr>
                <w:rStyle w:val="Hyperlink"/>
              </w:rPr>
              <w:t>http://everyspec.com/MIL-STD/MIL-STD-2000-2999/MIL-STD-2045_47001D_CHANGE-1_25098/</w:t>
            </w:r>
            <w:r w:rsidR="00912122">
              <w:rPr>
                <w:rStyle w:val="Hyperlink"/>
              </w:rPr>
              <w:fldChar w:fldCharType="end"/>
            </w:r>
            <w:r>
              <w:t>)</w:t>
            </w:r>
          </w:p>
        </w:tc>
      </w:tr>
      <w:tr w:rsidR="000E1214" w14:paraId="05DE2626" w14:textId="77777777">
        <w:trPr>
          <w:tblCellSpacing w:w="15" w:type="dxa"/>
        </w:trPr>
        <w:tc>
          <w:tcPr>
            <w:tcW w:w="0" w:type="auto"/>
            <w:tcMar>
              <w:top w:w="15" w:type="dxa"/>
              <w:left w:w="15" w:type="dxa"/>
              <w:bottom w:w="15" w:type="dxa"/>
              <w:right w:w="15" w:type="dxa"/>
            </w:tcMar>
            <w:hideMark/>
          </w:tcPr>
          <w:p w14:paraId="7AD8E0F8" w14:textId="77777777" w:rsidR="000E1214" w:rsidRDefault="00A87198">
            <w:pPr>
              <w:spacing w:before="0" w:after="200" w:line="276" w:lineRule="auto"/>
            </w:pPr>
            <w:r>
              <w:t>[</w:t>
            </w:r>
            <w:bookmarkStart w:id="13689" w:name="a_MILSTD6016"/>
            <w:r>
              <w:t>MILSTD6016</w:t>
            </w:r>
            <w:bookmarkEnd w:id="13689"/>
            <w:r>
              <w:t>]</w:t>
            </w:r>
          </w:p>
        </w:tc>
        <w:tc>
          <w:tcPr>
            <w:tcW w:w="0" w:type="auto"/>
            <w:tcMar>
              <w:top w:w="15" w:type="dxa"/>
              <w:left w:w="15" w:type="dxa"/>
              <w:bottom w:w="15" w:type="dxa"/>
              <w:right w:w="15" w:type="dxa"/>
            </w:tcMar>
            <w:hideMark/>
          </w:tcPr>
          <w:p w14:paraId="6D3B96F5" w14:textId="77777777" w:rsidR="000E1214" w:rsidRDefault="00A87198">
            <w:r>
              <w:t>Tactical Data Link Message Standard MIL-STD-6016</w:t>
            </w:r>
          </w:p>
          <w:p w14:paraId="221B216D" w14:textId="04CCEEC0" w:rsidR="000E1214" w:rsidRDefault="00A87198">
            <w:r>
              <w:t xml:space="preserve">(This standard requires authorization to access.) </w:t>
            </w:r>
            <w:r w:rsidR="00912122">
              <w:fldChar w:fldCharType="begin"/>
            </w:r>
            <w:r w:rsidR="00912122">
              <w:instrText xml:space="preserve"> HYPERLINK "http://en.wikipedia.org/wiki/Link_16" </w:instrText>
            </w:r>
            <w:ins w:id="13690" w:author="Mike Beckerle" w:date="2020-10-09T10:19:00Z"/>
            <w:r w:rsidR="00912122">
              <w:fldChar w:fldCharType="separate"/>
            </w:r>
            <w:r>
              <w:rPr>
                <w:rStyle w:val="Hyperlink"/>
              </w:rPr>
              <w:t>http://en.wikipedia.org/wiki/Link_16</w:t>
            </w:r>
            <w:r w:rsidR="00912122">
              <w:rPr>
                <w:rStyle w:val="Hyperlink"/>
              </w:rPr>
              <w:fldChar w:fldCharType="end"/>
            </w:r>
            <w:r>
              <w:t xml:space="preserve"> </w:t>
            </w:r>
          </w:p>
        </w:tc>
      </w:tr>
    </w:tbl>
    <w:p w14:paraId="366A2139" w14:textId="77777777" w:rsidR="000E1214" w:rsidRDefault="00A87198" w:rsidP="00B31DA3">
      <w:pPr>
        <w:pStyle w:val="Heading1"/>
      </w:pPr>
      <w:bookmarkStart w:id="13691" w:name="_Ref38905284"/>
      <w:bookmarkStart w:id="13692" w:name="_Toc53134223"/>
      <w:r>
        <w:t>Appendix E: Glossary of Terms</w:t>
      </w:r>
      <w:bookmarkEnd w:id="13691"/>
      <w:bookmarkEnd w:id="13692"/>
    </w:p>
    <w:p w14:paraId="208961FF" w14:textId="734FC84E" w:rsidR="000E1214" w:rsidRDefault="00A87198">
      <w:r>
        <w:rPr>
          <w:b/>
          <w:i/>
        </w:rPr>
        <w:t>Adjacent</w:t>
      </w:r>
      <w:r>
        <w:t xml:space="preserve"> - Two </w:t>
      </w:r>
      <w:r>
        <w:rPr>
          <w:i/>
          <w:iCs/>
        </w:rPr>
        <w:t>addressable units</w:t>
      </w:r>
      <w:r>
        <w:t xml:space="preserve"> of the input/output stream are adjacent if they are at consecutive positions.</w:t>
      </w:r>
    </w:p>
    <w:p w14:paraId="518148C1" w14:textId="77777777" w:rsidR="000E1214" w:rsidRDefault="00A87198">
      <w:r>
        <w:rPr>
          <w:b/>
          <w:i/>
        </w:rPr>
        <w:t>Addressable Unit</w:t>
      </w:r>
      <w:r>
        <w:t xml:space="preserve"> - This is the unit of storage that makes up the input or output stream holding the representation of the data. The units are bits, bytes, or characters.</w:t>
      </w:r>
    </w:p>
    <w:p w14:paraId="67D0FB23" w14:textId="77777777" w:rsidR="000E1214" w:rsidRDefault="00A87198">
      <w:r>
        <w:rPr>
          <w:rFonts w:cs="Arial"/>
          <w:b/>
          <w:i/>
        </w:rPr>
        <w:t>Annotation point</w:t>
      </w:r>
      <w:r>
        <w:rPr>
          <w:rFonts w:cs="Arial"/>
        </w:rPr>
        <w:t xml:space="preserve"> - A location within a DFDL schema where DFDL annotation elements are allowed to appear.</w:t>
      </w:r>
    </w:p>
    <w:p w14:paraId="573F648D" w14:textId="43F5E9C8" w:rsidR="000E1214" w:rsidRDefault="00A87198">
      <w:r>
        <w:rPr>
          <w:b/>
          <w:i/>
        </w:rPr>
        <w:t xml:space="preserve">Applicable </w:t>
      </w:r>
      <w:r w:rsidR="00A57149">
        <w:rPr>
          <w:b/>
          <w:i/>
        </w:rPr>
        <w:t>P</w:t>
      </w:r>
      <w:r>
        <w:rPr>
          <w:b/>
          <w:i/>
        </w:rPr>
        <w:t>roperties</w:t>
      </w:r>
      <w:r>
        <w:t xml:space="preserve"> - All the DFDL properties that apply to a given type of schema construct. For example, all the DFDL properties that apply to an xs:simpleType.</w:t>
      </w:r>
    </w:p>
    <w:p w14:paraId="36015236" w14:textId="505D7840" w:rsidR="000E1214" w:rsidRDefault="00A87198">
      <w:r>
        <w:rPr>
          <w:b/>
          <w:i/>
        </w:rPr>
        <w:t>Array</w:t>
      </w:r>
      <w:r>
        <w:t xml:space="preserve"> - A set of adjacent elements whose XSD element declaration specifies the potential for it to have more than one occurrence (XSD maxOccurs &gt; '1' or 'unbounded'). </w:t>
      </w:r>
      <w:r w:rsidR="00DF3E2F">
        <w:t>Of course,</w:t>
      </w:r>
      <w:r>
        <w:t xml:space="preserve"> any given array can have any number of element occurrences, including zero elements or exactly 1 element as long as the occurrence constraints are met. If XSD maxOccurs is 'unbounded' then there is no constraint to the maximum number of occurrences, though implementations may have implementation-defined maximum capabilities. An optional element (where XSD maxOccurs is '1', and XSD minOccurs is '0') is not considered to be an array as described in this document. Note that a sequence is not to be confused with an array. A sequence is a complex tuple type for an element; the children of a sequence can be of different types. All elements of an array have the same type and if the type is simple, then they have the same information item members except for the value member. </w:t>
      </w:r>
    </w:p>
    <w:p w14:paraId="6BBBA50D" w14:textId="77777777" w:rsidR="000E1214" w:rsidRDefault="00A87198">
      <w:r>
        <w:rPr>
          <w:b/>
          <w:i/>
        </w:rPr>
        <w:t>Array Element</w:t>
      </w:r>
      <w:r>
        <w:t xml:space="preserve"> – An element declaration or reference with XSD property maxOccurs &gt; '1' or 'unbounded'.</w:t>
      </w:r>
    </w:p>
    <w:p w14:paraId="18B7CFD9" w14:textId="7A9DB929" w:rsidR="000E1214" w:rsidRDefault="00A87198">
      <w:pPr>
        <w:rPr>
          <w:rFonts w:eastAsia="MS Mincho"/>
          <w:lang w:eastAsia="ja-JP" w:bidi="he-IL"/>
        </w:rPr>
      </w:pPr>
      <w:r>
        <w:rPr>
          <w:rFonts w:eastAsia="MS Mincho"/>
          <w:b/>
          <w:i/>
          <w:lang w:eastAsia="ja-JP" w:bidi="he-IL"/>
        </w:rPr>
        <w:t>Augmented Infoset</w:t>
      </w:r>
      <w:r>
        <w:rPr>
          <w:rFonts w:eastAsia="MS Mincho"/>
          <w:lang w:eastAsia="ja-JP" w:bidi="he-IL"/>
        </w:rPr>
        <w:t xml:space="preserve"> - When unparsing one begins with the DFDL schema and conceptually with the logical DFDL </w:t>
      </w:r>
      <w:r w:rsidR="00933F0E">
        <w:rPr>
          <w:rFonts w:eastAsia="MS Mincho"/>
          <w:lang w:eastAsia="ja-JP" w:bidi="he-IL"/>
        </w:rPr>
        <w:t>Infoset</w:t>
      </w:r>
      <w:r>
        <w:rPr>
          <w:rFonts w:eastAsia="MS Mincho"/>
          <w:lang w:eastAsia="ja-JP" w:bidi="he-IL"/>
        </w:rPr>
        <w:t xml:space="preserve">. As the values of items are filled in by defaulting, and by use of the DFDL outputValueCalc property (including on hidden items), these new item values augment the </w:t>
      </w:r>
      <w:r w:rsidR="00933F0E">
        <w:rPr>
          <w:rFonts w:eastAsia="MS Mincho"/>
          <w:lang w:eastAsia="ja-JP" w:bidi="he-IL"/>
        </w:rPr>
        <w:t>Infoset</w:t>
      </w:r>
      <w:r>
        <w:rPr>
          <w:rFonts w:eastAsia="MS Mincho"/>
          <w:lang w:eastAsia="ja-JP" w:bidi="he-IL"/>
        </w:rPr>
        <w:t xml:space="preserve">. The resulting </w:t>
      </w:r>
      <w:r w:rsidR="00933F0E">
        <w:rPr>
          <w:rFonts w:eastAsia="MS Mincho"/>
          <w:lang w:eastAsia="ja-JP" w:bidi="he-IL"/>
        </w:rPr>
        <w:t>Infoset</w:t>
      </w:r>
      <w:r>
        <w:rPr>
          <w:rFonts w:eastAsia="MS Mincho"/>
          <w:lang w:eastAsia="ja-JP" w:bidi="he-IL"/>
        </w:rPr>
        <w:t xml:space="preserve"> is called the augmented </w:t>
      </w:r>
      <w:r w:rsidR="00933F0E">
        <w:rPr>
          <w:rFonts w:eastAsia="MS Mincho"/>
          <w:lang w:eastAsia="ja-JP" w:bidi="he-IL"/>
        </w:rPr>
        <w:t>Infoset</w:t>
      </w:r>
      <w:r>
        <w:rPr>
          <w:rFonts w:eastAsia="MS Mincho"/>
          <w:lang w:eastAsia="ja-JP" w:bidi="he-IL"/>
        </w:rPr>
        <w:t>.</w:t>
      </w:r>
    </w:p>
    <w:p w14:paraId="5EAD6F81" w14:textId="77777777" w:rsidR="000E1214" w:rsidRDefault="00A87198">
      <w:pPr>
        <w:rPr>
          <w:bCs/>
        </w:rPr>
      </w:pPr>
      <w:r>
        <w:rPr>
          <w:b/>
          <w:bCs/>
          <w:i/>
        </w:rPr>
        <w:t>Binary</w:t>
      </w:r>
      <w:r>
        <w:rPr>
          <w:bCs/>
        </w:rPr>
        <w:t xml:space="preserve"> - There are two meanings for this word depending on context. </w:t>
      </w:r>
    </w:p>
    <w:p w14:paraId="3E9B8021" w14:textId="77777777" w:rsidR="000E1214" w:rsidRDefault="00A87198">
      <w:pPr>
        <w:numPr>
          <w:ilvl w:val="0"/>
          <w:numId w:val="21"/>
        </w:numPr>
        <w:rPr>
          <w:bCs/>
        </w:rPr>
      </w:pPr>
      <w:r>
        <w:rPr>
          <w:bCs/>
        </w:rPr>
        <w:t xml:space="preserve">Data is divided into two broad categories of representations, which are </w:t>
      </w:r>
      <w:r>
        <w:rPr>
          <w:rStyle w:val="Emphasis"/>
        </w:rPr>
        <w:t>text</w:t>
      </w:r>
      <w:r>
        <w:rPr>
          <w:bCs/>
        </w:rPr>
        <w:t xml:space="preserve"> and </w:t>
      </w:r>
      <w:r>
        <w:rPr>
          <w:rStyle w:val="Emphasis"/>
        </w:rPr>
        <w:t>binary</w:t>
      </w:r>
      <w:r>
        <w:rPr>
          <w:bCs/>
        </w:rPr>
        <w:t xml:space="preserve">. Hence, binary representation includes any kind of non-text representation. </w:t>
      </w:r>
    </w:p>
    <w:p w14:paraId="6E8F4AC7" w14:textId="77777777" w:rsidR="000E1214" w:rsidRDefault="00A87198">
      <w:pPr>
        <w:numPr>
          <w:ilvl w:val="0"/>
          <w:numId w:val="21"/>
        </w:numPr>
        <w:rPr>
          <w:bCs/>
        </w:rPr>
      </w:pPr>
      <w:r>
        <w:rPr>
          <w:bCs/>
        </w:rPr>
        <w:t xml:space="preserve">Within binary (not text) data, we distinguish base-10 representations which are called </w:t>
      </w:r>
      <w:r>
        <w:rPr>
          <w:rStyle w:val="Emphasis"/>
        </w:rPr>
        <w:t>packed decimal</w:t>
      </w:r>
      <w:r>
        <w:rPr>
          <w:bCs/>
        </w:rPr>
        <w:t xml:space="preserve">, from base-2 representations which are called </w:t>
      </w:r>
      <w:r>
        <w:rPr>
          <w:rStyle w:val="Emphasis"/>
        </w:rPr>
        <w:t>binary</w:t>
      </w:r>
      <w:r>
        <w:rPr>
          <w:bCs/>
        </w:rPr>
        <w:t xml:space="preserve">. The common </w:t>
      </w:r>
      <w:r>
        <w:rPr>
          <w:rStyle w:val="Emphasis"/>
        </w:rPr>
        <w:t>twos-complement</w:t>
      </w:r>
      <w:r>
        <w:rPr>
          <w:bCs/>
        </w:rPr>
        <w:t xml:space="preserve"> representation used for signed integers is a base-2 binary representation. </w:t>
      </w:r>
    </w:p>
    <w:p w14:paraId="0A349780" w14:textId="77777777" w:rsidR="000E1214" w:rsidRDefault="00A87198">
      <w:pPr>
        <w:rPr>
          <w:bCs/>
        </w:rPr>
      </w:pPr>
      <w:r>
        <w:rPr>
          <w:b/>
          <w:bCs/>
          <w:i/>
        </w:rPr>
        <w:t xml:space="preserve">Binary Representation </w:t>
      </w:r>
      <w:r>
        <w:rPr>
          <w:bCs/>
        </w:rPr>
        <w:t>- Of type xs:hexBinary, or of other type with property dfdl:representation 'binary'. Note that type xs:string can never have binary representation.</w:t>
      </w:r>
    </w:p>
    <w:p w14:paraId="1EA4CFDC" w14:textId="77777777" w:rsidR="000E1214" w:rsidRDefault="00A87198">
      <w:pPr>
        <w:rPr>
          <w:bCs/>
        </w:rPr>
      </w:pPr>
      <w:r>
        <w:rPr>
          <w:b/>
          <w:bCs/>
          <w:i/>
        </w:rPr>
        <w:t>Bit Order</w:t>
      </w:r>
      <w:r>
        <w:rPr>
          <w:bCs/>
        </w:rPr>
        <w:t xml:space="preserve"> - </w:t>
      </w:r>
      <w:r>
        <w:t xml:space="preserve">.Within a binary integer, if the most-significant bit is assigned bit position 1, then the bit order is </w:t>
      </w:r>
      <w:r>
        <w:rPr>
          <w:i/>
        </w:rPr>
        <w:t>most-significant-bit first</w:t>
      </w:r>
      <w:r>
        <w:t xml:space="preserve">. If the least-significant bit is assigned bit position 1, then the bit order is </w:t>
      </w:r>
      <w:r>
        <w:rPr>
          <w:i/>
        </w:rPr>
        <w:t>least-significant-bit first</w:t>
      </w:r>
      <w:r>
        <w:t>. When the bit order is most-significant-bit first, then the least-significant bit of byte N is considered to be adjacent to the most-significant bit of byte N+1. When the bit order is least-significant-bit first, then the most-significant bit of byte N is considered to be adjacent to the least-significant bit of byte N+1.</w:t>
      </w:r>
    </w:p>
    <w:p w14:paraId="33C6F3E7" w14:textId="77777777" w:rsidR="000E1214" w:rsidRDefault="00A87198">
      <w:r>
        <w:rPr>
          <w:b/>
          <w:bCs/>
          <w:i/>
        </w:rPr>
        <w:t>Bit Position</w:t>
      </w:r>
      <w:r>
        <w:rPr>
          <w:bCs/>
        </w:rPr>
        <w:t xml:space="preserve"> - </w:t>
      </w:r>
      <w:r>
        <w:t>The data stream is assumed to be a collection of consecutively numbered unsigned bytes. Each byte is a numeric value from 0 to 255. The bits of a byte are referred to by their numerical significance as the 2</w:t>
      </w:r>
      <w:r>
        <w:rPr>
          <w:i/>
          <w:vertAlign w:val="superscript"/>
        </w:rPr>
        <w:t>n</w:t>
      </w:r>
      <w:r>
        <w:t xml:space="preserve"> bit,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The 2</w:t>
      </w:r>
      <w:r>
        <w:rPr>
          <w:vertAlign w:val="superscript"/>
        </w:rPr>
        <w:t>7</w:t>
      </w:r>
      <w:r>
        <w:t>-bit is the most-significant bit, and the 2</w:t>
      </w:r>
      <w:r>
        <w:rPr>
          <w:vertAlign w:val="superscript"/>
        </w:rPr>
        <w:t>0</w:t>
      </w:r>
      <w:r>
        <w:t xml:space="preserve">-bit is the least significant bit. The bits within each byte are assigned numbered bit positions 1 to 8 according to the </w:t>
      </w:r>
      <w:r>
        <w:rPr>
          <w:i/>
        </w:rPr>
        <w:t xml:space="preserve">bit order. </w:t>
      </w:r>
      <w:r>
        <w:t xml:space="preserve"> Given a bit-order, every bit in the data stream has a unique bit position.</w:t>
      </w:r>
    </w:p>
    <w:p w14:paraId="7287BB9B" w14:textId="77777777" w:rsidR="000E1214" w:rsidRDefault="00A87198">
      <w:r>
        <w:rPr>
          <w:b/>
          <w:i/>
        </w:rPr>
        <w:t>Bit String</w:t>
      </w:r>
      <w:r>
        <w:t xml:space="preserve"> - The ordered set of bits from a first bit with </w:t>
      </w:r>
      <w:r>
        <w:rPr>
          <w:rStyle w:val="Emphasis"/>
        </w:rPr>
        <w:t>bit position</w:t>
      </w:r>
      <w:r>
        <w:t xml:space="preserve"> N, to bit position N+M is a bit string of length M bits. </w:t>
      </w:r>
    </w:p>
    <w:p w14:paraId="5C352F94" w14:textId="77777777" w:rsidR="000E1214" w:rsidRDefault="00A87198">
      <w:r>
        <w:rPr>
          <w:b/>
          <w:i/>
        </w:rPr>
        <w:t>Byte</w:t>
      </w:r>
      <w:r>
        <w:t xml:space="preserve"> - The term "byte" refers to an 8-bit octet. Can also refer to an integer with value from 0 to 255 inclusive. Hexadecimal digit pairs are commonly used to illustrate byte values. </w:t>
      </w:r>
    </w:p>
    <w:p w14:paraId="7F6F2DC8" w14:textId="77777777" w:rsidR="000E1214" w:rsidRDefault="00A87198">
      <w:r>
        <w:rPr>
          <w:b/>
          <w:i/>
        </w:rPr>
        <w:t>CCSID</w:t>
      </w:r>
      <w:r>
        <w:t xml:space="preserve"> - see Coded Character Set Identifier.</w:t>
      </w:r>
      <w:r>
        <w:rPr>
          <w:rFonts w:cs="Arial"/>
        </w:rPr>
        <w:t xml:space="preserve">    </w:t>
      </w:r>
    </w:p>
    <w:p w14:paraId="673C5CDF" w14:textId="44EFE63C" w:rsidR="000E1214" w:rsidRDefault="00A87198">
      <w:r>
        <w:rPr>
          <w:b/>
          <w:i/>
        </w:rPr>
        <w:t>Character</w:t>
      </w:r>
      <w:r>
        <w:t xml:space="preserve"> - An ISO10646 [</w:t>
      </w:r>
      <w:r w:rsidR="00912122">
        <w:fldChar w:fldCharType="begin"/>
      </w:r>
      <w:r w:rsidR="00912122">
        <w:instrText xml:space="preserve"> HYPERLINK \l "a_ISO10646" </w:instrText>
      </w:r>
      <w:ins w:id="13693" w:author="Mike Beckerle" w:date="2020-10-09T10:19:00Z"/>
      <w:r w:rsidR="00912122">
        <w:fldChar w:fldCharType="separate"/>
      </w:r>
      <w:r>
        <w:rPr>
          <w:rStyle w:val="Hyperlink"/>
        </w:rPr>
        <w:t>ISO10646</w:t>
      </w:r>
      <w:r w:rsidR="00912122">
        <w:rPr>
          <w:rStyle w:val="Hyperlink"/>
        </w:rPr>
        <w:fldChar w:fldCharType="end"/>
      </w:r>
      <w:r>
        <w:t>] character having a unique character code as its identifier. This concept is independent of font, typeface, size, and style, so '</w:t>
      </w:r>
      <w:r>
        <w:rPr>
          <w:b/>
          <w:bCs/>
        </w:rPr>
        <w:t>F</w:t>
      </w:r>
      <w:r>
        <w:t>', '</w:t>
      </w:r>
      <w:r>
        <w:rPr>
          <w:b/>
          <w:bCs/>
        </w:rPr>
        <w:t>F</w:t>
      </w:r>
      <w:r>
        <w:t>', 'F', are all the same character 'F'.</w:t>
      </w:r>
      <w:r>
        <w:rPr>
          <w:rFonts w:cs="Arial"/>
        </w:rPr>
        <w:t xml:space="preserve">    </w:t>
      </w:r>
    </w:p>
    <w:p w14:paraId="11C3C3BC" w14:textId="0719908A" w:rsidR="000E1214" w:rsidRDefault="00A87198">
      <w:r>
        <w:rPr>
          <w:b/>
          <w:i/>
        </w:rPr>
        <w:t>Character Code</w:t>
      </w:r>
      <w:r>
        <w:t xml:space="preserve"> - The canonical integer used to identify a character in the ISO10646 [</w:t>
      </w:r>
      <w:r w:rsidR="00912122">
        <w:fldChar w:fldCharType="begin"/>
      </w:r>
      <w:r w:rsidR="00912122">
        <w:instrText xml:space="preserve"> HYPERLINK \l "a_ISO10646" </w:instrText>
      </w:r>
      <w:ins w:id="13694" w:author="Mike Beckerle" w:date="2020-10-09T10:19:00Z"/>
      <w:r w:rsidR="00912122">
        <w:fldChar w:fldCharType="separate"/>
      </w:r>
      <w:r>
        <w:rPr>
          <w:rStyle w:val="Hyperlink"/>
        </w:rPr>
        <w:t>ISO10646</w:t>
      </w:r>
      <w:r w:rsidR="00912122">
        <w:rPr>
          <w:rStyle w:val="Hyperlink"/>
        </w:rPr>
        <w:fldChar w:fldCharType="end"/>
      </w:r>
      <w:r>
        <w:t xml:space="preserve">] standards. This number uniquely identifies the character independently of the various ways it is represented by different </w:t>
      </w:r>
      <w:r>
        <w:rPr>
          <w:i/>
          <w:iCs/>
        </w:rPr>
        <w:t>character set encodings</w:t>
      </w:r>
      <w:r>
        <w:t xml:space="preserve"> of the character. For example: The '{' character known in Unicode </w:t>
      </w:r>
      <w:r>
        <w:rPr>
          <w:noProof/>
        </w:rPr>
        <w:t>[</w:t>
      </w:r>
      <w:r w:rsidR="00912122">
        <w:fldChar w:fldCharType="begin"/>
      </w:r>
      <w:r w:rsidR="00912122">
        <w:instrText xml:space="preserve"> HYPERLINK \l "a_Unicode" </w:instrText>
      </w:r>
      <w:ins w:id="13695" w:author="Mike Beckerle" w:date="2020-10-09T10:19:00Z"/>
      <w:r w:rsidR="00912122">
        <w:fldChar w:fldCharType="separate"/>
      </w:r>
      <w:r>
        <w:rPr>
          <w:rStyle w:val="Hyperlink"/>
          <w:noProof/>
        </w:rPr>
        <w:t>Unicode</w:t>
      </w:r>
      <w:r w:rsidR="00912122">
        <w:rPr>
          <w:rStyle w:val="Hyperlink"/>
          <w:noProof/>
        </w:rPr>
        <w:fldChar w:fldCharType="end"/>
      </w:r>
      <w:r>
        <w:rPr>
          <w:noProof/>
        </w:rPr>
        <w:t>]</w:t>
      </w:r>
      <w:r>
        <w:t xml:space="preserve"> as LEFT CURLY BRACKET has character code U+007B. In both ASCII and UTF-8 character set encodings the representation of this character is as a single byte </w:t>
      </w:r>
      <w:r>
        <w:rPr>
          <w:i/>
          <w:iCs/>
        </w:rPr>
        <w:t>code point</w:t>
      </w:r>
      <w:r>
        <w:t xml:space="preserve"> 0x7B. However, in EBCDIC-based character set encodings the representation of this same character code is the single byte code point 0xC0.</w:t>
      </w:r>
    </w:p>
    <w:p w14:paraId="1E38CC48" w14:textId="77777777" w:rsidR="000E1214" w:rsidRDefault="00A87198">
      <w:r>
        <w:rPr>
          <w:b/>
          <w:i/>
        </w:rPr>
        <w:t>Character Set</w:t>
      </w:r>
      <w:r>
        <w:t xml:space="preserve"> - An abstract set of characters that are assigned (or mapped to) a representation by a particular character set encoding. For most character set encodings their character set is a subset of the Unicode character set.</w:t>
      </w:r>
      <w:r>
        <w:rPr>
          <w:rFonts w:cs="Arial"/>
        </w:rPr>
        <w:t xml:space="preserve">    </w:t>
      </w:r>
    </w:p>
    <w:p w14:paraId="0401967D" w14:textId="4A51FEC5" w:rsidR="000E1214" w:rsidRDefault="00A87198">
      <w:r>
        <w:rPr>
          <w:b/>
          <w:i/>
        </w:rPr>
        <w:t>Character Set Encoding</w:t>
      </w:r>
      <w:r>
        <w:t xml:space="preserve"> - Often abbreviated to just 'encoding'. A specific representation of a character set as bytes or bits of data. A character set encoding is usually identified by a standard character set encoding name or a recognized alias name, or by a coded character set identifier or CCSID </w:t>
      </w:r>
      <w:r>
        <w:rPr>
          <w:noProof/>
        </w:rPr>
        <w:t>[</w:t>
      </w:r>
      <w:r w:rsidR="00912122">
        <w:fldChar w:fldCharType="begin"/>
      </w:r>
      <w:r w:rsidR="00912122">
        <w:instrText xml:space="preserve"> HYPERLINK \l "a_CCSID" </w:instrText>
      </w:r>
      <w:ins w:id="13696" w:author="Mike Beckerle" w:date="2020-10-09T10:19:00Z"/>
      <w:r w:rsidR="00912122">
        <w:fldChar w:fldCharType="separate"/>
      </w:r>
      <w:r>
        <w:rPr>
          <w:rStyle w:val="Hyperlink"/>
          <w:noProof/>
        </w:rPr>
        <w:t>CCSID</w:t>
      </w:r>
      <w:r w:rsidR="00912122">
        <w:rPr>
          <w:rStyle w:val="Hyperlink"/>
          <w:noProof/>
        </w:rPr>
        <w:fldChar w:fldCharType="end"/>
      </w:r>
      <w:r>
        <w:rPr>
          <w:noProof/>
        </w:rPr>
        <w:t>]</w:t>
      </w:r>
      <w:r>
        <w:t xml:space="preserve">. These identifiers are standardized. The names and aliases are standardized by the IANA </w:t>
      </w:r>
      <w:r>
        <w:rPr>
          <w:noProof/>
        </w:rPr>
        <w:t>[</w:t>
      </w:r>
      <w:r w:rsidR="00912122">
        <w:fldChar w:fldCharType="begin"/>
      </w:r>
      <w:r w:rsidR="00912122">
        <w:instrText xml:space="preserve"> HYPERLINK \l "a_IANA" </w:instrText>
      </w:r>
      <w:ins w:id="13697" w:author="Mike Beckerle" w:date="2020-10-09T10:19:00Z"/>
      <w:r w:rsidR="00912122">
        <w:fldChar w:fldCharType="separate"/>
      </w:r>
      <w:r>
        <w:rPr>
          <w:rStyle w:val="Hyperlink"/>
          <w:noProof/>
        </w:rPr>
        <w:t>IANA</w:t>
      </w:r>
      <w:r w:rsidR="00912122">
        <w:rPr>
          <w:rStyle w:val="Hyperlink"/>
          <w:noProof/>
        </w:rPr>
        <w:fldChar w:fldCharType="end"/>
      </w:r>
      <w:r>
        <w:rPr>
          <w:noProof/>
        </w:rPr>
        <w:t>]</w:t>
      </w:r>
      <w:r>
        <w:t xml:space="preserve"> (where unfortunately, they are called character set names). CCSIDs are an industry standard. Examples of character set encoding names are UTF-8, USASCII, GB2312, ebcdic-cp-it, ISO-8859-5, UTF-16BE, Shift_JIS. There are also additional DFDL standard character set encodings, see </w:t>
      </w:r>
      <w:r>
        <w:rPr>
          <w:i/>
        </w:rPr>
        <w:t xml:space="preserve">DFDL Standard Encoding. </w:t>
      </w:r>
      <w:r>
        <w:t>The DFDL standard also allows for implementation-defined character set encodings to be supported.</w:t>
      </w:r>
    </w:p>
    <w:p w14:paraId="4BF6F2F4" w14:textId="77777777" w:rsidR="000E1214" w:rsidRDefault="00A87198">
      <w:r>
        <w:rPr>
          <w:b/>
          <w:i/>
        </w:rPr>
        <w:t>Character Width</w:t>
      </w:r>
      <w:r>
        <w:t xml:space="preserve"> - The number of code units or alternatively the number of bytes or bits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 in that encoding has width 1, 2, 3, or 4 bytes.</w:t>
      </w:r>
      <w:r>
        <w:rPr>
          <w:rFonts w:cs="Arial"/>
        </w:rPr>
        <w:t xml:space="preserve"> See also </w:t>
      </w:r>
      <w:r>
        <w:rPr>
          <w:rStyle w:val="Emphasis"/>
        </w:rPr>
        <w:t>Fixed-Width Character Encoding</w:t>
      </w:r>
      <w:r>
        <w:rPr>
          <w:rFonts w:cs="Arial"/>
        </w:rPr>
        <w:t xml:space="preserve"> and </w:t>
      </w:r>
      <w:r>
        <w:rPr>
          <w:rStyle w:val="Emphasis"/>
        </w:rPr>
        <w:t>Variable-Width Character Encoding.</w:t>
      </w:r>
    </w:p>
    <w:p w14:paraId="5BD367A9" w14:textId="56015EDD" w:rsidR="000E1214" w:rsidRDefault="00A87198">
      <w:r>
        <w:rPr>
          <w:b/>
          <w:i/>
        </w:rPr>
        <w:t xml:space="preserve">Code Point </w:t>
      </w:r>
      <w:r>
        <w:t xml:space="preserve">- The integer that identifies a character within a character set encoding. A code point is represented by one or more code units.  When a character set is fixed width, then there is no distinction between a code unit and a code point. For </w:t>
      </w:r>
      <w:r w:rsidR="00DF3E2F">
        <w:t>Unicode</w:t>
      </w:r>
      <w:r>
        <w:t xml:space="preserve"> character set encodings, there is no distinction between a character code and a code point. Examples:</w:t>
      </w:r>
    </w:p>
    <w:p w14:paraId="583CA33F" w14:textId="77777777" w:rsidR="000E1214" w:rsidRDefault="00A87198" w:rsidP="00C31ED0">
      <w:pPr>
        <w:numPr>
          <w:ilvl w:val="0"/>
          <w:numId w:val="173"/>
        </w:numPr>
      </w:pPr>
      <w:r>
        <w:t>€ - character code U+20AC</w:t>
      </w:r>
    </w:p>
    <w:p w14:paraId="294F9476" w14:textId="77777777" w:rsidR="000E1214" w:rsidRDefault="00A87198" w:rsidP="00C31ED0">
      <w:pPr>
        <w:numPr>
          <w:ilvl w:val="1"/>
          <w:numId w:val="173"/>
        </w:numPr>
      </w:pPr>
      <w:r>
        <w:t>IBM01148 encoding - the code point is 0x9F, and this encoding is fixed width so there is no distinction between the code point 0x9F and the code unit 0x9F that represents the encoded character.</w:t>
      </w:r>
    </w:p>
    <w:p w14:paraId="6CFF2DE9" w14:textId="77777777" w:rsidR="000E1214" w:rsidRDefault="00A87198" w:rsidP="00C31ED0">
      <w:pPr>
        <w:numPr>
          <w:ilvl w:val="1"/>
          <w:numId w:val="173"/>
        </w:numPr>
      </w:pPr>
      <w:r>
        <w:t>UTF-8 encoding - there is no distinction between the character code 0x20AC and the code point 0x20AC. However, it is represented by 3 code units 0xE2 0x82 0xAC</w:t>
      </w:r>
    </w:p>
    <w:p w14:paraId="14912295" w14:textId="41435642" w:rsidR="000E1214" w:rsidRDefault="00A87198">
      <w:r>
        <w:rPr>
          <w:b/>
          <w:i/>
        </w:rPr>
        <w:t>Code Unit</w:t>
      </w:r>
      <w:r>
        <w:t xml:space="preserve"> - When a character set encoding uses differing variable width representations for characters, the units making up these variable width representations are called code units. For </w:t>
      </w:r>
      <w:r w:rsidR="00DF3E2F">
        <w:t>example,</w:t>
      </w:r>
      <w:r>
        <w:t xml:space="preserve"> the UTF-8 encoding uses between 1 and 4 code units to represent characters, and for UTF-8, the individual code units are single bytes. DFDL's interpretation of the UTF-16 encoding is either fixed or variable width. When format property dfdl:utf16Width 'variable' then UTF-16 is variable width and this encoding uses either one or two code units per character, but in this case each individual code unit is a 16-bit value. When a character set is fixed width, then there is no distinction between a code unit and a code point.</w:t>
      </w:r>
      <w:r>
        <w:rPr>
          <w:rFonts w:cs="Arial"/>
        </w:rPr>
        <w:t xml:space="preserve">    </w:t>
      </w:r>
    </w:p>
    <w:p w14:paraId="1EE86700" w14:textId="46A7A900" w:rsidR="000E1214" w:rsidRDefault="00A87198">
      <w:r>
        <w:rPr>
          <w:b/>
          <w:i/>
        </w:rPr>
        <w:t>Coded Character Set Identifier</w:t>
      </w:r>
      <w:r>
        <w:t xml:space="preserve"> (CCSID) - An alternate identifier of a character set encoding. Originally created by IBM, CCSIDs are a broadly used industry standard.</w:t>
      </w:r>
      <w:r>
        <w:rPr>
          <w:rFonts w:cs="Arial"/>
        </w:rPr>
        <w:t xml:space="preserve"> See </w:t>
      </w:r>
      <w:r>
        <w:rPr>
          <w:rFonts w:cs="Arial"/>
          <w:noProof/>
        </w:rPr>
        <w:t>[</w:t>
      </w:r>
      <w:r w:rsidR="00912122">
        <w:fldChar w:fldCharType="begin"/>
      </w:r>
      <w:r w:rsidR="00912122">
        <w:instrText xml:space="preserve"> HYPERLINK \l "a_CCSID" </w:instrText>
      </w:r>
      <w:ins w:id="13698" w:author="Mike Beckerle" w:date="2020-10-09T10:19:00Z"/>
      <w:r w:rsidR="00912122">
        <w:fldChar w:fldCharType="separate"/>
      </w:r>
      <w:r>
        <w:rPr>
          <w:rStyle w:val="Hyperlink"/>
          <w:rFonts w:cs="Arial"/>
          <w:noProof/>
        </w:rPr>
        <w:t>CCSID</w:t>
      </w:r>
      <w:r w:rsidR="00912122">
        <w:rPr>
          <w:rStyle w:val="Hyperlink"/>
          <w:rFonts w:cs="Arial"/>
          <w:noProof/>
        </w:rPr>
        <w:fldChar w:fldCharType="end"/>
      </w:r>
      <w:r>
        <w:rPr>
          <w:rFonts w:cs="Arial"/>
          <w:noProof/>
        </w:rPr>
        <w:t>].]</w:t>
      </w:r>
      <w:r>
        <w:rPr>
          <w:rFonts w:cs="Arial"/>
        </w:rPr>
        <w:t xml:space="preserve">   </w:t>
      </w:r>
    </w:p>
    <w:p w14:paraId="54C43FAB" w14:textId="3D88C66F" w:rsidR="000E1214" w:rsidRDefault="00A87198">
      <w:r>
        <w:rPr>
          <w:b/>
          <w:i/>
        </w:rPr>
        <w:t>Component</w:t>
      </w:r>
      <w:r>
        <w:t xml:space="preserve"> - A construct within a DFDL schema</w:t>
      </w:r>
      <w:del w:id="13699" w:author="Mike Beckerle" w:date="2020-10-08T20:15:00Z">
        <w:r w:rsidDel="0030221D">
          <w:delText xml:space="preserve"> that may contain a DFDL annotation</w:delText>
        </w:r>
      </w:del>
      <w:r>
        <w:t>. These constructs include XSD element declarations, type definitions, group definitions, sequence definitions, choice definitions, element references, and group references. DFDL schema annotations are not components of the schema, rather they appear on components of the schema or on the top-level xs:schema element of a schema document.</w:t>
      </w:r>
    </w:p>
    <w:p w14:paraId="07CB66B4" w14:textId="279E8497" w:rsidR="000E1214" w:rsidRDefault="00A87198">
      <w:r>
        <w:rPr>
          <w:b/>
          <w:i/>
        </w:rPr>
        <w:t>Content</w:t>
      </w:r>
      <w:r>
        <w:t xml:space="preserve"> - The bits of the data stream data that are interpreted when parsing to compute the logical value of a simple type, and when unparsing are computed from the logical value for incorporation into the data stream.</w:t>
      </w:r>
    </w:p>
    <w:p w14:paraId="212FCA3B" w14:textId="03B3C05E" w:rsidR="000E1214" w:rsidRDefault="00A87198">
      <w:r>
        <w:rPr>
          <w:b/>
          <w:i/>
        </w:rPr>
        <w:t>Content Model</w:t>
      </w:r>
      <w:r>
        <w:t xml:space="preserve"> – One of 3 kinds of syntactic structure of XSD element declarations. The DFDL subset of XSD includes only empty, simple, and element-only content models. An XSD element declaration for an element of complex type containing a xs:sequence element is said to have a sequence in its content model. (DFDL’s usage is derived from Section 13.3 of </w:t>
      </w:r>
      <w:r w:rsidRPr="00065302">
        <w:rPr>
          <w:rStyle w:val="Hyperlink"/>
        </w:rPr>
        <w:fldChar w:fldCharType="begin"/>
      </w:r>
      <w:r w:rsidRPr="00065302">
        <w:rPr>
          <w:rStyle w:val="Hyperlink"/>
        </w:rPr>
        <w:instrText xml:space="preserve"> REF Walmsely \h </w:instrText>
      </w:r>
      <w:r w:rsidRPr="00065302">
        <w:rPr>
          <w:rStyle w:val="Hyperlink"/>
        </w:rPr>
      </w:r>
      <w:r w:rsidRPr="00065302">
        <w:rPr>
          <w:rStyle w:val="Hyperlink"/>
        </w:rPr>
        <w:fldChar w:fldCharType="separate"/>
      </w:r>
      <w:ins w:id="13700" w:author="Mike Beckerle" w:date="2020-10-09T10:19:00Z">
        <w:r w:rsidR="008A37A6">
          <w:t>[</w:t>
        </w:r>
        <w:r w:rsidR="008A37A6">
          <w:rPr>
            <w:lang w:eastAsia="en-GB"/>
          </w:rPr>
          <w:t>Walmsley]</w:t>
        </w:r>
      </w:ins>
      <w:del w:id="13701" w:author="Mike Beckerle" w:date="2020-10-09T10:19:00Z">
        <w:r w:rsidR="00404DC4" w:rsidRPr="00065302" w:rsidDel="008A37A6">
          <w:rPr>
            <w:rStyle w:val="Hyperlink"/>
          </w:rPr>
          <w:delText>[Walmsley]</w:delText>
        </w:r>
      </w:del>
      <w:r w:rsidRPr="00065302">
        <w:rPr>
          <w:rStyle w:val="Hyperlink"/>
        </w:rPr>
        <w:fldChar w:fldCharType="end"/>
      </w:r>
      <w:r>
        <w:t>).</w:t>
      </w:r>
    </w:p>
    <w:p w14:paraId="416DEDCF" w14:textId="72E47B0F" w:rsidR="000E1214" w:rsidRDefault="00A87198">
      <w:r>
        <w:rPr>
          <w:b/>
          <w:i/>
        </w:rPr>
        <w:t>Contiguous</w:t>
      </w:r>
      <w:r>
        <w:t xml:space="preserve"> - An element has a contiguous representation if all parts of its representation are adjacent in the input/output stream. Most simple types have contiguous representations naturally. Groups containing elements that are themselves contiguous are also considered to have contiguous representations irrespective of alignment fill or padding of any kind that exists within the group. Similarly, arrays of elements that are themselves contiguous are also contiguous. An example of a non-contiguous representation would be a nillable element, where a flag is used to determine </w:t>
      </w:r>
      <w:r w:rsidR="00DF3E2F">
        <w:t>whether</w:t>
      </w:r>
      <w:r>
        <w:t xml:space="preserve"> the element is nil, and the location of that flag is not adjacent to the value representation. </w:t>
      </w:r>
    </w:p>
    <w:p w14:paraId="3148F6C4" w14:textId="77777777" w:rsidR="000E1214" w:rsidRDefault="00A87198">
      <w:pPr>
        <w:rPr>
          <w:rFonts w:cs="Arial"/>
        </w:rPr>
      </w:pPr>
      <w:r>
        <w:rPr>
          <w:rFonts w:cs="Arial"/>
          <w:b/>
          <w:i/>
        </w:rPr>
        <w:t>Count</w:t>
      </w:r>
      <w:r>
        <w:rPr>
          <w:rFonts w:cs="Arial"/>
        </w:rPr>
        <w:t xml:space="preserve"> - The number of occurrences of an element.</w:t>
      </w:r>
    </w:p>
    <w:p w14:paraId="572F8B81" w14:textId="77777777" w:rsidR="000E1214" w:rsidRDefault="00A87198">
      <w:pPr>
        <w:rPr>
          <w:rFonts w:cs="Arial"/>
        </w:rPr>
      </w:pPr>
      <w:r>
        <w:rPr>
          <w:rFonts w:cs="Arial"/>
          <w:b/>
          <w:i/>
        </w:rPr>
        <w:t>Data Stream</w:t>
      </w:r>
      <w:r>
        <w:rPr>
          <w:rFonts w:cs="Arial"/>
        </w:rPr>
        <w:t xml:space="preserve"> - Data where the format is being described by a DFDL schema. Often abbreviated to just “data” for short. This use of 'stream' implies only that there is a numbering scheme that specifies a unique </w:t>
      </w:r>
      <w:r>
        <w:rPr>
          <w:rStyle w:val="Emphasis"/>
        </w:rPr>
        <w:t>bit position</w:t>
      </w:r>
      <w:r>
        <w:rPr>
          <w:rFonts w:cs="Arial"/>
        </w:rPr>
        <w:t xml:space="preserve"> for every bit within the data. This use of 'stream' does not imply anything about whether the data is persistently stored or not, nor does it imply anything about whether there are sequential or random-access capabilities for access to the data. When parsing, the data stream may be referred to as the input stream, and when unparsing the output stream.</w:t>
      </w:r>
    </w:p>
    <w:p w14:paraId="5607A695" w14:textId="77777777" w:rsidR="000E1214" w:rsidRDefault="00A87198">
      <w:pPr>
        <w:rPr>
          <w:rFonts w:cs="Arial"/>
        </w:rPr>
      </w:pPr>
      <w:r>
        <w:rPr>
          <w:rFonts w:cs="Arial"/>
          <w:b/>
          <w:i/>
        </w:rPr>
        <w:t>DBCS</w:t>
      </w:r>
      <w:r>
        <w:rPr>
          <w:rFonts w:cs="Arial"/>
        </w:rPr>
        <w:t xml:space="preserve"> - See Double-Byte Character Set</w:t>
      </w:r>
    </w:p>
    <w:p w14:paraId="7E8E9058" w14:textId="77777777" w:rsidR="000E1214" w:rsidRDefault="00A87198">
      <w:pPr>
        <w:rPr>
          <w:rFonts w:cs="Arial"/>
        </w:rPr>
      </w:pPr>
      <w:r>
        <w:rPr>
          <w:rFonts w:cs="Arial"/>
          <w:b/>
          <w:i/>
        </w:rPr>
        <w:t>Decimal</w:t>
      </w:r>
      <w:r>
        <w:rPr>
          <w:rFonts w:cs="Arial"/>
        </w:rPr>
        <w:t xml:space="preserve"> - This term is used several different ways distinguished by context:</w:t>
      </w:r>
    </w:p>
    <w:p w14:paraId="3E448797" w14:textId="77777777" w:rsidR="000E1214" w:rsidRDefault="00A87198" w:rsidP="00C31ED0">
      <w:pPr>
        <w:numPr>
          <w:ilvl w:val="0"/>
          <w:numId w:val="174"/>
        </w:numPr>
      </w:pPr>
      <w:r>
        <w:t>Base 10. When data has text representation, a decimal number has base-10 digits.</w:t>
      </w:r>
    </w:p>
    <w:p w14:paraId="66127D00" w14:textId="77777777" w:rsidR="000E1214" w:rsidRDefault="00A87198" w:rsidP="00C31ED0">
      <w:pPr>
        <w:numPr>
          <w:ilvl w:val="0"/>
          <w:numId w:val="174"/>
        </w:numPr>
        <w:rPr>
          <w:rFonts w:cs="Arial"/>
        </w:rPr>
      </w:pPr>
      <w:r>
        <w:rPr>
          <w:rFonts w:cs="Arial"/>
        </w:rPr>
        <w:t xml:space="preserve">Type xs:decimal - a logical type of number that has an integer component and an optional base-10 fractional component. This type subsumes all integer types, as they are of type xs:decimal but with the further restriction that the fractional part doesn't exist. Note that a base-10 fraction has different rounding properties than a base-2 or floating point numeric fraction; hence, xs:decimal is the type commonly used to represent currency/money in data. </w:t>
      </w:r>
    </w:p>
    <w:p w14:paraId="6E525E56" w14:textId="77777777" w:rsidR="000E1214" w:rsidRDefault="00A87198" w:rsidP="00C31ED0">
      <w:pPr>
        <w:numPr>
          <w:ilvl w:val="0"/>
          <w:numId w:val="174"/>
        </w:numPr>
        <w:rPr>
          <w:rFonts w:cs="Arial"/>
        </w:rPr>
      </w:pPr>
      <w:r>
        <w:rPr>
          <w:rFonts w:cs="Arial"/>
        </w:rPr>
        <w:t xml:space="preserve">Packed Decimal - A binary data representation. See separate glossary entry below. </w:t>
      </w:r>
    </w:p>
    <w:p w14:paraId="68F9F450" w14:textId="77777777" w:rsidR="000E1214" w:rsidRDefault="00A87198">
      <w:r>
        <w:rPr>
          <w:rFonts w:cs="Arial"/>
          <w:b/>
          <w:i/>
        </w:rPr>
        <w:t>Defining Annotations</w:t>
      </w:r>
      <w:r>
        <w:rPr>
          <w:rFonts w:cs="Arial"/>
        </w:rPr>
        <w:t xml:space="preserve"> - The annotation elements dfdl:defineFormat, dfdl:defineVariable, and dfdl:defineEscapeScheme</w:t>
      </w:r>
    </w:p>
    <w:p w14:paraId="581E90A1" w14:textId="77777777" w:rsidR="000E1214" w:rsidRDefault="00A87198">
      <w:r>
        <w:rPr>
          <w:b/>
          <w:i/>
        </w:rPr>
        <w:t>Delimiter</w:t>
      </w:r>
      <w:r>
        <w:t xml:space="preserve"> - A character or string used to separate, or mark the start and end of, items of data. In DFDL, dfdl:lengthKind 'delimited' scans the data for initiators, separators, and terminators.</w:t>
      </w:r>
    </w:p>
    <w:p w14:paraId="279F5C16" w14:textId="77777777" w:rsidR="000E1214" w:rsidRDefault="00A87198">
      <w:r>
        <w:rPr>
          <w:b/>
          <w:bCs/>
          <w:i/>
          <w:iCs/>
        </w:rPr>
        <w:t>Delimiter scanning</w:t>
      </w:r>
      <w:r>
        <w:t xml:space="preserve"> - When parsing, the process of scanning for a specific item in the input data which either marks the end of an item or the beginning of a subsequent item. Delimiter scanning also takes into account escape schemes so as to allow the delimiters to appear within data if properly escaped.</w:t>
      </w:r>
    </w:p>
    <w:p w14:paraId="279C8B8A" w14:textId="77777777" w:rsidR="000E1214" w:rsidRDefault="00A87198">
      <w:r>
        <w:rPr>
          <w:b/>
          <w:bCs/>
          <w:i/>
          <w:iCs/>
        </w:rPr>
        <w:t>DFDL</w:t>
      </w:r>
      <w:r>
        <w:t xml:space="preserve"> – Data Format Description Language</w:t>
      </w:r>
    </w:p>
    <w:p w14:paraId="3BA1F4EA" w14:textId="77777777" w:rsidR="000E1214" w:rsidRDefault="00A87198">
      <w:r>
        <w:rPr>
          <w:b/>
          <w:bCs/>
          <w:i/>
          <w:iCs/>
        </w:rPr>
        <w:t>DFDL Infoset</w:t>
      </w:r>
      <w:r>
        <w:t xml:space="preserve"> - The abstract data structure that must be provided:</w:t>
      </w:r>
    </w:p>
    <w:p w14:paraId="4F3D8F4C" w14:textId="77777777" w:rsidR="000E1214" w:rsidRDefault="00A87198">
      <w:pPr>
        <w:pStyle w:val="ListParagraph"/>
        <w:numPr>
          <w:ilvl w:val="0"/>
          <w:numId w:val="28"/>
        </w:numPr>
      </w:pPr>
      <w:r>
        <w:t>To an invoking application by a DFDL parser when parsing DFDL-described data using a DFDL Schema;</w:t>
      </w:r>
    </w:p>
    <w:p w14:paraId="07AF2BBB" w14:textId="77777777" w:rsidR="000E1214" w:rsidRDefault="00A87198">
      <w:pPr>
        <w:pStyle w:val="ListParagraph"/>
        <w:numPr>
          <w:ilvl w:val="0"/>
          <w:numId w:val="28"/>
        </w:numPr>
      </w:pPr>
      <w:r>
        <w:t>To a DFDL unparser by an invoking application when generating DFDL-described data using a DFDL Schema</w:t>
      </w:r>
    </w:p>
    <w:p w14:paraId="662D6598" w14:textId="77777777" w:rsidR="000E1214" w:rsidRDefault="00A87198">
      <w:r>
        <w:rPr>
          <w:b/>
          <w:i/>
        </w:rPr>
        <w:t>DFDL Processor</w:t>
      </w:r>
      <w:r>
        <w:t xml:space="preserve"> - A program that uses DFDL schemas in order to process data described by them.</w:t>
      </w:r>
    </w:p>
    <w:p w14:paraId="769F6F0D" w14:textId="2840C4D0" w:rsidR="000E1214" w:rsidRDefault="00A87198">
      <w:r>
        <w:rPr>
          <w:b/>
          <w:i/>
        </w:rPr>
        <w:t>DFDL Schema</w:t>
      </w:r>
      <w:r>
        <w:t xml:space="preserve"> - An XML schema containing DFDL annotations to describe data format and using only the DFDL subset of the XSD language. This includes all included and imported schemas taken together. This also includes both the XSD declarations and definitions and the DFDL definitions provided in the top-level DFDL annotations.</w:t>
      </w:r>
    </w:p>
    <w:p w14:paraId="5D744912" w14:textId="7B9CA11F" w:rsidR="000E1214" w:rsidRDefault="00A87198">
      <w:r>
        <w:rPr>
          <w:b/>
          <w:bCs/>
          <w:i/>
          <w:iCs/>
        </w:rPr>
        <w:t>DFDL Standard Encoding</w:t>
      </w:r>
      <w:r>
        <w:rPr>
          <w:b/>
          <w:i/>
        </w:rPr>
        <w:t xml:space="preserve"> </w:t>
      </w:r>
      <w:r>
        <w:t xml:space="preserve">- A character set for which there is no IANA name or CCSID but the name and definition of which DFDL implementations must agree 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008A37A6">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ins w:id="13702" w:author="Mike Beckerle" w:date="2020-10-09T10:19:00Z">
        <w:r w:rsidR="008A37A6">
          <w:t>Appendix D: DFDL Standard Encodings</w:t>
        </w:r>
      </w:ins>
      <w:del w:id="13703" w:author="Mike Beckerle" w:date="2020-10-09T10:19:00Z">
        <w:r w:rsidR="00404DC4" w:rsidRPr="00065302" w:rsidDel="008A37A6">
          <w:rPr>
            <w:rStyle w:val="Hyperlink"/>
          </w:rPr>
          <w:delText>Appendix D: DFDL Standard Encodings</w:delText>
        </w:r>
      </w:del>
      <w:r w:rsidRPr="00065302">
        <w:rPr>
          <w:rStyle w:val="Hyperlink"/>
        </w:rPr>
        <w:fldChar w:fldCharType="end"/>
      </w:r>
      <w:r>
        <w:t>.</w:t>
      </w:r>
    </w:p>
    <w:p w14:paraId="51242169" w14:textId="77777777" w:rsidR="000E1214" w:rsidRDefault="00A87198">
      <w:r>
        <w:rPr>
          <w:b/>
          <w:i/>
        </w:rPr>
        <w:t>Double-Byte Character Set</w:t>
      </w:r>
      <w:r>
        <w:t xml:space="preserve"> (DBCS) - A character set encoding where each character code consists of one code unit which uses exactly 2 bytes. </w:t>
      </w:r>
    </w:p>
    <w:p w14:paraId="7222AC3B" w14:textId="77777777" w:rsidR="000E1214" w:rsidRDefault="00A87198">
      <w:r>
        <w:rPr>
          <w:b/>
          <w:i/>
        </w:rPr>
        <w:t>Dynamic extent</w:t>
      </w:r>
      <w:r>
        <w:t xml:space="preserve"> - This is a characteristic of the data stream. When parsing data corresponding to a schema component, the collection of bits within the data stream that contain any aspect of the representation of that schema component make up the component's dynamic extent.</w:t>
      </w:r>
    </w:p>
    <w:p w14:paraId="373653A3" w14:textId="77777777" w:rsidR="000E1214" w:rsidRDefault="00A87198">
      <w:r>
        <w:rPr>
          <w:b/>
          <w:i/>
        </w:rPr>
        <w:t>Dynamic scope</w:t>
      </w:r>
      <w:r>
        <w:t xml:space="preserve"> - This is a characteristic of parts of the DFDL schema. When a definition or declaration contains or references another declaration or definition, then the contained definition or declaration is said to be in the dynamic scope of the enclosing one. The important characteristic of dynamic scoping is that it traverses references. When parsing, the dynamic scope of an element declaration includes all definitions and declarations used as part of parsing that element.</w:t>
      </w:r>
    </w:p>
    <w:p w14:paraId="3A3365F6" w14:textId="069AE6A8" w:rsidR="000E1214" w:rsidRDefault="00A87198">
      <w:r>
        <w:rPr>
          <w:b/>
          <w:i/>
        </w:rPr>
        <w:t>Element</w:t>
      </w:r>
      <w:r>
        <w:t xml:space="preserve"> - A part of the data described by an element declaration in the schema and presented as an element information item in the </w:t>
      </w:r>
      <w:r w:rsidR="00933F0E">
        <w:t>Infoset</w:t>
      </w:r>
      <w:r>
        <w:t xml:space="preserve">. </w:t>
      </w:r>
    </w:p>
    <w:p w14:paraId="60DB6EB9" w14:textId="77777777" w:rsidR="000E1214" w:rsidRDefault="00A87198">
      <w:r>
        <w:rPr>
          <w:b/>
          <w:i/>
        </w:rPr>
        <w:t>Encoding</w:t>
      </w:r>
      <w:r>
        <w:t xml:space="preserve"> - See Character Set Encoding.</w:t>
      </w:r>
      <w:r>
        <w:rPr>
          <w:rFonts w:cs="Arial"/>
        </w:rPr>
        <w:t xml:space="preserve">    </w:t>
      </w:r>
    </w:p>
    <w:p w14:paraId="5D339FAC" w14:textId="347FF44A" w:rsidR="000E1214" w:rsidRDefault="00A87198">
      <w:r>
        <w:rPr>
          <w:b/>
          <w:i/>
        </w:rPr>
        <w:t xml:space="preserve">Explicit </w:t>
      </w:r>
      <w:r w:rsidR="00A57149">
        <w:rPr>
          <w:b/>
          <w:i/>
        </w:rPr>
        <w:t>P</w:t>
      </w:r>
      <w:r>
        <w:rPr>
          <w:b/>
          <w:i/>
        </w:rPr>
        <w:t>roperties</w:t>
      </w:r>
      <w:r>
        <w:t xml:space="preserve"> - The explicit properties are the combination of any defined locally on the annotation and any defined by a dfdl:defineFormat annotation referenced by a local dfdl:ref property.</w:t>
      </w:r>
    </w:p>
    <w:p w14:paraId="20817BFA" w14:textId="77777777" w:rsidR="000E1214" w:rsidRDefault="00A87198">
      <w:r>
        <w:rPr>
          <w:rFonts w:cs="Arial"/>
          <w:b/>
          <w:i/>
          <w:lang w:eastAsia="en-GB"/>
        </w:rPr>
        <w:t>Fixed-Length Element</w:t>
      </w:r>
      <w:r>
        <w:rPr>
          <w:rFonts w:cs="Arial"/>
          <w:lang w:eastAsia="en-GB"/>
        </w:rPr>
        <w:t xml:space="preserve"> - An element of specified length where dfdl:lengthKind is 'explicit' but dfdl:length is not an expression, or dfdl:lengthKind is 'implicit' (of simple type only). Note that choice branches where dfdl:choiceLengthKind is 'explicit' are also referred to as ‘fixed-length’ but are not necessarily elements.</w:t>
      </w:r>
    </w:p>
    <w:p w14:paraId="227DEE47" w14:textId="77777777" w:rsidR="000E1214" w:rsidRDefault="00A87198">
      <w:pPr>
        <w:rPr>
          <w:rFonts w:cs="Arial"/>
        </w:rPr>
      </w:pPr>
      <w:r>
        <w:rPr>
          <w:b/>
          <w:i/>
        </w:rPr>
        <w:t>Fixed-Width Character Encoding -</w:t>
      </w:r>
      <w:r>
        <w:t xml:space="preserve"> A character set encoding where all characters are encoded using a single code unit for their representation. Note that a code unit is not necessarily a single byte. It may be more than one byte, or some number of bits less than a byte.</w:t>
      </w:r>
      <w:r>
        <w:rPr>
          <w:rFonts w:cs="Arial"/>
        </w:rPr>
        <w:t xml:space="preserve">  Examples of different fixed widths are:</w:t>
      </w:r>
    </w:p>
    <w:p w14:paraId="542AE612" w14:textId="77777777" w:rsidR="000E1214" w:rsidRDefault="00A87198" w:rsidP="00C31ED0">
      <w:pPr>
        <w:numPr>
          <w:ilvl w:val="0"/>
          <w:numId w:val="175"/>
        </w:numPr>
        <w:rPr>
          <w:lang w:eastAsia="en-GB"/>
        </w:rPr>
      </w:pPr>
      <w:r>
        <w:rPr>
          <w:rFonts w:cs="Arial"/>
        </w:rPr>
        <w:t>1-byte wide: ASCII, ebcdic-cp-us, iso-8859-1. See also SBCS (Single-Byte Character Set)</w:t>
      </w:r>
    </w:p>
    <w:p w14:paraId="0CC916EF" w14:textId="77777777" w:rsidR="000E1214" w:rsidRDefault="00A87198" w:rsidP="00C31ED0">
      <w:pPr>
        <w:numPr>
          <w:ilvl w:val="0"/>
          <w:numId w:val="175"/>
        </w:numPr>
        <w:rPr>
          <w:lang w:eastAsia="en-GB"/>
        </w:rPr>
      </w:pPr>
      <w:r>
        <w:rPr>
          <w:rFonts w:cs="Arial"/>
        </w:rPr>
        <w:t>2-bytes wide: UTF-16 when dfdl:utf16Width is 'fixed'. See also DBCS (Double-Byte Character Set)</w:t>
      </w:r>
    </w:p>
    <w:p w14:paraId="198192DD" w14:textId="77777777" w:rsidR="000E1214" w:rsidRDefault="00A87198" w:rsidP="00C31ED0">
      <w:pPr>
        <w:numPr>
          <w:ilvl w:val="0"/>
          <w:numId w:val="175"/>
        </w:numPr>
        <w:rPr>
          <w:lang w:eastAsia="en-GB"/>
        </w:rPr>
      </w:pPr>
      <w:r>
        <w:rPr>
          <w:rFonts w:cs="Arial"/>
        </w:rPr>
        <w:t xml:space="preserve">4-bytes wide: UTF-32. </w:t>
      </w:r>
    </w:p>
    <w:p w14:paraId="1AEBD911" w14:textId="77777777" w:rsidR="000E1214" w:rsidRDefault="00A87198" w:rsidP="00C31ED0">
      <w:pPr>
        <w:numPr>
          <w:ilvl w:val="0"/>
          <w:numId w:val="175"/>
        </w:numPr>
        <w:rPr>
          <w:lang w:eastAsia="en-GB"/>
        </w:rPr>
      </w:pPr>
      <w:r>
        <w:rPr>
          <w:rFonts w:cs="Arial"/>
        </w:rPr>
        <w:t xml:space="preserve">7-bits wide: </w:t>
      </w:r>
      <w:r>
        <w:t>X-DFDL-US-ASCII-7-BIT-PACKED</w:t>
      </w:r>
      <w:r>
        <w:rPr>
          <w:rStyle w:val="FootnoteReference"/>
          <w:rFonts w:cs="Arial"/>
        </w:rPr>
        <w:footnoteReference w:id="55"/>
      </w:r>
      <w:r>
        <w:rPr>
          <w:lang w:eastAsia="en-GB"/>
        </w:rPr>
        <w:t xml:space="preserve">. </w:t>
      </w:r>
    </w:p>
    <w:p w14:paraId="64F31E2A" w14:textId="77777777" w:rsidR="000E1214" w:rsidRDefault="00A87198">
      <w:r>
        <w:rPr>
          <w:rFonts w:cs="Arial"/>
          <w:b/>
          <w:i/>
        </w:rPr>
        <w:t>Fixed Array Element</w:t>
      </w:r>
      <w:r>
        <w:rPr>
          <w:rFonts w:cs="Arial"/>
        </w:rPr>
        <w:t xml:space="preserve"> - An array element where XSD minOccurs is equal to XSD maxOccurs.</w:t>
      </w:r>
    </w:p>
    <w:p w14:paraId="5DD92BEA" w14:textId="5964E3ED" w:rsidR="000E1214" w:rsidRDefault="00A87198">
      <w:pPr>
        <w:rPr>
          <w:rFonts w:cs="Arial"/>
        </w:rPr>
      </w:pPr>
      <w:r>
        <w:rPr>
          <w:rFonts w:cs="Arial"/>
          <w:b/>
          <w:i/>
        </w:rPr>
        <w:t xml:space="preserve">Format </w:t>
      </w:r>
      <w:r w:rsidR="00A57149">
        <w:rPr>
          <w:rFonts w:cs="Arial"/>
          <w:b/>
          <w:i/>
        </w:rPr>
        <w:t>A</w:t>
      </w:r>
      <w:r>
        <w:rPr>
          <w:rFonts w:cs="Arial"/>
          <w:b/>
          <w:i/>
        </w:rPr>
        <w:t>nnotations</w:t>
      </w:r>
      <w:r>
        <w:rPr>
          <w:rFonts w:cs="Arial"/>
        </w:rPr>
        <w:t xml:space="preserve"> - The annotation elements dfdl:format, dfdl:element, dfdl:simpleType, dfdl:group, dfdl:sequence, dfdl:choice, and dfdl:escapeScheme.</w:t>
      </w:r>
    </w:p>
    <w:p w14:paraId="6F76971B" w14:textId="0FF4C57D" w:rsidR="000E1214" w:rsidRDefault="00A87198">
      <w:r>
        <w:rPr>
          <w:b/>
          <w:i/>
        </w:rPr>
        <w:t xml:space="preserve">Format </w:t>
      </w:r>
      <w:r w:rsidR="00A57149">
        <w:rPr>
          <w:b/>
          <w:i/>
        </w:rPr>
        <w:t>P</w:t>
      </w:r>
      <w:r>
        <w:rPr>
          <w:b/>
          <w:i/>
        </w:rPr>
        <w:t>roperty</w:t>
      </w:r>
      <w:r>
        <w:t xml:space="preserve"> – A DFDL property carried on a DFDL format annotation.</w:t>
      </w:r>
    </w:p>
    <w:p w14:paraId="338FE49D" w14:textId="590173A9" w:rsidR="000E1214" w:rsidRDefault="00A87198">
      <w:r>
        <w:rPr>
          <w:b/>
          <w:i/>
        </w:rPr>
        <w:t>Framing</w:t>
      </w:r>
      <w:r>
        <w:t xml:space="preserve"> - The term used to describe the delimiters, length fields, and other parts of the data stream which are </w:t>
      </w:r>
      <w:r w:rsidR="00DF3E2F">
        <w:t>present and</w:t>
      </w:r>
      <w:r>
        <w:t xml:space="preserve"> may be necessary to determine the length or position of the content of an element.</w:t>
      </w:r>
    </w:p>
    <w:p w14:paraId="324233FA" w14:textId="1E73231A"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efined</w:t>
      </w:r>
      <w:r>
        <w:rPr>
          <w:rFonts w:eastAsiaTheme="minorHAnsi"/>
          <w:i/>
        </w:rPr>
        <w:t xml:space="preserve"> </w:t>
      </w:r>
      <w:r w:rsidR="00A57149">
        <w:rPr>
          <w:rFonts w:eastAsiaTheme="minorHAnsi"/>
          <w:b/>
          <w:i/>
        </w:rPr>
        <w:t>F</w:t>
      </w:r>
      <w:r>
        <w:rPr>
          <w:rFonts w:eastAsiaTheme="minorHAnsi"/>
          <w:b/>
          <w:i/>
        </w:rPr>
        <w:t xml:space="preserve">eature </w:t>
      </w:r>
      <w:r>
        <w:rPr>
          <w:rFonts w:eastAsiaTheme="minorHAnsi"/>
        </w:rPr>
        <w:t xml:space="preserve">- A feature where the implementation has discretion in how it is performed, and the implementation </w:t>
      </w:r>
      <w:r w:rsidR="006D4C7D">
        <w:rPr>
          <w:rFonts w:eastAsiaTheme="minorHAnsi"/>
        </w:rPr>
        <w:t xml:space="preserve">MUST </w:t>
      </w:r>
      <w:r>
        <w:rPr>
          <w:rFonts w:eastAsiaTheme="minorHAnsi"/>
        </w:rPr>
        <w:t>document how it is performed.</w:t>
      </w:r>
    </w:p>
    <w:p w14:paraId="30D0C89A" w14:textId="6488BD24" w:rsidR="000E1214" w:rsidRDefault="00A87198">
      <w:pPr>
        <w:rPr>
          <w:rFonts w:eastAsiaTheme="minorHAnsi"/>
        </w:rPr>
      </w:pPr>
      <w:r>
        <w:rPr>
          <w:rFonts w:eastAsiaTheme="minorHAnsi"/>
          <w:b/>
          <w:i/>
        </w:rPr>
        <w:t>Implementation-</w:t>
      </w:r>
      <w:r w:rsidR="00A57149">
        <w:rPr>
          <w:rFonts w:eastAsiaTheme="minorHAnsi"/>
          <w:b/>
          <w:i/>
        </w:rPr>
        <w:t>D</w:t>
      </w:r>
      <w:r>
        <w:rPr>
          <w:rFonts w:eastAsiaTheme="minorHAnsi"/>
          <w:b/>
          <w:i/>
        </w:rPr>
        <w:t>ependent</w:t>
      </w:r>
      <w:r>
        <w:rPr>
          <w:rFonts w:eastAsiaTheme="minorHAnsi"/>
          <w:i/>
        </w:rPr>
        <w:t xml:space="preserve"> </w:t>
      </w:r>
      <w:r w:rsidR="00A57149">
        <w:rPr>
          <w:rFonts w:eastAsiaTheme="minorHAnsi"/>
          <w:b/>
          <w:i/>
        </w:rPr>
        <w:t>F</w:t>
      </w:r>
      <w:r>
        <w:rPr>
          <w:rFonts w:eastAsiaTheme="minorHAnsi"/>
          <w:b/>
          <w:i/>
        </w:rPr>
        <w:t>eature</w:t>
      </w:r>
      <w:r>
        <w:rPr>
          <w:rFonts w:eastAsiaTheme="minorHAnsi"/>
        </w:rPr>
        <w:t xml:space="preserve"> - A feature where the implementation has discretion in how it is performed, but the implementation is not required to document how the feature is performed. </w:t>
      </w:r>
    </w:p>
    <w:p w14:paraId="54AC7A0F" w14:textId="77777777" w:rsidR="000E1214" w:rsidRDefault="00A87198">
      <w:pPr>
        <w:rPr>
          <w:rFonts w:cs="Arial"/>
        </w:rPr>
      </w:pPr>
      <w:r>
        <w:rPr>
          <w:rFonts w:cs="Arial"/>
          <w:b/>
          <w:i/>
        </w:rPr>
        <w:t>Index</w:t>
      </w:r>
      <w:r>
        <w:rPr>
          <w:rFonts w:cs="Arial"/>
        </w:rPr>
        <w:t xml:space="preserve"> - The position of an occurrence in a count, starting at 1.</w:t>
      </w:r>
    </w:p>
    <w:p w14:paraId="77D3818A" w14:textId="77777777" w:rsidR="000E1214" w:rsidRDefault="00A87198">
      <w:r>
        <w:rPr>
          <w:rFonts w:cs="Arial"/>
          <w:b/>
          <w:bCs/>
          <w:i/>
          <w:iCs/>
        </w:rPr>
        <w:t>Infoset</w:t>
      </w:r>
      <w:r>
        <w:rPr>
          <w:rFonts w:cs="Arial"/>
        </w:rPr>
        <w:t xml:space="preserve"> – See DFDL Infoset</w:t>
      </w:r>
    </w:p>
    <w:p w14:paraId="081D8126" w14:textId="77777777" w:rsidR="000E1214" w:rsidRDefault="00A87198">
      <w:r>
        <w:rPr>
          <w:b/>
          <w:i/>
        </w:rPr>
        <w:t>Item</w:t>
      </w:r>
      <w:r>
        <w:t xml:space="preserve"> - A DFDL information set consists of a number of </w:t>
      </w:r>
      <w:r>
        <w:rPr>
          <w:rStyle w:val="Strong"/>
          <w:i/>
          <w:iCs/>
        </w:rPr>
        <w:t>information items</w:t>
      </w:r>
      <w:r>
        <w:t xml:space="preserve">; or just </w:t>
      </w:r>
      <w:r>
        <w:rPr>
          <w:rStyle w:val="Emphasis"/>
        </w:rPr>
        <w:t>items</w:t>
      </w:r>
      <w:r>
        <w:t xml:space="preserve"> for short.</w:t>
      </w:r>
    </w:p>
    <w:p w14:paraId="6EF04593" w14:textId="77777777" w:rsidR="000E1214" w:rsidRDefault="00A87198">
      <w:r>
        <w:rPr>
          <w:b/>
          <w:i/>
        </w:rPr>
        <w:t>Least-Significant Bit</w:t>
      </w:r>
      <w:r>
        <w:t xml:space="preserve"> - Often abbreviated to </w:t>
      </w:r>
      <w:r>
        <w:rPr>
          <w:b/>
          <w:i/>
        </w:rPr>
        <w:t>LSB</w:t>
      </w:r>
      <w:r>
        <w:t>. In a binary integer the least significant bit is the bit having the least place value. Within an 8-bit unsigned byte, the bit with place value 2</w:t>
      </w:r>
      <w:r>
        <w:rPr>
          <w:vertAlign w:val="superscript"/>
        </w:rPr>
        <w:t>0</w:t>
      </w:r>
      <w:r>
        <w:t xml:space="preserve"> (or 1) is the least significant bit. </w:t>
      </w:r>
    </w:p>
    <w:p w14:paraId="12AA1024" w14:textId="77777777" w:rsidR="000E1214" w:rsidRDefault="00A87198">
      <w:r>
        <w:rPr>
          <w:b/>
          <w:i/>
        </w:rPr>
        <w:t>Length</w:t>
      </w:r>
      <w:r>
        <w:t xml:space="preserve"> - When discussing data items and their representations, the term 'length' is used to refer to the measure of the size of the representation of an item in units of bits, bytes, or characters. The length of an array is the number of bits, bytes, or characters making up its representation, and has nothing to do with the number of occurrences of the array. Any element occurrence has length. Only array elements and optional elements have numbers of occurrences other than 1.</w:t>
      </w:r>
    </w:p>
    <w:p w14:paraId="2139F2BF" w14:textId="77777777" w:rsidR="000E1214" w:rsidRDefault="00A87198">
      <w:r>
        <w:rPr>
          <w:b/>
          <w:i/>
        </w:rPr>
        <w:t>Lexical scope</w:t>
      </w:r>
      <w:r>
        <w:t xml:space="preserve"> - In a DFDL Schema document, the lexical scope of any element is the collection of schema declarations, definitions, and annotations contained within the element textually.</w:t>
      </w:r>
    </w:p>
    <w:p w14:paraId="47224FAB" w14:textId="77777777" w:rsidR="000E1214" w:rsidRDefault="00A87198">
      <w:r>
        <w:rPr>
          <w:b/>
          <w:i/>
        </w:rPr>
        <w:t>Local properties</w:t>
      </w:r>
      <w:r>
        <w:t xml:space="preserve"> – Local properties are the properties defined on an annotation in either short, attribute or element form</w:t>
      </w:r>
    </w:p>
    <w:p w14:paraId="0A573B80" w14:textId="3F3E43FD" w:rsidR="000E1214" w:rsidRDefault="00A87198">
      <w:r>
        <w:rPr>
          <w:b/>
          <w:i/>
        </w:rPr>
        <w:t>Logical layer</w:t>
      </w:r>
      <w:r>
        <w:t xml:space="preserve"> - A DFDL Schema with all the DFDL annotations ignored is an ordinary XSD schema. The logical structure described by this XSD is called the DFDL </w:t>
      </w:r>
      <w:r>
        <w:rPr>
          <w:rStyle w:val="Emphasis"/>
        </w:rPr>
        <w:t>logical layer</w:t>
      </w:r>
      <w:r>
        <w:t xml:space="preserve">. The logical layer of a DFDL schema describes the DFDL </w:t>
      </w:r>
      <w:r w:rsidR="00933F0E">
        <w:t>Infoset</w:t>
      </w:r>
      <w:r>
        <w:t xml:space="preserve"> of the data format. </w:t>
      </w:r>
    </w:p>
    <w:p w14:paraId="4F9251F3" w14:textId="77777777" w:rsidR="000E1214" w:rsidRDefault="00A87198">
      <w:r>
        <w:rPr>
          <w:b/>
          <w:i/>
        </w:rPr>
        <w:t>Most-Significant Bit</w:t>
      </w:r>
      <w:r>
        <w:t xml:space="preserve"> - Often abbreviated to </w:t>
      </w:r>
      <w:r>
        <w:rPr>
          <w:b/>
          <w:i/>
        </w:rPr>
        <w:t>MSB</w:t>
      </w:r>
      <w:r>
        <w:t>. In a binary integer the most significant bit is the bit having the greatest place value. Within an 8-bit unsigned byte, the bit with place value 2</w:t>
      </w:r>
      <w:r>
        <w:rPr>
          <w:vertAlign w:val="superscript"/>
        </w:rPr>
        <w:t>7</w:t>
      </w:r>
      <w:r>
        <w:t xml:space="preserve"> is the most significant bit. </w:t>
      </w:r>
    </w:p>
    <w:p w14:paraId="3B5EB6D0" w14:textId="77777777" w:rsidR="000E1214" w:rsidRDefault="00A87198">
      <w:r>
        <w:rPr>
          <w:b/>
          <w:i/>
        </w:rPr>
        <w:t>Nibble</w:t>
      </w:r>
      <w:r>
        <w:t xml:space="preserve"> - 4 bits. A single hexadecimal digit (0 to F) is often referred to as a nibble as it can be represented in exactly 4 bits. </w:t>
      </w:r>
    </w:p>
    <w:p w14:paraId="3B9813BE" w14:textId="3DF4CF5B" w:rsidR="000E1214" w:rsidRDefault="00A87198">
      <w:r>
        <w:rPr>
          <w:b/>
          <w:i/>
        </w:rPr>
        <w:t>Node</w:t>
      </w:r>
      <w:r>
        <w:t xml:space="preserve"> - The term Node is a shorter equivalent to Element Information Item of the DFDL Infoset described in Section </w:t>
      </w:r>
      <w:r w:rsidRPr="00065302">
        <w:rPr>
          <w:rStyle w:val="Hyperlink"/>
        </w:rPr>
        <w:fldChar w:fldCharType="begin"/>
      </w:r>
      <w:r w:rsidRPr="00065302">
        <w:rPr>
          <w:rStyle w:val="Hyperlink"/>
        </w:rPr>
        <w:instrText xml:space="preserve"> REF infoitem.element \r \h </w:instrText>
      </w:r>
      <w:r w:rsidRPr="00065302">
        <w:rPr>
          <w:rStyle w:val="Hyperlink"/>
        </w:rPr>
      </w:r>
      <w:r w:rsidRPr="00065302">
        <w:rPr>
          <w:rStyle w:val="Hyperlink"/>
        </w:rPr>
        <w:fldChar w:fldCharType="separate"/>
      </w:r>
      <w:r w:rsidR="008A37A6">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w:instrText>
      </w:r>
      <w:r w:rsidRPr="00065302">
        <w:rPr>
          <w:rStyle w:val="Hyperlink"/>
        </w:rPr>
      </w:r>
      <w:r w:rsidRPr="00065302">
        <w:rPr>
          <w:rStyle w:val="Hyperlink"/>
        </w:rPr>
        <w:fldChar w:fldCharType="separate"/>
      </w:r>
      <w:ins w:id="13704" w:author="Mike Beckerle" w:date="2020-10-09T10:19:00Z">
        <w:r w:rsidR="008A37A6">
          <w:t>Element Information Items</w:t>
        </w:r>
      </w:ins>
      <w:del w:id="13705" w:author="Mike Beckerle" w:date="2020-10-09T10:19:00Z">
        <w:r w:rsidR="00404DC4" w:rsidRPr="00065302" w:rsidDel="008A37A6">
          <w:rPr>
            <w:rStyle w:val="Hyperlink"/>
          </w:rPr>
          <w:delText>Element Information Items</w:delText>
        </w:r>
      </w:del>
      <w:r w:rsidRPr="00065302">
        <w:rPr>
          <w:rStyle w:val="Hyperlink"/>
        </w:rPr>
        <w:fldChar w:fldCharType="end"/>
      </w:r>
      <w:r>
        <w:t>.</w:t>
      </w:r>
    </w:p>
    <w:p w14:paraId="543A331E" w14:textId="06EC5DB9" w:rsidR="000E1214" w:rsidRDefault="00A87198">
      <w:r>
        <w:rPr>
          <w:b/>
          <w:i/>
        </w:rPr>
        <w:t>Non-</w:t>
      </w:r>
      <w:r w:rsidR="00A57149">
        <w:rPr>
          <w:b/>
          <w:i/>
        </w:rPr>
        <w:t>R</w:t>
      </w:r>
      <w:r>
        <w:rPr>
          <w:b/>
          <w:i/>
        </w:rPr>
        <w:t xml:space="preserve">epresentation </w:t>
      </w:r>
      <w:r w:rsidR="00A57149">
        <w:rPr>
          <w:b/>
          <w:i/>
        </w:rPr>
        <w:t>P</w:t>
      </w:r>
      <w:r>
        <w:rPr>
          <w:b/>
          <w:i/>
        </w:rPr>
        <w:t xml:space="preserve">roperty </w:t>
      </w:r>
      <w:r>
        <w:t>– A format property that is not a representation property, specifically dfdl:ref, dfdl:hiddenGroupRef, dfdl:choiceBranchKey, dfdl:choiceDispatchKey, dfdl:inputValueCalc, dfdl:outputValueCalc. See also representation property.</w:t>
      </w:r>
    </w:p>
    <w:p w14:paraId="57C7F098" w14:textId="77777777" w:rsidR="000E1214" w:rsidRDefault="00A87198">
      <w:r>
        <w:rPr>
          <w:rFonts w:cs="Arial"/>
          <w:b/>
          <w:i/>
        </w:rPr>
        <w:t>Occurrence</w:t>
      </w:r>
      <w:r>
        <w:rPr>
          <w:rFonts w:cs="Arial"/>
        </w:rPr>
        <w:t xml:space="preserve"> - An instance of an element in the data, or an item in the DFDL Infoset.</w:t>
      </w:r>
    </w:p>
    <w:p w14:paraId="2C65EA3C" w14:textId="77777777" w:rsidR="000E1214" w:rsidRDefault="00A87198">
      <w:r>
        <w:rPr>
          <w:rFonts w:cs="Arial"/>
          <w:b/>
          <w:i/>
        </w:rPr>
        <w:t>Optional Element</w:t>
      </w:r>
      <w:r>
        <w:rPr>
          <w:rFonts w:cs="Arial"/>
        </w:rPr>
        <w:t xml:space="preserve"> - An element declaration or reference where XSD minOccurs is equal to zero.</w:t>
      </w:r>
    </w:p>
    <w:p w14:paraId="5CD7D2AB" w14:textId="77777777" w:rsidR="000E1214" w:rsidRDefault="00A87198">
      <w:r>
        <w:rPr>
          <w:rFonts w:cs="Arial"/>
          <w:b/>
          <w:i/>
        </w:rPr>
        <w:t>Optional Occurrence</w:t>
      </w:r>
      <w:r>
        <w:rPr>
          <w:rFonts w:cs="Arial"/>
        </w:rPr>
        <w:t xml:space="preserve"> - An occurrence with an index greater than XSD minOccurs.</w:t>
      </w:r>
    </w:p>
    <w:p w14:paraId="5EB9BFEA" w14:textId="1233FB1C" w:rsidR="000E1214" w:rsidRDefault="00A87198">
      <w:r>
        <w:rPr>
          <w:b/>
          <w:i/>
        </w:rPr>
        <w:t xml:space="preserve">Packed </w:t>
      </w:r>
      <w:r w:rsidR="00A57149">
        <w:rPr>
          <w:b/>
          <w:i/>
        </w:rPr>
        <w:t>D</w:t>
      </w:r>
      <w:r>
        <w:rPr>
          <w:b/>
          <w:i/>
        </w:rPr>
        <w:t>ecimal</w:t>
      </w:r>
      <w:r>
        <w:t xml:space="preserve"> – A physical representation of a decimal and integer numbers where each digit is packed into one nibble (4 bits) of a byte. There are several variants, some also include a sign </w:t>
      </w:r>
      <w:r w:rsidR="00DF3E2F">
        <w:t>nibble,</w:t>
      </w:r>
      <w:r>
        <w:t xml:space="preserve"> and some include a padding nibble. The term covers all the following enums of the dfdl:binaryNumberRep and dfdl:binaryCalendarRep properties – 'packed' (IBM 390 packed), 'bcd' (standard binary coded decimals or BCDs) and 'ibm4690Packed' (IBM 4690 packed).</w:t>
      </w:r>
    </w:p>
    <w:p w14:paraId="2DA0D453" w14:textId="77777777" w:rsidR="00FC60FB" w:rsidRDefault="00FC60FB" w:rsidP="00FC60FB">
      <w:r w:rsidRPr="00FC60FB">
        <w:rPr>
          <w:b/>
          <w:bCs/>
          <w:i/>
          <w:iCs/>
        </w:rPr>
        <w:t>Parse</w:t>
      </w:r>
      <w:r>
        <w:t xml:space="preserve"> - To construct an Infoset from the data stream representation of the data, based on its DFDL format description.</w:t>
      </w:r>
    </w:p>
    <w:p w14:paraId="17044D07" w14:textId="222819F7" w:rsidR="000E1214" w:rsidDel="00DA2317" w:rsidRDefault="00A87198">
      <w:pPr>
        <w:rPr>
          <w:del w:id="13706" w:author="Mike Beckerle" w:date="2020-10-08T18:19:00Z"/>
        </w:rPr>
      </w:pPr>
      <w:del w:id="13707" w:author="Mike Beckerle" w:date="2020-10-08T18:19:00Z">
        <w:r w:rsidDel="00DA2317">
          <w:rPr>
            <w:rFonts w:eastAsia="MS Mincho"/>
            <w:b/>
            <w:i/>
            <w:lang w:eastAsia="ja-JP" w:bidi="he-IL"/>
          </w:rPr>
          <w:delText>Potentially</w:delText>
        </w:r>
        <w:r w:rsidR="00A57149" w:rsidDel="00DA2317">
          <w:rPr>
            <w:rFonts w:eastAsia="MS Mincho"/>
            <w:b/>
            <w:i/>
            <w:lang w:eastAsia="ja-JP" w:bidi="he-IL"/>
          </w:rPr>
          <w:delText xml:space="preserve"> R</w:delText>
        </w:r>
        <w:r w:rsidDel="00DA2317">
          <w:rPr>
            <w:rFonts w:eastAsia="MS Mincho"/>
            <w:b/>
            <w:i/>
            <w:lang w:eastAsia="ja-JP" w:bidi="he-IL"/>
          </w:rPr>
          <w:delText>epresented</w:delText>
        </w:r>
        <w:r w:rsidDel="00DA2317">
          <w:rPr>
            <w:rFonts w:eastAsia="MS Mincho"/>
            <w:lang w:eastAsia="ja-JP" w:bidi="he-IL"/>
          </w:rPr>
          <w:delText xml:space="preserve"> - An element declaration in the schema describes a </w:delText>
        </w:r>
        <w:r w:rsidDel="00DA2317">
          <w:rPr>
            <w:rStyle w:val="Emphasis"/>
            <w:rFonts w:eastAsia="MS Mincho"/>
          </w:rPr>
          <w:delText>potentially</w:delText>
        </w:r>
        <w:r w:rsidDel="00DA2317">
          <w:rPr>
            <w:rFonts w:eastAsia="MS Mincho"/>
            <w:lang w:eastAsia="ja-JP" w:bidi="he-IL"/>
          </w:rPr>
          <w:delText xml:space="preserve"> </w:delText>
        </w:r>
        <w:r w:rsidDel="00DA2317">
          <w:rPr>
            <w:rStyle w:val="Emphasis"/>
            <w:rFonts w:eastAsia="MS Mincho"/>
          </w:rPr>
          <w:delText>represented</w:delText>
        </w:r>
        <w:r w:rsidDel="00DA2317">
          <w:rPr>
            <w:rFonts w:eastAsia="MS Mincho"/>
            <w:lang w:eastAsia="ja-JP" w:bidi="he-IL"/>
          </w:rPr>
          <w:delText xml:space="preserve"> item if that element declaration does not have a dfdl:inputValueCalc property. Whether the element declaration describes an occurrence that is actually represented or not depends on whether the element declaration is for an optional element, and whether the element has a corresponding value in the augmented </w:delText>
        </w:r>
        <w:r w:rsidR="00933F0E" w:rsidDel="00DA2317">
          <w:rPr>
            <w:rFonts w:eastAsia="MS Mincho"/>
            <w:lang w:eastAsia="ja-JP" w:bidi="he-IL"/>
          </w:rPr>
          <w:delText>Infoset</w:delText>
        </w:r>
        <w:r w:rsidDel="00DA2317">
          <w:rPr>
            <w:rFonts w:eastAsia="MS Mincho"/>
            <w:lang w:eastAsia="ja-JP" w:bidi="he-IL"/>
          </w:rPr>
          <w:delText>.</w:delText>
        </w:r>
      </w:del>
    </w:p>
    <w:p w14:paraId="1B0BB0EE" w14:textId="77777777" w:rsidR="000E1214" w:rsidRDefault="00A87198">
      <w:pPr>
        <w:rPr>
          <w:rFonts w:cs="Arial"/>
        </w:rPr>
      </w:pPr>
      <w:r>
        <w:rPr>
          <w:rFonts w:cs="Arial"/>
          <w:b/>
          <w:i/>
        </w:rPr>
        <w:t>Physical Layer</w:t>
      </w:r>
      <w:r>
        <w:rPr>
          <w:rFonts w:cs="Arial"/>
        </w:rPr>
        <w:t xml:space="preserve"> - A DFDL Schema adds DFDL annotations onto an XSD language schema. The annotations describe the physical representation or </w:t>
      </w:r>
      <w:r>
        <w:rPr>
          <w:rStyle w:val="Emphasis"/>
        </w:rPr>
        <w:t>physical layer</w:t>
      </w:r>
      <w:r>
        <w:rPr>
          <w:rFonts w:cs="Arial"/>
        </w:rPr>
        <w:t xml:space="preserve"> of the data. The physical layer of a DFDL schema describes the representation in the data stream.</w:t>
      </w:r>
    </w:p>
    <w:p w14:paraId="2A8F5475" w14:textId="5A47A1AD" w:rsidR="000E1214" w:rsidRDefault="00A87198">
      <w:r>
        <w:rPr>
          <w:b/>
          <w:i/>
        </w:rPr>
        <w:t>Point of Uncertainty</w:t>
      </w:r>
      <w:r>
        <w:t xml:space="preserve"> - A point of uncertainty occurs in the data stream when there is more than one schema component that might occur based on parsing up to that point. These arise from the xs:choice model group, use of optional and array elements with varying numbers of occurrences, use of unordered sequences, and use of sequences with floating elements. </w:t>
      </w:r>
    </w:p>
    <w:p w14:paraId="57A7D69B" w14:textId="5A297F48" w:rsidR="000E1214" w:rsidRDefault="00A87198">
      <w:r>
        <w:rPr>
          <w:b/>
          <w:i/>
        </w:rPr>
        <w:t xml:space="preserve">Representation </w:t>
      </w:r>
      <w:r w:rsidR="00A57149">
        <w:rPr>
          <w:b/>
          <w:i/>
        </w:rPr>
        <w:t>P</w:t>
      </w:r>
      <w:r>
        <w:rPr>
          <w:b/>
          <w:i/>
        </w:rPr>
        <w:t>roperty</w:t>
      </w:r>
      <w:r>
        <w:t xml:space="preserve"> - A format property that is used to describe a physical characteristic of a component. Such a property will apply to one or more grammar regions of the component. See also non-representation property.</w:t>
      </w:r>
    </w:p>
    <w:p w14:paraId="5CE0EACC" w14:textId="77777777" w:rsidR="000E1214" w:rsidRDefault="00A87198">
      <w:pPr>
        <w:rPr>
          <w:rFonts w:cs="Arial"/>
        </w:rPr>
      </w:pPr>
      <w:r>
        <w:rPr>
          <w:rFonts w:cs="Arial"/>
          <w:b/>
          <w:i/>
        </w:rPr>
        <w:t xml:space="preserve">Required Element </w:t>
      </w:r>
      <w:r>
        <w:rPr>
          <w:rFonts w:cs="Arial"/>
          <w:i/>
        </w:rPr>
        <w:t>-</w:t>
      </w:r>
      <w:r>
        <w:rPr>
          <w:rFonts w:cs="Arial"/>
        </w:rPr>
        <w:t xml:space="preserve"> An element declaration or reference where XSD minOccurs is greater than zero.</w:t>
      </w:r>
    </w:p>
    <w:p w14:paraId="3B9C82EE" w14:textId="77777777" w:rsidR="000E1214" w:rsidRDefault="00A87198">
      <w:pPr>
        <w:rPr>
          <w:rFonts w:cs="Arial"/>
        </w:rPr>
      </w:pPr>
      <w:r>
        <w:rPr>
          <w:rFonts w:cs="Arial"/>
          <w:b/>
          <w:i/>
        </w:rPr>
        <w:t>Required Occurrence</w:t>
      </w:r>
      <w:r>
        <w:rPr>
          <w:rFonts w:cs="Arial"/>
        </w:rPr>
        <w:t xml:space="preserve"> - An occurrence with an index less than or equal to XSD minOccurs.</w:t>
      </w:r>
    </w:p>
    <w:p w14:paraId="7E57B0BC" w14:textId="73C3A0E9" w:rsidR="000E1214" w:rsidRDefault="00A87198">
      <w:r>
        <w:rPr>
          <w:b/>
          <w:i/>
        </w:rPr>
        <w:t>Required Property</w:t>
      </w:r>
      <w:r>
        <w:t xml:space="preserve"> – A DFDL property that must have a value. The required properties for each schema component are listed in</w:t>
      </w:r>
      <w:ins w:id="13708" w:author="Mike Beckerle" w:date="2020-10-08T20:17:00Z">
        <w:r w:rsidR="0030221D">
          <w:t xml:space="preserve"> </w:t>
        </w:r>
        <w:r w:rsidR="0030221D">
          <w:fldChar w:fldCharType="begin"/>
        </w:r>
        <w:r w:rsidR="0030221D">
          <w:instrText xml:space="preserve"> HYPERLINK  \l "_Appendix_G:_Property" </w:instrText>
        </w:r>
      </w:ins>
      <w:ins w:id="13709" w:author="Mike Beckerle" w:date="2020-10-09T10:19:00Z"/>
      <w:ins w:id="13710" w:author="Mike Beckerle" w:date="2020-10-08T20:17:00Z">
        <w:r w:rsidR="0030221D">
          <w:fldChar w:fldCharType="separate"/>
        </w:r>
        <w:r w:rsidR="0030221D" w:rsidRPr="0030221D">
          <w:rPr>
            <w:rStyle w:val="Hyperlink"/>
          </w:rPr>
          <w:t>Appendix G: Property Precedence</w:t>
        </w:r>
        <w:r w:rsidR="0030221D">
          <w:fldChar w:fldCharType="end"/>
        </w:r>
      </w:ins>
      <w:r>
        <w:t>.</w:t>
      </w:r>
    </w:p>
    <w:p w14:paraId="0524190E" w14:textId="49B1A871" w:rsidR="000E1214" w:rsidRDefault="00A87198">
      <w:pPr>
        <w:rPr>
          <w:bCs/>
        </w:rPr>
      </w:pPr>
      <w:r>
        <w:rPr>
          <w:rFonts w:cs="Arial"/>
          <w:b/>
          <w:i/>
          <w:iCs/>
        </w:rPr>
        <w:t xml:space="preserve">Resolved </w:t>
      </w:r>
      <w:r w:rsidR="00A57149">
        <w:rPr>
          <w:rFonts w:cs="Arial"/>
          <w:b/>
          <w:i/>
          <w:iCs/>
        </w:rPr>
        <w:t>S</w:t>
      </w:r>
      <w:r>
        <w:rPr>
          <w:rFonts w:cs="Arial"/>
          <w:b/>
          <w:i/>
          <w:iCs/>
        </w:rPr>
        <w:t xml:space="preserve">et of </w:t>
      </w:r>
      <w:r w:rsidR="00A57149">
        <w:rPr>
          <w:rFonts w:cs="Arial"/>
          <w:b/>
          <w:i/>
          <w:iCs/>
        </w:rPr>
        <w:t>A</w:t>
      </w:r>
      <w:r>
        <w:rPr>
          <w:rFonts w:cs="Arial"/>
          <w:b/>
          <w:i/>
          <w:iCs/>
        </w:rPr>
        <w:t>nnotations</w:t>
      </w:r>
      <w:r>
        <w:rPr>
          <w:rFonts w:cs="Arial"/>
          <w:iCs/>
        </w:rPr>
        <w:t xml:space="preserve"> - </w:t>
      </w:r>
      <w:r>
        <w:rPr>
          <w:rFonts w:cs="Arial"/>
        </w:rPr>
        <w:t xml:space="preserve">When DFDL annotations appear on </w:t>
      </w:r>
    </w:p>
    <w:p w14:paraId="1D92C558" w14:textId="77777777" w:rsidR="00D8557F" w:rsidRDefault="00D8557F" w:rsidP="00D8557F">
      <w:pPr>
        <w:pStyle w:val="ListParagraph"/>
        <w:numPr>
          <w:ilvl w:val="0"/>
          <w:numId w:val="188"/>
        </w:numPr>
        <w:rPr>
          <w:ins w:id="13711" w:author="Mike Beckerle" w:date="2020-10-08T20:22:00Z"/>
        </w:rPr>
      </w:pPr>
      <w:ins w:id="13712" w:author="Mike Beckerle" w:date="2020-10-08T20:22:00Z">
        <w:r>
          <w:rPr>
            <w:iCs/>
          </w:rPr>
          <w:t>a simple type definition and the base simple type it references (recursively, if the base simple type also references another base simple type)</w:t>
        </w:r>
      </w:ins>
    </w:p>
    <w:p w14:paraId="22A971E6" w14:textId="39935005" w:rsidR="00D8557F" w:rsidRDefault="00D8557F" w:rsidP="00D8557F">
      <w:pPr>
        <w:pStyle w:val="ListParagraph"/>
        <w:numPr>
          <w:ilvl w:val="0"/>
          <w:numId w:val="188"/>
        </w:numPr>
        <w:rPr>
          <w:ins w:id="13713" w:author="Mike Beckerle" w:date="2020-10-08T20:22:00Z"/>
        </w:rPr>
      </w:pPr>
      <w:ins w:id="13714" w:author="Mike Beckerle" w:date="2020-10-08T20:22:00Z">
        <w:r>
          <w:rPr>
            <w:iCs/>
          </w:rPr>
          <w:t>an element reference and the global element declaration it references, and any simple type definition it references.</w:t>
        </w:r>
      </w:ins>
    </w:p>
    <w:p w14:paraId="59834F7B" w14:textId="20F3D83E" w:rsidR="00D8557F" w:rsidRPr="00D8557F" w:rsidRDefault="00D8557F" w:rsidP="00D8557F">
      <w:pPr>
        <w:pStyle w:val="ListParagraph"/>
        <w:numPr>
          <w:ilvl w:val="0"/>
          <w:numId w:val="188"/>
        </w:numPr>
        <w:rPr>
          <w:ins w:id="13715" w:author="Mike Beckerle" w:date="2020-10-08T20:22:00Z"/>
        </w:rPr>
      </w:pPr>
      <w:ins w:id="13716" w:author="Mike Beckerle" w:date="2020-10-08T20:22:00Z">
        <w:r>
          <w:rPr>
            <w:iCs/>
          </w:rPr>
          <w:t>an element declaration and the simple type definition it references.</w:t>
        </w:r>
      </w:ins>
    </w:p>
    <w:p w14:paraId="1D8D141A" w14:textId="77777777" w:rsidR="00D8557F" w:rsidRDefault="00D8557F" w:rsidP="00D8557F">
      <w:pPr>
        <w:pStyle w:val="ListParagraph"/>
        <w:numPr>
          <w:ilvl w:val="0"/>
          <w:numId w:val="188"/>
        </w:numPr>
        <w:rPr>
          <w:ins w:id="13717" w:author="Mike Beckerle" w:date="2020-10-08T20:22:00Z"/>
        </w:rPr>
      </w:pPr>
      <w:ins w:id="13718" w:author="Mike Beckerle" w:date="2020-10-08T20:22:00Z">
        <w:r w:rsidRPr="00D8557F">
          <w:rPr>
            <w:iCs/>
          </w:rPr>
          <w:t>a group reference and the global group definition it references</w:t>
        </w:r>
      </w:ins>
    </w:p>
    <w:p w14:paraId="07FC0920" w14:textId="4098665E" w:rsidR="000E1214" w:rsidRDefault="00A87198">
      <w:pPr>
        <w:rPr>
          <w:rFonts w:cs="Arial"/>
        </w:rPr>
      </w:pPr>
      <w:del w:id="13719" w:author="Mike Beckerle" w:date="2020-10-08T20:23:00Z">
        <w:r w:rsidDel="00D8557F">
          <w:rPr>
            <w:rFonts w:cs="Arial"/>
          </w:rPr>
          <w:delText xml:space="preserve">then </w:delText>
        </w:r>
      </w:del>
      <w:ins w:id="13720" w:author="Mike Beckerle" w:date="2020-10-08T20:23:00Z">
        <w:r w:rsidR="00D8557F">
          <w:rPr>
            <w:rFonts w:cs="Arial"/>
          </w:rPr>
          <w:t>T</w:t>
        </w:r>
      </w:ins>
      <w:del w:id="13721" w:author="Mike Beckerle" w:date="2020-10-08T20:23:00Z">
        <w:r w:rsidDel="00D8557F">
          <w:rPr>
            <w:rFonts w:cs="Arial"/>
          </w:rPr>
          <w:delText>t</w:delText>
        </w:r>
      </w:del>
      <w:r>
        <w:rPr>
          <w:rFonts w:cs="Arial"/>
        </w:rPr>
        <w:t xml:space="preserve">hey are </w:t>
      </w:r>
      <w:r w:rsidR="00DF3E2F">
        <w:rPr>
          <w:rFonts w:cs="Arial"/>
        </w:rPr>
        <w:t>combined,</w:t>
      </w:r>
      <w:r>
        <w:rPr>
          <w:rFonts w:cs="Arial"/>
        </w:rPr>
        <w:t xml:space="preserve"> and the resulting set of annotations is referred to as the </w:t>
      </w:r>
      <w:r>
        <w:rPr>
          <w:rStyle w:val="Emphasis"/>
        </w:rPr>
        <w:t>resolved set of annotations</w:t>
      </w:r>
      <w:r>
        <w:rPr>
          <w:rFonts w:cs="Arial"/>
        </w:rPr>
        <w:t xml:space="preserve"> for the schema component.</w:t>
      </w:r>
    </w:p>
    <w:p w14:paraId="6AF6D662" w14:textId="77777777" w:rsidR="000E1214" w:rsidRDefault="00A87198">
      <w:r>
        <w:rPr>
          <w:rFonts w:cs="Arial"/>
          <w:b/>
          <w:i/>
        </w:rPr>
        <w:t>SBCS</w:t>
      </w:r>
      <w:r>
        <w:rPr>
          <w:rFonts w:cs="Arial"/>
        </w:rPr>
        <w:t xml:space="preserve"> - See Single Byte Character Set</w:t>
      </w:r>
    </w:p>
    <w:p w14:paraId="1A8B4B90" w14:textId="332C241F" w:rsidR="000E1214" w:rsidRDefault="00A87198">
      <w:pPr>
        <w:rPr>
          <w:rFonts w:eastAsia="Arial"/>
        </w:rPr>
      </w:pPr>
      <w:r>
        <w:rPr>
          <w:b/>
          <w:i/>
        </w:rPr>
        <w:t>Scan</w:t>
      </w:r>
      <w:r>
        <w:t xml:space="preserve"> – Examine the input data looking for delimiters such as separators and </w:t>
      </w:r>
      <w:r w:rsidR="00DF3E2F">
        <w:t>terminators or</w:t>
      </w:r>
      <w:r>
        <w:t xml:space="preserve"> matches to regular expressions.</w:t>
      </w:r>
      <w:r>
        <w:rPr>
          <w:rFonts w:eastAsia="Arial"/>
        </w:rPr>
        <w:t xml:space="preserve"> </w:t>
      </w:r>
    </w:p>
    <w:p w14:paraId="6CDEA4C2" w14:textId="77777777" w:rsidR="000E1214" w:rsidRDefault="00A87198">
      <w:r>
        <w:rPr>
          <w:b/>
          <w:i/>
        </w:rPr>
        <w:t>Single-Byte Character Set</w:t>
      </w:r>
      <w:r>
        <w:t xml:space="preserve"> (SBCS) - A character set encoding where each character code consists of one code unit which is exactly a single byte (8 bits).</w:t>
      </w:r>
    </w:p>
    <w:p w14:paraId="34639153" w14:textId="5367D8D8" w:rsidR="000E1214" w:rsidRDefault="00A87198">
      <w:r>
        <w:rPr>
          <w:b/>
          <w:i/>
        </w:rPr>
        <w:t>Schema</w:t>
      </w:r>
      <w:r>
        <w:t xml:space="preserve"> – see DFDL Schema. </w:t>
      </w:r>
    </w:p>
    <w:p w14:paraId="6ACAF7E3" w14:textId="3300F618" w:rsidR="000E1214" w:rsidRDefault="00A87198">
      <w:r>
        <w:rPr>
          <w:b/>
          <w:i/>
        </w:rPr>
        <w:t>Schema Component Designator</w:t>
      </w:r>
      <w:r>
        <w:t xml:space="preserve"> (SCD) - A notation for referring to one of the components of a DFDL Schema. This is being standardized by W3C. See </w:t>
      </w:r>
      <w:r w:rsidR="00912122">
        <w:fldChar w:fldCharType="begin"/>
      </w:r>
      <w:r w:rsidR="00912122">
        <w:instrText xml:space="preserve"> HYPERLINK "http://www.w3.org/TR/xmlschema-ref" </w:instrText>
      </w:r>
      <w:ins w:id="13722" w:author="Mike Beckerle" w:date="2020-10-09T10:19:00Z"/>
      <w:r w:rsidR="00912122">
        <w:fldChar w:fldCharType="separate"/>
      </w:r>
      <w:r>
        <w:rPr>
          <w:rStyle w:val="Hyperlink"/>
        </w:rPr>
        <w:t>http://www.w3.org/TR/xmlschema-ref</w:t>
      </w:r>
      <w:r w:rsidR="00912122">
        <w:rPr>
          <w:rStyle w:val="Hyperlink"/>
        </w:rPr>
        <w:fldChar w:fldCharType="end"/>
      </w:r>
      <w:r>
        <w:t>.</w:t>
      </w:r>
    </w:p>
    <w:p w14:paraId="0794BE66" w14:textId="77777777" w:rsidR="000E1214" w:rsidRDefault="00A87198">
      <w:r>
        <w:rPr>
          <w:b/>
          <w:i/>
        </w:rPr>
        <w:t>Schema Definition Order</w:t>
      </w:r>
      <w:r>
        <w:t xml:space="preserve"> – The order that the schema components are defined in a schema document.</w:t>
      </w:r>
    </w:p>
    <w:p w14:paraId="7058F724" w14:textId="7F6661DF" w:rsidR="000E1214" w:rsidRDefault="00A87198">
      <w:pPr>
        <w:suppressAutoHyphens/>
      </w:pPr>
      <w:r>
        <w:rPr>
          <w:b/>
          <w:i/>
        </w:rPr>
        <w:t>Specified Length</w:t>
      </w:r>
      <w:r>
        <w:t xml:space="preserve"> - An item has specified length when dfdl:lengthKind is "implicit" (simple type only), "explicit", or "prefixed".  </w:t>
      </w:r>
    </w:p>
    <w:p w14:paraId="200E00BD" w14:textId="77777777" w:rsidR="000E1214" w:rsidRDefault="00A87198">
      <w:r>
        <w:rPr>
          <w:b/>
          <w:i/>
        </w:rPr>
        <w:t>Speculative Parsing</w:t>
      </w:r>
      <w:r>
        <w:t xml:space="preserve"> – When the parser reaches a point of uncertainty it attempts to parse each option in turn until one is known-to-exist or known-not-to-exist.</w:t>
      </w:r>
    </w:p>
    <w:p w14:paraId="543F126C" w14:textId="77777777" w:rsidR="000E1214" w:rsidRDefault="00A87198">
      <w:pPr>
        <w:rPr>
          <w:rFonts w:cs="Arial"/>
        </w:rPr>
      </w:pPr>
      <w:r>
        <w:rPr>
          <w:rFonts w:cs="Arial"/>
          <w:b/>
          <w:i/>
        </w:rPr>
        <w:t>Statement Annotations</w:t>
      </w:r>
      <w:r>
        <w:rPr>
          <w:rFonts w:cs="Arial"/>
        </w:rPr>
        <w:t xml:space="preserve"> - The annotation elements dfdl:assert, dfdl:discriminator, dfdl:setVariable, and dfdl:newVariableInstance. Also called DFDL Statements.</w:t>
      </w:r>
    </w:p>
    <w:p w14:paraId="12B2A92E" w14:textId="3DD1D1CB" w:rsidR="000E1214" w:rsidRDefault="00A87198">
      <w:pPr>
        <w:rPr>
          <w:rFonts w:cs="Arial"/>
        </w:rPr>
      </w:pPr>
      <w:r>
        <w:rPr>
          <w:rFonts w:cs="Arial"/>
          <w:b/>
          <w:i/>
        </w:rPr>
        <w:t>Static Analysis</w:t>
      </w:r>
      <w:r>
        <w:rPr>
          <w:rFonts w:cs="Arial"/>
        </w:rPr>
        <w:t xml:space="preserve"> - A DFDL Implementation can analyze a DFDL schema and determine the presence of many kinds of errors. This is called static analysis, compilation of the schema, or determining the presence of the error </w:t>
      </w:r>
      <w:r>
        <w:rPr>
          <w:rFonts w:cs="Arial"/>
          <w:i/>
          <w:iCs/>
        </w:rPr>
        <w:t>statically</w:t>
      </w:r>
      <w:r>
        <w:rPr>
          <w:rFonts w:cs="Arial"/>
        </w:rPr>
        <w:t xml:space="preserve">. </w:t>
      </w:r>
    </w:p>
    <w:p w14:paraId="6B110B6C" w14:textId="77777777" w:rsidR="000E1214" w:rsidRDefault="00A87198">
      <w:r>
        <w:rPr>
          <w:b/>
          <w:i/>
        </w:rPr>
        <w:t>Surrogate Pair</w:t>
      </w:r>
      <w:r>
        <w:t xml:space="preserve"> - A Unicode character whose character code value is greater than 0xFFFF can be encoded into variable-width UTF-16BE or UTF-16LE (which are variable-width encodings when the DFDL property dfdl:utf16Width is 'variable'). In this case the representation uses two adjacent code units each of which is called a surrogate, and the pair of which is called a surrogate pair.</w:t>
      </w:r>
    </w:p>
    <w:p w14:paraId="07F0138B" w14:textId="10BDC213" w:rsidR="000E1214" w:rsidRDefault="00A87198">
      <w:r>
        <w:rPr>
          <w:b/>
          <w:i/>
        </w:rPr>
        <w:t xml:space="preserve">Target </w:t>
      </w:r>
      <w:r w:rsidR="00A57149">
        <w:rPr>
          <w:b/>
          <w:i/>
        </w:rPr>
        <w:t>L</w:t>
      </w:r>
      <w:r>
        <w:rPr>
          <w:b/>
          <w:i/>
        </w:rPr>
        <w:t>ength</w:t>
      </w:r>
      <w:r>
        <w:t xml:space="preserve"> - When unparsing, the length (in dfdl:lengthUnits) of an item's representation is the target length. The length of the content corresponding to a logical data value in the </w:t>
      </w:r>
      <w:r w:rsidR="00933F0E">
        <w:t>Infoset</w:t>
      </w:r>
      <w:r>
        <w:t xml:space="preserve"> may be shorter or longer than the target length, in which case padding or truncation may be necessary to make the logical data content conform to the target length. Rules for when padding and truncation occur, and how they are applied are specific to simple data </w:t>
      </w:r>
      <w:r w:rsidR="00DF3E2F">
        <w:t>types and</w:t>
      </w:r>
      <w:r>
        <w:t xml:space="preserve"> are controlled by a number of DFDL format properties.</w:t>
      </w:r>
    </w:p>
    <w:p w14:paraId="202A5ECA" w14:textId="0657C790" w:rsidR="000E1214" w:rsidRDefault="00A87198">
      <w:r>
        <w:rPr>
          <w:b/>
          <w:i/>
        </w:rPr>
        <w:t>Text</w:t>
      </w:r>
      <w:r>
        <w:t xml:space="preserve"> - Consisting of characters in some character set encoding. Normally we think of text data as being human-readable, but many character set encodings contain special control characters that are not human-readable, but we call data containing these </w:t>
      </w:r>
      <w:r>
        <w:rPr>
          <w:rStyle w:val="Emphasis"/>
        </w:rPr>
        <w:t>text</w:t>
      </w:r>
      <w:r>
        <w:t xml:space="preserve"> anyway. The dfdl:encoding property is required in order to decode/encode the text.</w:t>
      </w:r>
    </w:p>
    <w:p w14:paraId="14833411" w14:textId="77777777" w:rsidR="000E1214" w:rsidRDefault="00A87198">
      <w:r>
        <w:rPr>
          <w:b/>
          <w:i/>
        </w:rPr>
        <w:t>Text Representation</w:t>
      </w:r>
      <w:r>
        <w:t xml:space="preserve"> - Of type xs:string, or of other types (except xs:hexBinary) with property dfdl:representation 'text'. Note that type xs:hexBinary never has text representation. This term specifically refers to the representation of the SimpleContent region being textual.</w:t>
      </w:r>
    </w:p>
    <w:p w14:paraId="08712B00" w14:textId="514986AC" w:rsidR="000E1214" w:rsidRDefault="00A87198">
      <w:r>
        <w:rPr>
          <w:b/>
          <w:i/>
        </w:rPr>
        <w:t>Textual</w:t>
      </w:r>
      <w:r>
        <w:t xml:space="preserve"> – Of type Text. </w:t>
      </w:r>
    </w:p>
    <w:p w14:paraId="788B42AA" w14:textId="77777777" w:rsidR="000E1214" w:rsidRDefault="00A87198">
      <w:r>
        <w:rPr>
          <w:b/>
          <w:i/>
        </w:rPr>
        <w:t>Twos-Complement</w:t>
      </w:r>
      <w:r>
        <w:t xml:space="preserve"> - A very common scheme for representing binary integers within data.  A positive integer consisting of N bits is represented as its base-2 absolute value. A negative integer is represented as the complement (all bits inverted) of its absolute value plus 1.  </w:t>
      </w:r>
    </w:p>
    <w:p w14:paraId="11895F48" w14:textId="77777777" w:rsidR="000E1214" w:rsidRDefault="00A87198">
      <w:pPr>
        <w:rPr>
          <w:rFonts w:cs="Arial"/>
        </w:rPr>
      </w:pPr>
      <w:r>
        <w:rPr>
          <w:b/>
          <w:i/>
        </w:rPr>
        <w:t>Unicode</w:t>
      </w:r>
      <w:r>
        <w:t xml:space="preserve"> - A character set defined by the Unicode Consortium, and standardized at the International Standards Organization (ISO) as ISO10646.</w:t>
      </w:r>
      <w:r>
        <w:rPr>
          <w:rFonts w:cs="Arial"/>
        </w:rPr>
        <w:t xml:space="preserve">    </w:t>
      </w:r>
    </w:p>
    <w:p w14:paraId="5E1919CE" w14:textId="77777777" w:rsidR="000E1214" w:rsidRDefault="00A87198">
      <w:r>
        <w:rPr>
          <w:b/>
          <w:i/>
        </w:rPr>
        <w:t xml:space="preserve">Unit </w:t>
      </w:r>
      <w:r>
        <w:t>-</w:t>
      </w:r>
      <w:r>
        <w:rPr>
          <w:b/>
          <w:i/>
        </w:rPr>
        <w:t xml:space="preserve"> </w:t>
      </w:r>
      <w:r>
        <w:t>See Addressable Unit.</w:t>
      </w:r>
    </w:p>
    <w:p w14:paraId="03FFED13" w14:textId="18D5D024" w:rsidR="000E1214" w:rsidRDefault="00A87198">
      <w:pPr>
        <w:suppressAutoHyphens/>
      </w:pPr>
      <w:r>
        <w:rPr>
          <w:b/>
          <w:i/>
          <w:iCs/>
        </w:rPr>
        <w:t>Unpadded</w:t>
      </w:r>
      <w:r w:rsidR="00A57149">
        <w:rPr>
          <w:b/>
          <w:i/>
          <w:iCs/>
        </w:rPr>
        <w:t xml:space="preserve"> L</w:t>
      </w:r>
      <w:r>
        <w:rPr>
          <w:b/>
          <w:i/>
          <w:iCs/>
        </w:rPr>
        <w:t>ength</w:t>
      </w:r>
      <w:r>
        <w:rPr>
          <w:iCs/>
        </w:rPr>
        <w:t xml:space="preserve"> -</w:t>
      </w:r>
      <w:r>
        <w:t xml:space="preserve"> This is the length of the content of an item of the </w:t>
      </w:r>
      <w:r w:rsidR="00933F0E">
        <w:t>Infoset</w:t>
      </w:r>
      <w:r>
        <w:t xml:space="preserve">, prior to any filling or padding which might be introduced due to dfdl:lengthKind "prefixed" or dfdl:lengthKind "explicit". It is equal to or smaller than the target length. </w:t>
      </w:r>
    </w:p>
    <w:p w14:paraId="31A9BDAC" w14:textId="363C73CD" w:rsidR="00FC60FB" w:rsidRDefault="00FC60FB" w:rsidP="00FC60FB">
      <w:r w:rsidRPr="00FC60FB">
        <w:rPr>
          <w:b/>
          <w:bCs/>
          <w:i/>
          <w:iCs/>
        </w:rPr>
        <w:t>Unparse</w:t>
      </w:r>
      <w:r>
        <w:t xml:space="preserve"> </w:t>
      </w:r>
      <w:ins w:id="13723" w:author="Mike Beckerle" w:date="2020-10-09T11:02:00Z">
        <w:r w:rsidR="00C15E65">
          <w:t>-</w:t>
        </w:r>
      </w:ins>
      <w:r>
        <w:t xml:space="preserve"> The process of recreating the data </w:t>
      </w:r>
      <w:del w:id="13724" w:author="Mike Beckerle" w:date="2020-10-09T11:02:00Z">
        <w:r w:rsidDel="00C15E65">
          <w:delText>represntation</w:delText>
        </w:r>
      </w:del>
      <w:ins w:id="13725" w:author="Mike Beckerle" w:date="2020-10-09T11:02:00Z">
        <w:r w:rsidR="00C15E65">
          <w:t>representation</w:t>
        </w:r>
      </w:ins>
      <w:r>
        <w:t xml:space="preserve"> in a data stream of the Infoset according to its DFDL format description. The terms </w:t>
      </w:r>
      <w:r w:rsidRPr="00FC60FB">
        <w:rPr>
          <w:i/>
          <w:iCs/>
        </w:rPr>
        <w:t>marshalling</w:t>
      </w:r>
      <w:r>
        <w:t xml:space="preserve">, and data </w:t>
      </w:r>
      <w:r w:rsidRPr="00FC60FB">
        <w:rPr>
          <w:i/>
          <w:iCs/>
        </w:rPr>
        <w:t>serialization</w:t>
      </w:r>
      <w:r>
        <w:t xml:space="preserve"> are sometimes used, but they connote a sequentiality that is not necessarily the case when using DFDL. </w:t>
      </w:r>
    </w:p>
    <w:p w14:paraId="0C36A156" w14:textId="71D30276" w:rsidR="000E1214" w:rsidRDefault="00A87198">
      <w:pPr>
        <w:suppressAutoHyphens/>
        <w:rPr>
          <w:rFonts w:cs="Arial"/>
        </w:rPr>
      </w:pPr>
      <w:r>
        <w:rPr>
          <w:rFonts w:cs="Arial"/>
          <w:b/>
          <w:i/>
        </w:rPr>
        <w:t xml:space="preserve">Validity </w:t>
      </w:r>
      <w:r>
        <w:rPr>
          <w:rFonts w:cs="Arial"/>
        </w:rPr>
        <w:t xml:space="preserve">- A DFDL Infoset is said to be valid with respect to a DFDL schema if each Infoset item is valid with respect to its corresponding DFDL schema component. Validity is about the Infoset and the values it holds. It is independent of the data representation when parsing or unparsing. See Section </w:t>
      </w:r>
      <w:ins w:id="13726" w:author="Mike Beckerle" w:date="2020-10-08T20:13:00Z">
        <w:r w:rsidR="00804F04">
          <w:rPr>
            <w:rStyle w:val="Hyperlink"/>
          </w:rPr>
          <w:fldChar w:fldCharType="begin"/>
        </w:r>
        <w:r w:rsidR="00804F04">
          <w:rPr>
            <w:rFonts w:cs="Arial"/>
          </w:rPr>
          <w:instrText xml:space="preserve"> REF _Ref53080438 \r \h </w:instrText>
        </w:r>
      </w:ins>
      <w:r w:rsidR="00804F04">
        <w:rPr>
          <w:rStyle w:val="Hyperlink"/>
        </w:rPr>
      </w:r>
      <w:r w:rsidR="00804F04">
        <w:rPr>
          <w:rStyle w:val="Hyperlink"/>
        </w:rPr>
        <w:fldChar w:fldCharType="separate"/>
      </w:r>
      <w:ins w:id="13727" w:author="Mike Beckerle" w:date="2020-10-09T10:19:00Z">
        <w:r w:rsidR="008A37A6">
          <w:rPr>
            <w:rFonts w:cs="Arial"/>
          </w:rPr>
          <w:t>9.6</w:t>
        </w:r>
      </w:ins>
      <w:ins w:id="13728" w:author="Mike Beckerle" w:date="2020-10-08T20:13:00Z">
        <w:r w:rsidR="00804F04">
          <w:rPr>
            <w:rStyle w:val="Hyperlink"/>
          </w:rPr>
          <w:fldChar w:fldCharType="end"/>
        </w:r>
      </w:ins>
      <w:del w:id="13729" w:author="Mike Beckerle" w:date="2020-10-08T20:13:00Z">
        <w:r w:rsidDel="00804F04">
          <w:rPr>
            <w:rFonts w:cs="Arial"/>
          </w:rPr>
          <w:delText xml:space="preserve"> </w:delText>
        </w:r>
      </w:del>
      <w:r w:rsidRPr="00065302">
        <w:rPr>
          <w:rStyle w:val="Hyperlink"/>
        </w:rPr>
        <w:fldChar w:fldCharType="begin"/>
      </w:r>
      <w:r w:rsidRPr="00065302">
        <w:rPr>
          <w:rStyle w:val="Hyperlink"/>
        </w:rPr>
        <w:instrText xml:space="preserve"> REF _Ref384901671 \h </w:instrText>
      </w:r>
      <w:r w:rsidR="008A37A6">
        <w:rPr>
          <w:rStyle w:val="Hyperlink"/>
        </w:rPr>
        <w:fldChar w:fldCharType="separate"/>
      </w:r>
      <w:ins w:id="13730" w:author="Mike Beckerle" w:date="2020-10-09T10:19:00Z">
        <w:r w:rsidR="008A37A6">
          <w:rPr>
            <w:rStyle w:val="Hyperlink"/>
            <w:b/>
            <w:bCs/>
          </w:rPr>
          <w:t>Error! Reference source not found.</w:t>
        </w:r>
      </w:ins>
      <w:r w:rsidRPr="00065302">
        <w:rPr>
          <w:rStyle w:val="Hyperlink"/>
        </w:rPr>
        <w:fldChar w:fldCharType="end"/>
      </w:r>
      <w:r>
        <w:rPr>
          <w:rFonts w:cs="Arial"/>
        </w:rPr>
        <w:t>, for a list of the specific value checks that are performed when validating a DFDL Infoset against a DFDL schema.</w:t>
      </w:r>
    </w:p>
    <w:p w14:paraId="26D812E5" w14:textId="77777777" w:rsidR="000E1214" w:rsidRDefault="00A87198">
      <w:pPr>
        <w:suppressAutoHyphens/>
        <w:rPr>
          <w:rFonts w:cs="Arial"/>
        </w:rPr>
      </w:pPr>
      <w:r>
        <w:rPr>
          <w:rFonts w:cs="Arial"/>
          <w:b/>
          <w:i/>
        </w:rPr>
        <w:t>Variable-Width Character Encoding</w:t>
      </w:r>
      <w:r>
        <w:rPr>
          <w:rFonts w:cs="Arial"/>
        </w:rPr>
        <w:t xml:space="preserve"> - A character set encoding where characters are encoded using one or more code units for their representation depending on which specific character is being encoded. Examples with their ranges of varying width:</w:t>
      </w:r>
    </w:p>
    <w:p w14:paraId="4A59ACF0" w14:textId="77777777" w:rsidR="000E1214" w:rsidRDefault="00A87198" w:rsidP="00C31ED0">
      <w:pPr>
        <w:pStyle w:val="ListParagraph"/>
        <w:numPr>
          <w:ilvl w:val="0"/>
          <w:numId w:val="176"/>
        </w:numPr>
      </w:pPr>
      <w:r>
        <w:t>1 to 4 bytes: UTF-8</w:t>
      </w:r>
    </w:p>
    <w:p w14:paraId="6D4C538B" w14:textId="77777777" w:rsidR="000E1214" w:rsidRDefault="00A87198" w:rsidP="00C31ED0">
      <w:pPr>
        <w:pStyle w:val="ListParagraph"/>
        <w:numPr>
          <w:ilvl w:val="0"/>
          <w:numId w:val="176"/>
        </w:numPr>
      </w:pPr>
      <w:r>
        <w:t>1 or 2 16-bit code units: UTF-16 when property dfdl:utf16Width is 'variable'</w:t>
      </w:r>
    </w:p>
    <w:p w14:paraId="242DEBF7" w14:textId="77777777" w:rsidR="000E1214" w:rsidRDefault="00A87198" w:rsidP="00C31ED0">
      <w:pPr>
        <w:pStyle w:val="ListParagraph"/>
        <w:numPr>
          <w:ilvl w:val="0"/>
          <w:numId w:val="176"/>
        </w:numPr>
      </w:pPr>
      <w:r>
        <w:t>1 or 2 bytes: Shift-JIS</w:t>
      </w:r>
    </w:p>
    <w:p w14:paraId="10C22EF0" w14:textId="73C9EB7D" w:rsidR="000E1214" w:rsidRDefault="00A87198">
      <w:pPr>
        <w:rPr>
          <w:rFonts w:cs="Arial"/>
        </w:rPr>
      </w:pPr>
      <w:r>
        <w:rPr>
          <w:rFonts w:cs="Arial"/>
          <w:b/>
          <w:i/>
        </w:rPr>
        <w:t>Well-</w:t>
      </w:r>
      <w:r w:rsidR="00A57149">
        <w:rPr>
          <w:rFonts w:cs="Arial"/>
          <w:b/>
          <w:i/>
        </w:rPr>
        <w:t>F</w:t>
      </w:r>
      <w:r>
        <w:rPr>
          <w:rFonts w:cs="Arial"/>
          <w:b/>
          <w:i/>
        </w:rPr>
        <w:t>ormed</w:t>
      </w:r>
      <w:r>
        <w:rPr>
          <w:rFonts w:cs="Arial"/>
        </w:rPr>
        <w:t xml:space="preserve"> – A data stream is said to be well-formed with respect to a DFDL schema if a DFDL processor can parse the data into a DFDL Infoset, or there exists a DFDL </w:t>
      </w:r>
      <w:r w:rsidR="00933F0E">
        <w:rPr>
          <w:rFonts w:cs="Arial"/>
        </w:rPr>
        <w:t>Infoset</w:t>
      </w:r>
      <w:r>
        <w:rPr>
          <w:rFonts w:cs="Arial"/>
        </w:rPr>
        <w:t xml:space="preserve"> such that a DFDL processor can unparse to that data stream. The validity of values in the </w:t>
      </w:r>
      <w:r w:rsidR="00933F0E">
        <w:rPr>
          <w:rFonts w:cs="Arial"/>
        </w:rPr>
        <w:t>Infoset</w:t>
      </w:r>
      <w:r>
        <w:rPr>
          <w:rFonts w:cs="Arial"/>
        </w:rPr>
        <w:t xml:space="preserve"> is not necessary for data to be well-formed.</w:t>
      </w:r>
    </w:p>
    <w:p w14:paraId="048F5641" w14:textId="77777777" w:rsidR="000E1214" w:rsidRDefault="00A87198">
      <w:r>
        <w:rPr>
          <w:rFonts w:cs="Arial"/>
          <w:b/>
          <w:i/>
        </w:rPr>
        <w:t>Width</w:t>
      </w:r>
      <w:r>
        <w:rPr>
          <w:rFonts w:cs="Arial"/>
        </w:rPr>
        <w:t xml:space="preserve"> - See Character Width.</w:t>
      </w:r>
    </w:p>
    <w:p w14:paraId="0B2D0702" w14:textId="13E17A30" w:rsidR="00181613" w:rsidRDefault="00181613" w:rsidP="00B31DA3">
      <w:pPr>
        <w:pStyle w:val="Heading1"/>
      </w:pPr>
      <w:bookmarkStart w:id="13731" w:name="_Toc53134224"/>
      <w:r>
        <w:t>Appendix F: Specific Errors Classified</w:t>
      </w:r>
      <w:bookmarkEnd w:id="13731"/>
    </w:p>
    <w:p w14:paraId="59727E04" w14:textId="7557B271" w:rsidR="00181613" w:rsidRDefault="00181613" w:rsidP="00181613">
      <w:pPr>
        <w:autoSpaceDE w:val="0"/>
        <w:autoSpaceDN w:val="0"/>
        <w:adjustRightInd w:val="0"/>
        <w:rPr>
          <w:rFonts w:cs="Arial"/>
          <w:lang w:eastAsia="en-GB"/>
        </w:rPr>
      </w:pPr>
      <w:r>
        <w:rPr>
          <w:rFonts w:cs="Arial"/>
          <w:lang w:eastAsia="en-GB"/>
        </w:rPr>
        <w:t xml:space="preserve">This </w:t>
      </w:r>
      <w:del w:id="13732" w:author="Mike Beckerle" w:date="2020-10-08T20:23:00Z">
        <w:r w:rsidDel="00D8557F">
          <w:rPr>
            <w:rFonts w:cs="Arial"/>
            <w:lang w:eastAsia="en-GB"/>
          </w:rPr>
          <w:delText xml:space="preserve">section </w:delText>
        </w:r>
      </w:del>
      <w:ins w:id="13733" w:author="Mike Beckerle" w:date="2020-10-08T20:23:00Z">
        <w:r w:rsidR="00D8557F">
          <w:rPr>
            <w:rFonts w:cs="Arial"/>
            <w:lang w:eastAsia="en-GB"/>
          </w:rPr>
          <w:t xml:space="preserve">appendix </w:t>
        </w:r>
      </w:ins>
      <w:r>
        <w:rPr>
          <w:rFonts w:cs="Arial"/>
          <w:lang w:eastAsia="en-GB"/>
        </w:rPr>
        <w:t xml:space="preserve">clarifies which errors are Schema Definition Errors and which are </w:t>
      </w:r>
      <w:del w:id="13734" w:author="Mike Beckerle" w:date="2020-10-08T20:34:00Z">
        <w:r w:rsidDel="00B31DA3">
          <w:rPr>
            <w:rFonts w:cs="Arial"/>
            <w:lang w:eastAsia="en-GB"/>
          </w:rPr>
          <w:delText>processing error</w:delText>
        </w:r>
      </w:del>
      <w:ins w:id="13735" w:author="Mike Beckerle" w:date="2020-10-08T20:34:00Z">
        <w:r w:rsidR="00B31DA3">
          <w:rPr>
            <w:rFonts w:cs="Arial"/>
            <w:lang w:eastAsia="en-GB"/>
          </w:rPr>
          <w:t>Processing Error</w:t>
        </w:r>
      </w:ins>
      <w:r>
        <w:rPr>
          <w:rFonts w:cs="Arial"/>
          <w:lang w:eastAsia="en-GB"/>
        </w:rPr>
        <w:t>s.</w:t>
      </w:r>
    </w:p>
    <w:p w14:paraId="18593254" w14:textId="48B0B15C" w:rsidR="00181613" w:rsidRDefault="00181613" w:rsidP="00181613">
      <w:pPr>
        <w:rPr>
          <w:rFonts w:eastAsia="MS Mincho" w:cs="Arial"/>
          <w:lang w:eastAsia="ja-JP"/>
        </w:rPr>
      </w:pPr>
      <w:r>
        <w:rPr>
          <w:rFonts w:cs="Arial"/>
        </w:rPr>
        <w:t xml:space="preserve">The following are </w:t>
      </w:r>
      <w:del w:id="13736" w:author="Mike Beckerle" w:date="2020-10-08T20:34:00Z">
        <w:r w:rsidDel="00B31DA3">
          <w:rPr>
            <w:rFonts w:cs="Arial"/>
          </w:rPr>
          <w:delText>processing error</w:delText>
        </w:r>
      </w:del>
      <w:ins w:id="13737" w:author="Mike Beckerle" w:date="2020-10-08T20:34:00Z">
        <w:r w:rsidR="00B31DA3">
          <w:rPr>
            <w:rFonts w:cs="Arial"/>
          </w:rPr>
          <w:t>Processing Error</w:t>
        </w:r>
      </w:ins>
      <w:r>
        <w:rPr>
          <w:rFonts w:cs="Arial"/>
        </w:rPr>
        <w:t>s:</w:t>
      </w:r>
    </w:p>
    <w:p w14:paraId="30EC6FF2" w14:textId="77777777" w:rsidR="00181613" w:rsidRDefault="00181613" w:rsidP="00181613">
      <w:pPr>
        <w:pStyle w:val="ListParagraph"/>
        <w:numPr>
          <w:ilvl w:val="0"/>
          <w:numId w:val="23"/>
        </w:numPr>
      </w:pPr>
      <w:r>
        <w:t>Arithmetic Errors</w:t>
      </w:r>
    </w:p>
    <w:p w14:paraId="798F6FED" w14:textId="77777777" w:rsidR="00181613" w:rsidRDefault="00181613" w:rsidP="00181613">
      <w:pPr>
        <w:pStyle w:val="ListParagraph"/>
        <w:numPr>
          <w:ilvl w:val="1"/>
          <w:numId w:val="23"/>
        </w:numPr>
      </w:pPr>
      <w:r>
        <w:t>Division by zero</w:t>
      </w:r>
    </w:p>
    <w:p w14:paraId="0EC5CF36" w14:textId="77777777" w:rsidR="00181613" w:rsidRDefault="00181613" w:rsidP="00181613">
      <w:pPr>
        <w:pStyle w:val="ListParagraph"/>
        <w:numPr>
          <w:ilvl w:val="1"/>
          <w:numId w:val="23"/>
        </w:numPr>
      </w:pPr>
      <w:r>
        <w:t>Integer Arithmetic Underflow</w:t>
      </w:r>
    </w:p>
    <w:p w14:paraId="55AB04B0" w14:textId="77777777" w:rsidR="00181613" w:rsidRDefault="00181613" w:rsidP="00181613">
      <w:pPr>
        <w:pStyle w:val="ListParagraph"/>
        <w:numPr>
          <w:ilvl w:val="1"/>
          <w:numId w:val="23"/>
        </w:numPr>
      </w:pPr>
      <w:r>
        <w:t>Integer Arithmetic Overflow</w:t>
      </w:r>
    </w:p>
    <w:p w14:paraId="1CDFA503" w14:textId="77777777" w:rsidR="00181613" w:rsidRDefault="00181613" w:rsidP="00181613">
      <w:pPr>
        <w:pStyle w:val="ListParagraph"/>
        <w:numPr>
          <w:ilvl w:val="1"/>
          <w:numId w:val="23"/>
        </w:numPr>
      </w:pPr>
      <w:r>
        <w:t xml:space="preserve">Note: Floating point math can produce NaN (Not a Number) values. This is not an error, nor are properly typed operations on floating point NaN values. </w:t>
      </w:r>
    </w:p>
    <w:p w14:paraId="4ACA2C18" w14:textId="77777777" w:rsidR="00181613" w:rsidRDefault="00181613" w:rsidP="00181613">
      <w:pPr>
        <w:pStyle w:val="ListParagraph"/>
        <w:numPr>
          <w:ilvl w:val="0"/>
          <w:numId w:val="23"/>
        </w:numPr>
        <w:rPr>
          <w:rFonts w:cs="Arial"/>
        </w:rPr>
      </w:pPr>
      <w:r>
        <w:rPr>
          <w:rFonts w:cs="Arial"/>
        </w:rPr>
        <w:t>Expression Errors</w:t>
      </w:r>
    </w:p>
    <w:p w14:paraId="490A83E9" w14:textId="77777777" w:rsidR="00181613" w:rsidRDefault="00181613" w:rsidP="00181613">
      <w:pPr>
        <w:pStyle w:val="ListParagraph"/>
        <w:numPr>
          <w:ilvl w:val="1"/>
          <w:numId w:val="23"/>
        </w:numPr>
        <w:rPr>
          <w:rFonts w:cs="Arial"/>
        </w:rPr>
      </w:pPr>
      <w:r>
        <w:rPr>
          <w:rFonts w:cs="Arial"/>
        </w:rPr>
        <w:t>Dynamic Type  Error – unable to convert expression result value to target type</w:t>
      </w:r>
    </w:p>
    <w:p w14:paraId="337370C4" w14:textId="77777777" w:rsidR="00181613" w:rsidRDefault="00181613" w:rsidP="00181613">
      <w:pPr>
        <w:pStyle w:val="ListParagraph"/>
        <w:numPr>
          <w:ilvl w:val="2"/>
          <w:numId w:val="23"/>
        </w:numPr>
        <w:rPr>
          <w:rFonts w:cs="Arial"/>
        </w:rPr>
      </w:pPr>
      <w:r>
        <w:rPr>
          <w:rFonts w:cs="Arial"/>
        </w:rPr>
        <w:t>Example: non-digits found in string argument to xs:int(…) constructor.</w:t>
      </w:r>
    </w:p>
    <w:p w14:paraId="6EB9D0FD" w14:textId="227BED67" w:rsidR="00181613" w:rsidRDefault="00181613" w:rsidP="00181613">
      <w:pPr>
        <w:pStyle w:val="ListParagraph"/>
        <w:numPr>
          <w:ilvl w:val="2"/>
          <w:numId w:val="23"/>
        </w:numPr>
        <w:rPr>
          <w:rFonts w:cs="Arial"/>
        </w:rPr>
      </w:pPr>
      <w:r>
        <w:rPr>
          <w:rFonts w:cs="Arial"/>
        </w:rPr>
        <w:t xml:space="preserve">Note: if a DFDL Implementation cannot distinguish Dynamic Type Errors from Static Type Errors, then a Dynamic Type Error </w:t>
      </w:r>
      <w:r w:rsidR="006D4C7D">
        <w:rPr>
          <w:rFonts w:cs="Arial"/>
        </w:rPr>
        <w:t>MUST</w:t>
      </w:r>
      <w:r>
        <w:rPr>
          <w:rFonts w:cs="Arial"/>
        </w:rPr>
        <w:t xml:space="preserve"> cause a Schema Definition Error</w:t>
      </w:r>
    </w:p>
    <w:p w14:paraId="6993662E" w14:textId="21F9F4CE" w:rsidR="00181613" w:rsidRDefault="00181613" w:rsidP="00181613">
      <w:pPr>
        <w:pStyle w:val="ListParagraph"/>
        <w:numPr>
          <w:ilvl w:val="1"/>
          <w:numId w:val="23"/>
        </w:numPr>
        <w:rPr>
          <w:rFonts w:cs="Arial"/>
        </w:rPr>
      </w:pPr>
      <w:r>
        <w:rPr>
          <w:rFonts w:cs="Arial"/>
        </w:rPr>
        <w:t xml:space="preserve">Index out of bounds error – index exceeds the number of </w:t>
      </w:r>
      <w:r w:rsidR="00DF3E2F">
        <w:rPr>
          <w:rFonts w:cs="Arial"/>
        </w:rPr>
        <w:t>occurrences or</w:t>
      </w:r>
      <w:r>
        <w:rPr>
          <w:rFonts w:cs="Arial"/>
        </w:rPr>
        <w:t xml:space="preserve"> is less than 1.</w:t>
      </w:r>
    </w:p>
    <w:p w14:paraId="56C3DEAE" w14:textId="77777777" w:rsidR="00181613" w:rsidRDefault="00181613" w:rsidP="00181613">
      <w:pPr>
        <w:pStyle w:val="ListParagraph"/>
        <w:numPr>
          <w:ilvl w:val="2"/>
          <w:numId w:val="23"/>
        </w:numPr>
        <w:rPr>
          <w:rFonts w:cs="Arial"/>
        </w:rPr>
      </w:pPr>
      <w:r>
        <w:rPr>
          <w:rFonts w:cs="Arial"/>
        </w:rPr>
        <w:t>Note: same error for dfdl:testBit if bitPos is not 1..8, or for character positions in a string-value</w:t>
      </w:r>
    </w:p>
    <w:p w14:paraId="3342AF99" w14:textId="77777777" w:rsidR="00181613" w:rsidRDefault="00181613" w:rsidP="00181613">
      <w:pPr>
        <w:pStyle w:val="ListParagraph"/>
        <w:numPr>
          <w:ilvl w:val="1"/>
          <w:numId w:val="23"/>
        </w:numPr>
        <w:rPr>
          <w:rFonts w:cs="Arial"/>
        </w:rPr>
      </w:pPr>
      <w:r>
        <w:rPr>
          <w:rFonts w:cs="Arial"/>
        </w:rPr>
        <w:t>Indexing of non-array non-optional element</w:t>
      </w:r>
    </w:p>
    <w:p w14:paraId="20575A20" w14:textId="77777777" w:rsidR="00181613" w:rsidRDefault="00181613" w:rsidP="00181613">
      <w:pPr>
        <w:pStyle w:val="ListParagraph"/>
        <w:numPr>
          <w:ilvl w:val="2"/>
          <w:numId w:val="23"/>
        </w:numPr>
        <w:rPr>
          <w:rFonts w:cs="Arial"/>
        </w:rPr>
      </w:pPr>
      <w:r>
        <w:rPr>
          <w:rFonts w:cs="Arial"/>
        </w:rPr>
        <w:t>Example: x[1] when x is declared and has both XSD minOccurs="1" and XSD maxOccurs="1" explicitly, or by not stating either or both of them.</w:t>
      </w:r>
    </w:p>
    <w:p w14:paraId="5229336C" w14:textId="77777777" w:rsidR="00181613" w:rsidRDefault="00181613" w:rsidP="00181613">
      <w:pPr>
        <w:pStyle w:val="ListParagraph"/>
        <w:numPr>
          <w:ilvl w:val="1"/>
          <w:numId w:val="23"/>
        </w:numPr>
        <w:rPr>
          <w:rFonts w:cs="Arial"/>
        </w:rPr>
      </w:pPr>
      <w:r>
        <w:rPr>
          <w:rFonts w:cs="Arial"/>
        </w:rPr>
        <w:t>Illegal argument value (correct type, illegal value)</w:t>
      </w:r>
    </w:p>
    <w:p w14:paraId="11A6A01C" w14:textId="77777777" w:rsidR="00181613" w:rsidRDefault="00181613" w:rsidP="00181613">
      <w:pPr>
        <w:pStyle w:val="ListParagraph"/>
        <w:numPr>
          <w:ilvl w:val="0"/>
          <w:numId w:val="23"/>
        </w:numPr>
        <w:rPr>
          <w:rFonts w:cs="Arial"/>
        </w:rPr>
      </w:pPr>
      <w:r>
        <w:rPr>
          <w:rFonts w:cs="Arial"/>
        </w:rPr>
        <w:t>Parse Errors</w:t>
      </w:r>
    </w:p>
    <w:p w14:paraId="40591EE6" w14:textId="77777777" w:rsidR="00181613" w:rsidRDefault="00181613" w:rsidP="00181613">
      <w:pPr>
        <w:pStyle w:val="ListParagraph"/>
        <w:numPr>
          <w:ilvl w:val="1"/>
          <w:numId w:val="23"/>
        </w:numPr>
        <w:rPr>
          <w:rFonts w:cs="Arial"/>
        </w:rPr>
      </w:pPr>
      <w:r>
        <w:rPr>
          <w:rFonts w:cs="Arial"/>
        </w:rPr>
        <w:t>Delimiter not found</w:t>
      </w:r>
    </w:p>
    <w:p w14:paraId="36033765" w14:textId="77777777" w:rsidR="00181613" w:rsidRDefault="00181613" w:rsidP="00181613">
      <w:pPr>
        <w:pStyle w:val="ListParagraph"/>
        <w:numPr>
          <w:ilvl w:val="1"/>
          <w:numId w:val="23"/>
        </w:numPr>
        <w:rPr>
          <w:rFonts w:cs="Arial"/>
        </w:rPr>
      </w:pPr>
      <w:r>
        <w:rPr>
          <w:rFonts w:cs="Arial"/>
        </w:rPr>
        <w:t>Data from the data stream is not convertible to element type</w:t>
      </w:r>
    </w:p>
    <w:p w14:paraId="3470EF5D" w14:textId="77777777" w:rsidR="00181613" w:rsidRDefault="00181613" w:rsidP="00181613">
      <w:pPr>
        <w:pStyle w:val="ListParagraph"/>
        <w:numPr>
          <w:ilvl w:val="1"/>
          <w:numId w:val="23"/>
        </w:numPr>
        <w:rPr>
          <w:rFonts w:cs="Arial"/>
        </w:rPr>
      </w:pPr>
      <w:r>
        <w:rPr>
          <w:rFonts w:cs="Arial"/>
        </w:rPr>
        <w:t>Assertion failed</w:t>
      </w:r>
    </w:p>
    <w:p w14:paraId="6B9B9C2C" w14:textId="77777777" w:rsidR="00181613" w:rsidRDefault="00181613" w:rsidP="00181613">
      <w:pPr>
        <w:pStyle w:val="ListParagraph"/>
        <w:numPr>
          <w:ilvl w:val="1"/>
          <w:numId w:val="23"/>
        </w:numPr>
        <w:rPr>
          <w:rFonts w:cs="Arial"/>
        </w:rPr>
      </w:pPr>
      <w:r>
        <w:rPr>
          <w:rFonts w:cs="Arial"/>
        </w:rPr>
        <w:t>Discriminator failed</w:t>
      </w:r>
    </w:p>
    <w:p w14:paraId="4BC33893" w14:textId="77777777" w:rsidR="00181613" w:rsidRDefault="00181613" w:rsidP="00181613">
      <w:pPr>
        <w:pStyle w:val="ListParagraph"/>
        <w:numPr>
          <w:ilvl w:val="1"/>
          <w:numId w:val="23"/>
        </w:numPr>
        <w:rPr>
          <w:rFonts w:cs="Arial"/>
        </w:rPr>
      </w:pPr>
      <w:r>
        <w:rPr>
          <w:rFonts w:cs="Arial"/>
        </w:rPr>
        <w:t>Required occurrence not found</w:t>
      </w:r>
    </w:p>
    <w:p w14:paraId="1B5E2B28" w14:textId="77777777" w:rsidR="00181613" w:rsidRDefault="00181613" w:rsidP="00181613">
      <w:pPr>
        <w:pStyle w:val="ListParagraph"/>
        <w:numPr>
          <w:ilvl w:val="1"/>
          <w:numId w:val="23"/>
        </w:numPr>
        <w:rPr>
          <w:rFonts w:cs="Arial"/>
        </w:rPr>
      </w:pPr>
      <w:r>
        <w:rPr>
          <w:rFonts w:cs="Arial"/>
        </w:rPr>
        <w:t>All choice alternatives fail to parse</w:t>
      </w:r>
    </w:p>
    <w:p w14:paraId="06AA6983" w14:textId="77777777" w:rsidR="00181613" w:rsidRDefault="00181613" w:rsidP="00181613">
      <w:pPr>
        <w:pStyle w:val="ListParagraph"/>
        <w:numPr>
          <w:ilvl w:val="1"/>
          <w:numId w:val="23"/>
        </w:numPr>
        <w:rPr>
          <w:rFonts w:cs="Arial"/>
        </w:rPr>
      </w:pPr>
      <w:r>
        <w:rPr>
          <w:rFonts w:cs="Arial"/>
        </w:rPr>
        <w:t>Character set decoding failure and dfdl:encodingErrorPolicy is 'error'</w:t>
      </w:r>
    </w:p>
    <w:p w14:paraId="529E811C" w14:textId="77777777" w:rsidR="00181613" w:rsidRDefault="00181613" w:rsidP="00181613">
      <w:pPr>
        <w:pStyle w:val="ListParagraph"/>
        <w:numPr>
          <w:ilvl w:val="0"/>
          <w:numId w:val="23"/>
        </w:numPr>
        <w:rPr>
          <w:rFonts w:cs="Arial"/>
        </w:rPr>
      </w:pPr>
      <w:r>
        <w:rPr>
          <w:rFonts w:cs="Arial"/>
        </w:rPr>
        <w:t>Unparse Errors</w:t>
      </w:r>
    </w:p>
    <w:p w14:paraId="25CBE3B1" w14:textId="77777777" w:rsidR="00181613" w:rsidRDefault="00181613" w:rsidP="00181613">
      <w:pPr>
        <w:pStyle w:val="ListParagraph"/>
        <w:numPr>
          <w:ilvl w:val="1"/>
          <w:numId w:val="23"/>
        </w:numPr>
        <w:rPr>
          <w:rFonts w:cs="Arial"/>
        </w:rPr>
      </w:pPr>
      <w:r>
        <w:rPr>
          <w:rFonts w:cs="Arial"/>
        </w:rPr>
        <w:t>Truncation scenarios where truncation is being disallowed</w:t>
      </w:r>
    </w:p>
    <w:p w14:paraId="19EAD2F2" w14:textId="77777777" w:rsidR="00181613" w:rsidRDefault="00181613" w:rsidP="00181613">
      <w:pPr>
        <w:pStyle w:val="ListParagraph"/>
        <w:numPr>
          <w:ilvl w:val="1"/>
          <w:numId w:val="23"/>
        </w:numPr>
        <w:rPr>
          <w:rFonts w:cs="Arial"/>
        </w:rPr>
      </w:pPr>
      <w:r>
        <w:rPr>
          <w:rFonts w:cs="Arial"/>
        </w:rPr>
        <w:t>Rounding error – rounding needed but not allowed. (Unparsing)</w:t>
      </w:r>
    </w:p>
    <w:p w14:paraId="60AB58FE" w14:textId="5861A3D7" w:rsidR="00181613" w:rsidRDefault="00181613" w:rsidP="00181613">
      <w:pPr>
        <w:pStyle w:val="ListParagraph"/>
        <w:numPr>
          <w:ilvl w:val="1"/>
          <w:numId w:val="23"/>
        </w:numPr>
        <w:rPr>
          <w:rFonts w:cs="Arial"/>
        </w:rPr>
      </w:pPr>
      <w:r w:rsidRPr="00181613">
        <w:rPr>
          <w:rFonts w:cs="Arial"/>
        </w:rPr>
        <w:t xml:space="preserve">No choice alternative matching the </w:t>
      </w:r>
      <w:r w:rsidR="00933F0E">
        <w:rPr>
          <w:rFonts w:cs="Arial"/>
        </w:rPr>
        <w:t>Infoset</w:t>
      </w:r>
      <w:r w:rsidRPr="00181613">
        <w:rPr>
          <w:rFonts w:cs="Arial"/>
        </w:rPr>
        <w:t xml:space="preserve"> can be identified for unparsing</w:t>
      </w:r>
      <w:r w:rsidR="00DF3E2F">
        <w:rPr>
          <w:rFonts w:cs="Arial"/>
        </w:rPr>
        <w:t>. C</w:t>
      </w:r>
      <w:r>
        <w:rPr>
          <w:rFonts w:cs="Arial"/>
        </w:rPr>
        <w:t>haracter set encoding failure and dfdl:encodingErrorPolicy is 'error'</w:t>
      </w:r>
    </w:p>
    <w:p w14:paraId="2881E244" w14:textId="77777777" w:rsidR="00181613" w:rsidRDefault="00181613" w:rsidP="00181613">
      <w:pPr>
        <w:pStyle w:val="ListParagraph"/>
        <w:numPr>
          <w:ilvl w:val="0"/>
          <w:numId w:val="23"/>
        </w:numPr>
        <w:rPr>
          <w:rFonts w:cs="Arial"/>
        </w:rPr>
      </w:pPr>
      <w:r>
        <w:rPr>
          <w:rFonts w:cs="Arial"/>
        </w:rPr>
        <w:t>Implementation-defined Limit Errors - Implementations can have fixed or adjustable limits that some formats and some data may exceed at processing time. This specification does not further specify what these errors are, but some possible examples are:</w:t>
      </w:r>
    </w:p>
    <w:p w14:paraId="19D203F3" w14:textId="77777777" w:rsidR="00181613" w:rsidRDefault="00181613" w:rsidP="00181613">
      <w:pPr>
        <w:pStyle w:val="ListParagraph"/>
        <w:numPr>
          <w:ilvl w:val="1"/>
          <w:numId w:val="23"/>
        </w:numPr>
        <w:rPr>
          <w:rFonts w:cs="Arial"/>
        </w:rPr>
      </w:pPr>
      <w:r>
        <w:rPr>
          <w:rFonts w:cs="Arial"/>
        </w:rPr>
        <w:t>Data longer than allowed for representation of a given data type</w:t>
      </w:r>
    </w:p>
    <w:p w14:paraId="28EE526D" w14:textId="77777777" w:rsidR="00181613" w:rsidRDefault="00181613" w:rsidP="00181613">
      <w:pPr>
        <w:pStyle w:val="ListParagraph"/>
        <w:numPr>
          <w:ilvl w:val="2"/>
          <w:numId w:val="23"/>
        </w:numPr>
        <w:rPr>
          <w:rFonts w:cs="Arial"/>
        </w:rPr>
      </w:pPr>
      <w:r>
        <w:rPr>
          <w:rFonts w:cs="Arial"/>
        </w:rPr>
        <w:t xml:space="preserve">Example: exceed maximum length of representation of xs:decimal when dfdl:representation is "text". </w:t>
      </w:r>
    </w:p>
    <w:p w14:paraId="59DCEE92" w14:textId="7AE4F4D9" w:rsidR="00181613" w:rsidRDefault="00181613" w:rsidP="00181613">
      <w:pPr>
        <w:pStyle w:val="ListParagraph"/>
        <w:numPr>
          <w:ilvl w:val="1"/>
          <w:numId w:val="23"/>
        </w:numPr>
        <w:rPr>
          <w:rFonts w:cs="Arial"/>
        </w:rPr>
      </w:pPr>
      <w:r>
        <w:rPr>
          <w:rFonts w:cs="Arial"/>
        </w:rPr>
        <w:t xml:space="preserve">Expression references too far back into </w:t>
      </w:r>
      <w:r w:rsidR="00933F0E">
        <w:rPr>
          <w:rFonts w:cs="Arial"/>
        </w:rPr>
        <w:t>Infoset</w:t>
      </w:r>
      <w:r>
        <w:rPr>
          <w:rFonts w:cs="Arial"/>
        </w:rPr>
        <w:t xml:space="preserve"> (parsing)</w:t>
      </w:r>
    </w:p>
    <w:p w14:paraId="0BB9421D" w14:textId="4E17B1C6" w:rsidR="00181613" w:rsidRDefault="00181613" w:rsidP="00181613">
      <w:pPr>
        <w:pStyle w:val="ListParagraph"/>
        <w:numPr>
          <w:ilvl w:val="1"/>
          <w:numId w:val="23"/>
        </w:numPr>
        <w:rPr>
          <w:rFonts w:cs="Arial"/>
        </w:rPr>
      </w:pPr>
      <w:r>
        <w:rPr>
          <w:rFonts w:cs="Arial"/>
        </w:rPr>
        <w:t xml:space="preserve">Expression references too far forward into </w:t>
      </w:r>
      <w:r w:rsidR="00933F0E">
        <w:rPr>
          <w:rFonts w:cs="Arial"/>
        </w:rPr>
        <w:t>Infoset</w:t>
      </w:r>
      <w:r>
        <w:rPr>
          <w:rFonts w:cs="Arial"/>
        </w:rPr>
        <w:t xml:space="preserve"> (unparsing)</w:t>
      </w:r>
    </w:p>
    <w:p w14:paraId="5D2A1BAA" w14:textId="77777777" w:rsidR="00181613" w:rsidRDefault="00181613" w:rsidP="00181613">
      <w:pPr>
        <w:pStyle w:val="ListParagraph"/>
        <w:numPr>
          <w:ilvl w:val="1"/>
          <w:numId w:val="23"/>
        </w:numPr>
        <w:rPr>
          <w:rFonts w:cs="Arial"/>
        </w:rPr>
      </w:pPr>
      <w:r>
        <w:rPr>
          <w:rFonts w:cs="Arial"/>
        </w:rPr>
        <w:t>Number of array elements exceeds limit.</w:t>
      </w:r>
    </w:p>
    <w:p w14:paraId="33742D63" w14:textId="77777777" w:rsidR="00181613" w:rsidRDefault="00181613" w:rsidP="00181613">
      <w:pPr>
        <w:pStyle w:val="ListParagraph"/>
        <w:numPr>
          <w:ilvl w:val="1"/>
          <w:numId w:val="23"/>
        </w:numPr>
        <w:rPr>
          <w:rFonts w:cs="Arial"/>
        </w:rPr>
      </w:pPr>
      <w:r>
        <w:rPr>
          <w:rFonts w:cs="Arial"/>
        </w:rPr>
        <w:t xml:space="preserve">Regular expression exceeds time limit </w:t>
      </w:r>
    </w:p>
    <w:p w14:paraId="0AFE06A2" w14:textId="77777777" w:rsidR="00181613" w:rsidRDefault="00181613" w:rsidP="00181613">
      <w:r>
        <w:t>The following are Schema Definition Errors, regardless of whether they are detected in advance of processing or once processing begins:</w:t>
      </w:r>
    </w:p>
    <w:p w14:paraId="4E513C42" w14:textId="77777777" w:rsidR="00181613" w:rsidRDefault="00181613" w:rsidP="00181613">
      <w:pPr>
        <w:pStyle w:val="ListParagraph"/>
        <w:numPr>
          <w:ilvl w:val="0"/>
          <w:numId w:val="24"/>
        </w:numPr>
        <w:rPr>
          <w:rFonts w:cs="Arial"/>
        </w:rPr>
      </w:pPr>
      <w:r>
        <w:rPr>
          <w:rFonts w:cs="Arial"/>
        </w:rPr>
        <w:t>Errors in XML Schema Construction and Structure</w:t>
      </w:r>
    </w:p>
    <w:p w14:paraId="1D818DCA" w14:textId="47126CD1" w:rsidR="00181613" w:rsidRDefault="00181613" w:rsidP="00181613">
      <w:pPr>
        <w:pStyle w:val="ListParagraph"/>
        <w:numPr>
          <w:ilvl w:val="1"/>
          <w:numId w:val="24"/>
        </w:numPr>
        <w:rPr>
          <w:rFonts w:cs="Arial"/>
        </w:rPr>
      </w:pPr>
      <w:r>
        <w:rPr>
          <w:rFonts w:cs="Arial"/>
        </w:rPr>
        <w:t xml:space="preserve">See XML Schema Specification Part 1, Section 5.1 </w:t>
      </w:r>
      <w:r>
        <w:rPr>
          <w:rFonts w:cs="Arial"/>
          <w:noProof/>
        </w:rPr>
        <w:t>[</w:t>
      </w:r>
      <w:r w:rsidR="00912122">
        <w:fldChar w:fldCharType="begin"/>
      </w:r>
      <w:r w:rsidR="00912122">
        <w:instrText xml:space="preserve"> HYPERLINK \l "a_XSDL_Part1" </w:instrText>
      </w:r>
      <w:ins w:id="13738" w:author="Mike Beckerle" w:date="2020-10-09T10:19:00Z"/>
      <w:r w:rsidR="00912122">
        <w:fldChar w:fldCharType="separate"/>
      </w:r>
      <w:r>
        <w:rPr>
          <w:rStyle w:val="Hyperlink"/>
          <w:rFonts w:cs="Arial"/>
          <w:noProof/>
        </w:rPr>
        <w:t>XSDLV1</w:t>
      </w:r>
      <w:r w:rsidR="00912122">
        <w:rPr>
          <w:rStyle w:val="Hyperlink"/>
          <w:rFonts w:cs="Arial"/>
          <w:noProof/>
        </w:rPr>
        <w:fldChar w:fldCharType="end"/>
      </w:r>
      <w:r>
        <w:rPr>
          <w:rFonts w:cs="Arial"/>
          <w:noProof/>
        </w:rPr>
        <w:t>]</w:t>
      </w:r>
    </w:p>
    <w:p w14:paraId="0E2941BF" w14:textId="77777777" w:rsidR="00181613" w:rsidRDefault="00181613" w:rsidP="00181613">
      <w:pPr>
        <w:pStyle w:val="ListParagraph"/>
        <w:numPr>
          <w:ilvl w:val="0"/>
          <w:numId w:val="24"/>
        </w:numPr>
        <w:rPr>
          <w:rFonts w:cs="Arial"/>
        </w:rPr>
      </w:pPr>
      <w:r>
        <w:rPr>
          <w:rFonts w:cs="Arial"/>
        </w:rPr>
        <w:t>Use of XSD constructs outside of DFDL subset</w:t>
      </w:r>
    </w:p>
    <w:p w14:paraId="5FCBFB2D" w14:textId="77777777" w:rsidR="00181613" w:rsidRDefault="00181613" w:rsidP="00181613">
      <w:pPr>
        <w:pStyle w:val="ListParagraph"/>
        <w:numPr>
          <w:ilvl w:val="0"/>
          <w:numId w:val="24"/>
        </w:numPr>
        <w:rPr>
          <w:rFonts w:cs="Arial"/>
        </w:rPr>
      </w:pPr>
      <w:r>
        <w:rPr>
          <w:rFonts w:cs="Arial"/>
        </w:rPr>
        <w:t xml:space="preserve">Implementation-defined Limitations </w:t>
      </w:r>
    </w:p>
    <w:p w14:paraId="2F6FCF6E" w14:textId="77777777" w:rsidR="00181613" w:rsidRDefault="00181613" w:rsidP="00181613">
      <w:pPr>
        <w:pStyle w:val="ListParagraph"/>
        <w:numPr>
          <w:ilvl w:val="1"/>
          <w:numId w:val="24"/>
        </w:numPr>
        <w:rPr>
          <w:rFonts w:cs="Arial"/>
        </w:rPr>
      </w:pPr>
      <w:r>
        <w:rPr>
          <w:rFonts w:cs="Arial"/>
        </w:rPr>
        <w:t>Use of DFDL schema constructs not supported by this implementation.</w:t>
      </w:r>
    </w:p>
    <w:p w14:paraId="6F757FE2" w14:textId="00D8ABF8" w:rsidR="00181613" w:rsidRDefault="00181613" w:rsidP="00181613">
      <w:pPr>
        <w:pStyle w:val="ListParagraph"/>
        <w:numPr>
          <w:ilvl w:val="2"/>
          <w:numId w:val="24"/>
        </w:numPr>
        <w:rPr>
          <w:rFonts w:cs="Arial"/>
        </w:rPr>
      </w:pPr>
      <w:r>
        <w:rPr>
          <w:rFonts w:cs="Arial"/>
        </w:rPr>
        <w:t xml:space="preserve">Example: xs:choice is an optional part of the DFDL specification (see </w:t>
      </w:r>
      <w:del w:id="13739" w:author="Mike Beckerle" w:date="2020-10-09T10:26:00Z">
        <w:r w:rsidDel="003E209F">
          <w:rPr>
            <w:rFonts w:cs="Arial"/>
          </w:rPr>
          <w:delText>section</w:delText>
        </w:r>
      </w:del>
      <w:ins w:id="13740" w:author="Mike Beckerle" w:date="2020-10-09T10:26:00Z">
        <w:r w:rsidR="003E209F">
          <w:rPr>
            <w:rFonts w:cs="Arial"/>
          </w:rPr>
          <w:t>Section</w:t>
        </w:r>
      </w:ins>
      <w:r>
        <w:rPr>
          <w:rFonts w:cs="Arial"/>
        </w:rPr>
        <w:t xml:space="preserve"> </w:t>
      </w:r>
      <w:ins w:id="13741" w:author="Mike Beckerle" w:date="2020-10-08T20:26:00Z">
        <w:r w:rsidR="00D8557F">
          <w:rPr>
            <w:rFonts w:cs="Arial"/>
          </w:rPr>
          <w:fldChar w:fldCharType="begin"/>
        </w:r>
        <w:r w:rsidR="00D8557F">
          <w:rPr>
            <w:rFonts w:cs="Arial"/>
          </w:rPr>
          <w:instrText xml:space="preserve"> REF _Ref273530851 \r \h </w:instrText>
        </w:r>
      </w:ins>
      <w:r w:rsidR="00D8557F">
        <w:rPr>
          <w:rFonts w:cs="Arial"/>
        </w:rPr>
      </w:r>
      <w:r w:rsidR="00D8557F">
        <w:rPr>
          <w:rFonts w:cs="Arial"/>
        </w:rPr>
        <w:fldChar w:fldCharType="separate"/>
      </w:r>
      <w:ins w:id="13742" w:author="Mike Beckerle" w:date="2020-10-09T10:19:00Z">
        <w:r w:rsidR="008A37A6">
          <w:rPr>
            <w:rFonts w:cs="Arial"/>
          </w:rPr>
          <w:t>23</w:t>
        </w:r>
      </w:ins>
      <w:ins w:id="13743" w:author="Mike Beckerle" w:date="2020-10-08T20:26:00Z">
        <w:r w:rsidR="00D8557F">
          <w:rPr>
            <w:rFonts w:cs="Arial"/>
          </w:rPr>
          <w:fldChar w:fldCharType="end"/>
        </w:r>
      </w:ins>
      <w:del w:id="13744" w:author="Mike Beckerle" w:date="2020-10-08T20:26:00Z">
        <w:r w:rsidDel="00D8557F">
          <w:rPr>
            <w:rFonts w:cs="Arial"/>
          </w:rPr>
          <w:delText>21</w:delText>
        </w:r>
      </w:del>
      <w:r>
        <w:rPr>
          <w:rFonts w:cs="Arial"/>
        </w:rPr>
        <w:t xml:space="preserve">). If not supported, it </w:t>
      </w:r>
      <w:r w:rsidR="006D4C7D">
        <w:rPr>
          <w:rFonts w:cs="Arial"/>
        </w:rPr>
        <w:t>MUST</w:t>
      </w:r>
      <w:r>
        <w:rPr>
          <w:rFonts w:cs="Arial"/>
        </w:rPr>
        <w:t xml:space="preserve"> be rejected as a Schema Definition Error. </w:t>
      </w:r>
    </w:p>
    <w:p w14:paraId="09B7E18A" w14:textId="77777777" w:rsidR="00181613" w:rsidRDefault="00181613" w:rsidP="00181613">
      <w:pPr>
        <w:pStyle w:val="ListParagraph"/>
        <w:numPr>
          <w:ilvl w:val="2"/>
          <w:numId w:val="24"/>
        </w:numPr>
        <w:rPr>
          <w:rFonts w:cs="Arial"/>
        </w:rPr>
      </w:pPr>
      <w:r>
        <w:rPr>
          <w:rFonts w:cs="Arial"/>
        </w:rPr>
        <w:t xml:space="preserve">Example: use of packed-decimal when it is not supported by the implementation. </w:t>
      </w:r>
    </w:p>
    <w:p w14:paraId="6E5415EA" w14:textId="1671557A" w:rsidR="00181613" w:rsidRDefault="00181613" w:rsidP="00181613">
      <w:pPr>
        <w:pStyle w:val="ListParagraph"/>
        <w:numPr>
          <w:ilvl w:val="2"/>
          <w:numId w:val="24"/>
        </w:numPr>
        <w:rPr>
          <w:rFonts w:cs="Arial"/>
        </w:rPr>
      </w:pPr>
      <w:r>
        <w:rPr>
          <w:rFonts w:cs="Arial"/>
        </w:rPr>
        <w:t xml:space="preserve">Example: use of dfdl:assert when it is not supported by the implementation (See Spec </w:t>
      </w:r>
      <w:del w:id="13745" w:author="Mike Beckerle" w:date="2020-10-09T10:26:00Z">
        <w:r w:rsidDel="003E209F">
          <w:rPr>
            <w:rFonts w:cs="Arial"/>
          </w:rPr>
          <w:delText>section</w:delText>
        </w:r>
      </w:del>
      <w:ins w:id="13746" w:author="Mike Beckerle" w:date="2020-10-09T10:26:00Z">
        <w:r w:rsidR="003E209F">
          <w:rPr>
            <w:rFonts w:cs="Arial"/>
          </w:rPr>
          <w:t>Section</w:t>
        </w:r>
      </w:ins>
      <w:r>
        <w:rPr>
          <w:rFonts w:cs="Arial"/>
        </w:rPr>
        <w:t xml:space="preserve"> </w:t>
      </w:r>
      <w:ins w:id="13747" w:author="Mike Beckerle" w:date="2020-10-08T20:26:00Z">
        <w:r w:rsidR="00D8557F">
          <w:rPr>
            <w:rFonts w:cs="Arial"/>
          </w:rPr>
          <w:t xml:space="preserve"> </w:t>
        </w:r>
        <w:r w:rsidR="00D8557F">
          <w:rPr>
            <w:rFonts w:cs="Arial"/>
          </w:rPr>
          <w:fldChar w:fldCharType="begin"/>
        </w:r>
        <w:r w:rsidR="00D8557F">
          <w:rPr>
            <w:rFonts w:cs="Arial"/>
          </w:rPr>
          <w:instrText xml:space="preserve"> REF _Ref273530851 \r \h </w:instrText>
        </w:r>
      </w:ins>
      <w:r w:rsidR="00D8557F">
        <w:rPr>
          <w:rFonts w:cs="Arial"/>
        </w:rPr>
      </w:r>
      <w:ins w:id="13748" w:author="Mike Beckerle" w:date="2020-10-08T20:26:00Z">
        <w:r w:rsidR="00D8557F">
          <w:rPr>
            <w:rFonts w:cs="Arial"/>
          </w:rPr>
          <w:fldChar w:fldCharType="separate"/>
        </w:r>
      </w:ins>
      <w:ins w:id="13749" w:author="Mike Beckerle" w:date="2020-10-09T10:19:00Z">
        <w:r w:rsidR="008A37A6">
          <w:rPr>
            <w:rFonts w:cs="Arial"/>
          </w:rPr>
          <w:t>23</w:t>
        </w:r>
      </w:ins>
      <w:ins w:id="13750" w:author="Mike Beckerle" w:date="2020-10-08T20:26:00Z">
        <w:r w:rsidR="00D8557F">
          <w:rPr>
            <w:rFonts w:cs="Arial"/>
          </w:rPr>
          <w:fldChar w:fldCharType="end"/>
        </w:r>
      </w:ins>
      <w:del w:id="13751" w:author="Mike Beckerle" w:date="2020-10-08T20:26:00Z">
        <w:r w:rsidDel="00D8557F">
          <w:rPr>
            <w:rFonts w:cs="Arial"/>
          </w:rPr>
          <w:delText>21</w:delText>
        </w:r>
      </w:del>
      <w:r>
        <w:rPr>
          <w:rFonts w:cs="Arial"/>
        </w:rPr>
        <w:t xml:space="preserve"> on DFDL Subsets)</w:t>
      </w:r>
    </w:p>
    <w:p w14:paraId="2AD9A759" w14:textId="77777777" w:rsidR="00181613" w:rsidRDefault="00181613" w:rsidP="00181613">
      <w:pPr>
        <w:pStyle w:val="ListParagraph"/>
        <w:numPr>
          <w:ilvl w:val="2"/>
          <w:numId w:val="24"/>
        </w:numPr>
        <w:rPr>
          <w:rFonts w:cs="Arial"/>
        </w:rPr>
      </w:pPr>
      <w:r>
        <w:rPr>
          <w:rFonts w:cs="Arial"/>
        </w:rPr>
        <w:t xml:space="preserve">Note: Unrecognized DFDL properties or property values can produce a warning and an implementation can attempt to process data despite the warning. </w:t>
      </w:r>
    </w:p>
    <w:p w14:paraId="7AF5C630" w14:textId="77777777" w:rsidR="00181613" w:rsidRDefault="00181613" w:rsidP="00181613">
      <w:pPr>
        <w:pStyle w:val="ListParagraph"/>
        <w:numPr>
          <w:ilvl w:val="1"/>
          <w:numId w:val="24"/>
        </w:numPr>
        <w:rPr>
          <w:rFonts w:cs="Arial"/>
        </w:rPr>
      </w:pPr>
      <w:r>
        <w:rPr>
          <w:rFonts w:cs="Arial"/>
        </w:rPr>
        <w:t>Exceeding implementation-dependent limits for schema size/complexity</w:t>
      </w:r>
    </w:p>
    <w:p w14:paraId="41C11CDE" w14:textId="77777777" w:rsidR="00181613" w:rsidRDefault="00181613" w:rsidP="00181613">
      <w:pPr>
        <w:pStyle w:val="ListParagraph"/>
        <w:numPr>
          <w:ilvl w:val="2"/>
          <w:numId w:val="24"/>
        </w:numPr>
        <w:rPr>
          <w:rFonts w:cs="Arial"/>
        </w:rPr>
      </w:pPr>
      <w:r>
        <w:rPr>
          <w:rFonts w:cs="Arial"/>
        </w:rPr>
        <w:t>Example: schema too large – simply a limit on how large the schema can be, how many files, how many top-level constructs, etc.</w:t>
      </w:r>
    </w:p>
    <w:p w14:paraId="287D4D30" w14:textId="77777777" w:rsidR="00181613" w:rsidRDefault="00181613" w:rsidP="00181613">
      <w:pPr>
        <w:pStyle w:val="ListParagraph"/>
        <w:numPr>
          <w:ilvl w:val="0"/>
          <w:numId w:val="24"/>
        </w:numPr>
        <w:rPr>
          <w:rFonts w:cs="Arial"/>
        </w:rPr>
      </w:pPr>
      <w:r>
        <w:rPr>
          <w:rFonts w:cs="Arial"/>
        </w:rPr>
        <w:t xml:space="preserve">Schema Not Valid </w:t>
      </w:r>
    </w:p>
    <w:p w14:paraId="6A06EA6D" w14:textId="5566725D" w:rsidR="00181613" w:rsidRDefault="00181613" w:rsidP="00181613">
      <w:pPr>
        <w:pStyle w:val="ListParagraph"/>
        <w:numPr>
          <w:ilvl w:val="1"/>
          <w:numId w:val="24"/>
        </w:numPr>
        <w:rPr>
          <w:rFonts w:cs="Arial"/>
        </w:rPr>
      </w:pPr>
      <w:r>
        <w:rPr>
          <w:rFonts w:cs="Arial"/>
        </w:rPr>
        <w:t xml:space="preserve">See XML Schema Specification Part 1, Section 5.2 </w:t>
      </w:r>
      <w:r>
        <w:rPr>
          <w:rFonts w:cs="Arial"/>
          <w:noProof/>
        </w:rPr>
        <w:t>[</w:t>
      </w:r>
      <w:r w:rsidR="00912122">
        <w:fldChar w:fldCharType="begin"/>
      </w:r>
      <w:r w:rsidR="00912122">
        <w:instrText xml:space="preserve"> HYPERLINK \l "a_XSDL_Part1" </w:instrText>
      </w:r>
      <w:ins w:id="13752" w:author="Mike Beckerle" w:date="2020-10-09T10:19:00Z"/>
      <w:r w:rsidR="00912122">
        <w:fldChar w:fldCharType="separate"/>
      </w:r>
      <w:r>
        <w:rPr>
          <w:rStyle w:val="Hyperlink"/>
          <w:rFonts w:cs="Arial"/>
          <w:noProof/>
        </w:rPr>
        <w:t>XSDLV1</w:t>
      </w:r>
      <w:r w:rsidR="00912122">
        <w:rPr>
          <w:rStyle w:val="Hyperlink"/>
          <w:rFonts w:cs="Arial"/>
          <w:noProof/>
        </w:rPr>
        <w:fldChar w:fldCharType="end"/>
      </w:r>
      <w:r>
        <w:rPr>
          <w:rFonts w:cs="Arial"/>
          <w:noProof/>
        </w:rPr>
        <w:t>]</w:t>
      </w:r>
    </w:p>
    <w:p w14:paraId="265C3616" w14:textId="77777777" w:rsidR="00181613" w:rsidRDefault="00181613" w:rsidP="00181613">
      <w:pPr>
        <w:pStyle w:val="ListParagraph"/>
        <w:numPr>
          <w:ilvl w:val="0"/>
          <w:numId w:val="24"/>
        </w:numPr>
        <w:rPr>
          <w:rFonts w:cs="Arial"/>
        </w:rPr>
      </w:pPr>
      <w:r>
        <w:rPr>
          <w:rFonts w:cs="Arial"/>
        </w:rPr>
        <w:t>UPA violation (Unique Particle Attribution)</w:t>
      </w:r>
    </w:p>
    <w:p w14:paraId="3A939F57" w14:textId="77777777" w:rsidR="00181613" w:rsidRDefault="00181613" w:rsidP="00181613">
      <w:pPr>
        <w:pStyle w:val="ListParagraph"/>
        <w:numPr>
          <w:ilvl w:val="0"/>
          <w:numId w:val="24"/>
        </w:numPr>
        <w:rPr>
          <w:rFonts w:cs="Arial"/>
        </w:rPr>
      </w:pPr>
      <w:r>
        <w:rPr>
          <w:rFonts w:cs="Arial"/>
        </w:rPr>
        <w:t>Reference to DFDL global definition not found</w:t>
      </w:r>
    </w:p>
    <w:p w14:paraId="4C54B308" w14:textId="77777777" w:rsidR="00181613" w:rsidRDefault="00181613" w:rsidP="00181613">
      <w:pPr>
        <w:pStyle w:val="ListParagraph"/>
        <w:numPr>
          <w:ilvl w:val="1"/>
          <w:numId w:val="24"/>
        </w:numPr>
        <w:rPr>
          <w:rFonts w:cs="Arial"/>
        </w:rPr>
      </w:pPr>
      <w:r>
        <w:rPr>
          <w:rFonts w:cs="Arial"/>
        </w:rPr>
        <w:t>Format definition (dfdl:defineFormat)</w:t>
      </w:r>
    </w:p>
    <w:p w14:paraId="68651F5B" w14:textId="77777777" w:rsidR="00181613" w:rsidRDefault="00181613" w:rsidP="00181613">
      <w:pPr>
        <w:pStyle w:val="ListParagraph"/>
        <w:numPr>
          <w:ilvl w:val="1"/>
          <w:numId w:val="24"/>
        </w:numPr>
        <w:rPr>
          <w:rFonts w:cs="Arial"/>
        </w:rPr>
      </w:pPr>
      <w:r>
        <w:rPr>
          <w:rFonts w:cs="Arial"/>
        </w:rPr>
        <w:t>Escape schema definition (dfdl:defineEscapeScheme)</w:t>
      </w:r>
    </w:p>
    <w:p w14:paraId="0A70E404" w14:textId="77777777" w:rsidR="00181613" w:rsidRDefault="00181613" w:rsidP="00181613">
      <w:pPr>
        <w:pStyle w:val="ListParagraph"/>
        <w:numPr>
          <w:ilvl w:val="1"/>
          <w:numId w:val="24"/>
        </w:numPr>
        <w:rPr>
          <w:rFonts w:cs="Arial"/>
        </w:rPr>
      </w:pPr>
      <w:r>
        <w:rPr>
          <w:rFonts w:cs="Arial"/>
        </w:rPr>
        <w:t>Variable Definition (dfdl:defineVariable)</w:t>
      </w:r>
    </w:p>
    <w:p w14:paraId="27E82DE5" w14:textId="77777777" w:rsidR="00181613" w:rsidRDefault="00181613" w:rsidP="00181613">
      <w:pPr>
        <w:pStyle w:val="ListParagraph"/>
        <w:numPr>
          <w:ilvl w:val="0"/>
          <w:numId w:val="24"/>
        </w:numPr>
        <w:rPr>
          <w:rFonts w:cs="Arial"/>
        </w:rPr>
      </w:pPr>
      <w:r>
        <w:rPr>
          <w:rFonts w:cs="Arial"/>
        </w:rPr>
        <w:t>DFDL Annotations not well-formed or not valid</w:t>
      </w:r>
    </w:p>
    <w:p w14:paraId="113565C3" w14:textId="77777777" w:rsidR="00181613" w:rsidRDefault="00181613" w:rsidP="00181613">
      <w:pPr>
        <w:pStyle w:val="ListParagraph"/>
        <w:numPr>
          <w:ilvl w:val="0"/>
          <w:numId w:val="24"/>
        </w:numPr>
        <w:rPr>
          <w:rFonts w:cs="Arial"/>
        </w:rPr>
      </w:pPr>
      <w:r>
        <w:rPr>
          <w:rFonts w:cs="Arial"/>
        </w:rPr>
        <w:t>DFDL Annotations Incompatible</w:t>
      </w:r>
    </w:p>
    <w:p w14:paraId="488DACD3" w14:textId="77777777" w:rsidR="00181613" w:rsidRDefault="00181613" w:rsidP="00181613">
      <w:pPr>
        <w:pStyle w:val="ListParagraph"/>
        <w:numPr>
          <w:ilvl w:val="1"/>
          <w:numId w:val="24"/>
        </w:numPr>
        <w:rPr>
          <w:rFonts w:cs="Arial"/>
        </w:rPr>
      </w:pPr>
      <w:r>
        <w:rPr>
          <w:rFonts w:cs="Arial"/>
        </w:rPr>
        <w:t>E.g., dfdl:assert and dfdl:discriminator at same combined annotation point, or more than one format annotation at an annotation point.</w:t>
      </w:r>
    </w:p>
    <w:p w14:paraId="7E2C0353" w14:textId="77777777" w:rsidR="00181613" w:rsidRDefault="00181613" w:rsidP="00181613">
      <w:pPr>
        <w:pStyle w:val="ListParagraph"/>
        <w:numPr>
          <w:ilvl w:val="0"/>
          <w:numId w:val="24"/>
        </w:numPr>
        <w:rPr>
          <w:rFonts w:cs="Arial"/>
        </w:rPr>
      </w:pPr>
      <w:r>
        <w:rPr>
          <w:rFonts w:cs="Arial"/>
        </w:rPr>
        <w:t>DFDL Properties and their values</w:t>
      </w:r>
    </w:p>
    <w:p w14:paraId="79887DD6" w14:textId="77777777" w:rsidR="00181613" w:rsidRDefault="00181613" w:rsidP="00181613">
      <w:pPr>
        <w:pStyle w:val="ListParagraph"/>
        <w:numPr>
          <w:ilvl w:val="1"/>
          <w:numId w:val="24"/>
        </w:numPr>
        <w:rPr>
          <w:rFonts w:cs="Arial"/>
        </w:rPr>
      </w:pPr>
      <w:r>
        <w:rPr>
          <w:rFonts w:cs="Arial"/>
        </w:rPr>
        <w:t>Property not applicable to DFDL annotation</w:t>
      </w:r>
    </w:p>
    <w:p w14:paraId="04507029" w14:textId="77777777" w:rsidR="00181613" w:rsidRDefault="00181613" w:rsidP="00181613">
      <w:pPr>
        <w:pStyle w:val="ListParagraph"/>
        <w:numPr>
          <w:ilvl w:val="1"/>
          <w:numId w:val="24"/>
        </w:numPr>
        <w:rPr>
          <w:rFonts w:cs="Arial"/>
        </w:rPr>
      </w:pPr>
      <w:r>
        <w:rPr>
          <w:rFonts w:cs="Arial"/>
        </w:rPr>
        <w:t>Property value not suitable for property</w:t>
      </w:r>
    </w:p>
    <w:p w14:paraId="1CEB7A49" w14:textId="77777777" w:rsidR="00181613" w:rsidRDefault="00181613" w:rsidP="00181613">
      <w:pPr>
        <w:pStyle w:val="ListParagraph"/>
        <w:numPr>
          <w:ilvl w:val="1"/>
          <w:numId w:val="24"/>
        </w:numPr>
        <w:rPr>
          <w:rFonts w:cs="Arial"/>
        </w:rPr>
      </w:pPr>
      <w:r>
        <w:rPr>
          <w:rFonts w:cs="Arial"/>
        </w:rPr>
        <w:t>Property conflict</w:t>
      </w:r>
    </w:p>
    <w:p w14:paraId="10BF0E80" w14:textId="77777777" w:rsidR="00181613" w:rsidRDefault="00181613" w:rsidP="00181613">
      <w:pPr>
        <w:pStyle w:val="ListParagraph"/>
        <w:numPr>
          <w:ilvl w:val="2"/>
          <w:numId w:val="24"/>
        </w:numPr>
        <w:rPr>
          <w:rFonts w:cs="Arial"/>
        </w:rPr>
      </w:pPr>
      <w:r>
        <w:rPr>
          <w:rFonts w:cs="Arial"/>
        </w:rPr>
        <w:t>Between Element Reference and Element Declaration</w:t>
      </w:r>
    </w:p>
    <w:p w14:paraId="0C9BFF06" w14:textId="77777777" w:rsidR="00181613" w:rsidRDefault="00181613" w:rsidP="00181613">
      <w:pPr>
        <w:pStyle w:val="ListParagraph"/>
        <w:numPr>
          <w:ilvl w:val="2"/>
          <w:numId w:val="24"/>
        </w:numPr>
        <w:rPr>
          <w:rFonts w:cs="Arial"/>
        </w:rPr>
      </w:pPr>
      <w:r>
        <w:rPr>
          <w:rFonts w:cs="Arial"/>
        </w:rPr>
        <w:t>Between Element Declaration and Simple Type Definition</w:t>
      </w:r>
    </w:p>
    <w:p w14:paraId="57933756" w14:textId="77777777" w:rsidR="00181613" w:rsidRDefault="00181613" w:rsidP="00181613">
      <w:pPr>
        <w:pStyle w:val="ListParagraph"/>
        <w:numPr>
          <w:ilvl w:val="2"/>
          <w:numId w:val="24"/>
        </w:numPr>
        <w:rPr>
          <w:rFonts w:cs="Arial"/>
        </w:rPr>
      </w:pPr>
      <w:r>
        <w:rPr>
          <w:rFonts w:cs="Arial"/>
        </w:rPr>
        <w:t>Between Simple Type Definition and Base Simple Type Definition</w:t>
      </w:r>
    </w:p>
    <w:p w14:paraId="45BEB3E3" w14:textId="77777777" w:rsidR="00181613" w:rsidRDefault="00181613" w:rsidP="00181613">
      <w:pPr>
        <w:pStyle w:val="ListParagraph"/>
        <w:numPr>
          <w:ilvl w:val="2"/>
          <w:numId w:val="24"/>
        </w:numPr>
        <w:rPr>
          <w:rFonts w:cs="Arial"/>
        </w:rPr>
      </w:pPr>
      <w:r>
        <w:rPr>
          <w:rFonts w:cs="Arial"/>
        </w:rPr>
        <w:t>Between Group Reference and Sequence/Choice of Group Definition</w:t>
      </w:r>
    </w:p>
    <w:p w14:paraId="4007D68B" w14:textId="77777777" w:rsidR="00181613" w:rsidRDefault="00181613" w:rsidP="00181613">
      <w:pPr>
        <w:pStyle w:val="ListParagraph"/>
        <w:numPr>
          <w:ilvl w:val="1"/>
          <w:numId w:val="24"/>
        </w:numPr>
        <w:rPr>
          <w:rFonts w:cs="Arial"/>
        </w:rPr>
      </w:pPr>
      <w:r>
        <w:rPr>
          <w:rFonts w:cs="Arial"/>
        </w:rPr>
        <w:t>Required property not found</w:t>
      </w:r>
    </w:p>
    <w:p w14:paraId="07BE6C7D" w14:textId="77777777" w:rsidR="00181613" w:rsidRDefault="00181613" w:rsidP="00181613">
      <w:pPr>
        <w:pStyle w:val="ListParagraph"/>
        <w:numPr>
          <w:ilvl w:val="0"/>
          <w:numId w:val="24"/>
        </w:numPr>
        <w:rPr>
          <w:rFonts w:cs="Arial"/>
        </w:rPr>
      </w:pPr>
      <w:r>
        <w:rPr>
          <w:rFonts w:cs="Arial"/>
        </w:rPr>
        <w:t>Expressions</w:t>
      </w:r>
    </w:p>
    <w:p w14:paraId="2F54B0A8" w14:textId="77777777" w:rsidR="00181613" w:rsidRDefault="00181613" w:rsidP="00181613">
      <w:pPr>
        <w:pStyle w:val="ListParagraph"/>
        <w:numPr>
          <w:ilvl w:val="1"/>
          <w:numId w:val="24"/>
        </w:numPr>
        <w:rPr>
          <w:rFonts w:cs="Arial"/>
        </w:rPr>
      </w:pPr>
      <w:r>
        <w:rPr>
          <w:rFonts w:cs="Arial"/>
        </w:rPr>
        <w:t>Expression syntax error</w:t>
      </w:r>
    </w:p>
    <w:p w14:paraId="5F09EE2D" w14:textId="77777777" w:rsidR="00181613" w:rsidRDefault="00181613" w:rsidP="00181613">
      <w:pPr>
        <w:pStyle w:val="ListParagraph"/>
        <w:numPr>
          <w:ilvl w:val="1"/>
          <w:numId w:val="24"/>
        </w:numPr>
        <w:rPr>
          <w:rFonts w:cs="Arial"/>
        </w:rPr>
      </w:pPr>
      <w:r>
        <w:rPr>
          <w:rFonts w:cs="Arial"/>
        </w:rPr>
        <w:t>Named child element doesn't exist – E.g., /a/b, and there is no child b in existence.</w:t>
      </w:r>
    </w:p>
    <w:p w14:paraId="1B0329B0" w14:textId="77777777" w:rsidR="00181613" w:rsidRDefault="00181613" w:rsidP="00181613">
      <w:pPr>
        <w:pStyle w:val="ListParagraph"/>
        <w:numPr>
          <w:ilvl w:val="2"/>
          <w:numId w:val="24"/>
        </w:numPr>
        <w:rPr>
          <w:rFonts w:cs="Arial"/>
        </w:rPr>
      </w:pPr>
      <w:r>
        <w:rPr>
          <w:rFonts w:cs="Arial"/>
        </w:rPr>
        <w:t xml:space="preserve">Note: no child possible in the schema is a different error, but also a Schema Definition Error, as /a/b would not have a type in that case. </w:t>
      </w:r>
    </w:p>
    <w:p w14:paraId="636309A5" w14:textId="7E631CA4" w:rsidR="00181613" w:rsidRDefault="00181613" w:rsidP="00181613">
      <w:pPr>
        <w:pStyle w:val="ListParagraph"/>
        <w:numPr>
          <w:ilvl w:val="2"/>
          <w:numId w:val="24"/>
        </w:numPr>
        <w:rPr>
          <w:rFonts w:cs="Arial"/>
        </w:rPr>
      </w:pPr>
      <w:r>
        <w:rPr>
          <w:rFonts w:cs="Arial"/>
        </w:rPr>
        <w:t xml:space="preserve">Note: This is </w:t>
      </w:r>
      <w:r w:rsidR="00873A62">
        <w:rPr>
          <w:rFonts w:cs="Arial"/>
        </w:rPr>
        <w:t>a Schema Definition Error</w:t>
      </w:r>
      <w:r>
        <w:rPr>
          <w:rFonts w:cs="Arial"/>
        </w:rPr>
        <w:t>, as schema authors are advised to use fn:exists(…) to test for existence of elements when it is possible that they not exist.</w:t>
      </w:r>
    </w:p>
    <w:p w14:paraId="6975EE6F" w14:textId="77777777" w:rsidR="00181613" w:rsidRDefault="00181613" w:rsidP="00181613">
      <w:pPr>
        <w:pStyle w:val="ListParagraph"/>
        <w:numPr>
          <w:ilvl w:val="1"/>
          <w:numId w:val="24"/>
        </w:numPr>
        <w:rPr>
          <w:rFonts w:cs="Arial"/>
        </w:rPr>
      </w:pPr>
      <w:r>
        <w:rPr>
          <w:rFonts w:cs="Arial"/>
        </w:rPr>
        <w:t>Variable read but not defined</w:t>
      </w:r>
    </w:p>
    <w:p w14:paraId="6C48FCF3" w14:textId="77777777" w:rsidR="00181613" w:rsidRDefault="00181613" w:rsidP="00181613">
      <w:pPr>
        <w:pStyle w:val="ListParagraph"/>
        <w:numPr>
          <w:ilvl w:val="1"/>
          <w:numId w:val="24"/>
        </w:numPr>
        <w:rPr>
          <w:rFonts w:cs="Arial"/>
        </w:rPr>
      </w:pPr>
      <w:r>
        <w:rPr>
          <w:rFonts w:cs="Arial"/>
        </w:rPr>
        <w:t>Variable assigned after read</w:t>
      </w:r>
    </w:p>
    <w:p w14:paraId="471CF44E" w14:textId="77777777" w:rsidR="00181613" w:rsidRDefault="00181613" w:rsidP="00181613">
      <w:pPr>
        <w:pStyle w:val="ListParagraph"/>
        <w:numPr>
          <w:ilvl w:val="1"/>
          <w:numId w:val="24"/>
        </w:numPr>
        <w:rPr>
          <w:rFonts w:cs="Arial"/>
        </w:rPr>
      </w:pPr>
      <w:r>
        <w:rPr>
          <w:rFonts w:cs="Arial"/>
        </w:rPr>
        <w:t>Variable assigned more than once</w:t>
      </w:r>
    </w:p>
    <w:p w14:paraId="3CD54242" w14:textId="77777777" w:rsidR="00181613" w:rsidRDefault="00181613" w:rsidP="00181613">
      <w:pPr>
        <w:pStyle w:val="ListParagraph"/>
        <w:numPr>
          <w:ilvl w:val="1"/>
          <w:numId w:val="24"/>
        </w:numPr>
        <w:rPr>
          <w:rFonts w:cs="Arial"/>
        </w:rPr>
      </w:pPr>
      <w:r>
        <w:rPr>
          <w:rFonts w:cs="Arial"/>
        </w:rPr>
        <w:t>Static Type error – type is incorrect for usage</w:t>
      </w:r>
    </w:p>
    <w:p w14:paraId="5C5BA35C" w14:textId="70D38029" w:rsidR="00181613" w:rsidRDefault="00181613" w:rsidP="00181613">
      <w:pPr>
        <w:pStyle w:val="ListParagraph"/>
        <w:numPr>
          <w:ilvl w:val="2"/>
          <w:numId w:val="24"/>
        </w:numPr>
        <w:rPr>
          <w:rFonts w:cs="Arial"/>
        </w:rPr>
      </w:pPr>
      <w:r>
        <w:rPr>
          <w:rFonts w:cs="Arial"/>
        </w:rPr>
        <w:t xml:space="preserve">Note: if an implementation is unable to distinguish Static Type Errors from Dynamic Type Errors, then both </w:t>
      </w:r>
      <w:r w:rsidR="003B63AE">
        <w:rPr>
          <w:rFonts w:cs="Arial"/>
        </w:rPr>
        <w:t>MUST</w:t>
      </w:r>
      <w:r>
        <w:rPr>
          <w:rFonts w:cs="Arial"/>
        </w:rPr>
        <w:t xml:space="preserve"> cause Schema Definition Errors.</w:t>
      </w:r>
    </w:p>
    <w:p w14:paraId="4296E1E7" w14:textId="77777777" w:rsidR="00181613" w:rsidRDefault="00181613" w:rsidP="00181613">
      <w:pPr>
        <w:pStyle w:val="ListParagraph"/>
        <w:numPr>
          <w:ilvl w:val="1"/>
          <w:numId w:val="24"/>
        </w:numPr>
        <w:rPr>
          <w:rFonts w:cs="Arial"/>
        </w:rPr>
      </w:pPr>
      <w:r>
        <w:rPr>
          <w:rFonts w:cs="Arial"/>
        </w:rPr>
        <w:t>Path step definition not found – e.g., /a/</w:t>
      </w:r>
      <w:proofErr w:type="spellStart"/>
      <w:r>
        <w:rPr>
          <w:rFonts w:cs="Arial"/>
        </w:rPr>
        <w:t>n:b</w:t>
      </w:r>
      <w:proofErr w:type="spellEnd"/>
      <w:r>
        <w:rPr>
          <w:rFonts w:cs="Arial"/>
        </w:rPr>
        <w:t xml:space="preserve"> but no definition for n:b as local or global element.</w:t>
      </w:r>
    </w:p>
    <w:p w14:paraId="316540D2" w14:textId="77777777" w:rsidR="00181613" w:rsidRDefault="00181613" w:rsidP="00181613">
      <w:pPr>
        <w:pStyle w:val="ListParagraph"/>
        <w:numPr>
          <w:ilvl w:val="1"/>
          <w:numId w:val="24"/>
        </w:numPr>
        <w:rPr>
          <w:rFonts w:cs="Arial"/>
        </w:rPr>
      </w:pPr>
      <w:r>
        <w:rPr>
          <w:rFonts w:cs="Arial"/>
        </w:rPr>
        <w:t>Not enough arguments for function</w:t>
      </w:r>
    </w:p>
    <w:p w14:paraId="14749354" w14:textId="77777777" w:rsidR="00181613" w:rsidRDefault="00181613" w:rsidP="00181613">
      <w:pPr>
        <w:pStyle w:val="ListParagraph"/>
        <w:numPr>
          <w:ilvl w:val="1"/>
          <w:numId w:val="24"/>
        </w:numPr>
        <w:rPr>
          <w:rFonts w:cs="Arial"/>
        </w:rPr>
      </w:pPr>
      <w:r>
        <w:rPr>
          <w:rFonts w:cs="Arial"/>
        </w:rPr>
        <w:t xml:space="preserve">Expression value is </w:t>
      </w:r>
      <w:proofErr w:type="spellStart"/>
      <w:r>
        <w:rPr>
          <w:rFonts w:cs="Arial"/>
        </w:rPr>
        <w:t>not</w:t>
      </w:r>
      <w:proofErr w:type="spellEnd"/>
      <w:r>
        <w:rPr>
          <w:rFonts w:cs="Arial"/>
        </w:rPr>
        <w:t xml:space="preserve"> single node</w:t>
      </w:r>
    </w:p>
    <w:p w14:paraId="5744CB97" w14:textId="77777777" w:rsidR="00181613" w:rsidRDefault="00181613" w:rsidP="00181613">
      <w:pPr>
        <w:pStyle w:val="ListParagraph"/>
        <w:numPr>
          <w:ilvl w:val="2"/>
          <w:numId w:val="24"/>
        </w:numPr>
        <w:rPr>
          <w:rFonts w:cs="Arial"/>
        </w:rPr>
      </w:pPr>
      <w:r>
        <w:rPr>
          <w:rFonts w:cs="Arial"/>
        </w:rPr>
        <w:t xml:space="preserve">Most DFDL expression contexts require an expression to identify a single node, not an array (aka sequence of nodes). There are a few exceptions such as the fn:count(…) function, where the path expression must be to an array or optional element. </w:t>
      </w:r>
    </w:p>
    <w:p w14:paraId="0543440A" w14:textId="77777777" w:rsidR="00181613" w:rsidRDefault="00181613" w:rsidP="00181613">
      <w:pPr>
        <w:pStyle w:val="ListParagraph"/>
        <w:numPr>
          <w:ilvl w:val="1"/>
          <w:numId w:val="24"/>
        </w:numPr>
        <w:rPr>
          <w:rFonts w:cs="Arial"/>
        </w:rPr>
      </w:pPr>
      <w:r>
        <w:rPr>
          <w:rFonts w:cs="Arial"/>
        </w:rPr>
        <w:t>Expression value is not array element or optional element.</w:t>
      </w:r>
    </w:p>
    <w:p w14:paraId="0095E17E" w14:textId="77777777" w:rsidR="00181613" w:rsidRDefault="00181613" w:rsidP="00181613">
      <w:pPr>
        <w:pStyle w:val="ListParagraph"/>
        <w:numPr>
          <w:ilvl w:val="2"/>
          <w:numId w:val="24"/>
        </w:numPr>
        <w:rPr>
          <w:rFonts w:cs="Arial"/>
        </w:rPr>
      </w:pPr>
      <w:r>
        <w:rPr>
          <w:rFonts w:cs="Arial"/>
        </w:rPr>
        <w:t>Some DFDL expression contexts require an array or an optional element.</w:t>
      </w:r>
    </w:p>
    <w:p w14:paraId="10F8588C" w14:textId="562058FD" w:rsidR="00181613" w:rsidRDefault="00181613" w:rsidP="00181613">
      <w:pPr>
        <w:pStyle w:val="ListParagraph"/>
        <w:numPr>
          <w:ilvl w:val="2"/>
          <w:numId w:val="24"/>
        </w:numPr>
        <w:rPr>
          <w:rFonts w:cs="Arial"/>
        </w:rPr>
      </w:pPr>
      <w:r>
        <w:rPr>
          <w:rFonts w:cs="Arial"/>
        </w:rPr>
        <w:t xml:space="preserve">Example: The fn:count(...) function argument must be to an array or optional element. It is </w:t>
      </w:r>
      <w:r w:rsidR="00873A62">
        <w:rPr>
          <w:rFonts w:cs="Arial"/>
        </w:rPr>
        <w:t>a Schema Definition Error</w:t>
      </w:r>
      <w:r>
        <w:rPr>
          <w:rFonts w:cs="Arial"/>
        </w:rPr>
        <w:t xml:space="preserve"> if the argument expression is otherwise. </w:t>
      </w:r>
    </w:p>
    <w:p w14:paraId="2269A810" w14:textId="77777777" w:rsidR="00181613" w:rsidRDefault="00181613" w:rsidP="00181613">
      <w:pPr>
        <w:pStyle w:val="ListParagraph"/>
        <w:numPr>
          <w:ilvl w:val="0"/>
          <w:numId w:val="24"/>
        </w:numPr>
        <w:rPr>
          <w:rFonts w:cs="Arial"/>
        </w:rPr>
      </w:pPr>
      <w:r>
        <w:rPr>
          <w:rFonts w:cs="Arial"/>
        </w:rPr>
        <w:t>Regular Expressions</w:t>
      </w:r>
    </w:p>
    <w:p w14:paraId="4A612B71" w14:textId="77777777" w:rsidR="00181613" w:rsidRDefault="00181613" w:rsidP="00181613">
      <w:pPr>
        <w:pStyle w:val="ListParagraph"/>
        <w:numPr>
          <w:ilvl w:val="1"/>
          <w:numId w:val="24"/>
        </w:numPr>
        <w:rPr>
          <w:rFonts w:cs="Arial"/>
        </w:rPr>
      </w:pPr>
      <w:r>
        <w:rPr>
          <w:rFonts w:cs="Arial"/>
        </w:rPr>
        <w:t>Syntax error</w:t>
      </w:r>
    </w:p>
    <w:p w14:paraId="0E02C51F" w14:textId="77777777" w:rsidR="00181613" w:rsidRDefault="00181613">
      <w:pPr>
        <w:spacing w:before="0" w:after="0"/>
        <w:rPr>
          <w:rFonts w:ascii="Times New Roman" w:hAnsi="Times New Roman"/>
        </w:rPr>
      </w:pPr>
    </w:p>
    <w:p w14:paraId="2425AC9B" w14:textId="77777777" w:rsidR="00C31ED0" w:rsidRDefault="00C31ED0" w:rsidP="00B31DA3">
      <w:pPr>
        <w:pStyle w:val="Heading1"/>
        <w:sectPr w:rsidR="00C31ED0">
          <w:headerReference w:type="default" r:id="rId22"/>
          <w:footerReference w:type="default" r:id="rId23"/>
          <w:pgSz w:w="12240" w:h="15840"/>
          <w:pgMar w:top="1440" w:right="1800" w:bottom="1440" w:left="1800" w:header="720" w:footer="720" w:gutter="0"/>
          <w:cols w:space="720"/>
        </w:sectPr>
      </w:pPr>
    </w:p>
    <w:p w14:paraId="7CF904F4" w14:textId="4E3D63AC" w:rsidR="0052761A" w:rsidRDefault="0052761A" w:rsidP="00B31DA3">
      <w:pPr>
        <w:pStyle w:val="Heading1"/>
      </w:pPr>
      <w:bookmarkStart w:id="13753" w:name="_Appendix_G:_Property"/>
      <w:bookmarkStart w:id="13754" w:name="_Toc53134225"/>
      <w:bookmarkEnd w:id="13753"/>
      <w:r>
        <w:t xml:space="preserve">Appendix G: Property </w:t>
      </w:r>
      <w:commentRangeStart w:id="13755"/>
      <w:r>
        <w:t>Precedence</w:t>
      </w:r>
      <w:commentRangeEnd w:id="13755"/>
      <w:r w:rsidR="00C31ED0">
        <w:rPr>
          <w:rStyle w:val="CommentReference"/>
          <w:rFonts w:cs="Times New Roman"/>
          <w:b w:val="0"/>
          <w:bCs w:val="0"/>
          <w:kern w:val="0"/>
        </w:rPr>
        <w:commentReference w:id="13755"/>
      </w:r>
      <w:bookmarkEnd w:id="13754"/>
    </w:p>
    <w:p w14:paraId="3A32650E" w14:textId="3A41A316" w:rsidR="00D23462" w:rsidRDefault="00D23462" w:rsidP="00B31DA3">
      <w:pPr>
        <w:pStyle w:val="Heading2"/>
      </w:pPr>
      <w:bookmarkStart w:id="13756" w:name="_Toc199516369"/>
      <w:bookmarkStart w:id="13757" w:name="_Toc194984030"/>
      <w:bookmarkStart w:id="13758" w:name="_Toc243112872"/>
      <w:bookmarkStart w:id="13759" w:name="_Toc349042831"/>
      <w:bookmarkStart w:id="13760" w:name="_Toc53134226"/>
      <w:r>
        <w:t>Parsing</w:t>
      </w:r>
      <w:bookmarkEnd w:id="13756"/>
      <w:bookmarkEnd w:id="13757"/>
      <w:bookmarkEnd w:id="13758"/>
      <w:bookmarkEnd w:id="13759"/>
      <w:bookmarkEnd w:id="13760"/>
    </w:p>
    <w:p w14:paraId="3A5B9264" w14:textId="77777777" w:rsidR="00D23462" w:rsidRDefault="00D23462" w:rsidP="00D23462">
      <w:r>
        <w:rPr>
          <w:rFonts w:eastAsia="MS Mincho"/>
        </w:rPr>
        <w:t>The following list gives the order in which DFDL properties are examined when the DFDL parser is positioned at a particular component in the DFDL schema, and about to parse the bitstream modeled by that component.</w:t>
      </w:r>
    </w:p>
    <w:p w14:paraId="660BEB08" w14:textId="77777777" w:rsidR="00D23462" w:rsidRDefault="00D23462" w:rsidP="00BC2419">
      <w:pPr>
        <w:pStyle w:val="Heading3"/>
        <w:rPr>
          <w:rFonts w:eastAsia="Times New Roman"/>
        </w:rPr>
      </w:pPr>
      <w:bookmarkStart w:id="13761" w:name="_Toc322911728"/>
      <w:bookmarkStart w:id="13762" w:name="_Toc322912267"/>
      <w:bookmarkStart w:id="13763" w:name="_Toc329093128"/>
      <w:bookmarkStart w:id="13764" w:name="_Toc332701641"/>
      <w:bookmarkStart w:id="13765" w:name="_Toc332701945"/>
      <w:bookmarkStart w:id="13766" w:name="_Toc332711744"/>
      <w:bookmarkStart w:id="13767" w:name="_Toc332712046"/>
      <w:bookmarkStart w:id="13768" w:name="_Toc332712347"/>
      <w:bookmarkStart w:id="13769" w:name="_Toc332724263"/>
      <w:bookmarkStart w:id="13770" w:name="_Toc332724563"/>
      <w:bookmarkStart w:id="13771" w:name="_Toc341102859"/>
      <w:bookmarkStart w:id="13772" w:name="_Toc347241594"/>
      <w:bookmarkStart w:id="13773" w:name="_Toc347744787"/>
      <w:bookmarkStart w:id="13774" w:name="_Toc348984570"/>
      <w:bookmarkStart w:id="13775" w:name="_Toc348984875"/>
      <w:bookmarkStart w:id="13776" w:name="_Toc349038039"/>
      <w:bookmarkStart w:id="13777" w:name="_Toc349038341"/>
      <w:bookmarkStart w:id="13778" w:name="_Toc349042832"/>
      <w:bookmarkStart w:id="13779" w:name="_Toc351912954"/>
      <w:bookmarkStart w:id="13780" w:name="_Toc351914975"/>
      <w:bookmarkStart w:id="13781" w:name="_Toc351915441"/>
      <w:bookmarkStart w:id="13782" w:name="_Toc361231539"/>
      <w:bookmarkStart w:id="13783" w:name="_Toc361232065"/>
      <w:bookmarkStart w:id="13784" w:name="_Toc362445363"/>
      <w:bookmarkStart w:id="13785" w:name="_Toc363909330"/>
      <w:bookmarkStart w:id="13786" w:name="_Toc364463756"/>
      <w:bookmarkStart w:id="13787" w:name="_Toc366078360"/>
      <w:bookmarkStart w:id="13788" w:name="_Toc366078975"/>
      <w:bookmarkStart w:id="13789" w:name="_Toc366079960"/>
      <w:bookmarkStart w:id="13790" w:name="_Toc366080572"/>
      <w:bookmarkStart w:id="13791" w:name="_Toc366081181"/>
      <w:bookmarkStart w:id="13792" w:name="_Toc366505521"/>
      <w:bookmarkStart w:id="13793" w:name="_Toc366508890"/>
      <w:bookmarkStart w:id="13794" w:name="_Toc366513391"/>
      <w:bookmarkStart w:id="13795" w:name="_Toc366574580"/>
      <w:bookmarkStart w:id="13796" w:name="_Toc366578373"/>
      <w:bookmarkStart w:id="13797" w:name="_Toc366578967"/>
      <w:bookmarkStart w:id="13798" w:name="_Toc366579559"/>
      <w:bookmarkStart w:id="13799" w:name="_Toc366580150"/>
      <w:bookmarkStart w:id="13800" w:name="_Toc366580742"/>
      <w:bookmarkStart w:id="13801" w:name="_Toc366581333"/>
      <w:bookmarkStart w:id="13802" w:name="_Toc366581925"/>
      <w:bookmarkStart w:id="13803" w:name="_Toc243112873"/>
      <w:bookmarkStart w:id="13804" w:name="_Toc349042833"/>
      <w:bookmarkStart w:id="13805" w:name="_Toc53134227"/>
      <w:bookmarkEnd w:id="13761"/>
      <w:bookmarkEnd w:id="13762"/>
      <w:bookmarkEnd w:id="13763"/>
      <w:bookmarkEnd w:id="13764"/>
      <w:bookmarkEnd w:id="13765"/>
      <w:bookmarkEnd w:id="13766"/>
      <w:bookmarkEnd w:id="13767"/>
      <w:bookmarkEnd w:id="13768"/>
      <w:bookmarkEnd w:id="13769"/>
      <w:bookmarkEnd w:id="13770"/>
      <w:bookmarkEnd w:id="13771"/>
      <w:bookmarkEnd w:id="13772"/>
      <w:bookmarkEnd w:id="13773"/>
      <w:bookmarkEnd w:id="13774"/>
      <w:bookmarkEnd w:id="13775"/>
      <w:bookmarkEnd w:id="13776"/>
      <w:bookmarkEnd w:id="13777"/>
      <w:bookmarkEnd w:id="13778"/>
      <w:bookmarkEnd w:id="13779"/>
      <w:bookmarkEnd w:id="13780"/>
      <w:bookmarkEnd w:id="13781"/>
      <w:bookmarkEnd w:id="13782"/>
      <w:bookmarkEnd w:id="13783"/>
      <w:bookmarkEnd w:id="13784"/>
      <w:bookmarkEnd w:id="13785"/>
      <w:bookmarkEnd w:id="13786"/>
      <w:bookmarkEnd w:id="13787"/>
      <w:bookmarkEnd w:id="13788"/>
      <w:bookmarkEnd w:id="13789"/>
      <w:bookmarkEnd w:id="13790"/>
      <w:bookmarkEnd w:id="13791"/>
      <w:bookmarkEnd w:id="13792"/>
      <w:bookmarkEnd w:id="13793"/>
      <w:bookmarkEnd w:id="13794"/>
      <w:bookmarkEnd w:id="13795"/>
      <w:bookmarkEnd w:id="13796"/>
      <w:bookmarkEnd w:id="13797"/>
      <w:bookmarkEnd w:id="13798"/>
      <w:bookmarkEnd w:id="13799"/>
      <w:bookmarkEnd w:id="13800"/>
      <w:bookmarkEnd w:id="13801"/>
      <w:bookmarkEnd w:id="13802"/>
      <w:r>
        <w:rPr>
          <w:rFonts w:eastAsia="Times New Roman"/>
        </w:rPr>
        <w:t>dfdl:element (simple) and dfdl:simpleType</w:t>
      </w:r>
      <w:bookmarkEnd w:id="13803"/>
      <w:bookmarkEnd w:id="13804"/>
      <w:bookmarkEnd w:id="13805"/>
    </w:p>
    <w:p w14:paraId="7244708A" w14:textId="77777777" w:rsidR="00D23462" w:rsidRDefault="00D23462" w:rsidP="00C31ED0">
      <w:pPr>
        <w:numPr>
          <w:ilvl w:val="0"/>
          <w:numId w:val="150"/>
        </w:numPr>
        <w:rPr>
          <w:rStyle w:val="Emphasis"/>
        </w:rPr>
      </w:pPr>
      <w:r>
        <w:rPr>
          <w:rStyle w:val="Emphasis"/>
        </w:rPr>
        <w:t>Parsing: calculated value (does not apply to dfdl:simpleType or to global elements)</w:t>
      </w:r>
    </w:p>
    <w:p w14:paraId="469E47C8" w14:textId="77777777" w:rsidR="00D23462" w:rsidRDefault="00D23462" w:rsidP="00C31ED0">
      <w:pPr>
        <w:numPr>
          <w:ilvl w:val="1"/>
          <w:numId w:val="151"/>
        </w:numPr>
      </w:pPr>
      <w:r>
        <w:t xml:space="preserve">dfdl:inputValueCalc </w:t>
      </w:r>
    </w:p>
    <w:p w14:paraId="4134A1FE" w14:textId="77777777" w:rsidR="00D23462" w:rsidRDefault="00D23462" w:rsidP="00C31ED0">
      <w:pPr>
        <w:numPr>
          <w:ilvl w:val="0"/>
          <w:numId w:val="151"/>
        </w:numPr>
        <w:rPr>
          <w:rStyle w:val="Emphasis"/>
        </w:rPr>
      </w:pPr>
      <w:r>
        <w:rPr>
          <w:rStyle w:val="Emphasis"/>
        </w:rPr>
        <w:t>Parsing: common</w:t>
      </w:r>
    </w:p>
    <w:p w14:paraId="1B375B0D" w14:textId="77777777" w:rsidR="00D23462" w:rsidRDefault="00D23462" w:rsidP="00C31ED0">
      <w:pPr>
        <w:numPr>
          <w:ilvl w:val="1"/>
          <w:numId w:val="151"/>
        </w:numPr>
      </w:pPr>
      <w:r>
        <w:t>dfdl:bitOrder</w:t>
      </w:r>
    </w:p>
    <w:p w14:paraId="35ACCA08" w14:textId="77777777" w:rsidR="00D23462" w:rsidRDefault="00D23462" w:rsidP="00C31ED0">
      <w:pPr>
        <w:numPr>
          <w:ilvl w:val="1"/>
          <w:numId w:val="151"/>
        </w:numPr>
      </w:pPr>
      <w:r>
        <w:t xml:space="preserve">dfdl:encoding </w:t>
      </w:r>
    </w:p>
    <w:p w14:paraId="40CF533F" w14:textId="77777777" w:rsidR="00D23462" w:rsidRDefault="00D23462" w:rsidP="00C31ED0">
      <w:pPr>
        <w:numPr>
          <w:ilvl w:val="2"/>
          <w:numId w:val="151"/>
        </w:numPr>
      </w:pPr>
      <w:r>
        <w:t>'UTF-16' 'UTF-16BE' 'UTF-16LE'</w:t>
      </w:r>
    </w:p>
    <w:p w14:paraId="6CB97685" w14:textId="77777777" w:rsidR="00D23462" w:rsidRDefault="00D23462" w:rsidP="00C31ED0">
      <w:pPr>
        <w:numPr>
          <w:ilvl w:val="3"/>
          <w:numId w:val="151"/>
        </w:numPr>
      </w:pPr>
      <w:r>
        <w:t>dfdl:utf16Width</w:t>
      </w:r>
    </w:p>
    <w:p w14:paraId="2204B5F8" w14:textId="77777777" w:rsidR="00D23462" w:rsidRDefault="00D23462" w:rsidP="00C31ED0">
      <w:pPr>
        <w:numPr>
          <w:ilvl w:val="1"/>
          <w:numId w:val="151"/>
        </w:numPr>
      </w:pPr>
      <w:r>
        <w:t>dfdl:encodingErrorPolicy</w:t>
      </w:r>
    </w:p>
    <w:p w14:paraId="29C5A311" w14:textId="77777777" w:rsidR="00D23462" w:rsidRDefault="00D23462" w:rsidP="00C31ED0">
      <w:pPr>
        <w:numPr>
          <w:ilvl w:val="1"/>
          <w:numId w:val="151"/>
        </w:numPr>
      </w:pPr>
      <w:r>
        <w:t>dfdl:ignoreCase</w:t>
      </w:r>
    </w:p>
    <w:p w14:paraId="1E0D90F4" w14:textId="77777777" w:rsidR="00D23462" w:rsidRDefault="00D23462" w:rsidP="00C31ED0">
      <w:pPr>
        <w:numPr>
          <w:ilvl w:val="0"/>
          <w:numId w:val="151"/>
        </w:numPr>
        <w:rPr>
          <w:rStyle w:val="Emphasis"/>
        </w:rPr>
      </w:pPr>
      <w:r>
        <w:rPr>
          <w:rStyle w:val="Emphasis"/>
        </w:rPr>
        <w:t xml:space="preserve">Parsing: nillable </w:t>
      </w:r>
    </w:p>
    <w:p w14:paraId="097EA8F3" w14:textId="77777777" w:rsidR="00D23462" w:rsidRDefault="00D23462" w:rsidP="00C31ED0">
      <w:pPr>
        <w:numPr>
          <w:ilvl w:val="1"/>
          <w:numId w:val="151"/>
        </w:numPr>
      </w:pPr>
      <w:r>
        <w:t xml:space="preserve">XSD nillable </w:t>
      </w:r>
      <w:r>
        <w:rPr>
          <w:rStyle w:val="Emphasis"/>
        </w:rPr>
        <w:t>(does not apply to dfdl:simpleType)</w:t>
      </w:r>
    </w:p>
    <w:p w14:paraId="5B24309E" w14:textId="77777777" w:rsidR="00D23462" w:rsidRDefault="00D23462" w:rsidP="00C31ED0">
      <w:pPr>
        <w:numPr>
          <w:ilvl w:val="2"/>
          <w:numId w:val="151"/>
        </w:numPr>
      </w:pPr>
      <w:r>
        <w:t xml:space="preserve">dfdl:nilKind </w:t>
      </w:r>
    </w:p>
    <w:p w14:paraId="1669FC09" w14:textId="77777777" w:rsidR="00D23462" w:rsidRDefault="00D23462" w:rsidP="00C31ED0">
      <w:pPr>
        <w:numPr>
          <w:ilvl w:val="3"/>
          <w:numId w:val="151"/>
        </w:numPr>
        <w:rPr>
          <w:rStyle w:val="Emphasis"/>
        </w:rPr>
      </w:pPr>
      <w:r>
        <w:rPr>
          <w:rStyle w:val="Emphasis"/>
        </w:rPr>
        <w:t xml:space="preserve">"literalValue", "logicalValue", "literalCharacter" </w:t>
      </w:r>
    </w:p>
    <w:p w14:paraId="7AF6A88D" w14:textId="77777777" w:rsidR="00D23462" w:rsidRDefault="00D23462" w:rsidP="00C31ED0">
      <w:pPr>
        <w:numPr>
          <w:ilvl w:val="4"/>
          <w:numId w:val="151"/>
        </w:numPr>
      </w:pPr>
      <w:r>
        <w:t xml:space="preserve">dfdl:nilValue </w:t>
      </w:r>
    </w:p>
    <w:p w14:paraId="63AD2DC5" w14:textId="77777777" w:rsidR="00D23462" w:rsidRDefault="00D23462" w:rsidP="00C31ED0">
      <w:pPr>
        <w:numPr>
          <w:ilvl w:val="0"/>
          <w:numId w:val="151"/>
        </w:numPr>
        <w:rPr>
          <w:rStyle w:val="Emphasis"/>
        </w:rPr>
      </w:pPr>
      <w:r>
        <w:rPr>
          <w:rStyle w:val="Emphasis"/>
        </w:rPr>
        <w:t>Parsing: occurrences (does not apply to dfdl:simpleType)</w:t>
      </w:r>
    </w:p>
    <w:p w14:paraId="05C1C4D9" w14:textId="77777777" w:rsidR="00D23462" w:rsidRDefault="00D23462" w:rsidP="00C31ED0">
      <w:pPr>
        <w:numPr>
          <w:ilvl w:val="1"/>
          <w:numId w:val="151"/>
        </w:numPr>
      </w:pPr>
      <w:r>
        <w:rPr>
          <w:iCs/>
        </w:rPr>
        <w:t xml:space="preserve">dfdl:floating </w:t>
      </w:r>
    </w:p>
    <w:p w14:paraId="75A969FB" w14:textId="77777777" w:rsidR="00D23462" w:rsidRDefault="00D23462" w:rsidP="00C31ED0">
      <w:pPr>
        <w:numPr>
          <w:ilvl w:val="1"/>
          <w:numId w:val="151"/>
        </w:numPr>
      </w:pPr>
      <w:r>
        <w:t>(maxOccurs &gt; 1 or unbounded) or (XSD minOccurs = 0 and XSD maxOccurs = 1)</w:t>
      </w:r>
    </w:p>
    <w:p w14:paraId="7F53C860" w14:textId="77777777" w:rsidR="00D23462" w:rsidRDefault="00D23462" w:rsidP="00C31ED0">
      <w:pPr>
        <w:numPr>
          <w:ilvl w:val="2"/>
          <w:numId w:val="151"/>
        </w:numPr>
      </w:pPr>
      <w:r>
        <w:t xml:space="preserve">dfdl:occursCountKind </w:t>
      </w:r>
    </w:p>
    <w:p w14:paraId="4C3B175D" w14:textId="77777777" w:rsidR="00D23462" w:rsidRDefault="00D23462" w:rsidP="00C31ED0">
      <w:pPr>
        <w:numPr>
          <w:ilvl w:val="3"/>
          <w:numId w:val="151"/>
        </w:numPr>
        <w:rPr>
          <w:rStyle w:val="Emphasis"/>
        </w:rPr>
      </w:pPr>
      <w:r>
        <w:rPr>
          <w:rStyle w:val="Emphasis"/>
        </w:rPr>
        <w:t xml:space="preserve">"expression" </w:t>
      </w:r>
    </w:p>
    <w:p w14:paraId="11FC3ACE" w14:textId="77777777" w:rsidR="00D23462" w:rsidRDefault="00D23462" w:rsidP="00C31ED0">
      <w:pPr>
        <w:numPr>
          <w:ilvl w:val="4"/>
          <w:numId w:val="151"/>
        </w:numPr>
      </w:pPr>
      <w:r>
        <w:t xml:space="preserve">dfdl:occursCount </w:t>
      </w:r>
    </w:p>
    <w:p w14:paraId="1468B985" w14:textId="77777777" w:rsidR="00D23462" w:rsidRDefault="00D23462" w:rsidP="00C31ED0">
      <w:pPr>
        <w:numPr>
          <w:ilvl w:val="3"/>
          <w:numId w:val="151"/>
        </w:numPr>
        <w:rPr>
          <w:rStyle w:val="Emphasis"/>
        </w:rPr>
      </w:pPr>
      <w:r>
        <w:rPr>
          <w:rStyle w:val="Emphasis"/>
        </w:rPr>
        <w:t xml:space="preserve">"fixed", "implicit" </w:t>
      </w:r>
    </w:p>
    <w:p w14:paraId="10A1DE23" w14:textId="77777777" w:rsidR="00D23462" w:rsidRDefault="00D23462" w:rsidP="00C31ED0">
      <w:pPr>
        <w:numPr>
          <w:ilvl w:val="4"/>
          <w:numId w:val="151"/>
        </w:numPr>
      </w:pPr>
      <w:r>
        <w:t>XSD minOccurs</w:t>
      </w:r>
    </w:p>
    <w:p w14:paraId="2CD3AEBF" w14:textId="77777777" w:rsidR="00D23462" w:rsidRDefault="00D23462" w:rsidP="00C31ED0">
      <w:pPr>
        <w:numPr>
          <w:ilvl w:val="4"/>
          <w:numId w:val="151"/>
        </w:numPr>
      </w:pPr>
      <w:r>
        <w:t xml:space="preserve">XSD maxOccurs </w:t>
      </w:r>
    </w:p>
    <w:p w14:paraId="4FE39A8B" w14:textId="77777777" w:rsidR="00D23462" w:rsidRDefault="00D23462" w:rsidP="00C31ED0">
      <w:pPr>
        <w:numPr>
          <w:ilvl w:val="3"/>
          <w:numId w:val="151"/>
        </w:numPr>
        <w:rPr>
          <w:rStyle w:val="Emphasis"/>
        </w:rPr>
      </w:pPr>
      <w:r>
        <w:rPr>
          <w:rStyle w:val="Emphasis"/>
        </w:rPr>
        <w:t xml:space="preserve">"parsed" </w:t>
      </w:r>
    </w:p>
    <w:p w14:paraId="69ACB96F" w14:textId="77777777" w:rsidR="00D23462" w:rsidRDefault="00D23462" w:rsidP="00C31ED0">
      <w:pPr>
        <w:numPr>
          <w:ilvl w:val="3"/>
          <w:numId w:val="151"/>
        </w:numPr>
        <w:rPr>
          <w:rStyle w:val="Emphasis"/>
        </w:rPr>
      </w:pPr>
      <w:r>
        <w:rPr>
          <w:rStyle w:val="Emphasis"/>
        </w:rPr>
        <w:t xml:space="preserve">"stopValue" </w:t>
      </w:r>
    </w:p>
    <w:p w14:paraId="2252C998" w14:textId="77777777" w:rsidR="00D23462" w:rsidRDefault="00D23462" w:rsidP="00C31ED0">
      <w:pPr>
        <w:numPr>
          <w:ilvl w:val="4"/>
          <w:numId w:val="151"/>
        </w:numPr>
      </w:pPr>
      <w:r>
        <w:t>dfdl:occursStopValue</w:t>
      </w:r>
    </w:p>
    <w:p w14:paraId="5D0C7FC5" w14:textId="77777777" w:rsidR="00D23462" w:rsidRDefault="00D23462" w:rsidP="00C31ED0">
      <w:pPr>
        <w:numPr>
          <w:ilvl w:val="0"/>
          <w:numId w:val="151"/>
        </w:numPr>
        <w:rPr>
          <w:rStyle w:val="Emphasis"/>
        </w:rPr>
      </w:pPr>
      <w:r>
        <w:rPr>
          <w:rStyle w:val="Emphasis"/>
        </w:rPr>
        <w:t xml:space="preserve">Parsing: identification, framing &amp; extraction  </w:t>
      </w:r>
    </w:p>
    <w:p w14:paraId="438E8135" w14:textId="77777777" w:rsidR="00D23462" w:rsidRDefault="00D23462" w:rsidP="00C31ED0">
      <w:pPr>
        <w:numPr>
          <w:ilvl w:val="1"/>
          <w:numId w:val="151"/>
        </w:numPr>
      </w:pPr>
      <w:r>
        <w:t>dfdl:leadingSkip</w:t>
      </w:r>
    </w:p>
    <w:p w14:paraId="4CFFA386" w14:textId="77777777" w:rsidR="00D23462" w:rsidRDefault="00D23462" w:rsidP="00C31ED0">
      <w:pPr>
        <w:numPr>
          <w:ilvl w:val="2"/>
          <w:numId w:val="151"/>
        </w:numPr>
      </w:pPr>
      <w:r>
        <w:t xml:space="preserve">dfdl:alignmentUnits </w:t>
      </w:r>
    </w:p>
    <w:p w14:paraId="06311A49" w14:textId="77777777" w:rsidR="00D23462" w:rsidRDefault="00D23462" w:rsidP="00C31ED0">
      <w:pPr>
        <w:numPr>
          <w:ilvl w:val="1"/>
          <w:numId w:val="151"/>
        </w:numPr>
      </w:pPr>
      <w:r>
        <w:t xml:space="preserve">dfdl:alignment </w:t>
      </w:r>
    </w:p>
    <w:p w14:paraId="24CA0464" w14:textId="77777777" w:rsidR="00D23462" w:rsidRDefault="00D23462" w:rsidP="00C31ED0">
      <w:pPr>
        <w:numPr>
          <w:ilvl w:val="2"/>
          <w:numId w:val="151"/>
        </w:numPr>
      </w:pPr>
      <w:r>
        <w:t xml:space="preserve">dfdl:alignmentUnits </w:t>
      </w:r>
    </w:p>
    <w:p w14:paraId="751727B2" w14:textId="77777777" w:rsidR="00D23462" w:rsidRDefault="00D23462" w:rsidP="00C31ED0">
      <w:pPr>
        <w:numPr>
          <w:ilvl w:val="1"/>
          <w:numId w:val="151"/>
        </w:numPr>
      </w:pPr>
      <w:r>
        <w:t>dfdl:initiator</w:t>
      </w:r>
    </w:p>
    <w:p w14:paraId="145AE0C9" w14:textId="77777777" w:rsidR="00D23462" w:rsidRDefault="00D23462" w:rsidP="00C31ED0">
      <w:pPr>
        <w:numPr>
          <w:ilvl w:val="2"/>
          <w:numId w:val="151"/>
        </w:numPr>
      </w:pPr>
      <w:r>
        <w:t xml:space="preserve">dfdl:nilValueDelimiterPolicy </w:t>
      </w:r>
      <w:r>
        <w:rPr>
          <w:rStyle w:val="Emphasis"/>
        </w:rPr>
        <w:t>(does not apply to dfdl:simpleType)</w:t>
      </w:r>
    </w:p>
    <w:p w14:paraId="7D6E4214" w14:textId="77777777" w:rsidR="00D23462" w:rsidRDefault="00D23462" w:rsidP="00C31ED0">
      <w:pPr>
        <w:numPr>
          <w:ilvl w:val="2"/>
          <w:numId w:val="151"/>
        </w:numPr>
      </w:pPr>
      <w:r>
        <w:t xml:space="preserve">dfdl:emptyValueDelimiterPolicy </w:t>
      </w:r>
    </w:p>
    <w:p w14:paraId="09E9E8EA" w14:textId="77777777" w:rsidR="00D23462" w:rsidRDefault="00D23462" w:rsidP="00C31ED0">
      <w:pPr>
        <w:numPr>
          <w:ilvl w:val="1"/>
          <w:numId w:val="151"/>
        </w:numPr>
        <w:rPr>
          <w:rStyle w:val="Emphasis"/>
        </w:rPr>
      </w:pPr>
      <w:r>
        <w:t>dfdl:representation</w:t>
      </w:r>
      <w:r>
        <w:rPr>
          <w:rStyle w:val="Emphasis"/>
        </w:rPr>
        <w:t xml:space="preserve"> "text" or xs:simpleType is 'string'</w:t>
      </w:r>
    </w:p>
    <w:p w14:paraId="6D98FEFE" w14:textId="77777777" w:rsidR="00D23462" w:rsidRDefault="00D23462" w:rsidP="00C31ED0">
      <w:pPr>
        <w:numPr>
          <w:ilvl w:val="2"/>
          <w:numId w:val="151"/>
        </w:numPr>
      </w:pPr>
      <w:r>
        <w:t xml:space="preserve">dfdl:lengthKind </w:t>
      </w:r>
    </w:p>
    <w:p w14:paraId="217B5A00" w14:textId="77777777" w:rsidR="00D23462" w:rsidRDefault="00D23462" w:rsidP="00C31ED0">
      <w:pPr>
        <w:numPr>
          <w:ilvl w:val="3"/>
          <w:numId w:val="151"/>
        </w:numPr>
        <w:rPr>
          <w:rStyle w:val="Emphasis"/>
        </w:rPr>
      </w:pPr>
      <w:r>
        <w:rPr>
          <w:rStyle w:val="Emphasis"/>
        </w:rPr>
        <w:t xml:space="preserve">"implicit" </w:t>
      </w:r>
    </w:p>
    <w:p w14:paraId="14387211" w14:textId="77777777" w:rsidR="00D23462" w:rsidRDefault="00D23462" w:rsidP="00C31ED0">
      <w:pPr>
        <w:numPr>
          <w:ilvl w:val="4"/>
          <w:numId w:val="151"/>
        </w:numPr>
      </w:pPr>
      <w:r>
        <w:t xml:space="preserve">XSD maxLength </w:t>
      </w:r>
      <w:r>
        <w:rPr>
          <w:rStyle w:val="Emphasis"/>
        </w:rPr>
        <w:t>or</w:t>
      </w:r>
      <w:r>
        <w:t xml:space="preserve"> dfdl:textBooleanTrueRep/dfdl:textBooleanFalseRep</w:t>
      </w:r>
    </w:p>
    <w:p w14:paraId="547CB544" w14:textId="77777777" w:rsidR="00D23462" w:rsidRDefault="00D23462" w:rsidP="00C31ED0">
      <w:pPr>
        <w:numPr>
          <w:ilvl w:val="4"/>
          <w:numId w:val="151"/>
        </w:numPr>
      </w:pPr>
      <w:r>
        <w:t xml:space="preserve">dfdl:lengthUnits </w:t>
      </w:r>
    </w:p>
    <w:p w14:paraId="4F42C94B" w14:textId="77777777" w:rsidR="00D23462" w:rsidRDefault="00D23462" w:rsidP="00C31ED0">
      <w:pPr>
        <w:numPr>
          <w:ilvl w:val="3"/>
          <w:numId w:val="151"/>
        </w:numPr>
        <w:rPr>
          <w:rStyle w:val="Emphasis"/>
        </w:rPr>
      </w:pPr>
      <w:r>
        <w:rPr>
          <w:rStyle w:val="Emphasis"/>
        </w:rPr>
        <w:t>"explicit"</w:t>
      </w:r>
    </w:p>
    <w:p w14:paraId="5031290C" w14:textId="77777777" w:rsidR="00D23462" w:rsidRDefault="00D23462" w:rsidP="00C31ED0">
      <w:pPr>
        <w:numPr>
          <w:ilvl w:val="4"/>
          <w:numId w:val="151"/>
        </w:numPr>
      </w:pPr>
      <w:r>
        <w:t xml:space="preserve">dfdl:length </w:t>
      </w:r>
    </w:p>
    <w:p w14:paraId="0900934B" w14:textId="77777777" w:rsidR="00D23462" w:rsidRDefault="00D23462" w:rsidP="00C31ED0">
      <w:pPr>
        <w:numPr>
          <w:ilvl w:val="4"/>
          <w:numId w:val="151"/>
        </w:numPr>
      </w:pPr>
      <w:r>
        <w:t xml:space="preserve">dfdl:lengthUnits </w:t>
      </w:r>
    </w:p>
    <w:p w14:paraId="761F673B" w14:textId="77777777" w:rsidR="00D23462" w:rsidRDefault="00D23462" w:rsidP="00C31ED0">
      <w:pPr>
        <w:numPr>
          <w:ilvl w:val="3"/>
          <w:numId w:val="151"/>
        </w:numPr>
        <w:rPr>
          <w:rStyle w:val="Emphasis"/>
        </w:rPr>
      </w:pPr>
      <w:r>
        <w:rPr>
          <w:rStyle w:val="Emphasis"/>
        </w:rPr>
        <w:t xml:space="preserve">"prefixed" </w:t>
      </w:r>
    </w:p>
    <w:p w14:paraId="2DC82B1C" w14:textId="77777777" w:rsidR="00D23462" w:rsidRDefault="00D23462" w:rsidP="00C31ED0">
      <w:pPr>
        <w:numPr>
          <w:ilvl w:val="4"/>
          <w:numId w:val="151"/>
        </w:numPr>
      </w:pPr>
      <w:r>
        <w:t xml:space="preserve">dfdl:prefixLengthType </w:t>
      </w:r>
    </w:p>
    <w:p w14:paraId="732AA191" w14:textId="77777777" w:rsidR="00D23462" w:rsidRDefault="00D23462" w:rsidP="00C31ED0">
      <w:pPr>
        <w:numPr>
          <w:ilvl w:val="4"/>
          <w:numId w:val="151"/>
        </w:numPr>
      </w:pPr>
      <w:r>
        <w:t xml:space="preserve">dfdl:prefixIncludesPrefixLength </w:t>
      </w:r>
    </w:p>
    <w:p w14:paraId="4585340F" w14:textId="77777777" w:rsidR="00D23462" w:rsidRDefault="00D23462" w:rsidP="00C31ED0">
      <w:pPr>
        <w:numPr>
          <w:ilvl w:val="4"/>
          <w:numId w:val="151"/>
        </w:numPr>
      </w:pPr>
      <w:r>
        <w:t xml:space="preserve">dfdl:lengthUnits </w:t>
      </w:r>
    </w:p>
    <w:p w14:paraId="222AEB02" w14:textId="77777777" w:rsidR="00D23462" w:rsidRDefault="00D23462" w:rsidP="00C31ED0">
      <w:pPr>
        <w:numPr>
          <w:ilvl w:val="3"/>
          <w:numId w:val="151"/>
        </w:numPr>
        <w:rPr>
          <w:rStyle w:val="Emphasis"/>
        </w:rPr>
      </w:pPr>
      <w:r>
        <w:rPr>
          <w:rStyle w:val="Emphasis"/>
        </w:rPr>
        <w:t>"pattern"</w:t>
      </w:r>
    </w:p>
    <w:p w14:paraId="6386711C" w14:textId="77777777" w:rsidR="00D23462" w:rsidRDefault="00D23462" w:rsidP="00C31ED0">
      <w:pPr>
        <w:numPr>
          <w:ilvl w:val="4"/>
          <w:numId w:val="151"/>
        </w:numPr>
      </w:pPr>
      <w:r>
        <w:t>dfdl:lengthPattern</w:t>
      </w:r>
    </w:p>
    <w:p w14:paraId="37AE20A8" w14:textId="77777777" w:rsidR="00D23462" w:rsidRDefault="00D23462" w:rsidP="00C31ED0">
      <w:pPr>
        <w:numPr>
          <w:ilvl w:val="3"/>
          <w:numId w:val="151"/>
        </w:numPr>
      </w:pPr>
      <w:r>
        <w:rPr>
          <w:rStyle w:val="Emphasis"/>
        </w:rPr>
        <w:t>"delimited",</w:t>
      </w:r>
      <w:r>
        <w:t xml:space="preserve"> </w:t>
      </w:r>
      <w:r>
        <w:rPr>
          <w:rStyle w:val="Emphasis"/>
        </w:rPr>
        <w:t>"endOfParent"</w:t>
      </w:r>
      <w:r>
        <w:t xml:space="preserve"> </w:t>
      </w:r>
    </w:p>
    <w:p w14:paraId="2E278C92" w14:textId="77777777" w:rsidR="00D23462" w:rsidRDefault="00D23462" w:rsidP="00C31ED0">
      <w:pPr>
        <w:numPr>
          <w:ilvl w:val="4"/>
          <w:numId w:val="151"/>
        </w:numPr>
        <w:rPr>
          <w:rStyle w:val="Emphasis"/>
        </w:rPr>
      </w:pPr>
      <w:r>
        <w:rPr>
          <w:rStyle w:val="Emphasis"/>
        </w:rPr>
        <w:t>None</w:t>
      </w:r>
    </w:p>
    <w:p w14:paraId="3E489814" w14:textId="77777777" w:rsidR="00D23462" w:rsidRDefault="00D23462" w:rsidP="00C31ED0">
      <w:pPr>
        <w:numPr>
          <w:ilvl w:val="2"/>
          <w:numId w:val="151"/>
        </w:numPr>
      </w:pPr>
      <w:r>
        <w:t xml:space="preserve">dfdl:textTrimKind </w:t>
      </w:r>
    </w:p>
    <w:p w14:paraId="01FF0558" w14:textId="77777777" w:rsidR="00D23462" w:rsidRDefault="00D23462" w:rsidP="00C31ED0">
      <w:pPr>
        <w:numPr>
          <w:ilvl w:val="3"/>
          <w:numId w:val="151"/>
        </w:numPr>
      </w:pPr>
      <w:r>
        <w:t xml:space="preserve">dfdl:textStringPadCharacter, dfdl:textNumberPadCharacter, dfdl:textBooleanPadCharacter or dfdl:textCalendarPadCharacter  </w:t>
      </w:r>
    </w:p>
    <w:p w14:paraId="2F7CBEC9" w14:textId="77777777" w:rsidR="00D23462" w:rsidRDefault="00D23462" w:rsidP="00C31ED0">
      <w:pPr>
        <w:numPr>
          <w:ilvl w:val="3"/>
          <w:numId w:val="151"/>
        </w:numPr>
        <w:rPr>
          <w:rStyle w:val="Emphasis"/>
        </w:rPr>
      </w:pPr>
      <w:r>
        <w:t xml:space="preserve">dfdl:textStringJustification, dfdl:textNumberJustification, dfdl:textBooleanJustification or dfdl:textCalendarJustification </w:t>
      </w:r>
    </w:p>
    <w:p w14:paraId="5FAFF93D" w14:textId="77777777" w:rsidR="00D23462" w:rsidRDefault="00D23462" w:rsidP="00C31ED0">
      <w:pPr>
        <w:numPr>
          <w:ilvl w:val="2"/>
          <w:numId w:val="151"/>
        </w:numPr>
        <w:rPr>
          <w:rStyle w:val="Emphasis"/>
        </w:rPr>
      </w:pPr>
      <w:r>
        <w:t>dfdl:escapeSchemeRef</w:t>
      </w:r>
    </w:p>
    <w:p w14:paraId="7CF9904B" w14:textId="77777777" w:rsidR="00D23462" w:rsidRDefault="00D23462" w:rsidP="00C31ED0">
      <w:pPr>
        <w:numPr>
          <w:ilvl w:val="1"/>
          <w:numId w:val="151"/>
        </w:numPr>
        <w:rPr>
          <w:rStyle w:val="Emphasis"/>
        </w:rPr>
      </w:pPr>
      <w:r>
        <w:t>dfdl:representation</w:t>
      </w:r>
      <w:r>
        <w:rPr>
          <w:rStyle w:val="Emphasis"/>
        </w:rPr>
        <w:t xml:space="preserve"> "binary" or xs:simpleType is 'hexBinary'</w:t>
      </w:r>
    </w:p>
    <w:p w14:paraId="0D21861C" w14:textId="77777777" w:rsidR="00D23462" w:rsidRDefault="00D23462" w:rsidP="00C31ED0">
      <w:pPr>
        <w:numPr>
          <w:ilvl w:val="2"/>
          <w:numId w:val="151"/>
        </w:numPr>
      </w:pPr>
      <w:r>
        <w:t xml:space="preserve">dfdl:lengthKind </w:t>
      </w:r>
    </w:p>
    <w:p w14:paraId="5A229332" w14:textId="77777777" w:rsidR="00D23462" w:rsidRDefault="00D23462" w:rsidP="00C31ED0">
      <w:pPr>
        <w:numPr>
          <w:ilvl w:val="3"/>
          <w:numId w:val="151"/>
        </w:numPr>
        <w:rPr>
          <w:rStyle w:val="Emphasis"/>
        </w:rPr>
      </w:pPr>
      <w:r>
        <w:rPr>
          <w:rStyle w:val="Emphasis"/>
        </w:rPr>
        <w:t xml:space="preserve">"implicit" </w:t>
      </w:r>
    </w:p>
    <w:p w14:paraId="7B75D9C0" w14:textId="77777777" w:rsidR="00D23462" w:rsidRDefault="00D23462" w:rsidP="00C31ED0">
      <w:pPr>
        <w:numPr>
          <w:ilvl w:val="4"/>
          <w:numId w:val="151"/>
        </w:numPr>
      </w:pPr>
      <w:r>
        <w:t xml:space="preserve">XSD maxLength </w:t>
      </w:r>
      <w:r>
        <w:rPr>
          <w:rStyle w:val="Emphasis"/>
        </w:rPr>
        <w:t>or</w:t>
      </w:r>
      <w:r>
        <w:t xml:space="preserve"> xs:simpleType</w:t>
      </w:r>
    </w:p>
    <w:p w14:paraId="732F8CDD" w14:textId="77777777" w:rsidR="00D23462" w:rsidRDefault="00D23462" w:rsidP="00C31ED0">
      <w:pPr>
        <w:numPr>
          <w:ilvl w:val="4"/>
          <w:numId w:val="151"/>
        </w:numPr>
      </w:pPr>
      <w:r>
        <w:t xml:space="preserve">dfdl:lengthUnits </w:t>
      </w:r>
    </w:p>
    <w:p w14:paraId="023BECB4" w14:textId="77777777" w:rsidR="00D23462" w:rsidRDefault="00D23462" w:rsidP="00C31ED0">
      <w:pPr>
        <w:numPr>
          <w:ilvl w:val="3"/>
          <w:numId w:val="151"/>
        </w:numPr>
        <w:rPr>
          <w:rStyle w:val="Emphasis"/>
        </w:rPr>
      </w:pPr>
      <w:r>
        <w:rPr>
          <w:rStyle w:val="Emphasis"/>
        </w:rPr>
        <w:t>"explicit"</w:t>
      </w:r>
    </w:p>
    <w:p w14:paraId="4FF476F4" w14:textId="77777777" w:rsidR="00D23462" w:rsidRDefault="00D23462" w:rsidP="00C31ED0">
      <w:pPr>
        <w:numPr>
          <w:ilvl w:val="4"/>
          <w:numId w:val="151"/>
        </w:numPr>
      </w:pPr>
      <w:r>
        <w:t xml:space="preserve">dfdl:length </w:t>
      </w:r>
    </w:p>
    <w:p w14:paraId="70844602" w14:textId="77777777" w:rsidR="00D23462" w:rsidRDefault="00D23462" w:rsidP="00C31ED0">
      <w:pPr>
        <w:numPr>
          <w:ilvl w:val="4"/>
          <w:numId w:val="151"/>
        </w:numPr>
      </w:pPr>
      <w:r>
        <w:t xml:space="preserve">dfdl:lengthUnits </w:t>
      </w:r>
    </w:p>
    <w:p w14:paraId="1D7EA3A1" w14:textId="77777777" w:rsidR="00D23462" w:rsidRDefault="00D23462" w:rsidP="00C31ED0">
      <w:pPr>
        <w:numPr>
          <w:ilvl w:val="3"/>
          <w:numId w:val="151"/>
        </w:numPr>
        <w:rPr>
          <w:rStyle w:val="Emphasis"/>
        </w:rPr>
      </w:pPr>
      <w:r>
        <w:rPr>
          <w:rStyle w:val="Emphasis"/>
        </w:rPr>
        <w:t xml:space="preserve">"prefixed" </w:t>
      </w:r>
    </w:p>
    <w:p w14:paraId="1E58165B" w14:textId="77777777" w:rsidR="00D23462" w:rsidRDefault="00D23462" w:rsidP="00C31ED0">
      <w:pPr>
        <w:numPr>
          <w:ilvl w:val="4"/>
          <w:numId w:val="151"/>
        </w:numPr>
      </w:pPr>
      <w:r>
        <w:t xml:space="preserve">dfdl:prefixLengthType </w:t>
      </w:r>
    </w:p>
    <w:p w14:paraId="345E63BF" w14:textId="77777777" w:rsidR="00D23462" w:rsidRDefault="00D23462" w:rsidP="00C31ED0">
      <w:pPr>
        <w:numPr>
          <w:ilvl w:val="4"/>
          <w:numId w:val="151"/>
        </w:numPr>
      </w:pPr>
      <w:r>
        <w:t xml:space="preserve">dfdl:prefixIncludesPrefixLength </w:t>
      </w:r>
    </w:p>
    <w:p w14:paraId="24256331" w14:textId="77777777" w:rsidR="00D23462" w:rsidRDefault="00D23462" w:rsidP="00C31ED0">
      <w:pPr>
        <w:numPr>
          <w:ilvl w:val="4"/>
          <w:numId w:val="151"/>
        </w:numPr>
      </w:pPr>
      <w:r>
        <w:t xml:space="preserve">dfdl:lengthUnits </w:t>
      </w:r>
    </w:p>
    <w:p w14:paraId="495B093F" w14:textId="77777777" w:rsidR="00D23462" w:rsidRDefault="00D23462" w:rsidP="00C31ED0">
      <w:pPr>
        <w:numPr>
          <w:ilvl w:val="3"/>
          <w:numId w:val="151"/>
        </w:numPr>
        <w:rPr>
          <w:rStyle w:val="Emphasis"/>
        </w:rPr>
      </w:pPr>
      <w:r>
        <w:rPr>
          <w:rStyle w:val="Emphasis"/>
        </w:rPr>
        <w:t xml:space="preserve">"delimited", "endOfParent" </w:t>
      </w:r>
    </w:p>
    <w:p w14:paraId="447E8370" w14:textId="77777777" w:rsidR="00D23462" w:rsidRDefault="00D23462" w:rsidP="00C31ED0">
      <w:pPr>
        <w:numPr>
          <w:ilvl w:val="4"/>
          <w:numId w:val="151"/>
        </w:numPr>
        <w:rPr>
          <w:rStyle w:val="Emphasis"/>
        </w:rPr>
      </w:pPr>
      <w:r>
        <w:rPr>
          <w:rStyle w:val="Emphasis"/>
        </w:rPr>
        <w:t>None</w:t>
      </w:r>
    </w:p>
    <w:p w14:paraId="44853974" w14:textId="77777777" w:rsidR="00D23462" w:rsidRDefault="00D23462" w:rsidP="00C31ED0">
      <w:pPr>
        <w:numPr>
          <w:ilvl w:val="1"/>
          <w:numId w:val="151"/>
        </w:numPr>
      </w:pPr>
      <w:r>
        <w:t xml:space="preserve">dfdl:terminator </w:t>
      </w:r>
    </w:p>
    <w:p w14:paraId="45F9E1D8" w14:textId="77777777" w:rsidR="00D23462" w:rsidRDefault="00D23462" w:rsidP="00C31ED0">
      <w:pPr>
        <w:numPr>
          <w:ilvl w:val="2"/>
          <w:numId w:val="151"/>
        </w:numPr>
      </w:pPr>
      <w:r>
        <w:t xml:space="preserve">dfdl:nilValueDelimiterPolicy </w:t>
      </w:r>
      <w:r>
        <w:rPr>
          <w:rStyle w:val="Emphasis"/>
        </w:rPr>
        <w:t>(does not apply to dfdl:simpleType)</w:t>
      </w:r>
    </w:p>
    <w:p w14:paraId="1E59F8FB" w14:textId="77777777" w:rsidR="00D23462" w:rsidRDefault="00D23462" w:rsidP="00C31ED0">
      <w:pPr>
        <w:numPr>
          <w:ilvl w:val="2"/>
          <w:numId w:val="151"/>
        </w:numPr>
      </w:pPr>
      <w:r>
        <w:t xml:space="preserve">dfdl:emptyValueDelimiterPolicy </w:t>
      </w:r>
    </w:p>
    <w:p w14:paraId="7CB18308" w14:textId="77777777" w:rsidR="00D23462" w:rsidRDefault="00D23462" w:rsidP="00C31ED0">
      <w:pPr>
        <w:numPr>
          <w:ilvl w:val="2"/>
          <w:numId w:val="151"/>
        </w:numPr>
      </w:pPr>
      <w:r>
        <w:t xml:space="preserve">dfdl:documentFinalTerminatorCanBeMissing </w:t>
      </w:r>
    </w:p>
    <w:p w14:paraId="40FCBF8B" w14:textId="77777777" w:rsidR="00D23462" w:rsidRDefault="00D23462" w:rsidP="00C31ED0">
      <w:pPr>
        <w:numPr>
          <w:ilvl w:val="1"/>
          <w:numId w:val="151"/>
        </w:numPr>
      </w:pPr>
      <w:r>
        <w:t>dfdl:trailingSkip</w:t>
      </w:r>
    </w:p>
    <w:p w14:paraId="3B4D183B" w14:textId="77777777" w:rsidR="00D23462" w:rsidRDefault="00D23462" w:rsidP="00C31ED0">
      <w:pPr>
        <w:numPr>
          <w:ilvl w:val="2"/>
          <w:numId w:val="151"/>
        </w:numPr>
      </w:pPr>
      <w:r>
        <w:t xml:space="preserve">dfdl:alignmentUnits   </w:t>
      </w:r>
    </w:p>
    <w:p w14:paraId="17A75605" w14:textId="77777777" w:rsidR="00D23462" w:rsidRDefault="00D23462" w:rsidP="00C31ED0">
      <w:pPr>
        <w:numPr>
          <w:ilvl w:val="0"/>
          <w:numId w:val="151"/>
        </w:numPr>
        <w:rPr>
          <w:rStyle w:val="Emphasis"/>
        </w:rPr>
      </w:pPr>
      <w:r>
        <w:rPr>
          <w:rStyle w:val="Emphasis"/>
        </w:rPr>
        <w:t xml:space="preserve">Parsing: conversion </w:t>
      </w:r>
    </w:p>
    <w:p w14:paraId="099BB558" w14:textId="77777777" w:rsidR="00D23462" w:rsidRDefault="00D23462" w:rsidP="00C31ED0">
      <w:pPr>
        <w:numPr>
          <w:ilvl w:val="1"/>
          <w:numId w:val="151"/>
        </w:numPr>
      </w:pPr>
      <w:r>
        <w:t>XSD type property</w:t>
      </w:r>
    </w:p>
    <w:p w14:paraId="358894EF" w14:textId="77777777" w:rsidR="00D23462" w:rsidRDefault="00D23462" w:rsidP="00C31ED0">
      <w:pPr>
        <w:numPr>
          <w:ilvl w:val="2"/>
          <w:numId w:val="151"/>
        </w:numPr>
        <w:rPr>
          <w:rStyle w:val="Emphasis"/>
        </w:rPr>
      </w:pPr>
      <w:r>
        <w:rPr>
          <w:rStyle w:val="Emphasis"/>
        </w:rPr>
        <w:t xml:space="preserve">"Number" </w:t>
      </w:r>
    </w:p>
    <w:p w14:paraId="53C675DB" w14:textId="77777777" w:rsidR="00D23462" w:rsidRDefault="00D23462" w:rsidP="00C31ED0">
      <w:pPr>
        <w:numPr>
          <w:ilvl w:val="3"/>
          <w:numId w:val="151"/>
        </w:numPr>
      </w:pPr>
      <w:r>
        <w:t>dfdl:</w:t>
      </w:r>
      <w:r>
        <w:rPr>
          <w:rFonts w:cs="Arial"/>
        </w:rPr>
        <w:t xml:space="preserve"> decimalSigned</w:t>
      </w:r>
    </w:p>
    <w:p w14:paraId="7FA43503" w14:textId="77777777" w:rsidR="00D23462" w:rsidRDefault="00D23462" w:rsidP="00C31ED0">
      <w:pPr>
        <w:numPr>
          <w:ilvl w:val="3"/>
          <w:numId w:val="151"/>
        </w:numPr>
      </w:pPr>
      <w:r>
        <w:t xml:space="preserve">dfdl:representation </w:t>
      </w:r>
    </w:p>
    <w:p w14:paraId="5992A7DA" w14:textId="77777777" w:rsidR="00D23462" w:rsidRDefault="00D23462" w:rsidP="00C31ED0">
      <w:pPr>
        <w:numPr>
          <w:ilvl w:val="4"/>
          <w:numId w:val="151"/>
        </w:numPr>
        <w:rPr>
          <w:rStyle w:val="Emphasis"/>
        </w:rPr>
      </w:pPr>
      <w:r>
        <w:rPr>
          <w:rStyle w:val="Emphasis"/>
        </w:rPr>
        <w:t xml:space="preserve">"text" </w:t>
      </w:r>
    </w:p>
    <w:p w14:paraId="6A3E4875" w14:textId="77777777" w:rsidR="00D23462" w:rsidRDefault="00D23462" w:rsidP="00C31ED0">
      <w:pPr>
        <w:numPr>
          <w:ilvl w:val="5"/>
          <w:numId w:val="151"/>
        </w:numPr>
      </w:pPr>
      <w:r>
        <w:t>dfdl:textNumberRep</w:t>
      </w:r>
    </w:p>
    <w:p w14:paraId="726EB0C7" w14:textId="77777777" w:rsidR="00D23462" w:rsidRDefault="00D23462" w:rsidP="00C31ED0">
      <w:pPr>
        <w:numPr>
          <w:ilvl w:val="6"/>
          <w:numId w:val="151"/>
        </w:numPr>
        <w:rPr>
          <w:rStyle w:val="Emphasis"/>
        </w:rPr>
      </w:pPr>
      <w:r>
        <w:rPr>
          <w:rStyle w:val="Emphasis"/>
        </w:rPr>
        <w:t>"standard"</w:t>
      </w:r>
    </w:p>
    <w:p w14:paraId="1B80C14D" w14:textId="77777777" w:rsidR="00D23462" w:rsidRDefault="00D23462" w:rsidP="00C31ED0">
      <w:pPr>
        <w:numPr>
          <w:ilvl w:val="7"/>
          <w:numId w:val="151"/>
        </w:numPr>
      </w:pPr>
      <w:r>
        <w:t>dfdl:textNumberPattern</w:t>
      </w:r>
    </w:p>
    <w:p w14:paraId="358455F4" w14:textId="77777777" w:rsidR="00D23462" w:rsidRDefault="00D23462" w:rsidP="00C31ED0">
      <w:pPr>
        <w:numPr>
          <w:ilvl w:val="7"/>
          <w:numId w:val="151"/>
        </w:numPr>
      </w:pPr>
      <w:r>
        <w:t>dfdl:textStandardDecimalSeparator</w:t>
      </w:r>
    </w:p>
    <w:p w14:paraId="30E24736" w14:textId="77777777" w:rsidR="00D23462" w:rsidRDefault="00D23462" w:rsidP="00C31ED0">
      <w:pPr>
        <w:numPr>
          <w:ilvl w:val="7"/>
          <w:numId w:val="151"/>
        </w:numPr>
      </w:pPr>
      <w:r>
        <w:t>dfdl:textStandardGroupingSeparator</w:t>
      </w:r>
    </w:p>
    <w:p w14:paraId="73D2A6B9" w14:textId="77777777" w:rsidR="00D23462" w:rsidRDefault="00D23462" w:rsidP="00C31ED0">
      <w:pPr>
        <w:numPr>
          <w:ilvl w:val="7"/>
          <w:numId w:val="151"/>
        </w:numPr>
      </w:pPr>
      <w:r>
        <w:t>dfdl:textStandardExponentRep</w:t>
      </w:r>
    </w:p>
    <w:p w14:paraId="73530BAD" w14:textId="77777777" w:rsidR="00D23462" w:rsidRDefault="00D23462" w:rsidP="00C31ED0">
      <w:pPr>
        <w:numPr>
          <w:ilvl w:val="7"/>
          <w:numId w:val="151"/>
        </w:numPr>
      </w:pPr>
      <w:r>
        <w:t>dfdl:textNumberCheckPolicy</w:t>
      </w:r>
    </w:p>
    <w:p w14:paraId="53F3F172" w14:textId="77777777" w:rsidR="00D23462" w:rsidRDefault="00D23462" w:rsidP="00C31ED0">
      <w:pPr>
        <w:numPr>
          <w:ilvl w:val="7"/>
          <w:numId w:val="151"/>
        </w:numPr>
      </w:pPr>
      <w:r>
        <w:t>dfdl:textStandardInfinityRep</w:t>
      </w:r>
    </w:p>
    <w:p w14:paraId="50827728" w14:textId="77777777" w:rsidR="00D23462" w:rsidRDefault="00D23462" w:rsidP="00C31ED0">
      <w:pPr>
        <w:numPr>
          <w:ilvl w:val="7"/>
          <w:numId w:val="151"/>
        </w:numPr>
      </w:pPr>
      <w:r>
        <w:t>dfdl:textStandardNaNRep</w:t>
      </w:r>
    </w:p>
    <w:p w14:paraId="38222415" w14:textId="77777777" w:rsidR="00D23462" w:rsidRDefault="00D23462" w:rsidP="00C31ED0">
      <w:pPr>
        <w:numPr>
          <w:ilvl w:val="7"/>
          <w:numId w:val="151"/>
        </w:numPr>
      </w:pPr>
      <w:r>
        <w:t>dfdl:textNumberRounding</w:t>
      </w:r>
    </w:p>
    <w:p w14:paraId="10CEF859" w14:textId="77777777" w:rsidR="00D23462" w:rsidRDefault="00D23462" w:rsidP="00C31ED0">
      <w:pPr>
        <w:numPr>
          <w:ilvl w:val="8"/>
          <w:numId w:val="151"/>
        </w:numPr>
        <w:rPr>
          <w:rStyle w:val="Emphasis"/>
        </w:rPr>
      </w:pPr>
      <w:r>
        <w:rPr>
          <w:rStyle w:val="Emphasis"/>
        </w:rPr>
        <w:t>"explicit"</w:t>
      </w:r>
    </w:p>
    <w:p w14:paraId="6F1A2314" w14:textId="77777777" w:rsidR="00D23462" w:rsidRDefault="00D23462" w:rsidP="00C31ED0">
      <w:pPr>
        <w:pStyle w:val="ListParagraph"/>
        <w:numPr>
          <w:ilvl w:val="0"/>
          <w:numId w:val="180"/>
        </w:numPr>
      </w:pPr>
      <w:commentRangeStart w:id="13806"/>
      <w:r>
        <w:t>dfdl:textNumberRoundingMode</w:t>
      </w:r>
    </w:p>
    <w:p w14:paraId="58C0B1AC" w14:textId="77777777" w:rsidR="00D23462" w:rsidRDefault="00D23462" w:rsidP="00C31ED0">
      <w:pPr>
        <w:pStyle w:val="ListParagraph"/>
        <w:numPr>
          <w:ilvl w:val="0"/>
          <w:numId w:val="180"/>
        </w:numPr>
      </w:pPr>
      <w:r>
        <w:t>dfdl:textNumberRoundingIncrement</w:t>
      </w:r>
      <w:commentRangeEnd w:id="13806"/>
      <w:r w:rsidR="00C31ED0">
        <w:rPr>
          <w:rStyle w:val="CommentReference"/>
        </w:rPr>
        <w:commentReference w:id="13806"/>
      </w:r>
    </w:p>
    <w:p w14:paraId="736CF39D" w14:textId="77777777" w:rsidR="00D23462" w:rsidRDefault="00D23462" w:rsidP="00C31ED0">
      <w:pPr>
        <w:numPr>
          <w:ilvl w:val="7"/>
          <w:numId w:val="151"/>
        </w:numPr>
      </w:pPr>
      <w:r>
        <w:t>dfdl:textStandardZeroRep</w:t>
      </w:r>
    </w:p>
    <w:p w14:paraId="35CACFF6" w14:textId="77777777" w:rsidR="00D23462" w:rsidRDefault="00D23462" w:rsidP="00C31ED0">
      <w:pPr>
        <w:numPr>
          <w:ilvl w:val="7"/>
          <w:numId w:val="151"/>
        </w:numPr>
      </w:pPr>
      <w:r>
        <w:t>dfdl:textStandardBase</w:t>
      </w:r>
    </w:p>
    <w:p w14:paraId="4098E902" w14:textId="77777777" w:rsidR="00D23462" w:rsidRDefault="00D23462" w:rsidP="00C31ED0">
      <w:pPr>
        <w:numPr>
          <w:ilvl w:val="6"/>
          <w:numId w:val="151"/>
        </w:numPr>
        <w:rPr>
          <w:rStyle w:val="Emphasis"/>
        </w:rPr>
      </w:pPr>
      <w:r>
        <w:rPr>
          <w:rStyle w:val="Emphasis"/>
        </w:rPr>
        <w:t>"zoned"</w:t>
      </w:r>
    </w:p>
    <w:p w14:paraId="452FC6FF" w14:textId="77777777" w:rsidR="00D23462" w:rsidRDefault="00D23462" w:rsidP="00C31ED0">
      <w:pPr>
        <w:numPr>
          <w:ilvl w:val="7"/>
          <w:numId w:val="151"/>
        </w:numPr>
      </w:pPr>
      <w:r>
        <w:rPr>
          <w:rStyle w:val="Emphasis"/>
        </w:rPr>
        <w:t>d</w:t>
      </w:r>
      <w:r>
        <w:t>fdl:textNumberPattern</w:t>
      </w:r>
    </w:p>
    <w:p w14:paraId="54F1F33C" w14:textId="77777777" w:rsidR="00D23462" w:rsidRDefault="00D23462" w:rsidP="00C31ED0">
      <w:pPr>
        <w:numPr>
          <w:ilvl w:val="7"/>
          <w:numId w:val="151"/>
        </w:numPr>
        <w:rPr>
          <w:rFonts w:cs="Arial"/>
        </w:rPr>
      </w:pPr>
      <w:r>
        <w:rPr>
          <w:rFonts w:cs="Arial"/>
        </w:rPr>
        <w:t>dfdl:textNumberCheckPolicy</w:t>
      </w:r>
    </w:p>
    <w:p w14:paraId="610D3364" w14:textId="77777777" w:rsidR="00D23462" w:rsidRDefault="00D23462" w:rsidP="00C31ED0">
      <w:pPr>
        <w:numPr>
          <w:ilvl w:val="7"/>
          <w:numId w:val="151"/>
        </w:numPr>
        <w:rPr>
          <w:rFonts w:cs="Arial"/>
        </w:rPr>
      </w:pPr>
      <w:r>
        <w:rPr>
          <w:rFonts w:cs="Arial"/>
        </w:rPr>
        <w:t>dfdl:textNumberRounding</w:t>
      </w:r>
    </w:p>
    <w:p w14:paraId="52796110" w14:textId="77777777" w:rsidR="00D23462" w:rsidRDefault="00D23462" w:rsidP="00C31ED0">
      <w:pPr>
        <w:numPr>
          <w:ilvl w:val="8"/>
          <w:numId w:val="151"/>
        </w:numPr>
        <w:rPr>
          <w:rStyle w:val="Emphasis"/>
        </w:rPr>
      </w:pPr>
      <w:r>
        <w:rPr>
          <w:rStyle w:val="Emphasis"/>
        </w:rPr>
        <w:t>"explicit"</w:t>
      </w:r>
    </w:p>
    <w:p w14:paraId="158D8592" w14:textId="77777777" w:rsidR="00D23462" w:rsidRPr="00F31291" w:rsidRDefault="00D23462" w:rsidP="00C31ED0">
      <w:pPr>
        <w:pStyle w:val="ListParagraph"/>
        <w:numPr>
          <w:ilvl w:val="0"/>
          <w:numId w:val="181"/>
        </w:numPr>
        <w:rPr>
          <w:rFonts w:cs="Arial"/>
        </w:rPr>
      </w:pPr>
      <w:commentRangeStart w:id="13807"/>
      <w:r w:rsidRPr="00F31291">
        <w:rPr>
          <w:rFonts w:cs="Arial"/>
        </w:rPr>
        <w:t>dfdl:textNumberRoundingMode</w:t>
      </w:r>
    </w:p>
    <w:p w14:paraId="7149F4F3" w14:textId="77777777" w:rsidR="00D23462" w:rsidRPr="00F31291" w:rsidRDefault="00D23462" w:rsidP="00C31ED0">
      <w:pPr>
        <w:pStyle w:val="ListParagraph"/>
        <w:numPr>
          <w:ilvl w:val="0"/>
          <w:numId w:val="181"/>
        </w:numPr>
        <w:rPr>
          <w:rFonts w:cs="Arial"/>
        </w:rPr>
      </w:pPr>
      <w:r w:rsidRPr="00F31291">
        <w:rPr>
          <w:rFonts w:cs="Arial"/>
        </w:rPr>
        <w:t>dfdl:textNumberRoundingIncrement</w:t>
      </w:r>
      <w:commentRangeEnd w:id="13807"/>
      <w:r w:rsidR="00C31ED0">
        <w:rPr>
          <w:rStyle w:val="CommentReference"/>
        </w:rPr>
        <w:commentReference w:id="13807"/>
      </w:r>
    </w:p>
    <w:p w14:paraId="3D46EFFC" w14:textId="77777777" w:rsidR="00D23462" w:rsidRDefault="00D23462" w:rsidP="00C31ED0">
      <w:pPr>
        <w:numPr>
          <w:ilvl w:val="7"/>
          <w:numId w:val="151"/>
        </w:numPr>
        <w:rPr>
          <w:rStyle w:val="Emphasis"/>
        </w:rPr>
      </w:pPr>
      <w:r>
        <w:rPr>
          <w:rFonts w:cs="Arial"/>
        </w:rPr>
        <w:t>dfdl:textZonedSignStyle</w:t>
      </w:r>
    </w:p>
    <w:p w14:paraId="65716AFD" w14:textId="77777777" w:rsidR="00D23462" w:rsidRDefault="00D23462" w:rsidP="00C31ED0">
      <w:pPr>
        <w:numPr>
          <w:ilvl w:val="4"/>
          <w:numId w:val="151"/>
        </w:numPr>
      </w:pPr>
      <w:r>
        <w:rPr>
          <w:rStyle w:val="Emphasis"/>
        </w:rPr>
        <w:t>"binary"</w:t>
      </w:r>
      <w:r>
        <w:t xml:space="preserve"> </w:t>
      </w:r>
    </w:p>
    <w:p w14:paraId="4B2260F3" w14:textId="77777777" w:rsidR="00D23462" w:rsidRDefault="00D23462" w:rsidP="00C31ED0">
      <w:pPr>
        <w:numPr>
          <w:ilvl w:val="5"/>
          <w:numId w:val="151"/>
        </w:numPr>
      </w:pPr>
      <w:r>
        <w:t>dfdl:byteOrder</w:t>
      </w:r>
    </w:p>
    <w:p w14:paraId="00EE197B" w14:textId="77777777" w:rsidR="00D23462" w:rsidRDefault="00D23462" w:rsidP="00C31ED0">
      <w:pPr>
        <w:numPr>
          <w:ilvl w:val="5"/>
          <w:numId w:val="151"/>
        </w:numPr>
        <w:rPr>
          <w:rStyle w:val="Emphasis"/>
        </w:rPr>
      </w:pPr>
      <w:r>
        <w:rPr>
          <w:rStyle w:val="Emphasis"/>
        </w:rPr>
        <w:t>xs:decimal and restrictions</w:t>
      </w:r>
    </w:p>
    <w:p w14:paraId="495436EF" w14:textId="77777777" w:rsidR="00D23462" w:rsidRDefault="00D23462" w:rsidP="00C31ED0">
      <w:pPr>
        <w:numPr>
          <w:ilvl w:val="6"/>
          <w:numId w:val="151"/>
        </w:numPr>
      </w:pPr>
      <w:r>
        <w:t>dfdl:binaryNumberRep</w:t>
      </w:r>
    </w:p>
    <w:p w14:paraId="3ECC51F5" w14:textId="77777777" w:rsidR="00D23462" w:rsidRDefault="00D23462" w:rsidP="00C31ED0">
      <w:pPr>
        <w:numPr>
          <w:ilvl w:val="7"/>
          <w:numId w:val="151"/>
        </w:numPr>
        <w:rPr>
          <w:rStyle w:val="Emphasis"/>
        </w:rPr>
      </w:pPr>
      <w:r>
        <w:rPr>
          <w:rStyle w:val="Emphasis"/>
        </w:rPr>
        <w:t>"packed"</w:t>
      </w:r>
    </w:p>
    <w:p w14:paraId="3F70EEDC" w14:textId="77777777" w:rsidR="00D23462" w:rsidRDefault="00D23462" w:rsidP="00C31ED0">
      <w:pPr>
        <w:numPr>
          <w:ilvl w:val="8"/>
          <w:numId w:val="151"/>
        </w:numPr>
      </w:pPr>
      <w:r>
        <w:t>dfdl:binaryPackedSignCodes</w:t>
      </w:r>
    </w:p>
    <w:p w14:paraId="6A883301" w14:textId="77777777" w:rsidR="00D23462" w:rsidRDefault="00D23462" w:rsidP="00C31ED0">
      <w:pPr>
        <w:numPr>
          <w:ilvl w:val="8"/>
          <w:numId w:val="151"/>
        </w:numPr>
      </w:pPr>
      <w:r>
        <w:t>dfdl:binaryDecimalVirtualPoint</w:t>
      </w:r>
    </w:p>
    <w:p w14:paraId="06199957" w14:textId="77777777" w:rsidR="00D23462" w:rsidRDefault="00D23462" w:rsidP="00C31ED0">
      <w:pPr>
        <w:numPr>
          <w:ilvl w:val="8"/>
          <w:numId w:val="151"/>
        </w:numPr>
      </w:pPr>
      <w:r>
        <w:t>dfdl:binaryNumberCheckPolicy</w:t>
      </w:r>
    </w:p>
    <w:p w14:paraId="1F1C4845" w14:textId="77777777" w:rsidR="00D23462" w:rsidRDefault="00D23462" w:rsidP="00C31ED0">
      <w:pPr>
        <w:numPr>
          <w:ilvl w:val="7"/>
          <w:numId w:val="151"/>
        </w:numPr>
        <w:rPr>
          <w:rStyle w:val="Emphasis"/>
        </w:rPr>
      </w:pPr>
      <w:r>
        <w:rPr>
          <w:rStyle w:val="Emphasis"/>
        </w:rPr>
        <w:t>"bcd", "ibm4690Packed"</w:t>
      </w:r>
    </w:p>
    <w:p w14:paraId="1B0D323F" w14:textId="77777777" w:rsidR="00D23462" w:rsidRDefault="00D23462" w:rsidP="00C31ED0">
      <w:pPr>
        <w:numPr>
          <w:ilvl w:val="8"/>
          <w:numId w:val="151"/>
        </w:numPr>
        <w:rPr>
          <w:rStyle w:val="Emphasis"/>
        </w:rPr>
      </w:pPr>
      <w:r>
        <w:t>dfdl:binaryDecimalVirtualPoint</w:t>
      </w:r>
    </w:p>
    <w:p w14:paraId="644D50AF" w14:textId="77777777" w:rsidR="00D23462" w:rsidRDefault="00D23462" w:rsidP="00C31ED0">
      <w:pPr>
        <w:numPr>
          <w:ilvl w:val="8"/>
          <w:numId w:val="151"/>
        </w:numPr>
        <w:rPr>
          <w:rStyle w:val="Emphasis"/>
        </w:rPr>
      </w:pPr>
      <w:r>
        <w:t>dfdl:binaryNumberCheckPolicy</w:t>
      </w:r>
    </w:p>
    <w:p w14:paraId="051D3374" w14:textId="77777777" w:rsidR="00D23462" w:rsidRDefault="00D23462" w:rsidP="00C31ED0">
      <w:pPr>
        <w:numPr>
          <w:ilvl w:val="7"/>
          <w:numId w:val="151"/>
        </w:numPr>
        <w:rPr>
          <w:rStyle w:val="Emphasis"/>
        </w:rPr>
      </w:pPr>
      <w:r>
        <w:rPr>
          <w:rStyle w:val="Emphasis"/>
        </w:rPr>
        <w:t>"binary"</w:t>
      </w:r>
    </w:p>
    <w:p w14:paraId="4C4B8F81" w14:textId="77777777" w:rsidR="00D23462" w:rsidRDefault="00D23462" w:rsidP="00C31ED0">
      <w:pPr>
        <w:numPr>
          <w:ilvl w:val="8"/>
          <w:numId w:val="151"/>
        </w:numPr>
        <w:rPr>
          <w:rStyle w:val="Emphasis"/>
        </w:rPr>
      </w:pPr>
      <w:r>
        <w:t>dfdl:binaryDecimalVirtualPoint</w:t>
      </w:r>
    </w:p>
    <w:p w14:paraId="09CD21B5" w14:textId="77777777" w:rsidR="00D23462" w:rsidRDefault="00D23462" w:rsidP="00C31ED0">
      <w:pPr>
        <w:numPr>
          <w:ilvl w:val="5"/>
          <w:numId w:val="151"/>
        </w:numPr>
        <w:rPr>
          <w:rStyle w:val="Emphasis"/>
        </w:rPr>
      </w:pPr>
      <w:r>
        <w:rPr>
          <w:rStyle w:val="Emphasis"/>
        </w:rPr>
        <w:t>xs:float, xs:double</w:t>
      </w:r>
    </w:p>
    <w:p w14:paraId="1D92C811" w14:textId="77777777" w:rsidR="00D23462" w:rsidRDefault="00D23462" w:rsidP="00C31ED0">
      <w:pPr>
        <w:numPr>
          <w:ilvl w:val="6"/>
          <w:numId w:val="151"/>
        </w:numPr>
      </w:pPr>
      <w:r>
        <w:t xml:space="preserve">dfdl:binaryFloatRep </w:t>
      </w:r>
    </w:p>
    <w:p w14:paraId="2311E734" w14:textId="77777777" w:rsidR="00D23462" w:rsidRDefault="00D23462" w:rsidP="00C31ED0">
      <w:pPr>
        <w:numPr>
          <w:ilvl w:val="2"/>
          <w:numId w:val="151"/>
        </w:numPr>
        <w:rPr>
          <w:rStyle w:val="Emphasis"/>
        </w:rPr>
      </w:pPr>
      <w:r>
        <w:rPr>
          <w:rStyle w:val="Emphasis"/>
        </w:rPr>
        <w:t xml:space="preserve">"String" </w:t>
      </w:r>
    </w:p>
    <w:p w14:paraId="00DF841F" w14:textId="77777777" w:rsidR="00D23462" w:rsidRDefault="00D23462" w:rsidP="00C31ED0">
      <w:pPr>
        <w:numPr>
          <w:ilvl w:val="2"/>
          <w:numId w:val="151"/>
        </w:numPr>
        <w:rPr>
          <w:rStyle w:val="Emphasis"/>
        </w:rPr>
      </w:pPr>
      <w:r>
        <w:rPr>
          <w:rStyle w:val="Emphasis"/>
        </w:rPr>
        <w:t xml:space="preserve">"Calendar" </w:t>
      </w:r>
    </w:p>
    <w:p w14:paraId="19DC3EA7" w14:textId="77777777" w:rsidR="00D23462" w:rsidRDefault="00D23462" w:rsidP="00C31ED0">
      <w:pPr>
        <w:numPr>
          <w:ilvl w:val="3"/>
          <w:numId w:val="151"/>
        </w:numPr>
      </w:pPr>
      <w:r>
        <w:t xml:space="preserve">dfdl:representation </w:t>
      </w:r>
    </w:p>
    <w:p w14:paraId="315C58A6" w14:textId="77777777" w:rsidR="00D23462" w:rsidRDefault="00D23462" w:rsidP="00C31ED0">
      <w:pPr>
        <w:numPr>
          <w:ilvl w:val="4"/>
          <w:numId w:val="151"/>
        </w:numPr>
        <w:rPr>
          <w:rStyle w:val="Emphasis"/>
        </w:rPr>
      </w:pPr>
      <w:r>
        <w:rPr>
          <w:rStyle w:val="Emphasis"/>
        </w:rPr>
        <w:t xml:space="preserve">"text" </w:t>
      </w:r>
    </w:p>
    <w:p w14:paraId="3EC19E53" w14:textId="77777777" w:rsidR="00D23462" w:rsidRDefault="00D23462" w:rsidP="00C31ED0">
      <w:pPr>
        <w:numPr>
          <w:ilvl w:val="5"/>
          <w:numId w:val="151"/>
        </w:numPr>
      </w:pPr>
      <w:r>
        <w:t xml:space="preserve">dfdl:calendarPatternKind </w:t>
      </w:r>
    </w:p>
    <w:p w14:paraId="24E3B952" w14:textId="77777777" w:rsidR="00D23462" w:rsidRDefault="00D23462" w:rsidP="00C31ED0">
      <w:pPr>
        <w:numPr>
          <w:ilvl w:val="6"/>
          <w:numId w:val="151"/>
        </w:numPr>
      </w:pPr>
      <w:r>
        <w:t>"</w:t>
      </w:r>
      <w:r>
        <w:rPr>
          <w:rStyle w:val="Emphasis"/>
        </w:rPr>
        <w:t>explicit</w:t>
      </w:r>
      <w:r>
        <w:t>"</w:t>
      </w:r>
    </w:p>
    <w:p w14:paraId="4F4954CE" w14:textId="77777777" w:rsidR="00D23462" w:rsidRDefault="00D23462" w:rsidP="00C31ED0">
      <w:pPr>
        <w:numPr>
          <w:ilvl w:val="7"/>
          <w:numId w:val="151"/>
        </w:numPr>
      </w:pPr>
      <w:r>
        <w:t>dfdl:calendarPattern</w:t>
      </w:r>
    </w:p>
    <w:p w14:paraId="4B4750C1" w14:textId="77777777" w:rsidR="00D23462" w:rsidRDefault="00D23462" w:rsidP="00C31ED0">
      <w:pPr>
        <w:numPr>
          <w:ilvl w:val="5"/>
          <w:numId w:val="151"/>
        </w:numPr>
      </w:pPr>
      <w:r>
        <w:t>dfdl:calendarCheckPolicy</w:t>
      </w:r>
    </w:p>
    <w:p w14:paraId="09F1E7DD" w14:textId="77777777" w:rsidR="00D23462" w:rsidRDefault="00D23462" w:rsidP="00C31ED0">
      <w:pPr>
        <w:numPr>
          <w:ilvl w:val="5"/>
          <w:numId w:val="151"/>
        </w:numPr>
      </w:pPr>
      <w:r>
        <w:t>dfdl:calendarTimeZone</w:t>
      </w:r>
    </w:p>
    <w:p w14:paraId="2058C468" w14:textId="77777777" w:rsidR="00D23462" w:rsidRDefault="00D23462" w:rsidP="00C31ED0">
      <w:pPr>
        <w:numPr>
          <w:ilvl w:val="5"/>
          <w:numId w:val="151"/>
        </w:numPr>
      </w:pPr>
      <w:r>
        <w:t>dfdl:calendarObserveDST</w:t>
      </w:r>
    </w:p>
    <w:p w14:paraId="08738953" w14:textId="77777777" w:rsidR="00D23462" w:rsidRDefault="00D23462" w:rsidP="00C31ED0">
      <w:pPr>
        <w:numPr>
          <w:ilvl w:val="5"/>
          <w:numId w:val="151"/>
        </w:numPr>
      </w:pPr>
      <w:r>
        <w:t>dfdl:calendarFirstDayOfWeek</w:t>
      </w:r>
    </w:p>
    <w:p w14:paraId="5367E9D3" w14:textId="77777777" w:rsidR="00D23462" w:rsidRDefault="00D23462" w:rsidP="00C31ED0">
      <w:pPr>
        <w:numPr>
          <w:ilvl w:val="5"/>
          <w:numId w:val="151"/>
        </w:numPr>
      </w:pPr>
      <w:r>
        <w:t>dfdl:calendarDaysInFirstWeek</w:t>
      </w:r>
    </w:p>
    <w:p w14:paraId="54823817" w14:textId="77777777" w:rsidR="00D23462" w:rsidRDefault="00D23462" w:rsidP="00C31ED0">
      <w:pPr>
        <w:numPr>
          <w:ilvl w:val="5"/>
          <w:numId w:val="151"/>
        </w:numPr>
      </w:pPr>
      <w:r>
        <w:t>dfdl:calendarCenturyStart</w:t>
      </w:r>
    </w:p>
    <w:p w14:paraId="22AEAE89" w14:textId="77777777" w:rsidR="00D23462" w:rsidRDefault="00D23462" w:rsidP="00C31ED0">
      <w:pPr>
        <w:numPr>
          <w:ilvl w:val="5"/>
          <w:numId w:val="151"/>
        </w:numPr>
      </w:pPr>
      <w:r>
        <w:t>dfdl:calendarLanguage</w:t>
      </w:r>
    </w:p>
    <w:p w14:paraId="226A91FE" w14:textId="77777777" w:rsidR="00D23462" w:rsidRDefault="00D23462" w:rsidP="00C31ED0">
      <w:pPr>
        <w:numPr>
          <w:ilvl w:val="4"/>
          <w:numId w:val="151"/>
        </w:numPr>
        <w:rPr>
          <w:rStyle w:val="Emphasis"/>
        </w:rPr>
      </w:pPr>
      <w:r>
        <w:rPr>
          <w:rStyle w:val="Emphasis"/>
        </w:rPr>
        <w:t xml:space="preserve">"binary" </w:t>
      </w:r>
    </w:p>
    <w:p w14:paraId="6D6F770A" w14:textId="77777777" w:rsidR="00D23462" w:rsidRDefault="00D23462" w:rsidP="00C31ED0">
      <w:pPr>
        <w:numPr>
          <w:ilvl w:val="5"/>
          <w:numId w:val="151"/>
        </w:numPr>
      </w:pPr>
      <w:r>
        <w:t>dfdl:byteOrder</w:t>
      </w:r>
    </w:p>
    <w:p w14:paraId="6836BC8E" w14:textId="77777777" w:rsidR="00D23462" w:rsidRDefault="00D23462" w:rsidP="00C31ED0">
      <w:pPr>
        <w:numPr>
          <w:ilvl w:val="5"/>
          <w:numId w:val="151"/>
        </w:numPr>
      </w:pPr>
      <w:r>
        <w:t>dfdl:binaryCalendarRep</w:t>
      </w:r>
    </w:p>
    <w:p w14:paraId="16EC9298" w14:textId="77777777" w:rsidR="00D23462" w:rsidRDefault="00D23462" w:rsidP="00C31ED0">
      <w:pPr>
        <w:numPr>
          <w:ilvl w:val="6"/>
          <w:numId w:val="151"/>
        </w:numPr>
        <w:rPr>
          <w:rStyle w:val="Emphasis"/>
        </w:rPr>
      </w:pPr>
      <w:r>
        <w:rPr>
          <w:rStyle w:val="Emphasis"/>
        </w:rPr>
        <w:t>"packed"</w:t>
      </w:r>
    </w:p>
    <w:p w14:paraId="0CC08021" w14:textId="77777777" w:rsidR="00D23462" w:rsidRDefault="00D23462" w:rsidP="00C31ED0">
      <w:pPr>
        <w:numPr>
          <w:ilvl w:val="7"/>
          <w:numId w:val="151"/>
        </w:numPr>
      </w:pPr>
      <w:r>
        <w:t>dfdl:packedDecimalSignCodes</w:t>
      </w:r>
    </w:p>
    <w:p w14:paraId="50001A39" w14:textId="77777777" w:rsidR="00D23462" w:rsidRDefault="00D23462" w:rsidP="00C31ED0">
      <w:pPr>
        <w:numPr>
          <w:ilvl w:val="7"/>
          <w:numId w:val="151"/>
        </w:numPr>
      </w:pPr>
      <w:r>
        <w:t>dfdl:binaryNumberCheckPolicy</w:t>
      </w:r>
    </w:p>
    <w:p w14:paraId="2EFAEB4D" w14:textId="77777777" w:rsidR="00D23462" w:rsidRDefault="00D23462" w:rsidP="00C31ED0">
      <w:pPr>
        <w:numPr>
          <w:ilvl w:val="7"/>
          <w:numId w:val="151"/>
        </w:numPr>
      </w:pPr>
      <w:r>
        <w:t>dfdl:calendarPatternKind</w:t>
      </w:r>
    </w:p>
    <w:p w14:paraId="6B21C6B5" w14:textId="77777777" w:rsidR="00D23462" w:rsidRDefault="00D23462" w:rsidP="00C31ED0">
      <w:pPr>
        <w:numPr>
          <w:ilvl w:val="8"/>
          <w:numId w:val="151"/>
        </w:numPr>
      </w:pPr>
      <w:r>
        <w:t>"</w:t>
      </w:r>
      <w:r>
        <w:rPr>
          <w:rStyle w:val="Emphasis"/>
        </w:rPr>
        <w:t>explicit</w:t>
      </w:r>
      <w:r>
        <w:t>"</w:t>
      </w:r>
    </w:p>
    <w:p w14:paraId="09D0F083" w14:textId="77777777" w:rsidR="00D23462" w:rsidRDefault="00D23462" w:rsidP="00C31ED0">
      <w:pPr>
        <w:pStyle w:val="ListParagraph"/>
        <w:numPr>
          <w:ilvl w:val="0"/>
          <w:numId w:val="182"/>
        </w:numPr>
      </w:pPr>
      <w:r>
        <w:t>dfdl:</w:t>
      </w:r>
      <w:commentRangeStart w:id="13808"/>
      <w:r>
        <w:t>calendarPattern</w:t>
      </w:r>
      <w:commentRangeEnd w:id="13808"/>
      <w:r w:rsidR="00C31ED0">
        <w:rPr>
          <w:rStyle w:val="CommentReference"/>
        </w:rPr>
        <w:commentReference w:id="13808"/>
      </w:r>
    </w:p>
    <w:p w14:paraId="2FA794A7" w14:textId="77777777" w:rsidR="00D23462" w:rsidRDefault="00D23462" w:rsidP="00C31ED0">
      <w:pPr>
        <w:numPr>
          <w:ilvl w:val="7"/>
          <w:numId w:val="152"/>
        </w:numPr>
      </w:pPr>
      <w:r>
        <w:t>dfdl:calendarCheckPolicy</w:t>
      </w:r>
    </w:p>
    <w:p w14:paraId="4AFE93F3" w14:textId="77777777" w:rsidR="00D23462" w:rsidRDefault="00D23462" w:rsidP="00C31ED0">
      <w:pPr>
        <w:numPr>
          <w:ilvl w:val="7"/>
          <w:numId w:val="152"/>
        </w:numPr>
      </w:pPr>
      <w:r>
        <w:t>dfdl:calendarTimeZone</w:t>
      </w:r>
    </w:p>
    <w:p w14:paraId="237E9D7B" w14:textId="77777777" w:rsidR="00D23462" w:rsidRDefault="00D23462" w:rsidP="00C31ED0">
      <w:pPr>
        <w:numPr>
          <w:ilvl w:val="7"/>
          <w:numId w:val="152"/>
        </w:numPr>
      </w:pPr>
      <w:r>
        <w:t>dfdl:calendarObserveDST</w:t>
      </w:r>
    </w:p>
    <w:p w14:paraId="4B6C471B" w14:textId="77777777" w:rsidR="00D23462" w:rsidRDefault="00D23462" w:rsidP="00C31ED0">
      <w:pPr>
        <w:numPr>
          <w:ilvl w:val="7"/>
          <w:numId w:val="152"/>
        </w:numPr>
      </w:pPr>
      <w:r>
        <w:t>dfdl:calendarFirstDayOfWeek</w:t>
      </w:r>
    </w:p>
    <w:p w14:paraId="13F0C555" w14:textId="77777777" w:rsidR="00D23462" w:rsidRDefault="00D23462" w:rsidP="00C31ED0">
      <w:pPr>
        <w:numPr>
          <w:ilvl w:val="7"/>
          <w:numId w:val="152"/>
        </w:numPr>
      </w:pPr>
      <w:r>
        <w:t>dfdl:calendarDaysInFirstWeek</w:t>
      </w:r>
    </w:p>
    <w:p w14:paraId="16CEFE49" w14:textId="77777777" w:rsidR="00D23462" w:rsidRDefault="00D23462" w:rsidP="00C31ED0">
      <w:pPr>
        <w:numPr>
          <w:ilvl w:val="7"/>
          <w:numId w:val="152"/>
        </w:numPr>
      </w:pPr>
      <w:r>
        <w:t>dfdl:calendarCenturyStart</w:t>
      </w:r>
    </w:p>
    <w:p w14:paraId="1DFDF709" w14:textId="77777777" w:rsidR="00D23462" w:rsidRDefault="00D23462" w:rsidP="00C31ED0">
      <w:pPr>
        <w:numPr>
          <w:ilvl w:val="6"/>
          <w:numId w:val="152"/>
        </w:numPr>
        <w:rPr>
          <w:rStyle w:val="Emphasis"/>
        </w:rPr>
      </w:pPr>
      <w:r>
        <w:rPr>
          <w:rStyle w:val="Emphasis"/>
        </w:rPr>
        <w:t xml:space="preserve"> "bcd", "ibm4690Packed"</w:t>
      </w:r>
    </w:p>
    <w:p w14:paraId="32FAD6CF" w14:textId="77777777" w:rsidR="00D23462" w:rsidRDefault="00D23462" w:rsidP="00C31ED0">
      <w:pPr>
        <w:numPr>
          <w:ilvl w:val="7"/>
          <w:numId w:val="152"/>
        </w:numPr>
      </w:pPr>
      <w:r>
        <w:t>dfdl:binaryNumberCheckPolicy</w:t>
      </w:r>
    </w:p>
    <w:p w14:paraId="5C0F8210" w14:textId="77777777" w:rsidR="00D23462" w:rsidRDefault="00D23462" w:rsidP="00C31ED0">
      <w:pPr>
        <w:numPr>
          <w:ilvl w:val="7"/>
          <w:numId w:val="152"/>
        </w:numPr>
      </w:pPr>
      <w:r>
        <w:t>dfdl:calendarPatternKind</w:t>
      </w:r>
    </w:p>
    <w:p w14:paraId="59FD88DC" w14:textId="77777777" w:rsidR="00D23462" w:rsidRDefault="00D23462" w:rsidP="00C31ED0">
      <w:pPr>
        <w:numPr>
          <w:ilvl w:val="8"/>
          <w:numId w:val="152"/>
        </w:numPr>
      </w:pPr>
      <w:r>
        <w:t>"</w:t>
      </w:r>
      <w:r>
        <w:rPr>
          <w:rStyle w:val="Emphasis"/>
        </w:rPr>
        <w:t>explicit</w:t>
      </w:r>
      <w:r>
        <w:t>"</w:t>
      </w:r>
    </w:p>
    <w:p w14:paraId="6E785316" w14:textId="77777777" w:rsidR="00D23462" w:rsidRDefault="00D23462" w:rsidP="00C31ED0">
      <w:pPr>
        <w:pStyle w:val="ListParagraph"/>
        <w:numPr>
          <w:ilvl w:val="0"/>
          <w:numId w:val="182"/>
        </w:numPr>
      </w:pPr>
      <w:r>
        <w:t>dfdl:calendarPattern</w:t>
      </w:r>
    </w:p>
    <w:p w14:paraId="191853CD" w14:textId="77777777" w:rsidR="00D23462" w:rsidRDefault="00D23462" w:rsidP="00C31ED0">
      <w:pPr>
        <w:numPr>
          <w:ilvl w:val="7"/>
          <w:numId w:val="152"/>
        </w:numPr>
      </w:pPr>
      <w:r>
        <w:t>dfdl:calendarCheckPolicy</w:t>
      </w:r>
    </w:p>
    <w:p w14:paraId="5553AD06" w14:textId="77777777" w:rsidR="00D23462" w:rsidRDefault="00D23462" w:rsidP="00C31ED0">
      <w:pPr>
        <w:numPr>
          <w:ilvl w:val="7"/>
          <w:numId w:val="152"/>
        </w:numPr>
      </w:pPr>
      <w:r>
        <w:t>dfdl:calendarTimeZone</w:t>
      </w:r>
    </w:p>
    <w:p w14:paraId="062198F3" w14:textId="77777777" w:rsidR="00D23462" w:rsidRDefault="00D23462" w:rsidP="00C31ED0">
      <w:pPr>
        <w:numPr>
          <w:ilvl w:val="7"/>
          <w:numId w:val="152"/>
        </w:numPr>
      </w:pPr>
      <w:r>
        <w:t>dfdl:calendarObserveDST</w:t>
      </w:r>
    </w:p>
    <w:p w14:paraId="51F5469E" w14:textId="77777777" w:rsidR="00D23462" w:rsidRDefault="00D23462" w:rsidP="00C31ED0">
      <w:pPr>
        <w:numPr>
          <w:ilvl w:val="7"/>
          <w:numId w:val="152"/>
        </w:numPr>
      </w:pPr>
      <w:r>
        <w:t>dfdl:calendarFirstDayOfWeek</w:t>
      </w:r>
    </w:p>
    <w:p w14:paraId="49A2F8E9" w14:textId="77777777" w:rsidR="00D23462" w:rsidRDefault="00D23462" w:rsidP="00C31ED0">
      <w:pPr>
        <w:numPr>
          <w:ilvl w:val="7"/>
          <w:numId w:val="152"/>
        </w:numPr>
      </w:pPr>
      <w:r>
        <w:t>dfdl:calendarDaysInFirstWeek</w:t>
      </w:r>
    </w:p>
    <w:p w14:paraId="0C33D080" w14:textId="77777777" w:rsidR="00D23462" w:rsidRDefault="00D23462" w:rsidP="00C31ED0">
      <w:pPr>
        <w:numPr>
          <w:ilvl w:val="7"/>
          <w:numId w:val="152"/>
        </w:numPr>
      </w:pPr>
      <w:r>
        <w:t>dfdl:calendarCenturyStart</w:t>
      </w:r>
    </w:p>
    <w:p w14:paraId="3AD26769" w14:textId="77777777" w:rsidR="00D23462" w:rsidRDefault="00D23462" w:rsidP="00C31ED0">
      <w:pPr>
        <w:numPr>
          <w:ilvl w:val="6"/>
          <w:numId w:val="152"/>
        </w:numPr>
        <w:rPr>
          <w:rStyle w:val="Emphasis"/>
        </w:rPr>
      </w:pPr>
      <w:r>
        <w:rPr>
          <w:rStyle w:val="Emphasis"/>
        </w:rPr>
        <w:t>"binarySeconds", "binaryMilliseconds"</w:t>
      </w:r>
    </w:p>
    <w:p w14:paraId="34D607BA" w14:textId="77777777" w:rsidR="00D23462" w:rsidRDefault="00D23462" w:rsidP="00C31ED0">
      <w:pPr>
        <w:numPr>
          <w:ilvl w:val="7"/>
          <w:numId w:val="152"/>
        </w:numPr>
      </w:pPr>
      <w:r>
        <w:t>dfdl:binaryCalendarEpoch</w:t>
      </w:r>
    </w:p>
    <w:p w14:paraId="11F34995" w14:textId="77777777" w:rsidR="00D23462" w:rsidRDefault="00D23462" w:rsidP="00C31ED0">
      <w:pPr>
        <w:numPr>
          <w:ilvl w:val="2"/>
          <w:numId w:val="152"/>
        </w:numPr>
        <w:rPr>
          <w:rStyle w:val="Emphasis"/>
        </w:rPr>
      </w:pPr>
      <w:r>
        <w:rPr>
          <w:rStyle w:val="Emphasis"/>
        </w:rPr>
        <w:t xml:space="preserve">"Opaque" </w:t>
      </w:r>
    </w:p>
    <w:p w14:paraId="3D5A98E5" w14:textId="77777777" w:rsidR="00D23462" w:rsidRDefault="00D23462" w:rsidP="00C31ED0">
      <w:pPr>
        <w:numPr>
          <w:ilvl w:val="2"/>
          <w:numId w:val="152"/>
        </w:numPr>
        <w:rPr>
          <w:rStyle w:val="Emphasis"/>
        </w:rPr>
      </w:pPr>
      <w:r>
        <w:rPr>
          <w:rStyle w:val="Emphasis"/>
        </w:rPr>
        <w:t xml:space="preserve">"Boolean" </w:t>
      </w:r>
    </w:p>
    <w:p w14:paraId="57A852C5" w14:textId="77777777" w:rsidR="00D23462" w:rsidRDefault="00D23462" w:rsidP="00C31ED0">
      <w:pPr>
        <w:numPr>
          <w:ilvl w:val="3"/>
          <w:numId w:val="152"/>
        </w:numPr>
      </w:pPr>
      <w:r>
        <w:t xml:space="preserve">dfdl:representation </w:t>
      </w:r>
    </w:p>
    <w:p w14:paraId="6F7C37A4" w14:textId="77777777" w:rsidR="00D23462" w:rsidRDefault="00D23462" w:rsidP="00C31ED0">
      <w:pPr>
        <w:numPr>
          <w:ilvl w:val="4"/>
          <w:numId w:val="152"/>
        </w:numPr>
        <w:rPr>
          <w:rStyle w:val="Emphasis"/>
        </w:rPr>
      </w:pPr>
      <w:r>
        <w:rPr>
          <w:rStyle w:val="Emphasis"/>
        </w:rPr>
        <w:t xml:space="preserve">"text" </w:t>
      </w:r>
    </w:p>
    <w:p w14:paraId="0B6F73E2" w14:textId="77777777" w:rsidR="00D23462" w:rsidRDefault="00D23462" w:rsidP="00C31ED0">
      <w:pPr>
        <w:numPr>
          <w:ilvl w:val="5"/>
          <w:numId w:val="152"/>
        </w:numPr>
      </w:pPr>
      <w:r>
        <w:t xml:space="preserve">dfdl:textBooleanTrueRep </w:t>
      </w:r>
    </w:p>
    <w:p w14:paraId="4DBD6EC1" w14:textId="77777777" w:rsidR="00D23462" w:rsidRDefault="00D23462" w:rsidP="00C31ED0">
      <w:pPr>
        <w:numPr>
          <w:ilvl w:val="5"/>
          <w:numId w:val="152"/>
        </w:numPr>
      </w:pPr>
      <w:r>
        <w:t xml:space="preserve">dfdl:textBooleanFalseRep </w:t>
      </w:r>
    </w:p>
    <w:p w14:paraId="774ED127" w14:textId="77777777" w:rsidR="00D23462" w:rsidRDefault="00D23462" w:rsidP="00C31ED0">
      <w:pPr>
        <w:numPr>
          <w:ilvl w:val="4"/>
          <w:numId w:val="152"/>
        </w:numPr>
        <w:rPr>
          <w:rStyle w:val="Emphasis"/>
        </w:rPr>
      </w:pPr>
      <w:r>
        <w:rPr>
          <w:rStyle w:val="Emphasis"/>
        </w:rPr>
        <w:t xml:space="preserve">"binary" </w:t>
      </w:r>
    </w:p>
    <w:p w14:paraId="25BACCB7" w14:textId="77777777" w:rsidR="00D23462" w:rsidRDefault="00D23462" w:rsidP="00C31ED0">
      <w:pPr>
        <w:numPr>
          <w:ilvl w:val="5"/>
          <w:numId w:val="152"/>
        </w:numPr>
      </w:pPr>
      <w:r>
        <w:t>dfdl:byteOrder</w:t>
      </w:r>
    </w:p>
    <w:p w14:paraId="0A4C5297" w14:textId="77777777" w:rsidR="00D23462" w:rsidRDefault="00D23462" w:rsidP="00C31ED0">
      <w:pPr>
        <w:numPr>
          <w:ilvl w:val="5"/>
          <w:numId w:val="152"/>
        </w:numPr>
      </w:pPr>
      <w:r>
        <w:t xml:space="preserve">dfdl:binaryBooleanTrueRep </w:t>
      </w:r>
    </w:p>
    <w:p w14:paraId="2D09109F" w14:textId="77777777" w:rsidR="00D23462" w:rsidRDefault="00D23462" w:rsidP="00C31ED0">
      <w:pPr>
        <w:numPr>
          <w:ilvl w:val="5"/>
          <w:numId w:val="152"/>
        </w:numPr>
      </w:pPr>
      <w:r>
        <w:t xml:space="preserve">dfdl:binaryBooleanFalseRep </w:t>
      </w:r>
    </w:p>
    <w:p w14:paraId="4FCF6C37" w14:textId="77777777" w:rsidR="00D23462" w:rsidRDefault="00D23462" w:rsidP="00C31ED0">
      <w:pPr>
        <w:numPr>
          <w:ilvl w:val="1"/>
          <w:numId w:val="152"/>
        </w:numPr>
      </w:pPr>
      <w:r>
        <w:t xml:space="preserve">dfdl:useNilForDefault </w:t>
      </w:r>
      <w:r>
        <w:rPr>
          <w:rStyle w:val="Emphasis"/>
        </w:rPr>
        <w:t>(does not apply to dfdl:simpleType)</w:t>
      </w:r>
    </w:p>
    <w:p w14:paraId="63776C9E" w14:textId="77777777" w:rsidR="00D23462" w:rsidRDefault="00D23462" w:rsidP="00C31ED0">
      <w:pPr>
        <w:numPr>
          <w:ilvl w:val="2"/>
          <w:numId w:val="152"/>
        </w:numPr>
        <w:rPr>
          <w:rStyle w:val="Emphasis"/>
        </w:rPr>
      </w:pPr>
      <w:r>
        <w:rPr>
          <w:rStyle w:val="Emphasis"/>
        </w:rPr>
        <w:t>"true"</w:t>
      </w:r>
    </w:p>
    <w:p w14:paraId="778EE627" w14:textId="77777777" w:rsidR="00D23462" w:rsidRDefault="00D23462" w:rsidP="00C31ED0">
      <w:pPr>
        <w:numPr>
          <w:ilvl w:val="3"/>
          <w:numId w:val="152"/>
        </w:numPr>
        <w:rPr>
          <w:rStyle w:val="Emphasis"/>
        </w:rPr>
      </w:pPr>
      <w:r>
        <w:rPr>
          <w:rStyle w:val="Emphasis"/>
        </w:rPr>
        <w:t>None</w:t>
      </w:r>
    </w:p>
    <w:p w14:paraId="40205091" w14:textId="77777777" w:rsidR="00D23462" w:rsidRDefault="00D23462" w:rsidP="00C31ED0">
      <w:pPr>
        <w:numPr>
          <w:ilvl w:val="2"/>
          <w:numId w:val="152"/>
        </w:numPr>
        <w:rPr>
          <w:rStyle w:val="Emphasis"/>
        </w:rPr>
      </w:pPr>
      <w:r>
        <w:rPr>
          <w:rStyle w:val="Emphasis"/>
        </w:rPr>
        <w:t>"false"</w:t>
      </w:r>
    </w:p>
    <w:p w14:paraId="32BFA1D2" w14:textId="77777777" w:rsidR="00D23462" w:rsidRDefault="00D23462" w:rsidP="00C31ED0">
      <w:pPr>
        <w:numPr>
          <w:ilvl w:val="3"/>
          <w:numId w:val="152"/>
        </w:numPr>
      </w:pPr>
      <w:r>
        <w:t>XSD default or XSD fixed</w:t>
      </w:r>
    </w:p>
    <w:p w14:paraId="7CAFB247" w14:textId="77777777" w:rsidR="00D23462" w:rsidRDefault="00D23462" w:rsidP="00BC2419">
      <w:pPr>
        <w:pStyle w:val="Heading3"/>
        <w:rPr>
          <w:rFonts w:eastAsia="Times New Roman"/>
        </w:rPr>
      </w:pPr>
      <w:bookmarkStart w:id="13809" w:name="_Toc322911730"/>
      <w:bookmarkStart w:id="13810" w:name="_Toc322912269"/>
      <w:bookmarkStart w:id="13811" w:name="_Toc329093130"/>
      <w:bookmarkStart w:id="13812" w:name="_Toc332701643"/>
      <w:bookmarkStart w:id="13813" w:name="_Toc332701947"/>
      <w:bookmarkStart w:id="13814" w:name="_Toc332711746"/>
      <w:bookmarkStart w:id="13815" w:name="_Toc332712048"/>
      <w:bookmarkStart w:id="13816" w:name="_Toc332712349"/>
      <w:bookmarkStart w:id="13817" w:name="_Toc332724265"/>
      <w:bookmarkStart w:id="13818" w:name="_Toc332724565"/>
      <w:bookmarkStart w:id="13819" w:name="_Toc341102861"/>
      <w:bookmarkStart w:id="13820" w:name="_Toc347241596"/>
      <w:bookmarkStart w:id="13821" w:name="_Toc347744789"/>
      <w:bookmarkStart w:id="13822" w:name="_Toc348984572"/>
      <w:bookmarkStart w:id="13823" w:name="_Toc348984877"/>
      <w:bookmarkStart w:id="13824" w:name="_Toc349038041"/>
      <w:bookmarkStart w:id="13825" w:name="_Toc349038343"/>
      <w:bookmarkStart w:id="13826" w:name="_Toc349042834"/>
      <w:bookmarkStart w:id="13827" w:name="_Toc351912956"/>
      <w:bookmarkStart w:id="13828" w:name="_Toc351914977"/>
      <w:bookmarkStart w:id="13829" w:name="_Toc351915443"/>
      <w:bookmarkStart w:id="13830" w:name="_Toc361231541"/>
      <w:bookmarkStart w:id="13831" w:name="_Toc361232067"/>
      <w:bookmarkStart w:id="13832" w:name="_Toc362445365"/>
      <w:bookmarkStart w:id="13833" w:name="_Toc363909332"/>
      <w:bookmarkStart w:id="13834" w:name="_Toc364463758"/>
      <w:bookmarkStart w:id="13835" w:name="_Toc366078362"/>
      <w:bookmarkStart w:id="13836" w:name="_Toc366078977"/>
      <w:bookmarkStart w:id="13837" w:name="_Toc366079962"/>
      <w:bookmarkStart w:id="13838" w:name="_Toc366080574"/>
      <w:bookmarkStart w:id="13839" w:name="_Toc366081183"/>
      <w:bookmarkStart w:id="13840" w:name="_Toc366505523"/>
      <w:bookmarkStart w:id="13841" w:name="_Toc366508892"/>
      <w:bookmarkStart w:id="13842" w:name="_Toc366513393"/>
      <w:bookmarkStart w:id="13843" w:name="_Toc366574582"/>
      <w:bookmarkStart w:id="13844" w:name="_Toc366578375"/>
      <w:bookmarkStart w:id="13845" w:name="_Toc366578969"/>
      <w:bookmarkStart w:id="13846" w:name="_Toc366579561"/>
      <w:bookmarkStart w:id="13847" w:name="_Toc366580152"/>
      <w:bookmarkStart w:id="13848" w:name="_Toc366580744"/>
      <w:bookmarkStart w:id="13849" w:name="_Toc366581335"/>
      <w:bookmarkStart w:id="13850" w:name="_Toc366581927"/>
      <w:bookmarkStart w:id="13851" w:name="_Toc322912270"/>
      <w:bookmarkStart w:id="13852" w:name="_Toc329093131"/>
      <w:bookmarkStart w:id="13853" w:name="_Toc332701644"/>
      <w:bookmarkStart w:id="13854" w:name="_Toc332701948"/>
      <w:bookmarkStart w:id="13855" w:name="_Toc332711747"/>
      <w:bookmarkStart w:id="13856" w:name="_Toc332712049"/>
      <w:bookmarkStart w:id="13857" w:name="_Toc332712350"/>
      <w:bookmarkStart w:id="13858" w:name="_Toc332724266"/>
      <w:bookmarkStart w:id="13859" w:name="_Toc332724566"/>
      <w:bookmarkStart w:id="13860" w:name="_Toc341102862"/>
      <w:bookmarkStart w:id="13861" w:name="_Toc347241597"/>
      <w:bookmarkStart w:id="13862" w:name="_Toc347744790"/>
      <w:bookmarkStart w:id="13863" w:name="_Toc348984573"/>
      <w:bookmarkStart w:id="13864" w:name="_Toc348984878"/>
      <w:bookmarkStart w:id="13865" w:name="_Toc349038042"/>
      <w:bookmarkStart w:id="13866" w:name="_Toc349038344"/>
      <w:bookmarkStart w:id="13867" w:name="_Toc349042835"/>
      <w:bookmarkStart w:id="13868" w:name="_Toc351912957"/>
      <w:bookmarkStart w:id="13869" w:name="_Toc351914978"/>
      <w:bookmarkStart w:id="13870" w:name="_Toc351915444"/>
      <w:bookmarkStart w:id="13871" w:name="_Toc361231542"/>
      <w:bookmarkStart w:id="13872" w:name="_Toc361232068"/>
      <w:bookmarkStart w:id="13873" w:name="_Toc362445366"/>
      <w:bookmarkStart w:id="13874" w:name="_Toc363909333"/>
      <w:bookmarkStart w:id="13875" w:name="_Toc364463759"/>
      <w:bookmarkStart w:id="13876" w:name="_Toc366078363"/>
      <w:bookmarkStart w:id="13877" w:name="_Toc366078978"/>
      <w:bookmarkStart w:id="13878" w:name="_Toc366079963"/>
      <w:bookmarkStart w:id="13879" w:name="_Toc366080575"/>
      <w:bookmarkStart w:id="13880" w:name="_Toc366081184"/>
      <w:bookmarkStart w:id="13881" w:name="_Toc366505524"/>
      <w:bookmarkStart w:id="13882" w:name="_Toc366508893"/>
      <w:bookmarkStart w:id="13883" w:name="_Toc366513394"/>
      <w:bookmarkStart w:id="13884" w:name="_Toc366574583"/>
      <w:bookmarkStart w:id="13885" w:name="_Toc366578376"/>
      <w:bookmarkStart w:id="13886" w:name="_Toc366578970"/>
      <w:bookmarkStart w:id="13887" w:name="_Toc366579562"/>
      <w:bookmarkStart w:id="13888" w:name="_Toc366580153"/>
      <w:bookmarkStart w:id="13889" w:name="_Toc366580745"/>
      <w:bookmarkStart w:id="13890" w:name="_Toc366581336"/>
      <w:bookmarkStart w:id="13891" w:name="_Toc366581928"/>
      <w:bookmarkStart w:id="13892" w:name="_Toc349042836"/>
      <w:bookmarkStart w:id="13893" w:name="_Toc53134228"/>
      <w:bookmarkEnd w:id="13809"/>
      <w:bookmarkEnd w:id="13810"/>
      <w:bookmarkEnd w:id="13811"/>
      <w:bookmarkEnd w:id="13812"/>
      <w:bookmarkEnd w:id="13813"/>
      <w:bookmarkEnd w:id="13814"/>
      <w:bookmarkEnd w:id="13815"/>
      <w:bookmarkEnd w:id="13816"/>
      <w:bookmarkEnd w:id="13817"/>
      <w:bookmarkEnd w:id="13818"/>
      <w:bookmarkEnd w:id="13819"/>
      <w:bookmarkEnd w:id="13820"/>
      <w:bookmarkEnd w:id="13821"/>
      <w:bookmarkEnd w:id="13822"/>
      <w:bookmarkEnd w:id="13823"/>
      <w:bookmarkEnd w:id="13824"/>
      <w:bookmarkEnd w:id="13825"/>
      <w:bookmarkEnd w:id="13826"/>
      <w:bookmarkEnd w:id="13827"/>
      <w:bookmarkEnd w:id="13828"/>
      <w:bookmarkEnd w:id="13829"/>
      <w:bookmarkEnd w:id="13830"/>
      <w:bookmarkEnd w:id="13831"/>
      <w:bookmarkEnd w:id="13832"/>
      <w:bookmarkEnd w:id="13833"/>
      <w:bookmarkEnd w:id="13834"/>
      <w:bookmarkEnd w:id="13835"/>
      <w:bookmarkEnd w:id="13836"/>
      <w:bookmarkEnd w:id="13837"/>
      <w:bookmarkEnd w:id="13838"/>
      <w:bookmarkEnd w:id="13839"/>
      <w:bookmarkEnd w:id="13840"/>
      <w:bookmarkEnd w:id="13841"/>
      <w:bookmarkEnd w:id="13842"/>
      <w:bookmarkEnd w:id="13843"/>
      <w:bookmarkEnd w:id="13844"/>
      <w:bookmarkEnd w:id="13845"/>
      <w:bookmarkEnd w:id="13846"/>
      <w:bookmarkEnd w:id="13847"/>
      <w:bookmarkEnd w:id="13848"/>
      <w:bookmarkEnd w:id="13849"/>
      <w:bookmarkEnd w:id="13850"/>
      <w:bookmarkEnd w:id="13851"/>
      <w:bookmarkEnd w:id="13852"/>
      <w:bookmarkEnd w:id="13853"/>
      <w:bookmarkEnd w:id="13854"/>
      <w:bookmarkEnd w:id="13855"/>
      <w:bookmarkEnd w:id="13856"/>
      <w:bookmarkEnd w:id="13857"/>
      <w:bookmarkEnd w:id="13858"/>
      <w:bookmarkEnd w:id="13859"/>
      <w:bookmarkEnd w:id="13860"/>
      <w:bookmarkEnd w:id="13861"/>
      <w:bookmarkEnd w:id="13862"/>
      <w:bookmarkEnd w:id="13863"/>
      <w:bookmarkEnd w:id="13864"/>
      <w:bookmarkEnd w:id="13865"/>
      <w:bookmarkEnd w:id="13866"/>
      <w:bookmarkEnd w:id="13867"/>
      <w:bookmarkEnd w:id="13868"/>
      <w:bookmarkEnd w:id="13869"/>
      <w:bookmarkEnd w:id="13870"/>
      <w:bookmarkEnd w:id="13871"/>
      <w:bookmarkEnd w:id="13872"/>
      <w:bookmarkEnd w:id="13873"/>
      <w:bookmarkEnd w:id="13874"/>
      <w:bookmarkEnd w:id="13875"/>
      <w:bookmarkEnd w:id="13876"/>
      <w:bookmarkEnd w:id="13877"/>
      <w:bookmarkEnd w:id="13878"/>
      <w:bookmarkEnd w:id="13879"/>
      <w:bookmarkEnd w:id="13880"/>
      <w:bookmarkEnd w:id="13881"/>
      <w:bookmarkEnd w:id="13882"/>
      <w:bookmarkEnd w:id="13883"/>
      <w:bookmarkEnd w:id="13884"/>
      <w:bookmarkEnd w:id="13885"/>
      <w:bookmarkEnd w:id="13886"/>
      <w:bookmarkEnd w:id="13887"/>
      <w:bookmarkEnd w:id="13888"/>
      <w:bookmarkEnd w:id="13889"/>
      <w:bookmarkEnd w:id="13890"/>
      <w:bookmarkEnd w:id="13891"/>
      <w:r>
        <w:rPr>
          <w:rFonts w:eastAsia="Times New Roman"/>
        </w:rPr>
        <w:t>dfdl:element (complex)</w:t>
      </w:r>
      <w:bookmarkEnd w:id="13892"/>
      <w:bookmarkEnd w:id="13893"/>
    </w:p>
    <w:p w14:paraId="7B574873" w14:textId="77777777" w:rsidR="00D23462" w:rsidRDefault="00D23462" w:rsidP="00C31ED0">
      <w:pPr>
        <w:numPr>
          <w:ilvl w:val="0"/>
          <w:numId w:val="153"/>
        </w:numPr>
        <w:rPr>
          <w:rStyle w:val="Emphasis"/>
        </w:rPr>
      </w:pPr>
      <w:r>
        <w:rPr>
          <w:rStyle w:val="Emphasis"/>
        </w:rPr>
        <w:t xml:space="preserve">Parsing: common </w:t>
      </w:r>
    </w:p>
    <w:p w14:paraId="5E834AF4" w14:textId="77777777" w:rsidR="00D23462" w:rsidRDefault="00D23462" w:rsidP="00C31ED0">
      <w:pPr>
        <w:numPr>
          <w:ilvl w:val="1"/>
          <w:numId w:val="153"/>
        </w:numPr>
      </w:pPr>
      <w:r>
        <w:t>dfdl:bitOrder</w:t>
      </w:r>
    </w:p>
    <w:p w14:paraId="6DDF511F" w14:textId="77777777" w:rsidR="00D23462" w:rsidRDefault="00D23462" w:rsidP="00C31ED0">
      <w:pPr>
        <w:numPr>
          <w:ilvl w:val="1"/>
          <w:numId w:val="153"/>
        </w:numPr>
      </w:pPr>
      <w:r>
        <w:t xml:space="preserve">dfdl:encoding </w:t>
      </w:r>
    </w:p>
    <w:p w14:paraId="2B381457" w14:textId="77777777" w:rsidR="00D23462" w:rsidRDefault="00D23462" w:rsidP="00C31ED0">
      <w:pPr>
        <w:numPr>
          <w:ilvl w:val="2"/>
          <w:numId w:val="153"/>
        </w:numPr>
      </w:pPr>
      <w:r>
        <w:t>'UTF-16' 'UTF-16BE' 'UTF-16LE'</w:t>
      </w:r>
    </w:p>
    <w:p w14:paraId="21710DAC" w14:textId="77777777" w:rsidR="00D23462" w:rsidRDefault="00D23462" w:rsidP="00C31ED0">
      <w:pPr>
        <w:numPr>
          <w:ilvl w:val="3"/>
          <w:numId w:val="153"/>
        </w:numPr>
      </w:pPr>
      <w:r>
        <w:t>dfdl:utf16Width</w:t>
      </w:r>
    </w:p>
    <w:p w14:paraId="09263E94" w14:textId="77777777" w:rsidR="00D23462" w:rsidRDefault="00D23462" w:rsidP="00C31ED0">
      <w:pPr>
        <w:numPr>
          <w:ilvl w:val="1"/>
          <w:numId w:val="153"/>
        </w:numPr>
      </w:pPr>
      <w:r>
        <w:t>dfdl:encodingErrorPolicy</w:t>
      </w:r>
    </w:p>
    <w:p w14:paraId="1B3B64FF" w14:textId="77777777" w:rsidR="00D23462" w:rsidRDefault="00D23462" w:rsidP="00C31ED0">
      <w:pPr>
        <w:numPr>
          <w:ilvl w:val="1"/>
          <w:numId w:val="153"/>
        </w:numPr>
      </w:pPr>
      <w:r>
        <w:t>dfdl:ignoreCase</w:t>
      </w:r>
    </w:p>
    <w:p w14:paraId="509E4B13" w14:textId="77777777" w:rsidR="00D23462" w:rsidRDefault="00D23462" w:rsidP="00C31ED0">
      <w:pPr>
        <w:numPr>
          <w:ilvl w:val="0"/>
          <w:numId w:val="153"/>
        </w:numPr>
        <w:rPr>
          <w:rStyle w:val="Emphasis"/>
        </w:rPr>
      </w:pPr>
      <w:r>
        <w:rPr>
          <w:rStyle w:val="Emphasis"/>
        </w:rPr>
        <w:t xml:space="preserve">Parsing: nillable </w:t>
      </w:r>
    </w:p>
    <w:p w14:paraId="63B2F9D5" w14:textId="77777777" w:rsidR="00D23462" w:rsidRDefault="00D23462" w:rsidP="00C31ED0">
      <w:pPr>
        <w:numPr>
          <w:ilvl w:val="1"/>
          <w:numId w:val="153"/>
        </w:numPr>
      </w:pPr>
      <w:r>
        <w:t>XSD nillable</w:t>
      </w:r>
    </w:p>
    <w:p w14:paraId="642749BA" w14:textId="77777777" w:rsidR="00D23462" w:rsidRDefault="00D23462" w:rsidP="00C31ED0">
      <w:pPr>
        <w:numPr>
          <w:ilvl w:val="2"/>
          <w:numId w:val="153"/>
        </w:numPr>
      </w:pPr>
      <w:r>
        <w:t xml:space="preserve">dfdl:nilKind </w:t>
      </w:r>
    </w:p>
    <w:p w14:paraId="52444D3F" w14:textId="77777777" w:rsidR="00D23462" w:rsidRDefault="00D23462" w:rsidP="00C31ED0">
      <w:pPr>
        <w:numPr>
          <w:ilvl w:val="3"/>
          <w:numId w:val="153"/>
        </w:numPr>
        <w:rPr>
          <w:rStyle w:val="Emphasis"/>
        </w:rPr>
      </w:pPr>
      <w:r>
        <w:rPr>
          <w:rStyle w:val="Emphasis"/>
        </w:rPr>
        <w:t xml:space="preserve">"literalValue" </w:t>
      </w:r>
    </w:p>
    <w:p w14:paraId="21543A36" w14:textId="77777777" w:rsidR="00D23462" w:rsidRDefault="00D23462" w:rsidP="00C31ED0">
      <w:pPr>
        <w:numPr>
          <w:ilvl w:val="4"/>
          <w:numId w:val="153"/>
        </w:numPr>
      </w:pPr>
      <w:r>
        <w:t>dfdl:nilValue (must be "%ES;")</w:t>
      </w:r>
    </w:p>
    <w:p w14:paraId="3749F8AB" w14:textId="77777777" w:rsidR="00D23462" w:rsidRDefault="00D23462" w:rsidP="00C31ED0">
      <w:pPr>
        <w:numPr>
          <w:ilvl w:val="0"/>
          <w:numId w:val="153"/>
        </w:numPr>
        <w:rPr>
          <w:rStyle w:val="Emphasis"/>
        </w:rPr>
      </w:pPr>
      <w:r>
        <w:rPr>
          <w:rStyle w:val="Emphasis"/>
        </w:rPr>
        <w:t xml:space="preserve">Parsing: occurrences </w:t>
      </w:r>
    </w:p>
    <w:p w14:paraId="2BD583CD" w14:textId="77777777" w:rsidR="00D23462" w:rsidRDefault="00D23462" w:rsidP="00C31ED0">
      <w:pPr>
        <w:numPr>
          <w:ilvl w:val="1"/>
          <w:numId w:val="153"/>
        </w:numPr>
        <w:rPr>
          <w:rStyle w:val="Emphasis"/>
        </w:rPr>
      </w:pPr>
      <w:r>
        <w:rPr>
          <w:iCs/>
        </w:rPr>
        <w:t>dfdl:floating</w:t>
      </w:r>
      <w:r>
        <w:rPr>
          <w:rStyle w:val="Emphasis"/>
        </w:rPr>
        <w:t xml:space="preserve"> </w:t>
      </w:r>
    </w:p>
    <w:p w14:paraId="392E147B" w14:textId="77777777" w:rsidR="00D23462" w:rsidRDefault="00D23462" w:rsidP="00C31ED0">
      <w:pPr>
        <w:numPr>
          <w:ilvl w:val="1"/>
          <w:numId w:val="153"/>
        </w:numPr>
      </w:pPr>
      <w:r>
        <w:t>(maxOccurs &gt; 1 or unbounded) or (XSD minOccurs = 0 and XSD maxOccurs = 1)</w:t>
      </w:r>
    </w:p>
    <w:p w14:paraId="37D497B0" w14:textId="77777777" w:rsidR="00D23462" w:rsidRDefault="00D23462" w:rsidP="00C31ED0">
      <w:pPr>
        <w:numPr>
          <w:ilvl w:val="2"/>
          <w:numId w:val="153"/>
        </w:numPr>
      </w:pPr>
      <w:r>
        <w:t xml:space="preserve">dfdl:occursCountKind </w:t>
      </w:r>
    </w:p>
    <w:p w14:paraId="71CC0F14" w14:textId="77777777" w:rsidR="00D23462" w:rsidRDefault="00D23462" w:rsidP="00C31ED0">
      <w:pPr>
        <w:numPr>
          <w:ilvl w:val="3"/>
          <w:numId w:val="153"/>
        </w:numPr>
        <w:rPr>
          <w:rStyle w:val="Emphasis"/>
        </w:rPr>
      </w:pPr>
      <w:r>
        <w:rPr>
          <w:rStyle w:val="Emphasis"/>
        </w:rPr>
        <w:t xml:space="preserve">"expression" </w:t>
      </w:r>
    </w:p>
    <w:p w14:paraId="3C6B71CB" w14:textId="77777777" w:rsidR="00D23462" w:rsidRDefault="00D23462" w:rsidP="00C31ED0">
      <w:pPr>
        <w:numPr>
          <w:ilvl w:val="4"/>
          <w:numId w:val="153"/>
        </w:numPr>
      </w:pPr>
      <w:r>
        <w:t xml:space="preserve">dfdl:occursCount </w:t>
      </w:r>
    </w:p>
    <w:p w14:paraId="00F95895" w14:textId="77777777" w:rsidR="00D23462" w:rsidRDefault="00D23462" w:rsidP="00C31ED0">
      <w:pPr>
        <w:numPr>
          <w:ilvl w:val="3"/>
          <w:numId w:val="153"/>
        </w:numPr>
      </w:pPr>
      <w:r>
        <w:rPr>
          <w:rStyle w:val="Emphasis"/>
        </w:rPr>
        <w:t>"fixed"</w:t>
      </w:r>
      <w:r>
        <w:rPr>
          <w:rStyle w:val="Emphasis"/>
          <w:i w:val="0"/>
          <w:iCs w:val="0"/>
        </w:rPr>
        <w:t xml:space="preserve"> ,</w:t>
      </w:r>
      <w:r>
        <w:t xml:space="preserve"> "</w:t>
      </w:r>
      <w:r>
        <w:rPr>
          <w:rStyle w:val="Emphasis"/>
        </w:rPr>
        <w:t>implicit</w:t>
      </w:r>
      <w:r>
        <w:t>"</w:t>
      </w:r>
    </w:p>
    <w:p w14:paraId="78C80BD1" w14:textId="77777777" w:rsidR="00D23462" w:rsidRDefault="00D23462" w:rsidP="00C31ED0">
      <w:pPr>
        <w:numPr>
          <w:ilvl w:val="4"/>
          <w:numId w:val="153"/>
        </w:numPr>
      </w:pPr>
      <w:r>
        <w:t>XSD minOccurs</w:t>
      </w:r>
    </w:p>
    <w:p w14:paraId="2D7A39E7" w14:textId="77777777" w:rsidR="00D23462" w:rsidRDefault="00D23462" w:rsidP="00C31ED0">
      <w:pPr>
        <w:numPr>
          <w:ilvl w:val="4"/>
          <w:numId w:val="153"/>
        </w:numPr>
      </w:pPr>
      <w:r>
        <w:t xml:space="preserve">XSD maxOccurs </w:t>
      </w:r>
    </w:p>
    <w:p w14:paraId="450C245D" w14:textId="77777777" w:rsidR="00D23462" w:rsidRDefault="00D23462" w:rsidP="00C31ED0">
      <w:pPr>
        <w:numPr>
          <w:ilvl w:val="3"/>
          <w:numId w:val="153"/>
        </w:numPr>
        <w:rPr>
          <w:rStyle w:val="Emphasis"/>
        </w:rPr>
      </w:pPr>
      <w:r>
        <w:rPr>
          <w:rStyle w:val="Emphasis"/>
        </w:rPr>
        <w:t xml:space="preserve">"parsed" </w:t>
      </w:r>
    </w:p>
    <w:p w14:paraId="7DDBEEA1" w14:textId="77777777" w:rsidR="00D23462" w:rsidRDefault="00D23462" w:rsidP="00C31ED0">
      <w:pPr>
        <w:numPr>
          <w:ilvl w:val="0"/>
          <w:numId w:val="153"/>
        </w:numPr>
        <w:rPr>
          <w:rStyle w:val="Emphasis"/>
        </w:rPr>
      </w:pPr>
      <w:r>
        <w:rPr>
          <w:rStyle w:val="Emphasis"/>
        </w:rPr>
        <w:t xml:space="preserve">Parsing: identification, framing &amp; extraction </w:t>
      </w:r>
    </w:p>
    <w:p w14:paraId="795E9770" w14:textId="77777777" w:rsidR="00D23462" w:rsidRDefault="00D23462" w:rsidP="00C31ED0">
      <w:pPr>
        <w:numPr>
          <w:ilvl w:val="1"/>
          <w:numId w:val="153"/>
        </w:numPr>
      </w:pPr>
      <w:r>
        <w:t xml:space="preserve">dfdl:leadingSkip </w:t>
      </w:r>
    </w:p>
    <w:p w14:paraId="3CE494C1" w14:textId="77777777" w:rsidR="00D23462" w:rsidRDefault="00D23462" w:rsidP="00C31ED0">
      <w:pPr>
        <w:numPr>
          <w:ilvl w:val="2"/>
          <w:numId w:val="153"/>
        </w:numPr>
      </w:pPr>
      <w:r>
        <w:t>dfdl:alignmentUnits</w:t>
      </w:r>
    </w:p>
    <w:p w14:paraId="282B8DB3" w14:textId="77777777" w:rsidR="00D23462" w:rsidRDefault="00D23462" w:rsidP="00C31ED0">
      <w:pPr>
        <w:numPr>
          <w:ilvl w:val="1"/>
          <w:numId w:val="153"/>
        </w:numPr>
      </w:pPr>
      <w:r>
        <w:t>dfdl:alignment</w:t>
      </w:r>
    </w:p>
    <w:p w14:paraId="29E7E0D9" w14:textId="77777777" w:rsidR="00D23462" w:rsidRDefault="00D23462" w:rsidP="00C31ED0">
      <w:pPr>
        <w:numPr>
          <w:ilvl w:val="2"/>
          <w:numId w:val="153"/>
        </w:numPr>
      </w:pPr>
      <w:r>
        <w:t xml:space="preserve">not </w:t>
      </w:r>
      <w:r>
        <w:rPr>
          <w:rStyle w:val="Emphasis"/>
        </w:rPr>
        <w:t>"implicit"</w:t>
      </w:r>
      <w:r>
        <w:t xml:space="preserve"> </w:t>
      </w:r>
    </w:p>
    <w:p w14:paraId="3FA9AFFC" w14:textId="77777777" w:rsidR="00D23462" w:rsidRDefault="00D23462" w:rsidP="00C31ED0">
      <w:pPr>
        <w:numPr>
          <w:ilvl w:val="3"/>
          <w:numId w:val="153"/>
        </w:numPr>
      </w:pPr>
      <w:r>
        <w:t xml:space="preserve">dfdl:alignmentUnits </w:t>
      </w:r>
    </w:p>
    <w:p w14:paraId="6BD13780" w14:textId="77777777" w:rsidR="00D23462" w:rsidRDefault="00D23462" w:rsidP="00C31ED0">
      <w:pPr>
        <w:numPr>
          <w:ilvl w:val="1"/>
          <w:numId w:val="153"/>
        </w:numPr>
      </w:pPr>
      <w:r>
        <w:t>dfdl:initiator</w:t>
      </w:r>
    </w:p>
    <w:p w14:paraId="544B2B5A" w14:textId="77777777" w:rsidR="00D23462" w:rsidRDefault="00D23462" w:rsidP="00C31ED0">
      <w:pPr>
        <w:numPr>
          <w:ilvl w:val="2"/>
          <w:numId w:val="153"/>
        </w:numPr>
      </w:pPr>
      <w:r>
        <w:t>dfdl:nilValueDelimiterPolicy</w:t>
      </w:r>
    </w:p>
    <w:p w14:paraId="62CAED4A" w14:textId="77777777" w:rsidR="00D23462" w:rsidRDefault="00D23462" w:rsidP="00C31ED0">
      <w:pPr>
        <w:numPr>
          <w:ilvl w:val="2"/>
          <w:numId w:val="153"/>
        </w:numPr>
      </w:pPr>
      <w:r>
        <w:t xml:space="preserve">dfdl:emptyValueDelimiterPolicy </w:t>
      </w:r>
    </w:p>
    <w:p w14:paraId="1DFE28AB" w14:textId="77777777" w:rsidR="00D23462" w:rsidRDefault="00D23462" w:rsidP="00C31ED0">
      <w:pPr>
        <w:numPr>
          <w:ilvl w:val="1"/>
          <w:numId w:val="153"/>
        </w:numPr>
      </w:pPr>
      <w:r>
        <w:t xml:space="preserve">dfdl:lengthKind </w:t>
      </w:r>
    </w:p>
    <w:p w14:paraId="3A6AFA78" w14:textId="77777777" w:rsidR="00D23462" w:rsidRDefault="00D23462" w:rsidP="00C31ED0">
      <w:pPr>
        <w:numPr>
          <w:ilvl w:val="2"/>
          <w:numId w:val="153"/>
        </w:numPr>
        <w:rPr>
          <w:rStyle w:val="Emphasis"/>
        </w:rPr>
      </w:pPr>
      <w:r>
        <w:rPr>
          <w:rStyle w:val="Emphasis"/>
        </w:rPr>
        <w:t>"explicit"</w:t>
      </w:r>
    </w:p>
    <w:p w14:paraId="351798F9" w14:textId="77777777" w:rsidR="00D23462" w:rsidRDefault="00D23462" w:rsidP="00C31ED0">
      <w:pPr>
        <w:numPr>
          <w:ilvl w:val="3"/>
          <w:numId w:val="153"/>
        </w:numPr>
      </w:pPr>
      <w:r>
        <w:t xml:space="preserve">dfdl:length </w:t>
      </w:r>
    </w:p>
    <w:p w14:paraId="655457F4" w14:textId="77777777" w:rsidR="00D23462" w:rsidRDefault="00D23462" w:rsidP="00C31ED0">
      <w:pPr>
        <w:numPr>
          <w:ilvl w:val="3"/>
          <w:numId w:val="153"/>
        </w:numPr>
      </w:pPr>
      <w:r>
        <w:t xml:space="preserve">dfdl:lengthUnits </w:t>
      </w:r>
    </w:p>
    <w:p w14:paraId="6FBF2120" w14:textId="77777777" w:rsidR="00D23462" w:rsidRDefault="00D23462" w:rsidP="00C31ED0">
      <w:pPr>
        <w:numPr>
          <w:ilvl w:val="2"/>
          <w:numId w:val="153"/>
        </w:numPr>
        <w:rPr>
          <w:rStyle w:val="Emphasis"/>
        </w:rPr>
      </w:pPr>
      <w:r>
        <w:rPr>
          <w:rStyle w:val="Emphasis"/>
        </w:rPr>
        <w:t xml:space="preserve">"prefixed" </w:t>
      </w:r>
    </w:p>
    <w:p w14:paraId="1266C1A3" w14:textId="77777777" w:rsidR="00D23462" w:rsidRDefault="00D23462" w:rsidP="00C31ED0">
      <w:pPr>
        <w:numPr>
          <w:ilvl w:val="3"/>
          <w:numId w:val="153"/>
        </w:numPr>
      </w:pPr>
      <w:r>
        <w:t xml:space="preserve">dfdl:prefixLengthType </w:t>
      </w:r>
    </w:p>
    <w:p w14:paraId="0B1F4B2E" w14:textId="77777777" w:rsidR="00D23462" w:rsidRDefault="00D23462" w:rsidP="00C31ED0">
      <w:pPr>
        <w:numPr>
          <w:ilvl w:val="3"/>
          <w:numId w:val="153"/>
        </w:numPr>
      </w:pPr>
      <w:r>
        <w:t xml:space="preserve">dfdl:prefixIncludesPrefixLength </w:t>
      </w:r>
    </w:p>
    <w:p w14:paraId="4A93E9B2" w14:textId="77777777" w:rsidR="00D23462" w:rsidRDefault="00D23462" w:rsidP="00C31ED0">
      <w:pPr>
        <w:numPr>
          <w:ilvl w:val="3"/>
          <w:numId w:val="153"/>
        </w:numPr>
      </w:pPr>
      <w:r>
        <w:t xml:space="preserve">dfdl:lengthUnits </w:t>
      </w:r>
    </w:p>
    <w:p w14:paraId="27791E2B" w14:textId="77777777" w:rsidR="00D23462" w:rsidRDefault="00D23462" w:rsidP="00C31ED0">
      <w:pPr>
        <w:numPr>
          <w:ilvl w:val="2"/>
          <w:numId w:val="153"/>
        </w:numPr>
        <w:rPr>
          <w:rStyle w:val="Emphasis"/>
        </w:rPr>
      </w:pPr>
      <w:r>
        <w:rPr>
          <w:rStyle w:val="Emphasis"/>
        </w:rPr>
        <w:t>"pattern"</w:t>
      </w:r>
    </w:p>
    <w:p w14:paraId="6C871C8D" w14:textId="77777777" w:rsidR="00D23462" w:rsidRDefault="00D23462" w:rsidP="00C31ED0">
      <w:pPr>
        <w:numPr>
          <w:ilvl w:val="3"/>
          <w:numId w:val="153"/>
        </w:numPr>
      </w:pPr>
      <w:r>
        <w:t>dfdl:lengthPattern</w:t>
      </w:r>
    </w:p>
    <w:p w14:paraId="165F51A0" w14:textId="77777777" w:rsidR="00D23462" w:rsidRDefault="00D23462" w:rsidP="00C31ED0">
      <w:pPr>
        <w:numPr>
          <w:ilvl w:val="2"/>
          <w:numId w:val="153"/>
        </w:numPr>
        <w:rPr>
          <w:rStyle w:val="Emphasis"/>
        </w:rPr>
      </w:pPr>
      <w:r>
        <w:rPr>
          <w:rStyle w:val="Emphasis"/>
        </w:rPr>
        <w:t xml:space="preserve">"implicit", "delimited", "endOfParent"  </w:t>
      </w:r>
    </w:p>
    <w:p w14:paraId="61CB191A" w14:textId="77777777" w:rsidR="00D23462" w:rsidRDefault="00D23462" w:rsidP="00C31ED0">
      <w:pPr>
        <w:numPr>
          <w:ilvl w:val="3"/>
          <w:numId w:val="153"/>
        </w:numPr>
        <w:rPr>
          <w:rStyle w:val="Emphasis"/>
        </w:rPr>
      </w:pPr>
      <w:r>
        <w:rPr>
          <w:rStyle w:val="Emphasis"/>
        </w:rPr>
        <w:t>None</w:t>
      </w:r>
    </w:p>
    <w:p w14:paraId="478EDA34" w14:textId="77777777" w:rsidR="00D23462" w:rsidRDefault="00D23462" w:rsidP="00C31ED0">
      <w:pPr>
        <w:numPr>
          <w:ilvl w:val="1"/>
          <w:numId w:val="153"/>
        </w:numPr>
      </w:pPr>
      <w:r>
        <w:t xml:space="preserve">dfdl:terminator </w:t>
      </w:r>
    </w:p>
    <w:p w14:paraId="4E55DBF9" w14:textId="77777777" w:rsidR="00D23462" w:rsidRDefault="00D23462" w:rsidP="00C31ED0">
      <w:pPr>
        <w:numPr>
          <w:ilvl w:val="2"/>
          <w:numId w:val="153"/>
        </w:numPr>
      </w:pPr>
      <w:r>
        <w:t>dfdl:nilValueDelimiterPolicy</w:t>
      </w:r>
    </w:p>
    <w:p w14:paraId="4EE4CC8D" w14:textId="77777777" w:rsidR="00D23462" w:rsidRDefault="00D23462" w:rsidP="00C31ED0">
      <w:pPr>
        <w:numPr>
          <w:ilvl w:val="2"/>
          <w:numId w:val="153"/>
        </w:numPr>
      </w:pPr>
      <w:r>
        <w:t xml:space="preserve">dfdl:emptyValueDelimiterPolicy </w:t>
      </w:r>
    </w:p>
    <w:p w14:paraId="3A88290C" w14:textId="77777777" w:rsidR="00D23462" w:rsidRDefault="00D23462" w:rsidP="00C31ED0">
      <w:pPr>
        <w:numPr>
          <w:ilvl w:val="2"/>
          <w:numId w:val="153"/>
        </w:numPr>
      </w:pPr>
      <w:r>
        <w:t xml:space="preserve">dfdl:documentFinalTerminatorCanBeMissing </w:t>
      </w:r>
    </w:p>
    <w:p w14:paraId="149B7373" w14:textId="77777777" w:rsidR="00D23462" w:rsidRDefault="00D23462" w:rsidP="00C31ED0">
      <w:pPr>
        <w:numPr>
          <w:ilvl w:val="1"/>
          <w:numId w:val="153"/>
        </w:numPr>
      </w:pPr>
      <w:r>
        <w:t xml:space="preserve">dfdl:trailingSkip </w:t>
      </w:r>
    </w:p>
    <w:p w14:paraId="2AA8BE32" w14:textId="77777777" w:rsidR="00D23462" w:rsidRDefault="00D23462" w:rsidP="00C31ED0">
      <w:pPr>
        <w:numPr>
          <w:ilvl w:val="2"/>
          <w:numId w:val="154"/>
        </w:numPr>
      </w:pPr>
      <w:r>
        <w:t xml:space="preserve">dfdl:alignmentUnits  </w:t>
      </w:r>
    </w:p>
    <w:p w14:paraId="26955F94" w14:textId="77777777" w:rsidR="00D23462" w:rsidRDefault="00D23462" w:rsidP="00BC2419">
      <w:pPr>
        <w:pStyle w:val="Heading3"/>
        <w:rPr>
          <w:rFonts w:eastAsia="Times New Roman"/>
        </w:rPr>
      </w:pPr>
      <w:bookmarkStart w:id="13894" w:name="_Toc322912272"/>
      <w:bookmarkStart w:id="13895" w:name="_Toc329093133"/>
      <w:bookmarkStart w:id="13896" w:name="_Toc332701646"/>
      <w:bookmarkStart w:id="13897" w:name="_Toc332701950"/>
      <w:bookmarkStart w:id="13898" w:name="_Toc332711749"/>
      <w:bookmarkStart w:id="13899" w:name="_Toc332712051"/>
      <w:bookmarkStart w:id="13900" w:name="_Toc332712352"/>
      <w:bookmarkStart w:id="13901" w:name="_Toc332724268"/>
      <w:bookmarkStart w:id="13902" w:name="_Toc332724568"/>
      <w:bookmarkStart w:id="13903" w:name="_Toc341102864"/>
      <w:bookmarkStart w:id="13904" w:name="_Toc347241599"/>
      <w:bookmarkStart w:id="13905" w:name="_Toc347744792"/>
      <w:bookmarkStart w:id="13906" w:name="_Toc348984575"/>
      <w:bookmarkStart w:id="13907" w:name="_Toc348984880"/>
      <w:bookmarkStart w:id="13908" w:name="_Toc349038044"/>
      <w:bookmarkStart w:id="13909" w:name="_Toc349038346"/>
      <w:bookmarkStart w:id="13910" w:name="_Toc349042837"/>
      <w:bookmarkStart w:id="13911" w:name="_Toc351912959"/>
      <w:bookmarkStart w:id="13912" w:name="_Toc351914980"/>
      <w:bookmarkStart w:id="13913" w:name="_Toc351915446"/>
      <w:bookmarkStart w:id="13914" w:name="_Toc361231544"/>
      <w:bookmarkStart w:id="13915" w:name="_Toc361232070"/>
      <w:bookmarkStart w:id="13916" w:name="_Toc362445368"/>
      <w:bookmarkStart w:id="13917" w:name="_Toc363909335"/>
      <w:bookmarkStart w:id="13918" w:name="_Toc364463761"/>
      <w:bookmarkStart w:id="13919" w:name="_Toc366078365"/>
      <w:bookmarkStart w:id="13920" w:name="_Toc366078980"/>
      <w:bookmarkStart w:id="13921" w:name="_Toc366079965"/>
      <w:bookmarkStart w:id="13922" w:name="_Toc366080577"/>
      <w:bookmarkStart w:id="13923" w:name="_Toc366081186"/>
      <w:bookmarkStart w:id="13924" w:name="_Toc366505526"/>
      <w:bookmarkStart w:id="13925" w:name="_Toc366508895"/>
      <w:bookmarkStart w:id="13926" w:name="_Toc366513396"/>
      <w:bookmarkStart w:id="13927" w:name="_Toc366574585"/>
      <w:bookmarkStart w:id="13928" w:name="_Toc366578378"/>
      <w:bookmarkStart w:id="13929" w:name="_Toc366578972"/>
      <w:bookmarkStart w:id="13930" w:name="_Toc366579564"/>
      <w:bookmarkStart w:id="13931" w:name="_Toc366580155"/>
      <w:bookmarkStart w:id="13932" w:name="_Toc366580747"/>
      <w:bookmarkStart w:id="13933" w:name="_Toc366581338"/>
      <w:bookmarkStart w:id="13934" w:name="_Toc366581930"/>
      <w:bookmarkStart w:id="13935" w:name="_Toc349042838"/>
      <w:bookmarkStart w:id="13936" w:name="_Toc53134229"/>
      <w:bookmarkEnd w:id="13894"/>
      <w:bookmarkEnd w:id="13895"/>
      <w:bookmarkEnd w:id="13896"/>
      <w:bookmarkEnd w:id="13897"/>
      <w:bookmarkEnd w:id="13898"/>
      <w:bookmarkEnd w:id="13899"/>
      <w:bookmarkEnd w:id="13900"/>
      <w:bookmarkEnd w:id="13901"/>
      <w:bookmarkEnd w:id="13902"/>
      <w:bookmarkEnd w:id="13903"/>
      <w:bookmarkEnd w:id="13904"/>
      <w:bookmarkEnd w:id="13905"/>
      <w:bookmarkEnd w:id="13906"/>
      <w:bookmarkEnd w:id="13907"/>
      <w:bookmarkEnd w:id="13908"/>
      <w:bookmarkEnd w:id="13909"/>
      <w:bookmarkEnd w:id="13910"/>
      <w:bookmarkEnd w:id="13911"/>
      <w:bookmarkEnd w:id="13912"/>
      <w:bookmarkEnd w:id="13913"/>
      <w:bookmarkEnd w:id="13914"/>
      <w:bookmarkEnd w:id="13915"/>
      <w:bookmarkEnd w:id="13916"/>
      <w:bookmarkEnd w:id="13917"/>
      <w:bookmarkEnd w:id="13918"/>
      <w:bookmarkEnd w:id="13919"/>
      <w:bookmarkEnd w:id="13920"/>
      <w:bookmarkEnd w:id="13921"/>
      <w:bookmarkEnd w:id="13922"/>
      <w:bookmarkEnd w:id="13923"/>
      <w:bookmarkEnd w:id="13924"/>
      <w:bookmarkEnd w:id="13925"/>
      <w:bookmarkEnd w:id="13926"/>
      <w:bookmarkEnd w:id="13927"/>
      <w:bookmarkEnd w:id="13928"/>
      <w:bookmarkEnd w:id="13929"/>
      <w:bookmarkEnd w:id="13930"/>
      <w:bookmarkEnd w:id="13931"/>
      <w:bookmarkEnd w:id="13932"/>
      <w:bookmarkEnd w:id="13933"/>
      <w:bookmarkEnd w:id="13934"/>
      <w:r>
        <w:rPr>
          <w:rFonts w:eastAsia="Times New Roman"/>
        </w:rPr>
        <w:t>dfdl:sequence and dfdl:group (when reference is to a sequence)</w:t>
      </w:r>
      <w:bookmarkEnd w:id="13935"/>
      <w:bookmarkEnd w:id="13936"/>
    </w:p>
    <w:p w14:paraId="4B807B52" w14:textId="77777777" w:rsidR="00D23462" w:rsidRDefault="00D23462" w:rsidP="00C31ED0">
      <w:pPr>
        <w:numPr>
          <w:ilvl w:val="0"/>
          <w:numId w:val="155"/>
        </w:numPr>
        <w:rPr>
          <w:rStyle w:val="Emphasis"/>
        </w:rPr>
      </w:pPr>
      <w:r>
        <w:rPr>
          <w:rStyle w:val="Emphasis"/>
        </w:rPr>
        <w:t>Parsing: hidden (xs:sequence only)</w:t>
      </w:r>
    </w:p>
    <w:p w14:paraId="1B07C85E" w14:textId="77777777" w:rsidR="00D23462" w:rsidRDefault="00D23462" w:rsidP="00C31ED0">
      <w:pPr>
        <w:numPr>
          <w:ilvl w:val="1"/>
          <w:numId w:val="155"/>
        </w:numPr>
      </w:pPr>
      <w:r>
        <w:t>dfdl:hiddenGroupRef</w:t>
      </w:r>
    </w:p>
    <w:p w14:paraId="149E6DE1" w14:textId="77777777" w:rsidR="00D23462" w:rsidRDefault="00D23462" w:rsidP="00C31ED0">
      <w:pPr>
        <w:numPr>
          <w:ilvl w:val="0"/>
          <w:numId w:val="155"/>
        </w:numPr>
        <w:rPr>
          <w:rStyle w:val="Emphasis"/>
        </w:rPr>
      </w:pPr>
      <w:r>
        <w:rPr>
          <w:rStyle w:val="Emphasis"/>
        </w:rPr>
        <w:t>Parsing: common</w:t>
      </w:r>
    </w:p>
    <w:p w14:paraId="1CEA1F44" w14:textId="77777777" w:rsidR="00D23462" w:rsidRDefault="00D23462" w:rsidP="00C31ED0">
      <w:pPr>
        <w:numPr>
          <w:ilvl w:val="1"/>
          <w:numId w:val="155"/>
        </w:numPr>
      </w:pPr>
      <w:r>
        <w:t>dfdl:bitOrder</w:t>
      </w:r>
    </w:p>
    <w:p w14:paraId="5CBE34F7" w14:textId="77777777" w:rsidR="00D23462" w:rsidRDefault="00D23462" w:rsidP="00C31ED0">
      <w:pPr>
        <w:numPr>
          <w:ilvl w:val="1"/>
          <w:numId w:val="155"/>
        </w:numPr>
      </w:pPr>
      <w:r>
        <w:t xml:space="preserve">dfdl:encoding </w:t>
      </w:r>
    </w:p>
    <w:p w14:paraId="0802C997" w14:textId="77777777" w:rsidR="00D23462" w:rsidRDefault="00D23462" w:rsidP="00C31ED0">
      <w:pPr>
        <w:numPr>
          <w:ilvl w:val="2"/>
          <w:numId w:val="155"/>
        </w:numPr>
      </w:pPr>
      <w:r>
        <w:t>'UTF-16' 'UTF-16BE' 'UTF-16LE'</w:t>
      </w:r>
    </w:p>
    <w:p w14:paraId="6DFC61DF" w14:textId="77777777" w:rsidR="00D23462" w:rsidRDefault="00D23462" w:rsidP="00C31ED0">
      <w:pPr>
        <w:numPr>
          <w:ilvl w:val="3"/>
          <w:numId w:val="155"/>
        </w:numPr>
      </w:pPr>
      <w:r>
        <w:t>dfdl:utf16Width</w:t>
      </w:r>
    </w:p>
    <w:p w14:paraId="064394D0" w14:textId="77777777" w:rsidR="00D23462" w:rsidRDefault="00D23462" w:rsidP="00C31ED0">
      <w:pPr>
        <w:numPr>
          <w:ilvl w:val="1"/>
          <w:numId w:val="155"/>
        </w:numPr>
      </w:pPr>
      <w:r>
        <w:t>dfdl:encodingErrorPolicy</w:t>
      </w:r>
    </w:p>
    <w:p w14:paraId="69B09925" w14:textId="77777777" w:rsidR="00D23462" w:rsidRDefault="00D23462" w:rsidP="00C31ED0">
      <w:pPr>
        <w:numPr>
          <w:ilvl w:val="1"/>
          <w:numId w:val="155"/>
        </w:numPr>
      </w:pPr>
      <w:r>
        <w:t>dfdl:ignoreCase</w:t>
      </w:r>
    </w:p>
    <w:p w14:paraId="36F01960" w14:textId="77777777" w:rsidR="00D23462" w:rsidRDefault="00D23462" w:rsidP="00C31ED0">
      <w:pPr>
        <w:numPr>
          <w:ilvl w:val="0"/>
          <w:numId w:val="155"/>
        </w:numPr>
        <w:rPr>
          <w:rStyle w:val="Emphasis"/>
        </w:rPr>
      </w:pPr>
      <w:r>
        <w:rPr>
          <w:rStyle w:val="Emphasis"/>
        </w:rPr>
        <w:t xml:space="preserve">Parsing: identification, framing &amp; extraction </w:t>
      </w:r>
    </w:p>
    <w:p w14:paraId="340A5829" w14:textId="77777777" w:rsidR="00D23462" w:rsidRDefault="00D23462" w:rsidP="00C31ED0">
      <w:pPr>
        <w:numPr>
          <w:ilvl w:val="1"/>
          <w:numId w:val="155"/>
        </w:numPr>
      </w:pPr>
      <w:r>
        <w:t xml:space="preserve">dfdl:leadingSkip </w:t>
      </w:r>
    </w:p>
    <w:p w14:paraId="0BE4E009" w14:textId="77777777" w:rsidR="00D23462" w:rsidRDefault="00D23462" w:rsidP="00C31ED0">
      <w:pPr>
        <w:numPr>
          <w:ilvl w:val="2"/>
          <w:numId w:val="155"/>
        </w:numPr>
      </w:pPr>
      <w:r>
        <w:t>dfdl:alignmentUnits</w:t>
      </w:r>
    </w:p>
    <w:p w14:paraId="66736327" w14:textId="77777777" w:rsidR="00D23462" w:rsidRDefault="00D23462" w:rsidP="00C31ED0">
      <w:pPr>
        <w:numPr>
          <w:ilvl w:val="1"/>
          <w:numId w:val="155"/>
        </w:numPr>
      </w:pPr>
      <w:r>
        <w:t xml:space="preserve">dfdl:alignment </w:t>
      </w:r>
    </w:p>
    <w:p w14:paraId="73AFBD9C" w14:textId="77777777" w:rsidR="00D23462" w:rsidRDefault="00D23462" w:rsidP="00C31ED0">
      <w:pPr>
        <w:numPr>
          <w:ilvl w:val="2"/>
          <w:numId w:val="155"/>
        </w:numPr>
        <w:rPr>
          <w:rStyle w:val="Emphasis"/>
        </w:rPr>
      </w:pPr>
      <w:r>
        <w:rPr>
          <w:rStyle w:val="Emphasis"/>
        </w:rPr>
        <w:t>not "implicit"</w:t>
      </w:r>
    </w:p>
    <w:p w14:paraId="3809FFD6" w14:textId="77777777" w:rsidR="00D23462" w:rsidRDefault="00D23462" w:rsidP="00C31ED0">
      <w:pPr>
        <w:numPr>
          <w:ilvl w:val="3"/>
          <w:numId w:val="155"/>
        </w:numPr>
      </w:pPr>
      <w:r>
        <w:t xml:space="preserve">dfdl:alignmentUnits </w:t>
      </w:r>
    </w:p>
    <w:p w14:paraId="72A87973" w14:textId="77777777" w:rsidR="00D23462" w:rsidRDefault="00D23462" w:rsidP="00C31ED0">
      <w:pPr>
        <w:numPr>
          <w:ilvl w:val="1"/>
          <w:numId w:val="155"/>
        </w:numPr>
      </w:pPr>
      <w:r>
        <w:t xml:space="preserve">dfdl:initiator </w:t>
      </w:r>
    </w:p>
    <w:p w14:paraId="44482045" w14:textId="77777777" w:rsidR="00D23462" w:rsidRDefault="00D23462" w:rsidP="00C31ED0">
      <w:pPr>
        <w:numPr>
          <w:ilvl w:val="1"/>
          <w:numId w:val="155"/>
        </w:numPr>
      </w:pPr>
      <w:r>
        <w:t xml:space="preserve">dfdl:sequenceKind </w:t>
      </w:r>
    </w:p>
    <w:p w14:paraId="1E0ADBB3" w14:textId="77777777" w:rsidR="00D23462" w:rsidRDefault="00D23462" w:rsidP="00C31ED0">
      <w:pPr>
        <w:numPr>
          <w:ilvl w:val="1"/>
          <w:numId w:val="155"/>
        </w:numPr>
      </w:pPr>
      <w:r>
        <w:t>dfdl:initiatedContent</w:t>
      </w:r>
    </w:p>
    <w:p w14:paraId="219B1355" w14:textId="77777777" w:rsidR="00D23462" w:rsidRDefault="00D23462" w:rsidP="00C31ED0">
      <w:pPr>
        <w:numPr>
          <w:ilvl w:val="1"/>
          <w:numId w:val="155"/>
        </w:numPr>
      </w:pPr>
      <w:r>
        <w:t xml:space="preserve">dfdl:separator </w:t>
      </w:r>
    </w:p>
    <w:p w14:paraId="55416B49" w14:textId="77777777" w:rsidR="00D23462" w:rsidRDefault="00D23462" w:rsidP="00C31ED0">
      <w:pPr>
        <w:numPr>
          <w:ilvl w:val="2"/>
          <w:numId w:val="155"/>
        </w:numPr>
      </w:pPr>
      <w:r>
        <w:t>dfdl:separatorPosition</w:t>
      </w:r>
    </w:p>
    <w:p w14:paraId="49BDAD54" w14:textId="77777777" w:rsidR="00D23462" w:rsidRDefault="00D23462" w:rsidP="00C31ED0">
      <w:pPr>
        <w:numPr>
          <w:ilvl w:val="2"/>
          <w:numId w:val="155"/>
        </w:numPr>
      </w:pPr>
      <w:r>
        <w:t>dfdl:separatorSuppressionPolicy</w:t>
      </w:r>
    </w:p>
    <w:p w14:paraId="0CAF593E" w14:textId="77777777" w:rsidR="00D23462" w:rsidRDefault="00D23462" w:rsidP="00C31ED0">
      <w:pPr>
        <w:numPr>
          <w:ilvl w:val="1"/>
          <w:numId w:val="155"/>
        </w:numPr>
      </w:pPr>
      <w:r>
        <w:t xml:space="preserve">dfdl:terminator </w:t>
      </w:r>
    </w:p>
    <w:p w14:paraId="3DFF5E50" w14:textId="77777777" w:rsidR="00D23462" w:rsidRDefault="00D23462" w:rsidP="00C31ED0">
      <w:pPr>
        <w:numPr>
          <w:ilvl w:val="2"/>
          <w:numId w:val="155"/>
        </w:numPr>
      </w:pPr>
      <w:r>
        <w:t xml:space="preserve">dfdl:documentFinalTerminatorCanBeMissing </w:t>
      </w:r>
    </w:p>
    <w:p w14:paraId="08D20526" w14:textId="77777777" w:rsidR="00D23462" w:rsidRDefault="00D23462" w:rsidP="00C31ED0">
      <w:pPr>
        <w:numPr>
          <w:ilvl w:val="1"/>
          <w:numId w:val="155"/>
        </w:numPr>
      </w:pPr>
      <w:r>
        <w:t>dfdl:trailingSkip</w:t>
      </w:r>
    </w:p>
    <w:p w14:paraId="7C1C2D5C" w14:textId="77777777" w:rsidR="00D23462" w:rsidRDefault="00D23462" w:rsidP="00C31ED0">
      <w:pPr>
        <w:numPr>
          <w:ilvl w:val="2"/>
          <w:numId w:val="154"/>
        </w:numPr>
      </w:pPr>
      <w:r>
        <w:t xml:space="preserve">dfdl:alignmentUnits </w:t>
      </w:r>
    </w:p>
    <w:p w14:paraId="60052937" w14:textId="77777777" w:rsidR="00D23462" w:rsidRDefault="00D23462" w:rsidP="00BC2419">
      <w:pPr>
        <w:pStyle w:val="Heading3"/>
        <w:rPr>
          <w:rFonts w:eastAsia="Times New Roman"/>
        </w:rPr>
      </w:pPr>
      <w:bookmarkStart w:id="13937" w:name="_Toc243112876"/>
      <w:bookmarkStart w:id="13938" w:name="_Toc349042839"/>
      <w:bookmarkStart w:id="13939" w:name="_Toc53134230"/>
      <w:r>
        <w:rPr>
          <w:rFonts w:eastAsia="Times New Roman"/>
        </w:rPr>
        <w:t>dfdl:choice and dfdl:group (when reference is to a choice)</w:t>
      </w:r>
      <w:bookmarkEnd w:id="13937"/>
      <w:bookmarkEnd w:id="13938"/>
      <w:bookmarkEnd w:id="13939"/>
    </w:p>
    <w:p w14:paraId="410B1A7E" w14:textId="77777777" w:rsidR="00D23462" w:rsidRDefault="00D23462" w:rsidP="00C31ED0">
      <w:pPr>
        <w:numPr>
          <w:ilvl w:val="0"/>
          <w:numId w:val="156"/>
        </w:numPr>
        <w:rPr>
          <w:rStyle w:val="Emphasis"/>
        </w:rPr>
      </w:pPr>
      <w:r>
        <w:rPr>
          <w:rStyle w:val="Emphasis"/>
        </w:rPr>
        <w:t>Parsing: common</w:t>
      </w:r>
    </w:p>
    <w:p w14:paraId="620422BF" w14:textId="77777777" w:rsidR="00D23462" w:rsidRDefault="00D23462" w:rsidP="00C31ED0">
      <w:pPr>
        <w:numPr>
          <w:ilvl w:val="1"/>
          <w:numId w:val="156"/>
        </w:numPr>
      </w:pPr>
      <w:r>
        <w:t>dfdl:bitOrder</w:t>
      </w:r>
    </w:p>
    <w:p w14:paraId="53B5E475" w14:textId="77777777" w:rsidR="00D23462" w:rsidRDefault="00D23462" w:rsidP="00C31ED0">
      <w:pPr>
        <w:numPr>
          <w:ilvl w:val="1"/>
          <w:numId w:val="156"/>
        </w:numPr>
      </w:pPr>
      <w:r>
        <w:t xml:space="preserve">dfdl:encoding </w:t>
      </w:r>
    </w:p>
    <w:p w14:paraId="040A4C00" w14:textId="77777777" w:rsidR="00D23462" w:rsidRDefault="00D23462" w:rsidP="00C31ED0">
      <w:pPr>
        <w:numPr>
          <w:ilvl w:val="2"/>
          <w:numId w:val="156"/>
        </w:numPr>
      </w:pPr>
      <w:r>
        <w:t>'UTF-16' 'UTF-16BE' 'UTF-16LE'</w:t>
      </w:r>
    </w:p>
    <w:p w14:paraId="1A125A45" w14:textId="77777777" w:rsidR="00D23462" w:rsidRDefault="00D23462" w:rsidP="00C31ED0">
      <w:pPr>
        <w:numPr>
          <w:ilvl w:val="3"/>
          <w:numId w:val="156"/>
        </w:numPr>
      </w:pPr>
      <w:r>
        <w:t>dfdl:utf16Width</w:t>
      </w:r>
    </w:p>
    <w:p w14:paraId="4D1DBA5E" w14:textId="77777777" w:rsidR="00D23462" w:rsidRDefault="00D23462" w:rsidP="00C31ED0">
      <w:pPr>
        <w:numPr>
          <w:ilvl w:val="1"/>
          <w:numId w:val="156"/>
        </w:numPr>
      </w:pPr>
      <w:r>
        <w:t>dfdl:encodingErrorPolicy</w:t>
      </w:r>
    </w:p>
    <w:p w14:paraId="088395EC" w14:textId="77777777" w:rsidR="00D23462" w:rsidRDefault="00D23462" w:rsidP="00C31ED0">
      <w:pPr>
        <w:numPr>
          <w:ilvl w:val="1"/>
          <w:numId w:val="156"/>
        </w:numPr>
      </w:pPr>
      <w:r>
        <w:t>dfdl:ignoreCase</w:t>
      </w:r>
    </w:p>
    <w:p w14:paraId="3B1B362F" w14:textId="77777777" w:rsidR="00D23462" w:rsidRDefault="00D23462" w:rsidP="00C31ED0">
      <w:pPr>
        <w:numPr>
          <w:ilvl w:val="0"/>
          <w:numId w:val="156"/>
        </w:numPr>
        <w:rPr>
          <w:rStyle w:val="Emphasis"/>
        </w:rPr>
      </w:pPr>
      <w:r>
        <w:rPr>
          <w:rStyle w:val="Emphasis"/>
        </w:rPr>
        <w:t xml:space="preserve">Parsing: identification, framing &amp; extraction </w:t>
      </w:r>
    </w:p>
    <w:p w14:paraId="1DFA6C70" w14:textId="77777777" w:rsidR="00D23462" w:rsidRDefault="00D23462" w:rsidP="00C31ED0">
      <w:pPr>
        <w:numPr>
          <w:ilvl w:val="1"/>
          <w:numId w:val="156"/>
        </w:numPr>
      </w:pPr>
      <w:r>
        <w:t>dfdl:leadingSkip</w:t>
      </w:r>
    </w:p>
    <w:p w14:paraId="2B1EC37B" w14:textId="77777777" w:rsidR="00D23462" w:rsidRDefault="00D23462" w:rsidP="00C31ED0">
      <w:pPr>
        <w:numPr>
          <w:ilvl w:val="2"/>
          <w:numId w:val="156"/>
        </w:numPr>
      </w:pPr>
      <w:r>
        <w:t xml:space="preserve">dfdl:alignmentUnits </w:t>
      </w:r>
    </w:p>
    <w:p w14:paraId="563E0167" w14:textId="77777777" w:rsidR="00D23462" w:rsidRDefault="00D23462" w:rsidP="00C31ED0">
      <w:pPr>
        <w:numPr>
          <w:ilvl w:val="1"/>
          <w:numId w:val="156"/>
        </w:numPr>
      </w:pPr>
      <w:r>
        <w:t>dfdl:alignment</w:t>
      </w:r>
    </w:p>
    <w:p w14:paraId="23C89D58" w14:textId="77777777" w:rsidR="00D23462" w:rsidRDefault="00D23462" w:rsidP="00C31ED0">
      <w:pPr>
        <w:numPr>
          <w:ilvl w:val="2"/>
          <w:numId w:val="156"/>
        </w:numPr>
        <w:rPr>
          <w:rStyle w:val="Emphasis"/>
        </w:rPr>
      </w:pPr>
      <w:r>
        <w:rPr>
          <w:rStyle w:val="Emphasis"/>
        </w:rPr>
        <w:t xml:space="preserve">not "implicit" </w:t>
      </w:r>
    </w:p>
    <w:p w14:paraId="6248F309" w14:textId="77777777" w:rsidR="00D23462" w:rsidRDefault="00D23462" w:rsidP="00C31ED0">
      <w:pPr>
        <w:numPr>
          <w:ilvl w:val="3"/>
          <w:numId w:val="156"/>
        </w:numPr>
      </w:pPr>
      <w:r>
        <w:t xml:space="preserve">dfdl:alignmentUnits </w:t>
      </w:r>
    </w:p>
    <w:p w14:paraId="23A097B5" w14:textId="77777777" w:rsidR="00D23462" w:rsidRDefault="00D23462" w:rsidP="00C31ED0">
      <w:pPr>
        <w:numPr>
          <w:ilvl w:val="1"/>
          <w:numId w:val="156"/>
        </w:numPr>
      </w:pPr>
      <w:r>
        <w:t xml:space="preserve">dfdl:initiator </w:t>
      </w:r>
    </w:p>
    <w:p w14:paraId="62E8C2C2" w14:textId="77777777" w:rsidR="00D23462" w:rsidRDefault="00D23462" w:rsidP="00C31ED0">
      <w:pPr>
        <w:numPr>
          <w:ilvl w:val="1"/>
          <w:numId w:val="156"/>
        </w:numPr>
      </w:pPr>
      <w:r>
        <w:t>dfdl:choiceLengthKind</w:t>
      </w:r>
    </w:p>
    <w:p w14:paraId="16847BAC" w14:textId="77777777" w:rsidR="00D23462" w:rsidRDefault="00D23462" w:rsidP="00C31ED0">
      <w:pPr>
        <w:numPr>
          <w:ilvl w:val="2"/>
          <w:numId w:val="156"/>
        </w:numPr>
        <w:rPr>
          <w:rStyle w:val="Emphasis"/>
        </w:rPr>
      </w:pPr>
      <w:r>
        <w:rPr>
          <w:rStyle w:val="Emphasis"/>
        </w:rPr>
        <w:t>"explicit"</w:t>
      </w:r>
    </w:p>
    <w:p w14:paraId="73893E3D" w14:textId="77777777" w:rsidR="00D23462" w:rsidRDefault="00D23462" w:rsidP="00C31ED0">
      <w:pPr>
        <w:numPr>
          <w:ilvl w:val="3"/>
          <w:numId w:val="156"/>
        </w:numPr>
      </w:pPr>
      <w:r>
        <w:t>dfdl:choiceLength</w:t>
      </w:r>
    </w:p>
    <w:p w14:paraId="7325924F" w14:textId="77777777" w:rsidR="00D23462" w:rsidRDefault="00D23462" w:rsidP="00C31ED0">
      <w:pPr>
        <w:numPr>
          <w:ilvl w:val="1"/>
          <w:numId w:val="156"/>
        </w:numPr>
      </w:pPr>
      <w:r>
        <w:t>dfdl:initiatedContent</w:t>
      </w:r>
    </w:p>
    <w:p w14:paraId="036ACD20" w14:textId="77777777" w:rsidR="00D23462" w:rsidRDefault="00D23462" w:rsidP="00C31ED0">
      <w:pPr>
        <w:numPr>
          <w:ilvl w:val="1"/>
          <w:numId w:val="156"/>
        </w:numPr>
      </w:pPr>
      <w:r>
        <w:t>dfdl:choiceDispatchKey</w:t>
      </w:r>
    </w:p>
    <w:p w14:paraId="334BF1CF" w14:textId="77777777" w:rsidR="00D23462" w:rsidRDefault="00D23462" w:rsidP="00C31ED0">
      <w:pPr>
        <w:numPr>
          <w:ilvl w:val="1"/>
          <w:numId w:val="156"/>
        </w:numPr>
      </w:pPr>
      <w:r>
        <w:t>dfdl:choiceBranchKey (on elements)</w:t>
      </w:r>
    </w:p>
    <w:p w14:paraId="038859FC" w14:textId="77777777" w:rsidR="00D23462" w:rsidRDefault="00D23462" w:rsidP="00C31ED0">
      <w:pPr>
        <w:numPr>
          <w:ilvl w:val="1"/>
          <w:numId w:val="156"/>
        </w:numPr>
      </w:pPr>
      <w:r>
        <w:t xml:space="preserve">dfdl:terminator </w:t>
      </w:r>
    </w:p>
    <w:p w14:paraId="20F0CC79" w14:textId="77777777" w:rsidR="00D23462" w:rsidRDefault="00D23462" w:rsidP="00C31ED0">
      <w:pPr>
        <w:numPr>
          <w:ilvl w:val="2"/>
          <w:numId w:val="156"/>
        </w:numPr>
      </w:pPr>
      <w:r>
        <w:t xml:space="preserve">dfdl:documentFinalTerminatorCanBeMissing </w:t>
      </w:r>
    </w:p>
    <w:p w14:paraId="50E11313" w14:textId="77777777" w:rsidR="00D23462" w:rsidRDefault="00D23462" w:rsidP="00C31ED0">
      <w:pPr>
        <w:numPr>
          <w:ilvl w:val="1"/>
          <w:numId w:val="156"/>
        </w:numPr>
      </w:pPr>
      <w:r>
        <w:t>dfdl:trailingSkip</w:t>
      </w:r>
    </w:p>
    <w:p w14:paraId="65A5A6ED" w14:textId="77777777" w:rsidR="00D23462" w:rsidRDefault="00D23462" w:rsidP="00C31ED0">
      <w:pPr>
        <w:numPr>
          <w:ilvl w:val="2"/>
          <w:numId w:val="156"/>
        </w:numPr>
      </w:pPr>
      <w:r>
        <w:t>dfdl:alignmentUnits</w:t>
      </w:r>
    </w:p>
    <w:p w14:paraId="1F01C8F0" w14:textId="77777777" w:rsidR="00D23462" w:rsidRDefault="00D23462" w:rsidP="00B31DA3">
      <w:pPr>
        <w:pStyle w:val="Heading2"/>
      </w:pPr>
      <w:bookmarkStart w:id="13940" w:name="_Toc322911736"/>
      <w:bookmarkStart w:id="13941" w:name="_Toc322912275"/>
      <w:bookmarkStart w:id="13942" w:name="_Toc329093136"/>
      <w:bookmarkStart w:id="13943" w:name="_Toc332701649"/>
      <w:bookmarkStart w:id="13944" w:name="_Toc332701953"/>
      <w:bookmarkStart w:id="13945" w:name="_Toc332711752"/>
      <w:bookmarkStart w:id="13946" w:name="_Toc332712054"/>
      <w:bookmarkStart w:id="13947" w:name="_Toc332712355"/>
      <w:bookmarkStart w:id="13948" w:name="_Toc332724271"/>
      <w:bookmarkStart w:id="13949" w:name="_Toc332724571"/>
      <w:bookmarkStart w:id="13950" w:name="_Toc341102867"/>
      <w:bookmarkStart w:id="13951" w:name="_Toc347241602"/>
      <w:bookmarkStart w:id="13952" w:name="_Toc347744795"/>
      <w:bookmarkStart w:id="13953" w:name="_Toc348984578"/>
      <w:bookmarkStart w:id="13954" w:name="_Toc348984883"/>
      <w:bookmarkStart w:id="13955" w:name="_Toc349038047"/>
      <w:bookmarkStart w:id="13956" w:name="_Toc349038349"/>
      <w:bookmarkStart w:id="13957" w:name="_Toc349042840"/>
      <w:bookmarkStart w:id="13958" w:name="_Toc349642251"/>
      <w:bookmarkStart w:id="13959" w:name="_Toc351912962"/>
      <w:bookmarkStart w:id="13960" w:name="_Toc351914983"/>
      <w:bookmarkStart w:id="13961" w:name="_Toc351915449"/>
      <w:bookmarkStart w:id="13962" w:name="_Toc361231547"/>
      <w:bookmarkStart w:id="13963" w:name="_Toc361232073"/>
      <w:bookmarkStart w:id="13964" w:name="_Toc362445371"/>
      <w:bookmarkStart w:id="13965" w:name="_Toc363909338"/>
      <w:bookmarkStart w:id="13966" w:name="_Toc364463764"/>
      <w:bookmarkStart w:id="13967" w:name="_Toc366078368"/>
      <w:bookmarkStart w:id="13968" w:name="_Toc366078983"/>
      <w:bookmarkStart w:id="13969" w:name="_Toc366079968"/>
      <w:bookmarkStart w:id="13970" w:name="_Toc366080580"/>
      <w:bookmarkStart w:id="13971" w:name="_Toc366081189"/>
      <w:bookmarkStart w:id="13972" w:name="_Toc366505529"/>
      <w:bookmarkStart w:id="13973" w:name="_Toc366508898"/>
      <w:bookmarkStart w:id="13974" w:name="_Toc366513399"/>
      <w:bookmarkStart w:id="13975" w:name="_Toc366574588"/>
      <w:bookmarkStart w:id="13976" w:name="_Toc366578381"/>
      <w:bookmarkStart w:id="13977" w:name="_Toc366578975"/>
      <w:bookmarkStart w:id="13978" w:name="_Toc366579567"/>
      <w:bookmarkStart w:id="13979" w:name="_Toc366580158"/>
      <w:bookmarkStart w:id="13980" w:name="_Toc366580750"/>
      <w:bookmarkStart w:id="13981" w:name="_Toc366581341"/>
      <w:bookmarkStart w:id="13982" w:name="_Toc366581933"/>
      <w:bookmarkStart w:id="13983" w:name="_Toc322911737"/>
      <w:bookmarkStart w:id="13984" w:name="_Toc322912276"/>
      <w:bookmarkStart w:id="13985" w:name="_Toc329093137"/>
      <w:bookmarkStart w:id="13986" w:name="_Toc332701650"/>
      <w:bookmarkStart w:id="13987" w:name="_Toc332701954"/>
      <w:bookmarkStart w:id="13988" w:name="_Toc332711753"/>
      <w:bookmarkStart w:id="13989" w:name="_Toc332712055"/>
      <w:bookmarkStart w:id="13990" w:name="_Toc332712356"/>
      <w:bookmarkStart w:id="13991" w:name="_Toc332724272"/>
      <w:bookmarkStart w:id="13992" w:name="_Toc332724572"/>
      <w:bookmarkStart w:id="13993" w:name="_Toc341102868"/>
      <w:bookmarkStart w:id="13994" w:name="_Toc347241603"/>
      <w:bookmarkStart w:id="13995" w:name="_Toc347744796"/>
      <w:bookmarkStart w:id="13996" w:name="_Toc348984579"/>
      <w:bookmarkStart w:id="13997" w:name="_Toc348984884"/>
      <w:bookmarkStart w:id="13998" w:name="_Toc349038048"/>
      <w:bookmarkStart w:id="13999" w:name="_Toc349038350"/>
      <w:bookmarkStart w:id="14000" w:name="_Toc349042841"/>
      <w:bookmarkStart w:id="14001" w:name="_Toc349642252"/>
      <w:bookmarkStart w:id="14002" w:name="_Toc351912963"/>
      <w:bookmarkStart w:id="14003" w:name="_Toc351914984"/>
      <w:bookmarkStart w:id="14004" w:name="_Toc351915450"/>
      <w:bookmarkStart w:id="14005" w:name="_Toc361231548"/>
      <w:bookmarkStart w:id="14006" w:name="_Toc361232074"/>
      <w:bookmarkStart w:id="14007" w:name="_Toc362445372"/>
      <w:bookmarkStart w:id="14008" w:name="_Toc363909339"/>
      <w:bookmarkStart w:id="14009" w:name="_Toc364463765"/>
      <w:bookmarkStart w:id="14010" w:name="_Toc366078369"/>
      <w:bookmarkStart w:id="14011" w:name="_Toc366078984"/>
      <w:bookmarkStart w:id="14012" w:name="_Toc366079969"/>
      <w:bookmarkStart w:id="14013" w:name="_Toc366080581"/>
      <w:bookmarkStart w:id="14014" w:name="_Toc366081190"/>
      <w:bookmarkStart w:id="14015" w:name="_Toc366505530"/>
      <w:bookmarkStart w:id="14016" w:name="_Toc366508899"/>
      <w:bookmarkStart w:id="14017" w:name="_Toc366513400"/>
      <w:bookmarkStart w:id="14018" w:name="_Toc366574589"/>
      <w:bookmarkStart w:id="14019" w:name="_Toc366578382"/>
      <w:bookmarkStart w:id="14020" w:name="_Toc366578976"/>
      <w:bookmarkStart w:id="14021" w:name="_Toc366579568"/>
      <w:bookmarkStart w:id="14022" w:name="_Toc366580159"/>
      <w:bookmarkStart w:id="14023" w:name="_Toc366580751"/>
      <w:bookmarkStart w:id="14024" w:name="_Toc366581342"/>
      <w:bookmarkStart w:id="14025" w:name="_Toc366581934"/>
      <w:bookmarkStart w:id="14026" w:name="_Toc322911738"/>
      <w:bookmarkStart w:id="14027" w:name="_Toc322912277"/>
      <w:bookmarkStart w:id="14028" w:name="_Toc329093138"/>
      <w:bookmarkStart w:id="14029" w:name="_Toc332701651"/>
      <w:bookmarkStart w:id="14030" w:name="_Toc332701955"/>
      <w:bookmarkStart w:id="14031" w:name="_Toc332711754"/>
      <w:bookmarkStart w:id="14032" w:name="_Toc332712056"/>
      <w:bookmarkStart w:id="14033" w:name="_Toc332712357"/>
      <w:bookmarkStart w:id="14034" w:name="_Toc332724273"/>
      <w:bookmarkStart w:id="14035" w:name="_Toc332724573"/>
      <w:bookmarkStart w:id="14036" w:name="_Toc341102869"/>
      <w:bookmarkStart w:id="14037" w:name="_Toc347241604"/>
      <w:bookmarkStart w:id="14038" w:name="_Toc347744797"/>
      <w:bookmarkStart w:id="14039" w:name="_Toc348984580"/>
      <w:bookmarkStart w:id="14040" w:name="_Toc348984885"/>
      <w:bookmarkStart w:id="14041" w:name="_Toc349038049"/>
      <w:bookmarkStart w:id="14042" w:name="_Toc349038351"/>
      <w:bookmarkStart w:id="14043" w:name="_Toc349042842"/>
      <w:bookmarkStart w:id="14044" w:name="_Toc349642253"/>
      <w:bookmarkStart w:id="14045" w:name="_Toc351912964"/>
      <w:bookmarkStart w:id="14046" w:name="_Toc351914985"/>
      <w:bookmarkStart w:id="14047" w:name="_Toc351915451"/>
      <w:bookmarkStart w:id="14048" w:name="_Toc361231549"/>
      <w:bookmarkStart w:id="14049" w:name="_Toc361232075"/>
      <w:bookmarkStart w:id="14050" w:name="_Toc362445373"/>
      <w:bookmarkStart w:id="14051" w:name="_Toc363909340"/>
      <w:bookmarkStart w:id="14052" w:name="_Toc364463766"/>
      <w:bookmarkStart w:id="14053" w:name="_Toc366078370"/>
      <w:bookmarkStart w:id="14054" w:name="_Toc366078985"/>
      <w:bookmarkStart w:id="14055" w:name="_Toc366079970"/>
      <w:bookmarkStart w:id="14056" w:name="_Toc366080582"/>
      <w:bookmarkStart w:id="14057" w:name="_Toc366081191"/>
      <w:bookmarkStart w:id="14058" w:name="_Toc366505531"/>
      <w:bookmarkStart w:id="14059" w:name="_Toc366508900"/>
      <w:bookmarkStart w:id="14060" w:name="_Toc366513401"/>
      <w:bookmarkStart w:id="14061" w:name="_Toc366574590"/>
      <w:bookmarkStart w:id="14062" w:name="_Toc366578383"/>
      <w:bookmarkStart w:id="14063" w:name="_Toc366578977"/>
      <w:bookmarkStart w:id="14064" w:name="_Toc366579569"/>
      <w:bookmarkStart w:id="14065" w:name="_Toc366580160"/>
      <w:bookmarkStart w:id="14066" w:name="_Toc366580752"/>
      <w:bookmarkStart w:id="14067" w:name="_Toc366581343"/>
      <w:bookmarkStart w:id="14068" w:name="_Toc366581935"/>
      <w:bookmarkStart w:id="14069" w:name="_Toc199516370"/>
      <w:bookmarkStart w:id="14070" w:name="_Toc194984031"/>
      <w:bookmarkStart w:id="14071" w:name="_Toc243112877"/>
      <w:bookmarkStart w:id="14072" w:name="_Toc349042843"/>
      <w:bookmarkStart w:id="14073" w:name="_Toc53134231"/>
      <w:bookmarkEnd w:id="13940"/>
      <w:bookmarkEnd w:id="13941"/>
      <w:bookmarkEnd w:id="13942"/>
      <w:bookmarkEnd w:id="13943"/>
      <w:bookmarkEnd w:id="13944"/>
      <w:bookmarkEnd w:id="13945"/>
      <w:bookmarkEnd w:id="13946"/>
      <w:bookmarkEnd w:id="13947"/>
      <w:bookmarkEnd w:id="13948"/>
      <w:bookmarkEnd w:id="13949"/>
      <w:bookmarkEnd w:id="13950"/>
      <w:bookmarkEnd w:id="13951"/>
      <w:bookmarkEnd w:id="13952"/>
      <w:bookmarkEnd w:id="13953"/>
      <w:bookmarkEnd w:id="13954"/>
      <w:bookmarkEnd w:id="13955"/>
      <w:bookmarkEnd w:id="13956"/>
      <w:bookmarkEnd w:id="13957"/>
      <w:bookmarkEnd w:id="13958"/>
      <w:bookmarkEnd w:id="13959"/>
      <w:bookmarkEnd w:id="13960"/>
      <w:bookmarkEnd w:id="13961"/>
      <w:bookmarkEnd w:id="13962"/>
      <w:bookmarkEnd w:id="13963"/>
      <w:bookmarkEnd w:id="13964"/>
      <w:bookmarkEnd w:id="13965"/>
      <w:bookmarkEnd w:id="13966"/>
      <w:bookmarkEnd w:id="13967"/>
      <w:bookmarkEnd w:id="13968"/>
      <w:bookmarkEnd w:id="13969"/>
      <w:bookmarkEnd w:id="13970"/>
      <w:bookmarkEnd w:id="13971"/>
      <w:bookmarkEnd w:id="13972"/>
      <w:bookmarkEnd w:id="13973"/>
      <w:bookmarkEnd w:id="13974"/>
      <w:bookmarkEnd w:id="13975"/>
      <w:bookmarkEnd w:id="13976"/>
      <w:bookmarkEnd w:id="13977"/>
      <w:bookmarkEnd w:id="13978"/>
      <w:bookmarkEnd w:id="13979"/>
      <w:bookmarkEnd w:id="13980"/>
      <w:bookmarkEnd w:id="13981"/>
      <w:bookmarkEnd w:id="13982"/>
      <w:bookmarkEnd w:id="13983"/>
      <w:bookmarkEnd w:id="13984"/>
      <w:bookmarkEnd w:id="13985"/>
      <w:bookmarkEnd w:id="13986"/>
      <w:bookmarkEnd w:id="13987"/>
      <w:bookmarkEnd w:id="13988"/>
      <w:bookmarkEnd w:id="13989"/>
      <w:bookmarkEnd w:id="13990"/>
      <w:bookmarkEnd w:id="13991"/>
      <w:bookmarkEnd w:id="13992"/>
      <w:bookmarkEnd w:id="13993"/>
      <w:bookmarkEnd w:id="13994"/>
      <w:bookmarkEnd w:id="13995"/>
      <w:bookmarkEnd w:id="13996"/>
      <w:bookmarkEnd w:id="13997"/>
      <w:bookmarkEnd w:id="13998"/>
      <w:bookmarkEnd w:id="13999"/>
      <w:bookmarkEnd w:id="14000"/>
      <w:bookmarkEnd w:id="14001"/>
      <w:bookmarkEnd w:id="14002"/>
      <w:bookmarkEnd w:id="14003"/>
      <w:bookmarkEnd w:id="14004"/>
      <w:bookmarkEnd w:id="14005"/>
      <w:bookmarkEnd w:id="14006"/>
      <w:bookmarkEnd w:id="14007"/>
      <w:bookmarkEnd w:id="14008"/>
      <w:bookmarkEnd w:id="14009"/>
      <w:bookmarkEnd w:id="14010"/>
      <w:bookmarkEnd w:id="14011"/>
      <w:bookmarkEnd w:id="14012"/>
      <w:bookmarkEnd w:id="14013"/>
      <w:bookmarkEnd w:id="14014"/>
      <w:bookmarkEnd w:id="14015"/>
      <w:bookmarkEnd w:id="14016"/>
      <w:bookmarkEnd w:id="14017"/>
      <w:bookmarkEnd w:id="14018"/>
      <w:bookmarkEnd w:id="14019"/>
      <w:bookmarkEnd w:id="14020"/>
      <w:bookmarkEnd w:id="14021"/>
      <w:bookmarkEnd w:id="14022"/>
      <w:bookmarkEnd w:id="14023"/>
      <w:bookmarkEnd w:id="14024"/>
      <w:bookmarkEnd w:id="14025"/>
      <w:bookmarkEnd w:id="14026"/>
      <w:bookmarkEnd w:id="14027"/>
      <w:bookmarkEnd w:id="14028"/>
      <w:bookmarkEnd w:id="14029"/>
      <w:bookmarkEnd w:id="14030"/>
      <w:bookmarkEnd w:id="14031"/>
      <w:bookmarkEnd w:id="14032"/>
      <w:bookmarkEnd w:id="14033"/>
      <w:bookmarkEnd w:id="14034"/>
      <w:bookmarkEnd w:id="14035"/>
      <w:bookmarkEnd w:id="14036"/>
      <w:bookmarkEnd w:id="14037"/>
      <w:bookmarkEnd w:id="14038"/>
      <w:bookmarkEnd w:id="14039"/>
      <w:bookmarkEnd w:id="14040"/>
      <w:bookmarkEnd w:id="14041"/>
      <w:bookmarkEnd w:id="14042"/>
      <w:bookmarkEnd w:id="14043"/>
      <w:bookmarkEnd w:id="14044"/>
      <w:bookmarkEnd w:id="14045"/>
      <w:bookmarkEnd w:id="14046"/>
      <w:bookmarkEnd w:id="14047"/>
      <w:bookmarkEnd w:id="14048"/>
      <w:bookmarkEnd w:id="14049"/>
      <w:bookmarkEnd w:id="14050"/>
      <w:bookmarkEnd w:id="14051"/>
      <w:bookmarkEnd w:id="14052"/>
      <w:bookmarkEnd w:id="14053"/>
      <w:bookmarkEnd w:id="14054"/>
      <w:bookmarkEnd w:id="14055"/>
      <w:bookmarkEnd w:id="14056"/>
      <w:bookmarkEnd w:id="14057"/>
      <w:bookmarkEnd w:id="14058"/>
      <w:bookmarkEnd w:id="14059"/>
      <w:bookmarkEnd w:id="14060"/>
      <w:bookmarkEnd w:id="14061"/>
      <w:bookmarkEnd w:id="14062"/>
      <w:bookmarkEnd w:id="14063"/>
      <w:bookmarkEnd w:id="14064"/>
      <w:bookmarkEnd w:id="14065"/>
      <w:bookmarkEnd w:id="14066"/>
      <w:bookmarkEnd w:id="14067"/>
      <w:bookmarkEnd w:id="14068"/>
      <w:r>
        <w:t>Unparsing</w:t>
      </w:r>
      <w:bookmarkEnd w:id="14069"/>
      <w:bookmarkEnd w:id="14070"/>
      <w:bookmarkEnd w:id="14071"/>
      <w:bookmarkEnd w:id="14072"/>
      <w:bookmarkEnd w:id="14073"/>
    </w:p>
    <w:p w14:paraId="228655D0" w14:textId="77777777" w:rsidR="00D23462" w:rsidRDefault="00D23462" w:rsidP="00D23462">
      <w:pPr>
        <w:rPr>
          <w:rFonts w:eastAsia="MS Mincho"/>
        </w:rPr>
      </w:pPr>
      <w:r>
        <w:rPr>
          <w:rFonts w:eastAsia="MS Mincho"/>
        </w:rPr>
        <w:t>The following list gives the order in which DFDL properties are examined when the DFDL unparser is positioned at a particular component in the DFDL Infoset, and about to unparse and thereby create the bitstream which is the representation of that component.</w:t>
      </w:r>
    </w:p>
    <w:p w14:paraId="1696D000" w14:textId="77777777" w:rsidR="00D23462" w:rsidRDefault="00D23462" w:rsidP="00BC2419">
      <w:pPr>
        <w:pStyle w:val="Heading3"/>
        <w:rPr>
          <w:rFonts w:eastAsia="Times New Roman"/>
        </w:rPr>
      </w:pPr>
      <w:bookmarkStart w:id="14074" w:name="_Toc322911740"/>
      <w:bookmarkStart w:id="14075" w:name="_Toc322912279"/>
      <w:bookmarkStart w:id="14076" w:name="_Toc329093140"/>
      <w:bookmarkStart w:id="14077" w:name="_Toc332701653"/>
      <w:bookmarkStart w:id="14078" w:name="_Toc332701957"/>
      <w:bookmarkStart w:id="14079" w:name="_Toc332711756"/>
      <w:bookmarkStart w:id="14080" w:name="_Toc332712058"/>
      <w:bookmarkStart w:id="14081" w:name="_Toc332712359"/>
      <w:bookmarkStart w:id="14082" w:name="_Toc332724275"/>
      <w:bookmarkStart w:id="14083" w:name="_Toc332724575"/>
      <w:bookmarkStart w:id="14084" w:name="_Toc341102871"/>
      <w:bookmarkStart w:id="14085" w:name="_Toc347241606"/>
      <w:bookmarkStart w:id="14086" w:name="_Toc347744799"/>
      <w:bookmarkStart w:id="14087" w:name="_Toc348984582"/>
      <w:bookmarkStart w:id="14088" w:name="_Toc348984887"/>
      <w:bookmarkStart w:id="14089" w:name="_Toc349038051"/>
      <w:bookmarkStart w:id="14090" w:name="_Toc349038353"/>
      <w:bookmarkStart w:id="14091" w:name="_Toc349042844"/>
      <w:bookmarkStart w:id="14092" w:name="_Toc351912966"/>
      <w:bookmarkStart w:id="14093" w:name="_Toc351914987"/>
      <w:bookmarkStart w:id="14094" w:name="_Toc351915453"/>
      <w:bookmarkStart w:id="14095" w:name="_Toc361231551"/>
      <w:bookmarkStart w:id="14096" w:name="_Toc361232077"/>
      <w:bookmarkStart w:id="14097" w:name="_Toc362445375"/>
      <w:bookmarkStart w:id="14098" w:name="_Toc363909342"/>
      <w:bookmarkStart w:id="14099" w:name="_Toc364463768"/>
      <w:bookmarkStart w:id="14100" w:name="_Toc366078372"/>
      <w:bookmarkStart w:id="14101" w:name="_Toc366078987"/>
      <w:bookmarkStart w:id="14102" w:name="_Toc366079972"/>
      <w:bookmarkStart w:id="14103" w:name="_Toc366080584"/>
      <w:bookmarkStart w:id="14104" w:name="_Toc366081193"/>
      <w:bookmarkStart w:id="14105" w:name="_Toc366505533"/>
      <w:bookmarkStart w:id="14106" w:name="_Toc366508902"/>
      <w:bookmarkStart w:id="14107" w:name="_Toc366513403"/>
      <w:bookmarkStart w:id="14108" w:name="_Toc366574592"/>
      <w:bookmarkStart w:id="14109" w:name="_Toc366578385"/>
      <w:bookmarkStart w:id="14110" w:name="_Toc366578979"/>
      <w:bookmarkStart w:id="14111" w:name="_Toc366579571"/>
      <w:bookmarkStart w:id="14112" w:name="_Toc366580162"/>
      <w:bookmarkStart w:id="14113" w:name="_Toc366580754"/>
      <w:bookmarkStart w:id="14114" w:name="_Toc366581345"/>
      <w:bookmarkStart w:id="14115" w:name="_Toc366581937"/>
      <w:bookmarkStart w:id="14116" w:name="_Toc243112878"/>
      <w:bookmarkStart w:id="14117" w:name="_Toc349042845"/>
      <w:bookmarkStart w:id="14118" w:name="_Toc53134232"/>
      <w:bookmarkEnd w:id="14074"/>
      <w:bookmarkEnd w:id="14075"/>
      <w:bookmarkEnd w:id="14076"/>
      <w:bookmarkEnd w:id="14077"/>
      <w:bookmarkEnd w:id="14078"/>
      <w:bookmarkEnd w:id="14079"/>
      <w:bookmarkEnd w:id="14080"/>
      <w:bookmarkEnd w:id="14081"/>
      <w:bookmarkEnd w:id="14082"/>
      <w:bookmarkEnd w:id="14083"/>
      <w:bookmarkEnd w:id="14084"/>
      <w:bookmarkEnd w:id="14085"/>
      <w:bookmarkEnd w:id="14086"/>
      <w:bookmarkEnd w:id="14087"/>
      <w:bookmarkEnd w:id="14088"/>
      <w:bookmarkEnd w:id="14089"/>
      <w:bookmarkEnd w:id="14090"/>
      <w:bookmarkEnd w:id="14091"/>
      <w:bookmarkEnd w:id="14092"/>
      <w:bookmarkEnd w:id="14093"/>
      <w:bookmarkEnd w:id="14094"/>
      <w:bookmarkEnd w:id="14095"/>
      <w:bookmarkEnd w:id="14096"/>
      <w:bookmarkEnd w:id="14097"/>
      <w:bookmarkEnd w:id="14098"/>
      <w:bookmarkEnd w:id="14099"/>
      <w:bookmarkEnd w:id="14100"/>
      <w:bookmarkEnd w:id="14101"/>
      <w:bookmarkEnd w:id="14102"/>
      <w:bookmarkEnd w:id="14103"/>
      <w:bookmarkEnd w:id="14104"/>
      <w:bookmarkEnd w:id="14105"/>
      <w:bookmarkEnd w:id="14106"/>
      <w:bookmarkEnd w:id="14107"/>
      <w:bookmarkEnd w:id="14108"/>
      <w:bookmarkEnd w:id="14109"/>
      <w:bookmarkEnd w:id="14110"/>
      <w:bookmarkEnd w:id="14111"/>
      <w:bookmarkEnd w:id="14112"/>
      <w:bookmarkEnd w:id="14113"/>
      <w:bookmarkEnd w:id="14114"/>
      <w:bookmarkEnd w:id="14115"/>
      <w:r>
        <w:rPr>
          <w:rFonts w:eastAsia="Times New Roman"/>
        </w:rPr>
        <w:t>dfdl:element (simple) and dfdl:simpleType</w:t>
      </w:r>
      <w:bookmarkEnd w:id="14116"/>
      <w:bookmarkEnd w:id="14117"/>
      <w:bookmarkEnd w:id="14118"/>
    </w:p>
    <w:p w14:paraId="32B655C2" w14:textId="77777777" w:rsidR="00D23462" w:rsidRDefault="00D23462" w:rsidP="00C31ED0">
      <w:pPr>
        <w:pStyle w:val="nobreak"/>
        <w:numPr>
          <w:ilvl w:val="0"/>
          <w:numId w:val="157"/>
        </w:numPr>
        <w:rPr>
          <w:i/>
        </w:rPr>
      </w:pPr>
      <w:r>
        <w:rPr>
          <w:i/>
        </w:rPr>
        <w:t>Unparsing: calculated value (</w:t>
      </w:r>
      <w:r>
        <w:rPr>
          <w:i/>
          <w:iCs/>
        </w:rPr>
        <w:t>does not apply to dfdl:simpleType or to global elements)</w:t>
      </w:r>
    </w:p>
    <w:p w14:paraId="1804D170" w14:textId="77777777" w:rsidR="00D23462" w:rsidRDefault="00D23462" w:rsidP="00C31ED0">
      <w:pPr>
        <w:pStyle w:val="nobreak"/>
        <w:numPr>
          <w:ilvl w:val="1"/>
          <w:numId w:val="157"/>
        </w:numPr>
      </w:pPr>
      <w:r>
        <w:t>dfdl:inputValueCalc (if set then element is ignored)</w:t>
      </w:r>
    </w:p>
    <w:p w14:paraId="0BE386FD" w14:textId="77777777" w:rsidR="00D23462" w:rsidRDefault="00D23462" w:rsidP="00C31ED0">
      <w:pPr>
        <w:pStyle w:val="nobreak"/>
        <w:numPr>
          <w:ilvl w:val="1"/>
          <w:numId w:val="157"/>
        </w:numPr>
      </w:pPr>
      <w:r>
        <w:t>dfdl:outputValueCalc</w:t>
      </w:r>
    </w:p>
    <w:p w14:paraId="32BE4E76" w14:textId="77777777" w:rsidR="00D23462" w:rsidRDefault="00D23462" w:rsidP="00C31ED0">
      <w:pPr>
        <w:numPr>
          <w:ilvl w:val="0"/>
          <w:numId w:val="157"/>
        </w:numPr>
        <w:rPr>
          <w:rStyle w:val="Emphasis"/>
        </w:rPr>
      </w:pPr>
      <w:r>
        <w:rPr>
          <w:rStyle w:val="Emphasis"/>
        </w:rPr>
        <w:t>Unparsing: common</w:t>
      </w:r>
    </w:p>
    <w:p w14:paraId="49D4C156" w14:textId="77777777" w:rsidR="00D23462" w:rsidRDefault="00D23462" w:rsidP="00C31ED0">
      <w:pPr>
        <w:numPr>
          <w:ilvl w:val="1"/>
          <w:numId w:val="157"/>
        </w:numPr>
      </w:pPr>
      <w:r>
        <w:t>dfdl:outputNewLine</w:t>
      </w:r>
    </w:p>
    <w:p w14:paraId="0209CA20" w14:textId="77777777" w:rsidR="00D23462" w:rsidRDefault="00D23462" w:rsidP="00C31ED0">
      <w:pPr>
        <w:pStyle w:val="nobreak"/>
        <w:numPr>
          <w:ilvl w:val="1"/>
          <w:numId w:val="157"/>
        </w:numPr>
      </w:pPr>
      <w:r>
        <w:t>dfdl:bitOrder</w:t>
      </w:r>
    </w:p>
    <w:p w14:paraId="4C9BE4D9" w14:textId="77777777" w:rsidR="00D23462" w:rsidRDefault="00D23462" w:rsidP="00C31ED0">
      <w:pPr>
        <w:pStyle w:val="nobreak"/>
        <w:numPr>
          <w:ilvl w:val="1"/>
          <w:numId w:val="157"/>
        </w:numPr>
      </w:pPr>
      <w:r>
        <w:t xml:space="preserve">dfdl:encoding </w:t>
      </w:r>
    </w:p>
    <w:p w14:paraId="13A72DA8" w14:textId="77777777" w:rsidR="00D23462" w:rsidRDefault="00D23462" w:rsidP="00C31ED0">
      <w:pPr>
        <w:numPr>
          <w:ilvl w:val="2"/>
          <w:numId w:val="157"/>
        </w:numPr>
      </w:pPr>
      <w:r>
        <w:t>'UTF-16' 'UTF-16BE' 'UTF-16LE'</w:t>
      </w:r>
    </w:p>
    <w:p w14:paraId="0F8F41D4" w14:textId="77777777" w:rsidR="00D23462" w:rsidRDefault="00D23462" w:rsidP="00C31ED0">
      <w:pPr>
        <w:numPr>
          <w:ilvl w:val="3"/>
          <w:numId w:val="157"/>
        </w:numPr>
      </w:pPr>
      <w:r>
        <w:t>dfdl:utf16Width</w:t>
      </w:r>
    </w:p>
    <w:p w14:paraId="05DD138C" w14:textId="77777777" w:rsidR="00D23462" w:rsidRDefault="00D23462" w:rsidP="00C31ED0">
      <w:pPr>
        <w:numPr>
          <w:ilvl w:val="1"/>
          <w:numId w:val="157"/>
        </w:numPr>
      </w:pPr>
      <w:r>
        <w:t>dfdl:encodingErrorPolicy</w:t>
      </w:r>
    </w:p>
    <w:p w14:paraId="0D4397D0" w14:textId="77777777" w:rsidR="00D23462" w:rsidRDefault="00D23462" w:rsidP="00C31ED0">
      <w:pPr>
        <w:numPr>
          <w:ilvl w:val="1"/>
          <w:numId w:val="157"/>
        </w:numPr>
      </w:pPr>
      <w:r>
        <w:t>dfdl:fillByte</w:t>
      </w:r>
    </w:p>
    <w:p w14:paraId="7523B1A5" w14:textId="77777777" w:rsidR="00D23462" w:rsidRDefault="00D23462" w:rsidP="00C31ED0">
      <w:pPr>
        <w:numPr>
          <w:ilvl w:val="0"/>
          <w:numId w:val="157"/>
        </w:numPr>
        <w:rPr>
          <w:rStyle w:val="Emphasis"/>
        </w:rPr>
      </w:pPr>
      <w:r>
        <w:rPr>
          <w:rStyle w:val="Emphasis"/>
        </w:rPr>
        <w:t>Unparsing: occurrences (does not apply to dfdl:simpleType)</w:t>
      </w:r>
    </w:p>
    <w:p w14:paraId="7562F1C9" w14:textId="77777777" w:rsidR="00D23462" w:rsidRDefault="00D23462" w:rsidP="00C31ED0">
      <w:pPr>
        <w:numPr>
          <w:ilvl w:val="1"/>
          <w:numId w:val="157"/>
        </w:numPr>
      </w:pPr>
      <w:r>
        <w:t>(maxOccurs &gt; 1 or unbounded) or (XSD minOccurs = 0 and XSD maxOccurs = 1)</w:t>
      </w:r>
    </w:p>
    <w:p w14:paraId="6FE2AD1E" w14:textId="77777777" w:rsidR="00D23462" w:rsidRDefault="00D23462" w:rsidP="00C31ED0">
      <w:pPr>
        <w:numPr>
          <w:ilvl w:val="2"/>
          <w:numId w:val="157"/>
        </w:numPr>
      </w:pPr>
      <w:r>
        <w:t xml:space="preserve">dfdl:occursCountKind </w:t>
      </w:r>
    </w:p>
    <w:p w14:paraId="661856E6" w14:textId="77777777" w:rsidR="00D23462" w:rsidRDefault="00D23462" w:rsidP="00C31ED0">
      <w:pPr>
        <w:numPr>
          <w:ilvl w:val="3"/>
          <w:numId w:val="157"/>
        </w:numPr>
        <w:rPr>
          <w:rStyle w:val="Emphasis"/>
        </w:rPr>
      </w:pPr>
      <w:r>
        <w:rPr>
          <w:rStyle w:val="Emphasis"/>
        </w:rPr>
        <w:t xml:space="preserve">"expression" </w:t>
      </w:r>
    </w:p>
    <w:p w14:paraId="4ECAB143" w14:textId="77777777" w:rsidR="00D23462" w:rsidRDefault="00D23462" w:rsidP="00C31ED0">
      <w:pPr>
        <w:numPr>
          <w:ilvl w:val="4"/>
          <w:numId w:val="157"/>
        </w:numPr>
      </w:pPr>
      <w:r>
        <w:t xml:space="preserve">dfdl:occursCount </w:t>
      </w:r>
    </w:p>
    <w:p w14:paraId="50FF2CE8" w14:textId="77777777" w:rsidR="00D23462" w:rsidRDefault="00D23462" w:rsidP="00C31ED0">
      <w:pPr>
        <w:numPr>
          <w:ilvl w:val="3"/>
          <w:numId w:val="157"/>
        </w:numPr>
        <w:rPr>
          <w:rStyle w:val="Emphasis"/>
        </w:rPr>
      </w:pPr>
      <w:r>
        <w:rPr>
          <w:rStyle w:val="Emphasis"/>
        </w:rPr>
        <w:t xml:space="preserve">"fixed", "implicit" </w:t>
      </w:r>
    </w:p>
    <w:p w14:paraId="686AAAC1" w14:textId="77777777" w:rsidR="00D23462" w:rsidRDefault="00D23462" w:rsidP="00C31ED0">
      <w:pPr>
        <w:numPr>
          <w:ilvl w:val="4"/>
          <w:numId w:val="157"/>
        </w:numPr>
      </w:pPr>
      <w:r>
        <w:t>XSD minOccurs</w:t>
      </w:r>
    </w:p>
    <w:p w14:paraId="5F258C39" w14:textId="77777777" w:rsidR="00D23462" w:rsidRDefault="00D23462" w:rsidP="00C31ED0">
      <w:pPr>
        <w:numPr>
          <w:ilvl w:val="4"/>
          <w:numId w:val="157"/>
        </w:numPr>
      </w:pPr>
      <w:r>
        <w:t xml:space="preserve">XSD maxOccurs </w:t>
      </w:r>
    </w:p>
    <w:p w14:paraId="3E8145F1" w14:textId="77777777" w:rsidR="00D23462" w:rsidRDefault="00D23462" w:rsidP="00C31ED0">
      <w:pPr>
        <w:numPr>
          <w:ilvl w:val="3"/>
          <w:numId w:val="157"/>
        </w:numPr>
        <w:rPr>
          <w:rStyle w:val="Emphasis"/>
        </w:rPr>
      </w:pPr>
      <w:r>
        <w:rPr>
          <w:rStyle w:val="Emphasis"/>
        </w:rPr>
        <w:t xml:space="preserve">"parsed" </w:t>
      </w:r>
    </w:p>
    <w:p w14:paraId="00650339" w14:textId="77777777" w:rsidR="00D23462" w:rsidRDefault="00D23462" w:rsidP="00C31ED0">
      <w:pPr>
        <w:numPr>
          <w:ilvl w:val="3"/>
          <w:numId w:val="157"/>
        </w:numPr>
        <w:rPr>
          <w:rStyle w:val="Emphasis"/>
        </w:rPr>
      </w:pPr>
      <w:r>
        <w:rPr>
          <w:rStyle w:val="Emphasis"/>
        </w:rPr>
        <w:t xml:space="preserve">"stopValue" </w:t>
      </w:r>
    </w:p>
    <w:p w14:paraId="3E395EED" w14:textId="77777777" w:rsidR="00D23462" w:rsidRDefault="00D23462" w:rsidP="00C31ED0">
      <w:pPr>
        <w:numPr>
          <w:ilvl w:val="4"/>
          <w:numId w:val="157"/>
        </w:numPr>
      </w:pPr>
      <w:r>
        <w:t>dfdl:occursStopValue</w:t>
      </w:r>
    </w:p>
    <w:p w14:paraId="39FB6CF0" w14:textId="77777777" w:rsidR="00D23462" w:rsidRDefault="00D23462" w:rsidP="00C31ED0">
      <w:pPr>
        <w:pStyle w:val="nobreak"/>
        <w:numPr>
          <w:ilvl w:val="0"/>
          <w:numId w:val="158"/>
        </w:numPr>
      </w:pPr>
      <w:r>
        <w:rPr>
          <w:i/>
        </w:rPr>
        <w:t xml:space="preserve">Unparsing: conversion </w:t>
      </w:r>
    </w:p>
    <w:p w14:paraId="7D8EF5F2" w14:textId="77777777" w:rsidR="00D23462" w:rsidRDefault="00D23462" w:rsidP="00C31ED0">
      <w:pPr>
        <w:pStyle w:val="nobreak"/>
        <w:numPr>
          <w:ilvl w:val="1"/>
          <w:numId w:val="158"/>
        </w:numPr>
      </w:pPr>
      <w:r>
        <w:t>dfdl:useNilForDefault (does not apply to dfdl:simpleType)</w:t>
      </w:r>
    </w:p>
    <w:p w14:paraId="707E3F0B" w14:textId="77777777" w:rsidR="00D23462" w:rsidRDefault="00D23462" w:rsidP="00C31ED0">
      <w:pPr>
        <w:numPr>
          <w:ilvl w:val="2"/>
          <w:numId w:val="158"/>
        </w:numPr>
      </w:pPr>
      <w:r>
        <w:t>"true"</w:t>
      </w:r>
    </w:p>
    <w:p w14:paraId="36458C32" w14:textId="77777777" w:rsidR="00D23462" w:rsidRDefault="00D23462" w:rsidP="00C31ED0">
      <w:pPr>
        <w:numPr>
          <w:ilvl w:val="3"/>
          <w:numId w:val="158"/>
        </w:numPr>
      </w:pPr>
      <w:r>
        <w:t>None</w:t>
      </w:r>
    </w:p>
    <w:p w14:paraId="2520361A" w14:textId="77777777" w:rsidR="00D23462" w:rsidRDefault="00D23462" w:rsidP="00C31ED0">
      <w:pPr>
        <w:numPr>
          <w:ilvl w:val="2"/>
          <w:numId w:val="158"/>
        </w:numPr>
      </w:pPr>
      <w:r>
        <w:t>"false"</w:t>
      </w:r>
    </w:p>
    <w:p w14:paraId="5FC8586A" w14:textId="77777777" w:rsidR="00D23462" w:rsidRDefault="00D23462" w:rsidP="00C31ED0">
      <w:pPr>
        <w:numPr>
          <w:ilvl w:val="3"/>
          <w:numId w:val="158"/>
        </w:numPr>
      </w:pPr>
      <w:r>
        <w:t>XSD default or XSD fixed</w:t>
      </w:r>
    </w:p>
    <w:p w14:paraId="23F4B399" w14:textId="77777777" w:rsidR="00D23462" w:rsidRDefault="00D23462" w:rsidP="00C31ED0">
      <w:pPr>
        <w:numPr>
          <w:ilvl w:val="1"/>
          <w:numId w:val="158"/>
        </w:numPr>
      </w:pPr>
      <w:r>
        <w:t>XSD nillable (does not apply to dfdl:simpleType)</w:t>
      </w:r>
    </w:p>
    <w:p w14:paraId="7D9ACD4B" w14:textId="77777777" w:rsidR="00D23462" w:rsidRDefault="00D23462" w:rsidP="00C31ED0">
      <w:pPr>
        <w:numPr>
          <w:ilvl w:val="2"/>
          <w:numId w:val="158"/>
        </w:numPr>
      </w:pPr>
      <w:r>
        <w:t xml:space="preserve">dfdl:nilKind </w:t>
      </w:r>
    </w:p>
    <w:p w14:paraId="36C2B8D9" w14:textId="77777777" w:rsidR="00D23462" w:rsidRDefault="00D23462" w:rsidP="00C31ED0">
      <w:pPr>
        <w:numPr>
          <w:ilvl w:val="3"/>
          <w:numId w:val="158"/>
        </w:numPr>
      </w:pPr>
      <w:r>
        <w:t xml:space="preserve">"literalValue", "logicalValue", "literalCharacter" </w:t>
      </w:r>
    </w:p>
    <w:p w14:paraId="673A2762" w14:textId="77777777" w:rsidR="00D23462" w:rsidRDefault="00D23462" w:rsidP="00C31ED0">
      <w:pPr>
        <w:numPr>
          <w:ilvl w:val="4"/>
          <w:numId w:val="158"/>
        </w:numPr>
      </w:pPr>
      <w:r>
        <w:t xml:space="preserve">dfdl:nilValue </w:t>
      </w:r>
    </w:p>
    <w:p w14:paraId="3D05D08A" w14:textId="77777777" w:rsidR="00D23462" w:rsidRDefault="00D23462" w:rsidP="00C31ED0">
      <w:pPr>
        <w:numPr>
          <w:ilvl w:val="1"/>
          <w:numId w:val="158"/>
        </w:numPr>
      </w:pPr>
      <w:r>
        <w:t xml:space="preserve">XSD type property </w:t>
      </w:r>
    </w:p>
    <w:p w14:paraId="231E143A" w14:textId="77777777" w:rsidR="00D23462" w:rsidRDefault="00D23462" w:rsidP="00C31ED0">
      <w:pPr>
        <w:numPr>
          <w:ilvl w:val="2"/>
          <w:numId w:val="158"/>
        </w:numPr>
        <w:rPr>
          <w:rStyle w:val="Emphasis"/>
        </w:rPr>
      </w:pPr>
      <w:r>
        <w:rPr>
          <w:rStyle w:val="Emphasis"/>
        </w:rPr>
        <w:t xml:space="preserve">"Number" </w:t>
      </w:r>
    </w:p>
    <w:p w14:paraId="53FAC398" w14:textId="77777777" w:rsidR="00D23462" w:rsidRDefault="00D23462" w:rsidP="00C31ED0">
      <w:pPr>
        <w:numPr>
          <w:ilvl w:val="3"/>
          <w:numId w:val="158"/>
        </w:numPr>
      </w:pPr>
      <w:r>
        <w:t>dfdl:</w:t>
      </w:r>
      <w:r>
        <w:rPr>
          <w:rFonts w:cs="Arial"/>
        </w:rPr>
        <w:t>decimalSigned</w:t>
      </w:r>
    </w:p>
    <w:p w14:paraId="562E85D8" w14:textId="77777777" w:rsidR="00D23462" w:rsidRDefault="00D23462" w:rsidP="00C31ED0">
      <w:pPr>
        <w:numPr>
          <w:ilvl w:val="3"/>
          <w:numId w:val="158"/>
        </w:numPr>
      </w:pPr>
      <w:r>
        <w:t xml:space="preserve">dfdl:representation </w:t>
      </w:r>
    </w:p>
    <w:p w14:paraId="51D19153" w14:textId="77777777" w:rsidR="00D23462" w:rsidRDefault="00D23462" w:rsidP="00C31ED0">
      <w:pPr>
        <w:numPr>
          <w:ilvl w:val="4"/>
          <w:numId w:val="158"/>
        </w:numPr>
        <w:rPr>
          <w:rStyle w:val="Emphasis"/>
        </w:rPr>
      </w:pPr>
      <w:r>
        <w:rPr>
          <w:rStyle w:val="Emphasis"/>
        </w:rPr>
        <w:t xml:space="preserve">"text" </w:t>
      </w:r>
    </w:p>
    <w:p w14:paraId="6FC0FF88" w14:textId="77777777" w:rsidR="00D23462" w:rsidRDefault="00D23462" w:rsidP="00C31ED0">
      <w:pPr>
        <w:numPr>
          <w:ilvl w:val="5"/>
          <w:numId w:val="158"/>
        </w:numPr>
      </w:pPr>
      <w:r>
        <w:t>dfdl:textNumberRep</w:t>
      </w:r>
    </w:p>
    <w:p w14:paraId="5A17F133" w14:textId="77777777" w:rsidR="00D23462" w:rsidRDefault="00D23462" w:rsidP="00C31ED0">
      <w:pPr>
        <w:numPr>
          <w:ilvl w:val="6"/>
          <w:numId w:val="158"/>
        </w:numPr>
        <w:rPr>
          <w:rStyle w:val="Emphasis"/>
        </w:rPr>
      </w:pPr>
      <w:r>
        <w:rPr>
          <w:rStyle w:val="Emphasis"/>
        </w:rPr>
        <w:t>"standard"</w:t>
      </w:r>
    </w:p>
    <w:p w14:paraId="638D27D6" w14:textId="77777777" w:rsidR="00D23462" w:rsidRDefault="00D23462" w:rsidP="00C31ED0">
      <w:pPr>
        <w:numPr>
          <w:ilvl w:val="7"/>
          <w:numId w:val="158"/>
        </w:numPr>
      </w:pPr>
      <w:r>
        <w:t>dfdl:textNumberPattern</w:t>
      </w:r>
    </w:p>
    <w:p w14:paraId="393E35AD" w14:textId="77777777" w:rsidR="00D23462" w:rsidRDefault="00D23462" w:rsidP="00C31ED0">
      <w:pPr>
        <w:numPr>
          <w:ilvl w:val="7"/>
          <w:numId w:val="158"/>
        </w:numPr>
      </w:pPr>
      <w:r>
        <w:t>dfdl:textStandardBase</w:t>
      </w:r>
    </w:p>
    <w:p w14:paraId="229E0E22" w14:textId="77777777" w:rsidR="00D23462" w:rsidRDefault="00D23462" w:rsidP="00C31ED0">
      <w:pPr>
        <w:numPr>
          <w:ilvl w:val="7"/>
          <w:numId w:val="158"/>
        </w:numPr>
      </w:pPr>
      <w:r>
        <w:t>dfdl:textStandardDecimalSeparator</w:t>
      </w:r>
    </w:p>
    <w:p w14:paraId="2490F17D" w14:textId="77777777" w:rsidR="00D23462" w:rsidRDefault="00D23462" w:rsidP="00C31ED0">
      <w:pPr>
        <w:numPr>
          <w:ilvl w:val="7"/>
          <w:numId w:val="158"/>
        </w:numPr>
      </w:pPr>
      <w:r>
        <w:t>dfdl:textStandardGroupingSeparator</w:t>
      </w:r>
    </w:p>
    <w:p w14:paraId="678D18A8" w14:textId="77777777" w:rsidR="00D23462" w:rsidRDefault="00D23462" w:rsidP="00C31ED0">
      <w:pPr>
        <w:numPr>
          <w:ilvl w:val="7"/>
          <w:numId w:val="158"/>
        </w:numPr>
      </w:pPr>
      <w:r>
        <w:t>dfdl:textStandardExponentRep</w:t>
      </w:r>
    </w:p>
    <w:p w14:paraId="2AF7D37A" w14:textId="77777777" w:rsidR="00D23462" w:rsidRDefault="00D23462" w:rsidP="00C31ED0">
      <w:pPr>
        <w:numPr>
          <w:ilvl w:val="7"/>
          <w:numId w:val="158"/>
        </w:numPr>
      </w:pPr>
      <w:r>
        <w:t>dfdl:textNumberCheckPolicy</w:t>
      </w:r>
    </w:p>
    <w:p w14:paraId="0078BF20" w14:textId="77777777" w:rsidR="00D23462" w:rsidRDefault="00D23462" w:rsidP="00C31ED0">
      <w:pPr>
        <w:numPr>
          <w:ilvl w:val="7"/>
          <w:numId w:val="158"/>
        </w:numPr>
      </w:pPr>
      <w:r>
        <w:t>dfdl:textStandardInfinityRep</w:t>
      </w:r>
    </w:p>
    <w:p w14:paraId="3348CCE6" w14:textId="77777777" w:rsidR="00D23462" w:rsidRDefault="00D23462" w:rsidP="00C31ED0">
      <w:pPr>
        <w:numPr>
          <w:ilvl w:val="7"/>
          <w:numId w:val="158"/>
        </w:numPr>
      </w:pPr>
      <w:r>
        <w:t>dfdl:textStandardNaNRep</w:t>
      </w:r>
    </w:p>
    <w:p w14:paraId="0AE955B9" w14:textId="77777777" w:rsidR="00D23462" w:rsidRDefault="00D23462" w:rsidP="00C31ED0">
      <w:pPr>
        <w:numPr>
          <w:ilvl w:val="7"/>
          <w:numId w:val="158"/>
        </w:numPr>
      </w:pPr>
      <w:r>
        <w:t>dfdl:textNumberRounding</w:t>
      </w:r>
    </w:p>
    <w:p w14:paraId="348A41BC" w14:textId="77777777" w:rsidR="00D23462" w:rsidRDefault="00D23462" w:rsidP="00C31ED0">
      <w:pPr>
        <w:numPr>
          <w:ilvl w:val="8"/>
          <w:numId w:val="158"/>
        </w:numPr>
        <w:rPr>
          <w:rStyle w:val="Emphasis"/>
        </w:rPr>
      </w:pPr>
      <w:r>
        <w:rPr>
          <w:rStyle w:val="Emphasis"/>
        </w:rPr>
        <w:t>"explicit"</w:t>
      </w:r>
    </w:p>
    <w:p w14:paraId="370888E0" w14:textId="77777777" w:rsidR="00D23462" w:rsidRDefault="00D23462" w:rsidP="00C31ED0">
      <w:pPr>
        <w:pStyle w:val="ListParagraph"/>
        <w:numPr>
          <w:ilvl w:val="0"/>
          <w:numId w:val="183"/>
        </w:numPr>
      </w:pPr>
      <w:commentRangeStart w:id="14119"/>
      <w:r>
        <w:t>dfdl</w:t>
      </w:r>
      <w:commentRangeEnd w:id="14119"/>
      <w:r w:rsidR="00C31ED0">
        <w:rPr>
          <w:rStyle w:val="CommentReference"/>
        </w:rPr>
        <w:commentReference w:id="14119"/>
      </w:r>
      <w:r>
        <w:t>:textNumberRoundingMode</w:t>
      </w:r>
    </w:p>
    <w:p w14:paraId="5D77C4B7" w14:textId="77777777" w:rsidR="00D23462" w:rsidRDefault="00D23462" w:rsidP="00C31ED0">
      <w:pPr>
        <w:pStyle w:val="ListParagraph"/>
        <w:numPr>
          <w:ilvl w:val="0"/>
          <w:numId w:val="183"/>
        </w:numPr>
      </w:pPr>
      <w:r>
        <w:t>dfdl:textNumberRoundingIncrement</w:t>
      </w:r>
    </w:p>
    <w:p w14:paraId="56C27FA3" w14:textId="77777777" w:rsidR="00D23462" w:rsidRDefault="00D23462" w:rsidP="00C31ED0">
      <w:pPr>
        <w:numPr>
          <w:ilvl w:val="7"/>
          <w:numId w:val="158"/>
        </w:numPr>
        <w:rPr>
          <w:rFonts w:cs="Arial"/>
        </w:rPr>
      </w:pPr>
      <w:r>
        <w:rPr>
          <w:rFonts w:cs="Arial"/>
        </w:rPr>
        <w:t>dfdl:textStandardZeroRep</w:t>
      </w:r>
    </w:p>
    <w:p w14:paraId="7EA78446" w14:textId="77777777" w:rsidR="00D23462" w:rsidRDefault="00D23462" w:rsidP="00C31ED0">
      <w:pPr>
        <w:numPr>
          <w:ilvl w:val="6"/>
          <w:numId w:val="158"/>
        </w:numPr>
        <w:rPr>
          <w:rStyle w:val="Emphasis"/>
        </w:rPr>
      </w:pPr>
      <w:r>
        <w:rPr>
          <w:rStyle w:val="Emphasis"/>
        </w:rPr>
        <w:t>"zoned"</w:t>
      </w:r>
    </w:p>
    <w:p w14:paraId="7B8A7F7E" w14:textId="77777777" w:rsidR="00D23462" w:rsidRDefault="00D23462" w:rsidP="00C31ED0">
      <w:pPr>
        <w:numPr>
          <w:ilvl w:val="7"/>
          <w:numId w:val="158"/>
        </w:numPr>
      </w:pPr>
      <w:r>
        <w:rPr>
          <w:rStyle w:val="Emphasis"/>
        </w:rPr>
        <w:t>d</w:t>
      </w:r>
      <w:r>
        <w:t>fdl:textNumberPattern</w:t>
      </w:r>
    </w:p>
    <w:p w14:paraId="0B49ED9A" w14:textId="77777777" w:rsidR="00D23462" w:rsidRDefault="00D23462" w:rsidP="00C31ED0">
      <w:pPr>
        <w:numPr>
          <w:ilvl w:val="7"/>
          <w:numId w:val="158"/>
        </w:numPr>
      </w:pPr>
      <w:r>
        <w:rPr>
          <w:rFonts w:cs="Arial"/>
        </w:rPr>
        <w:t>dfdl:textNumberCheckPolicy</w:t>
      </w:r>
    </w:p>
    <w:p w14:paraId="2E2CE4EB" w14:textId="77777777" w:rsidR="00D23462" w:rsidRDefault="00D23462" w:rsidP="00C31ED0">
      <w:pPr>
        <w:numPr>
          <w:ilvl w:val="7"/>
          <w:numId w:val="158"/>
        </w:numPr>
        <w:rPr>
          <w:rFonts w:cs="Arial"/>
        </w:rPr>
      </w:pPr>
      <w:r>
        <w:rPr>
          <w:rFonts w:cs="Arial"/>
        </w:rPr>
        <w:t>dfdl:textNumberRounding</w:t>
      </w:r>
    </w:p>
    <w:p w14:paraId="0B56D926" w14:textId="77777777" w:rsidR="00D23462" w:rsidRDefault="00D23462" w:rsidP="00C31ED0">
      <w:pPr>
        <w:numPr>
          <w:ilvl w:val="8"/>
          <w:numId w:val="158"/>
        </w:numPr>
        <w:rPr>
          <w:rStyle w:val="Emphasis"/>
        </w:rPr>
      </w:pPr>
      <w:r>
        <w:rPr>
          <w:rStyle w:val="Emphasis"/>
        </w:rPr>
        <w:t>"explicit"</w:t>
      </w:r>
    </w:p>
    <w:p w14:paraId="1DD54F1D" w14:textId="77777777" w:rsidR="00D23462" w:rsidRPr="00F31291" w:rsidRDefault="00D23462" w:rsidP="00C31ED0">
      <w:pPr>
        <w:pStyle w:val="ListParagraph"/>
        <w:numPr>
          <w:ilvl w:val="0"/>
          <w:numId w:val="184"/>
        </w:numPr>
        <w:rPr>
          <w:rFonts w:cs="Arial"/>
        </w:rPr>
      </w:pPr>
      <w:r w:rsidRPr="00F31291">
        <w:rPr>
          <w:rFonts w:cs="Arial"/>
        </w:rPr>
        <w:t>dfdl:textNumberRoundingMode</w:t>
      </w:r>
    </w:p>
    <w:p w14:paraId="1B48C9E1" w14:textId="77777777" w:rsidR="00D23462" w:rsidRPr="00F31291" w:rsidRDefault="00D23462" w:rsidP="00C31ED0">
      <w:pPr>
        <w:pStyle w:val="ListParagraph"/>
        <w:numPr>
          <w:ilvl w:val="0"/>
          <w:numId w:val="184"/>
        </w:numPr>
        <w:rPr>
          <w:rFonts w:cs="Arial"/>
        </w:rPr>
      </w:pPr>
      <w:r w:rsidRPr="00F31291">
        <w:rPr>
          <w:rFonts w:cs="Arial"/>
        </w:rPr>
        <w:t>dfdl:textNumberRoundingIncrement</w:t>
      </w:r>
    </w:p>
    <w:p w14:paraId="52757502" w14:textId="77777777" w:rsidR="00D23462" w:rsidRDefault="00D23462" w:rsidP="00C31ED0">
      <w:pPr>
        <w:numPr>
          <w:ilvl w:val="7"/>
          <w:numId w:val="158"/>
        </w:numPr>
      </w:pPr>
      <w:r>
        <w:rPr>
          <w:rFonts w:cs="Arial"/>
        </w:rPr>
        <w:t>dfdl:textZonedSignStyle</w:t>
      </w:r>
    </w:p>
    <w:p w14:paraId="7F16B75F" w14:textId="77777777" w:rsidR="00D23462" w:rsidRDefault="00D23462" w:rsidP="00C31ED0">
      <w:pPr>
        <w:numPr>
          <w:ilvl w:val="4"/>
          <w:numId w:val="158"/>
        </w:numPr>
      </w:pPr>
      <w:r>
        <w:rPr>
          <w:rStyle w:val="Emphasis"/>
        </w:rPr>
        <w:t>"binary"</w:t>
      </w:r>
      <w:r>
        <w:t xml:space="preserve"> </w:t>
      </w:r>
    </w:p>
    <w:p w14:paraId="2585BC10" w14:textId="77777777" w:rsidR="00D23462" w:rsidRDefault="00D23462" w:rsidP="00C31ED0">
      <w:pPr>
        <w:pStyle w:val="nobreak"/>
        <w:numPr>
          <w:ilvl w:val="5"/>
          <w:numId w:val="158"/>
        </w:numPr>
      </w:pPr>
      <w:r>
        <w:t xml:space="preserve">dfdl:byteOrder </w:t>
      </w:r>
    </w:p>
    <w:p w14:paraId="168C71BB" w14:textId="77777777" w:rsidR="00D23462" w:rsidRDefault="00D23462" w:rsidP="00C31ED0">
      <w:pPr>
        <w:numPr>
          <w:ilvl w:val="5"/>
          <w:numId w:val="158"/>
        </w:numPr>
        <w:rPr>
          <w:rStyle w:val="Emphasis"/>
        </w:rPr>
      </w:pPr>
      <w:r>
        <w:rPr>
          <w:rStyle w:val="Emphasis"/>
        </w:rPr>
        <w:t>xs:decimal and restrictions</w:t>
      </w:r>
    </w:p>
    <w:p w14:paraId="24F3C417" w14:textId="77777777" w:rsidR="00D23462" w:rsidRDefault="00D23462" w:rsidP="00C31ED0">
      <w:pPr>
        <w:numPr>
          <w:ilvl w:val="6"/>
          <w:numId w:val="158"/>
        </w:numPr>
      </w:pPr>
      <w:r>
        <w:t>dfdl:binaryNumberRep</w:t>
      </w:r>
    </w:p>
    <w:p w14:paraId="36B65FD4" w14:textId="77777777" w:rsidR="00D23462" w:rsidRDefault="00D23462" w:rsidP="00C31ED0">
      <w:pPr>
        <w:numPr>
          <w:ilvl w:val="7"/>
          <w:numId w:val="158"/>
        </w:numPr>
        <w:rPr>
          <w:rStyle w:val="Emphasis"/>
        </w:rPr>
      </w:pPr>
      <w:r>
        <w:rPr>
          <w:rStyle w:val="Emphasis"/>
        </w:rPr>
        <w:t>"packed"</w:t>
      </w:r>
    </w:p>
    <w:p w14:paraId="0D8707B5" w14:textId="77777777" w:rsidR="00D23462" w:rsidRDefault="00D23462" w:rsidP="00C31ED0">
      <w:pPr>
        <w:numPr>
          <w:ilvl w:val="8"/>
          <w:numId w:val="158"/>
        </w:numPr>
      </w:pPr>
      <w:r>
        <w:t>dfdl:binaryPackedSignCodes</w:t>
      </w:r>
    </w:p>
    <w:p w14:paraId="103F6D5E" w14:textId="77777777" w:rsidR="00D23462" w:rsidRDefault="00D23462" w:rsidP="00C31ED0">
      <w:pPr>
        <w:numPr>
          <w:ilvl w:val="8"/>
          <w:numId w:val="158"/>
        </w:numPr>
      </w:pPr>
      <w:r>
        <w:t>dfdl:binaryDecimalVirtualPoint</w:t>
      </w:r>
    </w:p>
    <w:p w14:paraId="6C5374FB" w14:textId="77777777" w:rsidR="00D23462" w:rsidRDefault="00D23462" w:rsidP="00C31ED0">
      <w:pPr>
        <w:numPr>
          <w:ilvl w:val="7"/>
          <w:numId w:val="158"/>
        </w:numPr>
        <w:rPr>
          <w:rStyle w:val="Emphasis"/>
        </w:rPr>
      </w:pPr>
      <w:r>
        <w:rPr>
          <w:rStyle w:val="Emphasis"/>
        </w:rPr>
        <w:t>"bcd", "ibm4690Packed"</w:t>
      </w:r>
    </w:p>
    <w:p w14:paraId="58BBA61C" w14:textId="77777777" w:rsidR="00D23462" w:rsidRDefault="00D23462" w:rsidP="00C31ED0">
      <w:pPr>
        <w:numPr>
          <w:ilvl w:val="8"/>
          <w:numId w:val="158"/>
        </w:numPr>
        <w:rPr>
          <w:rStyle w:val="Emphasis"/>
        </w:rPr>
      </w:pPr>
      <w:r>
        <w:t>dfdl:binaryDecimalVirtualPoint</w:t>
      </w:r>
    </w:p>
    <w:p w14:paraId="31E073CA" w14:textId="77777777" w:rsidR="00D23462" w:rsidRDefault="00D23462" w:rsidP="00C31ED0">
      <w:pPr>
        <w:numPr>
          <w:ilvl w:val="7"/>
          <w:numId w:val="158"/>
        </w:numPr>
        <w:rPr>
          <w:rStyle w:val="Emphasis"/>
        </w:rPr>
      </w:pPr>
      <w:r>
        <w:rPr>
          <w:rStyle w:val="Emphasis"/>
        </w:rPr>
        <w:t>"binary"</w:t>
      </w:r>
    </w:p>
    <w:p w14:paraId="0AC6CA47" w14:textId="77777777" w:rsidR="00D23462" w:rsidRDefault="00D23462" w:rsidP="00C31ED0">
      <w:pPr>
        <w:numPr>
          <w:ilvl w:val="8"/>
          <w:numId w:val="158"/>
        </w:numPr>
        <w:rPr>
          <w:rStyle w:val="Emphasis"/>
        </w:rPr>
      </w:pPr>
      <w:r>
        <w:t>dfdl:binaryDecimalVirtualPoint</w:t>
      </w:r>
    </w:p>
    <w:p w14:paraId="074ABA9F" w14:textId="77777777" w:rsidR="00D23462" w:rsidRDefault="00D23462" w:rsidP="00C31ED0">
      <w:pPr>
        <w:numPr>
          <w:ilvl w:val="5"/>
          <w:numId w:val="158"/>
        </w:numPr>
        <w:rPr>
          <w:rStyle w:val="Emphasis"/>
        </w:rPr>
      </w:pPr>
      <w:r>
        <w:rPr>
          <w:rStyle w:val="Emphasis"/>
        </w:rPr>
        <w:t>xs:float, xs:double</w:t>
      </w:r>
    </w:p>
    <w:p w14:paraId="58E61B69" w14:textId="77777777" w:rsidR="00D23462" w:rsidRDefault="00D23462" w:rsidP="00C31ED0">
      <w:pPr>
        <w:numPr>
          <w:ilvl w:val="6"/>
          <w:numId w:val="158"/>
        </w:numPr>
      </w:pPr>
      <w:r>
        <w:t xml:space="preserve">dfdl:binaryFloatRep </w:t>
      </w:r>
    </w:p>
    <w:p w14:paraId="0EB66716" w14:textId="77777777" w:rsidR="00D23462" w:rsidRDefault="00D23462" w:rsidP="00C31ED0">
      <w:pPr>
        <w:numPr>
          <w:ilvl w:val="2"/>
          <w:numId w:val="158"/>
        </w:numPr>
        <w:rPr>
          <w:rStyle w:val="Emphasis"/>
        </w:rPr>
      </w:pPr>
      <w:r>
        <w:rPr>
          <w:rStyle w:val="Emphasis"/>
        </w:rPr>
        <w:t xml:space="preserve">"String" </w:t>
      </w:r>
    </w:p>
    <w:p w14:paraId="069D659A" w14:textId="77777777" w:rsidR="00D23462" w:rsidRDefault="00D23462" w:rsidP="00C31ED0">
      <w:pPr>
        <w:numPr>
          <w:ilvl w:val="2"/>
          <w:numId w:val="158"/>
        </w:numPr>
        <w:rPr>
          <w:rStyle w:val="Emphasis"/>
        </w:rPr>
      </w:pPr>
      <w:r>
        <w:rPr>
          <w:rStyle w:val="Emphasis"/>
        </w:rPr>
        <w:t xml:space="preserve">"Calendar" </w:t>
      </w:r>
    </w:p>
    <w:p w14:paraId="5F4F77AC" w14:textId="77777777" w:rsidR="00D23462" w:rsidRDefault="00D23462" w:rsidP="00C31ED0">
      <w:pPr>
        <w:numPr>
          <w:ilvl w:val="3"/>
          <w:numId w:val="158"/>
        </w:numPr>
      </w:pPr>
      <w:r>
        <w:t xml:space="preserve">dfdl:representation </w:t>
      </w:r>
    </w:p>
    <w:p w14:paraId="06AEDA34" w14:textId="77777777" w:rsidR="00D23462" w:rsidRDefault="00D23462" w:rsidP="00C31ED0">
      <w:pPr>
        <w:numPr>
          <w:ilvl w:val="4"/>
          <w:numId w:val="158"/>
        </w:numPr>
        <w:rPr>
          <w:rStyle w:val="Emphasis"/>
        </w:rPr>
      </w:pPr>
      <w:r>
        <w:rPr>
          <w:rStyle w:val="Emphasis"/>
        </w:rPr>
        <w:t xml:space="preserve">"text" </w:t>
      </w:r>
    </w:p>
    <w:p w14:paraId="7CF5B2C3" w14:textId="77777777" w:rsidR="00D23462" w:rsidRDefault="00D23462" w:rsidP="00C31ED0">
      <w:pPr>
        <w:numPr>
          <w:ilvl w:val="5"/>
          <w:numId w:val="158"/>
        </w:numPr>
      </w:pPr>
      <w:r>
        <w:t>dfdl:calendarPatternKind</w:t>
      </w:r>
    </w:p>
    <w:p w14:paraId="78D7D3AE" w14:textId="77777777" w:rsidR="00D23462" w:rsidRDefault="00D23462" w:rsidP="00C31ED0">
      <w:pPr>
        <w:numPr>
          <w:ilvl w:val="6"/>
          <w:numId w:val="158"/>
        </w:numPr>
      </w:pPr>
      <w:r>
        <w:t>"</w:t>
      </w:r>
      <w:r>
        <w:rPr>
          <w:rStyle w:val="Emphasis"/>
        </w:rPr>
        <w:t>explicit</w:t>
      </w:r>
      <w:r>
        <w:t>"</w:t>
      </w:r>
    </w:p>
    <w:p w14:paraId="0AE0A955" w14:textId="77777777" w:rsidR="00D23462" w:rsidRDefault="00D23462" w:rsidP="00C31ED0">
      <w:pPr>
        <w:numPr>
          <w:ilvl w:val="7"/>
          <w:numId w:val="158"/>
        </w:numPr>
      </w:pPr>
      <w:r>
        <w:t>dfdl:calendarPattern</w:t>
      </w:r>
    </w:p>
    <w:p w14:paraId="67CCE3BD" w14:textId="77777777" w:rsidR="00D23462" w:rsidRDefault="00D23462" w:rsidP="00C31ED0">
      <w:pPr>
        <w:numPr>
          <w:ilvl w:val="5"/>
          <w:numId w:val="158"/>
        </w:numPr>
      </w:pPr>
      <w:r>
        <w:t>dfdl:calendarCheckPolicy</w:t>
      </w:r>
    </w:p>
    <w:p w14:paraId="3A49BCE7" w14:textId="77777777" w:rsidR="00D23462" w:rsidRDefault="00D23462" w:rsidP="00C31ED0">
      <w:pPr>
        <w:numPr>
          <w:ilvl w:val="5"/>
          <w:numId w:val="158"/>
        </w:numPr>
      </w:pPr>
      <w:r>
        <w:t>dfdl:calendarTimeZone</w:t>
      </w:r>
    </w:p>
    <w:p w14:paraId="39E0AB55" w14:textId="77777777" w:rsidR="00D23462" w:rsidRDefault="00D23462" w:rsidP="00C31ED0">
      <w:pPr>
        <w:numPr>
          <w:ilvl w:val="5"/>
          <w:numId w:val="158"/>
        </w:numPr>
      </w:pPr>
      <w:r>
        <w:t>dfdl:calendarObserveDST</w:t>
      </w:r>
    </w:p>
    <w:p w14:paraId="7B19A54E" w14:textId="77777777" w:rsidR="00D23462" w:rsidRDefault="00D23462" w:rsidP="00C31ED0">
      <w:pPr>
        <w:numPr>
          <w:ilvl w:val="5"/>
          <w:numId w:val="158"/>
        </w:numPr>
      </w:pPr>
      <w:r>
        <w:t>dfdl:calendarFirstDayOfWeek</w:t>
      </w:r>
    </w:p>
    <w:p w14:paraId="21E7A1D7" w14:textId="77777777" w:rsidR="00D23462" w:rsidRDefault="00D23462" w:rsidP="00C31ED0">
      <w:pPr>
        <w:numPr>
          <w:ilvl w:val="5"/>
          <w:numId w:val="158"/>
        </w:numPr>
      </w:pPr>
      <w:r>
        <w:t>dfdl:calendarDaysInFirstWeek</w:t>
      </w:r>
    </w:p>
    <w:p w14:paraId="4E387C5D" w14:textId="77777777" w:rsidR="00D23462" w:rsidRDefault="00D23462" w:rsidP="00C31ED0">
      <w:pPr>
        <w:numPr>
          <w:ilvl w:val="5"/>
          <w:numId w:val="158"/>
        </w:numPr>
      </w:pPr>
      <w:r>
        <w:t>dfdl:calendarLanguage</w:t>
      </w:r>
    </w:p>
    <w:p w14:paraId="6807CBA8" w14:textId="77777777" w:rsidR="00D23462" w:rsidRDefault="00D23462" w:rsidP="00C31ED0">
      <w:pPr>
        <w:numPr>
          <w:ilvl w:val="4"/>
          <w:numId w:val="158"/>
        </w:numPr>
        <w:rPr>
          <w:rStyle w:val="Emphasis"/>
        </w:rPr>
      </w:pPr>
      <w:r>
        <w:rPr>
          <w:rStyle w:val="Emphasis"/>
        </w:rPr>
        <w:t xml:space="preserve">"binary" </w:t>
      </w:r>
    </w:p>
    <w:p w14:paraId="0E1CDE00" w14:textId="77777777" w:rsidR="00D23462" w:rsidRDefault="00D23462" w:rsidP="00C31ED0">
      <w:pPr>
        <w:numPr>
          <w:ilvl w:val="5"/>
          <w:numId w:val="158"/>
        </w:numPr>
      </w:pPr>
      <w:r>
        <w:t>dfdl:byteOrder</w:t>
      </w:r>
    </w:p>
    <w:p w14:paraId="047D640B" w14:textId="77777777" w:rsidR="00D23462" w:rsidRDefault="00D23462" w:rsidP="00C31ED0">
      <w:pPr>
        <w:numPr>
          <w:ilvl w:val="5"/>
          <w:numId w:val="158"/>
        </w:numPr>
      </w:pPr>
      <w:r>
        <w:t>dfdl:binaryCalendarRep</w:t>
      </w:r>
    </w:p>
    <w:p w14:paraId="5973BCC2" w14:textId="77777777" w:rsidR="00D23462" w:rsidRDefault="00D23462" w:rsidP="00C31ED0">
      <w:pPr>
        <w:numPr>
          <w:ilvl w:val="6"/>
          <w:numId w:val="158"/>
        </w:numPr>
        <w:rPr>
          <w:rStyle w:val="Emphasis"/>
        </w:rPr>
      </w:pPr>
      <w:r>
        <w:rPr>
          <w:rStyle w:val="Emphasis"/>
        </w:rPr>
        <w:t>"packed"</w:t>
      </w:r>
    </w:p>
    <w:p w14:paraId="481D323F" w14:textId="77777777" w:rsidR="00D23462" w:rsidRDefault="00D23462" w:rsidP="00C31ED0">
      <w:pPr>
        <w:numPr>
          <w:ilvl w:val="7"/>
          <w:numId w:val="158"/>
        </w:numPr>
      </w:pPr>
      <w:r>
        <w:t>dfdl:packedDecimalSignCodes</w:t>
      </w:r>
    </w:p>
    <w:p w14:paraId="231D7793" w14:textId="77777777" w:rsidR="00D23462" w:rsidRDefault="00D23462" w:rsidP="00C31ED0">
      <w:pPr>
        <w:numPr>
          <w:ilvl w:val="7"/>
          <w:numId w:val="158"/>
        </w:numPr>
      </w:pPr>
      <w:r>
        <w:t>dfdl:decimalVirtualPoint</w:t>
      </w:r>
    </w:p>
    <w:p w14:paraId="3C811054" w14:textId="77777777" w:rsidR="00D23462" w:rsidRDefault="00D23462" w:rsidP="00C31ED0">
      <w:pPr>
        <w:numPr>
          <w:ilvl w:val="7"/>
          <w:numId w:val="158"/>
        </w:numPr>
      </w:pPr>
      <w:r>
        <w:t>dfdl:calendarPatternKind</w:t>
      </w:r>
    </w:p>
    <w:p w14:paraId="3E5C3CC2" w14:textId="77777777" w:rsidR="00D23462" w:rsidRDefault="00D23462" w:rsidP="00C31ED0">
      <w:pPr>
        <w:numPr>
          <w:ilvl w:val="8"/>
          <w:numId w:val="158"/>
        </w:numPr>
      </w:pPr>
      <w:r>
        <w:t>"</w:t>
      </w:r>
      <w:r>
        <w:rPr>
          <w:rStyle w:val="Emphasis"/>
        </w:rPr>
        <w:t>explicit</w:t>
      </w:r>
      <w:r>
        <w:t>"</w:t>
      </w:r>
    </w:p>
    <w:p w14:paraId="7393BAEF" w14:textId="77777777" w:rsidR="00D23462" w:rsidRDefault="00D23462" w:rsidP="00C31ED0">
      <w:pPr>
        <w:pStyle w:val="ListParagraph"/>
        <w:numPr>
          <w:ilvl w:val="0"/>
          <w:numId w:val="185"/>
        </w:numPr>
      </w:pPr>
      <w:r>
        <w:t>dfdl:calendarPattern</w:t>
      </w:r>
    </w:p>
    <w:p w14:paraId="05776893" w14:textId="77777777" w:rsidR="00D23462" w:rsidRDefault="00D23462" w:rsidP="00C31ED0">
      <w:pPr>
        <w:numPr>
          <w:ilvl w:val="7"/>
          <w:numId w:val="158"/>
        </w:numPr>
      </w:pPr>
      <w:r>
        <w:t>dfdl:calendarCheckPolicy</w:t>
      </w:r>
    </w:p>
    <w:p w14:paraId="50F38BB8" w14:textId="77777777" w:rsidR="00D23462" w:rsidRDefault="00D23462" w:rsidP="00C31ED0">
      <w:pPr>
        <w:numPr>
          <w:ilvl w:val="7"/>
          <w:numId w:val="158"/>
        </w:numPr>
      </w:pPr>
      <w:r>
        <w:t>dfdl:calendarTimeZone</w:t>
      </w:r>
    </w:p>
    <w:p w14:paraId="2A43F427" w14:textId="77777777" w:rsidR="00D23462" w:rsidRDefault="00D23462" w:rsidP="00C31ED0">
      <w:pPr>
        <w:numPr>
          <w:ilvl w:val="7"/>
          <w:numId w:val="158"/>
        </w:numPr>
      </w:pPr>
      <w:r>
        <w:t>dfdl:calendarObserveDST</w:t>
      </w:r>
    </w:p>
    <w:p w14:paraId="0BFA3BA3" w14:textId="77777777" w:rsidR="00D23462" w:rsidRDefault="00D23462" w:rsidP="00C31ED0">
      <w:pPr>
        <w:numPr>
          <w:ilvl w:val="7"/>
          <w:numId w:val="158"/>
        </w:numPr>
      </w:pPr>
      <w:r>
        <w:t>dfdl:calendarFirstDayOfWeek</w:t>
      </w:r>
    </w:p>
    <w:p w14:paraId="19CE89EC" w14:textId="77777777" w:rsidR="00D23462" w:rsidRDefault="00D23462" w:rsidP="00C31ED0">
      <w:pPr>
        <w:numPr>
          <w:ilvl w:val="7"/>
          <w:numId w:val="158"/>
        </w:numPr>
      </w:pPr>
      <w:r>
        <w:t>dfdl:calendarDaysInFirstWeek</w:t>
      </w:r>
    </w:p>
    <w:p w14:paraId="238DF4EF" w14:textId="77777777" w:rsidR="00D23462" w:rsidRDefault="00D23462" w:rsidP="00C31ED0">
      <w:pPr>
        <w:numPr>
          <w:ilvl w:val="7"/>
          <w:numId w:val="158"/>
        </w:numPr>
      </w:pPr>
      <w:r>
        <w:t>dfdl:calendarCenturyStart</w:t>
      </w:r>
    </w:p>
    <w:p w14:paraId="17FA3245" w14:textId="77777777" w:rsidR="00D23462" w:rsidRDefault="00D23462" w:rsidP="00C31ED0">
      <w:pPr>
        <w:numPr>
          <w:ilvl w:val="6"/>
          <w:numId w:val="158"/>
        </w:numPr>
        <w:rPr>
          <w:rStyle w:val="Emphasis"/>
        </w:rPr>
      </w:pPr>
      <w:r>
        <w:rPr>
          <w:rStyle w:val="Emphasis"/>
        </w:rPr>
        <w:t xml:space="preserve"> "bcd", "ibm4690Packed"</w:t>
      </w:r>
    </w:p>
    <w:p w14:paraId="74673271" w14:textId="77777777" w:rsidR="00D23462" w:rsidRDefault="00D23462" w:rsidP="00C31ED0">
      <w:pPr>
        <w:numPr>
          <w:ilvl w:val="7"/>
          <w:numId w:val="158"/>
        </w:numPr>
      </w:pPr>
      <w:r>
        <w:t xml:space="preserve">dfdl:decimalVirtualPoint </w:t>
      </w:r>
    </w:p>
    <w:p w14:paraId="36070DCA" w14:textId="77777777" w:rsidR="00D23462" w:rsidRDefault="00D23462" w:rsidP="00C31ED0">
      <w:pPr>
        <w:numPr>
          <w:ilvl w:val="7"/>
          <w:numId w:val="158"/>
        </w:numPr>
      </w:pPr>
      <w:r>
        <w:t>dfdl:calendarPatternKind</w:t>
      </w:r>
    </w:p>
    <w:p w14:paraId="47A8D839" w14:textId="77777777" w:rsidR="00D23462" w:rsidRDefault="00D23462" w:rsidP="00C31ED0">
      <w:pPr>
        <w:numPr>
          <w:ilvl w:val="8"/>
          <w:numId w:val="158"/>
        </w:numPr>
      </w:pPr>
      <w:r>
        <w:t>"</w:t>
      </w:r>
      <w:r>
        <w:rPr>
          <w:rStyle w:val="Emphasis"/>
        </w:rPr>
        <w:t>explicit</w:t>
      </w:r>
      <w:r>
        <w:t>"</w:t>
      </w:r>
    </w:p>
    <w:p w14:paraId="337BD461" w14:textId="77777777" w:rsidR="00D23462" w:rsidRDefault="00D23462" w:rsidP="00F31291">
      <w:pPr>
        <w:ind w:left="6480"/>
      </w:pPr>
      <w:r>
        <w:t>dfdl:calendarPattern</w:t>
      </w:r>
    </w:p>
    <w:p w14:paraId="308F66A1" w14:textId="77777777" w:rsidR="00D23462" w:rsidRDefault="00D23462" w:rsidP="00C31ED0">
      <w:pPr>
        <w:numPr>
          <w:ilvl w:val="7"/>
          <w:numId w:val="158"/>
        </w:numPr>
      </w:pPr>
      <w:r>
        <w:t>dfdl:calendarCheckPolicy</w:t>
      </w:r>
    </w:p>
    <w:p w14:paraId="0860FCB8" w14:textId="77777777" w:rsidR="00D23462" w:rsidRDefault="00D23462" w:rsidP="00C31ED0">
      <w:pPr>
        <w:numPr>
          <w:ilvl w:val="7"/>
          <w:numId w:val="158"/>
        </w:numPr>
      </w:pPr>
      <w:r>
        <w:t>dfdl:calendarTimeZone</w:t>
      </w:r>
    </w:p>
    <w:p w14:paraId="0BCBC43D" w14:textId="77777777" w:rsidR="00D23462" w:rsidRDefault="00D23462" w:rsidP="00C31ED0">
      <w:pPr>
        <w:numPr>
          <w:ilvl w:val="7"/>
          <w:numId w:val="158"/>
        </w:numPr>
      </w:pPr>
      <w:r>
        <w:t>dfdl:calendarObserveDST</w:t>
      </w:r>
    </w:p>
    <w:p w14:paraId="2333FDC7" w14:textId="77777777" w:rsidR="00D23462" w:rsidRDefault="00D23462" w:rsidP="00C31ED0">
      <w:pPr>
        <w:numPr>
          <w:ilvl w:val="7"/>
          <w:numId w:val="158"/>
        </w:numPr>
      </w:pPr>
      <w:r>
        <w:t>dfdl:calendarFirstDayOfWeek</w:t>
      </w:r>
    </w:p>
    <w:p w14:paraId="1C9B75D1" w14:textId="77777777" w:rsidR="00D23462" w:rsidRDefault="00D23462" w:rsidP="00C31ED0">
      <w:pPr>
        <w:numPr>
          <w:ilvl w:val="7"/>
          <w:numId w:val="158"/>
        </w:numPr>
      </w:pPr>
      <w:r>
        <w:t>dfdl:calendarDaysInFirstWeek</w:t>
      </w:r>
    </w:p>
    <w:p w14:paraId="13038116" w14:textId="77777777" w:rsidR="00D23462" w:rsidRDefault="00D23462" w:rsidP="00C31ED0">
      <w:pPr>
        <w:numPr>
          <w:ilvl w:val="7"/>
          <w:numId w:val="158"/>
        </w:numPr>
      </w:pPr>
      <w:r>
        <w:t>dfdl:calendarCenturyStart</w:t>
      </w:r>
    </w:p>
    <w:p w14:paraId="087BD847" w14:textId="77777777" w:rsidR="00D23462" w:rsidRDefault="00D23462" w:rsidP="00C31ED0">
      <w:pPr>
        <w:numPr>
          <w:ilvl w:val="6"/>
          <w:numId w:val="158"/>
        </w:numPr>
        <w:rPr>
          <w:rStyle w:val="Emphasis"/>
        </w:rPr>
      </w:pPr>
      <w:r>
        <w:rPr>
          <w:rStyle w:val="Emphasis"/>
        </w:rPr>
        <w:t>"binarySeconds", "binaryMilliseconds"</w:t>
      </w:r>
    </w:p>
    <w:p w14:paraId="1224C083" w14:textId="77777777" w:rsidR="00D23462" w:rsidRDefault="00D23462" w:rsidP="00C31ED0">
      <w:pPr>
        <w:numPr>
          <w:ilvl w:val="7"/>
          <w:numId w:val="158"/>
        </w:numPr>
      </w:pPr>
      <w:r>
        <w:t>dfdl:binaryCalendarEpoch</w:t>
      </w:r>
    </w:p>
    <w:p w14:paraId="26FA1538" w14:textId="77777777" w:rsidR="00D23462" w:rsidRDefault="00D23462" w:rsidP="00C31ED0">
      <w:pPr>
        <w:numPr>
          <w:ilvl w:val="2"/>
          <w:numId w:val="158"/>
        </w:numPr>
        <w:rPr>
          <w:rStyle w:val="Emphasis"/>
        </w:rPr>
      </w:pPr>
      <w:r>
        <w:rPr>
          <w:rStyle w:val="Emphasis"/>
        </w:rPr>
        <w:t xml:space="preserve">"Opaque" </w:t>
      </w:r>
    </w:p>
    <w:p w14:paraId="630CBE96" w14:textId="77777777" w:rsidR="00D23462" w:rsidRDefault="00D23462" w:rsidP="00C31ED0">
      <w:pPr>
        <w:numPr>
          <w:ilvl w:val="2"/>
          <w:numId w:val="158"/>
        </w:numPr>
        <w:rPr>
          <w:rStyle w:val="Emphasis"/>
        </w:rPr>
      </w:pPr>
      <w:r>
        <w:rPr>
          <w:rStyle w:val="Emphasis"/>
        </w:rPr>
        <w:t xml:space="preserve">"Boolean" </w:t>
      </w:r>
    </w:p>
    <w:p w14:paraId="7AF87800" w14:textId="77777777" w:rsidR="00D23462" w:rsidRDefault="00D23462" w:rsidP="00C31ED0">
      <w:pPr>
        <w:numPr>
          <w:ilvl w:val="3"/>
          <w:numId w:val="158"/>
        </w:numPr>
      </w:pPr>
      <w:r>
        <w:t xml:space="preserve">dfdl:representation </w:t>
      </w:r>
    </w:p>
    <w:p w14:paraId="29208D57" w14:textId="77777777" w:rsidR="00D23462" w:rsidRDefault="00D23462" w:rsidP="00C31ED0">
      <w:pPr>
        <w:numPr>
          <w:ilvl w:val="4"/>
          <w:numId w:val="158"/>
        </w:numPr>
        <w:rPr>
          <w:rStyle w:val="Emphasis"/>
        </w:rPr>
      </w:pPr>
      <w:r>
        <w:rPr>
          <w:rStyle w:val="Emphasis"/>
        </w:rPr>
        <w:t xml:space="preserve">"text" </w:t>
      </w:r>
    </w:p>
    <w:p w14:paraId="60DB0777" w14:textId="77777777" w:rsidR="00D23462" w:rsidRDefault="00D23462" w:rsidP="00C31ED0">
      <w:pPr>
        <w:numPr>
          <w:ilvl w:val="5"/>
          <w:numId w:val="158"/>
        </w:numPr>
      </w:pPr>
      <w:r>
        <w:t xml:space="preserve">dfdl:textBooleanTrueRep </w:t>
      </w:r>
    </w:p>
    <w:p w14:paraId="4DBA374C" w14:textId="77777777" w:rsidR="00D23462" w:rsidRDefault="00D23462" w:rsidP="00C31ED0">
      <w:pPr>
        <w:numPr>
          <w:ilvl w:val="5"/>
          <w:numId w:val="158"/>
        </w:numPr>
      </w:pPr>
      <w:r>
        <w:t>dfdl:textBooleanFalseRep</w:t>
      </w:r>
    </w:p>
    <w:p w14:paraId="7BE83AFE" w14:textId="77777777" w:rsidR="00D23462" w:rsidRDefault="00D23462" w:rsidP="00C31ED0">
      <w:pPr>
        <w:numPr>
          <w:ilvl w:val="4"/>
          <w:numId w:val="158"/>
        </w:numPr>
        <w:rPr>
          <w:rStyle w:val="Emphasis"/>
        </w:rPr>
      </w:pPr>
      <w:r>
        <w:rPr>
          <w:rStyle w:val="Emphasis"/>
        </w:rPr>
        <w:t xml:space="preserve">"binary" </w:t>
      </w:r>
    </w:p>
    <w:p w14:paraId="172C210E" w14:textId="77777777" w:rsidR="00D23462" w:rsidRDefault="00D23462" w:rsidP="00C31ED0">
      <w:pPr>
        <w:numPr>
          <w:ilvl w:val="5"/>
          <w:numId w:val="158"/>
        </w:numPr>
      </w:pPr>
      <w:r>
        <w:t>dfdl:byteOrder</w:t>
      </w:r>
    </w:p>
    <w:p w14:paraId="12FCD674" w14:textId="77777777" w:rsidR="00D23462" w:rsidRDefault="00D23462" w:rsidP="00C31ED0">
      <w:pPr>
        <w:numPr>
          <w:ilvl w:val="5"/>
          <w:numId w:val="158"/>
        </w:numPr>
      </w:pPr>
      <w:r>
        <w:t xml:space="preserve">dfdl:binaryBooleanTrueRep </w:t>
      </w:r>
    </w:p>
    <w:p w14:paraId="08BBD4BE" w14:textId="77777777" w:rsidR="00D23462" w:rsidRDefault="00D23462" w:rsidP="00C31ED0">
      <w:pPr>
        <w:numPr>
          <w:ilvl w:val="5"/>
          <w:numId w:val="158"/>
        </w:numPr>
      </w:pPr>
      <w:r>
        <w:t xml:space="preserve">dfdl:binaryBooleanFalseRep </w:t>
      </w:r>
    </w:p>
    <w:p w14:paraId="28DD4422" w14:textId="77777777" w:rsidR="00D23462" w:rsidRDefault="00D23462" w:rsidP="00C31ED0">
      <w:pPr>
        <w:pStyle w:val="nobreak"/>
        <w:numPr>
          <w:ilvl w:val="0"/>
          <w:numId w:val="158"/>
        </w:numPr>
        <w:rPr>
          <w:i/>
        </w:rPr>
      </w:pPr>
      <w:r>
        <w:rPr>
          <w:i/>
        </w:rPr>
        <w:t xml:space="preserve">Unparsing: insertion &amp; framing </w:t>
      </w:r>
    </w:p>
    <w:p w14:paraId="4B8B8E4A" w14:textId="77777777" w:rsidR="00D23462" w:rsidRDefault="00D23462" w:rsidP="00C31ED0">
      <w:pPr>
        <w:pStyle w:val="nobreak"/>
        <w:numPr>
          <w:ilvl w:val="1"/>
          <w:numId w:val="158"/>
        </w:numPr>
      </w:pPr>
      <w:r>
        <w:t>dfdl:leadingSkip</w:t>
      </w:r>
    </w:p>
    <w:p w14:paraId="43DE80BA" w14:textId="77777777" w:rsidR="00D23462" w:rsidRDefault="00D23462" w:rsidP="00C31ED0">
      <w:pPr>
        <w:pStyle w:val="nobreak"/>
        <w:numPr>
          <w:ilvl w:val="2"/>
          <w:numId w:val="158"/>
        </w:numPr>
      </w:pPr>
      <w:r>
        <w:t xml:space="preserve">dfdl:alignmentUnits </w:t>
      </w:r>
    </w:p>
    <w:p w14:paraId="49FD433A" w14:textId="77777777" w:rsidR="00D23462" w:rsidRDefault="00D23462" w:rsidP="00C31ED0">
      <w:pPr>
        <w:pStyle w:val="nobreak"/>
        <w:numPr>
          <w:ilvl w:val="1"/>
          <w:numId w:val="158"/>
        </w:numPr>
      </w:pPr>
      <w:r>
        <w:t>dfdl:alignment</w:t>
      </w:r>
    </w:p>
    <w:p w14:paraId="1408D1E1" w14:textId="77777777" w:rsidR="00D23462" w:rsidRDefault="00D23462" w:rsidP="00C31ED0">
      <w:pPr>
        <w:pStyle w:val="nobreak"/>
        <w:numPr>
          <w:ilvl w:val="2"/>
          <w:numId w:val="158"/>
        </w:numPr>
      </w:pPr>
      <w:r>
        <w:rPr>
          <w:i/>
          <w:iCs/>
        </w:rPr>
        <w:t>not "implicit"</w:t>
      </w:r>
      <w:r>
        <w:t xml:space="preserve"> </w:t>
      </w:r>
    </w:p>
    <w:p w14:paraId="316854FE" w14:textId="77777777" w:rsidR="00D23462" w:rsidRDefault="00D23462" w:rsidP="00C31ED0">
      <w:pPr>
        <w:numPr>
          <w:ilvl w:val="3"/>
          <w:numId w:val="158"/>
        </w:numPr>
      </w:pPr>
      <w:r>
        <w:t xml:space="preserve">dfdl:alignmentUnits </w:t>
      </w:r>
    </w:p>
    <w:p w14:paraId="0A916D38" w14:textId="77777777" w:rsidR="00D23462" w:rsidRDefault="00D23462" w:rsidP="00C31ED0">
      <w:pPr>
        <w:numPr>
          <w:ilvl w:val="1"/>
          <w:numId w:val="158"/>
        </w:numPr>
        <w:rPr>
          <w:rStyle w:val="Emphasis"/>
        </w:rPr>
      </w:pPr>
      <w:r>
        <w:t>dfdl:representation</w:t>
      </w:r>
      <w:r>
        <w:rPr>
          <w:rStyle w:val="Emphasis"/>
        </w:rPr>
        <w:t xml:space="preserve"> "text" or xs:simpleType 'string'</w:t>
      </w:r>
    </w:p>
    <w:p w14:paraId="0817A1C3" w14:textId="77777777" w:rsidR="00D23462" w:rsidRDefault="00D23462" w:rsidP="00C31ED0">
      <w:pPr>
        <w:numPr>
          <w:ilvl w:val="2"/>
          <w:numId w:val="158"/>
        </w:numPr>
        <w:rPr>
          <w:rStyle w:val="Emphasis"/>
        </w:rPr>
      </w:pPr>
      <w:r>
        <w:t>dfdl:escapeSchemeRef</w:t>
      </w:r>
    </w:p>
    <w:p w14:paraId="0DA573F5" w14:textId="77777777" w:rsidR="00D23462" w:rsidRDefault="00D23462" w:rsidP="00C31ED0">
      <w:pPr>
        <w:numPr>
          <w:ilvl w:val="2"/>
          <w:numId w:val="158"/>
        </w:numPr>
      </w:pPr>
      <w:r>
        <w:t xml:space="preserve">dfdl:lengthKind </w:t>
      </w:r>
    </w:p>
    <w:p w14:paraId="1F5E47BC" w14:textId="77777777" w:rsidR="00D23462" w:rsidRDefault="00D23462" w:rsidP="00C31ED0">
      <w:pPr>
        <w:numPr>
          <w:ilvl w:val="3"/>
          <w:numId w:val="158"/>
        </w:numPr>
        <w:rPr>
          <w:rStyle w:val="Emphasis"/>
        </w:rPr>
      </w:pPr>
      <w:r>
        <w:rPr>
          <w:rStyle w:val="Emphasis"/>
        </w:rPr>
        <w:t xml:space="preserve">"implicit" </w:t>
      </w:r>
    </w:p>
    <w:p w14:paraId="7EF2C6F1" w14:textId="77777777" w:rsidR="00D23462" w:rsidRDefault="00D23462" w:rsidP="00C31ED0">
      <w:pPr>
        <w:numPr>
          <w:ilvl w:val="4"/>
          <w:numId w:val="158"/>
        </w:numPr>
      </w:pPr>
      <w:r>
        <w:t xml:space="preserve">XSD maxLength </w:t>
      </w:r>
      <w:r>
        <w:rPr>
          <w:rStyle w:val="Emphasis"/>
        </w:rPr>
        <w:t>or</w:t>
      </w:r>
      <w:r>
        <w:t xml:space="preserve"> dfdl:textBooleanTrueRep/dfdl:textBooleanFalseRep</w:t>
      </w:r>
    </w:p>
    <w:p w14:paraId="42C70EFA" w14:textId="77777777" w:rsidR="00D23462" w:rsidRDefault="00D23462" w:rsidP="00C31ED0">
      <w:pPr>
        <w:numPr>
          <w:ilvl w:val="4"/>
          <w:numId w:val="158"/>
        </w:numPr>
      </w:pPr>
      <w:r>
        <w:t>dfdl:lengthUnits</w:t>
      </w:r>
    </w:p>
    <w:p w14:paraId="6996575F" w14:textId="77777777" w:rsidR="00D23462" w:rsidRDefault="00D23462" w:rsidP="00C31ED0">
      <w:pPr>
        <w:numPr>
          <w:ilvl w:val="4"/>
          <w:numId w:val="158"/>
        </w:numPr>
      </w:pPr>
      <w:r>
        <w:t xml:space="preserve">dfdl:textPadKind </w:t>
      </w:r>
    </w:p>
    <w:p w14:paraId="47A2CD73" w14:textId="77777777" w:rsidR="00D23462" w:rsidRDefault="00D23462" w:rsidP="00C31ED0">
      <w:pPr>
        <w:numPr>
          <w:ilvl w:val="5"/>
          <w:numId w:val="158"/>
        </w:numPr>
      </w:pPr>
      <w:r>
        <w:t xml:space="preserve">dfdl:textStringPadCharacter, dfdl:textNumberPadCharacter, dfdl:textBooleanPadCharacter or dfdl:textCalendarPadCharacter  </w:t>
      </w:r>
    </w:p>
    <w:p w14:paraId="4BB08ADF" w14:textId="77777777" w:rsidR="00D23462" w:rsidRDefault="00D23462" w:rsidP="00C31ED0">
      <w:pPr>
        <w:numPr>
          <w:ilvl w:val="5"/>
          <w:numId w:val="158"/>
        </w:numPr>
      </w:pPr>
      <w:r>
        <w:t xml:space="preserve">dfdl:textStringJustification, dfdl:textNumberJustification, dfdl:textBooleanJustification or dfdl:textCalendarJustification </w:t>
      </w:r>
    </w:p>
    <w:p w14:paraId="4ECC5B89" w14:textId="77777777" w:rsidR="00D23462" w:rsidRDefault="00D23462" w:rsidP="00C31ED0">
      <w:pPr>
        <w:numPr>
          <w:ilvl w:val="4"/>
          <w:numId w:val="158"/>
        </w:numPr>
      </w:pPr>
      <w:r>
        <w:t>dfdl:truncateSpecifiedLengthString</w:t>
      </w:r>
    </w:p>
    <w:p w14:paraId="10E07E66" w14:textId="77777777" w:rsidR="00D23462" w:rsidRDefault="00D23462" w:rsidP="00C31ED0">
      <w:pPr>
        <w:numPr>
          <w:ilvl w:val="3"/>
          <w:numId w:val="158"/>
        </w:numPr>
        <w:rPr>
          <w:rStyle w:val="Emphasis"/>
        </w:rPr>
      </w:pPr>
      <w:r>
        <w:rPr>
          <w:rStyle w:val="Emphasis"/>
        </w:rPr>
        <w:t xml:space="preserve">"explicit" </w:t>
      </w:r>
    </w:p>
    <w:p w14:paraId="0F5DCA8D" w14:textId="77777777" w:rsidR="00D23462" w:rsidRDefault="00D23462" w:rsidP="00C31ED0">
      <w:pPr>
        <w:numPr>
          <w:ilvl w:val="4"/>
          <w:numId w:val="158"/>
        </w:numPr>
        <w:rPr>
          <w:rStyle w:val="Emphasis"/>
        </w:rPr>
      </w:pPr>
      <w:r>
        <w:rPr>
          <w:rStyle w:val="Emphasis"/>
        </w:rPr>
        <w:t>not expression</w:t>
      </w:r>
    </w:p>
    <w:p w14:paraId="1C303F3E" w14:textId="77777777" w:rsidR="00D23462" w:rsidRDefault="00D23462" w:rsidP="00C31ED0">
      <w:pPr>
        <w:numPr>
          <w:ilvl w:val="5"/>
          <w:numId w:val="158"/>
        </w:numPr>
      </w:pPr>
      <w:r>
        <w:t xml:space="preserve">dfdl:length </w:t>
      </w:r>
    </w:p>
    <w:p w14:paraId="01F6F3F6" w14:textId="77777777" w:rsidR="00D23462" w:rsidRDefault="00D23462" w:rsidP="00C31ED0">
      <w:pPr>
        <w:numPr>
          <w:ilvl w:val="5"/>
          <w:numId w:val="158"/>
        </w:numPr>
      </w:pPr>
      <w:r>
        <w:t>dfdl:truncateSpecifiedLengthString</w:t>
      </w:r>
    </w:p>
    <w:p w14:paraId="79F9CDF3" w14:textId="77777777" w:rsidR="00D23462" w:rsidRDefault="00D23462" w:rsidP="00C31ED0">
      <w:pPr>
        <w:numPr>
          <w:ilvl w:val="4"/>
          <w:numId w:val="158"/>
        </w:numPr>
        <w:rPr>
          <w:rStyle w:val="Emphasis"/>
        </w:rPr>
      </w:pPr>
      <w:r>
        <w:rPr>
          <w:rStyle w:val="Emphasis"/>
        </w:rPr>
        <w:t>expression</w:t>
      </w:r>
    </w:p>
    <w:p w14:paraId="7F5EDC36" w14:textId="77777777" w:rsidR="00D23462" w:rsidRDefault="00D23462" w:rsidP="00C31ED0">
      <w:pPr>
        <w:numPr>
          <w:ilvl w:val="5"/>
          <w:numId w:val="158"/>
        </w:numPr>
        <w:rPr>
          <w:rStyle w:val="Emphasis"/>
        </w:rPr>
      </w:pPr>
      <w:r>
        <w:t xml:space="preserve">XSD minLength </w:t>
      </w:r>
      <w:r>
        <w:rPr>
          <w:rStyle w:val="Emphasis"/>
        </w:rPr>
        <w:t>or</w:t>
      </w:r>
      <w:r>
        <w:t xml:space="preserve"> dfdl:textOutputMinLength</w:t>
      </w:r>
    </w:p>
    <w:p w14:paraId="7532FAFA" w14:textId="77777777" w:rsidR="00D23462" w:rsidRDefault="00D23462" w:rsidP="00C31ED0">
      <w:pPr>
        <w:numPr>
          <w:ilvl w:val="4"/>
          <w:numId w:val="158"/>
        </w:numPr>
      </w:pPr>
      <w:r>
        <w:t xml:space="preserve">dfdl:lengthUnits </w:t>
      </w:r>
    </w:p>
    <w:p w14:paraId="3FD3304C" w14:textId="77777777" w:rsidR="00D23462" w:rsidRDefault="00D23462" w:rsidP="00C31ED0">
      <w:pPr>
        <w:numPr>
          <w:ilvl w:val="4"/>
          <w:numId w:val="158"/>
        </w:numPr>
      </w:pPr>
      <w:r>
        <w:t xml:space="preserve">dfdl:textPadKind </w:t>
      </w:r>
    </w:p>
    <w:p w14:paraId="23F0A79B" w14:textId="77777777" w:rsidR="00D23462" w:rsidRDefault="00D23462" w:rsidP="00C31ED0">
      <w:pPr>
        <w:numPr>
          <w:ilvl w:val="5"/>
          <w:numId w:val="158"/>
        </w:numPr>
      </w:pPr>
      <w:r>
        <w:t xml:space="preserve">dfdl:textStringPadCharacter, dfdl:textNumberPadCharacter, dfdl:textBooleanPadCharacter or dfdl:textCalendarPadCharacter  </w:t>
      </w:r>
    </w:p>
    <w:p w14:paraId="625AB089" w14:textId="77777777" w:rsidR="00D23462" w:rsidRDefault="00D23462" w:rsidP="00C31ED0">
      <w:pPr>
        <w:numPr>
          <w:ilvl w:val="5"/>
          <w:numId w:val="158"/>
        </w:numPr>
      </w:pPr>
      <w:r>
        <w:t xml:space="preserve">dfdl:textStringJustification, dfdl:textNumberJustification, dfdl:textBooleanJustification or dfdl:textCalendarJustification </w:t>
      </w:r>
    </w:p>
    <w:p w14:paraId="4C335FB2" w14:textId="77777777" w:rsidR="00D23462" w:rsidRDefault="00D23462" w:rsidP="00C31ED0">
      <w:pPr>
        <w:numPr>
          <w:ilvl w:val="3"/>
          <w:numId w:val="158"/>
        </w:numPr>
        <w:rPr>
          <w:rStyle w:val="Emphasis"/>
        </w:rPr>
      </w:pPr>
      <w:r>
        <w:rPr>
          <w:rStyle w:val="Emphasis"/>
        </w:rPr>
        <w:t xml:space="preserve">"prefixed" </w:t>
      </w:r>
    </w:p>
    <w:p w14:paraId="69EB0707" w14:textId="77777777" w:rsidR="00D23462" w:rsidRDefault="00D23462" w:rsidP="00C31ED0">
      <w:pPr>
        <w:numPr>
          <w:ilvl w:val="4"/>
          <w:numId w:val="158"/>
        </w:numPr>
      </w:pPr>
      <w:r>
        <w:t xml:space="preserve">dfdl:prefixLengthType </w:t>
      </w:r>
    </w:p>
    <w:p w14:paraId="78798FCD" w14:textId="77777777" w:rsidR="00D23462" w:rsidRDefault="00D23462" w:rsidP="00C31ED0">
      <w:pPr>
        <w:numPr>
          <w:ilvl w:val="4"/>
          <w:numId w:val="158"/>
        </w:numPr>
      </w:pPr>
      <w:r>
        <w:t xml:space="preserve">dfdl:prefixIncludesPrefixLength </w:t>
      </w:r>
    </w:p>
    <w:p w14:paraId="6A8E99C4" w14:textId="77777777" w:rsidR="00D23462" w:rsidRDefault="00D23462" w:rsidP="00C31ED0">
      <w:pPr>
        <w:numPr>
          <w:ilvl w:val="4"/>
          <w:numId w:val="158"/>
        </w:numPr>
      </w:pPr>
      <w:r>
        <w:t xml:space="preserve">dfdl:lengthUnits </w:t>
      </w:r>
    </w:p>
    <w:p w14:paraId="7BADDC6D" w14:textId="77777777" w:rsidR="00D23462" w:rsidRDefault="00D23462" w:rsidP="00C31ED0">
      <w:pPr>
        <w:numPr>
          <w:ilvl w:val="4"/>
          <w:numId w:val="158"/>
        </w:numPr>
      </w:pPr>
      <w:r>
        <w:t xml:space="preserve">dfdl:textPadKind </w:t>
      </w:r>
    </w:p>
    <w:p w14:paraId="57EE34D6" w14:textId="77777777" w:rsidR="00D23462" w:rsidRDefault="00D23462" w:rsidP="00C31ED0">
      <w:pPr>
        <w:numPr>
          <w:ilvl w:val="5"/>
          <w:numId w:val="158"/>
        </w:numPr>
      </w:pPr>
      <w:r>
        <w:t xml:space="preserve">dfdl:textStringPadCharacter, dfdl:textNumberPadCharacter, dfdl:textBooleanPadCharacter or dfdl:textCalendarPadCharacter  </w:t>
      </w:r>
    </w:p>
    <w:p w14:paraId="686DDDAA" w14:textId="77777777" w:rsidR="00D23462" w:rsidRDefault="00D23462" w:rsidP="00C31ED0">
      <w:pPr>
        <w:numPr>
          <w:ilvl w:val="5"/>
          <w:numId w:val="158"/>
        </w:numPr>
      </w:pPr>
      <w:r>
        <w:t xml:space="preserve">dfdl:textStringJustification, dfdl:textNumberJustification, dfdl:textBooleanJustification or dfdl:textCalendarJustification </w:t>
      </w:r>
    </w:p>
    <w:p w14:paraId="59DDC07C" w14:textId="77777777" w:rsidR="00D23462" w:rsidRDefault="00D23462" w:rsidP="00C31ED0">
      <w:pPr>
        <w:numPr>
          <w:ilvl w:val="5"/>
          <w:numId w:val="158"/>
        </w:numPr>
      </w:pPr>
      <w:r>
        <w:t xml:space="preserve">XSD minLength </w:t>
      </w:r>
      <w:r>
        <w:rPr>
          <w:rStyle w:val="Emphasis"/>
        </w:rPr>
        <w:t>or</w:t>
      </w:r>
      <w:r>
        <w:t xml:space="preserve"> dfdl:textOutputMinLength</w:t>
      </w:r>
    </w:p>
    <w:p w14:paraId="2B2E4D4F" w14:textId="77777777" w:rsidR="00D23462" w:rsidRDefault="00D23462" w:rsidP="00C31ED0">
      <w:pPr>
        <w:numPr>
          <w:ilvl w:val="3"/>
          <w:numId w:val="158"/>
        </w:numPr>
      </w:pPr>
      <w:r>
        <w:rPr>
          <w:rStyle w:val="Emphasis"/>
        </w:rPr>
        <w:t>"pattern", "delimited",</w:t>
      </w:r>
      <w:r>
        <w:t xml:space="preserve"> </w:t>
      </w:r>
      <w:r>
        <w:rPr>
          <w:rStyle w:val="Emphasis"/>
        </w:rPr>
        <w:t>"endOfParent"</w:t>
      </w:r>
      <w:r>
        <w:t xml:space="preserve"> </w:t>
      </w:r>
    </w:p>
    <w:p w14:paraId="2A5897A2" w14:textId="77777777" w:rsidR="00D23462" w:rsidRDefault="00D23462" w:rsidP="00C31ED0">
      <w:pPr>
        <w:numPr>
          <w:ilvl w:val="4"/>
          <w:numId w:val="158"/>
        </w:numPr>
      </w:pPr>
      <w:r>
        <w:t xml:space="preserve">dfdl:textPadKind </w:t>
      </w:r>
    </w:p>
    <w:p w14:paraId="23BDE3B7" w14:textId="77777777" w:rsidR="00D23462" w:rsidRDefault="00D23462" w:rsidP="00C31ED0">
      <w:pPr>
        <w:numPr>
          <w:ilvl w:val="5"/>
          <w:numId w:val="158"/>
        </w:numPr>
      </w:pPr>
      <w:r>
        <w:t xml:space="preserve">dfdl:textStringPadCharacter, dfdl:textNumberPadCharacter, dfdl:textBooleanPadCharacter or dfdl:textCalendarPadCharacter  </w:t>
      </w:r>
    </w:p>
    <w:p w14:paraId="46D5B05B" w14:textId="77777777" w:rsidR="00D23462" w:rsidRDefault="00D23462" w:rsidP="00C31ED0">
      <w:pPr>
        <w:numPr>
          <w:ilvl w:val="5"/>
          <w:numId w:val="158"/>
        </w:numPr>
      </w:pPr>
      <w:r>
        <w:t xml:space="preserve">dfdl:textStringJustification, dfdl:textNumberJustification, dfdl:textBooleanJustification or dfdl:textCalendarJustification </w:t>
      </w:r>
    </w:p>
    <w:p w14:paraId="0EDB7AD6" w14:textId="77777777" w:rsidR="00D23462" w:rsidRDefault="00D23462" w:rsidP="00C31ED0">
      <w:pPr>
        <w:numPr>
          <w:ilvl w:val="5"/>
          <w:numId w:val="158"/>
        </w:numPr>
      </w:pPr>
      <w:r>
        <w:t xml:space="preserve">XSD minLength </w:t>
      </w:r>
      <w:r>
        <w:rPr>
          <w:rStyle w:val="Emphasis"/>
        </w:rPr>
        <w:t>or</w:t>
      </w:r>
      <w:r>
        <w:t xml:space="preserve"> dfdl:textOutputMinLength</w:t>
      </w:r>
    </w:p>
    <w:p w14:paraId="15042D2D" w14:textId="77777777" w:rsidR="00D23462" w:rsidRDefault="00D23462" w:rsidP="00C31ED0">
      <w:pPr>
        <w:numPr>
          <w:ilvl w:val="1"/>
          <w:numId w:val="158"/>
        </w:numPr>
        <w:rPr>
          <w:rStyle w:val="Emphasis"/>
        </w:rPr>
      </w:pPr>
      <w:r>
        <w:t>dfdl:representation</w:t>
      </w:r>
      <w:r>
        <w:rPr>
          <w:rStyle w:val="Emphasis"/>
        </w:rPr>
        <w:t xml:space="preserve"> "binary" or xs:simpleType 'hexBinary'</w:t>
      </w:r>
    </w:p>
    <w:p w14:paraId="5C45CB1F" w14:textId="77777777" w:rsidR="00D23462" w:rsidRDefault="00D23462" w:rsidP="00C31ED0">
      <w:pPr>
        <w:numPr>
          <w:ilvl w:val="2"/>
          <w:numId w:val="158"/>
        </w:numPr>
      </w:pPr>
      <w:r>
        <w:t xml:space="preserve">dfdl:lengthKind </w:t>
      </w:r>
    </w:p>
    <w:p w14:paraId="7C8E51CE" w14:textId="77777777" w:rsidR="00D23462" w:rsidRDefault="00D23462" w:rsidP="00C31ED0">
      <w:pPr>
        <w:numPr>
          <w:ilvl w:val="3"/>
          <w:numId w:val="158"/>
        </w:numPr>
        <w:rPr>
          <w:rStyle w:val="Emphasis"/>
        </w:rPr>
      </w:pPr>
      <w:r>
        <w:rPr>
          <w:rStyle w:val="Emphasis"/>
        </w:rPr>
        <w:t xml:space="preserve">"implicit" </w:t>
      </w:r>
    </w:p>
    <w:p w14:paraId="7AE53B1A" w14:textId="77777777" w:rsidR="00D23462" w:rsidRDefault="00D23462" w:rsidP="00C31ED0">
      <w:pPr>
        <w:numPr>
          <w:ilvl w:val="4"/>
          <w:numId w:val="158"/>
        </w:numPr>
      </w:pPr>
      <w:r>
        <w:t xml:space="preserve">XSD maxLength </w:t>
      </w:r>
      <w:r>
        <w:rPr>
          <w:rStyle w:val="Emphasis"/>
        </w:rPr>
        <w:t>or</w:t>
      </w:r>
      <w:r>
        <w:t xml:space="preserve"> xs:simpleType</w:t>
      </w:r>
    </w:p>
    <w:p w14:paraId="47194A9B" w14:textId="77777777" w:rsidR="00D23462" w:rsidRDefault="00D23462" w:rsidP="00C31ED0">
      <w:pPr>
        <w:numPr>
          <w:ilvl w:val="4"/>
          <w:numId w:val="158"/>
        </w:numPr>
      </w:pPr>
      <w:r>
        <w:t xml:space="preserve">dfdl:lengthUnits </w:t>
      </w:r>
    </w:p>
    <w:p w14:paraId="30500762" w14:textId="77777777" w:rsidR="00D23462" w:rsidRDefault="00D23462" w:rsidP="00C31ED0">
      <w:pPr>
        <w:numPr>
          <w:ilvl w:val="3"/>
          <w:numId w:val="158"/>
        </w:numPr>
        <w:rPr>
          <w:rStyle w:val="Emphasis"/>
        </w:rPr>
      </w:pPr>
      <w:r>
        <w:rPr>
          <w:rStyle w:val="Emphasis"/>
        </w:rPr>
        <w:t>"explicit"</w:t>
      </w:r>
    </w:p>
    <w:p w14:paraId="093803BC" w14:textId="77777777" w:rsidR="00D23462" w:rsidRDefault="00D23462" w:rsidP="00C31ED0">
      <w:pPr>
        <w:numPr>
          <w:ilvl w:val="4"/>
          <w:numId w:val="158"/>
        </w:numPr>
      </w:pPr>
      <w:r>
        <w:t xml:space="preserve">dfdl:length </w:t>
      </w:r>
    </w:p>
    <w:p w14:paraId="44F40190" w14:textId="77777777" w:rsidR="00D23462" w:rsidRDefault="00D23462" w:rsidP="00C31ED0">
      <w:pPr>
        <w:numPr>
          <w:ilvl w:val="4"/>
          <w:numId w:val="158"/>
        </w:numPr>
      </w:pPr>
      <w:r>
        <w:t xml:space="preserve">dfdl:lengthUnits </w:t>
      </w:r>
    </w:p>
    <w:p w14:paraId="5FECC8FA" w14:textId="77777777" w:rsidR="00D23462" w:rsidRDefault="00D23462" w:rsidP="00C31ED0">
      <w:pPr>
        <w:numPr>
          <w:ilvl w:val="3"/>
          <w:numId w:val="158"/>
        </w:numPr>
        <w:rPr>
          <w:rStyle w:val="Emphasis"/>
        </w:rPr>
      </w:pPr>
      <w:r>
        <w:rPr>
          <w:rStyle w:val="Emphasis"/>
        </w:rPr>
        <w:t xml:space="preserve">"prefixed" </w:t>
      </w:r>
    </w:p>
    <w:p w14:paraId="19E70C98" w14:textId="77777777" w:rsidR="00D23462" w:rsidRDefault="00D23462" w:rsidP="00C31ED0">
      <w:pPr>
        <w:numPr>
          <w:ilvl w:val="4"/>
          <w:numId w:val="158"/>
        </w:numPr>
      </w:pPr>
      <w:r>
        <w:t xml:space="preserve">dfdl:prefixLengthType </w:t>
      </w:r>
    </w:p>
    <w:p w14:paraId="4FDADAAA" w14:textId="77777777" w:rsidR="00D23462" w:rsidRDefault="00D23462" w:rsidP="00C31ED0">
      <w:pPr>
        <w:numPr>
          <w:ilvl w:val="4"/>
          <w:numId w:val="158"/>
        </w:numPr>
      </w:pPr>
      <w:r>
        <w:t xml:space="preserve">dfdl:prefixIncludesPrefixLength </w:t>
      </w:r>
    </w:p>
    <w:p w14:paraId="1A03957C" w14:textId="77777777" w:rsidR="00D23462" w:rsidRDefault="00D23462" w:rsidP="00C31ED0">
      <w:pPr>
        <w:numPr>
          <w:ilvl w:val="4"/>
          <w:numId w:val="158"/>
        </w:numPr>
      </w:pPr>
      <w:r>
        <w:t xml:space="preserve">dfdl:lengthUnits </w:t>
      </w:r>
    </w:p>
    <w:p w14:paraId="168A74D7" w14:textId="77777777" w:rsidR="00D23462" w:rsidRDefault="00D23462" w:rsidP="00C31ED0">
      <w:pPr>
        <w:numPr>
          <w:ilvl w:val="3"/>
          <w:numId w:val="158"/>
        </w:numPr>
        <w:rPr>
          <w:rStyle w:val="Emphasis"/>
        </w:rPr>
      </w:pPr>
      <w:r>
        <w:rPr>
          <w:rStyle w:val="Emphasis"/>
        </w:rPr>
        <w:t xml:space="preserve">"delimited", "endOfParent" </w:t>
      </w:r>
    </w:p>
    <w:p w14:paraId="58B117D2" w14:textId="77777777" w:rsidR="00D23462" w:rsidRDefault="00D23462" w:rsidP="00C31ED0">
      <w:pPr>
        <w:numPr>
          <w:ilvl w:val="4"/>
          <w:numId w:val="158"/>
        </w:numPr>
        <w:rPr>
          <w:rStyle w:val="Emphasis"/>
        </w:rPr>
      </w:pPr>
      <w:r>
        <w:rPr>
          <w:rStyle w:val="Emphasis"/>
        </w:rPr>
        <w:t>None</w:t>
      </w:r>
    </w:p>
    <w:p w14:paraId="1CEBCA94" w14:textId="77777777" w:rsidR="00D23462" w:rsidRDefault="00D23462" w:rsidP="00C31ED0">
      <w:pPr>
        <w:pStyle w:val="nobreak"/>
        <w:numPr>
          <w:ilvl w:val="1"/>
          <w:numId w:val="158"/>
        </w:numPr>
      </w:pPr>
      <w:r>
        <w:t xml:space="preserve">dfdl:initiator </w:t>
      </w:r>
    </w:p>
    <w:p w14:paraId="1CC749D6" w14:textId="77777777" w:rsidR="00D23462" w:rsidRDefault="00D23462" w:rsidP="00C31ED0">
      <w:pPr>
        <w:numPr>
          <w:ilvl w:val="2"/>
          <w:numId w:val="158"/>
        </w:numPr>
      </w:pPr>
      <w:r>
        <w:t>dfdl:nilValueDelimiterPolicy (does not apply to dfdl:simpleType)</w:t>
      </w:r>
    </w:p>
    <w:p w14:paraId="246867D1" w14:textId="77777777" w:rsidR="00D23462" w:rsidRDefault="00D23462" w:rsidP="00C31ED0">
      <w:pPr>
        <w:numPr>
          <w:ilvl w:val="2"/>
          <w:numId w:val="158"/>
        </w:numPr>
      </w:pPr>
      <w:r>
        <w:t xml:space="preserve">dfdl:emptyValueDelimiterPolicy </w:t>
      </w:r>
    </w:p>
    <w:p w14:paraId="546384EE" w14:textId="77777777" w:rsidR="00D23462" w:rsidRDefault="00D23462" w:rsidP="00C31ED0">
      <w:pPr>
        <w:pStyle w:val="nobreak"/>
        <w:keepNext w:val="0"/>
        <w:numPr>
          <w:ilvl w:val="1"/>
          <w:numId w:val="158"/>
        </w:numPr>
      </w:pPr>
      <w:r>
        <w:t>dfdl:terminator</w:t>
      </w:r>
    </w:p>
    <w:p w14:paraId="08EF8DA9" w14:textId="77777777" w:rsidR="00D23462" w:rsidRDefault="00D23462" w:rsidP="00C31ED0">
      <w:pPr>
        <w:numPr>
          <w:ilvl w:val="2"/>
          <w:numId w:val="158"/>
        </w:numPr>
      </w:pPr>
      <w:r>
        <w:t>dfdl:nilValueDelimiterPolicy (does not apply to dfdl:simpleType)</w:t>
      </w:r>
    </w:p>
    <w:p w14:paraId="691A2EC9" w14:textId="77777777" w:rsidR="00D23462" w:rsidRDefault="00D23462" w:rsidP="00C31ED0">
      <w:pPr>
        <w:numPr>
          <w:ilvl w:val="2"/>
          <w:numId w:val="158"/>
        </w:numPr>
      </w:pPr>
      <w:r>
        <w:t xml:space="preserve">dfdl:emptyValueDelimiterPolicy </w:t>
      </w:r>
    </w:p>
    <w:p w14:paraId="2C81BD2C" w14:textId="77777777" w:rsidR="00D23462" w:rsidRDefault="00D23462" w:rsidP="00C31ED0">
      <w:pPr>
        <w:pStyle w:val="nobreak"/>
        <w:keepNext w:val="0"/>
        <w:numPr>
          <w:ilvl w:val="1"/>
          <w:numId w:val="158"/>
        </w:numPr>
      </w:pPr>
      <w:r>
        <w:t>dfdl:trailingSkip</w:t>
      </w:r>
    </w:p>
    <w:p w14:paraId="084306E5" w14:textId="77777777" w:rsidR="00D23462" w:rsidRDefault="00D23462" w:rsidP="00C31ED0">
      <w:pPr>
        <w:pStyle w:val="nobreak"/>
        <w:keepNext w:val="0"/>
        <w:numPr>
          <w:ilvl w:val="2"/>
          <w:numId w:val="158"/>
        </w:numPr>
      </w:pPr>
      <w:r>
        <w:t xml:space="preserve">dfdl:alignmentUnits </w:t>
      </w:r>
    </w:p>
    <w:p w14:paraId="0E6C44BA" w14:textId="77777777" w:rsidR="00D23462" w:rsidRDefault="00D23462" w:rsidP="00BC2419">
      <w:pPr>
        <w:pStyle w:val="Heading3"/>
        <w:rPr>
          <w:rFonts w:eastAsia="Times New Roman"/>
        </w:rPr>
      </w:pPr>
      <w:bookmarkStart w:id="14120" w:name="_Toc322911742"/>
      <w:bookmarkStart w:id="14121" w:name="_Toc322912281"/>
      <w:bookmarkStart w:id="14122" w:name="_Toc329093142"/>
      <w:bookmarkStart w:id="14123" w:name="_Toc332701655"/>
      <w:bookmarkStart w:id="14124" w:name="_Toc332701959"/>
      <w:bookmarkStart w:id="14125" w:name="_Toc332711758"/>
      <w:bookmarkStart w:id="14126" w:name="_Toc332712060"/>
      <w:bookmarkStart w:id="14127" w:name="_Toc332712361"/>
      <w:bookmarkStart w:id="14128" w:name="_Toc332724277"/>
      <w:bookmarkStart w:id="14129" w:name="_Toc332724577"/>
      <w:bookmarkStart w:id="14130" w:name="_Toc341102873"/>
      <w:bookmarkStart w:id="14131" w:name="_Toc347241608"/>
      <w:bookmarkStart w:id="14132" w:name="_Toc347744801"/>
      <w:bookmarkStart w:id="14133" w:name="_Toc348984584"/>
      <w:bookmarkStart w:id="14134" w:name="_Toc348984889"/>
      <w:bookmarkStart w:id="14135" w:name="_Toc349038053"/>
      <w:bookmarkStart w:id="14136" w:name="_Toc349038355"/>
      <w:bookmarkStart w:id="14137" w:name="_Toc349042846"/>
      <w:bookmarkStart w:id="14138" w:name="_Toc351912968"/>
      <w:bookmarkStart w:id="14139" w:name="_Toc351914989"/>
      <w:bookmarkStart w:id="14140" w:name="_Toc351915455"/>
      <w:bookmarkStart w:id="14141" w:name="_Toc361231553"/>
      <w:bookmarkStart w:id="14142" w:name="_Toc361232079"/>
      <w:bookmarkStart w:id="14143" w:name="_Toc362445377"/>
      <w:bookmarkStart w:id="14144" w:name="_Toc363909344"/>
      <w:bookmarkStart w:id="14145" w:name="_Toc364463770"/>
      <w:bookmarkStart w:id="14146" w:name="_Toc366078374"/>
      <w:bookmarkStart w:id="14147" w:name="_Toc366078989"/>
      <w:bookmarkStart w:id="14148" w:name="_Toc366079974"/>
      <w:bookmarkStart w:id="14149" w:name="_Toc366080586"/>
      <w:bookmarkStart w:id="14150" w:name="_Toc366081195"/>
      <w:bookmarkStart w:id="14151" w:name="_Toc366505535"/>
      <w:bookmarkStart w:id="14152" w:name="_Toc366508904"/>
      <w:bookmarkStart w:id="14153" w:name="_Toc366513405"/>
      <w:bookmarkStart w:id="14154" w:name="_Toc366574594"/>
      <w:bookmarkStart w:id="14155" w:name="_Toc366578387"/>
      <w:bookmarkStart w:id="14156" w:name="_Toc366578981"/>
      <w:bookmarkStart w:id="14157" w:name="_Toc366579573"/>
      <w:bookmarkStart w:id="14158" w:name="_Toc366580164"/>
      <w:bookmarkStart w:id="14159" w:name="_Toc366580756"/>
      <w:bookmarkStart w:id="14160" w:name="_Toc366581347"/>
      <w:bookmarkStart w:id="14161" w:name="_Toc366581939"/>
      <w:bookmarkStart w:id="14162" w:name="_Toc243112879"/>
      <w:bookmarkStart w:id="14163" w:name="_Toc349042847"/>
      <w:bookmarkStart w:id="14164" w:name="_Toc53134233"/>
      <w:bookmarkEnd w:id="14120"/>
      <w:bookmarkEnd w:id="14121"/>
      <w:bookmarkEnd w:id="14122"/>
      <w:bookmarkEnd w:id="14123"/>
      <w:bookmarkEnd w:id="14124"/>
      <w:bookmarkEnd w:id="14125"/>
      <w:bookmarkEnd w:id="14126"/>
      <w:bookmarkEnd w:id="14127"/>
      <w:bookmarkEnd w:id="14128"/>
      <w:bookmarkEnd w:id="14129"/>
      <w:bookmarkEnd w:id="14130"/>
      <w:bookmarkEnd w:id="14131"/>
      <w:bookmarkEnd w:id="14132"/>
      <w:bookmarkEnd w:id="14133"/>
      <w:bookmarkEnd w:id="14134"/>
      <w:bookmarkEnd w:id="14135"/>
      <w:bookmarkEnd w:id="14136"/>
      <w:bookmarkEnd w:id="14137"/>
      <w:bookmarkEnd w:id="14138"/>
      <w:bookmarkEnd w:id="14139"/>
      <w:bookmarkEnd w:id="14140"/>
      <w:bookmarkEnd w:id="14141"/>
      <w:bookmarkEnd w:id="14142"/>
      <w:bookmarkEnd w:id="14143"/>
      <w:bookmarkEnd w:id="14144"/>
      <w:bookmarkEnd w:id="14145"/>
      <w:bookmarkEnd w:id="14146"/>
      <w:bookmarkEnd w:id="14147"/>
      <w:bookmarkEnd w:id="14148"/>
      <w:bookmarkEnd w:id="14149"/>
      <w:bookmarkEnd w:id="14150"/>
      <w:bookmarkEnd w:id="14151"/>
      <w:bookmarkEnd w:id="14152"/>
      <w:bookmarkEnd w:id="14153"/>
      <w:bookmarkEnd w:id="14154"/>
      <w:bookmarkEnd w:id="14155"/>
      <w:bookmarkEnd w:id="14156"/>
      <w:bookmarkEnd w:id="14157"/>
      <w:bookmarkEnd w:id="14158"/>
      <w:bookmarkEnd w:id="14159"/>
      <w:bookmarkEnd w:id="14160"/>
      <w:bookmarkEnd w:id="14161"/>
      <w:r>
        <w:rPr>
          <w:rFonts w:eastAsia="Times New Roman"/>
        </w:rPr>
        <w:t>dfdl:element (complex)</w:t>
      </w:r>
      <w:bookmarkEnd w:id="14162"/>
      <w:bookmarkEnd w:id="14163"/>
      <w:bookmarkEnd w:id="14164"/>
    </w:p>
    <w:p w14:paraId="6A955CA0" w14:textId="77777777" w:rsidR="00D23462" w:rsidRDefault="00D23462" w:rsidP="00C31ED0">
      <w:pPr>
        <w:pStyle w:val="nobreak"/>
        <w:numPr>
          <w:ilvl w:val="0"/>
          <w:numId w:val="159"/>
        </w:numPr>
        <w:rPr>
          <w:i/>
        </w:rPr>
      </w:pPr>
      <w:r>
        <w:rPr>
          <w:i/>
        </w:rPr>
        <w:t>Unparsing: common</w:t>
      </w:r>
    </w:p>
    <w:p w14:paraId="7F0F43C8" w14:textId="77777777" w:rsidR="00D23462" w:rsidRDefault="00D23462" w:rsidP="00C31ED0">
      <w:pPr>
        <w:numPr>
          <w:ilvl w:val="1"/>
          <w:numId w:val="159"/>
        </w:numPr>
      </w:pPr>
      <w:r>
        <w:t>dfdl:outputNewLine</w:t>
      </w:r>
    </w:p>
    <w:p w14:paraId="07A851CF" w14:textId="77777777" w:rsidR="00D23462" w:rsidRDefault="00D23462" w:rsidP="00C31ED0">
      <w:pPr>
        <w:pStyle w:val="nobreak"/>
        <w:numPr>
          <w:ilvl w:val="1"/>
          <w:numId w:val="159"/>
        </w:numPr>
        <w:ind w:left="1434" w:hanging="357"/>
      </w:pPr>
      <w:r>
        <w:t>dfdl:bitOrder</w:t>
      </w:r>
    </w:p>
    <w:p w14:paraId="5F57394E" w14:textId="77777777" w:rsidR="00D23462" w:rsidRDefault="00D23462" w:rsidP="00C31ED0">
      <w:pPr>
        <w:pStyle w:val="nobreak"/>
        <w:numPr>
          <w:ilvl w:val="1"/>
          <w:numId w:val="159"/>
        </w:numPr>
        <w:ind w:left="1434" w:hanging="357"/>
      </w:pPr>
      <w:r>
        <w:t xml:space="preserve">dfdl:encoding </w:t>
      </w:r>
    </w:p>
    <w:p w14:paraId="303E4DA3" w14:textId="77777777" w:rsidR="00D23462" w:rsidRDefault="00D23462" w:rsidP="00C31ED0">
      <w:pPr>
        <w:numPr>
          <w:ilvl w:val="2"/>
          <w:numId w:val="159"/>
        </w:numPr>
      </w:pPr>
      <w:r>
        <w:t>'UTF-16' 'UTF-16BE' 'UTF-16LE'</w:t>
      </w:r>
    </w:p>
    <w:p w14:paraId="61353A0F" w14:textId="77777777" w:rsidR="00D23462" w:rsidRDefault="00D23462" w:rsidP="00C31ED0">
      <w:pPr>
        <w:numPr>
          <w:ilvl w:val="3"/>
          <w:numId w:val="159"/>
        </w:numPr>
      </w:pPr>
      <w:r>
        <w:t>dfdl:utf16Width</w:t>
      </w:r>
    </w:p>
    <w:p w14:paraId="5201351A" w14:textId="77777777" w:rsidR="00D23462" w:rsidRDefault="00D23462" w:rsidP="00C31ED0">
      <w:pPr>
        <w:numPr>
          <w:ilvl w:val="1"/>
          <w:numId w:val="159"/>
        </w:numPr>
      </w:pPr>
      <w:r>
        <w:t>dfdl:encodingErrorPolicy</w:t>
      </w:r>
    </w:p>
    <w:p w14:paraId="135F169E" w14:textId="77777777" w:rsidR="00D23462" w:rsidRDefault="00D23462" w:rsidP="00C31ED0">
      <w:pPr>
        <w:numPr>
          <w:ilvl w:val="1"/>
          <w:numId w:val="159"/>
        </w:numPr>
      </w:pPr>
      <w:r>
        <w:t>dfdl:fillByte</w:t>
      </w:r>
    </w:p>
    <w:p w14:paraId="41F35BA7" w14:textId="77777777" w:rsidR="00D23462" w:rsidRDefault="00D23462" w:rsidP="00C31ED0">
      <w:pPr>
        <w:pStyle w:val="nobreak"/>
        <w:numPr>
          <w:ilvl w:val="0"/>
          <w:numId w:val="159"/>
        </w:numPr>
        <w:rPr>
          <w:i/>
        </w:rPr>
      </w:pPr>
      <w:r>
        <w:rPr>
          <w:i/>
        </w:rPr>
        <w:t>Unparsing: nillable</w:t>
      </w:r>
    </w:p>
    <w:p w14:paraId="300FEE9C" w14:textId="77777777" w:rsidR="00D23462" w:rsidRDefault="00D23462" w:rsidP="00C31ED0">
      <w:pPr>
        <w:pStyle w:val="nobreak"/>
        <w:numPr>
          <w:ilvl w:val="1"/>
          <w:numId w:val="159"/>
        </w:numPr>
      </w:pPr>
      <w:r>
        <w:t xml:space="preserve">XSD nillable </w:t>
      </w:r>
      <w:r>
        <w:rPr>
          <w:i/>
        </w:rPr>
        <w:t>(</w:t>
      </w:r>
      <w:r>
        <w:rPr>
          <w:i/>
          <w:iCs/>
        </w:rPr>
        <w:t>does not apply to dfdl:simpleType)</w:t>
      </w:r>
    </w:p>
    <w:p w14:paraId="6E41A173" w14:textId="77777777" w:rsidR="00D23462" w:rsidRDefault="00D23462" w:rsidP="00C31ED0">
      <w:pPr>
        <w:pStyle w:val="nobreak"/>
        <w:numPr>
          <w:ilvl w:val="3"/>
          <w:numId w:val="159"/>
        </w:numPr>
      </w:pPr>
      <w:r>
        <w:t xml:space="preserve">dfdl:nilKind </w:t>
      </w:r>
    </w:p>
    <w:p w14:paraId="66DB9D41" w14:textId="77777777" w:rsidR="00D23462" w:rsidRDefault="00D23462" w:rsidP="00C31ED0">
      <w:pPr>
        <w:pStyle w:val="nobreak"/>
        <w:numPr>
          <w:ilvl w:val="4"/>
          <w:numId w:val="159"/>
        </w:numPr>
        <w:rPr>
          <w:i/>
        </w:rPr>
      </w:pPr>
      <w:r>
        <w:rPr>
          <w:i/>
        </w:rPr>
        <w:t xml:space="preserve">"literalValue" </w:t>
      </w:r>
    </w:p>
    <w:p w14:paraId="122CB6C9" w14:textId="77777777" w:rsidR="00D23462" w:rsidRDefault="00D23462" w:rsidP="00C31ED0">
      <w:pPr>
        <w:pStyle w:val="nobreak"/>
        <w:numPr>
          <w:ilvl w:val="5"/>
          <w:numId w:val="159"/>
        </w:numPr>
      </w:pPr>
      <w:r>
        <w:t>dfdl:nilValue (must be "%ES;")</w:t>
      </w:r>
    </w:p>
    <w:p w14:paraId="586CED46" w14:textId="77777777" w:rsidR="00D23462" w:rsidRDefault="00D23462" w:rsidP="00C31ED0">
      <w:pPr>
        <w:numPr>
          <w:ilvl w:val="0"/>
          <w:numId w:val="159"/>
        </w:numPr>
        <w:rPr>
          <w:rStyle w:val="Emphasis"/>
        </w:rPr>
      </w:pPr>
      <w:r>
        <w:rPr>
          <w:rStyle w:val="Emphasis"/>
        </w:rPr>
        <w:t>Unparsing: occurrences</w:t>
      </w:r>
    </w:p>
    <w:p w14:paraId="65D76F5E" w14:textId="77777777" w:rsidR="00D23462" w:rsidRDefault="00D23462" w:rsidP="00C31ED0">
      <w:pPr>
        <w:numPr>
          <w:ilvl w:val="1"/>
          <w:numId w:val="159"/>
        </w:numPr>
      </w:pPr>
      <w:r>
        <w:t>(maxOccurs &gt; 1 or unbounded) or (XSD minOccurs = 0 and XSD maxOccurs = 1)</w:t>
      </w:r>
    </w:p>
    <w:p w14:paraId="14D85A4B" w14:textId="77777777" w:rsidR="00D23462" w:rsidRDefault="00D23462" w:rsidP="00C31ED0">
      <w:pPr>
        <w:numPr>
          <w:ilvl w:val="2"/>
          <w:numId w:val="159"/>
        </w:numPr>
      </w:pPr>
      <w:r>
        <w:t xml:space="preserve">dfdl:occursCountKind </w:t>
      </w:r>
    </w:p>
    <w:p w14:paraId="4B0CAD5C" w14:textId="77777777" w:rsidR="00D23462" w:rsidRDefault="00D23462" w:rsidP="00C31ED0">
      <w:pPr>
        <w:numPr>
          <w:ilvl w:val="3"/>
          <w:numId w:val="159"/>
        </w:numPr>
        <w:rPr>
          <w:rStyle w:val="Emphasis"/>
        </w:rPr>
      </w:pPr>
      <w:r>
        <w:rPr>
          <w:rStyle w:val="Emphasis"/>
        </w:rPr>
        <w:t xml:space="preserve">"expression" </w:t>
      </w:r>
    </w:p>
    <w:p w14:paraId="40639284" w14:textId="77777777" w:rsidR="00D23462" w:rsidRDefault="00D23462" w:rsidP="00C31ED0">
      <w:pPr>
        <w:numPr>
          <w:ilvl w:val="4"/>
          <w:numId w:val="159"/>
        </w:numPr>
      </w:pPr>
      <w:r>
        <w:t xml:space="preserve">dfdl:occursCount </w:t>
      </w:r>
    </w:p>
    <w:p w14:paraId="46F8A19A" w14:textId="77777777" w:rsidR="00D23462" w:rsidRDefault="00D23462" w:rsidP="00C31ED0">
      <w:pPr>
        <w:numPr>
          <w:ilvl w:val="3"/>
          <w:numId w:val="159"/>
        </w:numPr>
      </w:pPr>
      <w:r>
        <w:rPr>
          <w:rStyle w:val="Emphasis"/>
        </w:rPr>
        <w:t>"fixed"</w:t>
      </w:r>
      <w:r>
        <w:t xml:space="preserve">, </w:t>
      </w:r>
      <w:r>
        <w:rPr>
          <w:rStyle w:val="Emphasis"/>
        </w:rPr>
        <w:t>"implicit"</w:t>
      </w:r>
    </w:p>
    <w:p w14:paraId="4B5C6E02" w14:textId="77777777" w:rsidR="00D23462" w:rsidRDefault="00D23462" w:rsidP="00C31ED0">
      <w:pPr>
        <w:numPr>
          <w:ilvl w:val="4"/>
          <w:numId w:val="159"/>
        </w:numPr>
      </w:pPr>
      <w:r>
        <w:t>XSD minOccurs</w:t>
      </w:r>
    </w:p>
    <w:p w14:paraId="33F50D22" w14:textId="77777777" w:rsidR="00D23462" w:rsidRDefault="00D23462" w:rsidP="00C31ED0">
      <w:pPr>
        <w:numPr>
          <w:ilvl w:val="4"/>
          <w:numId w:val="159"/>
        </w:numPr>
      </w:pPr>
      <w:r>
        <w:t xml:space="preserve">XSD maxOccurs </w:t>
      </w:r>
    </w:p>
    <w:p w14:paraId="5B0592FD" w14:textId="77777777" w:rsidR="00D23462" w:rsidRDefault="00D23462" w:rsidP="00C31ED0">
      <w:pPr>
        <w:numPr>
          <w:ilvl w:val="3"/>
          <w:numId w:val="159"/>
        </w:numPr>
        <w:rPr>
          <w:rStyle w:val="Emphasis"/>
        </w:rPr>
      </w:pPr>
      <w:r>
        <w:rPr>
          <w:rStyle w:val="Emphasis"/>
        </w:rPr>
        <w:t xml:space="preserve">"parsed" </w:t>
      </w:r>
    </w:p>
    <w:p w14:paraId="7FE4D23E" w14:textId="77777777" w:rsidR="00D23462" w:rsidRDefault="00D23462" w:rsidP="00C31ED0">
      <w:pPr>
        <w:pStyle w:val="nobreak"/>
        <w:numPr>
          <w:ilvl w:val="0"/>
          <w:numId w:val="159"/>
        </w:numPr>
      </w:pPr>
      <w:r>
        <w:rPr>
          <w:i/>
        </w:rPr>
        <w:t xml:space="preserve">Unparsing: insertion &amp; framing </w:t>
      </w:r>
    </w:p>
    <w:p w14:paraId="086288AB" w14:textId="77777777" w:rsidR="00D23462" w:rsidRDefault="00D23462" w:rsidP="00C31ED0">
      <w:pPr>
        <w:pStyle w:val="nobreak"/>
        <w:numPr>
          <w:ilvl w:val="1"/>
          <w:numId w:val="159"/>
        </w:numPr>
      </w:pPr>
      <w:r>
        <w:t>dfdl:leadingSkip</w:t>
      </w:r>
    </w:p>
    <w:p w14:paraId="4721AA37" w14:textId="77777777" w:rsidR="00D23462" w:rsidRDefault="00D23462" w:rsidP="00C31ED0">
      <w:pPr>
        <w:pStyle w:val="nobreak"/>
        <w:numPr>
          <w:ilvl w:val="2"/>
          <w:numId w:val="159"/>
        </w:numPr>
      </w:pPr>
      <w:r>
        <w:t xml:space="preserve">dfdl:alignmentUnits </w:t>
      </w:r>
    </w:p>
    <w:p w14:paraId="718BCC41" w14:textId="77777777" w:rsidR="00D23462" w:rsidRDefault="00D23462" w:rsidP="00C31ED0">
      <w:pPr>
        <w:pStyle w:val="nobreak"/>
        <w:numPr>
          <w:ilvl w:val="1"/>
          <w:numId w:val="159"/>
        </w:numPr>
      </w:pPr>
      <w:r>
        <w:t xml:space="preserve">dfdl:alignment </w:t>
      </w:r>
    </w:p>
    <w:p w14:paraId="1B27D65F" w14:textId="77777777" w:rsidR="00D23462" w:rsidRDefault="00D23462" w:rsidP="00C31ED0">
      <w:pPr>
        <w:numPr>
          <w:ilvl w:val="2"/>
          <w:numId w:val="159"/>
        </w:numPr>
        <w:rPr>
          <w:rStyle w:val="Emphasis"/>
        </w:rPr>
      </w:pPr>
      <w:r>
        <w:rPr>
          <w:rStyle w:val="Emphasis"/>
        </w:rPr>
        <w:t>not "implicit"</w:t>
      </w:r>
    </w:p>
    <w:p w14:paraId="6257BE9F" w14:textId="77777777" w:rsidR="00D23462" w:rsidRDefault="00D23462" w:rsidP="00C31ED0">
      <w:pPr>
        <w:numPr>
          <w:ilvl w:val="3"/>
          <w:numId w:val="159"/>
        </w:numPr>
      </w:pPr>
      <w:r>
        <w:t xml:space="preserve">dfdl:alignmentUnits </w:t>
      </w:r>
    </w:p>
    <w:p w14:paraId="5B38B7DF" w14:textId="77777777" w:rsidR="00D23462" w:rsidRDefault="00D23462" w:rsidP="00C31ED0">
      <w:pPr>
        <w:pStyle w:val="nobreak"/>
        <w:numPr>
          <w:ilvl w:val="1"/>
          <w:numId w:val="159"/>
        </w:numPr>
      </w:pPr>
      <w:r>
        <w:t>dfdl:initiator</w:t>
      </w:r>
    </w:p>
    <w:p w14:paraId="29F2C53F" w14:textId="77777777" w:rsidR="00D23462" w:rsidRDefault="00D23462" w:rsidP="00C31ED0">
      <w:pPr>
        <w:numPr>
          <w:ilvl w:val="2"/>
          <w:numId w:val="159"/>
        </w:numPr>
      </w:pPr>
      <w:r>
        <w:t>dfdl:nilValueDelimiterPolicy</w:t>
      </w:r>
    </w:p>
    <w:p w14:paraId="6185D68E" w14:textId="77777777" w:rsidR="00D23462" w:rsidRDefault="00D23462" w:rsidP="00C31ED0">
      <w:pPr>
        <w:numPr>
          <w:ilvl w:val="2"/>
          <w:numId w:val="159"/>
        </w:numPr>
      </w:pPr>
      <w:r>
        <w:t xml:space="preserve">dfdl:emptyValueDelimiterPolicy </w:t>
      </w:r>
    </w:p>
    <w:p w14:paraId="6684E92A" w14:textId="77777777" w:rsidR="00D23462" w:rsidRDefault="00D23462" w:rsidP="00C31ED0">
      <w:pPr>
        <w:numPr>
          <w:ilvl w:val="1"/>
          <w:numId w:val="159"/>
        </w:numPr>
      </w:pPr>
      <w:r>
        <w:t xml:space="preserve">dfdl:lengthKind </w:t>
      </w:r>
    </w:p>
    <w:p w14:paraId="13F1D976" w14:textId="77777777" w:rsidR="00D23462" w:rsidRDefault="00D23462" w:rsidP="00C31ED0">
      <w:pPr>
        <w:numPr>
          <w:ilvl w:val="2"/>
          <w:numId w:val="159"/>
        </w:numPr>
        <w:rPr>
          <w:rStyle w:val="Emphasis"/>
        </w:rPr>
      </w:pPr>
      <w:r>
        <w:rPr>
          <w:rStyle w:val="Emphasis"/>
        </w:rPr>
        <w:t>"explicit"</w:t>
      </w:r>
    </w:p>
    <w:p w14:paraId="4030383E" w14:textId="77777777" w:rsidR="00D23462" w:rsidRDefault="00D23462" w:rsidP="00C31ED0">
      <w:pPr>
        <w:numPr>
          <w:ilvl w:val="3"/>
          <w:numId w:val="159"/>
        </w:numPr>
      </w:pPr>
      <w:r>
        <w:t xml:space="preserve">dfdl:length </w:t>
      </w:r>
    </w:p>
    <w:p w14:paraId="14EA7B17" w14:textId="77777777" w:rsidR="00D23462" w:rsidRDefault="00D23462" w:rsidP="00C31ED0">
      <w:pPr>
        <w:numPr>
          <w:ilvl w:val="3"/>
          <w:numId w:val="159"/>
        </w:numPr>
      </w:pPr>
      <w:r>
        <w:t xml:space="preserve">dfdl:lengthUnits </w:t>
      </w:r>
    </w:p>
    <w:p w14:paraId="0280EFA9" w14:textId="77777777" w:rsidR="00D23462" w:rsidRDefault="00D23462" w:rsidP="00C31ED0">
      <w:pPr>
        <w:numPr>
          <w:ilvl w:val="2"/>
          <w:numId w:val="159"/>
        </w:numPr>
        <w:rPr>
          <w:rStyle w:val="Emphasis"/>
        </w:rPr>
      </w:pPr>
      <w:r>
        <w:rPr>
          <w:rStyle w:val="Emphasis"/>
        </w:rPr>
        <w:t xml:space="preserve">"prefixed" </w:t>
      </w:r>
    </w:p>
    <w:p w14:paraId="2776D2C1" w14:textId="77777777" w:rsidR="00D23462" w:rsidRDefault="00D23462" w:rsidP="00C31ED0">
      <w:pPr>
        <w:numPr>
          <w:ilvl w:val="3"/>
          <w:numId w:val="159"/>
        </w:numPr>
      </w:pPr>
      <w:r>
        <w:t xml:space="preserve">dfdl:prefixLengthType </w:t>
      </w:r>
    </w:p>
    <w:p w14:paraId="147FFDFA" w14:textId="77777777" w:rsidR="00D23462" w:rsidRDefault="00D23462" w:rsidP="00C31ED0">
      <w:pPr>
        <w:numPr>
          <w:ilvl w:val="3"/>
          <w:numId w:val="159"/>
        </w:numPr>
      </w:pPr>
      <w:r>
        <w:t xml:space="preserve">dfdl:prefixIncludesPrefixLength </w:t>
      </w:r>
    </w:p>
    <w:p w14:paraId="0D3F0B5B" w14:textId="77777777" w:rsidR="00D23462" w:rsidRDefault="00D23462" w:rsidP="00C31ED0">
      <w:pPr>
        <w:numPr>
          <w:ilvl w:val="3"/>
          <w:numId w:val="159"/>
        </w:numPr>
      </w:pPr>
      <w:r>
        <w:t xml:space="preserve">dfdl:lengthUnits </w:t>
      </w:r>
    </w:p>
    <w:p w14:paraId="46A369FD" w14:textId="77777777" w:rsidR="00D23462" w:rsidRDefault="00D23462" w:rsidP="00C31ED0">
      <w:pPr>
        <w:numPr>
          <w:ilvl w:val="2"/>
          <w:numId w:val="159"/>
        </w:numPr>
        <w:rPr>
          <w:rStyle w:val="Emphasis"/>
        </w:rPr>
      </w:pPr>
      <w:r>
        <w:rPr>
          <w:rStyle w:val="Emphasis"/>
        </w:rPr>
        <w:t xml:space="preserve">"implicit", "pattern", "delimited", "endOfParent" </w:t>
      </w:r>
    </w:p>
    <w:p w14:paraId="0625F724" w14:textId="77777777" w:rsidR="00D23462" w:rsidRDefault="00D23462" w:rsidP="00C31ED0">
      <w:pPr>
        <w:numPr>
          <w:ilvl w:val="3"/>
          <w:numId w:val="159"/>
        </w:numPr>
        <w:rPr>
          <w:rStyle w:val="Emphasis"/>
        </w:rPr>
      </w:pPr>
      <w:r>
        <w:rPr>
          <w:rStyle w:val="Emphasis"/>
        </w:rPr>
        <w:t>None</w:t>
      </w:r>
    </w:p>
    <w:p w14:paraId="7986C697" w14:textId="77777777" w:rsidR="00D23462" w:rsidRDefault="00D23462" w:rsidP="00C31ED0">
      <w:pPr>
        <w:pStyle w:val="nobreak"/>
        <w:keepNext w:val="0"/>
        <w:numPr>
          <w:ilvl w:val="1"/>
          <w:numId w:val="159"/>
        </w:numPr>
      </w:pPr>
      <w:r>
        <w:t>dfdl:terminator</w:t>
      </w:r>
    </w:p>
    <w:p w14:paraId="427D76A2" w14:textId="77777777" w:rsidR="00D23462" w:rsidRDefault="00D23462" w:rsidP="00C31ED0">
      <w:pPr>
        <w:numPr>
          <w:ilvl w:val="2"/>
          <w:numId w:val="159"/>
        </w:numPr>
      </w:pPr>
      <w:r>
        <w:t>dfdl:nilValueDelimiterPolicy</w:t>
      </w:r>
    </w:p>
    <w:p w14:paraId="623CEE5B" w14:textId="77777777" w:rsidR="00D23462" w:rsidRDefault="00D23462" w:rsidP="00C31ED0">
      <w:pPr>
        <w:numPr>
          <w:ilvl w:val="2"/>
          <w:numId w:val="159"/>
        </w:numPr>
      </w:pPr>
      <w:r>
        <w:t xml:space="preserve">dfdl:emptyValueDelimiterPolicy </w:t>
      </w:r>
    </w:p>
    <w:p w14:paraId="5690FA2A" w14:textId="77777777" w:rsidR="00D23462" w:rsidRDefault="00D23462" w:rsidP="00C31ED0">
      <w:pPr>
        <w:pStyle w:val="nobreak"/>
        <w:keepNext w:val="0"/>
        <w:numPr>
          <w:ilvl w:val="1"/>
          <w:numId w:val="159"/>
        </w:numPr>
      </w:pPr>
      <w:r>
        <w:t>dfdl:trailingSkip</w:t>
      </w:r>
    </w:p>
    <w:p w14:paraId="12DA06AF" w14:textId="77777777" w:rsidR="00D23462" w:rsidRDefault="00D23462" w:rsidP="00C31ED0">
      <w:pPr>
        <w:pStyle w:val="nobreak"/>
        <w:keepNext w:val="0"/>
        <w:numPr>
          <w:ilvl w:val="2"/>
          <w:numId w:val="159"/>
        </w:numPr>
      </w:pPr>
      <w:r>
        <w:t xml:space="preserve">dfdl:alignmentUnits </w:t>
      </w:r>
    </w:p>
    <w:p w14:paraId="513F30DA" w14:textId="77777777" w:rsidR="00D23462" w:rsidRDefault="00D23462" w:rsidP="00BC2419">
      <w:pPr>
        <w:pStyle w:val="Heading3"/>
        <w:rPr>
          <w:rFonts w:eastAsia="Times New Roman"/>
        </w:rPr>
      </w:pPr>
      <w:bookmarkStart w:id="14165" w:name="_Toc243112880"/>
      <w:bookmarkStart w:id="14166" w:name="_Toc349042848"/>
      <w:bookmarkStart w:id="14167" w:name="_Toc53134234"/>
      <w:r>
        <w:rPr>
          <w:rFonts w:eastAsia="Times New Roman"/>
        </w:rPr>
        <w:t>dfdl:sequence and dfdl:group (when reference is a sequence)</w:t>
      </w:r>
      <w:bookmarkEnd w:id="14165"/>
      <w:bookmarkEnd w:id="14166"/>
      <w:bookmarkEnd w:id="14167"/>
    </w:p>
    <w:p w14:paraId="00420DC4" w14:textId="77777777" w:rsidR="00D23462" w:rsidRDefault="00D23462" w:rsidP="00C31ED0">
      <w:pPr>
        <w:numPr>
          <w:ilvl w:val="0"/>
          <w:numId w:val="159"/>
        </w:numPr>
        <w:rPr>
          <w:rStyle w:val="Emphasis"/>
        </w:rPr>
      </w:pPr>
      <w:r>
        <w:rPr>
          <w:rStyle w:val="Emphasis"/>
        </w:rPr>
        <w:t>Unparsing: hidden (xs:sequence only)</w:t>
      </w:r>
    </w:p>
    <w:p w14:paraId="0116C145" w14:textId="77777777" w:rsidR="00D23462" w:rsidRDefault="00D23462" w:rsidP="00C31ED0">
      <w:pPr>
        <w:numPr>
          <w:ilvl w:val="1"/>
          <w:numId w:val="159"/>
        </w:numPr>
        <w:rPr>
          <w:rStyle w:val="Emphasis"/>
        </w:rPr>
      </w:pPr>
      <w:r>
        <w:t>dfdl:hiddenGroupRef</w:t>
      </w:r>
    </w:p>
    <w:p w14:paraId="610115DC" w14:textId="77777777" w:rsidR="00D23462" w:rsidRDefault="00D23462" w:rsidP="00C31ED0">
      <w:pPr>
        <w:pStyle w:val="nobreak"/>
        <w:keepNext w:val="0"/>
        <w:numPr>
          <w:ilvl w:val="0"/>
          <w:numId w:val="159"/>
        </w:numPr>
      </w:pPr>
      <w:r>
        <w:rPr>
          <w:i/>
        </w:rPr>
        <w:t>Unparsing: common</w:t>
      </w:r>
    </w:p>
    <w:p w14:paraId="01B07E11" w14:textId="77777777" w:rsidR="00D23462" w:rsidRDefault="00D23462" w:rsidP="00C31ED0">
      <w:pPr>
        <w:numPr>
          <w:ilvl w:val="1"/>
          <w:numId w:val="159"/>
        </w:numPr>
      </w:pPr>
      <w:r>
        <w:t>dfdl:outputNewLine</w:t>
      </w:r>
    </w:p>
    <w:p w14:paraId="6AE10281" w14:textId="77777777" w:rsidR="00D23462" w:rsidRDefault="00D23462" w:rsidP="00C31ED0">
      <w:pPr>
        <w:pStyle w:val="nobreak"/>
        <w:keepNext w:val="0"/>
        <w:numPr>
          <w:ilvl w:val="1"/>
          <w:numId w:val="159"/>
        </w:numPr>
        <w:ind w:left="1434" w:hanging="357"/>
      </w:pPr>
      <w:r>
        <w:t>dfdl:bitOrder</w:t>
      </w:r>
    </w:p>
    <w:p w14:paraId="5529EEC6" w14:textId="77777777" w:rsidR="00D23462" w:rsidRDefault="00D23462" w:rsidP="00C31ED0">
      <w:pPr>
        <w:pStyle w:val="nobreak"/>
        <w:keepNext w:val="0"/>
        <w:numPr>
          <w:ilvl w:val="1"/>
          <w:numId w:val="159"/>
        </w:numPr>
        <w:ind w:left="1434" w:hanging="357"/>
      </w:pPr>
      <w:r>
        <w:t xml:space="preserve">dfdl:encoding </w:t>
      </w:r>
    </w:p>
    <w:p w14:paraId="44B9FFAA" w14:textId="77777777" w:rsidR="00D23462" w:rsidRDefault="00D23462" w:rsidP="00C31ED0">
      <w:pPr>
        <w:numPr>
          <w:ilvl w:val="2"/>
          <w:numId w:val="159"/>
        </w:numPr>
      </w:pPr>
      <w:r>
        <w:t>'UTF-16' 'UTF-16BE' 'UTF-16LE'</w:t>
      </w:r>
    </w:p>
    <w:p w14:paraId="2E91FF84" w14:textId="77777777" w:rsidR="00D23462" w:rsidRDefault="00D23462" w:rsidP="00C31ED0">
      <w:pPr>
        <w:numPr>
          <w:ilvl w:val="3"/>
          <w:numId w:val="159"/>
        </w:numPr>
      </w:pPr>
      <w:r>
        <w:t>dfdl:utf16Width</w:t>
      </w:r>
    </w:p>
    <w:p w14:paraId="32042DDE" w14:textId="77777777" w:rsidR="00D23462" w:rsidRDefault="00D23462" w:rsidP="00C31ED0">
      <w:pPr>
        <w:numPr>
          <w:ilvl w:val="1"/>
          <w:numId w:val="159"/>
        </w:numPr>
      </w:pPr>
      <w:r>
        <w:t>dfdl:encodingErrorPolicy</w:t>
      </w:r>
    </w:p>
    <w:p w14:paraId="656058FD" w14:textId="77777777" w:rsidR="00D23462" w:rsidRDefault="00D23462" w:rsidP="00C31ED0">
      <w:pPr>
        <w:numPr>
          <w:ilvl w:val="1"/>
          <w:numId w:val="159"/>
        </w:numPr>
      </w:pPr>
      <w:r>
        <w:t>dfdl:fillByte</w:t>
      </w:r>
    </w:p>
    <w:p w14:paraId="3C42DCB8" w14:textId="77777777" w:rsidR="00D23462" w:rsidRDefault="00D23462" w:rsidP="00C31ED0">
      <w:pPr>
        <w:pStyle w:val="nobreak"/>
        <w:keepNext w:val="0"/>
        <w:numPr>
          <w:ilvl w:val="0"/>
          <w:numId w:val="159"/>
        </w:numPr>
        <w:rPr>
          <w:i/>
        </w:rPr>
      </w:pPr>
      <w:r>
        <w:rPr>
          <w:i/>
        </w:rPr>
        <w:t>Unparsing: insertion &amp; framing</w:t>
      </w:r>
    </w:p>
    <w:p w14:paraId="6C1A4D84" w14:textId="77777777" w:rsidR="00D23462" w:rsidRDefault="00D23462" w:rsidP="00C31ED0">
      <w:pPr>
        <w:pStyle w:val="nobreak"/>
        <w:keepNext w:val="0"/>
        <w:numPr>
          <w:ilvl w:val="1"/>
          <w:numId w:val="159"/>
        </w:numPr>
      </w:pPr>
      <w:r>
        <w:t>dfdl:leadingSkip</w:t>
      </w:r>
    </w:p>
    <w:p w14:paraId="481CB684" w14:textId="77777777" w:rsidR="00D23462" w:rsidRDefault="00D23462" w:rsidP="00C31ED0">
      <w:pPr>
        <w:pStyle w:val="nobreak"/>
        <w:keepNext w:val="0"/>
        <w:numPr>
          <w:ilvl w:val="2"/>
          <w:numId w:val="159"/>
        </w:numPr>
      </w:pPr>
      <w:r>
        <w:t xml:space="preserve">dfdl:alignmentUnits </w:t>
      </w:r>
    </w:p>
    <w:p w14:paraId="1092BFA5" w14:textId="77777777" w:rsidR="00D23462" w:rsidRDefault="00D23462" w:rsidP="00C31ED0">
      <w:pPr>
        <w:pStyle w:val="nobreak"/>
        <w:keepNext w:val="0"/>
        <w:numPr>
          <w:ilvl w:val="1"/>
          <w:numId w:val="159"/>
        </w:numPr>
      </w:pPr>
      <w:r>
        <w:t xml:space="preserve">dfdl:alignment </w:t>
      </w:r>
    </w:p>
    <w:p w14:paraId="68CEE0AD" w14:textId="77777777" w:rsidR="00D23462" w:rsidRDefault="00D23462" w:rsidP="00C31ED0">
      <w:pPr>
        <w:pStyle w:val="nobreak"/>
        <w:keepNext w:val="0"/>
        <w:numPr>
          <w:ilvl w:val="2"/>
          <w:numId w:val="159"/>
        </w:numPr>
      </w:pPr>
      <w:r>
        <w:rPr>
          <w:i/>
          <w:iCs/>
        </w:rPr>
        <w:t>not "implicit"</w:t>
      </w:r>
    </w:p>
    <w:p w14:paraId="638E2E7A" w14:textId="77777777" w:rsidR="00D23462" w:rsidRDefault="00D23462" w:rsidP="00C31ED0">
      <w:pPr>
        <w:pStyle w:val="nobreak"/>
        <w:keepNext w:val="0"/>
        <w:numPr>
          <w:ilvl w:val="3"/>
          <w:numId w:val="159"/>
        </w:numPr>
      </w:pPr>
      <w:r>
        <w:t xml:space="preserve">dfdl:alignmentUnits </w:t>
      </w:r>
    </w:p>
    <w:p w14:paraId="6099F228" w14:textId="77777777" w:rsidR="00D23462" w:rsidRDefault="00D23462" w:rsidP="00C31ED0">
      <w:pPr>
        <w:pStyle w:val="nobreak"/>
        <w:keepNext w:val="0"/>
        <w:numPr>
          <w:ilvl w:val="1"/>
          <w:numId w:val="159"/>
        </w:numPr>
      </w:pPr>
      <w:r>
        <w:t>dfdl:initiator</w:t>
      </w:r>
    </w:p>
    <w:p w14:paraId="0CEBE1B2" w14:textId="77777777" w:rsidR="00D23462" w:rsidRDefault="00D23462" w:rsidP="00C31ED0">
      <w:pPr>
        <w:numPr>
          <w:ilvl w:val="1"/>
          <w:numId w:val="159"/>
        </w:numPr>
      </w:pPr>
      <w:r>
        <w:t xml:space="preserve">dfdl:separator </w:t>
      </w:r>
    </w:p>
    <w:p w14:paraId="503E1220" w14:textId="77777777" w:rsidR="00D23462" w:rsidRDefault="00D23462" w:rsidP="00C31ED0">
      <w:pPr>
        <w:numPr>
          <w:ilvl w:val="2"/>
          <w:numId w:val="159"/>
        </w:numPr>
      </w:pPr>
      <w:r>
        <w:t>dfdl:separatorPosition</w:t>
      </w:r>
    </w:p>
    <w:p w14:paraId="784A32C2" w14:textId="77777777" w:rsidR="00D23462" w:rsidRDefault="00D23462" w:rsidP="00C31ED0">
      <w:pPr>
        <w:numPr>
          <w:ilvl w:val="2"/>
          <w:numId w:val="159"/>
        </w:numPr>
      </w:pPr>
      <w:r>
        <w:t>dfdl:separatorSuppressionPolicy</w:t>
      </w:r>
    </w:p>
    <w:p w14:paraId="518A3436" w14:textId="77777777" w:rsidR="00D23462" w:rsidRDefault="00D23462" w:rsidP="00C31ED0">
      <w:pPr>
        <w:pStyle w:val="nobreak"/>
        <w:keepNext w:val="0"/>
        <w:numPr>
          <w:ilvl w:val="1"/>
          <w:numId w:val="159"/>
        </w:numPr>
      </w:pPr>
      <w:r>
        <w:t>dfdl:terminator</w:t>
      </w:r>
    </w:p>
    <w:p w14:paraId="3E01DFA6" w14:textId="77777777" w:rsidR="00D23462" w:rsidRDefault="00D23462" w:rsidP="00C31ED0">
      <w:pPr>
        <w:pStyle w:val="nobreak"/>
        <w:keepNext w:val="0"/>
        <w:numPr>
          <w:ilvl w:val="1"/>
          <w:numId w:val="159"/>
        </w:numPr>
      </w:pPr>
      <w:r>
        <w:t>dfdl:trailingSkip</w:t>
      </w:r>
    </w:p>
    <w:p w14:paraId="68EDA996" w14:textId="77777777" w:rsidR="00D23462" w:rsidRDefault="00D23462" w:rsidP="00C31ED0">
      <w:pPr>
        <w:pStyle w:val="nobreak"/>
        <w:keepNext w:val="0"/>
        <w:numPr>
          <w:ilvl w:val="2"/>
          <w:numId w:val="159"/>
        </w:numPr>
      </w:pPr>
      <w:r>
        <w:t xml:space="preserve">dfdl:alignmentUnits </w:t>
      </w:r>
    </w:p>
    <w:p w14:paraId="008FC7DF" w14:textId="77777777" w:rsidR="00D23462" w:rsidRDefault="00D23462" w:rsidP="00BC2419">
      <w:pPr>
        <w:pStyle w:val="Heading3"/>
        <w:rPr>
          <w:rFonts w:eastAsia="Times New Roman"/>
        </w:rPr>
      </w:pPr>
      <w:bookmarkStart w:id="14168" w:name="_Toc322912285"/>
      <w:bookmarkStart w:id="14169" w:name="_Toc329093146"/>
      <w:bookmarkStart w:id="14170" w:name="_Toc332701659"/>
      <w:bookmarkStart w:id="14171" w:name="_Toc332701963"/>
      <w:bookmarkStart w:id="14172" w:name="_Toc332711761"/>
      <w:bookmarkStart w:id="14173" w:name="_Toc332712063"/>
      <w:bookmarkStart w:id="14174" w:name="_Toc332712364"/>
      <w:bookmarkStart w:id="14175" w:name="_Toc332724280"/>
      <w:bookmarkStart w:id="14176" w:name="_Toc332724580"/>
      <w:bookmarkStart w:id="14177" w:name="_Toc341102876"/>
      <w:bookmarkStart w:id="14178" w:name="_Toc347241611"/>
      <w:bookmarkStart w:id="14179" w:name="_Toc347744804"/>
      <w:bookmarkStart w:id="14180" w:name="_Toc348984587"/>
      <w:bookmarkStart w:id="14181" w:name="_Toc348984892"/>
      <w:bookmarkStart w:id="14182" w:name="_Toc349038056"/>
      <w:bookmarkStart w:id="14183" w:name="_Toc349038358"/>
      <w:bookmarkStart w:id="14184" w:name="_Toc349042849"/>
      <w:bookmarkStart w:id="14185" w:name="_Toc351912971"/>
      <w:bookmarkStart w:id="14186" w:name="_Toc351914992"/>
      <w:bookmarkStart w:id="14187" w:name="_Toc351915458"/>
      <w:bookmarkStart w:id="14188" w:name="_Toc361231556"/>
      <w:bookmarkStart w:id="14189" w:name="_Toc361232082"/>
      <w:bookmarkStart w:id="14190" w:name="_Toc362445380"/>
      <w:bookmarkStart w:id="14191" w:name="_Toc363909347"/>
      <w:bookmarkStart w:id="14192" w:name="_Toc364463773"/>
      <w:bookmarkStart w:id="14193" w:name="_Toc366078377"/>
      <w:bookmarkStart w:id="14194" w:name="_Toc366078992"/>
      <w:bookmarkStart w:id="14195" w:name="_Toc366079977"/>
      <w:bookmarkStart w:id="14196" w:name="_Toc366080589"/>
      <w:bookmarkStart w:id="14197" w:name="_Toc366081198"/>
      <w:bookmarkStart w:id="14198" w:name="_Toc366505538"/>
      <w:bookmarkStart w:id="14199" w:name="_Toc366508907"/>
      <w:bookmarkStart w:id="14200" w:name="_Toc366513408"/>
      <w:bookmarkStart w:id="14201" w:name="_Toc366574597"/>
      <w:bookmarkStart w:id="14202" w:name="_Toc366578390"/>
      <w:bookmarkStart w:id="14203" w:name="_Toc366578984"/>
      <w:bookmarkStart w:id="14204" w:name="_Toc366579576"/>
      <w:bookmarkStart w:id="14205" w:name="_Toc366580167"/>
      <w:bookmarkStart w:id="14206" w:name="_Toc366580759"/>
      <w:bookmarkStart w:id="14207" w:name="_Toc366581350"/>
      <w:bookmarkStart w:id="14208" w:name="_Toc366581942"/>
      <w:bookmarkStart w:id="14209" w:name="_Toc349042850"/>
      <w:bookmarkStart w:id="14210" w:name="_Toc53134235"/>
      <w:bookmarkEnd w:id="14168"/>
      <w:bookmarkEnd w:id="14169"/>
      <w:bookmarkEnd w:id="14170"/>
      <w:bookmarkEnd w:id="14171"/>
      <w:bookmarkEnd w:id="14172"/>
      <w:bookmarkEnd w:id="14173"/>
      <w:bookmarkEnd w:id="14174"/>
      <w:bookmarkEnd w:id="14175"/>
      <w:bookmarkEnd w:id="14176"/>
      <w:bookmarkEnd w:id="14177"/>
      <w:bookmarkEnd w:id="14178"/>
      <w:bookmarkEnd w:id="14179"/>
      <w:bookmarkEnd w:id="14180"/>
      <w:bookmarkEnd w:id="14181"/>
      <w:bookmarkEnd w:id="14182"/>
      <w:bookmarkEnd w:id="14183"/>
      <w:bookmarkEnd w:id="14184"/>
      <w:bookmarkEnd w:id="14185"/>
      <w:bookmarkEnd w:id="14186"/>
      <w:bookmarkEnd w:id="14187"/>
      <w:bookmarkEnd w:id="14188"/>
      <w:bookmarkEnd w:id="14189"/>
      <w:bookmarkEnd w:id="14190"/>
      <w:bookmarkEnd w:id="14191"/>
      <w:bookmarkEnd w:id="14192"/>
      <w:bookmarkEnd w:id="14193"/>
      <w:bookmarkEnd w:id="14194"/>
      <w:bookmarkEnd w:id="14195"/>
      <w:bookmarkEnd w:id="14196"/>
      <w:bookmarkEnd w:id="14197"/>
      <w:bookmarkEnd w:id="14198"/>
      <w:bookmarkEnd w:id="14199"/>
      <w:bookmarkEnd w:id="14200"/>
      <w:bookmarkEnd w:id="14201"/>
      <w:bookmarkEnd w:id="14202"/>
      <w:bookmarkEnd w:id="14203"/>
      <w:bookmarkEnd w:id="14204"/>
      <w:bookmarkEnd w:id="14205"/>
      <w:bookmarkEnd w:id="14206"/>
      <w:bookmarkEnd w:id="14207"/>
      <w:bookmarkEnd w:id="14208"/>
      <w:r>
        <w:rPr>
          <w:rFonts w:eastAsia="Times New Roman"/>
        </w:rPr>
        <w:t>dfdl:choice and dfdl:group (when reference is a choice)</w:t>
      </w:r>
      <w:bookmarkEnd w:id="14209"/>
      <w:bookmarkEnd w:id="14210"/>
    </w:p>
    <w:p w14:paraId="26F36A77" w14:textId="77777777" w:rsidR="00D23462" w:rsidRDefault="00D23462" w:rsidP="00C31ED0">
      <w:pPr>
        <w:pStyle w:val="nobreak"/>
        <w:keepNext w:val="0"/>
        <w:numPr>
          <w:ilvl w:val="0"/>
          <w:numId w:val="160"/>
        </w:numPr>
        <w:rPr>
          <w:i/>
        </w:rPr>
      </w:pPr>
      <w:r>
        <w:rPr>
          <w:i/>
        </w:rPr>
        <w:t>Unparsing: common</w:t>
      </w:r>
    </w:p>
    <w:p w14:paraId="63481066" w14:textId="77777777" w:rsidR="00D23462" w:rsidRDefault="00D23462" w:rsidP="00C31ED0">
      <w:pPr>
        <w:numPr>
          <w:ilvl w:val="1"/>
          <w:numId w:val="160"/>
        </w:numPr>
      </w:pPr>
      <w:r>
        <w:t>dfdl:outputNewLine</w:t>
      </w:r>
    </w:p>
    <w:p w14:paraId="5EAA1519" w14:textId="77777777" w:rsidR="00D23462" w:rsidRDefault="00D23462" w:rsidP="00C31ED0">
      <w:pPr>
        <w:pStyle w:val="nobreak"/>
        <w:keepNext w:val="0"/>
        <w:numPr>
          <w:ilvl w:val="1"/>
          <w:numId w:val="160"/>
        </w:numPr>
      </w:pPr>
      <w:r>
        <w:t>dfdl:bitOrder</w:t>
      </w:r>
    </w:p>
    <w:p w14:paraId="3DF841CA" w14:textId="77777777" w:rsidR="00D23462" w:rsidRDefault="00D23462" w:rsidP="00C31ED0">
      <w:pPr>
        <w:pStyle w:val="nobreak"/>
        <w:keepNext w:val="0"/>
        <w:numPr>
          <w:ilvl w:val="1"/>
          <w:numId w:val="160"/>
        </w:numPr>
      </w:pPr>
      <w:r>
        <w:t xml:space="preserve">dfdl:encoding </w:t>
      </w:r>
    </w:p>
    <w:p w14:paraId="7800B6D3" w14:textId="77777777" w:rsidR="00D23462" w:rsidRDefault="00D23462" w:rsidP="00C31ED0">
      <w:pPr>
        <w:numPr>
          <w:ilvl w:val="2"/>
          <w:numId w:val="160"/>
        </w:numPr>
      </w:pPr>
      <w:r>
        <w:t>'UTF-16' 'UTF-16BE' 'UTF-16LE'</w:t>
      </w:r>
    </w:p>
    <w:p w14:paraId="4E72B1B1" w14:textId="77777777" w:rsidR="00D23462" w:rsidRDefault="00D23462" w:rsidP="00C31ED0">
      <w:pPr>
        <w:numPr>
          <w:ilvl w:val="3"/>
          <w:numId w:val="160"/>
        </w:numPr>
      </w:pPr>
      <w:r>
        <w:t xml:space="preserve">dfdl:utf16Width </w:t>
      </w:r>
    </w:p>
    <w:p w14:paraId="2117A2A7" w14:textId="77777777" w:rsidR="00D23462" w:rsidRDefault="00D23462" w:rsidP="00C31ED0">
      <w:pPr>
        <w:numPr>
          <w:ilvl w:val="1"/>
          <w:numId w:val="160"/>
        </w:numPr>
      </w:pPr>
      <w:r>
        <w:t>dfdl:encodingErrorPolicy</w:t>
      </w:r>
    </w:p>
    <w:p w14:paraId="22C7A1DC" w14:textId="77777777" w:rsidR="00D23462" w:rsidRDefault="00D23462" w:rsidP="00C31ED0">
      <w:pPr>
        <w:numPr>
          <w:ilvl w:val="1"/>
          <w:numId w:val="160"/>
        </w:numPr>
      </w:pPr>
      <w:r>
        <w:t>dfdl:fillByte</w:t>
      </w:r>
    </w:p>
    <w:p w14:paraId="5F992972" w14:textId="77777777" w:rsidR="00D23462" w:rsidRDefault="00D23462" w:rsidP="00C31ED0">
      <w:pPr>
        <w:pStyle w:val="nobreak"/>
        <w:keepNext w:val="0"/>
        <w:numPr>
          <w:ilvl w:val="0"/>
          <w:numId w:val="160"/>
        </w:numPr>
        <w:rPr>
          <w:i/>
        </w:rPr>
      </w:pPr>
      <w:r>
        <w:rPr>
          <w:i/>
        </w:rPr>
        <w:t xml:space="preserve">Unparsing: insertion &amp; framing </w:t>
      </w:r>
    </w:p>
    <w:p w14:paraId="11D7E0EB" w14:textId="77777777" w:rsidR="00D23462" w:rsidRDefault="00D23462" w:rsidP="00C31ED0">
      <w:pPr>
        <w:pStyle w:val="nobreak"/>
        <w:keepNext w:val="0"/>
        <w:numPr>
          <w:ilvl w:val="1"/>
          <w:numId w:val="160"/>
        </w:numPr>
      </w:pPr>
      <w:r>
        <w:t>dfdl:leadingSkip</w:t>
      </w:r>
    </w:p>
    <w:p w14:paraId="21DC5D6E" w14:textId="77777777" w:rsidR="00D23462" w:rsidRDefault="00D23462" w:rsidP="00C31ED0">
      <w:pPr>
        <w:pStyle w:val="nobreak"/>
        <w:keepNext w:val="0"/>
        <w:numPr>
          <w:ilvl w:val="2"/>
          <w:numId w:val="160"/>
        </w:numPr>
      </w:pPr>
      <w:r>
        <w:t xml:space="preserve">dfdl:alignmentUnits </w:t>
      </w:r>
    </w:p>
    <w:p w14:paraId="1DF9186F" w14:textId="77777777" w:rsidR="00D23462" w:rsidRDefault="00D23462" w:rsidP="00C31ED0">
      <w:pPr>
        <w:pStyle w:val="nobreak"/>
        <w:keepNext w:val="0"/>
        <w:numPr>
          <w:ilvl w:val="1"/>
          <w:numId w:val="160"/>
        </w:numPr>
      </w:pPr>
      <w:r>
        <w:t xml:space="preserve">dfdl:alignment </w:t>
      </w:r>
    </w:p>
    <w:p w14:paraId="782B1B22" w14:textId="77777777" w:rsidR="00D23462" w:rsidRDefault="00D23462" w:rsidP="00C31ED0">
      <w:pPr>
        <w:pStyle w:val="nobreak"/>
        <w:keepNext w:val="0"/>
        <w:numPr>
          <w:ilvl w:val="2"/>
          <w:numId w:val="160"/>
        </w:numPr>
      </w:pPr>
      <w:r>
        <w:rPr>
          <w:i/>
          <w:iCs/>
        </w:rPr>
        <w:t>not "implicit"</w:t>
      </w:r>
    </w:p>
    <w:p w14:paraId="28BCEC20" w14:textId="77777777" w:rsidR="00D23462" w:rsidRDefault="00D23462" w:rsidP="00C31ED0">
      <w:pPr>
        <w:pStyle w:val="nobreak"/>
        <w:keepNext w:val="0"/>
        <w:numPr>
          <w:ilvl w:val="3"/>
          <w:numId w:val="160"/>
        </w:numPr>
      </w:pPr>
      <w:r>
        <w:t xml:space="preserve">dfdl:alignmentUnits </w:t>
      </w:r>
    </w:p>
    <w:p w14:paraId="72BB5C5E" w14:textId="77777777" w:rsidR="00D23462" w:rsidRDefault="00D23462" w:rsidP="00C31ED0">
      <w:pPr>
        <w:pStyle w:val="nobreak"/>
        <w:keepNext w:val="0"/>
        <w:numPr>
          <w:ilvl w:val="1"/>
          <w:numId w:val="160"/>
        </w:numPr>
      </w:pPr>
      <w:r>
        <w:t>dfdl:initiator</w:t>
      </w:r>
    </w:p>
    <w:p w14:paraId="18D36CB3" w14:textId="77777777" w:rsidR="00D23462" w:rsidRDefault="00D23462" w:rsidP="00C31ED0">
      <w:pPr>
        <w:numPr>
          <w:ilvl w:val="1"/>
          <w:numId w:val="160"/>
        </w:numPr>
      </w:pPr>
      <w:r>
        <w:t xml:space="preserve">dfdl:choiceLengthKind </w:t>
      </w:r>
    </w:p>
    <w:p w14:paraId="01FDCDE5" w14:textId="77777777" w:rsidR="00D23462" w:rsidRDefault="00D23462" w:rsidP="00C31ED0">
      <w:pPr>
        <w:numPr>
          <w:ilvl w:val="2"/>
          <w:numId w:val="160"/>
        </w:numPr>
        <w:rPr>
          <w:rStyle w:val="Emphasis"/>
        </w:rPr>
      </w:pPr>
      <w:r>
        <w:rPr>
          <w:rStyle w:val="Emphasis"/>
        </w:rPr>
        <w:t>"explicit"</w:t>
      </w:r>
    </w:p>
    <w:p w14:paraId="00D08CE2" w14:textId="77777777" w:rsidR="00D23462" w:rsidRDefault="00D23462" w:rsidP="00C31ED0">
      <w:pPr>
        <w:numPr>
          <w:ilvl w:val="3"/>
          <w:numId w:val="160"/>
        </w:numPr>
      </w:pPr>
      <w:r>
        <w:t>dfdl:choiceLength</w:t>
      </w:r>
    </w:p>
    <w:p w14:paraId="5BB9608A" w14:textId="77777777" w:rsidR="00D23462" w:rsidRDefault="00D23462" w:rsidP="00C31ED0">
      <w:pPr>
        <w:pStyle w:val="nobreak"/>
        <w:keepNext w:val="0"/>
        <w:numPr>
          <w:ilvl w:val="1"/>
          <w:numId w:val="160"/>
        </w:numPr>
      </w:pPr>
      <w:r>
        <w:t>dfdl:terminator</w:t>
      </w:r>
    </w:p>
    <w:p w14:paraId="71B985EF" w14:textId="77777777" w:rsidR="00D23462" w:rsidRDefault="00D23462" w:rsidP="00C31ED0">
      <w:pPr>
        <w:pStyle w:val="nobreak"/>
        <w:keepNext w:val="0"/>
        <w:numPr>
          <w:ilvl w:val="1"/>
          <w:numId w:val="160"/>
        </w:numPr>
      </w:pPr>
      <w:r>
        <w:t>dfdl:trailingSkip</w:t>
      </w:r>
    </w:p>
    <w:p w14:paraId="75541FED" w14:textId="77777777" w:rsidR="00D23462" w:rsidRDefault="00D23462" w:rsidP="00C31ED0">
      <w:pPr>
        <w:pStyle w:val="nobreak"/>
        <w:keepNext w:val="0"/>
        <w:numPr>
          <w:ilvl w:val="2"/>
          <w:numId w:val="160"/>
        </w:numPr>
      </w:pPr>
      <w:r>
        <w:t xml:space="preserve">dfdl:alignmentUnits </w:t>
      </w:r>
    </w:p>
    <w:p w14:paraId="160CE045" w14:textId="77777777" w:rsidR="00D23462" w:rsidRDefault="00D23462">
      <w:pPr>
        <w:spacing w:before="0" w:after="0"/>
        <w:rPr>
          <w:rFonts w:ascii="Times New Roman" w:hAnsi="Times New Roman"/>
        </w:rPr>
      </w:pPr>
    </w:p>
    <w:sectPr w:rsidR="00D23462" w:rsidSect="00C31ED0">
      <w:pgSz w:w="15840" w:h="12240" w:orient="landscape"/>
      <w:pgMar w:top="1800" w:right="1440" w:bottom="180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8" w:author="Mike Beckerle" w:date="2020-10-07T13:47:00Z" w:initials="MJB">
    <w:p w14:paraId="4D635F6B" w14:textId="77777777" w:rsidR="00945940" w:rsidRDefault="00945940">
      <w:pPr>
        <w:pStyle w:val="CommentText"/>
      </w:pPr>
      <w:bookmarkStart w:id="87" w:name="_GoBack"/>
      <w:bookmarkEnd w:id="87"/>
      <w:r>
        <w:rPr>
          <w:rStyle w:val="CommentReference"/>
        </w:rPr>
        <w:annotationRef/>
      </w:r>
      <w:r>
        <w:t>Addressed mention of JSON, and other binary formats. Footnote is just qualification about ASN.1 now.</w:t>
      </w:r>
    </w:p>
    <w:p w14:paraId="3FDF02D7" w14:textId="77777777" w:rsidR="00945940" w:rsidRDefault="00945940" w:rsidP="0023334C"/>
    <w:p w14:paraId="4302348D" w14:textId="5DCB576E" w:rsidR="00945940" w:rsidRPr="0023334C" w:rsidRDefault="00945940" w:rsidP="0023334C">
      <w:r>
        <w:t xml:space="preserve">I don't think JSON really addresses the tagging burden. XML using attributes does not have end-tags and is about the same size as JSON, with the exception that JSON has arrays of untagged values. </w:t>
      </w:r>
    </w:p>
  </w:comment>
  <w:comment w:id="951" w:author="Mike Beckerle" w:date="2020-09-15T14:10:00Z" w:initials="MJB">
    <w:p w14:paraId="763AC330" w14:textId="615990DA" w:rsidR="00945940" w:rsidRDefault="00945940">
      <w:pPr>
        <w:pStyle w:val="CommentText"/>
      </w:pPr>
      <w:r>
        <w:rPr>
          <w:rStyle w:val="CommentReference"/>
        </w:rPr>
        <w:annotationRef/>
      </w:r>
      <w:r>
        <w:t xml:space="preserve">TBD: Redraw. Looks crappy now. </w:t>
      </w:r>
    </w:p>
  </w:comment>
  <w:comment w:id="1816" w:author="Mike Beckerle" w:date="2020-10-07T16:08:00Z" w:initials="MJB">
    <w:p w14:paraId="4B123F2B" w14:textId="77777777" w:rsidR="00945940" w:rsidRDefault="00945940">
      <w:pPr>
        <w:pStyle w:val="CommentText"/>
      </w:pPr>
      <w:r>
        <w:rPr>
          <w:rStyle w:val="CommentReference"/>
        </w:rPr>
        <w:annotationRef/>
      </w:r>
      <w:r>
        <w:t>Sections on defineEscapeScheme and escapeScheme moved up from below assert/discriminator sections.</w:t>
      </w:r>
    </w:p>
    <w:p w14:paraId="1361518F" w14:textId="77777777" w:rsidR="00945940" w:rsidRDefault="00945940" w:rsidP="00B62FDD"/>
    <w:p w14:paraId="1EDCBBBE" w14:textId="54DC93DB" w:rsidR="00945940" w:rsidRPr="00B62FDD" w:rsidRDefault="00945940" w:rsidP="00B62FDD">
      <w:r>
        <w:t>This change involved renumering sections and so was not tracked.</w:t>
      </w:r>
    </w:p>
  </w:comment>
  <w:comment w:id="1994" w:author="Mike Beckerle" w:date="2020-10-07T15:51:00Z" w:initials="MJB">
    <w:p w14:paraId="76D02551" w14:textId="26A4A4FD" w:rsidR="00945940" w:rsidRDefault="00945940">
      <w:pPr>
        <w:pStyle w:val="CommentText"/>
      </w:pPr>
      <w:r>
        <w:rPr>
          <w:rStyle w:val="CommentReference"/>
        </w:rPr>
        <w:annotationRef/>
      </w:r>
      <w:r>
        <w:t>Moved this defnition of resolved set of annotations to Section 6.2</w:t>
      </w:r>
    </w:p>
  </w:comment>
  <w:comment w:id="2723" w:author="Mike Beckerle" w:date="2020-10-07T16:45:00Z" w:initials="MJB">
    <w:p w14:paraId="305076CE" w14:textId="69AC19D0" w:rsidR="00945940" w:rsidRDefault="00945940">
      <w:pPr>
        <w:pStyle w:val="CommentText"/>
      </w:pPr>
      <w:r>
        <w:rPr>
          <w:rStyle w:val="CommentReference"/>
        </w:rPr>
        <w:annotationRef/>
      </w:r>
      <w:r>
        <w:t xml:space="preserve">I decided section 3 discussing no central list of SDE felt out of place there. So I added this phrase here. </w:t>
      </w:r>
    </w:p>
  </w:comment>
  <w:comment w:id="3805" w:author="Mike Beckerle" w:date="2020-04-23T13:16:00Z" w:initials="MJB">
    <w:p w14:paraId="403DC095" w14:textId="1DDD2448" w:rsidR="00945940" w:rsidRDefault="00945940">
      <w:pPr>
        <w:pStyle w:val="CommentText"/>
      </w:pPr>
      <w:r>
        <w:rPr>
          <w:rStyle w:val="CommentReference"/>
        </w:rPr>
        <w:annotationRef/>
      </w:r>
      <w:r>
        <w:t xml:space="preserve">TBD: Consider inserting another example here of an element which has all 4 representations distinguishable usefully. e.g., nillable with nilValue '-' and NVDP 'none', initiator and terminator with EVDP 'both' and default value a string with two quotation marks.  An assertion should insist the value is not the nil nor empty rep so that valid Infoset data will not be ambiguous on unparsing. Absent rep may or may not be a parse error, with a forward reference to the section on separator suppression policy. </w:t>
      </w:r>
    </w:p>
  </w:comment>
  <w:comment w:id="3871" w:author="Mike Beckerle" w:date="2020-10-08T16:33:00Z" w:initials="MJB">
    <w:p w14:paraId="7774D572" w14:textId="090E9168" w:rsidR="00945940" w:rsidRDefault="00945940">
      <w:pPr>
        <w:pStyle w:val="CommentText"/>
      </w:pPr>
      <w:r>
        <w:rPr>
          <w:rStyle w:val="CommentReference"/>
        </w:rPr>
        <w:annotationRef/>
      </w:r>
      <w:r>
        <w:t>Tracker #364 for action #319 will change this section</w:t>
      </w:r>
    </w:p>
  </w:comment>
  <w:comment w:id="3951" w:author="Mike Beckerle" w:date="2020-10-08T17:45:00Z" w:initials="MJB">
    <w:p w14:paraId="06F3303A" w14:textId="394BCD7A" w:rsidR="00945940" w:rsidRDefault="00945940">
      <w:pPr>
        <w:pStyle w:val="CommentText"/>
      </w:pPr>
      <w:r>
        <w:rPr>
          <w:rStyle w:val="CommentReference"/>
        </w:rPr>
        <w:annotationRef/>
      </w:r>
      <w:r>
        <w:t xml:space="preserve">Possibly add to example for scenario where E1 is required occurrence. In that case if dfdl:emptyValueParsePolicy="treatAsEmpty" this is the behavior, if "treatAsAbsent" it would cause a processing error. </w:t>
      </w:r>
    </w:p>
  </w:comment>
  <w:comment w:id="4029" w:author="Mike Beckerle" w:date="2020-10-08T17:53:00Z" w:initials="MJB">
    <w:p w14:paraId="788D0842" w14:textId="77777777" w:rsidR="00945940" w:rsidRDefault="00945940">
      <w:pPr>
        <w:pStyle w:val="CommentText"/>
      </w:pPr>
      <w:r>
        <w:rPr>
          <w:rStyle w:val="CommentReference"/>
        </w:rPr>
        <w:annotationRef/>
      </w:r>
      <w:r>
        <w:t>Does this depend on dfdl:emptyValueParsePolicy?</w:t>
      </w:r>
    </w:p>
    <w:p w14:paraId="7A583548" w14:textId="77777777" w:rsidR="00945940" w:rsidRDefault="00945940" w:rsidP="009F04EE"/>
    <w:p w14:paraId="7639E433" w14:textId="77777777" w:rsidR="00945940" w:rsidRDefault="00945940" w:rsidP="009F04EE">
      <w:r>
        <w:t xml:space="preserve">I think that does not apply since the example is an optional E1 element. </w:t>
      </w:r>
    </w:p>
    <w:p w14:paraId="2597158F" w14:textId="77777777" w:rsidR="00945940" w:rsidRDefault="00945940" w:rsidP="009F04EE"/>
    <w:p w14:paraId="4134EDD4" w14:textId="02C240A5" w:rsidR="00945940" w:rsidRPr="009F04EE" w:rsidRDefault="00945940" w:rsidP="009F04EE">
      <w:r>
        <w:t xml:space="preserve">If this was a required E1, would this property determine whether we get a processing error or not? </w:t>
      </w:r>
    </w:p>
  </w:comment>
  <w:comment w:id="4345" w:author="Mike Beckerle" w:date="2020-10-08T18:19:00Z" w:initials="MJB">
    <w:p w14:paraId="0FCB16C3" w14:textId="3C3B6B61" w:rsidR="00945940" w:rsidRDefault="00945940">
      <w:pPr>
        <w:pStyle w:val="CommentText"/>
      </w:pPr>
      <w:r>
        <w:rPr>
          <w:rStyle w:val="CommentReference"/>
        </w:rPr>
        <w:annotationRef/>
      </w:r>
      <w:r>
        <w:t>This term no longer used in the spec. Dropped also from glossary.</w:t>
      </w:r>
    </w:p>
  </w:comment>
  <w:comment w:id="4693" w:author="Mike Beckerle" w:date="2020-10-08T17:42:00Z" w:initials="MJB">
    <w:p w14:paraId="044C9A29" w14:textId="49FFBCE6" w:rsidR="00945940" w:rsidRDefault="00945940">
      <w:pPr>
        <w:pStyle w:val="CommentText"/>
      </w:pPr>
      <w:r>
        <w:rPr>
          <w:rStyle w:val="CommentReference"/>
        </w:rPr>
        <w:annotationRef/>
      </w:r>
      <w:r>
        <w:t>Do we need to specify here that if the element was a required occurrence (and OCK is not parsed) then the empty representation MUST cause a processing error?</w:t>
      </w:r>
    </w:p>
  </w:comment>
  <w:comment w:id="4715" w:author="Mike Beckerle" w:date="2020-10-08T12:19:00Z" w:initials="MJB">
    <w:p w14:paraId="7A0F510E" w14:textId="3BD86D43" w:rsidR="00945940" w:rsidRDefault="00945940">
      <w:pPr>
        <w:pStyle w:val="CommentText"/>
      </w:pPr>
      <w:r>
        <w:rPr>
          <w:rStyle w:val="CommentReference"/>
        </w:rPr>
        <w:annotationRef/>
      </w:r>
      <w:r>
        <w:t>must</w:t>
      </w:r>
    </w:p>
  </w:comment>
  <w:comment w:id="5583" w:author="Mike Beckerle" w:date="2020-09-09T16:58:00Z" w:initials="MJB">
    <w:p w14:paraId="0C010643" w14:textId="03C1789D" w:rsidR="00945940" w:rsidRDefault="00945940">
      <w:pPr>
        <w:pStyle w:val="CommentText"/>
      </w:pPr>
      <w:r>
        <w:rPr>
          <w:rStyle w:val="CommentReference"/>
        </w:rPr>
        <w:annotationRef/>
      </w:r>
      <w:r>
        <w:t xml:space="preserve">TBD: Clarify whether 0.10004 is an error if encoutered when parsing and the maximum fraction digits are 4 or less. </w:t>
      </w:r>
    </w:p>
  </w:comment>
  <w:comment w:id="5824" w:author="Mike Beckerle" w:date="2020-09-29T16:39:00Z" w:initials="MJB">
    <w:p w14:paraId="6053FD0C" w14:textId="00B91CD0" w:rsidR="00945940" w:rsidRDefault="00945940">
      <w:pPr>
        <w:pStyle w:val="CommentText"/>
      </w:pPr>
      <w:r>
        <w:rPr>
          <w:rStyle w:val="CommentReference"/>
        </w:rPr>
        <w:annotationRef/>
      </w:r>
      <w:r>
        <w:t xml:space="preserve">TBD: We need to specify whether case sensitive? When parsing is SEPTEMBER just as good? </w:t>
      </w:r>
    </w:p>
    <w:p w14:paraId="02E507C8" w14:textId="77777777" w:rsidR="00945940" w:rsidRDefault="00945940">
      <w:pPr>
        <w:pStyle w:val="CommentText"/>
      </w:pPr>
    </w:p>
    <w:p w14:paraId="62FB51D4" w14:textId="006111A4" w:rsidR="00945940" w:rsidRDefault="00945940">
      <w:pPr>
        <w:pStyle w:val="CommentText"/>
      </w:pPr>
      <w:r>
        <w:t xml:space="preserve">Presumably the dfdl:ignoreCase property is NOT being used here. </w:t>
      </w:r>
    </w:p>
    <w:p w14:paraId="26EE83A4" w14:textId="77777777" w:rsidR="00945940" w:rsidRPr="00906773" w:rsidRDefault="00945940" w:rsidP="00906773"/>
    <w:p w14:paraId="0CCD5FAF" w14:textId="27682FB7" w:rsidR="00945940" w:rsidRDefault="00945940">
      <w:pPr>
        <w:pStyle w:val="CommentText"/>
      </w:pPr>
      <w:r>
        <w:t>What about SEPT (4 letters, not 3)</w:t>
      </w:r>
    </w:p>
  </w:comment>
  <w:comment w:id="5825" w:author="Mike Beckerle" w:date="2020-09-10T13:03:00Z" w:initials="MJB">
    <w:p w14:paraId="1FCC0D98" w14:textId="55353C5A" w:rsidR="00945940" w:rsidRDefault="00945940">
      <w:pPr>
        <w:pStyle w:val="CommentText"/>
      </w:pPr>
      <w:r>
        <w:rPr>
          <w:rStyle w:val="CommentReference"/>
        </w:rPr>
        <w:annotationRef/>
      </w:r>
      <w:r>
        <w:t xml:space="preserve">TBD: Does one of these variatns produce TUE (i.e., uppercase) on unparsing? That would be helpful. </w:t>
      </w:r>
    </w:p>
    <w:p w14:paraId="0D600989" w14:textId="77777777" w:rsidR="00945940" w:rsidRDefault="00945940" w:rsidP="00D019A4"/>
    <w:p w14:paraId="3FA6A580" w14:textId="55508363" w:rsidR="00945940" w:rsidRPr="00D019A4" w:rsidRDefault="00945940" w:rsidP="00D019A4">
      <w:r>
        <w:t>In general this table *should* distinguish what is accepted from what is unparsed. For example, where it says Tue, are TUE, TUe, or tUe accepted?</w:t>
      </w:r>
    </w:p>
  </w:comment>
  <w:comment w:id="8336" w:author="Mike Beckerle" w:date="2020-09-10T13:25:00Z" w:initials="MJB">
    <w:p w14:paraId="000F9514" w14:textId="45C44434" w:rsidR="00945940" w:rsidRDefault="00945940">
      <w:pPr>
        <w:pStyle w:val="CommentText"/>
      </w:pPr>
      <w:r>
        <w:rPr>
          <w:rStyle w:val="CommentReference"/>
        </w:rPr>
        <w:annotationRef/>
      </w:r>
      <w:r>
        <w:t xml:space="preserve">TBD: Reviewer requested a parsing example corresponding to this, i.e., that is legal, and expresses the infoset with trailing nil. </w:t>
      </w:r>
    </w:p>
    <w:p w14:paraId="7D7766D4" w14:textId="77777777" w:rsidR="00945940" w:rsidRDefault="00945940" w:rsidP="00E02A22"/>
    <w:p w14:paraId="19017F9E" w14:textId="2EE2361B" w:rsidR="00945940" w:rsidRPr="00E02A22" w:rsidRDefault="00945940" w:rsidP="00E02A22">
      <w:r>
        <w:t xml:space="preserve">In general more examples are helpful here. The three-pass example may be useful here to drive the point home about canonicalization. </w:t>
      </w:r>
    </w:p>
  </w:comment>
  <w:comment w:id="11580" w:author="Mike Beckerle" w:date="2020-10-09T11:11:00Z" w:initials="MJB">
    <w:p w14:paraId="41443660" w14:textId="51490760" w:rsidR="00945940" w:rsidRDefault="00945940">
      <w:pPr>
        <w:pStyle w:val="CommentText"/>
      </w:pPr>
      <w:r>
        <w:rPr>
          <w:rStyle w:val="CommentReference"/>
        </w:rPr>
        <w:annotationRef/>
      </w:r>
      <w:r>
        <w:t>Moved up from below.</w:t>
      </w:r>
    </w:p>
  </w:comment>
  <w:comment w:id="12912" w:author="Mike Beckerle" w:date="2020-10-08T19:52:00Z" w:initials="MJB">
    <w:p w14:paraId="1F940583" w14:textId="68820FCE" w:rsidR="00945940" w:rsidRDefault="00945940">
      <w:pPr>
        <w:pStyle w:val="CommentText"/>
      </w:pPr>
      <w:r>
        <w:rPr>
          <w:rStyle w:val="CommentReference"/>
        </w:rPr>
        <w:annotationRef/>
      </w:r>
      <w:r>
        <w:t>Affiliations should be updated. Or go with just names, or go with LinkedIn profiles? Or.....?</w:t>
      </w:r>
    </w:p>
  </w:comment>
  <w:comment w:id="13755" w:author="Mike Beckerle" w:date="2020-10-08T15:11:00Z" w:initials="MJB">
    <w:p w14:paraId="545B7818" w14:textId="2F64C2FA" w:rsidR="00945940" w:rsidRDefault="00945940">
      <w:pPr>
        <w:pStyle w:val="CommentText"/>
      </w:pPr>
      <w:r>
        <w:rPr>
          <w:rStyle w:val="CommentReference"/>
        </w:rPr>
        <w:annotationRef/>
      </w:r>
      <w:r>
        <w:rPr>
          <w:noProof/>
        </w:rPr>
        <w:t>Converted this section only to landscape.</w:t>
      </w:r>
    </w:p>
  </w:comment>
  <w:comment w:id="13806" w:author="Mike Beckerle" w:date="2020-10-08T15:12:00Z" w:initials="MJB">
    <w:p w14:paraId="4C445328" w14:textId="63C64B91" w:rsidR="00945940" w:rsidRDefault="00945940">
      <w:pPr>
        <w:pStyle w:val="CommentText"/>
      </w:pPr>
      <w:r>
        <w:rPr>
          <w:rStyle w:val="CommentReference"/>
        </w:rPr>
        <w:annotationRef/>
      </w:r>
      <w:r>
        <w:t>Fixed indentation</w:t>
      </w:r>
    </w:p>
  </w:comment>
  <w:comment w:id="13807" w:author="Mike Beckerle" w:date="2020-10-08T15:12:00Z" w:initials="MJB">
    <w:p w14:paraId="6F4F957A" w14:textId="543B0FA6" w:rsidR="00945940" w:rsidRDefault="00945940">
      <w:pPr>
        <w:pStyle w:val="CommentText"/>
      </w:pPr>
      <w:r>
        <w:rPr>
          <w:rStyle w:val="CommentReference"/>
        </w:rPr>
        <w:annotationRef/>
      </w:r>
      <w:r>
        <w:t>fixed indentation</w:t>
      </w:r>
    </w:p>
  </w:comment>
  <w:comment w:id="13808" w:author="Mike Beckerle" w:date="2020-10-08T15:13:00Z" w:initials="MJB">
    <w:p w14:paraId="3E0A0DFC" w14:textId="7965B9D3" w:rsidR="00945940" w:rsidRDefault="00945940">
      <w:pPr>
        <w:pStyle w:val="CommentText"/>
      </w:pPr>
      <w:r>
        <w:rPr>
          <w:rStyle w:val="CommentReference"/>
        </w:rPr>
        <w:annotationRef/>
      </w:r>
      <w:r>
        <w:t>Fixed indentation of calendarPattern throughout also, as it was also not indented sufficiently.</w:t>
      </w:r>
    </w:p>
  </w:comment>
  <w:comment w:id="14119" w:author="Mike Beckerle" w:date="2020-10-08T15:14:00Z" w:initials="MJB">
    <w:p w14:paraId="0F1D1C6A" w14:textId="6D0EDEC9" w:rsidR="00945940" w:rsidRDefault="00945940">
      <w:pPr>
        <w:pStyle w:val="CommentText"/>
      </w:pPr>
      <w:r>
        <w:rPr>
          <w:rStyle w:val="CommentReference"/>
        </w:rPr>
        <w:annotationRef/>
      </w:r>
      <w:r>
        <w:t>Indentation fixed for these properties, and also calendarPattern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02348D" w15:done="0"/>
  <w15:commentEx w15:paraId="763AC330" w15:done="0"/>
  <w15:commentEx w15:paraId="1EDCBBBE" w15:done="0"/>
  <w15:commentEx w15:paraId="76D02551" w15:done="0"/>
  <w15:commentEx w15:paraId="305076CE" w15:done="0"/>
  <w15:commentEx w15:paraId="403DC095" w15:done="0"/>
  <w15:commentEx w15:paraId="7774D572" w15:done="0"/>
  <w15:commentEx w15:paraId="06F3303A" w15:done="0"/>
  <w15:commentEx w15:paraId="4134EDD4" w15:done="0"/>
  <w15:commentEx w15:paraId="0FCB16C3" w15:done="0"/>
  <w15:commentEx w15:paraId="044C9A29" w15:done="0"/>
  <w15:commentEx w15:paraId="7A0F510E" w15:done="0"/>
  <w15:commentEx w15:paraId="0C010643" w15:done="0"/>
  <w15:commentEx w15:paraId="0CCD5FAF" w15:done="0"/>
  <w15:commentEx w15:paraId="3FA6A580" w15:done="0"/>
  <w15:commentEx w15:paraId="19017F9E" w15:done="0"/>
  <w15:commentEx w15:paraId="41443660" w15:done="0"/>
  <w15:commentEx w15:paraId="1F940583" w15:done="0"/>
  <w15:commentEx w15:paraId="545B7818" w15:done="0"/>
  <w15:commentEx w15:paraId="4C445328" w15:done="0"/>
  <w15:commentEx w15:paraId="6F4F957A" w15:done="0"/>
  <w15:commentEx w15:paraId="3E0A0DFC" w15:done="0"/>
  <w15:commentEx w15:paraId="0F1D1C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02348D" w16cid:durableId="2328457A"/>
  <w16cid:commentId w16cid:paraId="763AC330" w16cid:durableId="230B49C6"/>
  <w16cid:commentId w16cid:paraId="1EDCBBBE" w16cid:durableId="23286664"/>
  <w16cid:commentId w16cid:paraId="76D02551" w16cid:durableId="2328626A"/>
  <w16cid:commentId w16cid:paraId="305076CE" w16cid:durableId="23286F3E"/>
  <w16cid:commentId w16cid:paraId="403DC095" w16cid:durableId="225172E4"/>
  <w16cid:commentId w16cid:paraId="7774D572" w16cid:durableId="2329BDEB"/>
  <w16cid:commentId w16cid:paraId="06F3303A" w16cid:durableId="2329CEB1"/>
  <w16cid:commentId w16cid:paraId="4134EDD4" w16cid:durableId="2329D095"/>
  <w16cid:commentId w16cid:paraId="0FCB16C3" w16cid:durableId="2329D696"/>
  <w16cid:commentId w16cid:paraId="044C9A29" w16cid:durableId="2329CE12"/>
  <w16cid:commentId w16cid:paraId="7A0F510E" w16cid:durableId="2329826F"/>
  <w16cid:commentId w16cid:paraId="0C010643" w16cid:durableId="23038823"/>
  <w16cid:commentId w16cid:paraId="0CCD5FAF" w16cid:durableId="231DE1C5"/>
  <w16cid:commentId w16cid:paraId="3FA6A580" w16cid:durableId="2304A285"/>
  <w16cid:commentId w16cid:paraId="19017F9E" w16cid:durableId="2304A7C2"/>
  <w16cid:commentId w16cid:paraId="41443660" w16cid:durableId="232AC3FA"/>
  <w16cid:commentId w16cid:paraId="1F940583" w16cid:durableId="2329EC71"/>
  <w16cid:commentId w16cid:paraId="545B7818" w16cid:durableId="2329AAA9"/>
  <w16cid:commentId w16cid:paraId="4C445328" w16cid:durableId="2329AAE3"/>
  <w16cid:commentId w16cid:paraId="6F4F957A" w16cid:durableId="2329AAF0"/>
  <w16cid:commentId w16cid:paraId="3E0A0DFC" w16cid:durableId="2329AB04"/>
  <w16cid:commentId w16cid:paraId="0F1D1C6A" w16cid:durableId="2329AB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66566" w14:textId="77777777" w:rsidR="00945940" w:rsidRDefault="00945940">
      <w:r>
        <w:separator/>
      </w:r>
    </w:p>
  </w:endnote>
  <w:endnote w:type="continuationSeparator" w:id="0">
    <w:p w14:paraId="713C2734" w14:textId="77777777" w:rsidR="00945940" w:rsidRDefault="00945940">
      <w:r>
        <w:continuationSeparator/>
      </w:r>
    </w:p>
  </w:endnote>
  <w:endnote w:type="continuationNotice" w:id="1">
    <w:p w14:paraId="6D30FD3A" w14:textId="77777777" w:rsidR="00945940" w:rsidRDefault="009459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ohit Hindi">
    <w:panose1 w:val="00000000000000000000"/>
    <w:charset w:val="00"/>
    <w:family w:val="roman"/>
    <w:notTrueType/>
    <w:pitch w:val="default"/>
  </w:font>
  <w:font w:name="Liberation Mono">
    <w:altName w:val="Calibri"/>
    <w:charset w:val="01"/>
    <w:family w:val="roman"/>
    <w:pitch w:val="variable"/>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B34E2" w14:textId="77777777" w:rsidR="00945940" w:rsidRDefault="00945940">
    <w:pPr>
      <w:pStyle w:val="Footer"/>
    </w:pPr>
    <w:r>
      <w:t>dfdl-wg@ogf.org</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234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95ABA" w14:textId="77777777" w:rsidR="00945940" w:rsidRDefault="00945940">
    <w:pPr>
      <w:pStyle w:val="Footer"/>
      <w:jc w:val="both"/>
    </w:pPr>
    <w:hyperlink r:id="rId1" w:history="1">
      <w:r>
        <w:rPr>
          <w:rStyle w:val="Hyperlink"/>
        </w:rPr>
        <w:t>dfdl-wg@ogf.org</w:t>
      </w:r>
    </w:hyperlink>
    <w:r>
      <w:tab/>
    </w:r>
    <w:r>
      <w:tab/>
      <w:t xml:space="preserve">Page </w:t>
    </w:r>
    <w:r>
      <w:fldChar w:fldCharType="begin"/>
    </w:r>
    <w:r>
      <w:instrText xml:space="preserve"> PAGE </w:instrText>
    </w:r>
    <w:r>
      <w:fldChar w:fldCharType="separate"/>
    </w:r>
    <w:r>
      <w:rPr>
        <w:noProof/>
      </w:rPr>
      <w:t>3</w:t>
    </w:r>
    <w:r>
      <w:fldChar w:fldCharType="end"/>
    </w:r>
    <w:r>
      <w:t xml:space="preserve"> of </w:t>
    </w:r>
    <w:fldSimple w:instr=" NUMPAGES ">
      <w:r>
        <w:rPr>
          <w:noProof/>
        </w:rPr>
        <w:t>244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0520D" w14:textId="77777777" w:rsidR="00945940" w:rsidRDefault="00945940">
      <w:r>
        <w:separator/>
      </w:r>
    </w:p>
  </w:footnote>
  <w:footnote w:type="continuationSeparator" w:id="0">
    <w:p w14:paraId="3C736A99" w14:textId="77777777" w:rsidR="00945940" w:rsidRDefault="00945940">
      <w:r>
        <w:continuationSeparator/>
      </w:r>
    </w:p>
  </w:footnote>
  <w:footnote w:type="continuationNotice" w:id="1">
    <w:p w14:paraId="06759DB5" w14:textId="77777777" w:rsidR="00945940" w:rsidRDefault="00945940"/>
  </w:footnote>
  <w:footnote w:id="2">
    <w:p w14:paraId="15AACD7C" w14:textId="77777777" w:rsidR="00945940" w:rsidRDefault="00945940" w:rsidP="0023334C">
      <w:pPr>
        <w:pStyle w:val="FootnoteText"/>
      </w:pPr>
      <w:r>
        <w:rPr>
          <w:rStyle w:val="FootnoteReference"/>
        </w:rPr>
        <w:footnoteRef/>
      </w:r>
      <w:r>
        <w:t xml:space="preserve"> ASN.1 with any of the prescribed encoding rules: Basic Encoding Rules (BER), Distinguished Encoding Rules (DER), Canonical Encoding Rules(CER)[</w:t>
      </w:r>
      <w:hyperlink w:anchor="a_ASN1CER" w:history="1">
        <w:r>
          <w:rPr>
            <w:rStyle w:val="Hyperlink"/>
          </w:rPr>
          <w:t>ASN1CER</w:t>
        </w:r>
      </w:hyperlink>
      <w:r>
        <w:t>] or Packed Encoding Rules (PER) [</w:t>
      </w:r>
      <w:hyperlink w:anchor="a_ASN1PER" w:history="1">
        <w:r>
          <w:rPr>
            <w:rStyle w:val="Hyperlink"/>
          </w:rPr>
          <w:t>ASN1PER</w:t>
        </w:r>
      </w:hyperlink>
      <w:r>
        <w:t>]</w:t>
      </w:r>
    </w:p>
  </w:footnote>
  <w:footnote w:id="3">
    <w:p w14:paraId="144C139F" w14:textId="15191352" w:rsidR="00945940" w:rsidRDefault="00945940">
      <w:pPr>
        <w:pStyle w:val="FootnoteText"/>
      </w:pPr>
      <w:r>
        <w:rPr>
          <w:rStyle w:val="FootnoteReference"/>
        </w:rPr>
        <w:footnoteRef/>
      </w:r>
      <w:r>
        <w:t xml:space="preserve"> Additional examples of descriptive approaches: ASN1 Encoding Control Notation (also known as ITU-T X.692) [</w:t>
      </w:r>
      <w:hyperlink w:anchor="ref_ASN1ECN" w:history="1">
        <w:r>
          <w:rPr>
            <w:rStyle w:val="Hyperlink"/>
          </w:rPr>
          <w:t>ASN1ECN</w:t>
        </w:r>
      </w:hyperlink>
      <w:r>
        <w:t>], BFD:  Binary Format Description (BFD) Language [</w:t>
      </w:r>
      <w:hyperlink w:anchor="a_BFD" w:history="1">
        <w:r>
          <w:rPr>
            <w:rStyle w:val="Hyperlink"/>
          </w:rPr>
          <w:t>BFD</w:t>
        </w:r>
      </w:hyperlink>
      <w:r>
        <w:t xml:space="preserve">]. The largest set of examples of descriptive approaches are all the various proprietary ad-hoc format description languages found almost universally in every commercial database, analytical, or enterprise software system that must take in data. </w:t>
      </w:r>
    </w:p>
  </w:footnote>
  <w:footnote w:id="4">
    <w:p w14:paraId="45997548" w14:textId="0F8B3D07" w:rsidR="00945940" w:rsidRDefault="00945940">
      <w:pPr>
        <w:pStyle w:val="FootnoteText"/>
      </w:pPr>
      <w:r>
        <w:rPr>
          <w:rStyle w:val="FootnoteReference"/>
        </w:rPr>
        <w:footnoteRef/>
      </w:r>
      <w:r>
        <w:t xml:space="preserve"> DFDL uses the term ‘unparsing’ for symmetry with parsing. This is roughly equivalent to the terms ‘marshalling’ or ‘serialization’, but those both connote a sequencing order that DFDL does not impose for all formats, so we use our own distinct term.</w:t>
      </w:r>
    </w:p>
  </w:footnote>
  <w:footnote w:id="5">
    <w:p w14:paraId="34B2CA98" w14:textId="77777777" w:rsidR="00945940" w:rsidRDefault="00945940">
      <w:pPr>
        <w:pStyle w:val="FootnoteText"/>
      </w:pPr>
      <w:r>
        <w:rPr>
          <w:rStyle w:val="FootnoteReference"/>
        </w:rPr>
        <w:footnoteRef/>
      </w:r>
      <w:r>
        <w:t xml:space="preserve"> </w:t>
      </w:r>
      <w:r>
        <w:rPr>
          <w:rStyle w:val="Strong"/>
          <w:b w:val="0"/>
        </w:rPr>
        <w:t>The purpose of this member is to support construction of a W3C standard Post Schema Validation Infoset (PSVI) from a DFDL Infoset.</w:t>
      </w:r>
    </w:p>
  </w:footnote>
  <w:footnote w:id="6">
    <w:p w14:paraId="4A12F412" w14:textId="7B91E6CB" w:rsidR="00945940" w:rsidRDefault="00945940">
      <w:pPr>
        <w:pStyle w:val="FootnoteText"/>
      </w:pPr>
      <w:r>
        <w:rPr>
          <w:rStyle w:val="FootnoteReference"/>
        </w:rPr>
        <w:footnoteRef/>
      </w:r>
      <w:r>
        <w:t xml:space="preserve"> Also, to support PSVI construction.</w:t>
      </w:r>
    </w:p>
  </w:footnote>
  <w:footnote w:id="7">
    <w:p w14:paraId="542A41FC" w14:textId="77777777" w:rsidR="00945940" w:rsidRDefault="00945940">
      <w:pPr>
        <w:pStyle w:val="FootnoteText"/>
      </w:pPr>
      <w:r>
        <w:rPr>
          <w:rStyle w:val="FootnoteReference"/>
        </w:rPr>
        <w:footnoteRef/>
      </w:r>
      <w:r>
        <w:t xml:space="preserve"> The purpose of unions is to allow multiple constraints via facets such as multiple independent range restrictions on numbers. This enhances the ability to do rich validation of data.</w:t>
      </w:r>
    </w:p>
  </w:footnote>
  <w:footnote w:id="8">
    <w:p w14:paraId="74324C84" w14:textId="600B64E2" w:rsidR="00945940" w:rsidRDefault="00945940">
      <w:pPr>
        <w:pStyle w:val="FootnoteText"/>
      </w:pPr>
      <w:r>
        <w:rPr>
          <w:rStyle w:val="FootnoteReference"/>
        </w:rPr>
        <w:footnoteRef/>
      </w:r>
      <w:r>
        <w:t xml:space="preserve"> By reserved we mean that conforming DFDL v1.0 implementations MUST NOT assign semantics to them.</w:t>
      </w:r>
    </w:p>
  </w:footnote>
  <w:footnote w:id="9">
    <w:p w14:paraId="6A29A1C1" w14:textId="5C9557F6" w:rsidR="00945940" w:rsidRDefault="00945940">
      <w:pPr>
        <w:pStyle w:val="FootnoteText"/>
      </w:pPr>
      <w:ins w:id="1154" w:author="Mike Beckerle" w:date="2020-10-07T15:06:00Z">
        <w:r>
          <w:rPr>
            <w:rStyle w:val="FootnoteReference"/>
          </w:rPr>
          <w:footnoteRef/>
        </w:r>
        <w:r>
          <w:t xml:space="preserve"> Note that the trailing slash is required.</w:t>
        </w:r>
      </w:ins>
    </w:p>
  </w:footnote>
  <w:footnote w:id="10">
    <w:p w14:paraId="570023FD" w14:textId="77777777" w:rsidR="00945940" w:rsidRDefault="00945940" w:rsidP="00BE0D47">
      <w:pPr>
        <w:pStyle w:val="FootnoteText"/>
      </w:pPr>
      <w:r>
        <w:rPr>
          <w:rStyle w:val="FootnoteReference"/>
        </w:rPr>
        <w:footnoteRef/>
      </w:r>
      <w:r>
        <w:t xml:space="preserve"> The rationale for single-assignment variables is to keep DFDL schemas </w:t>
      </w:r>
      <w:r w:rsidRPr="00C254AF">
        <w:rPr>
          <w:i/>
          <w:iCs/>
        </w:rPr>
        <w:t>declarative</w:t>
      </w:r>
      <w:r>
        <w:t xml:space="preserve"> by preventing variables from being used as algorithmic accumulators. See the </w:t>
      </w:r>
      <w:r>
        <w:fldChar w:fldCharType="begin"/>
      </w:r>
      <w:r>
        <w:instrText xml:space="preserve"> REF _Ref52284569 \h </w:instrText>
      </w:r>
      <w:r>
        <w:fldChar w:fldCharType="separate"/>
      </w:r>
      <w:r>
        <w:rPr>
          <w:rFonts w:eastAsia="MS Mincho"/>
          <w:lang w:eastAsia="ja-JP" w:bidi="he-IL"/>
        </w:rPr>
        <w:t>Appendix B: Rationale for Single-Assignment Variables</w:t>
      </w:r>
      <w:r>
        <w:fldChar w:fldCharType="end"/>
      </w:r>
      <w:r>
        <w:t>.</w:t>
      </w:r>
    </w:p>
  </w:footnote>
  <w:footnote w:id="11">
    <w:p w14:paraId="48AE5A57" w14:textId="5B2317C1" w:rsidR="00945940" w:rsidRDefault="00945940">
      <w:pPr>
        <w:pStyle w:val="FootnoteText"/>
      </w:pPr>
      <w:r>
        <w:rPr>
          <w:rStyle w:val="FootnoteReference"/>
        </w:rPr>
        <w:footnoteRef/>
      </w:r>
      <w:r>
        <w:t xml:space="preserve"> A "top-down" </w:t>
      </w:r>
      <w:hyperlink r:id="rId1" w:history="1">
        <w:r>
          <w:rPr>
            <w:rStyle w:val="Hyperlink"/>
            <w:color w:val="auto"/>
            <w:u w:val="none"/>
          </w:rPr>
          <w:t>parser</w:t>
        </w:r>
      </w:hyperlink>
      <w:r>
        <w:t xml:space="preserve"> built from a set of </w:t>
      </w:r>
      <w:hyperlink r:id="rId2" w:history="1">
        <w:r>
          <w:rPr>
            <w:rStyle w:val="Hyperlink"/>
            <w:color w:val="auto"/>
            <w:u w:val="none"/>
          </w:rPr>
          <w:t>mutually-recursive</w:t>
        </w:r>
      </w:hyperlink>
      <w:r>
        <w:t xml:space="preserve"> procedures or a non-recursive equivalent where each such procedure usually implements one of the </w:t>
      </w:r>
      <w:hyperlink r:id="rId3" w:history="1">
        <w:r>
          <w:rPr>
            <w:rStyle w:val="Hyperlink"/>
            <w:color w:val="auto"/>
            <w:u w:val="none"/>
          </w:rPr>
          <w:t>productions</w:t>
        </w:r>
      </w:hyperlink>
      <w:r>
        <w:t xml:space="preserve"> of the </w:t>
      </w:r>
      <w:hyperlink r:id="rId4" w:history="1">
        <w:r>
          <w:rPr>
            <w:rStyle w:val="Hyperlink"/>
            <w:color w:val="auto"/>
            <w:u w:val="none"/>
          </w:rPr>
          <w:t>grammar</w:t>
        </w:r>
      </w:hyperlink>
      <w:r>
        <w:t>. Thus, the structure of the resulting program closely mirrors that of the grammar it recognizes. See [</w:t>
      </w:r>
      <w:hyperlink w:anchor="a_RDP" w:history="1">
        <w:r>
          <w:rPr>
            <w:rStyle w:val="Hyperlink"/>
          </w:rPr>
          <w:t>RDP</w:t>
        </w:r>
      </w:hyperlink>
      <w:r>
        <w:t>].</w:t>
      </w:r>
    </w:p>
  </w:footnote>
  <w:footnote w:id="12">
    <w:p w14:paraId="63998344" w14:textId="77777777" w:rsidR="00945940" w:rsidRDefault="00945940" w:rsidP="00ED1215">
      <w:pPr>
        <w:pStyle w:val="FootnoteText"/>
        <w:rPr>
          <w:ins w:id="2822" w:author="Mike Beckerle" w:date="2020-10-08T16:26:00Z"/>
        </w:rPr>
      </w:pPr>
      <w:ins w:id="2823" w:author="Mike Beckerle" w:date="2020-10-08T16:26:00Z">
        <w:r>
          <w:rPr>
            <w:rStyle w:val="FootnoteReference"/>
          </w:rPr>
          <w:footnoteRef/>
        </w:r>
        <w:r>
          <w:t xml:space="preserve"> For dfdl:sequenceKind, see Section </w:t>
        </w:r>
        <w:r w:rsidRPr="00065302">
          <w:rPr>
            <w:rStyle w:val="Hyperlink"/>
          </w:rPr>
          <w:fldChar w:fldCharType="begin"/>
        </w:r>
        <w:r w:rsidRPr="00065302">
          <w:rPr>
            <w:rStyle w:val="Hyperlink"/>
          </w:rPr>
          <w:instrText xml:space="preserve"> REF _Ref38542599 \r \h </w:instrText>
        </w:r>
      </w:ins>
      <w:r w:rsidRPr="00065302">
        <w:rPr>
          <w:rStyle w:val="Hyperlink"/>
        </w:rPr>
      </w:r>
      <w:ins w:id="2824" w:author="Mike Beckerle" w:date="2020-10-08T16:26:00Z">
        <w:r w:rsidRPr="00065302">
          <w:rPr>
            <w:rStyle w:val="Hyperlink"/>
          </w:rPr>
          <w:fldChar w:fldCharType="separate"/>
        </w:r>
        <w:r w:rsidRPr="00065302">
          <w:rPr>
            <w:rStyle w:val="Hyperlink"/>
          </w:rPr>
          <w:t>14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_Ref38542608 \h </w:instrText>
        </w:r>
      </w:ins>
      <w:r w:rsidRPr="00065302">
        <w:rPr>
          <w:rStyle w:val="Hyperlink"/>
        </w:rPr>
      </w:r>
      <w:ins w:id="2825" w:author="Mike Beckerle" w:date="2020-10-08T16:26:00Z">
        <w:r w:rsidRPr="00065302">
          <w:rPr>
            <w:rStyle w:val="Hyperlink"/>
          </w:rPr>
          <w:fldChar w:fldCharType="separate"/>
        </w:r>
        <w:r w:rsidRPr="00065302">
          <w:rPr>
            <w:rStyle w:val="Hyperlink"/>
          </w:rPr>
          <w:t>Sequence Groups</w:t>
        </w:r>
        <w:r w:rsidRPr="00065302">
          <w:rPr>
            <w:rStyle w:val="Hyperlink"/>
          </w:rPr>
          <w:fldChar w:fldCharType="end"/>
        </w:r>
        <w:r>
          <w:t>.</w:t>
        </w:r>
      </w:ins>
    </w:p>
  </w:footnote>
  <w:footnote w:id="13">
    <w:p w14:paraId="134DC224" w14:textId="77777777" w:rsidR="00945940" w:rsidRDefault="00945940" w:rsidP="00ED1215">
      <w:pPr>
        <w:pStyle w:val="FootnoteText"/>
        <w:rPr>
          <w:ins w:id="2826" w:author="Mike Beckerle" w:date="2020-10-08T16:26:00Z"/>
        </w:rPr>
      </w:pPr>
      <w:ins w:id="2827" w:author="Mike Beckerle" w:date="2020-10-08T16:26:00Z">
        <w:r>
          <w:rPr>
            <w:rStyle w:val="FootnoteReference"/>
          </w:rPr>
          <w:footnoteRef/>
        </w:r>
        <w:r>
          <w:t xml:space="preserve"> For optional and array elements, see Section </w:t>
        </w:r>
        <w:r w:rsidRPr="00065302">
          <w:rPr>
            <w:rStyle w:val="Hyperlink"/>
          </w:rPr>
          <w:fldChar w:fldCharType="begin"/>
        </w:r>
        <w:r w:rsidRPr="00065302">
          <w:rPr>
            <w:rStyle w:val="Hyperlink"/>
          </w:rPr>
          <w:instrText xml:space="preserve"> REF _Ref38542684 \r \h </w:instrText>
        </w:r>
      </w:ins>
      <w:r w:rsidRPr="00065302">
        <w:rPr>
          <w:rStyle w:val="Hyperlink"/>
        </w:rPr>
      </w:r>
      <w:ins w:id="2828" w:author="Mike Beckerle" w:date="2020-10-08T16:26:00Z">
        <w:r w:rsidRPr="00065302">
          <w:rPr>
            <w:rStyle w:val="Hyperlink"/>
          </w:rPr>
          <w:fldChar w:fldCharType="separate"/>
        </w:r>
        <w:r w:rsidRPr="00065302">
          <w:rPr>
            <w:rStyle w:val="Hyperlink"/>
          </w:rPr>
          <w:t>16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_Ref38542691 \h </w:instrText>
        </w:r>
      </w:ins>
      <w:r w:rsidRPr="00065302">
        <w:rPr>
          <w:rStyle w:val="Hyperlink"/>
        </w:rPr>
      </w:r>
      <w:ins w:id="2829" w:author="Mike Beckerle" w:date="2020-10-08T16:26:00Z">
        <w:r w:rsidRPr="00065302">
          <w:rPr>
            <w:rStyle w:val="Hyperlink"/>
          </w:rPr>
          <w:fldChar w:fldCharType="separate"/>
        </w:r>
        <w:r w:rsidRPr="00065302">
          <w:rPr>
            <w:rStyle w:val="Hyperlink"/>
          </w:rPr>
          <w:t>Properties for Array Elements and Optional Elements</w:t>
        </w:r>
        <w:r w:rsidRPr="00065302">
          <w:rPr>
            <w:rStyle w:val="Hyperlink"/>
          </w:rPr>
          <w:fldChar w:fldCharType="end"/>
        </w:r>
        <w:r>
          <w:t>.</w:t>
        </w:r>
      </w:ins>
    </w:p>
  </w:footnote>
  <w:footnote w:id="14">
    <w:p w14:paraId="291D8AEA" w14:textId="77777777" w:rsidR="00945940" w:rsidRDefault="00945940" w:rsidP="00ED1215">
      <w:pPr>
        <w:pStyle w:val="FootnoteText"/>
        <w:rPr>
          <w:ins w:id="2830" w:author="Mike Beckerle" w:date="2020-10-08T16:26:00Z"/>
        </w:rPr>
      </w:pPr>
      <w:ins w:id="2831" w:author="Mike Beckerle" w:date="2020-10-08T16:26:00Z">
        <w:r>
          <w:rPr>
            <w:rStyle w:val="FootnoteReference"/>
          </w:rPr>
          <w:footnoteRef/>
        </w:r>
        <w:r>
          <w:t xml:space="preserve"> For dfdl:floating elements, see Section </w:t>
        </w:r>
        <w:r w:rsidRPr="00065302">
          <w:rPr>
            <w:rStyle w:val="Hyperlink"/>
          </w:rPr>
          <w:fldChar w:fldCharType="begin"/>
        </w:r>
        <w:r w:rsidRPr="00065302">
          <w:rPr>
            <w:rStyle w:val="Hyperlink"/>
          </w:rPr>
          <w:instrText xml:space="preserve"> REF _Ref38542772 \r \h </w:instrText>
        </w:r>
      </w:ins>
      <w:r w:rsidRPr="00065302">
        <w:rPr>
          <w:rStyle w:val="Hyperlink"/>
        </w:rPr>
      </w:r>
      <w:ins w:id="2832" w:author="Mike Beckerle" w:date="2020-10-08T16:26:00Z">
        <w:r w:rsidRPr="00065302">
          <w:rPr>
            <w:rStyle w:val="Hyperlink"/>
          </w:rPr>
          <w:fldChar w:fldCharType="separate"/>
        </w:r>
        <w:r w:rsidRPr="00065302">
          <w:rPr>
            <w:rStyle w:val="Hyperlink"/>
          </w:rPr>
          <w:t>14.4</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_Ref38542780 \h </w:instrText>
        </w:r>
      </w:ins>
      <w:r w:rsidRPr="00065302">
        <w:rPr>
          <w:rStyle w:val="Hyperlink"/>
        </w:rPr>
      </w:r>
      <w:ins w:id="2833" w:author="Mike Beckerle" w:date="2020-10-08T16:26:00Z">
        <w:r w:rsidRPr="00065302">
          <w:rPr>
            <w:rStyle w:val="Hyperlink"/>
          </w:rPr>
          <w:fldChar w:fldCharType="separate"/>
        </w:r>
        <w:r w:rsidRPr="00065302">
          <w:rPr>
            <w:rStyle w:val="Hyperlink"/>
          </w:rPr>
          <w:t>Floating Elements</w:t>
        </w:r>
        <w:r w:rsidRPr="00065302">
          <w:rPr>
            <w:rStyle w:val="Hyperlink"/>
          </w:rPr>
          <w:fldChar w:fldCharType="end"/>
        </w:r>
        <w:r>
          <w:t>.</w:t>
        </w:r>
      </w:ins>
    </w:p>
  </w:footnote>
  <w:footnote w:id="15">
    <w:p w14:paraId="63CC9525" w14:textId="328668E8" w:rsidR="00945940" w:rsidRDefault="00945940">
      <w:pPr>
        <w:pStyle w:val="FootnoteText"/>
      </w:pPr>
      <w:r>
        <w:rPr>
          <w:rStyle w:val="FootnoteReference"/>
        </w:rPr>
        <w:footnoteRef/>
      </w:r>
      <w:r>
        <w:t xml:space="preserve"> For dfdl:nilValueDelimiterPolicy, see Section </w:t>
      </w:r>
      <w:ins w:id="3769" w:author="Mike Beckerle" w:date="2020-10-07T17:21:00Z">
        <w:r>
          <w:rPr>
            <w:rStyle w:val="Hyperlink"/>
          </w:rPr>
          <w:fldChar w:fldCharType="begin"/>
        </w:r>
        <w:r>
          <w:instrText xml:space="preserve"> REF _Ref52983719 \r \h </w:instrText>
        </w:r>
      </w:ins>
      <w:r>
        <w:rPr>
          <w:rStyle w:val="Hyperlink"/>
        </w:rPr>
      </w:r>
      <w:r>
        <w:rPr>
          <w:rStyle w:val="Hyperlink"/>
        </w:rPr>
        <w:fldChar w:fldCharType="separate"/>
      </w:r>
      <w:ins w:id="3770" w:author="Mike Beckerle" w:date="2020-10-07T17:21:00Z">
        <w:r>
          <w:t>13.16</w:t>
        </w:r>
        <w:r>
          <w:rPr>
            <w:rStyle w:val="Hyperlink"/>
          </w:rPr>
          <w:fldChar w:fldCharType="end"/>
        </w:r>
        <w:r>
          <w:rPr>
            <w:rStyle w:val="Hyperlink"/>
          </w:rPr>
          <w:t xml:space="preserve"> </w:t>
        </w:r>
      </w:ins>
      <w:ins w:id="3771" w:author="Mike Beckerle" w:date="2020-10-07T17:22:00Z">
        <w:r>
          <w:rPr>
            <w:rStyle w:val="Hyperlink"/>
          </w:rPr>
          <w:fldChar w:fldCharType="begin"/>
        </w:r>
        <w:r>
          <w:rPr>
            <w:rStyle w:val="Hyperlink"/>
          </w:rPr>
          <w:instrText xml:space="preserve"> HYPERLINK  \l "_Properties_for_Nillable" </w:instrText>
        </w:r>
        <w:r>
          <w:rPr>
            <w:rStyle w:val="Hyperlink"/>
          </w:rPr>
          <w:fldChar w:fldCharType="separate"/>
        </w:r>
        <w:r w:rsidRPr="00A24664">
          <w:rPr>
            <w:rStyle w:val="Hyperlink"/>
          </w:rPr>
          <w:t>Properties for Nillable Elements</w:t>
        </w:r>
        <w:r>
          <w:rPr>
            <w:rStyle w:val="Hyperlink"/>
          </w:rPr>
          <w:fldChar w:fldCharType="end"/>
        </w:r>
      </w:ins>
      <w:r>
        <w:t>.</w:t>
      </w:r>
    </w:p>
  </w:footnote>
  <w:footnote w:id="16">
    <w:p w14:paraId="3A82889B" w14:textId="2F4E985E" w:rsidR="00945940" w:rsidRDefault="00945940">
      <w:pPr>
        <w:pStyle w:val="FootnoteText"/>
      </w:pPr>
      <w:r>
        <w:rPr>
          <w:rStyle w:val="FootnoteReference"/>
        </w:rPr>
        <w:footnoteRef/>
      </w:r>
      <w:r>
        <w:t xml:space="preserve"> For dfdl:emptyValueDelimiterPolicy, see Section </w:t>
      </w:r>
      <w:r w:rsidRPr="00065302">
        <w:rPr>
          <w:rStyle w:val="Hyperlink"/>
        </w:rPr>
        <w:fldChar w:fldCharType="begin"/>
      </w:r>
      <w:r w:rsidRPr="00065302">
        <w:rPr>
          <w:rStyle w:val="Hyperlink"/>
        </w:rPr>
        <w:instrText xml:space="preserve"> REF _Ref38544219 \r \h </w:instrText>
      </w:r>
      <w:r w:rsidRPr="00065302">
        <w:rPr>
          <w:rStyle w:val="Hyperlink"/>
        </w:rPr>
      </w:r>
      <w:r w:rsidRPr="00065302">
        <w:rPr>
          <w:rStyle w:val="Hyperlink"/>
        </w:rPr>
        <w:fldChar w:fldCharType="separate"/>
      </w:r>
      <w:r w:rsidRPr="00065302">
        <w:rPr>
          <w:rStyle w:val="Hyperlink"/>
        </w:rPr>
        <w:t>12.2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_Ref38544226 \h </w:instrText>
      </w:r>
      <w:r w:rsidRPr="00065302">
        <w:rPr>
          <w:rStyle w:val="Hyperlink"/>
        </w:rPr>
      </w:r>
      <w:r w:rsidRPr="00065302">
        <w:rPr>
          <w:rStyle w:val="Hyperlink"/>
        </w:rPr>
        <w:fldChar w:fldCharType="separate"/>
      </w:r>
      <w:r w:rsidRPr="00065302">
        <w:rPr>
          <w:rStyle w:val="Hyperlink"/>
        </w:rPr>
        <w:t>Properties for Specifying Delimiters</w:t>
      </w:r>
      <w:r w:rsidRPr="00065302">
        <w:rPr>
          <w:rStyle w:val="Hyperlink"/>
        </w:rPr>
        <w:fldChar w:fldCharType="end"/>
      </w:r>
      <w:ins w:id="3778" w:author="Mike Beckerle" w:date="2020-04-23T14:23:00Z">
        <w:r>
          <w:t>.</w:t>
        </w:r>
      </w:ins>
    </w:p>
  </w:footnote>
  <w:footnote w:id="17">
    <w:p w14:paraId="3CBF65D2" w14:textId="5B4BC2AB" w:rsidR="00945940" w:rsidRDefault="00945940">
      <w:pPr>
        <w:pStyle w:val="FootnoteText"/>
      </w:pPr>
      <w:r>
        <w:rPr>
          <w:rStyle w:val="FootnoteReference"/>
        </w:rPr>
        <w:footnoteRef/>
      </w:r>
      <w:r>
        <w:t xml:space="preserve"> </w:t>
      </w:r>
      <w:r>
        <w:rPr>
          <w:rStyle w:val="FootnoteTextChar"/>
        </w:rPr>
        <w:t xml:space="preserve">DFDL discriminators are described in Section: </w:t>
      </w:r>
      <w:r w:rsidRPr="00065302">
        <w:rPr>
          <w:rStyle w:val="Hyperlink"/>
        </w:rPr>
        <w:fldChar w:fldCharType="begin"/>
      </w:r>
      <w:r w:rsidRPr="00065302">
        <w:rPr>
          <w:rStyle w:val="Hyperlink"/>
        </w:rPr>
        <w:instrText xml:space="preserve"> REF _Ref254711418 \r \h  \* MERGEFORMAT </w:instrText>
      </w:r>
      <w:r w:rsidRPr="00065302">
        <w:rPr>
          <w:rStyle w:val="Hyperlink"/>
        </w:rPr>
      </w:r>
      <w:r w:rsidRPr="00065302">
        <w:rPr>
          <w:rStyle w:val="Hyperlink"/>
        </w:rPr>
        <w:fldChar w:fldCharType="separate"/>
      </w:r>
      <w:r w:rsidRPr="00065302">
        <w:rPr>
          <w:rStyle w:val="Hyperlink"/>
        </w:rPr>
        <w:t>7.4</w:t>
      </w:r>
      <w:r w:rsidRPr="00065302">
        <w:rPr>
          <w:rStyle w:val="Hyperlink"/>
        </w:rPr>
        <w:fldChar w:fldCharType="end"/>
      </w:r>
      <w:r>
        <w:rPr>
          <w:rStyle w:val="FootnoteTextChar"/>
        </w:rPr>
        <w:t xml:space="preserve"> </w:t>
      </w:r>
      <w:r w:rsidRPr="00065302">
        <w:rPr>
          <w:rStyle w:val="Hyperlink"/>
        </w:rPr>
        <w:fldChar w:fldCharType="begin"/>
      </w:r>
      <w:r w:rsidRPr="00065302">
        <w:rPr>
          <w:rStyle w:val="Hyperlink"/>
        </w:rPr>
        <w:instrText xml:space="preserve"> REF _Ref254711423 \h  \* MERGEFORMAT </w:instrText>
      </w:r>
      <w:r w:rsidRPr="00065302">
        <w:rPr>
          <w:rStyle w:val="Hyperlink"/>
        </w:rPr>
      </w:r>
      <w:r w:rsidRPr="00065302">
        <w:rPr>
          <w:rStyle w:val="Hyperlink"/>
        </w:rPr>
        <w:fldChar w:fldCharType="separate"/>
      </w:r>
      <w:r w:rsidRPr="00065302">
        <w:rPr>
          <w:rStyle w:val="Hyperlink"/>
        </w:rPr>
        <w:t>The dfdl:discriminator Statement Annotation Element</w:t>
      </w:r>
      <w:r w:rsidRPr="00065302">
        <w:rPr>
          <w:rStyle w:val="Hyperlink"/>
        </w:rPr>
        <w:fldChar w:fldCharType="end"/>
      </w:r>
      <w:r>
        <w:rPr>
          <w:rStyle w:val="FootnoteTextChar"/>
        </w:rPr>
        <w:t>.</w:t>
      </w:r>
    </w:p>
  </w:footnote>
  <w:footnote w:id="18">
    <w:p w14:paraId="15B1F605" w14:textId="005E8360" w:rsidR="00945940" w:rsidRDefault="00945940">
      <w:pPr>
        <w:pStyle w:val="FootnoteText"/>
      </w:pPr>
      <w:r>
        <w:rPr>
          <w:rStyle w:val="FootnoteReference"/>
        </w:rPr>
        <w:footnoteRef/>
      </w:r>
      <w:r>
        <w:t xml:space="preserve"> For dfdl:initiator and dfdl:initiatedContent, see Section </w:t>
      </w:r>
      <w:r w:rsidRPr="00065302">
        <w:rPr>
          <w:rStyle w:val="Hyperlink"/>
        </w:rPr>
        <w:fldChar w:fldCharType="begin"/>
      </w:r>
      <w:r w:rsidRPr="00065302">
        <w:rPr>
          <w:rStyle w:val="Hyperlink"/>
        </w:rPr>
        <w:instrText xml:space="preserve"> REF _Ref38541453 \r \h </w:instrText>
      </w:r>
      <w:r w:rsidRPr="00065302">
        <w:rPr>
          <w:rStyle w:val="Hyperlink"/>
        </w:rPr>
      </w:r>
      <w:r w:rsidRPr="00065302">
        <w:rPr>
          <w:rStyle w:val="Hyperlink"/>
        </w:rPr>
        <w:fldChar w:fldCharType="separate"/>
      </w:r>
      <w:r w:rsidRPr="00065302">
        <w:rPr>
          <w:rStyle w:val="Hyperlink"/>
        </w:rPr>
        <w:t>12.2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_Ref38541465 \h </w:instrText>
      </w:r>
      <w:r w:rsidRPr="00065302">
        <w:rPr>
          <w:rStyle w:val="Hyperlink"/>
        </w:rPr>
      </w:r>
      <w:r w:rsidRPr="00065302">
        <w:rPr>
          <w:rStyle w:val="Hyperlink"/>
        </w:rPr>
        <w:fldChar w:fldCharType="separate"/>
      </w:r>
      <w:r w:rsidRPr="00065302">
        <w:rPr>
          <w:rStyle w:val="Hyperlink"/>
        </w:rPr>
        <w:t>Properties for Specifying Delimiters</w:t>
      </w:r>
      <w:r w:rsidRPr="00065302">
        <w:rPr>
          <w:rStyle w:val="Hyperlink"/>
        </w:rPr>
        <w:fldChar w:fldCharType="end"/>
      </w:r>
      <w:r>
        <w:t>.</w:t>
      </w:r>
    </w:p>
  </w:footnote>
  <w:footnote w:id="19">
    <w:p w14:paraId="6737D14A" w14:textId="1E7123D9" w:rsidR="00945940" w:rsidRDefault="00945940">
      <w:pPr>
        <w:pStyle w:val="FootnoteText"/>
      </w:pPr>
      <w:r>
        <w:rPr>
          <w:rStyle w:val="FootnoteReference"/>
        </w:rPr>
        <w:footnoteRef/>
      </w:r>
      <w:r>
        <w:t xml:space="preserve"> For dfdl:choiceDispatchKey and dfdl:choiceBranchKey, see Section </w:t>
      </w:r>
      <w:r w:rsidRPr="00065302">
        <w:rPr>
          <w:rStyle w:val="Hyperlink"/>
        </w:rPr>
        <w:fldChar w:fldCharType="begin"/>
      </w:r>
      <w:r w:rsidRPr="00065302">
        <w:rPr>
          <w:rStyle w:val="Hyperlink"/>
        </w:rPr>
        <w:instrText xml:space="preserve"> REF _Ref38541799 \r \h </w:instrText>
      </w:r>
      <w:r w:rsidRPr="00065302">
        <w:rPr>
          <w:rStyle w:val="Hyperlink"/>
        </w:rPr>
      </w:r>
      <w:r w:rsidRPr="00065302">
        <w:rPr>
          <w:rStyle w:val="Hyperlink"/>
        </w:rPr>
        <w:fldChar w:fldCharType="separate"/>
      </w:r>
      <w:r w:rsidRPr="00065302">
        <w:rPr>
          <w:rStyle w:val="Hyperlink"/>
        </w:rPr>
        <w:t>15.1.2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_Ref38541809 \h </w:instrText>
      </w:r>
      <w:r w:rsidRPr="00065302">
        <w:rPr>
          <w:rStyle w:val="Hyperlink"/>
        </w:rPr>
      </w:r>
      <w:r w:rsidRPr="00065302">
        <w:rPr>
          <w:rStyle w:val="Hyperlink"/>
        </w:rPr>
        <w:fldChar w:fldCharType="separate"/>
      </w:r>
      <w:r w:rsidRPr="00065302">
        <w:rPr>
          <w:rStyle w:val="Hyperlink"/>
        </w:rPr>
        <w:t>Resolving Choices via Direct Dispatch</w:t>
      </w:r>
      <w:r w:rsidRPr="00065302">
        <w:rPr>
          <w:rStyle w:val="Hyperlink"/>
        </w:rPr>
        <w:fldChar w:fldCharType="end"/>
      </w:r>
      <w:r>
        <w:t>.</w:t>
      </w:r>
    </w:p>
  </w:footnote>
  <w:footnote w:id="20">
    <w:p w14:paraId="6364FBEB" w14:textId="5BBAD27E" w:rsidR="00945940" w:rsidRDefault="00945940">
      <w:pPr>
        <w:pStyle w:val="FootnoteText"/>
      </w:pPr>
      <w:r>
        <w:rPr>
          <w:rStyle w:val="FootnoteReference"/>
        </w:rPr>
        <w:footnoteRef/>
      </w:r>
      <w:r>
        <w:t xml:space="preserve">  DFDL asserts are described in Section </w:t>
      </w:r>
      <w:r w:rsidRPr="00065302">
        <w:rPr>
          <w:rStyle w:val="Hyperlink"/>
        </w:rPr>
        <w:fldChar w:fldCharType="begin"/>
      </w:r>
      <w:r w:rsidRPr="00065302">
        <w:rPr>
          <w:rStyle w:val="Hyperlink"/>
        </w:rPr>
        <w:instrText xml:space="preserve"> REF _Ref38541924 \r \h </w:instrText>
      </w:r>
      <w:r w:rsidRPr="00065302">
        <w:rPr>
          <w:rStyle w:val="Hyperlink"/>
        </w:rPr>
      </w:r>
      <w:r w:rsidRPr="00065302">
        <w:rPr>
          <w:rStyle w:val="Hyperlink"/>
        </w:rPr>
        <w:fldChar w:fldCharType="separate"/>
      </w:r>
      <w:r w:rsidRPr="00065302">
        <w:rPr>
          <w:rStyle w:val="Hyperlink"/>
        </w:rPr>
        <w:t>7.3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_Ref38541924 \h </w:instrText>
      </w:r>
      <w:r w:rsidRPr="00065302">
        <w:rPr>
          <w:rStyle w:val="Hyperlink"/>
        </w:rPr>
      </w:r>
      <w:r w:rsidRPr="00065302">
        <w:rPr>
          <w:rStyle w:val="Hyperlink"/>
        </w:rPr>
        <w:fldChar w:fldCharType="separate"/>
      </w:r>
      <w:r w:rsidRPr="00065302">
        <w:rPr>
          <w:rStyle w:val="Hyperlink"/>
        </w:rPr>
        <w:t>The dfdl:assert Statement Annotation Element</w:t>
      </w:r>
      <w:r w:rsidRPr="00065302">
        <w:rPr>
          <w:rStyle w:val="Hyperlink"/>
        </w:rPr>
        <w:fldChar w:fldCharType="end"/>
      </w:r>
      <w:r>
        <w:t>.</w:t>
      </w:r>
    </w:p>
  </w:footnote>
  <w:footnote w:id="21">
    <w:p w14:paraId="34213FC3" w14:textId="77777777" w:rsidR="00945940" w:rsidRDefault="00945940">
      <w:pPr>
        <w:pStyle w:val="FootnoteText"/>
      </w:pPr>
      <w:r>
        <w:rPr>
          <w:rStyle w:val="FootnoteReference"/>
        </w:rPr>
        <w:footnoteRef/>
      </w:r>
      <w:r>
        <w:t xml:space="preserve"> This is a corner case that only happens when type is xs:string or xs:hexBinary and the maxLength facet is 0. Such an element can only be of length 0. </w:t>
      </w:r>
    </w:p>
  </w:footnote>
  <w:footnote w:id="22">
    <w:p w14:paraId="7A97EA10" w14:textId="77777777" w:rsidR="00945940" w:rsidRDefault="00945940">
      <w:pPr>
        <w:pStyle w:val="FootnoteText"/>
      </w:pPr>
      <w:r>
        <w:rPr>
          <w:rStyle w:val="FootnoteReference"/>
        </w:rPr>
        <w:footnoteRef/>
      </w:r>
      <w:r>
        <w:t xml:space="preserve"> It is a Schema Definition Error if a complex element has XSD nillable ‘true’ and dfdl:lengthKind ‘implicit’. </w:t>
      </w:r>
    </w:p>
  </w:footnote>
  <w:footnote w:id="23">
    <w:p w14:paraId="30FB59EE" w14:textId="77777777" w:rsidR="00945940" w:rsidRDefault="00945940">
      <w:pPr>
        <w:pStyle w:val="FootnoteText"/>
      </w:pPr>
      <w:r>
        <w:rPr>
          <w:rStyle w:val="FootnoteReference"/>
        </w:rPr>
        <w:footnoteRef/>
      </w:r>
      <w:r>
        <w:t xml:space="preserve"> The rationale for this is that otherwise this could give rise to misleading error messages where the parser reported that required child elements were missing required occurrences. (This is consistent with XML Schema validation, where if a required element is missing, it gets reported as such, and there is nothing reported about its children).</w:t>
      </w:r>
    </w:p>
  </w:footnote>
  <w:footnote w:id="24">
    <w:p w14:paraId="4C1BFCCB" w14:textId="5B194047" w:rsidR="00945940" w:rsidRDefault="00945940">
      <w:pPr>
        <w:pStyle w:val="FootnoteText"/>
      </w:pPr>
      <w:r>
        <w:rPr>
          <w:rStyle w:val="FootnoteReference"/>
        </w:rPr>
        <w:footnoteRef/>
      </w:r>
      <w:r>
        <w:t xml:space="preserve"> Property dfdl:occursCountKind is defined in Section </w:t>
      </w:r>
      <w:r w:rsidRPr="00ED1215">
        <w:rPr>
          <w:rStyle w:val="InternetLink"/>
        </w:rPr>
        <w:fldChar w:fldCharType="begin"/>
      </w:r>
      <w:r w:rsidRPr="00ED1215">
        <w:rPr>
          <w:rStyle w:val="InternetLink"/>
        </w:rPr>
        <w:instrText xml:space="preserve"> REF _Ref351049926 \r \h </w:instrText>
      </w:r>
      <w:r>
        <w:rPr>
          <w:rStyle w:val="InternetLink"/>
        </w:rPr>
        <w:instrText xml:space="preserve"> \* MERGEFORMAT </w:instrText>
      </w:r>
      <w:r w:rsidRPr="00ED1215">
        <w:rPr>
          <w:rStyle w:val="InternetLink"/>
        </w:rPr>
      </w:r>
      <w:r w:rsidRPr="00ED1215">
        <w:rPr>
          <w:rStyle w:val="InternetLink"/>
        </w:rPr>
        <w:fldChar w:fldCharType="separate"/>
      </w:r>
      <w:r w:rsidRPr="00ED1215">
        <w:rPr>
          <w:rStyle w:val="InternetLink"/>
        </w:rPr>
        <w:t>16.1</w:t>
      </w:r>
      <w:r w:rsidRPr="00ED1215">
        <w:rPr>
          <w:rStyle w:val="InternetLink"/>
        </w:rPr>
        <w:fldChar w:fldCharType="end"/>
      </w:r>
      <w:del w:id="3863" w:author="Mike Beckerle" w:date="2020-10-08T16:32:00Z">
        <w:r w:rsidDel="00ED1215">
          <w:delText xml:space="preserve"> </w:delText>
        </w:r>
        <w:r w:rsidRPr="00065302" w:rsidDel="00ED1215">
          <w:rPr>
            <w:rStyle w:val="Hyperlink"/>
          </w:rPr>
          <w:fldChar w:fldCharType="begin"/>
        </w:r>
        <w:r w:rsidRPr="00065302" w:rsidDel="00ED1215">
          <w:rPr>
            <w:rStyle w:val="Hyperlink"/>
          </w:rPr>
          <w:delInstrText xml:space="preserve"> REF _Ref351049926 \h </w:delInstrText>
        </w:r>
        <w:r w:rsidRPr="00065302" w:rsidDel="00ED1215">
          <w:rPr>
            <w:rStyle w:val="Hyperlink"/>
          </w:rPr>
        </w:r>
        <w:r w:rsidRPr="00065302" w:rsidDel="00ED1215">
          <w:rPr>
            <w:rStyle w:val="Hyperlink"/>
          </w:rPr>
          <w:fldChar w:fldCharType="separate"/>
        </w:r>
        <w:r w:rsidRPr="00065302" w:rsidDel="00ED1215">
          <w:rPr>
            <w:rStyle w:val="Hyperlink"/>
          </w:rPr>
          <w:delText>dfdl:</w:delText>
        </w:r>
      </w:del>
      <w:del w:id="3864" w:author="Mike Beckerle" w:date="2020-10-08T16:31:00Z">
        <w:r w:rsidRPr="00065302" w:rsidDel="00ED1215">
          <w:rPr>
            <w:rStyle w:val="Hyperlink"/>
          </w:rPr>
          <w:delText>o</w:delText>
        </w:r>
      </w:del>
      <w:del w:id="3865" w:author="Mike Beckerle" w:date="2020-10-08T16:32:00Z">
        <w:r w:rsidRPr="00065302" w:rsidDel="00ED1215">
          <w:rPr>
            <w:rStyle w:val="Hyperlink"/>
          </w:rPr>
          <w:delText>ccursCountKind property</w:delText>
        </w:r>
        <w:r w:rsidRPr="00065302" w:rsidDel="00ED1215">
          <w:rPr>
            <w:rStyle w:val="Hyperlink"/>
          </w:rPr>
          <w:fldChar w:fldCharType="end"/>
        </w:r>
      </w:del>
      <w:r>
        <w:t>.</w:t>
      </w:r>
    </w:p>
  </w:footnote>
  <w:footnote w:id="25">
    <w:p w14:paraId="68BDE5AA" w14:textId="600D6A4C" w:rsidR="00945940" w:rsidRDefault="00945940">
      <w:pPr>
        <w:pStyle w:val="FootnoteText"/>
      </w:pPr>
      <w:r>
        <w:rPr>
          <w:rStyle w:val="FootnoteReference"/>
        </w:rPr>
        <w:footnoteRef/>
      </w:r>
      <w:r>
        <w:t xml:space="preserve"> Property dfdl:occursCount is defined in Section </w:t>
      </w:r>
      <w:r w:rsidRPr="00ED1215">
        <w:rPr>
          <w:rStyle w:val="InternetLink"/>
        </w:rPr>
        <w:fldChar w:fldCharType="begin"/>
      </w:r>
      <w:r w:rsidRPr="00ED1215">
        <w:rPr>
          <w:rStyle w:val="InternetLink"/>
        </w:rPr>
        <w:instrText xml:space="preserve"> REF _Ref38543204 \r \h </w:instrText>
      </w:r>
      <w:r>
        <w:rPr>
          <w:rStyle w:val="InternetLink"/>
        </w:rPr>
        <w:instrText xml:space="preserve"> \* MERGEFORMAT </w:instrText>
      </w:r>
      <w:r w:rsidRPr="00ED1215">
        <w:rPr>
          <w:rStyle w:val="InternetLink"/>
        </w:rPr>
      </w:r>
      <w:r w:rsidRPr="00ED1215">
        <w:rPr>
          <w:rStyle w:val="InternetLink"/>
        </w:rPr>
        <w:fldChar w:fldCharType="separate"/>
      </w:r>
      <w:r w:rsidRPr="00ED1215">
        <w:rPr>
          <w:rStyle w:val="InternetLink"/>
        </w:rPr>
        <w:t>16</w:t>
      </w:r>
      <w:r w:rsidRPr="00ED1215">
        <w:rPr>
          <w:rStyle w:val="InternetLink"/>
        </w:rPr>
        <w:fldChar w:fldCharType="end"/>
      </w:r>
      <w:del w:id="3868" w:author="Mike Beckerle" w:date="2020-10-08T16:32:00Z">
        <w:r w:rsidDel="00ED1215">
          <w:delText xml:space="preserve"> </w:delText>
        </w:r>
        <w:r w:rsidRPr="00065302" w:rsidDel="00ED1215">
          <w:rPr>
            <w:rStyle w:val="Hyperlink"/>
          </w:rPr>
          <w:fldChar w:fldCharType="begin"/>
        </w:r>
        <w:r w:rsidRPr="00065302" w:rsidDel="00ED1215">
          <w:rPr>
            <w:rStyle w:val="Hyperlink"/>
          </w:rPr>
          <w:delInstrText xml:space="preserve"> REF _Ref38543215 \h </w:delInstrText>
        </w:r>
        <w:r w:rsidRPr="00065302" w:rsidDel="00ED1215">
          <w:rPr>
            <w:rStyle w:val="Hyperlink"/>
          </w:rPr>
        </w:r>
        <w:r w:rsidRPr="00065302" w:rsidDel="00ED1215">
          <w:rPr>
            <w:rStyle w:val="Hyperlink"/>
          </w:rPr>
          <w:fldChar w:fldCharType="separate"/>
        </w:r>
        <w:r w:rsidRPr="00065302" w:rsidDel="00ED1215">
          <w:rPr>
            <w:rStyle w:val="Hyperlink"/>
          </w:rPr>
          <w:delText>Properties for Array Elements and Optional Elements</w:delText>
        </w:r>
        <w:r w:rsidRPr="00065302" w:rsidDel="00ED1215">
          <w:rPr>
            <w:rStyle w:val="Hyperlink"/>
          </w:rPr>
          <w:fldChar w:fldCharType="end"/>
        </w:r>
      </w:del>
      <w:r>
        <w:t>.</w:t>
      </w:r>
    </w:p>
  </w:footnote>
  <w:footnote w:id="26">
    <w:p w14:paraId="58209681" w14:textId="787252D4" w:rsidR="00945940" w:rsidRDefault="00945940">
      <w:pPr>
        <w:pStyle w:val="FootnoteText"/>
      </w:pPr>
      <w:r>
        <w:rPr>
          <w:rStyle w:val="FootnoteReference"/>
        </w:rPr>
        <w:footnoteRef/>
      </w:r>
      <w:r>
        <w:t xml:space="preserve"> </w:t>
      </w:r>
      <w:ins w:id="3891" w:author="Mike Beckerle" w:date="2020-10-08T16:57:00Z">
        <w:r>
          <w:t xml:space="preserve">For the </w:t>
        </w:r>
      </w:ins>
      <w:r>
        <w:t xml:space="preserve">XSD fixed property </w:t>
      </w:r>
      <w:ins w:id="3892" w:author="Mike Beckerle" w:date="2020-10-08T16:57:00Z">
        <w:r>
          <w:t xml:space="preserve">see Section </w:t>
        </w:r>
        <w:r>
          <w:fldChar w:fldCharType="begin"/>
        </w:r>
        <w:r>
          <w:instrText xml:space="preserve"> REF _Ref53068668 \r \h </w:instrText>
        </w:r>
      </w:ins>
      <w:r>
        <w:fldChar w:fldCharType="separate"/>
      </w:r>
      <w:ins w:id="3893" w:author="Mike Beckerle" w:date="2020-10-08T16:57:00Z">
        <w:r>
          <w:t>5.3.7</w:t>
        </w:r>
        <w:r>
          <w:fldChar w:fldCharType="end"/>
        </w:r>
        <w:r>
          <w:t>.</w:t>
        </w:r>
      </w:ins>
    </w:p>
  </w:footnote>
  <w:footnote w:id="27">
    <w:p w14:paraId="753AB458" w14:textId="03CF759D" w:rsidR="00945940" w:rsidRDefault="00945940">
      <w:pPr>
        <w:pStyle w:val="FootnoteText"/>
      </w:pPr>
      <w:r>
        <w:rPr>
          <w:rStyle w:val="FootnoteReference"/>
        </w:rPr>
        <w:footnoteRef/>
      </w:r>
      <w:r>
        <w:t xml:space="preserve"> For dfdl:</w:t>
      </w:r>
      <w:ins w:id="3895" w:author="Mike Beckerle" w:date="2020-10-08T16:58:00Z">
        <w:r>
          <w:t xml:space="preserve">useNilForDefault </w:t>
        </w:r>
      </w:ins>
      <w:r>
        <w:t xml:space="preserve">see Section </w:t>
      </w:r>
      <w:r w:rsidRPr="00065302">
        <w:rPr>
          <w:rStyle w:val="Hyperlink"/>
        </w:rPr>
        <w:fldChar w:fldCharType="begin"/>
      </w:r>
      <w:r w:rsidRPr="00065302">
        <w:rPr>
          <w:rStyle w:val="Hyperlink"/>
        </w:rPr>
        <w:instrText xml:space="preserve"> REF _Ref38543945 \r \h </w:instrText>
      </w:r>
      <w:r w:rsidRPr="00065302">
        <w:rPr>
          <w:rStyle w:val="Hyperlink"/>
        </w:rPr>
      </w:r>
      <w:r w:rsidRPr="00065302">
        <w:rPr>
          <w:rStyle w:val="Hyperlink"/>
        </w:rPr>
        <w:fldChar w:fldCharType="separate"/>
      </w:r>
      <w:r w:rsidRPr="00065302">
        <w:rPr>
          <w:rStyle w:val="Hyperlink"/>
        </w:rPr>
        <w:t>13.16</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_Ref38543953 \h </w:instrText>
      </w:r>
      <w:r w:rsidRPr="00065302">
        <w:rPr>
          <w:rStyle w:val="Hyperlink"/>
        </w:rPr>
      </w:r>
      <w:r w:rsidRPr="00065302">
        <w:rPr>
          <w:rStyle w:val="Hyperlink"/>
        </w:rPr>
        <w:fldChar w:fldCharType="separate"/>
      </w:r>
      <w:r w:rsidRPr="00065302">
        <w:rPr>
          <w:rStyle w:val="Hyperlink"/>
        </w:rPr>
        <w:t>Properties for Nillable Elements</w:t>
      </w:r>
      <w:r w:rsidRPr="00065302">
        <w:rPr>
          <w:rStyle w:val="Hyperlink"/>
        </w:rPr>
        <w:fldChar w:fldCharType="end"/>
      </w:r>
      <w:r>
        <w:t>.</w:t>
      </w:r>
    </w:p>
  </w:footnote>
  <w:footnote w:id="28">
    <w:p w14:paraId="682579DE" w14:textId="77777777" w:rsidR="00945940" w:rsidRDefault="00945940">
      <w:pPr>
        <w:pStyle w:val="FootnoteText"/>
      </w:pPr>
      <w:r>
        <w:rPr>
          <w:rStyle w:val="FootnoteReference"/>
          <w:sz w:val="16"/>
          <w:szCs w:val="16"/>
        </w:rPr>
        <w:footnoteRef/>
      </w:r>
      <w:r>
        <w:t xml:space="preserve"> If other than ‘none’, either an initiator, terminator or both must have been found in the data stream.</w:t>
      </w:r>
    </w:p>
  </w:footnote>
  <w:footnote w:id="29">
    <w:p w14:paraId="0035EA9F" w14:textId="024FEDCF" w:rsidR="00945940" w:rsidRDefault="00945940">
      <w:pPr>
        <w:pStyle w:val="FootnoteText"/>
      </w:pPr>
      <w:ins w:id="3920" w:author="Mike Beckerle" w:date="2020-10-08T17:02:00Z">
        <w:r>
          <w:rPr>
            <w:rStyle w:val="FootnoteReference"/>
          </w:rPr>
          <w:footnoteRef/>
        </w:r>
        <w:r>
          <w:t xml:space="preserve"> </w:t>
        </w:r>
      </w:ins>
      <w:ins w:id="3921" w:author="Mike Beckerle" w:date="2020-10-08T17:04:00Z">
        <w:r>
          <w:t>For dfdl:checkConstraints function s</w:t>
        </w:r>
      </w:ins>
      <w:ins w:id="3922" w:author="Mike Beckerle" w:date="2020-10-08T17:02:00Z">
        <w:r>
          <w:t xml:space="preserve">ee </w:t>
        </w:r>
      </w:ins>
      <w:ins w:id="3923" w:author="Mike Beckerle" w:date="2020-10-08T17:03:00Z">
        <w:r>
          <w:t xml:space="preserve">Section </w:t>
        </w:r>
      </w:ins>
      <w:ins w:id="3924" w:author="Mike Beckerle" w:date="2020-10-08T17:04:00Z">
        <w:r>
          <w:fldChar w:fldCharType="begin"/>
        </w:r>
        <w:r>
          <w:instrText xml:space="preserve"> REF _Ref53069075 \r \h </w:instrText>
        </w:r>
      </w:ins>
      <w:r>
        <w:fldChar w:fldCharType="separate"/>
      </w:r>
      <w:ins w:id="3925" w:author="Mike Beckerle" w:date="2020-10-08T17:04:00Z">
        <w:r>
          <w:t>18.5.3</w:t>
        </w:r>
        <w:r>
          <w:fldChar w:fldCharType="end"/>
        </w:r>
      </w:ins>
    </w:p>
  </w:footnote>
  <w:footnote w:id="30">
    <w:p w14:paraId="00C13B0E" w14:textId="77777777" w:rsidR="00945940" w:rsidRDefault="00945940">
      <w:pPr>
        <w:pStyle w:val="FootnoteText"/>
        <w:rPr>
          <w:lang w:val="en-GB"/>
        </w:rPr>
      </w:pPr>
      <w:r>
        <w:rPr>
          <w:rStyle w:val="FootnoteReference"/>
          <w:sz w:val="16"/>
          <w:szCs w:val="16"/>
        </w:rPr>
        <w:footnoteRef/>
      </w:r>
      <w:r>
        <w:t xml:space="preserve"> If other than ‘none’, either an initiator, terminator or both must have been found in the data stream.</w:t>
      </w:r>
    </w:p>
  </w:footnote>
  <w:footnote w:id="31">
    <w:p w14:paraId="10032FCD" w14:textId="3F5F077C" w:rsidR="00945940" w:rsidRDefault="00945940">
      <w:pPr>
        <w:pStyle w:val="FootnoteText"/>
      </w:pPr>
      <w:r>
        <w:rPr>
          <w:rStyle w:val="FootnoteReference"/>
        </w:rPr>
        <w:footnoteRef/>
      </w:r>
      <w:r>
        <w:t xml:space="preserve"> The concept of native-endian is avoided in DFDL since a DFDL schema containing such a property binding would not contain a complete description of data, but rather an incomplete one which would behave differently based on characteristics of the machine and implementation where the DFDL processor is executed. In DFDL this same behavior is achieved through the use of explicit parameterization using DFDL variables to set dfdl:byteOrder.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Pr="0006530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Pr="00065302">
        <w:rPr>
          <w:rStyle w:val="Hyperlink"/>
        </w:rPr>
        <w:t>Predefined Variables</w:t>
      </w:r>
      <w:r w:rsidRPr="00065302">
        <w:rPr>
          <w:rStyle w:val="Hyperlink"/>
        </w:rPr>
        <w:fldChar w:fldCharType="end"/>
      </w:r>
      <w:r>
        <w:t>.</w:t>
      </w:r>
    </w:p>
  </w:footnote>
  <w:footnote w:id="32">
    <w:p w14:paraId="654D894A" w14:textId="4E8AACF1" w:rsidR="00945940" w:rsidRDefault="00945940">
      <w:pPr>
        <w:pStyle w:val="FootnoteText"/>
      </w:pPr>
      <w:r>
        <w:rPr>
          <w:rStyle w:val="FootnoteReference"/>
        </w:rPr>
        <w:footnoteRef/>
      </w:r>
      <w:r>
        <w:t xml:space="preserve"> IANA is the Internet Assigned Names Authority. See </w:t>
      </w:r>
      <w:r w:rsidRPr="00065302">
        <w:rPr>
          <w:rStyle w:val="Hyperlink"/>
        </w:rPr>
        <w:fldChar w:fldCharType="begin"/>
      </w:r>
      <w:r w:rsidRPr="00065302">
        <w:rPr>
          <w:rStyle w:val="Hyperlink"/>
        </w:rPr>
        <w:instrText xml:space="preserve"> REF a_IANA \h </w:instrText>
      </w:r>
      <w:r w:rsidRPr="00065302">
        <w:rPr>
          <w:rStyle w:val="Hyperlink"/>
        </w:rPr>
      </w:r>
      <w:r w:rsidRPr="00065302">
        <w:rPr>
          <w:rStyle w:val="Hyperlink"/>
        </w:rPr>
        <w:fldChar w:fldCharType="separate"/>
      </w:r>
      <w:r w:rsidRPr="00065302">
        <w:rPr>
          <w:rStyle w:val="Hyperlink"/>
        </w:rPr>
        <w:t>[IANA]</w:t>
      </w:r>
      <w:r w:rsidRPr="00065302">
        <w:rPr>
          <w:rStyle w:val="Hyperlink"/>
        </w:rPr>
        <w:fldChar w:fldCharType="end"/>
      </w:r>
    </w:p>
  </w:footnote>
  <w:footnote w:id="33">
    <w:p w14:paraId="6A98BB9A" w14:textId="7A4B1206" w:rsidR="00945940" w:rsidRDefault="00945940">
      <w:pPr>
        <w:pStyle w:val="FootnoteText"/>
      </w:pPr>
      <w:r>
        <w:rPr>
          <w:rStyle w:val="FootnoteReference"/>
        </w:rPr>
        <w:footnoteRef/>
      </w:r>
      <w:r>
        <w:t xml:space="preserve"> CCSID stands for Coded Character Set ID, a decimal number syntax for a coded character set specifier. </w:t>
      </w:r>
      <w:r w:rsidRPr="00065302">
        <w:rPr>
          <w:rStyle w:val="Hyperlink"/>
        </w:rPr>
        <w:fldChar w:fldCharType="begin"/>
      </w:r>
      <w:r w:rsidRPr="00065302">
        <w:rPr>
          <w:rStyle w:val="Hyperlink"/>
        </w:rPr>
        <w:instrText xml:space="preserve"> REF a_CCSID \h </w:instrText>
      </w:r>
      <w:r w:rsidRPr="00065302">
        <w:rPr>
          <w:rStyle w:val="Hyperlink"/>
        </w:rPr>
      </w:r>
      <w:r w:rsidRPr="00065302">
        <w:rPr>
          <w:rStyle w:val="Hyperlink"/>
        </w:rPr>
        <w:fldChar w:fldCharType="separate"/>
      </w:r>
      <w:r w:rsidRPr="00065302">
        <w:rPr>
          <w:rStyle w:val="Hyperlink"/>
        </w:rPr>
        <w:t>[CCSID]</w:t>
      </w:r>
      <w:r w:rsidRPr="00065302">
        <w:rPr>
          <w:rStyle w:val="Hyperlink"/>
        </w:rPr>
        <w:fldChar w:fldCharType="end"/>
      </w:r>
    </w:p>
  </w:footnote>
  <w:footnote w:id="34">
    <w:p w14:paraId="0061F1B2" w14:textId="45CB4C14" w:rsidR="00945940" w:rsidRDefault="00945940">
      <w:pPr>
        <w:pStyle w:val="FootnoteText"/>
      </w:pPr>
      <w:r>
        <w:rPr>
          <w:rStyle w:val="FootnoteReference"/>
        </w:rPr>
        <w:footnoteRef/>
      </w:r>
      <w:r>
        <w:t xml:space="preserve"> The concept of native character encoding is avoided in DFDL since a DFDL schema containing such a property binding would not contain a complete description of data, but rather an incomplete one which would behave differently based on characteristics of the operating environment where the DFDL processor executes. In DFDL this same behavior is achieved through the use of explicit parameterization using DFDL variables to set dfdl:encoding. See Section </w:t>
      </w:r>
      <w:r w:rsidRPr="00065302">
        <w:rPr>
          <w:rStyle w:val="Hyperlink"/>
        </w:rPr>
        <w:fldChar w:fldCharType="begin"/>
      </w:r>
      <w:r w:rsidRPr="00065302">
        <w:rPr>
          <w:rStyle w:val="Hyperlink"/>
        </w:rPr>
        <w:instrText xml:space="preserve"> REF _Ref393373408 \r \h </w:instrText>
      </w:r>
      <w:r w:rsidRPr="00065302">
        <w:rPr>
          <w:rStyle w:val="Hyperlink"/>
        </w:rPr>
      </w:r>
      <w:r w:rsidRPr="00065302">
        <w:rPr>
          <w:rStyle w:val="Hyperlink"/>
        </w:rPr>
        <w:fldChar w:fldCharType="separate"/>
      </w:r>
      <w:r w:rsidRPr="00065302">
        <w:rPr>
          <w:rStyle w:val="Hyperlink"/>
        </w:rPr>
        <w:t>7.7.1.2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_Ref393373377 \h </w:instrText>
      </w:r>
      <w:r w:rsidRPr="00065302">
        <w:rPr>
          <w:rStyle w:val="Hyperlink"/>
        </w:rPr>
      </w:r>
      <w:r w:rsidRPr="00065302">
        <w:rPr>
          <w:rStyle w:val="Hyperlink"/>
        </w:rPr>
        <w:fldChar w:fldCharType="separate"/>
      </w:r>
      <w:r w:rsidRPr="00065302">
        <w:rPr>
          <w:rStyle w:val="Hyperlink"/>
        </w:rPr>
        <w:t>Predefined Variables</w:t>
      </w:r>
      <w:r w:rsidRPr="00065302">
        <w:rPr>
          <w:rStyle w:val="Hyperlink"/>
        </w:rPr>
        <w:fldChar w:fldCharType="end"/>
      </w:r>
      <w:r>
        <w:t>.</w:t>
      </w:r>
    </w:p>
  </w:footnote>
  <w:footnote w:id="35">
    <w:p w14:paraId="4881D89C" w14:textId="77777777" w:rsidR="00945940" w:rsidRDefault="00945940">
      <w:pPr>
        <w:pStyle w:val="FootnoteText"/>
      </w:pPr>
      <w:r>
        <w:rPr>
          <w:rStyle w:val="FootnoteReference"/>
        </w:rPr>
        <w:footnoteRef/>
      </w:r>
      <w:r>
        <w:t xml:space="preserve"> Used by data format MIL-STD-2045</w:t>
      </w:r>
    </w:p>
  </w:footnote>
  <w:footnote w:id="36">
    <w:p w14:paraId="385FB330" w14:textId="25A1C198" w:rsidR="00945940" w:rsidRDefault="00945940">
      <w:pPr>
        <w:pStyle w:val="FootnoteText"/>
      </w:pPr>
      <w:r>
        <w:rPr>
          <w:rStyle w:val="FootnoteReference"/>
        </w:rPr>
        <w:footnoteRef/>
      </w:r>
      <w:r>
        <w:t xml:space="preserve"> For dfdl:lengthUnits, see Section </w:t>
      </w:r>
      <w:r w:rsidRPr="00065302">
        <w:rPr>
          <w:rStyle w:val="Hyperlink"/>
        </w:rPr>
        <w:fldChar w:fldCharType="begin"/>
      </w:r>
      <w:r w:rsidRPr="00065302">
        <w:rPr>
          <w:rStyle w:val="Hyperlink"/>
        </w:rPr>
        <w:instrText xml:space="preserve"> REF _Ref38549263 \r \h </w:instrText>
      </w:r>
      <w:r w:rsidRPr="00065302">
        <w:rPr>
          <w:rStyle w:val="Hyperlink"/>
        </w:rPr>
      </w:r>
      <w:r w:rsidRPr="00065302">
        <w:rPr>
          <w:rStyle w:val="Hyperlink"/>
        </w:rPr>
        <w:fldChar w:fldCharType="separate"/>
      </w:r>
      <w:r w:rsidRPr="00065302">
        <w:rPr>
          <w:rStyle w:val="Hyperlink"/>
        </w:rPr>
        <w:t>12.3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_Ref38549269 \h </w:instrText>
      </w:r>
      <w:r w:rsidRPr="00065302">
        <w:rPr>
          <w:rStyle w:val="Hyperlink"/>
        </w:rPr>
      </w:r>
      <w:r w:rsidRPr="00065302">
        <w:rPr>
          <w:rStyle w:val="Hyperlink"/>
        </w:rPr>
        <w:fldChar w:fldCharType="separate"/>
      </w:r>
      <w:r w:rsidRPr="00065302">
        <w:rPr>
          <w:rStyle w:val="Hyperlink"/>
        </w:rPr>
        <w:t>Properties for Specifying Lengths</w:t>
      </w:r>
      <w:r w:rsidRPr="00065302">
        <w:rPr>
          <w:rStyle w:val="Hyperlink"/>
        </w:rPr>
        <w:fldChar w:fldCharType="end"/>
      </w:r>
      <w:r>
        <w:t>.</w:t>
      </w:r>
    </w:p>
  </w:footnote>
  <w:footnote w:id="37">
    <w:p w14:paraId="4A6A0A7C" w14:textId="03D6A724" w:rsidR="00945940" w:rsidRDefault="00945940">
      <w:pPr>
        <w:pStyle w:val="FootnoteText"/>
      </w:pPr>
      <w:r>
        <w:rPr>
          <w:rStyle w:val="FootnoteReference"/>
        </w:rPr>
        <w:footnoteRef/>
      </w:r>
      <w:r>
        <w:t xml:space="preserve"> For dfdl:binaryNumberRep, see Section </w:t>
      </w:r>
      <w:r w:rsidRPr="00065302">
        <w:rPr>
          <w:rStyle w:val="Hyperlink"/>
        </w:rPr>
        <w:fldChar w:fldCharType="begin"/>
      </w:r>
      <w:r w:rsidRPr="00065302">
        <w:rPr>
          <w:rStyle w:val="Hyperlink"/>
        </w:rPr>
        <w:instrText xml:space="preserve"> REF _Ref38549327 \r \h </w:instrText>
      </w:r>
      <w:r w:rsidRPr="00065302">
        <w:rPr>
          <w:rStyle w:val="Hyperlink"/>
        </w:rPr>
      </w:r>
      <w:r w:rsidRPr="00065302">
        <w:rPr>
          <w:rStyle w:val="Hyperlink"/>
        </w:rPr>
        <w:fldChar w:fldCharType="separate"/>
      </w:r>
      <w:r w:rsidRPr="00065302">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_Ref38549335 \h </w:instrText>
      </w:r>
      <w:r w:rsidRPr="00065302">
        <w:rPr>
          <w:rStyle w:val="Hyperlink"/>
        </w:rPr>
      </w:r>
      <w:r w:rsidRPr="00065302">
        <w:rPr>
          <w:rStyle w:val="Hyperlink"/>
        </w:rPr>
        <w:fldChar w:fldCharType="separate"/>
      </w:r>
      <w:r w:rsidRPr="00065302">
        <w:rPr>
          <w:rStyle w:val="Hyperlink"/>
        </w:rPr>
        <w:t>Properties Specific to Number with Binary Representation</w:t>
      </w:r>
      <w:r w:rsidRPr="00065302">
        <w:rPr>
          <w:rStyle w:val="Hyperlink"/>
        </w:rPr>
        <w:fldChar w:fldCharType="end"/>
      </w:r>
      <w:r>
        <w:t>.</w:t>
      </w:r>
    </w:p>
  </w:footnote>
  <w:footnote w:id="38">
    <w:p w14:paraId="61210CEA" w14:textId="32B4D8E8" w:rsidR="00945940" w:rsidRDefault="00945940">
      <w:pPr>
        <w:pStyle w:val="FootnoteText"/>
      </w:pPr>
      <w:r>
        <w:rPr>
          <w:rStyle w:val="FootnoteReference"/>
        </w:rPr>
        <w:footnoteRef/>
      </w:r>
      <w:r>
        <w:t xml:space="preserve"> For dfdl:binaryNumberRep, see Section </w:t>
      </w:r>
      <w:r w:rsidRPr="00065302">
        <w:rPr>
          <w:rStyle w:val="Hyperlink"/>
        </w:rPr>
        <w:fldChar w:fldCharType="begin"/>
      </w:r>
      <w:r w:rsidRPr="00065302">
        <w:rPr>
          <w:rStyle w:val="Hyperlink"/>
        </w:rPr>
        <w:instrText xml:space="preserve"> REF _Ref38551094 \r \h </w:instrText>
      </w:r>
      <w:r w:rsidRPr="00065302">
        <w:rPr>
          <w:rStyle w:val="Hyperlink"/>
        </w:rPr>
      </w:r>
      <w:r w:rsidRPr="00065302">
        <w:rPr>
          <w:rStyle w:val="Hyperlink"/>
        </w:rPr>
        <w:fldChar w:fldCharType="separate"/>
      </w:r>
      <w:r w:rsidRPr="00065302">
        <w:rPr>
          <w:rStyle w:val="Hyperlink"/>
        </w:rPr>
        <w:t>13.7</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_Ref38551103 \h </w:instrText>
      </w:r>
      <w:r w:rsidRPr="00065302">
        <w:rPr>
          <w:rStyle w:val="Hyperlink"/>
        </w:rPr>
      </w:r>
      <w:r w:rsidRPr="00065302">
        <w:rPr>
          <w:rStyle w:val="Hyperlink"/>
        </w:rPr>
        <w:fldChar w:fldCharType="separate"/>
      </w:r>
      <w:r w:rsidRPr="00065302">
        <w:rPr>
          <w:rStyle w:val="Hyperlink"/>
        </w:rPr>
        <w:t>Properties Specific to Number with Binary Representation</w:t>
      </w:r>
      <w:r w:rsidRPr="00065302">
        <w:rPr>
          <w:rStyle w:val="Hyperlink"/>
        </w:rPr>
        <w:fldChar w:fldCharType="end"/>
      </w:r>
      <w:r>
        <w:t>.</w:t>
      </w:r>
    </w:p>
  </w:footnote>
  <w:footnote w:id="39">
    <w:p w14:paraId="4BF94CFE" w14:textId="77777777" w:rsidR="00945940" w:rsidRDefault="00945940">
      <w:pPr>
        <w:pStyle w:val="FootnoteText"/>
      </w:pPr>
      <w:r>
        <w:rPr>
          <w:rStyle w:val="FootnoteCharacters"/>
        </w:rPr>
        <w:footnoteRef/>
      </w:r>
      <w:r>
        <w:t>This feature allows DFDL to</w:t>
      </w:r>
      <w:r>
        <w:rPr>
          <w:rFonts w:eastAsia="Arial"/>
        </w:rPr>
        <w:t xml:space="preserve"> </w:t>
      </w:r>
      <w:r>
        <w:t>describe</w:t>
      </w:r>
      <w:r>
        <w:rPr>
          <w:rFonts w:eastAsia="Arial"/>
        </w:rPr>
        <w:t xml:space="preserve"> </w:t>
      </w:r>
      <w:r>
        <w:t>the</w:t>
      </w:r>
      <w:r>
        <w:rPr>
          <w:rFonts w:eastAsia="Arial"/>
        </w:rPr>
        <w:t xml:space="preserve"> </w:t>
      </w:r>
      <w:r>
        <w:t>needed</w:t>
      </w:r>
      <w:r>
        <w:rPr>
          <w:rFonts w:eastAsia="Arial"/>
        </w:rPr>
        <w:t xml:space="preserve"> “</w:t>
      </w:r>
      <w:r>
        <w:t>one</w:t>
      </w:r>
      <w:r>
        <w:rPr>
          <w:rFonts w:eastAsia="Arial"/>
        </w:rPr>
        <w:t xml:space="preserve"> </w:t>
      </w:r>
      <w:r>
        <w:t>more</w:t>
      </w:r>
      <w:r>
        <w:rPr>
          <w:rFonts w:eastAsia="Arial"/>
        </w:rPr>
        <w:t xml:space="preserve"> </w:t>
      </w:r>
      <w:r>
        <w:t>level</w:t>
      </w:r>
      <w:r>
        <w:rPr>
          <w:rFonts w:eastAsia="Arial"/>
        </w:rPr>
        <w:t xml:space="preserve">” </w:t>
      </w:r>
      <w:r>
        <w:t>of</w:t>
      </w:r>
      <w:r>
        <w:rPr>
          <w:rFonts w:eastAsia="Arial"/>
        </w:rPr>
        <w:t xml:space="preserve"> </w:t>
      </w:r>
      <w:r>
        <w:t>prefix</w:t>
      </w:r>
      <w:r>
        <w:rPr>
          <w:rFonts w:eastAsia="Arial"/>
        </w:rPr>
        <w:t xml:space="preserve"> that is </w:t>
      </w:r>
      <w:r>
        <w:t>needed</w:t>
      </w:r>
      <w:r>
        <w:rPr>
          <w:rFonts w:eastAsia="Arial"/>
        </w:rPr>
        <w:t xml:space="preserve"> </w:t>
      </w:r>
      <w:r>
        <w:t>for</w:t>
      </w:r>
      <w:r>
        <w:rPr>
          <w:rFonts w:eastAsia="Arial"/>
        </w:rPr>
        <w:t xml:space="preserve"> </w:t>
      </w:r>
      <w:r>
        <w:t>modeling</w:t>
      </w:r>
      <w:r>
        <w:rPr>
          <w:rFonts w:eastAsia="Arial"/>
        </w:rPr>
        <w:t xml:space="preserve"> </w:t>
      </w:r>
      <w:r>
        <w:t>an</w:t>
      </w:r>
      <w:r>
        <w:rPr>
          <w:rFonts w:eastAsia="Arial"/>
        </w:rPr>
        <w:t xml:space="preserve"> </w:t>
      </w:r>
      <w:r>
        <w:t>ASN.1</w:t>
      </w:r>
      <w:r>
        <w:rPr>
          <w:rFonts w:eastAsia="Arial"/>
        </w:rPr>
        <w:t xml:space="preserve"> </w:t>
      </w:r>
      <w:r>
        <w:t>format, but without</w:t>
      </w:r>
      <w:r>
        <w:rPr>
          <w:rFonts w:eastAsia="Arial"/>
        </w:rPr>
        <w:t xml:space="preserve"> the complexities of general </w:t>
      </w:r>
      <w:r>
        <w:t>recursion.</w:t>
      </w:r>
    </w:p>
  </w:footnote>
  <w:footnote w:id="40">
    <w:p w14:paraId="360B79E6" w14:textId="77777777" w:rsidR="00945940" w:rsidRDefault="00945940">
      <w:pPr>
        <w:pStyle w:val="FootnoteText"/>
      </w:pPr>
      <w:r>
        <w:rPr>
          <w:rStyle w:val="FootnoteReference"/>
        </w:rPr>
        <w:footnoteRef/>
      </w:r>
      <w:r>
        <w:t xml:space="preserve"> </w:t>
      </w:r>
      <w:r>
        <w:rPr>
          <w:szCs w:val="20"/>
        </w:rPr>
        <w:t>Type decimal must be a minimum of 8 bits because lengthUnits 'bits' is not allowed for xs:decimal.</w:t>
      </w:r>
    </w:p>
  </w:footnote>
  <w:footnote w:id="41">
    <w:p w14:paraId="71504D49" w14:textId="77777777" w:rsidR="00945940" w:rsidRDefault="00945940">
      <w:pPr>
        <w:pStyle w:val="FootnoteText"/>
      </w:pPr>
      <w:r>
        <w:rPr>
          <w:rStyle w:val="FootnoteReference"/>
          <w:sz w:val="16"/>
        </w:rPr>
        <w:footnoteRef/>
      </w:r>
      <w:r>
        <w:rPr>
          <w:rFonts w:cs="Helv"/>
          <w:lang w:eastAsia="en-GB"/>
        </w:rPr>
        <w:t xml:space="preserve"> </w:t>
      </w:r>
      <w:r>
        <w:t xml:space="preserve">This is the smallest pattern that contains all the digit-only symbols. SSS is the minimum precision </w:t>
      </w:r>
      <w:r>
        <w:rPr>
          <w:rFonts w:cs="Helv"/>
          <w:lang w:eastAsia="en-GB"/>
        </w:rPr>
        <w:t xml:space="preserve">that must be supported </w:t>
      </w:r>
      <w:r>
        <w:t>for fractional seconds, but in can be more, hence why 'not less than 9 bytes'.</w:t>
      </w:r>
    </w:p>
  </w:footnote>
  <w:footnote w:id="42">
    <w:p w14:paraId="30B1D677" w14:textId="10C14095" w:rsidR="00945940" w:rsidRDefault="00945940" w:rsidP="00A061A2">
      <w:pPr>
        <w:pStyle w:val="FootnoteText"/>
      </w:pPr>
      <w:r>
        <w:rPr>
          <w:rStyle w:val="FootnoteReference"/>
        </w:rPr>
        <w:footnoteRef/>
      </w:r>
      <w:r>
        <w:t xml:space="preserve"> Reference for this CA Realia 0x20 overpunch for negative sign is the article: "EBCDIC to ASCII Conversion of Signed Fields" </w:t>
      </w:r>
      <w:r>
        <w:t>[CARealia]</w:t>
      </w:r>
      <w:r w:rsidDel="00A061A2">
        <w:rPr>
          <w:noProof/>
        </w:rPr>
        <w:t xml:space="preserve"> </w:t>
      </w:r>
      <w:r>
        <w:t>where it says:</w:t>
      </w:r>
    </w:p>
    <w:p w14:paraId="317D7144" w14:textId="3607EE4D" w:rsidR="00945940" w:rsidRDefault="00945940">
      <w:pPr>
        <w:pStyle w:val="FootnoteText"/>
      </w:pPr>
      <w:r>
        <w:t>COBOL compilers that run on ASCII platforms have a "signed" data type that operates in a similar manner to the EBCDIC Signed field -- that is, they over punch the sign on the LSD (Least Significant Digit).  However, this is not standardized in ASCII, and different compilers use different overpunch codes.  For example, Computer Associates' Realia compiler uses a 30 hex for positive values and a 20 hex for negative values, but Micro Focus® and Microsoft® use 30 hex for positive values and 70 hex for negative values.</w:t>
      </w:r>
    </w:p>
  </w:footnote>
  <w:footnote w:id="43">
    <w:p w14:paraId="346F15F8" w14:textId="77777777" w:rsidR="00945940" w:rsidRDefault="00945940">
      <w:pPr>
        <w:pStyle w:val="FootnoteText"/>
      </w:pPr>
      <w:r>
        <w:rPr>
          <w:rStyle w:val="FootnoteReference"/>
        </w:rPr>
        <w:footnoteRef/>
      </w:r>
      <w:r>
        <w:t xml:space="preserve"> Implementations which use current versions of the popular ICU library will allow 309 digits as </w:t>
      </w:r>
      <w:r>
        <w:rPr>
          <w:i/>
        </w:rPr>
        <w:t>maximum integer digits</w:t>
      </w:r>
      <w:r>
        <w:t xml:space="preserve">. </w:t>
      </w:r>
    </w:p>
  </w:footnote>
  <w:footnote w:id="44">
    <w:p w14:paraId="24AAA3E3" w14:textId="77777777" w:rsidR="00945940" w:rsidRDefault="00945940">
      <w:pPr>
        <w:pStyle w:val="FootnoteText"/>
      </w:pPr>
      <w:r>
        <w:rPr>
          <w:rStyle w:val="FootnoteReference"/>
        </w:rPr>
        <w:footnoteRef/>
      </w:r>
      <w:r>
        <w:t xml:space="preserve"> Note</w:t>
      </w:r>
      <w:r>
        <w:rPr>
          <w:rFonts w:eastAsia="Arial"/>
        </w:rPr>
        <w:t xml:space="preserve"> </w:t>
      </w:r>
      <w:r>
        <w:t>that</w:t>
      </w:r>
      <w:r>
        <w:rPr>
          <w:rFonts w:eastAsia="Arial"/>
        </w:rPr>
        <w:t xml:space="preserve"> </w:t>
      </w:r>
      <w:r>
        <w:t>XSD</w:t>
      </w:r>
      <w:r>
        <w:rPr>
          <w:rFonts w:eastAsia="Arial"/>
        </w:rPr>
        <w:t xml:space="preserve"> </w:t>
      </w:r>
      <w:r>
        <w:t>1.1</w:t>
      </w:r>
      <w:r>
        <w:rPr>
          <w:rFonts w:eastAsia="Arial"/>
        </w:rPr>
        <w:t xml:space="preserve"> </w:t>
      </w:r>
      <w:r>
        <w:t>moved</w:t>
      </w:r>
      <w:r>
        <w:rPr>
          <w:rFonts w:eastAsia="Arial"/>
        </w:rPr>
        <w:t xml:space="preserve"> </w:t>
      </w:r>
      <w:r>
        <w:t>to</w:t>
      </w:r>
      <w:r>
        <w:rPr>
          <w:rFonts w:eastAsia="Arial"/>
        </w:rPr>
        <w:t xml:space="preserve"> </w:t>
      </w:r>
      <w:r>
        <w:t>IEEE</w:t>
      </w:r>
      <w:r>
        <w:rPr>
          <w:rFonts w:eastAsia="Arial"/>
        </w:rPr>
        <w:t xml:space="preserve"> </w:t>
      </w:r>
      <w:r>
        <w:t>754-2008</w:t>
      </w:r>
      <w:r>
        <w:rPr>
          <w:rFonts w:eastAsia="Arial"/>
        </w:rPr>
        <w:t xml:space="preserve"> </w:t>
      </w:r>
      <w:r>
        <w:t>only</w:t>
      </w:r>
      <w:r>
        <w:rPr>
          <w:rFonts w:eastAsia="Arial"/>
        </w:rPr>
        <w:t xml:space="preserve"> </w:t>
      </w:r>
      <w:r>
        <w:t>because</w:t>
      </w:r>
      <w:r>
        <w:rPr>
          <w:rFonts w:eastAsia="Arial"/>
        </w:rPr>
        <w:t xml:space="preserve"> </w:t>
      </w:r>
      <w:r>
        <w:t>of</w:t>
      </w:r>
      <w:r>
        <w:rPr>
          <w:rFonts w:eastAsia="Arial"/>
        </w:rPr>
        <w:t xml:space="preserve"> </w:t>
      </w:r>
      <w:r>
        <w:t>new</w:t>
      </w:r>
      <w:r>
        <w:rPr>
          <w:rFonts w:eastAsia="Arial"/>
        </w:rPr>
        <w:t xml:space="preserve"> </w:t>
      </w:r>
      <w:r>
        <w:t>decimal</w:t>
      </w:r>
      <w:r>
        <w:rPr>
          <w:rFonts w:eastAsia="Arial"/>
        </w:rPr>
        <w:t xml:space="preserve"> </w:t>
      </w:r>
      <w:r>
        <w:t>support,</w:t>
      </w:r>
      <w:r>
        <w:rPr>
          <w:rFonts w:eastAsia="Arial"/>
        </w:rPr>
        <w:t xml:space="preserve"> </w:t>
      </w:r>
      <w:r>
        <w:t>and</w:t>
      </w:r>
      <w:r>
        <w:rPr>
          <w:rFonts w:eastAsia="Arial"/>
        </w:rPr>
        <w:t xml:space="preserve"> </w:t>
      </w:r>
      <w:r>
        <w:t>not</w:t>
      </w:r>
      <w:r>
        <w:rPr>
          <w:rFonts w:eastAsia="Arial"/>
        </w:rPr>
        <w:t xml:space="preserve"> </w:t>
      </w:r>
      <w:r>
        <w:t>for</w:t>
      </w:r>
      <w:r>
        <w:rPr>
          <w:rFonts w:eastAsia="Arial"/>
        </w:rPr>
        <w:t xml:space="preserve"> </w:t>
      </w:r>
      <w:r>
        <w:t>enhanced</w:t>
      </w:r>
      <w:r>
        <w:rPr>
          <w:rFonts w:eastAsia="Arial"/>
        </w:rPr>
        <w:t xml:space="preserve"> </w:t>
      </w:r>
      <w:r>
        <w:t>float</w:t>
      </w:r>
      <w:r>
        <w:rPr>
          <w:rFonts w:eastAsia="Arial"/>
        </w:rPr>
        <w:t xml:space="preserve"> </w:t>
      </w:r>
      <w:r>
        <w:t>support.</w:t>
      </w:r>
      <w:r>
        <w:rPr>
          <w:rFonts w:eastAsia="Arial"/>
        </w:rPr>
        <w:t xml:space="preserve"> </w:t>
      </w:r>
      <w:r>
        <w:t>That's</w:t>
      </w:r>
      <w:r>
        <w:rPr>
          <w:rFonts w:eastAsia="Arial"/>
        </w:rPr>
        <w:t xml:space="preserve"> </w:t>
      </w:r>
      <w:r>
        <w:t>why</w:t>
      </w:r>
      <w:r>
        <w:rPr>
          <w:rFonts w:eastAsia="Arial"/>
        </w:rPr>
        <w:t xml:space="preserve"> </w:t>
      </w:r>
      <w:r>
        <w:t>in</w:t>
      </w:r>
      <w:r>
        <w:rPr>
          <w:rFonts w:eastAsia="Arial"/>
        </w:rPr>
        <w:t xml:space="preserve"> </w:t>
      </w:r>
      <w:r>
        <w:t>XSD</w:t>
      </w:r>
      <w:r>
        <w:rPr>
          <w:rFonts w:eastAsia="Arial"/>
        </w:rPr>
        <w:t xml:space="preserve"> </w:t>
      </w:r>
      <w:r>
        <w:t>1.1</w:t>
      </w:r>
      <w:r>
        <w:rPr>
          <w:rFonts w:eastAsia="Arial"/>
        </w:rPr>
        <w:t xml:space="preserve"> </w:t>
      </w:r>
      <w:r>
        <w:t>there</w:t>
      </w:r>
      <w:r>
        <w:rPr>
          <w:rFonts w:eastAsia="Arial"/>
        </w:rPr>
        <w:t xml:space="preserve"> </w:t>
      </w:r>
      <w:r>
        <w:t>are</w:t>
      </w:r>
      <w:r>
        <w:rPr>
          <w:rFonts w:eastAsia="Arial"/>
        </w:rPr>
        <w:t xml:space="preserve"> </w:t>
      </w:r>
      <w:r>
        <w:t>still</w:t>
      </w:r>
      <w:r>
        <w:rPr>
          <w:rFonts w:eastAsia="Arial"/>
        </w:rPr>
        <w:t xml:space="preserve"> </w:t>
      </w:r>
      <w:r>
        <w:t>just</w:t>
      </w:r>
      <w:r>
        <w:rPr>
          <w:rFonts w:eastAsia="Arial"/>
        </w:rPr>
        <w:t xml:space="preserve"> </w:t>
      </w:r>
      <w:r>
        <w:t>the</w:t>
      </w:r>
      <w:r>
        <w:rPr>
          <w:rFonts w:eastAsia="Arial"/>
        </w:rPr>
        <w:t xml:space="preserve"> </w:t>
      </w:r>
      <w:r>
        <w:t>xs:float</w:t>
      </w:r>
      <w:r>
        <w:rPr>
          <w:rFonts w:eastAsia="Arial"/>
        </w:rPr>
        <w:t xml:space="preserve"> </w:t>
      </w:r>
      <w:r>
        <w:t>and</w:t>
      </w:r>
      <w:r>
        <w:rPr>
          <w:rFonts w:eastAsia="Arial"/>
        </w:rPr>
        <w:t xml:space="preserve"> </w:t>
      </w:r>
      <w:r>
        <w:t>xs:double</w:t>
      </w:r>
      <w:r>
        <w:rPr>
          <w:rFonts w:eastAsia="Arial"/>
        </w:rPr>
        <w:t xml:space="preserve"> </w:t>
      </w:r>
      <w:r>
        <w:t>built-in</w:t>
      </w:r>
      <w:r>
        <w:rPr>
          <w:rFonts w:eastAsia="Arial"/>
        </w:rPr>
        <w:t xml:space="preserve"> </w:t>
      </w:r>
      <w:r>
        <w:t>types.</w:t>
      </w:r>
      <w:r>
        <w:rPr>
          <w:rFonts w:eastAsia="Arial"/>
        </w:rPr>
        <w:t xml:space="preserve"> </w:t>
      </w:r>
      <w:r>
        <w:t>Any</w:t>
      </w:r>
      <w:r>
        <w:rPr>
          <w:rFonts w:eastAsia="Arial"/>
        </w:rPr>
        <w:t xml:space="preserve"> </w:t>
      </w:r>
      <w:r>
        <w:t>future</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in</w:t>
      </w:r>
      <w:r>
        <w:rPr>
          <w:rFonts w:eastAsia="Arial"/>
        </w:rPr>
        <w:t xml:space="preserve"> </w:t>
      </w:r>
      <w:r>
        <w:t>XSD</w:t>
      </w:r>
      <w:r>
        <w:rPr>
          <w:rFonts w:eastAsia="Arial"/>
        </w:rPr>
        <w:t xml:space="preserve"> </w:t>
      </w:r>
      <w:r>
        <w:t>would</w:t>
      </w:r>
      <w:r>
        <w:rPr>
          <w:rFonts w:eastAsia="Arial"/>
        </w:rPr>
        <w:t xml:space="preserve"> </w:t>
      </w:r>
      <w:r>
        <w:t>very</w:t>
      </w:r>
      <w:r>
        <w:rPr>
          <w:rFonts w:eastAsia="Arial"/>
        </w:rPr>
        <w:t xml:space="preserve"> </w:t>
      </w:r>
      <w:r>
        <w:t>likely</w:t>
      </w:r>
      <w:r>
        <w:rPr>
          <w:rFonts w:eastAsia="Arial"/>
        </w:rPr>
        <w:t xml:space="preserve"> </w:t>
      </w:r>
      <w:r>
        <w:t>be</w:t>
      </w:r>
      <w:r>
        <w:rPr>
          <w:rFonts w:eastAsia="Arial"/>
        </w:rPr>
        <w:t xml:space="preserve"> </w:t>
      </w:r>
      <w:r>
        <w:t>implemented</w:t>
      </w:r>
      <w:r>
        <w:rPr>
          <w:rFonts w:eastAsia="Arial"/>
        </w:rPr>
        <w:t xml:space="preserve"> </w:t>
      </w:r>
      <w:r>
        <w:t>by</w:t>
      </w:r>
      <w:r>
        <w:rPr>
          <w:rFonts w:eastAsia="Arial"/>
        </w:rPr>
        <w:t xml:space="preserve"> </w:t>
      </w:r>
      <w:r>
        <w:t>adding</w:t>
      </w:r>
      <w:r>
        <w:rPr>
          <w:rFonts w:eastAsia="Arial"/>
        </w:rPr>
        <w:t xml:space="preserve"> </w:t>
      </w:r>
      <w:r>
        <w:t>new</w:t>
      </w:r>
      <w:r>
        <w:rPr>
          <w:rFonts w:eastAsia="Arial"/>
        </w:rPr>
        <w:t xml:space="preserve"> </w:t>
      </w:r>
      <w:r>
        <w:t>built-in</w:t>
      </w:r>
      <w:r>
        <w:rPr>
          <w:rFonts w:eastAsia="Arial"/>
        </w:rPr>
        <w:t xml:space="preserve"> </w:t>
      </w:r>
      <w:r>
        <w:t>types</w:t>
      </w:r>
      <w:r>
        <w:rPr>
          <w:rFonts w:eastAsia="Arial"/>
        </w:rPr>
        <w:t xml:space="preserve"> </w:t>
      </w:r>
      <w:r>
        <w:t>that</w:t>
      </w:r>
      <w:r>
        <w:rPr>
          <w:rFonts w:eastAsia="Arial"/>
        </w:rPr>
        <w:t xml:space="preserve"> </w:t>
      </w:r>
      <w:r>
        <w:t>derive</w:t>
      </w:r>
      <w:r>
        <w:rPr>
          <w:rFonts w:eastAsia="Arial"/>
        </w:rPr>
        <w:t xml:space="preserve"> </w:t>
      </w:r>
      <w:r>
        <w:t>from</w:t>
      </w:r>
      <w:r>
        <w:rPr>
          <w:rFonts w:eastAsia="Arial"/>
        </w:rPr>
        <w:t xml:space="preserve"> </w:t>
      </w:r>
      <w:r>
        <w:t>xs:anySimpleType.</w:t>
      </w:r>
      <w:r>
        <w:rPr>
          <w:rFonts w:eastAsia="Arial"/>
        </w:rPr>
        <w:t xml:space="preserve">  </w:t>
      </w:r>
      <w:r>
        <w:t>It</w:t>
      </w:r>
      <w:r>
        <w:rPr>
          <w:rFonts w:eastAsia="Arial"/>
        </w:rPr>
        <w:t xml:space="preserve"> </w:t>
      </w:r>
      <w:r>
        <w:t>is</w:t>
      </w:r>
      <w:r>
        <w:rPr>
          <w:rFonts w:eastAsia="Arial"/>
        </w:rPr>
        <w:t xml:space="preserve"> </w:t>
      </w:r>
      <w:r>
        <w:t>likely</w:t>
      </w:r>
      <w:r>
        <w:rPr>
          <w:rFonts w:eastAsia="Arial"/>
        </w:rPr>
        <w:t xml:space="preserve"> </w:t>
      </w:r>
      <w:r>
        <w:t>therefore</w:t>
      </w:r>
      <w:r>
        <w:rPr>
          <w:rFonts w:eastAsia="Arial"/>
        </w:rPr>
        <w:t xml:space="preserve"> </w:t>
      </w:r>
      <w:r>
        <w:t>that</w:t>
      </w:r>
      <w:r>
        <w:rPr>
          <w:rFonts w:eastAsia="Arial"/>
        </w:rPr>
        <w:t xml:space="preserve"> </w:t>
      </w:r>
      <w:r>
        <w:t>future</w:t>
      </w:r>
      <w:r>
        <w:rPr>
          <w:rFonts w:eastAsia="Arial"/>
        </w:rPr>
        <w:t xml:space="preserve"> </w:t>
      </w:r>
      <w:r>
        <w:t>DFDL</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will</w:t>
      </w:r>
      <w:r>
        <w:rPr>
          <w:rFonts w:eastAsia="Arial"/>
        </w:rPr>
        <w:t xml:space="preserve"> </w:t>
      </w:r>
      <w:r>
        <w:t>build</w:t>
      </w:r>
      <w:r>
        <w:rPr>
          <w:rFonts w:eastAsia="Arial"/>
        </w:rPr>
        <w:t xml:space="preserve"> </w:t>
      </w:r>
      <w:r>
        <w:t>on</w:t>
      </w:r>
      <w:r>
        <w:rPr>
          <w:rFonts w:eastAsia="Arial"/>
        </w:rPr>
        <w:t xml:space="preserve"> </w:t>
      </w:r>
      <w:r>
        <w:t>XSD.</w:t>
      </w:r>
    </w:p>
  </w:footnote>
  <w:footnote w:id="45">
    <w:p w14:paraId="415DF84F" w14:textId="260B09A3" w:rsidR="00945940" w:rsidRDefault="00945940">
      <w:pPr>
        <w:pStyle w:val="FootnoteText"/>
      </w:pPr>
      <w:r>
        <w:rPr>
          <w:rStyle w:val="FootnoteReference"/>
        </w:rPr>
        <w:footnoteRef/>
      </w:r>
      <w:r>
        <w:t xml:space="preserve"> Note that DFDL does not support a</w:t>
      </w:r>
      <w:ins w:id="5832" w:author="Mike Beckerle" w:date="2020-09-10T11:27:00Z">
        <w:r>
          <w:t xml:space="preserve">n isolated </w:t>
        </w:r>
      </w:ins>
      <w:r>
        <w:t>month</w:t>
      </w:r>
      <w:ins w:id="5833" w:author="Mike Beckerle" w:date="2020-09-10T11:28:00Z">
        <w:r>
          <w:t>,</w:t>
        </w:r>
      </w:ins>
      <w:r>
        <w:t xml:space="preserve"> day</w:t>
      </w:r>
      <w:ins w:id="5834" w:author="Mike Beckerle" w:date="2020-09-10T11:28:00Z">
        <w:r>
          <w:t>,</w:t>
        </w:r>
      </w:ins>
      <w:r>
        <w:t xml:space="preserve"> or year</w:t>
      </w:r>
      <w:ins w:id="5835" w:author="Mike Beckerle" w:date="2020-09-10T11:28:00Z">
        <w:r>
          <w:t xml:space="preserve"> that are not part of a greater date type</w:t>
        </w:r>
      </w:ins>
      <w:r>
        <w:t xml:space="preserve">, as it does not support the XSD simple types </w:t>
      </w:r>
      <w:r>
        <w:t xml:space="preserve">xs:gMonth, xs:gDay, and xs:gYear. </w:t>
      </w:r>
    </w:p>
  </w:footnote>
  <w:footnote w:id="46">
    <w:p w14:paraId="4D0BB50E" w14:textId="3C6F1D34" w:rsidR="00945940" w:rsidRDefault="00945940">
      <w:pPr>
        <w:pStyle w:val="FootnoteText"/>
      </w:pPr>
      <w:r>
        <w:rPr>
          <w:rStyle w:val="FootnoteReference"/>
        </w:rPr>
        <w:footnoteRef/>
      </w:r>
      <w:r>
        <w:t xml:space="preserve"> Absent representation implies </w:t>
      </w:r>
      <w:del w:id="8320" w:author="Mike Beckerle" w:date="2020-10-08T20:34:00Z">
        <w:r w:rsidDel="00B31DA3">
          <w:delText>processing error</w:delText>
        </w:r>
      </w:del>
      <w:ins w:id="8321" w:author="Mike Beckerle" w:date="2020-10-08T20:34:00Z">
        <w:r>
          <w:t>Processing Error</w:t>
        </w:r>
      </w:ins>
      <w:r>
        <w:t xml:space="preserve"> for ‘implicit’ when less than or equal to XSD minOccurs.</w:t>
      </w:r>
    </w:p>
  </w:footnote>
  <w:footnote w:id="47">
    <w:p w14:paraId="552DC96E" w14:textId="28BD28C8" w:rsidR="00945940" w:rsidRDefault="00945940">
      <w:pPr>
        <w:pStyle w:val="FootnoteText"/>
      </w:pPr>
      <w:r>
        <w:rPr>
          <w:rStyle w:val="FootnoteReference"/>
        </w:rPr>
        <w:footnoteRef/>
      </w:r>
      <w:r>
        <w:t xml:space="preserve"> Absent representation always implies zero-length. Nil, empty, and normal representations can also be zero-length with the right combinations of properties. See Section </w:t>
      </w:r>
      <w:r w:rsidRPr="00065302">
        <w:rPr>
          <w:rStyle w:val="Hyperlink"/>
        </w:rPr>
        <w:fldChar w:fldCharType="begin"/>
      </w:r>
      <w:r w:rsidRPr="00065302">
        <w:rPr>
          <w:rStyle w:val="Hyperlink"/>
        </w:rPr>
        <w:instrText xml:space="preserve"> REF _Ref365390854 \r \h  \* MERGEFORMAT </w:instrText>
      </w:r>
      <w:r w:rsidRPr="00065302">
        <w:rPr>
          <w:rStyle w:val="Hyperlink"/>
        </w:rPr>
      </w:r>
      <w:r w:rsidRPr="00065302">
        <w:rPr>
          <w:rStyle w:val="Hyperlink"/>
        </w:rPr>
        <w:fldChar w:fldCharType="separate"/>
      </w:r>
      <w:r w:rsidRPr="00065302">
        <w:rPr>
          <w:rStyle w:val="Hyperlink"/>
        </w:rPr>
        <w:t>9.3.5</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_Ref365390858 \h  \* MERGEFORMAT </w:instrText>
      </w:r>
      <w:r w:rsidRPr="00065302">
        <w:rPr>
          <w:rStyle w:val="Hyperlink"/>
        </w:rPr>
      </w:r>
      <w:r w:rsidRPr="00065302">
        <w:rPr>
          <w:rStyle w:val="Hyperlink"/>
        </w:rPr>
        <w:fldChar w:fldCharType="separate"/>
      </w:r>
      <w:r w:rsidRPr="00065302">
        <w:rPr>
          <w:rStyle w:val="Hyperlink"/>
        </w:rPr>
        <w:t>Zero-length Representation</w:t>
      </w:r>
      <w:r w:rsidRPr="00065302">
        <w:rPr>
          <w:rStyle w:val="Hyperlink"/>
        </w:rPr>
        <w:fldChar w:fldCharType="end"/>
      </w:r>
      <w:r>
        <w:t>.</w:t>
      </w:r>
    </w:p>
  </w:footnote>
  <w:footnote w:id="48">
    <w:p w14:paraId="589557A7" w14:textId="125441CE" w:rsidR="00945940" w:rsidRDefault="00945940">
      <w:pPr>
        <w:pStyle w:val="FootnoteText"/>
      </w:pPr>
      <w:r>
        <w:rPr>
          <w:rStyle w:val="FootnoteReference"/>
        </w:rPr>
        <w:footnoteRef/>
      </w:r>
      <w:r>
        <w:t xml:space="preserve"> An Infoset item value of nil means the Infoset item </w:t>
      </w:r>
      <w:r>
        <w:rPr>
          <w:b/>
        </w:rPr>
        <w:t>[nilled]</w:t>
      </w:r>
      <w:r>
        <w:t xml:space="preserve"> member is true, and the </w:t>
      </w:r>
      <w:r>
        <w:rPr>
          <w:b/>
        </w:rPr>
        <w:t>[dataValue]</w:t>
      </w:r>
      <w:r>
        <w:t xml:space="preserve"> member has no value. See Section </w:t>
      </w:r>
      <w:r w:rsidRPr="00065302">
        <w:rPr>
          <w:rStyle w:val="Hyperlink"/>
        </w:rPr>
        <w:fldChar w:fldCharType="begin"/>
      </w:r>
      <w:r w:rsidRPr="00065302">
        <w:rPr>
          <w:rStyle w:val="Hyperlink"/>
        </w:rPr>
        <w:instrText xml:space="preserve"> REF infoitem.element \r \h  \* MERGEFORMAT </w:instrText>
      </w:r>
      <w:r w:rsidRPr="00065302">
        <w:rPr>
          <w:rStyle w:val="Hyperlink"/>
        </w:rPr>
      </w:r>
      <w:r w:rsidRPr="00065302">
        <w:rPr>
          <w:rStyle w:val="Hyperlink"/>
        </w:rPr>
        <w:fldChar w:fldCharType="separate"/>
      </w:r>
      <w:r w:rsidRPr="00065302">
        <w:rPr>
          <w:rStyle w:val="Hyperlink"/>
        </w:rPr>
        <w:t>4.2.2</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infoitem.element \h  \* MERGEFORMAT </w:instrText>
      </w:r>
      <w:r w:rsidRPr="00065302">
        <w:rPr>
          <w:rStyle w:val="Hyperlink"/>
        </w:rPr>
      </w:r>
      <w:r w:rsidRPr="00065302">
        <w:rPr>
          <w:rStyle w:val="Hyperlink"/>
        </w:rPr>
        <w:fldChar w:fldCharType="separate"/>
      </w:r>
      <w:r w:rsidRPr="00065302">
        <w:rPr>
          <w:rStyle w:val="Hyperlink"/>
        </w:rPr>
        <w:t>Element Information Items</w:t>
      </w:r>
      <w:r w:rsidRPr="00065302">
        <w:rPr>
          <w:rStyle w:val="Hyperlink"/>
        </w:rPr>
        <w:fldChar w:fldCharType="end"/>
      </w:r>
      <w:r>
        <w:t>.</w:t>
      </w:r>
    </w:p>
  </w:footnote>
  <w:footnote w:id="49">
    <w:p w14:paraId="74508193" w14:textId="77777777" w:rsidR="00945940" w:rsidRDefault="00945940">
      <w:pPr>
        <w:pStyle w:val="FootnoteText"/>
      </w:pPr>
      <w:r>
        <w:rPr>
          <w:rStyle w:val="FootnoteReference"/>
        </w:rPr>
        <w:footnoteRef/>
      </w:r>
      <w:r>
        <w:rPr>
          <w:rFonts w:eastAsia="MS Mincho"/>
          <w:lang w:val="en-GB" w:eastAsia="ja-JP" w:bidi="he-IL"/>
        </w:rPr>
        <w:t>The NTE segment in the X12 EDI standard is an example of a floating element</w:t>
      </w:r>
      <w:r>
        <w:rPr>
          <w:rFonts w:ascii="Helv" w:eastAsia="MS Mincho" w:hAnsi="Helv" w:cs="Helv"/>
          <w:lang w:val="en-GB" w:eastAsia="ja-JP" w:bidi="he-IL"/>
        </w:rPr>
        <w:t>.</w:t>
      </w:r>
    </w:p>
  </w:footnote>
  <w:footnote w:id="50">
    <w:p w14:paraId="6462D828" w14:textId="41CD94B8" w:rsidR="00945940" w:rsidRDefault="00945940">
      <w:pPr>
        <w:pStyle w:val="FootnoteText"/>
      </w:pPr>
      <w:ins w:id="9362" w:author="Mike Beckerle" w:date="2020-09-10T13:41:00Z">
        <w:r>
          <w:rPr>
            <w:rStyle w:val="FootnoteReference"/>
          </w:rPr>
          <w:footnoteRef/>
        </w:r>
        <w:r>
          <w:t xml:space="preserve"> Because DFDL v1.0 does not allow rec</w:t>
        </w:r>
      </w:ins>
      <w:ins w:id="9363" w:author="Mike Beckerle" w:date="2020-09-10T13:42:00Z">
        <w:r>
          <w:t xml:space="preserve">ursive definitions, the notion of unbounded here is limited by the depth of the DFDL schema, so is not truly unbounded as it would be </w:t>
        </w:r>
      </w:ins>
      <w:ins w:id="9364" w:author="Mike Beckerle" w:date="2020-09-10T13:43:00Z">
        <w:r>
          <w:t>if recursion were allowed.</w:t>
        </w:r>
      </w:ins>
    </w:p>
  </w:footnote>
  <w:footnote w:id="51">
    <w:p w14:paraId="4F87D16C" w14:textId="77777777" w:rsidR="00945940" w:rsidRDefault="00945940">
      <w:pPr>
        <w:pStyle w:val="FootnoteText"/>
      </w:pPr>
      <w:r>
        <w:rPr>
          <w:rStyle w:val="FootnoteReference"/>
        </w:rPr>
        <w:footnoteRef/>
      </w:r>
      <w:r>
        <w:t xml:space="preserve"> The ‘%’ character needs escaping as part of DFDL syntax when used as a literal character in DFDL properties. It is escaped by doubling it, i.e., preceding it by another ‘%’ character. In this example we are defining the </w:t>
      </w:r>
      <w:r>
        <w:t xml:space="preserve">dfdl:escapeEscapeCharacter to be a single '%' character in the data stream. </w:t>
      </w:r>
    </w:p>
  </w:footnote>
  <w:footnote w:id="52">
    <w:p w14:paraId="287A012A" w14:textId="77777777" w:rsidR="00945940" w:rsidRDefault="00945940">
      <w:pPr>
        <w:pStyle w:val="nobreak"/>
        <w:rPr>
          <w:lang w:val="en-GB"/>
        </w:rPr>
      </w:pPr>
      <w:r>
        <w:rPr>
          <w:rStyle w:val="FootnoteReference"/>
          <w:sz w:val="18"/>
          <w:szCs w:val="18"/>
        </w:rPr>
        <w:footnoteRef/>
      </w:r>
      <w:r>
        <w:rPr>
          <w:sz w:val="18"/>
          <w:szCs w:val="18"/>
        </w:rPr>
        <w:t xml:space="preserve"> It is anticipated this appendix will be migrated into a separate document to facilitate the addition of new encodings without revising the DFDL specification.</w:t>
      </w:r>
    </w:p>
  </w:footnote>
  <w:footnote w:id="53">
    <w:p w14:paraId="6B8B756E" w14:textId="77777777" w:rsidR="00945940" w:rsidRDefault="00945940">
      <w:pPr>
        <w:pStyle w:val="FootnoteText"/>
      </w:pPr>
      <w:r>
        <w:rPr>
          <w:rStyle w:val="FootnoteReference"/>
        </w:rPr>
        <w:footnoteRef/>
      </w:r>
      <w:r>
        <w:t xml:space="preserve"> Though US-ASCII contains only 128 characters DFDL assumes the US-ASCII encoding to use one character per 8-bit byte.</w:t>
      </w:r>
    </w:p>
  </w:footnote>
  <w:footnote w:id="54">
    <w:p w14:paraId="6025009C" w14:textId="77777777" w:rsidR="00945940" w:rsidRDefault="00945940">
      <w:pPr>
        <w:pStyle w:val="nobreak"/>
        <w:rPr>
          <w:lang w:val="en-GB"/>
        </w:rPr>
      </w:pPr>
      <w:r>
        <w:rPr>
          <w:rStyle w:val="FootnoteReference"/>
        </w:rPr>
        <w:footnoteRef/>
      </w:r>
      <w:r>
        <w:t xml:space="preserve"> </w:t>
      </w:r>
      <w:r>
        <w:rPr>
          <w:sz w:val="18"/>
          <w:szCs w:val="18"/>
        </w:rPr>
        <w:t>This list is maintained separately from the other references in the specification to facilitate future migration of this material into a separate document.</w:t>
      </w:r>
    </w:p>
  </w:footnote>
  <w:footnote w:id="55">
    <w:p w14:paraId="0695400F" w14:textId="4A632421" w:rsidR="00945940" w:rsidRDefault="00945940">
      <w:pPr>
        <w:pStyle w:val="FootnoteText"/>
      </w:pPr>
      <w:r>
        <w:rPr>
          <w:rStyle w:val="FootnoteReference"/>
        </w:rPr>
        <w:footnoteRef/>
      </w:r>
      <w:r>
        <w:t xml:space="preserve"> X-DFDL-US-ASCII-7-BIT-PACKED is a DFDL standard encoding, which uses the US-ASCII characters, but each code unit is stored occupying only 7 bits, not a whole 8-bit-byte. DFDL standard encodings are defined in a separate specification. See Section </w:t>
      </w:r>
      <w:r w:rsidRPr="00065302">
        <w:rPr>
          <w:rStyle w:val="Hyperlink"/>
        </w:rPr>
        <w:fldChar w:fldCharType="begin"/>
      </w:r>
      <w:r w:rsidRPr="00065302">
        <w:rPr>
          <w:rStyle w:val="Hyperlink"/>
        </w:rPr>
        <w:instrText xml:space="preserve"> REF _Ref393989958 \r \h </w:instrText>
      </w:r>
      <w:r w:rsidRPr="00065302">
        <w:rPr>
          <w:rStyle w:val="Hyperlink"/>
        </w:rPr>
      </w:r>
      <w:r w:rsidRPr="00065302">
        <w:rPr>
          <w:rStyle w:val="Hyperlink"/>
        </w:rPr>
        <w:fldChar w:fldCharType="separate"/>
      </w:r>
      <w:r w:rsidRPr="00065302">
        <w:rPr>
          <w:rStyle w:val="Hyperlink"/>
        </w:rPr>
        <w:t>33</w:t>
      </w:r>
      <w:r w:rsidRPr="00065302">
        <w:rPr>
          <w:rStyle w:val="Hyperlink"/>
        </w:rPr>
        <w:fldChar w:fldCharType="end"/>
      </w:r>
      <w:r>
        <w:t xml:space="preserve"> </w:t>
      </w:r>
      <w:r w:rsidRPr="00065302">
        <w:rPr>
          <w:rStyle w:val="Hyperlink"/>
        </w:rPr>
        <w:fldChar w:fldCharType="begin"/>
      </w:r>
      <w:r w:rsidRPr="00065302">
        <w:rPr>
          <w:rStyle w:val="Hyperlink"/>
        </w:rPr>
        <w:instrText xml:space="preserve"> REF _Ref393989958 \h </w:instrText>
      </w:r>
      <w:r w:rsidRPr="00065302">
        <w:rPr>
          <w:rStyle w:val="Hyperlink"/>
        </w:rPr>
      </w:r>
      <w:r w:rsidRPr="00065302">
        <w:rPr>
          <w:rStyle w:val="Hyperlink"/>
        </w:rPr>
        <w:fldChar w:fldCharType="separate"/>
      </w:r>
      <w:r w:rsidRPr="00065302">
        <w:rPr>
          <w:rStyle w:val="Hyperlink"/>
        </w:rPr>
        <w:t>Appendix D: DFDL Standard Encodings</w:t>
      </w:r>
      <w:r w:rsidRPr="00065302">
        <w:rPr>
          <w:rStyle w:val="Hyperlink"/>
        </w:rPr>
        <w:fldChar w:fldCharType="end"/>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B6161" w14:textId="5A5D5CC6" w:rsidR="00945940" w:rsidRDefault="00945940">
    <w:pPr>
      <w:pStyle w:val="Header"/>
    </w:pPr>
    <w:r>
      <w:t>GFD-P-R.240</w:t>
    </w:r>
    <w:r>
      <w:tab/>
    </w:r>
    <w:r>
      <w:tab/>
      <w:t>October 2020</w:t>
    </w:r>
  </w:p>
  <w:p w14:paraId="3F53B1B0" w14:textId="77777777" w:rsidR="00945940" w:rsidRDefault="009459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7BEBD" w14:textId="6BD70969" w:rsidR="00945940" w:rsidRDefault="00945940">
    <w:pPr>
      <w:pStyle w:val="Header"/>
      <w:rPr>
        <w:lang w:val="de-DE"/>
      </w:rPr>
    </w:pPr>
    <w:r>
      <w:t>GFD-P-R.240</w:t>
    </w:r>
    <w:r>
      <w:tab/>
    </w:r>
    <w:r>
      <w:tab/>
    </w:r>
    <w:r>
      <w:rPr>
        <w:lang w:val="de-DE"/>
      </w:rPr>
      <w:t>Michael J Beckerle, </w:t>
    </w:r>
    <w:ins w:id="63" w:author="Mike Beckerle" w:date="2020-04-27T12:42:00Z">
      <w:r>
        <w:rPr>
          <w:lang w:val="de-DE"/>
        </w:rPr>
        <w:t xml:space="preserve"> </w:t>
      </w:r>
    </w:ins>
    <w:r>
      <w:rPr>
        <w:lang w:val="de-DE"/>
      </w:rPr>
      <w:t>Owl Cyber Defense/Tresys</w:t>
    </w:r>
  </w:p>
  <w:p w14:paraId="3ECD4289" w14:textId="77777777" w:rsidR="00945940" w:rsidRDefault="00945940">
    <w:pPr>
      <w:pStyle w:val="Header"/>
    </w:pPr>
    <w:r>
      <w:rPr>
        <w:lang w:val="de-DE"/>
      </w:rPr>
      <w:t>OGF DFDL WG</w:t>
    </w:r>
    <w:r>
      <w:rPr>
        <w:lang w:val="de-DE"/>
      </w:rPr>
      <w:tab/>
    </w:r>
    <w:r>
      <w:rPr>
        <w:lang w:val="de-DE"/>
      </w:rPr>
      <w:tab/>
    </w:r>
    <w:r>
      <w:t>Stephen M Hanson, IBM</w:t>
    </w:r>
  </w:p>
  <w:p w14:paraId="637E4E92" w14:textId="4EA6E6D9" w:rsidR="00945940" w:rsidRDefault="00945940">
    <w:pPr>
      <w:pStyle w:val="Header"/>
    </w:pPr>
    <w:r>
      <w:rPr>
        <w:lang w:val="de-DE"/>
      </w:rPr>
      <w:t xml:space="preserve">dfdl-wg@ogf.org </w:t>
    </w:r>
    <w:r>
      <w:tab/>
    </w:r>
    <w:r>
      <w:tab/>
      <w:t>October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4AD62" w14:textId="77777777" w:rsidR="00945940" w:rsidRDefault="00945940">
    <w:pPr>
      <w:pStyle w:val="Header"/>
    </w:pPr>
    <w:r>
      <w:t>GFD-P-R.207</w:t>
    </w:r>
    <w:r>
      <w:tab/>
    </w:r>
    <w:r>
      <w:tab/>
      <w:t>December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62EF14"/>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15:restartNumberingAfterBreak="0">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15:restartNumberingAfterBreak="0">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15:restartNumberingAfterBreak="0">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15:restartNumberingAfterBreak="0">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15:restartNumberingAfterBreak="0">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15:restartNumberingAfterBreak="0">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15:restartNumberingAfterBreak="0">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15:restartNumberingAfterBreak="0">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15:restartNumberingAfterBreak="0">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15:restartNumberingAfterBreak="0">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15:restartNumberingAfterBreak="0">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15:restartNumberingAfterBreak="0">
    <w:nsid w:val="00000013"/>
    <w:multiLevelType w:val="multilevel"/>
    <w:tmpl w:val="00000013"/>
    <w:name w:val="WW8Num26"/>
    <w:lvl w:ilvl="0">
      <w:start w:val="1"/>
      <w:numFmt w:val="decimal"/>
      <w:lvlText w:val="%1."/>
      <w:lvlJc w:val="left"/>
      <w:pPr>
        <w:tabs>
          <w:tab w:val="num" w:pos="360"/>
        </w:tabs>
        <w:ind w:left="360" w:hanging="360"/>
      </w:pPr>
      <w:rPr>
        <w:b/>
        <w:bCs/>
        <w:kern w:val="2"/>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15:restartNumberingAfterBreak="0">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15:restartNumberingAfterBreak="0">
    <w:nsid w:val="00491E49"/>
    <w:multiLevelType w:val="hybridMultilevel"/>
    <w:tmpl w:val="0CEAD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00AD19FB"/>
    <w:multiLevelType w:val="hybridMultilevel"/>
    <w:tmpl w:val="DF9877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01AA15E4"/>
    <w:multiLevelType w:val="hybridMultilevel"/>
    <w:tmpl w:val="020A996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3" w15:restartNumberingAfterBreak="0">
    <w:nsid w:val="02687CB8"/>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B93294"/>
    <w:multiLevelType w:val="multilevel"/>
    <w:tmpl w:val="2B4C877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08CE0923"/>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327850"/>
    <w:multiLevelType w:val="hybridMultilevel"/>
    <w:tmpl w:val="DCCE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09727AFB"/>
    <w:multiLevelType w:val="hybridMultilevel"/>
    <w:tmpl w:val="3A60FE82"/>
    <w:lvl w:ilvl="0" w:tplc="0809000F">
      <w:start w:val="1"/>
      <w:numFmt w:val="decimal"/>
      <w:lvlText w:val="%1."/>
      <w:lvlJc w:val="left"/>
      <w:pPr>
        <w:ind w:left="720" w:hanging="360"/>
      </w:pPr>
    </w:lvl>
    <w:lvl w:ilvl="1" w:tplc="08090003">
      <w:numFmt w:val="decimal"/>
      <w:lvlText w:val="o"/>
      <w:lvlJc w:val="left"/>
      <w:pPr>
        <w:ind w:left="1440" w:hanging="360"/>
      </w:pPr>
      <w:rPr>
        <w:rFonts w:ascii="Courier New" w:hAnsi="Courier New" w:cs="Courier New" w:hint="default"/>
      </w:rPr>
    </w:lvl>
    <w:lvl w:ilvl="2" w:tplc="08090005">
      <w:numFmt w:val="decimal"/>
      <w:lvlText w:val=""/>
      <w:lvlJc w:val="left"/>
      <w:pPr>
        <w:ind w:left="2160" w:hanging="360"/>
      </w:pPr>
      <w:rPr>
        <w:rFonts w:ascii="Wingdings" w:hAnsi="Wingdings" w:hint="default"/>
      </w:rPr>
    </w:lvl>
    <w:lvl w:ilvl="3" w:tplc="08090001">
      <w:numFmt w:val="decimal"/>
      <w:lvlText w:val=""/>
      <w:lvlJc w:val="left"/>
      <w:pPr>
        <w:ind w:left="2880" w:hanging="360"/>
      </w:pPr>
      <w:rPr>
        <w:rFonts w:ascii="Symbol" w:hAnsi="Symbol" w:hint="default"/>
      </w:rPr>
    </w:lvl>
    <w:lvl w:ilvl="4" w:tplc="08090003">
      <w:numFmt w:val="decimal"/>
      <w:lvlText w:val="o"/>
      <w:lvlJc w:val="left"/>
      <w:pPr>
        <w:ind w:left="3600" w:hanging="360"/>
      </w:pPr>
      <w:rPr>
        <w:rFonts w:ascii="Courier New" w:hAnsi="Courier New" w:cs="Courier New" w:hint="default"/>
      </w:rPr>
    </w:lvl>
    <w:lvl w:ilvl="5" w:tplc="08090005">
      <w:numFmt w:val="decimal"/>
      <w:lvlText w:val=""/>
      <w:lvlJc w:val="left"/>
      <w:pPr>
        <w:ind w:left="4320" w:hanging="360"/>
      </w:pPr>
      <w:rPr>
        <w:rFonts w:ascii="Wingdings" w:hAnsi="Wingdings" w:hint="default"/>
      </w:rPr>
    </w:lvl>
    <w:lvl w:ilvl="6" w:tplc="08090001">
      <w:numFmt w:val="decimal"/>
      <w:lvlText w:val=""/>
      <w:lvlJc w:val="left"/>
      <w:pPr>
        <w:ind w:left="5040" w:hanging="360"/>
      </w:pPr>
      <w:rPr>
        <w:rFonts w:ascii="Symbol" w:hAnsi="Symbol" w:hint="default"/>
      </w:rPr>
    </w:lvl>
    <w:lvl w:ilvl="7" w:tplc="08090003">
      <w:numFmt w:val="decimal"/>
      <w:lvlText w:val="o"/>
      <w:lvlJc w:val="left"/>
      <w:pPr>
        <w:ind w:left="5760" w:hanging="360"/>
      </w:pPr>
      <w:rPr>
        <w:rFonts w:ascii="Courier New" w:hAnsi="Courier New" w:cs="Courier New" w:hint="default"/>
      </w:rPr>
    </w:lvl>
    <w:lvl w:ilvl="8" w:tplc="08090005">
      <w:numFmt w:val="decimal"/>
      <w:lvlText w:val=""/>
      <w:lvlJc w:val="left"/>
      <w:pPr>
        <w:ind w:left="6480" w:hanging="360"/>
      </w:pPr>
      <w:rPr>
        <w:rFonts w:ascii="Wingdings" w:hAnsi="Wingdings" w:hint="default"/>
      </w:rPr>
    </w:lvl>
  </w:abstractNum>
  <w:abstractNum w:abstractNumId="38" w15:restartNumberingAfterBreak="0">
    <w:nsid w:val="0A114DF0"/>
    <w:multiLevelType w:val="hybridMultilevel"/>
    <w:tmpl w:val="8AA2D49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9" w15:restartNumberingAfterBreak="0">
    <w:nsid w:val="0D7E54E4"/>
    <w:multiLevelType w:val="multilevel"/>
    <w:tmpl w:val="F3F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40" w15:restartNumberingAfterBreak="0">
    <w:nsid w:val="0D8B38CD"/>
    <w:multiLevelType w:val="hybridMultilevel"/>
    <w:tmpl w:val="A1F8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0F3464BB"/>
    <w:multiLevelType w:val="hybridMultilevel"/>
    <w:tmpl w:val="5AC2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F3F0445"/>
    <w:multiLevelType w:val="hybridMultilevel"/>
    <w:tmpl w:val="E61AF04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3" w15:restartNumberingAfterBreak="0">
    <w:nsid w:val="0F9276F5"/>
    <w:multiLevelType w:val="hybridMultilevel"/>
    <w:tmpl w:val="A43E8D78"/>
    <w:lvl w:ilvl="0" w:tplc="8B5A6C64">
      <w:start w:val="1"/>
      <w:numFmt w:val="lowerLetter"/>
      <w:lvlText w:val="%1)"/>
      <w:lvlJc w:val="left"/>
      <w:pPr>
        <w:ind w:left="720" w:hanging="36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10275050"/>
    <w:multiLevelType w:val="multilevel"/>
    <w:tmpl w:val="9AFC39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106B18DC"/>
    <w:multiLevelType w:val="hybridMultilevel"/>
    <w:tmpl w:val="D37CD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11231A21"/>
    <w:multiLevelType w:val="hybridMultilevel"/>
    <w:tmpl w:val="192C1C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118E24C0"/>
    <w:multiLevelType w:val="hybridMultilevel"/>
    <w:tmpl w:val="1340D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11A92235"/>
    <w:multiLevelType w:val="hybridMultilevel"/>
    <w:tmpl w:val="E4D6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11C91278"/>
    <w:multiLevelType w:val="hybridMultilevel"/>
    <w:tmpl w:val="8E98F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12087441"/>
    <w:multiLevelType w:val="hybridMultilevel"/>
    <w:tmpl w:val="7D34C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12783087"/>
    <w:multiLevelType w:val="hybridMultilevel"/>
    <w:tmpl w:val="B1ACB2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2" w15:restartNumberingAfterBreak="0">
    <w:nsid w:val="13211C5A"/>
    <w:multiLevelType w:val="hybridMultilevel"/>
    <w:tmpl w:val="A53E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133A54EB"/>
    <w:multiLevelType w:val="hybridMultilevel"/>
    <w:tmpl w:val="15BAC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13BE21A7"/>
    <w:multiLevelType w:val="hybridMultilevel"/>
    <w:tmpl w:val="F6FA69CC"/>
    <w:lvl w:ilvl="0" w:tplc="08090001">
      <w:numFmt w:val="decimal"/>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55" w15:restartNumberingAfterBreak="0">
    <w:nsid w:val="13F95E13"/>
    <w:multiLevelType w:val="hybridMultilevel"/>
    <w:tmpl w:val="9F46F020"/>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14C924D9"/>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EB11C5"/>
    <w:multiLevelType w:val="hybridMultilevel"/>
    <w:tmpl w:val="B9CE8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8" w15:restartNumberingAfterBreak="0">
    <w:nsid w:val="17B8131E"/>
    <w:multiLevelType w:val="hybridMultilevel"/>
    <w:tmpl w:val="0498A02A"/>
    <w:lvl w:ilvl="0" w:tplc="B4F21F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59" w15:restartNumberingAfterBreak="0">
    <w:nsid w:val="1A30623F"/>
    <w:multiLevelType w:val="hybridMultilevel"/>
    <w:tmpl w:val="D71A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A6B278E"/>
    <w:multiLevelType w:val="multilevel"/>
    <w:tmpl w:val="51E40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803F3A"/>
    <w:multiLevelType w:val="hybridMultilevel"/>
    <w:tmpl w:val="C656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1B8879F4"/>
    <w:multiLevelType w:val="hybridMultilevel"/>
    <w:tmpl w:val="42CE2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1C3D01C5"/>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41174F"/>
    <w:multiLevelType w:val="hybridMultilevel"/>
    <w:tmpl w:val="D2E056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5" w15:restartNumberingAfterBreak="0">
    <w:nsid w:val="1C5C3961"/>
    <w:multiLevelType w:val="hybridMultilevel"/>
    <w:tmpl w:val="E3A254B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66" w15:restartNumberingAfterBreak="0">
    <w:nsid w:val="1E625014"/>
    <w:multiLevelType w:val="hybridMultilevel"/>
    <w:tmpl w:val="A7108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7" w15:restartNumberingAfterBreak="0">
    <w:nsid w:val="1E6B366C"/>
    <w:multiLevelType w:val="hybridMultilevel"/>
    <w:tmpl w:val="19D08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8" w15:restartNumberingAfterBreak="0">
    <w:nsid w:val="1F5955FC"/>
    <w:multiLevelType w:val="hybridMultilevel"/>
    <w:tmpl w:val="C72C6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1FC155E1"/>
    <w:multiLevelType w:val="hybridMultilevel"/>
    <w:tmpl w:val="1DF6B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212B1C54"/>
    <w:multiLevelType w:val="hybridMultilevel"/>
    <w:tmpl w:val="07C8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2134795C"/>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2CF0F40"/>
    <w:multiLevelType w:val="hybridMultilevel"/>
    <w:tmpl w:val="85766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269E3680"/>
    <w:multiLevelType w:val="multilevel"/>
    <w:tmpl w:val="4FAAB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4" w15:restartNumberingAfterBreak="0">
    <w:nsid w:val="26C45D3E"/>
    <w:multiLevelType w:val="hybridMultilevel"/>
    <w:tmpl w:val="B074EF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5" w15:restartNumberingAfterBreak="0">
    <w:nsid w:val="27A238A0"/>
    <w:multiLevelType w:val="hybridMultilevel"/>
    <w:tmpl w:val="2AEC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80D345F"/>
    <w:multiLevelType w:val="hybridMultilevel"/>
    <w:tmpl w:val="AAA88D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28E34A52"/>
    <w:multiLevelType w:val="hybridMultilevel"/>
    <w:tmpl w:val="F558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29C760B0"/>
    <w:multiLevelType w:val="hybridMultilevel"/>
    <w:tmpl w:val="FF5C0AA4"/>
    <w:lvl w:ilvl="0" w:tplc="08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15:restartNumberingAfterBreak="0">
    <w:nsid w:val="2C156C06"/>
    <w:multiLevelType w:val="multilevel"/>
    <w:tmpl w:val="5C26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80" w15:restartNumberingAfterBreak="0">
    <w:nsid w:val="2D710DC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D914E5F"/>
    <w:multiLevelType w:val="multilevel"/>
    <w:tmpl w:val="2CFAC7D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15:restartNumberingAfterBreak="0">
    <w:nsid w:val="2E9B3FA2"/>
    <w:multiLevelType w:val="hybridMultilevel"/>
    <w:tmpl w:val="DC58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2ECD2AEC"/>
    <w:multiLevelType w:val="hybridMultilevel"/>
    <w:tmpl w:val="94E2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4" w15:restartNumberingAfterBreak="0">
    <w:nsid w:val="2FFC1210"/>
    <w:multiLevelType w:val="hybridMultilevel"/>
    <w:tmpl w:val="1BF87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31096418"/>
    <w:multiLevelType w:val="hybridMultilevel"/>
    <w:tmpl w:val="AB92A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328251DC"/>
    <w:multiLevelType w:val="hybridMultilevel"/>
    <w:tmpl w:val="31DAD7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33C83567"/>
    <w:multiLevelType w:val="hybridMultilevel"/>
    <w:tmpl w:val="C2667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33D77438"/>
    <w:multiLevelType w:val="hybridMultilevel"/>
    <w:tmpl w:val="9F16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348B042D"/>
    <w:multiLevelType w:val="hybridMultilevel"/>
    <w:tmpl w:val="B8C4C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0" w15:restartNumberingAfterBreak="0">
    <w:nsid w:val="34973B2B"/>
    <w:multiLevelType w:val="hybridMultilevel"/>
    <w:tmpl w:val="4332363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1" w15:restartNumberingAfterBreak="0">
    <w:nsid w:val="34F97ED7"/>
    <w:multiLevelType w:val="hybridMultilevel"/>
    <w:tmpl w:val="C01A3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362D1860"/>
    <w:multiLevelType w:val="hybridMultilevel"/>
    <w:tmpl w:val="A7BA0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364A6ED6"/>
    <w:multiLevelType w:val="hybridMultilevel"/>
    <w:tmpl w:val="96189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37C00618"/>
    <w:multiLevelType w:val="hybridMultilevel"/>
    <w:tmpl w:val="D7B6FB8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38DC15CE"/>
    <w:multiLevelType w:val="hybridMultilevel"/>
    <w:tmpl w:val="6C22C2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96" w15:restartNumberingAfterBreak="0">
    <w:nsid w:val="39175E1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7" w15:restartNumberingAfterBreak="0">
    <w:nsid w:val="394E1FEC"/>
    <w:multiLevelType w:val="hybridMultilevel"/>
    <w:tmpl w:val="1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8" w15:restartNumberingAfterBreak="0">
    <w:nsid w:val="395E0546"/>
    <w:multiLevelType w:val="hybridMultilevel"/>
    <w:tmpl w:val="98F0A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399D6B9E"/>
    <w:multiLevelType w:val="hybridMultilevel"/>
    <w:tmpl w:val="D6783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9F53AE3"/>
    <w:multiLevelType w:val="hybridMultilevel"/>
    <w:tmpl w:val="864212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3B2C4B16"/>
    <w:multiLevelType w:val="hybridMultilevel"/>
    <w:tmpl w:val="7FDA7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15:restartNumberingAfterBreak="0">
    <w:nsid w:val="3C361D85"/>
    <w:multiLevelType w:val="hybridMultilevel"/>
    <w:tmpl w:val="3D9267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3" w15:restartNumberingAfterBreak="0">
    <w:nsid w:val="3C401B91"/>
    <w:multiLevelType w:val="hybridMultilevel"/>
    <w:tmpl w:val="A284167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3CB07C26"/>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D145FD5"/>
    <w:multiLevelType w:val="hybridMultilevel"/>
    <w:tmpl w:val="5FE2D9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6" w15:restartNumberingAfterBreak="0">
    <w:nsid w:val="3D9A0917"/>
    <w:multiLevelType w:val="multilevel"/>
    <w:tmpl w:val="E99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DE7078F"/>
    <w:multiLevelType w:val="hybridMultilevel"/>
    <w:tmpl w:val="6958C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8" w15:restartNumberingAfterBreak="0">
    <w:nsid w:val="3E365FE5"/>
    <w:multiLevelType w:val="hybridMultilevel"/>
    <w:tmpl w:val="4B6A82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09" w15:restartNumberingAfterBreak="0">
    <w:nsid w:val="3E823E87"/>
    <w:multiLevelType w:val="hybridMultilevel"/>
    <w:tmpl w:val="EDEA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0" w15:restartNumberingAfterBreak="0">
    <w:nsid w:val="3F0E4A8C"/>
    <w:multiLevelType w:val="hybridMultilevel"/>
    <w:tmpl w:val="50BA6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1" w15:restartNumberingAfterBreak="0">
    <w:nsid w:val="3F821A14"/>
    <w:multiLevelType w:val="hybridMultilevel"/>
    <w:tmpl w:val="324E6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2" w15:restartNumberingAfterBreak="0">
    <w:nsid w:val="3FB073DC"/>
    <w:multiLevelType w:val="hybridMultilevel"/>
    <w:tmpl w:val="645A5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40A950DC"/>
    <w:multiLevelType w:val="hybridMultilevel"/>
    <w:tmpl w:val="8E38712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43D27FE6"/>
    <w:multiLevelType w:val="hybridMultilevel"/>
    <w:tmpl w:val="E618B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5" w15:restartNumberingAfterBreak="0">
    <w:nsid w:val="440255ED"/>
    <w:multiLevelType w:val="hybridMultilevel"/>
    <w:tmpl w:val="B87E5D22"/>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16" w15:restartNumberingAfterBreak="0">
    <w:nsid w:val="44786563"/>
    <w:multiLevelType w:val="hybridMultilevel"/>
    <w:tmpl w:val="B2D29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15:restartNumberingAfterBreak="0">
    <w:nsid w:val="45522D0D"/>
    <w:multiLevelType w:val="hybridMultilevel"/>
    <w:tmpl w:val="1376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8" w15:restartNumberingAfterBreak="0">
    <w:nsid w:val="45E81D27"/>
    <w:multiLevelType w:val="hybridMultilevel"/>
    <w:tmpl w:val="4AC4AC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466F5EFE"/>
    <w:multiLevelType w:val="hybridMultilevel"/>
    <w:tmpl w:val="F9782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0" w15:restartNumberingAfterBreak="0">
    <w:nsid w:val="47D33D85"/>
    <w:multiLevelType w:val="hybridMultilevel"/>
    <w:tmpl w:val="8CD40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1" w15:restartNumberingAfterBreak="0">
    <w:nsid w:val="49DF2A7E"/>
    <w:multiLevelType w:val="hybridMultilevel"/>
    <w:tmpl w:val="9C5290BA"/>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22" w15:restartNumberingAfterBreak="0">
    <w:nsid w:val="4A85259B"/>
    <w:multiLevelType w:val="hybridMultilevel"/>
    <w:tmpl w:val="AC7CC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3" w15:restartNumberingAfterBreak="0">
    <w:nsid w:val="4B07234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4" w15:restartNumberingAfterBreak="0">
    <w:nsid w:val="4CBF71B7"/>
    <w:multiLevelType w:val="hybridMultilevel"/>
    <w:tmpl w:val="893AEB66"/>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25" w15:restartNumberingAfterBreak="0">
    <w:nsid w:val="4D24197E"/>
    <w:multiLevelType w:val="hybridMultilevel"/>
    <w:tmpl w:val="CD26B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6" w15:restartNumberingAfterBreak="0">
    <w:nsid w:val="4D3E14FD"/>
    <w:multiLevelType w:val="multilevel"/>
    <w:tmpl w:val="1CAAEB6E"/>
    <w:lvl w:ilvl="0">
      <w:numFmt w:val="decimal"/>
      <w:lvlText w:val=""/>
      <w:lvlJc w:val="left"/>
      <w:pPr>
        <w:tabs>
          <w:tab w:val="num" w:pos="720"/>
        </w:tabs>
        <w:ind w:left="720" w:hanging="360"/>
      </w:pPr>
      <w:rPr>
        <w:rFonts w:ascii="Symbol" w:hAnsi="Symbol" w:hint="default"/>
        <w:sz w:val="20"/>
      </w:r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numFmt w:val="decimal"/>
      <w:lvlText w:val=""/>
      <w:lvlJc w:val="left"/>
      <w:pPr>
        <w:tabs>
          <w:tab w:val="num" w:pos="2880"/>
        </w:tabs>
        <w:ind w:left="2880" w:hanging="360"/>
      </w:pPr>
      <w:rPr>
        <w:rFonts w:ascii="Wingdings" w:hAnsi="Wingdings" w:hint="default"/>
        <w:sz w:val="20"/>
      </w:rPr>
    </w:lvl>
    <w:lvl w:ilvl="4">
      <w:numFmt w:val="decimal"/>
      <w:lvlText w:val=""/>
      <w:lvlJc w:val="left"/>
      <w:pPr>
        <w:tabs>
          <w:tab w:val="num" w:pos="3600"/>
        </w:tabs>
        <w:ind w:left="3600" w:hanging="360"/>
      </w:pPr>
      <w:rPr>
        <w:rFonts w:ascii="Wingdings" w:hAnsi="Wingdings" w:hint="default"/>
        <w:sz w:val="20"/>
      </w:rPr>
    </w:lvl>
    <w:lvl w:ilvl="5">
      <w:numFmt w:val="decimal"/>
      <w:lvlText w:val=""/>
      <w:lvlJc w:val="left"/>
      <w:pPr>
        <w:tabs>
          <w:tab w:val="num" w:pos="4320"/>
        </w:tabs>
        <w:ind w:left="4320" w:hanging="360"/>
      </w:pPr>
      <w:rPr>
        <w:rFonts w:ascii="Wingdings" w:hAnsi="Wingdings" w:hint="default"/>
        <w:sz w:val="20"/>
      </w:rPr>
    </w:lvl>
    <w:lvl w:ilvl="6">
      <w:numFmt w:val="decimal"/>
      <w:lvlText w:val=""/>
      <w:lvlJc w:val="left"/>
      <w:pPr>
        <w:tabs>
          <w:tab w:val="num" w:pos="5040"/>
        </w:tabs>
        <w:ind w:left="5040" w:hanging="360"/>
      </w:pPr>
      <w:rPr>
        <w:rFonts w:ascii="Wingdings" w:hAnsi="Wingdings" w:hint="default"/>
        <w:sz w:val="20"/>
      </w:rPr>
    </w:lvl>
    <w:lvl w:ilvl="7">
      <w:numFmt w:val="decimal"/>
      <w:lvlText w:val=""/>
      <w:lvlJc w:val="left"/>
      <w:pPr>
        <w:tabs>
          <w:tab w:val="num" w:pos="5760"/>
        </w:tabs>
        <w:ind w:left="5760" w:hanging="360"/>
      </w:pPr>
      <w:rPr>
        <w:rFonts w:ascii="Wingdings" w:hAnsi="Wingdings" w:hint="default"/>
        <w:sz w:val="20"/>
      </w:rPr>
    </w:lvl>
    <w:lvl w:ilvl="8">
      <w:numFmt w:val="decimal"/>
      <w:lvlText w:val=""/>
      <w:lvlJc w:val="left"/>
      <w:pPr>
        <w:tabs>
          <w:tab w:val="num" w:pos="6480"/>
        </w:tabs>
        <w:ind w:left="6480" w:hanging="360"/>
      </w:pPr>
      <w:rPr>
        <w:rFonts w:ascii="Wingdings" w:hAnsi="Wingdings" w:hint="default"/>
        <w:sz w:val="20"/>
      </w:rPr>
    </w:lvl>
  </w:abstractNum>
  <w:abstractNum w:abstractNumId="127" w15:restartNumberingAfterBreak="0">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8" w15:restartNumberingAfterBreak="0">
    <w:nsid w:val="4EB950E2"/>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ED15F20"/>
    <w:multiLevelType w:val="hybridMultilevel"/>
    <w:tmpl w:val="CC92979E"/>
    <w:lvl w:ilvl="0" w:tplc="0826DDBC">
      <w:start w:val="1"/>
      <w:numFmt w:val="upperLetter"/>
      <w:pStyle w:val="AppendixH1"/>
      <w:lvlText w:val="Appendix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0" w15:restartNumberingAfterBreak="0">
    <w:nsid w:val="4EEE4D6C"/>
    <w:multiLevelType w:val="hybridMultilevel"/>
    <w:tmpl w:val="EEACD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1" w15:restartNumberingAfterBreak="0">
    <w:nsid w:val="4F134140"/>
    <w:multiLevelType w:val="hybridMultilevel"/>
    <w:tmpl w:val="D8AAB0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4F890865"/>
    <w:multiLevelType w:val="hybridMultilevel"/>
    <w:tmpl w:val="323C7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4FDE3489"/>
    <w:multiLevelType w:val="hybridMultilevel"/>
    <w:tmpl w:val="5544A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4" w15:restartNumberingAfterBreak="0">
    <w:nsid w:val="505C1254"/>
    <w:multiLevelType w:val="hybridMultilevel"/>
    <w:tmpl w:val="536848A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5" w15:restartNumberingAfterBreak="0">
    <w:nsid w:val="50A57DE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0ED48E9"/>
    <w:multiLevelType w:val="hybridMultilevel"/>
    <w:tmpl w:val="B9081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7" w15:restartNumberingAfterBreak="0">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8" w15:restartNumberingAfterBreak="0">
    <w:nsid w:val="529E434D"/>
    <w:multiLevelType w:val="hybridMultilevel"/>
    <w:tmpl w:val="319EC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9" w15:restartNumberingAfterBreak="0">
    <w:nsid w:val="53106629"/>
    <w:multiLevelType w:val="hybridMultilevel"/>
    <w:tmpl w:val="FFC02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0" w15:restartNumberingAfterBreak="0">
    <w:nsid w:val="532D24AB"/>
    <w:multiLevelType w:val="hybridMultilevel"/>
    <w:tmpl w:val="A92EF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1" w15:restartNumberingAfterBreak="0">
    <w:nsid w:val="5349517A"/>
    <w:multiLevelType w:val="hybridMultilevel"/>
    <w:tmpl w:val="4420EA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42" w15:restartNumberingAfterBreak="0">
    <w:nsid w:val="53897FFB"/>
    <w:multiLevelType w:val="hybridMultilevel"/>
    <w:tmpl w:val="B08A1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3" w15:restartNumberingAfterBreak="0">
    <w:nsid w:val="53C61006"/>
    <w:multiLevelType w:val="hybridMultilevel"/>
    <w:tmpl w:val="EEFA8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4" w15:restartNumberingAfterBreak="0">
    <w:nsid w:val="5497738E"/>
    <w:multiLevelType w:val="hybridMultilevel"/>
    <w:tmpl w:val="F9E8D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5" w15:restartNumberingAfterBreak="0">
    <w:nsid w:val="54E52543"/>
    <w:multiLevelType w:val="multilevel"/>
    <w:tmpl w:val="0E8C51AE"/>
    <w:lvl w:ilvl="0">
      <w:numFmt w:val="decimal"/>
      <w:lvlText w:val=""/>
      <w:lvlJc w:val="left"/>
      <w:pPr>
        <w:tabs>
          <w:tab w:val="num" w:pos="870"/>
        </w:tabs>
        <w:ind w:left="870" w:hanging="435"/>
      </w:pPr>
      <w:rPr>
        <w:rFonts w:ascii="Symbol" w:hAnsi="Symbol" w:cs="Symbol" w:hint="default"/>
      </w:rPr>
    </w:lvl>
    <w:lvl w:ilvl="1">
      <w:start w:val="49"/>
      <w:numFmt w:val="decimal"/>
      <w:lvlText w:val="%1.%2."/>
      <w:lvlJc w:val="left"/>
      <w:pPr>
        <w:tabs>
          <w:tab w:val="num" w:pos="1230"/>
        </w:tabs>
        <w:ind w:left="1230" w:hanging="435"/>
      </w:pPr>
      <w:rPr>
        <w:rFonts w:cs="Helv"/>
        <w:b/>
      </w:rPr>
    </w:lvl>
    <w:lvl w:ilvl="2">
      <w:start w:val="1"/>
      <w:numFmt w:val="decimal"/>
      <w:lvlText w:val="%1.%2.%3."/>
      <w:lvlJc w:val="left"/>
      <w:pPr>
        <w:tabs>
          <w:tab w:val="num" w:pos="1155"/>
        </w:tabs>
        <w:ind w:left="1155" w:hanging="720"/>
      </w:pPr>
      <w:rPr>
        <w:rFonts w:cs="Helv"/>
      </w:rPr>
    </w:lvl>
    <w:lvl w:ilvl="3">
      <w:start w:val="1"/>
      <w:numFmt w:val="decimal"/>
      <w:lvlText w:val="%1.%2.%3.%4."/>
      <w:lvlJc w:val="left"/>
      <w:pPr>
        <w:tabs>
          <w:tab w:val="num" w:pos="1155"/>
        </w:tabs>
        <w:ind w:left="1155" w:hanging="720"/>
      </w:pPr>
      <w:rPr>
        <w:rFonts w:cs="Helv"/>
      </w:rPr>
    </w:lvl>
    <w:lvl w:ilvl="4">
      <w:start w:val="1"/>
      <w:numFmt w:val="decimal"/>
      <w:lvlText w:val="%1.%2.%3.%4.%5."/>
      <w:lvlJc w:val="left"/>
      <w:pPr>
        <w:tabs>
          <w:tab w:val="num" w:pos="1515"/>
        </w:tabs>
        <w:ind w:left="1515" w:hanging="1080"/>
      </w:pPr>
      <w:rPr>
        <w:rFonts w:cs="Helv"/>
      </w:rPr>
    </w:lvl>
    <w:lvl w:ilvl="5">
      <w:start w:val="1"/>
      <w:numFmt w:val="decimal"/>
      <w:lvlText w:val="%1.%2.%3.%4.%5.%6."/>
      <w:lvlJc w:val="left"/>
      <w:pPr>
        <w:tabs>
          <w:tab w:val="num" w:pos="1515"/>
        </w:tabs>
        <w:ind w:left="1515" w:hanging="1080"/>
      </w:pPr>
      <w:rPr>
        <w:rFonts w:cs="Helv"/>
      </w:rPr>
    </w:lvl>
    <w:lvl w:ilvl="6">
      <w:start w:val="1"/>
      <w:numFmt w:val="decimal"/>
      <w:lvlText w:val="%1.%2.%3.%4.%5.%6.%7."/>
      <w:lvlJc w:val="left"/>
      <w:pPr>
        <w:tabs>
          <w:tab w:val="num" w:pos="1875"/>
        </w:tabs>
        <w:ind w:left="1875" w:hanging="1440"/>
      </w:pPr>
      <w:rPr>
        <w:rFonts w:cs="Helv"/>
      </w:rPr>
    </w:lvl>
    <w:lvl w:ilvl="7">
      <w:start w:val="1"/>
      <w:numFmt w:val="decimal"/>
      <w:lvlText w:val="%1.%2.%3.%4.%5.%6.%7.%8."/>
      <w:lvlJc w:val="left"/>
      <w:pPr>
        <w:tabs>
          <w:tab w:val="num" w:pos="1875"/>
        </w:tabs>
        <w:ind w:left="1875" w:hanging="1440"/>
      </w:pPr>
      <w:rPr>
        <w:rFonts w:cs="Helv"/>
      </w:rPr>
    </w:lvl>
    <w:lvl w:ilvl="8">
      <w:start w:val="1"/>
      <w:numFmt w:val="decimal"/>
      <w:lvlText w:val="%1.%2.%3.%4.%5.%6.%7.%8.%9."/>
      <w:lvlJc w:val="left"/>
      <w:pPr>
        <w:tabs>
          <w:tab w:val="num" w:pos="2235"/>
        </w:tabs>
        <w:ind w:left="2235" w:hanging="1800"/>
      </w:pPr>
      <w:rPr>
        <w:rFonts w:cs="Helv"/>
      </w:rPr>
    </w:lvl>
  </w:abstractNum>
  <w:abstractNum w:abstractNumId="146" w15:restartNumberingAfterBreak="0">
    <w:nsid w:val="55224132"/>
    <w:multiLevelType w:val="hybridMultilevel"/>
    <w:tmpl w:val="946EB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7" w15:restartNumberingAfterBreak="0">
    <w:nsid w:val="573900BA"/>
    <w:multiLevelType w:val="hybridMultilevel"/>
    <w:tmpl w:val="335CC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8" w15:restartNumberingAfterBreak="0">
    <w:nsid w:val="5A5410C1"/>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0" w15:restartNumberingAfterBreak="0">
    <w:nsid w:val="5BAF1E66"/>
    <w:multiLevelType w:val="hybridMultilevel"/>
    <w:tmpl w:val="D376D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1" w15:restartNumberingAfterBreak="0">
    <w:nsid w:val="5BCB412D"/>
    <w:multiLevelType w:val="hybridMultilevel"/>
    <w:tmpl w:val="4D10B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2" w15:restartNumberingAfterBreak="0">
    <w:nsid w:val="5C684BD7"/>
    <w:multiLevelType w:val="hybridMultilevel"/>
    <w:tmpl w:val="7E667090"/>
    <w:lvl w:ilvl="0" w:tplc="08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153" w15:restartNumberingAfterBreak="0">
    <w:nsid w:val="5D085781"/>
    <w:multiLevelType w:val="multilevel"/>
    <w:tmpl w:val="8696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D135AAA"/>
    <w:multiLevelType w:val="hybridMultilevel"/>
    <w:tmpl w:val="F83EF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5" w15:restartNumberingAfterBreak="0">
    <w:nsid w:val="5DC91FE1"/>
    <w:multiLevelType w:val="hybridMultilevel"/>
    <w:tmpl w:val="FCDE790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numFmt w:val="decimal"/>
      <w:lvlText w:val=""/>
      <w:lvlJc w:val="left"/>
      <w:pPr>
        <w:tabs>
          <w:tab w:val="num" w:pos="2160"/>
        </w:tabs>
        <w:ind w:left="2160" w:hanging="360"/>
      </w:pPr>
      <w:rPr>
        <w:rFonts w:ascii="Wingdings" w:hAnsi="Wingdings" w:hint="default"/>
      </w:rPr>
    </w:lvl>
    <w:lvl w:ilvl="3" w:tplc="04090001">
      <w:numFmt w:val="decimal"/>
      <w:lvlText w:val=""/>
      <w:lvlJc w:val="left"/>
      <w:pPr>
        <w:tabs>
          <w:tab w:val="num" w:pos="2880"/>
        </w:tabs>
        <w:ind w:left="2880" w:hanging="360"/>
      </w:pPr>
      <w:rPr>
        <w:rFonts w:ascii="Symbol" w:hAnsi="Symbol" w:hint="default"/>
      </w:rPr>
    </w:lvl>
    <w:lvl w:ilvl="4" w:tplc="04090003">
      <w:numFmt w:val="decimal"/>
      <w:lvlText w:val="o"/>
      <w:lvlJc w:val="left"/>
      <w:pPr>
        <w:tabs>
          <w:tab w:val="num" w:pos="3600"/>
        </w:tabs>
        <w:ind w:left="3600" w:hanging="360"/>
      </w:pPr>
      <w:rPr>
        <w:rFonts w:ascii="Courier New" w:hAnsi="Courier New" w:cs="Courier New" w:hint="default"/>
      </w:rPr>
    </w:lvl>
    <w:lvl w:ilvl="5" w:tplc="04090005">
      <w:numFmt w:val="decimal"/>
      <w:lvlText w:val=""/>
      <w:lvlJc w:val="left"/>
      <w:pPr>
        <w:tabs>
          <w:tab w:val="num" w:pos="4320"/>
        </w:tabs>
        <w:ind w:left="4320" w:hanging="360"/>
      </w:pPr>
      <w:rPr>
        <w:rFonts w:ascii="Wingdings" w:hAnsi="Wingdings" w:hint="default"/>
      </w:rPr>
    </w:lvl>
    <w:lvl w:ilvl="6" w:tplc="04090001">
      <w:numFmt w:val="decimal"/>
      <w:lvlText w:val=""/>
      <w:lvlJc w:val="left"/>
      <w:pPr>
        <w:tabs>
          <w:tab w:val="num" w:pos="5040"/>
        </w:tabs>
        <w:ind w:left="5040" w:hanging="360"/>
      </w:pPr>
      <w:rPr>
        <w:rFonts w:ascii="Symbol" w:hAnsi="Symbol" w:hint="default"/>
      </w:rPr>
    </w:lvl>
    <w:lvl w:ilvl="7" w:tplc="04090003">
      <w:numFmt w:val="decimal"/>
      <w:lvlText w:val="o"/>
      <w:lvlJc w:val="left"/>
      <w:pPr>
        <w:tabs>
          <w:tab w:val="num" w:pos="5760"/>
        </w:tabs>
        <w:ind w:left="5760" w:hanging="360"/>
      </w:pPr>
      <w:rPr>
        <w:rFonts w:ascii="Courier New" w:hAnsi="Courier New" w:cs="Courier New" w:hint="default"/>
      </w:rPr>
    </w:lvl>
    <w:lvl w:ilvl="8" w:tplc="04090005">
      <w:numFmt w:val="decimal"/>
      <w:lvlText w:val=""/>
      <w:lvlJc w:val="left"/>
      <w:pPr>
        <w:tabs>
          <w:tab w:val="num" w:pos="6480"/>
        </w:tabs>
        <w:ind w:left="6480" w:hanging="360"/>
      </w:pPr>
      <w:rPr>
        <w:rFonts w:ascii="Wingdings" w:hAnsi="Wingdings" w:hint="default"/>
      </w:rPr>
    </w:lvl>
  </w:abstractNum>
  <w:abstractNum w:abstractNumId="156" w15:restartNumberingAfterBreak="0">
    <w:nsid w:val="600B4C78"/>
    <w:multiLevelType w:val="hybridMultilevel"/>
    <w:tmpl w:val="9D180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7" w15:restartNumberingAfterBreak="0">
    <w:nsid w:val="602B2A03"/>
    <w:multiLevelType w:val="hybridMultilevel"/>
    <w:tmpl w:val="E614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8" w15:restartNumberingAfterBreak="0">
    <w:nsid w:val="611F1B7C"/>
    <w:multiLevelType w:val="hybridMultilevel"/>
    <w:tmpl w:val="47DC45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9" w15:restartNumberingAfterBreak="0">
    <w:nsid w:val="61A013E7"/>
    <w:multiLevelType w:val="hybridMultilevel"/>
    <w:tmpl w:val="5FBC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0" w15:restartNumberingAfterBreak="0">
    <w:nsid w:val="624F4181"/>
    <w:multiLevelType w:val="multilevel"/>
    <w:tmpl w:val="7152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2ED7B32"/>
    <w:multiLevelType w:val="hybridMultilevel"/>
    <w:tmpl w:val="088C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2" w15:restartNumberingAfterBreak="0">
    <w:nsid w:val="634F0AEC"/>
    <w:multiLevelType w:val="hybridMultilevel"/>
    <w:tmpl w:val="614E6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3" w15:restartNumberingAfterBreak="0">
    <w:nsid w:val="647C274B"/>
    <w:multiLevelType w:val="hybridMultilevel"/>
    <w:tmpl w:val="6398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4" w15:restartNumberingAfterBreak="0">
    <w:nsid w:val="64D93691"/>
    <w:multiLevelType w:val="hybridMultilevel"/>
    <w:tmpl w:val="4CD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5" w15:restartNumberingAfterBreak="0">
    <w:nsid w:val="66D018A9"/>
    <w:multiLevelType w:val="hybridMultilevel"/>
    <w:tmpl w:val="646E6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6" w15:restartNumberingAfterBreak="0">
    <w:nsid w:val="67015534"/>
    <w:multiLevelType w:val="hybridMultilevel"/>
    <w:tmpl w:val="F7B685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7" w15:restartNumberingAfterBreak="0">
    <w:nsid w:val="67A56D61"/>
    <w:multiLevelType w:val="hybridMultilevel"/>
    <w:tmpl w:val="C778C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8" w15:restartNumberingAfterBreak="0">
    <w:nsid w:val="683D3392"/>
    <w:multiLevelType w:val="multilevel"/>
    <w:tmpl w:val="6F02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8ED170A"/>
    <w:multiLevelType w:val="hybridMultilevel"/>
    <w:tmpl w:val="0E5C4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0" w15:restartNumberingAfterBreak="0">
    <w:nsid w:val="691F1D81"/>
    <w:multiLevelType w:val="hybridMultilevel"/>
    <w:tmpl w:val="DEAE5184"/>
    <w:lvl w:ilvl="0" w:tplc="04090001">
      <w:start w:val="5"/>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1" w15:restartNumberingAfterBreak="0">
    <w:nsid w:val="692165CD"/>
    <w:multiLevelType w:val="hybridMultilevel"/>
    <w:tmpl w:val="8856C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2" w15:restartNumberingAfterBreak="0">
    <w:nsid w:val="6A1B504D"/>
    <w:multiLevelType w:val="hybridMultilevel"/>
    <w:tmpl w:val="E0CA3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3" w15:restartNumberingAfterBreak="0">
    <w:nsid w:val="6AB72A60"/>
    <w:multiLevelType w:val="hybridMultilevel"/>
    <w:tmpl w:val="F8EC2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4" w15:restartNumberingAfterBreak="0">
    <w:nsid w:val="6B3A4D9B"/>
    <w:multiLevelType w:val="hybridMultilevel"/>
    <w:tmpl w:val="F88EE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6BCB2034"/>
    <w:multiLevelType w:val="hybridMultilevel"/>
    <w:tmpl w:val="7FE4E856"/>
    <w:lvl w:ilvl="0" w:tplc="0809000F">
      <w:start w:val="1"/>
      <w:numFmt w:val="decimal"/>
      <w:lvlText w:val="%1."/>
      <w:lvlJc w:val="left"/>
      <w:pPr>
        <w:tabs>
          <w:tab w:val="num" w:pos="720"/>
        </w:tabs>
        <w:ind w:left="720" w:hanging="360"/>
      </w:pPr>
    </w:lvl>
    <w:lvl w:ilvl="1" w:tplc="08090003">
      <w:numFmt w:val="decimal"/>
      <w:lvlText w:val="o"/>
      <w:lvlJc w:val="left"/>
      <w:pPr>
        <w:tabs>
          <w:tab w:val="num" w:pos="1440"/>
        </w:tabs>
        <w:ind w:left="1440" w:hanging="360"/>
      </w:pPr>
      <w:rPr>
        <w:rFonts w:ascii="Courier New" w:hAnsi="Courier New" w:cs="Courier New" w:hint="default"/>
      </w:rPr>
    </w:lvl>
    <w:lvl w:ilvl="2" w:tplc="08090005">
      <w:numFmt w:val="decimal"/>
      <w:lvlText w:val=""/>
      <w:lvlJc w:val="left"/>
      <w:pPr>
        <w:tabs>
          <w:tab w:val="num" w:pos="2160"/>
        </w:tabs>
        <w:ind w:left="2160" w:hanging="360"/>
      </w:pPr>
      <w:rPr>
        <w:rFonts w:ascii="Wingdings" w:hAnsi="Wingdings" w:hint="default"/>
      </w:rPr>
    </w:lvl>
    <w:lvl w:ilvl="3" w:tplc="08090001">
      <w:numFmt w:val="decimal"/>
      <w:lvlText w:val=""/>
      <w:lvlJc w:val="left"/>
      <w:pPr>
        <w:tabs>
          <w:tab w:val="num" w:pos="2880"/>
        </w:tabs>
        <w:ind w:left="2880" w:hanging="360"/>
      </w:pPr>
      <w:rPr>
        <w:rFonts w:ascii="Symbol" w:hAnsi="Symbol" w:hint="default"/>
      </w:rPr>
    </w:lvl>
    <w:lvl w:ilvl="4" w:tplc="08090003">
      <w:numFmt w:val="decimal"/>
      <w:lvlText w:val="o"/>
      <w:lvlJc w:val="left"/>
      <w:pPr>
        <w:tabs>
          <w:tab w:val="num" w:pos="3600"/>
        </w:tabs>
        <w:ind w:left="3600" w:hanging="360"/>
      </w:pPr>
      <w:rPr>
        <w:rFonts w:ascii="Courier New" w:hAnsi="Courier New" w:cs="Courier New" w:hint="default"/>
      </w:rPr>
    </w:lvl>
    <w:lvl w:ilvl="5" w:tplc="08090005">
      <w:numFmt w:val="decimal"/>
      <w:lvlText w:val=""/>
      <w:lvlJc w:val="left"/>
      <w:pPr>
        <w:tabs>
          <w:tab w:val="num" w:pos="4320"/>
        </w:tabs>
        <w:ind w:left="4320" w:hanging="360"/>
      </w:pPr>
      <w:rPr>
        <w:rFonts w:ascii="Wingdings" w:hAnsi="Wingdings" w:hint="default"/>
      </w:rPr>
    </w:lvl>
    <w:lvl w:ilvl="6" w:tplc="08090001">
      <w:numFmt w:val="decimal"/>
      <w:lvlText w:val=""/>
      <w:lvlJc w:val="left"/>
      <w:pPr>
        <w:tabs>
          <w:tab w:val="num" w:pos="5040"/>
        </w:tabs>
        <w:ind w:left="5040" w:hanging="360"/>
      </w:pPr>
      <w:rPr>
        <w:rFonts w:ascii="Symbol" w:hAnsi="Symbol" w:hint="default"/>
      </w:rPr>
    </w:lvl>
    <w:lvl w:ilvl="7" w:tplc="08090003">
      <w:numFmt w:val="decimal"/>
      <w:lvlText w:val="o"/>
      <w:lvlJc w:val="left"/>
      <w:pPr>
        <w:tabs>
          <w:tab w:val="num" w:pos="5760"/>
        </w:tabs>
        <w:ind w:left="5760" w:hanging="360"/>
      </w:pPr>
      <w:rPr>
        <w:rFonts w:ascii="Courier New" w:hAnsi="Courier New" w:cs="Courier New" w:hint="default"/>
      </w:rPr>
    </w:lvl>
    <w:lvl w:ilvl="8" w:tplc="08090005">
      <w:numFmt w:val="decimal"/>
      <w:lvlText w:val=""/>
      <w:lvlJc w:val="left"/>
      <w:pPr>
        <w:tabs>
          <w:tab w:val="num" w:pos="6480"/>
        </w:tabs>
        <w:ind w:left="6480" w:hanging="360"/>
      </w:pPr>
      <w:rPr>
        <w:rFonts w:ascii="Wingdings" w:hAnsi="Wingdings" w:hint="default"/>
      </w:rPr>
    </w:lvl>
  </w:abstractNum>
  <w:abstractNum w:abstractNumId="176" w15:restartNumberingAfterBreak="0">
    <w:nsid w:val="6BD176F2"/>
    <w:multiLevelType w:val="hybridMultilevel"/>
    <w:tmpl w:val="E29C1E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6E515B86"/>
    <w:multiLevelType w:val="hybridMultilevel"/>
    <w:tmpl w:val="F2C4FB00"/>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78" w15:restartNumberingAfterBreak="0">
    <w:nsid w:val="6EBB3D51"/>
    <w:multiLevelType w:val="hybridMultilevel"/>
    <w:tmpl w:val="332EF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9" w15:restartNumberingAfterBreak="0">
    <w:nsid w:val="6EEC2630"/>
    <w:multiLevelType w:val="hybridMultilevel"/>
    <w:tmpl w:val="7F8CA2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0" w15:restartNumberingAfterBreak="0">
    <w:nsid w:val="707472DA"/>
    <w:multiLevelType w:val="hybridMultilevel"/>
    <w:tmpl w:val="CCFC9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1" w15:restartNumberingAfterBreak="0">
    <w:nsid w:val="707B7384"/>
    <w:multiLevelType w:val="hybridMultilevel"/>
    <w:tmpl w:val="9C584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2" w15:restartNumberingAfterBreak="0">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3" w15:restartNumberingAfterBreak="0">
    <w:nsid w:val="724D55D1"/>
    <w:multiLevelType w:val="multilevel"/>
    <w:tmpl w:val="16669A1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872"/>
        </w:tabs>
        <w:ind w:left="187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84" w15:restartNumberingAfterBreak="0">
    <w:nsid w:val="7262579B"/>
    <w:multiLevelType w:val="hybridMultilevel"/>
    <w:tmpl w:val="0C2A0EDE"/>
    <w:lvl w:ilvl="0" w:tplc="0809000F">
      <w:start w:val="1"/>
      <w:numFmt w:val="decimal"/>
      <w:lvlText w:val="%1."/>
      <w:lvlJc w:val="left"/>
      <w:pPr>
        <w:tabs>
          <w:tab w:val="num" w:pos="720"/>
        </w:tabs>
        <w:ind w:left="720" w:hanging="360"/>
      </w:pPr>
    </w:lvl>
    <w:lvl w:ilvl="1" w:tplc="08090001">
      <w:numFmt w:val="decimal"/>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5" w15:restartNumberingAfterBreak="0">
    <w:nsid w:val="74801BDF"/>
    <w:multiLevelType w:val="hybridMultilevel"/>
    <w:tmpl w:val="14AC4D6E"/>
    <w:lvl w:ilvl="0" w:tplc="04090017">
      <w:start w:val="1"/>
      <w:numFmt w:val="lowerLetter"/>
      <w:lvlText w:val="%1)"/>
      <w:lvlJc w:val="left"/>
      <w:pPr>
        <w:tabs>
          <w:tab w:val="num" w:pos="840"/>
        </w:tabs>
        <w:ind w:left="840" w:hanging="360"/>
      </w:p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86" w15:restartNumberingAfterBreak="0">
    <w:nsid w:val="74855137"/>
    <w:multiLevelType w:val="multilevel"/>
    <w:tmpl w:val="DD5A6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7" w15:restartNumberingAfterBreak="0">
    <w:nsid w:val="777B6CCD"/>
    <w:multiLevelType w:val="hybridMultilevel"/>
    <w:tmpl w:val="7CB49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8" w15:restartNumberingAfterBreak="0">
    <w:nsid w:val="790036CC"/>
    <w:multiLevelType w:val="hybridMultilevel"/>
    <w:tmpl w:val="F700799E"/>
    <w:lvl w:ilvl="0" w:tplc="8B5A6C64">
      <w:start w:val="1"/>
      <w:numFmt w:val="lowerLetter"/>
      <w:lvlText w:val="%1)"/>
      <w:lvlJc w:val="left"/>
      <w:pPr>
        <w:ind w:left="930" w:hanging="570"/>
      </w:pPr>
      <w:rPr>
        <w:rFont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9" w15:restartNumberingAfterBreak="0">
    <w:nsid w:val="79797829"/>
    <w:multiLevelType w:val="hybridMultilevel"/>
    <w:tmpl w:val="8C2C094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90" w15:restartNumberingAfterBreak="0">
    <w:nsid w:val="7989471B"/>
    <w:multiLevelType w:val="hybridMultilevel"/>
    <w:tmpl w:val="381E4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1" w15:restartNumberingAfterBreak="0">
    <w:nsid w:val="79F57C3D"/>
    <w:multiLevelType w:val="hybridMultilevel"/>
    <w:tmpl w:val="140A322E"/>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92" w15:restartNumberingAfterBreak="0">
    <w:nsid w:val="7A3E7B65"/>
    <w:multiLevelType w:val="hybridMultilevel"/>
    <w:tmpl w:val="52EA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3" w15:restartNumberingAfterBreak="0">
    <w:nsid w:val="7A915D89"/>
    <w:multiLevelType w:val="hybridMultilevel"/>
    <w:tmpl w:val="181C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4" w15:restartNumberingAfterBreak="0">
    <w:nsid w:val="7A9D1E53"/>
    <w:multiLevelType w:val="hybridMultilevel"/>
    <w:tmpl w:val="307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5" w15:restartNumberingAfterBreak="0">
    <w:nsid w:val="7B5A6D2A"/>
    <w:multiLevelType w:val="multilevel"/>
    <w:tmpl w:val="263E8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6" w15:restartNumberingAfterBreak="0">
    <w:nsid w:val="7B6A62FB"/>
    <w:multiLevelType w:val="hybridMultilevel"/>
    <w:tmpl w:val="F226524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97" w15:restartNumberingAfterBreak="0">
    <w:nsid w:val="7B720B02"/>
    <w:multiLevelType w:val="hybridMultilevel"/>
    <w:tmpl w:val="E18C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8" w15:restartNumberingAfterBreak="0">
    <w:nsid w:val="7BCF76FF"/>
    <w:multiLevelType w:val="hybridMultilevel"/>
    <w:tmpl w:val="EDB8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9" w15:restartNumberingAfterBreak="0">
    <w:nsid w:val="7BD608B5"/>
    <w:multiLevelType w:val="hybridMultilevel"/>
    <w:tmpl w:val="56A6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0" w15:restartNumberingAfterBreak="0">
    <w:nsid w:val="7C3674E5"/>
    <w:multiLevelType w:val="hybridMultilevel"/>
    <w:tmpl w:val="B05408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1" w15:restartNumberingAfterBreak="0">
    <w:nsid w:val="7CD262C6"/>
    <w:multiLevelType w:val="multilevel"/>
    <w:tmpl w:val="63D8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D585F62"/>
    <w:multiLevelType w:val="hybridMultilevel"/>
    <w:tmpl w:val="1DD48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15:restartNumberingAfterBreak="0">
    <w:nsid w:val="7E00264E"/>
    <w:multiLevelType w:val="hybridMultilevel"/>
    <w:tmpl w:val="75829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4" w15:restartNumberingAfterBreak="0">
    <w:nsid w:val="7EAA165F"/>
    <w:multiLevelType w:val="hybridMultilevel"/>
    <w:tmpl w:val="EDC89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7F1E0019"/>
    <w:multiLevelType w:val="hybridMultilevel"/>
    <w:tmpl w:val="FC5A9F52"/>
    <w:lvl w:ilvl="0" w:tplc="0409000F">
      <w:start w:val="1"/>
      <w:numFmt w:val="decimal"/>
      <w:lvlText w:val="%1."/>
      <w:lvlJc w:val="left"/>
      <w:pPr>
        <w:ind w:left="720" w:hanging="360"/>
      </w:pPr>
    </w:lvl>
    <w:lvl w:ilvl="1" w:tplc="04090003">
      <w:numFmt w:val="decimal"/>
      <w:lvlText w:val="o"/>
      <w:lvlJc w:val="left"/>
      <w:pPr>
        <w:ind w:left="1440" w:hanging="360"/>
      </w:pPr>
      <w:rPr>
        <w:rFonts w:ascii="Courier New" w:hAnsi="Courier New" w:cs="Courier New" w:hint="default"/>
      </w:rPr>
    </w:lvl>
    <w:lvl w:ilvl="2" w:tplc="04090005">
      <w:numFmt w:val="decimal"/>
      <w:lvlText w:val=""/>
      <w:lvlJc w:val="left"/>
      <w:pPr>
        <w:ind w:left="2160" w:hanging="360"/>
      </w:pPr>
      <w:rPr>
        <w:rFonts w:ascii="Wingdings" w:hAnsi="Wingdings" w:hint="default"/>
      </w:rPr>
    </w:lvl>
    <w:lvl w:ilvl="3" w:tplc="04090001">
      <w:numFmt w:val="decimal"/>
      <w:lvlText w:val=""/>
      <w:lvlJc w:val="left"/>
      <w:pPr>
        <w:ind w:left="2880" w:hanging="360"/>
      </w:pPr>
      <w:rPr>
        <w:rFonts w:ascii="Symbol" w:hAnsi="Symbol" w:hint="default"/>
      </w:rPr>
    </w:lvl>
    <w:lvl w:ilvl="4" w:tplc="04090003">
      <w:numFmt w:val="decimal"/>
      <w:lvlText w:val="o"/>
      <w:lvlJc w:val="left"/>
      <w:pPr>
        <w:ind w:left="3600" w:hanging="360"/>
      </w:pPr>
      <w:rPr>
        <w:rFonts w:ascii="Courier New" w:hAnsi="Courier New" w:cs="Courier New" w:hint="default"/>
      </w:rPr>
    </w:lvl>
    <w:lvl w:ilvl="5" w:tplc="04090005">
      <w:numFmt w:val="decimal"/>
      <w:lvlText w:val=""/>
      <w:lvlJc w:val="left"/>
      <w:pPr>
        <w:ind w:left="4320" w:hanging="360"/>
      </w:pPr>
      <w:rPr>
        <w:rFonts w:ascii="Wingdings" w:hAnsi="Wingdings" w:hint="default"/>
      </w:rPr>
    </w:lvl>
    <w:lvl w:ilvl="6" w:tplc="04090001">
      <w:numFmt w:val="decimal"/>
      <w:lvlText w:val=""/>
      <w:lvlJc w:val="left"/>
      <w:pPr>
        <w:ind w:left="5040" w:hanging="360"/>
      </w:pPr>
      <w:rPr>
        <w:rFonts w:ascii="Symbol" w:hAnsi="Symbol" w:hint="default"/>
      </w:rPr>
    </w:lvl>
    <w:lvl w:ilvl="7" w:tplc="04090003">
      <w:numFmt w:val="decimal"/>
      <w:lvlText w:val="o"/>
      <w:lvlJc w:val="left"/>
      <w:pPr>
        <w:ind w:left="5760" w:hanging="360"/>
      </w:pPr>
      <w:rPr>
        <w:rFonts w:ascii="Courier New" w:hAnsi="Courier New" w:cs="Courier New" w:hint="default"/>
      </w:rPr>
    </w:lvl>
    <w:lvl w:ilvl="8" w:tplc="04090005">
      <w:numFmt w:val="decimal"/>
      <w:lvlText w:val=""/>
      <w:lvlJc w:val="left"/>
      <w:pPr>
        <w:ind w:left="6480" w:hanging="360"/>
      </w:pPr>
      <w:rPr>
        <w:rFonts w:ascii="Wingdings" w:hAnsi="Wingdings" w:hint="default"/>
      </w:rPr>
    </w:lvl>
  </w:abstractNum>
  <w:abstractNum w:abstractNumId="206" w15:restartNumberingAfterBreak="0">
    <w:nsid w:val="7F647E30"/>
    <w:multiLevelType w:val="hybridMultilevel"/>
    <w:tmpl w:val="BA3E8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7" w15:restartNumberingAfterBreak="0">
    <w:nsid w:val="7FC21241"/>
    <w:multiLevelType w:val="hybridMultilevel"/>
    <w:tmpl w:val="D3A63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3"/>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6"/>
  </w:num>
  <w:num w:numId="1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170"/>
  </w:num>
  <w:num w:numId="19">
    <w:abstractNumId w:val="160"/>
  </w:num>
  <w:num w:numId="20">
    <w:abstractNumId w:val="168"/>
  </w:num>
  <w:num w:numId="21">
    <w:abstractNumId w:val="126"/>
  </w:num>
  <w:num w:numId="22">
    <w:abstractNumId w:val="155"/>
  </w:num>
  <w:num w:numId="23">
    <w:abstractNumId w:val="125"/>
  </w:num>
  <w:num w:numId="24">
    <w:abstractNumId w:val="93"/>
  </w:num>
  <w:num w:numId="25">
    <w:abstractNumId w:val="107"/>
  </w:num>
  <w:num w:numId="26">
    <w:abstractNumId w:val="86"/>
    <w:lvlOverride w:ilvl="0"/>
    <w:lvlOverride w:ilvl="1">
      <w:startOverride w:val="1"/>
    </w:lvlOverride>
    <w:lvlOverride w:ilvl="2"/>
    <w:lvlOverride w:ilvl="3"/>
    <w:lvlOverride w:ilvl="4"/>
    <w:lvlOverride w:ilvl="5"/>
    <w:lvlOverride w:ilvl="6"/>
    <w:lvlOverride w:ilvl="7"/>
    <w:lvlOverride w:ilvl="8"/>
  </w:num>
  <w:num w:numId="27">
    <w:abstractNumId w:val="161"/>
  </w:num>
  <w:num w:numId="28">
    <w:abstractNumId w:val="159"/>
  </w:num>
  <w:num w:numId="29">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2"/>
  </w:num>
  <w:num w:numId="31">
    <w:abstractNumId w:val="116"/>
  </w:num>
  <w:num w:numId="32">
    <w:abstractNumId w:val="119"/>
  </w:num>
  <w:num w:numId="33">
    <w:abstractNumId w:val="30"/>
  </w:num>
  <w:num w:numId="34">
    <w:abstractNumId w:val="180"/>
  </w:num>
  <w:num w:numId="35">
    <w:abstractNumId w:val="144"/>
  </w:num>
  <w:num w:numId="36">
    <w:abstractNumId w:val="204"/>
  </w:num>
  <w:num w:numId="37">
    <w:abstractNumId w:val="46"/>
  </w:num>
  <w:num w:numId="38">
    <w:abstractNumId w:val="100"/>
  </w:num>
  <w:num w:numId="39">
    <w:abstractNumId w:val="167"/>
  </w:num>
  <w:num w:numId="40">
    <w:abstractNumId w:val="29"/>
  </w:num>
  <w:num w:numId="41">
    <w:abstractNumId w:val="98"/>
  </w:num>
  <w:num w:numId="42">
    <w:abstractNumId w:val="166"/>
  </w:num>
  <w:num w:numId="43">
    <w:abstractNumId w:val="131"/>
  </w:num>
  <w:num w:numId="44">
    <w:abstractNumId w:val="184"/>
  </w:num>
  <w:num w:numId="45">
    <w:abstractNumId w:val="189"/>
  </w:num>
  <w:num w:numId="46">
    <w:abstractNumId w:val="103"/>
  </w:num>
  <w:num w:numId="47">
    <w:abstractNumId w:val="113"/>
  </w:num>
  <w:num w:numId="48">
    <w:abstractNumId w:val="156"/>
  </w:num>
  <w:num w:numId="49">
    <w:abstractNumId w:val="55"/>
  </w:num>
  <w:num w:numId="50">
    <w:abstractNumId w:val="54"/>
  </w:num>
  <w:num w:numId="51">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18"/>
  </w:num>
  <w:num w:numId="54">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63"/>
  </w:num>
  <w:num w:numId="56">
    <w:abstractNumId w:val="178"/>
  </w:num>
  <w:num w:numId="5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3"/>
  </w:num>
  <w:num w:numId="63">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73"/>
  </w:num>
  <w:num w:numId="66">
    <w:abstractNumId w:val="37"/>
  </w:num>
  <w:num w:numId="67">
    <w:abstractNumId w:val="104"/>
  </w:num>
  <w:num w:numId="68">
    <w:abstractNumId w:val="175"/>
  </w:num>
  <w:num w:numId="69">
    <w:abstractNumId w:val="92"/>
  </w:num>
  <w:num w:numId="7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05"/>
  </w:num>
  <w:num w:numId="73">
    <w:abstractNumId w:val="190"/>
  </w:num>
  <w:num w:numId="74">
    <w:abstractNumId w:val="149"/>
  </w:num>
  <w:num w:numId="75">
    <w:abstractNumId w:val="182"/>
  </w:num>
  <w:num w:numId="76">
    <w:abstractNumId w:val="151"/>
  </w:num>
  <w:num w:numId="77">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7"/>
  </w:num>
  <w:num w:numId="81">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32"/>
  </w:num>
  <w:num w:numId="83">
    <w:abstractNumId w:val="138"/>
  </w:num>
  <w:num w:numId="84">
    <w:abstractNumId w:val="66"/>
  </w:num>
  <w:num w:numId="85">
    <w:abstractNumId w:val="50"/>
  </w:num>
  <w:num w:numId="86">
    <w:abstractNumId w:val="47"/>
  </w:num>
  <w:num w:numId="87">
    <w:abstractNumId w:val="165"/>
  </w:num>
  <w:num w:numId="8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01"/>
  </w:num>
  <w:num w:numId="90">
    <w:abstractNumId w:val="193"/>
  </w:num>
  <w:num w:numId="91">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37"/>
  </w:num>
  <w:num w:numId="93">
    <w:abstractNumId w:val="164"/>
  </w:num>
  <w:num w:numId="94">
    <w:abstractNumId w:val="140"/>
  </w:num>
  <w:num w:numId="95">
    <w:abstractNumId w:val="181"/>
  </w:num>
  <w:num w:numId="96">
    <w:abstractNumId w:val="87"/>
  </w:num>
  <w:num w:numId="97">
    <w:abstractNumId w:val="68"/>
  </w:num>
  <w:num w:numId="98">
    <w:abstractNumId w:val="172"/>
  </w:num>
  <w:num w:numId="99">
    <w:abstractNumId w:val="157"/>
  </w:num>
  <w:num w:numId="100">
    <w:abstractNumId w:val="139"/>
  </w:num>
  <w:num w:numId="101">
    <w:abstractNumId w:val="57"/>
  </w:num>
  <w:num w:numId="102">
    <w:abstractNumId w:val="117"/>
  </w:num>
  <w:num w:numId="103">
    <w:abstractNumId w:val="143"/>
  </w:num>
  <w:num w:numId="104">
    <w:abstractNumId w:val="72"/>
  </w:num>
  <w:num w:numId="105">
    <w:abstractNumId w:val="45"/>
  </w:num>
  <w:num w:numId="106">
    <w:abstractNumId w:val="109"/>
  </w:num>
  <w:num w:numId="107">
    <w:abstractNumId w:val="199"/>
  </w:num>
  <w:num w:numId="108">
    <w:abstractNumId w:val="202"/>
  </w:num>
  <w:num w:numId="109">
    <w:abstractNumId w:val="154"/>
  </w:num>
  <w:num w:numId="110">
    <w:abstractNumId w:val="203"/>
  </w:num>
  <w:num w:numId="111">
    <w:abstractNumId w:val="70"/>
  </w:num>
  <w:num w:numId="112">
    <w:abstractNumId w:val="133"/>
  </w:num>
  <w:num w:numId="113">
    <w:abstractNumId w:val="56"/>
  </w:num>
  <w:num w:numId="114">
    <w:abstractNumId w:val="197"/>
  </w:num>
  <w:num w:numId="115">
    <w:abstractNumId w:val="176"/>
  </w:num>
  <w:num w:numId="116">
    <w:abstractNumId w:val="158"/>
  </w:num>
  <w:num w:numId="117">
    <w:abstractNumId w:val="114"/>
  </w:num>
  <w:num w:numId="118">
    <w:abstractNumId w:val="69"/>
  </w:num>
  <w:num w:numId="119">
    <w:abstractNumId w:val="130"/>
  </w:num>
  <w:num w:numId="120">
    <w:abstractNumId w:val="89"/>
  </w:num>
  <w:num w:numId="121">
    <w:abstractNumId w:val="150"/>
  </w:num>
  <w:num w:numId="122">
    <w:abstractNumId w:val="102"/>
  </w:num>
  <w:num w:numId="123">
    <w:abstractNumId w:val="82"/>
  </w:num>
  <w:num w:numId="124">
    <w:abstractNumId w:val="112"/>
  </w:num>
  <w:num w:numId="12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71"/>
  </w:num>
  <w:num w:numId="127">
    <w:abstractNumId w:val="85"/>
  </w:num>
  <w:num w:numId="128">
    <w:abstractNumId w:val="84"/>
  </w:num>
  <w:num w:numId="129">
    <w:abstractNumId w:val="146"/>
  </w:num>
  <w:num w:numId="130">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98"/>
  </w:num>
  <w:num w:numId="13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10"/>
  </w:num>
  <w:num w:numId="134">
    <w:abstractNumId w:val="67"/>
  </w:num>
  <w:num w:numId="135">
    <w:abstractNumId w:val="187"/>
  </w:num>
  <w:num w:numId="136">
    <w:abstractNumId w:val="120"/>
  </w:num>
  <w:num w:numId="137">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86"/>
  </w:num>
  <w:num w:numId="13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71"/>
  </w:num>
  <w:num w:numId="141">
    <w:abstractNumId w:val="145"/>
  </w:num>
  <w:num w:numId="14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77"/>
  </w:num>
  <w:num w:numId="144">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1"/>
  </w:num>
  <w:num w:numId="147">
    <w:abstractNumId w:val="105"/>
  </w:num>
  <w:num w:numId="148">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06"/>
  </w:num>
  <w:num w:numId="151">
    <w:abstractNumId w:val="79"/>
  </w:num>
  <w:num w:numId="152">
    <w:abstractNumId w:val="39"/>
  </w:num>
  <w:num w:numId="153">
    <w:abstractNumId w:val="35"/>
  </w:num>
  <w:num w:numId="154">
    <w:abstractNumId w:val="153"/>
  </w:num>
  <w:num w:numId="155">
    <w:abstractNumId w:val="135"/>
  </w:num>
  <w:num w:numId="156">
    <w:abstractNumId w:val="148"/>
  </w:num>
  <w:num w:numId="157">
    <w:abstractNumId w:val="80"/>
  </w:num>
  <w:num w:numId="158">
    <w:abstractNumId w:val="128"/>
  </w:num>
  <w:num w:numId="159">
    <w:abstractNumId w:val="201"/>
  </w:num>
  <w:num w:numId="160">
    <w:abstractNumId w:val="60"/>
  </w:num>
  <w:num w:numId="16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6"/>
  </w:num>
  <w:num w:numId="163">
    <w:abstractNumId w:val="127"/>
  </w:num>
  <w:num w:numId="164">
    <w:abstractNumId w:val="40"/>
  </w:num>
  <w:num w:numId="165">
    <w:abstractNumId w:val="174"/>
  </w:num>
  <w:num w:numId="166">
    <w:abstractNumId w:val="33"/>
  </w:num>
  <w:num w:numId="167">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53"/>
  </w:num>
  <w:num w:numId="169">
    <w:abstractNumId w:val="91"/>
  </w:num>
  <w:num w:numId="170">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152"/>
  </w:num>
  <w:num w:numId="173">
    <w:abstractNumId w:val="207"/>
  </w:num>
  <w:num w:numId="174">
    <w:abstractNumId w:val="58"/>
  </w:num>
  <w:num w:numId="175">
    <w:abstractNumId w:val="48"/>
  </w:num>
  <w:num w:numId="176">
    <w:abstractNumId w:val="88"/>
  </w:num>
  <w:num w:numId="177">
    <w:abstractNumId w:val="99"/>
  </w:num>
  <w:num w:numId="178">
    <w:abstractNumId w:val="75"/>
  </w:num>
  <w:num w:numId="179">
    <w:abstractNumId w:val="42"/>
  </w:num>
  <w:num w:numId="180">
    <w:abstractNumId w:val="121"/>
  </w:num>
  <w:num w:numId="181">
    <w:abstractNumId w:val="191"/>
  </w:num>
  <w:num w:numId="182">
    <w:abstractNumId w:val="115"/>
  </w:num>
  <w:num w:numId="183">
    <w:abstractNumId w:val="95"/>
  </w:num>
  <w:num w:numId="184">
    <w:abstractNumId w:val="177"/>
  </w:num>
  <w:num w:numId="185">
    <w:abstractNumId w:val="124"/>
  </w:num>
  <w:num w:numId="186">
    <w:abstractNumId w:val="185"/>
  </w:num>
  <w:num w:numId="187">
    <w:abstractNumId w:val="41"/>
  </w:num>
  <w:num w:numId="188">
    <w:abstractNumId w:val="94"/>
  </w:num>
  <w:num w:numId="189">
    <w:abstractNumId w:val="59"/>
  </w:num>
  <w:numIdMacAtCleanup w:val="18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Beckerle">
    <w15:presenceInfo w15:providerId="None" w15:userId="Mike Beck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revisionView w:formatting="0"/>
  <w:trackRevisions/>
  <w:doNotTrackFormatting/>
  <w:documentProtection w:edit="readOnly" w:formatting="1" w:enforcement="0"/>
  <w:styleLockTheme/>
  <w:styleLockQFSet/>
  <w:defaultTabStop w:val="720"/>
  <w:noPunctuationKerning/>
  <w:characterSpacingControl w:val="doNotCompress"/>
  <w:hdrShapeDefaults>
    <o:shapedefaults v:ext="edit" spidmax="55297"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4C"/>
    <w:rsid w:val="00002119"/>
    <w:rsid w:val="00024688"/>
    <w:rsid w:val="00030976"/>
    <w:rsid w:val="000324DA"/>
    <w:rsid w:val="000402CA"/>
    <w:rsid w:val="00047FA7"/>
    <w:rsid w:val="000649A5"/>
    <w:rsid w:val="00065302"/>
    <w:rsid w:val="000705FB"/>
    <w:rsid w:val="00082710"/>
    <w:rsid w:val="00082D4C"/>
    <w:rsid w:val="00085720"/>
    <w:rsid w:val="000C1B5E"/>
    <w:rsid w:val="000C21F8"/>
    <w:rsid w:val="000C2A29"/>
    <w:rsid w:val="000D5E25"/>
    <w:rsid w:val="000E1214"/>
    <w:rsid w:val="000E5BE9"/>
    <w:rsid w:val="001043CC"/>
    <w:rsid w:val="00111315"/>
    <w:rsid w:val="001311AD"/>
    <w:rsid w:val="0013417F"/>
    <w:rsid w:val="00137019"/>
    <w:rsid w:val="0014785A"/>
    <w:rsid w:val="00154DBA"/>
    <w:rsid w:val="00163F3D"/>
    <w:rsid w:val="00180C80"/>
    <w:rsid w:val="00181613"/>
    <w:rsid w:val="001863C8"/>
    <w:rsid w:val="0019113C"/>
    <w:rsid w:val="001A1BCF"/>
    <w:rsid w:val="001B41C5"/>
    <w:rsid w:val="001C6CEB"/>
    <w:rsid w:val="001D0610"/>
    <w:rsid w:val="001D0D73"/>
    <w:rsid w:val="001E3F57"/>
    <w:rsid w:val="001F5CD3"/>
    <w:rsid w:val="00203B81"/>
    <w:rsid w:val="00211256"/>
    <w:rsid w:val="002121DD"/>
    <w:rsid w:val="00213E9E"/>
    <w:rsid w:val="00220C30"/>
    <w:rsid w:val="002224FE"/>
    <w:rsid w:val="00227800"/>
    <w:rsid w:val="0023334C"/>
    <w:rsid w:val="00234952"/>
    <w:rsid w:val="002439DA"/>
    <w:rsid w:val="00243B1A"/>
    <w:rsid w:val="002829DB"/>
    <w:rsid w:val="0028357A"/>
    <w:rsid w:val="002B5887"/>
    <w:rsid w:val="002C0BB3"/>
    <w:rsid w:val="002C3DB7"/>
    <w:rsid w:val="002D641E"/>
    <w:rsid w:val="002E139B"/>
    <w:rsid w:val="0030221D"/>
    <w:rsid w:val="00320104"/>
    <w:rsid w:val="003215F2"/>
    <w:rsid w:val="00325A32"/>
    <w:rsid w:val="0033562A"/>
    <w:rsid w:val="00341AE4"/>
    <w:rsid w:val="00342FCB"/>
    <w:rsid w:val="003558CF"/>
    <w:rsid w:val="0036218C"/>
    <w:rsid w:val="00395666"/>
    <w:rsid w:val="003A3DF6"/>
    <w:rsid w:val="003B63AE"/>
    <w:rsid w:val="003C6648"/>
    <w:rsid w:val="003D7123"/>
    <w:rsid w:val="003E209F"/>
    <w:rsid w:val="003F19C4"/>
    <w:rsid w:val="00404DC4"/>
    <w:rsid w:val="00405572"/>
    <w:rsid w:val="00405F84"/>
    <w:rsid w:val="00412D2F"/>
    <w:rsid w:val="00415598"/>
    <w:rsid w:val="00424C98"/>
    <w:rsid w:val="00426353"/>
    <w:rsid w:val="0044109E"/>
    <w:rsid w:val="0046246D"/>
    <w:rsid w:val="00464833"/>
    <w:rsid w:val="0047079B"/>
    <w:rsid w:val="004756F1"/>
    <w:rsid w:val="004806AE"/>
    <w:rsid w:val="00485797"/>
    <w:rsid w:val="00486281"/>
    <w:rsid w:val="004921B8"/>
    <w:rsid w:val="00502292"/>
    <w:rsid w:val="00512C8E"/>
    <w:rsid w:val="0052761A"/>
    <w:rsid w:val="00542EA4"/>
    <w:rsid w:val="00554550"/>
    <w:rsid w:val="005A1064"/>
    <w:rsid w:val="005B0E56"/>
    <w:rsid w:val="005C65C3"/>
    <w:rsid w:val="005D7E0C"/>
    <w:rsid w:val="005E4134"/>
    <w:rsid w:val="005E5BCE"/>
    <w:rsid w:val="005F0EA2"/>
    <w:rsid w:val="0060183F"/>
    <w:rsid w:val="006102CD"/>
    <w:rsid w:val="00610575"/>
    <w:rsid w:val="00613FBC"/>
    <w:rsid w:val="006209D6"/>
    <w:rsid w:val="0063721D"/>
    <w:rsid w:val="006402E3"/>
    <w:rsid w:val="006516A9"/>
    <w:rsid w:val="00661E8C"/>
    <w:rsid w:val="00663209"/>
    <w:rsid w:val="006828AD"/>
    <w:rsid w:val="006B3FD8"/>
    <w:rsid w:val="006B6634"/>
    <w:rsid w:val="006C35ED"/>
    <w:rsid w:val="006C5892"/>
    <w:rsid w:val="006D4C7D"/>
    <w:rsid w:val="006E2847"/>
    <w:rsid w:val="006F73D0"/>
    <w:rsid w:val="006F7CE2"/>
    <w:rsid w:val="00702571"/>
    <w:rsid w:val="0071580C"/>
    <w:rsid w:val="00717DB9"/>
    <w:rsid w:val="007200D8"/>
    <w:rsid w:val="00723E4C"/>
    <w:rsid w:val="0072660C"/>
    <w:rsid w:val="00726B5E"/>
    <w:rsid w:val="00746CFF"/>
    <w:rsid w:val="00772FEB"/>
    <w:rsid w:val="007771F6"/>
    <w:rsid w:val="00780A0E"/>
    <w:rsid w:val="007861A7"/>
    <w:rsid w:val="007C70E8"/>
    <w:rsid w:val="007D03E3"/>
    <w:rsid w:val="007E21F8"/>
    <w:rsid w:val="00801A55"/>
    <w:rsid w:val="00801C1A"/>
    <w:rsid w:val="00804F04"/>
    <w:rsid w:val="0081545C"/>
    <w:rsid w:val="0082161B"/>
    <w:rsid w:val="008323B3"/>
    <w:rsid w:val="00841595"/>
    <w:rsid w:val="00852389"/>
    <w:rsid w:val="00852536"/>
    <w:rsid w:val="00855633"/>
    <w:rsid w:val="0086284F"/>
    <w:rsid w:val="008712C9"/>
    <w:rsid w:val="00873A62"/>
    <w:rsid w:val="00885B8F"/>
    <w:rsid w:val="00893233"/>
    <w:rsid w:val="00895323"/>
    <w:rsid w:val="008A37A6"/>
    <w:rsid w:val="008A6D15"/>
    <w:rsid w:val="008D53D7"/>
    <w:rsid w:val="008E5D0A"/>
    <w:rsid w:val="008E7C14"/>
    <w:rsid w:val="008F3FEB"/>
    <w:rsid w:val="008F4910"/>
    <w:rsid w:val="009042D0"/>
    <w:rsid w:val="00905EC9"/>
    <w:rsid w:val="00906773"/>
    <w:rsid w:val="00912122"/>
    <w:rsid w:val="00912876"/>
    <w:rsid w:val="009233C6"/>
    <w:rsid w:val="00933F0E"/>
    <w:rsid w:val="00945940"/>
    <w:rsid w:val="00951C77"/>
    <w:rsid w:val="009527E9"/>
    <w:rsid w:val="0096433A"/>
    <w:rsid w:val="009657F2"/>
    <w:rsid w:val="00972458"/>
    <w:rsid w:val="009979AD"/>
    <w:rsid w:val="009A5FA6"/>
    <w:rsid w:val="009A78B3"/>
    <w:rsid w:val="009C3D89"/>
    <w:rsid w:val="009D1927"/>
    <w:rsid w:val="009D2DEF"/>
    <w:rsid w:val="009D6AD6"/>
    <w:rsid w:val="009E537B"/>
    <w:rsid w:val="009F04EE"/>
    <w:rsid w:val="00A00DE7"/>
    <w:rsid w:val="00A061A2"/>
    <w:rsid w:val="00A10415"/>
    <w:rsid w:val="00A17A53"/>
    <w:rsid w:val="00A24664"/>
    <w:rsid w:val="00A45C7B"/>
    <w:rsid w:val="00A57149"/>
    <w:rsid w:val="00A64D65"/>
    <w:rsid w:val="00A75D80"/>
    <w:rsid w:val="00A87198"/>
    <w:rsid w:val="00AA0FDE"/>
    <w:rsid w:val="00AA57A1"/>
    <w:rsid w:val="00AA6294"/>
    <w:rsid w:val="00AA7D10"/>
    <w:rsid w:val="00AD6984"/>
    <w:rsid w:val="00AE22DD"/>
    <w:rsid w:val="00B0355A"/>
    <w:rsid w:val="00B3089F"/>
    <w:rsid w:val="00B31DA3"/>
    <w:rsid w:val="00B51579"/>
    <w:rsid w:val="00B54203"/>
    <w:rsid w:val="00B55249"/>
    <w:rsid w:val="00B57015"/>
    <w:rsid w:val="00B5754E"/>
    <w:rsid w:val="00B62FDD"/>
    <w:rsid w:val="00B64BCF"/>
    <w:rsid w:val="00B70F70"/>
    <w:rsid w:val="00B7505F"/>
    <w:rsid w:val="00B826F6"/>
    <w:rsid w:val="00B833BB"/>
    <w:rsid w:val="00B86F57"/>
    <w:rsid w:val="00BA345B"/>
    <w:rsid w:val="00BB4D4C"/>
    <w:rsid w:val="00BC2419"/>
    <w:rsid w:val="00BC7269"/>
    <w:rsid w:val="00BE0D47"/>
    <w:rsid w:val="00BE5927"/>
    <w:rsid w:val="00BF4499"/>
    <w:rsid w:val="00C0708D"/>
    <w:rsid w:val="00C10857"/>
    <w:rsid w:val="00C15E65"/>
    <w:rsid w:val="00C21DBA"/>
    <w:rsid w:val="00C254AF"/>
    <w:rsid w:val="00C31ED0"/>
    <w:rsid w:val="00C351AD"/>
    <w:rsid w:val="00C41E85"/>
    <w:rsid w:val="00C4686A"/>
    <w:rsid w:val="00C6020E"/>
    <w:rsid w:val="00CB76D6"/>
    <w:rsid w:val="00CC42B0"/>
    <w:rsid w:val="00CC44F2"/>
    <w:rsid w:val="00CC71C1"/>
    <w:rsid w:val="00CD1D33"/>
    <w:rsid w:val="00CD27B4"/>
    <w:rsid w:val="00CD3F97"/>
    <w:rsid w:val="00CD59F7"/>
    <w:rsid w:val="00CE4EED"/>
    <w:rsid w:val="00CE5EE9"/>
    <w:rsid w:val="00D019A4"/>
    <w:rsid w:val="00D23462"/>
    <w:rsid w:val="00D36F04"/>
    <w:rsid w:val="00D372CD"/>
    <w:rsid w:val="00D46E3F"/>
    <w:rsid w:val="00D47D14"/>
    <w:rsid w:val="00D64322"/>
    <w:rsid w:val="00D71BE8"/>
    <w:rsid w:val="00D8557F"/>
    <w:rsid w:val="00DA2317"/>
    <w:rsid w:val="00DC3AD5"/>
    <w:rsid w:val="00DD761E"/>
    <w:rsid w:val="00DE6191"/>
    <w:rsid w:val="00DF3E2F"/>
    <w:rsid w:val="00DF47A3"/>
    <w:rsid w:val="00E02A22"/>
    <w:rsid w:val="00E119C3"/>
    <w:rsid w:val="00E11D4A"/>
    <w:rsid w:val="00E1280B"/>
    <w:rsid w:val="00E21F14"/>
    <w:rsid w:val="00E22A38"/>
    <w:rsid w:val="00E24016"/>
    <w:rsid w:val="00E31C2A"/>
    <w:rsid w:val="00E43388"/>
    <w:rsid w:val="00E54529"/>
    <w:rsid w:val="00E62DDA"/>
    <w:rsid w:val="00E74F22"/>
    <w:rsid w:val="00E751FE"/>
    <w:rsid w:val="00E806C6"/>
    <w:rsid w:val="00E87CE8"/>
    <w:rsid w:val="00EA2EAC"/>
    <w:rsid w:val="00EA309B"/>
    <w:rsid w:val="00EC6E09"/>
    <w:rsid w:val="00ED1215"/>
    <w:rsid w:val="00ED3C90"/>
    <w:rsid w:val="00EF594A"/>
    <w:rsid w:val="00F0238E"/>
    <w:rsid w:val="00F1488C"/>
    <w:rsid w:val="00F21826"/>
    <w:rsid w:val="00F232AD"/>
    <w:rsid w:val="00F31291"/>
    <w:rsid w:val="00F4681C"/>
    <w:rsid w:val="00F67286"/>
    <w:rsid w:val="00F728D0"/>
    <w:rsid w:val="00F7778E"/>
    <w:rsid w:val="00F87639"/>
    <w:rsid w:val="00F9454E"/>
    <w:rsid w:val="00FC60FB"/>
    <w:rsid w:val="00FD51E3"/>
    <w:rsid w:val="00FD6390"/>
    <w:rsid w:val="00FE416D"/>
    <w:rsid w:val="00FF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style="mso-position-horizontal:center" o:allowoverlap="f" fill="f" fillcolor="white" stroke="f">
      <v:fill color="white" on="f"/>
      <v:stroke on="f"/>
      <o:colormru v:ext="edit" colors="#5f5f5f,#4d4d4d"/>
    </o:shapedefaults>
    <o:shapelayout v:ext="edit">
      <o:idmap v:ext="edit" data="1"/>
    </o:shapelayout>
  </w:shapeDefaults>
  <w:decimalSymbol w:val="."/>
  <w:listSeparator w:val=","/>
  <w14:docId w14:val="5ED5E729"/>
  <w15:chartTrackingRefBased/>
  <w15:docId w15:val="{7EC78548-B527-4E0E-8665-34B4610B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uiPriority="0"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locked="0"/>
    <w:lsdException w:name="List Number" w:locked="0"/>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Closing" w:semiHidden="1" w:uiPriority="0"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locked="0"/>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semiHidden="1" w:uiPriority="0" w:unhideWhenUsed="1"/>
    <w:lsdException w:name="Strong" w:uiPriority="22" w:qFormat="1"/>
    <w:lsdException w:name="Emphasis" w:locked="0" w:uiPriority="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locked="0" w:semiHidden="1" w:uiPriority="0" w:unhideWhenUsed="1"/>
    <w:lsdException w:name="annotation subject" w:semiHidden="1" w:unhideWhenUsed="1"/>
    <w:lsdException w:name="No List" w:locked="0" w:semiHidden="1" w:unhideWhenUsed="1"/>
    <w:lsdException w:name="Outline List 1" w:locked="0" w:semiHidden="1" w:uiPriority="0" w:unhideWhenUsed="1"/>
    <w:lsdException w:name="Outline List 2" w:locked="0"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locked="0"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BE0D47"/>
    <w:pPr>
      <w:spacing w:before="60" w:after="60"/>
    </w:pPr>
    <w:rPr>
      <w:rFonts w:ascii="Arial" w:hAnsi="Arial"/>
    </w:rPr>
  </w:style>
  <w:style w:type="paragraph" w:styleId="Heading1">
    <w:name w:val="heading 1"/>
    <w:basedOn w:val="Normal"/>
    <w:next w:val="nobreak"/>
    <w:link w:val="Heading1Char"/>
    <w:autoRedefine/>
    <w:qFormat/>
    <w:rsid w:val="00B31DA3"/>
    <w:pPr>
      <w:keepNext/>
      <w:pageBreakBefore/>
      <w:numPr>
        <w:numId w:val="1"/>
      </w:numPr>
      <w:spacing w:before="120"/>
      <w:outlineLvl w:val="0"/>
      <w:pPrChange w:id="0" w:author="Mike Beckerle" w:date="2020-10-08T20:27:00Z">
        <w:pPr>
          <w:keepNext/>
          <w:pageBreakBefore/>
          <w:numPr>
            <w:numId w:val="1"/>
          </w:numPr>
          <w:spacing w:before="120" w:after="60"/>
          <w:ind w:left="432" w:hanging="432"/>
          <w:outlineLvl w:val="0"/>
        </w:pPr>
      </w:pPrChange>
    </w:pPr>
    <w:rPr>
      <w:rFonts w:cs="Arial"/>
      <w:b/>
      <w:bCs/>
      <w:kern w:val="32"/>
      <w:sz w:val="28"/>
      <w:szCs w:val="32"/>
      <w:rPrChange w:id="0" w:author="Mike Beckerle" w:date="2020-10-08T20:27:00Z">
        <w:rPr>
          <w:rFonts w:ascii="Arial" w:hAnsi="Arial" w:cs="Arial"/>
          <w:b/>
          <w:bCs/>
          <w:kern w:val="32"/>
          <w:sz w:val="28"/>
          <w:szCs w:val="32"/>
          <w:lang w:val="en-US" w:eastAsia="en-US" w:bidi="ar-SA"/>
        </w:rPr>
      </w:rPrChange>
    </w:rPr>
  </w:style>
  <w:style w:type="paragraph" w:styleId="Heading2">
    <w:name w:val="heading 2"/>
    <w:basedOn w:val="Heading1"/>
    <w:next w:val="nobreak"/>
    <w:link w:val="Heading2Char"/>
    <w:autoRedefine/>
    <w:qFormat/>
    <w:rsid w:val="006402E3"/>
    <w:pPr>
      <w:pageBreakBefore w:val="0"/>
      <w:numPr>
        <w:ilvl w:val="1"/>
      </w:numPr>
      <w:outlineLvl w:val="1"/>
      <w:pPrChange w:id="1" w:author="Mike Beckerle" w:date="2020-10-08T18:49:00Z">
        <w:pPr>
          <w:keepNext/>
          <w:numPr>
            <w:ilvl w:val="1"/>
            <w:numId w:val="1"/>
          </w:numPr>
          <w:spacing w:before="120" w:after="60"/>
          <w:ind w:left="576" w:hanging="576"/>
          <w:outlineLvl w:val="1"/>
        </w:pPr>
      </w:pPrChange>
    </w:pPr>
    <w:rPr>
      <w:sz w:val="24"/>
      <w:rPrChange w:id="1" w:author="Mike Beckerle" w:date="2020-10-08T18:49:00Z">
        <w:rPr>
          <w:rFonts w:ascii="Arial" w:hAnsi="Arial" w:cs="Arial"/>
          <w:kern w:val="32"/>
          <w:sz w:val="24"/>
          <w:szCs w:val="32"/>
          <w:lang w:val="en-US" w:eastAsia="en-US" w:bidi="ar-SA"/>
        </w:rPr>
      </w:rPrChange>
    </w:rPr>
  </w:style>
  <w:style w:type="paragraph" w:styleId="Heading3">
    <w:name w:val="heading 3"/>
    <w:basedOn w:val="Normal"/>
    <w:next w:val="nobreak"/>
    <w:link w:val="Heading3Char"/>
    <w:autoRedefine/>
    <w:unhideWhenUsed/>
    <w:qFormat/>
    <w:rsid w:val="00BC2419"/>
    <w:pPr>
      <w:keepNext/>
      <w:numPr>
        <w:ilvl w:val="2"/>
        <w:numId w:val="1"/>
      </w:numPr>
      <w:spacing w:after="120"/>
      <w:outlineLvl w:val="2"/>
      <w:pPrChange w:id="2" w:author="Mike Beckerle" w:date="2020-10-08T16:52:00Z">
        <w:pPr>
          <w:keepNext/>
          <w:numPr>
            <w:ilvl w:val="2"/>
            <w:numId w:val="1"/>
          </w:numPr>
          <w:spacing w:before="60" w:after="120"/>
          <w:ind w:left="720" w:hanging="720"/>
          <w:outlineLvl w:val="2"/>
        </w:pPr>
      </w:pPrChange>
    </w:pPr>
    <w:rPr>
      <w:rFonts w:eastAsiaTheme="minorEastAsia" w:cs="Arial"/>
      <w:b/>
      <w:bCs/>
      <w:rPrChange w:id="2" w:author="Mike Beckerle" w:date="2020-10-08T16:52:00Z">
        <w:rPr>
          <w:rFonts w:ascii="Arial" w:eastAsiaTheme="minorEastAsia" w:hAnsi="Arial" w:cs="Arial"/>
          <w:b/>
          <w:bCs/>
          <w:lang w:val="en-US" w:eastAsia="en-US" w:bidi="ar-SA"/>
        </w:rPr>
      </w:rPrChange>
    </w:rPr>
  </w:style>
  <w:style w:type="paragraph" w:styleId="Heading4">
    <w:name w:val="heading 4"/>
    <w:basedOn w:val="Normal"/>
    <w:next w:val="Normal"/>
    <w:link w:val="Heading4Char"/>
    <w:unhideWhenUsed/>
    <w:qFormat/>
    <w:pPr>
      <w:keepNext/>
      <w:numPr>
        <w:ilvl w:val="3"/>
        <w:numId w:val="1"/>
      </w:numPr>
      <w:spacing w:before="240"/>
      <w:outlineLvl w:val="3"/>
    </w:pPr>
    <w:rPr>
      <w:rFonts w:eastAsiaTheme="minorEastAsia"/>
      <w:b/>
      <w:bCs/>
      <w:szCs w:val="28"/>
    </w:rPr>
  </w:style>
  <w:style w:type="paragraph" w:styleId="Heading5">
    <w:name w:val="heading 5"/>
    <w:basedOn w:val="Normal"/>
    <w:next w:val="Normal"/>
    <w:link w:val="Heading5Char"/>
    <w:autoRedefine/>
    <w:semiHidden/>
    <w:unhideWhenUsed/>
    <w:qFormat/>
    <w:pPr>
      <w:numPr>
        <w:ilvl w:val="4"/>
        <w:numId w:val="1"/>
      </w:numPr>
      <w:spacing w:before="240"/>
      <w:outlineLvl w:val="4"/>
    </w:pPr>
    <w:rPr>
      <w:rFonts w:eastAsiaTheme="minorEastAsia" w:cs="Arial"/>
      <w:b/>
      <w:i/>
      <w:szCs w:val="26"/>
    </w:rPr>
  </w:style>
  <w:style w:type="paragraph" w:styleId="Heading6">
    <w:name w:val="heading 6"/>
    <w:basedOn w:val="Normal"/>
    <w:next w:val="Normal"/>
    <w:link w:val="Heading6Char"/>
    <w:semiHidden/>
    <w:unhideWhenUsed/>
    <w:qFormat/>
    <w:pPr>
      <w:numPr>
        <w:ilvl w:val="5"/>
        <w:numId w:val="1"/>
      </w:numPr>
      <w:spacing w:before="240"/>
      <w:outlineLvl w:val="5"/>
    </w:pPr>
    <w:rPr>
      <w:rFonts w:ascii="Times New Roman" w:eastAsiaTheme="minorEastAsia" w:hAnsi="Times New Roman"/>
      <w:b/>
      <w:sz w:val="22"/>
      <w:szCs w:val="22"/>
    </w:rPr>
  </w:style>
  <w:style w:type="paragraph" w:styleId="Heading7">
    <w:name w:val="heading 7"/>
    <w:basedOn w:val="Normal"/>
    <w:next w:val="Normal"/>
    <w:link w:val="Heading7Char"/>
    <w:uiPriority w:val="99"/>
    <w:semiHidden/>
    <w:unhideWhenUsed/>
    <w:qFormat/>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uiPriority w:val="99"/>
    <w:semiHidden/>
    <w:unhideWhenUsed/>
    <w:qFormat/>
    <w:pPr>
      <w:numPr>
        <w:ilvl w:val="7"/>
        <w:numId w:val="1"/>
      </w:numPr>
      <w:spacing w:before="240"/>
      <w:outlineLvl w:val="7"/>
    </w:pPr>
    <w:rPr>
      <w:rFonts w:ascii="Times New Roman" w:hAnsi="Times New Roman"/>
      <w:i/>
      <w:sz w:val="24"/>
      <w:szCs w:val="24"/>
    </w:rPr>
  </w:style>
  <w:style w:type="paragraph" w:styleId="Heading9">
    <w:name w:val="heading 9"/>
    <w:basedOn w:val="Normal"/>
    <w:next w:val="Normal"/>
    <w:link w:val="Heading9Char"/>
    <w:uiPriority w:val="99"/>
    <w:semiHidden/>
    <w:unhideWhenUsed/>
    <w:qFormat/>
    <w:pPr>
      <w:numPr>
        <w:ilvl w:val="8"/>
        <w:numId w:val="1"/>
      </w:numPr>
      <w:spacing w:before="24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semiHidden/>
    <w:unhideWhenUsed/>
    <w:locked/>
    <w:rPr>
      <w:color w:val="800080"/>
      <w:u w:val="single"/>
    </w:rPr>
  </w:style>
  <w:style w:type="character" w:styleId="HTMLAcronym">
    <w:name w:val="HTML Acronym"/>
    <w:basedOn w:val="DefaultParagraphFont"/>
    <w:semiHidden/>
    <w:unhideWhenUsed/>
    <w:locked/>
  </w:style>
  <w:style w:type="paragraph" w:styleId="HTMLAddress">
    <w:name w:val="HTML Address"/>
    <w:basedOn w:val="Normal"/>
    <w:link w:val="HTMLAddressChar"/>
    <w:semiHidden/>
    <w:unhideWhenUsed/>
    <w:locked/>
    <w:rPr>
      <w:rFonts w:eastAsiaTheme="minorEastAsia"/>
      <w:i/>
    </w:rPr>
  </w:style>
  <w:style w:type="character" w:customStyle="1" w:styleId="HTMLAddressChar">
    <w:name w:val="HTML Address Char"/>
    <w:basedOn w:val="DefaultParagraphFont"/>
    <w:link w:val="HTMLAddress"/>
    <w:semiHidden/>
    <w:locked/>
    <w:rPr>
      <w:rFonts w:ascii="Arial" w:hAnsi="Arial" w:cs="Arial" w:hint="default"/>
      <w:i/>
      <w:iCs/>
    </w:rPr>
  </w:style>
  <w:style w:type="character" w:styleId="HTMLCite">
    <w:name w:val="HTML Cite"/>
    <w:uiPriority w:val="99"/>
    <w:semiHidden/>
    <w:unhideWhenUsed/>
    <w:locked/>
    <w:rPr>
      <w:i/>
      <w:iCs/>
    </w:rPr>
  </w:style>
  <w:style w:type="character" w:styleId="HTMLCode">
    <w:name w:val="HTML Code"/>
    <w:uiPriority w:val="99"/>
    <w:semiHidden/>
    <w:unhideWhenUsed/>
    <w:locked/>
    <w:rPr>
      <w:rFonts w:ascii="Courier New" w:eastAsia="MS Mincho" w:hAnsi="Courier New" w:cs="Courier New" w:hint="default"/>
      <w:sz w:val="20"/>
      <w:szCs w:val="20"/>
    </w:rPr>
  </w:style>
  <w:style w:type="paragraph" w:customStyle="1" w:styleId="nobreak">
    <w:name w:val="nobreak"/>
    <w:basedOn w:val="Normal"/>
    <w:next w:val="Normal"/>
    <w:link w:val="nobreakChar"/>
    <w:uiPriority w:val="99"/>
    <w:qFormat/>
    <w:pPr>
      <w:keepNext/>
    </w:pPr>
    <w:rPr>
      <w:szCs w:val="24"/>
    </w:rPr>
  </w:style>
  <w:style w:type="character" w:customStyle="1" w:styleId="Heading1Char">
    <w:name w:val="Heading 1 Char"/>
    <w:link w:val="Heading1"/>
    <w:locked/>
    <w:rsid w:val="00B31DA3"/>
    <w:rPr>
      <w:rFonts w:ascii="Arial" w:hAnsi="Arial" w:cs="Arial"/>
      <w:b/>
      <w:bCs/>
      <w:kern w:val="32"/>
      <w:sz w:val="28"/>
      <w:szCs w:val="32"/>
    </w:rPr>
  </w:style>
  <w:style w:type="character" w:customStyle="1" w:styleId="Heading2Char">
    <w:name w:val="Heading 2 Char"/>
    <w:link w:val="Heading2"/>
    <w:locked/>
    <w:rsid w:val="006402E3"/>
    <w:rPr>
      <w:rFonts w:ascii="Arial" w:hAnsi="Arial" w:cs="Arial"/>
      <w:b/>
      <w:bCs/>
      <w:kern w:val="32"/>
      <w:sz w:val="24"/>
      <w:szCs w:val="32"/>
    </w:rPr>
  </w:style>
  <w:style w:type="character" w:customStyle="1" w:styleId="Heading3Char">
    <w:name w:val="Heading 3 Char"/>
    <w:link w:val="Heading3"/>
    <w:locked/>
    <w:rsid w:val="00BC2419"/>
    <w:rPr>
      <w:rFonts w:ascii="Arial" w:eastAsiaTheme="minorEastAsia" w:hAnsi="Arial" w:cs="Arial"/>
      <w:b/>
      <w:bCs/>
    </w:rPr>
  </w:style>
  <w:style w:type="character" w:customStyle="1" w:styleId="Heading4Char">
    <w:name w:val="Heading 4 Char"/>
    <w:link w:val="Heading4"/>
    <w:locked/>
    <w:rPr>
      <w:rFonts w:ascii="Arial" w:eastAsiaTheme="minorEastAsia" w:hAnsi="Arial"/>
      <w:b/>
      <w:bCs/>
      <w:szCs w:val="28"/>
    </w:rPr>
  </w:style>
  <w:style w:type="character" w:customStyle="1" w:styleId="Heading5Char">
    <w:name w:val="Heading 5 Char"/>
    <w:basedOn w:val="DefaultParagraphFont"/>
    <w:link w:val="Heading5"/>
    <w:semiHidden/>
    <w:locked/>
    <w:rPr>
      <w:rFonts w:ascii="Arial" w:eastAsiaTheme="minorEastAsia" w:hAnsi="Arial" w:cs="Arial"/>
      <w:b/>
      <w:i/>
      <w:szCs w:val="26"/>
    </w:rPr>
  </w:style>
  <w:style w:type="character" w:customStyle="1" w:styleId="Heading6Char">
    <w:name w:val="Heading 6 Char"/>
    <w:basedOn w:val="DefaultParagraphFont"/>
    <w:link w:val="Heading6"/>
    <w:semiHidden/>
    <w:locked/>
    <w:rPr>
      <w:rFonts w:eastAsiaTheme="minorEastAsia"/>
      <w:b/>
      <w:sz w:val="22"/>
      <w:szCs w:val="22"/>
    </w:rPr>
  </w:style>
  <w:style w:type="paragraph" w:styleId="HTMLPreformatted">
    <w:name w:val="HTML Preformatted"/>
    <w:basedOn w:val="Normal"/>
    <w:link w:val="HTMLPreformattedChar"/>
    <w:uiPriority w:val="99"/>
    <w:semiHidden/>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Helvetica"/>
    </w:rPr>
  </w:style>
  <w:style w:type="character" w:customStyle="1" w:styleId="HTMLPreformattedChar">
    <w:name w:val="HTML Preformatted Char"/>
    <w:link w:val="HTMLPreformatted"/>
    <w:uiPriority w:val="99"/>
    <w:semiHidden/>
    <w:locked/>
    <w:rPr>
      <w:rFonts w:ascii="Courier New" w:hAnsi="Courier New" w:cs="Helvetica" w:hint="default"/>
      <w:lang w:val="en-US" w:eastAsia="en-US" w:bidi="ar-SA"/>
    </w:rPr>
  </w:style>
  <w:style w:type="character" w:styleId="HTMLSample">
    <w:name w:val="HTML Sample"/>
    <w:semiHidden/>
    <w:unhideWhenUsed/>
    <w:locked/>
    <w:rPr>
      <w:rFonts w:ascii="Courier New" w:eastAsia="Times New Roman" w:hAnsi="Courier New" w:cs="Courier New" w:hint="default"/>
      <w:sz w:val="24"/>
      <w:szCs w:val="24"/>
    </w:rPr>
  </w:style>
  <w:style w:type="character" w:styleId="Strong">
    <w:name w:val="Strong"/>
    <w:uiPriority w:val="22"/>
    <w:qFormat/>
    <w:locked/>
    <w:rPr>
      <w:b/>
      <w:bCs/>
    </w:rPr>
  </w:style>
  <w:style w:type="character" w:styleId="HTMLTypewriter">
    <w:name w:val="HTML Typewriter"/>
    <w:semiHidden/>
    <w:unhideWhenUsed/>
    <w:locked/>
    <w:rPr>
      <w:rFonts w:ascii="Courier New" w:eastAsia="MS Mincho" w:hAnsi="Courier New" w:cs="Courier New" w:hint="default"/>
      <w:sz w:val="20"/>
      <w:szCs w:val="20"/>
    </w:rPr>
  </w:style>
  <w:style w:type="paragraph" w:customStyle="1" w:styleId="msonormal0">
    <w:name w:val="msonormal"/>
    <w:basedOn w:val="Normal"/>
    <w:uiPriority w:val="99"/>
    <w:qFormat/>
    <w:locked/>
    <w:rPr>
      <w:rFonts w:ascii="Times New Roman" w:hAnsi="Times New Roman"/>
      <w:sz w:val="24"/>
      <w:szCs w:val="24"/>
    </w:rPr>
  </w:style>
  <w:style w:type="paragraph" w:styleId="NormalWeb">
    <w:name w:val="Normal (Web)"/>
    <w:basedOn w:val="Normal"/>
    <w:uiPriority w:val="99"/>
    <w:semiHidden/>
    <w:unhideWhenUsed/>
    <w:qFormat/>
    <w:locked/>
    <w:rPr>
      <w:rFonts w:ascii="Times New Roman" w:hAnsi="Times New Roman"/>
      <w:sz w:val="24"/>
      <w:szCs w:val="24"/>
    </w:rPr>
  </w:style>
  <w:style w:type="character" w:customStyle="1" w:styleId="Heading7Char">
    <w:name w:val="Heading 7 Char"/>
    <w:basedOn w:val="DefaultParagraphFont"/>
    <w:link w:val="Heading7"/>
    <w:uiPriority w:val="99"/>
    <w:semiHidden/>
    <w:locked/>
    <w:rPr>
      <w:sz w:val="24"/>
      <w:szCs w:val="24"/>
    </w:rPr>
  </w:style>
  <w:style w:type="character" w:customStyle="1" w:styleId="Heading8Char">
    <w:name w:val="Heading 8 Char"/>
    <w:basedOn w:val="DefaultParagraphFont"/>
    <w:link w:val="Heading8"/>
    <w:uiPriority w:val="99"/>
    <w:semiHidden/>
    <w:locked/>
    <w:rPr>
      <w:i/>
      <w:sz w:val="24"/>
      <w:szCs w:val="24"/>
    </w:rPr>
  </w:style>
  <w:style w:type="character" w:customStyle="1" w:styleId="Heading9Char">
    <w:name w:val="Heading 9 Char"/>
    <w:basedOn w:val="DefaultParagraphFont"/>
    <w:link w:val="Heading9"/>
    <w:uiPriority w:val="99"/>
    <w:semiHidden/>
    <w:locked/>
    <w:rPr>
      <w:rFonts w:ascii="Arial" w:hAnsi="Arial"/>
      <w:sz w:val="22"/>
      <w:szCs w:val="22"/>
    </w:rPr>
  </w:style>
  <w:style w:type="paragraph" w:styleId="Index1">
    <w:name w:val="index 1"/>
    <w:basedOn w:val="Normal"/>
    <w:next w:val="Normal"/>
    <w:autoRedefine/>
    <w:uiPriority w:val="99"/>
    <w:semiHidden/>
    <w:unhideWhenUsed/>
    <w:qFormat/>
    <w:pPr>
      <w:ind w:left="200" w:hanging="200"/>
    </w:pPr>
  </w:style>
  <w:style w:type="paragraph" w:styleId="Index2">
    <w:name w:val="index 2"/>
    <w:basedOn w:val="Normal"/>
    <w:next w:val="Normal"/>
    <w:autoRedefine/>
    <w:uiPriority w:val="99"/>
    <w:semiHidden/>
    <w:unhideWhenUsed/>
    <w:qFormat/>
    <w:pPr>
      <w:ind w:left="400" w:hanging="200"/>
    </w:pPr>
  </w:style>
  <w:style w:type="paragraph" w:styleId="Index3">
    <w:name w:val="index 3"/>
    <w:basedOn w:val="Normal"/>
    <w:next w:val="Normal"/>
    <w:autoRedefine/>
    <w:uiPriority w:val="99"/>
    <w:semiHidden/>
    <w:unhideWhenUsed/>
    <w:qFormat/>
    <w:pPr>
      <w:ind w:left="600" w:hanging="200"/>
    </w:pPr>
  </w:style>
  <w:style w:type="paragraph" w:styleId="Index4">
    <w:name w:val="index 4"/>
    <w:basedOn w:val="Normal"/>
    <w:next w:val="Normal"/>
    <w:autoRedefine/>
    <w:uiPriority w:val="99"/>
    <w:semiHidden/>
    <w:unhideWhenUsed/>
    <w:qFormat/>
    <w:pPr>
      <w:ind w:left="800" w:hanging="200"/>
    </w:pPr>
  </w:style>
  <w:style w:type="paragraph" w:styleId="Index5">
    <w:name w:val="index 5"/>
    <w:basedOn w:val="Normal"/>
    <w:next w:val="Normal"/>
    <w:autoRedefine/>
    <w:uiPriority w:val="99"/>
    <w:semiHidden/>
    <w:unhideWhenUsed/>
    <w:qFormat/>
    <w:pPr>
      <w:ind w:left="1000" w:hanging="200"/>
    </w:pPr>
  </w:style>
  <w:style w:type="paragraph" w:styleId="Index6">
    <w:name w:val="index 6"/>
    <w:basedOn w:val="Normal"/>
    <w:next w:val="Normal"/>
    <w:autoRedefine/>
    <w:uiPriority w:val="99"/>
    <w:semiHidden/>
    <w:unhideWhenUsed/>
    <w:qFormat/>
    <w:pPr>
      <w:ind w:left="1200" w:hanging="200"/>
    </w:pPr>
  </w:style>
  <w:style w:type="paragraph" w:styleId="Index7">
    <w:name w:val="index 7"/>
    <w:basedOn w:val="Normal"/>
    <w:next w:val="Normal"/>
    <w:autoRedefine/>
    <w:uiPriority w:val="99"/>
    <w:semiHidden/>
    <w:unhideWhenUsed/>
    <w:qFormat/>
    <w:pPr>
      <w:ind w:left="1400" w:hanging="200"/>
    </w:pPr>
  </w:style>
  <w:style w:type="paragraph" w:styleId="Index8">
    <w:name w:val="index 8"/>
    <w:basedOn w:val="Normal"/>
    <w:next w:val="Normal"/>
    <w:autoRedefine/>
    <w:uiPriority w:val="99"/>
    <w:semiHidden/>
    <w:unhideWhenUsed/>
    <w:qFormat/>
    <w:pPr>
      <w:ind w:left="1600" w:hanging="200"/>
    </w:pPr>
  </w:style>
  <w:style w:type="paragraph" w:styleId="Index9">
    <w:name w:val="index 9"/>
    <w:basedOn w:val="Normal"/>
    <w:next w:val="Normal"/>
    <w:autoRedefine/>
    <w:uiPriority w:val="99"/>
    <w:semiHidden/>
    <w:unhideWhenUsed/>
    <w:qFormat/>
    <w:pPr>
      <w:ind w:left="1800" w:hanging="200"/>
    </w:pPr>
  </w:style>
  <w:style w:type="paragraph" w:styleId="TOC1">
    <w:name w:val="toc 1"/>
    <w:basedOn w:val="Normal"/>
    <w:next w:val="Normal"/>
    <w:autoRedefine/>
    <w:uiPriority w:val="39"/>
    <w:unhideWhenUsed/>
    <w:qFormat/>
    <w:locked/>
    <w:rsid w:val="00B7505F"/>
    <w:pPr>
      <w:tabs>
        <w:tab w:val="right" w:leader="dot" w:pos="8630"/>
      </w:tabs>
    </w:pPr>
  </w:style>
  <w:style w:type="paragraph" w:styleId="TOC2">
    <w:name w:val="toc 2"/>
    <w:basedOn w:val="Normal"/>
    <w:next w:val="Normal"/>
    <w:autoRedefine/>
    <w:uiPriority w:val="39"/>
    <w:unhideWhenUsed/>
    <w:qFormat/>
    <w:locked/>
    <w:pPr>
      <w:ind w:left="200"/>
    </w:pPr>
  </w:style>
  <w:style w:type="paragraph" w:styleId="TOC3">
    <w:name w:val="toc 3"/>
    <w:basedOn w:val="Normal"/>
    <w:next w:val="Normal"/>
    <w:autoRedefine/>
    <w:uiPriority w:val="39"/>
    <w:unhideWhenUsed/>
    <w:qFormat/>
    <w:locked/>
    <w:rsid w:val="00893233"/>
    <w:pPr>
      <w:tabs>
        <w:tab w:val="left" w:pos="1200"/>
        <w:tab w:val="right" w:leader="dot" w:pos="8630"/>
      </w:tabs>
      <w:ind w:left="400"/>
    </w:pPr>
  </w:style>
  <w:style w:type="paragraph" w:styleId="TOC4">
    <w:name w:val="toc 4"/>
    <w:basedOn w:val="Normal"/>
    <w:next w:val="Normal"/>
    <w:autoRedefine/>
    <w:uiPriority w:val="39"/>
    <w:unhideWhenUsed/>
    <w:qFormat/>
    <w:locked/>
    <w:pPr>
      <w:ind w:left="600"/>
    </w:pPr>
  </w:style>
  <w:style w:type="paragraph" w:styleId="TOC5">
    <w:name w:val="toc 5"/>
    <w:basedOn w:val="Normal"/>
    <w:next w:val="Normal"/>
    <w:autoRedefine/>
    <w:uiPriority w:val="39"/>
    <w:unhideWhenUsed/>
    <w:qFormat/>
    <w:locked/>
    <w:pPr>
      <w:ind w:left="800"/>
    </w:pPr>
  </w:style>
  <w:style w:type="paragraph" w:styleId="TOC6">
    <w:name w:val="toc 6"/>
    <w:basedOn w:val="Normal"/>
    <w:next w:val="Normal"/>
    <w:autoRedefine/>
    <w:uiPriority w:val="39"/>
    <w:unhideWhenUsed/>
    <w:qFormat/>
    <w:locked/>
    <w:pPr>
      <w:ind w:left="1000"/>
    </w:pPr>
  </w:style>
  <w:style w:type="paragraph" w:styleId="TOC7">
    <w:name w:val="toc 7"/>
    <w:basedOn w:val="Normal"/>
    <w:next w:val="Normal"/>
    <w:autoRedefine/>
    <w:uiPriority w:val="39"/>
    <w:unhideWhenUsed/>
    <w:qFormat/>
    <w:locked/>
    <w:pPr>
      <w:ind w:left="1200"/>
    </w:pPr>
  </w:style>
  <w:style w:type="paragraph" w:styleId="TOC8">
    <w:name w:val="toc 8"/>
    <w:basedOn w:val="Normal"/>
    <w:next w:val="Normal"/>
    <w:autoRedefine/>
    <w:uiPriority w:val="39"/>
    <w:unhideWhenUsed/>
    <w:qFormat/>
    <w:locked/>
    <w:pPr>
      <w:ind w:left="1400"/>
    </w:pPr>
  </w:style>
  <w:style w:type="paragraph" w:styleId="TOC9">
    <w:name w:val="toc 9"/>
    <w:basedOn w:val="Normal"/>
    <w:next w:val="Normal"/>
    <w:autoRedefine/>
    <w:uiPriority w:val="39"/>
    <w:unhideWhenUsed/>
    <w:qFormat/>
    <w:locked/>
    <w:pPr>
      <w:ind w:left="1600"/>
    </w:pPr>
  </w:style>
  <w:style w:type="paragraph" w:styleId="NormalIndent">
    <w:name w:val="Normal Indent"/>
    <w:basedOn w:val="Normal"/>
    <w:uiPriority w:val="99"/>
    <w:semiHidden/>
    <w:unhideWhenUsed/>
    <w:qFormat/>
    <w:locked/>
    <w:pPr>
      <w:ind w:left="720"/>
    </w:pPr>
  </w:style>
  <w:style w:type="paragraph" w:styleId="FootnoteText">
    <w:name w:val="footnote text"/>
    <w:basedOn w:val="Normal"/>
    <w:link w:val="FootnoteTextChar"/>
    <w:uiPriority w:val="99"/>
    <w:unhideWhenUsed/>
    <w:qFormat/>
    <w:locked/>
    <w:rPr>
      <w:rFonts w:cs="Arial"/>
      <w:sz w:val="18"/>
      <w:szCs w:val="18"/>
    </w:rPr>
  </w:style>
  <w:style w:type="character" w:customStyle="1" w:styleId="FootnoteTextChar">
    <w:name w:val="Footnote Text Char"/>
    <w:basedOn w:val="DefaultParagraphFont"/>
    <w:link w:val="FootnoteText"/>
    <w:uiPriority w:val="99"/>
    <w:locked/>
    <w:rPr>
      <w:rFonts w:ascii="Arial" w:hAnsi="Arial" w:cs="Arial" w:hint="default"/>
      <w:sz w:val="18"/>
      <w:szCs w:val="18"/>
    </w:rPr>
  </w:style>
  <w:style w:type="paragraph" w:styleId="CommentText">
    <w:name w:val="annotation text"/>
    <w:basedOn w:val="Normal"/>
    <w:next w:val="Normal"/>
    <w:link w:val="CommentTextChar"/>
    <w:uiPriority w:val="99"/>
    <w:unhideWhenUsed/>
    <w:qFormat/>
    <w:locked/>
  </w:style>
  <w:style w:type="character" w:customStyle="1" w:styleId="CommentTextChar">
    <w:name w:val="Comment Text Char"/>
    <w:link w:val="CommentText"/>
    <w:uiPriority w:val="99"/>
    <w:locked/>
    <w:rPr>
      <w:rFonts w:ascii="Arial" w:hAnsi="Arial" w:cs="Arial" w:hint="default"/>
    </w:rPr>
  </w:style>
  <w:style w:type="paragraph" w:styleId="Header">
    <w:name w:val="header"/>
    <w:basedOn w:val="Normal"/>
    <w:link w:val="HeaderChar"/>
    <w:uiPriority w:val="99"/>
    <w:unhideWhenUsed/>
    <w:qFormat/>
    <w:locked/>
    <w:pPr>
      <w:tabs>
        <w:tab w:val="center" w:pos="4320"/>
        <w:tab w:val="right" w:pos="8640"/>
      </w:tabs>
    </w:pPr>
    <w:rPr>
      <w:szCs w:val="24"/>
    </w:rPr>
  </w:style>
  <w:style w:type="character" w:customStyle="1" w:styleId="HeaderChar">
    <w:name w:val="Header Char"/>
    <w:link w:val="Header"/>
    <w:uiPriority w:val="99"/>
    <w:locked/>
    <w:rPr>
      <w:rFonts w:ascii="Arial" w:hAnsi="Arial" w:cs="Arial" w:hint="default"/>
      <w:szCs w:val="24"/>
      <w:lang w:val="en-US" w:eastAsia="en-US" w:bidi="ar-SA"/>
    </w:rPr>
  </w:style>
  <w:style w:type="paragraph" w:styleId="Footer">
    <w:name w:val="footer"/>
    <w:basedOn w:val="Normal"/>
    <w:link w:val="FooterChar"/>
    <w:uiPriority w:val="99"/>
    <w:unhideWhenUsed/>
    <w:qFormat/>
    <w:pPr>
      <w:tabs>
        <w:tab w:val="center" w:pos="4320"/>
        <w:tab w:val="right" w:pos="8640"/>
      </w:tabs>
    </w:pPr>
  </w:style>
  <w:style w:type="character" w:customStyle="1" w:styleId="FooterChar">
    <w:name w:val="Footer Char"/>
    <w:basedOn w:val="DefaultParagraphFont"/>
    <w:link w:val="Footer"/>
    <w:uiPriority w:val="99"/>
    <w:locked/>
    <w:rPr>
      <w:rFonts w:ascii="Arial" w:hAnsi="Arial" w:cs="Arial" w:hint="default"/>
    </w:rPr>
  </w:style>
  <w:style w:type="paragraph" w:styleId="IndexHeading">
    <w:name w:val="index heading"/>
    <w:basedOn w:val="Normal"/>
    <w:next w:val="Index1"/>
    <w:uiPriority w:val="99"/>
    <w:semiHidden/>
    <w:unhideWhenUsed/>
    <w:qFormat/>
    <w:locked/>
    <w:rPr>
      <w:b/>
    </w:rPr>
  </w:style>
  <w:style w:type="paragraph" w:styleId="Caption">
    <w:name w:val="caption"/>
    <w:basedOn w:val="Normal"/>
    <w:next w:val="Normal"/>
    <w:uiPriority w:val="99"/>
    <w:unhideWhenUsed/>
    <w:qFormat/>
    <w:pPr>
      <w:spacing w:before="120" w:after="120"/>
    </w:pPr>
    <w:rPr>
      <w:b/>
    </w:rPr>
  </w:style>
  <w:style w:type="paragraph" w:styleId="TableofFigures">
    <w:name w:val="table of figures"/>
    <w:basedOn w:val="Normal"/>
    <w:next w:val="Normal"/>
    <w:uiPriority w:val="99"/>
    <w:semiHidden/>
    <w:unhideWhenUsed/>
    <w:qFormat/>
    <w:pPr>
      <w:ind w:left="400" w:hanging="400"/>
    </w:pPr>
  </w:style>
  <w:style w:type="paragraph" w:styleId="EnvelopeAddress">
    <w:name w:val="envelope address"/>
    <w:basedOn w:val="Normal"/>
    <w:uiPriority w:val="99"/>
    <w:semiHidden/>
    <w:unhideWhenUsed/>
    <w:qFormat/>
    <w:locked/>
    <w:pPr>
      <w:framePr w:w="7920" w:h="1980" w:hSpace="180" w:wrap="auto" w:hAnchor="page" w:xAlign="center" w:yAlign="bottom"/>
      <w:ind w:left="2880"/>
    </w:pPr>
    <w:rPr>
      <w:sz w:val="24"/>
      <w:szCs w:val="24"/>
    </w:rPr>
  </w:style>
  <w:style w:type="paragraph" w:styleId="EnvelopeReturn">
    <w:name w:val="envelope return"/>
    <w:basedOn w:val="Normal"/>
    <w:uiPriority w:val="99"/>
    <w:semiHidden/>
    <w:unhideWhenUsed/>
    <w:qFormat/>
    <w:locked/>
  </w:style>
  <w:style w:type="paragraph" w:styleId="EndnoteText">
    <w:name w:val="endnote text"/>
    <w:basedOn w:val="Normal"/>
    <w:link w:val="EndnoteTextChar"/>
    <w:uiPriority w:val="99"/>
    <w:semiHidden/>
    <w:unhideWhenUsed/>
    <w:qFormat/>
    <w:locked/>
  </w:style>
  <w:style w:type="character" w:customStyle="1" w:styleId="EndnoteTextChar">
    <w:name w:val="Endnote Text Char"/>
    <w:basedOn w:val="DefaultParagraphFont"/>
    <w:link w:val="EndnoteText"/>
    <w:uiPriority w:val="99"/>
    <w:semiHidden/>
    <w:locked/>
    <w:rPr>
      <w:rFonts w:ascii="Arial" w:hAnsi="Arial" w:cs="Arial" w:hint="default"/>
    </w:rPr>
  </w:style>
  <w:style w:type="paragraph" w:styleId="TableofAuthorities">
    <w:name w:val="table of authorities"/>
    <w:basedOn w:val="Normal"/>
    <w:next w:val="Normal"/>
    <w:uiPriority w:val="99"/>
    <w:semiHidden/>
    <w:unhideWhenUsed/>
    <w:qFormat/>
    <w:locked/>
    <w:pPr>
      <w:ind w:left="200" w:hanging="200"/>
    </w:pPr>
  </w:style>
  <w:style w:type="paragraph" w:styleId="MacroText">
    <w:name w:val="macro"/>
    <w:link w:val="MacroTextChar"/>
    <w:uiPriority w:val="99"/>
    <w:semiHidden/>
    <w:qFormat/>
    <w:lock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locked/>
    <w:rPr>
      <w:rFonts w:ascii="Consolas" w:hAnsi="Consolas" w:hint="default"/>
    </w:rPr>
  </w:style>
  <w:style w:type="paragraph" w:styleId="TOAHeading">
    <w:name w:val="toa heading"/>
    <w:basedOn w:val="Normal"/>
    <w:next w:val="Normal"/>
    <w:uiPriority w:val="99"/>
    <w:semiHidden/>
    <w:unhideWhenUsed/>
    <w:qFormat/>
    <w:locked/>
    <w:pPr>
      <w:spacing w:before="120"/>
    </w:pPr>
    <w:rPr>
      <w:b/>
      <w:sz w:val="24"/>
      <w:szCs w:val="24"/>
    </w:rPr>
  </w:style>
  <w:style w:type="paragraph" w:styleId="List">
    <w:name w:val="List"/>
    <w:basedOn w:val="Normal"/>
    <w:uiPriority w:val="99"/>
    <w:semiHidden/>
    <w:unhideWhenUsed/>
    <w:qFormat/>
    <w:locked/>
    <w:pPr>
      <w:ind w:left="360" w:hanging="360"/>
    </w:pPr>
  </w:style>
  <w:style w:type="paragraph" w:styleId="ListBullet">
    <w:name w:val="List Bullet"/>
    <w:basedOn w:val="Normal"/>
    <w:autoRedefine/>
    <w:uiPriority w:val="99"/>
    <w:qFormat/>
    <w:pPr>
      <w:tabs>
        <w:tab w:val="num" w:pos="360"/>
      </w:tabs>
      <w:ind w:left="360" w:hanging="360"/>
    </w:pPr>
  </w:style>
  <w:style w:type="paragraph" w:styleId="ListNumber">
    <w:name w:val="List Number"/>
    <w:basedOn w:val="Normal"/>
    <w:uiPriority w:val="99"/>
    <w:qFormat/>
    <w:pPr>
      <w:numPr>
        <w:numId w:val="2"/>
      </w:numPr>
    </w:pPr>
  </w:style>
  <w:style w:type="paragraph" w:styleId="List2">
    <w:name w:val="List 2"/>
    <w:basedOn w:val="Normal"/>
    <w:uiPriority w:val="99"/>
    <w:semiHidden/>
    <w:unhideWhenUsed/>
    <w:qFormat/>
    <w:locked/>
    <w:pPr>
      <w:ind w:left="720" w:hanging="360"/>
    </w:pPr>
  </w:style>
  <w:style w:type="paragraph" w:styleId="List3">
    <w:name w:val="List 3"/>
    <w:basedOn w:val="Normal"/>
    <w:uiPriority w:val="99"/>
    <w:semiHidden/>
    <w:unhideWhenUsed/>
    <w:qFormat/>
    <w:locked/>
    <w:pPr>
      <w:ind w:left="1080" w:hanging="360"/>
    </w:pPr>
  </w:style>
  <w:style w:type="paragraph" w:styleId="List4">
    <w:name w:val="List 4"/>
    <w:basedOn w:val="Normal"/>
    <w:uiPriority w:val="99"/>
    <w:semiHidden/>
    <w:unhideWhenUsed/>
    <w:qFormat/>
    <w:locked/>
    <w:pPr>
      <w:ind w:left="1440" w:hanging="360"/>
    </w:pPr>
  </w:style>
  <w:style w:type="paragraph" w:styleId="List5">
    <w:name w:val="List 5"/>
    <w:basedOn w:val="Normal"/>
    <w:uiPriority w:val="99"/>
    <w:semiHidden/>
    <w:unhideWhenUsed/>
    <w:qFormat/>
    <w:locked/>
    <w:pPr>
      <w:ind w:left="1800" w:hanging="360"/>
    </w:pPr>
  </w:style>
  <w:style w:type="paragraph" w:styleId="ListBullet2">
    <w:name w:val="List Bullet 2"/>
    <w:basedOn w:val="Normal"/>
    <w:autoRedefine/>
    <w:uiPriority w:val="99"/>
    <w:semiHidden/>
    <w:unhideWhenUsed/>
    <w:qFormat/>
    <w:pPr>
      <w:numPr>
        <w:numId w:val="3"/>
      </w:numPr>
    </w:pPr>
  </w:style>
  <w:style w:type="paragraph" w:styleId="ListBullet3">
    <w:name w:val="List Bullet 3"/>
    <w:basedOn w:val="Normal"/>
    <w:autoRedefine/>
    <w:uiPriority w:val="99"/>
    <w:semiHidden/>
    <w:unhideWhenUsed/>
    <w:qFormat/>
    <w:pPr>
      <w:numPr>
        <w:numId w:val="4"/>
      </w:numPr>
    </w:pPr>
  </w:style>
  <w:style w:type="paragraph" w:styleId="ListBullet4">
    <w:name w:val="List Bullet 4"/>
    <w:basedOn w:val="Normal"/>
    <w:autoRedefine/>
    <w:uiPriority w:val="99"/>
    <w:semiHidden/>
    <w:unhideWhenUsed/>
    <w:qFormat/>
    <w:pPr>
      <w:numPr>
        <w:numId w:val="5"/>
      </w:numPr>
    </w:pPr>
  </w:style>
  <w:style w:type="paragraph" w:styleId="ListBullet5">
    <w:name w:val="List Bullet 5"/>
    <w:basedOn w:val="Normal"/>
    <w:autoRedefine/>
    <w:uiPriority w:val="99"/>
    <w:semiHidden/>
    <w:unhideWhenUsed/>
    <w:qFormat/>
    <w:pPr>
      <w:numPr>
        <w:numId w:val="6"/>
      </w:numPr>
    </w:pPr>
  </w:style>
  <w:style w:type="paragraph" w:styleId="ListNumber2">
    <w:name w:val="List Number 2"/>
    <w:basedOn w:val="Normal"/>
    <w:uiPriority w:val="99"/>
    <w:semiHidden/>
    <w:unhideWhenUsed/>
    <w:qFormat/>
    <w:pPr>
      <w:numPr>
        <w:numId w:val="7"/>
      </w:numPr>
    </w:pPr>
  </w:style>
  <w:style w:type="paragraph" w:styleId="ListNumber3">
    <w:name w:val="List Number 3"/>
    <w:basedOn w:val="Normal"/>
    <w:uiPriority w:val="99"/>
    <w:semiHidden/>
    <w:unhideWhenUsed/>
    <w:qFormat/>
    <w:pPr>
      <w:numPr>
        <w:numId w:val="8"/>
      </w:numPr>
    </w:pPr>
  </w:style>
  <w:style w:type="paragraph" w:styleId="ListNumber4">
    <w:name w:val="List Number 4"/>
    <w:basedOn w:val="Normal"/>
    <w:uiPriority w:val="99"/>
    <w:semiHidden/>
    <w:unhideWhenUsed/>
    <w:qFormat/>
    <w:pPr>
      <w:numPr>
        <w:numId w:val="9"/>
      </w:numPr>
    </w:pPr>
  </w:style>
  <w:style w:type="paragraph" w:styleId="ListNumber5">
    <w:name w:val="List Number 5"/>
    <w:basedOn w:val="Normal"/>
    <w:uiPriority w:val="99"/>
    <w:semiHidden/>
    <w:unhideWhenUsed/>
    <w:qFormat/>
    <w:pPr>
      <w:numPr>
        <w:numId w:val="10"/>
      </w:numPr>
    </w:pPr>
  </w:style>
  <w:style w:type="paragraph" w:styleId="Title">
    <w:name w:val="Title"/>
    <w:basedOn w:val="Normal"/>
    <w:link w:val="TitleChar"/>
    <w:uiPriority w:val="99"/>
    <w:qFormat/>
    <w:locked/>
    <w:pPr>
      <w:spacing w:before="240"/>
      <w:jc w:val="center"/>
      <w:outlineLvl w:val="0"/>
    </w:pPr>
    <w:rPr>
      <w:b/>
      <w:kern w:val="28"/>
      <w:sz w:val="32"/>
      <w:szCs w:val="32"/>
    </w:rPr>
  </w:style>
  <w:style w:type="character" w:customStyle="1" w:styleId="TitleChar">
    <w:name w:val="Title Char"/>
    <w:basedOn w:val="DefaultParagraphFont"/>
    <w:link w:val="Title"/>
    <w:uiPriority w:val="99"/>
    <w:locked/>
    <w:rPr>
      <w:rFonts w:asciiTheme="majorHAnsi" w:eastAsiaTheme="majorEastAsia" w:hAnsiTheme="majorHAnsi" w:cstheme="majorBidi" w:hint="default"/>
      <w:spacing w:val="-10"/>
      <w:kern w:val="28"/>
      <w:sz w:val="56"/>
      <w:szCs w:val="56"/>
    </w:rPr>
  </w:style>
  <w:style w:type="paragraph" w:styleId="Signature">
    <w:name w:val="Signature"/>
    <w:basedOn w:val="Normal"/>
    <w:link w:val="SignatureChar"/>
    <w:uiPriority w:val="99"/>
    <w:semiHidden/>
    <w:unhideWhenUsed/>
    <w:qFormat/>
    <w:locked/>
    <w:pPr>
      <w:ind w:left="4320"/>
    </w:pPr>
  </w:style>
  <w:style w:type="character" w:customStyle="1" w:styleId="SignatureChar">
    <w:name w:val="Signature Char"/>
    <w:basedOn w:val="DefaultParagraphFont"/>
    <w:link w:val="Signature"/>
    <w:uiPriority w:val="99"/>
    <w:semiHidden/>
    <w:locked/>
    <w:rPr>
      <w:rFonts w:ascii="Arial" w:hAnsi="Arial" w:cs="Arial" w:hint="default"/>
    </w:rPr>
  </w:style>
  <w:style w:type="paragraph" w:styleId="BodyText">
    <w:name w:val="Body Text"/>
    <w:basedOn w:val="Normal"/>
    <w:link w:val="BodyTextChar"/>
    <w:uiPriority w:val="99"/>
    <w:semiHidden/>
    <w:unhideWhenUsed/>
    <w:qFormat/>
    <w:locked/>
    <w:pPr>
      <w:spacing w:after="120"/>
    </w:pPr>
  </w:style>
  <w:style w:type="character" w:customStyle="1" w:styleId="BodyTextChar">
    <w:name w:val="Body Text Char"/>
    <w:basedOn w:val="DefaultParagraphFont"/>
    <w:link w:val="BodyText"/>
    <w:uiPriority w:val="99"/>
    <w:semiHidden/>
    <w:locked/>
    <w:rPr>
      <w:rFonts w:ascii="Arial" w:hAnsi="Arial" w:cs="Arial" w:hint="default"/>
    </w:rPr>
  </w:style>
  <w:style w:type="paragraph" w:styleId="BodyTextIndent">
    <w:name w:val="Body Text Indent"/>
    <w:basedOn w:val="Normal"/>
    <w:link w:val="BodyTextIndentChar"/>
    <w:uiPriority w:val="99"/>
    <w:semiHidden/>
    <w:unhideWhenUsed/>
    <w:qFormat/>
    <w:locked/>
    <w:pPr>
      <w:spacing w:after="120"/>
      <w:ind w:left="360"/>
    </w:pPr>
  </w:style>
  <w:style w:type="character" w:customStyle="1" w:styleId="BodyTextIndentChar">
    <w:name w:val="Body Text Indent Char"/>
    <w:basedOn w:val="DefaultParagraphFont"/>
    <w:link w:val="BodyTextIndent"/>
    <w:uiPriority w:val="99"/>
    <w:semiHidden/>
    <w:locked/>
    <w:rPr>
      <w:rFonts w:ascii="Arial" w:hAnsi="Arial" w:cs="Arial" w:hint="default"/>
    </w:rPr>
  </w:style>
  <w:style w:type="paragraph" w:styleId="ListContinue">
    <w:name w:val="List Continue"/>
    <w:basedOn w:val="Normal"/>
    <w:uiPriority w:val="99"/>
    <w:semiHidden/>
    <w:unhideWhenUsed/>
    <w:qFormat/>
    <w:pPr>
      <w:spacing w:after="120"/>
      <w:ind w:left="360"/>
    </w:pPr>
  </w:style>
  <w:style w:type="paragraph" w:styleId="ListContinue2">
    <w:name w:val="List Continue 2"/>
    <w:basedOn w:val="Normal"/>
    <w:uiPriority w:val="99"/>
    <w:semiHidden/>
    <w:unhideWhenUsed/>
    <w:qFormat/>
    <w:pPr>
      <w:spacing w:after="120"/>
      <w:ind w:left="720"/>
    </w:pPr>
  </w:style>
  <w:style w:type="paragraph" w:styleId="ListContinue3">
    <w:name w:val="List Continue 3"/>
    <w:basedOn w:val="Normal"/>
    <w:uiPriority w:val="99"/>
    <w:qFormat/>
    <w:pPr>
      <w:spacing w:after="120"/>
      <w:ind w:left="1080"/>
    </w:pPr>
  </w:style>
  <w:style w:type="paragraph" w:styleId="ListContinue4">
    <w:name w:val="List Continue 4"/>
    <w:basedOn w:val="Normal"/>
    <w:uiPriority w:val="99"/>
    <w:qFormat/>
    <w:pPr>
      <w:spacing w:after="120"/>
      <w:ind w:left="1440"/>
    </w:pPr>
  </w:style>
  <w:style w:type="paragraph" w:styleId="ListContinue5">
    <w:name w:val="List Continue 5"/>
    <w:basedOn w:val="Normal"/>
    <w:uiPriority w:val="99"/>
    <w:qFormat/>
    <w:pPr>
      <w:spacing w:after="120"/>
      <w:ind w:left="1800"/>
    </w:pPr>
  </w:style>
  <w:style w:type="paragraph" w:styleId="MessageHeader">
    <w:name w:val="Message Header"/>
    <w:basedOn w:val="Normal"/>
    <w:link w:val="MessageHeaderChar"/>
    <w:uiPriority w:val="99"/>
    <w:qFormat/>
    <w:locke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uiPriority w:val="99"/>
    <w:locked/>
    <w:rPr>
      <w:rFonts w:asciiTheme="majorHAnsi" w:eastAsiaTheme="majorEastAsia" w:hAnsiTheme="majorHAnsi" w:cstheme="majorBidi" w:hint="default"/>
      <w:sz w:val="24"/>
      <w:szCs w:val="24"/>
      <w:shd w:val="pct20" w:color="auto" w:fill="auto"/>
    </w:rPr>
  </w:style>
  <w:style w:type="paragraph" w:styleId="Subtitle">
    <w:name w:val="Subtitle"/>
    <w:basedOn w:val="Normal"/>
    <w:link w:val="SubtitleChar"/>
    <w:uiPriority w:val="99"/>
    <w:qFormat/>
    <w:locked/>
    <w:pPr>
      <w:jc w:val="center"/>
      <w:outlineLvl w:val="1"/>
    </w:pPr>
    <w:rPr>
      <w:sz w:val="24"/>
      <w:szCs w:val="24"/>
    </w:rPr>
  </w:style>
  <w:style w:type="character" w:customStyle="1" w:styleId="SubtitleChar">
    <w:name w:val="Subtitle Char"/>
    <w:basedOn w:val="DefaultParagraphFont"/>
    <w:link w:val="Subtitle"/>
    <w:uiPriority w:val="99"/>
    <w:locked/>
    <w:rPr>
      <w:rFonts w:asciiTheme="minorHAnsi" w:eastAsiaTheme="minorEastAsia" w:hAnsiTheme="minorHAnsi" w:cstheme="minorBidi" w:hint="default"/>
      <w:color w:val="5A5A5A" w:themeColor="text1" w:themeTint="A5"/>
      <w:spacing w:val="15"/>
      <w:sz w:val="22"/>
      <w:szCs w:val="22"/>
    </w:rPr>
  </w:style>
  <w:style w:type="paragraph" w:styleId="Salutation">
    <w:name w:val="Salutation"/>
    <w:basedOn w:val="Normal"/>
    <w:next w:val="Normal"/>
    <w:link w:val="SalutationChar"/>
    <w:uiPriority w:val="99"/>
    <w:semiHidden/>
    <w:unhideWhenUsed/>
    <w:qFormat/>
    <w:locked/>
  </w:style>
  <w:style w:type="character" w:customStyle="1" w:styleId="SalutationChar">
    <w:name w:val="Salutation Char"/>
    <w:basedOn w:val="DefaultParagraphFont"/>
    <w:link w:val="Salutation"/>
    <w:uiPriority w:val="99"/>
    <w:semiHidden/>
    <w:locked/>
    <w:rPr>
      <w:rFonts w:ascii="Arial" w:hAnsi="Arial" w:cs="Arial" w:hint="default"/>
    </w:rPr>
  </w:style>
  <w:style w:type="paragraph" w:styleId="Date">
    <w:name w:val="Date"/>
    <w:basedOn w:val="Normal"/>
    <w:next w:val="Normal"/>
    <w:link w:val="DateChar"/>
    <w:uiPriority w:val="99"/>
    <w:semiHidden/>
    <w:unhideWhenUsed/>
    <w:qFormat/>
    <w:locked/>
  </w:style>
  <w:style w:type="character" w:customStyle="1" w:styleId="DateChar">
    <w:name w:val="Date Char"/>
    <w:basedOn w:val="DefaultParagraphFont"/>
    <w:link w:val="Date"/>
    <w:uiPriority w:val="99"/>
    <w:semiHidden/>
    <w:locked/>
    <w:rPr>
      <w:rFonts w:ascii="Arial" w:hAnsi="Arial" w:cs="Arial" w:hint="default"/>
    </w:rPr>
  </w:style>
  <w:style w:type="paragraph" w:styleId="BodyTextFirstIndent">
    <w:name w:val="Body Text First Indent"/>
    <w:basedOn w:val="Normal"/>
    <w:link w:val="BodyTextFirstIndentChar"/>
    <w:uiPriority w:val="99"/>
    <w:semiHidden/>
    <w:unhideWhenUsed/>
    <w:qFormat/>
    <w:locked/>
    <w:pPr>
      <w:spacing w:after="120"/>
      <w:ind w:firstLine="210"/>
    </w:pPr>
  </w:style>
  <w:style w:type="character" w:customStyle="1" w:styleId="BodyTextFirstIndentChar">
    <w:name w:val="Body Text First Indent Char"/>
    <w:basedOn w:val="BodyTextChar"/>
    <w:link w:val="BodyTextFirstIndent"/>
    <w:uiPriority w:val="99"/>
    <w:semiHidden/>
    <w:locked/>
    <w:rPr>
      <w:rFonts w:ascii="Arial" w:hAnsi="Arial" w:cs="Arial" w:hint="default"/>
    </w:rPr>
  </w:style>
  <w:style w:type="paragraph" w:styleId="BodyTextFirstIndent2">
    <w:name w:val="Body Text First Indent 2"/>
    <w:basedOn w:val="BodyTextIndent"/>
    <w:link w:val="BodyTextFirstIndent2Char"/>
    <w:uiPriority w:val="99"/>
    <w:semiHidden/>
    <w:unhideWhenUsed/>
    <w:qFormat/>
    <w:locked/>
    <w:pPr>
      <w:ind w:firstLine="210"/>
    </w:pPr>
  </w:style>
  <w:style w:type="character" w:customStyle="1" w:styleId="BodyTextFirstIndent2Char">
    <w:name w:val="Body Text First Indent 2 Char"/>
    <w:basedOn w:val="BodyTextIndentChar"/>
    <w:link w:val="BodyTextFirstIndent2"/>
    <w:uiPriority w:val="99"/>
    <w:semiHidden/>
    <w:locked/>
    <w:rPr>
      <w:rFonts w:ascii="Arial" w:hAnsi="Arial" w:cs="Arial" w:hint="default"/>
    </w:rPr>
  </w:style>
  <w:style w:type="paragraph" w:styleId="NoteHeading">
    <w:name w:val="Note Heading"/>
    <w:basedOn w:val="Normal"/>
    <w:next w:val="Normal"/>
    <w:link w:val="NoteHeadingChar"/>
    <w:uiPriority w:val="99"/>
    <w:semiHidden/>
    <w:unhideWhenUsed/>
    <w:qFormat/>
    <w:locked/>
  </w:style>
  <w:style w:type="character" w:customStyle="1" w:styleId="NoteHeadingChar">
    <w:name w:val="Note Heading Char"/>
    <w:basedOn w:val="DefaultParagraphFont"/>
    <w:link w:val="NoteHeading"/>
    <w:uiPriority w:val="99"/>
    <w:semiHidden/>
    <w:locked/>
    <w:rPr>
      <w:rFonts w:ascii="Arial" w:hAnsi="Arial" w:cs="Arial" w:hint="default"/>
    </w:rPr>
  </w:style>
  <w:style w:type="paragraph" w:styleId="BodyTextIndent2">
    <w:name w:val="Body Text Indent 2"/>
    <w:basedOn w:val="Normal"/>
    <w:link w:val="BodyTextIndent2Char"/>
    <w:uiPriority w:val="99"/>
    <w:semiHidden/>
    <w:unhideWhenUsed/>
    <w:qFormat/>
    <w:locked/>
    <w:pPr>
      <w:spacing w:after="120" w:line="480" w:lineRule="auto"/>
      <w:ind w:left="360"/>
    </w:pPr>
  </w:style>
  <w:style w:type="character" w:customStyle="1" w:styleId="BodyTextIndent2Char">
    <w:name w:val="Body Text Indent 2 Char"/>
    <w:basedOn w:val="DefaultParagraphFont"/>
    <w:link w:val="BodyTextIndent2"/>
    <w:uiPriority w:val="99"/>
    <w:semiHidden/>
    <w:locked/>
    <w:rPr>
      <w:rFonts w:ascii="Arial" w:hAnsi="Arial" w:cs="Arial" w:hint="default"/>
    </w:rPr>
  </w:style>
  <w:style w:type="paragraph" w:styleId="BodyTextIndent3">
    <w:name w:val="Body Text Indent 3"/>
    <w:basedOn w:val="Normal"/>
    <w:link w:val="BodyTextIndent3Char"/>
    <w:uiPriority w:val="99"/>
    <w:semiHidden/>
    <w:unhideWhenUsed/>
    <w:qFormat/>
    <w:locked/>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cs="Arial" w:hint="default"/>
      <w:sz w:val="16"/>
      <w:szCs w:val="16"/>
    </w:rPr>
  </w:style>
  <w:style w:type="paragraph" w:styleId="DocumentMap">
    <w:name w:val="Document Map"/>
    <w:basedOn w:val="Normal"/>
    <w:link w:val="DocumentMapChar"/>
    <w:uiPriority w:val="99"/>
    <w:semiHidden/>
    <w:unhideWhenUsed/>
    <w:qFormat/>
    <w:locked/>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ascii="Segoe UI" w:hAnsi="Segoe UI" w:cs="Segoe UI" w:hint="default"/>
      <w:sz w:val="16"/>
      <w:szCs w:val="16"/>
    </w:rPr>
  </w:style>
  <w:style w:type="paragraph" w:styleId="PlainText">
    <w:name w:val="Plain Text"/>
    <w:basedOn w:val="Normal"/>
    <w:link w:val="PlainTextChar"/>
    <w:uiPriority w:val="99"/>
    <w:semiHidden/>
    <w:unhideWhenUsed/>
    <w:qFormat/>
    <w:locked/>
    <w:pPr>
      <w:ind w:left="720"/>
    </w:pPr>
    <w:rPr>
      <w:rFonts w:ascii="Courier New" w:hAnsi="Courier New"/>
    </w:rPr>
  </w:style>
  <w:style w:type="character" w:customStyle="1" w:styleId="PlainTextChar">
    <w:name w:val="Plain Text Char"/>
    <w:basedOn w:val="DefaultParagraphFont"/>
    <w:link w:val="PlainText"/>
    <w:uiPriority w:val="99"/>
    <w:semiHidden/>
    <w:locked/>
    <w:rPr>
      <w:rFonts w:ascii="Consolas" w:hAnsi="Consolas" w:hint="default"/>
      <w:sz w:val="21"/>
      <w:szCs w:val="21"/>
    </w:rPr>
  </w:style>
  <w:style w:type="paragraph" w:styleId="E-mailSignature">
    <w:name w:val="E-mail Signature"/>
    <w:basedOn w:val="Normal"/>
    <w:link w:val="E-mailSignatureChar"/>
    <w:uiPriority w:val="99"/>
    <w:semiHidden/>
    <w:unhideWhenUsed/>
    <w:qFormat/>
    <w:locked/>
  </w:style>
  <w:style w:type="character" w:customStyle="1" w:styleId="E-mailSignatureChar">
    <w:name w:val="E-mail Signature Char"/>
    <w:basedOn w:val="DefaultParagraphFont"/>
    <w:link w:val="E-mailSignature"/>
    <w:uiPriority w:val="99"/>
    <w:semiHidden/>
    <w:locked/>
    <w:rPr>
      <w:rFonts w:ascii="Arial" w:hAnsi="Arial" w:cs="Arial" w:hint="default"/>
    </w:rPr>
  </w:style>
  <w:style w:type="paragraph" w:styleId="CommentSubject">
    <w:name w:val="annotation subject"/>
    <w:basedOn w:val="CommentText"/>
    <w:next w:val="CommentText"/>
    <w:link w:val="CommentSubjectChar"/>
    <w:uiPriority w:val="99"/>
    <w:semiHidden/>
    <w:unhideWhenUsed/>
    <w:qFormat/>
    <w:locked/>
    <w:rPr>
      <w:b/>
    </w:rPr>
  </w:style>
  <w:style w:type="character" w:customStyle="1" w:styleId="CommentSubjectChar">
    <w:name w:val="Comment Subject Char"/>
    <w:basedOn w:val="CommentTextChar"/>
    <w:link w:val="CommentSubject"/>
    <w:uiPriority w:val="99"/>
    <w:semiHidden/>
    <w:locked/>
    <w:rPr>
      <w:rFonts w:ascii="Arial" w:hAnsi="Arial" w:cs="Arial" w:hint="default"/>
      <w:b/>
      <w:bCs/>
    </w:rPr>
  </w:style>
  <w:style w:type="paragraph" w:styleId="BalloonText">
    <w:name w:val="Balloon Text"/>
    <w:basedOn w:val="Normal"/>
    <w:link w:val="BalloonTextChar"/>
    <w:uiPriority w:val="99"/>
    <w:semiHidden/>
    <w:unhideWhenUsed/>
    <w:qFormat/>
    <w:locked/>
    <w:rPr>
      <w:rFonts w:ascii="Tahoma" w:hAnsi="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NoSpacing">
    <w:name w:val="No Spacing"/>
    <w:uiPriority w:val="1"/>
    <w:qFormat/>
    <w:locked/>
    <w:rPr>
      <w:rFonts w:ascii="Arial" w:hAnsi="Arial"/>
    </w:rPr>
  </w:style>
  <w:style w:type="paragraph" w:styleId="Revision">
    <w:name w:val="Revision"/>
    <w:uiPriority w:val="99"/>
    <w:semiHidden/>
    <w:qFormat/>
    <w:rPr>
      <w:rFonts w:ascii="Arial" w:hAnsi="Arial"/>
      <w:szCs w:val="24"/>
    </w:rPr>
  </w:style>
  <w:style w:type="paragraph" w:styleId="ListParagraph">
    <w:name w:val="List Paragraph"/>
    <w:basedOn w:val="Normal"/>
    <w:uiPriority w:val="99"/>
    <w:qFormat/>
    <w:locked/>
    <w:pPr>
      <w:ind w:left="720"/>
      <w:contextualSpacing/>
    </w:pPr>
  </w:style>
  <w:style w:type="paragraph" w:styleId="Bibliography">
    <w:name w:val="Bibliography"/>
    <w:basedOn w:val="Normal"/>
    <w:next w:val="Normal"/>
    <w:uiPriority w:val="37"/>
    <w:unhideWhenUsed/>
    <w:qFormat/>
    <w:locked/>
    <w:pPr>
      <w:spacing w:before="0" w:after="200" w:line="276" w:lineRule="auto"/>
    </w:pPr>
    <w:rPr>
      <w:rFonts w:eastAsia="MS Mincho" w:cs="Arial"/>
    </w:rPr>
  </w:style>
  <w:style w:type="character" w:customStyle="1" w:styleId="nobreakChar">
    <w:name w:val="nobreak Char"/>
    <w:link w:val="nobreak"/>
    <w:uiPriority w:val="99"/>
    <w:locked/>
    <w:rPr>
      <w:rFonts w:ascii="Arial" w:hAnsi="Arial" w:cs="Arial" w:hint="default"/>
      <w:szCs w:val="24"/>
      <w:lang w:val="en-US" w:eastAsia="en-US" w:bidi="ar-SA"/>
    </w:rPr>
  </w:style>
  <w:style w:type="character" w:customStyle="1" w:styleId="normalChar1">
    <w:name w:val="normal Char1"/>
    <w:link w:val="Normal1"/>
    <w:locked/>
    <w:rPr>
      <w:lang w:val="en-US" w:eastAsia="en-US" w:bidi="ar-SA"/>
    </w:rPr>
  </w:style>
  <w:style w:type="paragraph" w:customStyle="1" w:styleId="Normal1">
    <w:name w:val="Normal1"/>
    <w:basedOn w:val="Normal"/>
    <w:link w:val="normalChar1"/>
    <w:uiPriority w:val="99"/>
    <w:qFormat/>
    <w:locked/>
    <w:pPr>
      <w:ind w:firstLine="245"/>
      <w:jc w:val="both"/>
    </w:pPr>
    <w:rPr>
      <w:rFonts w:ascii="Times New Roman" w:hAnsi="Times New Roman"/>
    </w:rPr>
  </w:style>
  <w:style w:type="paragraph" w:customStyle="1" w:styleId="HTMLBody">
    <w:name w:val="HTML Body"/>
    <w:uiPriority w:val="99"/>
    <w:qFormat/>
    <w:locked/>
    <w:pPr>
      <w:autoSpaceDE w:val="0"/>
      <w:autoSpaceDN w:val="0"/>
      <w:adjustRightInd w:val="0"/>
    </w:pPr>
    <w:rPr>
      <w:rFonts w:ascii="Comic Sans MS" w:hAnsi="Comic Sans MS"/>
      <w:sz w:val="18"/>
      <w:szCs w:val="18"/>
    </w:rPr>
  </w:style>
  <w:style w:type="paragraph" w:customStyle="1" w:styleId="ToDo">
    <w:name w:val="ToDo"/>
    <w:basedOn w:val="Normal"/>
    <w:uiPriority w:val="99"/>
    <w:qFormat/>
    <w:locke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uiPriority w:val="99"/>
    <w:qFormat/>
    <w:locked/>
    <w:pPr>
      <w:ind w:firstLine="245"/>
      <w:jc w:val="both"/>
    </w:pPr>
  </w:style>
  <w:style w:type="paragraph" w:customStyle="1" w:styleId="XMLexample">
    <w:name w:val="XML example"/>
    <w:basedOn w:val="Normal"/>
    <w:uiPriority w:val="99"/>
    <w:qFormat/>
    <w:locked/>
    <w:pPr>
      <w:jc w:val="both"/>
    </w:pPr>
    <w:rPr>
      <w:rFonts w:ascii="Times New Roman" w:hAnsi="Times New Roman"/>
      <w:lang w:val="en-GB"/>
    </w:rPr>
  </w:style>
  <w:style w:type="character" w:customStyle="1" w:styleId="CodeBlockChar">
    <w:name w:val="CodeBlock Char"/>
    <w:link w:val="CodeBlock"/>
    <w:locked/>
    <w:rPr>
      <w:rFonts w:ascii="Courier" w:hAnsi="Courier" w:hint="default"/>
      <w:noProof/>
      <w:sz w:val="18"/>
      <w:szCs w:val="18"/>
      <w:lang w:val="en-US" w:eastAsia="en-US" w:bidi="ar-SA"/>
    </w:rPr>
  </w:style>
  <w:style w:type="paragraph" w:customStyle="1" w:styleId="CodeBlock">
    <w:name w:val="CodeBlock"/>
    <w:basedOn w:val="Normal"/>
    <w:link w:val="CodeBlockChar"/>
    <w:uiPriority w:val="99"/>
    <w:qFormat/>
    <w:locked/>
    <w:pPr>
      <w:keepLines/>
      <w:suppressAutoHyphens/>
      <w:ind w:left="360"/>
    </w:pPr>
    <w:rPr>
      <w:rFonts w:ascii="Courier" w:hAnsi="Courier"/>
      <w:noProof/>
      <w:sz w:val="18"/>
      <w:szCs w:val="18"/>
    </w:rPr>
  </w:style>
  <w:style w:type="paragraph" w:customStyle="1" w:styleId="OpenIssue">
    <w:name w:val="OpenIssue"/>
    <w:basedOn w:val="Normal"/>
    <w:next w:val="Normal"/>
    <w:uiPriority w:val="99"/>
    <w:qFormat/>
    <w:locked/>
    <w:pPr>
      <w:tabs>
        <w:tab w:val="left" w:pos="360"/>
        <w:tab w:val="num" w:pos="1080"/>
      </w:tabs>
      <w:spacing w:before="100" w:beforeAutospacing="1" w:after="100" w:afterAutospacing="1"/>
      <w:ind w:left="360" w:hanging="360"/>
    </w:pPr>
    <w:rPr>
      <w:rFonts w:ascii="Times New Roman" w:hAnsi="Times New Roman"/>
    </w:rPr>
  </w:style>
  <w:style w:type="paragraph" w:customStyle="1" w:styleId="DocHistory">
    <w:name w:val="Doc History"/>
    <w:basedOn w:val="Normal"/>
    <w:uiPriority w:val="99"/>
    <w:qFormat/>
    <w:locked/>
    <w:pPr>
      <w:spacing w:before="100" w:beforeAutospacing="1" w:after="100" w:afterAutospacing="1"/>
      <w:jc w:val="center"/>
    </w:pPr>
    <w:rPr>
      <w:rFonts w:cs="Arial"/>
      <w:spacing w:val="10"/>
      <w:sz w:val="18"/>
      <w:szCs w:val="18"/>
    </w:rPr>
  </w:style>
  <w:style w:type="character" w:customStyle="1" w:styleId="BulletListChar">
    <w:name w:val="Bullet List Char"/>
    <w:basedOn w:val="DefaultParagraphFont"/>
    <w:link w:val="BulletList"/>
    <w:locked/>
    <w:rPr>
      <w:rFonts w:ascii="Arial" w:eastAsia="Arial Unicode MS" w:hAnsi="Arial" w:cs="Arial" w:hint="default"/>
      <w:lang w:val="en-US" w:eastAsia="en-US" w:bidi="ar-SA"/>
    </w:rPr>
  </w:style>
  <w:style w:type="paragraph" w:customStyle="1" w:styleId="BulletList">
    <w:name w:val="Bullet List"/>
    <w:basedOn w:val="Normal"/>
    <w:link w:val="BulletListChar"/>
    <w:uiPriority w:val="99"/>
    <w:qFormat/>
    <w:locked/>
    <w:pPr>
      <w:tabs>
        <w:tab w:val="num" w:pos="360"/>
        <w:tab w:val="num" w:pos="540"/>
      </w:tabs>
      <w:spacing w:before="40" w:after="40"/>
      <w:ind w:left="540" w:hanging="180"/>
    </w:pPr>
    <w:rPr>
      <w:rFonts w:eastAsia="Arial Unicode MS"/>
    </w:rPr>
  </w:style>
  <w:style w:type="paragraph" w:customStyle="1" w:styleId="BulletListdoubleindentalternate">
    <w:name w:val="Bullet List (double indent alternate)"/>
    <w:basedOn w:val="Normal"/>
    <w:uiPriority w:val="99"/>
    <w:qFormat/>
    <w:locked/>
    <w:pPr>
      <w:tabs>
        <w:tab w:val="num" w:pos="900"/>
      </w:tabs>
      <w:spacing w:before="40" w:after="40"/>
      <w:ind w:left="900" w:hanging="180"/>
    </w:pPr>
    <w:rPr>
      <w:rFonts w:eastAsia="Arial Unicode MS"/>
    </w:rPr>
  </w:style>
  <w:style w:type="paragraph" w:customStyle="1" w:styleId="BulletListdoubleindent">
    <w:name w:val="Bullet List (double indent)"/>
    <w:basedOn w:val="Normal"/>
    <w:uiPriority w:val="99"/>
    <w:qFormat/>
    <w:locked/>
    <w:pPr>
      <w:tabs>
        <w:tab w:val="num" w:pos="900"/>
      </w:tabs>
      <w:spacing w:before="40" w:after="40"/>
      <w:ind w:left="907" w:hanging="187"/>
    </w:pPr>
    <w:rPr>
      <w:rFonts w:eastAsia="Arial Unicode MS"/>
    </w:rPr>
  </w:style>
  <w:style w:type="character" w:customStyle="1" w:styleId="CodeChar">
    <w:name w:val="Code Char"/>
    <w:link w:val="Code"/>
    <w:locked/>
    <w:rPr>
      <w:rFonts w:ascii="Courier New" w:hAnsi="Courier New" w:cs="Courier New" w:hint="default"/>
      <w:sz w:val="16"/>
      <w:szCs w:val="16"/>
      <w:lang w:val="en-US" w:eastAsia="en-US" w:bidi="ar-SA"/>
    </w:rPr>
  </w:style>
  <w:style w:type="paragraph" w:customStyle="1" w:styleId="Code">
    <w:name w:val="Code"/>
    <w:basedOn w:val="Normal"/>
    <w:link w:val="CodeChar"/>
    <w:uiPriority w:val="99"/>
    <w:qFormat/>
    <w:locked/>
    <w:pPr>
      <w:spacing w:before="20" w:after="20"/>
    </w:pPr>
    <w:rPr>
      <w:rFonts w:ascii="Courier New" w:hAnsi="Courier New" w:cs="Courier New"/>
      <w:sz w:val="16"/>
      <w:szCs w:val="16"/>
    </w:rPr>
  </w:style>
  <w:style w:type="paragraph" w:customStyle="1" w:styleId="NumberedListdoubleindent">
    <w:name w:val="Numbered List (double indent)"/>
    <w:basedOn w:val="Normal"/>
    <w:uiPriority w:val="99"/>
    <w:qFormat/>
    <w:locked/>
    <w:pPr>
      <w:tabs>
        <w:tab w:val="num" w:pos="1080"/>
      </w:tabs>
      <w:spacing w:before="40" w:after="40"/>
      <w:ind w:left="1080" w:hanging="360"/>
    </w:pPr>
    <w:rPr>
      <w:rFonts w:eastAsia="Arial Unicode MS"/>
    </w:rPr>
  </w:style>
  <w:style w:type="paragraph" w:customStyle="1" w:styleId="NumberedList">
    <w:name w:val="Numbered List"/>
    <w:basedOn w:val="Normal"/>
    <w:uiPriority w:val="99"/>
    <w:qFormat/>
    <w:locked/>
    <w:pPr>
      <w:tabs>
        <w:tab w:val="num" w:pos="720"/>
      </w:tabs>
      <w:spacing w:before="40" w:after="40"/>
      <w:ind w:left="720" w:hanging="360"/>
    </w:pPr>
    <w:rPr>
      <w:rFonts w:eastAsia="Arial Unicode MS"/>
    </w:rPr>
  </w:style>
  <w:style w:type="paragraph" w:customStyle="1" w:styleId="copyright">
    <w:name w:val="copyright"/>
    <w:basedOn w:val="Normal"/>
    <w:uiPriority w:val="99"/>
    <w:qFormat/>
    <w:locked/>
    <w:pPr>
      <w:tabs>
        <w:tab w:val="left" w:pos="567"/>
      </w:tabs>
    </w:pPr>
    <w:rPr>
      <w:rFonts w:ascii="Verdana" w:hAnsi="Verdana"/>
      <w:sz w:val="16"/>
      <w:lang w:val="en-GB"/>
    </w:rPr>
  </w:style>
  <w:style w:type="paragraph" w:customStyle="1" w:styleId="Instructions">
    <w:name w:val="Instructions"/>
    <w:basedOn w:val="Normal"/>
    <w:uiPriority w:val="99"/>
    <w:semiHidden/>
    <w:qFormat/>
    <w:locked/>
    <w:pPr>
      <w:spacing w:before="180" w:after="180"/>
    </w:pPr>
    <w:rPr>
      <w:rFonts w:eastAsia="Arial Unicode MS"/>
      <w:vanish/>
      <w:color w:val="C75800"/>
    </w:rPr>
  </w:style>
  <w:style w:type="character" w:customStyle="1" w:styleId="XMLExcerptChar">
    <w:name w:val="XML Excerpt Char"/>
    <w:link w:val="XMLExcerpt"/>
    <w:locked/>
    <w:rPr>
      <w:rFonts w:ascii="Courier New" w:hAnsi="Courier New" w:cs="Courier New" w:hint="default"/>
      <w:noProof/>
      <w:lang w:val="en-GB" w:eastAsia="en-GB" w:bidi="ar-SA"/>
    </w:rPr>
  </w:style>
  <w:style w:type="paragraph" w:customStyle="1" w:styleId="XMLExcerpt">
    <w:name w:val="XML Excerpt"/>
    <w:link w:val="XMLExcerptChar"/>
    <w:uiPriority w:val="99"/>
    <w:qFormat/>
    <w:locke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paragraph" w:customStyle="1" w:styleId="NewTableFontHeading">
    <w:name w:val="New Table Font Heading"/>
    <w:basedOn w:val="Normal"/>
    <w:uiPriority w:val="99"/>
    <w:qFormat/>
    <w:locked/>
    <w:pPr>
      <w:spacing w:before="40" w:after="40" w:line="288" w:lineRule="auto"/>
      <w:jc w:val="center"/>
    </w:pPr>
    <w:rPr>
      <w:b/>
      <w:lang w:val="en-GB" w:eastAsia="en-GB"/>
    </w:rPr>
  </w:style>
  <w:style w:type="paragraph" w:customStyle="1" w:styleId="TableCaption">
    <w:name w:val="Table Caption"/>
    <w:basedOn w:val="Caption"/>
    <w:uiPriority w:val="99"/>
    <w:qFormat/>
    <w:locke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uiPriority w:val="99"/>
    <w:qFormat/>
    <w:locked/>
    <w:pPr>
      <w:spacing w:after="120"/>
    </w:pPr>
  </w:style>
  <w:style w:type="paragraph" w:customStyle="1" w:styleId="ShortReturnAddress">
    <w:name w:val="Short Return Address"/>
    <w:basedOn w:val="Normal"/>
    <w:uiPriority w:val="99"/>
    <w:qFormat/>
    <w:locked/>
  </w:style>
  <w:style w:type="paragraph" w:customStyle="1" w:styleId="PPLine">
    <w:name w:val="PP Line"/>
    <w:basedOn w:val="Signature"/>
    <w:uiPriority w:val="99"/>
    <w:qFormat/>
    <w:locked/>
  </w:style>
  <w:style w:type="paragraph" w:customStyle="1" w:styleId="InsideAddressName">
    <w:name w:val="Inside Address Name"/>
    <w:basedOn w:val="Normal"/>
    <w:uiPriority w:val="99"/>
    <w:qFormat/>
    <w:locked/>
  </w:style>
  <w:style w:type="paragraph" w:customStyle="1" w:styleId="StyleTableCellComplex9ptBefore0cmHanging032cm">
    <w:name w:val="Style Table Cell + (Complex) 9 pt Before:  0 cm Hanging:  0.32 cm..."/>
    <w:basedOn w:val="Normal"/>
    <w:uiPriority w:val="99"/>
    <w:qFormat/>
    <w:locked/>
    <w:pPr>
      <w:kinsoku w:val="0"/>
      <w:spacing w:before="40"/>
    </w:pPr>
    <w:rPr>
      <w:szCs w:val="18"/>
    </w:rPr>
  </w:style>
  <w:style w:type="paragraph" w:customStyle="1" w:styleId="Heading">
    <w:name w:val="Heading"/>
    <w:basedOn w:val="Normal"/>
    <w:next w:val="Normal"/>
    <w:uiPriority w:val="99"/>
    <w:qFormat/>
    <w:locked/>
    <w:pPr>
      <w:suppressAutoHyphens/>
      <w:spacing w:before="240"/>
      <w:jc w:val="center"/>
    </w:pPr>
    <w:rPr>
      <w:rFonts w:cs="Arial"/>
      <w:b/>
      <w:kern w:val="2"/>
      <w:sz w:val="32"/>
      <w:szCs w:val="32"/>
      <w:lang w:eastAsia="ja-JP"/>
    </w:rPr>
  </w:style>
  <w:style w:type="paragraph" w:customStyle="1" w:styleId="Index">
    <w:name w:val="Index"/>
    <w:basedOn w:val="Normal"/>
    <w:uiPriority w:val="99"/>
    <w:qFormat/>
    <w:locke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uiPriority w:val="99"/>
    <w:qFormat/>
    <w:locked/>
    <w:pPr>
      <w:numPr>
        <w:numId w:val="0"/>
      </w:numPr>
      <w:tabs>
        <w:tab w:val="num" w:pos="360"/>
      </w:tabs>
      <w:suppressAutoHyphens/>
      <w:spacing w:before="240"/>
      <w:ind w:left="360" w:hanging="360"/>
    </w:pPr>
    <w:rPr>
      <w:rFonts w:eastAsia="MS Mincho"/>
      <w:kern w:val="2"/>
      <w:sz w:val="24"/>
      <w:lang w:val="en-GB" w:eastAsia="ja-JP"/>
    </w:rPr>
  </w:style>
  <w:style w:type="paragraph" w:customStyle="1" w:styleId="StyleHeading2Arial10pt">
    <w:name w:val="Style Heading 2 + Arial 10 pt"/>
    <w:basedOn w:val="Heading2"/>
    <w:uiPriority w:val="99"/>
    <w:qFormat/>
    <w:locke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uiPriority w:val="99"/>
    <w:qFormat/>
    <w:locke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uiPriority w:val="99"/>
    <w:qFormat/>
    <w:locked/>
    <w:pPr>
      <w:tabs>
        <w:tab w:val="num" w:pos="360"/>
        <w:tab w:val="num" w:pos="540"/>
      </w:tabs>
      <w:spacing w:before="40" w:after="40"/>
    </w:pPr>
    <w:rPr>
      <w:rFonts w:eastAsia="MS Mincho" w:cs="Arial"/>
      <w:lang w:eastAsia="ja-JP"/>
    </w:rPr>
  </w:style>
  <w:style w:type="paragraph" w:customStyle="1" w:styleId="startli">
    <w:name w:val="startli"/>
    <w:basedOn w:val="Normal"/>
    <w:uiPriority w:val="99"/>
    <w:qFormat/>
    <w:locked/>
    <w:pPr>
      <w:spacing w:before="100" w:beforeAutospacing="1" w:after="100" w:afterAutospacing="1"/>
    </w:pPr>
    <w:rPr>
      <w:rFonts w:ascii="Times New Roman" w:hAnsi="Times New Roman"/>
      <w:sz w:val="24"/>
      <w:szCs w:val="24"/>
    </w:rPr>
  </w:style>
  <w:style w:type="paragraph" w:customStyle="1" w:styleId="richtextnodeselected">
    <w:name w:val="richtextnodeselected"/>
    <w:basedOn w:val="Normal"/>
    <w:uiPriority w:val="99"/>
    <w:qFormat/>
    <w:locked/>
    <w:pPr>
      <w:spacing w:before="100" w:beforeAutospacing="1" w:after="100" w:afterAutospacing="1"/>
    </w:pPr>
    <w:rPr>
      <w:rFonts w:ascii="Times New Roman" w:hAnsi="Times New Roman"/>
      <w:sz w:val="24"/>
      <w:szCs w:val="24"/>
      <w:lang w:val="en-GB" w:eastAsia="en-GB"/>
    </w:rPr>
  </w:style>
  <w:style w:type="character" w:customStyle="1" w:styleId="CodeblockChar0">
    <w:name w:val="Codeblock Char"/>
    <w:basedOn w:val="XMLExcerptChar"/>
    <w:link w:val="Codeblock0"/>
    <w:locked/>
    <w:rPr>
      <w:rFonts w:ascii="Courier New" w:hAnsi="Courier New" w:cs="Courier New" w:hint="default"/>
      <w:noProof/>
      <w:sz w:val="18"/>
      <w:shd w:val="clear" w:color="auto" w:fill="F3F3F3"/>
      <w:lang w:val="en-GB" w:eastAsia="en-GB" w:bidi="ar-SA"/>
    </w:rPr>
  </w:style>
  <w:style w:type="paragraph" w:customStyle="1" w:styleId="Codeblock0">
    <w:name w:val="Codeblock"/>
    <w:basedOn w:val="XMLExcerpt"/>
    <w:link w:val="CodeblockChar0"/>
    <w:qFormat/>
    <w:rPr>
      <w:sz w:val="18"/>
    </w:rPr>
  </w:style>
  <w:style w:type="paragraph" w:customStyle="1" w:styleId="TableHeading">
    <w:name w:val="Table Heading"/>
    <w:basedOn w:val="Normal"/>
    <w:uiPriority w:val="99"/>
    <w:qFormat/>
    <w:locked/>
    <w:rPr>
      <w:rFonts w:eastAsia="Arial Unicode MS"/>
      <w:b/>
    </w:rPr>
  </w:style>
  <w:style w:type="character" w:customStyle="1" w:styleId="dataexampleChar">
    <w:name w:val="data example Char"/>
    <w:basedOn w:val="CommentTextChar"/>
    <w:link w:val="dataexample"/>
    <w:locked/>
    <w:rPr>
      <w:rFonts w:ascii="Courier New" w:hAnsi="Courier New" w:cs="Courier New" w:hint="default"/>
    </w:rPr>
  </w:style>
  <w:style w:type="paragraph" w:customStyle="1" w:styleId="dataexample">
    <w:name w:val="data example"/>
    <w:basedOn w:val="Normal"/>
    <w:link w:val="dataexampleChar"/>
    <w:uiPriority w:val="99"/>
    <w:qFormat/>
    <w:pPr>
      <w:ind w:firstLine="720"/>
    </w:pPr>
    <w:rPr>
      <w:rFonts w:ascii="Courier New" w:hAnsi="Courier New" w:cs="Courier New"/>
    </w:rPr>
  </w:style>
  <w:style w:type="character" w:customStyle="1" w:styleId="AuthorChar">
    <w:name w:val="Author Char"/>
    <w:basedOn w:val="DefaultParagraphFont"/>
    <w:link w:val="Author"/>
    <w:locked/>
    <w:rPr>
      <w:rFonts w:ascii="Arial" w:hAnsi="Arial" w:cs="Arial" w:hint="default"/>
    </w:rPr>
  </w:style>
  <w:style w:type="paragraph" w:customStyle="1" w:styleId="Author">
    <w:name w:val="Author"/>
    <w:basedOn w:val="Normal"/>
    <w:link w:val="AuthorChar"/>
    <w:uiPriority w:val="99"/>
    <w:qFormat/>
    <w:pPr>
      <w:spacing w:after="0"/>
    </w:pPr>
  </w:style>
  <w:style w:type="character" w:customStyle="1" w:styleId="AppendixH1Char">
    <w:name w:val="Appendix H1 Char"/>
    <w:basedOn w:val="Heading1Char"/>
    <w:link w:val="AppendixH1"/>
    <w:uiPriority w:val="99"/>
    <w:locked/>
    <w:rPr>
      <w:rFonts w:ascii="Arial" w:hAnsi="Arial" w:cs="Arial"/>
      <w:b/>
      <w:bCs/>
      <w:kern w:val="32"/>
      <w:sz w:val="28"/>
      <w:szCs w:val="32"/>
    </w:rPr>
  </w:style>
  <w:style w:type="paragraph" w:customStyle="1" w:styleId="AppendixH1">
    <w:name w:val="Appendix H1"/>
    <w:basedOn w:val="Heading1"/>
    <w:next w:val="Normal"/>
    <w:link w:val="AppendixH1Char"/>
    <w:uiPriority w:val="99"/>
    <w:qFormat/>
    <w:pPr>
      <w:numPr>
        <w:numId w:val="11"/>
      </w:numPr>
    </w:pPr>
  </w:style>
  <w:style w:type="character" w:customStyle="1" w:styleId="WW8Num2z0">
    <w:name w:val="WW8Num2z0"/>
    <w:link w:val="TableCellChar"/>
    <w:locked/>
    <w:rPr>
      <w:rFonts w:ascii="Symbol" w:hAnsi="Symbol" w:cs="Symbol" w:hint="default"/>
    </w:rPr>
  </w:style>
  <w:style w:type="paragraph" w:customStyle="1" w:styleId="TableCellChar">
    <w:name w:val="Table Cell Char"/>
    <w:basedOn w:val="Normal"/>
    <w:link w:val="WW8Num2z0"/>
    <w:uiPriority w:val="99"/>
    <w:qFormat/>
  </w:style>
  <w:style w:type="character" w:styleId="FootnoteReference">
    <w:name w:val="footnote reference"/>
    <w:semiHidden/>
    <w:unhideWhenUsed/>
    <w:rPr>
      <w:vertAlign w:val="superscript"/>
    </w:rPr>
  </w:style>
  <w:style w:type="character" w:styleId="CommentReference">
    <w:name w:val="annotation reference"/>
    <w:semiHidden/>
    <w:unhideWhenUsed/>
    <w:qFormat/>
    <w:locked/>
    <w:rPr>
      <w:sz w:val="16"/>
      <w:szCs w:val="16"/>
    </w:rPr>
  </w:style>
  <w:style w:type="character" w:styleId="PageNumber">
    <w:name w:val="page number"/>
    <w:basedOn w:val="DefaultParagraphFont"/>
    <w:semiHidden/>
    <w:unhideWhenUsed/>
    <w:locked/>
  </w:style>
  <w:style w:type="character" w:styleId="EndnoteReference">
    <w:name w:val="endnote reference"/>
    <w:semiHidden/>
    <w:unhideWhenUsed/>
    <w:locked/>
    <w:rPr>
      <w:vertAlign w:val="superscript"/>
    </w:rPr>
  </w:style>
  <w:style w:type="character" w:customStyle="1" w:styleId="TableCellChar1">
    <w:name w:val="Table Cell Char1"/>
    <w:locked/>
    <w:rPr>
      <w:rFonts w:ascii="Arial" w:eastAsia="Arial Unicode MS" w:hAnsi="Arial" w:cs="Arial" w:hint="default"/>
      <w:bCs/>
      <w:lang w:val="en-GB" w:eastAsia="ja-JP" w:bidi="he-IL"/>
    </w:rPr>
  </w:style>
  <w:style w:type="character" w:customStyle="1" w:styleId="CodeCharacter">
    <w:name w:val="Code (Character)"/>
    <w:rPr>
      <w:rFonts w:ascii="Courier New" w:hAnsi="Courier New" w:cs="Courier New" w:hint="default"/>
      <w:sz w:val="18"/>
      <w:szCs w:val="16"/>
    </w:rPr>
  </w:style>
  <w:style w:type="character" w:customStyle="1" w:styleId="XMLReference">
    <w:name w:val="XML Reference"/>
    <w:locked/>
    <w:rPr>
      <w:rFonts w:ascii="Courier New" w:hAnsi="Courier New" w:cs="Courier New" w:hint="default"/>
      <w:sz w:val="20"/>
    </w:rPr>
  </w:style>
  <w:style w:type="character" w:customStyle="1" w:styleId="XMLExcerptEmphasis">
    <w:name w:val="XML Excerpt Emphasis"/>
    <w:locked/>
    <w:rPr>
      <w:rFonts w:ascii="Courier New" w:hAnsi="Courier New" w:cs="Courier New" w:hint="default"/>
      <w:b/>
      <w:bCs/>
      <w:sz w:val="20"/>
    </w:rPr>
  </w:style>
  <w:style w:type="character" w:customStyle="1" w:styleId="TableFont">
    <w:name w:val="Table Font"/>
    <w:locked/>
    <w:rPr>
      <w:rFonts w:ascii="Arial" w:hAnsi="Arial" w:cs="Arial" w:hint="default"/>
      <w:sz w:val="20"/>
    </w:rPr>
  </w:style>
  <w:style w:type="character" w:customStyle="1" w:styleId="FootnoteCharacters">
    <w:name w:val="Footnote Characters"/>
    <w:rPr>
      <w:vertAlign w:val="superscript"/>
    </w:rPr>
  </w:style>
  <w:style w:type="character" w:customStyle="1" w:styleId="StyleHeading112ptChar">
    <w:name w:val="Style Heading 1 + 12 pt Char"/>
    <w:locked/>
    <w:rPr>
      <w:rFonts w:ascii="Arial" w:eastAsia="MS Mincho" w:hAnsi="Arial" w:cs="Arial" w:hint="default"/>
      <w:b/>
      <w:bCs/>
      <w:kern w:val="2"/>
      <w:sz w:val="24"/>
      <w:szCs w:val="32"/>
      <w:lang w:val="en-GB" w:eastAsia="ja-JP" w:bidi="ar-SA"/>
    </w:rPr>
  </w:style>
  <w:style w:type="character" w:customStyle="1" w:styleId="NumberingSymbols">
    <w:name w:val="Numbering Symbols"/>
    <w:locked/>
  </w:style>
  <w:style w:type="character" w:customStyle="1" w:styleId="EndnoteCharacters">
    <w:name w:val="Endnote Characters"/>
    <w:locked/>
  </w:style>
  <w:style w:type="character" w:customStyle="1" w:styleId="LinkChar">
    <w:name w:val="Link Char"/>
    <w:basedOn w:val="DefaultParagraphFont"/>
    <w:locked/>
    <w:rPr>
      <w:rFonts w:ascii="Arial" w:hAnsi="Arial" w:cs="Arial" w:hint="default"/>
      <w:color w:val="0070C0"/>
      <w:u w:val="single"/>
    </w:rPr>
  </w:style>
  <w:style w:type="character" w:customStyle="1" w:styleId="h1">
    <w:name w:val="h1"/>
    <w:basedOn w:val="DefaultParagraphFont"/>
  </w:style>
  <w:style w:type="character" w:customStyle="1" w:styleId="bylinepipe">
    <w:name w:val="bylinepipe"/>
    <w:basedOn w:val="DefaultParagraphFont"/>
  </w:style>
  <w:style w:type="character" w:customStyle="1" w:styleId="InternetLink">
    <w:name w:val="Internet Link"/>
    <w:basedOn w:val="DefaultParagraphFont"/>
    <w:uiPriority w:val="99"/>
    <w:qFormat/>
    <w:rPr>
      <w:color w:val="0000FF" w:themeColor="hyperlink"/>
      <w:u w:val="single"/>
    </w:rPr>
  </w:style>
  <w:style w:type="character" w:customStyle="1" w:styleId="SourceText">
    <w:name w:val="Source Text"/>
    <w:qFormat/>
    <w:rPr>
      <w:rFonts w:ascii="Liberation Mono" w:eastAsia="Liberation Mono" w:hAnsi="Liberation Mono" w:cs="Liberation Mono" w:hint="default"/>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locked/>
    <w:rPr>
      <w:rFonts w:asciiTheme="minorHAnsi" w:eastAsiaTheme="minorEastAsia" w:hAnsiTheme="minorHAnsi" w:cstheme="minorBidi"/>
      <w:sz w:val="22"/>
      <w:szCs w:val="22"/>
    </w:rPr>
    <w:tblPr>
      <w:tblStyleRowBandSize w:val="1"/>
      <w:tblStyleColBandSize w:val="1"/>
      <w:tblInd w:w="0" w:type="nil"/>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100" w:beforeAutospacing="1" w:afterLines="0" w:after="100" w:afterAutospacing="1" w:line="240" w:lineRule="auto"/>
      </w:pPr>
      <w:rPr>
        <w:b/>
        <w:bCs/>
        <w:color w:val="FFFFFF" w:themeColor="background1"/>
      </w:rPr>
      <w:tblPr/>
      <w:tcPr>
        <w:shd w:val="clear" w:color="auto" w:fill="9BBB59" w:themeFill="accent3"/>
      </w:tcPr>
    </w:tblStylePr>
    <w:tblStylePr w:type="lastRow">
      <w:pPr>
        <w:spacing w:beforeLines="0" w:before="100" w:beforeAutospacing="1" w:afterLines="0" w:after="100" w:afterAutospacing="1"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6Colorful-Accent5">
    <w:name w:val="List Table 6 Colorful Accent 5"/>
    <w:basedOn w:val="TableNormal"/>
    <w:uiPriority w:val="51"/>
    <w:rPr>
      <w:color w:val="31849B" w:themeColor="accent5" w:themeShade="BF"/>
    </w:rPr>
    <w:tblPr>
      <w:tblStyleRowBandSize w:val="1"/>
      <w:tblStyleColBandSize w:val="1"/>
      <w:tblInd w:w="0" w:type="nil"/>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
    <w:name w:val="Table"/>
    <w:basedOn w:val="TableNormal"/>
    <w:uiPriority w:val="9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ableGrid1">
    <w:name w:val="Table Grid1"/>
    <w:basedOn w:val="TableNormal"/>
    <w:uiPriority w:val="59"/>
    <w:pPr>
      <w:spacing w:line="276"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Pr>
      <w:i/>
      <w:iCs/>
    </w:rPr>
  </w:style>
  <w:style w:type="character" w:styleId="UnresolvedMention">
    <w:name w:val="Unresolved Mention"/>
    <w:basedOn w:val="DefaultParagraphFont"/>
    <w:uiPriority w:val="99"/>
    <w:semiHidden/>
    <w:unhideWhenUsed/>
    <w:rsid w:val="00E74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gi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1.png"/><Relationship Id="rId25" Type="http://schemas.microsoft.com/office/2011/relationships/people" Target="peop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ctionary.reference.com/browse/productions" TargetMode="External"/><Relationship Id="rId2" Type="http://schemas.openxmlformats.org/officeDocument/2006/relationships/hyperlink" Target="http://dictionary.reference.com/browse/mutually-recursive" TargetMode="External"/><Relationship Id="rId1" Type="http://schemas.openxmlformats.org/officeDocument/2006/relationships/hyperlink" Target="http://dictionary.reference.com/browse/parser" TargetMode="External"/><Relationship Id="rId4" Type="http://schemas.openxmlformats.org/officeDocument/2006/relationships/hyperlink" Target="http://dictionary.reference.com/browse/gramm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OGF_Document_Template_20071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Props1.xml><?xml version="1.0" encoding="utf-8"?>
<ds:datastoreItem xmlns:ds="http://schemas.openxmlformats.org/officeDocument/2006/customXml" ds:itemID="{208BC935-3964-4D57-B05E-73D34D4A30D4}">
  <ds:schemaRefs>
    <ds:schemaRef ds:uri="http://schemas.openxmlformats.org/officeDocument/2006/bibliography"/>
  </ds:schemaRefs>
</ds:datastoreItem>
</file>

<file path=customXml/itemProps2.xml><?xml version="1.0" encoding="utf-8"?>
<ds:datastoreItem xmlns:ds="http://schemas.openxmlformats.org/officeDocument/2006/customXml" ds:itemID="{5D61294D-AAF9-432E-AF2F-C90CCE0BF7D5}">
  <ds:schemaRefs>
    <ds:schemaRef ds:uri="http://schemas.openxmlformats.org/officeDocument/2006/bibliography"/>
  </ds:schemaRefs>
</ds:datastoreItem>
</file>

<file path=customXml/itemProps3.xml><?xml version="1.0" encoding="utf-8"?>
<ds:datastoreItem xmlns:ds="http://schemas.openxmlformats.org/officeDocument/2006/customXml" ds:itemID="{0B46C886-523D-4979-A284-0F509F56844A}">
  <ds:schemaRefs>
    <ds:schemaRef ds:uri="http://schemas.openxmlformats.org/officeDocument/2006/bibliography"/>
  </ds:schemaRefs>
</ds:datastoreItem>
</file>

<file path=customXml/itemProps4.xml><?xml version="1.0" encoding="utf-8"?>
<ds:datastoreItem xmlns:ds="http://schemas.openxmlformats.org/officeDocument/2006/customXml" ds:itemID="{144748B5-0E68-44B9-9838-F66706D02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OGF_Document_Template_20071206</Template>
  <TotalTime>390</TotalTime>
  <Pages>251</Pages>
  <Words>92189</Words>
  <Characters>525482</Characters>
  <Application>Microsoft Office Word</Application>
  <DocSecurity>0</DocSecurity>
  <Lines>4379</Lines>
  <Paragraphs>1232</Paragraphs>
  <ScaleCrop>false</ScaleCrop>
  <HeadingPairs>
    <vt:vector size="2" baseType="variant">
      <vt:variant>
        <vt:lpstr>Title</vt:lpstr>
      </vt:variant>
      <vt:variant>
        <vt:i4>1</vt:i4>
      </vt:variant>
    </vt:vector>
  </HeadingPairs>
  <TitlesOfParts>
    <vt:vector size="1" baseType="lpstr">
      <vt:lpstr>Data Format Description Language (DFDL) v1.0 Specification</vt:lpstr>
    </vt:vector>
  </TitlesOfParts>
  <Company>Open Grid Forum</Company>
  <LinksUpToDate>false</LinksUpToDate>
  <CharactersWithSpaces>616439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Description Language (DFDL) v1.0 Specification</dc:title>
  <dc:subject/>
  <dc:creator>Michael J. Beckerle;Stephen M. Hanson</dc:creator>
  <cp:keywords>DFDL</cp:keywords>
  <dc:description/>
  <cp:lastModifiedBy>Mike Beckerle</cp:lastModifiedBy>
  <cp:revision>19</cp:revision>
  <cp:lastPrinted>2020-09-10T18:50:00Z</cp:lastPrinted>
  <dcterms:created xsi:type="dcterms:W3CDTF">2020-10-08T19:16:00Z</dcterms:created>
  <dcterms:modified xsi:type="dcterms:W3CDTF">2020-10-09T15:12:00Z</dcterms:modified>
</cp:coreProperties>
</file>