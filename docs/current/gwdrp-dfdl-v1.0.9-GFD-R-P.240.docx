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FE6D" w14:textId="77777777" w:rsidR="00F979F3" w:rsidRDefault="00F979F3" w:rsidP="00F979F3">
      <w:bookmarkStart w:id="0" w:name="_Toc177399008"/>
      <w:bookmarkStart w:id="1" w:name="_Toc175057294"/>
      <w:bookmarkStart w:id="2" w:name="_Toc199516203"/>
      <w:bookmarkStart w:id="3" w:name="_Toc194983883"/>
      <w:bookmarkStart w:id="4" w:name="_Toc243112722"/>
      <w:bookmarkStart w:id="5" w:name="_Toc349042596"/>
      <w:bookmarkStart w:id="6" w:name="_Toc38880365"/>
      <w:bookmarkStart w:id="7" w:name="_Toc62570038"/>
    </w:p>
    <w:p w14:paraId="35931E31" w14:textId="6F2ED8D3" w:rsidR="000E1214" w:rsidRDefault="00A87198">
      <w:pPr>
        <w:pStyle w:val="Title"/>
      </w:pPr>
      <w:r>
        <w:t>Data Format Description Language (DFDL) v1.0</w:t>
      </w:r>
      <w:bookmarkEnd w:id="0"/>
      <w:bookmarkEnd w:id="1"/>
      <w:bookmarkEnd w:id="2"/>
      <w:bookmarkEnd w:id="3"/>
      <w:bookmarkEnd w:id="4"/>
      <w:bookmarkEnd w:id="5"/>
      <w:r>
        <w:t xml:space="preserve"> Specification</w:t>
      </w:r>
      <w:bookmarkEnd w:id="6"/>
      <w:bookmarkEnd w:id="7"/>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0D5AE642" w:rsidR="00002119" w:rsidRDefault="005B0E56" w:rsidP="00AA4D0F">
      <w:r>
        <w:t xml:space="preserve">This document </w:t>
      </w:r>
      <w:r w:rsidR="00C473AF">
        <w:t xml:space="preserve">incorporates all </w:t>
      </w:r>
      <w:r w:rsidR="00C473AF" w:rsidRPr="00C473AF">
        <w:t>errata and clarifications</w:t>
      </w:r>
      <w:r w:rsidR="00C473AF">
        <w:t xml:space="preserve"> to earlier DFDL v1.0 specification documents and therefore </w:t>
      </w:r>
      <w:r>
        <w:t>obsoletes both</w:t>
      </w:r>
      <w:r w:rsidR="00C473AF">
        <w:t>:</w:t>
      </w:r>
      <w:r>
        <w:t xml:space="preserve"> </w:t>
      </w:r>
    </w:p>
    <w:p w14:paraId="1BC5B971" w14:textId="5D65EAC2" w:rsidR="005B0E56" w:rsidRPr="001736B4" w:rsidRDefault="005B0E56" w:rsidP="0012632C">
      <w:pPr>
        <w:pStyle w:val="ListParagraph"/>
        <w:numPr>
          <w:ilvl w:val="0"/>
          <w:numId w:val="133"/>
        </w:numPr>
      </w:pPr>
      <w:r w:rsidRPr="001736B4">
        <w:t xml:space="preserve">GFD-P-R.207 dated September 2014 </w:t>
      </w:r>
      <w:r w:rsidRPr="001736B4">
        <w:fldChar w:fldCharType="begin"/>
      </w:r>
      <w:r w:rsidRPr="001736B4">
        <w:instrText xml:space="preserve"> REF ref_OBSOLETE_DFDL_207 \h </w:instrText>
      </w:r>
      <w:r w:rsidRPr="001736B4">
        <w:fldChar w:fldCharType="separate"/>
      </w:r>
      <w:r w:rsidR="00487D12">
        <w:t>[OBSOLETE_DFDL_207]</w:t>
      </w:r>
      <w:r w:rsidRPr="001736B4">
        <w:fldChar w:fldCharType="end"/>
      </w:r>
      <w:r w:rsidRPr="001736B4">
        <w:t xml:space="preserve"> </w:t>
      </w:r>
    </w:p>
    <w:p w14:paraId="56F930A2" w14:textId="6B417DDF" w:rsidR="000E1214" w:rsidRDefault="00A87198" w:rsidP="0012632C">
      <w:pPr>
        <w:pStyle w:val="ListParagraph"/>
        <w:numPr>
          <w:ilvl w:val="0"/>
          <w:numId w:val="133"/>
        </w:numPr>
      </w:pPr>
      <w:r w:rsidRPr="001736B4">
        <w:t xml:space="preserve">GFD-P-R.174 dated January 2011 </w:t>
      </w:r>
      <w:r w:rsidR="005B0E56" w:rsidRPr="001736B4">
        <w:fldChar w:fldCharType="begin"/>
      </w:r>
      <w:r w:rsidR="005B0E56" w:rsidRPr="001736B4">
        <w:instrText xml:space="preserve"> REF ref_OBSOLETE_DFDL_174 \h </w:instrText>
      </w:r>
      <w:r w:rsidR="005B0E56" w:rsidRPr="001736B4">
        <w:fldChar w:fldCharType="separate"/>
      </w:r>
      <w:r w:rsidR="00487D12">
        <w:t>[OBSOLETE_DFDL_174]</w:t>
      </w:r>
      <w:r w:rsidR="005B0E56" w:rsidRPr="001736B4">
        <w:fldChar w:fldCharType="end"/>
      </w:r>
      <w:r w:rsidRPr="001736B4">
        <w:t xml:space="preserve">. </w:t>
      </w:r>
    </w:p>
    <w:p w14:paraId="551C262B" w14:textId="5B669328" w:rsidR="000D12A8" w:rsidRPr="001736B4" w:rsidRDefault="000D12A8" w:rsidP="00AA4D0F">
      <w:r>
        <w:t xml:space="preserve">This document has </w:t>
      </w:r>
      <w:r w:rsidR="00AA4D0F">
        <w:t>several</w:t>
      </w:r>
      <w:r>
        <w:t xml:space="preserve"> errata corrections since the original February 2021 version that are detailed </w:t>
      </w:r>
      <w:r w:rsidR="00AA4D0F">
        <w:t xml:space="preserve">on the next page in the Document Change History. </w:t>
      </w:r>
    </w:p>
    <w:p w14:paraId="30CB99E8" w14:textId="77777777" w:rsidR="000E1214" w:rsidRPr="001736B4" w:rsidRDefault="000E1214"/>
    <w:p w14:paraId="0DDC3812" w14:textId="77777777" w:rsidR="000E1214" w:rsidRPr="0042567C" w:rsidRDefault="00A87198">
      <w:pPr>
        <w:rPr>
          <w:u w:val="single"/>
        </w:rPr>
      </w:pPr>
      <w:r w:rsidRPr="0042567C">
        <w:rPr>
          <w:u w:val="single"/>
        </w:rPr>
        <w:t>Copyright Notice</w:t>
      </w:r>
    </w:p>
    <w:p w14:paraId="545FB566" w14:textId="77777777" w:rsidR="000E1214" w:rsidRPr="001736B4" w:rsidRDefault="00A87198">
      <w:r w:rsidRPr="001736B4">
        <w:t>Copyright © Global Grid Forum (2004-2006).  Some Rights Reserved. Distribution is unlimited.</w:t>
      </w:r>
    </w:p>
    <w:p w14:paraId="76BEDFFF" w14:textId="3B817D98" w:rsidR="000E1214" w:rsidRPr="001736B4" w:rsidRDefault="00A87198">
      <w:r w:rsidRPr="001736B4">
        <w:t>Copyright © Open Grid Forum (2006-202</w:t>
      </w:r>
      <w:r w:rsidR="004C7A81">
        <w:t>3</w:t>
      </w:r>
      <w:r w:rsidRPr="001736B4">
        <w:t>).  Some Rights Reserved. Distribution is unlimited</w:t>
      </w:r>
      <w:r w:rsidR="00B95C7E">
        <w:t>.</w:t>
      </w:r>
    </w:p>
    <w:p w14:paraId="13A42097" w14:textId="77777777" w:rsidR="000E1214" w:rsidRPr="001736B4" w:rsidRDefault="000E1214">
      <w:bookmarkStart w:id="8" w:name="_Ref525097868"/>
      <w:bookmarkStart w:id="9" w:name="_Toc177399009"/>
      <w:bookmarkStart w:id="10" w:name="_Toc175057295"/>
      <w:bookmarkStart w:id="11" w:name="_Toc194983884"/>
    </w:p>
    <w:p w14:paraId="1A830A83" w14:textId="6F6ADB36" w:rsidR="000E1214" w:rsidRDefault="00A87198">
      <w:pPr>
        <w:rPr>
          <w:u w:val="single"/>
        </w:rPr>
      </w:pPr>
      <w:r>
        <w:rPr>
          <w:u w:val="single"/>
        </w:rPr>
        <w:t>Abstract</w:t>
      </w:r>
      <w:bookmarkEnd w:id="8"/>
      <w:bookmarkEnd w:id="9"/>
      <w:bookmarkEnd w:id="10"/>
      <w:bookmarkEnd w:id="11"/>
    </w:p>
    <w:p w14:paraId="30F43C89" w14:textId="582A0C3F" w:rsidR="00904BC3"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57B0B77E" w14:textId="77777777" w:rsidR="00927E68" w:rsidRDefault="00927E68"/>
    <w:p w14:paraId="21193A6C" w14:textId="77777777" w:rsidR="00927E68" w:rsidRDefault="00927E68">
      <w:pPr>
        <w:spacing w:before="0" w:after="0"/>
        <w:rPr>
          <w:u w:val="single"/>
        </w:rPr>
      </w:pPr>
      <w:r>
        <w:rPr>
          <w:u w:val="single"/>
        </w:rPr>
        <w:br w:type="page"/>
      </w:r>
    </w:p>
    <w:p w14:paraId="7D52A025" w14:textId="288F6B6F" w:rsidR="00927E68" w:rsidRPr="0042567C" w:rsidRDefault="00927E68" w:rsidP="00927E68">
      <w:pPr>
        <w:rPr>
          <w:u w:val="single"/>
        </w:rPr>
      </w:pPr>
      <w:r w:rsidRPr="0042567C">
        <w:rPr>
          <w:u w:val="single"/>
        </w:rPr>
        <w:t>Document Change History</w:t>
      </w:r>
    </w:p>
    <w:tbl>
      <w:tblPr>
        <w:tblStyle w:val="TableGrid"/>
        <w:tblW w:w="0" w:type="auto"/>
        <w:tblInd w:w="0" w:type="dxa"/>
        <w:tblLook w:val="04A0" w:firstRow="1" w:lastRow="0" w:firstColumn="1" w:lastColumn="0" w:noHBand="0" w:noVBand="1"/>
      </w:tblPr>
      <w:tblGrid>
        <w:gridCol w:w="1434"/>
        <w:gridCol w:w="7196"/>
      </w:tblGrid>
      <w:tr w:rsidR="00124330" w:rsidRPr="001736B4" w14:paraId="425BA227" w14:textId="77777777" w:rsidTr="00124330">
        <w:tc>
          <w:tcPr>
            <w:tcW w:w="1434" w:type="dxa"/>
            <w:vMerge w:val="restart"/>
          </w:tcPr>
          <w:p w14:paraId="65D6AFC3" w14:textId="506DE3DC" w:rsidR="00124330" w:rsidRPr="00AF63F4" w:rsidRDefault="00124330" w:rsidP="00AF63F4">
            <w:r w:rsidRPr="00AF63F4">
              <w:t>2023-0</w:t>
            </w:r>
            <w:r w:rsidR="00152BCE">
              <w:t>6-13</w:t>
            </w:r>
          </w:p>
        </w:tc>
        <w:tc>
          <w:tcPr>
            <w:tcW w:w="7196" w:type="dxa"/>
          </w:tcPr>
          <w:p w14:paraId="7821C3A6" w14:textId="77777777" w:rsidR="00124330" w:rsidRPr="00AF63F4" w:rsidRDefault="00124330" w:rsidP="00AF63F4">
            <w:r w:rsidRPr="00AF63F4">
              <w:t>Section 13.2.1 Property escapeKind. Clarify i</w:t>
            </w:r>
            <w:r w:rsidRPr="00AF63F4">
              <w:rPr>
                <w:color w:val="1F2328"/>
                <w:shd w:val="clear" w:color="auto" w:fill="FFFFFF"/>
              </w:rPr>
              <w:t>t is a Schema Definition Error if the dfdl:escapeCharacter or dfdl:escapeEscapeCharacter is the same as the first character of an in-scope dfdl:separator or dfdl:terminator</w:t>
            </w:r>
          </w:p>
        </w:tc>
      </w:tr>
      <w:tr w:rsidR="00124330" w14:paraId="3AD34A13" w14:textId="77777777" w:rsidTr="00124330">
        <w:tc>
          <w:tcPr>
            <w:tcW w:w="1434" w:type="dxa"/>
            <w:vMerge/>
          </w:tcPr>
          <w:p w14:paraId="50688CE8" w14:textId="77777777" w:rsidR="00124330" w:rsidRPr="00AF63F4" w:rsidRDefault="00124330" w:rsidP="00AF63F4"/>
        </w:tc>
        <w:tc>
          <w:tcPr>
            <w:tcW w:w="7196" w:type="dxa"/>
          </w:tcPr>
          <w:p w14:paraId="55F278D8" w14:textId="77777777" w:rsidR="00124330" w:rsidRPr="00AF63F4" w:rsidRDefault="00124330" w:rsidP="00AF63F4">
            <w:pPr>
              <w:rPr>
                <w:color w:val="1F2328"/>
              </w:rPr>
            </w:pPr>
            <w:r w:rsidRPr="00AF63F4">
              <w:t xml:space="preserve">Section 18.4 Notes. Add item 6 saying: </w:t>
            </w:r>
            <w:r w:rsidRPr="00AF63F4">
              <w:rPr>
                <w:color w:val="1F2328"/>
              </w:rPr>
              <w:t>The expression ".[1]" is the same as "." and that ".[n]" where n is not equal to 1 returns an empty node sequence.</w:t>
            </w:r>
          </w:p>
          <w:p w14:paraId="5212EB22" w14:textId="77777777" w:rsidR="00124330" w:rsidRPr="00AF63F4" w:rsidRDefault="00124330" w:rsidP="00AF63F4">
            <w:pPr>
              <w:rPr>
                <w:color w:val="1F2328"/>
              </w:rPr>
            </w:pPr>
            <w:r w:rsidRPr="00AF63F4">
              <w:rPr>
                <w:color w:val="1F2328"/>
              </w:rPr>
              <w:t>Section 18.5.2.5 the sentence "In the functions below, if the argument includes the current node, or any enclosing parent node, then it is a Schema Definition Error." should be using "evaluates to" not "includes".</w:t>
            </w:r>
          </w:p>
        </w:tc>
      </w:tr>
      <w:tr w:rsidR="00124330" w14:paraId="11CD564C" w14:textId="77777777" w:rsidTr="00124330">
        <w:tc>
          <w:tcPr>
            <w:tcW w:w="1434" w:type="dxa"/>
            <w:vMerge/>
          </w:tcPr>
          <w:p w14:paraId="56CD82C2" w14:textId="77777777" w:rsidR="00124330" w:rsidRPr="00AF63F4" w:rsidRDefault="00124330" w:rsidP="00AF63F4">
            <w:pPr>
              <w:rPr>
                <w:u w:val="single"/>
              </w:rPr>
            </w:pPr>
          </w:p>
        </w:tc>
        <w:tc>
          <w:tcPr>
            <w:tcW w:w="7196" w:type="dxa"/>
          </w:tcPr>
          <w:p w14:paraId="251E2DBC" w14:textId="77777777" w:rsidR="00124330" w:rsidRPr="00AF63F4" w:rsidRDefault="00124330" w:rsidP="00AF63F4">
            <w:r w:rsidRPr="00AF63F4">
              <w:t>Section 18.5.1 the xs:dateTime function takes 2 arguments, an xs:date and xs:time.</w:t>
            </w:r>
          </w:p>
        </w:tc>
      </w:tr>
      <w:tr w:rsidR="00124330" w14:paraId="2A2F775C" w14:textId="77777777" w:rsidTr="00124330">
        <w:tc>
          <w:tcPr>
            <w:tcW w:w="1434" w:type="dxa"/>
            <w:vMerge/>
          </w:tcPr>
          <w:p w14:paraId="0D7462A7" w14:textId="77777777" w:rsidR="00124330" w:rsidRPr="00AF63F4" w:rsidRDefault="00124330" w:rsidP="00AF63F4">
            <w:pPr>
              <w:rPr>
                <w:u w:val="single"/>
              </w:rPr>
            </w:pPr>
          </w:p>
        </w:tc>
        <w:tc>
          <w:tcPr>
            <w:tcW w:w="7196" w:type="dxa"/>
          </w:tcPr>
          <w:p w14:paraId="44F94742" w14:textId="77777777" w:rsidR="00124330" w:rsidRPr="00AF63F4" w:rsidRDefault="00124330" w:rsidP="00AF63F4">
            <w:r w:rsidRPr="00AF63F4">
              <w:t>Section 13.6.1.1 Clarify with simpler grammar for textNumberPattern for V and P symbols. Clarify exponent E is required.</w:t>
            </w:r>
          </w:p>
        </w:tc>
      </w:tr>
      <w:tr w:rsidR="00124330" w14:paraId="5BCC3070" w14:textId="77777777" w:rsidTr="00124330">
        <w:tc>
          <w:tcPr>
            <w:tcW w:w="1434" w:type="dxa"/>
            <w:vMerge/>
          </w:tcPr>
          <w:p w14:paraId="7A02C9BA" w14:textId="77777777" w:rsidR="00124330" w:rsidRPr="00AF63F4" w:rsidRDefault="00124330" w:rsidP="00AF63F4">
            <w:pPr>
              <w:rPr>
                <w:u w:val="single"/>
              </w:rPr>
            </w:pPr>
          </w:p>
        </w:tc>
        <w:tc>
          <w:tcPr>
            <w:tcW w:w="7196" w:type="dxa"/>
          </w:tcPr>
          <w:p w14:paraId="5801E572" w14:textId="77777777" w:rsidR="00124330" w:rsidRPr="00AF63F4" w:rsidRDefault="00124330" w:rsidP="00AF63F4">
            <w:r w:rsidRPr="00AF63F4">
              <w:t>Section 13.6.1.1 Clarify quoting of special characters in textNumberPattern</w:t>
            </w:r>
          </w:p>
        </w:tc>
      </w:tr>
      <w:tr w:rsidR="00124330" w14:paraId="045350AC" w14:textId="77777777" w:rsidTr="00124330">
        <w:tc>
          <w:tcPr>
            <w:tcW w:w="1434" w:type="dxa"/>
            <w:vMerge/>
          </w:tcPr>
          <w:p w14:paraId="436B135A" w14:textId="77777777" w:rsidR="00124330" w:rsidRPr="00AF63F4" w:rsidRDefault="00124330" w:rsidP="00AF63F4">
            <w:pPr>
              <w:rPr>
                <w:u w:val="single"/>
              </w:rPr>
            </w:pPr>
          </w:p>
        </w:tc>
        <w:tc>
          <w:tcPr>
            <w:tcW w:w="7196" w:type="dxa"/>
          </w:tcPr>
          <w:p w14:paraId="7DD2354A" w14:textId="77777777" w:rsidR="00124330" w:rsidRPr="00AF63F4" w:rsidRDefault="00124330" w:rsidP="00AF63F4">
            <w:r w:rsidRPr="00AF63F4">
              <w:t>Section 13.11.1 Correct number of digits in calendarPattern</w:t>
            </w:r>
          </w:p>
        </w:tc>
      </w:tr>
      <w:tr w:rsidR="00124330" w14:paraId="643E1FF4" w14:textId="77777777" w:rsidTr="00124330">
        <w:tc>
          <w:tcPr>
            <w:tcW w:w="1434" w:type="dxa"/>
            <w:vMerge/>
          </w:tcPr>
          <w:p w14:paraId="0B4A8279" w14:textId="77777777" w:rsidR="00124330" w:rsidRPr="00AF63F4" w:rsidRDefault="00124330" w:rsidP="00AF63F4">
            <w:pPr>
              <w:rPr>
                <w:u w:val="single"/>
              </w:rPr>
            </w:pPr>
          </w:p>
        </w:tc>
        <w:tc>
          <w:tcPr>
            <w:tcW w:w="7196" w:type="dxa"/>
          </w:tcPr>
          <w:p w14:paraId="447C00F9" w14:textId="4090200E" w:rsidR="00124330" w:rsidRPr="00AF63F4" w:rsidRDefault="00124330" w:rsidP="00AF63F4">
            <w:r w:rsidRPr="00AF63F4">
              <w:t xml:space="preserve">Section 12.3.4 Update prefixLengthType facet checking, </w:t>
            </w:r>
            <w:r w:rsidR="00FF3CA9">
              <w:t xml:space="preserve">prohibit statement annotations on the type, clarify that prohibitions also apply to any base type, and </w:t>
            </w:r>
            <w:r w:rsidRPr="00AF63F4">
              <w:t xml:space="preserve">clarify language in 12.3.4.1. </w:t>
            </w:r>
          </w:p>
        </w:tc>
      </w:tr>
    </w:tbl>
    <w:p w14:paraId="3E5CC921" w14:textId="77777777" w:rsidR="00927E68" w:rsidRDefault="00927E68" w:rsidP="00927E68">
      <w:pPr>
        <w:rPr>
          <w:u w:val="single"/>
        </w:rPr>
      </w:pPr>
    </w:p>
    <w:p w14:paraId="02BBB8C3" w14:textId="77777777" w:rsidR="00927E68" w:rsidRDefault="00927E68"/>
    <w:p w14:paraId="00AAE126" w14:textId="617EBFAD" w:rsidR="007D03E3" w:rsidRDefault="00A87198" w:rsidP="00E506E0">
      <w:pPr>
        <w:spacing w:before="0" w:after="0"/>
        <w:rPr>
          <w:u w:val="single"/>
        </w:rPr>
      </w:pPr>
      <w:r>
        <w:rPr>
          <w:u w:val="single"/>
        </w:rPr>
        <w:br w:type="page"/>
        <w:t>Contents</w:t>
      </w:r>
    </w:p>
    <w:p w14:paraId="1ADA31BB" w14:textId="29E0FC1E" w:rsidR="00597423" w:rsidRDefault="00A87198" w:rsidP="004F4654">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2570038" w:history="1">
        <w:r w:rsidR="00597423" w:rsidRPr="00423BE6">
          <w:rPr>
            <w:rStyle w:val="Hyperlink"/>
            <w:noProof/>
          </w:rPr>
          <w:t>Data Format Description Language (DFDL) v1.0 Specification</w:t>
        </w:r>
        <w:r w:rsidR="00597423">
          <w:rPr>
            <w:noProof/>
            <w:webHidden/>
          </w:rPr>
          <w:tab/>
        </w:r>
        <w:r w:rsidR="00597423">
          <w:rPr>
            <w:noProof/>
            <w:webHidden/>
          </w:rPr>
          <w:fldChar w:fldCharType="begin"/>
        </w:r>
        <w:r w:rsidR="00597423">
          <w:rPr>
            <w:noProof/>
            <w:webHidden/>
          </w:rPr>
          <w:instrText xml:space="preserve"> PAGEREF _Toc62570038 \h </w:instrText>
        </w:r>
        <w:r w:rsidR="00597423">
          <w:rPr>
            <w:noProof/>
            <w:webHidden/>
          </w:rPr>
        </w:r>
        <w:r w:rsidR="00597423">
          <w:rPr>
            <w:noProof/>
            <w:webHidden/>
          </w:rPr>
          <w:fldChar w:fldCharType="separate"/>
        </w:r>
        <w:r w:rsidR="0002115F">
          <w:rPr>
            <w:noProof/>
            <w:webHidden/>
          </w:rPr>
          <w:t>1</w:t>
        </w:r>
        <w:r w:rsidR="00597423">
          <w:rPr>
            <w:noProof/>
            <w:webHidden/>
          </w:rPr>
          <w:fldChar w:fldCharType="end"/>
        </w:r>
      </w:hyperlink>
    </w:p>
    <w:p w14:paraId="3FB29AB7" w14:textId="190283BD" w:rsidR="00597423" w:rsidRDefault="00FF3CA9" w:rsidP="004F4654">
      <w:pPr>
        <w:pStyle w:val="TOC1"/>
        <w:rPr>
          <w:rFonts w:asciiTheme="minorHAnsi" w:eastAsiaTheme="minorEastAsia" w:hAnsiTheme="minorHAnsi" w:cstheme="minorBidi"/>
          <w:noProof/>
          <w:sz w:val="22"/>
          <w:szCs w:val="22"/>
        </w:rPr>
      </w:pPr>
      <w:hyperlink w:anchor="_Toc62570039" w:history="1">
        <w:r w:rsidR="00597423" w:rsidRPr="00423BE6">
          <w:rPr>
            <w:rStyle w:val="Hyperlink"/>
            <w:noProof/>
          </w:rPr>
          <w:t>1</w:t>
        </w:r>
        <w:r w:rsidR="00597423">
          <w:rPr>
            <w:rFonts w:asciiTheme="minorHAnsi" w:eastAsiaTheme="minorEastAsia" w:hAnsiTheme="minorHAnsi" w:cstheme="minorBidi"/>
            <w:noProof/>
            <w:sz w:val="22"/>
            <w:szCs w:val="22"/>
          </w:rPr>
          <w:tab/>
        </w:r>
        <w:r w:rsidR="00597423" w:rsidRPr="00423BE6">
          <w:rPr>
            <w:rStyle w:val="Hyperlink"/>
            <w:noProof/>
          </w:rPr>
          <w:t>Introduction</w:t>
        </w:r>
        <w:r w:rsidR="00597423">
          <w:rPr>
            <w:noProof/>
            <w:webHidden/>
          </w:rPr>
          <w:tab/>
        </w:r>
        <w:r w:rsidR="00597423">
          <w:rPr>
            <w:noProof/>
            <w:webHidden/>
          </w:rPr>
          <w:fldChar w:fldCharType="begin"/>
        </w:r>
        <w:r w:rsidR="00597423">
          <w:rPr>
            <w:noProof/>
            <w:webHidden/>
          </w:rPr>
          <w:instrText xml:space="preserve"> PAGEREF _Toc62570039 \h </w:instrText>
        </w:r>
        <w:r w:rsidR="00597423">
          <w:rPr>
            <w:noProof/>
            <w:webHidden/>
          </w:rPr>
        </w:r>
        <w:r w:rsidR="00597423">
          <w:rPr>
            <w:noProof/>
            <w:webHidden/>
          </w:rPr>
          <w:fldChar w:fldCharType="separate"/>
        </w:r>
        <w:r w:rsidR="0002115F">
          <w:rPr>
            <w:noProof/>
            <w:webHidden/>
          </w:rPr>
          <w:t>9</w:t>
        </w:r>
        <w:r w:rsidR="00597423">
          <w:rPr>
            <w:noProof/>
            <w:webHidden/>
          </w:rPr>
          <w:fldChar w:fldCharType="end"/>
        </w:r>
      </w:hyperlink>
    </w:p>
    <w:p w14:paraId="41E638C5" w14:textId="58FF41E1" w:rsidR="00597423" w:rsidRDefault="00FF3CA9" w:rsidP="00FD265E">
      <w:pPr>
        <w:pStyle w:val="TOC2"/>
        <w:rPr>
          <w:rFonts w:asciiTheme="minorHAnsi" w:eastAsiaTheme="minorEastAsia" w:hAnsiTheme="minorHAnsi" w:cstheme="minorBidi"/>
          <w:noProof/>
          <w:sz w:val="22"/>
          <w:szCs w:val="22"/>
        </w:rPr>
      </w:pPr>
      <w:hyperlink w:anchor="_Toc62570040"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Why is DFDL Needed?</w:t>
        </w:r>
        <w:r w:rsidR="00597423">
          <w:rPr>
            <w:noProof/>
            <w:webHidden/>
          </w:rPr>
          <w:tab/>
        </w:r>
        <w:r w:rsidR="00597423">
          <w:rPr>
            <w:noProof/>
            <w:webHidden/>
          </w:rPr>
          <w:fldChar w:fldCharType="begin"/>
        </w:r>
        <w:r w:rsidR="00597423">
          <w:rPr>
            <w:noProof/>
            <w:webHidden/>
          </w:rPr>
          <w:instrText xml:space="preserve"> PAGEREF _Toc62570040 \h </w:instrText>
        </w:r>
        <w:r w:rsidR="00597423">
          <w:rPr>
            <w:noProof/>
            <w:webHidden/>
          </w:rPr>
        </w:r>
        <w:r w:rsidR="00597423">
          <w:rPr>
            <w:noProof/>
            <w:webHidden/>
          </w:rPr>
          <w:fldChar w:fldCharType="separate"/>
        </w:r>
        <w:r w:rsidR="0002115F">
          <w:rPr>
            <w:noProof/>
            <w:webHidden/>
          </w:rPr>
          <w:t>10</w:t>
        </w:r>
        <w:r w:rsidR="00597423">
          <w:rPr>
            <w:noProof/>
            <w:webHidden/>
          </w:rPr>
          <w:fldChar w:fldCharType="end"/>
        </w:r>
      </w:hyperlink>
    </w:p>
    <w:p w14:paraId="381CB2B0" w14:textId="27B88C96" w:rsidR="00597423" w:rsidRDefault="00FF3CA9" w:rsidP="00FD265E">
      <w:pPr>
        <w:pStyle w:val="TOC2"/>
        <w:rPr>
          <w:rFonts w:asciiTheme="minorHAnsi" w:eastAsiaTheme="minorEastAsia" w:hAnsiTheme="minorHAnsi" w:cstheme="minorBidi"/>
          <w:noProof/>
          <w:sz w:val="22"/>
          <w:szCs w:val="22"/>
        </w:rPr>
      </w:pPr>
      <w:hyperlink w:anchor="_Toc62570041"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What is DFDL?</w:t>
        </w:r>
        <w:r w:rsidR="00597423">
          <w:rPr>
            <w:noProof/>
            <w:webHidden/>
          </w:rPr>
          <w:tab/>
        </w:r>
        <w:r w:rsidR="00597423">
          <w:rPr>
            <w:noProof/>
            <w:webHidden/>
          </w:rPr>
          <w:fldChar w:fldCharType="begin"/>
        </w:r>
        <w:r w:rsidR="00597423">
          <w:rPr>
            <w:noProof/>
            <w:webHidden/>
          </w:rPr>
          <w:instrText xml:space="preserve"> PAGEREF _Toc62570041 \h </w:instrText>
        </w:r>
        <w:r w:rsidR="00597423">
          <w:rPr>
            <w:noProof/>
            <w:webHidden/>
          </w:rPr>
        </w:r>
        <w:r w:rsidR="00597423">
          <w:rPr>
            <w:noProof/>
            <w:webHidden/>
          </w:rPr>
          <w:fldChar w:fldCharType="separate"/>
        </w:r>
        <w:r w:rsidR="0002115F">
          <w:rPr>
            <w:noProof/>
            <w:webHidden/>
          </w:rPr>
          <w:t>10</w:t>
        </w:r>
        <w:r w:rsidR="00597423">
          <w:rPr>
            <w:noProof/>
            <w:webHidden/>
          </w:rPr>
          <w:fldChar w:fldCharType="end"/>
        </w:r>
      </w:hyperlink>
    </w:p>
    <w:p w14:paraId="3FFFCA9A" w14:textId="75F7A3BF" w:rsidR="00597423" w:rsidRDefault="00FF3CA9">
      <w:pPr>
        <w:pStyle w:val="TOC3"/>
        <w:rPr>
          <w:rFonts w:asciiTheme="minorHAnsi" w:eastAsiaTheme="minorEastAsia" w:hAnsiTheme="minorHAnsi" w:cstheme="minorBidi"/>
          <w:noProof/>
          <w:sz w:val="22"/>
          <w:szCs w:val="22"/>
        </w:rPr>
      </w:pPr>
      <w:hyperlink w:anchor="_Toc62570042" w:history="1">
        <w:r w:rsidR="00597423" w:rsidRPr="00423BE6">
          <w:rPr>
            <w:rStyle w:val="Hyperlink"/>
            <w:noProof/>
            <w14:scene3d>
              <w14:camera w14:prst="orthographicFront"/>
              <w14:lightRig w14:rig="threePt" w14:dir="t">
                <w14:rot w14:lat="0" w14:lon="0" w14:rev="0"/>
              </w14:lightRig>
            </w14:scene3d>
          </w:rPr>
          <w:t>1.2.1</w:t>
        </w:r>
        <w:r w:rsidR="00597423">
          <w:rPr>
            <w:rFonts w:asciiTheme="minorHAnsi" w:eastAsiaTheme="minorEastAsia" w:hAnsiTheme="minorHAnsi" w:cstheme="minorBidi"/>
            <w:noProof/>
            <w:sz w:val="22"/>
            <w:szCs w:val="22"/>
          </w:rPr>
          <w:tab/>
        </w:r>
        <w:r w:rsidR="00597423" w:rsidRPr="00423BE6">
          <w:rPr>
            <w:rStyle w:val="Hyperlink"/>
            <w:noProof/>
          </w:rPr>
          <w:t>Simple Example</w:t>
        </w:r>
        <w:r w:rsidR="00597423">
          <w:rPr>
            <w:noProof/>
            <w:webHidden/>
          </w:rPr>
          <w:tab/>
        </w:r>
        <w:r w:rsidR="00597423">
          <w:rPr>
            <w:noProof/>
            <w:webHidden/>
          </w:rPr>
          <w:fldChar w:fldCharType="begin"/>
        </w:r>
        <w:r w:rsidR="00597423">
          <w:rPr>
            <w:noProof/>
            <w:webHidden/>
          </w:rPr>
          <w:instrText xml:space="preserve"> PAGEREF _Toc62570042 \h </w:instrText>
        </w:r>
        <w:r w:rsidR="00597423">
          <w:rPr>
            <w:noProof/>
            <w:webHidden/>
          </w:rPr>
        </w:r>
        <w:r w:rsidR="00597423">
          <w:rPr>
            <w:noProof/>
            <w:webHidden/>
          </w:rPr>
          <w:fldChar w:fldCharType="separate"/>
        </w:r>
        <w:r w:rsidR="0002115F">
          <w:rPr>
            <w:noProof/>
            <w:webHidden/>
          </w:rPr>
          <w:t>11</w:t>
        </w:r>
        <w:r w:rsidR="00597423">
          <w:rPr>
            <w:noProof/>
            <w:webHidden/>
          </w:rPr>
          <w:fldChar w:fldCharType="end"/>
        </w:r>
      </w:hyperlink>
    </w:p>
    <w:p w14:paraId="530C466B" w14:textId="35CDDE97" w:rsidR="00597423" w:rsidRDefault="00FF3CA9" w:rsidP="00FD265E">
      <w:pPr>
        <w:pStyle w:val="TOC2"/>
        <w:rPr>
          <w:rFonts w:asciiTheme="minorHAnsi" w:eastAsiaTheme="minorEastAsia" w:hAnsiTheme="minorHAnsi" w:cstheme="minorBidi"/>
          <w:noProof/>
          <w:sz w:val="22"/>
          <w:szCs w:val="22"/>
        </w:rPr>
      </w:pPr>
      <w:hyperlink w:anchor="_Toc62570043"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What DFDL is not</w:t>
        </w:r>
        <w:r w:rsidR="00597423">
          <w:rPr>
            <w:noProof/>
            <w:webHidden/>
          </w:rPr>
          <w:tab/>
        </w:r>
        <w:r w:rsidR="00597423">
          <w:rPr>
            <w:noProof/>
            <w:webHidden/>
          </w:rPr>
          <w:fldChar w:fldCharType="begin"/>
        </w:r>
        <w:r w:rsidR="00597423">
          <w:rPr>
            <w:noProof/>
            <w:webHidden/>
          </w:rPr>
          <w:instrText xml:space="preserve"> PAGEREF _Toc62570043 \h </w:instrText>
        </w:r>
        <w:r w:rsidR="00597423">
          <w:rPr>
            <w:noProof/>
            <w:webHidden/>
          </w:rPr>
        </w:r>
        <w:r w:rsidR="00597423">
          <w:rPr>
            <w:noProof/>
            <w:webHidden/>
          </w:rPr>
          <w:fldChar w:fldCharType="separate"/>
        </w:r>
        <w:r w:rsidR="0002115F">
          <w:rPr>
            <w:noProof/>
            <w:webHidden/>
          </w:rPr>
          <w:t>13</w:t>
        </w:r>
        <w:r w:rsidR="00597423">
          <w:rPr>
            <w:noProof/>
            <w:webHidden/>
          </w:rPr>
          <w:fldChar w:fldCharType="end"/>
        </w:r>
      </w:hyperlink>
    </w:p>
    <w:p w14:paraId="18F653DC" w14:textId="7D00B717" w:rsidR="00597423" w:rsidRDefault="00FF3CA9" w:rsidP="00FD265E">
      <w:pPr>
        <w:pStyle w:val="TOC2"/>
        <w:rPr>
          <w:rFonts w:asciiTheme="minorHAnsi" w:eastAsiaTheme="minorEastAsia" w:hAnsiTheme="minorHAnsi" w:cstheme="minorBidi"/>
          <w:noProof/>
          <w:sz w:val="22"/>
          <w:szCs w:val="22"/>
        </w:rPr>
      </w:pPr>
      <w:hyperlink w:anchor="_Toc62570044"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Scope of version 1.0</w:t>
        </w:r>
        <w:r w:rsidR="00597423">
          <w:rPr>
            <w:noProof/>
            <w:webHidden/>
          </w:rPr>
          <w:tab/>
        </w:r>
        <w:r w:rsidR="00597423">
          <w:rPr>
            <w:noProof/>
            <w:webHidden/>
          </w:rPr>
          <w:fldChar w:fldCharType="begin"/>
        </w:r>
        <w:r w:rsidR="00597423">
          <w:rPr>
            <w:noProof/>
            <w:webHidden/>
          </w:rPr>
          <w:instrText xml:space="preserve"> PAGEREF _Toc62570044 \h </w:instrText>
        </w:r>
        <w:r w:rsidR="00597423">
          <w:rPr>
            <w:noProof/>
            <w:webHidden/>
          </w:rPr>
        </w:r>
        <w:r w:rsidR="00597423">
          <w:rPr>
            <w:noProof/>
            <w:webHidden/>
          </w:rPr>
          <w:fldChar w:fldCharType="separate"/>
        </w:r>
        <w:r w:rsidR="0002115F">
          <w:rPr>
            <w:noProof/>
            <w:webHidden/>
          </w:rPr>
          <w:t>14</w:t>
        </w:r>
        <w:r w:rsidR="00597423">
          <w:rPr>
            <w:noProof/>
            <w:webHidden/>
          </w:rPr>
          <w:fldChar w:fldCharType="end"/>
        </w:r>
      </w:hyperlink>
    </w:p>
    <w:p w14:paraId="3CFBE25C" w14:textId="02C1FE4F" w:rsidR="00597423" w:rsidRDefault="00FF3CA9" w:rsidP="004F4654">
      <w:pPr>
        <w:pStyle w:val="TOC1"/>
        <w:rPr>
          <w:rFonts w:asciiTheme="minorHAnsi" w:eastAsiaTheme="minorEastAsia" w:hAnsiTheme="minorHAnsi" w:cstheme="minorBidi"/>
          <w:noProof/>
          <w:sz w:val="22"/>
          <w:szCs w:val="22"/>
        </w:rPr>
      </w:pPr>
      <w:hyperlink w:anchor="_Toc62570045" w:history="1">
        <w:r w:rsidR="00597423" w:rsidRPr="00423BE6">
          <w:rPr>
            <w:rStyle w:val="Hyperlink"/>
            <w:noProof/>
          </w:rPr>
          <w:t>2</w:t>
        </w:r>
        <w:r w:rsidR="00597423">
          <w:rPr>
            <w:rFonts w:asciiTheme="minorHAnsi" w:eastAsiaTheme="minorEastAsia" w:hAnsiTheme="minorHAnsi" w:cstheme="minorBidi"/>
            <w:noProof/>
            <w:sz w:val="22"/>
            <w:szCs w:val="22"/>
          </w:rPr>
          <w:tab/>
        </w:r>
        <w:r w:rsidR="00597423" w:rsidRPr="00423BE6">
          <w:rPr>
            <w:rStyle w:val="Hyperlink"/>
            <w:noProof/>
          </w:rPr>
          <w:t>Overview of the Specification</w:t>
        </w:r>
        <w:r w:rsidR="00597423">
          <w:rPr>
            <w:noProof/>
            <w:webHidden/>
          </w:rPr>
          <w:tab/>
        </w:r>
        <w:r w:rsidR="00597423">
          <w:rPr>
            <w:noProof/>
            <w:webHidden/>
          </w:rPr>
          <w:fldChar w:fldCharType="begin"/>
        </w:r>
        <w:r w:rsidR="00597423">
          <w:rPr>
            <w:noProof/>
            <w:webHidden/>
          </w:rPr>
          <w:instrText xml:space="preserve"> PAGEREF _Toc62570045 \h </w:instrText>
        </w:r>
        <w:r w:rsidR="00597423">
          <w:rPr>
            <w:noProof/>
            <w:webHidden/>
          </w:rPr>
        </w:r>
        <w:r w:rsidR="00597423">
          <w:rPr>
            <w:noProof/>
            <w:webHidden/>
          </w:rPr>
          <w:fldChar w:fldCharType="separate"/>
        </w:r>
        <w:r w:rsidR="0002115F">
          <w:rPr>
            <w:noProof/>
            <w:webHidden/>
          </w:rPr>
          <w:t>16</w:t>
        </w:r>
        <w:r w:rsidR="00597423">
          <w:rPr>
            <w:noProof/>
            <w:webHidden/>
          </w:rPr>
          <w:fldChar w:fldCharType="end"/>
        </w:r>
      </w:hyperlink>
    </w:p>
    <w:p w14:paraId="2627A92F" w14:textId="4E8A4A21" w:rsidR="00597423" w:rsidRDefault="00FF3CA9" w:rsidP="004F4654">
      <w:pPr>
        <w:pStyle w:val="TOC1"/>
        <w:rPr>
          <w:rFonts w:asciiTheme="minorHAnsi" w:eastAsiaTheme="minorEastAsia" w:hAnsiTheme="minorHAnsi" w:cstheme="minorBidi"/>
          <w:noProof/>
          <w:sz w:val="22"/>
          <w:szCs w:val="22"/>
        </w:rPr>
      </w:pPr>
      <w:hyperlink w:anchor="_Toc62570046" w:history="1">
        <w:r w:rsidR="00597423" w:rsidRPr="00423BE6">
          <w:rPr>
            <w:rStyle w:val="Hyperlink"/>
            <w:noProof/>
          </w:rPr>
          <w:t>3</w:t>
        </w:r>
        <w:r w:rsidR="00597423">
          <w:rPr>
            <w:rFonts w:asciiTheme="minorHAnsi" w:eastAsiaTheme="minorEastAsia" w:hAnsiTheme="minorHAnsi" w:cstheme="minorBidi"/>
            <w:noProof/>
            <w:sz w:val="22"/>
            <w:szCs w:val="22"/>
          </w:rPr>
          <w:tab/>
        </w:r>
        <w:r w:rsidR="00597423" w:rsidRPr="00423BE6">
          <w:rPr>
            <w:rStyle w:val="Hyperlink"/>
            <w:noProof/>
          </w:rPr>
          <w:t>Notational and Definitional Conventions</w:t>
        </w:r>
        <w:r w:rsidR="00597423">
          <w:rPr>
            <w:noProof/>
            <w:webHidden/>
          </w:rPr>
          <w:tab/>
        </w:r>
        <w:r w:rsidR="00597423">
          <w:rPr>
            <w:noProof/>
            <w:webHidden/>
          </w:rPr>
          <w:fldChar w:fldCharType="begin"/>
        </w:r>
        <w:r w:rsidR="00597423">
          <w:rPr>
            <w:noProof/>
            <w:webHidden/>
          </w:rPr>
          <w:instrText xml:space="preserve"> PAGEREF _Toc62570046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5A9227AB" w14:textId="7FE65DDD" w:rsidR="00597423" w:rsidRDefault="00FF3CA9" w:rsidP="00FD265E">
      <w:pPr>
        <w:pStyle w:val="TOC2"/>
        <w:rPr>
          <w:rFonts w:asciiTheme="minorHAnsi" w:eastAsiaTheme="minorEastAsia" w:hAnsiTheme="minorHAnsi" w:cstheme="minorBidi"/>
          <w:noProof/>
          <w:sz w:val="22"/>
          <w:szCs w:val="22"/>
        </w:rPr>
      </w:pPr>
      <w:hyperlink w:anchor="_Toc625700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noProof/>
          </w:rPr>
          <w:t>Glossary and Terminology</w:t>
        </w:r>
        <w:r w:rsidR="00597423">
          <w:rPr>
            <w:noProof/>
            <w:webHidden/>
          </w:rPr>
          <w:tab/>
        </w:r>
        <w:r w:rsidR="00597423">
          <w:rPr>
            <w:noProof/>
            <w:webHidden/>
          </w:rPr>
          <w:fldChar w:fldCharType="begin"/>
        </w:r>
        <w:r w:rsidR="00597423">
          <w:rPr>
            <w:noProof/>
            <w:webHidden/>
          </w:rPr>
          <w:instrText xml:space="preserve"> PAGEREF _Toc62570047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3408C2C8" w14:textId="3B7316EA" w:rsidR="00597423" w:rsidRDefault="00FF3CA9" w:rsidP="00FD265E">
      <w:pPr>
        <w:pStyle w:val="TOC2"/>
        <w:rPr>
          <w:rFonts w:asciiTheme="minorHAnsi" w:eastAsiaTheme="minorEastAsia" w:hAnsiTheme="minorHAnsi" w:cstheme="minorBidi"/>
          <w:noProof/>
          <w:sz w:val="22"/>
          <w:szCs w:val="22"/>
        </w:rPr>
      </w:pPr>
      <w:hyperlink w:anchor="_Toc625700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Failure Types</w:t>
        </w:r>
        <w:r w:rsidR="00597423">
          <w:rPr>
            <w:noProof/>
            <w:webHidden/>
          </w:rPr>
          <w:tab/>
        </w:r>
        <w:r w:rsidR="00597423">
          <w:rPr>
            <w:noProof/>
            <w:webHidden/>
          </w:rPr>
          <w:fldChar w:fldCharType="begin"/>
        </w:r>
        <w:r w:rsidR="00597423">
          <w:rPr>
            <w:noProof/>
            <w:webHidden/>
          </w:rPr>
          <w:instrText xml:space="preserve"> PAGEREF _Toc62570048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4F254F91" w14:textId="67EE8C93" w:rsidR="00597423" w:rsidRDefault="00FF3CA9" w:rsidP="004F4654">
      <w:pPr>
        <w:pStyle w:val="TOC1"/>
        <w:rPr>
          <w:rFonts w:asciiTheme="minorHAnsi" w:eastAsiaTheme="minorEastAsia" w:hAnsiTheme="minorHAnsi" w:cstheme="minorBidi"/>
          <w:noProof/>
          <w:sz w:val="22"/>
          <w:szCs w:val="22"/>
        </w:rPr>
      </w:pPr>
      <w:hyperlink w:anchor="_Toc62570049" w:history="1">
        <w:r w:rsidR="00597423" w:rsidRPr="00423BE6">
          <w:rPr>
            <w:rStyle w:val="Hyperlink"/>
            <w:noProof/>
          </w:rPr>
          <w:t>4</w:t>
        </w:r>
        <w:r w:rsidR="00597423">
          <w:rPr>
            <w:rFonts w:asciiTheme="minorHAnsi" w:eastAsiaTheme="minorEastAsia" w:hAnsiTheme="minorHAnsi" w:cstheme="minorBidi"/>
            <w:noProof/>
            <w:sz w:val="22"/>
            <w:szCs w:val="22"/>
          </w:rPr>
          <w:tab/>
        </w:r>
        <w:r w:rsidR="00597423" w:rsidRPr="00423BE6">
          <w:rPr>
            <w:rStyle w:val="Hyperlink"/>
            <w:noProof/>
          </w:rPr>
          <w:t>The DFDL Information Set (Infoset)</w:t>
        </w:r>
        <w:r w:rsidR="00597423">
          <w:rPr>
            <w:noProof/>
            <w:webHidden/>
          </w:rPr>
          <w:tab/>
        </w:r>
        <w:r w:rsidR="00597423">
          <w:rPr>
            <w:noProof/>
            <w:webHidden/>
          </w:rPr>
          <w:fldChar w:fldCharType="begin"/>
        </w:r>
        <w:r w:rsidR="00597423">
          <w:rPr>
            <w:noProof/>
            <w:webHidden/>
          </w:rPr>
          <w:instrText xml:space="preserve"> PAGEREF _Toc62570049 \h </w:instrText>
        </w:r>
        <w:r w:rsidR="00597423">
          <w:rPr>
            <w:noProof/>
            <w:webHidden/>
          </w:rPr>
        </w:r>
        <w:r w:rsidR="00597423">
          <w:rPr>
            <w:noProof/>
            <w:webHidden/>
          </w:rPr>
          <w:fldChar w:fldCharType="separate"/>
        </w:r>
        <w:r w:rsidR="0002115F">
          <w:rPr>
            <w:noProof/>
            <w:webHidden/>
          </w:rPr>
          <w:t>19</w:t>
        </w:r>
        <w:r w:rsidR="00597423">
          <w:rPr>
            <w:noProof/>
            <w:webHidden/>
          </w:rPr>
          <w:fldChar w:fldCharType="end"/>
        </w:r>
      </w:hyperlink>
    </w:p>
    <w:p w14:paraId="656A5081" w14:textId="54F71283" w:rsidR="00597423" w:rsidRDefault="00FF3CA9" w:rsidP="00FD265E">
      <w:pPr>
        <w:pStyle w:val="TOC2"/>
        <w:rPr>
          <w:rFonts w:asciiTheme="minorHAnsi" w:eastAsiaTheme="minorEastAsia" w:hAnsiTheme="minorHAnsi" w:cstheme="minorBidi"/>
          <w:noProof/>
          <w:sz w:val="22"/>
          <w:szCs w:val="22"/>
        </w:rPr>
      </w:pPr>
      <w:hyperlink w:anchor="_Toc62570050" w:history="1">
        <w:r w:rsidR="00597423" w:rsidRPr="00423BE6">
          <w:rPr>
            <w:rStyle w:val="Hyperlink"/>
            <w:noProof/>
          </w:rPr>
          <w:t>4.1</w:t>
        </w:r>
        <w:r w:rsidR="00597423">
          <w:rPr>
            <w:rFonts w:asciiTheme="minorHAnsi" w:eastAsiaTheme="minorEastAsia" w:hAnsiTheme="minorHAnsi" w:cstheme="minorBidi"/>
            <w:noProof/>
            <w:sz w:val="22"/>
            <w:szCs w:val="22"/>
          </w:rPr>
          <w:tab/>
        </w:r>
        <w:r w:rsidR="00597423" w:rsidRPr="00423BE6">
          <w:rPr>
            <w:rStyle w:val="Hyperlink"/>
            <w:noProof/>
          </w:rPr>
          <w:t>"No Value''</w:t>
        </w:r>
        <w:r w:rsidR="00597423">
          <w:rPr>
            <w:noProof/>
            <w:webHidden/>
          </w:rPr>
          <w:tab/>
        </w:r>
        <w:r w:rsidR="00597423">
          <w:rPr>
            <w:noProof/>
            <w:webHidden/>
          </w:rPr>
          <w:fldChar w:fldCharType="begin"/>
        </w:r>
        <w:r w:rsidR="00597423">
          <w:rPr>
            <w:noProof/>
            <w:webHidden/>
          </w:rPr>
          <w:instrText xml:space="preserve"> PAGEREF _Toc62570050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3A9F551B" w14:textId="458A1893" w:rsidR="00597423" w:rsidRDefault="00FF3CA9" w:rsidP="00FD265E">
      <w:pPr>
        <w:pStyle w:val="TOC2"/>
        <w:rPr>
          <w:rFonts w:asciiTheme="minorHAnsi" w:eastAsiaTheme="minorEastAsia" w:hAnsiTheme="minorHAnsi" w:cstheme="minorBidi"/>
          <w:noProof/>
          <w:sz w:val="22"/>
          <w:szCs w:val="22"/>
        </w:rPr>
      </w:pPr>
      <w:hyperlink w:anchor="_Toc62570051" w:history="1">
        <w:r w:rsidR="00597423" w:rsidRPr="00423BE6">
          <w:rPr>
            <w:rStyle w:val="Hyperlink"/>
            <w:noProof/>
          </w:rPr>
          <w:t>4.2</w:t>
        </w:r>
        <w:r w:rsidR="00597423">
          <w:rPr>
            <w:rFonts w:asciiTheme="minorHAnsi" w:eastAsiaTheme="minorEastAsia" w:hAnsiTheme="minorHAnsi" w:cstheme="minorBidi"/>
            <w:noProof/>
            <w:sz w:val="22"/>
            <w:szCs w:val="22"/>
          </w:rPr>
          <w:tab/>
        </w:r>
        <w:r w:rsidR="00597423" w:rsidRPr="00423BE6">
          <w:rPr>
            <w:rStyle w:val="Hyperlink"/>
            <w:noProof/>
          </w:rPr>
          <w:t>Information Items</w:t>
        </w:r>
        <w:r w:rsidR="00597423">
          <w:rPr>
            <w:noProof/>
            <w:webHidden/>
          </w:rPr>
          <w:tab/>
        </w:r>
        <w:r w:rsidR="00597423">
          <w:rPr>
            <w:noProof/>
            <w:webHidden/>
          </w:rPr>
          <w:fldChar w:fldCharType="begin"/>
        </w:r>
        <w:r w:rsidR="00597423">
          <w:rPr>
            <w:noProof/>
            <w:webHidden/>
          </w:rPr>
          <w:instrText xml:space="preserve"> PAGEREF _Toc62570051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0D90CA66" w14:textId="3AD0A5BD" w:rsidR="00597423" w:rsidRDefault="00FF3CA9">
      <w:pPr>
        <w:pStyle w:val="TOC3"/>
        <w:rPr>
          <w:rFonts w:asciiTheme="minorHAnsi" w:eastAsiaTheme="minorEastAsia" w:hAnsiTheme="minorHAnsi" w:cstheme="minorBidi"/>
          <w:noProof/>
          <w:sz w:val="22"/>
          <w:szCs w:val="22"/>
        </w:rPr>
      </w:pPr>
      <w:hyperlink w:anchor="_Toc62570052" w:history="1">
        <w:r w:rsidR="00597423" w:rsidRPr="00423BE6">
          <w:rPr>
            <w:rStyle w:val="Hyperlink"/>
            <w:noProof/>
            <w14:scene3d>
              <w14:camera w14:prst="orthographicFront"/>
              <w14:lightRig w14:rig="threePt" w14:dir="t">
                <w14:rot w14:lat="0" w14:lon="0" w14:rev="0"/>
              </w14:lightRig>
            </w14:scene3d>
          </w:rPr>
          <w:t>4.2.1</w:t>
        </w:r>
        <w:r w:rsidR="00597423">
          <w:rPr>
            <w:rFonts w:asciiTheme="minorHAnsi" w:eastAsiaTheme="minorEastAsia" w:hAnsiTheme="minorHAnsi" w:cstheme="minorBidi"/>
            <w:noProof/>
            <w:sz w:val="22"/>
            <w:szCs w:val="22"/>
          </w:rPr>
          <w:tab/>
        </w:r>
        <w:r w:rsidR="00597423" w:rsidRPr="00423BE6">
          <w:rPr>
            <w:rStyle w:val="Hyperlink"/>
            <w:noProof/>
          </w:rPr>
          <w:t>Document Information Item</w:t>
        </w:r>
        <w:r w:rsidR="00597423">
          <w:rPr>
            <w:noProof/>
            <w:webHidden/>
          </w:rPr>
          <w:tab/>
        </w:r>
        <w:r w:rsidR="00597423">
          <w:rPr>
            <w:noProof/>
            <w:webHidden/>
          </w:rPr>
          <w:fldChar w:fldCharType="begin"/>
        </w:r>
        <w:r w:rsidR="00597423">
          <w:rPr>
            <w:noProof/>
            <w:webHidden/>
          </w:rPr>
          <w:instrText xml:space="preserve"> PAGEREF _Toc62570052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06B15984" w14:textId="755AE1F9" w:rsidR="00597423" w:rsidRDefault="00FF3CA9">
      <w:pPr>
        <w:pStyle w:val="TOC3"/>
        <w:rPr>
          <w:rFonts w:asciiTheme="minorHAnsi" w:eastAsiaTheme="minorEastAsia" w:hAnsiTheme="minorHAnsi" w:cstheme="minorBidi"/>
          <w:noProof/>
          <w:sz w:val="22"/>
          <w:szCs w:val="22"/>
        </w:rPr>
      </w:pPr>
      <w:hyperlink w:anchor="_Toc62570053" w:history="1">
        <w:r w:rsidR="00597423" w:rsidRPr="00423BE6">
          <w:rPr>
            <w:rStyle w:val="Hyperlink"/>
            <w:noProof/>
            <w14:scene3d>
              <w14:camera w14:prst="orthographicFront"/>
              <w14:lightRig w14:rig="threePt" w14:dir="t">
                <w14:rot w14:lat="0" w14:lon="0" w14:rev="0"/>
              </w14:lightRig>
            </w14:scene3d>
          </w:rPr>
          <w:t>4.2.2</w:t>
        </w:r>
        <w:r w:rsidR="00597423">
          <w:rPr>
            <w:rFonts w:asciiTheme="minorHAnsi" w:eastAsiaTheme="minorEastAsia" w:hAnsiTheme="minorHAnsi" w:cstheme="minorBidi"/>
            <w:noProof/>
            <w:sz w:val="22"/>
            <w:szCs w:val="22"/>
          </w:rPr>
          <w:tab/>
        </w:r>
        <w:r w:rsidR="00597423" w:rsidRPr="00423BE6">
          <w:rPr>
            <w:rStyle w:val="Hyperlink"/>
            <w:noProof/>
          </w:rPr>
          <w:t>Element Information Items</w:t>
        </w:r>
        <w:r w:rsidR="00597423">
          <w:rPr>
            <w:noProof/>
            <w:webHidden/>
          </w:rPr>
          <w:tab/>
        </w:r>
        <w:r w:rsidR="00597423">
          <w:rPr>
            <w:noProof/>
            <w:webHidden/>
          </w:rPr>
          <w:fldChar w:fldCharType="begin"/>
        </w:r>
        <w:r w:rsidR="00597423">
          <w:rPr>
            <w:noProof/>
            <w:webHidden/>
          </w:rPr>
          <w:instrText xml:space="preserve"> PAGEREF _Toc62570053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5CC3C1BE" w14:textId="37672DB3" w:rsidR="00597423" w:rsidRDefault="00FF3CA9" w:rsidP="00FD265E">
      <w:pPr>
        <w:pStyle w:val="TOC2"/>
        <w:rPr>
          <w:rFonts w:asciiTheme="minorHAnsi" w:eastAsiaTheme="minorEastAsia" w:hAnsiTheme="minorHAnsi" w:cstheme="minorBidi"/>
          <w:noProof/>
          <w:sz w:val="22"/>
          <w:szCs w:val="22"/>
        </w:rPr>
      </w:pPr>
      <w:hyperlink w:anchor="_Toc62570054" w:history="1">
        <w:r w:rsidR="00597423" w:rsidRPr="00423BE6">
          <w:rPr>
            <w:rStyle w:val="Hyperlink"/>
            <w:noProof/>
          </w:rPr>
          <w:t>4.3</w:t>
        </w:r>
        <w:r w:rsidR="00597423">
          <w:rPr>
            <w:rFonts w:asciiTheme="minorHAnsi" w:eastAsiaTheme="minorEastAsia" w:hAnsiTheme="minorHAnsi" w:cstheme="minorBidi"/>
            <w:noProof/>
            <w:sz w:val="22"/>
            <w:szCs w:val="22"/>
          </w:rPr>
          <w:tab/>
        </w:r>
        <w:r w:rsidR="00597423" w:rsidRPr="00423BE6">
          <w:rPr>
            <w:rStyle w:val="Hyperlink"/>
            <w:noProof/>
          </w:rPr>
          <w:t>DFDL Information Item Order</w:t>
        </w:r>
        <w:r w:rsidR="00597423">
          <w:rPr>
            <w:noProof/>
            <w:webHidden/>
          </w:rPr>
          <w:tab/>
        </w:r>
        <w:r w:rsidR="00597423">
          <w:rPr>
            <w:noProof/>
            <w:webHidden/>
          </w:rPr>
          <w:fldChar w:fldCharType="begin"/>
        </w:r>
        <w:r w:rsidR="00597423">
          <w:rPr>
            <w:noProof/>
            <w:webHidden/>
          </w:rPr>
          <w:instrText xml:space="preserve"> PAGEREF _Toc62570054 \h </w:instrText>
        </w:r>
        <w:r w:rsidR="00597423">
          <w:rPr>
            <w:noProof/>
            <w:webHidden/>
          </w:rPr>
        </w:r>
        <w:r w:rsidR="00597423">
          <w:rPr>
            <w:noProof/>
            <w:webHidden/>
          </w:rPr>
          <w:fldChar w:fldCharType="separate"/>
        </w:r>
        <w:r w:rsidR="0002115F">
          <w:rPr>
            <w:noProof/>
            <w:webHidden/>
          </w:rPr>
          <w:t>21</w:t>
        </w:r>
        <w:r w:rsidR="00597423">
          <w:rPr>
            <w:noProof/>
            <w:webHidden/>
          </w:rPr>
          <w:fldChar w:fldCharType="end"/>
        </w:r>
      </w:hyperlink>
    </w:p>
    <w:p w14:paraId="5CEC76FB" w14:textId="00A2F71E" w:rsidR="00597423" w:rsidRDefault="00FF3CA9" w:rsidP="00FD265E">
      <w:pPr>
        <w:pStyle w:val="TOC2"/>
        <w:rPr>
          <w:rFonts w:asciiTheme="minorHAnsi" w:eastAsiaTheme="minorEastAsia" w:hAnsiTheme="minorHAnsi" w:cstheme="minorBidi"/>
          <w:noProof/>
          <w:sz w:val="22"/>
          <w:szCs w:val="22"/>
        </w:rPr>
      </w:pPr>
      <w:hyperlink w:anchor="_Toc62570055" w:history="1">
        <w:r w:rsidR="00597423" w:rsidRPr="00423BE6">
          <w:rPr>
            <w:rStyle w:val="Hyperlink"/>
            <w:noProof/>
          </w:rPr>
          <w:t>4.4</w:t>
        </w:r>
        <w:r w:rsidR="00597423">
          <w:rPr>
            <w:rFonts w:asciiTheme="minorHAnsi" w:eastAsiaTheme="minorEastAsia" w:hAnsiTheme="minorHAnsi" w:cstheme="minorBidi"/>
            <w:noProof/>
            <w:sz w:val="22"/>
            <w:szCs w:val="22"/>
          </w:rPr>
          <w:tab/>
        </w:r>
        <w:r w:rsidR="00597423" w:rsidRPr="00423BE6">
          <w:rPr>
            <w:rStyle w:val="Hyperlink"/>
            <w:noProof/>
          </w:rPr>
          <w:t>DFDL Augmented Infoset</w:t>
        </w:r>
        <w:r w:rsidR="00597423">
          <w:rPr>
            <w:noProof/>
            <w:webHidden/>
          </w:rPr>
          <w:tab/>
        </w:r>
        <w:r w:rsidR="00597423">
          <w:rPr>
            <w:noProof/>
            <w:webHidden/>
          </w:rPr>
          <w:fldChar w:fldCharType="begin"/>
        </w:r>
        <w:r w:rsidR="00597423">
          <w:rPr>
            <w:noProof/>
            <w:webHidden/>
          </w:rPr>
          <w:instrText xml:space="preserve"> PAGEREF _Toc62570055 \h </w:instrText>
        </w:r>
        <w:r w:rsidR="00597423">
          <w:rPr>
            <w:noProof/>
            <w:webHidden/>
          </w:rPr>
        </w:r>
        <w:r w:rsidR="00597423">
          <w:rPr>
            <w:noProof/>
            <w:webHidden/>
          </w:rPr>
          <w:fldChar w:fldCharType="separate"/>
        </w:r>
        <w:r w:rsidR="0002115F">
          <w:rPr>
            <w:noProof/>
            <w:webHidden/>
          </w:rPr>
          <w:t>21</w:t>
        </w:r>
        <w:r w:rsidR="00597423">
          <w:rPr>
            <w:noProof/>
            <w:webHidden/>
          </w:rPr>
          <w:fldChar w:fldCharType="end"/>
        </w:r>
      </w:hyperlink>
    </w:p>
    <w:p w14:paraId="769D56AB" w14:textId="38915275" w:rsidR="00597423" w:rsidRDefault="00FF3CA9" w:rsidP="004F4654">
      <w:pPr>
        <w:pStyle w:val="TOC1"/>
        <w:rPr>
          <w:rFonts w:asciiTheme="minorHAnsi" w:eastAsiaTheme="minorEastAsia" w:hAnsiTheme="minorHAnsi" w:cstheme="minorBidi"/>
          <w:noProof/>
          <w:sz w:val="22"/>
          <w:szCs w:val="22"/>
        </w:rPr>
      </w:pPr>
      <w:hyperlink w:anchor="_Toc62570056" w:history="1">
        <w:r w:rsidR="00597423" w:rsidRPr="00423BE6">
          <w:rPr>
            <w:rStyle w:val="Hyperlink"/>
            <w:noProof/>
          </w:rPr>
          <w:t>5</w:t>
        </w:r>
        <w:r w:rsidR="00597423">
          <w:rPr>
            <w:rFonts w:asciiTheme="minorHAnsi" w:eastAsiaTheme="minorEastAsia" w:hAnsiTheme="minorHAnsi" w:cstheme="minorBidi"/>
            <w:noProof/>
            <w:sz w:val="22"/>
            <w:szCs w:val="22"/>
          </w:rPr>
          <w:tab/>
        </w:r>
        <w:r w:rsidR="00597423" w:rsidRPr="00423BE6">
          <w:rPr>
            <w:rStyle w:val="Hyperlink"/>
            <w:noProof/>
          </w:rPr>
          <w:t>DFDL Schema Component Model</w:t>
        </w:r>
        <w:r w:rsidR="00597423">
          <w:rPr>
            <w:noProof/>
            <w:webHidden/>
          </w:rPr>
          <w:tab/>
        </w:r>
        <w:r w:rsidR="00597423">
          <w:rPr>
            <w:noProof/>
            <w:webHidden/>
          </w:rPr>
          <w:fldChar w:fldCharType="begin"/>
        </w:r>
        <w:r w:rsidR="00597423">
          <w:rPr>
            <w:noProof/>
            <w:webHidden/>
          </w:rPr>
          <w:instrText xml:space="preserve"> PAGEREF _Toc62570056 \h </w:instrText>
        </w:r>
        <w:r w:rsidR="00597423">
          <w:rPr>
            <w:noProof/>
            <w:webHidden/>
          </w:rPr>
        </w:r>
        <w:r w:rsidR="00597423">
          <w:rPr>
            <w:noProof/>
            <w:webHidden/>
          </w:rPr>
          <w:fldChar w:fldCharType="separate"/>
        </w:r>
        <w:r w:rsidR="0002115F">
          <w:rPr>
            <w:noProof/>
            <w:webHidden/>
          </w:rPr>
          <w:t>23</w:t>
        </w:r>
        <w:r w:rsidR="00597423">
          <w:rPr>
            <w:noProof/>
            <w:webHidden/>
          </w:rPr>
          <w:fldChar w:fldCharType="end"/>
        </w:r>
      </w:hyperlink>
    </w:p>
    <w:p w14:paraId="0D12D603" w14:textId="29CB70D3" w:rsidR="00597423" w:rsidRDefault="00FF3CA9" w:rsidP="00FD265E">
      <w:pPr>
        <w:pStyle w:val="TOC2"/>
        <w:rPr>
          <w:rFonts w:asciiTheme="minorHAnsi" w:eastAsiaTheme="minorEastAsia" w:hAnsiTheme="minorHAnsi" w:cstheme="minorBidi"/>
          <w:noProof/>
          <w:sz w:val="22"/>
          <w:szCs w:val="22"/>
        </w:rPr>
      </w:pPr>
      <w:hyperlink w:anchor="_Toc62570057" w:history="1">
        <w:r w:rsidR="00597423" w:rsidRPr="00423BE6">
          <w:rPr>
            <w:rStyle w:val="Hyperlink"/>
            <w:noProof/>
          </w:rPr>
          <w:t>5.1</w:t>
        </w:r>
        <w:r w:rsidR="00597423">
          <w:rPr>
            <w:rFonts w:asciiTheme="minorHAnsi" w:eastAsiaTheme="minorEastAsia" w:hAnsiTheme="minorHAnsi" w:cstheme="minorBidi"/>
            <w:noProof/>
            <w:sz w:val="22"/>
            <w:szCs w:val="22"/>
          </w:rPr>
          <w:tab/>
        </w:r>
        <w:r w:rsidR="00597423" w:rsidRPr="00423BE6">
          <w:rPr>
            <w:rStyle w:val="Hyperlink"/>
            <w:noProof/>
          </w:rPr>
          <w:t>DFDL Simple Types</w:t>
        </w:r>
        <w:r w:rsidR="00597423">
          <w:rPr>
            <w:noProof/>
            <w:webHidden/>
          </w:rPr>
          <w:tab/>
        </w:r>
        <w:r w:rsidR="00597423">
          <w:rPr>
            <w:noProof/>
            <w:webHidden/>
          </w:rPr>
          <w:fldChar w:fldCharType="begin"/>
        </w:r>
        <w:r w:rsidR="00597423">
          <w:rPr>
            <w:noProof/>
            <w:webHidden/>
          </w:rPr>
          <w:instrText xml:space="preserve"> PAGEREF _Toc62570057 \h </w:instrText>
        </w:r>
        <w:r w:rsidR="00597423">
          <w:rPr>
            <w:noProof/>
            <w:webHidden/>
          </w:rPr>
        </w:r>
        <w:r w:rsidR="00597423">
          <w:rPr>
            <w:noProof/>
            <w:webHidden/>
          </w:rPr>
          <w:fldChar w:fldCharType="separate"/>
        </w:r>
        <w:r w:rsidR="0002115F">
          <w:rPr>
            <w:noProof/>
            <w:webHidden/>
          </w:rPr>
          <w:t>24</w:t>
        </w:r>
        <w:r w:rsidR="00597423">
          <w:rPr>
            <w:noProof/>
            <w:webHidden/>
          </w:rPr>
          <w:fldChar w:fldCharType="end"/>
        </w:r>
      </w:hyperlink>
    </w:p>
    <w:p w14:paraId="26A8D62E" w14:textId="43A2D6A6" w:rsidR="00597423" w:rsidRDefault="00FF3CA9" w:rsidP="00FD265E">
      <w:pPr>
        <w:pStyle w:val="TOC2"/>
        <w:rPr>
          <w:rFonts w:asciiTheme="minorHAnsi" w:eastAsiaTheme="minorEastAsia" w:hAnsiTheme="minorHAnsi" w:cstheme="minorBidi"/>
          <w:noProof/>
          <w:sz w:val="22"/>
          <w:szCs w:val="22"/>
        </w:rPr>
      </w:pPr>
      <w:hyperlink w:anchor="_Toc62570058" w:history="1">
        <w:r w:rsidR="00597423" w:rsidRPr="00423BE6">
          <w:rPr>
            <w:rStyle w:val="Hyperlink"/>
            <w:noProof/>
          </w:rPr>
          <w:t>5.2</w:t>
        </w:r>
        <w:r w:rsidR="00597423">
          <w:rPr>
            <w:rFonts w:asciiTheme="minorHAnsi" w:eastAsiaTheme="minorEastAsia" w:hAnsiTheme="minorHAnsi" w:cstheme="minorBidi"/>
            <w:noProof/>
            <w:sz w:val="22"/>
            <w:szCs w:val="22"/>
          </w:rPr>
          <w:tab/>
        </w:r>
        <w:r w:rsidR="00597423" w:rsidRPr="00423BE6">
          <w:rPr>
            <w:rStyle w:val="Hyperlink"/>
            <w:noProof/>
          </w:rPr>
          <w:t>DFDL Subset of XML Schema</w:t>
        </w:r>
        <w:r w:rsidR="00597423">
          <w:rPr>
            <w:noProof/>
            <w:webHidden/>
          </w:rPr>
          <w:tab/>
        </w:r>
        <w:r w:rsidR="00597423">
          <w:rPr>
            <w:noProof/>
            <w:webHidden/>
          </w:rPr>
          <w:fldChar w:fldCharType="begin"/>
        </w:r>
        <w:r w:rsidR="00597423">
          <w:rPr>
            <w:noProof/>
            <w:webHidden/>
          </w:rPr>
          <w:instrText xml:space="preserve"> PAGEREF _Toc62570058 \h </w:instrText>
        </w:r>
        <w:r w:rsidR="00597423">
          <w:rPr>
            <w:noProof/>
            <w:webHidden/>
          </w:rPr>
        </w:r>
        <w:r w:rsidR="00597423">
          <w:rPr>
            <w:noProof/>
            <w:webHidden/>
          </w:rPr>
          <w:fldChar w:fldCharType="separate"/>
        </w:r>
        <w:r w:rsidR="0002115F">
          <w:rPr>
            <w:noProof/>
            <w:webHidden/>
          </w:rPr>
          <w:t>24</w:t>
        </w:r>
        <w:r w:rsidR="00597423">
          <w:rPr>
            <w:noProof/>
            <w:webHidden/>
          </w:rPr>
          <w:fldChar w:fldCharType="end"/>
        </w:r>
      </w:hyperlink>
    </w:p>
    <w:p w14:paraId="362D792E" w14:textId="4444281F" w:rsidR="00597423" w:rsidRDefault="00FF3CA9" w:rsidP="00FD265E">
      <w:pPr>
        <w:pStyle w:val="TOC2"/>
        <w:rPr>
          <w:rFonts w:asciiTheme="minorHAnsi" w:eastAsiaTheme="minorEastAsia" w:hAnsiTheme="minorHAnsi" w:cstheme="minorBidi"/>
          <w:noProof/>
          <w:sz w:val="22"/>
          <w:szCs w:val="22"/>
        </w:rPr>
      </w:pPr>
      <w:hyperlink w:anchor="_Toc62570059" w:history="1">
        <w:r w:rsidR="00597423" w:rsidRPr="00423BE6">
          <w:rPr>
            <w:rStyle w:val="Hyperlink"/>
            <w:noProof/>
          </w:rPr>
          <w:t>5.3</w:t>
        </w:r>
        <w:r w:rsidR="00597423">
          <w:rPr>
            <w:rFonts w:asciiTheme="minorHAnsi" w:eastAsiaTheme="minorEastAsia" w:hAnsiTheme="minorHAnsi" w:cstheme="minorBidi"/>
            <w:noProof/>
            <w:sz w:val="22"/>
            <w:szCs w:val="22"/>
          </w:rPr>
          <w:tab/>
        </w:r>
        <w:r w:rsidR="00597423" w:rsidRPr="00423BE6">
          <w:rPr>
            <w:rStyle w:val="Hyperlink"/>
            <w:noProof/>
          </w:rPr>
          <w:t>XSD Facets, min/maxOccurs, default, and fixed</w:t>
        </w:r>
        <w:r w:rsidR="00597423">
          <w:rPr>
            <w:noProof/>
            <w:webHidden/>
          </w:rPr>
          <w:tab/>
        </w:r>
        <w:r w:rsidR="00597423">
          <w:rPr>
            <w:noProof/>
            <w:webHidden/>
          </w:rPr>
          <w:fldChar w:fldCharType="begin"/>
        </w:r>
        <w:r w:rsidR="00597423">
          <w:rPr>
            <w:noProof/>
            <w:webHidden/>
          </w:rPr>
          <w:instrText xml:space="preserve"> PAGEREF _Toc62570059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098EA4B8" w14:textId="612C5AD4" w:rsidR="00597423" w:rsidRDefault="00FF3CA9">
      <w:pPr>
        <w:pStyle w:val="TOC3"/>
        <w:rPr>
          <w:rFonts w:asciiTheme="minorHAnsi" w:eastAsiaTheme="minorEastAsia" w:hAnsiTheme="minorHAnsi" w:cstheme="minorBidi"/>
          <w:noProof/>
          <w:sz w:val="22"/>
          <w:szCs w:val="22"/>
        </w:rPr>
      </w:pPr>
      <w:hyperlink w:anchor="_Toc62570060" w:history="1">
        <w:r w:rsidR="00597423" w:rsidRPr="00423BE6">
          <w:rPr>
            <w:rStyle w:val="Hyperlink"/>
            <w:noProof/>
            <w14:scene3d>
              <w14:camera w14:prst="orthographicFront"/>
              <w14:lightRig w14:rig="threePt" w14:dir="t">
                <w14:rot w14:lat="0" w14:lon="0" w14:rev="0"/>
              </w14:lightRig>
            </w14:scene3d>
          </w:rPr>
          <w:t>5.3.1</w:t>
        </w:r>
        <w:r w:rsidR="00597423">
          <w:rPr>
            <w:rFonts w:asciiTheme="minorHAnsi" w:eastAsiaTheme="minorEastAsia" w:hAnsiTheme="minorHAnsi" w:cstheme="minorBidi"/>
            <w:noProof/>
            <w:sz w:val="22"/>
            <w:szCs w:val="22"/>
          </w:rPr>
          <w:tab/>
        </w:r>
        <w:r w:rsidR="00597423" w:rsidRPr="00423BE6">
          <w:rPr>
            <w:rStyle w:val="Hyperlink"/>
            <w:noProof/>
          </w:rPr>
          <w:t>MinOccurs, MaxOccurs</w:t>
        </w:r>
        <w:r w:rsidR="00597423">
          <w:rPr>
            <w:noProof/>
            <w:webHidden/>
          </w:rPr>
          <w:tab/>
        </w:r>
        <w:r w:rsidR="00597423">
          <w:rPr>
            <w:noProof/>
            <w:webHidden/>
          </w:rPr>
          <w:fldChar w:fldCharType="begin"/>
        </w:r>
        <w:r w:rsidR="00597423">
          <w:rPr>
            <w:noProof/>
            <w:webHidden/>
          </w:rPr>
          <w:instrText xml:space="preserve"> PAGEREF _Toc62570060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4051D380" w14:textId="361BFBF8" w:rsidR="00597423" w:rsidRDefault="00FF3CA9">
      <w:pPr>
        <w:pStyle w:val="TOC3"/>
        <w:rPr>
          <w:rFonts w:asciiTheme="minorHAnsi" w:eastAsiaTheme="minorEastAsia" w:hAnsiTheme="minorHAnsi" w:cstheme="minorBidi"/>
          <w:noProof/>
          <w:sz w:val="22"/>
          <w:szCs w:val="22"/>
        </w:rPr>
      </w:pPr>
      <w:hyperlink w:anchor="_Toc62570061" w:history="1">
        <w:r w:rsidR="00597423" w:rsidRPr="00423BE6">
          <w:rPr>
            <w:rStyle w:val="Hyperlink"/>
            <w:noProof/>
            <w14:scene3d>
              <w14:camera w14:prst="orthographicFront"/>
              <w14:lightRig w14:rig="threePt" w14:dir="t">
                <w14:rot w14:lat="0" w14:lon="0" w14:rev="0"/>
              </w14:lightRig>
            </w14:scene3d>
          </w:rPr>
          <w:t>5.3.2</w:t>
        </w:r>
        <w:r w:rsidR="00597423">
          <w:rPr>
            <w:rFonts w:asciiTheme="minorHAnsi" w:eastAsiaTheme="minorEastAsia" w:hAnsiTheme="minorHAnsi" w:cstheme="minorBidi"/>
            <w:noProof/>
            <w:sz w:val="22"/>
            <w:szCs w:val="22"/>
          </w:rPr>
          <w:tab/>
        </w:r>
        <w:r w:rsidR="00597423" w:rsidRPr="00423BE6">
          <w:rPr>
            <w:rStyle w:val="Hyperlink"/>
            <w:noProof/>
          </w:rPr>
          <w:t>MinLength, MaxLength</w:t>
        </w:r>
        <w:r w:rsidR="00597423">
          <w:rPr>
            <w:noProof/>
            <w:webHidden/>
          </w:rPr>
          <w:tab/>
        </w:r>
        <w:r w:rsidR="00597423">
          <w:rPr>
            <w:noProof/>
            <w:webHidden/>
          </w:rPr>
          <w:fldChar w:fldCharType="begin"/>
        </w:r>
        <w:r w:rsidR="00597423">
          <w:rPr>
            <w:noProof/>
            <w:webHidden/>
          </w:rPr>
          <w:instrText xml:space="preserve"> PAGEREF _Toc62570061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1E2BB93B" w14:textId="3738EA32" w:rsidR="00597423" w:rsidRDefault="00FF3CA9">
      <w:pPr>
        <w:pStyle w:val="TOC3"/>
        <w:rPr>
          <w:rFonts w:asciiTheme="minorHAnsi" w:eastAsiaTheme="minorEastAsia" w:hAnsiTheme="minorHAnsi" w:cstheme="minorBidi"/>
          <w:noProof/>
          <w:sz w:val="22"/>
          <w:szCs w:val="22"/>
        </w:rPr>
      </w:pPr>
      <w:hyperlink w:anchor="_Toc62570062" w:history="1">
        <w:r w:rsidR="00597423" w:rsidRPr="00423BE6">
          <w:rPr>
            <w:rStyle w:val="Hyperlink"/>
            <w:noProof/>
            <w14:scene3d>
              <w14:camera w14:prst="orthographicFront"/>
              <w14:lightRig w14:rig="threePt" w14:dir="t">
                <w14:rot w14:lat="0" w14:lon="0" w14:rev="0"/>
              </w14:lightRig>
            </w14:scene3d>
          </w:rPr>
          <w:t>5.3.3</w:t>
        </w:r>
        <w:r w:rsidR="00597423">
          <w:rPr>
            <w:rFonts w:asciiTheme="minorHAnsi" w:eastAsiaTheme="minorEastAsia" w:hAnsiTheme="minorHAnsi" w:cstheme="minorBidi"/>
            <w:noProof/>
            <w:sz w:val="22"/>
            <w:szCs w:val="22"/>
          </w:rPr>
          <w:tab/>
        </w:r>
        <w:r w:rsidR="00597423" w:rsidRPr="00423BE6">
          <w:rPr>
            <w:rStyle w:val="Hyperlink"/>
            <w:noProof/>
          </w:rPr>
          <w:t>MaxInclusive, MaxExclusive, MinExclusive, MinInclusive, TotalDigits, FractionDigits</w:t>
        </w:r>
        <w:r w:rsidR="00597423">
          <w:rPr>
            <w:noProof/>
            <w:webHidden/>
          </w:rPr>
          <w:tab/>
        </w:r>
        <w:r w:rsidR="00597423">
          <w:rPr>
            <w:noProof/>
            <w:webHidden/>
          </w:rPr>
          <w:fldChar w:fldCharType="begin"/>
        </w:r>
        <w:r w:rsidR="00597423">
          <w:rPr>
            <w:noProof/>
            <w:webHidden/>
          </w:rPr>
          <w:instrText xml:space="preserve"> PAGEREF _Toc62570062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0E6DDD36" w14:textId="425BD103" w:rsidR="00597423" w:rsidRDefault="00FF3CA9">
      <w:pPr>
        <w:pStyle w:val="TOC3"/>
        <w:rPr>
          <w:rFonts w:asciiTheme="minorHAnsi" w:eastAsiaTheme="minorEastAsia" w:hAnsiTheme="minorHAnsi" w:cstheme="minorBidi"/>
          <w:noProof/>
          <w:sz w:val="22"/>
          <w:szCs w:val="22"/>
        </w:rPr>
      </w:pPr>
      <w:hyperlink w:anchor="_Toc62570063" w:history="1">
        <w:r w:rsidR="00597423" w:rsidRPr="00423BE6">
          <w:rPr>
            <w:rStyle w:val="Hyperlink"/>
            <w:noProof/>
            <w14:scene3d>
              <w14:camera w14:prst="orthographicFront"/>
              <w14:lightRig w14:rig="threePt" w14:dir="t">
                <w14:rot w14:lat="0" w14:lon="0" w14:rev="0"/>
              </w14:lightRig>
            </w14:scene3d>
          </w:rPr>
          <w:t>5.3.4</w:t>
        </w:r>
        <w:r w:rsidR="00597423">
          <w:rPr>
            <w:rFonts w:asciiTheme="minorHAnsi" w:eastAsiaTheme="minorEastAsia" w:hAnsiTheme="minorHAnsi" w:cstheme="minorBidi"/>
            <w:noProof/>
            <w:sz w:val="22"/>
            <w:szCs w:val="22"/>
          </w:rPr>
          <w:tab/>
        </w:r>
        <w:r w:rsidR="00597423" w:rsidRPr="00423BE6">
          <w:rPr>
            <w:rStyle w:val="Hyperlink"/>
            <w:noProof/>
          </w:rPr>
          <w:t>Pattern</w:t>
        </w:r>
        <w:r w:rsidR="00597423">
          <w:rPr>
            <w:noProof/>
            <w:webHidden/>
          </w:rPr>
          <w:tab/>
        </w:r>
        <w:r w:rsidR="00597423">
          <w:rPr>
            <w:noProof/>
            <w:webHidden/>
          </w:rPr>
          <w:fldChar w:fldCharType="begin"/>
        </w:r>
        <w:r w:rsidR="00597423">
          <w:rPr>
            <w:noProof/>
            <w:webHidden/>
          </w:rPr>
          <w:instrText xml:space="preserve"> PAGEREF _Toc62570063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27CC0CC0" w14:textId="3BE0CFB3" w:rsidR="00597423" w:rsidRDefault="00FF3CA9">
      <w:pPr>
        <w:pStyle w:val="TOC3"/>
        <w:rPr>
          <w:rFonts w:asciiTheme="minorHAnsi" w:eastAsiaTheme="minorEastAsia" w:hAnsiTheme="minorHAnsi" w:cstheme="minorBidi"/>
          <w:noProof/>
          <w:sz w:val="22"/>
          <w:szCs w:val="22"/>
        </w:rPr>
      </w:pPr>
      <w:hyperlink w:anchor="_Toc62570064" w:history="1">
        <w:r w:rsidR="00597423" w:rsidRPr="00423BE6">
          <w:rPr>
            <w:rStyle w:val="Hyperlink"/>
            <w:noProof/>
            <w14:scene3d>
              <w14:camera w14:prst="orthographicFront"/>
              <w14:lightRig w14:rig="threePt" w14:dir="t">
                <w14:rot w14:lat="0" w14:lon="0" w14:rev="0"/>
              </w14:lightRig>
            </w14:scene3d>
          </w:rPr>
          <w:t>5.3.5</w:t>
        </w:r>
        <w:r w:rsidR="00597423">
          <w:rPr>
            <w:rFonts w:asciiTheme="minorHAnsi" w:eastAsiaTheme="minorEastAsia" w:hAnsiTheme="minorHAnsi" w:cstheme="minorBidi"/>
            <w:noProof/>
            <w:sz w:val="22"/>
            <w:szCs w:val="22"/>
          </w:rPr>
          <w:tab/>
        </w:r>
        <w:r w:rsidR="00597423" w:rsidRPr="00423BE6">
          <w:rPr>
            <w:rStyle w:val="Hyperlink"/>
            <w:noProof/>
          </w:rPr>
          <w:t>Enumeration Values</w:t>
        </w:r>
        <w:r w:rsidR="00597423">
          <w:rPr>
            <w:noProof/>
            <w:webHidden/>
          </w:rPr>
          <w:tab/>
        </w:r>
        <w:r w:rsidR="00597423">
          <w:rPr>
            <w:noProof/>
            <w:webHidden/>
          </w:rPr>
          <w:fldChar w:fldCharType="begin"/>
        </w:r>
        <w:r w:rsidR="00597423">
          <w:rPr>
            <w:noProof/>
            <w:webHidden/>
          </w:rPr>
          <w:instrText xml:space="preserve"> PAGEREF _Toc62570064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5A11FB10" w14:textId="50BA2822" w:rsidR="00597423" w:rsidRDefault="00FF3CA9">
      <w:pPr>
        <w:pStyle w:val="TOC3"/>
        <w:rPr>
          <w:rFonts w:asciiTheme="minorHAnsi" w:eastAsiaTheme="minorEastAsia" w:hAnsiTheme="minorHAnsi" w:cstheme="minorBidi"/>
          <w:noProof/>
          <w:sz w:val="22"/>
          <w:szCs w:val="22"/>
        </w:rPr>
      </w:pPr>
      <w:hyperlink w:anchor="_Toc62570065" w:history="1">
        <w:r w:rsidR="00597423" w:rsidRPr="00423BE6">
          <w:rPr>
            <w:rStyle w:val="Hyperlink"/>
            <w:noProof/>
            <w14:scene3d>
              <w14:camera w14:prst="orthographicFront"/>
              <w14:lightRig w14:rig="threePt" w14:dir="t">
                <w14:rot w14:lat="0" w14:lon="0" w14:rev="0"/>
              </w14:lightRig>
            </w14:scene3d>
          </w:rPr>
          <w:t>5.3.6</w:t>
        </w:r>
        <w:r w:rsidR="00597423">
          <w:rPr>
            <w:rFonts w:asciiTheme="minorHAnsi" w:eastAsiaTheme="minorEastAsia" w:hAnsiTheme="minorHAnsi" w:cstheme="minorBidi"/>
            <w:noProof/>
            <w:sz w:val="22"/>
            <w:szCs w:val="22"/>
          </w:rPr>
          <w:tab/>
        </w:r>
        <w:r w:rsidR="00597423" w:rsidRPr="00423BE6">
          <w:rPr>
            <w:rStyle w:val="Hyperlink"/>
            <w:noProof/>
          </w:rPr>
          <w:t>Default</w:t>
        </w:r>
        <w:r w:rsidR="00597423">
          <w:rPr>
            <w:noProof/>
            <w:webHidden/>
          </w:rPr>
          <w:tab/>
        </w:r>
        <w:r w:rsidR="00597423">
          <w:rPr>
            <w:noProof/>
            <w:webHidden/>
          </w:rPr>
          <w:fldChar w:fldCharType="begin"/>
        </w:r>
        <w:r w:rsidR="00597423">
          <w:rPr>
            <w:noProof/>
            <w:webHidden/>
          </w:rPr>
          <w:instrText xml:space="preserve"> PAGEREF _Toc62570065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ED9826E" w14:textId="5665518B" w:rsidR="00597423" w:rsidRDefault="00FF3CA9">
      <w:pPr>
        <w:pStyle w:val="TOC3"/>
        <w:rPr>
          <w:rFonts w:asciiTheme="minorHAnsi" w:eastAsiaTheme="minorEastAsia" w:hAnsiTheme="minorHAnsi" w:cstheme="minorBidi"/>
          <w:noProof/>
          <w:sz w:val="22"/>
          <w:szCs w:val="22"/>
        </w:rPr>
      </w:pPr>
      <w:hyperlink w:anchor="_Toc62570066" w:history="1">
        <w:r w:rsidR="00597423" w:rsidRPr="00423BE6">
          <w:rPr>
            <w:rStyle w:val="Hyperlink"/>
            <w:noProof/>
            <w14:scene3d>
              <w14:camera w14:prst="orthographicFront"/>
              <w14:lightRig w14:rig="threePt" w14:dir="t">
                <w14:rot w14:lat="0" w14:lon="0" w14:rev="0"/>
              </w14:lightRig>
            </w14:scene3d>
          </w:rPr>
          <w:t>5.3.7</w:t>
        </w:r>
        <w:r w:rsidR="00597423">
          <w:rPr>
            <w:rFonts w:asciiTheme="minorHAnsi" w:eastAsiaTheme="minorEastAsia" w:hAnsiTheme="minorHAnsi" w:cstheme="minorBidi"/>
            <w:noProof/>
            <w:sz w:val="22"/>
            <w:szCs w:val="22"/>
          </w:rPr>
          <w:tab/>
        </w:r>
        <w:r w:rsidR="00597423" w:rsidRPr="00423BE6">
          <w:rPr>
            <w:rStyle w:val="Hyperlink"/>
            <w:noProof/>
          </w:rPr>
          <w:t>Fixed</w:t>
        </w:r>
        <w:r w:rsidR="00597423">
          <w:rPr>
            <w:noProof/>
            <w:webHidden/>
          </w:rPr>
          <w:tab/>
        </w:r>
        <w:r w:rsidR="00597423">
          <w:rPr>
            <w:noProof/>
            <w:webHidden/>
          </w:rPr>
          <w:fldChar w:fldCharType="begin"/>
        </w:r>
        <w:r w:rsidR="00597423">
          <w:rPr>
            <w:noProof/>
            <w:webHidden/>
          </w:rPr>
          <w:instrText xml:space="preserve"> PAGEREF _Toc62570066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96DAC32" w14:textId="7574861F" w:rsidR="00597423" w:rsidRDefault="00FF3CA9" w:rsidP="00FD265E">
      <w:pPr>
        <w:pStyle w:val="TOC2"/>
        <w:rPr>
          <w:rFonts w:asciiTheme="minorHAnsi" w:eastAsiaTheme="minorEastAsia" w:hAnsiTheme="minorHAnsi" w:cstheme="minorBidi"/>
          <w:noProof/>
          <w:sz w:val="22"/>
          <w:szCs w:val="22"/>
        </w:rPr>
      </w:pPr>
      <w:hyperlink w:anchor="_Toc62570067" w:history="1">
        <w:r w:rsidR="00597423" w:rsidRPr="00423BE6">
          <w:rPr>
            <w:rStyle w:val="Hyperlink"/>
            <w:noProof/>
          </w:rPr>
          <w:t>5.4</w:t>
        </w:r>
        <w:r w:rsidR="00597423">
          <w:rPr>
            <w:rFonts w:asciiTheme="minorHAnsi" w:eastAsiaTheme="minorEastAsia" w:hAnsiTheme="minorHAnsi" w:cstheme="minorBidi"/>
            <w:noProof/>
            <w:sz w:val="22"/>
            <w:szCs w:val="22"/>
          </w:rPr>
          <w:tab/>
        </w:r>
        <w:r w:rsidR="00597423" w:rsidRPr="00423BE6">
          <w:rPr>
            <w:rStyle w:val="Hyperlink"/>
            <w:noProof/>
          </w:rPr>
          <w:t>Compatibility with Other Annotation Language Schemas</w:t>
        </w:r>
        <w:r w:rsidR="00597423">
          <w:rPr>
            <w:noProof/>
            <w:webHidden/>
          </w:rPr>
          <w:tab/>
        </w:r>
        <w:r w:rsidR="00597423">
          <w:rPr>
            <w:noProof/>
            <w:webHidden/>
          </w:rPr>
          <w:fldChar w:fldCharType="begin"/>
        </w:r>
        <w:r w:rsidR="00597423">
          <w:rPr>
            <w:noProof/>
            <w:webHidden/>
          </w:rPr>
          <w:instrText xml:space="preserve"> PAGEREF _Toc62570067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F73EC47" w14:textId="2039D096" w:rsidR="00597423" w:rsidRDefault="00FF3CA9" w:rsidP="004F4654">
      <w:pPr>
        <w:pStyle w:val="TOC1"/>
        <w:rPr>
          <w:rFonts w:asciiTheme="minorHAnsi" w:eastAsiaTheme="minorEastAsia" w:hAnsiTheme="minorHAnsi" w:cstheme="minorBidi"/>
          <w:noProof/>
          <w:sz w:val="22"/>
          <w:szCs w:val="22"/>
        </w:rPr>
      </w:pPr>
      <w:hyperlink w:anchor="_Toc62570068" w:history="1">
        <w:r w:rsidR="00597423" w:rsidRPr="00423BE6">
          <w:rPr>
            <w:rStyle w:val="Hyperlink"/>
            <w:noProof/>
          </w:rPr>
          <w:t>6</w:t>
        </w:r>
        <w:r w:rsidR="00597423">
          <w:rPr>
            <w:rFonts w:asciiTheme="minorHAnsi" w:eastAsiaTheme="minorEastAsia" w:hAnsiTheme="minorHAnsi" w:cstheme="minorBidi"/>
            <w:noProof/>
            <w:sz w:val="22"/>
            <w:szCs w:val="22"/>
          </w:rPr>
          <w:tab/>
        </w:r>
        <w:r w:rsidR="00597423" w:rsidRPr="00423BE6">
          <w:rPr>
            <w:rStyle w:val="Hyperlink"/>
            <w:noProof/>
          </w:rPr>
          <w:t>DFDL Syntax Basics</w:t>
        </w:r>
        <w:r w:rsidR="00597423">
          <w:rPr>
            <w:noProof/>
            <w:webHidden/>
          </w:rPr>
          <w:tab/>
        </w:r>
        <w:r w:rsidR="00597423">
          <w:rPr>
            <w:noProof/>
            <w:webHidden/>
          </w:rPr>
          <w:fldChar w:fldCharType="begin"/>
        </w:r>
        <w:r w:rsidR="00597423">
          <w:rPr>
            <w:noProof/>
            <w:webHidden/>
          </w:rPr>
          <w:instrText xml:space="preserve"> PAGEREF _Toc62570068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1D3C5236" w14:textId="38B5CD0F" w:rsidR="00597423" w:rsidRDefault="00FF3CA9" w:rsidP="00FD265E">
      <w:pPr>
        <w:pStyle w:val="TOC2"/>
        <w:rPr>
          <w:rFonts w:asciiTheme="minorHAnsi" w:eastAsiaTheme="minorEastAsia" w:hAnsiTheme="minorHAnsi" w:cstheme="minorBidi"/>
          <w:noProof/>
          <w:sz w:val="22"/>
          <w:szCs w:val="22"/>
        </w:rPr>
      </w:pPr>
      <w:hyperlink w:anchor="_Toc62570069" w:history="1">
        <w:r w:rsidR="00597423" w:rsidRPr="00423BE6">
          <w:rPr>
            <w:rStyle w:val="Hyperlink"/>
            <w:noProof/>
          </w:rPr>
          <w:t>6.1</w:t>
        </w:r>
        <w:r w:rsidR="00597423">
          <w:rPr>
            <w:rFonts w:asciiTheme="minorHAnsi" w:eastAsiaTheme="minorEastAsia" w:hAnsiTheme="minorHAnsi" w:cstheme="minorBidi"/>
            <w:noProof/>
            <w:sz w:val="22"/>
            <w:szCs w:val="22"/>
          </w:rPr>
          <w:tab/>
        </w:r>
        <w:r w:rsidR="00597423" w:rsidRPr="00423BE6">
          <w:rPr>
            <w:rStyle w:val="Hyperlink"/>
            <w:noProof/>
          </w:rPr>
          <w:t>Namespaces</w:t>
        </w:r>
        <w:r w:rsidR="00597423">
          <w:rPr>
            <w:noProof/>
            <w:webHidden/>
          </w:rPr>
          <w:tab/>
        </w:r>
        <w:r w:rsidR="00597423">
          <w:rPr>
            <w:noProof/>
            <w:webHidden/>
          </w:rPr>
          <w:fldChar w:fldCharType="begin"/>
        </w:r>
        <w:r w:rsidR="00597423">
          <w:rPr>
            <w:noProof/>
            <w:webHidden/>
          </w:rPr>
          <w:instrText xml:space="preserve"> PAGEREF _Toc62570069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2E2AA32E" w14:textId="32DEE225" w:rsidR="00597423" w:rsidRDefault="00FF3CA9" w:rsidP="00FD265E">
      <w:pPr>
        <w:pStyle w:val="TOC2"/>
        <w:rPr>
          <w:rFonts w:asciiTheme="minorHAnsi" w:eastAsiaTheme="minorEastAsia" w:hAnsiTheme="minorHAnsi" w:cstheme="minorBidi"/>
          <w:noProof/>
          <w:sz w:val="22"/>
          <w:szCs w:val="22"/>
        </w:rPr>
      </w:pPr>
      <w:hyperlink w:anchor="_Toc62570070" w:history="1">
        <w:r w:rsidR="00597423" w:rsidRPr="00423BE6">
          <w:rPr>
            <w:rStyle w:val="Hyperlink"/>
            <w:noProof/>
          </w:rPr>
          <w:t>6.2</w:t>
        </w:r>
        <w:r w:rsidR="00597423">
          <w:rPr>
            <w:rFonts w:asciiTheme="minorHAnsi" w:eastAsiaTheme="minorEastAsia" w:hAnsiTheme="minorHAnsi" w:cstheme="minorBidi"/>
            <w:noProof/>
            <w:sz w:val="22"/>
            <w:szCs w:val="22"/>
          </w:rPr>
          <w:tab/>
        </w:r>
        <w:r w:rsidR="00597423" w:rsidRPr="00423BE6">
          <w:rPr>
            <w:rStyle w:val="Hyperlink"/>
            <w:noProof/>
          </w:rPr>
          <w:t>The DFDL Annotation Elements</w:t>
        </w:r>
        <w:r w:rsidR="00597423">
          <w:rPr>
            <w:noProof/>
            <w:webHidden/>
          </w:rPr>
          <w:tab/>
        </w:r>
        <w:r w:rsidR="00597423">
          <w:rPr>
            <w:noProof/>
            <w:webHidden/>
          </w:rPr>
          <w:fldChar w:fldCharType="begin"/>
        </w:r>
        <w:r w:rsidR="00597423">
          <w:rPr>
            <w:noProof/>
            <w:webHidden/>
          </w:rPr>
          <w:instrText xml:space="preserve"> PAGEREF _Toc62570070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34C2F314" w14:textId="31241379" w:rsidR="00597423" w:rsidRDefault="00FF3CA9" w:rsidP="00FD265E">
      <w:pPr>
        <w:pStyle w:val="TOC2"/>
        <w:rPr>
          <w:rFonts w:asciiTheme="minorHAnsi" w:eastAsiaTheme="minorEastAsia" w:hAnsiTheme="minorHAnsi" w:cstheme="minorBidi"/>
          <w:noProof/>
          <w:sz w:val="22"/>
          <w:szCs w:val="22"/>
        </w:rPr>
      </w:pPr>
      <w:hyperlink w:anchor="_Toc62570071" w:history="1">
        <w:r w:rsidR="00597423" w:rsidRPr="00423BE6">
          <w:rPr>
            <w:rStyle w:val="Hyperlink"/>
            <w:noProof/>
          </w:rPr>
          <w:t>6.3</w:t>
        </w:r>
        <w:r w:rsidR="00597423">
          <w:rPr>
            <w:rFonts w:asciiTheme="minorHAnsi" w:eastAsiaTheme="minorEastAsia" w:hAnsiTheme="minorHAnsi" w:cstheme="minorBidi"/>
            <w:noProof/>
            <w:sz w:val="22"/>
            <w:szCs w:val="22"/>
          </w:rPr>
          <w:tab/>
        </w:r>
        <w:r w:rsidR="00597423" w:rsidRPr="00423BE6">
          <w:rPr>
            <w:rStyle w:val="Hyperlink"/>
            <w:noProof/>
          </w:rPr>
          <w:t>DFDL Properties</w:t>
        </w:r>
        <w:r w:rsidR="00597423">
          <w:rPr>
            <w:noProof/>
            <w:webHidden/>
          </w:rPr>
          <w:tab/>
        </w:r>
        <w:r w:rsidR="00597423">
          <w:rPr>
            <w:noProof/>
            <w:webHidden/>
          </w:rPr>
          <w:fldChar w:fldCharType="begin"/>
        </w:r>
        <w:r w:rsidR="00597423">
          <w:rPr>
            <w:noProof/>
            <w:webHidden/>
          </w:rPr>
          <w:instrText xml:space="preserve"> PAGEREF _Toc62570071 \h </w:instrText>
        </w:r>
        <w:r w:rsidR="00597423">
          <w:rPr>
            <w:noProof/>
            <w:webHidden/>
          </w:rPr>
        </w:r>
        <w:r w:rsidR="00597423">
          <w:rPr>
            <w:noProof/>
            <w:webHidden/>
          </w:rPr>
          <w:fldChar w:fldCharType="separate"/>
        </w:r>
        <w:r w:rsidR="0002115F">
          <w:rPr>
            <w:noProof/>
            <w:webHidden/>
          </w:rPr>
          <w:t>31</w:t>
        </w:r>
        <w:r w:rsidR="00597423">
          <w:rPr>
            <w:noProof/>
            <w:webHidden/>
          </w:rPr>
          <w:fldChar w:fldCharType="end"/>
        </w:r>
      </w:hyperlink>
    </w:p>
    <w:p w14:paraId="35F4182A" w14:textId="767626C8" w:rsidR="00597423" w:rsidRDefault="00FF3CA9">
      <w:pPr>
        <w:pStyle w:val="TOC3"/>
        <w:rPr>
          <w:rFonts w:asciiTheme="minorHAnsi" w:eastAsiaTheme="minorEastAsia" w:hAnsiTheme="minorHAnsi" w:cstheme="minorBidi"/>
          <w:noProof/>
          <w:sz w:val="22"/>
          <w:szCs w:val="22"/>
        </w:rPr>
      </w:pPr>
      <w:hyperlink w:anchor="_Toc62570072" w:history="1">
        <w:r w:rsidR="00597423" w:rsidRPr="00423BE6">
          <w:rPr>
            <w:rStyle w:val="Hyperlink"/>
            <w:noProof/>
            <w14:scene3d>
              <w14:camera w14:prst="orthographicFront"/>
              <w14:lightRig w14:rig="threePt" w14:dir="t">
                <w14:rot w14:lat="0" w14:lon="0" w14:rev="0"/>
              </w14:lightRig>
            </w14:scene3d>
          </w:rPr>
          <w:t>6.3.1</w:t>
        </w:r>
        <w:r w:rsidR="00597423">
          <w:rPr>
            <w:rFonts w:asciiTheme="minorHAnsi" w:eastAsiaTheme="minorEastAsia" w:hAnsiTheme="minorHAnsi" w:cstheme="minorBidi"/>
            <w:noProof/>
            <w:sz w:val="22"/>
            <w:szCs w:val="22"/>
          </w:rPr>
          <w:tab/>
        </w:r>
        <w:r w:rsidR="00597423" w:rsidRPr="00423BE6">
          <w:rPr>
            <w:rStyle w:val="Hyperlink"/>
            <w:noProof/>
          </w:rPr>
          <w:t>DFDL String Literals</w:t>
        </w:r>
        <w:r w:rsidR="00597423">
          <w:rPr>
            <w:noProof/>
            <w:webHidden/>
          </w:rPr>
          <w:tab/>
        </w:r>
        <w:r w:rsidR="00597423">
          <w:rPr>
            <w:noProof/>
            <w:webHidden/>
          </w:rPr>
          <w:fldChar w:fldCharType="begin"/>
        </w:r>
        <w:r w:rsidR="00597423">
          <w:rPr>
            <w:noProof/>
            <w:webHidden/>
          </w:rPr>
          <w:instrText xml:space="preserve"> PAGEREF _Toc62570072 \h </w:instrText>
        </w:r>
        <w:r w:rsidR="00597423">
          <w:rPr>
            <w:noProof/>
            <w:webHidden/>
          </w:rPr>
        </w:r>
        <w:r w:rsidR="00597423">
          <w:rPr>
            <w:noProof/>
            <w:webHidden/>
          </w:rPr>
          <w:fldChar w:fldCharType="separate"/>
        </w:r>
        <w:r w:rsidR="0002115F">
          <w:rPr>
            <w:noProof/>
            <w:webHidden/>
          </w:rPr>
          <w:t>32</w:t>
        </w:r>
        <w:r w:rsidR="00597423">
          <w:rPr>
            <w:noProof/>
            <w:webHidden/>
          </w:rPr>
          <w:fldChar w:fldCharType="end"/>
        </w:r>
      </w:hyperlink>
    </w:p>
    <w:p w14:paraId="704FCB30" w14:textId="3FFF64E3" w:rsidR="00597423" w:rsidRDefault="00FF3CA9">
      <w:pPr>
        <w:pStyle w:val="TOC3"/>
        <w:rPr>
          <w:rFonts w:asciiTheme="minorHAnsi" w:eastAsiaTheme="minorEastAsia" w:hAnsiTheme="minorHAnsi" w:cstheme="minorBidi"/>
          <w:noProof/>
          <w:sz w:val="22"/>
          <w:szCs w:val="22"/>
        </w:rPr>
      </w:pPr>
      <w:hyperlink w:anchor="_Toc62570073" w:history="1">
        <w:r w:rsidR="00597423" w:rsidRPr="00423BE6">
          <w:rPr>
            <w:rStyle w:val="Hyperlink"/>
            <w:noProof/>
            <w14:scene3d>
              <w14:camera w14:prst="orthographicFront"/>
              <w14:lightRig w14:rig="threePt" w14:dir="t">
                <w14:rot w14:lat="0" w14:lon="0" w14:rev="0"/>
              </w14:lightRig>
            </w14:scene3d>
          </w:rPr>
          <w:t>6.3.2</w:t>
        </w:r>
        <w:r w:rsidR="00597423">
          <w:rPr>
            <w:rFonts w:asciiTheme="minorHAnsi" w:eastAsiaTheme="minorEastAsia" w:hAnsiTheme="minorHAnsi" w:cstheme="minorBidi"/>
            <w:noProof/>
            <w:sz w:val="22"/>
            <w:szCs w:val="22"/>
          </w:rPr>
          <w:tab/>
        </w:r>
        <w:r w:rsidR="00597423" w:rsidRPr="00423BE6">
          <w:rPr>
            <w:rStyle w:val="Hyperlink"/>
            <w:noProof/>
          </w:rPr>
          <w:t>DFDL Expressions</w:t>
        </w:r>
        <w:r w:rsidR="00597423">
          <w:rPr>
            <w:noProof/>
            <w:webHidden/>
          </w:rPr>
          <w:tab/>
        </w:r>
        <w:r w:rsidR="00597423">
          <w:rPr>
            <w:noProof/>
            <w:webHidden/>
          </w:rPr>
          <w:fldChar w:fldCharType="begin"/>
        </w:r>
        <w:r w:rsidR="00597423">
          <w:rPr>
            <w:noProof/>
            <w:webHidden/>
          </w:rPr>
          <w:instrText xml:space="preserve"> PAGEREF _Toc62570073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4032D8AA" w14:textId="6F73F0CC" w:rsidR="00597423" w:rsidRDefault="00FF3CA9">
      <w:pPr>
        <w:pStyle w:val="TOC3"/>
        <w:rPr>
          <w:rFonts w:asciiTheme="minorHAnsi" w:eastAsiaTheme="minorEastAsia" w:hAnsiTheme="minorHAnsi" w:cstheme="minorBidi"/>
          <w:noProof/>
          <w:sz w:val="22"/>
          <w:szCs w:val="22"/>
        </w:rPr>
      </w:pPr>
      <w:hyperlink w:anchor="_Toc62570074" w:history="1">
        <w:r w:rsidR="00597423" w:rsidRPr="00423BE6">
          <w:rPr>
            <w:rStyle w:val="Hyperlink"/>
            <w:noProof/>
            <w14:scene3d>
              <w14:camera w14:prst="orthographicFront"/>
              <w14:lightRig w14:rig="threePt" w14:dir="t">
                <w14:rot w14:lat="0" w14:lon="0" w14:rev="0"/>
              </w14:lightRig>
            </w14:scene3d>
          </w:rPr>
          <w:t>6.3.3</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_Toc62570074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79AEBEB5" w14:textId="37606F6F" w:rsidR="00597423" w:rsidRDefault="00FF3CA9">
      <w:pPr>
        <w:pStyle w:val="TOC3"/>
        <w:rPr>
          <w:rFonts w:asciiTheme="minorHAnsi" w:eastAsiaTheme="minorEastAsia" w:hAnsiTheme="minorHAnsi" w:cstheme="minorBidi"/>
          <w:noProof/>
          <w:sz w:val="22"/>
          <w:szCs w:val="22"/>
        </w:rPr>
      </w:pPr>
      <w:hyperlink w:anchor="_Toc62570075" w:history="1">
        <w:r w:rsidR="00597423" w:rsidRPr="00423BE6">
          <w:rPr>
            <w:rStyle w:val="Hyperlink"/>
            <w:noProof/>
            <w14:scene3d>
              <w14:camera w14:prst="orthographicFront"/>
              <w14:lightRig w14:rig="threePt" w14:dir="t">
                <w14:rot w14:lat="0" w14:lon="0" w14:rev="0"/>
              </w14:lightRig>
            </w14:scene3d>
          </w:rPr>
          <w:t>6.3.4</w:t>
        </w:r>
        <w:r w:rsidR="00597423">
          <w:rPr>
            <w:rFonts w:asciiTheme="minorHAnsi" w:eastAsiaTheme="minorEastAsia" w:hAnsiTheme="minorHAnsi" w:cstheme="minorBidi"/>
            <w:noProof/>
            <w:sz w:val="22"/>
            <w:szCs w:val="22"/>
          </w:rPr>
          <w:tab/>
        </w:r>
        <w:r w:rsidR="00597423" w:rsidRPr="00423BE6">
          <w:rPr>
            <w:rStyle w:val="Hyperlink"/>
            <w:noProof/>
          </w:rPr>
          <w:t>Enumerations in DFDL</w:t>
        </w:r>
        <w:r w:rsidR="00597423">
          <w:rPr>
            <w:noProof/>
            <w:webHidden/>
          </w:rPr>
          <w:tab/>
        </w:r>
        <w:r w:rsidR="00597423">
          <w:rPr>
            <w:noProof/>
            <w:webHidden/>
          </w:rPr>
          <w:fldChar w:fldCharType="begin"/>
        </w:r>
        <w:r w:rsidR="00597423">
          <w:rPr>
            <w:noProof/>
            <w:webHidden/>
          </w:rPr>
          <w:instrText xml:space="preserve"> PAGEREF _Toc62570075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3FD71480" w14:textId="7BAB26BC" w:rsidR="00597423" w:rsidRDefault="00FF3CA9" w:rsidP="004F4654">
      <w:pPr>
        <w:pStyle w:val="TOC1"/>
        <w:rPr>
          <w:rFonts w:asciiTheme="minorHAnsi" w:eastAsiaTheme="minorEastAsia" w:hAnsiTheme="minorHAnsi" w:cstheme="minorBidi"/>
          <w:noProof/>
          <w:sz w:val="22"/>
          <w:szCs w:val="22"/>
        </w:rPr>
      </w:pPr>
      <w:hyperlink w:anchor="_Toc62570076" w:history="1">
        <w:r w:rsidR="00597423" w:rsidRPr="00423BE6">
          <w:rPr>
            <w:rStyle w:val="Hyperlink"/>
            <w:noProof/>
          </w:rPr>
          <w:t>7</w:t>
        </w:r>
        <w:r w:rsidR="00597423">
          <w:rPr>
            <w:rFonts w:asciiTheme="minorHAnsi" w:eastAsiaTheme="minorEastAsia" w:hAnsiTheme="minorHAnsi" w:cstheme="minorBidi"/>
            <w:noProof/>
            <w:sz w:val="22"/>
            <w:szCs w:val="22"/>
          </w:rPr>
          <w:tab/>
        </w:r>
        <w:r w:rsidR="00597423" w:rsidRPr="00423BE6">
          <w:rPr>
            <w:rStyle w:val="Hyperlink"/>
            <w:noProof/>
          </w:rPr>
          <w:t>Syntax of DFDL Annotation Elements</w:t>
        </w:r>
        <w:r w:rsidR="00597423">
          <w:rPr>
            <w:noProof/>
            <w:webHidden/>
          </w:rPr>
          <w:tab/>
        </w:r>
        <w:r w:rsidR="00597423">
          <w:rPr>
            <w:noProof/>
            <w:webHidden/>
          </w:rPr>
          <w:fldChar w:fldCharType="begin"/>
        </w:r>
        <w:r w:rsidR="00597423">
          <w:rPr>
            <w:noProof/>
            <w:webHidden/>
          </w:rPr>
          <w:instrText xml:space="preserve"> PAGEREF _Toc62570076 \h </w:instrText>
        </w:r>
        <w:r w:rsidR="00597423">
          <w:rPr>
            <w:noProof/>
            <w:webHidden/>
          </w:rPr>
        </w:r>
        <w:r w:rsidR="00597423">
          <w:rPr>
            <w:noProof/>
            <w:webHidden/>
          </w:rPr>
          <w:fldChar w:fldCharType="separate"/>
        </w:r>
        <w:r w:rsidR="0002115F">
          <w:rPr>
            <w:noProof/>
            <w:webHidden/>
          </w:rPr>
          <w:t>38</w:t>
        </w:r>
        <w:r w:rsidR="00597423">
          <w:rPr>
            <w:noProof/>
            <w:webHidden/>
          </w:rPr>
          <w:fldChar w:fldCharType="end"/>
        </w:r>
      </w:hyperlink>
    </w:p>
    <w:p w14:paraId="393A37F6" w14:textId="3B748741" w:rsidR="00597423" w:rsidRDefault="00FF3CA9" w:rsidP="00FD265E">
      <w:pPr>
        <w:pStyle w:val="TOC2"/>
        <w:rPr>
          <w:rFonts w:asciiTheme="minorHAnsi" w:eastAsiaTheme="minorEastAsia" w:hAnsiTheme="minorHAnsi" w:cstheme="minorBidi"/>
          <w:noProof/>
          <w:sz w:val="22"/>
          <w:szCs w:val="22"/>
        </w:rPr>
      </w:pPr>
      <w:hyperlink w:anchor="_Toc62570077" w:history="1">
        <w:r w:rsidR="00597423" w:rsidRPr="00423BE6">
          <w:rPr>
            <w:rStyle w:val="Hyperlink"/>
            <w:noProof/>
          </w:rPr>
          <w:t>7.1</w:t>
        </w:r>
        <w:r w:rsidR="00597423">
          <w:rPr>
            <w:rFonts w:asciiTheme="minorHAnsi" w:eastAsiaTheme="minorEastAsia" w:hAnsiTheme="minorHAnsi" w:cstheme="minorBidi"/>
            <w:noProof/>
            <w:sz w:val="22"/>
            <w:szCs w:val="22"/>
          </w:rPr>
          <w:tab/>
        </w:r>
        <w:r w:rsidR="00597423" w:rsidRPr="00423BE6">
          <w:rPr>
            <w:rStyle w:val="Hyperlink"/>
            <w:noProof/>
          </w:rPr>
          <w:t>Component Format Annotations</w:t>
        </w:r>
        <w:r w:rsidR="00597423">
          <w:rPr>
            <w:noProof/>
            <w:webHidden/>
          </w:rPr>
          <w:tab/>
        </w:r>
        <w:r w:rsidR="00597423">
          <w:rPr>
            <w:noProof/>
            <w:webHidden/>
          </w:rPr>
          <w:fldChar w:fldCharType="begin"/>
        </w:r>
        <w:r w:rsidR="00597423">
          <w:rPr>
            <w:noProof/>
            <w:webHidden/>
          </w:rPr>
          <w:instrText xml:space="preserve"> PAGEREF _Toc62570077 \h </w:instrText>
        </w:r>
        <w:r w:rsidR="00597423">
          <w:rPr>
            <w:noProof/>
            <w:webHidden/>
          </w:rPr>
        </w:r>
        <w:r w:rsidR="00597423">
          <w:rPr>
            <w:noProof/>
            <w:webHidden/>
          </w:rPr>
          <w:fldChar w:fldCharType="separate"/>
        </w:r>
        <w:r w:rsidR="0002115F">
          <w:rPr>
            <w:noProof/>
            <w:webHidden/>
          </w:rPr>
          <w:t>38</w:t>
        </w:r>
        <w:r w:rsidR="00597423">
          <w:rPr>
            <w:noProof/>
            <w:webHidden/>
          </w:rPr>
          <w:fldChar w:fldCharType="end"/>
        </w:r>
      </w:hyperlink>
    </w:p>
    <w:p w14:paraId="09819A75" w14:textId="1A837C96" w:rsidR="00597423" w:rsidRDefault="00FF3CA9">
      <w:pPr>
        <w:pStyle w:val="TOC3"/>
        <w:rPr>
          <w:rFonts w:asciiTheme="minorHAnsi" w:eastAsiaTheme="minorEastAsia" w:hAnsiTheme="minorHAnsi" w:cstheme="minorBidi"/>
          <w:noProof/>
          <w:sz w:val="22"/>
          <w:szCs w:val="22"/>
        </w:rPr>
      </w:pPr>
      <w:hyperlink w:anchor="_Toc62570078" w:history="1">
        <w:r w:rsidR="00597423" w:rsidRPr="00423BE6">
          <w:rPr>
            <w:rStyle w:val="Hyperlink"/>
            <w:noProof/>
            <w14:scene3d>
              <w14:camera w14:prst="orthographicFront"/>
              <w14:lightRig w14:rig="threePt" w14:dir="t">
                <w14:rot w14:lat="0" w14:lon="0" w14:rev="0"/>
              </w14:lightRig>
            </w14:scene3d>
          </w:rPr>
          <w:t>7.1.1</w:t>
        </w:r>
        <w:r w:rsidR="00597423">
          <w:rPr>
            <w:rFonts w:asciiTheme="minorHAnsi" w:eastAsiaTheme="minorEastAsia" w:hAnsiTheme="minorHAnsi" w:cstheme="minorBidi"/>
            <w:noProof/>
            <w:sz w:val="22"/>
            <w:szCs w:val="22"/>
          </w:rPr>
          <w:tab/>
        </w:r>
        <w:r w:rsidR="00597423" w:rsidRPr="00423BE6">
          <w:rPr>
            <w:rStyle w:val="Hyperlink"/>
            <w:noProof/>
          </w:rPr>
          <w:t>Property Binding Syntax</w:t>
        </w:r>
        <w:r w:rsidR="00597423">
          <w:rPr>
            <w:noProof/>
            <w:webHidden/>
          </w:rPr>
          <w:tab/>
        </w:r>
        <w:r w:rsidR="00597423">
          <w:rPr>
            <w:noProof/>
            <w:webHidden/>
          </w:rPr>
          <w:fldChar w:fldCharType="begin"/>
        </w:r>
        <w:r w:rsidR="00597423">
          <w:rPr>
            <w:noProof/>
            <w:webHidden/>
          </w:rPr>
          <w:instrText xml:space="preserve"> PAGEREF _Toc62570078 \h </w:instrText>
        </w:r>
        <w:r w:rsidR="00597423">
          <w:rPr>
            <w:noProof/>
            <w:webHidden/>
          </w:rPr>
        </w:r>
        <w:r w:rsidR="00597423">
          <w:rPr>
            <w:noProof/>
            <w:webHidden/>
          </w:rPr>
          <w:fldChar w:fldCharType="separate"/>
        </w:r>
        <w:r w:rsidR="0002115F">
          <w:rPr>
            <w:noProof/>
            <w:webHidden/>
          </w:rPr>
          <w:t>39</w:t>
        </w:r>
        <w:r w:rsidR="00597423">
          <w:rPr>
            <w:noProof/>
            <w:webHidden/>
          </w:rPr>
          <w:fldChar w:fldCharType="end"/>
        </w:r>
      </w:hyperlink>
    </w:p>
    <w:p w14:paraId="4C0F35EC" w14:textId="4A50A324" w:rsidR="00597423" w:rsidRDefault="00FF3CA9">
      <w:pPr>
        <w:pStyle w:val="TOC3"/>
        <w:rPr>
          <w:rFonts w:asciiTheme="minorHAnsi" w:eastAsiaTheme="minorEastAsia" w:hAnsiTheme="minorHAnsi" w:cstheme="minorBidi"/>
          <w:noProof/>
          <w:sz w:val="22"/>
          <w:szCs w:val="22"/>
        </w:rPr>
      </w:pPr>
      <w:hyperlink w:anchor="_Toc62570079" w:history="1">
        <w:r w:rsidR="00597423" w:rsidRPr="00423BE6">
          <w:rPr>
            <w:rStyle w:val="Hyperlink"/>
            <w:noProof/>
            <w14:scene3d>
              <w14:camera w14:prst="orthographicFront"/>
              <w14:lightRig w14:rig="threePt" w14:dir="t">
                <w14:rot w14:lat="0" w14:lon="0" w14:rev="0"/>
              </w14:lightRig>
            </w14:scene3d>
          </w:rPr>
          <w:t>7.1.2</w:t>
        </w:r>
        <w:r w:rsidR="00597423">
          <w:rPr>
            <w:rFonts w:asciiTheme="minorHAnsi" w:eastAsiaTheme="minorEastAsia" w:hAnsiTheme="minorHAnsi" w:cstheme="minorBidi"/>
            <w:noProof/>
            <w:sz w:val="22"/>
            <w:szCs w:val="22"/>
          </w:rPr>
          <w:tab/>
        </w:r>
        <w:r w:rsidR="00597423" w:rsidRPr="00423BE6">
          <w:rPr>
            <w:rStyle w:val="Hyperlink"/>
            <w:noProof/>
          </w:rPr>
          <w:t>Empty String as a Representation Property Value</w:t>
        </w:r>
        <w:r w:rsidR="00597423">
          <w:rPr>
            <w:noProof/>
            <w:webHidden/>
          </w:rPr>
          <w:tab/>
        </w:r>
        <w:r w:rsidR="00597423">
          <w:rPr>
            <w:noProof/>
            <w:webHidden/>
          </w:rPr>
          <w:fldChar w:fldCharType="begin"/>
        </w:r>
        <w:r w:rsidR="00597423">
          <w:rPr>
            <w:noProof/>
            <w:webHidden/>
          </w:rPr>
          <w:instrText xml:space="preserve"> PAGEREF _Toc62570079 \h </w:instrText>
        </w:r>
        <w:r w:rsidR="00597423">
          <w:rPr>
            <w:noProof/>
            <w:webHidden/>
          </w:rPr>
        </w:r>
        <w:r w:rsidR="00597423">
          <w:rPr>
            <w:noProof/>
            <w:webHidden/>
          </w:rPr>
          <w:fldChar w:fldCharType="separate"/>
        </w:r>
        <w:r w:rsidR="0002115F">
          <w:rPr>
            <w:noProof/>
            <w:webHidden/>
          </w:rPr>
          <w:t>41</w:t>
        </w:r>
        <w:r w:rsidR="00597423">
          <w:rPr>
            <w:noProof/>
            <w:webHidden/>
          </w:rPr>
          <w:fldChar w:fldCharType="end"/>
        </w:r>
      </w:hyperlink>
    </w:p>
    <w:p w14:paraId="7E947A25" w14:textId="3BE0BD86" w:rsidR="00597423" w:rsidRDefault="00FF3CA9" w:rsidP="00FD265E">
      <w:pPr>
        <w:pStyle w:val="TOC2"/>
        <w:rPr>
          <w:rFonts w:asciiTheme="minorHAnsi" w:eastAsiaTheme="minorEastAsia" w:hAnsiTheme="minorHAnsi" w:cstheme="minorBidi"/>
          <w:noProof/>
          <w:sz w:val="22"/>
          <w:szCs w:val="22"/>
        </w:rPr>
      </w:pPr>
      <w:hyperlink w:anchor="_Toc62570080" w:history="1">
        <w:r w:rsidR="00597423" w:rsidRPr="00423BE6">
          <w:rPr>
            <w:rStyle w:val="Hyperlink"/>
            <w:noProof/>
          </w:rPr>
          <w:t>7.2</w:t>
        </w:r>
        <w:r w:rsidR="00597423">
          <w:rPr>
            <w:rFonts w:asciiTheme="minorHAnsi" w:eastAsiaTheme="minorEastAsia" w:hAnsiTheme="minorHAnsi" w:cstheme="minorBidi"/>
            <w:noProof/>
            <w:sz w:val="22"/>
            <w:szCs w:val="22"/>
          </w:rPr>
          <w:tab/>
        </w:r>
        <w:r w:rsidR="00597423" w:rsidRPr="00423BE6">
          <w:rPr>
            <w:rStyle w:val="Hyperlink"/>
            <w:noProof/>
          </w:rPr>
          <w:t>dfdl:defineFormat - Reusable Data Format Definitions</w:t>
        </w:r>
        <w:r w:rsidR="00597423">
          <w:rPr>
            <w:noProof/>
            <w:webHidden/>
          </w:rPr>
          <w:tab/>
        </w:r>
        <w:r w:rsidR="00597423">
          <w:rPr>
            <w:noProof/>
            <w:webHidden/>
          </w:rPr>
          <w:fldChar w:fldCharType="begin"/>
        </w:r>
        <w:r w:rsidR="00597423">
          <w:rPr>
            <w:noProof/>
            <w:webHidden/>
          </w:rPr>
          <w:instrText xml:space="preserve"> PAGEREF _Toc62570080 \h </w:instrText>
        </w:r>
        <w:r w:rsidR="00597423">
          <w:rPr>
            <w:noProof/>
            <w:webHidden/>
          </w:rPr>
        </w:r>
        <w:r w:rsidR="00597423">
          <w:rPr>
            <w:noProof/>
            <w:webHidden/>
          </w:rPr>
          <w:fldChar w:fldCharType="separate"/>
        </w:r>
        <w:r w:rsidR="0002115F">
          <w:rPr>
            <w:noProof/>
            <w:webHidden/>
          </w:rPr>
          <w:t>41</w:t>
        </w:r>
        <w:r w:rsidR="00597423">
          <w:rPr>
            <w:noProof/>
            <w:webHidden/>
          </w:rPr>
          <w:fldChar w:fldCharType="end"/>
        </w:r>
      </w:hyperlink>
    </w:p>
    <w:p w14:paraId="211ECE5C" w14:textId="4CA7D924" w:rsidR="00597423" w:rsidRDefault="00FF3CA9">
      <w:pPr>
        <w:pStyle w:val="TOC3"/>
        <w:rPr>
          <w:rFonts w:asciiTheme="minorHAnsi" w:eastAsiaTheme="minorEastAsia" w:hAnsiTheme="minorHAnsi" w:cstheme="minorBidi"/>
          <w:noProof/>
          <w:sz w:val="22"/>
          <w:szCs w:val="22"/>
        </w:rPr>
      </w:pPr>
      <w:hyperlink w:anchor="_Toc62570081" w:history="1">
        <w:r w:rsidR="00597423" w:rsidRPr="00423BE6">
          <w:rPr>
            <w:rStyle w:val="Hyperlink"/>
            <w:noProof/>
            <w14:scene3d>
              <w14:camera w14:prst="orthographicFront"/>
              <w14:lightRig w14:rig="threePt" w14:dir="t">
                <w14:rot w14:lat="0" w14:lon="0" w14:rev="0"/>
              </w14:lightRig>
            </w14:scene3d>
          </w:rPr>
          <w:t>7.2.1</w:t>
        </w:r>
        <w:r w:rsidR="00597423">
          <w:rPr>
            <w:rFonts w:asciiTheme="minorHAnsi" w:eastAsiaTheme="minorEastAsia" w:hAnsiTheme="minorHAnsi" w:cstheme="minorBidi"/>
            <w:noProof/>
            <w:sz w:val="22"/>
            <w:szCs w:val="22"/>
          </w:rPr>
          <w:tab/>
        </w:r>
        <w:r w:rsidR="00597423" w:rsidRPr="00423BE6">
          <w:rPr>
            <w:rStyle w:val="Hyperlink"/>
            <w:noProof/>
          </w:rPr>
          <w:t>Using/Referencing a Named Format Definition: The dfdl:ref Property</w:t>
        </w:r>
        <w:r w:rsidR="00597423">
          <w:rPr>
            <w:noProof/>
            <w:webHidden/>
          </w:rPr>
          <w:tab/>
        </w:r>
        <w:r w:rsidR="00597423">
          <w:rPr>
            <w:noProof/>
            <w:webHidden/>
          </w:rPr>
          <w:fldChar w:fldCharType="begin"/>
        </w:r>
        <w:r w:rsidR="00597423">
          <w:rPr>
            <w:noProof/>
            <w:webHidden/>
          </w:rPr>
          <w:instrText xml:space="preserve"> PAGEREF _Toc62570081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35DF6F12" w14:textId="4F56DFBE" w:rsidR="00597423" w:rsidRDefault="00FF3CA9">
      <w:pPr>
        <w:pStyle w:val="TOC3"/>
        <w:rPr>
          <w:rFonts w:asciiTheme="minorHAnsi" w:eastAsiaTheme="minorEastAsia" w:hAnsiTheme="minorHAnsi" w:cstheme="minorBidi"/>
          <w:noProof/>
          <w:sz w:val="22"/>
          <w:szCs w:val="22"/>
        </w:rPr>
      </w:pPr>
      <w:hyperlink w:anchor="_Toc62570082" w:history="1">
        <w:r w:rsidR="00597423" w:rsidRPr="00423BE6">
          <w:rPr>
            <w:rStyle w:val="Hyperlink"/>
            <w:noProof/>
            <w14:scene3d>
              <w14:camera w14:prst="orthographicFront"/>
              <w14:lightRig w14:rig="threePt" w14:dir="t">
                <w14:rot w14:lat="0" w14:lon="0" w14:rev="0"/>
              </w14:lightRig>
            </w14:scene3d>
          </w:rPr>
          <w:t>7.2.2</w:t>
        </w:r>
        <w:r w:rsidR="00597423">
          <w:rPr>
            <w:rFonts w:asciiTheme="minorHAnsi" w:eastAsiaTheme="minorEastAsia" w:hAnsiTheme="minorHAnsi" w:cstheme="minorBidi"/>
            <w:noProof/>
            <w:sz w:val="22"/>
            <w:szCs w:val="22"/>
          </w:rPr>
          <w:tab/>
        </w:r>
        <w:r w:rsidR="00597423" w:rsidRPr="00423BE6">
          <w:rPr>
            <w:rStyle w:val="Hyperlink"/>
            <w:noProof/>
          </w:rPr>
          <w:t>Inheritance for dfdl:defineFormat</w:t>
        </w:r>
        <w:r w:rsidR="00597423">
          <w:rPr>
            <w:noProof/>
            <w:webHidden/>
          </w:rPr>
          <w:tab/>
        </w:r>
        <w:r w:rsidR="00597423">
          <w:rPr>
            <w:noProof/>
            <w:webHidden/>
          </w:rPr>
          <w:fldChar w:fldCharType="begin"/>
        </w:r>
        <w:r w:rsidR="00597423">
          <w:rPr>
            <w:noProof/>
            <w:webHidden/>
          </w:rPr>
          <w:instrText xml:space="preserve"> PAGEREF _Toc62570082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57B4E299" w14:textId="36406D61" w:rsidR="00597423" w:rsidRDefault="00FF3CA9" w:rsidP="00FD265E">
      <w:pPr>
        <w:pStyle w:val="TOC2"/>
        <w:rPr>
          <w:rFonts w:asciiTheme="minorHAnsi" w:eastAsiaTheme="minorEastAsia" w:hAnsiTheme="minorHAnsi" w:cstheme="minorBidi"/>
          <w:noProof/>
          <w:sz w:val="22"/>
          <w:szCs w:val="22"/>
        </w:rPr>
      </w:pPr>
      <w:hyperlink w:anchor="_Toc62570083" w:history="1">
        <w:r w:rsidR="00597423" w:rsidRPr="00423BE6">
          <w:rPr>
            <w:rStyle w:val="Hyperlink"/>
            <w:noProof/>
          </w:rPr>
          <w:t>7.3</w:t>
        </w:r>
        <w:r w:rsidR="00597423">
          <w:rPr>
            <w:rFonts w:asciiTheme="minorHAnsi" w:eastAsiaTheme="minorEastAsia" w:hAnsiTheme="minorHAnsi" w:cstheme="minorBidi"/>
            <w:noProof/>
            <w:sz w:val="22"/>
            <w:szCs w:val="22"/>
          </w:rPr>
          <w:tab/>
        </w:r>
        <w:r w:rsidR="00597423" w:rsidRPr="00423BE6">
          <w:rPr>
            <w:rStyle w:val="Hyperlink"/>
            <w:noProof/>
          </w:rPr>
          <w:t>The dfdl:defineEscapeScheme Defining Annotation Element</w:t>
        </w:r>
        <w:r w:rsidR="00597423">
          <w:rPr>
            <w:noProof/>
            <w:webHidden/>
          </w:rPr>
          <w:tab/>
        </w:r>
        <w:r w:rsidR="00597423">
          <w:rPr>
            <w:noProof/>
            <w:webHidden/>
          </w:rPr>
          <w:fldChar w:fldCharType="begin"/>
        </w:r>
        <w:r w:rsidR="00597423">
          <w:rPr>
            <w:noProof/>
            <w:webHidden/>
          </w:rPr>
          <w:instrText xml:space="preserve"> PAGEREF _Toc62570083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5165F859" w14:textId="7463D423" w:rsidR="00597423" w:rsidRDefault="00FF3CA9">
      <w:pPr>
        <w:pStyle w:val="TOC3"/>
        <w:rPr>
          <w:rFonts w:asciiTheme="minorHAnsi" w:eastAsiaTheme="minorEastAsia" w:hAnsiTheme="minorHAnsi" w:cstheme="minorBidi"/>
          <w:noProof/>
          <w:sz w:val="22"/>
          <w:szCs w:val="22"/>
        </w:rPr>
      </w:pPr>
      <w:hyperlink w:anchor="_Toc62570084" w:history="1">
        <w:r w:rsidR="00597423" w:rsidRPr="00423BE6">
          <w:rPr>
            <w:rStyle w:val="Hyperlink"/>
            <w:noProof/>
            <w14:scene3d>
              <w14:camera w14:prst="orthographicFront"/>
              <w14:lightRig w14:rig="threePt" w14:dir="t">
                <w14:rot w14:lat="0" w14:lon="0" w14:rev="0"/>
              </w14:lightRig>
            </w14:scene3d>
          </w:rPr>
          <w:t>7.3.1</w:t>
        </w:r>
        <w:r w:rsidR="00597423">
          <w:rPr>
            <w:rFonts w:asciiTheme="minorHAnsi" w:eastAsiaTheme="minorEastAsia" w:hAnsiTheme="minorHAnsi" w:cstheme="minorBidi"/>
            <w:noProof/>
            <w:sz w:val="22"/>
            <w:szCs w:val="22"/>
          </w:rPr>
          <w:tab/>
        </w:r>
        <w:r w:rsidR="00597423" w:rsidRPr="00423BE6">
          <w:rPr>
            <w:rStyle w:val="Hyperlink"/>
            <w:noProof/>
          </w:rPr>
          <w:t>Using/Referencing a Named escapeScheme Definition</w:t>
        </w:r>
        <w:r w:rsidR="00597423">
          <w:rPr>
            <w:noProof/>
            <w:webHidden/>
          </w:rPr>
          <w:tab/>
        </w:r>
        <w:r w:rsidR="00597423">
          <w:rPr>
            <w:noProof/>
            <w:webHidden/>
          </w:rPr>
          <w:fldChar w:fldCharType="begin"/>
        </w:r>
        <w:r w:rsidR="00597423">
          <w:rPr>
            <w:noProof/>
            <w:webHidden/>
          </w:rPr>
          <w:instrText xml:space="preserve"> PAGEREF _Toc62570084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4FF55655" w14:textId="037A7D95" w:rsidR="00597423" w:rsidRDefault="00FF3CA9" w:rsidP="00FD265E">
      <w:pPr>
        <w:pStyle w:val="TOC2"/>
        <w:rPr>
          <w:rFonts w:asciiTheme="minorHAnsi" w:eastAsiaTheme="minorEastAsia" w:hAnsiTheme="minorHAnsi" w:cstheme="minorBidi"/>
          <w:noProof/>
          <w:sz w:val="22"/>
          <w:szCs w:val="22"/>
        </w:rPr>
      </w:pPr>
      <w:hyperlink w:anchor="_Toc62570085" w:history="1">
        <w:r w:rsidR="00597423" w:rsidRPr="00423BE6">
          <w:rPr>
            <w:rStyle w:val="Hyperlink"/>
            <w:noProof/>
          </w:rPr>
          <w:t>7.4</w:t>
        </w:r>
        <w:r w:rsidR="00597423">
          <w:rPr>
            <w:rFonts w:asciiTheme="minorHAnsi" w:eastAsiaTheme="minorEastAsia" w:hAnsiTheme="minorHAnsi" w:cstheme="minorBidi"/>
            <w:noProof/>
            <w:sz w:val="22"/>
            <w:szCs w:val="22"/>
          </w:rPr>
          <w:tab/>
        </w:r>
        <w:r w:rsidR="00597423" w:rsidRPr="00423BE6">
          <w:rPr>
            <w:rStyle w:val="Hyperlink"/>
            <w:noProof/>
          </w:rPr>
          <w:t>The dfdl:escapeScheme Annotation Element</w:t>
        </w:r>
        <w:r w:rsidR="00597423">
          <w:rPr>
            <w:noProof/>
            <w:webHidden/>
          </w:rPr>
          <w:tab/>
        </w:r>
        <w:r w:rsidR="00597423">
          <w:rPr>
            <w:noProof/>
            <w:webHidden/>
          </w:rPr>
          <w:fldChar w:fldCharType="begin"/>
        </w:r>
        <w:r w:rsidR="00597423">
          <w:rPr>
            <w:noProof/>
            <w:webHidden/>
          </w:rPr>
          <w:instrText xml:space="preserve"> PAGEREF _Toc62570085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11FDD937" w14:textId="64EA44FC" w:rsidR="00597423" w:rsidRDefault="00FF3CA9" w:rsidP="00FD265E">
      <w:pPr>
        <w:pStyle w:val="TOC2"/>
        <w:rPr>
          <w:rFonts w:asciiTheme="minorHAnsi" w:eastAsiaTheme="minorEastAsia" w:hAnsiTheme="minorHAnsi" w:cstheme="minorBidi"/>
          <w:noProof/>
          <w:sz w:val="22"/>
          <w:szCs w:val="22"/>
        </w:rPr>
      </w:pPr>
      <w:hyperlink w:anchor="_Toc62570086" w:history="1">
        <w:r w:rsidR="00597423" w:rsidRPr="00423BE6">
          <w:rPr>
            <w:rStyle w:val="Hyperlink"/>
            <w:noProof/>
          </w:rPr>
          <w:t>7.5</w:t>
        </w:r>
        <w:r w:rsidR="00597423">
          <w:rPr>
            <w:rFonts w:asciiTheme="minorHAnsi" w:eastAsiaTheme="minorEastAsia" w:hAnsiTheme="minorHAnsi" w:cstheme="minorBidi"/>
            <w:noProof/>
            <w:sz w:val="22"/>
            <w:szCs w:val="22"/>
          </w:rPr>
          <w:tab/>
        </w:r>
        <w:r w:rsidR="00597423" w:rsidRPr="00423BE6">
          <w:rPr>
            <w:rStyle w:val="Hyperlink"/>
            <w:noProof/>
          </w:rPr>
          <w:t>The dfdl:assert Statement Annotation Element</w:t>
        </w:r>
        <w:r w:rsidR="00597423">
          <w:rPr>
            <w:noProof/>
            <w:webHidden/>
          </w:rPr>
          <w:tab/>
        </w:r>
        <w:r w:rsidR="00597423">
          <w:rPr>
            <w:noProof/>
            <w:webHidden/>
          </w:rPr>
          <w:fldChar w:fldCharType="begin"/>
        </w:r>
        <w:r w:rsidR="00597423">
          <w:rPr>
            <w:noProof/>
            <w:webHidden/>
          </w:rPr>
          <w:instrText xml:space="preserve"> PAGEREF _Toc62570086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5282E0C1" w14:textId="7FD57AF5" w:rsidR="00597423" w:rsidRDefault="00FF3CA9">
      <w:pPr>
        <w:pStyle w:val="TOC3"/>
        <w:rPr>
          <w:rFonts w:asciiTheme="minorHAnsi" w:eastAsiaTheme="minorEastAsia" w:hAnsiTheme="minorHAnsi" w:cstheme="minorBidi"/>
          <w:noProof/>
          <w:sz w:val="22"/>
          <w:szCs w:val="22"/>
        </w:rPr>
      </w:pPr>
      <w:hyperlink w:anchor="_Toc62570087" w:history="1">
        <w:r w:rsidR="00597423" w:rsidRPr="00423BE6">
          <w:rPr>
            <w:rStyle w:val="Hyperlink"/>
            <w:noProof/>
            <w14:scene3d>
              <w14:camera w14:prst="orthographicFront"/>
              <w14:lightRig w14:rig="threePt" w14:dir="t">
                <w14:rot w14:lat="0" w14:lon="0" w14:rev="0"/>
              </w14:lightRig>
            </w14:scene3d>
          </w:rPr>
          <w:t>7.5.1</w:t>
        </w:r>
        <w:r w:rsidR="00597423">
          <w:rPr>
            <w:rFonts w:asciiTheme="minorHAnsi" w:eastAsiaTheme="minorEastAsia" w:hAnsiTheme="minorHAnsi" w:cstheme="minorBidi"/>
            <w:noProof/>
            <w:sz w:val="22"/>
            <w:szCs w:val="22"/>
          </w:rPr>
          <w:tab/>
        </w:r>
        <w:r w:rsidR="00597423" w:rsidRPr="00423BE6">
          <w:rPr>
            <w:rStyle w:val="Hyperlink"/>
            <w:noProof/>
          </w:rPr>
          <w:t>Properties for dfdl:assert</w:t>
        </w:r>
        <w:r w:rsidR="00597423">
          <w:rPr>
            <w:noProof/>
            <w:webHidden/>
          </w:rPr>
          <w:tab/>
        </w:r>
        <w:r w:rsidR="00597423">
          <w:rPr>
            <w:noProof/>
            <w:webHidden/>
          </w:rPr>
          <w:fldChar w:fldCharType="begin"/>
        </w:r>
        <w:r w:rsidR="00597423">
          <w:rPr>
            <w:noProof/>
            <w:webHidden/>
          </w:rPr>
          <w:instrText xml:space="preserve"> PAGEREF _Toc62570087 \h </w:instrText>
        </w:r>
        <w:r w:rsidR="00597423">
          <w:rPr>
            <w:noProof/>
            <w:webHidden/>
          </w:rPr>
        </w:r>
        <w:r w:rsidR="00597423">
          <w:rPr>
            <w:noProof/>
            <w:webHidden/>
          </w:rPr>
          <w:fldChar w:fldCharType="separate"/>
        </w:r>
        <w:r w:rsidR="0002115F">
          <w:rPr>
            <w:noProof/>
            <w:webHidden/>
          </w:rPr>
          <w:t>44</w:t>
        </w:r>
        <w:r w:rsidR="00597423">
          <w:rPr>
            <w:noProof/>
            <w:webHidden/>
          </w:rPr>
          <w:fldChar w:fldCharType="end"/>
        </w:r>
      </w:hyperlink>
    </w:p>
    <w:p w14:paraId="01F53AC9" w14:textId="5AE3EA0D" w:rsidR="00597423" w:rsidRDefault="00FF3CA9" w:rsidP="00FD265E">
      <w:pPr>
        <w:pStyle w:val="TOC2"/>
        <w:rPr>
          <w:rFonts w:asciiTheme="minorHAnsi" w:eastAsiaTheme="minorEastAsia" w:hAnsiTheme="minorHAnsi" w:cstheme="minorBidi"/>
          <w:noProof/>
          <w:sz w:val="22"/>
          <w:szCs w:val="22"/>
        </w:rPr>
      </w:pPr>
      <w:hyperlink w:anchor="_Toc62570088" w:history="1">
        <w:r w:rsidR="00597423" w:rsidRPr="00423BE6">
          <w:rPr>
            <w:rStyle w:val="Hyperlink"/>
            <w:noProof/>
          </w:rPr>
          <w:t>7.6</w:t>
        </w:r>
        <w:r w:rsidR="00597423">
          <w:rPr>
            <w:rFonts w:asciiTheme="minorHAnsi" w:eastAsiaTheme="minorEastAsia" w:hAnsiTheme="minorHAnsi" w:cstheme="minorBidi"/>
            <w:noProof/>
            <w:sz w:val="22"/>
            <w:szCs w:val="22"/>
          </w:rPr>
          <w:tab/>
        </w:r>
        <w:r w:rsidR="00597423" w:rsidRPr="00423BE6">
          <w:rPr>
            <w:rStyle w:val="Hyperlink"/>
            <w:noProof/>
          </w:rPr>
          <w:t>The dfdl:discriminator Statement Annotation Element</w:t>
        </w:r>
        <w:r w:rsidR="00597423">
          <w:rPr>
            <w:noProof/>
            <w:webHidden/>
          </w:rPr>
          <w:tab/>
        </w:r>
        <w:r w:rsidR="00597423">
          <w:rPr>
            <w:noProof/>
            <w:webHidden/>
          </w:rPr>
          <w:fldChar w:fldCharType="begin"/>
        </w:r>
        <w:r w:rsidR="00597423">
          <w:rPr>
            <w:noProof/>
            <w:webHidden/>
          </w:rPr>
          <w:instrText xml:space="preserve"> PAGEREF _Toc62570088 \h </w:instrText>
        </w:r>
        <w:r w:rsidR="00597423">
          <w:rPr>
            <w:noProof/>
            <w:webHidden/>
          </w:rPr>
        </w:r>
        <w:r w:rsidR="00597423">
          <w:rPr>
            <w:noProof/>
            <w:webHidden/>
          </w:rPr>
          <w:fldChar w:fldCharType="separate"/>
        </w:r>
        <w:r w:rsidR="0002115F">
          <w:rPr>
            <w:noProof/>
            <w:webHidden/>
          </w:rPr>
          <w:t>46</w:t>
        </w:r>
        <w:r w:rsidR="00597423">
          <w:rPr>
            <w:noProof/>
            <w:webHidden/>
          </w:rPr>
          <w:fldChar w:fldCharType="end"/>
        </w:r>
      </w:hyperlink>
    </w:p>
    <w:p w14:paraId="37DCEF5C" w14:textId="727EF47C" w:rsidR="00597423" w:rsidRDefault="00FF3CA9">
      <w:pPr>
        <w:pStyle w:val="TOC3"/>
        <w:rPr>
          <w:rFonts w:asciiTheme="minorHAnsi" w:eastAsiaTheme="minorEastAsia" w:hAnsiTheme="minorHAnsi" w:cstheme="minorBidi"/>
          <w:noProof/>
          <w:sz w:val="22"/>
          <w:szCs w:val="22"/>
        </w:rPr>
      </w:pPr>
      <w:hyperlink w:anchor="_Toc62570089" w:history="1">
        <w:r w:rsidR="00597423" w:rsidRPr="00423BE6">
          <w:rPr>
            <w:rStyle w:val="Hyperlink"/>
            <w:noProof/>
            <w14:scene3d>
              <w14:camera w14:prst="orthographicFront"/>
              <w14:lightRig w14:rig="threePt" w14:dir="t">
                <w14:rot w14:lat="0" w14:lon="0" w14:rev="0"/>
              </w14:lightRig>
            </w14:scene3d>
          </w:rPr>
          <w:t>7.6.1</w:t>
        </w:r>
        <w:r w:rsidR="00597423">
          <w:rPr>
            <w:rFonts w:asciiTheme="minorHAnsi" w:eastAsiaTheme="minorEastAsia" w:hAnsiTheme="minorHAnsi" w:cstheme="minorBidi"/>
            <w:noProof/>
            <w:sz w:val="22"/>
            <w:szCs w:val="22"/>
          </w:rPr>
          <w:tab/>
        </w:r>
        <w:r w:rsidR="00597423" w:rsidRPr="00423BE6">
          <w:rPr>
            <w:rStyle w:val="Hyperlink"/>
            <w:noProof/>
          </w:rPr>
          <w:t>Properties for dfdl:discriminator</w:t>
        </w:r>
        <w:r w:rsidR="00597423">
          <w:rPr>
            <w:noProof/>
            <w:webHidden/>
          </w:rPr>
          <w:tab/>
        </w:r>
        <w:r w:rsidR="00597423">
          <w:rPr>
            <w:noProof/>
            <w:webHidden/>
          </w:rPr>
          <w:fldChar w:fldCharType="begin"/>
        </w:r>
        <w:r w:rsidR="00597423">
          <w:rPr>
            <w:noProof/>
            <w:webHidden/>
          </w:rPr>
          <w:instrText xml:space="preserve"> PAGEREF _Toc62570089 \h </w:instrText>
        </w:r>
        <w:r w:rsidR="00597423">
          <w:rPr>
            <w:noProof/>
            <w:webHidden/>
          </w:rPr>
        </w:r>
        <w:r w:rsidR="00597423">
          <w:rPr>
            <w:noProof/>
            <w:webHidden/>
          </w:rPr>
          <w:fldChar w:fldCharType="separate"/>
        </w:r>
        <w:r w:rsidR="0002115F">
          <w:rPr>
            <w:noProof/>
            <w:webHidden/>
          </w:rPr>
          <w:t>47</w:t>
        </w:r>
        <w:r w:rsidR="00597423">
          <w:rPr>
            <w:noProof/>
            <w:webHidden/>
          </w:rPr>
          <w:fldChar w:fldCharType="end"/>
        </w:r>
      </w:hyperlink>
    </w:p>
    <w:p w14:paraId="31D77B0F" w14:textId="4DC9E8F0" w:rsidR="00597423" w:rsidRDefault="00FF3CA9" w:rsidP="00FD265E">
      <w:pPr>
        <w:pStyle w:val="TOC2"/>
        <w:rPr>
          <w:rFonts w:asciiTheme="minorHAnsi" w:eastAsiaTheme="minorEastAsia" w:hAnsiTheme="minorHAnsi" w:cstheme="minorBidi"/>
          <w:noProof/>
          <w:sz w:val="22"/>
          <w:szCs w:val="22"/>
        </w:rPr>
      </w:pPr>
      <w:hyperlink w:anchor="_Toc62570090" w:history="1">
        <w:r w:rsidR="00597423" w:rsidRPr="00423BE6">
          <w:rPr>
            <w:rStyle w:val="Hyperlink"/>
            <w:noProof/>
          </w:rPr>
          <w:t>7.7</w:t>
        </w:r>
        <w:r w:rsidR="00597423">
          <w:rPr>
            <w:rFonts w:asciiTheme="minorHAnsi" w:eastAsiaTheme="minorEastAsia" w:hAnsiTheme="minorHAnsi" w:cstheme="minorBidi"/>
            <w:noProof/>
            <w:sz w:val="22"/>
            <w:szCs w:val="22"/>
          </w:rPr>
          <w:tab/>
        </w:r>
        <w:r w:rsidR="00597423" w:rsidRPr="00423BE6">
          <w:rPr>
            <w:rStyle w:val="Hyperlink"/>
            <w:noProof/>
          </w:rPr>
          <w:t>DFDL Variable Annotations</w:t>
        </w:r>
        <w:r w:rsidR="00597423">
          <w:rPr>
            <w:noProof/>
            <w:webHidden/>
          </w:rPr>
          <w:tab/>
        </w:r>
        <w:r w:rsidR="00597423">
          <w:rPr>
            <w:noProof/>
            <w:webHidden/>
          </w:rPr>
          <w:fldChar w:fldCharType="begin"/>
        </w:r>
        <w:r w:rsidR="00597423">
          <w:rPr>
            <w:noProof/>
            <w:webHidden/>
          </w:rPr>
          <w:instrText xml:space="preserve"> PAGEREF _Toc62570090 \h </w:instrText>
        </w:r>
        <w:r w:rsidR="00597423">
          <w:rPr>
            <w:noProof/>
            <w:webHidden/>
          </w:rPr>
        </w:r>
        <w:r w:rsidR="00597423">
          <w:rPr>
            <w:noProof/>
            <w:webHidden/>
          </w:rPr>
          <w:fldChar w:fldCharType="separate"/>
        </w:r>
        <w:r w:rsidR="0002115F">
          <w:rPr>
            <w:noProof/>
            <w:webHidden/>
          </w:rPr>
          <w:t>49</w:t>
        </w:r>
        <w:r w:rsidR="00597423">
          <w:rPr>
            <w:noProof/>
            <w:webHidden/>
          </w:rPr>
          <w:fldChar w:fldCharType="end"/>
        </w:r>
      </w:hyperlink>
    </w:p>
    <w:p w14:paraId="3298C8BD" w14:textId="19A07C1D" w:rsidR="00597423" w:rsidRDefault="00FF3CA9">
      <w:pPr>
        <w:pStyle w:val="TOC3"/>
        <w:rPr>
          <w:rFonts w:asciiTheme="minorHAnsi" w:eastAsiaTheme="minorEastAsia" w:hAnsiTheme="minorHAnsi" w:cstheme="minorBidi"/>
          <w:noProof/>
          <w:sz w:val="22"/>
          <w:szCs w:val="22"/>
        </w:rPr>
      </w:pPr>
      <w:hyperlink w:anchor="_Toc62570091" w:history="1">
        <w:r w:rsidR="00597423" w:rsidRPr="00423BE6">
          <w:rPr>
            <w:rStyle w:val="Hyperlink"/>
            <w:noProof/>
            <w14:scene3d>
              <w14:camera w14:prst="orthographicFront"/>
              <w14:lightRig w14:rig="threePt" w14:dir="t">
                <w14:rot w14:lat="0" w14:lon="0" w14:rev="0"/>
              </w14:lightRig>
            </w14:scene3d>
          </w:rPr>
          <w:t>7.7.1</w:t>
        </w:r>
        <w:r w:rsidR="00597423">
          <w:rPr>
            <w:rFonts w:asciiTheme="minorHAnsi" w:eastAsiaTheme="minorEastAsia" w:hAnsiTheme="minorHAnsi" w:cstheme="minorBidi"/>
            <w:noProof/>
            <w:sz w:val="22"/>
            <w:szCs w:val="22"/>
          </w:rPr>
          <w:tab/>
        </w:r>
        <w:r w:rsidR="00597423" w:rsidRPr="00423BE6">
          <w:rPr>
            <w:rStyle w:val="Hyperlink"/>
            <w:noProof/>
          </w:rPr>
          <w:t>dfdl:defineVariable Annotation Element</w:t>
        </w:r>
        <w:r w:rsidR="00597423">
          <w:rPr>
            <w:noProof/>
            <w:webHidden/>
          </w:rPr>
          <w:tab/>
        </w:r>
        <w:r w:rsidR="00597423">
          <w:rPr>
            <w:noProof/>
            <w:webHidden/>
          </w:rPr>
          <w:fldChar w:fldCharType="begin"/>
        </w:r>
        <w:r w:rsidR="00597423">
          <w:rPr>
            <w:noProof/>
            <w:webHidden/>
          </w:rPr>
          <w:instrText xml:space="preserve"> PAGEREF _Toc62570091 \h </w:instrText>
        </w:r>
        <w:r w:rsidR="00597423">
          <w:rPr>
            <w:noProof/>
            <w:webHidden/>
          </w:rPr>
        </w:r>
        <w:r w:rsidR="00597423">
          <w:rPr>
            <w:noProof/>
            <w:webHidden/>
          </w:rPr>
          <w:fldChar w:fldCharType="separate"/>
        </w:r>
        <w:r w:rsidR="0002115F">
          <w:rPr>
            <w:noProof/>
            <w:webHidden/>
          </w:rPr>
          <w:t>50</w:t>
        </w:r>
        <w:r w:rsidR="00597423">
          <w:rPr>
            <w:noProof/>
            <w:webHidden/>
          </w:rPr>
          <w:fldChar w:fldCharType="end"/>
        </w:r>
      </w:hyperlink>
    </w:p>
    <w:p w14:paraId="2A59CFC8" w14:textId="503DE4CD" w:rsidR="00597423" w:rsidRDefault="00FF3CA9">
      <w:pPr>
        <w:pStyle w:val="TOC3"/>
        <w:rPr>
          <w:rFonts w:asciiTheme="minorHAnsi" w:eastAsiaTheme="minorEastAsia" w:hAnsiTheme="minorHAnsi" w:cstheme="minorBidi"/>
          <w:noProof/>
          <w:sz w:val="22"/>
          <w:szCs w:val="22"/>
        </w:rPr>
      </w:pPr>
      <w:hyperlink w:anchor="_Toc62570092" w:history="1">
        <w:r w:rsidR="00597423" w:rsidRPr="00423BE6">
          <w:rPr>
            <w:rStyle w:val="Hyperlink"/>
            <w:noProof/>
            <w14:scene3d>
              <w14:camera w14:prst="orthographicFront"/>
              <w14:lightRig w14:rig="threePt" w14:dir="t">
                <w14:rot w14:lat="0" w14:lon="0" w14:rev="0"/>
              </w14:lightRig>
            </w14:scene3d>
          </w:rPr>
          <w:t>7.7.2</w:t>
        </w:r>
        <w:r w:rsidR="00597423">
          <w:rPr>
            <w:rFonts w:asciiTheme="minorHAnsi" w:eastAsiaTheme="minorEastAsia" w:hAnsiTheme="minorHAnsi" w:cstheme="minorBidi"/>
            <w:noProof/>
            <w:sz w:val="22"/>
            <w:szCs w:val="22"/>
          </w:rPr>
          <w:tab/>
        </w:r>
        <w:r w:rsidR="00597423" w:rsidRPr="00423BE6">
          <w:rPr>
            <w:rStyle w:val="Hyperlink"/>
            <w:noProof/>
          </w:rPr>
          <w:t>The dfdl:newVariableInstance Statement Annotation Element</w:t>
        </w:r>
        <w:r w:rsidR="00597423">
          <w:rPr>
            <w:noProof/>
            <w:webHidden/>
          </w:rPr>
          <w:tab/>
        </w:r>
        <w:r w:rsidR="00597423">
          <w:rPr>
            <w:noProof/>
            <w:webHidden/>
          </w:rPr>
          <w:fldChar w:fldCharType="begin"/>
        </w:r>
        <w:r w:rsidR="00597423">
          <w:rPr>
            <w:noProof/>
            <w:webHidden/>
          </w:rPr>
          <w:instrText xml:space="preserve"> PAGEREF _Toc62570092 \h </w:instrText>
        </w:r>
        <w:r w:rsidR="00597423">
          <w:rPr>
            <w:noProof/>
            <w:webHidden/>
          </w:rPr>
        </w:r>
        <w:r w:rsidR="00597423">
          <w:rPr>
            <w:noProof/>
            <w:webHidden/>
          </w:rPr>
          <w:fldChar w:fldCharType="separate"/>
        </w:r>
        <w:r w:rsidR="0002115F">
          <w:rPr>
            <w:noProof/>
            <w:webHidden/>
          </w:rPr>
          <w:t>51</w:t>
        </w:r>
        <w:r w:rsidR="00597423">
          <w:rPr>
            <w:noProof/>
            <w:webHidden/>
          </w:rPr>
          <w:fldChar w:fldCharType="end"/>
        </w:r>
      </w:hyperlink>
    </w:p>
    <w:p w14:paraId="5284EC52" w14:textId="4FB694DC" w:rsidR="00597423" w:rsidRDefault="00FF3CA9">
      <w:pPr>
        <w:pStyle w:val="TOC3"/>
        <w:rPr>
          <w:rFonts w:asciiTheme="minorHAnsi" w:eastAsiaTheme="minorEastAsia" w:hAnsiTheme="minorHAnsi" w:cstheme="minorBidi"/>
          <w:noProof/>
          <w:sz w:val="22"/>
          <w:szCs w:val="22"/>
        </w:rPr>
      </w:pPr>
      <w:hyperlink w:anchor="_Toc62570093" w:history="1">
        <w:r w:rsidR="00597423" w:rsidRPr="00423BE6">
          <w:rPr>
            <w:rStyle w:val="Hyperlink"/>
            <w:noProof/>
            <w14:scene3d>
              <w14:camera w14:prst="orthographicFront"/>
              <w14:lightRig w14:rig="threePt" w14:dir="t">
                <w14:rot w14:lat="0" w14:lon="0" w14:rev="0"/>
              </w14:lightRig>
            </w14:scene3d>
          </w:rPr>
          <w:t>7.7.3</w:t>
        </w:r>
        <w:r w:rsidR="00597423">
          <w:rPr>
            <w:rFonts w:asciiTheme="minorHAnsi" w:eastAsiaTheme="minorEastAsia" w:hAnsiTheme="minorHAnsi" w:cstheme="minorBidi"/>
            <w:noProof/>
            <w:sz w:val="22"/>
            <w:szCs w:val="22"/>
          </w:rPr>
          <w:tab/>
        </w:r>
        <w:r w:rsidR="00597423" w:rsidRPr="00423BE6">
          <w:rPr>
            <w:rStyle w:val="Hyperlink"/>
            <w:noProof/>
          </w:rPr>
          <w:t>The dfdl:setVariable Statement Annotation Element</w:t>
        </w:r>
        <w:r w:rsidR="00597423">
          <w:rPr>
            <w:noProof/>
            <w:webHidden/>
          </w:rPr>
          <w:tab/>
        </w:r>
        <w:r w:rsidR="00597423">
          <w:rPr>
            <w:noProof/>
            <w:webHidden/>
          </w:rPr>
          <w:fldChar w:fldCharType="begin"/>
        </w:r>
        <w:r w:rsidR="00597423">
          <w:rPr>
            <w:noProof/>
            <w:webHidden/>
          </w:rPr>
          <w:instrText xml:space="preserve"> PAGEREF _Toc62570093 \h </w:instrText>
        </w:r>
        <w:r w:rsidR="00597423">
          <w:rPr>
            <w:noProof/>
            <w:webHidden/>
          </w:rPr>
        </w:r>
        <w:r w:rsidR="00597423">
          <w:rPr>
            <w:noProof/>
            <w:webHidden/>
          </w:rPr>
          <w:fldChar w:fldCharType="separate"/>
        </w:r>
        <w:r w:rsidR="0002115F">
          <w:rPr>
            <w:noProof/>
            <w:webHidden/>
          </w:rPr>
          <w:t>52</w:t>
        </w:r>
        <w:r w:rsidR="00597423">
          <w:rPr>
            <w:noProof/>
            <w:webHidden/>
          </w:rPr>
          <w:fldChar w:fldCharType="end"/>
        </w:r>
      </w:hyperlink>
    </w:p>
    <w:p w14:paraId="506AD643" w14:textId="0A993DF1" w:rsidR="00597423" w:rsidRDefault="00FF3CA9" w:rsidP="004F4654">
      <w:pPr>
        <w:pStyle w:val="TOC1"/>
        <w:rPr>
          <w:rFonts w:asciiTheme="minorHAnsi" w:eastAsiaTheme="minorEastAsia" w:hAnsiTheme="minorHAnsi" w:cstheme="minorBidi"/>
          <w:noProof/>
          <w:sz w:val="22"/>
          <w:szCs w:val="22"/>
        </w:rPr>
      </w:pPr>
      <w:hyperlink w:anchor="_Toc62570094" w:history="1">
        <w:r w:rsidR="00597423" w:rsidRPr="00423BE6">
          <w:rPr>
            <w:rStyle w:val="Hyperlink"/>
            <w:noProof/>
          </w:rPr>
          <w:t>8</w:t>
        </w:r>
        <w:r w:rsidR="00597423">
          <w:rPr>
            <w:rFonts w:asciiTheme="minorHAnsi" w:eastAsiaTheme="minorEastAsia" w:hAnsiTheme="minorHAnsi" w:cstheme="minorBidi"/>
            <w:noProof/>
            <w:sz w:val="22"/>
            <w:szCs w:val="22"/>
          </w:rPr>
          <w:tab/>
        </w:r>
        <w:r w:rsidR="00597423" w:rsidRPr="00423BE6">
          <w:rPr>
            <w:rStyle w:val="Hyperlink"/>
            <w:noProof/>
          </w:rPr>
          <w:t>Property Scoping and DFDL Schema Checking</w:t>
        </w:r>
        <w:r w:rsidR="00597423">
          <w:rPr>
            <w:noProof/>
            <w:webHidden/>
          </w:rPr>
          <w:tab/>
        </w:r>
        <w:r w:rsidR="00597423">
          <w:rPr>
            <w:noProof/>
            <w:webHidden/>
          </w:rPr>
          <w:fldChar w:fldCharType="begin"/>
        </w:r>
        <w:r w:rsidR="00597423">
          <w:rPr>
            <w:noProof/>
            <w:webHidden/>
          </w:rPr>
          <w:instrText xml:space="preserve"> PAGEREF _Toc62570094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2DAAA554" w14:textId="1F37CE7A" w:rsidR="00597423" w:rsidRDefault="00FF3CA9" w:rsidP="00FD265E">
      <w:pPr>
        <w:pStyle w:val="TOC2"/>
        <w:rPr>
          <w:rFonts w:asciiTheme="minorHAnsi" w:eastAsiaTheme="minorEastAsia" w:hAnsiTheme="minorHAnsi" w:cstheme="minorBidi"/>
          <w:noProof/>
          <w:sz w:val="22"/>
          <w:szCs w:val="22"/>
        </w:rPr>
      </w:pPr>
      <w:hyperlink w:anchor="_Toc62570095" w:history="1">
        <w:r w:rsidR="00597423" w:rsidRPr="00423BE6">
          <w:rPr>
            <w:rStyle w:val="Hyperlink"/>
            <w:noProof/>
          </w:rPr>
          <w:t>8.1</w:t>
        </w:r>
        <w:r w:rsidR="00597423">
          <w:rPr>
            <w:rFonts w:asciiTheme="minorHAnsi" w:eastAsiaTheme="minorEastAsia" w:hAnsiTheme="minorHAnsi" w:cstheme="minorBidi"/>
            <w:noProof/>
            <w:sz w:val="22"/>
            <w:szCs w:val="22"/>
          </w:rPr>
          <w:tab/>
        </w:r>
        <w:r w:rsidR="00597423" w:rsidRPr="00423BE6">
          <w:rPr>
            <w:rStyle w:val="Hyperlink"/>
            <w:noProof/>
          </w:rPr>
          <w:t>Property Scoping</w:t>
        </w:r>
        <w:r w:rsidR="00597423">
          <w:rPr>
            <w:noProof/>
            <w:webHidden/>
          </w:rPr>
          <w:tab/>
        </w:r>
        <w:r w:rsidR="00597423">
          <w:rPr>
            <w:noProof/>
            <w:webHidden/>
          </w:rPr>
          <w:fldChar w:fldCharType="begin"/>
        </w:r>
        <w:r w:rsidR="00597423">
          <w:rPr>
            <w:noProof/>
            <w:webHidden/>
          </w:rPr>
          <w:instrText xml:space="preserve"> PAGEREF _Toc62570095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06954AF4" w14:textId="384241AD" w:rsidR="00597423" w:rsidRDefault="00FF3CA9">
      <w:pPr>
        <w:pStyle w:val="TOC3"/>
        <w:rPr>
          <w:rFonts w:asciiTheme="minorHAnsi" w:eastAsiaTheme="minorEastAsia" w:hAnsiTheme="minorHAnsi" w:cstheme="minorBidi"/>
          <w:noProof/>
          <w:sz w:val="22"/>
          <w:szCs w:val="22"/>
        </w:rPr>
      </w:pPr>
      <w:hyperlink w:anchor="_Toc62570096" w:history="1">
        <w:r w:rsidR="00597423" w:rsidRPr="00423BE6">
          <w:rPr>
            <w:rStyle w:val="Hyperlink"/>
            <w:noProof/>
            <w14:scene3d>
              <w14:camera w14:prst="orthographicFront"/>
              <w14:lightRig w14:rig="threePt" w14:dir="t">
                <w14:rot w14:lat="0" w14:lon="0" w14:rev="0"/>
              </w14:lightRig>
            </w14:scene3d>
          </w:rPr>
          <w:t>8.1.1</w:t>
        </w:r>
        <w:r w:rsidR="00597423">
          <w:rPr>
            <w:rFonts w:asciiTheme="minorHAnsi" w:eastAsiaTheme="minorEastAsia" w:hAnsiTheme="minorHAnsi" w:cstheme="minorBidi"/>
            <w:noProof/>
            <w:sz w:val="22"/>
            <w:szCs w:val="22"/>
          </w:rPr>
          <w:tab/>
        </w:r>
        <w:r w:rsidR="00597423" w:rsidRPr="00423BE6">
          <w:rPr>
            <w:rStyle w:val="Hyperlink"/>
            <w:noProof/>
          </w:rPr>
          <w:t>Property Scoping Rules</w:t>
        </w:r>
        <w:r w:rsidR="00597423">
          <w:rPr>
            <w:noProof/>
            <w:webHidden/>
          </w:rPr>
          <w:tab/>
        </w:r>
        <w:r w:rsidR="00597423">
          <w:rPr>
            <w:noProof/>
            <w:webHidden/>
          </w:rPr>
          <w:fldChar w:fldCharType="begin"/>
        </w:r>
        <w:r w:rsidR="00597423">
          <w:rPr>
            <w:noProof/>
            <w:webHidden/>
          </w:rPr>
          <w:instrText xml:space="preserve"> PAGEREF _Toc62570096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28693867" w14:textId="2C9C73A4" w:rsidR="00597423" w:rsidRDefault="00FF3CA9">
      <w:pPr>
        <w:pStyle w:val="TOC3"/>
        <w:rPr>
          <w:rFonts w:asciiTheme="minorHAnsi" w:eastAsiaTheme="minorEastAsia" w:hAnsiTheme="minorHAnsi" w:cstheme="minorBidi"/>
          <w:noProof/>
          <w:sz w:val="22"/>
          <w:szCs w:val="22"/>
        </w:rPr>
      </w:pPr>
      <w:hyperlink w:anchor="_Toc62570097" w:history="1">
        <w:r w:rsidR="00597423" w:rsidRPr="00423BE6">
          <w:rPr>
            <w:rStyle w:val="Hyperlink"/>
            <w:noProof/>
            <w14:scene3d>
              <w14:camera w14:prst="orthographicFront"/>
              <w14:lightRig w14:rig="threePt" w14:dir="t">
                <w14:rot w14:lat="0" w14:lon="0" w14:rev="0"/>
              </w14:lightRig>
            </w14:scene3d>
          </w:rPr>
          <w:t>8.1.2</w:t>
        </w:r>
        <w:r w:rsidR="00597423">
          <w:rPr>
            <w:rFonts w:asciiTheme="minorHAnsi" w:eastAsiaTheme="minorEastAsia" w:hAnsiTheme="minorHAnsi" w:cstheme="minorBidi"/>
            <w:noProof/>
            <w:sz w:val="22"/>
            <w:szCs w:val="22"/>
          </w:rPr>
          <w:tab/>
        </w:r>
        <w:r w:rsidR="00597423" w:rsidRPr="00423BE6">
          <w:rPr>
            <w:rStyle w:val="Hyperlink"/>
            <w:noProof/>
          </w:rPr>
          <w:t>Providing Defaults for DFDL properties</w:t>
        </w:r>
        <w:r w:rsidR="00597423">
          <w:rPr>
            <w:noProof/>
            <w:webHidden/>
          </w:rPr>
          <w:tab/>
        </w:r>
        <w:r w:rsidR="00597423">
          <w:rPr>
            <w:noProof/>
            <w:webHidden/>
          </w:rPr>
          <w:fldChar w:fldCharType="begin"/>
        </w:r>
        <w:r w:rsidR="00597423">
          <w:rPr>
            <w:noProof/>
            <w:webHidden/>
          </w:rPr>
          <w:instrText xml:space="preserve"> PAGEREF _Toc62570097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67A57F03" w14:textId="034F20FE" w:rsidR="00597423" w:rsidRDefault="00FF3CA9">
      <w:pPr>
        <w:pStyle w:val="TOC3"/>
        <w:rPr>
          <w:rFonts w:asciiTheme="minorHAnsi" w:eastAsiaTheme="minorEastAsia" w:hAnsiTheme="minorHAnsi" w:cstheme="minorBidi"/>
          <w:noProof/>
          <w:sz w:val="22"/>
          <w:szCs w:val="22"/>
        </w:rPr>
      </w:pPr>
      <w:hyperlink w:anchor="_Toc62570098" w:history="1">
        <w:r w:rsidR="00597423" w:rsidRPr="00423BE6">
          <w:rPr>
            <w:rStyle w:val="Hyperlink"/>
            <w:noProof/>
            <w14:scene3d>
              <w14:camera w14:prst="orthographicFront"/>
              <w14:lightRig w14:rig="threePt" w14:dir="t">
                <w14:rot w14:lat="0" w14:lon="0" w14:rev="0"/>
              </w14:lightRig>
            </w14:scene3d>
          </w:rPr>
          <w:t>8.1.3</w:t>
        </w:r>
        <w:r w:rsidR="00597423">
          <w:rPr>
            <w:rFonts w:asciiTheme="minorHAnsi" w:eastAsiaTheme="minorEastAsia" w:hAnsiTheme="minorHAnsi" w:cstheme="minorBidi"/>
            <w:noProof/>
            <w:sz w:val="22"/>
            <w:szCs w:val="22"/>
          </w:rPr>
          <w:tab/>
        </w:r>
        <w:r w:rsidR="00597423" w:rsidRPr="00423BE6">
          <w:rPr>
            <w:rStyle w:val="Hyperlink"/>
            <w:noProof/>
          </w:rPr>
          <w:t>Combining DFDL Representation Properties from a dfdl:defineFormat</w:t>
        </w:r>
        <w:r w:rsidR="00597423">
          <w:rPr>
            <w:noProof/>
            <w:webHidden/>
          </w:rPr>
          <w:tab/>
        </w:r>
        <w:r w:rsidR="00597423">
          <w:rPr>
            <w:noProof/>
            <w:webHidden/>
          </w:rPr>
          <w:fldChar w:fldCharType="begin"/>
        </w:r>
        <w:r w:rsidR="00597423">
          <w:rPr>
            <w:noProof/>
            <w:webHidden/>
          </w:rPr>
          <w:instrText xml:space="preserve"> PAGEREF _Toc62570098 \h </w:instrText>
        </w:r>
        <w:r w:rsidR="00597423">
          <w:rPr>
            <w:noProof/>
            <w:webHidden/>
          </w:rPr>
        </w:r>
        <w:r w:rsidR="00597423">
          <w:rPr>
            <w:noProof/>
            <w:webHidden/>
          </w:rPr>
          <w:fldChar w:fldCharType="separate"/>
        </w:r>
        <w:r w:rsidR="0002115F">
          <w:rPr>
            <w:noProof/>
            <w:webHidden/>
          </w:rPr>
          <w:t>55</w:t>
        </w:r>
        <w:r w:rsidR="00597423">
          <w:rPr>
            <w:noProof/>
            <w:webHidden/>
          </w:rPr>
          <w:fldChar w:fldCharType="end"/>
        </w:r>
      </w:hyperlink>
    </w:p>
    <w:p w14:paraId="53068DC0" w14:textId="155948B7" w:rsidR="00597423" w:rsidRDefault="00FF3CA9">
      <w:pPr>
        <w:pStyle w:val="TOC3"/>
        <w:rPr>
          <w:rFonts w:asciiTheme="minorHAnsi" w:eastAsiaTheme="minorEastAsia" w:hAnsiTheme="minorHAnsi" w:cstheme="minorBidi"/>
          <w:noProof/>
          <w:sz w:val="22"/>
          <w:szCs w:val="22"/>
        </w:rPr>
      </w:pPr>
      <w:hyperlink w:anchor="_Toc62570099" w:history="1">
        <w:r w:rsidR="00597423" w:rsidRPr="00423BE6">
          <w:rPr>
            <w:rStyle w:val="Hyperlink"/>
            <w:noProof/>
            <w14:scene3d>
              <w14:camera w14:prst="orthographicFront"/>
              <w14:lightRig w14:rig="threePt" w14:dir="t">
                <w14:rot w14:lat="0" w14:lon="0" w14:rev="0"/>
              </w14:lightRig>
            </w14:scene3d>
          </w:rPr>
          <w:t>8.1.4</w:t>
        </w:r>
        <w:r w:rsidR="00597423">
          <w:rPr>
            <w:rFonts w:asciiTheme="minorHAnsi" w:eastAsiaTheme="minorEastAsia" w:hAnsiTheme="minorHAnsi" w:cstheme="minorBidi"/>
            <w:noProof/>
            <w:sz w:val="22"/>
            <w:szCs w:val="22"/>
          </w:rPr>
          <w:tab/>
        </w:r>
        <w:r w:rsidR="00597423" w:rsidRPr="00423BE6">
          <w:rPr>
            <w:rStyle w:val="Hyperlink"/>
            <w:noProof/>
          </w:rPr>
          <w:t>Combining DFDL Properties from References</w:t>
        </w:r>
        <w:r w:rsidR="00597423">
          <w:rPr>
            <w:noProof/>
            <w:webHidden/>
          </w:rPr>
          <w:tab/>
        </w:r>
        <w:r w:rsidR="00597423">
          <w:rPr>
            <w:noProof/>
            <w:webHidden/>
          </w:rPr>
          <w:fldChar w:fldCharType="begin"/>
        </w:r>
        <w:r w:rsidR="00597423">
          <w:rPr>
            <w:noProof/>
            <w:webHidden/>
          </w:rPr>
          <w:instrText xml:space="preserve"> PAGEREF _Toc62570099 \h </w:instrText>
        </w:r>
        <w:r w:rsidR="00597423">
          <w:rPr>
            <w:noProof/>
            <w:webHidden/>
          </w:rPr>
        </w:r>
        <w:r w:rsidR="00597423">
          <w:rPr>
            <w:noProof/>
            <w:webHidden/>
          </w:rPr>
          <w:fldChar w:fldCharType="separate"/>
        </w:r>
        <w:r w:rsidR="0002115F">
          <w:rPr>
            <w:noProof/>
            <w:webHidden/>
          </w:rPr>
          <w:t>56</w:t>
        </w:r>
        <w:r w:rsidR="00597423">
          <w:rPr>
            <w:noProof/>
            <w:webHidden/>
          </w:rPr>
          <w:fldChar w:fldCharType="end"/>
        </w:r>
      </w:hyperlink>
    </w:p>
    <w:p w14:paraId="3D78DBA9" w14:textId="6C315383" w:rsidR="00597423" w:rsidRDefault="00FF3CA9" w:rsidP="00FD265E">
      <w:pPr>
        <w:pStyle w:val="TOC2"/>
        <w:rPr>
          <w:rFonts w:asciiTheme="minorHAnsi" w:eastAsiaTheme="minorEastAsia" w:hAnsiTheme="minorHAnsi" w:cstheme="minorBidi"/>
          <w:noProof/>
          <w:sz w:val="22"/>
          <w:szCs w:val="22"/>
        </w:rPr>
      </w:pPr>
      <w:hyperlink w:anchor="_Toc62570100" w:history="1">
        <w:r w:rsidR="00597423" w:rsidRPr="00423BE6">
          <w:rPr>
            <w:rStyle w:val="Hyperlink"/>
            <w:noProof/>
          </w:rPr>
          <w:t>8.2</w:t>
        </w:r>
        <w:r w:rsidR="00597423">
          <w:rPr>
            <w:rFonts w:asciiTheme="minorHAnsi" w:eastAsiaTheme="minorEastAsia" w:hAnsiTheme="minorHAnsi" w:cstheme="minorBidi"/>
            <w:noProof/>
            <w:sz w:val="22"/>
            <w:szCs w:val="22"/>
          </w:rPr>
          <w:tab/>
        </w:r>
        <w:r w:rsidR="00597423" w:rsidRPr="00423BE6">
          <w:rPr>
            <w:rStyle w:val="Hyperlink"/>
            <w:noProof/>
          </w:rPr>
          <w:t>DFDL Schema Checking</w:t>
        </w:r>
        <w:r w:rsidR="00597423">
          <w:rPr>
            <w:noProof/>
            <w:webHidden/>
          </w:rPr>
          <w:tab/>
        </w:r>
        <w:r w:rsidR="00597423">
          <w:rPr>
            <w:noProof/>
            <w:webHidden/>
          </w:rPr>
          <w:fldChar w:fldCharType="begin"/>
        </w:r>
        <w:r w:rsidR="00597423">
          <w:rPr>
            <w:noProof/>
            <w:webHidden/>
          </w:rPr>
          <w:instrText xml:space="preserve"> PAGEREF _Toc62570100 \h </w:instrText>
        </w:r>
        <w:r w:rsidR="00597423">
          <w:rPr>
            <w:noProof/>
            <w:webHidden/>
          </w:rPr>
        </w:r>
        <w:r w:rsidR="00597423">
          <w:rPr>
            <w:noProof/>
            <w:webHidden/>
          </w:rPr>
          <w:fldChar w:fldCharType="separate"/>
        </w:r>
        <w:r w:rsidR="0002115F">
          <w:rPr>
            <w:noProof/>
            <w:webHidden/>
          </w:rPr>
          <w:t>58</w:t>
        </w:r>
        <w:r w:rsidR="00597423">
          <w:rPr>
            <w:noProof/>
            <w:webHidden/>
          </w:rPr>
          <w:fldChar w:fldCharType="end"/>
        </w:r>
      </w:hyperlink>
    </w:p>
    <w:p w14:paraId="608FC539" w14:textId="3853E523" w:rsidR="00597423" w:rsidRDefault="00FF3CA9">
      <w:pPr>
        <w:pStyle w:val="TOC3"/>
        <w:rPr>
          <w:rFonts w:asciiTheme="minorHAnsi" w:eastAsiaTheme="minorEastAsia" w:hAnsiTheme="minorHAnsi" w:cstheme="minorBidi"/>
          <w:noProof/>
          <w:sz w:val="22"/>
          <w:szCs w:val="22"/>
        </w:rPr>
      </w:pPr>
      <w:hyperlink w:anchor="_Toc62570101" w:history="1">
        <w:r w:rsidR="00597423" w:rsidRPr="00423BE6">
          <w:rPr>
            <w:rStyle w:val="Hyperlink"/>
            <w:noProof/>
            <w14:scene3d>
              <w14:camera w14:prst="orthographicFront"/>
              <w14:lightRig w14:rig="threePt" w14:dir="t">
                <w14:rot w14:lat="0" w14:lon="0" w14:rev="0"/>
              </w14:lightRig>
            </w14:scene3d>
          </w:rPr>
          <w:t>8.2.1</w:t>
        </w:r>
        <w:r w:rsidR="00597423">
          <w:rPr>
            <w:rFonts w:asciiTheme="minorHAnsi" w:eastAsiaTheme="minorEastAsia" w:hAnsiTheme="minorHAnsi" w:cstheme="minorBidi"/>
            <w:noProof/>
            <w:sz w:val="22"/>
            <w:szCs w:val="22"/>
          </w:rPr>
          <w:tab/>
        </w:r>
        <w:r w:rsidR="00597423" w:rsidRPr="00423BE6">
          <w:rPr>
            <w:rStyle w:val="Hyperlink"/>
            <w:noProof/>
          </w:rPr>
          <w:t>Schema Component Constraint: Unique Particle Attribution</w:t>
        </w:r>
        <w:r w:rsidR="00597423">
          <w:rPr>
            <w:noProof/>
            <w:webHidden/>
          </w:rPr>
          <w:tab/>
        </w:r>
        <w:r w:rsidR="00597423">
          <w:rPr>
            <w:noProof/>
            <w:webHidden/>
          </w:rPr>
          <w:fldChar w:fldCharType="begin"/>
        </w:r>
        <w:r w:rsidR="00597423">
          <w:rPr>
            <w:noProof/>
            <w:webHidden/>
          </w:rPr>
          <w:instrText xml:space="preserve"> PAGEREF _Toc62570101 \h </w:instrText>
        </w:r>
        <w:r w:rsidR="00597423">
          <w:rPr>
            <w:noProof/>
            <w:webHidden/>
          </w:rPr>
        </w:r>
        <w:r w:rsidR="00597423">
          <w:rPr>
            <w:noProof/>
            <w:webHidden/>
          </w:rPr>
          <w:fldChar w:fldCharType="separate"/>
        </w:r>
        <w:r w:rsidR="0002115F">
          <w:rPr>
            <w:noProof/>
            <w:webHidden/>
          </w:rPr>
          <w:t>59</w:t>
        </w:r>
        <w:r w:rsidR="00597423">
          <w:rPr>
            <w:noProof/>
            <w:webHidden/>
          </w:rPr>
          <w:fldChar w:fldCharType="end"/>
        </w:r>
      </w:hyperlink>
    </w:p>
    <w:p w14:paraId="068E0BF4" w14:textId="582225D3" w:rsidR="00597423" w:rsidRDefault="00FF3CA9">
      <w:pPr>
        <w:pStyle w:val="TOC3"/>
        <w:rPr>
          <w:rFonts w:asciiTheme="minorHAnsi" w:eastAsiaTheme="minorEastAsia" w:hAnsiTheme="minorHAnsi" w:cstheme="minorBidi"/>
          <w:noProof/>
          <w:sz w:val="22"/>
          <w:szCs w:val="22"/>
        </w:rPr>
      </w:pPr>
      <w:hyperlink w:anchor="_Toc62570102" w:history="1">
        <w:r w:rsidR="00597423" w:rsidRPr="00423BE6">
          <w:rPr>
            <w:rStyle w:val="Hyperlink"/>
            <w:noProof/>
            <w14:scene3d>
              <w14:camera w14:prst="orthographicFront"/>
              <w14:lightRig w14:rig="threePt" w14:dir="t">
                <w14:rot w14:lat="0" w14:lon="0" w14:rev="0"/>
              </w14:lightRig>
            </w14:scene3d>
          </w:rPr>
          <w:t>8.2.2</w:t>
        </w:r>
        <w:r w:rsidR="00597423">
          <w:rPr>
            <w:rFonts w:asciiTheme="minorHAnsi" w:eastAsiaTheme="minorEastAsia" w:hAnsiTheme="minorHAnsi" w:cstheme="minorBidi"/>
            <w:noProof/>
            <w:sz w:val="22"/>
            <w:szCs w:val="22"/>
          </w:rPr>
          <w:tab/>
        </w:r>
        <w:r w:rsidR="00597423" w:rsidRPr="00423BE6">
          <w:rPr>
            <w:rStyle w:val="Hyperlink"/>
            <w:noProof/>
          </w:rPr>
          <w:t>Optional Checks and Warnings</w:t>
        </w:r>
        <w:r w:rsidR="00597423">
          <w:rPr>
            <w:noProof/>
            <w:webHidden/>
          </w:rPr>
          <w:tab/>
        </w:r>
        <w:r w:rsidR="00597423">
          <w:rPr>
            <w:noProof/>
            <w:webHidden/>
          </w:rPr>
          <w:fldChar w:fldCharType="begin"/>
        </w:r>
        <w:r w:rsidR="00597423">
          <w:rPr>
            <w:noProof/>
            <w:webHidden/>
          </w:rPr>
          <w:instrText xml:space="preserve"> PAGEREF _Toc62570102 \h </w:instrText>
        </w:r>
        <w:r w:rsidR="00597423">
          <w:rPr>
            <w:noProof/>
            <w:webHidden/>
          </w:rPr>
        </w:r>
        <w:r w:rsidR="00597423">
          <w:rPr>
            <w:noProof/>
            <w:webHidden/>
          </w:rPr>
          <w:fldChar w:fldCharType="separate"/>
        </w:r>
        <w:r w:rsidR="0002115F">
          <w:rPr>
            <w:noProof/>
            <w:webHidden/>
          </w:rPr>
          <w:t>59</w:t>
        </w:r>
        <w:r w:rsidR="00597423">
          <w:rPr>
            <w:noProof/>
            <w:webHidden/>
          </w:rPr>
          <w:fldChar w:fldCharType="end"/>
        </w:r>
      </w:hyperlink>
    </w:p>
    <w:p w14:paraId="126D46DE" w14:textId="6DFA576D" w:rsidR="00597423" w:rsidRDefault="00FF3CA9" w:rsidP="004F4654">
      <w:pPr>
        <w:pStyle w:val="TOC1"/>
        <w:rPr>
          <w:rFonts w:asciiTheme="minorHAnsi" w:eastAsiaTheme="minorEastAsia" w:hAnsiTheme="minorHAnsi" w:cstheme="minorBidi"/>
          <w:noProof/>
          <w:sz w:val="22"/>
          <w:szCs w:val="22"/>
        </w:rPr>
      </w:pPr>
      <w:hyperlink w:anchor="_Toc62570103" w:history="1">
        <w:r w:rsidR="00597423" w:rsidRPr="00423BE6">
          <w:rPr>
            <w:rStyle w:val="Hyperlink"/>
            <w:noProof/>
          </w:rPr>
          <w:t>9</w:t>
        </w:r>
        <w:r w:rsidR="00597423">
          <w:rPr>
            <w:rFonts w:asciiTheme="minorHAnsi" w:eastAsiaTheme="minorEastAsia" w:hAnsiTheme="minorHAnsi" w:cstheme="minorBidi"/>
            <w:noProof/>
            <w:sz w:val="22"/>
            <w:szCs w:val="22"/>
          </w:rPr>
          <w:tab/>
        </w:r>
        <w:r w:rsidR="00597423" w:rsidRPr="00423BE6">
          <w:rPr>
            <w:rStyle w:val="Hyperlink"/>
            <w:noProof/>
          </w:rPr>
          <w:t>DFDL Processing Introduction</w:t>
        </w:r>
        <w:r w:rsidR="00597423">
          <w:rPr>
            <w:noProof/>
            <w:webHidden/>
          </w:rPr>
          <w:tab/>
        </w:r>
        <w:r w:rsidR="00597423">
          <w:rPr>
            <w:noProof/>
            <w:webHidden/>
          </w:rPr>
          <w:fldChar w:fldCharType="begin"/>
        </w:r>
        <w:r w:rsidR="00597423">
          <w:rPr>
            <w:noProof/>
            <w:webHidden/>
          </w:rPr>
          <w:instrText xml:space="preserve"> PAGEREF _Toc62570103 \h </w:instrText>
        </w:r>
        <w:r w:rsidR="00597423">
          <w:rPr>
            <w:noProof/>
            <w:webHidden/>
          </w:rPr>
        </w:r>
        <w:r w:rsidR="00597423">
          <w:rPr>
            <w:noProof/>
            <w:webHidden/>
          </w:rPr>
          <w:fldChar w:fldCharType="separate"/>
        </w:r>
        <w:r w:rsidR="0002115F">
          <w:rPr>
            <w:noProof/>
            <w:webHidden/>
          </w:rPr>
          <w:t>60</w:t>
        </w:r>
        <w:r w:rsidR="00597423">
          <w:rPr>
            <w:noProof/>
            <w:webHidden/>
          </w:rPr>
          <w:fldChar w:fldCharType="end"/>
        </w:r>
      </w:hyperlink>
    </w:p>
    <w:p w14:paraId="0544611C" w14:textId="37326B0D" w:rsidR="00597423" w:rsidRDefault="00FF3CA9" w:rsidP="00FD265E">
      <w:pPr>
        <w:pStyle w:val="TOC2"/>
        <w:rPr>
          <w:rFonts w:asciiTheme="minorHAnsi" w:eastAsiaTheme="minorEastAsia" w:hAnsiTheme="minorHAnsi" w:cstheme="minorBidi"/>
          <w:noProof/>
          <w:sz w:val="22"/>
          <w:szCs w:val="22"/>
        </w:rPr>
      </w:pPr>
      <w:hyperlink w:anchor="_Toc62570104" w:history="1">
        <w:r w:rsidR="00597423" w:rsidRPr="00423BE6">
          <w:rPr>
            <w:rStyle w:val="Hyperlink"/>
            <w:noProof/>
          </w:rPr>
          <w:t>9.1</w:t>
        </w:r>
        <w:r w:rsidR="00597423">
          <w:rPr>
            <w:rFonts w:asciiTheme="minorHAnsi" w:eastAsiaTheme="minorEastAsia" w:hAnsiTheme="minorHAnsi" w:cstheme="minorBidi"/>
            <w:noProof/>
            <w:sz w:val="22"/>
            <w:szCs w:val="22"/>
          </w:rPr>
          <w:tab/>
        </w:r>
        <w:r w:rsidR="00597423" w:rsidRPr="00423BE6">
          <w:rPr>
            <w:rStyle w:val="Hyperlink"/>
            <w:noProof/>
          </w:rPr>
          <w:t>Parser Overview</w:t>
        </w:r>
        <w:r w:rsidR="00597423">
          <w:rPr>
            <w:noProof/>
            <w:webHidden/>
          </w:rPr>
          <w:tab/>
        </w:r>
        <w:r w:rsidR="00597423">
          <w:rPr>
            <w:noProof/>
            <w:webHidden/>
          </w:rPr>
          <w:fldChar w:fldCharType="begin"/>
        </w:r>
        <w:r w:rsidR="00597423">
          <w:rPr>
            <w:noProof/>
            <w:webHidden/>
          </w:rPr>
          <w:instrText xml:space="preserve"> PAGEREF _Toc62570104 \h </w:instrText>
        </w:r>
        <w:r w:rsidR="00597423">
          <w:rPr>
            <w:noProof/>
            <w:webHidden/>
          </w:rPr>
        </w:r>
        <w:r w:rsidR="00597423">
          <w:rPr>
            <w:noProof/>
            <w:webHidden/>
          </w:rPr>
          <w:fldChar w:fldCharType="separate"/>
        </w:r>
        <w:r w:rsidR="0002115F">
          <w:rPr>
            <w:noProof/>
            <w:webHidden/>
          </w:rPr>
          <w:t>60</w:t>
        </w:r>
        <w:r w:rsidR="00597423">
          <w:rPr>
            <w:noProof/>
            <w:webHidden/>
          </w:rPr>
          <w:fldChar w:fldCharType="end"/>
        </w:r>
      </w:hyperlink>
    </w:p>
    <w:p w14:paraId="2B4E13F7" w14:textId="7B35ACE9" w:rsidR="00597423" w:rsidRDefault="00FF3CA9">
      <w:pPr>
        <w:pStyle w:val="TOC3"/>
        <w:rPr>
          <w:rFonts w:asciiTheme="minorHAnsi" w:eastAsiaTheme="minorEastAsia" w:hAnsiTheme="minorHAnsi" w:cstheme="minorBidi"/>
          <w:noProof/>
          <w:sz w:val="22"/>
          <w:szCs w:val="22"/>
        </w:rPr>
      </w:pPr>
      <w:hyperlink w:anchor="_Toc62570105" w:history="1">
        <w:r w:rsidR="00597423" w:rsidRPr="00423BE6">
          <w:rPr>
            <w:rStyle w:val="Hyperlink"/>
            <w:noProof/>
            <w14:scene3d>
              <w14:camera w14:prst="orthographicFront"/>
              <w14:lightRig w14:rig="threePt" w14:dir="t">
                <w14:rot w14:lat="0" w14:lon="0" w14:rev="0"/>
              </w14:lightRig>
            </w14:scene3d>
          </w:rPr>
          <w:t>9.1.1</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_Toc62570105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6D60A552" w14:textId="4888AE5F" w:rsidR="00597423" w:rsidRDefault="00FF3CA9">
      <w:pPr>
        <w:pStyle w:val="TOC3"/>
        <w:rPr>
          <w:rFonts w:asciiTheme="minorHAnsi" w:eastAsiaTheme="minorEastAsia" w:hAnsiTheme="minorHAnsi" w:cstheme="minorBidi"/>
          <w:noProof/>
          <w:sz w:val="22"/>
          <w:szCs w:val="22"/>
        </w:rPr>
      </w:pPr>
      <w:hyperlink w:anchor="_Toc62570106" w:history="1">
        <w:r w:rsidR="00597423" w:rsidRPr="00423BE6">
          <w:rPr>
            <w:rStyle w:val="Hyperlink"/>
            <w:noProof/>
            <w14:scene3d>
              <w14:camera w14:prst="orthographicFront"/>
              <w14:lightRig w14:rig="threePt" w14:dir="t">
                <w14:rot w14:lat="0" w14:lon="0" w14:rev="0"/>
              </w14:lightRig>
            </w14:scene3d>
          </w:rPr>
          <w:t>9.1.2</w:t>
        </w:r>
        <w:r w:rsidR="00597423">
          <w:rPr>
            <w:rFonts w:asciiTheme="minorHAnsi" w:eastAsiaTheme="minorEastAsia" w:hAnsiTheme="minorHAnsi" w:cstheme="minorBidi"/>
            <w:noProof/>
            <w:sz w:val="22"/>
            <w:szCs w:val="22"/>
          </w:rPr>
          <w:tab/>
        </w:r>
        <w:r w:rsidR="00597423" w:rsidRPr="00423BE6">
          <w:rPr>
            <w:rStyle w:val="Hyperlink"/>
            <w:noProof/>
          </w:rPr>
          <w:t>Processing Error</w:t>
        </w:r>
        <w:r w:rsidR="00597423">
          <w:rPr>
            <w:noProof/>
            <w:webHidden/>
          </w:rPr>
          <w:tab/>
        </w:r>
        <w:r w:rsidR="00597423">
          <w:rPr>
            <w:noProof/>
            <w:webHidden/>
          </w:rPr>
          <w:fldChar w:fldCharType="begin"/>
        </w:r>
        <w:r w:rsidR="00597423">
          <w:rPr>
            <w:noProof/>
            <w:webHidden/>
          </w:rPr>
          <w:instrText xml:space="preserve"> PAGEREF _Toc62570106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2FB33CA4" w14:textId="18214FE8" w:rsidR="00597423" w:rsidRDefault="00FF3CA9">
      <w:pPr>
        <w:pStyle w:val="TOC3"/>
        <w:rPr>
          <w:rFonts w:asciiTheme="minorHAnsi" w:eastAsiaTheme="minorEastAsia" w:hAnsiTheme="minorHAnsi" w:cstheme="minorBidi"/>
          <w:noProof/>
          <w:sz w:val="22"/>
          <w:szCs w:val="22"/>
        </w:rPr>
      </w:pPr>
      <w:hyperlink w:anchor="_Toc62570107" w:history="1">
        <w:r w:rsidR="00597423" w:rsidRPr="00423BE6">
          <w:rPr>
            <w:rStyle w:val="Hyperlink"/>
            <w:noProof/>
            <w14:scene3d>
              <w14:camera w14:prst="orthographicFront"/>
              <w14:lightRig w14:rig="threePt" w14:dir="t">
                <w14:rot w14:lat="0" w14:lon="0" w14:rev="0"/>
              </w14:lightRig>
            </w14:scene3d>
          </w:rPr>
          <w:t>9.1.3</w:t>
        </w:r>
        <w:r w:rsidR="00597423">
          <w:rPr>
            <w:rFonts w:asciiTheme="minorHAnsi" w:eastAsiaTheme="minorEastAsia" w:hAnsiTheme="minorHAnsi" w:cstheme="minorBidi"/>
            <w:noProof/>
            <w:sz w:val="22"/>
            <w:szCs w:val="22"/>
          </w:rPr>
          <w:tab/>
        </w:r>
        <w:r w:rsidR="00597423" w:rsidRPr="00423BE6">
          <w:rPr>
            <w:rStyle w:val="Hyperlink"/>
            <w:noProof/>
          </w:rPr>
          <w:t>Recoverable Error</w:t>
        </w:r>
        <w:r w:rsidR="00597423">
          <w:rPr>
            <w:noProof/>
            <w:webHidden/>
          </w:rPr>
          <w:tab/>
        </w:r>
        <w:r w:rsidR="00597423">
          <w:rPr>
            <w:noProof/>
            <w:webHidden/>
          </w:rPr>
          <w:fldChar w:fldCharType="begin"/>
        </w:r>
        <w:r w:rsidR="00597423">
          <w:rPr>
            <w:noProof/>
            <w:webHidden/>
          </w:rPr>
          <w:instrText xml:space="preserve"> PAGEREF _Toc62570107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0A2A312E" w14:textId="544CEB1B" w:rsidR="00597423" w:rsidRDefault="00FF3CA9" w:rsidP="00FD265E">
      <w:pPr>
        <w:pStyle w:val="TOC2"/>
        <w:rPr>
          <w:rFonts w:asciiTheme="minorHAnsi" w:eastAsiaTheme="minorEastAsia" w:hAnsiTheme="minorHAnsi" w:cstheme="minorBidi"/>
          <w:noProof/>
          <w:sz w:val="22"/>
          <w:szCs w:val="22"/>
        </w:rPr>
      </w:pPr>
      <w:hyperlink w:anchor="_Toc62570108" w:history="1">
        <w:r w:rsidR="00597423" w:rsidRPr="00423BE6">
          <w:rPr>
            <w:rStyle w:val="Hyperlink"/>
            <w:noProof/>
          </w:rPr>
          <w:t>9.2</w:t>
        </w:r>
        <w:r w:rsidR="00597423">
          <w:rPr>
            <w:rFonts w:asciiTheme="minorHAnsi" w:eastAsiaTheme="minorEastAsia" w:hAnsiTheme="minorHAnsi" w:cstheme="minorBidi"/>
            <w:noProof/>
            <w:sz w:val="22"/>
            <w:szCs w:val="22"/>
          </w:rPr>
          <w:tab/>
        </w:r>
        <w:r w:rsidR="00597423" w:rsidRPr="00423BE6">
          <w:rPr>
            <w:rStyle w:val="Hyperlink"/>
            <w:noProof/>
          </w:rPr>
          <w:t>DFDL Data Syntax Grammar</w:t>
        </w:r>
        <w:r w:rsidR="00597423">
          <w:rPr>
            <w:noProof/>
            <w:webHidden/>
          </w:rPr>
          <w:tab/>
        </w:r>
        <w:r w:rsidR="00597423">
          <w:rPr>
            <w:noProof/>
            <w:webHidden/>
          </w:rPr>
          <w:fldChar w:fldCharType="begin"/>
        </w:r>
        <w:r w:rsidR="00597423">
          <w:rPr>
            <w:noProof/>
            <w:webHidden/>
          </w:rPr>
          <w:instrText xml:space="preserve"> PAGEREF _Toc62570108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0FAD5DC6" w14:textId="589D7EE2" w:rsidR="00597423" w:rsidRDefault="00FF3CA9">
      <w:pPr>
        <w:pStyle w:val="TOC3"/>
        <w:rPr>
          <w:rFonts w:asciiTheme="minorHAnsi" w:eastAsiaTheme="minorEastAsia" w:hAnsiTheme="minorHAnsi" w:cstheme="minorBidi"/>
          <w:noProof/>
          <w:sz w:val="22"/>
          <w:szCs w:val="22"/>
        </w:rPr>
      </w:pPr>
      <w:hyperlink w:anchor="_Toc62570109" w:history="1">
        <w:r w:rsidR="00597423" w:rsidRPr="00423BE6">
          <w:rPr>
            <w:rStyle w:val="Hyperlink"/>
            <w:noProof/>
            <w14:scene3d>
              <w14:camera w14:prst="orthographicFront"/>
              <w14:lightRig w14:rig="threePt" w14:dir="t">
                <w14:rot w14:lat="0" w14:lon="0" w14:rev="0"/>
              </w14:lightRig>
            </w14:scene3d>
          </w:rPr>
          <w:t>9.2.1</w:t>
        </w:r>
        <w:r w:rsidR="00597423">
          <w:rPr>
            <w:rFonts w:asciiTheme="minorHAnsi" w:eastAsiaTheme="minorEastAsia" w:hAnsiTheme="minorHAnsi" w:cstheme="minorBidi"/>
            <w:noProof/>
            <w:sz w:val="22"/>
            <w:szCs w:val="22"/>
          </w:rPr>
          <w:tab/>
        </w:r>
        <w:r w:rsidR="00597423" w:rsidRPr="00423BE6">
          <w:rPr>
            <w:rStyle w:val="Hyperlink"/>
            <w:noProof/>
          </w:rPr>
          <w:t>Nil Representation</w:t>
        </w:r>
        <w:r w:rsidR="00597423">
          <w:rPr>
            <w:noProof/>
            <w:webHidden/>
          </w:rPr>
          <w:tab/>
        </w:r>
        <w:r w:rsidR="00597423">
          <w:rPr>
            <w:noProof/>
            <w:webHidden/>
          </w:rPr>
          <w:fldChar w:fldCharType="begin"/>
        </w:r>
        <w:r w:rsidR="00597423">
          <w:rPr>
            <w:noProof/>
            <w:webHidden/>
          </w:rPr>
          <w:instrText xml:space="preserve"> PAGEREF _Toc62570109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08F320EB" w14:textId="0ADB7E2D" w:rsidR="00597423" w:rsidRDefault="00FF3CA9">
      <w:pPr>
        <w:pStyle w:val="TOC3"/>
        <w:rPr>
          <w:rFonts w:asciiTheme="minorHAnsi" w:eastAsiaTheme="minorEastAsia" w:hAnsiTheme="minorHAnsi" w:cstheme="minorBidi"/>
          <w:noProof/>
          <w:sz w:val="22"/>
          <w:szCs w:val="22"/>
        </w:rPr>
      </w:pPr>
      <w:hyperlink w:anchor="_Toc62570110" w:history="1">
        <w:r w:rsidR="00597423" w:rsidRPr="00423BE6">
          <w:rPr>
            <w:rStyle w:val="Hyperlink"/>
            <w:noProof/>
            <w14:scene3d>
              <w14:camera w14:prst="orthographicFront"/>
              <w14:lightRig w14:rig="threePt" w14:dir="t">
                <w14:rot w14:lat="0" w14:lon="0" w14:rev="0"/>
              </w14:lightRig>
            </w14:scene3d>
          </w:rPr>
          <w:t>9.2.2</w:t>
        </w:r>
        <w:r w:rsidR="00597423">
          <w:rPr>
            <w:rFonts w:asciiTheme="minorHAnsi" w:eastAsiaTheme="minorEastAsia" w:hAnsiTheme="minorHAnsi" w:cstheme="minorBidi"/>
            <w:noProof/>
            <w:sz w:val="22"/>
            <w:szCs w:val="22"/>
          </w:rPr>
          <w:tab/>
        </w:r>
        <w:r w:rsidR="00597423" w:rsidRPr="00423BE6">
          <w:rPr>
            <w:rStyle w:val="Hyperlink"/>
            <w:noProof/>
          </w:rPr>
          <w:t>Empty Representation</w:t>
        </w:r>
        <w:r w:rsidR="00597423">
          <w:rPr>
            <w:noProof/>
            <w:webHidden/>
          </w:rPr>
          <w:tab/>
        </w:r>
        <w:r w:rsidR="00597423">
          <w:rPr>
            <w:noProof/>
            <w:webHidden/>
          </w:rPr>
          <w:fldChar w:fldCharType="begin"/>
        </w:r>
        <w:r w:rsidR="00597423">
          <w:rPr>
            <w:noProof/>
            <w:webHidden/>
          </w:rPr>
          <w:instrText xml:space="preserve"> PAGEREF _Toc62570110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72427C62" w14:textId="05DD1769" w:rsidR="00597423" w:rsidRDefault="00FF3CA9">
      <w:pPr>
        <w:pStyle w:val="TOC3"/>
        <w:rPr>
          <w:rFonts w:asciiTheme="minorHAnsi" w:eastAsiaTheme="minorEastAsia" w:hAnsiTheme="minorHAnsi" w:cstheme="minorBidi"/>
          <w:noProof/>
          <w:sz w:val="22"/>
          <w:szCs w:val="22"/>
        </w:rPr>
      </w:pPr>
      <w:hyperlink w:anchor="_Toc62570111" w:history="1">
        <w:r w:rsidR="00597423" w:rsidRPr="00423BE6">
          <w:rPr>
            <w:rStyle w:val="Hyperlink"/>
            <w:noProof/>
            <w14:scene3d>
              <w14:camera w14:prst="orthographicFront"/>
              <w14:lightRig w14:rig="threePt" w14:dir="t">
                <w14:rot w14:lat="0" w14:lon="0" w14:rev="0"/>
              </w14:lightRig>
            </w14:scene3d>
          </w:rPr>
          <w:t>9.2.3</w:t>
        </w:r>
        <w:r w:rsidR="00597423">
          <w:rPr>
            <w:rFonts w:asciiTheme="minorHAnsi" w:eastAsiaTheme="minorEastAsia" w:hAnsiTheme="minorHAnsi" w:cstheme="minorBidi"/>
            <w:noProof/>
            <w:sz w:val="22"/>
            <w:szCs w:val="22"/>
          </w:rPr>
          <w:tab/>
        </w:r>
        <w:r w:rsidR="00597423" w:rsidRPr="00423BE6">
          <w:rPr>
            <w:rStyle w:val="Hyperlink"/>
            <w:noProof/>
          </w:rPr>
          <w:t>Normal Representation</w:t>
        </w:r>
        <w:r w:rsidR="00597423">
          <w:rPr>
            <w:noProof/>
            <w:webHidden/>
          </w:rPr>
          <w:tab/>
        </w:r>
        <w:r w:rsidR="00597423">
          <w:rPr>
            <w:noProof/>
            <w:webHidden/>
          </w:rPr>
          <w:fldChar w:fldCharType="begin"/>
        </w:r>
        <w:r w:rsidR="00597423">
          <w:rPr>
            <w:noProof/>
            <w:webHidden/>
          </w:rPr>
          <w:instrText xml:space="preserve"> PAGEREF _Toc62570111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7BAAB176" w14:textId="239C512B" w:rsidR="00597423" w:rsidRDefault="00FF3CA9">
      <w:pPr>
        <w:pStyle w:val="TOC3"/>
        <w:rPr>
          <w:rFonts w:asciiTheme="minorHAnsi" w:eastAsiaTheme="minorEastAsia" w:hAnsiTheme="minorHAnsi" w:cstheme="minorBidi"/>
          <w:noProof/>
          <w:sz w:val="22"/>
          <w:szCs w:val="22"/>
        </w:rPr>
      </w:pPr>
      <w:hyperlink w:anchor="_Toc62570112" w:history="1">
        <w:r w:rsidR="00597423" w:rsidRPr="00423BE6">
          <w:rPr>
            <w:rStyle w:val="Hyperlink"/>
            <w:noProof/>
            <w14:scene3d>
              <w14:camera w14:prst="orthographicFront"/>
              <w14:lightRig w14:rig="threePt" w14:dir="t">
                <w14:rot w14:lat="0" w14:lon="0" w14:rev="0"/>
              </w14:lightRig>
            </w14:scene3d>
          </w:rPr>
          <w:t>9.2.4</w:t>
        </w:r>
        <w:r w:rsidR="00597423">
          <w:rPr>
            <w:rFonts w:asciiTheme="minorHAnsi" w:eastAsiaTheme="minorEastAsia" w:hAnsiTheme="minorHAnsi" w:cstheme="minorBidi"/>
            <w:noProof/>
            <w:sz w:val="22"/>
            <w:szCs w:val="22"/>
          </w:rPr>
          <w:tab/>
        </w:r>
        <w:r w:rsidR="00597423" w:rsidRPr="00423BE6">
          <w:rPr>
            <w:rStyle w:val="Hyperlink"/>
            <w:noProof/>
          </w:rPr>
          <w:t>Absent Representation</w:t>
        </w:r>
        <w:r w:rsidR="00597423">
          <w:rPr>
            <w:noProof/>
            <w:webHidden/>
          </w:rPr>
          <w:tab/>
        </w:r>
        <w:r w:rsidR="00597423">
          <w:rPr>
            <w:noProof/>
            <w:webHidden/>
          </w:rPr>
          <w:fldChar w:fldCharType="begin"/>
        </w:r>
        <w:r w:rsidR="00597423">
          <w:rPr>
            <w:noProof/>
            <w:webHidden/>
          </w:rPr>
          <w:instrText xml:space="preserve"> PAGEREF _Toc62570112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5E66F16E" w14:textId="2DBA2572" w:rsidR="00597423" w:rsidRDefault="00FF3CA9">
      <w:pPr>
        <w:pStyle w:val="TOC3"/>
        <w:rPr>
          <w:rFonts w:asciiTheme="minorHAnsi" w:eastAsiaTheme="minorEastAsia" w:hAnsiTheme="minorHAnsi" w:cstheme="minorBidi"/>
          <w:noProof/>
          <w:sz w:val="22"/>
          <w:szCs w:val="22"/>
        </w:rPr>
      </w:pPr>
      <w:hyperlink w:anchor="_Toc62570113" w:history="1">
        <w:r w:rsidR="00597423" w:rsidRPr="00423BE6">
          <w:rPr>
            <w:rStyle w:val="Hyperlink"/>
            <w:noProof/>
            <w14:scene3d>
              <w14:camera w14:prst="orthographicFront"/>
              <w14:lightRig w14:rig="threePt" w14:dir="t">
                <w14:rot w14:lat="0" w14:lon="0" w14:rev="0"/>
              </w14:lightRig>
            </w14:scene3d>
          </w:rPr>
          <w:t>9.2.5</w:t>
        </w:r>
        <w:r w:rsidR="00597423">
          <w:rPr>
            <w:rFonts w:asciiTheme="minorHAnsi" w:eastAsiaTheme="minorEastAsia" w:hAnsiTheme="minorHAnsi" w:cstheme="minorBidi"/>
            <w:noProof/>
            <w:sz w:val="22"/>
            <w:szCs w:val="22"/>
          </w:rPr>
          <w:tab/>
        </w:r>
        <w:r w:rsidR="00597423" w:rsidRPr="00423BE6">
          <w:rPr>
            <w:rStyle w:val="Hyperlink"/>
            <w:noProof/>
          </w:rPr>
          <w:t>Zero-length Representation</w:t>
        </w:r>
        <w:r w:rsidR="00597423">
          <w:rPr>
            <w:noProof/>
            <w:webHidden/>
          </w:rPr>
          <w:tab/>
        </w:r>
        <w:r w:rsidR="00597423">
          <w:rPr>
            <w:noProof/>
            <w:webHidden/>
          </w:rPr>
          <w:fldChar w:fldCharType="begin"/>
        </w:r>
        <w:r w:rsidR="00597423">
          <w:rPr>
            <w:noProof/>
            <w:webHidden/>
          </w:rPr>
          <w:instrText xml:space="preserve"> PAGEREF _Toc62570113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2E48E2A7" w14:textId="06D34878" w:rsidR="00597423" w:rsidRDefault="00FF3CA9">
      <w:pPr>
        <w:pStyle w:val="TOC3"/>
        <w:rPr>
          <w:rFonts w:asciiTheme="minorHAnsi" w:eastAsiaTheme="minorEastAsia" w:hAnsiTheme="minorHAnsi" w:cstheme="minorBidi"/>
          <w:noProof/>
          <w:sz w:val="22"/>
          <w:szCs w:val="22"/>
        </w:rPr>
      </w:pPr>
      <w:hyperlink w:anchor="_Toc62570114" w:history="1">
        <w:r w:rsidR="00597423" w:rsidRPr="00423BE6">
          <w:rPr>
            <w:rStyle w:val="Hyperlink"/>
            <w:noProof/>
            <w14:scene3d>
              <w14:camera w14:prst="orthographicFront"/>
              <w14:lightRig w14:rig="threePt" w14:dir="t">
                <w14:rot w14:lat="0" w14:lon="0" w14:rev="0"/>
              </w14:lightRig>
            </w14:scene3d>
          </w:rPr>
          <w:t>9.2.6</w:t>
        </w:r>
        <w:r w:rsidR="00597423">
          <w:rPr>
            <w:rFonts w:asciiTheme="minorHAnsi" w:eastAsiaTheme="minorEastAsia" w:hAnsiTheme="minorHAnsi" w:cstheme="minorBidi"/>
            <w:noProof/>
            <w:sz w:val="22"/>
            <w:szCs w:val="22"/>
          </w:rPr>
          <w:tab/>
        </w:r>
        <w:r w:rsidR="00597423" w:rsidRPr="00423BE6">
          <w:rPr>
            <w:rStyle w:val="Hyperlink"/>
            <w:noProof/>
          </w:rPr>
          <w:t>Missing</w:t>
        </w:r>
        <w:r w:rsidR="00597423">
          <w:rPr>
            <w:noProof/>
            <w:webHidden/>
          </w:rPr>
          <w:tab/>
        </w:r>
        <w:r w:rsidR="00597423">
          <w:rPr>
            <w:noProof/>
            <w:webHidden/>
          </w:rPr>
          <w:fldChar w:fldCharType="begin"/>
        </w:r>
        <w:r w:rsidR="00597423">
          <w:rPr>
            <w:noProof/>
            <w:webHidden/>
          </w:rPr>
          <w:instrText xml:space="preserve"> PAGEREF _Toc62570114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3D2BE467" w14:textId="54E683C8" w:rsidR="00597423" w:rsidRDefault="00FF3CA9">
      <w:pPr>
        <w:pStyle w:val="TOC3"/>
        <w:rPr>
          <w:rFonts w:asciiTheme="minorHAnsi" w:eastAsiaTheme="minorEastAsia" w:hAnsiTheme="minorHAnsi" w:cstheme="minorBidi"/>
          <w:noProof/>
          <w:sz w:val="22"/>
          <w:szCs w:val="22"/>
        </w:rPr>
      </w:pPr>
      <w:hyperlink w:anchor="_Toc62570115" w:history="1">
        <w:r w:rsidR="00597423" w:rsidRPr="00423BE6">
          <w:rPr>
            <w:rStyle w:val="Hyperlink"/>
            <w:noProof/>
            <w14:scene3d>
              <w14:camera w14:prst="orthographicFront"/>
              <w14:lightRig w14:rig="threePt" w14:dir="t">
                <w14:rot w14:lat="0" w14:lon="0" w14:rev="0"/>
              </w14:lightRig>
            </w14:scene3d>
          </w:rPr>
          <w:t>9.2.7</w:t>
        </w:r>
        <w:r w:rsidR="00597423">
          <w:rPr>
            <w:rFonts w:asciiTheme="minorHAnsi" w:eastAsiaTheme="minorEastAsia" w:hAnsiTheme="minorHAnsi" w:cstheme="minorBidi"/>
            <w:noProof/>
            <w:sz w:val="22"/>
            <w:szCs w:val="22"/>
          </w:rPr>
          <w:tab/>
        </w:r>
        <w:r w:rsidR="00597423" w:rsidRPr="00423BE6">
          <w:rPr>
            <w:rStyle w:val="Hyperlink"/>
            <w:noProof/>
          </w:rPr>
          <w:t>Examples of Missing and Empty Representation</w:t>
        </w:r>
        <w:r w:rsidR="00597423">
          <w:rPr>
            <w:noProof/>
            <w:webHidden/>
          </w:rPr>
          <w:tab/>
        </w:r>
        <w:r w:rsidR="00597423">
          <w:rPr>
            <w:noProof/>
            <w:webHidden/>
          </w:rPr>
          <w:fldChar w:fldCharType="begin"/>
        </w:r>
        <w:r w:rsidR="00597423">
          <w:rPr>
            <w:noProof/>
            <w:webHidden/>
          </w:rPr>
          <w:instrText xml:space="preserve"> PAGEREF _Toc62570115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57E6250C" w14:textId="43E6DC30" w:rsidR="00597423" w:rsidRDefault="00FF3CA9">
      <w:pPr>
        <w:pStyle w:val="TOC3"/>
        <w:rPr>
          <w:rFonts w:asciiTheme="minorHAnsi" w:eastAsiaTheme="minorEastAsia" w:hAnsiTheme="minorHAnsi" w:cstheme="minorBidi"/>
          <w:noProof/>
          <w:sz w:val="22"/>
          <w:szCs w:val="22"/>
        </w:rPr>
      </w:pPr>
      <w:hyperlink w:anchor="_Toc62570116" w:history="1">
        <w:r w:rsidR="00597423" w:rsidRPr="00423BE6">
          <w:rPr>
            <w:rStyle w:val="Hyperlink"/>
            <w:noProof/>
            <w14:scene3d>
              <w14:camera w14:prst="orthographicFront"/>
              <w14:lightRig w14:rig="threePt" w14:dir="t">
                <w14:rot w14:lat="0" w14:lon="0" w14:rev="0"/>
              </w14:lightRig>
            </w14:scene3d>
          </w:rPr>
          <w:t>9.2.8</w:t>
        </w:r>
        <w:r w:rsidR="00597423">
          <w:rPr>
            <w:rFonts w:asciiTheme="minorHAnsi" w:eastAsiaTheme="minorEastAsia" w:hAnsiTheme="minorHAnsi" w:cstheme="minorBidi"/>
            <w:noProof/>
            <w:sz w:val="22"/>
            <w:szCs w:val="22"/>
          </w:rPr>
          <w:tab/>
        </w:r>
        <w:r w:rsidR="00597423" w:rsidRPr="00423BE6">
          <w:rPr>
            <w:rStyle w:val="Hyperlink"/>
            <w:noProof/>
          </w:rPr>
          <w:t>Round Trip Ambiguities</w:t>
        </w:r>
        <w:r w:rsidR="00597423">
          <w:rPr>
            <w:noProof/>
            <w:webHidden/>
          </w:rPr>
          <w:tab/>
        </w:r>
        <w:r w:rsidR="00597423">
          <w:rPr>
            <w:noProof/>
            <w:webHidden/>
          </w:rPr>
          <w:fldChar w:fldCharType="begin"/>
        </w:r>
        <w:r w:rsidR="00597423">
          <w:rPr>
            <w:noProof/>
            <w:webHidden/>
          </w:rPr>
          <w:instrText xml:space="preserve"> PAGEREF _Toc62570116 \h </w:instrText>
        </w:r>
        <w:r w:rsidR="00597423">
          <w:rPr>
            <w:noProof/>
            <w:webHidden/>
          </w:rPr>
        </w:r>
        <w:r w:rsidR="00597423">
          <w:rPr>
            <w:noProof/>
            <w:webHidden/>
          </w:rPr>
          <w:fldChar w:fldCharType="separate"/>
        </w:r>
        <w:r w:rsidR="0002115F">
          <w:rPr>
            <w:noProof/>
            <w:webHidden/>
          </w:rPr>
          <w:t>66</w:t>
        </w:r>
        <w:r w:rsidR="00597423">
          <w:rPr>
            <w:noProof/>
            <w:webHidden/>
          </w:rPr>
          <w:fldChar w:fldCharType="end"/>
        </w:r>
      </w:hyperlink>
    </w:p>
    <w:p w14:paraId="33283133" w14:textId="58540E70" w:rsidR="00597423" w:rsidRDefault="00FF3CA9" w:rsidP="00FD265E">
      <w:pPr>
        <w:pStyle w:val="TOC2"/>
        <w:rPr>
          <w:rFonts w:asciiTheme="minorHAnsi" w:eastAsiaTheme="minorEastAsia" w:hAnsiTheme="minorHAnsi" w:cstheme="minorBidi"/>
          <w:noProof/>
          <w:sz w:val="22"/>
          <w:szCs w:val="22"/>
        </w:rPr>
      </w:pPr>
      <w:hyperlink w:anchor="_Toc62570117" w:history="1">
        <w:r w:rsidR="00597423" w:rsidRPr="00423BE6">
          <w:rPr>
            <w:rStyle w:val="Hyperlink"/>
            <w:noProof/>
          </w:rPr>
          <w:t>9.3</w:t>
        </w:r>
        <w:r w:rsidR="00597423">
          <w:rPr>
            <w:rFonts w:asciiTheme="minorHAnsi" w:eastAsiaTheme="minorEastAsia" w:hAnsiTheme="minorHAnsi" w:cstheme="minorBidi"/>
            <w:noProof/>
            <w:sz w:val="22"/>
            <w:szCs w:val="22"/>
          </w:rPr>
          <w:tab/>
        </w:r>
        <w:r w:rsidR="00597423" w:rsidRPr="00423BE6">
          <w:rPr>
            <w:rStyle w:val="Hyperlink"/>
            <w:noProof/>
          </w:rPr>
          <w:t>Parsing Algorithm</w:t>
        </w:r>
        <w:r w:rsidR="00597423">
          <w:rPr>
            <w:noProof/>
            <w:webHidden/>
          </w:rPr>
          <w:tab/>
        </w:r>
        <w:r w:rsidR="00597423">
          <w:rPr>
            <w:noProof/>
            <w:webHidden/>
          </w:rPr>
          <w:fldChar w:fldCharType="begin"/>
        </w:r>
        <w:r w:rsidR="00597423">
          <w:rPr>
            <w:noProof/>
            <w:webHidden/>
          </w:rPr>
          <w:instrText xml:space="preserve"> PAGEREF _Toc62570117 \h </w:instrText>
        </w:r>
        <w:r w:rsidR="00597423">
          <w:rPr>
            <w:noProof/>
            <w:webHidden/>
          </w:rPr>
        </w:r>
        <w:r w:rsidR="00597423">
          <w:rPr>
            <w:noProof/>
            <w:webHidden/>
          </w:rPr>
          <w:fldChar w:fldCharType="separate"/>
        </w:r>
        <w:r w:rsidR="0002115F">
          <w:rPr>
            <w:noProof/>
            <w:webHidden/>
          </w:rPr>
          <w:t>66</w:t>
        </w:r>
        <w:r w:rsidR="00597423">
          <w:rPr>
            <w:noProof/>
            <w:webHidden/>
          </w:rPr>
          <w:fldChar w:fldCharType="end"/>
        </w:r>
      </w:hyperlink>
    </w:p>
    <w:p w14:paraId="27F44453" w14:textId="5341E353" w:rsidR="00597423" w:rsidRDefault="00FF3CA9">
      <w:pPr>
        <w:pStyle w:val="TOC3"/>
        <w:rPr>
          <w:rFonts w:asciiTheme="minorHAnsi" w:eastAsiaTheme="minorEastAsia" w:hAnsiTheme="minorHAnsi" w:cstheme="minorBidi"/>
          <w:noProof/>
          <w:sz w:val="22"/>
          <w:szCs w:val="22"/>
        </w:rPr>
      </w:pPr>
      <w:hyperlink w:anchor="_Toc62570118" w:history="1">
        <w:r w:rsidR="00597423" w:rsidRPr="00423BE6">
          <w:rPr>
            <w:rStyle w:val="Hyperlink"/>
            <w:noProof/>
            <w14:scene3d>
              <w14:camera w14:prst="orthographicFront"/>
              <w14:lightRig w14:rig="threePt" w14:dir="t">
                <w14:rot w14:lat="0" w14:lon="0" w14:rev="0"/>
              </w14:lightRig>
            </w14:scene3d>
          </w:rPr>
          <w:t>9.3.1</w:t>
        </w:r>
        <w:r w:rsidR="00597423">
          <w:rPr>
            <w:rFonts w:asciiTheme="minorHAnsi" w:eastAsiaTheme="minorEastAsia" w:hAnsiTheme="minorHAnsi" w:cstheme="minorBidi"/>
            <w:noProof/>
            <w:sz w:val="22"/>
            <w:szCs w:val="22"/>
          </w:rPr>
          <w:tab/>
        </w:r>
        <w:r w:rsidR="00597423" w:rsidRPr="00423BE6">
          <w:rPr>
            <w:rStyle w:val="Hyperlink"/>
            <w:noProof/>
          </w:rPr>
          <w:t>Known-to-exist and Known-not-to-exist</w:t>
        </w:r>
        <w:r w:rsidR="00597423">
          <w:rPr>
            <w:noProof/>
            <w:webHidden/>
          </w:rPr>
          <w:tab/>
        </w:r>
        <w:r w:rsidR="00597423">
          <w:rPr>
            <w:noProof/>
            <w:webHidden/>
          </w:rPr>
          <w:fldChar w:fldCharType="begin"/>
        </w:r>
        <w:r w:rsidR="00597423">
          <w:rPr>
            <w:noProof/>
            <w:webHidden/>
          </w:rPr>
          <w:instrText xml:space="preserve"> PAGEREF _Toc62570118 \h </w:instrText>
        </w:r>
        <w:r w:rsidR="00597423">
          <w:rPr>
            <w:noProof/>
            <w:webHidden/>
          </w:rPr>
        </w:r>
        <w:r w:rsidR="00597423">
          <w:rPr>
            <w:noProof/>
            <w:webHidden/>
          </w:rPr>
          <w:fldChar w:fldCharType="separate"/>
        </w:r>
        <w:r w:rsidR="0002115F">
          <w:rPr>
            <w:noProof/>
            <w:webHidden/>
          </w:rPr>
          <w:t>67</w:t>
        </w:r>
        <w:r w:rsidR="00597423">
          <w:rPr>
            <w:noProof/>
            <w:webHidden/>
          </w:rPr>
          <w:fldChar w:fldCharType="end"/>
        </w:r>
      </w:hyperlink>
    </w:p>
    <w:p w14:paraId="60EDF2FA" w14:textId="7011397B" w:rsidR="00597423" w:rsidRDefault="00FF3CA9">
      <w:pPr>
        <w:pStyle w:val="TOC3"/>
        <w:rPr>
          <w:rFonts w:asciiTheme="minorHAnsi" w:eastAsiaTheme="minorEastAsia" w:hAnsiTheme="minorHAnsi" w:cstheme="minorBidi"/>
          <w:noProof/>
          <w:sz w:val="22"/>
          <w:szCs w:val="22"/>
        </w:rPr>
      </w:pPr>
      <w:hyperlink w:anchor="_Toc62570119" w:history="1">
        <w:r w:rsidR="00597423" w:rsidRPr="00423BE6">
          <w:rPr>
            <w:rStyle w:val="Hyperlink"/>
            <w:noProof/>
            <w:lang w:eastAsia="en-GB"/>
            <w14:scene3d>
              <w14:camera w14:prst="orthographicFront"/>
              <w14:lightRig w14:rig="threePt" w14:dir="t">
                <w14:rot w14:lat="0" w14:lon="0" w14:rev="0"/>
              </w14:lightRig>
            </w14:scene3d>
          </w:rPr>
          <w:t>9.3.2</w:t>
        </w:r>
        <w:r w:rsidR="00597423">
          <w:rPr>
            <w:rFonts w:asciiTheme="minorHAnsi" w:eastAsiaTheme="minorEastAsia" w:hAnsiTheme="minorHAnsi" w:cstheme="minorBidi"/>
            <w:noProof/>
            <w:sz w:val="22"/>
            <w:szCs w:val="22"/>
          </w:rPr>
          <w:tab/>
        </w:r>
        <w:r w:rsidR="00597423" w:rsidRPr="00423BE6">
          <w:rPr>
            <w:rStyle w:val="Hyperlink"/>
            <w:noProof/>
            <w:lang w:eastAsia="en-GB"/>
          </w:rPr>
          <w:t>Establishing Representation</w:t>
        </w:r>
        <w:r w:rsidR="00597423">
          <w:rPr>
            <w:noProof/>
            <w:webHidden/>
          </w:rPr>
          <w:tab/>
        </w:r>
        <w:r w:rsidR="00597423">
          <w:rPr>
            <w:noProof/>
            <w:webHidden/>
          </w:rPr>
          <w:fldChar w:fldCharType="begin"/>
        </w:r>
        <w:r w:rsidR="00597423">
          <w:rPr>
            <w:noProof/>
            <w:webHidden/>
          </w:rPr>
          <w:instrText xml:space="preserve"> PAGEREF _Toc62570119 \h </w:instrText>
        </w:r>
        <w:r w:rsidR="00597423">
          <w:rPr>
            <w:noProof/>
            <w:webHidden/>
          </w:rPr>
        </w:r>
        <w:r w:rsidR="00597423">
          <w:rPr>
            <w:noProof/>
            <w:webHidden/>
          </w:rPr>
          <w:fldChar w:fldCharType="separate"/>
        </w:r>
        <w:r w:rsidR="0002115F">
          <w:rPr>
            <w:noProof/>
            <w:webHidden/>
          </w:rPr>
          <w:t>68</w:t>
        </w:r>
        <w:r w:rsidR="00597423">
          <w:rPr>
            <w:noProof/>
            <w:webHidden/>
          </w:rPr>
          <w:fldChar w:fldCharType="end"/>
        </w:r>
      </w:hyperlink>
    </w:p>
    <w:p w14:paraId="238F3DF5" w14:textId="41C886C0" w:rsidR="00597423" w:rsidRDefault="00FF3CA9">
      <w:pPr>
        <w:pStyle w:val="TOC3"/>
        <w:rPr>
          <w:rFonts w:asciiTheme="minorHAnsi" w:eastAsiaTheme="minorEastAsia" w:hAnsiTheme="minorHAnsi" w:cstheme="minorBidi"/>
          <w:noProof/>
          <w:sz w:val="22"/>
          <w:szCs w:val="22"/>
        </w:rPr>
      </w:pPr>
      <w:hyperlink w:anchor="_Toc62570120" w:history="1">
        <w:r w:rsidR="00597423" w:rsidRPr="00423BE6">
          <w:rPr>
            <w:rStyle w:val="Hyperlink"/>
            <w:noProof/>
            <w14:scene3d>
              <w14:camera w14:prst="orthographicFront"/>
              <w14:lightRig w14:rig="threePt" w14:dir="t">
                <w14:rot w14:lat="0" w14:lon="0" w14:rev="0"/>
              </w14:lightRig>
            </w14:scene3d>
          </w:rPr>
          <w:t>9.3.3</w:t>
        </w:r>
        <w:r w:rsidR="00597423">
          <w:rPr>
            <w:rFonts w:asciiTheme="minorHAnsi" w:eastAsiaTheme="minorEastAsia" w:hAnsiTheme="minorHAnsi" w:cstheme="minorBidi"/>
            <w:noProof/>
            <w:sz w:val="22"/>
            <w:szCs w:val="22"/>
          </w:rPr>
          <w:tab/>
        </w:r>
        <w:r w:rsidR="00597423" w:rsidRPr="00423BE6">
          <w:rPr>
            <w:rStyle w:val="Hyperlink"/>
            <w:noProof/>
          </w:rPr>
          <w:t>Resolving Points of Uncertainty</w:t>
        </w:r>
        <w:r w:rsidR="00597423">
          <w:rPr>
            <w:noProof/>
            <w:webHidden/>
          </w:rPr>
          <w:tab/>
        </w:r>
        <w:r w:rsidR="00597423">
          <w:rPr>
            <w:noProof/>
            <w:webHidden/>
          </w:rPr>
          <w:fldChar w:fldCharType="begin"/>
        </w:r>
        <w:r w:rsidR="00597423">
          <w:rPr>
            <w:noProof/>
            <w:webHidden/>
          </w:rPr>
          <w:instrText xml:space="preserve"> PAGEREF _Toc62570120 \h </w:instrText>
        </w:r>
        <w:r w:rsidR="00597423">
          <w:rPr>
            <w:noProof/>
            <w:webHidden/>
          </w:rPr>
        </w:r>
        <w:r w:rsidR="00597423">
          <w:rPr>
            <w:noProof/>
            <w:webHidden/>
          </w:rPr>
          <w:fldChar w:fldCharType="separate"/>
        </w:r>
        <w:r w:rsidR="0002115F">
          <w:rPr>
            <w:noProof/>
            <w:webHidden/>
          </w:rPr>
          <w:t>69</w:t>
        </w:r>
        <w:r w:rsidR="00597423">
          <w:rPr>
            <w:noProof/>
            <w:webHidden/>
          </w:rPr>
          <w:fldChar w:fldCharType="end"/>
        </w:r>
      </w:hyperlink>
    </w:p>
    <w:p w14:paraId="4948B160" w14:textId="65816C2D" w:rsidR="00597423" w:rsidRDefault="00FF3CA9" w:rsidP="00FD265E">
      <w:pPr>
        <w:pStyle w:val="TOC2"/>
        <w:rPr>
          <w:rFonts w:asciiTheme="minorHAnsi" w:eastAsiaTheme="minorEastAsia" w:hAnsiTheme="minorHAnsi" w:cstheme="minorBidi"/>
          <w:noProof/>
          <w:sz w:val="22"/>
          <w:szCs w:val="22"/>
        </w:rPr>
      </w:pPr>
      <w:hyperlink w:anchor="_Toc62570121" w:history="1">
        <w:r w:rsidR="00597423" w:rsidRPr="00423BE6">
          <w:rPr>
            <w:rStyle w:val="Hyperlink"/>
            <w:noProof/>
          </w:rPr>
          <w:t>9.4</w:t>
        </w:r>
        <w:r w:rsidR="00597423">
          <w:rPr>
            <w:rFonts w:asciiTheme="minorHAnsi" w:eastAsiaTheme="minorEastAsia" w:hAnsiTheme="minorHAnsi" w:cstheme="minorBidi"/>
            <w:noProof/>
            <w:sz w:val="22"/>
            <w:szCs w:val="22"/>
          </w:rPr>
          <w:tab/>
        </w:r>
        <w:r w:rsidR="00597423" w:rsidRPr="00423BE6">
          <w:rPr>
            <w:rStyle w:val="Hyperlink"/>
            <w:noProof/>
          </w:rPr>
          <w:t>Element Defaults</w:t>
        </w:r>
        <w:r w:rsidR="00597423">
          <w:rPr>
            <w:noProof/>
            <w:webHidden/>
          </w:rPr>
          <w:tab/>
        </w:r>
        <w:r w:rsidR="00597423">
          <w:rPr>
            <w:noProof/>
            <w:webHidden/>
          </w:rPr>
          <w:fldChar w:fldCharType="begin"/>
        </w:r>
        <w:r w:rsidR="00597423">
          <w:rPr>
            <w:noProof/>
            <w:webHidden/>
          </w:rPr>
          <w:instrText xml:space="preserve"> PAGEREF _Toc62570121 \h </w:instrText>
        </w:r>
        <w:r w:rsidR="00597423">
          <w:rPr>
            <w:noProof/>
            <w:webHidden/>
          </w:rPr>
        </w:r>
        <w:r w:rsidR="00597423">
          <w:rPr>
            <w:noProof/>
            <w:webHidden/>
          </w:rPr>
          <w:fldChar w:fldCharType="separate"/>
        </w:r>
        <w:r w:rsidR="0002115F">
          <w:rPr>
            <w:noProof/>
            <w:webHidden/>
          </w:rPr>
          <w:t>70</w:t>
        </w:r>
        <w:r w:rsidR="00597423">
          <w:rPr>
            <w:noProof/>
            <w:webHidden/>
          </w:rPr>
          <w:fldChar w:fldCharType="end"/>
        </w:r>
      </w:hyperlink>
    </w:p>
    <w:p w14:paraId="04C993C2" w14:textId="7801F32C" w:rsidR="00597423" w:rsidRDefault="00FF3CA9">
      <w:pPr>
        <w:pStyle w:val="TOC3"/>
        <w:rPr>
          <w:rFonts w:asciiTheme="minorHAnsi" w:eastAsiaTheme="minorEastAsia" w:hAnsiTheme="minorHAnsi" w:cstheme="minorBidi"/>
          <w:noProof/>
          <w:sz w:val="22"/>
          <w:szCs w:val="22"/>
        </w:rPr>
      </w:pPr>
      <w:hyperlink w:anchor="_Toc62570122" w:history="1">
        <w:r w:rsidR="00597423" w:rsidRPr="00423BE6">
          <w:rPr>
            <w:rStyle w:val="Hyperlink"/>
            <w:noProof/>
            <w14:scene3d>
              <w14:camera w14:prst="orthographicFront"/>
              <w14:lightRig w14:rig="threePt" w14:dir="t">
                <w14:rot w14:lat="0" w14:lon="0" w14:rev="0"/>
              </w14:lightRig>
            </w14:scene3d>
          </w:rPr>
          <w:t>9.4.1</w:t>
        </w:r>
        <w:r w:rsidR="00597423">
          <w:rPr>
            <w:rFonts w:asciiTheme="minorHAnsi" w:eastAsiaTheme="minorEastAsia" w:hAnsiTheme="minorHAnsi" w:cstheme="minorBidi"/>
            <w:noProof/>
            <w:sz w:val="22"/>
            <w:szCs w:val="22"/>
          </w:rPr>
          <w:tab/>
        </w:r>
        <w:r w:rsidR="00597423" w:rsidRPr="00423BE6">
          <w:rPr>
            <w:rStyle w:val="Hyperlink"/>
            <w:noProof/>
          </w:rPr>
          <w:t>Definitions</w:t>
        </w:r>
        <w:r w:rsidR="00597423">
          <w:rPr>
            <w:noProof/>
            <w:webHidden/>
          </w:rPr>
          <w:tab/>
        </w:r>
        <w:r w:rsidR="00597423">
          <w:rPr>
            <w:noProof/>
            <w:webHidden/>
          </w:rPr>
          <w:fldChar w:fldCharType="begin"/>
        </w:r>
        <w:r w:rsidR="00597423">
          <w:rPr>
            <w:noProof/>
            <w:webHidden/>
          </w:rPr>
          <w:instrText xml:space="preserve"> PAGEREF _Toc62570122 \h </w:instrText>
        </w:r>
        <w:r w:rsidR="00597423">
          <w:rPr>
            <w:noProof/>
            <w:webHidden/>
          </w:rPr>
        </w:r>
        <w:r w:rsidR="00597423">
          <w:rPr>
            <w:noProof/>
            <w:webHidden/>
          </w:rPr>
          <w:fldChar w:fldCharType="separate"/>
        </w:r>
        <w:r w:rsidR="0002115F">
          <w:rPr>
            <w:noProof/>
            <w:webHidden/>
          </w:rPr>
          <w:t>70</w:t>
        </w:r>
        <w:r w:rsidR="00597423">
          <w:rPr>
            <w:noProof/>
            <w:webHidden/>
          </w:rPr>
          <w:fldChar w:fldCharType="end"/>
        </w:r>
      </w:hyperlink>
    </w:p>
    <w:p w14:paraId="443631D3" w14:textId="4BD60D37" w:rsidR="00597423" w:rsidRDefault="00FF3CA9">
      <w:pPr>
        <w:pStyle w:val="TOC3"/>
        <w:rPr>
          <w:rFonts w:asciiTheme="minorHAnsi" w:eastAsiaTheme="minorEastAsia" w:hAnsiTheme="minorHAnsi" w:cstheme="minorBidi"/>
          <w:noProof/>
          <w:sz w:val="22"/>
          <w:szCs w:val="22"/>
        </w:rPr>
      </w:pPr>
      <w:hyperlink w:anchor="_Toc62570123" w:history="1">
        <w:r w:rsidR="00597423" w:rsidRPr="00423BE6">
          <w:rPr>
            <w:rStyle w:val="Hyperlink"/>
            <w:noProof/>
            <w14:scene3d>
              <w14:camera w14:prst="orthographicFront"/>
              <w14:lightRig w14:rig="threePt" w14:dir="t">
                <w14:rot w14:lat="0" w14:lon="0" w14:rev="0"/>
              </w14:lightRig>
            </w14:scene3d>
          </w:rPr>
          <w:t>9.4.2</w:t>
        </w:r>
        <w:r w:rsidR="00597423">
          <w:rPr>
            <w:rFonts w:asciiTheme="minorHAnsi" w:eastAsiaTheme="minorEastAsia" w:hAnsiTheme="minorHAnsi" w:cstheme="minorBidi"/>
            <w:noProof/>
            <w:sz w:val="22"/>
            <w:szCs w:val="22"/>
          </w:rPr>
          <w:tab/>
        </w:r>
        <w:r w:rsidR="00597423" w:rsidRPr="00423BE6">
          <w:rPr>
            <w:rStyle w:val="Hyperlink"/>
            <w:noProof/>
          </w:rPr>
          <w:t>Element Defaults When Parsing</w:t>
        </w:r>
        <w:r w:rsidR="00597423">
          <w:rPr>
            <w:noProof/>
            <w:webHidden/>
          </w:rPr>
          <w:tab/>
        </w:r>
        <w:r w:rsidR="00597423">
          <w:rPr>
            <w:noProof/>
            <w:webHidden/>
          </w:rPr>
          <w:fldChar w:fldCharType="begin"/>
        </w:r>
        <w:r w:rsidR="00597423">
          <w:rPr>
            <w:noProof/>
            <w:webHidden/>
          </w:rPr>
          <w:instrText xml:space="preserve"> PAGEREF _Toc62570123 \h </w:instrText>
        </w:r>
        <w:r w:rsidR="00597423">
          <w:rPr>
            <w:noProof/>
            <w:webHidden/>
          </w:rPr>
        </w:r>
        <w:r w:rsidR="00597423">
          <w:rPr>
            <w:noProof/>
            <w:webHidden/>
          </w:rPr>
          <w:fldChar w:fldCharType="separate"/>
        </w:r>
        <w:r w:rsidR="0002115F">
          <w:rPr>
            <w:noProof/>
            <w:webHidden/>
          </w:rPr>
          <w:t>71</w:t>
        </w:r>
        <w:r w:rsidR="00597423">
          <w:rPr>
            <w:noProof/>
            <w:webHidden/>
          </w:rPr>
          <w:fldChar w:fldCharType="end"/>
        </w:r>
      </w:hyperlink>
    </w:p>
    <w:p w14:paraId="6E2235E7" w14:textId="2197B252" w:rsidR="00597423" w:rsidRDefault="00FF3CA9">
      <w:pPr>
        <w:pStyle w:val="TOC3"/>
        <w:rPr>
          <w:rFonts w:asciiTheme="minorHAnsi" w:eastAsiaTheme="minorEastAsia" w:hAnsiTheme="minorHAnsi" w:cstheme="minorBidi"/>
          <w:noProof/>
          <w:sz w:val="22"/>
          <w:szCs w:val="22"/>
        </w:rPr>
      </w:pPr>
      <w:hyperlink w:anchor="_Toc62570124" w:history="1">
        <w:r w:rsidR="00597423" w:rsidRPr="00423BE6">
          <w:rPr>
            <w:rStyle w:val="Hyperlink"/>
            <w:noProof/>
            <w14:scene3d>
              <w14:camera w14:prst="orthographicFront"/>
              <w14:lightRig w14:rig="threePt" w14:dir="t">
                <w14:rot w14:lat="0" w14:lon="0" w14:rev="0"/>
              </w14:lightRig>
            </w14:scene3d>
          </w:rPr>
          <w:t>9.4.3</w:t>
        </w:r>
        <w:r w:rsidR="00597423">
          <w:rPr>
            <w:rFonts w:asciiTheme="minorHAnsi" w:eastAsiaTheme="minorEastAsia" w:hAnsiTheme="minorHAnsi" w:cstheme="minorBidi"/>
            <w:noProof/>
            <w:sz w:val="22"/>
            <w:szCs w:val="22"/>
          </w:rPr>
          <w:tab/>
        </w:r>
        <w:r w:rsidR="00597423" w:rsidRPr="00423BE6">
          <w:rPr>
            <w:rStyle w:val="Hyperlink"/>
            <w:noProof/>
          </w:rPr>
          <w:t>Element Defaults When Unparsing</w:t>
        </w:r>
        <w:r w:rsidR="00597423">
          <w:rPr>
            <w:noProof/>
            <w:webHidden/>
          </w:rPr>
          <w:tab/>
        </w:r>
        <w:r w:rsidR="00597423">
          <w:rPr>
            <w:noProof/>
            <w:webHidden/>
          </w:rPr>
          <w:fldChar w:fldCharType="begin"/>
        </w:r>
        <w:r w:rsidR="00597423">
          <w:rPr>
            <w:noProof/>
            <w:webHidden/>
          </w:rPr>
          <w:instrText xml:space="preserve"> PAGEREF _Toc62570124 \h </w:instrText>
        </w:r>
        <w:r w:rsidR="00597423">
          <w:rPr>
            <w:noProof/>
            <w:webHidden/>
          </w:rPr>
        </w:r>
        <w:r w:rsidR="00597423">
          <w:rPr>
            <w:noProof/>
            <w:webHidden/>
          </w:rPr>
          <w:fldChar w:fldCharType="separate"/>
        </w:r>
        <w:r w:rsidR="0002115F">
          <w:rPr>
            <w:noProof/>
            <w:webHidden/>
          </w:rPr>
          <w:t>73</w:t>
        </w:r>
        <w:r w:rsidR="00597423">
          <w:rPr>
            <w:noProof/>
            <w:webHidden/>
          </w:rPr>
          <w:fldChar w:fldCharType="end"/>
        </w:r>
      </w:hyperlink>
    </w:p>
    <w:p w14:paraId="317ADF59" w14:textId="179087B6" w:rsidR="00597423" w:rsidRDefault="00FF3CA9" w:rsidP="00FD265E">
      <w:pPr>
        <w:pStyle w:val="TOC2"/>
        <w:rPr>
          <w:rFonts w:asciiTheme="minorHAnsi" w:eastAsiaTheme="minorEastAsia" w:hAnsiTheme="minorHAnsi" w:cstheme="minorBidi"/>
          <w:noProof/>
          <w:sz w:val="22"/>
          <w:szCs w:val="22"/>
        </w:rPr>
      </w:pPr>
      <w:hyperlink w:anchor="_Toc62570125" w:history="1">
        <w:r w:rsidR="00597423" w:rsidRPr="00423BE6">
          <w:rPr>
            <w:rStyle w:val="Hyperlink"/>
            <w:noProof/>
          </w:rPr>
          <w:t>9.5</w:t>
        </w:r>
        <w:r w:rsidR="00597423">
          <w:rPr>
            <w:rFonts w:asciiTheme="minorHAnsi" w:eastAsiaTheme="minorEastAsia" w:hAnsiTheme="minorHAnsi" w:cstheme="minorBidi"/>
            <w:noProof/>
            <w:sz w:val="22"/>
            <w:szCs w:val="22"/>
          </w:rPr>
          <w:tab/>
        </w:r>
        <w:r w:rsidR="00597423" w:rsidRPr="00423BE6">
          <w:rPr>
            <w:rStyle w:val="Hyperlink"/>
            <w:noProof/>
          </w:rPr>
          <w:t>Evaluation Order for Statement Annotations</w:t>
        </w:r>
        <w:r w:rsidR="00597423">
          <w:rPr>
            <w:noProof/>
            <w:webHidden/>
          </w:rPr>
          <w:tab/>
        </w:r>
        <w:r w:rsidR="00597423">
          <w:rPr>
            <w:noProof/>
            <w:webHidden/>
          </w:rPr>
          <w:fldChar w:fldCharType="begin"/>
        </w:r>
        <w:r w:rsidR="00597423">
          <w:rPr>
            <w:noProof/>
            <w:webHidden/>
          </w:rPr>
          <w:instrText xml:space="preserve"> PAGEREF _Toc62570125 \h </w:instrText>
        </w:r>
        <w:r w:rsidR="00597423">
          <w:rPr>
            <w:noProof/>
            <w:webHidden/>
          </w:rPr>
        </w:r>
        <w:r w:rsidR="00597423">
          <w:rPr>
            <w:noProof/>
            <w:webHidden/>
          </w:rPr>
          <w:fldChar w:fldCharType="separate"/>
        </w:r>
        <w:r w:rsidR="0002115F">
          <w:rPr>
            <w:noProof/>
            <w:webHidden/>
          </w:rPr>
          <w:t>74</w:t>
        </w:r>
        <w:r w:rsidR="00597423">
          <w:rPr>
            <w:noProof/>
            <w:webHidden/>
          </w:rPr>
          <w:fldChar w:fldCharType="end"/>
        </w:r>
      </w:hyperlink>
    </w:p>
    <w:p w14:paraId="51D719B2" w14:textId="1B6900C4" w:rsidR="00597423" w:rsidRDefault="00FF3CA9">
      <w:pPr>
        <w:pStyle w:val="TOC3"/>
        <w:rPr>
          <w:rFonts w:asciiTheme="minorHAnsi" w:eastAsiaTheme="minorEastAsia" w:hAnsiTheme="minorHAnsi" w:cstheme="minorBidi"/>
          <w:noProof/>
          <w:sz w:val="22"/>
          <w:szCs w:val="22"/>
        </w:rPr>
      </w:pPr>
      <w:hyperlink w:anchor="_Toc62570126" w:history="1">
        <w:r w:rsidR="00597423" w:rsidRPr="00423BE6">
          <w:rPr>
            <w:rStyle w:val="Hyperlink"/>
            <w:noProof/>
            <w:lang w:eastAsia="en-GB"/>
            <w14:scene3d>
              <w14:camera w14:prst="orthographicFront"/>
              <w14:lightRig w14:rig="threePt" w14:dir="t">
                <w14:rot w14:lat="0" w14:lon="0" w14:rev="0"/>
              </w14:lightRig>
            </w14:scene3d>
          </w:rPr>
          <w:t>9.5.1</w:t>
        </w:r>
        <w:r w:rsidR="00597423">
          <w:rPr>
            <w:rFonts w:asciiTheme="minorHAnsi" w:eastAsiaTheme="minorEastAsia" w:hAnsiTheme="minorHAnsi" w:cstheme="minorBidi"/>
            <w:noProof/>
            <w:sz w:val="22"/>
            <w:szCs w:val="22"/>
          </w:rPr>
          <w:tab/>
        </w:r>
        <w:r w:rsidR="00597423" w:rsidRPr="00423BE6">
          <w:rPr>
            <w:rStyle w:val="Hyperlink"/>
            <w:noProof/>
            <w:lang w:eastAsia="en-GB"/>
          </w:rPr>
          <w:t>Asserts and Discriminators with testKind 'expression'</w:t>
        </w:r>
        <w:r w:rsidR="00597423">
          <w:rPr>
            <w:noProof/>
            <w:webHidden/>
          </w:rPr>
          <w:tab/>
        </w:r>
        <w:r w:rsidR="00597423">
          <w:rPr>
            <w:noProof/>
            <w:webHidden/>
          </w:rPr>
          <w:fldChar w:fldCharType="begin"/>
        </w:r>
        <w:r w:rsidR="00597423">
          <w:rPr>
            <w:noProof/>
            <w:webHidden/>
          </w:rPr>
          <w:instrText xml:space="preserve"> PAGEREF _Toc62570126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44019CA1" w14:textId="4753BE7E" w:rsidR="00597423" w:rsidRDefault="00FF3CA9">
      <w:pPr>
        <w:pStyle w:val="TOC3"/>
        <w:rPr>
          <w:rFonts w:asciiTheme="minorHAnsi" w:eastAsiaTheme="minorEastAsia" w:hAnsiTheme="minorHAnsi" w:cstheme="minorBidi"/>
          <w:noProof/>
          <w:sz w:val="22"/>
          <w:szCs w:val="22"/>
        </w:rPr>
      </w:pPr>
      <w:hyperlink w:anchor="_Toc62570127" w:history="1">
        <w:r w:rsidR="00597423" w:rsidRPr="00423BE6">
          <w:rPr>
            <w:rStyle w:val="Hyperlink"/>
            <w:noProof/>
            <w:lang w:eastAsia="en-GB"/>
            <w14:scene3d>
              <w14:camera w14:prst="orthographicFront"/>
              <w14:lightRig w14:rig="threePt" w14:dir="t">
                <w14:rot w14:lat="0" w14:lon="0" w14:rev="0"/>
              </w14:lightRig>
            </w14:scene3d>
          </w:rPr>
          <w:t>9.5.2</w:t>
        </w:r>
        <w:r w:rsidR="00597423">
          <w:rPr>
            <w:rFonts w:asciiTheme="minorHAnsi" w:eastAsiaTheme="minorEastAsia" w:hAnsiTheme="minorHAnsi" w:cstheme="minorBidi"/>
            <w:noProof/>
            <w:sz w:val="22"/>
            <w:szCs w:val="22"/>
          </w:rPr>
          <w:tab/>
        </w:r>
        <w:r w:rsidR="00597423" w:rsidRPr="00423BE6">
          <w:rPr>
            <w:rStyle w:val="Hyperlink"/>
            <w:noProof/>
            <w:lang w:eastAsia="en-GB"/>
          </w:rPr>
          <w:t>Discriminators with testKind 'expression'</w:t>
        </w:r>
        <w:r w:rsidR="00597423">
          <w:rPr>
            <w:noProof/>
            <w:webHidden/>
          </w:rPr>
          <w:tab/>
        </w:r>
        <w:r w:rsidR="00597423">
          <w:rPr>
            <w:noProof/>
            <w:webHidden/>
          </w:rPr>
          <w:fldChar w:fldCharType="begin"/>
        </w:r>
        <w:r w:rsidR="00597423">
          <w:rPr>
            <w:noProof/>
            <w:webHidden/>
          </w:rPr>
          <w:instrText xml:space="preserve"> PAGEREF _Toc62570127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0CE29399" w14:textId="2EAE0188" w:rsidR="00597423" w:rsidRDefault="00FF3CA9">
      <w:pPr>
        <w:pStyle w:val="TOC3"/>
        <w:rPr>
          <w:rFonts w:asciiTheme="minorHAnsi" w:eastAsiaTheme="minorEastAsia" w:hAnsiTheme="minorHAnsi" w:cstheme="minorBidi"/>
          <w:noProof/>
          <w:sz w:val="22"/>
          <w:szCs w:val="22"/>
        </w:rPr>
      </w:pPr>
      <w:hyperlink w:anchor="_Toc62570128" w:history="1">
        <w:r w:rsidR="00597423" w:rsidRPr="00423BE6">
          <w:rPr>
            <w:rStyle w:val="Hyperlink"/>
            <w:noProof/>
            <w:lang w:eastAsia="en-GB"/>
            <w14:scene3d>
              <w14:camera w14:prst="orthographicFront"/>
              <w14:lightRig w14:rig="threePt" w14:dir="t">
                <w14:rot w14:lat="0" w14:lon="0" w14:rev="0"/>
              </w14:lightRig>
            </w14:scene3d>
          </w:rPr>
          <w:t>9.5.3</w:t>
        </w:r>
        <w:r w:rsidR="00597423">
          <w:rPr>
            <w:rFonts w:asciiTheme="minorHAnsi" w:eastAsiaTheme="minorEastAsia" w:hAnsiTheme="minorHAnsi" w:cstheme="minorBidi"/>
            <w:noProof/>
            <w:sz w:val="22"/>
            <w:szCs w:val="22"/>
          </w:rPr>
          <w:tab/>
        </w:r>
        <w:r w:rsidR="00597423" w:rsidRPr="00423BE6">
          <w:rPr>
            <w:rStyle w:val="Hyperlink"/>
            <w:noProof/>
            <w:lang w:eastAsia="en-GB"/>
          </w:rPr>
          <w:t>Elements and setVariable</w:t>
        </w:r>
        <w:r w:rsidR="00597423">
          <w:rPr>
            <w:noProof/>
            <w:webHidden/>
          </w:rPr>
          <w:tab/>
        </w:r>
        <w:r w:rsidR="00597423">
          <w:rPr>
            <w:noProof/>
            <w:webHidden/>
          </w:rPr>
          <w:fldChar w:fldCharType="begin"/>
        </w:r>
        <w:r w:rsidR="00597423">
          <w:rPr>
            <w:noProof/>
            <w:webHidden/>
          </w:rPr>
          <w:instrText xml:space="preserve"> PAGEREF _Toc62570128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6B451684" w14:textId="41735C89" w:rsidR="00597423" w:rsidRDefault="00FF3CA9">
      <w:pPr>
        <w:pStyle w:val="TOC3"/>
        <w:rPr>
          <w:rFonts w:asciiTheme="minorHAnsi" w:eastAsiaTheme="minorEastAsia" w:hAnsiTheme="minorHAnsi" w:cstheme="minorBidi"/>
          <w:noProof/>
          <w:sz w:val="22"/>
          <w:szCs w:val="22"/>
        </w:rPr>
      </w:pPr>
      <w:hyperlink w:anchor="_Toc62570129" w:history="1">
        <w:r w:rsidR="00597423" w:rsidRPr="00423BE6">
          <w:rPr>
            <w:rStyle w:val="Hyperlink"/>
            <w:noProof/>
            <w14:scene3d>
              <w14:camera w14:prst="orthographicFront"/>
              <w14:lightRig w14:rig="threePt" w14:dir="t">
                <w14:rot w14:lat="0" w14:lon="0" w14:rev="0"/>
              </w14:lightRig>
            </w14:scene3d>
          </w:rPr>
          <w:t>9.5.4</w:t>
        </w:r>
        <w:r w:rsidR="00597423">
          <w:rPr>
            <w:rFonts w:asciiTheme="minorHAnsi" w:eastAsiaTheme="minorEastAsia" w:hAnsiTheme="minorHAnsi" w:cstheme="minorBidi"/>
            <w:noProof/>
            <w:sz w:val="22"/>
            <w:szCs w:val="22"/>
          </w:rPr>
          <w:tab/>
        </w:r>
        <w:r w:rsidR="00597423" w:rsidRPr="00423BE6">
          <w:rPr>
            <w:rStyle w:val="Hyperlink"/>
            <w:noProof/>
          </w:rPr>
          <w:t>Controlling the Order of Statement Evaluation</w:t>
        </w:r>
        <w:r w:rsidR="00597423">
          <w:rPr>
            <w:noProof/>
            <w:webHidden/>
          </w:rPr>
          <w:tab/>
        </w:r>
        <w:r w:rsidR="00597423">
          <w:rPr>
            <w:noProof/>
            <w:webHidden/>
          </w:rPr>
          <w:fldChar w:fldCharType="begin"/>
        </w:r>
        <w:r w:rsidR="00597423">
          <w:rPr>
            <w:noProof/>
            <w:webHidden/>
          </w:rPr>
          <w:instrText xml:space="preserve"> PAGEREF _Toc62570129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547DC029" w14:textId="7479B506" w:rsidR="00597423" w:rsidRDefault="00FF3CA9" w:rsidP="00FD265E">
      <w:pPr>
        <w:pStyle w:val="TOC2"/>
        <w:rPr>
          <w:rFonts w:asciiTheme="minorHAnsi" w:eastAsiaTheme="minorEastAsia" w:hAnsiTheme="minorHAnsi" w:cstheme="minorBidi"/>
          <w:noProof/>
          <w:sz w:val="22"/>
          <w:szCs w:val="22"/>
        </w:rPr>
      </w:pPr>
      <w:hyperlink w:anchor="_Toc62570130" w:history="1">
        <w:r w:rsidR="00597423" w:rsidRPr="00423BE6">
          <w:rPr>
            <w:rStyle w:val="Hyperlink"/>
            <w:noProof/>
          </w:rPr>
          <w:t>9.6</w:t>
        </w:r>
        <w:r w:rsidR="00597423">
          <w:rPr>
            <w:rFonts w:asciiTheme="minorHAnsi" w:eastAsiaTheme="minorEastAsia" w:hAnsiTheme="minorHAnsi" w:cstheme="minorBidi"/>
            <w:noProof/>
            <w:sz w:val="22"/>
            <w:szCs w:val="22"/>
          </w:rPr>
          <w:tab/>
        </w:r>
        <w:r w:rsidR="00597423" w:rsidRPr="00423BE6">
          <w:rPr>
            <w:rStyle w:val="Hyperlink"/>
            <w:noProof/>
          </w:rPr>
          <w:t>Validation</w:t>
        </w:r>
        <w:r w:rsidR="00597423">
          <w:rPr>
            <w:noProof/>
            <w:webHidden/>
          </w:rPr>
          <w:tab/>
        </w:r>
        <w:r w:rsidR="00597423">
          <w:rPr>
            <w:noProof/>
            <w:webHidden/>
          </w:rPr>
          <w:fldChar w:fldCharType="begin"/>
        </w:r>
        <w:r w:rsidR="00597423">
          <w:rPr>
            <w:noProof/>
            <w:webHidden/>
          </w:rPr>
          <w:instrText xml:space="preserve"> PAGEREF _Toc62570130 \h </w:instrText>
        </w:r>
        <w:r w:rsidR="00597423">
          <w:rPr>
            <w:noProof/>
            <w:webHidden/>
          </w:rPr>
        </w:r>
        <w:r w:rsidR="00597423">
          <w:rPr>
            <w:noProof/>
            <w:webHidden/>
          </w:rPr>
          <w:fldChar w:fldCharType="separate"/>
        </w:r>
        <w:r w:rsidR="0002115F">
          <w:rPr>
            <w:noProof/>
            <w:webHidden/>
          </w:rPr>
          <w:t>76</w:t>
        </w:r>
        <w:r w:rsidR="00597423">
          <w:rPr>
            <w:noProof/>
            <w:webHidden/>
          </w:rPr>
          <w:fldChar w:fldCharType="end"/>
        </w:r>
      </w:hyperlink>
    </w:p>
    <w:p w14:paraId="7741C89F" w14:textId="31F3A811" w:rsidR="00597423" w:rsidRDefault="00FF3CA9" w:rsidP="00FD265E">
      <w:pPr>
        <w:pStyle w:val="TOC2"/>
        <w:rPr>
          <w:rFonts w:asciiTheme="minorHAnsi" w:eastAsiaTheme="minorEastAsia" w:hAnsiTheme="minorHAnsi" w:cstheme="minorBidi"/>
          <w:noProof/>
          <w:sz w:val="22"/>
          <w:szCs w:val="22"/>
        </w:rPr>
      </w:pPr>
      <w:hyperlink w:anchor="_Toc62570131" w:history="1">
        <w:r w:rsidR="00597423" w:rsidRPr="00423BE6">
          <w:rPr>
            <w:rStyle w:val="Hyperlink"/>
            <w:rFonts w:eastAsia="MS Mincho"/>
            <w:noProof/>
            <w:lang w:eastAsia="ja-JP" w:bidi="he-IL"/>
          </w:rPr>
          <w:t>9.7</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Unparser Infoset Augmentation Algorithm</w:t>
        </w:r>
        <w:r w:rsidR="00597423">
          <w:rPr>
            <w:noProof/>
            <w:webHidden/>
          </w:rPr>
          <w:tab/>
        </w:r>
        <w:r w:rsidR="00597423">
          <w:rPr>
            <w:noProof/>
            <w:webHidden/>
          </w:rPr>
          <w:fldChar w:fldCharType="begin"/>
        </w:r>
        <w:r w:rsidR="00597423">
          <w:rPr>
            <w:noProof/>
            <w:webHidden/>
          </w:rPr>
          <w:instrText xml:space="preserve"> PAGEREF _Toc62570131 \h </w:instrText>
        </w:r>
        <w:r w:rsidR="00597423">
          <w:rPr>
            <w:noProof/>
            <w:webHidden/>
          </w:rPr>
        </w:r>
        <w:r w:rsidR="00597423">
          <w:rPr>
            <w:noProof/>
            <w:webHidden/>
          </w:rPr>
          <w:fldChar w:fldCharType="separate"/>
        </w:r>
        <w:r w:rsidR="0002115F">
          <w:rPr>
            <w:noProof/>
            <w:webHidden/>
          </w:rPr>
          <w:t>76</w:t>
        </w:r>
        <w:r w:rsidR="00597423">
          <w:rPr>
            <w:noProof/>
            <w:webHidden/>
          </w:rPr>
          <w:fldChar w:fldCharType="end"/>
        </w:r>
      </w:hyperlink>
    </w:p>
    <w:p w14:paraId="31BA72E6" w14:textId="57B2786C" w:rsidR="00597423" w:rsidRDefault="00FF3CA9" w:rsidP="004F4654">
      <w:pPr>
        <w:pStyle w:val="TOC1"/>
        <w:rPr>
          <w:rFonts w:asciiTheme="minorHAnsi" w:eastAsiaTheme="minorEastAsia" w:hAnsiTheme="minorHAnsi" w:cstheme="minorBidi"/>
          <w:noProof/>
          <w:sz w:val="22"/>
          <w:szCs w:val="22"/>
        </w:rPr>
      </w:pPr>
      <w:hyperlink w:anchor="_Toc62570132" w:history="1">
        <w:r w:rsidR="00597423" w:rsidRPr="00423BE6">
          <w:rPr>
            <w:rStyle w:val="Hyperlink"/>
            <w:noProof/>
          </w:rPr>
          <w:t>10</w:t>
        </w:r>
        <w:r w:rsidR="00597423">
          <w:rPr>
            <w:rFonts w:asciiTheme="minorHAnsi" w:eastAsiaTheme="minorEastAsia" w:hAnsiTheme="minorHAnsi" w:cstheme="minorBidi"/>
            <w:noProof/>
            <w:sz w:val="22"/>
            <w:szCs w:val="22"/>
          </w:rPr>
          <w:tab/>
        </w:r>
        <w:r w:rsidR="00597423" w:rsidRPr="00423BE6">
          <w:rPr>
            <w:rStyle w:val="Hyperlink"/>
            <w:noProof/>
          </w:rPr>
          <w:t>Overview: Representation Properties and their Format Semantics</w:t>
        </w:r>
        <w:r w:rsidR="00597423">
          <w:rPr>
            <w:noProof/>
            <w:webHidden/>
          </w:rPr>
          <w:tab/>
        </w:r>
        <w:r w:rsidR="00597423">
          <w:rPr>
            <w:noProof/>
            <w:webHidden/>
          </w:rPr>
          <w:fldChar w:fldCharType="begin"/>
        </w:r>
        <w:r w:rsidR="00597423">
          <w:rPr>
            <w:noProof/>
            <w:webHidden/>
          </w:rPr>
          <w:instrText xml:space="preserve"> PAGEREF _Toc62570132 \h </w:instrText>
        </w:r>
        <w:r w:rsidR="00597423">
          <w:rPr>
            <w:noProof/>
            <w:webHidden/>
          </w:rPr>
        </w:r>
        <w:r w:rsidR="00597423">
          <w:rPr>
            <w:noProof/>
            <w:webHidden/>
          </w:rPr>
          <w:fldChar w:fldCharType="separate"/>
        </w:r>
        <w:r w:rsidR="0002115F">
          <w:rPr>
            <w:noProof/>
            <w:webHidden/>
          </w:rPr>
          <w:t>78</w:t>
        </w:r>
        <w:r w:rsidR="00597423">
          <w:rPr>
            <w:noProof/>
            <w:webHidden/>
          </w:rPr>
          <w:fldChar w:fldCharType="end"/>
        </w:r>
      </w:hyperlink>
    </w:p>
    <w:p w14:paraId="58D6B433" w14:textId="636CC94D" w:rsidR="00597423" w:rsidRDefault="00FF3CA9" w:rsidP="004F4654">
      <w:pPr>
        <w:pStyle w:val="TOC1"/>
        <w:rPr>
          <w:rFonts w:asciiTheme="minorHAnsi" w:eastAsiaTheme="minorEastAsia" w:hAnsiTheme="minorHAnsi" w:cstheme="minorBidi"/>
          <w:noProof/>
          <w:sz w:val="22"/>
          <w:szCs w:val="22"/>
        </w:rPr>
      </w:pPr>
      <w:hyperlink w:anchor="_Toc62570133"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Properties Common to both Content and Framing</w:t>
        </w:r>
        <w:r w:rsidR="00597423">
          <w:rPr>
            <w:noProof/>
            <w:webHidden/>
          </w:rPr>
          <w:tab/>
        </w:r>
        <w:r w:rsidR="00597423">
          <w:rPr>
            <w:noProof/>
            <w:webHidden/>
          </w:rPr>
          <w:fldChar w:fldCharType="begin"/>
        </w:r>
        <w:r w:rsidR="00597423">
          <w:rPr>
            <w:noProof/>
            <w:webHidden/>
          </w:rPr>
          <w:instrText xml:space="preserve"> PAGEREF _Toc62570133 \h </w:instrText>
        </w:r>
        <w:r w:rsidR="00597423">
          <w:rPr>
            <w:noProof/>
            <w:webHidden/>
          </w:rPr>
        </w:r>
        <w:r w:rsidR="00597423">
          <w:rPr>
            <w:noProof/>
            <w:webHidden/>
          </w:rPr>
          <w:fldChar w:fldCharType="separate"/>
        </w:r>
        <w:r w:rsidR="0002115F">
          <w:rPr>
            <w:noProof/>
            <w:webHidden/>
          </w:rPr>
          <w:t>79</w:t>
        </w:r>
        <w:r w:rsidR="00597423">
          <w:rPr>
            <w:noProof/>
            <w:webHidden/>
          </w:rPr>
          <w:fldChar w:fldCharType="end"/>
        </w:r>
      </w:hyperlink>
    </w:p>
    <w:p w14:paraId="3FCBEFC7" w14:textId="614FDC08" w:rsidR="00597423" w:rsidRDefault="00FF3CA9" w:rsidP="00FD265E">
      <w:pPr>
        <w:pStyle w:val="TOC2"/>
        <w:rPr>
          <w:rFonts w:asciiTheme="minorHAnsi" w:eastAsiaTheme="minorEastAsia" w:hAnsiTheme="minorHAnsi" w:cstheme="minorBidi"/>
          <w:noProof/>
          <w:sz w:val="22"/>
          <w:szCs w:val="22"/>
        </w:rPr>
      </w:pPr>
      <w:hyperlink w:anchor="_Toc62570134" w:history="1">
        <w:r w:rsidR="00597423" w:rsidRPr="00423BE6">
          <w:rPr>
            <w:rStyle w:val="Hyperlink"/>
            <w:noProof/>
          </w:rPr>
          <w:t>11.1</w:t>
        </w:r>
        <w:r w:rsidR="00597423">
          <w:rPr>
            <w:rFonts w:asciiTheme="minorHAnsi" w:eastAsiaTheme="minorEastAsia" w:hAnsiTheme="minorHAnsi" w:cstheme="minorBidi"/>
            <w:noProof/>
            <w:sz w:val="22"/>
            <w:szCs w:val="22"/>
          </w:rPr>
          <w:tab/>
        </w:r>
        <w:r w:rsidR="00597423" w:rsidRPr="00423BE6">
          <w:rPr>
            <w:rStyle w:val="Hyperlink"/>
            <w:noProof/>
          </w:rPr>
          <w:t>Unicode Byte Order Mark (BOM)</w:t>
        </w:r>
        <w:r w:rsidR="00597423">
          <w:rPr>
            <w:noProof/>
            <w:webHidden/>
          </w:rPr>
          <w:tab/>
        </w:r>
        <w:r w:rsidR="00597423">
          <w:rPr>
            <w:noProof/>
            <w:webHidden/>
          </w:rPr>
          <w:fldChar w:fldCharType="begin"/>
        </w:r>
        <w:r w:rsidR="00597423">
          <w:rPr>
            <w:noProof/>
            <w:webHidden/>
          </w:rPr>
          <w:instrText xml:space="preserve"> PAGEREF _Toc62570134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0DBA8AAD" w14:textId="2A5BA39C" w:rsidR="00597423" w:rsidRDefault="00FF3CA9" w:rsidP="00FD265E">
      <w:pPr>
        <w:pStyle w:val="TOC2"/>
        <w:rPr>
          <w:rFonts w:asciiTheme="minorHAnsi" w:eastAsiaTheme="minorEastAsia" w:hAnsiTheme="minorHAnsi" w:cstheme="minorBidi"/>
          <w:noProof/>
          <w:sz w:val="22"/>
          <w:szCs w:val="22"/>
        </w:rPr>
      </w:pPr>
      <w:hyperlink w:anchor="_Toc62570135" w:history="1">
        <w:r w:rsidR="00597423" w:rsidRPr="00423BE6">
          <w:rPr>
            <w:rStyle w:val="Hyperlink"/>
            <w:noProof/>
          </w:rPr>
          <w:t>11.2</w:t>
        </w:r>
        <w:r w:rsidR="00597423">
          <w:rPr>
            <w:rFonts w:asciiTheme="minorHAnsi" w:eastAsiaTheme="minorEastAsia" w:hAnsiTheme="minorHAnsi" w:cstheme="minorBidi"/>
            <w:noProof/>
            <w:sz w:val="22"/>
            <w:szCs w:val="22"/>
          </w:rPr>
          <w:tab/>
        </w:r>
        <w:r w:rsidR="00597423" w:rsidRPr="00423BE6">
          <w:rPr>
            <w:rStyle w:val="Hyperlink"/>
            <w:noProof/>
          </w:rPr>
          <w:t>Character Encoding and Decoding Errors</w:t>
        </w:r>
        <w:r w:rsidR="00597423">
          <w:rPr>
            <w:noProof/>
            <w:webHidden/>
          </w:rPr>
          <w:tab/>
        </w:r>
        <w:r w:rsidR="00597423">
          <w:rPr>
            <w:noProof/>
            <w:webHidden/>
          </w:rPr>
          <w:fldChar w:fldCharType="begin"/>
        </w:r>
        <w:r w:rsidR="00597423">
          <w:rPr>
            <w:noProof/>
            <w:webHidden/>
          </w:rPr>
          <w:instrText xml:space="preserve"> PAGEREF _Toc62570135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4866B91B" w14:textId="417F1262" w:rsidR="00597423" w:rsidRDefault="00FF3CA9">
      <w:pPr>
        <w:pStyle w:val="TOC3"/>
        <w:rPr>
          <w:rFonts w:asciiTheme="minorHAnsi" w:eastAsiaTheme="minorEastAsia" w:hAnsiTheme="minorHAnsi" w:cstheme="minorBidi"/>
          <w:noProof/>
          <w:sz w:val="22"/>
          <w:szCs w:val="22"/>
        </w:rPr>
      </w:pPr>
      <w:hyperlink w:anchor="_Toc62570136" w:history="1">
        <w:r w:rsidR="00597423" w:rsidRPr="00423BE6">
          <w:rPr>
            <w:rStyle w:val="Hyperlink"/>
            <w:noProof/>
            <w14:scene3d>
              <w14:camera w14:prst="orthographicFront"/>
              <w14:lightRig w14:rig="threePt" w14:dir="t">
                <w14:rot w14:lat="0" w14:lon="0" w14:rev="0"/>
              </w14:lightRig>
            </w14:scene3d>
          </w:rPr>
          <w:t>11.2.1</w:t>
        </w:r>
        <w:r w:rsidR="00597423">
          <w:rPr>
            <w:rFonts w:asciiTheme="minorHAnsi" w:eastAsiaTheme="minorEastAsia" w:hAnsiTheme="minorHAnsi" w:cstheme="minorBidi"/>
            <w:noProof/>
            <w:sz w:val="22"/>
            <w:szCs w:val="22"/>
          </w:rPr>
          <w:tab/>
        </w:r>
        <w:r w:rsidR="00597423" w:rsidRPr="00423BE6">
          <w:rPr>
            <w:rStyle w:val="Hyperlink"/>
            <w:noProof/>
          </w:rPr>
          <w:t>Property dfdl:encodingErrorPolicy</w:t>
        </w:r>
        <w:r w:rsidR="00597423">
          <w:rPr>
            <w:noProof/>
            <w:webHidden/>
          </w:rPr>
          <w:tab/>
        </w:r>
        <w:r w:rsidR="00597423">
          <w:rPr>
            <w:noProof/>
            <w:webHidden/>
          </w:rPr>
          <w:fldChar w:fldCharType="begin"/>
        </w:r>
        <w:r w:rsidR="00597423">
          <w:rPr>
            <w:noProof/>
            <w:webHidden/>
          </w:rPr>
          <w:instrText xml:space="preserve"> PAGEREF _Toc62570136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27D82BBC" w14:textId="057BC7B0" w:rsidR="00597423" w:rsidRDefault="00FF3CA9">
      <w:pPr>
        <w:pStyle w:val="TOC3"/>
        <w:rPr>
          <w:rFonts w:asciiTheme="minorHAnsi" w:eastAsiaTheme="minorEastAsia" w:hAnsiTheme="minorHAnsi" w:cstheme="minorBidi"/>
          <w:noProof/>
          <w:sz w:val="22"/>
          <w:szCs w:val="22"/>
        </w:rPr>
      </w:pPr>
      <w:hyperlink w:anchor="_Toc62570137" w:history="1">
        <w:r w:rsidR="00597423" w:rsidRPr="00423BE6">
          <w:rPr>
            <w:rStyle w:val="Hyperlink"/>
            <w:noProof/>
            <w14:scene3d>
              <w14:camera w14:prst="orthographicFront"/>
              <w14:lightRig w14:rig="threePt" w14:dir="t">
                <w14:rot w14:lat="0" w14:lon="0" w14:rev="0"/>
              </w14:lightRig>
            </w14:scene3d>
          </w:rPr>
          <w:t>11.2.2</w:t>
        </w:r>
        <w:r w:rsidR="00597423">
          <w:rPr>
            <w:rFonts w:asciiTheme="minorHAnsi" w:eastAsiaTheme="minorEastAsia" w:hAnsiTheme="minorHAnsi" w:cstheme="minorBidi"/>
            <w:noProof/>
            <w:sz w:val="22"/>
            <w:szCs w:val="22"/>
          </w:rPr>
          <w:tab/>
        </w:r>
        <w:r w:rsidR="00597423" w:rsidRPr="00423BE6">
          <w:rPr>
            <w:rStyle w:val="Hyperlink"/>
            <w:noProof/>
          </w:rPr>
          <w:t>Unicode UTF-16 Decoding/Encoding Non-Errors</w:t>
        </w:r>
        <w:r w:rsidR="00597423">
          <w:rPr>
            <w:noProof/>
            <w:webHidden/>
          </w:rPr>
          <w:tab/>
        </w:r>
        <w:r w:rsidR="00597423">
          <w:rPr>
            <w:noProof/>
            <w:webHidden/>
          </w:rPr>
          <w:fldChar w:fldCharType="begin"/>
        </w:r>
        <w:r w:rsidR="00597423">
          <w:rPr>
            <w:noProof/>
            <w:webHidden/>
          </w:rPr>
          <w:instrText xml:space="preserve"> PAGEREF _Toc62570137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2B12867E" w14:textId="7CC49343" w:rsidR="00597423" w:rsidRDefault="00FF3CA9">
      <w:pPr>
        <w:pStyle w:val="TOC3"/>
        <w:rPr>
          <w:rFonts w:asciiTheme="minorHAnsi" w:eastAsiaTheme="minorEastAsia" w:hAnsiTheme="minorHAnsi" w:cstheme="minorBidi"/>
          <w:noProof/>
          <w:sz w:val="22"/>
          <w:szCs w:val="22"/>
        </w:rPr>
      </w:pPr>
      <w:hyperlink w:anchor="_Toc62570138" w:history="1">
        <w:r w:rsidR="00597423" w:rsidRPr="00423BE6">
          <w:rPr>
            <w:rStyle w:val="Hyperlink"/>
            <w:noProof/>
            <w14:scene3d>
              <w14:camera w14:prst="orthographicFront"/>
              <w14:lightRig w14:rig="threePt" w14:dir="t">
                <w14:rot w14:lat="0" w14:lon="0" w14:rev="0"/>
              </w14:lightRig>
            </w14:scene3d>
          </w:rPr>
          <w:t>11.2.3</w:t>
        </w:r>
        <w:r w:rsidR="00597423">
          <w:rPr>
            <w:rFonts w:asciiTheme="minorHAnsi" w:eastAsiaTheme="minorEastAsia" w:hAnsiTheme="minorHAnsi" w:cstheme="minorBidi"/>
            <w:noProof/>
            <w:sz w:val="22"/>
            <w:szCs w:val="22"/>
          </w:rPr>
          <w:tab/>
        </w:r>
        <w:r w:rsidR="00597423" w:rsidRPr="00423BE6">
          <w:rPr>
            <w:rStyle w:val="Hyperlink"/>
            <w:noProof/>
          </w:rPr>
          <w:t>Preserving Data Containing Decoding Errors</w:t>
        </w:r>
        <w:r w:rsidR="00597423">
          <w:rPr>
            <w:noProof/>
            <w:webHidden/>
          </w:rPr>
          <w:tab/>
        </w:r>
        <w:r w:rsidR="00597423">
          <w:rPr>
            <w:noProof/>
            <w:webHidden/>
          </w:rPr>
          <w:fldChar w:fldCharType="begin"/>
        </w:r>
        <w:r w:rsidR="00597423">
          <w:rPr>
            <w:noProof/>
            <w:webHidden/>
          </w:rPr>
          <w:instrText xml:space="preserve"> PAGEREF _Toc62570138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00BE5649" w14:textId="77FCAF86" w:rsidR="00597423" w:rsidRDefault="00FF3CA9" w:rsidP="00FD265E">
      <w:pPr>
        <w:pStyle w:val="TOC2"/>
        <w:rPr>
          <w:rFonts w:asciiTheme="minorHAnsi" w:eastAsiaTheme="minorEastAsia" w:hAnsiTheme="minorHAnsi" w:cstheme="minorBidi"/>
          <w:noProof/>
          <w:sz w:val="22"/>
          <w:szCs w:val="22"/>
        </w:rPr>
      </w:pPr>
      <w:hyperlink w:anchor="_Toc62570139" w:history="1">
        <w:r w:rsidR="00597423" w:rsidRPr="00423BE6">
          <w:rPr>
            <w:rStyle w:val="Hyperlink"/>
            <w:noProof/>
          </w:rPr>
          <w:t>11.3</w:t>
        </w:r>
        <w:r w:rsidR="00597423">
          <w:rPr>
            <w:rFonts w:asciiTheme="minorHAnsi" w:eastAsiaTheme="minorEastAsia" w:hAnsiTheme="minorHAnsi" w:cstheme="minorBidi"/>
            <w:noProof/>
            <w:sz w:val="22"/>
            <w:szCs w:val="22"/>
          </w:rPr>
          <w:tab/>
        </w:r>
        <w:r w:rsidR="00597423" w:rsidRPr="00423BE6">
          <w:rPr>
            <w:rStyle w:val="Hyperlink"/>
            <w:noProof/>
          </w:rPr>
          <w:t>Byte Order and Bit Order</w:t>
        </w:r>
        <w:r w:rsidR="00597423">
          <w:rPr>
            <w:noProof/>
            <w:webHidden/>
          </w:rPr>
          <w:tab/>
        </w:r>
        <w:r w:rsidR="00597423">
          <w:rPr>
            <w:noProof/>
            <w:webHidden/>
          </w:rPr>
          <w:fldChar w:fldCharType="begin"/>
        </w:r>
        <w:r w:rsidR="00597423">
          <w:rPr>
            <w:noProof/>
            <w:webHidden/>
          </w:rPr>
          <w:instrText xml:space="preserve"> PAGEREF _Toc62570139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2100DF13" w14:textId="6B9B391D" w:rsidR="00597423" w:rsidRDefault="00FF3CA9" w:rsidP="00FD265E">
      <w:pPr>
        <w:pStyle w:val="TOC2"/>
        <w:rPr>
          <w:rFonts w:asciiTheme="minorHAnsi" w:eastAsiaTheme="minorEastAsia" w:hAnsiTheme="minorHAnsi" w:cstheme="minorBidi"/>
          <w:noProof/>
          <w:sz w:val="22"/>
          <w:szCs w:val="22"/>
        </w:rPr>
      </w:pPr>
      <w:hyperlink w:anchor="_Toc62570140" w:history="1">
        <w:r w:rsidR="00597423" w:rsidRPr="00423BE6">
          <w:rPr>
            <w:rStyle w:val="Hyperlink"/>
            <w:noProof/>
          </w:rPr>
          <w:t>11.4</w:t>
        </w:r>
        <w:r w:rsidR="00597423">
          <w:rPr>
            <w:rFonts w:asciiTheme="minorHAnsi" w:eastAsiaTheme="minorEastAsia" w:hAnsiTheme="minorHAnsi" w:cstheme="minorBidi"/>
            <w:noProof/>
            <w:sz w:val="22"/>
            <w:szCs w:val="22"/>
          </w:rPr>
          <w:tab/>
        </w:r>
        <w:r w:rsidR="00597423" w:rsidRPr="00423BE6">
          <w:rPr>
            <w:rStyle w:val="Hyperlink"/>
            <w:noProof/>
          </w:rPr>
          <w:t>dfdl:bitOrder Example</w:t>
        </w:r>
        <w:r w:rsidR="00597423">
          <w:rPr>
            <w:noProof/>
            <w:webHidden/>
          </w:rPr>
          <w:tab/>
        </w:r>
        <w:r w:rsidR="00597423">
          <w:rPr>
            <w:noProof/>
            <w:webHidden/>
          </w:rPr>
          <w:fldChar w:fldCharType="begin"/>
        </w:r>
        <w:r w:rsidR="00597423">
          <w:rPr>
            <w:noProof/>
            <w:webHidden/>
          </w:rPr>
          <w:instrText xml:space="preserve"> PAGEREF _Toc62570140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397AAA5B" w14:textId="53EA0BA8" w:rsidR="00597423" w:rsidRDefault="00FF3CA9">
      <w:pPr>
        <w:pStyle w:val="TOC3"/>
        <w:rPr>
          <w:rFonts w:asciiTheme="minorHAnsi" w:eastAsiaTheme="minorEastAsia" w:hAnsiTheme="minorHAnsi" w:cstheme="minorBidi"/>
          <w:noProof/>
          <w:sz w:val="22"/>
          <w:szCs w:val="22"/>
        </w:rPr>
      </w:pPr>
      <w:hyperlink w:anchor="_Toc62570141" w:history="1">
        <w:r w:rsidR="00597423" w:rsidRPr="00423BE6">
          <w:rPr>
            <w:rStyle w:val="Hyperlink"/>
            <w:noProof/>
            <w14:scene3d>
              <w14:camera w14:prst="orthographicFront"/>
              <w14:lightRig w14:rig="threePt" w14:dir="t">
                <w14:rot w14:lat="0" w14:lon="0" w14:rev="0"/>
              </w14:lightRig>
            </w14:scene3d>
          </w:rPr>
          <w:t>11.4.1</w:t>
        </w:r>
        <w:r w:rsidR="00597423">
          <w:rPr>
            <w:rFonts w:asciiTheme="minorHAnsi" w:eastAsiaTheme="minorEastAsia" w:hAnsiTheme="minorHAnsi" w:cstheme="minorBidi"/>
            <w:noProof/>
            <w:sz w:val="22"/>
            <w:szCs w:val="22"/>
          </w:rPr>
          <w:tab/>
        </w:r>
        <w:r w:rsidR="00597423" w:rsidRPr="00423BE6">
          <w:rPr>
            <w:rStyle w:val="Hyperlink"/>
            <w:noProof/>
          </w:rPr>
          <w:t>Example Using Right-to-Left Display for 'leastSignificantBitFirst'</w:t>
        </w:r>
        <w:r w:rsidR="00597423">
          <w:rPr>
            <w:noProof/>
            <w:webHidden/>
          </w:rPr>
          <w:tab/>
        </w:r>
        <w:r w:rsidR="00597423">
          <w:rPr>
            <w:noProof/>
            <w:webHidden/>
          </w:rPr>
          <w:fldChar w:fldCharType="begin"/>
        </w:r>
        <w:r w:rsidR="00597423">
          <w:rPr>
            <w:noProof/>
            <w:webHidden/>
          </w:rPr>
          <w:instrText xml:space="preserve"> PAGEREF _Toc62570141 \h </w:instrText>
        </w:r>
        <w:r w:rsidR="00597423">
          <w:rPr>
            <w:noProof/>
            <w:webHidden/>
          </w:rPr>
        </w:r>
        <w:r w:rsidR="00597423">
          <w:rPr>
            <w:noProof/>
            <w:webHidden/>
          </w:rPr>
          <w:fldChar w:fldCharType="separate"/>
        </w:r>
        <w:r w:rsidR="0002115F">
          <w:rPr>
            <w:noProof/>
            <w:webHidden/>
          </w:rPr>
          <w:t>85</w:t>
        </w:r>
        <w:r w:rsidR="00597423">
          <w:rPr>
            <w:noProof/>
            <w:webHidden/>
          </w:rPr>
          <w:fldChar w:fldCharType="end"/>
        </w:r>
      </w:hyperlink>
    </w:p>
    <w:p w14:paraId="31E62ADB" w14:textId="4B6809AD" w:rsidR="00597423" w:rsidRDefault="00FF3CA9">
      <w:pPr>
        <w:pStyle w:val="TOC3"/>
        <w:rPr>
          <w:rFonts w:asciiTheme="minorHAnsi" w:eastAsiaTheme="minorEastAsia" w:hAnsiTheme="minorHAnsi" w:cstheme="minorBidi"/>
          <w:noProof/>
          <w:sz w:val="22"/>
          <w:szCs w:val="22"/>
        </w:rPr>
      </w:pPr>
      <w:hyperlink w:anchor="_Toc62570142" w:history="1">
        <w:r w:rsidR="00597423" w:rsidRPr="00423BE6">
          <w:rPr>
            <w:rStyle w:val="Hyperlink"/>
            <w:noProof/>
            <w14:scene3d>
              <w14:camera w14:prst="orthographicFront"/>
              <w14:lightRig w14:rig="threePt" w14:dir="t">
                <w14:rot w14:lat="0" w14:lon="0" w14:rev="0"/>
              </w14:lightRig>
            </w14:scene3d>
          </w:rPr>
          <w:t>11.4.2</w:t>
        </w:r>
        <w:r w:rsidR="00597423">
          <w:rPr>
            <w:rFonts w:asciiTheme="minorHAnsi" w:eastAsiaTheme="minorEastAsia" w:hAnsiTheme="minorHAnsi" w:cstheme="minorBidi"/>
            <w:noProof/>
            <w:sz w:val="22"/>
            <w:szCs w:val="22"/>
          </w:rPr>
          <w:tab/>
        </w:r>
        <w:r w:rsidR="00597423" w:rsidRPr="00423BE6">
          <w:rPr>
            <w:rStyle w:val="Hyperlink"/>
            <w:noProof/>
          </w:rPr>
          <w:t>dfdl:bitOrder and Grammar Regions</w:t>
        </w:r>
        <w:r w:rsidR="00597423">
          <w:rPr>
            <w:noProof/>
            <w:webHidden/>
          </w:rPr>
          <w:tab/>
        </w:r>
        <w:r w:rsidR="00597423">
          <w:rPr>
            <w:noProof/>
            <w:webHidden/>
          </w:rPr>
          <w:fldChar w:fldCharType="begin"/>
        </w:r>
        <w:r w:rsidR="00597423">
          <w:rPr>
            <w:noProof/>
            <w:webHidden/>
          </w:rPr>
          <w:instrText xml:space="preserve"> PAGEREF _Toc62570142 \h </w:instrText>
        </w:r>
        <w:r w:rsidR="00597423">
          <w:rPr>
            <w:noProof/>
            <w:webHidden/>
          </w:rPr>
        </w:r>
        <w:r w:rsidR="00597423">
          <w:rPr>
            <w:noProof/>
            <w:webHidden/>
          </w:rPr>
          <w:fldChar w:fldCharType="separate"/>
        </w:r>
        <w:r w:rsidR="0002115F">
          <w:rPr>
            <w:noProof/>
            <w:webHidden/>
          </w:rPr>
          <w:t>85</w:t>
        </w:r>
        <w:r w:rsidR="00597423">
          <w:rPr>
            <w:noProof/>
            <w:webHidden/>
          </w:rPr>
          <w:fldChar w:fldCharType="end"/>
        </w:r>
      </w:hyperlink>
    </w:p>
    <w:p w14:paraId="6606E1C8" w14:textId="24CB6557" w:rsidR="00597423" w:rsidRDefault="00FF3CA9" w:rsidP="004F4654">
      <w:pPr>
        <w:pStyle w:val="TOC1"/>
        <w:rPr>
          <w:rFonts w:asciiTheme="minorHAnsi" w:eastAsiaTheme="minorEastAsia" w:hAnsiTheme="minorHAnsi" w:cstheme="minorBidi"/>
          <w:noProof/>
          <w:sz w:val="22"/>
          <w:szCs w:val="22"/>
        </w:rPr>
      </w:pPr>
      <w:hyperlink w:anchor="_Toc62570143"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Framing</w:t>
        </w:r>
        <w:r w:rsidR="00597423">
          <w:rPr>
            <w:noProof/>
            <w:webHidden/>
          </w:rPr>
          <w:tab/>
        </w:r>
        <w:r w:rsidR="00597423">
          <w:rPr>
            <w:noProof/>
            <w:webHidden/>
          </w:rPr>
          <w:fldChar w:fldCharType="begin"/>
        </w:r>
        <w:r w:rsidR="00597423">
          <w:rPr>
            <w:noProof/>
            <w:webHidden/>
          </w:rPr>
          <w:instrText xml:space="preserve"> PAGEREF _Toc62570143 \h </w:instrText>
        </w:r>
        <w:r w:rsidR="00597423">
          <w:rPr>
            <w:noProof/>
            <w:webHidden/>
          </w:rPr>
        </w:r>
        <w:r w:rsidR="00597423">
          <w:rPr>
            <w:noProof/>
            <w:webHidden/>
          </w:rPr>
          <w:fldChar w:fldCharType="separate"/>
        </w:r>
        <w:r w:rsidR="0002115F">
          <w:rPr>
            <w:noProof/>
            <w:webHidden/>
          </w:rPr>
          <w:t>86</w:t>
        </w:r>
        <w:r w:rsidR="00597423">
          <w:rPr>
            <w:noProof/>
            <w:webHidden/>
          </w:rPr>
          <w:fldChar w:fldCharType="end"/>
        </w:r>
      </w:hyperlink>
    </w:p>
    <w:p w14:paraId="3110A7C6" w14:textId="029FCC81" w:rsidR="00597423" w:rsidRDefault="00FF3CA9" w:rsidP="00FD265E">
      <w:pPr>
        <w:pStyle w:val="TOC2"/>
        <w:rPr>
          <w:rFonts w:asciiTheme="minorHAnsi" w:eastAsiaTheme="minorEastAsia" w:hAnsiTheme="minorHAnsi" w:cstheme="minorBidi"/>
          <w:noProof/>
          <w:sz w:val="22"/>
          <w:szCs w:val="22"/>
        </w:rPr>
      </w:pPr>
      <w:hyperlink w:anchor="_Toc62570144" w:history="1">
        <w:r w:rsidR="00597423" w:rsidRPr="00423BE6">
          <w:rPr>
            <w:rStyle w:val="Hyperlink"/>
            <w:noProof/>
          </w:rPr>
          <w:t>12.1</w:t>
        </w:r>
        <w:r w:rsidR="00597423">
          <w:rPr>
            <w:rFonts w:asciiTheme="minorHAnsi" w:eastAsiaTheme="minorEastAsia" w:hAnsiTheme="minorHAnsi" w:cstheme="minorBidi"/>
            <w:noProof/>
            <w:sz w:val="22"/>
            <w:szCs w:val="22"/>
          </w:rPr>
          <w:tab/>
        </w:r>
        <w:r w:rsidR="00597423" w:rsidRPr="00423BE6">
          <w:rPr>
            <w:rStyle w:val="Hyperlink"/>
            <w:noProof/>
          </w:rPr>
          <w:t>Aligned Data</w:t>
        </w:r>
        <w:r w:rsidR="00597423">
          <w:rPr>
            <w:noProof/>
            <w:webHidden/>
          </w:rPr>
          <w:tab/>
        </w:r>
        <w:r w:rsidR="00597423">
          <w:rPr>
            <w:noProof/>
            <w:webHidden/>
          </w:rPr>
          <w:fldChar w:fldCharType="begin"/>
        </w:r>
        <w:r w:rsidR="00597423">
          <w:rPr>
            <w:noProof/>
            <w:webHidden/>
          </w:rPr>
          <w:instrText xml:space="preserve"> PAGEREF _Toc62570144 \h </w:instrText>
        </w:r>
        <w:r w:rsidR="00597423">
          <w:rPr>
            <w:noProof/>
            <w:webHidden/>
          </w:rPr>
        </w:r>
        <w:r w:rsidR="00597423">
          <w:rPr>
            <w:noProof/>
            <w:webHidden/>
          </w:rPr>
          <w:fldChar w:fldCharType="separate"/>
        </w:r>
        <w:r w:rsidR="0002115F">
          <w:rPr>
            <w:noProof/>
            <w:webHidden/>
          </w:rPr>
          <w:t>86</w:t>
        </w:r>
        <w:r w:rsidR="00597423">
          <w:rPr>
            <w:noProof/>
            <w:webHidden/>
          </w:rPr>
          <w:fldChar w:fldCharType="end"/>
        </w:r>
      </w:hyperlink>
    </w:p>
    <w:p w14:paraId="670122E8" w14:textId="4FBA5A5A" w:rsidR="00597423" w:rsidRDefault="00FF3CA9">
      <w:pPr>
        <w:pStyle w:val="TOC3"/>
        <w:rPr>
          <w:rFonts w:asciiTheme="minorHAnsi" w:eastAsiaTheme="minorEastAsia" w:hAnsiTheme="minorHAnsi" w:cstheme="minorBidi"/>
          <w:noProof/>
          <w:sz w:val="22"/>
          <w:szCs w:val="22"/>
        </w:rPr>
      </w:pPr>
      <w:hyperlink w:anchor="_Toc62570145" w:history="1">
        <w:r w:rsidR="00597423" w:rsidRPr="00423BE6">
          <w:rPr>
            <w:rStyle w:val="Hyperlink"/>
            <w:noProof/>
            <w14:scene3d>
              <w14:camera w14:prst="orthographicFront"/>
              <w14:lightRig w14:rig="threePt" w14:dir="t">
                <w14:rot w14:lat="0" w14:lon="0" w14:rev="0"/>
              </w14:lightRig>
            </w14:scene3d>
          </w:rPr>
          <w:t>12.1.1</w:t>
        </w:r>
        <w:r w:rsidR="00597423">
          <w:rPr>
            <w:rFonts w:asciiTheme="minorHAnsi" w:eastAsiaTheme="minorEastAsia" w:hAnsiTheme="minorHAnsi" w:cstheme="minorBidi"/>
            <w:noProof/>
            <w:sz w:val="22"/>
            <w:szCs w:val="22"/>
          </w:rPr>
          <w:tab/>
        </w:r>
        <w:r w:rsidR="00597423" w:rsidRPr="00423BE6">
          <w:rPr>
            <w:rStyle w:val="Hyperlink"/>
            <w:noProof/>
          </w:rPr>
          <w:t>Implicit Alignment</w:t>
        </w:r>
        <w:r w:rsidR="00597423">
          <w:rPr>
            <w:noProof/>
            <w:webHidden/>
          </w:rPr>
          <w:tab/>
        </w:r>
        <w:r w:rsidR="00597423">
          <w:rPr>
            <w:noProof/>
            <w:webHidden/>
          </w:rPr>
          <w:fldChar w:fldCharType="begin"/>
        </w:r>
        <w:r w:rsidR="00597423">
          <w:rPr>
            <w:noProof/>
            <w:webHidden/>
          </w:rPr>
          <w:instrText xml:space="preserve"> PAGEREF _Toc62570145 \h </w:instrText>
        </w:r>
        <w:r w:rsidR="00597423">
          <w:rPr>
            <w:noProof/>
            <w:webHidden/>
          </w:rPr>
        </w:r>
        <w:r w:rsidR="00597423">
          <w:rPr>
            <w:noProof/>
            <w:webHidden/>
          </w:rPr>
          <w:fldChar w:fldCharType="separate"/>
        </w:r>
        <w:r w:rsidR="0002115F">
          <w:rPr>
            <w:noProof/>
            <w:webHidden/>
          </w:rPr>
          <w:t>87</w:t>
        </w:r>
        <w:r w:rsidR="00597423">
          <w:rPr>
            <w:noProof/>
            <w:webHidden/>
          </w:rPr>
          <w:fldChar w:fldCharType="end"/>
        </w:r>
      </w:hyperlink>
    </w:p>
    <w:p w14:paraId="31A4FF2A" w14:textId="187B6709" w:rsidR="00597423" w:rsidRDefault="00FF3CA9">
      <w:pPr>
        <w:pStyle w:val="TOC3"/>
        <w:rPr>
          <w:rFonts w:asciiTheme="minorHAnsi" w:eastAsiaTheme="minorEastAsia" w:hAnsiTheme="minorHAnsi" w:cstheme="minorBidi"/>
          <w:noProof/>
          <w:sz w:val="22"/>
          <w:szCs w:val="22"/>
        </w:rPr>
      </w:pPr>
      <w:hyperlink w:anchor="_Toc62570146" w:history="1">
        <w:r w:rsidR="00597423" w:rsidRPr="00423BE6">
          <w:rPr>
            <w:rStyle w:val="Hyperlink"/>
            <w:noProof/>
            <w14:scene3d>
              <w14:camera w14:prst="orthographicFront"/>
              <w14:lightRig w14:rig="threePt" w14:dir="t">
                <w14:rot w14:lat="0" w14:lon="0" w14:rev="0"/>
              </w14:lightRig>
            </w14:scene3d>
          </w:rPr>
          <w:t>12.1.2</w:t>
        </w:r>
        <w:r w:rsidR="00597423">
          <w:rPr>
            <w:rFonts w:asciiTheme="minorHAnsi" w:eastAsiaTheme="minorEastAsia" w:hAnsiTheme="minorHAnsi" w:cstheme="minorBidi"/>
            <w:noProof/>
            <w:sz w:val="22"/>
            <w:szCs w:val="22"/>
          </w:rPr>
          <w:tab/>
        </w:r>
        <w:r w:rsidR="00597423" w:rsidRPr="00423BE6">
          <w:rPr>
            <w:rStyle w:val="Hyperlink"/>
            <w:noProof/>
          </w:rPr>
          <w:t>Mandatory Alignment for Textual Data</w:t>
        </w:r>
        <w:r w:rsidR="00597423">
          <w:rPr>
            <w:noProof/>
            <w:webHidden/>
          </w:rPr>
          <w:tab/>
        </w:r>
        <w:r w:rsidR="00597423">
          <w:rPr>
            <w:noProof/>
            <w:webHidden/>
          </w:rPr>
          <w:fldChar w:fldCharType="begin"/>
        </w:r>
        <w:r w:rsidR="00597423">
          <w:rPr>
            <w:noProof/>
            <w:webHidden/>
          </w:rPr>
          <w:instrText xml:space="preserve"> PAGEREF _Toc62570146 \h </w:instrText>
        </w:r>
        <w:r w:rsidR="00597423">
          <w:rPr>
            <w:noProof/>
            <w:webHidden/>
          </w:rPr>
        </w:r>
        <w:r w:rsidR="00597423">
          <w:rPr>
            <w:noProof/>
            <w:webHidden/>
          </w:rPr>
          <w:fldChar w:fldCharType="separate"/>
        </w:r>
        <w:r w:rsidR="0002115F">
          <w:rPr>
            <w:noProof/>
            <w:webHidden/>
          </w:rPr>
          <w:t>88</w:t>
        </w:r>
        <w:r w:rsidR="00597423">
          <w:rPr>
            <w:noProof/>
            <w:webHidden/>
          </w:rPr>
          <w:fldChar w:fldCharType="end"/>
        </w:r>
      </w:hyperlink>
    </w:p>
    <w:p w14:paraId="21DDC2C7" w14:textId="02BEED31" w:rsidR="00597423" w:rsidRDefault="00FF3CA9">
      <w:pPr>
        <w:pStyle w:val="TOC3"/>
        <w:rPr>
          <w:rFonts w:asciiTheme="minorHAnsi" w:eastAsiaTheme="minorEastAsia" w:hAnsiTheme="minorHAnsi" w:cstheme="minorBidi"/>
          <w:noProof/>
          <w:sz w:val="22"/>
          <w:szCs w:val="22"/>
        </w:rPr>
      </w:pPr>
      <w:hyperlink w:anchor="_Toc62570147" w:history="1">
        <w:r w:rsidR="00597423" w:rsidRPr="00423BE6">
          <w:rPr>
            <w:rStyle w:val="Hyperlink"/>
            <w:noProof/>
            <w14:scene3d>
              <w14:camera w14:prst="orthographicFront"/>
              <w14:lightRig w14:rig="threePt" w14:dir="t">
                <w14:rot w14:lat="0" w14:lon="0" w14:rev="0"/>
              </w14:lightRig>
            </w14:scene3d>
          </w:rPr>
          <w:t>12.1.3</w:t>
        </w:r>
        <w:r w:rsidR="00597423">
          <w:rPr>
            <w:rFonts w:asciiTheme="minorHAnsi" w:eastAsiaTheme="minorEastAsia" w:hAnsiTheme="minorHAnsi" w:cstheme="minorBidi"/>
            <w:noProof/>
            <w:sz w:val="22"/>
            <w:szCs w:val="22"/>
          </w:rPr>
          <w:tab/>
        </w:r>
        <w:r w:rsidR="00597423" w:rsidRPr="00423BE6">
          <w:rPr>
            <w:rStyle w:val="Hyperlink"/>
            <w:noProof/>
          </w:rPr>
          <w:t>Mandatory Alignment for Packed Decimal Data</w:t>
        </w:r>
        <w:r w:rsidR="00597423">
          <w:rPr>
            <w:noProof/>
            <w:webHidden/>
          </w:rPr>
          <w:tab/>
        </w:r>
        <w:r w:rsidR="00597423">
          <w:rPr>
            <w:noProof/>
            <w:webHidden/>
          </w:rPr>
          <w:fldChar w:fldCharType="begin"/>
        </w:r>
        <w:r w:rsidR="00597423">
          <w:rPr>
            <w:noProof/>
            <w:webHidden/>
          </w:rPr>
          <w:instrText xml:space="preserve"> PAGEREF _Toc62570147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538621EF" w14:textId="7A2E3B37" w:rsidR="00597423" w:rsidRDefault="00FF3CA9">
      <w:pPr>
        <w:pStyle w:val="TOC3"/>
        <w:rPr>
          <w:rFonts w:asciiTheme="minorHAnsi" w:eastAsiaTheme="minorEastAsia" w:hAnsiTheme="minorHAnsi" w:cstheme="minorBidi"/>
          <w:noProof/>
          <w:sz w:val="22"/>
          <w:szCs w:val="22"/>
        </w:rPr>
      </w:pPr>
      <w:hyperlink w:anchor="_Toc62570148" w:history="1">
        <w:r w:rsidR="00597423" w:rsidRPr="00423BE6">
          <w:rPr>
            <w:rStyle w:val="Hyperlink"/>
            <w:noProof/>
            <w14:scene3d>
              <w14:camera w14:prst="orthographicFront"/>
              <w14:lightRig w14:rig="threePt" w14:dir="t">
                <w14:rot w14:lat="0" w14:lon="0" w14:rev="0"/>
              </w14:lightRig>
            </w14:scene3d>
          </w:rPr>
          <w:t>12.1.4</w:t>
        </w:r>
        <w:r w:rsidR="00597423">
          <w:rPr>
            <w:rFonts w:asciiTheme="minorHAnsi" w:eastAsiaTheme="minorEastAsia" w:hAnsiTheme="minorHAnsi" w:cstheme="minorBidi"/>
            <w:noProof/>
            <w:sz w:val="22"/>
            <w:szCs w:val="22"/>
          </w:rPr>
          <w:tab/>
        </w:r>
        <w:r w:rsidR="00597423" w:rsidRPr="00423BE6">
          <w:rPr>
            <w:rStyle w:val="Hyperlink"/>
            <w:noProof/>
          </w:rPr>
          <w:t>Example: AlignmentFill</w:t>
        </w:r>
        <w:r w:rsidR="00597423">
          <w:rPr>
            <w:noProof/>
            <w:webHidden/>
          </w:rPr>
          <w:tab/>
        </w:r>
        <w:r w:rsidR="00597423">
          <w:rPr>
            <w:noProof/>
            <w:webHidden/>
          </w:rPr>
          <w:fldChar w:fldCharType="begin"/>
        </w:r>
        <w:r w:rsidR="00597423">
          <w:rPr>
            <w:noProof/>
            <w:webHidden/>
          </w:rPr>
          <w:instrText xml:space="preserve"> PAGEREF _Toc62570148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5BD0BF44" w14:textId="1A83CFA2" w:rsidR="00597423" w:rsidRDefault="00FF3CA9" w:rsidP="00FD265E">
      <w:pPr>
        <w:pStyle w:val="TOC2"/>
        <w:rPr>
          <w:rFonts w:asciiTheme="minorHAnsi" w:eastAsiaTheme="minorEastAsia" w:hAnsiTheme="minorHAnsi" w:cstheme="minorBidi"/>
          <w:noProof/>
          <w:sz w:val="22"/>
          <w:szCs w:val="22"/>
        </w:rPr>
      </w:pPr>
      <w:hyperlink w:anchor="_Toc62570149" w:history="1">
        <w:r w:rsidR="00597423" w:rsidRPr="00423BE6">
          <w:rPr>
            <w:rStyle w:val="Hyperlink"/>
            <w:noProof/>
          </w:rPr>
          <w:t>12.2</w:t>
        </w:r>
        <w:r w:rsidR="00597423">
          <w:rPr>
            <w:rFonts w:asciiTheme="minorHAnsi" w:eastAsiaTheme="minorEastAsia" w:hAnsiTheme="minorHAnsi" w:cstheme="minorBidi"/>
            <w:noProof/>
            <w:sz w:val="22"/>
            <w:szCs w:val="22"/>
          </w:rPr>
          <w:tab/>
        </w:r>
        <w:r w:rsidR="00597423" w:rsidRPr="00423BE6">
          <w:rPr>
            <w:rStyle w:val="Hyperlink"/>
            <w:noProof/>
          </w:rPr>
          <w:t>Properties for Specifying Delimiters</w:t>
        </w:r>
        <w:r w:rsidR="00597423">
          <w:rPr>
            <w:noProof/>
            <w:webHidden/>
          </w:rPr>
          <w:tab/>
        </w:r>
        <w:r w:rsidR="00597423">
          <w:rPr>
            <w:noProof/>
            <w:webHidden/>
          </w:rPr>
          <w:fldChar w:fldCharType="begin"/>
        </w:r>
        <w:r w:rsidR="00597423">
          <w:rPr>
            <w:noProof/>
            <w:webHidden/>
          </w:rPr>
          <w:instrText xml:space="preserve"> PAGEREF _Toc62570149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72466DB0" w14:textId="0B34AD44" w:rsidR="00597423" w:rsidRDefault="00FF3CA9" w:rsidP="00FD265E">
      <w:pPr>
        <w:pStyle w:val="TOC2"/>
        <w:rPr>
          <w:rFonts w:asciiTheme="minorHAnsi" w:eastAsiaTheme="minorEastAsia" w:hAnsiTheme="minorHAnsi" w:cstheme="minorBidi"/>
          <w:noProof/>
          <w:sz w:val="22"/>
          <w:szCs w:val="22"/>
        </w:rPr>
      </w:pPr>
      <w:hyperlink w:anchor="_Toc62570150" w:history="1">
        <w:r w:rsidR="00597423" w:rsidRPr="00423BE6">
          <w:rPr>
            <w:rStyle w:val="Hyperlink"/>
            <w:noProof/>
          </w:rPr>
          <w:t>12.3</w:t>
        </w:r>
        <w:r w:rsidR="00597423">
          <w:rPr>
            <w:rFonts w:asciiTheme="minorHAnsi" w:eastAsiaTheme="minorEastAsia" w:hAnsiTheme="minorHAnsi" w:cstheme="minorBidi"/>
            <w:noProof/>
            <w:sz w:val="22"/>
            <w:szCs w:val="22"/>
          </w:rPr>
          <w:tab/>
        </w:r>
        <w:r w:rsidR="00597423" w:rsidRPr="00423BE6">
          <w:rPr>
            <w:rStyle w:val="Hyperlink"/>
            <w:noProof/>
          </w:rPr>
          <w:t>Properties for Specifying Lengths</w:t>
        </w:r>
        <w:r w:rsidR="00597423">
          <w:rPr>
            <w:noProof/>
            <w:webHidden/>
          </w:rPr>
          <w:tab/>
        </w:r>
        <w:r w:rsidR="00597423">
          <w:rPr>
            <w:noProof/>
            <w:webHidden/>
          </w:rPr>
          <w:fldChar w:fldCharType="begin"/>
        </w:r>
        <w:r w:rsidR="00597423">
          <w:rPr>
            <w:noProof/>
            <w:webHidden/>
          </w:rPr>
          <w:instrText xml:space="preserve"> PAGEREF _Toc62570150 \h </w:instrText>
        </w:r>
        <w:r w:rsidR="00597423">
          <w:rPr>
            <w:noProof/>
            <w:webHidden/>
          </w:rPr>
        </w:r>
        <w:r w:rsidR="00597423">
          <w:rPr>
            <w:noProof/>
            <w:webHidden/>
          </w:rPr>
          <w:fldChar w:fldCharType="separate"/>
        </w:r>
        <w:r w:rsidR="0002115F">
          <w:rPr>
            <w:noProof/>
            <w:webHidden/>
          </w:rPr>
          <w:t>94</w:t>
        </w:r>
        <w:r w:rsidR="00597423">
          <w:rPr>
            <w:noProof/>
            <w:webHidden/>
          </w:rPr>
          <w:fldChar w:fldCharType="end"/>
        </w:r>
      </w:hyperlink>
    </w:p>
    <w:p w14:paraId="12EAFEEA" w14:textId="52270A67" w:rsidR="00597423" w:rsidRDefault="00FF3CA9">
      <w:pPr>
        <w:pStyle w:val="TOC3"/>
        <w:rPr>
          <w:rFonts w:asciiTheme="minorHAnsi" w:eastAsiaTheme="minorEastAsia" w:hAnsiTheme="minorHAnsi" w:cstheme="minorBidi"/>
          <w:noProof/>
          <w:sz w:val="22"/>
          <w:szCs w:val="22"/>
        </w:rPr>
      </w:pPr>
      <w:hyperlink w:anchor="_Toc62570151" w:history="1">
        <w:r w:rsidR="00597423" w:rsidRPr="00423BE6">
          <w:rPr>
            <w:rStyle w:val="Hyperlink"/>
            <w:noProof/>
            <w14:scene3d>
              <w14:camera w14:prst="orthographicFront"/>
              <w14:lightRig w14:rig="threePt" w14:dir="t">
                <w14:rot w14:lat="0" w14:lon="0" w14:rev="0"/>
              </w14:lightRig>
            </w14:scene3d>
          </w:rPr>
          <w:t>12.3.1</w:t>
        </w:r>
        <w:r w:rsidR="00597423">
          <w:rPr>
            <w:rFonts w:asciiTheme="minorHAnsi" w:eastAsiaTheme="minorEastAsia" w:hAnsiTheme="minorHAnsi" w:cstheme="minorBidi"/>
            <w:noProof/>
            <w:sz w:val="22"/>
            <w:szCs w:val="22"/>
          </w:rPr>
          <w:tab/>
        </w:r>
        <w:r w:rsidR="00597423" w:rsidRPr="00423BE6">
          <w:rPr>
            <w:rStyle w:val="Hyperlink"/>
            <w:noProof/>
          </w:rPr>
          <w:t>dfdl:lengthKind 'explicit'</w:t>
        </w:r>
        <w:r w:rsidR="00597423">
          <w:rPr>
            <w:noProof/>
            <w:webHidden/>
          </w:rPr>
          <w:tab/>
        </w:r>
        <w:r w:rsidR="00597423">
          <w:rPr>
            <w:noProof/>
            <w:webHidden/>
          </w:rPr>
          <w:fldChar w:fldCharType="begin"/>
        </w:r>
        <w:r w:rsidR="00597423">
          <w:rPr>
            <w:noProof/>
            <w:webHidden/>
          </w:rPr>
          <w:instrText xml:space="preserve"> PAGEREF _Toc62570151 \h </w:instrText>
        </w:r>
        <w:r w:rsidR="00597423">
          <w:rPr>
            <w:noProof/>
            <w:webHidden/>
          </w:rPr>
        </w:r>
        <w:r w:rsidR="00597423">
          <w:rPr>
            <w:noProof/>
            <w:webHidden/>
          </w:rPr>
          <w:fldChar w:fldCharType="separate"/>
        </w:r>
        <w:r w:rsidR="0002115F">
          <w:rPr>
            <w:noProof/>
            <w:webHidden/>
          </w:rPr>
          <w:t>95</w:t>
        </w:r>
        <w:r w:rsidR="00597423">
          <w:rPr>
            <w:noProof/>
            <w:webHidden/>
          </w:rPr>
          <w:fldChar w:fldCharType="end"/>
        </w:r>
      </w:hyperlink>
    </w:p>
    <w:p w14:paraId="5C4201CA" w14:textId="45287904" w:rsidR="00597423" w:rsidRDefault="00FF3CA9">
      <w:pPr>
        <w:pStyle w:val="TOC3"/>
        <w:rPr>
          <w:rFonts w:asciiTheme="minorHAnsi" w:eastAsiaTheme="minorEastAsia" w:hAnsiTheme="minorHAnsi" w:cstheme="minorBidi"/>
          <w:noProof/>
          <w:sz w:val="22"/>
          <w:szCs w:val="22"/>
        </w:rPr>
      </w:pPr>
      <w:hyperlink w:anchor="_Toc62570152" w:history="1">
        <w:r w:rsidR="00597423" w:rsidRPr="00423BE6">
          <w:rPr>
            <w:rStyle w:val="Hyperlink"/>
            <w:noProof/>
            <w14:scene3d>
              <w14:camera w14:prst="orthographicFront"/>
              <w14:lightRig w14:rig="threePt" w14:dir="t">
                <w14:rot w14:lat="0" w14:lon="0" w14:rev="0"/>
              </w14:lightRig>
            </w14:scene3d>
          </w:rPr>
          <w:t>12.3.2</w:t>
        </w:r>
        <w:r w:rsidR="00597423">
          <w:rPr>
            <w:rFonts w:asciiTheme="minorHAnsi" w:eastAsiaTheme="minorEastAsia" w:hAnsiTheme="minorHAnsi" w:cstheme="minorBidi"/>
            <w:noProof/>
            <w:sz w:val="22"/>
            <w:szCs w:val="22"/>
          </w:rPr>
          <w:tab/>
        </w:r>
        <w:r w:rsidR="00597423" w:rsidRPr="00423BE6">
          <w:rPr>
            <w:rStyle w:val="Hyperlink"/>
            <w:noProof/>
          </w:rPr>
          <w:t>dfdl:lengthKind 'delimited'</w:t>
        </w:r>
        <w:r w:rsidR="00597423">
          <w:rPr>
            <w:noProof/>
            <w:webHidden/>
          </w:rPr>
          <w:tab/>
        </w:r>
        <w:r w:rsidR="00597423">
          <w:rPr>
            <w:noProof/>
            <w:webHidden/>
          </w:rPr>
          <w:fldChar w:fldCharType="begin"/>
        </w:r>
        <w:r w:rsidR="00597423">
          <w:rPr>
            <w:noProof/>
            <w:webHidden/>
          </w:rPr>
          <w:instrText xml:space="preserve"> PAGEREF _Toc62570152 \h </w:instrText>
        </w:r>
        <w:r w:rsidR="00597423">
          <w:rPr>
            <w:noProof/>
            <w:webHidden/>
          </w:rPr>
        </w:r>
        <w:r w:rsidR="00597423">
          <w:rPr>
            <w:noProof/>
            <w:webHidden/>
          </w:rPr>
          <w:fldChar w:fldCharType="separate"/>
        </w:r>
        <w:r w:rsidR="0002115F">
          <w:rPr>
            <w:noProof/>
            <w:webHidden/>
          </w:rPr>
          <w:t>96</w:t>
        </w:r>
        <w:r w:rsidR="00597423">
          <w:rPr>
            <w:noProof/>
            <w:webHidden/>
          </w:rPr>
          <w:fldChar w:fldCharType="end"/>
        </w:r>
      </w:hyperlink>
    </w:p>
    <w:p w14:paraId="6B4B97B8" w14:textId="472D3557" w:rsidR="00597423" w:rsidRDefault="00FF3CA9">
      <w:pPr>
        <w:pStyle w:val="TOC3"/>
        <w:rPr>
          <w:rFonts w:asciiTheme="minorHAnsi" w:eastAsiaTheme="minorEastAsia" w:hAnsiTheme="minorHAnsi" w:cstheme="minorBidi"/>
          <w:noProof/>
          <w:sz w:val="22"/>
          <w:szCs w:val="22"/>
        </w:rPr>
      </w:pPr>
      <w:hyperlink w:anchor="_Toc62570153" w:history="1">
        <w:r w:rsidR="00597423" w:rsidRPr="00423BE6">
          <w:rPr>
            <w:rStyle w:val="Hyperlink"/>
            <w:noProof/>
            <w14:scene3d>
              <w14:camera w14:prst="orthographicFront"/>
              <w14:lightRig w14:rig="threePt" w14:dir="t">
                <w14:rot w14:lat="0" w14:lon="0" w14:rev="0"/>
              </w14:lightRig>
            </w14:scene3d>
          </w:rPr>
          <w:t>12.3.3</w:t>
        </w:r>
        <w:r w:rsidR="00597423">
          <w:rPr>
            <w:rFonts w:asciiTheme="minorHAnsi" w:eastAsiaTheme="minorEastAsia" w:hAnsiTheme="minorHAnsi" w:cstheme="minorBidi"/>
            <w:noProof/>
            <w:sz w:val="22"/>
            <w:szCs w:val="22"/>
          </w:rPr>
          <w:tab/>
        </w:r>
        <w:r w:rsidR="00597423" w:rsidRPr="00423BE6">
          <w:rPr>
            <w:rStyle w:val="Hyperlink"/>
            <w:noProof/>
          </w:rPr>
          <w:t>dfdl:lengthKind 'implicit'</w:t>
        </w:r>
        <w:r w:rsidR="00597423">
          <w:rPr>
            <w:noProof/>
            <w:webHidden/>
          </w:rPr>
          <w:tab/>
        </w:r>
        <w:r w:rsidR="00597423">
          <w:rPr>
            <w:noProof/>
            <w:webHidden/>
          </w:rPr>
          <w:fldChar w:fldCharType="begin"/>
        </w:r>
        <w:r w:rsidR="00597423">
          <w:rPr>
            <w:noProof/>
            <w:webHidden/>
          </w:rPr>
          <w:instrText xml:space="preserve"> PAGEREF _Toc62570153 \h </w:instrText>
        </w:r>
        <w:r w:rsidR="00597423">
          <w:rPr>
            <w:noProof/>
            <w:webHidden/>
          </w:rPr>
        </w:r>
        <w:r w:rsidR="00597423">
          <w:rPr>
            <w:noProof/>
            <w:webHidden/>
          </w:rPr>
          <w:fldChar w:fldCharType="separate"/>
        </w:r>
        <w:r w:rsidR="0002115F">
          <w:rPr>
            <w:noProof/>
            <w:webHidden/>
          </w:rPr>
          <w:t>97</w:t>
        </w:r>
        <w:r w:rsidR="00597423">
          <w:rPr>
            <w:noProof/>
            <w:webHidden/>
          </w:rPr>
          <w:fldChar w:fldCharType="end"/>
        </w:r>
      </w:hyperlink>
    </w:p>
    <w:p w14:paraId="4E0858EA" w14:textId="4880D88E" w:rsidR="00597423" w:rsidRDefault="00FF3CA9">
      <w:pPr>
        <w:pStyle w:val="TOC3"/>
        <w:rPr>
          <w:rFonts w:asciiTheme="minorHAnsi" w:eastAsiaTheme="minorEastAsia" w:hAnsiTheme="minorHAnsi" w:cstheme="minorBidi"/>
          <w:noProof/>
          <w:sz w:val="22"/>
          <w:szCs w:val="22"/>
        </w:rPr>
      </w:pPr>
      <w:hyperlink w:anchor="_Toc62570154" w:history="1">
        <w:r w:rsidR="00597423" w:rsidRPr="00423BE6">
          <w:rPr>
            <w:rStyle w:val="Hyperlink"/>
            <w:noProof/>
            <w14:scene3d>
              <w14:camera w14:prst="orthographicFront"/>
              <w14:lightRig w14:rig="threePt" w14:dir="t">
                <w14:rot w14:lat="0" w14:lon="0" w14:rev="0"/>
              </w14:lightRig>
            </w14:scene3d>
          </w:rPr>
          <w:t>12.3.4</w:t>
        </w:r>
        <w:r w:rsidR="00597423">
          <w:rPr>
            <w:rFonts w:asciiTheme="minorHAnsi" w:eastAsiaTheme="minorEastAsia" w:hAnsiTheme="minorHAnsi" w:cstheme="minorBidi"/>
            <w:noProof/>
            <w:sz w:val="22"/>
            <w:szCs w:val="22"/>
          </w:rPr>
          <w:tab/>
        </w:r>
        <w:r w:rsidR="00597423" w:rsidRPr="00423BE6">
          <w:rPr>
            <w:rStyle w:val="Hyperlink"/>
            <w:noProof/>
          </w:rPr>
          <w:t>dfdl:lengthKind 'prefixed'</w:t>
        </w:r>
        <w:r w:rsidR="00597423">
          <w:rPr>
            <w:noProof/>
            <w:webHidden/>
          </w:rPr>
          <w:tab/>
        </w:r>
        <w:r w:rsidR="00597423">
          <w:rPr>
            <w:noProof/>
            <w:webHidden/>
          </w:rPr>
          <w:fldChar w:fldCharType="begin"/>
        </w:r>
        <w:r w:rsidR="00597423">
          <w:rPr>
            <w:noProof/>
            <w:webHidden/>
          </w:rPr>
          <w:instrText xml:space="preserve"> PAGEREF _Toc62570154 \h </w:instrText>
        </w:r>
        <w:r w:rsidR="00597423">
          <w:rPr>
            <w:noProof/>
            <w:webHidden/>
          </w:rPr>
        </w:r>
        <w:r w:rsidR="00597423">
          <w:rPr>
            <w:noProof/>
            <w:webHidden/>
          </w:rPr>
          <w:fldChar w:fldCharType="separate"/>
        </w:r>
        <w:r w:rsidR="0002115F">
          <w:rPr>
            <w:noProof/>
            <w:webHidden/>
          </w:rPr>
          <w:t>98</w:t>
        </w:r>
        <w:r w:rsidR="00597423">
          <w:rPr>
            <w:noProof/>
            <w:webHidden/>
          </w:rPr>
          <w:fldChar w:fldCharType="end"/>
        </w:r>
      </w:hyperlink>
    </w:p>
    <w:p w14:paraId="3147F894" w14:textId="61185D12" w:rsidR="00597423" w:rsidRDefault="00FF3CA9">
      <w:pPr>
        <w:pStyle w:val="TOC3"/>
        <w:rPr>
          <w:rFonts w:asciiTheme="minorHAnsi" w:eastAsiaTheme="minorEastAsia" w:hAnsiTheme="minorHAnsi" w:cstheme="minorBidi"/>
          <w:noProof/>
          <w:sz w:val="22"/>
          <w:szCs w:val="22"/>
        </w:rPr>
      </w:pPr>
      <w:hyperlink w:anchor="_Toc62570155" w:history="1">
        <w:r w:rsidR="00597423" w:rsidRPr="00423BE6">
          <w:rPr>
            <w:rStyle w:val="Hyperlink"/>
            <w:noProof/>
            <w14:scene3d>
              <w14:camera w14:prst="orthographicFront"/>
              <w14:lightRig w14:rig="threePt" w14:dir="t">
                <w14:rot w14:lat="0" w14:lon="0" w14:rev="0"/>
              </w14:lightRig>
            </w14:scene3d>
          </w:rPr>
          <w:t>12.3.5</w:t>
        </w:r>
        <w:r w:rsidR="00597423">
          <w:rPr>
            <w:rFonts w:asciiTheme="minorHAnsi" w:eastAsiaTheme="minorEastAsia" w:hAnsiTheme="minorHAnsi" w:cstheme="minorBidi"/>
            <w:noProof/>
            <w:sz w:val="22"/>
            <w:szCs w:val="22"/>
          </w:rPr>
          <w:tab/>
        </w:r>
        <w:r w:rsidR="00597423" w:rsidRPr="00423BE6">
          <w:rPr>
            <w:rStyle w:val="Hyperlink"/>
            <w:noProof/>
          </w:rPr>
          <w:t>dfdl:lengthKind  'pattern'</w:t>
        </w:r>
        <w:r w:rsidR="00597423">
          <w:rPr>
            <w:noProof/>
            <w:webHidden/>
          </w:rPr>
          <w:tab/>
        </w:r>
        <w:r w:rsidR="00597423">
          <w:rPr>
            <w:noProof/>
            <w:webHidden/>
          </w:rPr>
          <w:fldChar w:fldCharType="begin"/>
        </w:r>
        <w:r w:rsidR="00597423">
          <w:rPr>
            <w:noProof/>
            <w:webHidden/>
          </w:rPr>
          <w:instrText xml:space="preserve"> PAGEREF _Toc62570155 \h </w:instrText>
        </w:r>
        <w:r w:rsidR="00597423">
          <w:rPr>
            <w:noProof/>
            <w:webHidden/>
          </w:rPr>
        </w:r>
        <w:r w:rsidR="00597423">
          <w:rPr>
            <w:noProof/>
            <w:webHidden/>
          </w:rPr>
          <w:fldChar w:fldCharType="separate"/>
        </w:r>
        <w:r w:rsidR="0002115F">
          <w:rPr>
            <w:noProof/>
            <w:webHidden/>
          </w:rPr>
          <w:t>101</w:t>
        </w:r>
        <w:r w:rsidR="00597423">
          <w:rPr>
            <w:noProof/>
            <w:webHidden/>
          </w:rPr>
          <w:fldChar w:fldCharType="end"/>
        </w:r>
      </w:hyperlink>
    </w:p>
    <w:p w14:paraId="31180B00" w14:textId="2646E95F" w:rsidR="00597423" w:rsidRDefault="00FF3CA9">
      <w:pPr>
        <w:pStyle w:val="TOC3"/>
        <w:rPr>
          <w:rFonts w:asciiTheme="minorHAnsi" w:eastAsiaTheme="minorEastAsia" w:hAnsiTheme="minorHAnsi" w:cstheme="minorBidi"/>
          <w:noProof/>
          <w:sz w:val="22"/>
          <w:szCs w:val="22"/>
        </w:rPr>
      </w:pPr>
      <w:hyperlink w:anchor="_Toc62570156" w:history="1">
        <w:r w:rsidR="00597423" w:rsidRPr="00423BE6">
          <w:rPr>
            <w:rStyle w:val="Hyperlink"/>
            <w:noProof/>
            <w14:scene3d>
              <w14:camera w14:prst="orthographicFront"/>
              <w14:lightRig w14:rig="threePt" w14:dir="t">
                <w14:rot w14:lat="0" w14:lon="0" w14:rev="0"/>
              </w14:lightRig>
            </w14:scene3d>
          </w:rPr>
          <w:t>12.3.6</w:t>
        </w:r>
        <w:r w:rsidR="00597423">
          <w:rPr>
            <w:rFonts w:asciiTheme="minorHAnsi" w:eastAsiaTheme="minorEastAsia" w:hAnsiTheme="minorHAnsi" w:cstheme="minorBidi"/>
            <w:noProof/>
            <w:sz w:val="22"/>
            <w:szCs w:val="22"/>
          </w:rPr>
          <w:tab/>
        </w:r>
        <w:r w:rsidR="00597423" w:rsidRPr="00423BE6">
          <w:rPr>
            <w:rStyle w:val="Hyperlink"/>
            <w:noProof/>
          </w:rPr>
          <w:t>dfdl:lengthKind 'endOfParent'</w:t>
        </w:r>
        <w:r w:rsidR="00597423">
          <w:rPr>
            <w:noProof/>
            <w:webHidden/>
          </w:rPr>
          <w:tab/>
        </w:r>
        <w:r w:rsidR="00597423">
          <w:rPr>
            <w:noProof/>
            <w:webHidden/>
          </w:rPr>
          <w:fldChar w:fldCharType="begin"/>
        </w:r>
        <w:r w:rsidR="00597423">
          <w:rPr>
            <w:noProof/>
            <w:webHidden/>
          </w:rPr>
          <w:instrText xml:space="preserve"> PAGEREF _Toc62570156 \h </w:instrText>
        </w:r>
        <w:r w:rsidR="00597423">
          <w:rPr>
            <w:noProof/>
            <w:webHidden/>
          </w:rPr>
        </w:r>
        <w:r w:rsidR="00597423">
          <w:rPr>
            <w:noProof/>
            <w:webHidden/>
          </w:rPr>
          <w:fldChar w:fldCharType="separate"/>
        </w:r>
        <w:r w:rsidR="0002115F">
          <w:rPr>
            <w:noProof/>
            <w:webHidden/>
          </w:rPr>
          <w:t>102</w:t>
        </w:r>
        <w:r w:rsidR="00597423">
          <w:rPr>
            <w:noProof/>
            <w:webHidden/>
          </w:rPr>
          <w:fldChar w:fldCharType="end"/>
        </w:r>
      </w:hyperlink>
    </w:p>
    <w:p w14:paraId="026AD28D" w14:textId="19C00D6E" w:rsidR="00597423" w:rsidRDefault="00FF3CA9">
      <w:pPr>
        <w:pStyle w:val="TOC3"/>
        <w:rPr>
          <w:rFonts w:asciiTheme="minorHAnsi" w:eastAsiaTheme="minorEastAsia" w:hAnsiTheme="minorHAnsi" w:cstheme="minorBidi"/>
          <w:noProof/>
          <w:sz w:val="22"/>
          <w:szCs w:val="22"/>
        </w:rPr>
      </w:pPr>
      <w:hyperlink w:anchor="_Toc62570157" w:history="1">
        <w:r w:rsidR="00597423" w:rsidRPr="00423BE6">
          <w:rPr>
            <w:rStyle w:val="Hyperlink"/>
            <w:noProof/>
            <w14:scene3d>
              <w14:camera w14:prst="orthographicFront"/>
              <w14:lightRig w14:rig="threePt" w14:dir="t">
                <w14:rot w14:lat="0" w14:lon="0" w14:rev="0"/>
              </w14:lightRig>
            </w14:scene3d>
          </w:rPr>
          <w:t>12.3.7</w:t>
        </w:r>
        <w:r w:rsidR="00597423">
          <w:rPr>
            <w:rFonts w:asciiTheme="minorHAnsi" w:eastAsiaTheme="minorEastAsia" w:hAnsiTheme="minorHAnsi" w:cstheme="minorBidi"/>
            <w:noProof/>
            <w:sz w:val="22"/>
            <w:szCs w:val="22"/>
          </w:rPr>
          <w:tab/>
        </w:r>
        <w:r w:rsidR="00597423" w:rsidRPr="00423BE6">
          <w:rPr>
            <w:rStyle w:val="Hyperlink"/>
            <w:noProof/>
          </w:rPr>
          <w:t>Elements of Specified Length</w:t>
        </w:r>
        <w:r w:rsidR="00597423">
          <w:rPr>
            <w:noProof/>
            <w:webHidden/>
          </w:rPr>
          <w:tab/>
        </w:r>
        <w:r w:rsidR="00597423">
          <w:rPr>
            <w:noProof/>
            <w:webHidden/>
          </w:rPr>
          <w:fldChar w:fldCharType="begin"/>
        </w:r>
        <w:r w:rsidR="00597423">
          <w:rPr>
            <w:noProof/>
            <w:webHidden/>
          </w:rPr>
          <w:instrText xml:space="preserve"> PAGEREF _Toc62570157 \h </w:instrText>
        </w:r>
        <w:r w:rsidR="00597423">
          <w:rPr>
            <w:noProof/>
            <w:webHidden/>
          </w:rPr>
        </w:r>
        <w:r w:rsidR="00597423">
          <w:rPr>
            <w:noProof/>
            <w:webHidden/>
          </w:rPr>
          <w:fldChar w:fldCharType="separate"/>
        </w:r>
        <w:r w:rsidR="0002115F">
          <w:rPr>
            <w:noProof/>
            <w:webHidden/>
          </w:rPr>
          <w:t>103</w:t>
        </w:r>
        <w:r w:rsidR="00597423">
          <w:rPr>
            <w:noProof/>
            <w:webHidden/>
          </w:rPr>
          <w:fldChar w:fldCharType="end"/>
        </w:r>
      </w:hyperlink>
    </w:p>
    <w:p w14:paraId="571C0CA4" w14:textId="2283605F" w:rsidR="00597423" w:rsidRDefault="00FF3CA9" w:rsidP="004F4654">
      <w:pPr>
        <w:pStyle w:val="TOC1"/>
        <w:rPr>
          <w:rFonts w:asciiTheme="minorHAnsi" w:eastAsiaTheme="minorEastAsia" w:hAnsiTheme="minorHAnsi" w:cstheme="minorBidi"/>
          <w:noProof/>
          <w:sz w:val="22"/>
          <w:szCs w:val="22"/>
        </w:rPr>
      </w:pPr>
      <w:hyperlink w:anchor="_Toc62570158"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Simple Types</w:t>
        </w:r>
        <w:r w:rsidR="00597423">
          <w:rPr>
            <w:noProof/>
            <w:webHidden/>
          </w:rPr>
          <w:tab/>
        </w:r>
        <w:r w:rsidR="00597423">
          <w:rPr>
            <w:noProof/>
            <w:webHidden/>
          </w:rPr>
          <w:fldChar w:fldCharType="begin"/>
        </w:r>
        <w:r w:rsidR="00597423">
          <w:rPr>
            <w:noProof/>
            <w:webHidden/>
          </w:rPr>
          <w:instrText xml:space="preserve"> PAGEREF _Toc62570158 \h </w:instrText>
        </w:r>
        <w:r w:rsidR="00597423">
          <w:rPr>
            <w:noProof/>
            <w:webHidden/>
          </w:rPr>
        </w:r>
        <w:r w:rsidR="00597423">
          <w:rPr>
            <w:noProof/>
            <w:webHidden/>
          </w:rPr>
          <w:fldChar w:fldCharType="separate"/>
        </w:r>
        <w:r w:rsidR="0002115F">
          <w:rPr>
            <w:noProof/>
            <w:webHidden/>
          </w:rPr>
          <w:t>108</w:t>
        </w:r>
        <w:r w:rsidR="00597423">
          <w:rPr>
            <w:noProof/>
            <w:webHidden/>
          </w:rPr>
          <w:fldChar w:fldCharType="end"/>
        </w:r>
      </w:hyperlink>
    </w:p>
    <w:p w14:paraId="6A1DC9DE" w14:textId="4A3B55A0" w:rsidR="00597423" w:rsidRDefault="00FF3CA9" w:rsidP="00FD265E">
      <w:pPr>
        <w:pStyle w:val="TOC2"/>
        <w:rPr>
          <w:rFonts w:asciiTheme="minorHAnsi" w:eastAsiaTheme="minorEastAsia" w:hAnsiTheme="minorHAnsi" w:cstheme="minorBidi"/>
          <w:noProof/>
          <w:sz w:val="22"/>
          <w:szCs w:val="22"/>
        </w:rPr>
      </w:pPr>
      <w:hyperlink w:anchor="_Toc62570159" w:history="1">
        <w:r w:rsidR="00597423" w:rsidRPr="00423BE6">
          <w:rPr>
            <w:rStyle w:val="Hyperlink"/>
            <w:noProof/>
          </w:rPr>
          <w:t>13.1</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w:t>
        </w:r>
        <w:r w:rsidR="00597423">
          <w:rPr>
            <w:noProof/>
            <w:webHidden/>
          </w:rPr>
          <w:tab/>
        </w:r>
        <w:r w:rsidR="00597423">
          <w:rPr>
            <w:noProof/>
            <w:webHidden/>
          </w:rPr>
          <w:fldChar w:fldCharType="begin"/>
        </w:r>
        <w:r w:rsidR="00597423">
          <w:rPr>
            <w:noProof/>
            <w:webHidden/>
          </w:rPr>
          <w:instrText xml:space="preserve"> PAGEREF _Toc62570159 \h </w:instrText>
        </w:r>
        <w:r w:rsidR="00597423">
          <w:rPr>
            <w:noProof/>
            <w:webHidden/>
          </w:rPr>
        </w:r>
        <w:r w:rsidR="00597423">
          <w:rPr>
            <w:noProof/>
            <w:webHidden/>
          </w:rPr>
          <w:fldChar w:fldCharType="separate"/>
        </w:r>
        <w:r w:rsidR="0002115F">
          <w:rPr>
            <w:noProof/>
            <w:webHidden/>
          </w:rPr>
          <w:t>108</w:t>
        </w:r>
        <w:r w:rsidR="00597423">
          <w:rPr>
            <w:noProof/>
            <w:webHidden/>
          </w:rPr>
          <w:fldChar w:fldCharType="end"/>
        </w:r>
      </w:hyperlink>
    </w:p>
    <w:p w14:paraId="13D635C6" w14:textId="4074282B" w:rsidR="00597423" w:rsidRDefault="00FF3CA9" w:rsidP="00FD265E">
      <w:pPr>
        <w:pStyle w:val="TOC2"/>
        <w:rPr>
          <w:rFonts w:asciiTheme="minorHAnsi" w:eastAsiaTheme="minorEastAsia" w:hAnsiTheme="minorHAnsi" w:cstheme="minorBidi"/>
          <w:noProof/>
          <w:sz w:val="22"/>
          <w:szCs w:val="22"/>
        </w:rPr>
      </w:pPr>
      <w:hyperlink w:anchor="_Toc62570160" w:history="1">
        <w:r w:rsidR="00597423" w:rsidRPr="00423BE6">
          <w:rPr>
            <w:rStyle w:val="Hyperlink"/>
            <w:noProof/>
          </w:rPr>
          <w:t>13.2</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 with Text representation</w:t>
        </w:r>
        <w:r w:rsidR="00597423">
          <w:rPr>
            <w:noProof/>
            <w:webHidden/>
          </w:rPr>
          <w:tab/>
        </w:r>
        <w:r w:rsidR="00597423">
          <w:rPr>
            <w:noProof/>
            <w:webHidden/>
          </w:rPr>
          <w:fldChar w:fldCharType="begin"/>
        </w:r>
        <w:r w:rsidR="00597423">
          <w:rPr>
            <w:noProof/>
            <w:webHidden/>
          </w:rPr>
          <w:instrText xml:space="preserve"> PAGEREF _Toc62570160 \h </w:instrText>
        </w:r>
        <w:r w:rsidR="00597423">
          <w:rPr>
            <w:noProof/>
            <w:webHidden/>
          </w:rPr>
        </w:r>
        <w:r w:rsidR="00597423">
          <w:rPr>
            <w:noProof/>
            <w:webHidden/>
          </w:rPr>
          <w:fldChar w:fldCharType="separate"/>
        </w:r>
        <w:r w:rsidR="0002115F">
          <w:rPr>
            <w:noProof/>
            <w:webHidden/>
          </w:rPr>
          <w:t>109</w:t>
        </w:r>
        <w:r w:rsidR="00597423">
          <w:rPr>
            <w:noProof/>
            <w:webHidden/>
          </w:rPr>
          <w:fldChar w:fldCharType="end"/>
        </w:r>
      </w:hyperlink>
    </w:p>
    <w:p w14:paraId="1BD9A487" w14:textId="1F9E0F49" w:rsidR="00597423" w:rsidRDefault="00FF3CA9">
      <w:pPr>
        <w:pStyle w:val="TOC3"/>
        <w:rPr>
          <w:rFonts w:asciiTheme="minorHAnsi" w:eastAsiaTheme="minorEastAsia" w:hAnsiTheme="minorHAnsi" w:cstheme="minorBidi"/>
          <w:noProof/>
          <w:sz w:val="22"/>
          <w:szCs w:val="22"/>
        </w:rPr>
      </w:pPr>
      <w:hyperlink w:anchor="_Toc62570161" w:history="1">
        <w:r w:rsidR="00597423" w:rsidRPr="00423BE6">
          <w:rPr>
            <w:rStyle w:val="Hyperlink"/>
            <w:noProof/>
            <w14:scene3d>
              <w14:camera w14:prst="orthographicFront"/>
              <w14:lightRig w14:rig="threePt" w14:dir="t">
                <w14:rot w14:lat="0" w14:lon="0" w14:rev="0"/>
              </w14:lightRig>
            </w14:scene3d>
          </w:rPr>
          <w:t>13.2.1</w:t>
        </w:r>
        <w:r w:rsidR="00597423">
          <w:rPr>
            <w:rFonts w:asciiTheme="minorHAnsi" w:eastAsiaTheme="minorEastAsia" w:hAnsiTheme="minorHAnsi" w:cstheme="minorBidi"/>
            <w:noProof/>
            <w:sz w:val="22"/>
            <w:szCs w:val="22"/>
          </w:rPr>
          <w:tab/>
        </w:r>
        <w:r w:rsidR="00597423" w:rsidRPr="00423BE6">
          <w:rPr>
            <w:rStyle w:val="Hyperlink"/>
            <w:noProof/>
          </w:rPr>
          <w:t>The dfdl:escapeScheme Properties</w:t>
        </w:r>
        <w:r w:rsidR="00597423">
          <w:rPr>
            <w:noProof/>
            <w:webHidden/>
          </w:rPr>
          <w:tab/>
        </w:r>
        <w:r w:rsidR="00597423">
          <w:rPr>
            <w:noProof/>
            <w:webHidden/>
          </w:rPr>
          <w:fldChar w:fldCharType="begin"/>
        </w:r>
        <w:r w:rsidR="00597423">
          <w:rPr>
            <w:noProof/>
            <w:webHidden/>
          </w:rPr>
          <w:instrText xml:space="preserve"> PAGEREF _Toc62570161 \h </w:instrText>
        </w:r>
        <w:r w:rsidR="00597423">
          <w:rPr>
            <w:noProof/>
            <w:webHidden/>
          </w:rPr>
        </w:r>
        <w:r w:rsidR="00597423">
          <w:rPr>
            <w:noProof/>
            <w:webHidden/>
          </w:rPr>
          <w:fldChar w:fldCharType="separate"/>
        </w:r>
        <w:r w:rsidR="0002115F">
          <w:rPr>
            <w:noProof/>
            <w:webHidden/>
          </w:rPr>
          <w:t>110</w:t>
        </w:r>
        <w:r w:rsidR="00597423">
          <w:rPr>
            <w:noProof/>
            <w:webHidden/>
          </w:rPr>
          <w:fldChar w:fldCharType="end"/>
        </w:r>
      </w:hyperlink>
    </w:p>
    <w:p w14:paraId="0789A058" w14:textId="210983D1" w:rsidR="00597423" w:rsidRDefault="00FF3CA9" w:rsidP="00FD265E">
      <w:pPr>
        <w:pStyle w:val="TOC2"/>
        <w:rPr>
          <w:rFonts w:asciiTheme="minorHAnsi" w:eastAsiaTheme="minorEastAsia" w:hAnsiTheme="minorHAnsi" w:cstheme="minorBidi"/>
          <w:noProof/>
          <w:sz w:val="22"/>
          <w:szCs w:val="22"/>
        </w:rPr>
      </w:pPr>
      <w:hyperlink w:anchor="_Toc62570162" w:history="1">
        <w:r w:rsidR="00597423" w:rsidRPr="00423BE6">
          <w:rPr>
            <w:rStyle w:val="Hyperlink"/>
            <w:noProof/>
          </w:rPr>
          <w:t>13.3</w:t>
        </w:r>
        <w:r w:rsidR="00597423">
          <w:rPr>
            <w:rFonts w:asciiTheme="minorHAnsi" w:eastAsiaTheme="minorEastAsia" w:hAnsiTheme="minorHAnsi" w:cstheme="minorBidi"/>
            <w:noProof/>
            <w:sz w:val="22"/>
            <w:szCs w:val="22"/>
          </w:rPr>
          <w:tab/>
        </w:r>
        <w:r w:rsidR="00597423" w:rsidRPr="00423BE6">
          <w:rPr>
            <w:rStyle w:val="Hyperlink"/>
            <w:noProof/>
          </w:rPr>
          <w:t>Properties for Bidirectional support for All Simple Types with Text representation</w:t>
        </w:r>
        <w:r w:rsidR="00597423">
          <w:rPr>
            <w:noProof/>
            <w:webHidden/>
          </w:rPr>
          <w:tab/>
        </w:r>
        <w:r w:rsidR="00597423">
          <w:rPr>
            <w:noProof/>
            <w:webHidden/>
          </w:rPr>
          <w:fldChar w:fldCharType="begin"/>
        </w:r>
        <w:r w:rsidR="00597423">
          <w:rPr>
            <w:noProof/>
            <w:webHidden/>
          </w:rPr>
          <w:instrText xml:space="preserve"> PAGEREF _Toc62570162 \h </w:instrText>
        </w:r>
        <w:r w:rsidR="00597423">
          <w:rPr>
            <w:noProof/>
            <w:webHidden/>
          </w:rPr>
        </w:r>
        <w:r w:rsidR="00597423">
          <w:rPr>
            <w:noProof/>
            <w:webHidden/>
          </w:rPr>
          <w:fldChar w:fldCharType="separate"/>
        </w:r>
        <w:r w:rsidR="0002115F">
          <w:rPr>
            <w:noProof/>
            <w:webHidden/>
          </w:rPr>
          <w:t>114</w:t>
        </w:r>
        <w:r w:rsidR="00597423">
          <w:rPr>
            <w:noProof/>
            <w:webHidden/>
          </w:rPr>
          <w:fldChar w:fldCharType="end"/>
        </w:r>
      </w:hyperlink>
    </w:p>
    <w:p w14:paraId="45D90684" w14:textId="3E226082" w:rsidR="00597423" w:rsidRDefault="00FF3CA9" w:rsidP="00FD265E">
      <w:pPr>
        <w:pStyle w:val="TOC2"/>
        <w:rPr>
          <w:rFonts w:asciiTheme="minorHAnsi" w:eastAsiaTheme="minorEastAsia" w:hAnsiTheme="minorHAnsi" w:cstheme="minorBidi"/>
          <w:noProof/>
          <w:sz w:val="22"/>
          <w:szCs w:val="22"/>
        </w:rPr>
      </w:pPr>
      <w:hyperlink w:anchor="_Toc62570163" w:history="1">
        <w:r w:rsidR="00597423" w:rsidRPr="00423BE6">
          <w:rPr>
            <w:rStyle w:val="Hyperlink"/>
            <w:noProof/>
          </w:rPr>
          <w:t>13.4</w:t>
        </w:r>
        <w:r w:rsidR="00597423">
          <w:rPr>
            <w:rFonts w:asciiTheme="minorHAnsi" w:eastAsiaTheme="minorEastAsia" w:hAnsiTheme="minorHAnsi" w:cstheme="minorBidi"/>
            <w:noProof/>
            <w:sz w:val="22"/>
            <w:szCs w:val="22"/>
          </w:rPr>
          <w:tab/>
        </w:r>
        <w:r w:rsidR="00597423" w:rsidRPr="00423BE6">
          <w:rPr>
            <w:rStyle w:val="Hyperlink"/>
            <w:noProof/>
          </w:rPr>
          <w:t>Properties Specific to String</w:t>
        </w:r>
        <w:r w:rsidR="00597423">
          <w:rPr>
            <w:noProof/>
            <w:webHidden/>
          </w:rPr>
          <w:tab/>
        </w:r>
        <w:r w:rsidR="00597423">
          <w:rPr>
            <w:noProof/>
            <w:webHidden/>
          </w:rPr>
          <w:fldChar w:fldCharType="begin"/>
        </w:r>
        <w:r w:rsidR="00597423">
          <w:rPr>
            <w:noProof/>
            <w:webHidden/>
          </w:rPr>
          <w:instrText xml:space="preserve"> PAGEREF _Toc62570163 \h </w:instrText>
        </w:r>
        <w:r w:rsidR="00597423">
          <w:rPr>
            <w:noProof/>
            <w:webHidden/>
          </w:rPr>
        </w:r>
        <w:r w:rsidR="00597423">
          <w:rPr>
            <w:noProof/>
            <w:webHidden/>
          </w:rPr>
          <w:fldChar w:fldCharType="separate"/>
        </w:r>
        <w:r w:rsidR="0002115F">
          <w:rPr>
            <w:noProof/>
            <w:webHidden/>
          </w:rPr>
          <w:t>114</w:t>
        </w:r>
        <w:r w:rsidR="00597423">
          <w:rPr>
            <w:noProof/>
            <w:webHidden/>
          </w:rPr>
          <w:fldChar w:fldCharType="end"/>
        </w:r>
      </w:hyperlink>
    </w:p>
    <w:p w14:paraId="31DBD8C9" w14:textId="6DE2EADD" w:rsidR="00597423" w:rsidRDefault="00FF3CA9" w:rsidP="00FD265E">
      <w:pPr>
        <w:pStyle w:val="TOC2"/>
        <w:rPr>
          <w:rFonts w:asciiTheme="minorHAnsi" w:eastAsiaTheme="minorEastAsia" w:hAnsiTheme="minorHAnsi" w:cstheme="minorBidi"/>
          <w:noProof/>
          <w:sz w:val="22"/>
          <w:szCs w:val="22"/>
        </w:rPr>
      </w:pPr>
      <w:hyperlink w:anchor="_Toc62570164" w:history="1">
        <w:r w:rsidR="00597423" w:rsidRPr="00423BE6">
          <w:rPr>
            <w:rStyle w:val="Hyperlink"/>
            <w:noProof/>
          </w:rPr>
          <w:t>13.5</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or Binary Representation</w:t>
        </w:r>
        <w:r w:rsidR="00597423">
          <w:rPr>
            <w:noProof/>
            <w:webHidden/>
          </w:rPr>
          <w:tab/>
        </w:r>
        <w:r w:rsidR="00597423">
          <w:rPr>
            <w:noProof/>
            <w:webHidden/>
          </w:rPr>
          <w:fldChar w:fldCharType="begin"/>
        </w:r>
        <w:r w:rsidR="00597423">
          <w:rPr>
            <w:noProof/>
            <w:webHidden/>
          </w:rPr>
          <w:instrText xml:space="preserve"> PAGEREF _Toc62570164 \h </w:instrText>
        </w:r>
        <w:r w:rsidR="00597423">
          <w:rPr>
            <w:noProof/>
            <w:webHidden/>
          </w:rPr>
        </w:r>
        <w:r w:rsidR="00597423">
          <w:rPr>
            <w:noProof/>
            <w:webHidden/>
          </w:rPr>
          <w:fldChar w:fldCharType="separate"/>
        </w:r>
        <w:r w:rsidR="0002115F">
          <w:rPr>
            <w:noProof/>
            <w:webHidden/>
          </w:rPr>
          <w:t>116</w:t>
        </w:r>
        <w:r w:rsidR="00597423">
          <w:rPr>
            <w:noProof/>
            <w:webHidden/>
          </w:rPr>
          <w:fldChar w:fldCharType="end"/>
        </w:r>
      </w:hyperlink>
    </w:p>
    <w:p w14:paraId="5A1860E6" w14:textId="6FF2B59B" w:rsidR="00597423" w:rsidRDefault="00FF3CA9" w:rsidP="00FD265E">
      <w:pPr>
        <w:pStyle w:val="TOC2"/>
        <w:rPr>
          <w:rFonts w:asciiTheme="minorHAnsi" w:eastAsiaTheme="minorEastAsia" w:hAnsiTheme="minorHAnsi" w:cstheme="minorBidi"/>
          <w:noProof/>
          <w:sz w:val="22"/>
          <w:szCs w:val="22"/>
        </w:rPr>
      </w:pPr>
      <w:hyperlink w:anchor="_Toc62570165" w:history="1">
        <w:r w:rsidR="00597423" w:rsidRPr="00423BE6">
          <w:rPr>
            <w:rStyle w:val="Hyperlink"/>
            <w:noProof/>
          </w:rPr>
          <w:t>13.6</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Representation</w:t>
        </w:r>
        <w:r w:rsidR="00597423">
          <w:rPr>
            <w:noProof/>
            <w:webHidden/>
          </w:rPr>
          <w:tab/>
        </w:r>
        <w:r w:rsidR="00597423">
          <w:rPr>
            <w:noProof/>
            <w:webHidden/>
          </w:rPr>
          <w:fldChar w:fldCharType="begin"/>
        </w:r>
        <w:r w:rsidR="00597423">
          <w:rPr>
            <w:noProof/>
            <w:webHidden/>
          </w:rPr>
          <w:instrText xml:space="preserve"> PAGEREF _Toc62570165 \h </w:instrText>
        </w:r>
        <w:r w:rsidR="00597423">
          <w:rPr>
            <w:noProof/>
            <w:webHidden/>
          </w:rPr>
        </w:r>
        <w:r w:rsidR="00597423">
          <w:rPr>
            <w:noProof/>
            <w:webHidden/>
          </w:rPr>
          <w:fldChar w:fldCharType="separate"/>
        </w:r>
        <w:r w:rsidR="0002115F">
          <w:rPr>
            <w:noProof/>
            <w:webHidden/>
          </w:rPr>
          <w:t>116</w:t>
        </w:r>
        <w:r w:rsidR="00597423">
          <w:rPr>
            <w:noProof/>
            <w:webHidden/>
          </w:rPr>
          <w:fldChar w:fldCharType="end"/>
        </w:r>
      </w:hyperlink>
    </w:p>
    <w:p w14:paraId="744A3523" w14:textId="2F9214D0" w:rsidR="00597423" w:rsidRDefault="00FF3CA9">
      <w:pPr>
        <w:pStyle w:val="TOC3"/>
        <w:rPr>
          <w:rFonts w:asciiTheme="minorHAnsi" w:eastAsiaTheme="minorEastAsia" w:hAnsiTheme="minorHAnsi" w:cstheme="minorBidi"/>
          <w:noProof/>
          <w:sz w:val="22"/>
          <w:szCs w:val="22"/>
        </w:rPr>
      </w:pPr>
      <w:hyperlink w:anchor="_Toc62570166" w:history="1">
        <w:r w:rsidR="00597423" w:rsidRPr="00423BE6">
          <w:rPr>
            <w:rStyle w:val="Hyperlink"/>
            <w:noProof/>
            <w14:scene3d>
              <w14:camera w14:prst="orthographicFront"/>
              <w14:lightRig w14:rig="threePt" w14:dir="t">
                <w14:rot w14:lat="0" w14:lon="0" w14:rev="0"/>
              </w14:lightRig>
            </w14:scene3d>
          </w:rPr>
          <w:t>13.6.1</w:t>
        </w:r>
        <w:r w:rsidR="00597423">
          <w:rPr>
            <w:rFonts w:asciiTheme="minorHAnsi" w:eastAsiaTheme="minorEastAsia" w:hAnsiTheme="minorHAnsi" w:cstheme="minorBidi"/>
            <w:noProof/>
            <w:sz w:val="22"/>
            <w:szCs w:val="22"/>
          </w:rPr>
          <w:tab/>
        </w:r>
        <w:r w:rsidR="00597423" w:rsidRPr="00423BE6">
          <w:rPr>
            <w:rStyle w:val="Hyperlink"/>
            <w:noProof/>
          </w:rPr>
          <w:t>The dfdl:textNumberPattern Property</w:t>
        </w:r>
        <w:r w:rsidR="00597423">
          <w:rPr>
            <w:noProof/>
            <w:webHidden/>
          </w:rPr>
          <w:tab/>
        </w:r>
        <w:r w:rsidR="00597423">
          <w:rPr>
            <w:noProof/>
            <w:webHidden/>
          </w:rPr>
          <w:fldChar w:fldCharType="begin"/>
        </w:r>
        <w:r w:rsidR="00597423">
          <w:rPr>
            <w:noProof/>
            <w:webHidden/>
          </w:rPr>
          <w:instrText xml:space="preserve"> PAGEREF _Toc62570166 \h </w:instrText>
        </w:r>
        <w:r w:rsidR="00597423">
          <w:rPr>
            <w:noProof/>
            <w:webHidden/>
          </w:rPr>
        </w:r>
        <w:r w:rsidR="00597423">
          <w:rPr>
            <w:noProof/>
            <w:webHidden/>
          </w:rPr>
          <w:fldChar w:fldCharType="separate"/>
        </w:r>
        <w:r w:rsidR="0002115F">
          <w:rPr>
            <w:noProof/>
            <w:webHidden/>
          </w:rPr>
          <w:t>125</w:t>
        </w:r>
        <w:r w:rsidR="00597423">
          <w:rPr>
            <w:noProof/>
            <w:webHidden/>
          </w:rPr>
          <w:fldChar w:fldCharType="end"/>
        </w:r>
      </w:hyperlink>
    </w:p>
    <w:p w14:paraId="5DE57AE5" w14:textId="0258E90D" w:rsidR="00597423" w:rsidRDefault="00FF3CA9">
      <w:pPr>
        <w:pStyle w:val="TOC3"/>
        <w:rPr>
          <w:rFonts w:asciiTheme="minorHAnsi" w:eastAsiaTheme="minorEastAsia" w:hAnsiTheme="minorHAnsi" w:cstheme="minorBidi"/>
          <w:noProof/>
          <w:sz w:val="22"/>
          <w:szCs w:val="22"/>
        </w:rPr>
      </w:pPr>
      <w:hyperlink w:anchor="_Toc62570167" w:history="1">
        <w:r w:rsidR="00597423" w:rsidRPr="00423BE6">
          <w:rPr>
            <w:rStyle w:val="Hyperlink"/>
            <w:noProof/>
            <w14:scene3d>
              <w14:camera w14:prst="orthographicFront"/>
              <w14:lightRig w14:rig="threePt" w14:dir="t">
                <w14:rot w14:lat="0" w14:lon="0" w14:rev="0"/>
              </w14:lightRig>
            </w14:scene3d>
          </w:rPr>
          <w:t>13.6.2</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text representation</w:t>
        </w:r>
        <w:r w:rsidR="00597423">
          <w:rPr>
            <w:noProof/>
            <w:webHidden/>
          </w:rPr>
          <w:tab/>
        </w:r>
        <w:r w:rsidR="00597423">
          <w:rPr>
            <w:noProof/>
            <w:webHidden/>
          </w:rPr>
          <w:fldChar w:fldCharType="begin"/>
        </w:r>
        <w:r w:rsidR="00597423">
          <w:rPr>
            <w:noProof/>
            <w:webHidden/>
          </w:rPr>
          <w:instrText xml:space="preserve"> PAGEREF _Toc62570167 \h </w:instrText>
        </w:r>
        <w:r w:rsidR="00597423">
          <w:rPr>
            <w:noProof/>
            <w:webHidden/>
          </w:rPr>
        </w:r>
        <w:r w:rsidR="00597423">
          <w:rPr>
            <w:noProof/>
            <w:webHidden/>
          </w:rPr>
          <w:fldChar w:fldCharType="separate"/>
        </w:r>
        <w:r w:rsidR="0002115F">
          <w:rPr>
            <w:noProof/>
            <w:webHidden/>
          </w:rPr>
          <w:t>130</w:t>
        </w:r>
        <w:r w:rsidR="00597423">
          <w:rPr>
            <w:noProof/>
            <w:webHidden/>
          </w:rPr>
          <w:fldChar w:fldCharType="end"/>
        </w:r>
      </w:hyperlink>
    </w:p>
    <w:p w14:paraId="47A894B5" w14:textId="67A74B1E" w:rsidR="00597423" w:rsidRDefault="00FF3CA9" w:rsidP="00FD265E">
      <w:pPr>
        <w:pStyle w:val="TOC2"/>
        <w:rPr>
          <w:rFonts w:asciiTheme="minorHAnsi" w:eastAsiaTheme="minorEastAsia" w:hAnsiTheme="minorHAnsi" w:cstheme="minorBidi"/>
          <w:noProof/>
          <w:sz w:val="22"/>
          <w:szCs w:val="22"/>
        </w:rPr>
      </w:pPr>
      <w:hyperlink w:anchor="_Toc62570168" w:history="1">
        <w:r w:rsidR="00597423" w:rsidRPr="00423BE6">
          <w:rPr>
            <w:rStyle w:val="Hyperlink"/>
            <w:noProof/>
          </w:rPr>
          <w:t>13.7</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Binary Representation</w:t>
        </w:r>
        <w:r w:rsidR="00597423">
          <w:rPr>
            <w:noProof/>
            <w:webHidden/>
          </w:rPr>
          <w:tab/>
        </w:r>
        <w:r w:rsidR="00597423">
          <w:rPr>
            <w:noProof/>
            <w:webHidden/>
          </w:rPr>
          <w:fldChar w:fldCharType="begin"/>
        </w:r>
        <w:r w:rsidR="00597423">
          <w:rPr>
            <w:noProof/>
            <w:webHidden/>
          </w:rPr>
          <w:instrText xml:space="preserve"> PAGEREF _Toc62570168 \h </w:instrText>
        </w:r>
        <w:r w:rsidR="00597423">
          <w:rPr>
            <w:noProof/>
            <w:webHidden/>
          </w:rPr>
        </w:r>
        <w:r w:rsidR="00597423">
          <w:rPr>
            <w:noProof/>
            <w:webHidden/>
          </w:rPr>
          <w:fldChar w:fldCharType="separate"/>
        </w:r>
        <w:r w:rsidR="0002115F">
          <w:rPr>
            <w:noProof/>
            <w:webHidden/>
          </w:rPr>
          <w:t>132</w:t>
        </w:r>
        <w:r w:rsidR="00597423">
          <w:rPr>
            <w:noProof/>
            <w:webHidden/>
          </w:rPr>
          <w:fldChar w:fldCharType="end"/>
        </w:r>
      </w:hyperlink>
    </w:p>
    <w:p w14:paraId="295DC4B6" w14:textId="14ED2F67" w:rsidR="00597423" w:rsidRDefault="00FF3CA9">
      <w:pPr>
        <w:pStyle w:val="TOC3"/>
        <w:rPr>
          <w:rFonts w:asciiTheme="minorHAnsi" w:eastAsiaTheme="minorEastAsia" w:hAnsiTheme="minorHAnsi" w:cstheme="minorBidi"/>
          <w:noProof/>
          <w:sz w:val="22"/>
          <w:szCs w:val="22"/>
        </w:rPr>
      </w:pPr>
      <w:hyperlink w:anchor="_Toc62570169" w:history="1">
        <w:r w:rsidR="00597423" w:rsidRPr="00423BE6">
          <w:rPr>
            <w:rStyle w:val="Hyperlink"/>
            <w:noProof/>
            <w14:scene3d>
              <w14:camera w14:prst="orthographicFront"/>
              <w14:lightRig w14:rig="threePt" w14:dir="t">
                <w14:rot w14:lat="0" w14:lon="0" w14:rev="0"/>
              </w14:lightRig>
            </w14:scene3d>
          </w:rPr>
          <w:t>13.7.1</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Binary Representation</w:t>
        </w:r>
        <w:r w:rsidR="00597423">
          <w:rPr>
            <w:noProof/>
            <w:webHidden/>
          </w:rPr>
          <w:tab/>
        </w:r>
        <w:r w:rsidR="00597423">
          <w:rPr>
            <w:noProof/>
            <w:webHidden/>
          </w:rPr>
          <w:fldChar w:fldCharType="begin"/>
        </w:r>
        <w:r w:rsidR="00597423">
          <w:rPr>
            <w:noProof/>
            <w:webHidden/>
          </w:rPr>
          <w:instrText xml:space="preserve"> PAGEREF _Toc62570169 \h </w:instrText>
        </w:r>
        <w:r w:rsidR="00597423">
          <w:rPr>
            <w:noProof/>
            <w:webHidden/>
          </w:rPr>
        </w:r>
        <w:r w:rsidR="00597423">
          <w:rPr>
            <w:noProof/>
            <w:webHidden/>
          </w:rPr>
          <w:fldChar w:fldCharType="separate"/>
        </w:r>
        <w:r w:rsidR="0002115F">
          <w:rPr>
            <w:noProof/>
            <w:webHidden/>
          </w:rPr>
          <w:t>134</w:t>
        </w:r>
        <w:r w:rsidR="00597423">
          <w:rPr>
            <w:noProof/>
            <w:webHidden/>
          </w:rPr>
          <w:fldChar w:fldCharType="end"/>
        </w:r>
      </w:hyperlink>
    </w:p>
    <w:p w14:paraId="0D50559C" w14:textId="22F18FD7" w:rsidR="00597423" w:rsidRDefault="00FF3CA9" w:rsidP="00FD265E">
      <w:pPr>
        <w:pStyle w:val="TOC2"/>
        <w:rPr>
          <w:rFonts w:asciiTheme="minorHAnsi" w:eastAsiaTheme="minorEastAsia" w:hAnsiTheme="minorHAnsi" w:cstheme="minorBidi"/>
          <w:noProof/>
          <w:sz w:val="22"/>
          <w:szCs w:val="22"/>
        </w:rPr>
      </w:pPr>
      <w:hyperlink w:anchor="_Toc62570170" w:history="1">
        <w:r w:rsidR="00597423" w:rsidRPr="00423BE6">
          <w:rPr>
            <w:rStyle w:val="Hyperlink"/>
            <w:noProof/>
          </w:rPr>
          <w:t>13.8</w:t>
        </w:r>
        <w:r w:rsidR="00597423">
          <w:rPr>
            <w:rFonts w:asciiTheme="minorHAnsi" w:eastAsiaTheme="minorEastAsia" w:hAnsiTheme="minorHAnsi" w:cstheme="minorBidi"/>
            <w:noProof/>
            <w:sz w:val="22"/>
            <w:szCs w:val="22"/>
          </w:rPr>
          <w:tab/>
        </w:r>
        <w:r w:rsidR="00597423" w:rsidRPr="00423BE6">
          <w:rPr>
            <w:rStyle w:val="Hyperlink"/>
            <w:noProof/>
          </w:rPr>
          <w:t>Properties Specific to Float/Double with Binary Representation</w:t>
        </w:r>
        <w:r w:rsidR="00597423">
          <w:rPr>
            <w:noProof/>
            <w:webHidden/>
          </w:rPr>
          <w:tab/>
        </w:r>
        <w:r w:rsidR="00597423">
          <w:rPr>
            <w:noProof/>
            <w:webHidden/>
          </w:rPr>
          <w:fldChar w:fldCharType="begin"/>
        </w:r>
        <w:r w:rsidR="00597423">
          <w:rPr>
            <w:noProof/>
            <w:webHidden/>
          </w:rPr>
          <w:instrText xml:space="preserve"> PAGEREF _Toc62570170 \h </w:instrText>
        </w:r>
        <w:r w:rsidR="00597423">
          <w:rPr>
            <w:noProof/>
            <w:webHidden/>
          </w:rPr>
        </w:r>
        <w:r w:rsidR="00597423">
          <w:rPr>
            <w:noProof/>
            <w:webHidden/>
          </w:rPr>
          <w:fldChar w:fldCharType="separate"/>
        </w:r>
        <w:r w:rsidR="0002115F">
          <w:rPr>
            <w:noProof/>
            <w:webHidden/>
          </w:rPr>
          <w:t>139</w:t>
        </w:r>
        <w:r w:rsidR="00597423">
          <w:rPr>
            <w:noProof/>
            <w:webHidden/>
          </w:rPr>
          <w:fldChar w:fldCharType="end"/>
        </w:r>
      </w:hyperlink>
    </w:p>
    <w:p w14:paraId="5DF0ECD4" w14:textId="1521D9BB" w:rsidR="00597423" w:rsidRDefault="00FF3CA9" w:rsidP="00FD265E">
      <w:pPr>
        <w:pStyle w:val="TOC2"/>
        <w:rPr>
          <w:rFonts w:asciiTheme="minorHAnsi" w:eastAsiaTheme="minorEastAsia" w:hAnsiTheme="minorHAnsi" w:cstheme="minorBidi"/>
          <w:noProof/>
          <w:sz w:val="22"/>
          <w:szCs w:val="22"/>
        </w:rPr>
      </w:pPr>
      <w:hyperlink w:anchor="_Toc62570171" w:history="1">
        <w:r w:rsidR="00597423" w:rsidRPr="00423BE6">
          <w:rPr>
            <w:rStyle w:val="Hyperlink"/>
            <w:noProof/>
          </w:rPr>
          <w:t>13.9</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Text Representation</w:t>
        </w:r>
        <w:r w:rsidR="00597423">
          <w:rPr>
            <w:noProof/>
            <w:webHidden/>
          </w:rPr>
          <w:tab/>
        </w:r>
        <w:r w:rsidR="00597423">
          <w:rPr>
            <w:noProof/>
            <w:webHidden/>
          </w:rPr>
          <w:fldChar w:fldCharType="begin"/>
        </w:r>
        <w:r w:rsidR="00597423">
          <w:rPr>
            <w:noProof/>
            <w:webHidden/>
          </w:rPr>
          <w:instrText xml:space="preserve"> PAGEREF _Toc62570171 \h </w:instrText>
        </w:r>
        <w:r w:rsidR="00597423">
          <w:rPr>
            <w:noProof/>
            <w:webHidden/>
          </w:rPr>
        </w:r>
        <w:r w:rsidR="00597423">
          <w:rPr>
            <w:noProof/>
            <w:webHidden/>
          </w:rPr>
          <w:fldChar w:fldCharType="separate"/>
        </w:r>
        <w:r w:rsidR="0002115F">
          <w:rPr>
            <w:noProof/>
            <w:webHidden/>
          </w:rPr>
          <w:t>139</w:t>
        </w:r>
        <w:r w:rsidR="00597423">
          <w:rPr>
            <w:noProof/>
            <w:webHidden/>
          </w:rPr>
          <w:fldChar w:fldCharType="end"/>
        </w:r>
      </w:hyperlink>
    </w:p>
    <w:p w14:paraId="7EBA72D4" w14:textId="7D0D0C7A" w:rsidR="00597423" w:rsidRDefault="00FF3CA9" w:rsidP="00FD265E">
      <w:pPr>
        <w:pStyle w:val="TOC2"/>
        <w:rPr>
          <w:rFonts w:asciiTheme="minorHAnsi" w:eastAsiaTheme="minorEastAsia" w:hAnsiTheme="minorHAnsi" w:cstheme="minorBidi"/>
          <w:noProof/>
          <w:sz w:val="22"/>
          <w:szCs w:val="22"/>
        </w:rPr>
      </w:pPr>
      <w:hyperlink w:anchor="_Toc62570172" w:history="1">
        <w:r w:rsidR="00597423" w:rsidRPr="00423BE6">
          <w:rPr>
            <w:rStyle w:val="Hyperlink"/>
            <w:noProof/>
          </w:rPr>
          <w:t>13.10</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Binary Representation</w:t>
        </w:r>
        <w:r w:rsidR="00597423">
          <w:rPr>
            <w:noProof/>
            <w:webHidden/>
          </w:rPr>
          <w:tab/>
        </w:r>
        <w:r w:rsidR="00597423">
          <w:rPr>
            <w:noProof/>
            <w:webHidden/>
          </w:rPr>
          <w:fldChar w:fldCharType="begin"/>
        </w:r>
        <w:r w:rsidR="00597423">
          <w:rPr>
            <w:noProof/>
            <w:webHidden/>
          </w:rPr>
          <w:instrText xml:space="preserve"> PAGEREF _Toc62570172 \h </w:instrText>
        </w:r>
        <w:r w:rsidR="00597423">
          <w:rPr>
            <w:noProof/>
            <w:webHidden/>
          </w:rPr>
        </w:r>
        <w:r w:rsidR="00597423">
          <w:rPr>
            <w:noProof/>
            <w:webHidden/>
          </w:rPr>
          <w:fldChar w:fldCharType="separate"/>
        </w:r>
        <w:r w:rsidR="0002115F">
          <w:rPr>
            <w:noProof/>
            <w:webHidden/>
          </w:rPr>
          <w:t>141</w:t>
        </w:r>
        <w:r w:rsidR="00597423">
          <w:rPr>
            <w:noProof/>
            <w:webHidden/>
          </w:rPr>
          <w:fldChar w:fldCharType="end"/>
        </w:r>
      </w:hyperlink>
    </w:p>
    <w:p w14:paraId="51D42BD8" w14:textId="3CDD7F94" w:rsidR="00597423" w:rsidRDefault="00FF3CA9" w:rsidP="00FD265E">
      <w:pPr>
        <w:pStyle w:val="TOC2"/>
        <w:rPr>
          <w:rFonts w:asciiTheme="minorHAnsi" w:eastAsiaTheme="minorEastAsia" w:hAnsiTheme="minorHAnsi" w:cstheme="minorBidi"/>
          <w:noProof/>
          <w:sz w:val="22"/>
          <w:szCs w:val="22"/>
        </w:rPr>
      </w:pPr>
      <w:hyperlink w:anchor="_Toc62570173" w:history="1">
        <w:r w:rsidR="00597423" w:rsidRPr="00423BE6">
          <w:rPr>
            <w:rStyle w:val="Hyperlink"/>
            <w:noProof/>
          </w:rPr>
          <w:t>13.11</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or Binary Representation</w:t>
        </w:r>
        <w:r w:rsidR="00597423">
          <w:rPr>
            <w:noProof/>
            <w:webHidden/>
          </w:rPr>
          <w:tab/>
        </w:r>
        <w:r w:rsidR="00597423">
          <w:rPr>
            <w:noProof/>
            <w:webHidden/>
          </w:rPr>
          <w:fldChar w:fldCharType="begin"/>
        </w:r>
        <w:r w:rsidR="00597423">
          <w:rPr>
            <w:noProof/>
            <w:webHidden/>
          </w:rPr>
          <w:instrText xml:space="preserve"> PAGEREF _Toc62570173 \h </w:instrText>
        </w:r>
        <w:r w:rsidR="00597423">
          <w:rPr>
            <w:noProof/>
            <w:webHidden/>
          </w:rPr>
        </w:r>
        <w:r w:rsidR="00597423">
          <w:rPr>
            <w:noProof/>
            <w:webHidden/>
          </w:rPr>
          <w:fldChar w:fldCharType="separate"/>
        </w:r>
        <w:r w:rsidR="0002115F">
          <w:rPr>
            <w:noProof/>
            <w:webHidden/>
          </w:rPr>
          <w:t>141</w:t>
        </w:r>
        <w:r w:rsidR="00597423">
          <w:rPr>
            <w:noProof/>
            <w:webHidden/>
          </w:rPr>
          <w:fldChar w:fldCharType="end"/>
        </w:r>
      </w:hyperlink>
    </w:p>
    <w:p w14:paraId="53A2EEFC" w14:textId="1C7B938B" w:rsidR="00597423" w:rsidRDefault="00FF3CA9">
      <w:pPr>
        <w:pStyle w:val="TOC3"/>
        <w:rPr>
          <w:rFonts w:asciiTheme="minorHAnsi" w:eastAsiaTheme="minorEastAsia" w:hAnsiTheme="minorHAnsi" w:cstheme="minorBidi"/>
          <w:noProof/>
          <w:sz w:val="22"/>
          <w:szCs w:val="22"/>
        </w:rPr>
      </w:pPr>
      <w:hyperlink w:anchor="_Toc62570174" w:history="1">
        <w:r w:rsidR="00597423" w:rsidRPr="00423BE6">
          <w:rPr>
            <w:rStyle w:val="Hyperlink"/>
            <w:noProof/>
            <w14:scene3d>
              <w14:camera w14:prst="orthographicFront"/>
              <w14:lightRig w14:rig="threePt" w14:dir="t">
                <w14:rot w14:lat="0" w14:lon="0" w14:rev="0"/>
              </w14:lightRig>
            </w14:scene3d>
          </w:rPr>
          <w:t>13.11.1</w:t>
        </w:r>
        <w:r w:rsidR="00597423">
          <w:rPr>
            <w:rFonts w:asciiTheme="minorHAnsi" w:eastAsiaTheme="minorEastAsia" w:hAnsiTheme="minorHAnsi" w:cstheme="minorBidi"/>
            <w:noProof/>
            <w:sz w:val="22"/>
            <w:szCs w:val="22"/>
          </w:rPr>
          <w:tab/>
        </w:r>
        <w:r w:rsidR="00597423" w:rsidRPr="00423BE6">
          <w:rPr>
            <w:rStyle w:val="Hyperlink"/>
            <w:noProof/>
          </w:rPr>
          <w:t>The dfdl:calendarPattern property</w:t>
        </w:r>
        <w:r w:rsidR="00597423">
          <w:rPr>
            <w:noProof/>
            <w:webHidden/>
          </w:rPr>
          <w:tab/>
        </w:r>
        <w:r w:rsidR="00597423">
          <w:rPr>
            <w:noProof/>
            <w:webHidden/>
          </w:rPr>
          <w:fldChar w:fldCharType="begin"/>
        </w:r>
        <w:r w:rsidR="00597423">
          <w:rPr>
            <w:noProof/>
            <w:webHidden/>
          </w:rPr>
          <w:instrText xml:space="preserve"> PAGEREF _Toc62570174 \h </w:instrText>
        </w:r>
        <w:r w:rsidR="00597423">
          <w:rPr>
            <w:noProof/>
            <w:webHidden/>
          </w:rPr>
        </w:r>
        <w:r w:rsidR="00597423">
          <w:rPr>
            <w:noProof/>
            <w:webHidden/>
          </w:rPr>
          <w:fldChar w:fldCharType="separate"/>
        </w:r>
        <w:r w:rsidR="0002115F">
          <w:rPr>
            <w:noProof/>
            <w:webHidden/>
          </w:rPr>
          <w:t>143</w:t>
        </w:r>
        <w:r w:rsidR="00597423">
          <w:rPr>
            <w:noProof/>
            <w:webHidden/>
          </w:rPr>
          <w:fldChar w:fldCharType="end"/>
        </w:r>
      </w:hyperlink>
    </w:p>
    <w:p w14:paraId="2CB71A81" w14:textId="56BF411E" w:rsidR="00597423" w:rsidRDefault="00FF3CA9">
      <w:pPr>
        <w:pStyle w:val="TOC3"/>
        <w:rPr>
          <w:rFonts w:asciiTheme="minorHAnsi" w:eastAsiaTheme="minorEastAsia" w:hAnsiTheme="minorHAnsi" w:cstheme="minorBidi"/>
          <w:noProof/>
          <w:sz w:val="22"/>
          <w:szCs w:val="22"/>
        </w:rPr>
      </w:pPr>
      <w:hyperlink w:anchor="_Toc62570175" w:history="1">
        <w:r w:rsidR="00597423" w:rsidRPr="00423BE6">
          <w:rPr>
            <w:rStyle w:val="Hyperlink"/>
            <w:noProof/>
            <w:lang w:eastAsia="en-GB"/>
            <w14:scene3d>
              <w14:camera w14:prst="orthographicFront"/>
              <w14:lightRig w14:rig="threePt" w14:dir="t">
                <w14:rot w14:lat="0" w14:lon="0" w14:rev="0"/>
              </w14:lightRig>
            </w14:scene3d>
          </w:rPr>
          <w:t>13.11.2</w:t>
        </w:r>
        <w:r w:rsidR="00597423">
          <w:rPr>
            <w:rFonts w:asciiTheme="minorHAnsi" w:eastAsiaTheme="minorEastAsia" w:hAnsiTheme="minorHAnsi" w:cstheme="minorBidi"/>
            <w:noProof/>
            <w:sz w:val="22"/>
            <w:szCs w:val="22"/>
          </w:rPr>
          <w:tab/>
        </w:r>
        <w:r w:rsidR="00597423" w:rsidRPr="00423BE6">
          <w:rPr>
            <w:rStyle w:val="Hyperlink"/>
            <w:noProof/>
            <w:lang w:eastAsia="en-GB"/>
          </w:rPr>
          <w:t>The dfdl:calendarCheckPolicy Property</w:t>
        </w:r>
        <w:r w:rsidR="00597423">
          <w:rPr>
            <w:noProof/>
            <w:webHidden/>
          </w:rPr>
          <w:tab/>
        </w:r>
        <w:r w:rsidR="00597423">
          <w:rPr>
            <w:noProof/>
            <w:webHidden/>
          </w:rPr>
          <w:fldChar w:fldCharType="begin"/>
        </w:r>
        <w:r w:rsidR="00597423">
          <w:rPr>
            <w:noProof/>
            <w:webHidden/>
          </w:rPr>
          <w:instrText xml:space="preserve"> PAGEREF _Toc62570175 \h </w:instrText>
        </w:r>
        <w:r w:rsidR="00597423">
          <w:rPr>
            <w:noProof/>
            <w:webHidden/>
          </w:rPr>
        </w:r>
        <w:r w:rsidR="00597423">
          <w:rPr>
            <w:noProof/>
            <w:webHidden/>
          </w:rPr>
          <w:fldChar w:fldCharType="separate"/>
        </w:r>
        <w:r w:rsidR="0002115F">
          <w:rPr>
            <w:noProof/>
            <w:webHidden/>
          </w:rPr>
          <w:t>147</w:t>
        </w:r>
        <w:r w:rsidR="00597423">
          <w:rPr>
            <w:noProof/>
            <w:webHidden/>
          </w:rPr>
          <w:fldChar w:fldCharType="end"/>
        </w:r>
      </w:hyperlink>
    </w:p>
    <w:p w14:paraId="0780A25B" w14:textId="0C87DAC3" w:rsidR="00597423" w:rsidRDefault="00FF3CA9" w:rsidP="00FD265E">
      <w:pPr>
        <w:pStyle w:val="TOC2"/>
        <w:rPr>
          <w:rFonts w:asciiTheme="minorHAnsi" w:eastAsiaTheme="minorEastAsia" w:hAnsiTheme="minorHAnsi" w:cstheme="minorBidi"/>
          <w:noProof/>
          <w:sz w:val="22"/>
          <w:szCs w:val="22"/>
        </w:rPr>
      </w:pPr>
      <w:hyperlink w:anchor="_Toc62570176" w:history="1">
        <w:r w:rsidR="00597423" w:rsidRPr="00423BE6">
          <w:rPr>
            <w:rStyle w:val="Hyperlink"/>
            <w:noProof/>
          </w:rPr>
          <w:t>13.12</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Representation</w:t>
        </w:r>
        <w:r w:rsidR="00597423">
          <w:rPr>
            <w:noProof/>
            <w:webHidden/>
          </w:rPr>
          <w:tab/>
        </w:r>
        <w:r w:rsidR="00597423">
          <w:rPr>
            <w:noProof/>
            <w:webHidden/>
          </w:rPr>
          <w:fldChar w:fldCharType="begin"/>
        </w:r>
        <w:r w:rsidR="00597423">
          <w:rPr>
            <w:noProof/>
            <w:webHidden/>
          </w:rPr>
          <w:instrText xml:space="preserve"> PAGEREF _Toc62570176 \h </w:instrText>
        </w:r>
        <w:r w:rsidR="00597423">
          <w:rPr>
            <w:noProof/>
            <w:webHidden/>
          </w:rPr>
        </w:r>
        <w:r w:rsidR="00597423">
          <w:rPr>
            <w:noProof/>
            <w:webHidden/>
          </w:rPr>
          <w:fldChar w:fldCharType="separate"/>
        </w:r>
        <w:r w:rsidR="0002115F">
          <w:rPr>
            <w:noProof/>
            <w:webHidden/>
          </w:rPr>
          <w:t>147</w:t>
        </w:r>
        <w:r w:rsidR="00597423">
          <w:rPr>
            <w:noProof/>
            <w:webHidden/>
          </w:rPr>
          <w:fldChar w:fldCharType="end"/>
        </w:r>
      </w:hyperlink>
    </w:p>
    <w:p w14:paraId="6CE12837" w14:textId="2F21C7D0" w:rsidR="00597423" w:rsidRDefault="00FF3CA9" w:rsidP="00FD265E">
      <w:pPr>
        <w:pStyle w:val="TOC2"/>
        <w:rPr>
          <w:rFonts w:asciiTheme="minorHAnsi" w:eastAsiaTheme="minorEastAsia" w:hAnsiTheme="minorHAnsi" w:cstheme="minorBidi"/>
          <w:noProof/>
          <w:sz w:val="22"/>
          <w:szCs w:val="22"/>
        </w:rPr>
      </w:pPr>
      <w:hyperlink w:anchor="_Toc62570177" w:history="1">
        <w:r w:rsidR="00597423" w:rsidRPr="00423BE6">
          <w:rPr>
            <w:rStyle w:val="Hyperlink"/>
            <w:noProof/>
          </w:rPr>
          <w:t>13.13</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Binary Representation</w:t>
        </w:r>
        <w:r w:rsidR="00597423">
          <w:rPr>
            <w:noProof/>
            <w:webHidden/>
          </w:rPr>
          <w:tab/>
        </w:r>
        <w:r w:rsidR="00597423">
          <w:rPr>
            <w:noProof/>
            <w:webHidden/>
          </w:rPr>
          <w:fldChar w:fldCharType="begin"/>
        </w:r>
        <w:r w:rsidR="00597423">
          <w:rPr>
            <w:noProof/>
            <w:webHidden/>
          </w:rPr>
          <w:instrText xml:space="preserve"> PAGEREF _Toc62570177 \h </w:instrText>
        </w:r>
        <w:r w:rsidR="00597423">
          <w:rPr>
            <w:noProof/>
            <w:webHidden/>
          </w:rPr>
        </w:r>
        <w:r w:rsidR="00597423">
          <w:rPr>
            <w:noProof/>
            <w:webHidden/>
          </w:rPr>
          <w:fldChar w:fldCharType="separate"/>
        </w:r>
        <w:r w:rsidR="0002115F">
          <w:rPr>
            <w:noProof/>
            <w:webHidden/>
          </w:rPr>
          <w:t>148</w:t>
        </w:r>
        <w:r w:rsidR="00597423">
          <w:rPr>
            <w:noProof/>
            <w:webHidden/>
          </w:rPr>
          <w:fldChar w:fldCharType="end"/>
        </w:r>
      </w:hyperlink>
    </w:p>
    <w:p w14:paraId="14D0B7CD" w14:textId="1C7CA110" w:rsidR="00597423" w:rsidRDefault="00FF3CA9" w:rsidP="00FD265E">
      <w:pPr>
        <w:pStyle w:val="TOC2"/>
        <w:rPr>
          <w:rFonts w:asciiTheme="minorHAnsi" w:eastAsiaTheme="minorEastAsia" w:hAnsiTheme="minorHAnsi" w:cstheme="minorBidi"/>
          <w:noProof/>
          <w:sz w:val="22"/>
          <w:szCs w:val="22"/>
        </w:rPr>
      </w:pPr>
      <w:hyperlink w:anchor="_Toc62570178" w:history="1">
        <w:r w:rsidR="00597423" w:rsidRPr="00423BE6">
          <w:rPr>
            <w:rStyle w:val="Hyperlink"/>
            <w:noProof/>
          </w:rPr>
          <w:t>13.14</w:t>
        </w:r>
        <w:r w:rsidR="00597423">
          <w:rPr>
            <w:rFonts w:asciiTheme="minorHAnsi" w:eastAsiaTheme="minorEastAsia" w:hAnsiTheme="minorHAnsi" w:cstheme="minorBidi"/>
            <w:noProof/>
            <w:sz w:val="22"/>
            <w:szCs w:val="22"/>
          </w:rPr>
          <w:tab/>
        </w:r>
        <w:r w:rsidR="00597423" w:rsidRPr="00423BE6">
          <w:rPr>
            <w:rStyle w:val="Hyperlink"/>
            <w:noProof/>
          </w:rPr>
          <w:t>Properties Specific to Opaque Types (xs:hexBinary)</w:t>
        </w:r>
        <w:r w:rsidR="00597423">
          <w:rPr>
            <w:noProof/>
            <w:webHidden/>
          </w:rPr>
          <w:tab/>
        </w:r>
        <w:r w:rsidR="00597423">
          <w:rPr>
            <w:noProof/>
            <w:webHidden/>
          </w:rPr>
          <w:fldChar w:fldCharType="begin"/>
        </w:r>
        <w:r w:rsidR="00597423">
          <w:rPr>
            <w:noProof/>
            <w:webHidden/>
          </w:rPr>
          <w:instrText xml:space="preserve"> PAGEREF _Toc62570178 \h </w:instrText>
        </w:r>
        <w:r w:rsidR="00597423">
          <w:rPr>
            <w:noProof/>
            <w:webHidden/>
          </w:rPr>
        </w:r>
        <w:r w:rsidR="00597423">
          <w:rPr>
            <w:noProof/>
            <w:webHidden/>
          </w:rPr>
          <w:fldChar w:fldCharType="separate"/>
        </w:r>
        <w:r w:rsidR="0002115F">
          <w:rPr>
            <w:noProof/>
            <w:webHidden/>
          </w:rPr>
          <w:t>149</w:t>
        </w:r>
        <w:r w:rsidR="00597423">
          <w:rPr>
            <w:noProof/>
            <w:webHidden/>
          </w:rPr>
          <w:fldChar w:fldCharType="end"/>
        </w:r>
      </w:hyperlink>
    </w:p>
    <w:p w14:paraId="2627E3A7" w14:textId="6B57C1CA" w:rsidR="00597423" w:rsidRDefault="00FF3CA9" w:rsidP="00FD265E">
      <w:pPr>
        <w:pStyle w:val="TOC2"/>
        <w:rPr>
          <w:rFonts w:asciiTheme="minorHAnsi" w:eastAsiaTheme="minorEastAsia" w:hAnsiTheme="minorHAnsi" w:cstheme="minorBidi"/>
          <w:noProof/>
          <w:sz w:val="22"/>
          <w:szCs w:val="22"/>
        </w:rPr>
      </w:pPr>
      <w:hyperlink w:anchor="_Toc62570179" w:history="1">
        <w:r w:rsidR="00597423" w:rsidRPr="00423BE6">
          <w:rPr>
            <w:rStyle w:val="Hyperlink"/>
            <w:noProof/>
          </w:rPr>
          <w:t>13.15</w:t>
        </w:r>
        <w:r w:rsidR="00597423">
          <w:rPr>
            <w:rFonts w:asciiTheme="minorHAnsi" w:eastAsiaTheme="minorEastAsia" w:hAnsiTheme="minorHAnsi" w:cstheme="minorBidi"/>
            <w:noProof/>
            <w:sz w:val="22"/>
            <w:szCs w:val="22"/>
          </w:rPr>
          <w:tab/>
        </w:r>
        <w:r w:rsidR="00597423" w:rsidRPr="00423BE6">
          <w:rPr>
            <w:rStyle w:val="Hyperlink"/>
            <w:noProof/>
          </w:rPr>
          <w:t>Nil Value Processing</w:t>
        </w:r>
        <w:r w:rsidR="00597423">
          <w:rPr>
            <w:noProof/>
            <w:webHidden/>
          </w:rPr>
          <w:tab/>
        </w:r>
        <w:r w:rsidR="00597423">
          <w:rPr>
            <w:noProof/>
            <w:webHidden/>
          </w:rPr>
          <w:fldChar w:fldCharType="begin"/>
        </w:r>
        <w:r w:rsidR="00597423">
          <w:rPr>
            <w:noProof/>
            <w:webHidden/>
          </w:rPr>
          <w:instrText xml:space="preserve"> PAGEREF _Toc62570179 \h </w:instrText>
        </w:r>
        <w:r w:rsidR="00597423">
          <w:rPr>
            <w:noProof/>
            <w:webHidden/>
          </w:rPr>
        </w:r>
        <w:r w:rsidR="00597423">
          <w:rPr>
            <w:noProof/>
            <w:webHidden/>
          </w:rPr>
          <w:fldChar w:fldCharType="separate"/>
        </w:r>
        <w:r w:rsidR="0002115F">
          <w:rPr>
            <w:noProof/>
            <w:webHidden/>
          </w:rPr>
          <w:t>149</w:t>
        </w:r>
        <w:r w:rsidR="00597423">
          <w:rPr>
            <w:noProof/>
            <w:webHidden/>
          </w:rPr>
          <w:fldChar w:fldCharType="end"/>
        </w:r>
      </w:hyperlink>
    </w:p>
    <w:p w14:paraId="63554FA3" w14:textId="4A1F9EE2" w:rsidR="00597423" w:rsidRDefault="00FF3CA9" w:rsidP="00FD265E">
      <w:pPr>
        <w:pStyle w:val="TOC2"/>
        <w:rPr>
          <w:rFonts w:asciiTheme="minorHAnsi" w:eastAsiaTheme="minorEastAsia" w:hAnsiTheme="minorHAnsi" w:cstheme="minorBidi"/>
          <w:noProof/>
          <w:sz w:val="22"/>
          <w:szCs w:val="22"/>
        </w:rPr>
      </w:pPr>
      <w:hyperlink w:anchor="_Toc62570180" w:history="1">
        <w:r w:rsidR="00597423" w:rsidRPr="00423BE6">
          <w:rPr>
            <w:rStyle w:val="Hyperlink"/>
            <w:noProof/>
          </w:rPr>
          <w:t>13.16</w:t>
        </w:r>
        <w:r w:rsidR="00597423">
          <w:rPr>
            <w:rFonts w:asciiTheme="minorHAnsi" w:eastAsiaTheme="minorEastAsia" w:hAnsiTheme="minorHAnsi" w:cstheme="minorBidi"/>
            <w:noProof/>
            <w:sz w:val="22"/>
            <w:szCs w:val="22"/>
          </w:rPr>
          <w:tab/>
        </w:r>
        <w:r w:rsidR="00597423" w:rsidRPr="00423BE6">
          <w:rPr>
            <w:rStyle w:val="Hyperlink"/>
            <w:noProof/>
          </w:rPr>
          <w:t>Properties for Nillable Elements</w:t>
        </w:r>
        <w:r w:rsidR="00597423">
          <w:rPr>
            <w:noProof/>
            <w:webHidden/>
          </w:rPr>
          <w:tab/>
        </w:r>
        <w:r w:rsidR="00597423">
          <w:rPr>
            <w:noProof/>
            <w:webHidden/>
          </w:rPr>
          <w:fldChar w:fldCharType="begin"/>
        </w:r>
        <w:r w:rsidR="00597423">
          <w:rPr>
            <w:noProof/>
            <w:webHidden/>
          </w:rPr>
          <w:instrText xml:space="preserve"> PAGEREF _Toc62570180 \h </w:instrText>
        </w:r>
        <w:r w:rsidR="00597423">
          <w:rPr>
            <w:noProof/>
            <w:webHidden/>
          </w:rPr>
        </w:r>
        <w:r w:rsidR="00597423">
          <w:rPr>
            <w:noProof/>
            <w:webHidden/>
          </w:rPr>
          <w:fldChar w:fldCharType="separate"/>
        </w:r>
        <w:r w:rsidR="0002115F">
          <w:rPr>
            <w:noProof/>
            <w:webHidden/>
          </w:rPr>
          <w:t>150</w:t>
        </w:r>
        <w:r w:rsidR="00597423">
          <w:rPr>
            <w:noProof/>
            <w:webHidden/>
          </w:rPr>
          <w:fldChar w:fldCharType="end"/>
        </w:r>
      </w:hyperlink>
    </w:p>
    <w:p w14:paraId="5ADD157A" w14:textId="538E1A23" w:rsidR="00597423" w:rsidRDefault="00FF3CA9" w:rsidP="004F4654">
      <w:pPr>
        <w:pStyle w:val="TOC1"/>
        <w:rPr>
          <w:rFonts w:asciiTheme="minorHAnsi" w:eastAsiaTheme="minorEastAsia" w:hAnsiTheme="minorHAnsi" w:cstheme="minorBidi"/>
          <w:noProof/>
          <w:sz w:val="22"/>
          <w:szCs w:val="22"/>
        </w:rPr>
      </w:pPr>
      <w:hyperlink w:anchor="_Toc62570181"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Sequence Groups</w:t>
        </w:r>
        <w:r w:rsidR="00597423">
          <w:rPr>
            <w:noProof/>
            <w:webHidden/>
          </w:rPr>
          <w:tab/>
        </w:r>
        <w:r w:rsidR="00597423">
          <w:rPr>
            <w:noProof/>
            <w:webHidden/>
          </w:rPr>
          <w:fldChar w:fldCharType="begin"/>
        </w:r>
        <w:r w:rsidR="00597423">
          <w:rPr>
            <w:noProof/>
            <w:webHidden/>
          </w:rPr>
          <w:instrText xml:space="preserve"> PAGEREF _Toc62570181 \h </w:instrText>
        </w:r>
        <w:r w:rsidR="00597423">
          <w:rPr>
            <w:noProof/>
            <w:webHidden/>
          </w:rPr>
        </w:r>
        <w:r w:rsidR="00597423">
          <w:rPr>
            <w:noProof/>
            <w:webHidden/>
          </w:rPr>
          <w:fldChar w:fldCharType="separate"/>
        </w:r>
        <w:r w:rsidR="0002115F">
          <w:rPr>
            <w:noProof/>
            <w:webHidden/>
          </w:rPr>
          <w:t>154</w:t>
        </w:r>
        <w:r w:rsidR="00597423">
          <w:rPr>
            <w:noProof/>
            <w:webHidden/>
          </w:rPr>
          <w:fldChar w:fldCharType="end"/>
        </w:r>
      </w:hyperlink>
    </w:p>
    <w:p w14:paraId="6E8DCD6C" w14:textId="205011CC" w:rsidR="00597423" w:rsidRDefault="00FF3CA9" w:rsidP="00FD265E">
      <w:pPr>
        <w:pStyle w:val="TOC2"/>
        <w:rPr>
          <w:rFonts w:asciiTheme="minorHAnsi" w:eastAsiaTheme="minorEastAsia" w:hAnsiTheme="minorHAnsi" w:cstheme="minorBidi"/>
          <w:noProof/>
          <w:sz w:val="22"/>
          <w:szCs w:val="22"/>
        </w:rPr>
      </w:pPr>
      <w:hyperlink w:anchor="_Toc62570182" w:history="1">
        <w:r w:rsidR="00597423" w:rsidRPr="00423BE6">
          <w:rPr>
            <w:rStyle w:val="Hyperlink"/>
            <w:noProof/>
          </w:rPr>
          <w:t>14.1</w:t>
        </w:r>
        <w:r w:rsidR="00597423">
          <w:rPr>
            <w:rFonts w:asciiTheme="minorHAnsi" w:eastAsiaTheme="minorEastAsia" w:hAnsiTheme="minorHAnsi" w:cstheme="minorBidi"/>
            <w:noProof/>
            <w:sz w:val="22"/>
            <w:szCs w:val="22"/>
          </w:rPr>
          <w:tab/>
        </w:r>
        <w:r w:rsidR="00597423" w:rsidRPr="00423BE6">
          <w:rPr>
            <w:rStyle w:val="Hyperlink"/>
            <w:noProof/>
          </w:rPr>
          <w:t>Empty Sequences</w:t>
        </w:r>
        <w:r w:rsidR="00597423">
          <w:rPr>
            <w:noProof/>
            <w:webHidden/>
          </w:rPr>
          <w:tab/>
        </w:r>
        <w:r w:rsidR="00597423">
          <w:rPr>
            <w:noProof/>
            <w:webHidden/>
          </w:rPr>
          <w:fldChar w:fldCharType="begin"/>
        </w:r>
        <w:r w:rsidR="00597423">
          <w:rPr>
            <w:noProof/>
            <w:webHidden/>
          </w:rPr>
          <w:instrText xml:space="preserve"> PAGEREF _Toc62570182 \h </w:instrText>
        </w:r>
        <w:r w:rsidR="00597423">
          <w:rPr>
            <w:noProof/>
            <w:webHidden/>
          </w:rPr>
        </w:r>
        <w:r w:rsidR="00597423">
          <w:rPr>
            <w:noProof/>
            <w:webHidden/>
          </w:rPr>
          <w:fldChar w:fldCharType="separate"/>
        </w:r>
        <w:r w:rsidR="0002115F">
          <w:rPr>
            <w:noProof/>
            <w:webHidden/>
          </w:rPr>
          <w:t>154</w:t>
        </w:r>
        <w:r w:rsidR="00597423">
          <w:rPr>
            <w:noProof/>
            <w:webHidden/>
          </w:rPr>
          <w:fldChar w:fldCharType="end"/>
        </w:r>
      </w:hyperlink>
    </w:p>
    <w:p w14:paraId="510E9BD9" w14:textId="36BC1784" w:rsidR="00597423" w:rsidRDefault="00FF3CA9" w:rsidP="00FD265E">
      <w:pPr>
        <w:pStyle w:val="TOC2"/>
        <w:rPr>
          <w:rFonts w:asciiTheme="minorHAnsi" w:eastAsiaTheme="minorEastAsia" w:hAnsiTheme="minorHAnsi" w:cstheme="minorBidi"/>
          <w:noProof/>
          <w:sz w:val="22"/>
          <w:szCs w:val="22"/>
        </w:rPr>
      </w:pPr>
      <w:hyperlink w:anchor="_Toc62570183" w:history="1">
        <w:r w:rsidR="00597423" w:rsidRPr="00423BE6">
          <w:rPr>
            <w:rStyle w:val="Hyperlink"/>
            <w:noProof/>
          </w:rPr>
          <w:t>14.2</w:t>
        </w:r>
        <w:r w:rsidR="00597423">
          <w:rPr>
            <w:rFonts w:asciiTheme="minorHAnsi" w:eastAsiaTheme="minorEastAsia" w:hAnsiTheme="minorHAnsi" w:cstheme="minorBidi"/>
            <w:noProof/>
            <w:sz w:val="22"/>
            <w:szCs w:val="22"/>
          </w:rPr>
          <w:tab/>
        </w:r>
        <w:r w:rsidR="00597423" w:rsidRPr="00423BE6">
          <w:rPr>
            <w:rStyle w:val="Hyperlink"/>
            <w:noProof/>
          </w:rPr>
          <w:t>Sequence Groups with Separators</w:t>
        </w:r>
        <w:r w:rsidR="00597423">
          <w:rPr>
            <w:noProof/>
            <w:webHidden/>
          </w:rPr>
          <w:tab/>
        </w:r>
        <w:r w:rsidR="00597423">
          <w:rPr>
            <w:noProof/>
            <w:webHidden/>
          </w:rPr>
          <w:fldChar w:fldCharType="begin"/>
        </w:r>
        <w:r w:rsidR="00597423">
          <w:rPr>
            <w:noProof/>
            <w:webHidden/>
          </w:rPr>
          <w:instrText xml:space="preserve"> PAGEREF _Toc62570183 \h </w:instrText>
        </w:r>
        <w:r w:rsidR="00597423">
          <w:rPr>
            <w:noProof/>
            <w:webHidden/>
          </w:rPr>
        </w:r>
        <w:r w:rsidR="00597423">
          <w:rPr>
            <w:noProof/>
            <w:webHidden/>
          </w:rPr>
          <w:fldChar w:fldCharType="separate"/>
        </w:r>
        <w:r w:rsidR="0002115F">
          <w:rPr>
            <w:noProof/>
            <w:webHidden/>
          </w:rPr>
          <w:t>155</w:t>
        </w:r>
        <w:r w:rsidR="00597423">
          <w:rPr>
            <w:noProof/>
            <w:webHidden/>
          </w:rPr>
          <w:fldChar w:fldCharType="end"/>
        </w:r>
      </w:hyperlink>
    </w:p>
    <w:p w14:paraId="387DB829" w14:textId="7A6FC65D" w:rsidR="00597423" w:rsidRDefault="00FF3CA9">
      <w:pPr>
        <w:pStyle w:val="TOC3"/>
        <w:rPr>
          <w:rFonts w:asciiTheme="minorHAnsi" w:eastAsiaTheme="minorEastAsia" w:hAnsiTheme="minorHAnsi" w:cstheme="minorBidi"/>
          <w:noProof/>
          <w:sz w:val="22"/>
          <w:szCs w:val="22"/>
        </w:rPr>
      </w:pPr>
      <w:hyperlink w:anchor="_Toc62570184" w:history="1">
        <w:r w:rsidR="00597423" w:rsidRPr="00423BE6">
          <w:rPr>
            <w:rStyle w:val="Hyperlink"/>
            <w:noProof/>
            <w14:scene3d>
              <w14:camera w14:prst="orthographicFront"/>
              <w14:lightRig w14:rig="threePt" w14:dir="t">
                <w14:rot w14:lat="0" w14:lon="0" w14:rev="0"/>
              </w14:lightRig>
            </w14:scene3d>
          </w:rPr>
          <w:t>14.2.1</w:t>
        </w:r>
        <w:r w:rsidR="00597423">
          <w:rPr>
            <w:rFonts w:asciiTheme="minorHAnsi" w:eastAsiaTheme="minorEastAsia" w:hAnsiTheme="minorHAnsi" w:cstheme="minorBidi"/>
            <w:noProof/>
            <w:sz w:val="22"/>
            <w:szCs w:val="22"/>
          </w:rPr>
          <w:tab/>
        </w:r>
        <w:r w:rsidR="00597423" w:rsidRPr="00423BE6">
          <w:rPr>
            <w:rStyle w:val="Hyperlink"/>
            <w:noProof/>
          </w:rPr>
          <w:t>Separators and Suppression</w:t>
        </w:r>
        <w:r w:rsidR="00597423">
          <w:rPr>
            <w:noProof/>
            <w:webHidden/>
          </w:rPr>
          <w:tab/>
        </w:r>
        <w:r w:rsidR="00597423">
          <w:rPr>
            <w:noProof/>
            <w:webHidden/>
          </w:rPr>
          <w:fldChar w:fldCharType="begin"/>
        </w:r>
        <w:r w:rsidR="00597423">
          <w:rPr>
            <w:noProof/>
            <w:webHidden/>
          </w:rPr>
          <w:instrText xml:space="preserve"> PAGEREF _Toc62570184 \h </w:instrText>
        </w:r>
        <w:r w:rsidR="00597423">
          <w:rPr>
            <w:noProof/>
            <w:webHidden/>
          </w:rPr>
        </w:r>
        <w:r w:rsidR="00597423">
          <w:rPr>
            <w:noProof/>
            <w:webHidden/>
          </w:rPr>
          <w:fldChar w:fldCharType="separate"/>
        </w:r>
        <w:r w:rsidR="0002115F">
          <w:rPr>
            <w:noProof/>
            <w:webHidden/>
          </w:rPr>
          <w:t>157</w:t>
        </w:r>
        <w:r w:rsidR="00597423">
          <w:rPr>
            <w:noProof/>
            <w:webHidden/>
          </w:rPr>
          <w:fldChar w:fldCharType="end"/>
        </w:r>
      </w:hyperlink>
    </w:p>
    <w:p w14:paraId="4A0EDF0D" w14:textId="724B8FF7" w:rsidR="00597423" w:rsidRDefault="00FF3CA9">
      <w:pPr>
        <w:pStyle w:val="TOC3"/>
        <w:rPr>
          <w:rFonts w:asciiTheme="minorHAnsi" w:eastAsiaTheme="minorEastAsia" w:hAnsiTheme="minorHAnsi" w:cstheme="minorBidi"/>
          <w:noProof/>
          <w:sz w:val="22"/>
          <w:szCs w:val="22"/>
        </w:rPr>
      </w:pPr>
      <w:hyperlink w:anchor="_Toc62570185" w:history="1">
        <w:r w:rsidR="00597423" w:rsidRPr="00423BE6">
          <w:rPr>
            <w:rStyle w:val="Hyperlink"/>
            <w:noProof/>
            <w14:scene3d>
              <w14:camera w14:prst="orthographicFront"/>
              <w14:lightRig w14:rig="threePt" w14:dir="t">
                <w14:rot w14:lat="0" w14:lon="0" w14:rev="0"/>
              </w14:lightRig>
            </w14:scene3d>
          </w:rPr>
          <w:t>14.2.2</w:t>
        </w:r>
        <w:r w:rsidR="00597423">
          <w:rPr>
            <w:rFonts w:asciiTheme="minorHAnsi" w:eastAsiaTheme="minorEastAsia" w:hAnsiTheme="minorHAnsi" w:cstheme="minorBidi"/>
            <w:noProof/>
            <w:sz w:val="22"/>
            <w:szCs w:val="22"/>
          </w:rPr>
          <w:tab/>
        </w:r>
        <w:r w:rsidR="00597423" w:rsidRPr="00423BE6">
          <w:rPr>
            <w:rStyle w:val="Hyperlink"/>
            <w:noProof/>
          </w:rPr>
          <w:t>Parsing Sequence Groups with Separators</w:t>
        </w:r>
        <w:r w:rsidR="00597423">
          <w:rPr>
            <w:noProof/>
            <w:webHidden/>
          </w:rPr>
          <w:tab/>
        </w:r>
        <w:r w:rsidR="00597423">
          <w:rPr>
            <w:noProof/>
            <w:webHidden/>
          </w:rPr>
          <w:fldChar w:fldCharType="begin"/>
        </w:r>
        <w:r w:rsidR="00597423">
          <w:rPr>
            <w:noProof/>
            <w:webHidden/>
          </w:rPr>
          <w:instrText xml:space="preserve"> PAGEREF _Toc62570185 \h </w:instrText>
        </w:r>
        <w:r w:rsidR="00597423">
          <w:rPr>
            <w:noProof/>
            <w:webHidden/>
          </w:rPr>
        </w:r>
        <w:r w:rsidR="00597423">
          <w:rPr>
            <w:noProof/>
            <w:webHidden/>
          </w:rPr>
          <w:fldChar w:fldCharType="separate"/>
        </w:r>
        <w:r w:rsidR="0002115F">
          <w:rPr>
            <w:noProof/>
            <w:webHidden/>
          </w:rPr>
          <w:t>158</w:t>
        </w:r>
        <w:r w:rsidR="00597423">
          <w:rPr>
            <w:noProof/>
            <w:webHidden/>
          </w:rPr>
          <w:fldChar w:fldCharType="end"/>
        </w:r>
      </w:hyperlink>
    </w:p>
    <w:p w14:paraId="378FCD9D" w14:textId="61445DB2" w:rsidR="00597423" w:rsidRDefault="00FF3CA9">
      <w:pPr>
        <w:pStyle w:val="TOC3"/>
        <w:rPr>
          <w:rFonts w:asciiTheme="minorHAnsi" w:eastAsiaTheme="minorEastAsia" w:hAnsiTheme="minorHAnsi" w:cstheme="minorBidi"/>
          <w:noProof/>
          <w:sz w:val="22"/>
          <w:szCs w:val="22"/>
        </w:rPr>
      </w:pPr>
      <w:hyperlink w:anchor="_Toc62570186" w:history="1">
        <w:r w:rsidR="00597423" w:rsidRPr="00423BE6">
          <w:rPr>
            <w:rStyle w:val="Hyperlink"/>
            <w:noProof/>
            <w14:scene3d>
              <w14:camera w14:prst="orthographicFront"/>
              <w14:lightRig w14:rig="threePt" w14:dir="t">
                <w14:rot w14:lat="0" w14:lon="0" w14:rev="0"/>
              </w14:lightRig>
            </w14:scene3d>
          </w:rPr>
          <w:t>14.2.3</w:t>
        </w:r>
        <w:r w:rsidR="00597423">
          <w:rPr>
            <w:rFonts w:asciiTheme="minorHAnsi" w:eastAsiaTheme="minorEastAsia" w:hAnsiTheme="minorHAnsi" w:cstheme="minorBidi"/>
            <w:noProof/>
            <w:sz w:val="22"/>
            <w:szCs w:val="22"/>
          </w:rPr>
          <w:tab/>
        </w:r>
        <w:r w:rsidR="00597423" w:rsidRPr="00423BE6">
          <w:rPr>
            <w:rStyle w:val="Hyperlink"/>
            <w:noProof/>
          </w:rPr>
          <w:t>Unparsing Sequence Groups with Separators</w:t>
        </w:r>
        <w:r w:rsidR="00597423">
          <w:rPr>
            <w:noProof/>
            <w:webHidden/>
          </w:rPr>
          <w:tab/>
        </w:r>
        <w:r w:rsidR="00597423">
          <w:rPr>
            <w:noProof/>
            <w:webHidden/>
          </w:rPr>
          <w:fldChar w:fldCharType="begin"/>
        </w:r>
        <w:r w:rsidR="00597423">
          <w:rPr>
            <w:noProof/>
            <w:webHidden/>
          </w:rPr>
          <w:instrText xml:space="preserve"> PAGEREF _Toc62570186 \h </w:instrText>
        </w:r>
        <w:r w:rsidR="00597423">
          <w:rPr>
            <w:noProof/>
            <w:webHidden/>
          </w:rPr>
        </w:r>
        <w:r w:rsidR="00597423">
          <w:rPr>
            <w:noProof/>
            <w:webHidden/>
          </w:rPr>
          <w:fldChar w:fldCharType="separate"/>
        </w:r>
        <w:r w:rsidR="0002115F">
          <w:rPr>
            <w:noProof/>
            <w:webHidden/>
          </w:rPr>
          <w:t>160</w:t>
        </w:r>
        <w:r w:rsidR="00597423">
          <w:rPr>
            <w:noProof/>
            <w:webHidden/>
          </w:rPr>
          <w:fldChar w:fldCharType="end"/>
        </w:r>
      </w:hyperlink>
    </w:p>
    <w:p w14:paraId="22CFDC59" w14:textId="4DD8BA77" w:rsidR="00597423" w:rsidRDefault="00FF3CA9" w:rsidP="00FD265E">
      <w:pPr>
        <w:pStyle w:val="TOC2"/>
        <w:rPr>
          <w:rFonts w:asciiTheme="minorHAnsi" w:eastAsiaTheme="minorEastAsia" w:hAnsiTheme="minorHAnsi" w:cstheme="minorBidi"/>
          <w:noProof/>
          <w:sz w:val="22"/>
          <w:szCs w:val="22"/>
        </w:rPr>
      </w:pPr>
      <w:hyperlink w:anchor="_Toc62570187" w:history="1">
        <w:r w:rsidR="00597423" w:rsidRPr="00423BE6">
          <w:rPr>
            <w:rStyle w:val="Hyperlink"/>
            <w:noProof/>
          </w:rPr>
          <w:t>14.3</w:t>
        </w:r>
        <w:r w:rsidR="00597423">
          <w:rPr>
            <w:rFonts w:asciiTheme="minorHAnsi" w:eastAsiaTheme="minorEastAsia" w:hAnsiTheme="minorHAnsi" w:cstheme="minorBidi"/>
            <w:noProof/>
            <w:sz w:val="22"/>
            <w:szCs w:val="22"/>
          </w:rPr>
          <w:tab/>
        </w:r>
        <w:r w:rsidR="00597423" w:rsidRPr="00423BE6">
          <w:rPr>
            <w:rStyle w:val="Hyperlink"/>
            <w:noProof/>
          </w:rPr>
          <w:t>Unordered Sequence Groups</w:t>
        </w:r>
        <w:r w:rsidR="00597423">
          <w:rPr>
            <w:noProof/>
            <w:webHidden/>
          </w:rPr>
          <w:tab/>
        </w:r>
        <w:r w:rsidR="00597423">
          <w:rPr>
            <w:noProof/>
            <w:webHidden/>
          </w:rPr>
          <w:fldChar w:fldCharType="begin"/>
        </w:r>
        <w:r w:rsidR="00597423">
          <w:rPr>
            <w:noProof/>
            <w:webHidden/>
          </w:rPr>
          <w:instrText xml:space="preserve"> PAGEREF _Toc62570187 \h </w:instrText>
        </w:r>
        <w:r w:rsidR="00597423">
          <w:rPr>
            <w:noProof/>
            <w:webHidden/>
          </w:rPr>
        </w:r>
        <w:r w:rsidR="00597423">
          <w:rPr>
            <w:noProof/>
            <w:webHidden/>
          </w:rPr>
          <w:fldChar w:fldCharType="separate"/>
        </w:r>
        <w:r w:rsidR="0002115F">
          <w:rPr>
            <w:noProof/>
            <w:webHidden/>
          </w:rPr>
          <w:t>162</w:t>
        </w:r>
        <w:r w:rsidR="00597423">
          <w:rPr>
            <w:noProof/>
            <w:webHidden/>
          </w:rPr>
          <w:fldChar w:fldCharType="end"/>
        </w:r>
      </w:hyperlink>
    </w:p>
    <w:p w14:paraId="1B4513C8" w14:textId="064DF161" w:rsidR="00597423" w:rsidRDefault="00FF3CA9">
      <w:pPr>
        <w:pStyle w:val="TOC3"/>
        <w:rPr>
          <w:rFonts w:asciiTheme="minorHAnsi" w:eastAsiaTheme="minorEastAsia" w:hAnsiTheme="minorHAnsi" w:cstheme="minorBidi"/>
          <w:noProof/>
          <w:sz w:val="22"/>
          <w:szCs w:val="22"/>
        </w:rPr>
      </w:pPr>
      <w:hyperlink w:anchor="_Toc62570188" w:history="1">
        <w:r w:rsidR="00597423" w:rsidRPr="00423BE6">
          <w:rPr>
            <w:rStyle w:val="Hyperlink"/>
            <w:noProof/>
            <w14:scene3d>
              <w14:camera w14:prst="orthographicFront"/>
              <w14:lightRig w14:rig="threePt" w14:dir="t">
                <w14:rot w14:lat="0" w14:lon="0" w14:rev="0"/>
              </w14:lightRig>
            </w14:scene3d>
          </w:rPr>
          <w:t>14.3.1</w:t>
        </w:r>
        <w:r w:rsidR="00597423">
          <w:rPr>
            <w:rFonts w:asciiTheme="minorHAnsi" w:eastAsiaTheme="minorEastAsia" w:hAnsiTheme="minorHAnsi" w:cstheme="minorBidi"/>
            <w:noProof/>
            <w:sz w:val="22"/>
            <w:szCs w:val="22"/>
          </w:rPr>
          <w:tab/>
        </w:r>
        <w:r w:rsidR="00597423" w:rsidRPr="00423BE6">
          <w:rPr>
            <w:rStyle w:val="Hyperlink"/>
            <w:noProof/>
          </w:rPr>
          <w:t>Restrictions for Unordered Sequences</w:t>
        </w:r>
        <w:r w:rsidR="00597423">
          <w:rPr>
            <w:noProof/>
            <w:webHidden/>
          </w:rPr>
          <w:tab/>
        </w:r>
        <w:r w:rsidR="00597423">
          <w:rPr>
            <w:noProof/>
            <w:webHidden/>
          </w:rPr>
          <w:fldChar w:fldCharType="begin"/>
        </w:r>
        <w:r w:rsidR="00597423">
          <w:rPr>
            <w:noProof/>
            <w:webHidden/>
          </w:rPr>
          <w:instrText xml:space="preserve"> PAGEREF _Toc62570188 \h </w:instrText>
        </w:r>
        <w:r w:rsidR="00597423">
          <w:rPr>
            <w:noProof/>
            <w:webHidden/>
          </w:rPr>
        </w:r>
        <w:r w:rsidR="00597423">
          <w:rPr>
            <w:noProof/>
            <w:webHidden/>
          </w:rPr>
          <w:fldChar w:fldCharType="separate"/>
        </w:r>
        <w:r w:rsidR="0002115F">
          <w:rPr>
            <w:noProof/>
            <w:webHidden/>
          </w:rPr>
          <w:t>163</w:t>
        </w:r>
        <w:r w:rsidR="00597423">
          <w:rPr>
            <w:noProof/>
            <w:webHidden/>
          </w:rPr>
          <w:fldChar w:fldCharType="end"/>
        </w:r>
      </w:hyperlink>
    </w:p>
    <w:p w14:paraId="4414A424" w14:textId="32B0A887" w:rsidR="00597423" w:rsidRDefault="00FF3CA9">
      <w:pPr>
        <w:pStyle w:val="TOC3"/>
        <w:rPr>
          <w:rFonts w:asciiTheme="minorHAnsi" w:eastAsiaTheme="minorEastAsia" w:hAnsiTheme="minorHAnsi" w:cstheme="minorBidi"/>
          <w:noProof/>
          <w:sz w:val="22"/>
          <w:szCs w:val="22"/>
        </w:rPr>
      </w:pPr>
      <w:hyperlink w:anchor="_Toc62570189" w:history="1">
        <w:r w:rsidR="00597423" w:rsidRPr="00423BE6">
          <w:rPr>
            <w:rStyle w:val="Hyperlink"/>
            <w:noProof/>
            <w14:scene3d>
              <w14:camera w14:prst="orthographicFront"/>
              <w14:lightRig w14:rig="threePt" w14:dir="t">
                <w14:rot w14:lat="0" w14:lon="0" w14:rev="0"/>
              </w14:lightRig>
            </w14:scene3d>
          </w:rPr>
          <w:t>14.3.2</w:t>
        </w:r>
        <w:r w:rsidR="00597423">
          <w:rPr>
            <w:rFonts w:asciiTheme="minorHAnsi" w:eastAsiaTheme="minorEastAsia" w:hAnsiTheme="minorHAnsi" w:cstheme="minorBidi"/>
            <w:noProof/>
            <w:sz w:val="22"/>
            <w:szCs w:val="22"/>
          </w:rPr>
          <w:tab/>
        </w:r>
        <w:r w:rsidR="00597423" w:rsidRPr="00423BE6">
          <w:rPr>
            <w:rStyle w:val="Hyperlink"/>
            <w:noProof/>
          </w:rPr>
          <w:t>Parsing an Unordered Sequence</w:t>
        </w:r>
        <w:r w:rsidR="00597423">
          <w:rPr>
            <w:noProof/>
            <w:webHidden/>
          </w:rPr>
          <w:tab/>
        </w:r>
        <w:r w:rsidR="00597423">
          <w:rPr>
            <w:noProof/>
            <w:webHidden/>
          </w:rPr>
          <w:fldChar w:fldCharType="begin"/>
        </w:r>
        <w:r w:rsidR="00597423">
          <w:rPr>
            <w:noProof/>
            <w:webHidden/>
          </w:rPr>
          <w:instrText xml:space="preserve"> PAGEREF _Toc62570189 \h </w:instrText>
        </w:r>
        <w:r w:rsidR="00597423">
          <w:rPr>
            <w:noProof/>
            <w:webHidden/>
          </w:rPr>
        </w:r>
        <w:r w:rsidR="00597423">
          <w:rPr>
            <w:noProof/>
            <w:webHidden/>
          </w:rPr>
          <w:fldChar w:fldCharType="separate"/>
        </w:r>
        <w:r w:rsidR="0002115F">
          <w:rPr>
            <w:noProof/>
            <w:webHidden/>
          </w:rPr>
          <w:t>163</w:t>
        </w:r>
        <w:r w:rsidR="00597423">
          <w:rPr>
            <w:noProof/>
            <w:webHidden/>
          </w:rPr>
          <w:fldChar w:fldCharType="end"/>
        </w:r>
      </w:hyperlink>
    </w:p>
    <w:p w14:paraId="66E9D3AA" w14:textId="0E5AAEA3" w:rsidR="00597423" w:rsidRDefault="00FF3CA9">
      <w:pPr>
        <w:pStyle w:val="TOC3"/>
        <w:rPr>
          <w:rFonts w:asciiTheme="minorHAnsi" w:eastAsiaTheme="minorEastAsia" w:hAnsiTheme="minorHAnsi" w:cstheme="minorBidi"/>
          <w:noProof/>
          <w:sz w:val="22"/>
          <w:szCs w:val="22"/>
        </w:rPr>
      </w:pPr>
      <w:hyperlink w:anchor="_Toc62570190" w:history="1">
        <w:r w:rsidR="00597423" w:rsidRPr="00423BE6">
          <w:rPr>
            <w:rStyle w:val="Hyperlink"/>
            <w:noProof/>
            <w14:scene3d>
              <w14:camera w14:prst="orthographicFront"/>
              <w14:lightRig w14:rig="threePt" w14:dir="t">
                <w14:rot w14:lat="0" w14:lon="0" w14:rev="0"/>
              </w14:lightRig>
            </w14:scene3d>
          </w:rPr>
          <w:t>14.3.3</w:t>
        </w:r>
        <w:r w:rsidR="00597423">
          <w:rPr>
            <w:rFonts w:asciiTheme="minorHAnsi" w:eastAsiaTheme="minorEastAsia" w:hAnsiTheme="minorHAnsi" w:cstheme="minorBidi"/>
            <w:noProof/>
            <w:sz w:val="22"/>
            <w:szCs w:val="22"/>
          </w:rPr>
          <w:tab/>
        </w:r>
        <w:r w:rsidR="00597423" w:rsidRPr="00423BE6">
          <w:rPr>
            <w:rStyle w:val="Hyperlink"/>
            <w:noProof/>
          </w:rPr>
          <w:t>Unparsing an Unordered Sequence</w:t>
        </w:r>
        <w:r w:rsidR="00597423">
          <w:rPr>
            <w:noProof/>
            <w:webHidden/>
          </w:rPr>
          <w:tab/>
        </w:r>
        <w:r w:rsidR="00597423">
          <w:rPr>
            <w:noProof/>
            <w:webHidden/>
          </w:rPr>
          <w:fldChar w:fldCharType="begin"/>
        </w:r>
        <w:r w:rsidR="00597423">
          <w:rPr>
            <w:noProof/>
            <w:webHidden/>
          </w:rPr>
          <w:instrText xml:space="preserve"> PAGEREF _Toc62570190 \h </w:instrText>
        </w:r>
        <w:r w:rsidR="00597423">
          <w:rPr>
            <w:noProof/>
            <w:webHidden/>
          </w:rPr>
        </w:r>
        <w:r w:rsidR="00597423">
          <w:rPr>
            <w:noProof/>
            <w:webHidden/>
          </w:rPr>
          <w:fldChar w:fldCharType="separate"/>
        </w:r>
        <w:r w:rsidR="0002115F">
          <w:rPr>
            <w:noProof/>
            <w:webHidden/>
          </w:rPr>
          <w:t>164</w:t>
        </w:r>
        <w:r w:rsidR="00597423">
          <w:rPr>
            <w:noProof/>
            <w:webHidden/>
          </w:rPr>
          <w:fldChar w:fldCharType="end"/>
        </w:r>
      </w:hyperlink>
    </w:p>
    <w:p w14:paraId="336A11C0" w14:textId="4B7B68E4" w:rsidR="00597423" w:rsidRDefault="00FF3CA9" w:rsidP="00FD265E">
      <w:pPr>
        <w:pStyle w:val="TOC2"/>
        <w:rPr>
          <w:rFonts w:asciiTheme="minorHAnsi" w:eastAsiaTheme="minorEastAsia" w:hAnsiTheme="minorHAnsi" w:cstheme="minorBidi"/>
          <w:noProof/>
          <w:sz w:val="22"/>
          <w:szCs w:val="22"/>
        </w:rPr>
      </w:pPr>
      <w:hyperlink w:anchor="_Toc62570191" w:history="1">
        <w:r w:rsidR="00597423" w:rsidRPr="00423BE6">
          <w:rPr>
            <w:rStyle w:val="Hyperlink"/>
            <w:noProof/>
          </w:rPr>
          <w:t>14.4</w:t>
        </w:r>
        <w:r w:rsidR="00597423">
          <w:rPr>
            <w:rFonts w:asciiTheme="minorHAnsi" w:eastAsiaTheme="minorEastAsia" w:hAnsiTheme="minorHAnsi" w:cstheme="minorBidi"/>
            <w:noProof/>
            <w:sz w:val="22"/>
            <w:szCs w:val="22"/>
          </w:rPr>
          <w:tab/>
        </w:r>
        <w:r w:rsidR="00597423" w:rsidRPr="00423BE6">
          <w:rPr>
            <w:rStyle w:val="Hyperlink"/>
            <w:noProof/>
          </w:rPr>
          <w:t>Floating Elements</w:t>
        </w:r>
        <w:r w:rsidR="00597423">
          <w:rPr>
            <w:noProof/>
            <w:webHidden/>
          </w:rPr>
          <w:tab/>
        </w:r>
        <w:r w:rsidR="00597423">
          <w:rPr>
            <w:noProof/>
            <w:webHidden/>
          </w:rPr>
          <w:fldChar w:fldCharType="begin"/>
        </w:r>
        <w:r w:rsidR="00597423">
          <w:rPr>
            <w:noProof/>
            <w:webHidden/>
          </w:rPr>
          <w:instrText xml:space="preserve"> PAGEREF _Toc62570191 \h </w:instrText>
        </w:r>
        <w:r w:rsidR="00597423">
          <w:rPr>
            <w:noProof/>
            <w:webHidden/>
          </w:rPr>
        </w:r>
        <w:r w:rsidR="00597423">
          <w:rPr>
            <w:noProof/>
            <w:webHidden/>
          </w:rPr>
          <w:fldChar w:fldCharType="separate"/>
        </w:r>
        <w:r w:rsidR="0002115F">
          <w:rPr>
            <w:noProof/>
            <w:webHidden/>
          </w:rPr>
          <w:t>164</w:t>
        </w:r>
        <w:r w:rsidR="00597423">
          <w:rPr>
            <w:noProof/>
            <w:webHidden/>
          </w:rPr>
          <w:fldChar w:fldCharType="end"/>
        </w:r>
      </w:hyperlink>
    </w:p>
    <w:p w14:paraId="0737C94C" w14:textId="2ABD619E" w:rsidR="00597423" w:rsidRDefault="00FF3CA9" w:rsidP="00FD265E">
      <w:pPr>
        <w:pStyle w:val="TOC2"/>
        <w:rPr>
          <w:rFonts w:asciiTheme="minorHAnsi" w:eastAsiaTheme="minorEastAsia" w:hAnsiTheme="minorHAnsi" w:cstheme="minorBidi"/>
          <w:noProof/>
          <w:sz w:val="22"/>
          <w:szCs w:val="22"/>
        </w:rPr>
      </w:pPr>
      <w:hyperlink w:anchor="_Toc62570192" w:history="1">
        <w:r w:rsidR="00597423" w:rsidRPr="00423BE6">
          <w:rPr>
            <w:rStyle w:val="Hyperlink"/>
            <w:noProof/>
          </w:rPr>
          <w:t>14.5</w:t>
        </w:r>
        <w:r w:rsidR="00597423">
          <w:rPr>
            <w:rFonts w:asciiTheme="minorHAnsi" w:eastAsiaTheme="minorEastAsia" w:hAnsiTheme="minorHAnsi" w:cstheme="minorBidi"/>
            <w:noProof/>
            <w:sz w:val="22"/>
            <w:szCs w:val="22"/>
          </w:rPr>
          <w:tab/>
        </w:r>
        <w:r w:rsidR="00597423" w:rsidRPr="00423BE6">
          <w:rPr>
            <w:rStyle w:val="Hyperlink"/>
            <w:noProof/>
          </w:rPr>
          <w:t>Hidden Groups</w:t>
        </w:r>
        <w:r w:rsidR="00597423">
          <w:rPr>
            <w:noProof/>
            <w:webHidden/>
          </w:rPr>
          <w:tab/>
        </w:r>
        <w:r w:rsidR="00597423">
          <w:rPr>
            <w:noProof/>
            <w:webHidden/>
          </w:rPr>
          <w:fldChar w:fldCharType="begin"/>
        </w:r>
        <w:r w:rsidR="00597423">
          <w:rPr>
            <w:noProof/>
            <w:webHidden/>
          </w:rPr>
          <w:instrText xml:space="preserve"> PAGEREF _Toc62570192 \h </w:instrText>
        </w:r>
        <w:r w:rsidR="00597423">
          <w:rPr>
            <w:noProof/>
            <w:webHidden/>
          </w:rPr>
        </w:r>
        <w:r w:rsidR="00597423">
          <w:rPr>
            <w:noProof/>
            <w:webHidden/>
          </w:rPr>
          <w:fldChar w:fldCharType="separate"/>
        </w:r>
        <w:r w:rsidR="0002115F">
          <w:rPr>
            <w:noProof/>
            <w:webHidden/>
          </w:rPr>
          <w:t>165</w:t>
        </w:r>
        <w:r w:rsidR="00597423">
          <w:rPr>
            <w:noProof/>
            <w:webHidden/>
          </w:rPr>
          <w:fldChar w:fldCharType="end"/>
        </w:r>
      </w:hyperlink>
    </w:p>
    <w:p w14:paraId="02321439" w14:textId="33223644" w:rsidR="00597423" w:rsidRDefault="00FF3CA9" w:rsidP="004F4654">
      <w:pPr>
        <w:pStyle w:val="TOC1"/>
        <w:rPr>
          <w:rFonts w:asciiTheme="minorHAnsi" w:eastAsiaTheme="minorEastAsia" w:hAnsiTheme="minorHAnsi" w:cstheme="minorBidi"/>
          <w:noProof/>
          <w:sz w:val="22"/>
          <w:szCs w:val="22"/>
        </w:rPr>
      </w:pPr>
      <w:hyperlink w:anchor="_Toc62570193" w:history="1">
        <w:r w:rsidR="00597423" w:rsidRPr="00423BE6">
          <w:rPr>
            <w:rStyle w:val="Hyperlink"/>
            <w:noProof/>
          </w:rPr>
          <w:t>15</w:t>
        </w:r>
        <w:r w:rsidR="00597423">
          <w:rPr>
            <w:rFonts w:asciiTheme="minorHAnsi" w:eastAsiaTheme="minorEastAsia" w:hAnsiTheme="minorHAnsi" w:cstheme="minorBidi"/>
            <w:noProof/>
            <w:sz w:val="22"/>
            <w:szCs w:val="22"/>
          </w:rPr>
          <w:tab/>
        </w:r>
        <w:r w:rsidR="00597423" w:rsidRPr="00423BE6">
          <w:rPr>
            <w:rStyle w:val="Hyperlink"/>
            <w:noProof/>
          </w:rPr>
          <w:t>Choice Groups</w:t>
        </w:r>
        <w:r w:rsidR="00597423">
          <w:rPr>
            <w:noProof/>
            <w:webHidden/>
          </w:rPr>
          <w:tab/>
        </w:r>
        <w:r w:rsidR="00597423">
          <w:rPr>
            <w:noProof/>
            <w:webHidden/>
          </w:rPr>
          <w:fldChar w:fldCharType="begin"/>
        </w:r>
        <w:r w:rsidR="00597423">
          <w:rPr>
            <w:noProof/>
            <w:webHidden/>
          </w:rPr>
          <w:instrText xml:space="preserve"> PAGEREF _Toc62570193 \h </w:instrText>
        </w:r>
        <w:r w:rsidR="00597423">
          <w:rPr>
            <w:noProof/>
            <w:webHidden/>
          </w:rPr>
        </w:r>
        <w:r w:rsidR="00597423">
          <w:rPr>
            <w:noProof/>
            <w:webHidden/>
          </w:rPr>
          <w:fldChar w:fldCharType="separate"/>
        </w:r>
        <w:r w:rsidR="0002115F">
          <w:rPr>
            <w:noProof/>
            <w:webHidden/>
          </w:rPr>
          <w:t>168</w:t>
        </w:r>
        <w:r w:rsidR="00597423">
          <w:rPr>
            <w:noProof/>
            <w:webHidden/>
          </w:rPr>
          <w:fldChar w:fldCharType="end"/>
        </w:r>
      </w:hyperlink>
    </w:p>
    <w:p w14:paraId="563E773E" w14:textId="4B312DB5" w:rsidR="00597423" w:rsidRDefault="00FF3CA9" w:rsidP="00FD265E">
      <w:pPr>
        <w:pStyle w:val="TOC2"/>
        <w:rPr>
          <w:rFonts w:asciiTheme="minorHAnsi" w:eastAsiaTheme="minorEastAsia" w:hAnsiTheme="minorHAnsi" w:cstheme="minorBidi"/>
          <w:noProof/>
          <w:sz w:val="22"/>
          <w:szCs w:val="22"/>
        </w:rPr>
      </w:pPr>
      <w:hyperlink w:anchor="_Toc62570194" w:history="1">
        <w:r w:rsidR="00597423" w:rsidRPr="00423BE6">
          <w:rPr>
            <w:rStyle w:val="Hyperlink"/>
            <w:noProof/>
          </w:rPr>
          <w:t>15.1</w:t>
        </w:r>
        <w:r w:rsidR="00597423">
          <w:rPr>
            <w:rFonts w:asciiTheme="minorHAnsi" w:eastAsiaTheme="minorEastAsia" w:hAnsiTheme="minorHAnsi" w:cstheme="minorBidi"/>
            <w:noProof/>
            <w:sz w:val="22"/>
            <w:szCs w:val="22"/>
          </w:rPr>
          <w:tab/>
        </w:r>
        <w:r w:rsidR="00597423" w:rsidRPr="00423BE6">
          <w:rPr>
            <w:rStyle w:val="Hyperlink"/>
            <w:noProof/>
          </w:rPr>
          <w:t>Resolving Choices</w:t>
        </w:r>
        <w:r w:rsidR="00597423">
          <w:rPr>
            <w:noProof/>
            <w:webHidden/>
          </w:rPr>
          <w:tab/>
        </w:r>
        <w:r w:rsidR="00597423">
          <w:rPr>
            <w:noProof/>
            <w:webHidden/>
          </w:rPr>
          <w:fldChar w:fldCharType="begin"/>
        </w:r>
        <w:r w:rsidR="00597423">
          <w:rPr>
            <w:noProof/>
            <w:webHidden/>
          </w:rPr>
          <w:instrText xml:space="preserve"> PAGEREF _Toc62570194 \h </w:instrText>
        </w:r>
        <w:r w:rsidR="00597423">
          <w:rPr>
            <w:noProof/>
            <w:webHidden/>
          </w:rPr>
        </w:r>
        <w:r w:rsidR="00597423">
          <w:rPr>
            <w:noProof/>
            <w:webHidden/>
          </w:rPr>
          <w:fldChar w:fldCharType="separate"/>
        </w:r>
        <w:r w:rsidR="0002115F">
          <w:rPr>
            <w:noProof/>
            <w:webHidden/>
          </w:rPr>
          <w:t>169</w:t>
        </w:r>
        <w:r w:rsidR="00597423">
          <w:rPr>
            <w:noProof/>
            <w:webHidden/>
          </w:rPr>
          <w:fldChar w:fldCharType="end"/>
        </w:r>
      </w:hyperlink>
    </w:p>
    <w:p w14:paraId="357169A2" w14:textId="2279DF0A" w:rsidR="00597423" w:rsidRDefault="00FF3CA9">
      <w:pPr>
        <w:pStyle w:val="TOC3"/>
        <w:rPr>
          <w:rFonts w:asciiTheme="minorHAnsi" w:eastAsiaTheme="minorEastAsia" w:hAnsiTheme="minorHAnsi" w:cstheme="minorBidi"/>
          <w:noProof/>
          <w:sz w:val="22"/>
          <w:szCs w:val="22"/>
        </w:rPr>
      </w:pPr>
      <w:hyperlink w:anchor="_Toc62570195" w:history="1">
        <w:r w:rsidR="00597423" w:rsidRPr="00423BE6">
          <w:rPr>
            <w:rStyle w:val="Hyperlink"/>
            <w:noProof/>
            <w14:scene3d>
              <w14:camera w14:prst="orthographicFront"/>
              <w14:lightRig w14:rig="threePt" w14:dir="t">
                <w14:rot w14:lat="0" w14:lon="0" w14:rev="0"/>
              </w14:lightRig>
            </w14:scene3d>
          </w:rPr>
          <w:t>15.1.1</w:t>
        </w:r>
        <w:r w:rsidR="00597423">
          <w:rPr>
            <w:rFonts w:asciiTheme="minorHAnsi" w:eastAsiaTheme="minorEastAsia" w:hAnsiTheme="minorHAnsi" w:cstheme="minorBidi"/>
            <w:noProof/>
            <w:sz w:val="22"/>
            <w:szCs w:val="22"/>
          </w:rPr>
          <w:tab/>
        </w:r>
        <w:r w:rsidR="00597423" w:rsidRPr="00423BE6">
          <w:rPr>
            <w:rStyle w:val="Hyperlink"/>
            <w:noProof/>
          </w:rPr>
          <w:t>Resolving Choices via Speculation</w:t>
        </w:r>
        <w:r w:rsidR="00597423">
          <w:rPr>
            <w:noProof/>
            <w:webHidden/>
          </w:rPr>
          <w:tab/>
        </w:r>
        <w:r w:rsidR="00597423">
          <w:rPr>
            <w:noProof/>
            <w:webHidden/>
          </w:rPr>
          <w:fldChar w:fldCharType="begin"/>
        </w:r>
        <w:r w:rsidR="00597423">
          <w:rPr>
            <w:noProof/>
            <w:webHidden/>
          </w:rPr>
          <w:instrText xml:space="preserve"> PAGEREF _Toc62570195 \h </w:instrText>
        </w:r>
        <w:r w:rsidR="00597423">
          <w:rPr>
            <w:noProof/>
            <w:webHidden/>
          </w:rPr>
        </w:r>
        <w:r w:rsidR="00597423">
          <w:rPr>
            <w:noProof/>
            <w:webHidden/>
          </w:rPr>
          <w:fldChar w:fldCharType="separate"/>
        </w:r>
        <w:r w:rsidR="0002115F">
          <w:rPr>
            <w:noProof/>
            <w:webHidden/>
          </w:rPr>
          <w:t>169</w:t>
        </w:r>
        <w:r w:rsidR="00597423">
          <w:rPr>
            <w:noProof/>
            <w:webHidden/>
          </w:rPr>
          <w:fldChar w:fldCharType="end"/>
        </w:r>
      </w:hyperlink>
    </w:p>
    <w:p w14:paraId="5AEE29BE" w14:textId="33421CA4" w:rsidR="00597423" w:rsidRDefault="00FF3CA9">
      <w:pPr>
        <w:pStyle w:val="TOC3"/>
        <w:rPr>
          <w:rFonts w:asciiTheme="minorHAnsi" w:eastAsiaTheme="minorEastAsia" w:hAnsiTheme="minorHAnsi" w:cstheme="minorBidi"/>
          <w:noProof/>
          <w:sz w:val="22"/>
          <w:szCs w:val="22"/>
        </w:rPr>
      </w:pPr>
      <w:hyperlink w:anchor="_Toc62570196" w:history="1">
        <w:r w:rsidR="00597423" w:rsidRPr="00423BE6">
          <w:rPr>
            <w:rStyle w:val="Hyperlink"/>
            <w:noProof/>
            <w14:scene3d>
              <w14:camera w14:prst="orthographicFront"/>
              <w14:lightRig w14:rig="threePt" w14:dir="t">
                <w14:rot w14:lat="0" w14:lon="0" w14:rev="0"/>
              </w14:lightRig>
            </w14:scene3d>
          </w:rPr>
          <w:t>15.1.2</w:t>
        </w:r>
        <w:r w:rsidR="00597423">
          <w:rPr>
            <w:rFonts w:asciiTheme="minorHAnsi" w:eastAsiaTheme="minorEastAsia" w:hAnsiTheme="minorHAnsi" w:cstheme="minorBidi"/>
            <w:noProof/>
            <w:sz w:val="22"/>
            <w:szCs w:val="22"/>
          </w:rPr>
          <w:tab/>
        </w:r>
        <w:r w:rsidR="00597423" w:rsidRPr="00423BE6">
          <w:rPr>
            <w:rStyle w:val="Hyperlink"/>
            <w:noProof/>
          </w:rPr>
          <w:t>Resolving Choices via Direct Dispatch</w:t>
        </w:r>
        <w:r w:rsidR="00597423">
          <w:rPr>
            <w:noProof/>
            <w:webHidden/>
          </w:rPr>
          <w:tab/>
        </w:r>
        <w:r w:rsidR="00597423">
          <w:rPr>
            <w:noProof/>
            <w:webHidden/>
          </w:rPr>
          <w:fldChar w:fldCharType="begin"/>
        </w:r>
        <w:r w:rsidR="00597423">
          <w:rPr>
            <w:noProof/>
            <w:webHidden/>
          </w:rPr>
          <w:instrText xml:space="preserve"> PAGEREF _Toc62570196 \h </w:instrText>
        </w:r>
        <w:r w:rsidR="00597423">
          <w:rPr>
            <w:noProof/>
            <w:webHidden/>
          </w:rPr>
        </w:r>
        <w:r w:rsidR="00597423">
          <w:rPr>
            <w:noProof/>
            <w:webHidden/>
          </w:rPr>
          <w:fldChar w:fldCharType="separate"/>
        </w:r>
        <w:r w:rsidR="0002115F">
          <w:rPr>
            <w:noProof/>
            <w:webHidden/>
          </w:rPr>
          <w:t>170</w:t>
        </w:r>
        <w:r w:rsidR="00597423">
          <w:rPr>
            <w:noProof/>
            <w:webHidden/>
          </w:rPr>
          <w:fldChar w:fldCharType="end"/>
        </w:r>
      </w:hyperlink>
    </w:p>
    <w:p w14:paraId="7DC43935" w14:textId="49A18C25" w:rsidR="00597423" w:rsidRDefault="00FF3CA9">
      <w:pPr>
        <w:pStyle w:val="TOC3"/>
        <w:rPr>
          <w:rFonts w:asciiTheme="minorHAnsi" w:eastAsiaTheme="minorEastAsia" w:hAnsiTheme="minorHAnsi" w:cstheme="minorBidi"/>
          <w:noProof/>
          <w:sz w:val="22"/>
          <w:szCs w:val="22"/>
        </w:rPr>
      </w:pPr>
      <w:hyperlink w:anchor="_Toc62570197" w:history="1">
        <w:r w:rsidR="00597423" w:rsidRPr="00423BE6">
          <w:rPr>
            <w:rStyle w:val="Hyperlink"/>
            <w:noProof/>
            <w14:scene3d>
              <w14:camera w14:prst="orthographicFront"/>
              <w14:lightRig w14:rig="threePt" w14:dir="t">
                <w14:rot w14:lat="0" w14:lon="0" w14:rev="0"/>
              </w14:lightRig>
            </w14:scene3d>
          </w:rPr>
          <w:t>15.1.3</w:t>
        </w:r>
        <w:r w:rsidR="00597423">
          <w:rPr>
            <w:rFonts w:asciiTheme="minorHAnsi" w:eastAsiaTheme="minorEastAsia" w:hAnsiTheme="minorHAnsi" w:cstheme="minorBidi"/>
            <w:noProof/>
            <w:sz w:val="22"/>
            <w:szCs w:val="22"/>
          </w:rPr>
          <w:tab/>
        </w:r>
        <w:r w:rsidR="00597423" w:rsidRPr="00423BE6">
          <w:rPr>
            <w:rStyle w:val="Hyperlink"/>
            <w:noProof/>
          </w:rPr>
          <w:t>Unparsing Choices</w:t>
        </w:r>
        <w:r w:rsidR="00597423">
          <w:rPr>
            <w:noProof/>
            <w:webHidden/>
          </w:rPr>
          <w:tab/>
        </w:r>
        <w:r w:rsidR="00597423">
          <w:rPr>
            <w:noProof/>
            <w:webHidden/>
          </w:rPr>
          <w:fldChar w:fldCharType="begin"/>
        </w:r>
        <w:r w:rsidR="00597423">
          <w:rPr>
            <w:noProof/>
            <w:webHidden/>
          </w:rPr>
          <w:instrText xml:space="preserve"> PAGEREF _Toc62570197 \h </w:instrText>
        </w:r>
        <w:r w:rsidR="00597423">
          <w:rPr>
            <w:noProof/>
            <w:webHidden/>
          </w:rPr>
        </w:r>
        <w:r w:rsidR="00597423">
          <w:rPr>
            <w:noProof/>
            <w:webHidden/>
          </w:rPr>
          <w:fldChar w:fldCharType="separate"/>
        </w:r>
        <w:r w:rsidR="0002115F">
          <w:rPr>
            <w:noProof/>
            <w:webHidden/>
          </w:rPr>
          <w:t>170</w:t>
        </w:r>
        <w:r w:rsidR="00597423">
          <w:rPr>
            <w:noProof/>
            <w:webHidden/>
          </w:rPr>
          <w:fldChar w:fldCharType="end"/>
        </w:r>
      </w:hyperlink>
    </w:p>
    <w:p w14:paraId="6BD3A8A0" w14:textId="5A0113DE" w:rsidR="00597423" w:rsidRDefault="00FF3CA9" w:rsidP="004F4654">
      <w:pPr>
        <w:pStyle w:val="TOC1"/>
        <w:rPr>
          <w:rFonts w:asciiTheme="minorHAnsi" w:eastAsiaTheme="minorEastAsia" w:hAnsiTheme="minorHAnsi" w:cstheme="minorBidi"/>
          <w:noProof/>
          <w:sz w:val="22"/>
          <w:szCs w:val="22"/>
        </w:rPr>
      </w:pPr>
      <w:hyperlink w:anchor="_Toc62570198" w:history="1">
        <w:r w:rsidR="00597423" w:rsidRPr="00423BE6">
          <w:rPr>
            <w:rStyle w:val="Hyperlink"/>
            <w:noProof/>
          </w:rPr>
          <w:t>16</w:t>
        </w:r>
        <w:r w:rsidR="00597423">
          <w:rPr>
            <w:rFonts w:asciiTheme="minorHAnsi" w:eastAsiaTheme="minorEastAsia" w:hAnsiTheme="minorHAnsi" w:cstheme="minorBidi"/>
            <w:noProof/>
            <w:sz w:val="22"/>
            <w:szCs w:val="22"/>
          </w:rPr>
          <w:tab/>
        </w:r>
        <w:r w:rsidR="00597423" w:rsidRPr="00423BE6">
          <w:rPr>
            <w:rStyle w:val="Hyperlink"/>
            <w:noProof/>
          </w:rPr>
          <w:t>Properties for Array Elements and Optional Elements</w:t>
        </w:r>
        <w:r w:rsidR="00597423">
          <w:rPr>
            <w:noProof/>
            <w:webHidden/>
          </w:rPr>
          <w:tab/>
        </w:r>
        <w:r w:rsidR="00597423">
          <w:rPr>
            <w:noProof/>
            <w:webHidden/>
          </w:rPr>
          <w:fldChar w:fldCharType="begin"/>
        </w:r>
        <w:r w:rsidR="00597423">
          <w:rPr>
            <w:noProof/>
            <w:webHidden/>
          </w:rPr>
          <w:instrText xml:space="preserve"> PAGEREF _Toc62570198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31F9046D" w14:textId="2BA96E6B" w:rsidR="00597423" w:rsidRDefault="00FF3CA9" w:rsidP="00FD265E">
      <w:pPr>
        <w:pStyle w:val="TOC2"/>
        <w:rPr>
          <w:rFonts w:asciiTheme="minorHAnsi" w:eastAsiaTheme="minorEastAsia" w:hAnsiTheme="minorHAnsi" w:cstheme="minorBidi"/>
          <w:noProof/>
          <w:sz w:val="22"/>
          <w:szCs w:val="22"/>
        </w:rPr>
      </w:pPr>
      <w:hyperlink w:anchor="_Toc62570199" w:history="1">
        <w:r w:rsidR="00597423" w:rsidRPr="00423BE6">
          <w:rPr>
            <w:rStyle w:val="Hyperlink"/>
            <w:noProof/>
          </w:rPr>
          <w:t>16.1</w:t>
        </w:r>
        <w:r w:rsidR="00597423">
          <w:rPr>
            <w:rFonts w:asciiTheme="minorHAnsi" w:eastAsiaTheme="minorEastAsia" w:hAnsiTheme="minorHAnsi" w:cstheme="minorBidi"/>
            <w:noProof/>
            <w:sz w:val="22"/>
            <w:szCs w:val="22"/>
          </w:rPr>
          <w:tab/>
        </w:r>
        <w:r w:rsidR="00597423" w:rsidRPr="00423BE6">
          <w:rPr>
            <w:rStyle w:val="Hyperlink"/>
            <w:noProof/>
          </w:rPr>
          <w:t>The dfdl:occursCountKind property</w:t>
        </w:r>
        <w:r w:rsidR="00597423">
          <w:rPr>
            <w:noProof/>
            <w:webHidden/>
          </w:rPr>
          <w:tab/>
        </w:r>
        <w:r w:rsidR="00597423">
          <w:rPr>
            <w:noProof/>
            <w:webHidden/>
          </w:rPr>
          <w:fldChar w:fldCharType="begin"/>
        </w:r>
        <w:r w:rsidR="00597423">
          <w:rPr>
            <w:noProof/>
            <w:webHidden/>
          </w:rPr>
          <w:instrText xml:space="preserve"> PAGEREF _Toc62570199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392B9EA4" w14:textId="76275137" w:rsidR="00597423" w:rsidRDefault="00FF3CA9">
      <w:pPr>
        <w:pStyle w:val="TOC3"/>
        <w:rPr>
          <w:rFonts w:asciiTheme="minorHAnsi" w:eastAsiaTheme="minorEastAsia" w:hAnsiTheme="minorHAnsi" w:cstheme="minorBidi"/>
          <w:noProof/>
          <w:sz w:val="22"/>
          <w:szCs w:val="22"/>
        </w:rPr>
      </w:pPr>
      <w:hyperlink w:anchor="_Toc62570200" w:history="1">
        <w:r w:rsidR="00597423" w:rsidRPr="00423BE6">
          <w:rPr>
            <w:rStyle w:val="Hyperlink"/>
            <w:noProof/>
            <w14:scene3d>
              <w14:camera w14:prst="orthographicFront"/>
              <w14:lightRig w14:rig="threePt" w14:dir="t">
                <w14:rot w14:lat="0" w14:lon="0" w14:rev="0"/>
              </w14:lightRig>
            </w14:scene3d>
          </w:rPr>
          <w:t>16.1.1</w:t>
        </w:r>
        <w:r w:rsidR="00597423">
          <w:rPr>
            <w:rFonts w:asciiTheme="minorHAnsi" w:eastAsiaTheme="minorEastAsia" w:hAnsiTheme="minorHAnsi" w:cstheme="minorBidi"/>
            <w:noProof/>
            <w:sz w:val="22"/>
            <w:szCs w:val="22"/>
          </w:rPr>
          <w:tab/>
        </w:r>
        <w:r w:rsidR="00597423" w:rsidRPr="00423BE6">
          <w:rPr>
            <w:rStyle w:val="Hyperlink"/>
            <w:noProof/>
          </w:rPr>
          <w:t>dfdl:occursCountKind 'fixed'</w:t>
        </w:r>
        <w:r w:rsidR="00597423">
          <w:rPr>
            <w:noProof/>
            <w:webHidden/>
          </w:rPr>
          <w:tab/>
        </w:r>
        <w:r w:rsidR="00597423">
          <w:rPr>
            <w:noProof/>
            <w:webHidden/>
          </w:rPr>
          <w:fldChar w:fldCharType="begin"/>
        </w:r>
        <w:r w:rsidR="00597423">
          <w:rPr>
            <w:noProof/>
            <w:webHidden/>
          </w:rPr>
          <w:instrText xml:space="preserve"> PAGEREF _Toc62570200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5971D9A3" w14:textId="1D387B17" w:rsidR="00597423" w:rsidRDefault="00FF3CA9">
      <w:pPr>
        <w:pStyle w:val="TOC3"/>
        <w:rPr>
          <w:rFonts w:asciiTheme="minorHAnsi" w:eastAsiaTheme="minorEastAsia" w:hAnsiTheme="minorHAnsi" w:cstheme="minorBidi"/>
          <w:noProof/>
          <w:sz w:val="22"/>
          <w:szCs w:val="22"/>
        </w:rPr>
      </w:pPr>
      <w:hyperlink w:anchor="_Toc62570201" w:history="1">
        <w:r w:rsidR="00597423" w:rsidRPr="00423BE6">
          <w:rPr>
            <w:rStyle w:val="Hyperlink"/>
            <w:noProof/>
            <w14:scene3d>
              <w14:camera w14:prst="orthographicFront"/>
              <w14:lightRig w14:rig="threePt" w14:dir="t">
                <w14:rot w14:lat="0" w14:lon="0" w14:rev="0"/>
              </w14:lightRig>
            </w14:scene3d>
          </w:rPr>
          <w:t>16.1.2</w:t>
        </w:r>
        <w:r w:rsidR="00597423">
          <w:rPr>
            <w:rFonts w:asciiTheme="minorHAnsi" w:eastAsiaTheme="minorEastAsia" w:hAnsiTheme="minorHAnsi" w:cstheme="minorBidi"/>
            <w:noProof/>
            <w:sz w:val="22"/>
            <w:szCs w:val="22"/>
          </w:rPr>
          <w:tab/>
        </w:r>
        <w:r w:rsidR="00597423" w:rsidRPr="00423BE6">
          <w:rPr>
            <w:rStyle w:val="Hyperlink"/>
            <w:noProof/>
          </w:rPr>
          <w:t>dfdl:occursCountKind 'implicit'</w:t>
        </w:r>
        <w:r w:rsidR="00597423">
          <w:rPr>
            <w:noProof/>
            <w:webHidden/>
          </w:rPr>
          <w:tab/>
        </w:r>
        <w:r w:rsidR="00597423">
          <w:rPr>
            <w:noProof/>
            <w:webHidden/>
          </w:rPr>
          <w:fldChar w:fldCharType="begin"/>
        </w:r>
        <w:r w:rsidR="00597423">
          <w:rPr>
            <w:noProof/>
            <w:webHidden/>
          </w:rPr>
          <w:instrText xml:space="preserve"> PAGEREF _Toc62570201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7FB716CE" w14:textId="1788B378" w:rsidR="00597423" w:rsidRDefault="00FF3CA9">
      <w:pPr>
        <w:pStyle w:val="TOC3"/>
        <w:rPr>
          <w:rFonts w:asciiTheme="minorHAnsi" w:eastAsiaTheme="minorEastAsia" w:hAnsiTheme="minorHAnsi" w:cstheme="minorBidi"/>
          <w:noProof/>
          <w:sz w:val="22"/>
          <w:szCs w:val="22"/>
        </w:rPr>
      </w:pPr>
      <w:hyperlink w:anchor="_Toc62570202" w:history="1">
        <w:r w:rsidR="00597423" w:rsidRPr="00423BE6">
          <w:rPr>
            <w:rStyle w:val="Hyperlink"/>
            <w:noProof/>
            <w14:scene3d>
              <w14:camera w14:prst="orthographicFront"/>
              <w14:lightRig w14:rig="threePt" w14:dir="t">
                <w14:rot w14:lat="0" w14:lon="0" w14:rev="0"/>
              </w14:lightRig>
            </w14:scene3d>
          </w:rPr>
          <w:t>16.1.3</w:t>
        </w:r>
        <w:r w:rsidR="00597423">
          <w:rPr>
            <w:rFonts w:asciiTheme="minorHAnsi" w:eastAsiaTheme="minorEastAsia" w:hAnsiTheme="minorHAnsi" w:cstheme="minorBidi"/>
            <w:noProof/>
            <w:sz w:val="22"/>
            <w:szCs w:val="22"/>
          </w:rPr>
          <w:tab/>
        </w:r>
        <w:r w:rsidR="00597423" w:rsidRPr="00423BE6">
          <w:rPr>
            <w:rStyle w:val="Hyperlink"/>
            <w:noProof/>
          </w:rPr>
          <w:t>dfdl:occursCountKind 'parsed'</w:t>
        </w:r>
        <w:r w:rsidR="00597423">
          <w:rPr>
            <w:noProof/>
            <w:webHidden/>
          </w:rPr>
          <w:tab/>
        </w:r>
        <w:r w:rsidR="00597423">
          <w:rPr>
            <w:noProof/>
            <w:webHidden/>
          </w:rPr>
          <w:fldChar w:fldCharType="begin"/>
        </w:r>
        <w:r w:rsidR="00597423">
          <w:rPr>
            <w:noProof/>
            <w:webHidden/>
          </w:rPr>
          <w:instrText xml:space="preserve"> PAGEREF _Toc62570202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2DF2DFD0" w14:textId="05110909" w:rsidR="00597423" w:rsidRDefault="00FF3CA9">
      <w:pPr>
        <w:pStyle w:val="TOC3"/>
        <w:rPr>
          <w:rFonts w:asciiTheme="minorHAnsi" w:eastAsiaTheme="minorEastAsia" w:hAnsiTheme="minorHAnsi" w:cstheme="minorBidi"/>
          <w:noProof/>
          <w:sz w:val="22"/>
          <w:szCs w:val="22"/>
        </w:rPr>
      </w:pPr>
      <w:hyperlink w:anchor="_Toc62570203" w:history="1">
        <w:r w:rsidR="00597423" w:rsidRPr="00423BE6">
          <w:rPr>
            <w:rStyle w:val="Hyperlink"/>
            <w:noProof/>
            <w14:scene3d>
              <w14:camera w14:prst="orthographicFront"/>
              <w14:lightRig w14:rig="threePt" w14:dir="t">
                <w14:rot w14:lat="0" w14:lon="0" w14:rev="0"/>
              </w14:lightRig>
            </w14:scene3d>
          </w:rPr>
          <w:t>16.1.4</w:t>
        </w:r>
        <w:r w:rsidR="00597423">
          <w:rPr>
            <w:rFonts w:asciiTheme="minorHAnsi" w:eastAsiaTheme="minorEastAsia" w:hAnsiTheme="minorHAnsi" w:cstheme="minorBidi"/>
            <w:noProof/>
            <w:sz w:val="22"/>
            <w:szCs w:val="22"/>
          </w:rPr>
          <w:tab/>
        </w:r>
        <w:r w:rsidR="00597423" w:rsidRPr="00423BE6">
          <w:rPr>
            <w:rStyle w:val="Hyperlink"/>
            <w:noProof/>
          </w:rPr>
          <w:t>dfdl:occursCountKind 'expression'</w:t>
        </w:r>
        <w:r w:rsidR="00597423">
          <w:rPr>
            <w:noProof/>
            <w:webHidden/>
          </w:rPr>
          <w:tab/>
        </w:r>
        <w:r w:rsidR="00597423">
          <w:rPr>
            <w:noProof/>
            <w:webHidden/>
          </w:rPr>
          <w:fldChar w:fldCharType="begin"/>
        </w:r>
        <w:r w:rsidR="00597423">
          <w:rPr>
            <w:noProof/>
            <w:webHidden/>
          </w:rPr>
          <w:instrText xml:space="preserve"> PAGEREF _Toc62570203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5980F585" w14:textId="11F68E82" w:rsidR="00597423" w:rsidRDefault="00FF3CA9">
      <w:pPr>
        <w:pStyle w:val="TOC3"/>
        <w:rPr>
          <w:rFonts w:asciiTheme="minorHAnsi" w:eastAsiaTheme="minorEastAsia" w:hAnsiTheme="minorHAnsi" w:cstheme="minorBidi"/>
          <w:noProof/>
          <w:sz w:val="22"/>
          <w:szCs w:val="22"/>
        </w:rPr>
      </w:pPr>
      <w:hyperlink w:anchor="_Toc62570204" w:history="1">
        <w:r w:rsidR="00597423" w:rsidRPr="00423BE6">
          <w:rPr>
            <w:rStyle w:val="Hyperlink"/>
            <w:noProof/>
            <w14:scene3d>
              <w14:camera w14:prst="orthographicFront"/>
              <w14:lightRig w14:rig="threePt" w14:dir="t">
                <w14:rot w14:lat="0" w14:lon="0" w14:rev="0"/>
              </w14:lightRig>
            </w14:scene3d>
          </w:rPr>
          <w:t>16.1.5</w:t>
        </w:r>
        <w:r w:rsidR="00597423">
          <w:rPr>
            <w:rFonts w:asciiTheme="minorHAnsi" w:eastAsiaTheme="minorEastAsia" w:hAnsiTheme="minorHAnsi" w:cstheme="minorBidi"/>
            <w:noProof/>
            <w:sz w:val="22"/>
            <w:szCs w:val="22"/>
          </w:rPr>
          <w:tab/>
        </w:r>
        <w:r w:rsidR="00597423" w:rsidRPr="00423BE6">
          <w:rPr>
            <w:rStyle w:val="Hyperlink"/>
            <w:noProof/>
          </w:rPr>
          <w:t>dfdl:occursCountKind 'stopValue'</w:t>
        </w:r>
        <w:r w:rsidR="00597423">
          <w:rPr>
            <w:noProof/>
            <w:webHidden/>
          </w:rPr>
          <w:tab/>
        </w:r>
        <w:r w:rsidR="00597423">
          <w:rPr>
            <w:noProof/>
            <w:webHidden/>
          </w:rPr>
          <w:fldChar w:fldCharType="begin"/>
        </w:r>
        <w:r w:rsidR="00597423">
          <w:rPr>
            <w:noProof/>
            <w:webHidden/>
          </w:rPr>
          <w:instrText xml:space="preserve"> PAGEREF _Toc62570204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4357C9AE" w14:textId="245D73F7" w:rsidR="00597423" w:rsidRDefault="00FF3CA9" w:rsidP="00FD265E">
      <w:pPr>
        <w:pStyle w:val="TOC2"/>
        <w:rPr>
          <w:rFonts w:asciiTheme="minorHAnsi" w:eastAsiaTheme="minorEastAsia" w:hAnsiTheme="minorHAnsi" w:cstheme="minorBidi"/>
          <w:noProof/>
          <w:sz w:val="22"/>
          <w:szCs w:val="22"/>
        </w:rPr>
      </w:pPr>
      <w:hyperlink w:anchor="_Toc62570205" w:history="1">
        <w:r w:rsidR="00597423" w:rsidRPr="00423BE6">
          <w:rPr>
            <w:rStyle w:val="Hyperlink"/>
            <w:noProof/>
          </w:rPr>
          <w:t>16.2</w:t>
        </w:r>
        <w:r w:rsidR="00597423">
          <w:rPr>
            <w:rFonts w:asciiTheme="minorHAnsi" w:eastAsiaTheme="minorEastAsia" w:hAnsiTheme="minorHAnsi" w:cstheme="minorBidi"/>
            <w:noProof/>
            <w:sz w:val="22"/>
            <w:szCs w:val="22"/>
          </w:rPr>
          <w:tab/>
        </w:r>
        <w:r w:rsidR="00597423" w:rsidRPr="00423BE6">
          <w:rPr>
            <w:rStyle w:val="Hyperlink"/>
            <w:noProof/>
          </w:rPr>
          <w:t>Default Values for Arrays</w:t>
        </w:r>
        <w:r w:rsidR="00597423">
          <w:rPr>
            <w:noProof/>
            <w:webHidden/>
          </w:rPr>
          <w:tab/>
        </w:r>
        <w:r w:rsidR="00597423">
          <w:rPr>
            <w:noProof/>
            <w:webHidden/>
          </w:rPr>
          <w:fldChar w:fldCharType="begin"/>
        </w:r>
        <w:r w:rsidR="00597423">
          <w:rPr>
            <w:noProof/>
            <w:webHidden/>
          </w:rPr>
          <w:instrText xml:space="preserve"> PAGEREF _Toc62570205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19E0F44D" w14:textId="61C849B6" w:rsidR="00597423" w:rsidRDefault="00FF3CA9" w:rsidP="00FD265E">
      <w:pPr>
        <w:pStyle w:val="TOC2"/>
        <w:rPr>
          <w:rFonts w:asciiTheme="minorHAnsi" w:eastAsiaTheme="minorEastAsia" w:hAnsiTheme="minorHAnsi" w:cstheme="minorBidi"/>
          <w:noProof/>
          <w:sz w:val="22"/>
          <w:szCs w:val="22"/>
        </w:rPr>
      </w:pPr>
      <w:hyperlink w:anchor="_Toc62570206" w:history="1">
        <w:r w:rsidR="00597423" w:rsidRPr="00423BE6">
          <w:rPr>
            <w:rStyle w:val="Hyperlink"/>
            <w:noProof/>
          </w:rPr>
          <w:t>16.3</w:t>
        </w:r>
        <w:r w:rsidR="00597423">
          <w:rPr>
            <w:rFonts w:asciiTheme="minorHAnsi" w:eastAsiaTheme="minorEastAsia" w:hAnsiTheme="minorHAnsi" w:cstheme="minorBidi"/>
            <w:noProof/>
            <w:sz w:val="22"/>
            <w:szCs w:val="22"/>
          </w:rPr>
          <w:tab/>
        </w:r>
        <w:r w:rsidR="00597423" w:rsidRPr="00423BE6">
          <w:rPr>
            <w:rStyle w:val="Hyperlink"/>
            <w:noProof/>
          </w:rPr>
          <w:t>Arrays with DFDL Expressions</w:t>
        </w:r>
        <w:r w:rsidR="00597423">
          <w:rPr>
            <w:noProof/>
            <w:webHidden/>
          </w:rPr>
          <w:tab/>
        </w:r>
        <w:r w:rsidR="00597423">
          <w:rPr>
            <w:noProof/>
            <w:webHidden/>
          </w:rPr>
          <w:fldChar w:fldCharType="begin"/>
        </w:r>
        <w:r w:rsidR="00597423">
          <w:rPr>
            <w:noProof/>
            <w:webHidden/>
          </w:rPr>
          <w:instrText xml:space="preserve"> PAGEREF _Toc62570206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6608EA83" w14:textId="10BC52C4" w:rsidR="00597423" w:rsidRDefault="00FF3CA9" w:rsidP="00FD265E">
      <w:pPr>
        <w:pStyle w:val="TOC2"/>
        <w:rPr>
          <w:rFonts w:asciiTheme="minorHAnsi" w:eastAsiaTheme="minorEastAsia" w:hAnsiTheme="minorHAnsi" w:cstheme="minorBidi"/>
          <w:noProof/>
          <w:sz w:val="22"/>
          <w:szCs w:val="22"/>
        </w:rPr>
      </w:pPr>
      <w:hyperlink w:anchor="_Toc62570207" w:history="1">
        <w:r w:rsidR="00597423" w:rsidRPr="00423BE6">
          <w:rPr>
            <w:rStyle w:val="Hyperlink"/>
            <w:noProof/>
          </w:rPr>
          <w:t>16.4</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_Toc62570207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7F199ACC" w14:textId="79D3B226" w:rsidR="00597423" w:rsidRDefault="00FF3CA9" w:rsidP="00FD265E">
      <w:pPr>
        <w:pStyle w:val="TOC2"/>
        <w:rPr>
          <w:rFonts w:asciiTheme="minorHAnsi" w:eastAsiaTheme="minorEastAsia" w:hAnsiTheme="minorHAnsi" w:cstheme="minorBidi"/>
          <w:noProof/>
          <w:sz w:val="22"/>
          <w:szCs w:val="22"/>
        </w:rPr>
      </w:pPr>
      <w:hyperlink w:anchor="_Toc62570208" w:history="1">
        <w:r w:rsidR="00597423" w:rsidRPr="00423BE6">
          <w:rPr>
            <w:rStyle w:val="Hyperlink"/>
            <w:noProof/>
          </w:rPr>
          <w:t>16.5</w:t>
        </w:r>
        <w:r w:rsidR="00597423">
          <w:rPr>
            <w:rFonts w:asciiTheme="minorHAnsi" w:eastAsiaTheme="minorEastAsia" w:hAnsiTheme="minorHAnsi" w:cstheme="minorBidi"/>
            <w:noProof/>
            <w:sz w:val="22"/>
            <w:szCs w:val="22"/>
          </w:rPr>
          <w:tab/>
        </w:r>
        <w:r w:rsidR="00597423" w:rsidRPr="00423BE6">
          <w:rPr>
            <w:rStyle w:val="Hyperlink"/>
            <w:noProof/>
          </w:rPr>
          <w:t>Arrays and Sequences</w:t>
        </w:r>
        <w:r w:rsidR="00597423">
          <w:rPr>
            <w:noProof/>
            <w:webHidden/>
          </w:rPr>
          <w:tab/>
        </w:r>
        <w:r w:rsidR="00597423">
          <w:rPr>
            <w:noProof/>
            <w:webHidden/>
          </w:rPr>
          <w:fldChar w:fldCharType="begin"/>
        </w:r>
        <w:r w:rsidR="00597423">
          <w:rPr>
            <w:noProof/>
            <w:webHidden/>
          </w:rPr>
          <w:instrText xml:space="preserve"> PAGEREF _Toc62570208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145483F1" w14:textId="61B51ECD" w:rsidR="00597423" w:rsidRDefault="00FF3CA9" w:rsidP="00FD265E">
      <w:pPr>
        <w:pStyle w:val="TOC2"/>
        <w:rPr>
          <w:rFonts w:asciiTheme="minorHAnsi" w:eastAsiaTheme="minorEastAsia" w:hAnsiTheme="minorHAnsi" w:cstheme="minorBidi"/>
          <w:noProof/>
          <w:sz w:val="22"/>
          <w:szCs w:val="22"/>
        </w:rPr>
      </w:pPr>
      <w:hyperlink w:anchor="_Toc62570209" w:history="1">
        <w:r w:rsidR="00597423" w:rsidRPr="00423BE6">
          <w:rPr>
            <w:rStyle w:val="Hyperlink"/>
            <w:noProof/>
          </w:rPr>
          <w:t>16.6</w:t>
        </w:r>
        <w:r w:rsidR="00597423">
          <w:rPr>
            <w:rFonts w:asciiTheme="minorHAnsi" w:eastAsiaTheme="minorEastAsia" w:hAnsiTheme="minorHAnsi" w:cstheme="minorBidi"/>
            <w:noProof/>
            <w:sz w:val="22"/>
            <w:szCs w:val="22"/>
          </w:rPr>
          <w:tab/>
        </w:r>
        <w:r w:rsidR="00597423" w:rsidRPr="00423BE6">
          <w:rPr>
            <w:rStyle w:val="Hyperlink"/>
            <w:noProof/>
          </w:rPr>
          <w:t>Forward Progress Requirement</w:t>
        </w:r>
        <w:r w:rsidR="00597423">
          <w:rPr>
            <w:noProof/>
            <w:webHidden/>
          </w:rPr>
          <w:tab/>
        </w:r>
        <w:r w:rsidR="00597423">
          <w:rPr>
            <w:noProof/>
            <w:webHidden/>
          </w:rPr>
          <w:fldChar w:fldCharType="begin"/>
        </w:r>
        <w:r w:rsidR="00597423">
          <w:rPr>
            <w:noProof/>
            <w:webHidden/>
          </w:rPr>
          <w:instrText xml:space="preserve"> PAGEREF _Toc62570209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09566389" w14:textId="628B778F" w:rsidR="00597423" w:rsidRDefault="00FF3CA9" w:rsidP="00FD265E">
      <w:pPr>
        <w:pStyle w:val="TOC2"/>
        <w:rPr>
          <w:rFonts w:asciiTheme="minorHAnsi" w:eastAsiaTheme="minorEastAsia" w:hAnsiTheme="minorHAnsi" w:cstheme="minorBidi"/>
          <w:noProof/>
          <w:sz w:val="22"/>
          <w:szCs w:val="22"/>
        </w:rPr>
      </w:pPr>
      <w:hyperlink w:anchor="_Toc62570210" w:history="1">
        <w:r w:rsidR="00597423" w:rsidRPr="00423BE6">
          <w:rPr>
            <w:rStyle w:val="Hyperlink"/>
            <w:noProof/>
          </w:rPr>
          <w:t>16.7</w:t>
        </w:r>
        <w:r w:rsidR="00597423">
          <w:rPr>
            <w:rFonts w:asciiTheme="minorHAnsi" w:eastAsiaTheme="minorEastAsia" w:hAnsiTheme="minorHAnsi" w:cstheme="minorBidi"/>
            <w:noProof/>
            <w:sz w:val="22"/>
            <w:szCs w:val="22"/>
          </w:rPr>
          <w:tab/>
        </w:r>
        <w:r w:rsidR="00597423" w:rsidRPr="00423BE6">
          <w:rPr>
            <w:rStyle w:val="Hyperlink"/>
            <w:noProof/>
          </w:rPr>
          <w:t>Parsing Occurrences with Non-Normal Representation</w:t>
        </w:r>
        <w:r w:rsidR="00597423">
          <w:rPr>
            <w:noProof/>
            <w:webHidden/>
          </w:rPr>
          <w:tab/>
        </w:r>
        <w:r w:rsidR="00597423">
          <w:rPr>
            <w:noProof/>
            <w:webHidden/>
          </w:rPr>
          <w:fldChar w:fldCharType="begin"/>
        </w:r>
        <w:r w:rsidR="00597423">
          <w:rPr>
            <w:noProof/>
            <w:webHidden/>
          </w:rPr>
          <w:instrText xml:space="preserve"> PAGEREF _Toc62570210 \h </w:instrText>
        </w:r>
        <w:r w:rsidR="00597423">
          <w:rPr>
            <w:noProof/>
            <w:webHidden/>
          </w:rPr>
        </w:r>
        <w:r w:rsidR="00597423">
          <w:rPr>
            <w:noProof/>
            <w:webHidden/>
          </w:rPr>
          <w:fldChar w:fldCharType="separate"/>
        </w:r>
        <w:r w:rsidR="0002115F">
          <w:rPr>
            <w:noProof/>
            <w:webHidden/>
          </w:rPr>
          <w:t>175</w:t>
        </w:r>
        <w:r w:rsidR="00597423">
          <w:rPr>
            <w:noProof/>
            <w:webHidden/>
          </w:rPr>
          <w:fldChar w:fldCharType="end"/>
        </w:r>
      </w:hyperlink>
    </w:p>
    <w:p w14:paraId="52352DF9" w14:textId="4F33EA94" w:rsidR="00597423" w:rsidRDefault="00FF3CA9" w:rsidP="00FD265E">
      <w:pPr>
        <w:pStyle w:val="TOC2"/>
        <w:rPr>
          <w:rFonts w:asciiTheme="minorHAnsi" w:eastAsiaTheme="minorEastAsia" w:hAnsiTheme="minorHAnsi" w:cstheme="minorBidi"/>
          <w:noProof/>
          <w:sz w:val="22"/>
          <w:szCs w:val="22"/>
        </w:rPr>
      </w:pPr>
      <w:hyperlink w:anchor="_Toc62570211" w:history="1">
        <w:r w:rsidR="00597423" w:rsidRPr="00423BE6">
          <w:rPr>
            <w:rStyle w:val="Hyperlink"/>
            <w:noProof/>
          </w:rPr>
          <w:t>16.8</w:t>
        </w:r>
        <w:r w:rsidR="00597423">
          <w:rPr>
            <w:rFonts w:asciiTheme="minorHAnsi" w:eastAsiaTheme="minorEastAsia" w:hAnsiTheme="minorHAnsi" w:cstheme="minorBidi"/>
            <w:noProof/>
            <w:sz w:val="22"/>
            <w:szCs w:val="22"/>
          </w:rPr>
          <w:tab/>
        </w:r>
        <w:r w:rsidR="00597423" w:rsidRPr="00423BE6">
          <w:rPr>
            <w:rStyle w:val="Hyperlink"/>
            <w:noProof/>
          </w:rPr>
          <w:t>Sparse Arrays</w:t>
        </w:r>
        <w:r w:rsidR="00597423">
          <w:rPr>
            <w:noProof/>
            <w:webHidden/>
          </w:rPr>
          <w:tab/>
        </w:r>
        <w:r w:rsidR="00597423">
          <w:rPr>
            <w:noProof/>
            <w:webHidden/>
          </w:rPr>
          <w:fldChar w:fldCharType="begin"/>
        </w:r>
        <w:r w:rsidR="00597423">
          <w:rPr>
            <w:noProof/>
            <w:webHidden/>
          </w:rPr>
          <w:instrText xml:space="preserve"> PAGEREF _Toc62570211 \h </w:instrText>
        </w:r>
        <w:r w:rsidR="00597423">
          <w:rPr>
            <w:noProof/>
            <w:webHidden/>
          </w:rPr>
        </w:r>
        <w:r w:rsidR="00597423">
          <w:rPr>
            <w:noProof/>
            <w:webHidden/>
          </w:rPr>
          <w:fldChar w:fldCharType="separate"/>
        </w:r>
        <w:r w:rsidR="0002115F">
          <w:rPr>
            <w:noProof/>
            <w:webHidden/>
          </w:rPr>
          <w:t>175</w:t>
        </w:r>
        <w:r w:rsidR="00597423">
          <w:rPr>
            <w:noProof/>
            <w:webHidden/>
          </w:rPr>
          <w:fldChar w:fldCharType="end"/>
        </w:r>
      </w:hyperlink>
    </w:p>
    <w:p w14:paraId="5D3193EE" w14:textId="0D29FB85" w:rsidR="00597423" w:rsidRDefault="00FF3CA9" w:rsidP="004F4654">
      <w:pPr>
        <w:pStyle w:val="TOC1"/>
        <w:rPr>
          <w:rFonts w:asciiTheme="minorHAnsi" w:eastAsiaTheme="minorEastAsia" w:hAnsiTheme="minorHAnsi" w:cstheme="minorBidi"/>
          <w:noProof/>
          <w:sz w:val="22"/>
          <w:szCs w:val="22"/>
        </w:rPr>
      </w:pPr>
      <w:hyperlink w:anchor="_Toc62570212" w:history="1">
        <w:r w:rsidR="00597423" w:rsidRPr="00423BE6">
          <w:rPr>
            <w:rStyle w:val="Hyperlink"/>
            <w:noProof/>
          </w:rPr>
          <w:t>17</w:t>
        </w:r>
        <w:r w:rsidR="00597423">
          <w:rPr>
            <w:rFonts w:asciiTheme="minorHAnsi" w:eastAsiaTheme="minorEastAsia" w:hAnsiTheme="minorHAnsi" w:cstheme="minorBidi"/>
            <w:noProof/>
            <w:sz w:val="22"/>
            <w:szCs w:val="22"/>
          </w:rPr>
          <w:tab/>
        </w:r>
        <w:r w:rsidR="00597423" w:rsidRPr="00423BE6">
          <w:rPr>
            <w:rStyle w:val="Hyperlink"/>
            <w:noProof/>
          </w:rPr>
          <w:t>Calculated Value Properties</w:t>
        </w:r>
        <w:r w:rsidR="00597423">
          <w:rPr>
            <w:noProof/>
            <w:webHidden/>
          </w:rPr>
          <w:tab/>
        </w:r>
        <w:r w:rsidR="00597423">
          <w:rPr>
            <w:noProof/>
            <w:webHidden/>
          </w:rPr>
          <w:fldChar w:fldCharType="begin"/>
        </w:r>
        <w:r w:rsidR="00597423">
          <w:rPr>
            <w:noProof/>
            <w:webHidden/>
          </w:rPr>
          <w:instrText xml:space="preserve"> PAGEREF _Toc62570212 \h </w:instrText>
        </w:r>
        <w:r w:rsidR="00597423">
          <w:rPr>
            <w:noProof/>
            <w:webHidden/>
          </w:rPr>
        </w:r>
        <w:r w:rsidR="00597423">
          <w:rPr>
            <w:noProof/>
            <w:webHidden/>
          </w:rPr>
          <w:fldChar w:fldCharType="separate"/>
        </w:r>
        <w:r w:rsidR="0002115F">
          <w:rPr>
            <w:noProof/>
            <w:webHidden/>
          </w:rPr>
          <w:t>176</w:t>
        </w:r>
        <w:r w:rsidR="00597423">
          <w:rPr>
            <w:noProof/>
            <w:webHidden/>
          </w:rPr>
          <w:fldChar w:fldCharType="end"/>
        </w:r>
      </w:hyperlink>
    </w:p>
    <w:p w14:paraId="5204EF92" w14:textId="404BC732" w:rsidR="00597423" w:rsidRDefault="00FF3CA9" w:rsidP="00FD265E">
      <w:pPr>
        <w:pStyle w:val="TOC2"/>
        <w:rPr>
          <w:rFonts w:asciiTheme="minorHAnsi" w:eastAsiaTheme="minorEastAsia" w:hAnsiTheme="minorHAnsi" w:cstheme="minorBidi"/>
          <w:noProof/>
          <w:sz w:val="22"/>
          <w:szCs w:val="22"/>
        </w:rPr>
      </w:pPr>
      <w:hyperlink w:anchor="_Toc62570213" w:history="1">
        <w:r w:rsidR="00597423" w:rsidRPr="00423BE6">
          <w:rPr>
            <w:rStyle w:val="Hyperlink"/>
            <w:noProof/>
          </w:rPr>
          <w:t>17.1</w:t>
        </w:r>
        <w:r w:rsidR="00597423">
          <w:rPr>
            <w:rFonts w:asciiTheme="minorHAnsi" w:eastAsiaTheme="minorEastAsia" w:hAnsiTheme="minorHAnsi" w:cstheme="minorBidi"/>
            <w:noProof/>
            <w:sz w:val="22"/>
            <w:szCs w:val="22"/>
          </w:rPr>
          <w:tab/>
        </w:r>
        <w:r w:rsidR="00597423" w:rsidRPr="00423BE6">
          <w:rPr>
            <w:rStyle w:val="Hyperlink"/>
            <w:noProof/>
          </w:rPr>
          <w:t>Example: 2d Nested Array</w:t>
        </w:r>
        <w:r w:rsidR="00597423">
          <w:rPr>
            <w:noProof/>
            <w:webHidden/>
          </w:rPr>
          <w:tab/>
        </w:r>
        <w:r w:rsidR="00597423">
          <w:rPr>
            <w:noProof/>
            <w:webHidden/>
          </w:rPr>
          <w:fldChar w:fldCharType="begin"/>
        </w:r>
        <w:r w:rsidR="00597423">
          <w:rPr>
            <w:noProof/>
            <w:webHidden/>
          </w:rPr>
          <w:instrText xml:space="preserve"> PAGEREF _Toc62570213 \h </w:instrText>
        </w:r>
        <w:r w:rsidR="00597423">
          <w:rPr>
            <w:noProof/>
            <w:webHidden/>
          </w:rPr>
        </w:r>
        <w:r w:rsidR="00597423">
          <w:rPr>
            <w:noProof/>
            <w:webHidden/>
          </w:rPr>
          <w:fldChar w:fldCharType="separate"/>
        </w:r>
        <w:r w:rsidR="0002115F">
          <w:rPr>
            <w:noProof/>
            <w:webHidden/>
          </w:rPr>
          <w:t>177</w:t>
        </w:r>
        <w:r w:rsidR="00597423">
          <w:rPr>
            <w:noProof/>
            <w:webHidden/>
          </w:rPr>
          <w:fldChar w:fldCharType="end"/>
        </w:r>
      </w:hyperlink>
    </w:p>
    <w:p w14:paraId="22679346" w14:textId="41C75310" w:rsidR="00597423" w:rsidRDefault="00FF3CA9" w:rsidP="00FD265E">
      <w:pPr>
        <w:pStyle w:val="TOC2"/>
        <w:rPr>
          <w:rFonts w:asciiTheme="minorHAnsi" w:eastAsiaTheme="minorEastAsia" w:hAnsiTheme="minorHAnsi" w:cstheme="minorBidi"/>
          <w:noProof/>
          <w:sz w:val="22"/>
          <w:szCs w:val="22"/>
        </w:rPr>
      </w:pPr>
      <w:hyperlink w:anchor="_Toc62570214" w:history="1">
        <w:r w:rsidR="00597423" w:rsidRPr="00423BE6">
          <w:rPr>
            <w:rStyle w:val="Hyperlink"/>
            <w:noProof/>
          </w:rPr>
          <w:t>17.2</w:t>
        </w:r>
        <w:r w:rsidR="00597423">
          <w:rPr>
            <w:rFonts w:asciiTheme="minorHAnsi" w:eastAsiaTheme="minorEastAsia" w:hAnsiTheme="minorHAnsi" w:cstheme="minorBidi"/>
            <w:noProof/>
            <w:sz w:val="22"/>
            <w:szCs w:val="22"/>
          </w:rPr>
          <w:tab/>
        </w:r>
        <w:r w:rsidR="00597423" w:rsidRPr="00423BE6">
          <w:rPr>
            <w:rStyle w:val="Hyperlink"/>
            <w:noProof/>
          </w:rPr>
          <w:t>Example: Three-Byte Date</w:t>
        </w:r>
        <w:r w:rsidR="00597423">
          <w:rPr>
            <w:noProof/>
            <w:webHidden/>
          </w:rPr>
          <w:tab/>
        </w:r>
        <w:r w:rsidR="00597423">
          <w:rPr>
            <w:noProof/>
            <w:webHidden/>
          </w:rPr>
          <w:fldChar w:fldCharType="begin"/>
        </w:r>
        <w:r w:rsidR="00597423">
          <w:rPr>
            <w:noProof/>
            <w:webHidden/>
          </w:rPr>
          <w:instrText xml:space="preserve"> PAGEREF _Toc62570214 \h </w:instrText>
        </w:r>
        <w:r w:rsidR="00597423">
          <w:rPr>
            <w:noProof/>
            <w:webHidden/>
          </w:rPr>
        </w:r>
        <w:r w:rsidR="00597423">
          <w:rPr>
            <w:noProof/>
            <w:webHidden/>
          </w:rPr>
          <w:fldChar w:fldCharType="separate"/>
        </w:r>
        <w:r w:rsidR="0002115F">
          <w:rPr>
            <w:noProof/>
            <w:webHidden/>
          </w:rPr>
          <w:t>178</w:t>
        </w:r>
        <w:r w:rsidR="00597423">
          <w:rPr>
            <w:noProof/>
            <w:webHidden/>
          </w:rPr>
          <w:fldChar w:fldCharType="end"/>
        </w:r>
      </w:hyperlink>
    </w:p>
    <w:p w14:paraId="7A89B918" w14:textId="7B9FEF42" w:rsidR="00597423" w:rsidRDefault="00FF3CA9" w:rsidP="004F4654">
      <w:pPr>
        <w:pStyle w:val="TOC1"/>
        <w:rPr>
          <w:rFonts w:asciiTheme="minorHAnsi" w:eastAsiaTheme="minorEastAsia" w:hAnsiTheme="minorHAnsi" w:cstheme="minorBidi"/>
          <w:noProof/>
          <w:sz w:val="22"/>
          <w:szCs w:val="22"/>
        </w:rPr>
      </w:pPr>
      <w:hyperlink w:anchor="_Toc62570215" w:history="1">
        <w:r w:rsidR="00597423" w:rsidRPr="00423BE6">
          <w:rPr>
            <w:rStyle w:val="Hyperlink"/>
            <w:noProof/>
          </w:rPr>
          <w:t>18</w:t>
        </w:r>
        <w:r w:rsidR="00597423">
          <w:rPr>
            <w:rFonts w:asciiTheme="minorHAnsi" w:eastAsiaTheme="minorEastAsia" w:hAnsiTheme="minorHAnsi" w:cstheme="minorBidi"/>
            <w:noProof/>
            <w:sz w:val="22"/>
            <w:szCs w:val="22"/>
          </w:rPr>
          <w:tab/>
        </w:r>
        <w:r w:rsidR="00597423" w:rsidRPr="00423BE6">
          <w:rPr>
            <w:rStyle w:val="Hyperlink"/>
            <w:noProof/>
          </w:rPr>
          <w:t>DFDL Expression Language</w:t>
        </w:r>
        <w:r w:rsidR="00597423">
          <w:rPr>
            <w:noProof/>
            <w:webHidden/>
          </w:rPr>
          <w:tab/>
        </w:r>
        <w:r w:rsidR="00597423">
          <w:rPr>
            <w:noProof/>
            <w:webHidden/>
          </w:rPr>
          <w:fldChar w:fldCharType="begin"/>
        </w:r>
        <w:r w:rsidR="00597423">
          <w:rPr>
            <w:noProof/>
            <w:webHidden/>
          </w:rPr>
          <w:instrText xml:space="preserve"> PAGEREF _Toc62570215 \h </w:instrText>
        </w:r>
        <w:r w:rsidR="00597423">
          <w:rPr>
            <w:noProof/>
            <w:webHidden/>
          </w:rPr>
        </w:r>
        <w:r w:rsidR="00597423">
          <w:rPr>
            <w:noProof/>
            <w:webHidden/>
          </w:rPr>
          <w:fldChar w:fldCharType="separate"/>
        </w:r>
        <w:r w:rsidR="0002115F">
          <w:rPr>
            <w:noProof/>
            <w:webHidden/>
          </w:rPr>
          <w:t>181</w:t>
        </w:r>
        <w:r w:rsidR="00597423">
          <w:rPr>
            <w:noProof/>
            <w:webHidden/>
          </w:rPr>
          <w:fldChar w:fldCharType="end"/>
        </w:r>
      </w:hyperlink>
    </w:p>
    <w:p w14:paraId="108ED7AA" w14:textId="0334C9BA" w:rsidR="00597423" w:rsidRDefault="00FF3CA9" w:rsidP="00FD265E">
      <w:pPr>
        <w:pStyle w:val="TOC2"/>
        <w:rPr>
          <w:rFonts w:asciiTheme="minorHAnsi" w:eastAsiaTheme="minorEastAsia" w:hAnsiTheme="minorHAnsi" w:cstheme="minorBidi"/>
          <w:noProof/>
          <w:sz w:val="22"/>
          <w:szCs w:val="22"/>
        </w:rPr>
      </w:pPr>
      <w:hyperlink w:anchor="_Toc62570216" w:history="1">
        <w:r w:rsidR="00597423" w:rsidRPr="00423BE6">
          <w:rPr>
            <w:rStyle w:val="Hyperlink"/>
            <w:noProof/>
          </w:rPr>
          <w:t>18.1</w:t>
        </w:r>
        <w:r w:rsidR="00597423">
          <w:rPr>
            <w:rFonts w:asciiTheme="minorHAnsi" w:eastAsiaTheme="minorEastAsia" w:hAnsiTheme="minorHAnsi" w:cstheme="minorBidi"/>
            <w:noProof/>
            <w:sz w:val="22"/>
            <w:szCs w:val="22"/>
          </w:rPr>
          <w:tab/>
        </w:r>
        <w:r w:rsidR="00597423" w:rsidRPr="00423BE6">
          <w:rPr>
            <w:rStyle w:val="Hyperlink"/>
            <w:noProof/>
          </w:rPr>
          <w:t>Expression Language Data Model</w:t>
        </w:r>
        <w:r w:rsidR="00597423">
          <w:rPr>
            <w:noProof/>
            <w:webHidden/>
          </w:rPr>
          <w:tab/>
        </w:r>
        <w:r w:rsidR="00597423">
          <w:rPr>
            <w:noProof/>
            <w:webHidden/>
          </w:rPr>
          <w:fldChar w:fldCharType="begin"/>
        </w:r>
        <w:r w:rsidR="00597423">
          <w:rPr>
            <w:noProof/>
            <w:webHidden/>
          </w:rPr>
          <w:instrText xml:space="preserve"> PAGEREF _Toc62570216 \h </w:instrText>
        </w:r>
        <w:r w:rsidR="00597423">
          <w:rPr>
            <w:noProof/>
            <w:webHidden/>
          </w:rPr>
        </w:r>
        <w:r w:rsidR="00597423">
          <w:rPr>
            <w:noProof/>
            <w:webHidden/>
          </w:rPr>
          <w:fldChar w:fldCharType="separate"/>
        </w:r>
        <w:r w:rsidR="0002115F">
          <w:rPr>
            <w:noProof/>
            <w:webHidden/>
          </w:rPr>
          <w:t>182</w:t>
        </w:r>
        <w:r w:rsidR="00597423">
          <w:rPr>
            <w:noProof/>
            <w:webHidden/>
          </w:rPr>
          <w:fldChar w:fldCharType="end"/>
        </w:r>
      </w:hyperlink>
    </w:p>
    <w:p w14:paraId="52F457AB" w14:textId="4DC584DA" w:rsidR="00597423" w:rsidRDefault="00FF3CA9" w:rsidP="00FD265E">
      <w:pPr>
        <w:pStyle w:val="TOC2"/>
        <w:rPr>
          <w:rFonts w:asciiTheme="minorHAnsi" w:eastAsiaTheme="minorEastAsia" w:hAnsiTheme="minorHAnsi" w:cstheme="minorBidi"/>
          <w:noProof/>
          <w:sz w:val="22"/>
          <w:szCs w:val="22"/>
        </w:rPr>
      </w:pPr>
      <w:hyperlink w:anchor="_Toc62570217" w:history="1">
        <w:r w:rsidR="00597423" w:rsidRPr="00423BE6">
          <w:rPr>
            <w:rStyle w:val="Hyperlink"/>
            <w:noProof/>
          </w:rPr>
          <w:t>18.2</w:t>
        </w:r>
        <w:r w:rsidR="00597423">
          <w:rPr>
            <w:rFonts w:asciiTheme="minorHAnsi" w:eastAsiaTheme="minorEastAsia" w:hAnsiTheme="minorHAnsi" w:cstheme="minorBidi"/>
            <w:noProof/>
            <w:sz w:val="22"/>
            <w:szCs w:val="22"/>
          </w:rPr>
          <w:tab/>
        </w:r>
        <w:r w:rsidR="00597423" w:rsidRPr="00423BE6">
          <w:rPr>
            <w:rStyle w:val="Hyperlink"/>
            <w:noProof/>
          </w:rPr>
          <w:t>Variables</w:t>
        </w:r>
        <w:r w:rsidR="00597423">
          <w:rPr>
            <w:noProof/>
            <w:webHidden/>
          </w:rPr>
          <w:tab/>
        </w:r>
        <w:r w:rsidR="00597423">
          <w:rPr>
            <w:noProof/>
            <w:webHidden/>
          </w:rPr>
          <w:fldChar w:fldCharType="begin"/>
        </w:r>
        <w:r w:rsidR="00597423">
          <w:rPr>
            <w:noProof/>
            <w:webHidden/>
          </w:rPr>
          <w:instrText xml:space="preserve"> PAGEREF _Toc62570217 \h </w:instrText>
        </w:r>
        <w:r w:rsidR="00597423">
          <w:rPr>
            <w:noProof/>
            <w:webHidden/>
          </w:rPr>
        </w:r>
        <w:r w:rsidR="00597423">
          <w:rPr>
            <w:noProof/>
            <w:webHidden/>
          </w:rPr>
          <w:fldChar w:fldCharType="separate"/>
        </w:r>
        <w:r w:rsidR="0002115F">
          <w:rPr>
            <w:noProof/>
            <w:webHidden/>
          </w:rPr>
          <w:t>182</w:t>
        </w:r>
        <w:r w:rsidR="00597423">
          <w:rPr>
            <w:noProof/>
            <w:webHidden/>
          </w:rPr>
          <w:fldChar w:fldCharType="end"/>
        </w:r>
      </w:hyperlink>
    </w:p>
    <w:p w14:paraId="02D41CD5" w14:textId="4B47563B" w:rsidR="00597423" w:rsidRDefault="00FF3CA9">
      <w:pPr>
        <w:pStyle w:val="TOC3"/>
        <w:rPr>
          <w:rFonts w:asciiTheme="minorHAnsi" w:eastAsiaTheme="minorEastAsia" w:hAnsiTheme="minorHAnsi" w:cstheme="minorBidi"/>
          <w:noProof/>
          <w:sz w:val="22"/>
          <w:szCs w:val="22"/>
        </w:rPr>
      </w:pPr>
      <w:hyperlink w:anchor="_Toc62570218" w:history="1">
        <w:r w:rsidR="00597423" w:rsidRPr="00423BE6">
          <w:rPr>
            <w:rStyle w:val="Hyperlink"/>
            <w:noProof/>
            <w14:scene3d>
              <w14:camera w14:prst="orthographicFront"/>
              <w14:lightRig w14:rig="threePt" w14:dir="t">
                <w14:rot w14:lat="0" w14:lon="0" w14:rev="0"/>
              </w14:lightRig>
            </w14:scene3d>
          </w:rPr>
          <w:t>18.2.1</w:t>
        </w:r>
        <w:r w:rsidR="00597423">
          <w:rPr>
            <w:rFonts w:asciiTheme="minorHAnsi" w:eastAsiaTheme="minorEastAsia" w:hAnsiTheme="minorHAnsi" w:cstheme="minorBidi"/>
            <w:noProof/>
            <w:sz w:val="22"/>
            <w:szCs w:val="22"/>
          </w:rPr>
          <w:tab/>
        </w:r>
        <w:r w:rsidR="00597423" w:rsidRPr="00423BE6">
          <w:rPr>
            <w:rStyle w:val="Hyperlink"/>
            <w:noProof/>
          </w:rPr>
          <w:t>Rewinding of Variable Memory State</w:t>
        </w:r>
        <w:r w:rsidR="00597423">
          <w:rPr>
            <w:noProof/>
            <w:webHidden/>
          </w:rPr>
          <w:tab/>
        </w:r>
        <w:r w:rsidR="00597423">
          <w:rPr>
            <w:noProof/>
            <w:webHidden/>
          </w:rPr>
          <w:fldChar w:fldCharType="begin"/>
        </w:r>
        <w:r w:rsidR="00597423">
          <w:rPr>
            <w:noProof/>
            <w:webHidden/>
          </w:rPr>
          <w:instrText xml:space="preserve"> PAGEREF _Toc62570218 \h </w:instrText>
        </w:r>
        <w:r w:rsidR="00597423">
          <w:rPr>
            <w:noProof/>
            <w:webHidden/>
          </w:rPr>
        </w:r>
        <w:r w:rsidR="00597423">
          <w:rPr>
            <w:noProof/>
            <w:webHidden/>
          </w:rPr>
          <w:fldChar w:fldCharType="separate"/>
        </w:r>
        <w:r w:rsidR="0002115F">
          <w:rPr>
            <w:noProof/>
            <w:webHidden/>
          </w:rPr>
          <w:t>183</w:t>
        </w:r>
        <w:r w:rsidR="00597423">
          <w:rPr>
            <w:noProof/>
            <w:webHidden/>
          </w:rPr>
          <w:fldChar w:fldCharType="end"/>
        </w:r>
      </w:hyperlink>
    </w:p>
    <w:p w14:paraId="1E62C576" w14:textId="4BA2C224" w:rsidR="00597423" w:rsidRDefault="00FF3CA9">
      <w:pPr>
        <w:pStyle w:val="TOC3"/>
        <w:rPr>
          <w:rFonts w:asciiTheme="minorHAnsi" w:eastAsiaTheme="minorEastAsia" w:hAnsiTheme="minorHAnsi" w:cstheme="minorBidi"/>
          <w:noProof/>
          <w:sz w:val="22"/>
          <w:szCs w:val="22"/>
        </w:rPr>
      </w:pPr>
      <w:hyperlink w:anchor="_Toc62570219" w:history="1">
        <w:r w:rsidR="00597423" w:rsidRPr="00423BE6">
          <w:rPr>
            <w:rStyle w:val="Hyperlink"/>
            <w:noProof/>
            <w14:scene3d>
              <w14:camera w14:prst="orthographicFront"/>
              <w14:lightRig w14:rig="threePt" w14:dir="t">
                <w14:rot w14:lat="0" w14:lon="0" w14:rev="0"/>
              </w14:lightRig>
            </w14:scene3d>
          </w:rPr>
          <w:t>18.2.2</w:t>
        </w:r>
        <w:r w:rsidR="00597423">
          <w:rPr>
            <w:rFonts w:asciiTheme="minorHAnsi" w:eastAsiaTheme="minorEastAsia" w:hAnsiTheme="minorHAnsi" w:cstheme="minorBidi"/>
            <w:noProof/>
            <w:sz w:val="22"/>
            <w:szCs w:val="22"/>
          </w:rPr>
          <w:tab/>
        </w:r>
        <w:r w:rsidR="00597423" w:rsidRPr="00423BE6">
          <w:rPr>
            <w:rStyle w:val="Hyperlink"/>
            <w:noProof/>
          </w:rPr>
          <w:t>Variable Memory State Transitions</w:t>
        </w:r>
        <w:r w:rsidR="00597423">
          <w:rPr>
            <w:noProof/>
            <w:webHidden/>
          </w:rPr>
          <w:tab/>
        </w:r>
        <w:r w:rsidR="00597423">
          <w:rPr>
            <w:noProof/>
            <w:webHidden/>
          </w:rPr>
          <w:fldChar w:fldCharType="begin"/>
        </w:r>
        <w:r w:rsidR="00597423">
          <w:rPr>
            <w:noProof/>
            <w:webHidden/>
          </w:rPr>
          <w:instrText xml:space="preserve"> PAGEREF _Toc62570219 \h </w:instrText>
        </w:r>
        <w:r w:rsidR="00597423">
          <w:rPr>
            <w:noProof/>
            <w:webHidden/>
          </w:rPr>
        </w:r>
        <w:r w:rsidR="00597423">
          <w:rPr>
            <w:noProof/>
            <w:webHidden/>
          </w:rPr>
          <w:fldChar w:fldCharType="separate"/>
        </w:r>
        <w:r w:rsidR="0002115F">
          <w:rPr>
            <w:noProof/>
            <w:webHidden/>
          </w:rPr>
          <w:t>183</w:t>
        </w:r>
        <w:r w:rsidR="00597423">
          <w:rPr>
            <w:noProof/>
            <w:webHidden/>
          </w:rPr>
          <w:fldChar w:fldCharType="end"/>
        </w:r>
      </w:hyperlink>
    </w:p>
    <w:p w14:paraId="4E3E0E8B" w14:textId="0895E83B" w:rsidR="00597423" w:rsidRDefault="00FF3CA9" w:rsidP="00FD265E">
      <w:pPr>
        <w:pStyle w:val="TOC2"/>
        <w:rPr>
          <w:rFonts w:asciiTheme="minorHAnsi" w:eastAsiaTheme="minorEastAsia" w:hAnsiTheme="minorHAnsi" w:cstheme="minorBidi"/>
          <w:noProof/>
          <w:sz w:val="22"/>
          <w:szCs w:val="22"/>
        </w:rPr>
      </w:pPr>
      <w:hyperlink w:anchor="_Toc62570220" w:history="1">
        <w:r w:rsidR="00597423" w:rsidRPr="00423BE6">
          <w:rPr>
            <w:rStyle w:val="Hyperlink"/>
            <w:noProof/>
          </w:rPr>
          <w:t>18.3</w:t>
        </w:r>
        <w:r w:rsidR="00597423">
          <w:rPr>
            <w:rFonts w:asciiTheme="minorHAnsi" w:eastAsiaTheme="minorEastAsia" w:hAnsiTheme="minorHAnsi" w:cstheme="minorBidi"/>
            <w:noProof/>
            <w:sz w:val="22"/>
            <w:szCs w:val="22"/>
          </w:rPr>
          <w:tab/>
        </w:r>
        <w:r w:rsidR="00597423" w:rsidRPr="00423BE6">
          <w:rPr>
            <w:rStyle w:val="Hyperlink"/>
            <w:noProof/>
          </w:rPr>
          <w:t>General Syntax</w:t>
        </w:r>
        <w:r w:rsidR="00597423">
          <w:rPr>
            <w:noProof/>
            <w:webHidden/>
          </w:rPr>
          <w:tab/>
        </w:r>
        <w:r w:rsidR="00597423">
          <w:rPr>
            <w:noProof/>
            <w:webHidden/>
          </w:rPr>
          <w:fldChar w:fldCharType="begin"/>
        </w:r>
        <w:r w:rsidR="00597423">
          <w:rPr>
            <w:noProof/>
            <w:webHidden/>
          </w:rPr>
          <w:instrText xml:space="preserve"> PAGEREF _Toc62570220 \h </w:instrText>
        </w:r>
        <w:r w:rsidR="00597423">
          <w:rPr>
            <w:noProof/>
            <w:webHidden/>
          </w:rPr>
        </w:r>
        <w:r w:rsidR="00597423">
          <w:rPr>
            <w:noProof/>
            <w:webHidden/>
          </w:rPr>
          <w:fldChar w:fldCharType="separate"/>
        </w:r>
        <w:r w:rsidR="0002115F">
          <w:rPr>
            <w:noProof/>
            <w:webHidden/>
          </w:rPr>
          <w:t>184</w:t>
        </w:r>
        <w:r w:rsidR="00597423">
          <w:rPr>
            <w:noProof/>
            <w:webHidden/>
          </w:rPr>
          <w:fldChar w:fldCharType="end"/>
        </w:r>
      </w:hyperlink>
    </w:p>
    <w:p w14:paraId="3DC0D0B3" w14:textId="16F003B4" w:rsidR="00597423" w:rsidRDefault="00FF3CA9" w:rsidP="00FD265E">
      <w:pPr>
        <w:pStyle w:val="TOC2"/>
        <w:rPr>
          <w:rFonts w:asciiTheme="minorHAnsi" w:eastAsiaTheme="minorEastAsia" w:hAnsiTheme="minorHAnsi" w:cstheme="minorBidi"/>
          <w:noProof/>
          <w:sz w:val="22"/>
          <w:szCs w:val="22"/>
        </w:rPr>
      </w:pPr>
      <w:hyperlink w:anchor="_Toc62570221" w:history="1">
        <w:r w:rsidR="00597423" w:rsidRPr="00423BE6">
          <w:rPr>
            <w:rStyle w:val="Hyperlink"/>
            <w:noProof/>
          </w:rPr>
          <w:t>18.4</w:t>
        </w:r>
        <w:r w:rsidR="00597423">
          <w:rPr>
            <w:rFonts w:asciiTheme="minorHAnsi" w:eastAsiaTheme="minorEastAsia" w:hAnsiTheme="minorHAnsi" w:cstheme="minorBidi"/>
            <w:noProof/>
            <w:sz w:val="22"/>
            <w:szCs w:val="22"/>
          </w:rPr>
          <w:tab/>
        </w:r>
        <w:r w:rsidR="00597423" w:rsidRPr="00423BE6">
          <w:rPr>
            <w:rStyle w:val="Hyperlink"/>
            <w:noProof/>
          </w:rPr>
          <w:t>DFDL Expression Syntax</w:t>
        </w:r>
        <w:r w:rsidR="00597423">
          <w:rPr>
            <w:noProof/>
            <w:webHidden/>
          </w:rPr>
          <w:tab/>
        </w:r>
        <w:r w:rsidR="00597423">
          <w:rPr>
            <w:noProof/>
            <w:webHidden/>
          </w:rPr>
          <w:fldChar w:fldCharType="begin"/>
        </w:r>
        <w:r w:rsidR="00597423">
          <w:rPr>
            <w:noProof/>
            <w:webHidden/>
          </w:rPr>
          <w:instrText xml:space="preserve"> PAGEREF _Toc62570221 \h </w:instrText>
        </w:r>
        <w:r w:rsidR="00597423">
          <w:rPr>
            <w:noProof/>
            <w:webHidden/>
          </w:rPr>
        </w:r>
        <w:r w:rsidR="00597423">
          <w:rPr>
            <w:noProof/>
            <w:webHidden/>
          </w:rPr>
          <w:fldChar w:fldCharType="separate"/>
        </w:r>
        <w:r w:rsidR="0002115F">
          <w:rPr>
            <w:noProof/>
            <w:webHidden/>
          </w:rPr>
          <w:t>185</w:t>
        </w:r>
        <w:r w:rsidR="00597423">
          <w:rPr>
            <w:noProof/>
            <w:webHidden/>
          </w:rPr>
          <w:fldChar w:fldCharType="end"/>
        </w:r>
      </w:hyperlink>
    </w:p>
    <w:p w14:paraId="29133394" w14:textId="26802296" w:rsidR="00597423" w:rsidRDefault="00FF3CA9" w:rsidP="00FD265E">
      <w:pPr>
        <w:pStyle w:val="TOC2"/>
        <w:rPr>
          <w:rFonts w:asciiTheme="minorHAnsi" w:eastAsiaTheme="minorEastAsia" w:hAnsiTheme="minorHAnsi" w:cstheme="minorBidi"/>
          <w:noProof/>
          <w:sz w:val="22"/>
          <w:szCs w:val="22"/>
        </w:rPr>
      </w:pPr>
      <w:hyperlink w:anchor="_Toc62570222" w:history="1">
        <w:r w:rsidR="00597423" w:rsidRPr="00423BE6">
          <w:rPr>
            <w:rStyle w:val="Hyperlink"/>
            <w:noProof/>
          </w:rPr>
          <w:t>18.5</w:t>
        </w:r>
        <w:r w:rsidR="00597423">
          <w:rPr>
            <w:rFonts w:asciiTheme="minorHAnsi" w:eastAsiaTheme="minorEastAsia" w:hAnsiTheme="minorHAnsi" w:cstheme="minorBidi"/>
            <w:noProof/>
            <w:sz w:val="22"/>
            <w:szCs w:val="22"/>
          </w:rPr>
          <w:tab/>
        </w:r>
        <w:r w:rsidR="00597423" w:rsidRPr="00423BE6">
          <w:rPr>
            <w:rStyle w:val="Hyperlink"/>
            <w:noProof/>
          </w:rPr>
          <w:t>Constructors, Functions and Operators</w:t>
        </w:r>
        <w:r w:rsidR="00597423">
          <w:rPr>
            <w:noProof/>
            <w:webHidden/>
          </w:rPr>
          <w:tab/>
        </w:r>
        <w:r w:rsidR="00597423">
          <w:rPr>
            <w:noProof/>
            <w:webHidden/>
          </w:rPr>
          <w:fldChar w:fldCharType="begin"/>
        </w:r>
        <w:r w:rsidR="00597423">
          <w:rPr>
            <w:noProof/>
            <w:webHidden/>
          </w:rPr>
          <w:instrText xml:space="preserve"> PAGEREF _Toc62570222 \h </w:instrText>
        </w:r>
        <w:r w:rsidR="00597423">
          <w:rPr>
            <w:noProof/>
            <w:webHidden/>
          </w:rPr>
        </w:r>
        <w:r w:rsidR="00597423">
          <w:rPr>
            <w:noProof/>
            <w:webHidden/>
          </w:rPr>
          <w:fldChar w:fldCharType="separate"/>
        </w:r>
        <w:r w:rsidR="0002115F">
          <w:rPr>
            <w:noProof/>
            <w:webHidden/>
          </w:rPr>
          <w:t>186</w:t>
        </w:r>
        <w:r w:rsidR="00597423">
          <w:rPr>
            <w:noProof/>
            <w:webHidden/>
          </w:rPr>
          <w:fldChar w:fldCharType="end"/>
        </w:r>
      </w:hyperlink>
    </w:p>
    <w:p w14:paraId="60AE725B" w14:textId="17B689A4" w:rsidR="00597423" w:rsidRDefault="00FF3CA9">
      <w:pPr>
        <w:pStyle w:val="TOC3"/>
        <w:rPr>
          <w:rFonts w:asciiTheme="minorHAnsi" w:eastAsiaTheme="minorEastAsia" w:hAnsiTheme="minorHAnsi" w:cstheme="minorBidi"/>
          <w:noProof/>
          <w:sz w:val="22"/>
          <w:szCs w:val="22"/>
        </w:rPr>
      </w:pPr>
      <w:hyperlink w:anchor="_Toc62570223" w:history="1">
        <w:r w:rsidR="00597423" w:rsidRPr="00423BE6">
          <w:rPr>
            <w:rStyle w:val="Hyperlink"/>
            <w:noProof/>
            <w14:scene3d>
              <w14:camera w14:prst="orthographicFront"/>
              <w14:lightRig w14:rig="threePt" w14:dir="t">
                <w14:rot w14:lat="0" w14:lon="0" w14:rev="0"/>
              </w14:lightRig>
            </w14:scene3d>
          </w:rPr>
          <w:t>18.5.1</w:t>
        </w:r>
        <w:r w:rsidR="00597423">
          <w:rPr>
            <w:rFonts w:asciiTheme="minorHAnsi" w:eastAsiaTheme="minorEastAsia" w:hAnsiTheme="minorHAnsi" w:cstheme="minorBidi"/>
            <w:noProof/>
            <w:sz w:val="22"/>
            <w:szCs w:val="22"/>
          </w:rPr>
          <w:tab/>
        </w:r>
        <w:r w:rsidR="00597423" w:rsidRPr="00423BE6">
          <w:rPr>
            <w:rStyle w:val="Hyperlink"/>
            <w:noProof/>
          </w:rPr>
          <w:t>Constructor Functions for XML Schema Built-in Types</w:t>
        </w:r>
        <w:r w:rsidR="00597423">
          <w:rPr>
            <w:noProof/>
            <w:webHidden/>
          </w:rPr>
          <w:tab/>
        </w:r>
        <w:r w:rsidR="00597423">
          <w:rPr>
            <w:noProof/>
            <w:webHidden/>
          </w:rPr>
          <w:fldChar w:fldCharType="begin"/>
        </w:r>
        <w:r w:rsidR="00597423">
          <w:rPr>
            <w:noProof/>
            <w:webHidden/>
          </w:rPr>
          <w:instrText xml:space="preserve"> PAGEREF _Toc62570223 \h </w:instrText>
        </w:r>
        <w:r w:rsidR="00597423">
          <w:rPr>
            <w:noProof/>
            <w:webHidden/>
          </w:rPr>
        </w:r>
        <w:r w:rsidR="00597423">
          <w:rPr>
            <w:noProof/>
            <w:webHidden/>
          </w:rPr>
          <w:fldChar w:fldCharType="separate"/>
        </w:r>
        <w:r w:rsidR="0002115F">
          <w:rPr>
            <w:noProof/>
            <w:webHidden/>
          </w:rPr>
          <w:t>186</w:t>
        </w:r>
        <w:r w:rsidR="00597423">
          <w:rPr>
            <w:noProof/>
            <w:webHidden/>
          </w:rPr>
          <w:fldChar w:fldCharType="end"/>
        </w:r>
      </w:hyperlink>
    </w:p>
    <w:p w14:paraId="1F65F2BD" w14:textId="0F244DFF" w:rsidR="00597423" w:rsidRDefault="00FF3CA9">
      <w:pPr>
        <w:pStyle w:val="TOC3"/>
        <w:rPr>
          <w:rFonts w:asciiTheme="minorHAnsi" w:eastAsiaTheme="minorEastAsia" w:hAnsiTheme="minorHAnsi" w:cstheme="minorBidi"/>
          <w:noProof/>
          <w:sz w:val="22"/>
          <w:szCs w:val="22"/>
        </w:rPr>
      </w:pPr>
      <w:hyperlink w:anchor="_Toc62570224" w:history="1">
        <w:r w:rsidR="00597423" w:rsidRPr="00423BE6">
          <w:rPr>
            <w:rStyle w:val="Hyperlink"/>
            <w:noProof/>
            <w14:scene3d>
              <w14:camera w14:prst="orthographicFront"/>
              <w14:lightRig w14:rig="threePt" w14:dir="t">
                <w14:rot w14:lat="0" w14:lon="0" w14:rev="0"/>
              </w14:lightRig>
            </w14:scene3d>
          </w:rPr>
          <w:t>18.5.2</w:t>
        </w:r>
        <w:r w:rsidR="00597423">
          <w:rPr>
            <w:rFonts w:asciiTheme="minorHAnsi" w:eastAsiaTheme="minorEastAsia" w:hAnsiTheme="minorHAnsi" w:cstheme="minorBidi"/>
            <w:noProof/>
            <w:sz w:val="22"/>
            <w:szCs w:val="22"/>
          </w:rPr>
          <w:tab/>
        </w:r>
        <w:r w:rsidR="00597423" w:rsidRPr="00423BE6">
          <w:rPr>
            <w:rStyle w:val="Hyperlink"/>
            <w:noProof/>
          </w:rPr>
          <w:t>Standard XPath Functions</w:t>
        </w:r>
        <w:r w:rsidR="00597423">
          <w:rPr>
            <w:noProof/>
            <w:webHidden/>
          </w:rPr>
          <w:tab/>
        </w:r>
        <w:r w:rsidR="00597423">
          <w:rPr>
            <w:noProof/>
            <w:webHidden/>
          </w:rPr>
          <w:fldChar w:fldCharType="begin"/>
        </w:r>
        <w:r w:rsidR="00597423">
          <w:rPr>
            <w:noProof/>
            <w:webHidden/>
          </w:rPr>
          <w:instrText xml:space="preserve"> PAGEREF _Toc62570224 \h </w:instrText>
        </w:r>
        <w:r w:rsidR="00597423">
          <w:rPr>
            <w:noProof/>
            <w:webHidden/>
          </w:rPr>
        </w:r>
        <w:r w:rsidR="00597423">
          <w:rPr>
            <w:noProof/>
            <w:webHidden/>
          </w:rPr>
          <w:fldChar w:fldCharType="separate"/>
        </w:r>
        <w:r w:rsidR="0002115F">
          <w:rPr>
            <w:noProof/>
            <w:webHidden/>
          </w:rPr>
          <w:t>187</w:t>
        </w:r>
        <w:r w:rsidR="00597423">
          <w:rPr>
            <w:noProof/>
            <w:webHidden/>
          </w:rPr>
          <w:fldChar w:fldCharType="end"/>
        </w:r>
      </w:hyperlink>
    </w:p>
    <w:p w14:paraId="251E02CC" w14:textId="07D939D8" w:rsidR="00597423" w:rsidRDefault="00FF3CA9">
      <w:pPr>
        <w:pStyle w:val="TOC3"/>
        <w:rPr>
          <w:rFonts w:asciiTheme="minorHAnsi" w:eastAsiaTheme="minorEastAsia" w:hAnsiTheme="minorHAnsi" w:cstheme="minorBidi"/>
          <w:noProof/>
          <w:sz w:val="22"/>
          <w:szCs w:val="22"/>
        </w:rPr>
      </w:pPr>
      <w:hyperlink w:anchor="_Toc62570225" w:history="1">
        <w:r w:rsidR="00597423" w:rsidRPr="00423BE6">
          <w:rPr>
            <w:rStyle w:val="Hyperlink"/>
            <w:noProof/>
            <w14:scene3d>
              <w14:camera w14:prst="orthographicFront"/>
              <w14:lightRig w14:rig="threePt" w14:dir="t">
                <w14:rot w14:lat="0" w14:lon="0" w14:rev="0"/>
              </w14:lightRig>
            </w14:scene3d>
          </w:rPr>
          <w:t>18.5.3</w:t>
        </w:r>
        <w:r w:rsidR="00597423">
          <w:rPr>
            <w:rFonts w:asciiTheme="minorHAnsi" w:eastAsiaTheme="minorEastAsia" w:hAnsiTheme="minorHAnsi" w:cstheme="minorBidi"/>
            <w:noProof/>
            <w:sz w:val="22"/>
            <w:szCs w:val="22"/>
          </w:rPr>
          <w:tab/>
        </w:r>
        <w:r w:rsidR="00597423" w:rsidRPr="00423BE6">
          <w:rPr>
            <w:rStyle w:val="Hyperlink"/>
            <w:noProof/>
          </w:rPr>
          <w:t>DFDL Functions</w:t>
        </w:r>
        <w:r w:rsidR="00597423">
          <w:rPr>
            <w:noProof/>
            <w:webHidden/>
          </w:rPr>
          <w:tab/>
        </w:r>
        <w:r w:rsidR="00597423">
          <w:rPr>
            <w:noProof/>
            <w:webHidden/>
          </w:rPr>
          <w:fldChar w:fldCharType="begin"/>
        </w:r>
        <w:r w:rsidR="00597423">
          <w:rPr>
            <w:noProof/>
            <w:webHidden/>
          </w:rPr>
          <w:instrText xml:space="preserve"> PAGEREF _Toc62570225 \h </w:instrText>
        </w:r>
        <w:r w:rsidR="00597423">
          <w:rPr>
            <w:noProof/>
            <w:webHidden/>
          </w:rPr>
        </w:r>
        <w:r w:rsidR="00597423">
          <w:rPr>
            <w:noProof/>
            <w:webHidden/>
          </w:rPr>
          <w:fldChar w:fldCharType="separate"/>
        </w:r>
        <w:r w:rsidR="0002115F">
          <w:rPr>
            <w:noProof/>
            <w:webHidden/>
          </w:rPr>
          <w:t>191</w:t>
        </w:r>
        <w:r w:rsidR="00597423">
          <w:rPr>
            <w:noProof/>
            <w:webHidden/>
          </w:rPr>
          <w:fldChar w:fldCharType="end"/>
        </w:r>
      </w:hyperlink>
    </w:p>
    <w:p w14:paraId="0B5E0030" w14:textId="4736F8D5" w:rsidR="00597423" w:rsidRDefault="00FF3CA9">
      <w:pPr>
        <w:pStyle w:val="TOC3"/>
        <w:rPr>
          <w:rFonts w:asciiTheme="minorHAnsi" w:eastAsiaTheme="minorEastAsia" w:hAnsiTheme="minorHAnsi" w:cstheme="minorBidi"/>
          <w:noProof/>
          <w:sz w:val="22"/>
          <w:szCs w:val="22"/>
        </w:rPr>
      </w:pPr>
      <w:hyperlink w:anchor="_Toc62570226" w:history="1">
        <w:r w:rsidR="00597423" w:rsidRPr="00423BE6">
          <w:rPr>
            <w:rStyle w:val="Hyperlink"/>
            <w:noProof/>
            <w14:scene3d>
              <w14:camera w14:prst="orthographicFront"/>
              <w14:lightRig w14:rig="threePt" w14:dir="t">
                <w14:rot w14:lat="0" w14:lon="0" w14:rev="0"/>
              </w14:lightRig>
            </w14:scene3d>
          </w:rPr>
          <w:t>18.5.4</w:t>
        </w:r>
        <w:r w:rsidR="00597423">
          <w:rPr>
            <w:rFonts w:asciiTheme="minorHAnsi" w:eastAsiaTheme="minorEastAsia" w:hAnsiTheme="minorHAnsi" w:cstheme="minorBidi"/>
            <w:noProof/>
            <w:sz w:val="22"/>
            <w:szCs w:val="22"/>
          </w:rPr>
          <w:tab/>
        </w:r>
        <w:r w:rsidR="00597423" w:rsidRPr="00423BE6">
          <w:rPr>
            <w:rStyle w:val="Hyperlink"/>
            <w:noProof/>
            <w:lang w:eastAsia="en-GB"/>
          </w:rPr>
          <w:t>DFDL Constructor Functions</w:t>
        </w:r>
        <w:r w:rsidR="00597423">
          <w:rPr>
            <w:noProof/>
            <w:webHidden/>
          </w:rPr>
          <w:tab/>
        </w:r>
        <w:r w:rsidR="00597423">
          <w:rPr>
            <w:noProof/>
            <w:webHidden/>
          </w:rPr>
          <w:fldChar w:fldCharType="begin"/>
        </w:r>
        <w:r w:rsidR="00597423">
          <w:rPr>
            <w:noProof/>
            <w:webHidden/>
          </w:rPr>
          <w:instrText xml:space="preserve"> PAGEREF _Toc62570226 \h </w:instrText>
        </w:r>
        <w:r w:rsidR="00597423">
          <w:rPr>
            <w:noProof/>
            <w:webHidden/>
          </w:rPr>
        </w:r>
        <w:r w:rsidR="00597423">
          <w:rPr>
            <w:noProof/>
            <w:webHidden/>
          </w:rPr>
          <w:fldChar w:fldCharType="separate"/>
        </w:r>
        <w:r w:rsidR="0002115F">
          <w:rPr>
            <w:noProof/>
            <w:webHidden/>
          </w:rPr>
          <w:t>193</w:t>
        </w:r>
        <w:r w:rsidR="00597423">
          <w:rPr>
            <w:noProof/>
            <w:webHidden/>
          </w:rPr>
          <w:fldChar w:fldCharType="end"/>
        </w:r>
      </w:hyperlink>
    </w:p>
    <w:p w14:paraId="3039EE21" w14:textId="2C639369" w:rsidR="00597423" w:rsidRDefault="00FF3CA9">
      <w:pPr>
        <w:pStyle w:val="TOC3"/>
        <w:rPr>
          <w:rFonts w:asciiTheme="minorHAnsi" w:eastAsiaTheme="minorEastAsia" w:hAnsiTheme="minorHAnsi" w:cstheme="minorBidi"/>
          <w:noProof/>
          <w:sz w:val="22"/>
          <w:szCs w:val="22"/>
        </w:rPr>
      </w:pPr>
      <w:hyperlink w:anchor="_Toc62570227" w:history="1">
        <w:r w:rsidR="00597423" w:rsidRPr="00423BE6">
          <w:rPr>
            <w:rStyle w:val="Hyperlink"/>
            <w:noProof/>
            <w14:scene3d>
              <w14:camera w14:prst="orthographicFront"/>
              <w14:lightRig w14:rig="threePt" w14:dir="t">
                <w14:rot w14:lat="0" w14:lon="0" w14:rev="0"/>
              </w14:lightRig>
            </w14:scene3d>
          </w:rPr>
          <w:t>18.5.5</w:t>
        </w:r>
        <w:r w:rsidR="00597423">
          <w:rPr>
            <w:rFonts w:asciiTheme="minorHAnsi" w:eastAsiaTheme="minorEastAsia" w:hAnsiTheme="minorHAnsi" w:cstheme="minorBidi"/>
            <w:noProof/>
            <w:sz w:val="22"/>
            <w:szCs w:val="22"/>
          </w:rPr>
          <w:tab/>
        </w:r>
        <w:r w:rsidR="00597423" w:rsidRPr="00423BE6">
          <w:rPr>
            <w:rStyle w:val="Hyperlink"/>
            <w:noProof/>
          </w:rPr>
          <w:t>Miscellaneous Functions</w:t>
        </w:r>
        <w:r w:rsidR="00597423">
          <w:rPr>
            <w:noProof/>
            <w:webHidden/>
          </w:rPr>
          <w:tab/>
        </w:r>
        <w:r w:rsidR="00597423">
          <w:rPr>
            <w:noProof/>
            <w:webHidden/>
          </w:rPr>
          <w:fldChar w:fldCharType="begin"/>
        </w:r>
        <w:r w:rsidR="00597423">
          <w:rPr>
            <w:noProof/>
            <w:webHidden/>
          </w:rPr>
          <w:instrText xml:space="preserve"> PAGEREF _Toc62570227 \h </w:instrText>
        </w:r>
        <w:r w:rsidR="00597423">
          <w:rPr>
            <w:noProof/>
            <w:webHidden/>
          </w:rPr>
        </w:r>
        <w:r w:rsidR="00597423">
          <w:rPr>
            <w:noProof/>
            <w:webHidden/>
          </w:rPr>
          <w:fldChar w:fldCharType="separate"/>
        </w:r>
        <w:r w:rsidR="0002115F">
          <w:rPr>
            <w:noProof/>
            <w:webHidden/>
          </w:rPr>
          <w:t>194</w:t>
        </w:r>
        <w:r w:rsidR="00597423">
          <w:rPr>
            <w:noProof/>
            <w:webHidden/>
          </w:rPr>
          <w:fldChar w:fldCharType="end"/>
        </w:r>
      </w:hyperlink>
    </w:p>
    <w:p w14:paraId="397146C6" w14:textId="65AE55B3" w:rsidR="00597423" w:rsidRDefault="00FF3CA9" w:rsidP="00FD265E">
      <w:pPr>
        <w:pStyle w:val="TOC2"/>
        <w:rPr>
          <w:rFonts w:asciiTheme="minorHAnsi" w:eastAsiaTheme="minorEastAsia" w:hAnsiTheme="minorHAnsi" w:cstheme="minorBidi"/>
          <w:noProof/>
          <w:sz w:val="22"/>
          <w:szCs w:val="22"/>
        </w:rPr>
      </w:pPr>
      <w:hyperlink w:anchor="_Toc62570228" w:history="1">
        <w:r w:rsidR="00597423" w:rsidRPr="00423BE6">
          <w:rPr>
            <w:rStyle w:val="Hyperlink"/>
            <w:noProof/>
          </w:rPr>
          <w:t>18.6</w:t>
        </w:r>
        <w:r w:rsidR="00597423">
          <w:rPr>
            <w:rFonts w:asciiTheme="minorHAnsi" w:eastAsiaTheme="minorEastAsia" w:hAnsiTheme="minorHAnsi" w:cstheme="minorBidi"/>
            <w:noProof/>
            <w:sz w:val="22"/>
            <w:szCs w:val="22"/>
          </w:rPr>
          <w:tab/>
        </w:r>
        <w:r w:rsidR="00597423" w:rsidRPr="00423BE6">
          <w:rPr>
            <w:rStyle w:val="Hyperlink"/>
            <w:noProof/>
          </w:rPr>
          <w:t>Unparsing and Circular Expression Deadlock Errors</w:t>
        </w:r>
        <w:r w:rsidR="00597423">
          <w:rPr>
            <w:noProof/>
            <w:webHidden/>
          </w:rPr>
          <w:tab/>
        </w:r>
        <w:r w:rsidR="00597423">
          <w:rPr>
            <w:noProof/>
            <w:webHidden/>
          </w:rPr>
          <w:fldChar w:fldCharType="begin"/>
        </w:r>
        <w:r w:rsidR="00597423">
          <w:rPr>
            <w:noProof/>
            <w:webHidden/>
          </w:rPr>
          <w:instrText xml:space="preserve"> PAGEREF _Toc62570228 \h </w:instrText>
        </w:r>
        <w:r w:rsidR="00597423">
          <w:rPr>
            <w:noProof/>
            <w:webHidden/>
          </w:rPr>
        </w:r>
        <w:r w:rsidR="00597423">
          <w:rPr>
            <w:noProof/>
            <w:webHidden/>
          </w:rPr>
          <w:fldChar w:fldCharType="separate"/>
        </w:r>
        <w:r w:rsidR="0002115F">
          <w:rPr>
            <w:noProof/>
            <w:webHidden/>
          </w:rPr>
          <w:t>195</w:t>
        </w:r>
        <w:r w:rsidR="00597423">
          <w:rPr>
            <w:noProof/>
            <w:webHidden/>
          </w:rPr>
          <w:fldChar w:fldCharType="end"/>
        </w:r>
      </w:hyperlink>
    </w:p>
    <w:p w14:paraId="49B4EB27" w14:textId="78472F9B" w:rsidR="00597423" w:rsidRDefault="00FF3CA9" w:rsidP="004F4654">
      <w:pPr>
        <w:pStyle w:val="TOC1"/>
        <w:rPr>
          <w:rFonts w:asciiTheme="minorHAnsi" w:eastAsiaTheme="minorEastAsia" w:hAnsiTheme="minorHAnsi" w:cstheme="minorBidi"/>
          <w:noProof/>
          <w:sz w:val="22"/>
          <w:szCs w:val="22"/>
        </w:rPr>
      </w:pPr>
      <w:hyperlink w:anchor="_Toc62570229" w:history="1">
        <w:r w:rsidR="00597423" w:rsidRPr="00423BE6">
          <w:rPr>
            <w:rStyle w:val="Hyperlink"/>
            <w:noProof/>
          </w:rPr>
          <w:t>19</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_Toc62570229 \h </w:instrText>
        </w:r>
        <w:r w:rsidR="00597423">
          <w:rPr>
            <w:noProof/>
            <w:webHidden/>
          </w:rPr>
        </w:r>
        <w:r w:rsidR="00597423">
          <w:rPr>
            <w:noProof/>
            <w:webHidden/>
          </w:rPr>
          <w:fldChar w:fldCharType="separate"/>
        </w:r>
        <w:r w:rsidR="0002115F">
          <w:rPr>
            <w:noProof/>
            <w:webHidden/>
          </w:rPr>
          <w:t>196</w:t>
        </w:r>
        <w:r w:rsidR="00597423">
          <w:rPr>
            <w:noProof/>
            <w:webHidden/>
          </w:rPr>
          <w:fldChar w:fldCharType="end"/>
        </w:r>
      </w:hyperlink>
    </w:p>
    <w:p w14:paraId="3CAE0D1C" w14:textId="0BA2EF36" w:rsidR="00597423" w:rsidRDefault="00FF3CA9" w:rsidP="004F4654">
      <w:pPr>
        <w:pStyle w:val="TOC1"/>
        <w:rPr>
          <w:rFonts w:asciiTheme="minorHAnsi" w:eastAsiaTheme="minorEastAsia" w:hAnsiTheme="minorHAnsi" w:cstheme="minorBidi"/>
          <w:noProof/>
          <w:sz w:val="22"/>
          <w:szCs w:val="22"/>
        </w:rPr>
      </w:pPr>
      <w:hyperlink w:anchor="_Toc62570230" w:history="1">
        <w:r w:rsidR="00597423" w:rsidRPr="00423BE6">
          <w:rPr>
            <w:rStyle w:val="Hyperlink"/>
            <w:noProof/>
          </w:rPr>
          <w:t>20</w:t>
        </w:r>
        <w:r w:rsidR="00597423">
          <w:rPr>
            <w:rFonts w:asciiTheme="minorHAnsi" w:eastAsiaTheme="minorEastAsia" w:hAnsiTheme="minorHAnsi" w:cstheme="minorBidi"/>
            <w:noProof/>
            <w:sz w:val="22"/>
            <w:szCs w:val="22"/>
          </w:rPr>
          <w:tab/>
        </w:r>
        <w:r w:rsidR="00597423" w:rsidRPr="00423BE6">
          <w:rPr>
            <w:rStyle w:val="Hyperlink"/>
            <w:noProof/>
          </w:rPr>
          <w:t>External Control of the DFDL Processor</w:t>
        </w:r>
        <w:r w:rsidR="00597423">
          <w:rPr>
            <w:noProof/>
            <w:webHidden/>
          </w:rPr>
          <w:tab/>
        </w:r>
        <w:r w:rsidR="00597423">
          <w:rPr>
            <w:noProof/>
            <w:webHidden/>
          </w:rPr>
          <w:fldChar w:fldCharType="begin"/>
        </w:r>
        <w:r w:rsidR="00597423">
          <w:rPr>
            <w:noProof/>
            <w:webHidden/>
          </w:rPr>
          <w:instrText xml:space="preserve"> PAGEREF _Toc62570230 \h </w:instrText>
        </w:r>
        <w:r w:rsidR="00597423">
          <w:rPr>
            <w:noProof/>
            <w:webHidden/>
          </w:rPr>
        </w:r>
        <w:r w:rsidR="00597423">
          <w:rPr>
            <w:noProof/>
            <w:webHidden/>
          </w:rPr>
          <w:fldChar w:fldCharType="separate"/>
        </w:r>
        <w:r w:rsidR="0002115F">
          <w:rPr>
            <w:noProof/>
            <w:webHidden/>
          </w:rPr>
          <w:t>197</w:t>
        </w:r>
        <w:r w:rsidR="00597423">
          <w:rPr>
            <w:noProof/>
            <w:webHidden/>
          </w:rPr>
          <w:fldChar w:fldCharType="end"/>
        </w:r>
      </w:hyperlink>
    </w:p>
    <w:p w14:paraId="7C39D21F" w14:textId="37954513" w:rsidR="00597423" w:rsidRDefault="00FF3CA9" w:rsidP="004F4654">
      <w:pPr>
        <w:pStyle w:val="TOC1"/>
        <w:rPr>
          <w:rFonts w:asciiTheme="minorHAnsi" w:eastAsiaTheme="minorEastAsia" w:hAnsiTheme="minorHAnsi" w:cstheme="minorBidi"/>
          <w:noProof/>
          <w:sz w:val="22"/>
          <w:szCs w:val="22"/>
        </w:rPr>
      </w:pPr>
      <w:hyperlink w:anchor="_Toc62570231" w:history="1">
        <w:r w:rsidR="00597423" w:rsidRPr="00423BE6">
          <w:rPr>
            <w:rStyle w:val="Hyperlink"/>
            <w:noProof/>
          </w:rPr>
          <w:t>21</w:t>
        </w:r>
        <w:r w:rsidR="00597423">
          <w:rPr>
            <w:rFonts w:asciiTheme="minorHAnsi" w:eastAsiaTheme="minorEastAsia" w:hAnsiTheme="minorHAnsi" w:cstheme="minorBidi"/>
            <w:noProof/>
            <w:sz w:val="22"/>
            <w:szCs w:val="22"/>
          </w:rPr>
          <w:tab/>
        </w:r>
        <w:r w:rsidR="00597423" w:rsidRPr="00423BE6">
          <w:rPr>
            <w:rStyle w:val="Hyperlink"/>
            <w:noProof/>
          </w:rPr>
          <w:t>Built-in Specifications</w:t>
        </w:r>
        <w:r w:rsidR="00597423">
          <w:rPr>
            <w:noProof/>
            <w:webHidden/>
          </w:rPr>
          <w:tab/>
        </w:r>
        <w:r w:rsidR="00597423">
          <w:rPr>
            <w:noProof/>
            <w:webHidden/>
          </w:rPr>
          <w:fldChar w:fldCharType="begin"/>
        </w:r>
        <w:r w:rsidR="00597423">
          <w:rPr>
            <w:noProof/>
            <w:webHidden/>
          </w:rPr>
          <w:instrText xml:space="preserve"> PAGEREF _Toc62570231 \h </w:instrText>
        </w:r>
        <w:r w:rsidR="00597423">
          <w:rPr>
            <w:noProof/>
            <w:webHidden/>
          </w:rPr>
        </w:r>
        <w:r w:rsidR="00597423">
          <w:rPr>
            <w:noProof/>
            <w:webHidden/>
          </w:rPr>
          <w:fldChar w:fldCharType="separate"/>
        </w:r>
        <w:r w:rsidR="0002115F">
          <w:rPr>
            <w:noProof/>
            <w:webHidden/>
          </w:rPr>
          <w:t>198</w:t>
        </w:r>
        <w:r w:rsidR="00597423">
          <w:rPr>
            <w:noProof/>
            <w:webHidden/>
          </w:rPr>
          <w:fldChar w:fldCharType="end"/>
        </w:r>
      </w:hyperlink>
    </w:p>
    <w:p w14:paraId="513EDF21" w14:textId="55B2D53E" w:rsidR="00597423" w:rsidRDefault="00FF3CA9" w:rsidP="004F4654">
      <w:pPr>
        <w:pStyle w:val="TOC1"/>
        <w:rPr>
          <w:rFonts w:asciiTheme="minorHAnsi" w:eastAsiaTheme="minorEastAsia" w:hAnsiTheme="minorHAnsi" w:cstheme="minorBidi"/>
          <w:noProof/>
          <w:sz w:val="22"/>
          <w:szCs w:val="22"/>
        </w:rPr>
      </w:pPr>
      <w:hyperlink w:anchor="_Toc62570232" w:history="1">
        <w:r w:rsidR="00597423" w:rsidRPr="00423BE6">
          <w:rPr>
            <w:rStyle w:val="Hyperlink"/>
            <w:noProof/>
          </w:rPr>
          <w:t>22</w:t>
        </w:r>
        <w:r w:rsidR="00597423">
          <w:rPr>
            <w:rFonts w:asciiTheme="minorHAnsi" w:eastAsiaTheme="minorEastAsia" w:hAnsiTheme="minorHAnsi" w:cstheme="minorBidi"/>
            <w:noProof/>
            <w:sz w:val="22"/>
            <w:szCs w:val="22"/>
          </w:rPr>
          <w:tab/>
        </w:r>
        <w:r w:rsidR="00597423" w:rsidRPr="00423BE6">
          <w:rPr>
            <w:rStyle w:val="Hyperlink"/>
            <w:noProof/>
          </w:rPr>
          <w:t>Conformance</w:t>
        </w:r>
        <w:r w:rsidR="00597423">
          <w:rPr>
            <w:noProof/>
            <w:webHidden/>
          </w:rPr>
          <w:tab/>
        </w:r>
        <w:r w:rsidR="00597423">
          <w:rPr>
            <w:noProof/>
            <w:webHidden/>
          </w:rPr>
          <w:fldChar w:fldCharType="begin"/>
        </w:r>
        <w:r w:rsidR="00597423">
          <w:rPr>
            <w:noProof/>
            <w:webHidden/>
          </w:rPr>
          <w:instrText xml:space="preserve"> PAGEREF _Toc62570232 \h </w:instrText>
        </w:r>
        <w:r w:rsidR="00597423">
          <w:rPr>
            <w:noProof/>
            <w:webHidden/>
          </w:rPr>
        </w:r>
        <w:r w:rsidR="00597423">
          <w:rPr>
            <w:noProof/>
            <w:webHidden/>
          </w:rPr>
          <w:fldChar w:fldCharType="separate"/>
        </w:r>
        <w:r w:rsidR="0002115F">
          <w:rPr>
            <w:noProof/>
            <w:webHidden/>
          </w:rPr>
          <w:t>199</w:t>
        </w:r>
        <w:r w:rsidR="00597423">
          <w:rPr>
            <w:noProof/>
            <w:webHidden/>
          </w:rPr>
          <w:fldChar w:fldCharType="end"/>
        </w:r>
      </w:hyperlink>
    </w:p>
    <w:p w14:paraId="7402D62B" w14:textId="53590B6E" w:rsidR="00597423" w:rsidRDefault="00FF3CA9" w:rsidP="004F4654">
      <w:pPr>
        <w:pStyle w:val="TOC1"/>
        <w:rPr>
          <w:rFonts w:asciiTheme="minorHAnsi" w:eastAsiaTheme="minorEastAsia" w:hAnsiTheme="minorHAnsi" w:cstheme="minorBidi"/>
          <w:noProof/>
          <w:sz w:val="22"/>
          <w:szCs w:val="22"/>
        </w:rPr>
      </w:pPr>
      <w:hyperlink w:anchor="_Toc62570233" w:history="1">
        <w:r w:rsidR="00597423" w:rsidRPr="00423BE6">
          <w:rPr>
            <w:rStyle w:val="Hyperlink"/>
            <w:noProof/>
          </w:rPr>
          <w:t>23</w:t>
        </w:r>
        <w:r w:rsidR="00597423">
          <w:rPr>
            <w:rFonts w:asciiTheme="minorHAnsi" w:eastAsiaTheme="minorEastAsia" w:hAnsiTheme="minorHAnsi" w:cstheme="minorBidi"/>
            <w:noProof/>
            <w:sz w:val="22"/>
            <w:szCs w:val="22"/>
          </w:rPr>
          <w:tab/>
        </w:r>
        <w:r w:rsidR="00597423" w:rsidRPr="00423BE6">
          <w:rPr>
            <w:rStyle w:val="Hyperlink"/>
            <w:noProof/>
          </w:rPr>
          <w:t>Optional DFDL Features</w:t>
        </w:r>
        <w:r w:rsidR="00597423">
          <w:rPr>
            <w:noProof/>
            <w:webHidden/>
          </w:rPr>
          <w:tab/>
        </w:r>
        <w:r w:rsidR="00597423">
          <w:rPr>
            <w:noProof/>
            <w:webHidden/>
          </w:rPr>
          <w:fldChar w:fldCharType="begin"/>
        </w:r>
        <w:r w:rsidR="00597423">
          <w:rPr>
            <w:noProof/>
            <w:webHidden/>
          </w:rPr>
          <w:instrText xml:space="preserve"> PAGEREF _Toc62570233 \h </w:instrText>
        </w:r>
        <w:r w:rsidR="00597423">
          <w:rPr>
            <w:noProof/>
            <w:webHidden/>
          </w:rPr>
        </w:r>
        <w:r w:rsidR="00597423">
          <w:rPr>
            <w:noProof/>
            <w:webHidden/>
          </w:rPr>
          <w:fldChar w:fldCharType="separate"/>
        </w:r>
        <w:r w:rsidR="0002115F">
          <w:rPr>
            <w:noProof/>
            <w:webHidden/>
          </w:rPr>
          <w:t>200</w:t>
        </w:r>
        <w:r w:rsidR="00597423">
          <w:rPr>
            <w:noProof/>
            <w:webHidden/>
          </w:rPr>
          <w:fldChar w:fldCharType="end"/>
        </w:r>
      </w:hyperlink>
    </w:p>
    <w:p w14:paraId="2BDF2004" w14:textId="488929A2" w:rsidR="00597423" w:rsidRDefault="00FF3CA9" w:rsidP="004F4654">
      <w:pPr>
        <w:pStyle w:val="TOC1"/>
        <w:rPr>
          <w:rFonts w:asciiTheme="minorHAnsi" w:eastAsiaTheme="minorEastAsia" w:hAnsiTheme="minorHAnsi" w:cstheme="minorBidi"/>
          <w:noProof/>
          <w:sz w:val="22"/>
          <w:szCs w:val="22"/>
        </w:rPr>
      </w:pPr>
      <w:hyperlink w:anchor="_Toc62570234" w:history="1">
        <w:r w:rsidR="00597423" w:rsidRPr="00423BE6">
          <w:rPr>
            <w:rStyle w:val="Hyperlink"/>
            <w:noProof/>
          </w:rPr>
          <w:t>24</w:t>
        </w:r>
        <w:r w:rsidR="00597423">
          <w:rPr>
            <w:rFonts w:asciiTheme="minorHAnsi" w:eastAsiaTheme="minorEastAsia" w:hAnsiTheme="minorHAnsi" w:cstheme="minorBidi"/>
            <w:noProof/>
            <w:sz w:val="22"/>
            <w:szCs w:val="22"/>
          </w:rPr>
          <w:tab/>
        </w:r>
        <w:r w:rsidR="00597423" w:rsidRPr="00423BE6">
          <w:rPr>
            <w:rStyle w:val="Hyperlink"/>
            <w:noProof/>
          </w:rPr>
          <w:t>Security Considerations</w:t>
        </w:r>
        <w:r w:rsidR="00597423">
          <w:rPr>
            <w:noProof/>
            <w:webHidden/>
          </w:rPr>
          <w:tab/>
        </w:r>
        <w:r w:rsidR="00597423">
          <w:rPr>
            <w:noProof/>
            <w:webHidden/>
          </w:rPr>
          <w:fldChar w:fldCharType="begin"/>
        </w:r>
        <w:r w:rsidR="00597423">
          <w:rPr>
            <w:noProof/>
            <w:webHidden/>
          </w:rPr>
          <w:instrText xml:space="preserve"> PAGEREF _Toc62570234 \h </w:instrText>
        </w:r>
        <w:r w:rsidR="00597423">
          <w:rPr>
            <w:noProof/>
            <w:webHidden/>
          </w:rPr>
        </w:r>
        <w:r w:rsidR="00597423">
          <w:rPr>
            <w:noProof/>
            <w:webHidden/>
          </w:rPr>
          <w:fldChar w:fldCharType="separate"/>
        </w:r>
        <w:r w:rsidR="0002115F">
          <w:rPr>
            <w:noProof/>
            <w:webHidden/>
          </w:rPr>
          <w:t>202</w:t>
        </w:r>
        <w:r w:rsidR="00597423">
          <w:rPr>
            <w:noProof/>
            <w:webHidden/>
          </w:rPr>
          <w:fldChar w:fldCharType="end"/>
        </w:r>
      </w:hyperlink>
    </w:p>
    <w:p w14:paraId="29DBFE9D" w14:textId="4A80BAC4" w:rsidR="00597423" w:rsidRDefault="00FF3CA9" w:rsidP="004F4654">
      <w:pPr>
        <w:pStyle w:val="TOC1"/>
        <w:rPr>
          <w:rFonts w:asciiTheme="minorHAnsi" w:eastAsiaTheme="minorEastAsia" w:hAnsiTheme="minorHAnsi" w:cstheme="minorBidi"/>
          <w:noProof/>
          <w:sz w:val="22"/>
          <w:szCs w:val="22"/>
        </w:rPr>
      </w:pPr>
      <w:hyperlink w:anchor="_Toc62570235" w:history="1">
        <w:r w:rsidR="00597423" w:rsidRPr="00423BE6">
          <w:rPr>
            <w:rStyle w:val="Hyperlink"/>
            <w:noProof/>
          </w:rPr>
          <w:t>25</w:t>
        </w:r>
        <w:r w:rsidR="00597423">
          <w:rPr>
            <w:rFonts w:asciiTheme="minorHAnsi" w:eastAsiaTheme="minorEastAsia" w:hAnsiTheme="minorHAnsi" w:cstheme="minorBidi"/>
            <w:noProof/>
            <w:sz w:val="22"/>
            <w:szCs w:val="22"/>
          </w:rPr>
          <w:tab/>
        </w:r>
        <w:r w:rsidR="00597423" w:rsidRPr="00423BE6">
          <w:rPr>
            <w:rStyle w:val="Hyperlink"/>
            <w:noProof/>
          </w:rPr>
          <w:t>Authors and Contributors</w:t>
        </w:r>
        <w:r w:rsidR="00597423">
          <w:rPr>
            <w:noProof/>
            <w:webHidden/>
          </w:rPr>
          <w:tab/>
        </w:r>
        <w:r w:rsidR="00597423">
          <w:rPr>
            <w:noProof/>
            <w:webHidden/>
          </w:rPr>
          <w:fldChar w:fldCharType="begin"/>
        </w:r>
        <w:r w:rsidR="00597423">
          <w:rPr>
            <w:noProof/>
            <w:webHidden/>
          </w:rPr>
          <w:instrText xml:space="preserve"> PAGEREF _Toc62570235 \h </w:instrText>
        </w:r>
        <w:r w:rsidR="00597423">
          <w:rPr>
            <w:noProof/>
            <w:webHidden/>
          </w:rPr>
        </w:r>
        <w:r w:rsidR="00597423">
          <w:rPr>
            <w:noProof/>
            <w:webHidden/>
          </w:rPr>
          <w:fldChar w:fldCharType="separate"/>
        </w:r>
        <w:r w:rsidR="0002115F">
          <w:rPr>
            <w:noProof/>
            <w:webHidden/>
          </w:rPr>
          <w:t>203</w:t>
        </w:r>
        <w:r w:rsidR="00597423">
          <w:rPr>
            <w:noProof/>
            <w:webHidden/>
          </w:rPr>
          <w:fldChar w:fldCharType="end"/>
        </w:r>
      </w:hyperlink>
    </w:p>
    <w:p w14:paraId="77C3999C" w14:textId="0AFF5701" w:rsidR="00597423" w:rsidRDefault="00FF3CA9" w:rsidP="004F4654">
      <w:pPr>
        <w:pStyle w:val="TOC1"/>
        <w:rPr>
          <w:rFonts w:asciiTheme="minorHAnsi" w:eastAsiaTheme="minorEastAsia" w:hAnsiTheme="minorHAnsi" w:cstheme="minorBidi"/>
          <w:noProof/>
          <w:sz w:val="22"/>
          <w:szCs w:val="22"/>
        </w:rPr>
      </w:pPr>
      <w:hyperlink w:anchor="_Toc62570236" w:history="1">
        <w:r w:rsidR="00597423" w:rsidRPr="00423BE6">
          <w:rPr>
            <w:rStyle w:val="Hyperlink"/>
            <w:noProof/>
          </w:rPr>
          <w:t>26</w:t>
        </w:r>
        <w:r w:rsidR="00597423">
          <w:rPr>
            <w:rFonts w:asciiTheme="minorHAnsi" w:eastAsiaTheme="minorEastAsia" w:hAnsiTheme="minorHAnsi" w:cstheme="minorBidi"/>
            <w:noProof/>
            <w:sz w:val="22"/>
            <w:szCs w:val="22"/>
          </w:rPr>
          <w:tab/>
        </w:r>
        <w:r w:rsidR="00597423" w:rsidRPr="00423BE6">
          <w:rPr>
            <w:rStyle w:val="Hyperlink"/>
            <w:noProof/>
          </w:rPr>
          <w:t>Intellectual Property Statement</w:t>
        </w:r>
        <w:r w:rsidR="00597423">
          <w:rPr>
            <w:noProof/>
            <w:webHidden/>
          </w:rPr>
          <w:tab/>
        </w:r>
        <w:r w:rsidR="00597423">
          <w:rPr>
            <w:noProof/>
            <w:webHidden/>
          </w:rPr>
          <w:fldChar w:fldCharType="begin"/>
        </w:r>
        <w:r w:rsidR="00597423">
          <w:rPr>
            <w:noProof/>
            <w:webHidden/>
          </w:rPr>
          <w:instrText xml:space="preserve"> PAGEREF _Toc62570236 \h </w:instrText>
        </w:r>
        <w:r w:rsidR="00597423">
          <w:rPr>
            <w:noProof/>
            <w:webHidden/>
          </w:rPr>
        </w:r>
        <w:r w:rsidR="00597423">
          <w:rPr>
            <w:noProof/>
            <w:webHidden/>
          </w:rPr>
          <w:fldChar w:fldCharType="separate"/>
        </w:r>
        <w:r w:rsidR="0002115F">
          <w:rPr>
            <w:noProof/>
            <w:webHidden/>
          </w:rPr>
          <w:t>204</w:t>
        </w:r>
        <w:r w:rsidR="00597423">
          <w:rPr>
            <w:noProof/>
            <w:webHidden/>
          </w:rPr>
          <w:fldChar w:fldCharType="end"/>
        </w:r>
      </w:hyperlink>
    </w:p>
    <w:p w14:paraId="25E8E7F0" w14:textId="47E92A15" w:rsidR="00597423" w:rsidRDefault="00FF3CA9" w:rsidP="004F4654">
      <w:pPr>
        <w:pStyle w:val="TOC1"/>
        <w:rPr>
          <w:rFonts w:asciiTheme="minorHAnsi" w:eastAsiaTheme="minorEastAsia" w:hAnsiTheme="minorHAnsi" w:cstheme="minorBidi"/>
          <w:noProof/>
          <w:sz w:val="22"/>
          <w:szCs w:val="22"/>
        </w:rPr>
      </w:pPr>
      <w:hyperlink w:anchor="_Toc62570237" w:history="1">
        <w:r w:rsidR="00597423" w:rsidRPr="00423BE6">
          <w:rPr>
            <w:rStyle w:val="Hyperlink"/>
            <w:noProof/>
          </w:rPr>
          <w:t>27</w:t>
        </w:r>
        <w:r w:rsidR="00597423">
          <w:rPr>
            <w:rFonts w:asciiTheme="minorHAnsi" w:eastAsiaTheme="minorEastAsia" w:hAnsiTheme="minorHAnsi" w:cstheme="minorBidi"/>
            <w:noProof/>
            <w:sz w:val="22"/>
            <w:szCs w:val="22"/>
          </w:rPr>
          <w:tab/>
        </w:r>
        <w:r w:rsidR="00597423" w:rsidRPr="00423BE6">
          <w:rPr>
            <w:rStyle w:val="Hyperlink"/>
            <w:noProof/>
          </w:rPr>
          <w:t>Disclaimer</w:t>
        </w:r>
        <w:r w:rsidR="00597423">
          <w:rPr>
            <w:noProof/>
            <w:webHidden/>
          </w:rPr>
          <w:tab/>
        </w:r>
        <w:r w:rsidR="00597423">
          <w:rPr>
            <w:noProof/>
            <w:webHidden/>
          </w:rPr>
          <w:fldChar w:fldCharType="begin"/>
        </w:r>
        <w:r w:rsidR="00597423">
          <w:rPr>
            <w:noProof/>
            <w:webHidden/>
          </w:rPr>
          <w:instrText xml:space="preserve"> PAGEREF _Toc62570237 \h </w:instrText>
        </w:r>
        <w:r w:rsidR="00597423">
          <w:rPr>
            <w:noProof/>
            <w:webHidden/>
          </w:rPr>
        </w:r>
        <w:r w:rsidR="00597423">
          <w:rPr>
            <w:noProof/>
            <w:webHidden/>
          </w:rPr>
          <w:fldChar w:fldCharType="separate"/>
        </w:r>
        <w:r w:rsidR="0002115F">
          <w:rPr>
            <w:noProof/>
            <w:webHidden/>
          </w:rPr>
          <w:t>205</w:t>
        </w:r>
        <w:r w:rsidR="00597423">
          <w:rPr>
            <w:noProof/>
            <w:webHidden/>
          </w:rPr>
          <w:fldChar w:fldCharType="end"/>
        </w:r>
      </w:hyperlink>
    </w:p>
    <w:p w14:paraId="7316BC2C" w14:textId="65DAEB7F" w:rsidR="00597423" w:rsidRDefault="00FF3CA9" w:rsidP="004F4654">
      <w:pPr>
        <w:pStyle w:val="TOC1"/>
        <w:rPr>
          <w:rFonts w:asciiTheme="minorHAnsi" w:eastAsiaTheme="minorEastAsia" w:hAnsiTheme="minorHAnsi" w:cstheme="minorBidi"/>
          <w:noProof/>
          <w:sz w:val="22"/>
          <w:szCs w:val="22"/>
        </w:rPr>
      </w:pPr>
      <w:hyperlink w:anchor="_Toc62570238" w:history="1">
        <w:r w:rsidR="00597423" w:rsidRPr="00423BE6">
          <w:rPr>
            <w:rStyle w:val="Hyperlink"/>
            <w:noProof/>
          </w:rPr>
          <w:t>28</w:t>
        </w:r>
        <w:r w:rsidR="00597423">
          <w:rPr>
            <w:rFonts w:asciiTheme="minorHAnsi" w:eastAsiaTheme="minorEastAsia" w:hAnsiTheme="minorHAnsi" w:cstheme="minorBidi"/>
            <w:noProof/>
            <w:sz w:val="22"/>
            <w:szCs w:val="22"/>
          </w:rPr>
          <w:tab/>
        </w:r>
        <w:r w:rsidR="00597423" w:rsidRPr="00423BE6">
          <w:rPr>
            <w:rStyle w:val="Hyperlink"/>
            <w:noProof/>
          </w:rPr>
          <w:t>Full Copyright Notice</w:t>
        </w:r>
        <w:r w:rsidR="00597423">
          <w:rPr>
            <w:noProof/>
            <w:webHidden/>
          </w:rPr>
          <w:tab/>
        </w:r>
        <w:r w:rsidR="00597423">
          <w:rPr>
            <w:noProof/>
            <w:webHidden/>
          </w:rPr>
          <w:fldChar w:fldCharType="begin"/>
        </w:r>
        <w:r w:rsidR="00597423">
          <w:rPr>
            <w:noProof/>
            <w:webHidden/>
          </w:rPr>
          <w:instrText xml:space="preserve"> PAGEREF _Toc62570238 \h </w:instrText>
        </w:r>
        <w:r w:rsidR="00597423">
          <w:rPr>
            <w:noProof/>
            <w:webHidden/>
          </w:rPr>
        </w:r>
        <w:r w:rsidR="00597423">
          <w:rPr>
            <w:noProof/>
            <w:webHidden/>
          </w:rPr>
          <w:fldChar w:fldCharType="separate"/>
        </w:r>
        <w:r w:rsidR="0002115F">
          <w:rPr>
            <w:noProof/>
            <w:webHidden/>
          </w:rPr>
          <w:t>206</w:t>
        </w:r>
        <w:r w:rsidR="00597423">
          <w:rPr>
            <w:noProof/>
            <w:webHidden/>
          </w:rPr>
          <w:fldChar w:fldCharType="end"/>
        </w:r>
      </w:hyperlink>
    </w:p>
    <w:p w14:paraId="4A3DE9F5" w14:textId="2968ACDF" w:rsidR="00597423" w:rsidRDefault="00FF3CA9" w:rsidP="004F4654">
      <w:pPr>
        <w:pStyle w:val="TOC1"/>
        <w:rPr>
          <w:rFonts w:asciiTheme="minorHAnsi" w:eastAsiaTheme="minorEastAsia" w:hAnsiTheme="minorHAnsi" w:cstheme="minorBidi"/>
          <w:noProof/>
          <w:sz w:val="22"/>
          <w:szCs w:val="22"/>
        </w:rPr>
      </w:pPr>
      <w:hyperlink w:anchor="_Toc62570239" w:history="1">
        <w:r w:rsidR="00597423" w:rsidRPr="00423BE6">
          <w:rPr>
            <w:rStyle w:val="Hyperlink"/>
            <w:noProof/>
          </w:rPr>
          <w:t>29</w:t>
        </w:r>
        <w:r w:rsidR="00597423">
          <w:rPr>
            <w:rFonts w:asciiTheme="minorHAnsi" w:eastAsiaTheme="minorEastAsia" w:hAnsiTheme="minorHAnsi" w:cstheme="minorBidi"/>
            <w:noProof/>
            <w:sz w:val="22"/>
            <w:szCs w:val="22"/>
          </w:rPr>
          <w:tab/>
        </w:r>
        <w:r w:rsidR="00597423" w:rsidRPr="00423BE6">
          <w:rPr>
            <w:rStyle w:val="Hyperlink"/>
            <w:noProof/>
          </w:rPr>
          <w:t>References</w:t>
        </w:r>
        <w:r w:rsidR="00597423">
          <w:rPr>
            <w:noProof/>
            <w:webHidden/>
          </w:rPr>
          <w:tab/>
        </w:r>
        <w:r w:rsidR="00597423">
          <w:rPr>
            <w:noProof/>
            <w:webHidden/>
          </w:rPr>
          <w:fldChar w:fldCharType="begin"/>
        </w:r>
        <w:r w:rsidR="00597423">
          <w:rPr>
            <w:noProof/>
            <w:webHidden/>
          </w:rPr>
          <w:instrText xml:space="preserve"> PAGEREF _Toc62570239 \h </w:instrText>
        </w:r>
        <w:r w:rsidR="00597423">
          <w:rPr>
            <w:noProof/>
            <w:webHidden/>
          </w:rPr>
        </w:r>
        <w:r w:rsidR="00597423">
          <w:rPr>
            <w:noProof/>
            <w:webHidden/>
          </w:rPr>
          <w:fldChar w:fldCharType="separate"/>
        </w:r>
        <w:r w:rsidR="0002115F">
          <w:rPr>
            <w:noProof/>
            <w:webHidden/>
          </w:rPr>
          <w:t>207</w:t>
        </w:r>
        <w:r w:rsidR="00597423">
          <w:rPr>
            <w:noProof/>
            <w:webHidden/>
          </w:rPr>
          <w:fldChar w:fldCharType="end"/>
        </w:r>
      </w:hyperlink>
    </w:p>
    <w:p w14:paraId="44452D27" w14:textId="75D23938" w:rsidR="00597423" w:rsidRDefault="00FF3CA9" w:rsidP="004F4654">
      <w:pPr>
        <w:pStyle w:val="TOC1"/>
        <w:rPr>
          <w:rFonts w:asciiTheme="minorHAnsi" w:eastAsiaTheme="minorEastAsia" w:hAnsiTheme="minorHAnsi" w:cstheme="minorBidi"/>
          <w:noProof/>
          <w:sz w:val="22"/>
          <w:szCs w:val="22"/>
        </w:rPr>
      </w:pPr>
      <w:hyperlink w:anchor="_Toc62570240" w:history="1">
        <w:r w:rsidR="00597423" w:rsidRPr="00423BE6">
          <w:rPr>
            <w:rStyle w:val="Hyperlink"/>
            <w:noProof/>
          </w:rPr>
          <w:t>30</w:t>
        </w:r>
        <w:r w:rsidR="00597423">
          <w:rPr>
            <w:rFonts w:asciiTheme="minorHAnsi" w:eastAsiaTheme="minorEastAsia" w:hAnsiTheme="minorHAnsi" w:cstheme="minorBidi"/>
            <w:noProof/>
            <w:sz w:val="22"/>
            <w:szCs w:val="22"/>
          </w:rPr>
          <w:tab/>
        </w:r>
        <w:r w:rsidR="00597423" w:rsidRPr="00423BE6">
          <w:rPr>
            <w:rStyle w:val="Hyperlink"/>
            <w:noProof/>
          </w:rPr>
          <w:t>Appendix A: Escape Scheme Use Cases</w:t>
        </w:r>
        <w:r w:rsidR="00597423">
          <w:rPr>
            <w:noProof/>
            <w:webHidden/>
          </w:rPr>
          <w:tab/>
        </w:r>
        <w:r w:rsidR="00597423">
          <w:rPr>
            <w:noProof/>
            <w:webHidden/>
          </w:rPr>
          <w:fldChar w:fldCharType="begin"/>
        </w:r>
        <w:r w:rsidR="00597423">
          <w:rPr>
            <w:noProof/>
            <w:webHidden/>
          </w:rPr>
          <w:instrText xml:space="preserve"> PAGEREF _Toc62570240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2CE20025" w14:textId="0AB47546" w:rsidR="00597423" w:rsidRDefault="00FF3CA9" w:rsidP="00FD265E">
      <w:pPr>
        <w:pStyle w:val="TOC2"/>
        <w:rPr>
          <w:rFonts w:asciiTheme="minorHAnsi" w:eastAsiaTheme="minorEastAsia" w:hAnsiTheme="minorHAnsi" w:cstheme="minorBidi"/>
          <w:noProof/>
          <w:sz w:val="22"/>
          <w:szCs w:val="22"/>
        </w:rPr>
      </w:pPr>
      <w:hyperlink w:anchor="_Toc62570241" w:history="1">
        <w:r w:rsidR="00597423" w:rsidRPr="00423BE6">
          <w:rPr>
            <w:rStyle w:val="Hyperlink"/>
            <w:noProof/>
          </w:rPr>
          <w:t>30.1</w:t>
        </w:r>
        <w:r w:rsidR="00597423">
          <w:rPr>
            <w:rFonts w:asciiTheme="minorHAnsi" w:eastAsiaTheme="minorEastAsia" w:hAnsiTheme="minorHAnsi" w:cstheme="minorBidi"/>
            <w:noProof/>
            <w:sz w:val="22"/>
            <w:szCs w:val="22"/>
          </w:rPr>
          <w:tab/>
        </w:r>
        <w:r w:rsidR="00597423" w:rsidRPr="00423BE6">
          <w:rPr>
            <w:rStyle w:val="Hyperlink"/>
            <w:noProof/>
          </w:rPr>
          <w:t>Escape Character Same as dfdl:escapeEscapeCharacter</w:t>
        </w:r>
        <w:r w:rsidR="00597423">
          <w:rPr>
            <w:noProof/>
            <w:webHidden/>
          </w:rPr>
          <w:tab/>
        </w:r>
        <w:r w:rsidR="00597423">
          <w:rPr>
            <w:noProof/>
            <w:webHidden/>
          </w:rPr>
          <w:fldChar w:fldCharType="begin"/>
        </w:r>
        <w:r w:rsidR="00597423">
          <w:rPr>
            <w:noProof/>
            <w:webHidden/>
          </w:rPr>
          <w:instrText xml:space="preserve"> PAGEREF _Toc62570241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752C5026" w14:textId="07069320" w:rsidR="00597423" w:rsidRDefault="00FF3CA9" w:rsidP="00FD265E">
      <w:pPr>
        <w:pStyle w:val="TOC2"/>
        <w:rPr>
          <w:rFonts w:asciiTheme="minorHAnsi" w:eastAsiaTheme="minorEastAsia" w:hAnsiTheme="minorHAnsi" w:cstheme="minorBidi"/>
          <w:noProof/>
          <w:sz w:val="22"/>
          <w:szCs w:val="22"/>
        </w:rPr>
      </w:pPr>
      <w:hyperlink w:anchor="_Toc62570242" w:history="1">
        <w:r w:rsidR="00597423" w:rsidRPr="00423BE6">
          <w:rPr>
            <w:rStyle w:val="Hyperlink"/>
            <w:noProof/>
          </w:rPr>
          <w:t>30.2</w:t>
        </w:r>
        <w:r w:rsidR="00597423">
          <w:rPr>
            <w:rFonts w:asciiTheme="minorHAnsi" w:eastAsiaTheme="minorEastAsia" w:hAnsiTheme="minorHAnsi" w:cstheme="minorBidi"/>
            <w:noProof/>
            <w:sz w:val="22"/>
            <w:szCs w:val="22"/>
          </w:rPr>
          <w:tab/>
        </w:r>
        <w:r w:rsidR="00597423" w:rsidRPr="00423BE6">
          <w:rPr>
            <w:rStyle w:val="Hyperlink"/>
            <w:noProof/>
          </w:rPr>
          <w:t>Escape Character Different from dfdl:escapeEscapeCharacter</w:t>
        </w:r>
        <w:r w:rsidR="00597423">
          <w:rPr>
            <w:noProof/>
            <w:webHidden/>
          </w:rPr>
          <w:tab/>
        </w:r>
        <w:r w:rsidR="00597423">
          <w:rPr>
            <w:noProof/>
            <w:webHidden/>
          </w:rPr>
          <w:fldChar w:fldCharType="begin"/>
        </w:r>
        <w:r w:rsidR="00597423">
          <w:rPr>
            <w:noProof/>
            <w:webHidden/>
          </w:rPr>
          <w:instrText xml:space="preserve"> PAGEREF _Toc62570242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400BB14C" w14:textId="3D5DF922" w:rsidR="00597423" w:rsidRDefault="00FF3CA9">
      <w:pPr>
        <w:pStyle w:val="TOC3"/>
        <w:rPr>
          <w:rFonts w:asciiTheme="minorHAnsi" w:eastAsiaTheme="minorEastAsia" w:hAnsiTheme="minorHAnsi" w:cstheme="minorBidi"/>
          <w:noProof/>
          <w:sz w:val="22"/>
          <w:szCs w:val="22"/>
        </w:rPr>
      </w:pPr>
      <w:hyperlink w:anchor="_Toc62570243" w:history="1">
        <w:r w:rsidR="00597423" w:rsidRPr="00423BE6">
          <w:rPr>
            <w:rStyle w:val="Hyperlink"/>
            <w:noProof/>
            <w14:scene3d>
              <w14:camera w14:prst="orthographicFront"/>
              <w14:lightRig w14:rig="threePt" w14:dir="t">
                <w14:rot w14:lat="0" w14:lon="0" w14:rev="0"/>
              </w14:lightRig>
            </w14:scene3d>
          </w:rPr>
          <w:t>30.2.1</w:t>
        </w:r>
        <w:r w:rsidR="00597423">
          <w:rPr>
            <w:rFonts w:asciiTheme="minorHAnsi" w:eastAsiaTheme="minorEastAsia" w:hAnsiTheme="minorHAnsi" w:cstheme="minorBidi"/>
            <w:noProof/>
            <w:sz w:val="22"/>
            <w:szCs w:val="22"/>
          </w:rPr>
          <w:tab/>
        </w:r>
        <w:r w:rsidR="00597423" w:rsidRPr="00423BE6">
          <w:rPr>
            <w:rStyle w:val="Hyperlink"/>
            <w:noProof/>
          </w:rPr>
          <w:t>Example 1 - Separator ';'</w:t>
        </w:r>
        <w:r w:rsidR="00597423">
          <w:rPr>
            <w:noProof/>
            <w:webHidden/>
          </w:rPr>
          <w:tab/>
        </w:r>
        <w:r w:rsidR="00597423">
          <w:rPr>
            <w:noProof/>
            <w:webHidden/>
          </w:rPr>
          <w:fldChar w:fldCharType="begin"/>
        </w:r>
        <w:r w:rsidR="00597423">
          <w:rPr>
            <w:noProof/>
            <w:webHidden/>
          </w:rPr>
          <w:instrText xml:space="preserve"> PAGEREF _Toc62570243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1B9D953E" w14:textId="1E216CED" w:rsidR="00597423" w:rsidRDefault="00FF3CA9">
      <w:pPr>
        <w:pStyle w:val="TOC3"/>
        <w:rPr>
          <w:rFonts w:asciiTheme="minorHAnsi" w:eastAsiaTheme="minorEastAsia" w:hAnsiTheme="minorHAnsi" w:cstheme="minorBidi"/>
          <w:noProof/>
          <w:sz w:val="22"/>
          <w:szCs w:val="22"/>
        </w:rPr>
      </w:pPr>
      <w:hyperlink w:anchor="_Toc62570244" w:history="1">
        <w:r w:rsidR="00597423" w:rsidRPr="00423BE6">
          <w:rPr>
            <w:rStyle w:val="Hyperlink"/>
            <w:noProof/>
            <w14:scene3d>
              <w14:camera w14:prst="orthographicFront"/>
              <w14:lightRig w14:rig="threePt" w14:dir="t">
                <w14:rot w14:lat="0" w14:lon="0" w14:rev="0"/>
              </w14:lightRig>
            </w14:scene3d>
          </w:rPr>
          <w:t>30.2.2</w:t>
        </w:r>
        <w:r w:rsidR="00597423">
          <w:rPr>
            <w:rFonts w:asciiTheme="minorHAnsi" w:eastAsiaTheme="minorEastAsia" w:hAnsiTheme="minorHAnsi" w:cstheme="minorBidi"/>
            <w:noProof/>
            <w:sz w:val="22"/>
            <w:szCs w:val="22"/>
          </w:rPr>
          <w:tab/>
        </w:r>
        <w:r w:rsidR="00597423" w:rsidRPr="00423BE6">
          <w:rPr>
            <w:rStyle w:val="Hyperlink"/>
            <w:noProof/>
          </w:rPr>
          <w:t>Example 2 - Separator 'sep'</w:t>
        </w:r>
        <w:r w:rsidR="00597423">
          <w:rPr>
            <w:noProof/>
            <w:webHidden/>
          </w:rPr>
          <w:tab/>
        </w:r>
        <w:r w:rsidR="00597423">
          <w:rPr>
            <w:noProof/>
            <w:webHidden/>
          </w:rPr>
          <w:fldChar w:fldCharType="begin"/>
        </w:r>
        <w:r w:rsidR="00597423">
          <w:rPr>
            <w:noProof/>
            <w:webHidden/>
          </w:rPr>
          <w:instrText xml:space="preserve"> PAGEREF _Toc62570244 \h </w:instrText>
        </w:r>
        <w:r w:rsidR="00597423">
          <w:rPr>
            <w:noProof/>
            <w:webHidden/>
          </w:rPr>
        </w:r>
        <w:r w:rsidR="00597423">
          <w:rPr>
            <w:noProof/>
            <w:webHidden/>
          </w:rPr>
          <w:fldChar w:fldCharType="separate"/>
        </w:r>
        <w:r w:rsidR="0002115F">
          <w:rPr>
            <w:noProof/>
            <w:webHidden/>
          </w:rPr>
          <w:t>212</w:t>
        </w:r>
        <w:r w:rsidR="00597423">
          <w:rPr>
            <w:noProof/>
            <w:webHidden/>
          </w:rPr>
          <w:fldChar w:fldCharType="end"/>
        </w:r>
      </w:hyperlink>
    </w:p>
    <w:p w14:paraId="07731CD4" w14:textId="337A3B98" w:rsidR="00597423" w:rsidRDefault="00FF3CA9" w:rsidP="00FD265E">
      <w:pPr>
        <w:pStyle w:val="TOC2"/>
        <w:rPr>
          <w:rFonts w:asciiTheme="minorHAnsi" w:eastAsiaTheme="minorEastAsia" w:hAnsiTheme="minorHAnsi" w:cstheme="minorBidi"/>
          <w:noProof/>
          <w:sz w:val="22"/>
          <w:szCs w:val="22"/>
        </w:rPr>
      </w:pPr>
      <w:hyperlink w:anchor="_Toc62570245" w:history="1">
        <w:r w:rsidR="00597423" w:rsidRPr="00423BE6">
          <w:rPr>
            <w:rStyle w:val="Hyperlink"/>
            <w:noProof/>
          </w:rPr>
          <w:t>30.3</w:t>
        </w:r>
        <w:r w:rsidR="00597423">
          <w:rPr>
            <w:rFonts w:asciiTheme="minorHAnsi" w:eastAsiaTheme="minorEastAsia" w:hAnsiTheme="minorHAnsi" w:cstheme="minorBidi"/>
            <w:noProof/>
            <w:sz w:val="22"/>
            <w:szCs w:val="22"/>
          </w:rPr>
          <w:tab/>
        </w:r>
        <w:r w:rsidR="00597423" w:rsidRPr="00423BE6">
          <w:rPr>
            <w:rStyle w:val="Hyperlink"/>
            <w:noProof/>
          </w:rPr>
          <w:t>Escape Block with Different Start and End Characters</w:t>
        </w:r>
        <w:r w:rsidR="00597423">
          <w:rPr>
            <w:noProof/>
            <w:webHidden/>
          </w:rPr>
          <w:tab/>
        </w:r>
        <w:r w:rsidR="00597423">
          <w:rPr>
            <w:noProof/>
            <w:webHidden/>
          </w:rPr>
          <w:fldChar w:fldCharType="begin"/>
        </w:r>
        <w:r w:rsidR="00597423">
          <w:rPr>
            <w:noProof/>
            <w:webHidden/>
          </w:rPr>
          <w:instrText xml:space="preserve"> PAGEREF _Toc62570245 \h </w:instrText>
        </w:r>
        <w:r w:rsidR="00597423">
          <w:rPr>
            <w:noProof/>
            <w:webHidden/>
          </w:rPr>
        </w:r>
        <w:r w:rsidR="00597423">
          <w:rPr>
            <w:noProof/>
            <w:webHidden/>
          </w:rPr>
          <w:fldChar w:fldCharType="separate"/>
        </w:r>
        <w:r w:rsidR="0002115F">
          <w:rPr>
            <w:noProof/>
            <w:webHidden/>
          </w:rPr>
          <w:t>212</w:t>
        </w:r>
        <w:r w:rsidR="00597423">
          <w:rPr>
            <w:noProof/>
            <w:webHidden/>
          </w:rPr>
          <w:fldChar w:fldCharType="end"/>
        </w:r>
      </w:hyperlink>
    </w:p>
    <w:p w14:paraId="6625B86C" w14:textId="1C38C2D4" w:rsidR="00597423" w:rsidRDefault="00FF3CA9" w:rsidP="00FD265E">
      <w:pPr>
        <w:pStyle w:val="TOC2"/>
        <w:rPr>
          <w:rFonts w:asciiTheme="minorHAnsi" w:eastAsiaTheme="minorEastAsia" w:hAnsiTheme="minorHAnsi" w:cstheme="minorBidi"/>
          <w:noProof/>
          <w:sz w:val="22"/>
          <w:szCs w:val="22"/>
        </w:rPr>
      </w:pPr>
      <w:hyperlink w:anchor="_Toc62570246" w:history="1">
        <w:r w:rsidR="00597423" w:rsidRPr="00423BE6">
          <w:rPr>
            <w:rStyle w:val="Hyperlink"/>
            <w:noProof/>
          </w:rPr>
          <w:t>30.4</w:t>
        </w:r>
        <w:r w:rsidR="00597423">
          <w:rPr>
            <w:rFonts w:asciiTheme="minorHAnsi" w:eastAsiaTheme="minorEastAsia" w:hAnsiTheme="minorHAnsi" w:cstheme="minorBidi"/>
            <w:noProof/>
            <w:sz w:val="22"/>
            <w:szCs w:val="22"/>
          </w:rPr>
          <w:tab/>
        </w:r>
        <w:r w:rsidR="00597423" w:rsidRPr="00423BE6">
          <w:rPr>
            <w:rStyle w:val="Hyperlink"/>
            <w:noProof/>
          </w:rPr>
          <w:t>Escape Block with Same Start and End Characters</w:t>
        </w:r>
        <w:r w:rsidR="00597423">
          <w:rPr>
            <w:noProof/>
            <w:webHidden/>
          </w:rPr>
          <w:tab/>
        </w:r>
        <w:r w:rsidR="00597423">
          <w:rPr>
            <w:noProof/>
            <w:webHidden/>
          </w:rPr>
          <w:fldChar w:fldCharType="begin"/>
        </w:r>
        <w:r w:rsidR="00597423">
          <w:rPr>
            <w:noProof/>
            <w:webHidden/>
          </w:rPr>
          <w:instrText xml:space="preserve"> PAGEREF _Toc62570246 \h </w:instrText>
        </w:r>
        <w:r w:rsidR="00597423">
          <w:rPr>
            <w:noProof/>
            <w:webHidden/>
          </w:rPr>
        </w:r>
        <w:r w:rsidR="00597423">
          <w:rPr>
            <w:noProof/>
            <w:webHidden/>
          </w:rPr>
          <w:fldChar w:fldCharType="separate"/>
        </w:r>
        <w:r w:rsidR="0002115F">
          <w:rPr>
            <w:noProof/>
            <w:webHidden/>
          </w:rPr>
          <w:t>213</w:t>
        </w:r>
        <w:r w:rsidR="00597423">
          <w:rPr>
            <w:noProof/>
            <w:webHidden/>
          </w:rPr>
          <w:fldChar w:fldCharType="end"/>
        </w:r>
      </w:hyperlink>
    </w:p>
    <w:p w14:paraId="5020E50B" w14:textId="498C556D" w:rsidR="00597423" w:rsidRDefault="00FF3CA9" w:rsidP="004F4654">
      <w:pPr>
        <w:pStyle w:val="TOC1"/>
        <w:rPr>
          <w:rFonts w:asciiTheme="minorHAnsi" w:eastAsiaTheme="minorEastAsia" w:hAnsiTheme="minorHAnsi" w:cstheme="minorBidi"/>
          <w:noProof/>
          <w:sz w:val="22"/>
          <w:szCs w:val="22"/>
        </w:rPr>
      </w:pPr>
      <w:hyperlink w:anchor="_Toc625702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Appendix B: Rationale for Single-Assignment Variables</w:t>
        </w:r>
        <w:r w:rsidR="00597423">
          <w:rPr>
            <w:noProof/>
            <w:webHidden/>
          </w:rPr>
          <w:tab/>
        </w:r>
        <w:r w:rsidR="00597423">
          <w:rPr>
            <w:noProof/>
            <w:webHidden/>
          </w:rPr>
          <w:fldChar w:fldCharType="begin"/>
        </w:r>
        <w:r w:rsidR="00597423">
          <w:rPr>
            <w:noProof/>
            <w:webHidden/>
          </w:rPr>
          <w:instrText xml:space="preserve"> PAGEREF _Toc62570247 \h </w:instrText>
        </w:r>
        <w:r w:rsidR="00597423">
          <w:rPr>
            <w:noProof/>
            <w:webHidden/>
          </w:rPr>
        </w:r>
        <w:r w:rsidR="00597423">
          <w:rPr>
            <w:noProof/>
            <w:webHidden/>
          </w:rPr>
          <w:fldChar w:fldCharType="separate"/>
        </w:r>
        <w:r w:rsidR="0002115F">
          <w:rPr>
            <w:noProof/>
            <w:webHidden/>
          </w:rPr>
          <w:t>215</w:t>
        </w:r>
        <w:r w:rsidR="00597423">
          <w:rPr>
            <w:noProof/>
            <w:webHidden/>
          </w:rPr>
          <w:fldChar w:fldCharType="end"/>
        </w:r>
      </w:hyperlink>
    </w:p>
    <w:p w14:paraId="18FFC0B9" w14:textId="005B2BBF" w:rsidR="00597423" w:rsidRDefault="00FF3CA9" w:rsidP="004F4654">
      <w:pPr>
        <w:pStyle w:val="TOC1"/>
        <w:rPr>
          <w:rFonts w:asciiTheme="minorHAnsi" w:eastAsiaTheme="minorEastAsia" w:hAnsiTheme="minorHAnsi" w:cstheme="minorBidi"/>
          <w:noProof/>
          <w:sz w:val="22"/>
          <w:szCs w:val="22"/>
        </w:rPr>
      </w:pPr>
      <w:hyperlink w:anchor="_Toc625702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Appendix C: Processing of DFDL String literals</w:t>
        </w:r>
        <w:r w:rsidR="00597423">
          <w:rPr>
            <w:noProof/>
            <w:webHidden/>
          </w:rPr>
          <w:tab/>
        </w:r>
        <w:r w:rsidR="00597423">
          <w:rPr>
            <w:noProof/>
            <w:webHidden/>
          </w:rPr>
          <w:fldChar w:fldCharType="begin"/>
        </w:r>
        <w:r w:rsidR="00597423">
          <w:rPr>
            <w:noProof/>
            <w:webHidden/>
          </w:rPr>
          <w:instrText xml:space="preserve"> PAGEREF _Toc62570248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26913800" w14:textId="5CA6DF9B" w:rsidR="00597423" w:rsidRDefault="00FF3CA9" w:rsidP="00FD265E">
      <w:pPr>
        <w:pStyle w:val="TOC2"/>
        <w:rPr>
          <w:rFonts w:asciiTheme="minorHAnsi" w:eastAsiaTheme="minorEastAsia" w:hAnsiTheme="minorHAnsi" w:cstheme="minorBidi"/>
          <w:noProof/>
          <w:sz w:val="22"/>
          <w:szCs w:val="22"/>
        </w:rPr>
      </w:pPr>
      <w:hyperlink w:anchor="_Toc62570249" w:history="1">
        <w:r w:rsidR="00597423" w:rsidRPr="00423BE6">
          <w:rPr>
            <w:rStyle w:val="Hyperlink"/>
            <w:noProof/>
          </w:rPr>
          <w:t>32.1</w:t>
        </w:r>
        <w:r w:rsidR="00597423">
          <w:rPr>
            <w:rFonts w:asciiTheme="minorHAnsi" w:eastAsiaTheme="minorEastAsia" w:hAnsiTheme="minorHAnsi" w:cstheme="minorBidi"/>
            <w:noProof/>
            <w:sz w:val="22"/>
            <w:szCs w:val="22"/>
          </w:rPr>
          <w:tab/>
        </w:r>
        <w:r w:rsidR="00597423" w:rsidRPr="00423BE6">
          <w:rPr>
            <w:rStyle w:val="Hyperlink"/>
            <w:noProof/>
          </w:rPr>
          <w:t>Interpreting a DFDL String Literal</w:t>
        </w:r>
        <w:r w:rsidR="00597423">
          <w:rPr>
            <w:noProof/>
            <w:webHidden/>
          </w:rPr>
          <w:tab/>
        </w:r>
        <w:r w:rsidR="00597423">
          <w:rPr>
            <w:noProof/>
            <w:webHidden/>
          </w:rPr>
          <w:fldChar w:fldCharType="begin"/>
        </w:r>
        <w:r w:rsidR="00597423">
          <w:rPr>
            <w:noProof/>
            <w:webHidden/>
          </w:rPr>
          <w:instrText xml:space="preserve"> PAGEREF _Toc62570249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2C1E13B8" w14:textId="73D37C8A" w:rsidR="00597423" w:rsidRDefault="00FF3CA9" w:rsidP="00FD265E">
      <w:pPr>
        <w:pStyle w:val="TOC2"/>
        <w:rPr>
          <w:rFonts w:asciiTheme="minorHAnsi" w:eastAsiaTheme="minorEastAsia" w:hAnsiTheme="minorHAnsi" w:cstheme="minorBidi"/>
          <w:noProof/>
          <w:sz w:val="22"/>
          <w:szCs w:val="22"/>
        </w:rPr>
      </w:pPr>
      <w:hyperlink w:anchor="_Toc62570250" w:history="1">
        <w:r w:rsidR="00597423" w:rsidRPr="00423BE6">
          <w:rPr>
            <w:rStyle w:val="Hyperlink"/>
            <w:noProof/>
          </w:rPr>
          <w:t>32.2</w:t>
        </w:r>
        <w:r w:rsidR="00597423">
          <w:rPr>
            <w:rFonts w:asciiTheme="minorHAnsi" w:eastAsiaTheme="minorEastAsia" w:hAnsiTheme="minorHAnsi" w:cstheme="minorBidi"/>
            <w:noProof/>
            <w:sz w:val="22"/>
            <w:szCs w:val="22"/>
          </w:rPr>
          <w:tab/>
        </w:r>
        <w:r w:rsidR="00597423" w:rsidRPr="00423BE6">
          <w:rPr>
            <w:rStyle w:val="Hyperlink"/>
            <w:noProof/>
          </w:rPr>
          <w:t>Recognizing a DFDL String Literal</w:t>
        </w:r>
        <w:r w:rsidR="00597423">
          <w:rPr>
            <w:noProof/>
            <w:webHidden/>
          </w:rPr>
          <w:tab/>
        </w:r>
        <w:r w:rsidR="00597423">
          <w:rPr>
            <w:noProof/>
            <w:webHidden/>
          </w:rPr>
          <w:fldChar w:fldCharType="begin"/>
        </w:r>
        <w:r w:rsidR="00597423">
          <w:rPr>
            <w:noProof/>
            <w:webHidden/>
          </w:rPr>
          <w:instrText xml:space="preserve"> PAGEREF _Toc62570250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18E74AC5" w14:textId="1E4F7C58" w:rsidR="00597423" w:rsidRDefault="00FF3CA9" w:rsidP="00FD265E">
      <w:pPr>
        <w:pStyle w:val="TOC2"/>
        <w:rPr>
          <w:rFonts w:asciiTheme="minorHAnsi" w:eastAsiaTheme="minorEastAsia" w:hAnsiTheme="minorHAnsi" w:cstheme="minorBidi"/>
          <w:noProof/>
          <w:sz w:val="22"/>
          <w:szCs w:val="22"/>
        </w:rPr>
      </w:pPr>
      <w:hyperlink w:anchor="_Toc62570251" w:history="1">
        <w:r w:rsidR="00597423" w:rsidRPr="00423BE6">
          <w:rPr>
            <w:rStyle w:val="Hyperlink"/>
            <w:noProof/>
          </w:rPr>
          <w:t>32.3</w:t>
        </w:r>
        <w:r w:rsidR="00597423">
          <w:rPr>
            <w:rFonts w:asciiTheme="minorHAnsi" w:eastAsiaTheme="minorEastAsia" w:hAnsiTheme="minorHAnsi" w:cstheme="minorBidi"/>
            <w:noProof/>
            <w:sz w:val="22"/>
            <w:szCs w:val="22"/>
          </w:rPr>
          <w:tab/>
        </w:r>
        <w:r w:rsidR="00597423" w:rsidRPr="00423BE6">
          <w:rPr>
            <w:rStyle w:val="Hyperlink"/>
            <w:noProof/>
          </w:rPr>
          <w:t>Recognizing DFDL String Literal Part</w:t>
        </w:r>
        <w:r w:rsidR="00597423">
          <w:rPr>
            <w:noProof/>
            <w:webHidden/>
          </w:rPr>
          <w:tab/>
        </w:r>
        <w:r w:rsidR="00597423">
          <w:rPr>
            <w:noProof/>
            <w:webHidden/>
          </w:rPr>
          <w:fldChar w:fldCharType="begin"/>
        </w:r>
        <w:r w:rsidR="00597423">
          <w:rPr>
            <w:noProof/>
            <w:webHidden/>
          </w:rPr>
          <w:instrText xml:space="preserve"> PAGEREF _Toc62570251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7C2C21A2" w14:textId="52D71BAF" w:rsidR="00597423" w:rsidRDefault="00FF3CA9" w:rsidP="004F4654">
      <w:pPr>
        <w:pStyle w:val="TOC1"/>
        <w:rPr>
          <w:rFonts w:asciiTheme="minorHAnsi" w:eastAsiaTheme="minorEastAsia" w:hAnsiTheme="minorHAnsi" w:cstheme="minorBidi"/>
          <w:noProof/>
          <w:sz w:val="22"/>
          <w:szCs w:val="22"/>
        </w:rPr>
      </w:pPr>
      <w:hyperlink w:anchor="_Toc62570252" w:history="1">
        <w:r w:rsidR="00597423" w:rsidRPr="00423BE6">
          <w:rPr>
            <w:rStyle w:val="Hyperlink"/>
            <w:noProof/>
          </w:rPr>
          <w:t>33</w:t>
        </w:r>
        <w:r w:rsidR="00597423">
          <w:rPr>
            <w:rFonts w:asciiTheme="minorHAnsi" w:eastAsiaTheme="minorEastAsia" w:hAnsiTheme="minorHAnsi" w:cstheme="minorBidi"/>
            <w:noProof/>
            <w:sz w:val="22"/>
            <w:szCs w:val="22"/>
          </w:rPr>
          <w:tab/>
        </w:r>
        <w:r w:rsidR="00597423" w:rsidRPr="00423BE6">
          <w:rPr>
            <w:rStyle w:val="Hyperlink"/>
            <w:noProof/>
          </w:rPr>
          <w:t>Appendix D: DFDL Standard Encodings</w:t>
        </w:r>
        <w:r w:rsidR="00597423">
          <w:rPr>
            <w:noProof/>
            <w:webHidden/>
          </w:rPr>
          <w:tab/>
        </w:r>
        <w:r w:rsidR="00597423">
          <w:rPr>
            <w:noProof/>
            <w:webHidden/>
          </w:rPr>
          <w:fldChar w:fldCharType="begin"/>
        </w:r>
        <w:r w:rsidR="00597423">
          <w:rPr>
            <w:noProof/>
            <w:webHidden/>
          </w:rPr>
          <w:instrText xml:space="preserve"> PAGEREF _Toc62570252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44133B4A" w14:textId="0C8ED19C" w:rsidR="00597423" w:rsidRDefault="00FF3CA9" w:rsidP="00FD265E">
      <w:pPr>
        <w:pStyle w:val="TOC2"/>
        <w:rPr>
          <w:rFonts w:asciiTheme="minorHAnsi" w:eastAsiaTheme="minorEastAsia" w:hAnsiTheme="minorHAnsi" w:cstheme="minorBidi"/>
          <w:noProof/>
          <w:sz w:val="22"/>
          <w:szCs w:val="22"/>
        </w:rPr>
      </w:pPr>
      <w:hyperlink w:anchor="_Toc62570253" w:history="1">
        <w:r w:rsidR="00597423" w:rsidRPr="00423BE6">
          <w:rPr>
            <w:rStyle w:val="Hyperlink"/>
            <w:noProof/>
          </w:rPr>
          <w:t>33.1</w:t>
        </w:r>
        <w:r w:rsidR="00597423">
          <w:rPr>
            <w:rFonts w:asciiTheme="minorHAnsi" w:eastAsiaTheme="minorEastAsia" w:hAnsiTheme="minorHAnsi" w:cstheme="minorBidi"/>
            <w:noProof/>
            <w:sz w:val="22"/>
            <w:szCs w:val="22"/>
          </w:rPr>
          <w:tab/>
        </w:r>
        <w:r w:rsidR="00597423" w:rsidRPr="00423BE6">
          <w:rPr>
            <w:rStyle w:val="Hyperlink"/>
            <w:noProof/>
          </w:rPr>
          <w:t>Purpose</w:t>
        </w:r>
        <w:r w:rsidR="00597423">
          <w:rPr>
            <w:noProof/>
            <w:webHidden/>
          </w:rPr>
          <w:tab/>
        </w:r>
        <w:r w:rsidR="00597423">
          <w:rPr>
            <w:noProof/>
            <w:webHidden/>
          </w:rPr>
          <w:fldChar w:fldCharType="begin"/>
        </w:r>
        <w:r w:rsidR="00597423">
          <w:rPr>
            <w:noProof/>
            <w:webHidden/>
          </w:rPr>
          <w:instrText xml:space="preserve"> PAGEREF _Toc62570253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30D64E0A" w14:textId="2B328F56" w:rsidR="00597423" w:rsidRDefault="00FF3CA9" w:rsidP="00FD265E">
      <w:pPr>
        <w:pStyle w:val="TOC2"/>
        <w:rPr>
          <w:rFonts w:asciiTheme="minorHAnsi" w:eastAsiaTheme="minorEastAsia" w:hAnsiTheme="minorHAnsi" w:cstheme="minorBidi"/>
          <w:noProof/>
          <w:sz w:val="22"/>
          <w:szCs w:val="22"/>
        </w:rPr>
      </w:pPr>
      <w:hyperlink w:anchor="_Toc62570254" w:history="1">
        <w:r w:rsidR="00597423" w:rsidRPr="00423BE6">
          <w:rPr>
            <w:rStyle w:val="Hyperlink"/>
            <w:noProof/>
          </w:rPr>
          <w:t>33.2</w:t>
        </w:r>
        <w:r w:rsidR="00597423">
          <w:rPr>
            <w:rFonts w:asciiTheme="minorHAnsi" w:eastAsiaTheme="minorEastAsia" w:hAnsiTheme="minorHAnsi" w:cstheme="minorBidi"/>
            <w:noProof/>
            <w:sz w:val="22"/>
            <w:szCs w:val="22"/>
          </w:rPr>
          <w:tab/>
        </w:r>
        <w:r w:rsidR="00597423" w:rsidRPr="00423BE6">
          <w:rPr>
            <w:rStyle w:val="Hyperlink"/>
            <w:noProof/>
          </w:rPr>
          <w:t>Conventions</w:t>
        </w:r>
        <w:r w:rsidR="00597423">
          <w:rPr>
            <w:noProof/>
            <w:webHidden/>
          </w:rPr>
          <w:tab/>
        </w:r>
        <w:r w:rsidR="00597423">
          <w:rPr>
            <w:noProof/>
            <w:webHidden/>
          </w:rPr>
          <w:fldChar w:fldCharType="begin"/>
        </w:r>
        <w:r w:rsidR="00597423">
          <w:rPr>
            <w:noProof/>
            <w:webHidden/>
          </w:rPr>
          <w:instrText xml:space="preserve"> PAGEREF _Toc62570254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287CAC67" w14:textId="29809B38" w:rsidR="00597423" w:rsidRDefault="00FF3CA9" w:rsidP="00FD265E">
      <w:pPr>
        <w:pStyle w:val="TOC2"/>
        <w:rPr>
          <w:rFonts w:asciiTheme="minorHAnsi" w:eastAsiaTheme="minorEastAsia" w:hAnsiTheme="minorHAnsi" w:cstheme="minorBidi"/>
          <w:noProof/>
          <w:sz w:val="22"/>
          <w:szCs w:val="22"/>
        </w:rPr>
      </w:pPr>
      <w:hyperlink w:anchor="_Toc62570255" w:history="1">
        <w:r w:rsidR="00597423" w:rsidRPr="00423BE6">
          <w:rPr>
            <w:rStyle w:val="Hyperlink"/>
            <w:noProof/>
          </w:rPr>
          <w:t>33.3</w:t>
        </w:r>
        <w:r w:rsidR="00597423">
          <w:rPr>
            <w:rFonts w:asciiTheme="minorHAnsi" w:eastAsiaTheme="minorEastAsia" w:hAnsiTheme="minorHAnsi" w:cstheme="minorBidi"/>
            <w:noProof/>
            <w:sz w:val="22"/>
            <w:szCs w:val="22"/>
          </w:rPr>
          <w:tab/>
        </w:r>
        <w:r w:rsidR="00597423" w:rsidRPr="00423BE6">
          <w:rPr>
            <w:rStyle w:val="Hyperlink"/>
            <w:noProof/>
          </w:rPr>
          <w:t>Specification Template</w:t>
        </w:r>
        <w:r w:rsidR="00597423">
          <w:rPr>
            <w:noProof/>
            <w:webHidden/>
          </w:rPr>
          <w:tab/>
        </w:r>
        <w:r w:rsidR="00597423">
          <w:rPr>
            <w:noProof/>
            <w:webHidden/>
          </w:rPr>
          <w:fldChar w:fldCharType="begin"/>
        </w:r>
        <w:r w:rsidR="00597423">
          <w:rPr>
            <w:noProof/>
            <w:webHidden/>
          </w:rPr>
          <w:instrText xml:space="preserve"> PAGEREF _Toc62570255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51EEABEE" w14:textId="335E9ABC" w:rsidR="00597423" w:rsidRDefault="00FF3CA9" w:rsidP="00FD265E">
      <w:pPr>
        <w:pStyle w:val="TOC2"/>
        <w:rPr>
          <w:rFonts w:asciiTheme="minorHAnsi" w:eastAsiaTheme="minorEastAsia" w:hAnsiTheme="minorHAnsi" w:cstheme="minorBidi"/>
          <w:noProof/>
          <w:sz w:val="22"/>
          <w:szCs w:val="22"/>
        </w:rPr>
      </w:pPr>
      <w:hyperlink w:anchor="_Toc62570256" w:history="1">
        <w:r w:rsidR="00597423" w:rsidRPr="00423BE6">
          <w:rPr>
            <w:rStyle w:val="Hyperlink"/>
            <w:noProof/>
          </w:rPr>
          <w:t>33.4</w:t>
        </w:r>
        <w:r w:rsidR="00597423">
          <w:rPr>
            <w:rFonts w:asciiTheme="minorHAnsi" w:eastAsiaTheme="minorEastAsia" w:hAnsiTheme="minorHAnsi" w:cstheme="minorBidi"/>
            <w:noProof/>
            <w:sz w:val="22"/>
            <w:szCs w:val="22"/>
          </w:rPr>
          <w:tab/>
        </w:r>
        <w:r w:rsidR="00597423" w:rsidRPr="00423BE6">
          <w:rPr>
            <w:rStyle w:val="Hyperlink"/>
            <w:noProof/>
          </w:rPr>
          <w:t>Encoding X-DFDL-US-ASCII-7-BIT-PACKED</w:t>
        </w:r>
        <w:r w:rsidR="00597423">
          <w:rPr>
            <w:noProof/>
            <w:webHidden/>
          </w:rPr>
          <w:tab/>
        </w:r>
        <w:r w:rsidR="00597423">
          <w:rPr>
            <w:noProof/>
            <w:webHidden/>
          </w:rPr>
          <w:fldChar w:fldCharType="begin"/>
        </w:r>
        <w:r w:rsidR="00597423">
          <w:rPr>
            <w:noProof/>
            <w:webHidden/>
          </w:rPr>
          <w:instrText xml:space="preserve"> PAGEREF _Toc62570256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4C46B25C" w14:textId="611CBC7C" w:rsidR="00597423" w:rsidRDefault="00FF3CA9">
      <w:pPr>
        <w:pStyle w:val="TOC3"/>
        <w:rPr>
          <w:rFonts w:asciiTheme="minorHAnsi" w:eastAsiaTheme="minorEastAsia" w:hAnsiTheme="minorHAnsi" w:cstheme="minorBidi"/>
          <w:noProof/>
          <w:sz w:val="22"/>
          <w:szCs w:val="22"/>
        </w:rPr>
      </w:pPr>
      <w:hyperlink w:anchor="_Toc62570257" w:history="1">
        <w:r w:rsidR="00597423" w:rsidRPr="00423BE6">
          <w:rPr>
            <w:rStyle w:val="Hyperlink"/>
            <w:noProof/>
            <w14:scene3d>
              <w14:camera w14:prst="orthographicFront"/>
              <w14:lightRig w14:rig="threePt" w14:dir="t">
                <w14:rot w14:lat="0" w14:lon="0" w14:rev="0"/>
              </w14:lightRig>
            </w14:scene3d>
          </w:rPr>
          <w:t>33.4.1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_Toc62570257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F3558A6" w14:textId="627D5267" w:rsidR="00597423" w:rsidRDefault="00FF3CA9">
      <w:pPr>
        <w:pStyle w:val="TOC3"/>
        <w:rPr>
          <w:rFonts w:asciiTheme="minorHAnsi" w:eastAsiaTheme="minorEastAsia" w:hAnsiTheme="minorHAnsi" w:cstheme="minorBidi"/>
          <w:noProof/>
          <w:sz w:val="22"/>
          <w:szCs w:val="22"/>
        </w:rPr>
      </w:pPr>
      <w:hyperlink w:anchor="_Toc62570258" w:history="1">
        <w:r w:rsidR="00597423" w:rsidRPr="00423BE6">
          <w:rPr>
            <w:rStyle w:val="Hyperlink"/>
            <w:noProof/>
            <w14:scene3d>
              <w14:camera w14:prst="orthographicFront"/>
              <w14:lightRig w14:rig="threePt" w14:dir="t">
                <w14:rot w14:lat="0" w14:lon="0" w14:rev="0"/>
              </w14:lightRig>
            </w14:scene3d>
          </w:rPr>
          <w:t>33.4.2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_Toc62570258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C96C15B" w14:textId="43F457A6" w:rsidR="00597423" w:rsidRDefault="00FF3CA9">
      <w:pPr>
        <w:pStyle w:val="TOC3"/>
        <w:rPr>
          <w:rFonts w:asciiTheme="minorHAnsi" w:eastAsiaTheme="minorEastAsia" w:hAnsiTheme="minorHAnsi" w:cstheme="minorBidi"/>
          <w:noProof/>
          <w:sz w:val="22"/>
          <w:szCs w:val="22"/>
        </w:rPr>
      </w:pPr>
      <w:hyperlink w:anchor="_Toc62570259" w:history="1">
        <w:r w:rsidR="00597423" w:rsidRPr="00423BE6">
          <w:rPr>
            <w:rStyle w:val="Hyperlink"/>
            <w:noProof/>
            <w14:scene3d>
              <w14:camera w14:prst="orthographicFront"/>
              <w14:lightRig w14:rig="threePt" w14:dir="t">
                <w14:rot w14:lat="0" w14:lon="0" w14:rev="0"/>
              </w14:lightRig>
            </w14:scene3d>
          </w:rPr>
          <w:t>33.4.3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_Toc62570259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E848CDC" w14:textId="326B4D5C" w:rsidR="00597423" w:rsidRDefault="00FF3CA9">
      <w:pPr>
        <w:pStyle w:val="TOC3"/>
        <w:rPr>
          <w:rFonts w:asciiTheme="minorHAnsi" w:eastAsiaTheme="minorEastAsia" w:hAnsiTheme="minorHAnsi" w:cstheme="minorBidi"/>
          <w:noProof/>
          <w:sz w:val="22"/>
          <w:szCs w:val="22"/>
        </w:rPr>
      </w:pPr>
      <w:hyperlink w:anchor="_Toc62570260" w:history="1">
        <w:r w:rsidR="00597423" w:rsidRPr="00423BE6">
          <w:rPr>
            <w:rStyle w:val="Hyperlink"/>
            <w:noProof/>
            <w14:scene3d>
              <w14:camera w14:prst="orthographicFront"/>
              <w14:lightRig w14:rig="threePt" w14:dir="t">
                <w14:rot w14:lat="0" w14:lon="0" w14:rev="0"/>
              </w14:lightRig>
            </w14:scene3d>
          </w:rPr>
          <w:t>33.4.4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_Toc62570260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E1CB4BB" w14:textId="30B94E4B" w:rsidR="00597423" w:rsidRDefault="00FF3CA9">
      <w:pPr>
        <w:pStyle w:val="TOC3"/>
        <w:rPr>
          <w:rFonts w:asciiTheme="minorHAnsi" w:eastAsiaTheme="minorEastAsia" w:hAnsiTheme="minorHAnsi" w:cstheme="minorBidi"/>
          <w:noProof/>
          <w:sz w:val="22"/>
          <w:szCs w:val="22"/>
        </w:rPr>
      </w:pPr>
      <w:hyperlink w:anchor="_Toc62570261" w:history="1">
        <w:r w:rsidR="00597423" w:rsidRPr="00423BE6">
          <w:rPr>
            <w:rStyle w:val="Hyperlink"/>
            <w:noProof/>
            <w14:scene3d>
              <w14:camera w14:prst="orthographicFront"/>
              <w14:lightRig w14:rig="threePt" w14:dir="t">
                <w14:rot w14:lat="0" w14:lon="0" w14:rev="0"/>
              </w14:lightRig>
            </w14:scene3d>
          </w:rPr>
          <w:t>33.4.5</w:t>
        </w:r>
        <w:r w:rsidR="00597423">
          <w:rPr>
            <w:rFonts w:asciiTheme="minorHAnsi" w:eastAsiaTheme="minorEastAsia" w:hAnsiTheme="minorHAnsi" w:cstheme="minorBidi"/>
            <w:noProof/>
            <w:sz w:val="22"/>
            <w:szCs w:val="22"/>
          </w:rPr>
          <w:tab/>
        </w:r>
        <w:r w:rsidR="00597423" w:rsidRPr="00423BE6">
          <w:rPr>
            <w:rStyle w:val="Hyperlink"/>
            <w:noProof/>
          </w:rPr>
          <w:t>Byte Order</w:t>
        </w:r>
        <w:r w:rsidR="00597423">
          <w:rPr>
            <w:noProof/>
            <w:webHidden/>
          </w:rPr>
          <w:tab/>
        </w:r>
        <w:r w:rsidR="00597423">
          <w:rPr>
            <w:noProof/>
            <w:webHidden/>
          </w:rPr>
          <w:fldChar w:fldCharType="begin"/>
        </w:r>
        <w:r w:rsidR="00597423">
          <w:rPr>
            <w:noProof/>
            <w:webHidden/>
          </w:rPr>
          <w:instrText xml:space="preserve"> PAGEREF _Toc62570261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3E4E377C" w14:textId="057F40D5" w:rsidR="00597423" w:rsidRDefault="00FF3CA9">
      <w:pPr>
        <w:pStyle w:val="TOC3"/>
        <w:rPr>
          <w:rFonts w:asciiTheme="minorHAnsi" w:eastAsiaTheme="minorEastAsia" w:hAnsiTheme="minorHAnsi" w:cstheme="minorBidi"/>
          <w:noProof/>
          <w:sz w:val="22"/>
          <w:szCs w:val="22"/>
        </w:rPr>
      </w:pPr>
      <w:hyperlink w:anchor="_Toc62570262" w:history="1">
        <w:r w:rsidR="00597423" w:rsidRPr="00423BE6">
          <w:rPr>
            <w:rStyle w:val="Hyperlink"/>
            <w:noProof/>
            <w14:scene3d>
              <w14:camera w14:prst="orthographicFront"/>
              <w14:lightRig w14:rig="threePt" w14:dir="t">
                <w14:rot w14:lat="0" w14:lon="0" w14:rev="0"/>
              </w14:lightRig>
            </w14:scene3d>
          </w:rPr>
          <w:t>33.4.6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_Toc62570262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59B369CF" w14:textId="440AA8F9" w:rsidR="00597423" w:rsidRDefault="00FF3CA9">
      <w:pPr>
        <w:pStyle w:val="TOC3"/>
        <w:rPr>
          <w:rFonts w:asciiTheme="minorHAnsi" w:eastAsiaTheme="minorEastAsia" w:hAnsiTheme="minorHAnsi" w:cstheme="minorBidi"/>
          <w:noProof/>
          <w:sz w:val="22"/>
          <w:szCs w:val="22"/>
        </w:rPr>
      </w:pPr>
      <w:hyperlink w:anchor="_Toc62570263" w:history="1">
        <w:r w:rsidR="00597423" w:rsidRPr="00423BE6">
          <w:rPr>
            <w:rStyle w:val="Hyperlink"/>
            <w:noProof/>
            <w14:scene3d>
              <w14:camera w14:prst="orthographicFront"/>
              <w14:lightRig w14:rig="threePt" w14:dir="t">
                <w14:rot w14:lat="0" w14:lon="0" w14:rev="0"/>
              </w14:lightRig>
            </w14:scene3d>
          </w:rPr>
          <w:t>33.4.7</w:t>
        </w:r>
        <w:r w:rsidR="00597423">
          <w:rPr>
            <w:rFonts w:asciiTheme="minorHAnsi" w:eastAsiaTheme="minorEastAsia" w:hAnsiTheme="minorHAnsi" w:cstheme="minorBidi"/>
            <w:noProof/>
            <w:sz w:val="22"/>
            <w:szCs w:val="22"/>
          </w:rPr>
          <w:tab/>
        </w:r>
        <w:r w:rsidR="00597423" w:rsidRPr="00423BE6">
          <w:rPr>
            <w:rStyle w:val="Hyperlink"/>
            <w:noProof/>
          </w:rPr>
          <w:t>Example 2</w:t>
        </w:r>
        <w:r w:rsidR="00597423">
          <w:rPr>
            <w:noProof/>
            <w:webHidden/>
          </w:rPr>
          <w:tab/>
        </w:r>
        <w:r w:rsidR="00597423">
          <w:rPr>
            <w:noProof/>
            <w:webHidden/>
          </w:rPr>
          <w:fldChar w:fldCharType="begin"/>
        </w:r>
        <w:r w:rsidR="00597423">
          <w:rPr>
            <w:noProof/>
            <w:webHidden/>
          </w:rPr>
          <w:instrText xml:space="preserve"> PAGEREF _Toc62570263 \h </w:instrText>
        </w:r>
        <w:r w:rsidR="00597423">
          <w:rPr>
            <w:noProof/>
            <w:webHidden/>
          </w:rPr>
        </w:r>
        <w:r w:rsidR="00597423">
          <w:rPr>
            <w:noProof/>
            <w:webHidden/>
          </w:rPr>
          <w:fldChar w:fldCharType="separate"/>
        </w:r>
        <w:r w:rsidR="0002115F">
          <w:rPr>
            <w:noProof/>
            <w:webHidden/>
          </w:rPr>
          <w:t>220</w:t>
        </w:r>
        <w:r w:rsidR="00597423">
          <w:rPr>
            <w:noProof/>
            <w:webHidden/>
          </w:rPr>
          <w:fldChar w:fldCharType="end"/>
        </w:r>
      </w:hyperlink>
    </w:p>
    <w:p w14:paraId="52EF1B44" w14:textId="10011A5E" w:rsidR="00597423" w:rsidRDefault="00FF3CA9" w:rsidP="00FD265E">
      <w:pPr>
        <w:pStyle w:val="TOC2"/>
        <w:rPr>
          <w:rFonts w:asciiTheme="minorHAnsi" w:eastAsiaTheme="minorEastAsia" w:hAnsiTheme="minorHAnsi" w:cstheme="minorBidi"/>
          <w:noProof/>
          <w:sz w:val="22"/>
          <w:szCs w:val="22"/>
        </w:rPr>
      </w:pPr>
      <w:hyperlink w:anchor="_Toc62570264" w:history="1">
        <w:r w:rsidR="00597423" w:rsidRPr="00423BE6">
          <w:rPr>
            <w:rStyle w:val="Hyperlink"/>
            <w:noProof/>
          </w:rPr>
          <w:t>33.5</w:t>
        </w:r>
        <w:r w:rsidR="00597423">
          <w:rPr>
            <w:rFonts w:asciiTheme="minorHAnsi" w:eastAsiaTheme="minorEastAsia" w:hAnsiTheme="minorHAnsi" w:cstheme="minorBidi"/>
            <w:noProof/>
            <w:sz w:val="22"/>
            <w:szCs w:val="22"/>
          </w:rPr>
          <w:tab/>
        </w:r>
        <w:r w:rsidR="00597423" w:rsidRPr="00423BE6">
          <w:rPr>
            <w:rStyle w:val="Hyperlink"/>
            <w:noProof/>
          </w:rPr>
          <w:t>Encoding X-DFDL-US-ASCII-6-BIT-PACKED</w:t>
        </w:r>
        <w:r w:rsidR="00597423">
          <w:rPr>
            <w:noProof/>
            <w:webHidden/>
          </w:rPr>
          <w:tab/>
        </w:r>
        <w:r w:rsidR="00597423">
          <w:rPr>
            <w:noProof/>
            <w:webHidden/>
          </w:rPr>
          <w:fldChar w:fldCharType="begin"/>
        </w:r>
        <w:r w:rsidR="00597423">
          <w:rPr>
            <w:noProof/>
            <w:webHidden/>
          </w:rPr>
          <w:instrText xml:space="preserve"> PAGEREF _Toc62570264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39F5DD37" w14:textId="17364A43" w:rsidR="00597423" w:rsidRDefault="00FF3CA9">
      <w:pPr>
        <w:pStyle w:val="TOC3"/>
        <w:rPr>
          <w:rFonts w:asciiTheme="minorHAnsi" w:eastAsiaTheme="minorEastAsia" w:hAnsiTheme="minorHAnsi" w:cstheme="minorBidi"/>
          <w:noProof/>
          <w:sz w:val="22"/>
          <w:szCs w:val="22"/>
        </w:rPr>
      </w:pPr>
      <w:hyperlink w:anchor="_Toc62570265" w:history="1">
        <w:r w:rsidR="00597423" w:rsidRPr="00423BE6">
          <w:rPr>
            <w:rStyle w:val="Hyperlink"/>
            <w:noProof/>
            <w14:scene3d>
              <w14:camera w14:prst="orthographicFront"/>
              <w14:lightRig w14:rig="threePt" w14:dir="t">
                <w14:rot w14:lat="0" w14:lon="0" w14:rev="0"/>
              </w14:lightRig>
            </w14:scene3d>
          </w:rPr>
          <w:t>33.5.1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_Toc62570265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283454D5" w14:textId="6AAEC18A" w:rsidR="00597423" w:rsidRDefault="00FF3CA9">
      <w:pPr>
        <w:pStyle w:val="TOC3"/>
        <w:rPr>
          <w:rFonts w:asciiTheme="minorHAnsi" w:eastAsiaTheme="minorEastAsia" w:hAnsiTheme="minorHAnsi" w:cstheme="minorBidi"/>
          <w:noProof/>
          <w:sz w:val="22"/>
          <w:szCs w:val="22"/>
        </w:rPr>
      </w:pPr>
      <w:hyperlink w:anchor="_Toc62570266" w:history="1">
        <w:r w:rsidR="00597423" w:rsidRPr="00423BE6">
          <w:rPr>
            <w:rStyle w:val="Hyperlink"/>
            <w:noProof/>
            <w14:scene3d>
              <w14:camera w14:prst="orthographicFront"/>
              <w14:lightRig w14:rig="threePt" w14:dir="t">
                <w14:rot w14:lat="0" w14:lon="0" w14:rev="0"/>
              </w14:lightRig>
            </w14:scene3d>
          </w:rPr>
          <w:t>33.5.2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_Toc62570266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7AA73EA6" w14:textId="0609CF1F" w:rsidR="00597423" w:rsidRDefault="00FF3CA9">
      <w:pPr>
        <w:pStyle w:val="TOC3"/>
        <w:rPr>
          <w:rFonts w:asciiTheme="minorHAnsi" w:eastAsiaTheme="minorEastAsia" w:hAnsiTheme="minorHAnsi" w:cstheme="minorBidi"/>
          <w:noProof/>
          <w:sz w:val="22"/>
          <w:szCs w:val="22"/>
        </w:rPr>
      </w:pPr>
      <w:hyperlink w:anchor="_Toc62570267" w:history="1">
        <w:r w:rsidR="00597423" w:rsidRPr="00423BE6">
          <w:rPr>
            <w:rStyle w:val="Hyperlink"/>
            <w:noProof/>
            <w14:scene3d>
              <w14:camera w14:prst="orthographicFront"/>
              <w14:lightRig w14:rig="threePt" w14:dir="t">
                <w14:rot w14:lat="0" w14:lon="0" w14:rev="0"/>
              </w14:lightRig>
            </w14:scene3d>
          </w:rPr>
          <w:t>33.5.3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_Toc62570267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7D1B6D3F" w14:textId="6787B1D4" w:rsidR="00597423" w:rsidRDefault="00FF3CA9">
      <w:pPr>
        <w:pStyle w:val="TOC3"/>
        <w:rPr>
          <w:rFonts w:asciiTheme="minorHAnsi" w:eastAsiaTheme="minorEastAsia" w:hAnsiTheme="minorHAnsi" w:cstheme="minorBidi"/>
          <w:noProof/>
          <w:sz w:val="22"/>
          <w:szCs w:val="22"/>
        </w:rPr>
      </w:pPr>
      <w:hyperlink w:anchor="_Toc62570268" w:history="1">
        <w:r w:rsidR="00597423" w:rsidRPr="00423BE6">
          <w:rPr>
            <w:rStyle w:val="Hyperlink"/>
            <w:noProof/>
            <w14:scene3d>
              <w14:camera w14:prst="orthographicFront"/>
              <w14:lightRig w14:rig="threePt" w14:dir="t">
                <w14:rot w14:lat="0" w14:lon="0" w14:rev="0"/>
              </w14:lightRig>
            </w14:scene3d>
          </w:rPr>
          <w:t>33.5.4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_Toc62570268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203B0F56" w14:textId="4693A6E6" w:rsidR="00597423" w:rsidRDefault="00FF3CA9">
      <w:pPr>
        <w:pStyle w:val="TOC3"/>
        <w:rPr>
          <w:rFonts w:asciiTheme="minorHAnsi" w:eastAsiaTheme="minorEastAsia" w:hAnsiTheme="minorHAnsi" w:cstheme="minorBidi"/>
          <w:noProof/>
          <w:sz w:val="22"/>
          <w:szCs w:val="22"/>
        </w:rPr>
      </w:pPr>
      <w:hyperlink w:anchor="_Toc62570269" w:history="1">
        <w:r w:rsidR="00597423" w:rsidRPr="00423BE6">
          <w:rPr>
            <w:rStyle w:val="Hyperlink"/>
            <w:noProof/>
            <w14:scene3d>
              <w14:camera w14:prst="orthographicFront"/>
              <w14:lightRig w14:rig="threePt" w14:dir="t">
                <w14:rot w14:lat="0" w14:lon="0" w14:rev="0"/>
              </w14:lightRig>
            </w14:scene3d>
          </w:rPr>
          <w:t>33.5.5</w:t>
        </w:r>
        <w:r w:rsidR="00597423">
          <w:rPr>
            <w:rFonts w:asciiTheme="minorHAnsi" w:eastAsiaTheme="minorEastAsia" w:hAnsiTheme="minorHAnsi" w:cstheme="minorBidi"/>
            <w:noProof/>
            <w:sz w:val="22"/>
            <w:szCs w:val="22"/>
          </w:rPr>
          <w:tab/>
        </w:r>
        <w:r w:rsidR="00597423" w:rsidRPr="00423BE6">
          <w:rPr>
            <w:rStyle w:val="Hyperlink"/>
            <w:noProof/>
          </w:rPr>
          <w:t>ByteOrder</w:t>
        </w:r>
        <w:r w:rsidR="00597423">
          <w:rPr>
            <w:noProof/>
            <w:webHidden/>
          </w:rPr>
          <w:tab/>
        </w:r>
        <w:r w:rsidR="00597423">
          <w:rPr>
            <w:noProof/>
            <w:webHidden/>
          </w:rPr>
          <w:fldChar w:fldCharType="begin"/>
        </w:r>
        <w:r w:rsidR="00597423">
          <w:rPr>
            <w:noProof/>
            <w:webHidden/>
          </w:rPr>
          <w:instrText xml:space="preserve"> PAGEREF _Toc62570269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14C81D0D" w14:textId="6736A0EC" w:rsidR="00597423" w:rsidRDefault="00FF3CA9">
      <w:pPr>
        <w:pStyle w:val="TOC3"/>
        <w:rPr>
          <w:rFonts w:asciiTheme="minorHAnsi" w:eastAsiaTheme="minorEastAsia" w:hAnsiTheme="minorHAnsi" w:cstheme="minorBidi"/>
          <w:noProof/>
          <w:sz w:val="22"/>
          <w:szCs w:val="22"/>
        </w:rPr>
      </w:pPr>
      <w:hyperlink w:anchor="_Toc62570270" w:history="1">
        <w:r w:rsidR="00597423" w:rsidRPr="00423BE6">
          <w:rPr>
            <w:rStyle w:val="Hyperlink"/>
            <w:noProof/>
            <w14:scene3d>
              <w14:camera w14:prst="orthographicFront"/>
              <w14:lightRig w14:rig="threePt" w14:dir="t">
                <w14:rot w14:lat="0" w14:lon="0" w14:rev="0"/>
              </w14:lightRig>
            </w14:scene3d>
          </w:rPr>
          <w:t>33.5.6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_Toc62570270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5C0F4826" w14:textId="53F7AEC3" w:rsidR="00597423" w:rsidRDefault="00FF3CA9" w:rsidP="00FD265E">
      <w:pPr>
        <w:pStyle w:val="TOC2"/>
        <w:rPr>
          <w:rFonts w:asciiTheme="minorHAnsi" w:eastAsiaTheme="minorEastAsia" w:hAnsiTheme="minorHAnsi" w:cstheme="minorBidi"/>
          <w:noProof/>
          <w:sz w:val="22"/>
          <w:szCs w:val="22"/>
        </w:rPr>
      </w:pPr>
      <w:hyperlink w:anchor="_Toc62570271" w:history="1">
        <w:r w:rsidR="00597423" w:rsidRPr="00423BE6">
          <w:rPr>
            <w:rStyle w:val="Hyperlink"/>
            <w:noProof/>
          </w:rPr>
          <w:t>33.6</w:t>
        </w:r>
        <w:r w:rsidR="00597423">
          <w:rPr>
            <w:rFonts w:asciiTheme="minorHAnsi" w:eastAsiaTheme="minorEastAsia" w:hAnsiTheme="minorHAnsi" w:cstheme="minorBidi"/>
            <w:noProof/>
            <w:sz w:val="22"/>
            <w:szCs w:val="22"/>
          </w:rPr>
          <w:tab/>
        </w:r>
        <w:r w:rsidR="00597423" w:rsidRPr="00423BE6">
          <w:rPr>
            <w:rStyle w:val="Hyperlink"/>
            <w:noProof/>
          </w:rPr>
          <w:t>References for Appendix D</w:t>
        </w:r>
        <w:r w:rsidR="00597423">
          <w:rPr>
            <w:noProof/>
            <w:webHidden/>
          </w:rPr>
          <w:tab/>
        </w:r>
        <w:r w:rsidR="00597423">
          <w:rPr>
            <w:noProof/>
            <w:webHidden/>
          </w:rPr>
          <w:fldChar w:fldCharType="begin"/>
        </w:r>
        <w:r w:rsidR="00597423">
          <w:rPr>
            <w:noProof/>
            <w:webHidden/>
          </w:rPr>
          <w:instrText xml:space="preserve"> PAGEREF _Toc62570271 \h </w:instrText>
        </w:r>
        <w:r w:rsidR="00597423">
          <w:rPr>
            <w:noProof/>
            <w:webHidden/>
          </w:rPr>
        </w:r>
        <w:r w:rsidR="00597423">
          <w:rPr>
            <w:noProof/>
            <w:webHidden/>
          </w:rPr>
          <w:fldChar w:fldCharType="separate"/>
        </w:r>
        <w:r w:rsidR="0002115F">
          <w:rPr>
            <w:noProof/>
            <w:webHidden/>
          </w:rPr>
          <w:t>223</w:t>
        </w:r>
        <w:r w:rsidR="00597423">
          <w:rPr>
            <w:noProof/>
            <w:webHidden/>
          </w:rPr>
          <w:fldChar w:fldCharType="end"/>
        </w:r>
      </w:hyperlink>
    </w:p>
    <w:p w14:paraId="514FBE22" w14:textId="3453A664" w:rsidR="00597423" w:rsidRDefault="00FF3CA9" w:rsidP="004F4654">
      <w:pPr>
        <w:pStyle w:val="TOC1"/>
        <w:rPr>
          <w:rFonts w:asciiTheme="minorHAnsi" w:eastAsiaTheme="minorEastAsia" w:hAnsiTheme="minorHAnsi" w:cstheme="minorBidi"/>
          <w:noProof/>
          <w:sz w:val="22"/>
          <w:szCs w:val="22"/>
        </w:rPr>
      </w:pPr>
      <w:hyperlink w:anchor="_Toc62570272" w:history="1">
        <w:r w:rsidR="00597423" w:rsidRPr="00423BE6">
          <w:rPr>
            <w:rStyle w:val="Hyperlink"/>
            <w:noProof/>
          </w:rPr>
          <w:t>34</w:t>
        </w:r>
        <w:r w:rsidR="00597423">
          <w:rPr>
            <w:rFonts w:asciiTheme="minorHAnsi" w:eastAsiaTheme="minorEastAsia" w:hAnsiTheme="minorHAnsi" w:cstheme="minorBidi"/>
            <w:noProof/>
            <w:sz w:val="22"/>
            <w:szCs w:val="22"/>
          </w:rPr>
          <w:tab/>
        </w:r>
        <w:r w:rsidR="00597423" w:rsidRPr="00423BE6">
          <w:rPr>
            <w:rStyle w:val="Hyperlink"/>
            <w:noProof/>
          </w:rPr>
          <w:t>Appendix E: Glossary of Terms</w:t>
        </w:r>
        <w:r w:rsidR="00597423">
          <w:rPr>
            <w:noProof/>
            <w:webHidden/>
          </w:rPr>
          <w:tab/>
        </w:r>
        <w:r w:rsidR="00597423">
          <w:rPr>
            <w:noProof/>
            <w:webHidden/>
          </w:rPr>
          <w:fldChar w:fldCharType="begin"/>
        </w:r>
        <w:r w:rsidR="00597423">
          <w:rPr>
            <w:noProof/>
            <w:webHidden/>
          </w:rPr>
          <w:instrText xml:space="preserve"> PAGEREF _Toc62570272 \h </w:instrText>
        </w:r>
        <w:r w:rsidR="00597423">
          <w:rPr>
            <w:noProof/>
            <w:webHidden/>
          </w:rPr>
        </w:r>
        <w:r w:rsidR="00597423">
          <w:rPr>
            <w:noProof/>
            <w:webHidden/>
          </w:rPr>
          <w:fldChar w:fldCharType="separate"/>
        </w:r>
        <w:r w:rsidR="0002115F">
          <w:rPr>
            <w:noProof/>
            <w:webHidden/>
          </w:rPr>
          <w:t>224</w:t>
        </w:r>
        <w:r w:rsidR="00597423">
          <w:rPr>
            <w:noProof/>
            <w:webHidden/>
          </w:rPr>
          <w:fldChar w:fldCharType="end"/>
        </w:r>
      </w:hyperlink>
    </w:p>
    <w:p w14:paraId="7B3E0081" w14:textId="2B8CCEE9" w:rsidR="00597423" w:rsidRDefault="00FF3CA9" w:rsidP="004F4654">
      <w:pPr>
        <w:pStyle w:val="TOC1"/>
        <w:rPr>
          <w:rFonts w:asciiTheme="minorHAnsi" w:eastAsiaTheme="minorEastAsia" w:hAnsiTheme="minorHAnsi" w:cstheme="minorBidi"/>
          <w:noProof/>
          <w:sz w:val="22"/>
          <w:szCs w:val="22"/>
        </w:rPr>
      </w:pPr>
      <w:hyperlink w:anchor="_Toc62570273" w:history="1">
        <w:r w:rsidR="00597423" w:rsidRPr="00423BE6">
          <w:rPr>
            <w:rStyle w:val="Hyperlink"/>
            <w:noProof/>
          </w:rPr>
          <w:t>35</w:t>
        </w:r>
        <w:r w:rsidR="00597423">
          <w:rPr>
            <w:rFonts w:asciiTheme="minorHAnsi" w:eastAsiaTheme="minorEastAsia" w:hAnsiTheme="minorHAnsi" w:cstheme="minorBidi"/>
            <w:noProof/>
            <w:sz w:val="22"/>
            <w:szCs w:val="22"/>
          </w:rPr>
          <w:tab/>
        </w:r>
        <w:r w:rsidR="00597423" w:rsidRPr="00423BE6">
          <w:rPr>
            <w:rStyle w:val="Hyperlink"/>
            <w:noProof/>
          </w:rPr>
          <w:t>Appendix F: Specific Errors Classified</w:t>
        </w:r>
        <w:r w:rsidR="00597423">
          <w:rPr>
            <w:noProof/>
            <w:webHidden/>
          </w:rPr>
          <w:tab/>
        </w:r>
        <w:r w:rsidR="00597423">
          <w:rPr>
            <w:noProof/>
            <w:webHidden/>
          </w:rPr>
          <w:fldChar w:fldCharType="begin"/>
        </w:r>
        <w:r w:rsidR="00597423">
          <w:rPr>
            <w:noProof/>
            <w:webHidden/>
          </w:rPr>
          <w:instrText xml:space="preserve"> PAGEREF _Toc62570273 \h </w:instrText>
        </w:r>
        <w:r w:rsidR="00597423">
          <w:rPr>
            <w:noProof/>
            <w:webHidden/>
          </w:rPr>
        </w:r>
        <w:r w:rsidR="00597423">
          <w:rPr>
            <w:noProof/>
            <w:webHidden/>
          </w:rPr>
          <w:fldChar w:fldCharType="separate"/>
        </w:r>
        <w:r w:rsidR="0002115F">
          <w:rPr>
            <w:noProof/>
            <w:webHidden/>
          </w:rPr>
          <w:t>231</w:t>
        </w:r>
        <w:r w:rsidR="00597423">
          <w:rPr>
            <w:noProof/>
            <w:webHidden/>
          </w:rPr>
          <w:fldChar w:fldCharType="end"/>
        </w:r>
      </w:hyperlink>
    </w:p>
    <w:p w14:paraId="14A6531F" w14:textId="0D9AAA8D" w:rsidR="00597423" w:rsidRDefault="00FF3CA9" w:rsidP="004F4654">
      <w:pPr>
        <w:pStyle w:val="TOC1"/>
        <w:rPr>
          <w:rFonts w:asciiTheme="minorHAnsi" w:eastAsiaTheme="minorEastAsia" w:hAnsiTheme="minorHAnsi" w:cstheme="minorBidi"/>
          <w:noProof/>
          <w:sz w:val="22"/>
          <w:szCs w:val="22"/>
        </w:rPr>
      </w:pPr>
      <w:hyperlink w:anchor="_Toc62570274" w:history="1">
        <w:r w:rsidR="00597423" w:rsidRPr="00423BE6">
          <w:rPr>
            <w:rStyle w:val="Hyperlink"/>
            <w:noProof/>
          </w:rPr>
          <w:t>36</w:t>
        </w:r>
        <w:r w:rsidR="00597423">
          <w:rPr>
            <w:rFonts w:asciiTheme="minorHAnsi" w:eastAsiaTheme="minorEastAsia" w:hAnsiTheme="minorHAnsi" w:cstheme="minorBidi"/>
            <w:noProof/>
            <w:sz w:val="22"/>
            <w:szCs w:val="22"/>
          </w:rPr>
          <w:tab/>
        </w:r>
        <w:r w:rsidR="00597423" w:rsidRPr="00423BE6">
          <w:rPr>
            <w:rStyle w:val="Hyperlink"/>
            <w:noProof/>
          </w:rPr>
          <w:t>Appendix G: Property Precedence</w:t>
        </w:r>
        <w:r w:rsidR="00597423">
          <w:rPr>
            <w:noProof/>
            <w:webHidden/>
          </w:rPr>
          <w:tab/>
        </w:r>
        <w:r w:rsidR="00597423">
          <w:rPr>
            <w:noProof/>
            <w:webHidden/>
          </w:rPr>
          <w:fldChar w:fldCharType="begin"/>
        </w:r>
        <w:r w:rsidR="00597423">
          <w:rPr>
            <w:noProof/>
            <w:webHidden/>
          </w:rPr>
          <w:instrText xml:space="preserve"> PAGEREF _Toc62570274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4BCF8249" w14:textId="54803C5B" w:rsidR="00597423" w:rsidRDefault="00FF3CA9" w:rsidP="00FD265E">
      <w:pPr>
        <w:pStyle w:val="TOC2"/>
        <w:rPr>
          <w:rFonts w:asciiTheme="minorHAnsi" w:eastAsiaTheme="minorEastAsia" w:hAnsiTheme="minorHAnsi" w:cstheme="minorBidi"/>
          <w:noProof/>
          <w:sz w:val="22"/>
          <w:szCs w:val="22"/>
        </w:rPr>
      </w:pPr>
      <w:hyperlink w:anchor="_Toc62570275" w:history="1">
        <w:r w:rsidR="00597423" w:rsidRPr="00423BE6">
          <w:rPr>
            <w:rStyle w:val="Hyperlink"/>
            <w:noProof/>
          </w:rPr>
          <w:t>36.1</w:t>
        </w:r>
        <w:r w:rsidR="00597423">
          <w:rPr>
            <w:rFonts w:asciiTheme="minorHAnsi" w:eastAsiaTheme="minorEastAsia" w:hAnsiTheme="minorHAnsi" w:cstheme="minorBidi"/>
            <w:noProof/>
            <w:sz w:val="22"/>
            <w:szCs w:val="22"/>
          </w:rPr>
          <w:tab/>
        </w:r>
        <w:r w:rsidR="00597423" w:rsidRPr="00423BE6">
          <w:rPr>
            <w:rStyle w:val="Hyperlink"/>
            <w:noProof/>
          </w:rPr>
          <w:t>Parsing</w:t>
        </w:r>
        <w:r w:rsidR="00597423">
          <w:rPr>
            <w:noProof/>
            <w:webHidden/>
          </w:rPr>
          <w:tab/>
        </w:r>
        <w:r w:rsidR="00597423">
          <w:rPr>
            <w:noProof/>
            <w:webHidden/>
          </w:rPr>
          <w:fldChar w:fldCharType="begin"/>
        </w:r>
        <w:r w:rsidR="00597423">
          <w:rPr>
            <w:noProof/>
            <w:webHidden/>
          </w:rPr>
          <w:instrText xml:space="preserve"> PAGEREF _Toc62570275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72C602EF" w14:textId="4AC595FD" w:rsidR="00597423" w:rsidRDefault="00FF3CA9">
      <w:pPr>
        <w:pStyle w:val="TOC3"/>
        <w:rPr>
          <w:rFonts w:asciiTheme="minorHAnsi" w:eastAsiaTheme="minorEastAsia" w:hAnsiTheme="minorHAnsi" w:cstheme="minorBidi"/>
          <w:noProof/>
          <w:sz w:val="22"/>
          <w:szCs w:val="22"/>
        </w:rPr>
      </w:pPr>
      <w:hyperlink w:anchor="_Toc62570276" w:history="1">
        <w:r w:rsidR="00597423" w:rsidRPr="00423BE6">
          <w:rPr>
            <w:rStyle w:val="Hyperlink"/>
            <w:noProof/>
            <w14:scene3d>
              <w14:camera w14:prst="orthographicFront"/>
              <w14:lightRig w14:rig="threePt" w14:dir="t">
                <w14:rot w14:lat="0" w14:lon="0" w14:rev="0"/>
              </w14:lightRig>
            </w14:scene3d>
          </w:rPr>
          <w:t>36.1.1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_Toc62570276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316B718D" w14:textId="724FF280" w:rsidR="00597423" w:rsidRDefault="00FF3CA9">
      <w:pPr>
        <w:pStyle w:val="TOC3"/>
        <w:rPr>
          <w:rFonts w:asciiTheme="minorHAnsi" w:eastAsiaTheme="minorEastAsia" w:hAnsiTheme="minorHAnsi" w:cstheme="minorBidi"/>
          <w:noProof/>
          <w:sz w:val="22"/>
          <w:szCs w:val="22"/>
        </w:rPr>
      </w:pPr>
      <w:hyperlink w:anchor="_Toc62570277" w:history="1">
        <w:r w:rsidR="00597423" w:rsidRPr="00423BE6">
          <w:rPr>
            <w:rStyle w:val="Hyperlink"/>
            <w:noProof/>
            <w14:scene3d>
              <w14:camera w14:prst="orthographicFront"/>
              <w14:lightRig w14:rig="threePt" w14:dir="t">
                <w14:rot w14:lat="0" w14:lon="0" w14:rev="0"/>
              </w14:lightRig>
            </w14:scene3d>
          </w:rPr>
          <w:t>36.1.2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_Toc62570277 \h </w:instrText>
        </w:r>
        <w:r w:rsidR="00597423">
          <w:rPr>
            <w:noProof/>
            <w:webHidden/>
          </w:rPr>
        </w:r>
        <w:r w:rsidR="00597423">
          <w:rPr>
            <w:noProof/>
            <w:webHidden/>
          </w:rPr>
          <w:fldChar w:fldCharType="separate"/>
        </w:r>
        <w:r w:rsidR="0002115F">
          <w:rPr>
            <w:noProof/>
            <w:webHidden/>
          </w:rPr>
          <w:t>240</w:t>
        </w:r>
        <w:r w:rsidR="00597423">
          <w:rPr>
            <w:noProof/>
            <w:webHidden/>
          </w:rPr>
          <w:fldChar w:fldCharType="end"/>
        </w:r>
      </w:hyperlink>
    </w:p>
    <w:p w14:paraId="01F00944" w14:textId="56D83B29" w:rsidR="00597423" w:rsidRDefault="00FF3CA9">
      <w:pPr>
        <w:pStyle w:val="TOC3"/>
        <w:rPr>
          <w:rFonts w:asciiTheme="minorHAnsi" w:eastAsiaTheme="minorEastAsia" w:hAnsiTheme="minorHAnsi" w:cstheme="minorBidi"/>
          <w:noProof/>
          <w:sz w:val="22"/>
          <w:szCs w:val="22"/>
        </w:rPr>
      </w:pPr>
      <w:hyperlink w:anchor="_Toc62570278" w:history="1">
        <w:r w:rsidR="00597423" w:rsidRPr="00423BE6">
          <w:rPr>
            <w:rStyle w:val="Hyperlink"/>
            <w:noProof/>
            <w14:scene3d>
              <w14:camera w14:prst="orthographicFront"/>
              <w14:lightRig w14:rig="threePt" w14:dir="t">
                <w14:rot w14:lat="0" w14:lon="0" w14:rev="0"/>
              </w14:lightRig>
            </w14:scene3d>
          </w:rPr>
          <w:t>36.1.3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to a sequence)</w:t>
        </w:r>
        <w:r w:rsidR="00597423">
          <w:rPr>
            <w:noProof/>
            <w:webHidden/>
          </w:rPr>
          <w:tab/>
        </w:r>
        <w:r w:rsidR="00597423">
          <w:rPr>
            <w:noProof/>
            <w:webHidden/>
          </w:rPr>
          <w:fldChar w:fldCharType="begin"/>
        </w:r>
        <w:r w:rsidR="00597423">
          <w:rPr>
            <w:noProof/>
            <w:webHidden/>
          </w:rPr>
          <w:instrText xml:space="preserve"> PAGEREF _Toc62570278 \h </w:instrText>
        </w:r>
        <w:r w:rsidR="00597423">
          <w:rPr>
            <w:noProof/>
            <w:webHidden/>
          </w:rPr>
        </w:r>
        <w:r w:rsidR="00597423">
          <w:rPr>
            <w:noProof/>
            <w:webHidden/>
          </w:rPr>
          <w:fldChar w:fldCharType="separate"/>
        </w:r>
        <w:r w:rsidR="0002115F">
          <w:rPr>
            <w:noProof/>
            <w:webHidden/>
          </w:rPr>
          <w:t>242</w:t>
        </w:r>
        <w:r w:rsidR="00597423">
          <w:rPr>
            <w:noProof/>
            <w:webHidden/>
          </w:rPr>
          <w:fldChar w:fldCharType="end"/>
        </w:r>
      </w:hyperlink>
    </w:p>
    <w:p w14:paraId="70A01D6A" w14:textId="09C2CD37" w:rsidR="00597423" w:rsidRDefault="00FF3CA9">
      <w:pPr>
        <w:pStyle w:val="TOC3"/>
        <w:rPr>
          <w:rFonts w:asciiTheme="minorHAnsi" w:eastAsiaTheme="minorEastAsia" w:hAnsiTheme="minorHAnsi" w:cstheme="minorBidi"/>
          <w:noProof/>
          <w:sz w:val="22"/>
          <w:szCs w:val="22"/>
        </w:rPr>
      </w:pPr>
      <w:hyperlink w:anchor="_Toc62570279" w:history="1">
        <w:r w:rsidR="00597423" w:rsidRPr="00423BE6">
          <w:rPr>
            <w:rStyle w:val="Hyperlink"/>
            <w:noProof/>
            <w14:scene3d>
              <w14:camera w14:prst="orthographicFront"/>
              <w14:lightRig w14:rig="threePt" w14:dir="t">
                <w14:rot w14:lat="0" w14:lon="0" w14:rev="0"/>
              </w14:lightRig>
            </w14:scene3d>
          </w:rPr>
          <w:t>36.1.4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to a choice)</w:t>
        </w:r>
        <w:r w:rsidR="00597423">
          <w:rPr>
            <w:noProof/>
            <w:webHidden/>
          </w:rPr>
          <w:tab/>
        </w:r>
        <w:r w:rsidR="00597423">
          <w:rPr>
            <w:noProof/>
            <w:webHidden/>
          </w:rPr>
          <w:fldChar w:fldCharType="begin"/>
        </w:r>
        <w:r w:rsidR="00597423">
          <w:rPr>
            <w:noProof/>
            <w:webHidden/>
          </w:rPr>
          <w:instrText xml:space="preserve"> PAGEREF _Toc62570279 \h </w:instrText>
        </w:r>
        <w:r w:rsidR="00597423">
          <w:rPr>
            <w:noProof/>
            <w:webHidden/>
          </w:rPr>
        </w:r>
        <w:r w:rsidR="00597423">
          <w:rPr>
            <w:noProof/>
            <w:webHidden/>
          </w:rPr>
          <w:fldChar w:fldCharType="separate"/>
        </w:r>
        <w:r w:rsidR="0002115F">
          <w:rPr>
            <w:noProof/>
            <w:webHidden/>
          </w:rPr>
          <w:t>242</w:t>
        </w:r>
        <w:r w:rsidR="00597423">
          <w:rPr>
            <w:noProof/>
            <w:webHidden/>
          </w:rPr>
          <w:fldChar w:fldCharType="end"/>
        </w:r>
      </w:hyperlink>
    </w:p>
    <w:p w14:paraId="49954FB0" w14:textId="6C1EB321" w:rsidR="00597423" w:rsidRDefault="00FF3CA9" w:rsidP="00FD265E">
      <w:pPr>
        <w:pStyle w:val="TOC2"/>
        <w:rPr>
          <w:rFonts w:asciiTheme="minorHAnsi" w:eastAsiaTheme="minorEastAsia" w:hAnsiTheme="minorHAnsi" w:cstheme="minorBidi"/>
          <w:noProof/>
          <w:sz w:val="22"/>
          <w:szCs w:val="22"/>
        </w:rPr>
      </w:pPr>
      <w:hyperlink w:anchor="_Toc62570280" w:history="1">
        <w:r w:rsidR="00597423" w:rsidRPr="00423BE6">
          <w:rPr>
            <w:rStyle w:val="Hyperlink"/>
            <w:noProof/>
          </w:rPr>
          <w:t>36.2</w:t>
        </w:r>
        <w:r w:rsidR="00597423">
          <w:rPr>
            <w:rFonts w:asciiTheme="minorHAnsi" w:eastAsiaTheme="minorEastAsia" w:hAnsiTheme="minorHAnsi" w:cstheme="minorBidi"/>
            <w:noProof/>
            <w:sz w:val="22"/>
            <w:szCs w:val="22"/>
          </w:rPr>
          <w:tab/>
        </w:r>
        <w:r w:rsidR="00597423" w:rsidRPr="00423BE6">
          <w:rPr>
            <w:rStyle w:val="Hyperlink"/>
            <w:noProof/>
          </w:rPr>
          <w:t>Unparsing</w:t>
        </w:r>
        <w:r w:rsidR="00597423">
          <w:rPr>
            <w:noProof/>
            <w:webHidden/>
          </w:rPr>
          <w:tab/>
        </w:r>
        <w:r w:rsidR="00597423">
          <w:rPr>
            <w:noProof/>
            <w:webHidden/>
          </w:rPr>
          <w:fldChar w:fldCharType="begin"/>
        </w:r>
        <w:r w:rsidR="00597423">
          <w:rPr>
            <w:noProof/>
            <w:webHidden/>
          </w:rPr>
          <w:instrText xml:space="preserve"> PAGEREF _Toc62570280 \h </w:instrText>
        </w:r>
        <w:r w:rsidR="00597423">
          <w:rPr>
            <w:noProof/>
            <w:webHidden/>
          </w:rPr>
        </w:r>
        <w:r w:rsidR="00597423">
          <w:rPr>
            <w:noProof/>
            <w:webHidden/>
          </w:rPr>
          <w:fldChar w:fldCharType="separate"/>
        </w:r>
        <w:r w:rsidR="0002115F">
          <w:rPr>
            <w:noProof/>
            <w:webHidden/>
          </w:rPr>
          <w:t>243</w:t>
        </w:r>
        <w:r w:rsidR="00597423">
          <w:rPr>
            <w:noProof/>
            <w:webHidden/>
          </w:rPr>
          <w:fldChar w:fldCharType="end"/>
        </w:r>
      </w:hyperlink>
    </w:p>
    <w:p w14:paraId="001EFE2A" w14:textId="738B12B8" w:rsidR="00597423" w:rsidRDefault="00FF3CA9">
      <w:pPr>
        <w:pStyle w:val="TOC3"/>
        <w:rPr>
          <w:rFonts w:asciiTheme="minorHAnsi" w:eastAsiaTheme="minorEastAsia" w:hAnsiTheme="minorHAnsi" w:cstheme="minorBidi"/>
          <w:noProof/>
          <w:sz w:val="22"/>
          <w:szCs w:val="22"/>
        </w:rPr>
      </w:pPr>
      <w:hyperlink w:anchor="_Toc62570281" w:history="1">
        <w:r w:rsidR="00597423" w:rsidRPr="00423BE6">
          <w:rPr>
            <w:rStyle w:val="Hyperlink"/>
            <w:noProof/>
            <w14:scene3d>
              <w14:camera w14:prst="orthographicFront"/>
              <w14:lightRig w14:rig="threePt" w14:dir="t">
                <w14:rot w14:lat="0" w14:lon="0" w14:rev="0"/>
              </w14:lightRig>
            </w14:scene3d>
          </w:rPr>
          <w:t>36.2.1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_Toc62570281 \h </w:instrText>
        </w:r>
        <w:r w:rsidR="00597423">
          <w:rPr>
            <w:noProof/>
            <w:webHidden/>
          </w:rPr>
        </w:r>
        <w:r w:rsidR="00597423">
          <w:rPr>
            <w:noProof/>
            <w:webHidden/>
          </w:rPr>
          <w:fldChar w:fldCharType="separate"/>
        </w:r>
        <w:r w:rsidR="0002115F">
          <w:rPr>
            <w:noProof/>
            <w:webHidden/>
          </w:rPr>
          <w:t>244</w:t>
        </w:r>
        <w:r w:rsidR="00597423">
          <w:rPr>
            <w:noProof/>
            <w:webHidden/>
          </w:rPr>
          <w:fldChar w:fldCharType="end"/>
        </w:r>
      </w:hyperlink>
    </w:p>
    <w:p w14:paraId="400941F6" w14:textId="5993B8AD" w:rsidR="00597423" w:rsidRDefault="00FF3CA9">
      <w:pPr>
        <w:pStyle w:val="TOC3"/>
        <w:rPr>
          <w:rFonts w:asciiTheme="minorHAnsi" w:eastAsiaTheme="minorEastAsia" w:hAnsiTheme="minorHAnsi" w:cstheme="minorBidi"/>
          <w:noProof/>
          <w:sz w:val="22"/>
          <w:szCs w:val="22"/>
        </w:rPr>
      </w:pPr>
      <w:hyperlink w:anchor="_Toc62570282" w:history="1">
        <w:r w:rsidR="00597423" w:rsidRPr="00423BE6">
          <w:rPr>
            <w:rStyle w:val="Hyperlink"/>
            <w:noProof/>
            <w14:scene3d>
              <w14:camera w14:prst="orthographicFront"/>
              <w14:lightRig w14:rig="threePt" w14:dir="t">
                <w14:rot w14:lat="0" w14:lon="0" w14:rev="0"/>
              </w14:lightRig>
            </w14:scene3d>
          </w:rPr>
          <w:t>36.2.2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_Toc62570282 \h </w:instrText>
        </w:r>
        <w:r w:rsidR="00597423">
          <w:rPr>
            <w:noProof/>
            <w:webHidden/>
          </w:rPr>
        </w:r>
        <w:r w:rsidR="00597423">
          <w:rPr>
            <w:noProof/>
            <w:webHidden/>
          </w:rPr>
          <w:fldChar w:fldCharType="separate"/>
        </w:r>
        <w:r w:rsidR="0002115F">
          <w:rPr>
            <w:noProof/>
            <w:webHidden/>
          </w:rPr>
          <w:t>250</w:t>
        </w:r>
        <w:r w:rsidR="00597423">
          <w:rPr>
            <w:noProof/>
            <w:webHidden/>
          </w:rPr>
          <w:fldChar w:fldCharType="end"/>
        </w:r>
      </w:hyperlink>
    </w:p>
    <w:p w14:paraId="3E3456C1" w14:textId="14EFA148" w:rsidR="00597423" w:rsidRDefault="00FF3CA9">
      <w:pPr>
        <w:pStyle w:val="TOC3"/>
        <w:rPr>
          <w:rFonts w:asciiTheme="minorHAnsi" w:eastAsiaTheme="minorEastAsia" w:hAnsiTheme="minorHAnsi" w:cstheme="minorBidi"/>
          <w:noProof/>
          <w:sz w:val="22"/>
          <w:szCs w:val="22"/>
        </w:rPr>
      </w:pPr>
      <w:hyperlink w:anchor="_Toc62570283" w:history="1">
        <w:r w:rsidR="00597423" w:rsidRPr="00423BE6">
          <w:rPr>
            <w:rStyle w:val="Hyperlink"/>
            <w:noProof/>
            <w14:scene3d>
              <w14:camera w14:prst="orthographicFront"/>
              <w14:lightRig w14:rig="threePt" w14:dir="t">
                <w14:rot w14:lat="0" w14:lon="0" w14:rev="0"/>
              </w14:lightRig>
            </w14:scene3d>
          </w:rPr>
          <w:t>36.2.3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a sequence)</w:t>
        </w:r>
        <w:r w:rsidR="00597423">
          <w:rPr>
            <w:noProof/>
            <w:webHidden/>
          </w:rPr>
          <w:tab/>
        </w:r>
        <w:r w:rsidR="00597423">
          <w:rPr>
            <w:noProof/>
            <w:webHidden/>
          </w:rPr>
          <w:fldChar w:fldCharType="begin"/>
        </w:r>
        <w:r w:rsidR="00597423">
          <w:rPr>
            <w:noProof/>
            <w:webHidden/>
          </w:rPr>
          <w:instrText xml:space="preserve"> PAGEREF _Toc62570283 \h </w:instrText>
        </w:r>
        <w:r w:rsidR="00597423">
          <w:rPr>
            <w:noProof/>
            <w:webHidden/>
          </w:rPr>
        </w:r>
        <w:r w:rsidR="00597423">
          <w:rPr>
            <w:noProof/>
            <w:webHidden/>
          </w:rPr>
          <w:fldChar w:fldCharType="separate"/>
        </w:r>
        <w:r w:rsidR="0002115F">
          <w:rPr>
            <w:noProof/>
            <w:webHidden/>
          </w:rPr>
          <w:t>252</w:t>
        </w:r>
        <w:r w:rsidR="00597423">
          <w:rPr>
            <w:noProof/>
            <w:webHidden/>
          </w:rPr>
          <w:fldChar w:fldCharType="end"/>
        </w:r>
      </w:hyperlink>
    </w:p>
    <w:p w14:paraId="78F110E9" w14:textId="439B7CEE" w:rsidR="00597423" w:rsidRDefault="00FF3CA9">
      <w:pPr>
        <w:pStyle w:val="TOC3"/>
        <w:rPr>
          <w:rFonts w:asciiTheme="minorHAnsi" w:eastAsiaTheme="minorEastAsia" w:hAnsiTheme="minorHAnsi" w:cstheme="minorBidi"/>
          <w:noProof/>
          <w:sz w:val="22"/>
          <w:szCs w:val="22"/>
        </w:rPr>
      </w:pPr>
      <w:hyperlink w:anchor="_Toc62570284" w:history="1">
        <w:r w:rsidR="00597423" w:rsidRPr="00423BE6">
          <w:rPr>
            <w:rStyle w:val="Hyperlink"/>
            <w:noProof/>
            <w14:scene3d>
              <w14:camera w14:prst="orthographicFront"/>
              <w14:lightRig w14:rig="threePt" w14:dir="t">
                <w14:rot w14:lat="0" w14:lon="0" w14:rev="0"/>
              </w14:lightRig>
            </w14:scene3d>
          </w:rPr>
          <w:t>36.2.4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a choice)</w:t>
        </w:r>
        <w:r w:rsidR="00597423">
          <w:rPr>
            <w:noProof/>
            <w:webHidden/>
          </w:rPr>
          <w:tab/>
        </w:r>
        <w:r w:rsidR="00597423">
          <w:rPr>
            <w:noProof/>
            <w:webHidden/>
          </w:rPr>
          <w:fldChar w:fldCharType="begin"/>
        </w:r>
        <w:r w:rsidR="00597423">
          <w:rPr>
            <w:noProof/>
            <w:webHidden/>
          </w:rPr>
          <w:instrText xml:space="preserve"> PAGEREF _Toc62570284 \h </w:instrText>
        </w:r>
        <w:r w:rsidR="00597423">
          <w:rPr>
            <w:noProof/>
            <w:webHidden/>
          </w:rPr>
        </w:r>
        <w:r w:rsidR="00597423">
          <w:rPr>
            <w:noProof/>
            <w:webHidden/>
          </w:rPr>
          <w:fldChar w:fldCharType="separate"/>
        </w:r>
        <w:r w:rsidR="0002115F">
          <w:rPr>
            <w:noProof/>
            <w:webHidden/>
          </w:rPr>
          <w:t>253</w:t>
        </w:r>
        <w:r w:rsidR="00597423">
          <w:rPr>
            <w:noProof/>
            <w:webHidden/>
          </w:rPr>
          <w:fldChar w:fldCharType="end"/>
        </w:r>
      </w:hyperlink>
    </w:p>
    <w:p w14:paraId="0A046CB4" w14:textId="5322C2F0" w:rsidR="000E1214" w:rsidRDefault="00A87198" w:rsidP="00B31DA3">
      <w:pPr>
        <w:pStyle w:val="Heading1"/>
      </w:pPr>
      <w:r>
        <w:fldChar w:fldCharType="end"/>
      </w:r>
      <w:bookmarkStart w:id="12" w:name="_Toc177399014"/>
      <w:bookmarkStart w:id="13" w:name="_Toc175057300"/>
      <w:bookmarkStart w:id="14" w:name="_Toc199516207"/>
      <w:bookmarkStart w:id="15" w:name="_Toc194983888"/>
      <w:bookmarkStart w:id="16" w:name="_Toc243112726"/>
      <w:bookmarkStart w:id="17" w:name="_Ref255463832"/>
      <w:bookmarkStart w:id="18" w:name="_Ref275431279"/>
      <w:bookmarkStart w:id="19" w:name="_Toc349042597"/>
      <w:bookmarkStart w:id="20" w:name="_Ref351049978"/>
      <w:bookmarkStart w:id="21" w:name="_Ref39162583"/>
      <w:bookmarkStart w:id="22" w:name="_Toc62570039"/>
      <w:r>
        <w:t>Introduction</w:t>
      </w:r>
      <w:bookmarkEnd w:id="12"/>
      <w:bookmarkEnd w:id="13"/>
      <w:bookmarkEnd w:id="14"/>
      <w:bookmarkEnd w:id="15"/>
      <w:bookmarkEnd w:id="16"/>
      <w:bookmarkEnd w:id="17"/>
      <w:bookmarkEnd w:id="18"/>
      <w:bookmarkEnd w:id="19"/>
      <w:bookmarkEnd w:id="20"/>
      <w:bookmarkEnd w:id="21"/>
      <w:bookmarkEnd w:id="22"/>
    </w:p>
    <w:p w14:paraId="66CAE545" w14:textId="77777777" w:rsidR="000E1214" w:rsidRDefault="00A87198">
      <w:bookmarkStart w:id="2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43011C68" w:rsidR="000E1214" w:rsidRDefault="00E656B1">
      <w:r>
        <w:t xml:space="preserve">One can </w:t>
      </w:r>
      <w:r w:rsidR="00A87198">
        <w:t xml:space="preserve">envisage three dominant kinds of data in the future, as follows: </w:t>
      </w:r>
    </w:p>
    <w:p w14:paraId="3F7F6E6D" w14:textId="2DA7860A"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0D7FE43"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CAB99C0"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w:t>
      </w:r>
      <w:r w:rsidR="00E656B1">
        <w:t>meaning</w:t>
      </w:r>
      <w:r>
        <w:t xml:space="preserve">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1B6085F0"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Pr="00E833BE" w:rsidRDefault="00A87198" w:rsidP="0012632C">
      <w:pPr>
        <w:pStyle w:val="ListParagraph"/>
        <w:numPr>
          <w:ilvl w:val="0"/>
          <w:numId w:val="140"/>
        </w:numPr>
      </w:pPr>
      <w:r w:rsidRPr="00E833BE">
        <w:t>Density. Fewest bytes to represent information (without resorting to compression). Fastest possible I/O.</w:t>
      </w:r>
    </w:p>
    <w:p w14:paraId="3059D636" w14:textId="25545F13" w:rsidR="000E1214" w:rsidRPr="00E833BE" w:rsidRDefault="00A87198" w:rsidP="0012632C">
      <w:pPr>
        <w:pStyle w:val="ListParagraph"/>
        <w:numPr>
          <w:ilvl w:val="0"/>
          <w:numId w:val="140"/>
        </w:numPr>
      </w:pPr>
      <w:r w:rsidRPr="00E833BE">
        <w:t xml:space="preserve">Optimized I/O. Applications can write data aligned to byte, word, or even page boundaries and to use </w:t>
      </w:r>
      <w:r w:rsidR="00FE416D" w:rsidRPr="00E833BE">
        <w:t>memory mapped</w:t>
      </w:r>
      <w:r w:rsidRPr="00E833BE">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24" w:name="_Toc177399015"/>
      <w:bookmarkStart w:id="25" w:name="_Toc175057301"/>
      <w:bookmarkStart w:id="26" w:name="_Toc199516208"/>
      <w:bookmarkStart w:id="27" w:name="_Toc194983889"/>
      <w:bookmarkStart w:id="28" w:name="_Toc243112727"/>
      <w:bookmarkStart w:id="29" w:name="_Toc349042598"/>
      <w:bookmarkStart w:id="30" w:name="_Toc62570040"/>
      <w:r>
        <w:t>Why is DFDL Needed?</w:t>
      </w:r>
      <w:bookmarkEnd w:id="24"/>
      <w:bookmarkEnd w:id="25"/>
      <w:bookmarkEnd w:id="26"/>
      <w:bookmarkEnd w:id="27"/>
      <w:bookmarkEnd w:id="28"/>
      <w:bookmarkEnd w:id="29"/>
      <w:bookmarkEnd w:id="30"/>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6160549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w:t>
      </w:r>
      <w:r w:rsidR="00B0149D">
        <w:t xml:space="preserve">often </w:t>
      </w:r>
      <w:r>
        <w:t xml:space="preserve">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019C226B" w:rsidR="000E1214" w:rsidRDefault="00A87198">
      <w:r>
        <w:t>There are, of course, efforts to smoothly integrate standardized data</w:t>
      </w:r>
      <w:r w:rsidR="00D97098">
        <w:t>-</w:t>
      </w:r>
      <w:r>
        <w:t xml:space="preserve">format handling into programming languages. However, the above phenomena are not going away any time soon and </w:t>
      </w:r>
      <w:r w:rsidR="007164F2">
        <w:t>there is</w:t>
      </w:r>
      <w:r>
        <w:t xml:space="preserve"> a critical role for DFDL since it allows after-the-fact description of</w:t>
      </w:r>
      <w:r w:rsidR="00D97098">
        <w:t xml:space="preserve"> evolving</w:t>
      </w:r>
      <w:r>
        <w:t xml:space="preserve"> data formats.</w:t>
      </w:r>
    </w:p>
    <w:p w14:paraId="79655F7E" w14:textId="77777777" w:rsidR="000E1214" w:rsidRDefault="00A87198" w:rsidP="00B31DA3">
      <w:pPr>
        <w:pStyle w:val="Heading2"/>
      </w:pPr>
      <w:bookmarkStart w:id="31" w:name="_Toc177399016"/>
      <w:bookmarkStart w:id="32" w:name="_Toc175057302"/>
      <w:bookmarkStart w:id="33" w:name="_Toc199516209"/>
      <w:bookmarkStart w:id="34" w:name="_Toc194983890"/>
      <w:bookmarkStart w:id="35" w:name="_Toc243112728"/>
      <w:bookmarkStart w:id="36" w:name="_Toc349042599"/>
      <w:bookmarkStart w:id="37" w:name="_Toc62570041"/>
      <w:r>
        <w:t>What is DFDL?</w:t>
      </w:r>
      <w:bookmarkEnd w:id="31"/>
      <w:bookmarkEnd w:id="32"/>
      <w:bookmarkEnd w:id="33"/>
      <w:bookmarkEnd w:id="34"/>
      <w:bookmarkEnd w:id="35"/>
      <w:bookmarkEnd w:id="36"/>
      <w:bookmarkEnd w:id="37"/>
    </w:p>
    <w:p w14:paraId="410D546B" w14:textId="2EAFC726"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87D12">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87D12">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15C2E59"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compute fields that depend on the length or presence of other data. Prior-generation data format technologies left this difficult task up to application logic to compute. </w:t>
      </w:r>
    </w:p>
    <w:p w14:paraId="79E308A7" w14:textId="77777777" w:rsidR="000E1214" w:rsidRDefault="00A87198" w:rsidP="00996DD5">
      <w:pPr>
        <w:pStyle w:val="Heading3"/>
        <w:rPr>
          <w:rFonts w:eastAsia="Times New Roman"/>
        </w:rPr>
      </w:pPr>
      <w:bookmarkStart w:id="38" w:name="_Toc177399017"/>
      <w:bookmarkStart w:id="39" w:name="_Toc175057303"/>
      <w:bookmarkStart w:id="40" w:name="_Toc199516210"/>
      <w:bookmarkStart w:id="41" w:name="_Toc194983891"/>
      <w:bookmarkStart w:id="42" w:name="_Toc243112729"/>
      <w:bookmarkStart w:id="43" w:name="_Toc349042600"/>
      <w:bookmarkStart w:id="44" w:name="_Toc62570042"/>
      <w:r>
        <w:rPr>
          <w:rFonts w:eastAsia="Times New Roman"/>
        </w:rPr>
        <w:t>Simple Example</w:t>
      </w:r>
      <w:bookmarkEnd w:id="38"/>
      <w:bookmarkEnd w:id="39"/>
      <w:bookmarkEnd w:id="40"/>
      <w:bookmarkEnd w:id="41"/>
      <w:bookmarkEnd w:id="42"/>
      <w:bookmarkEnd w:id="43"/>
      <w:bookmarkEnd w:id="44"/>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6B22F497" w:rsidR="000E1214" w:rsidRDefault="00A87198">
      <w:r>
        <w:t xml:space="preserve">The logical model for this data can be described by the following fragment of an XML schema document that simply provides </w:t>
      </w:r>
      <w:r w:rsidR="008E2B24">
        <w:t xml:space="preserve">a </w:t>
      </w:r>
      <w:r>
        <w:t>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FCB395C" w:rsidR="000E1214" w:rsidRDefault="00A87198">
      <w:r>
        <w:t xml:space="preserve">Now, suppose  the same data </w:t>
      </w:r>
      <w:r w:rsidR="00C33E5F">
        <w:t xml:space="preserve">is </w:t>
      </w:r>
      <w:r>
        <w:t xml:space="preserve">represented in a non-XML format. A binary representation of the data </w:t>
      </w:r>
      <w:r w:rsidR="008E2B24">
        <w:t xml:space="preserve">can </w:t>
      </w:r>
      <w:r>
        <w:t>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2DDC4FBE" w:rsidR="000E1214" w:rsidRDefault="00A87198">
      <w:pPr>
        <w:pStyle w:val="nobreak"/>
      </w:pPr>
      <w:r>
        <w:t xml:space="preserve">To describe </w:t>
      </w:r>
      <w:r w:rsidR="008E2B24">
        <w:t xml:space="preserve">the same information </w:t>
      </w:r>
      <w:r>
        <w:t xml:space="preserve">in DFDL, </w:t>
      </w:r>
      <w:r w:rsidR="007164F2">
        <w:t xml:space="preserve">the </w:t>
      </w:r>
      <w:r>
        <w:t xml:space="preserve">original XML schema document that described the data model </w:t>
      </w:r>
      <w:r w:rsidR="00C33E5F">
        <w:t xml:space="preserve">is </w:t>
      </w:r>
      <w:r>
        <w:t>annotate</w:t>
      </w:r>
      <w:r w:rsidR="00C33E5F">
        <w:t>d (on</w:t>
      </w:r>
      <w:r>
        <w:t xml:space="preserve"> the type definition</w:t>
      </w:r>
      <w:r w:rsidR="00C33E5F">
        <w:t>)</w:t>
      </w:r>
      <w:r>
        <w:t xml:space="preserve">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EC0230"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This simple DFDL annotation expresses that the data are represented in a binary format and that the byte order </w:t>
      </w:r>
      <w:r w:rsidR="00926C01">
        <w:t>is</w:t>
      </w:r>
      <w:r>
        <w:t xml:space="preserve"> big endian. This is all that a DFDL parser needs to read the data.</w:t>
      </w:r>
    </w:p>
    <w:p w14:paraId="3C014B72" w14:textId="53E20BD3"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 the above, </w:t>
      </w:r>
      <w:r w:rsidR="002C1E5B">
        <w:t>there is a</w:t>
      </w:r>
      <w:r>
        <w:t xml:space="preserv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21EC86DB"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xs:appinfo </w:t>
      </w:r>
      <w:r w:rsidR="007164F2">
        <w:t>there is</w:t>
      </w:r>
      <w:r>
        <w:t xml:space="preserve"> a single DFDL</w:t>
      </w:r>
      <w:r>
        <w:rPr>
          <w:i/>
          <w:iCs/>
        </w:rPr>
        <w:t xml:space="preserve"> format </w:t>
      </w:r>
      <w:r w:rsidR="00FE416D">
        <w:rPr>
          <w:i/>
          <w:iCs/>
        </w:rPr>
        <w:t>annotation</w:t>
      </w:r>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10073CE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r w:rsidR="00342FCB">
        <w:t xml:space="preserve"> </w:t>
      </w:r>
      <w:r>
        <w:t>the dfdl:element is a</w:t>
      </w:r>
      <w:r w:rsidR="00342FCB">
        <w:t xml:space="preserve"> DFDL</w:t>
      </w:r>
      <w:r>
        <w:t xml:space="preserve"> format annotation</w:t>
      </w:r>
      <w:r w:rsidR="00342FCB">
        <w:t xml:space="preserve"> and</w:t>
      </w:r>
      <w:r>
        <w:t xml:space="preserve"> the properties in it are generally called DFDL</w:t>
      </w:r>
      <w:r>
        <w:rPr>
          <w:i/>
          <w:iCs/>
        </w:rPr>
        <w:t xml:space="preserve"> </w:t>
      </w:r>
      <w:r w:rsidR="00342FCB">
        <w:rPr>
          <w:i/>
          <w:iCs/>
        </w:rPr>
        <w:t xml:space="preserve">representation </w:t>
      </w:r>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461C3AA1"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the same data model</w:t>
      </w:r>
      <w:r w:rsidR="00C33E5F">
        <w:t xml:space="preserve"> can be annotated</w:t>
      </w:r>
      <w:r>
        <w:t>,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45" w:name="OLE_LINK5"/>
      <w:r>
        <w:rPr>
          <w:rFonts w:eastAsia="MS Mincho"/>
          <w:b/>
        </w:rPr>
        <w:t>0.0E+000</w:t>
      </w:r>
      <w:bookmarkEnd w:id="45"/>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44020549" w:rsidR="000E1214" w:rsidRDefault="00A87198">
      <w:pPr>
        <w:pStyle w:val="nobreak"/>
      </w:pPr>
      <w:bookmarkStart w:id="46" w:name="_Toc322911475"/>
      <w:bookmarkStart w:id="47" w:name="_Toc322912014"/>
      <w:bookmarkStart w:id="48" w:name="_Toc329092897"/>
      <w:bookmarkStart w:id="49" w:name="_Toc332701410"/>
      <w:bookmarkStart w:id="50" w:name="_Toc332701717"/>
      <w:bookmarkStart w:id="51" w:name="_Toc332711511"/>
      <w:bookmarkStart w:id="52" w:name="_Toc332711819"/>
      <w:bookmarkStart w:id="53" w:name="_Toc332712121"/>
      <w:bookmarkStart w:id="54" w:name="_Toc332724037"/>
      <w:bookmarkStart w:id="55" w:name="_Toc332724337"/>
      <w:bookmarkStart w:id="56" w:name="_Toc341102633"/>
      <w:bookmarkStart w:id="57" w:name="_Toc347241364"/>
      <w:bookmarkStart w:id="58" w:name="_Toc347744557"/>
      <w:bookmarkStart w:id="59" w:name="_Toc348984340"/>
      <w:bookmarkStart w:id="60" w:name="_Toc348984645"/>
      <w:bookmarkStart w:id="61" w:name="_Toc349037808"/>
      <w:bookmarkStart w:id="62" w:name="_Toc349038113"/>
      <w:bookmarkStart w:id="63" w:name="_Toc349042601"/>
      <w:bookmarkStart w:id="64" w:name="_Toc349642042"/>
      <w:bookmarkStart w:id="65" w:name="_Toc351912592"/>
      <w:bookmarkStart w:id="66" w:name="_Toc351914613"/>
      <w:bookmarkStart w:id="67" w:name="_Toc35191504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Many properties are repeatedly expressed in the example for the sake of simplicity. Later sections of this specification define the mechanisms DFDL provides to avoid this </w:t>
      </w:r>
      <w:r w:rsidR="00342FCB">
        <w:t>repetition</w:t>
      </w:r>
      <w:r>
        <w:t xml:space="preserve">. </w:t>
      </w:r>
    </w:p>
    <w:p w14:paraId="20762D0D" w14:textId="77777777" w:rsidR="000E1214" w:rsidRDefault="00A87198" w:rsidP="00B31DA3">
      <w:pPr>
        <w:pStyle w:val="Heading2"/>
      </w:pPr>
      <w:bookmarkStart w:id="68" w:name="_Toc322911476"/>
      <w:bookmarkStart w:id="69" w:name="_Toc322912015"/>
      <w:bookmarkStart w:id="70" w:name="_Toc329092898"/>
      <w:bookmarkStart w:id="71" w:name="_Toc332701411"/>
      <w:bookmarkStart w:id="72" w:name="_Toc332701718"/>
      <w:bookmarkStart w:id="73" w:name="_Toc332711512"/>
      <w:bookmarkStart w:id="74" w:name="_Toc332711820"/>
      <w:bookmarkStart w:id="75" w:name="_Toc332712122"/>
      <w:bookmarkStart w:id="76" w:name="_Toc332724038"/>
      <w:bookmarkStart w:id="77" w:name="_Toc332724338"/>
      <w:bookmarkStart w:id="78" w:name="_Toc341102634"/>
      <w:bookmarkStart w:id="79" w:name="_Toc347241365"/>
      <w:bookmarkStart w:id="80" w:name="_Toc347744558"/>
      <w:bookmarkStart w:id="81" w:name="_Toc348984341"/>
      <w:bookmarkStart w:id="82" w:name="_Toc348984646"/>
      <w:bookmarkStart w:id="83" w:name="_Toc349037809"/>
      <w:bookmarkStart w:id="84" w:name="_Toc349038114"/>
      <w:bookmarkStart w:id="85" w:name="_Toc349042602"/>
      <w:bookmarkStart w:id="86" w:name="_Toc349642043"/>
      <w:bookmarkStart w:id="87" w:name="_Toc351912593"/>
      <w:bookmarkStart w:id="88" w:name="_Toc351914614"/>
      <w:bookmarkStart w:id="89" w:name="_Toc351915048"/>
      <w:bookmarkStart w:id="90" w:name="_Toc361231085"/>
      <w:bookmarkStart w:id="91" w:name="_Toc361231611"/>
      <w:bookmarkStart w:id="92" w:name="_Toc362444891"/>
      <w:bookmarkStart w:id="93" w:name="_Toc363908813"/>
      <w:bookmarkStart w:id="94" w:name="_Toc364463235"/>
      <w:bookmarkStart w:id="95" w:name="_Toc366077826"/>
      <w:bookmarkStart w:id="96" w:name="_Toc366078445"/>
      <w:bookmarkStart w:id="97" w:name="_Toc366079431"/>
      <w:bookmarkStart w:id="98" w:name="_Toc366080043"/>
      <w:bookmarkStart w:id="99" w:name="_Toc366080655"/>
      <w:bookmarkStart w:id="100" w:name="_Toc366504995"/>
      <w:bookmarkStart w:id="101" w:name="_Toc366508364"/>
      <w:bookmarkStart w:id="102" w:name="_Toc366512865"/>
      <w:bookmarkStart w:id="103" w:name="_Toc366574056"/>
      <w:bookmarkStart w:id="104" w:name="_Toc366577849"/>
      <w:bookmarkStart w:id="105" w:name="_Toc366578457"/>
      <w:bookmarkStart w:id="106" w:name="_Toc366579051"/>
      <w:bookmarkStart w:id="107" w:name="_Toc366579642"/>
      <w:bookmarkStart w:id="108" w:name="_Toc366580234"/>
      <w:bookmarkStart w:id="109" w:name="_Toc366580825"/>
      <w:bookmarkStart w:id="110" w:name="_Toc366581417"/>
      <w:bookmarkStart w:id="111" w:name="_Toc177399018"/>
      <w:bookmarkStart w:id="112" w:name="_Toc175057304"/>
      <w:bookmarkStart w:id="113" w:name="_Toc199516211"/>
      <w:bookmarkStart w:id="114" w:name="_Toc194983892"/>
      <w:bookmarkStart w:id="115" w:name="_Toc243112730"/>
      <w:bookmarkStart w:id="116" w:name="_Toc349042603"/>
      <w:bookmarkStart w:id="117" w:name="_Toc6257004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What DFDL is not</w:t>
      </w:r>
      <w:bookmarkEnd w:id="111"/>
      <w:bookmarkEnd w:id="112"/>
      <w:bookmarkEnd w:id="113"/>
      <w:bookmarkEnd w:id="114"/>
      <w:bookmarkEnd w:id="115"/>
      <w:bookmarkEnd w:id="116"/>
      <w:bookmarkEnd w:id="117"/>
    </w:p>
    <w:p w14:paraId="70AB0A36" w14:textId="7178C040" w:rsidR="000E1214" w:rsidRDefault="00A87198">
      <w:pPr>
        <w:pStyle w:val="nobreak"/>
      </w:pPr>
      <w:r>
        <w:t xml:space="preserve">DFDL maps data from a </w:t>
      </w:r>
      <w:r w:rsidR="00342FCB">
        <w:t>native textual or binary</w:t>
      </w:r>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specific limitations on the data models that DFDL can work to:</w:t>
      </w:r>
    </w:p>
    <w:p w14:paraId="6CB3A630" w14:textId="175B5D1C" w:rsidR="000E1214" w:rsidRDefault="00A87198" w:rsidP="00316930">
      <w:pPr>
        <w:numPr>
          <w:ilvl w:val="0"/>
          <w:numId w:val="13"/>
        </w:numPr>
      </w:pPr>
      <w:r>
        <w:t>DFDL uses a subset of XML Schema</w:t>
      </w:r>
      <w:r w:rsidR="00FE416D">
        <w:t>;</w:t>
      </w:r>
      <w:r>
        <w:t xml:space="preserve"> in particular, XML attributes </w:t>
      </w:r>
      <w:r w:rsidR="00C33E5F">
        <w:t xml:space="preserve">cannot be used </w:t>
      </w:r>
      <w:r>
        <w:t>in the data model.</w:t>
      </w:r>
    </w:p>
    <w:p w14:paraId="42FB60EB" w14:textId="1124D4D9" w:rsidR="000E1214" w:rsidRDefault="00A87198" w:rsidP="00316930">
      <w:pPr>
        <w:numPr>
          <w:ilvl w:val="0"/>
          <w:numId w:val="13"/>
        </w:numPr>
      </w:pPr>
      <w:r>
        <w:t xml:space="preserve">The order of the data in the data model must correspond to the order and structure of the data being described. </w:t>
      </w:r>
    </w:p>
    <w:p w14:paraId="4D063B68" w14:textId="4AC098F3" w:rsidR="00342FCB" w:rsidRDefault="00342FCB" w:rsidP="00316930">
      <w:pPr>
        <w:numPr>
          <w:ilvl w:val="0"/>
          <w:numId w:val="13"/>
        </w:numPr>
      </w:pPr>
      <w:r>
        <w:t xml:space="preserve">Recursive </w:t>
      </w:r>
      <w:r w:rsidR="003E209F">
        <w:t>definitions</w:t>
      </w:r>
      <w:r>
        <w:t xml:space="preserve"> are not supported.</w:t>
      </w:r>
    </w:p>
    <w:p w14:paraId="40C1FD59" w14:textId="40744535" w:rsidR="000E1214" w:rsidRDefault="00342FCB">
      <w:r>
        <w:t>P</w:t>
      </w:r>
      <w:r w:rsidR="00A87198">
        <w:t>oint</w:t>
      </w:r>
      <w:r>
        <w:t xml:space="preserve"> (2)</w:t>
      </w:r>
      <w:r w:rsidR="00A87198">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2E230161" w:rsidR="000E1214" w:rsidRDefault="00A87198">
      <w:r>
        <w:t xml:space="preserve">The key concept here is that when using DFDL, </w:t>
      </w:r>
      <w:r w:rsidR="009745D7">
        <w:t>one does</w:t>
      </w:r>
      <w:r>
        <w:t xml:space="preserve"> not get to design an XML schema to </w:t>
      </w:r>
      <w:r w:rsidR="002C1E5B">
        <w:t>one's</w:t>
      </w:r>
      <w:r>
        <w:t xml:space="preserve"> preference and then populate it from data. That would involve two steps: first describing the data format and second describing a transformation for mapping it to the </w:t>
      </w:r>
      <w:r w:rsidR="002C1E5B">
        <w:t xml:space="preserve">structure of the </w:t>
      </w:r>
      <w:r>
        <w:t xml:space="preserve">XML schema. DFDL is only about the format part of this problem. There are other languages, such as 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487D12">
        <w:t>[XSLT]</w:t>
      </w:r>
      <w:r w:rsidRPr="00065302">
        <w:rPr>
          <w:rStyle w:val="Hyperlink"/>
        </w:rPr>
        <w:fldChar w:fldCharType="end"/>
      </w:r>
      <w:r>
        <w:t>, which are for transformation. In DFDL,</w:t>
      </w:r>
      <w:r w:rsidR="009745D7">
        <w:t xml:space="preserve">one </w:t>
      </w:r>
      <w:r>
        <w:t>describe</w:t>
      </w:r>
      <w:r w:rsidR="009745D7">
        <w:t>s</w:t>
      </w:r>
      <w:r>
        <w:t xml:space="preserve"> only the format of the data, and the format constrains the nature of the XML schema </w:t>
      </w:r>
      <w:r w:rsidR="009745D7">
        <w:t xml:space="preserve">one </w:t>
      </w:r>
      <w:r>
        <w:t xml:space="preserve">must use in its description. </w:t>
      </w:r>
    </w:p>
    <w:p w14:paraId="3580ADB9" w14:textId="4C6123A8" w:rsidR="00154DBA" w:rsidRDefault="00154DBA">
      <w:r>
        <w:t xml:space="preserve">DFDL is also not </w:t>
      </w:r>
      <w:r w:rsidR="00B95CD1">
        <w:t xml:space="preserve">intended </w:t>
      </w:r>
      <w:r>
        <w:t xml:space="preserve">for describing generic formats like XML or JSON (for which schema-aware parsers exist), nor for prescriptive formats like Google Protocol Buffers </w:t>
      </w:r>
      <w:hyperlink w:anchor="GPB" w:history="1">
        <w:r w:rsidRPr="00154DBA">
          <w:rPr>
            <w:rStyle w:val="Hyperlink"/>
          </w:rPr>
          <w:t>[GPB]</w:t>
        </w:r>
      </w:hyperlink>
      <w:r>
        <w:t xml:space="preserve"> where the format is never exposed and access is via software libraries.</w:t>
      </w:r>
    </w:p>
    <w:p w14:paraId="2B08D090" w14:textId="77777777" w:rsidR="000E1214" w:rsidRDefault="00A87198" w:rsidP="00B31DA3">
      <w:pPr>
        <w:pStyle w:val="Heading2"/>
      </w:pPr>
      <w:bookmarkStart w:id="118" w:name="_Toc177399019"/>
      <w:bookmarkStart w:id="119" w:name="_Toc175057305"/>
      <w:bookmarkStart w:id="120" w:name="_Toc199516212"/>
      <w:bookmarkStart w:id="121" w:name="_Toc194983893"/>
      <w:bookmarkStart w:id="122" w:name="_Toc243112731"/>
      <w:bookmarkStart w:id="123" w:name="_Toc349042604"/>
      <w:bookmarkStart w:id="124" w:name="_Toc62570044"/>
      <w:r>
        <w:t>Scope of version 1.0</w:t>
      </w:r>
      <w:bookmarkEnd w:id="118"/>
      <w:bookmarkEnd w:id="119"/>
      <w:bookmarkEnd w:id="120"/>
      <w:bookmarkEnd w:id="121"/>
      <w:bookmarkEnd w:id="122"/>
      <w:bookmarkEnd w:id="123"/>
      <w:bookmarkEnd w:id="124"/>
    </w:p>
    <w:p w14:paraId="0C35E295" w14:textId="77777777" w:rsidR="000E1214" w:rsidRDefault="00A87198">
      <w:r>
        <w:t>The goals of version 1.0 are as follows:</w:t>
      </w:r>
    </w:p>
    <w:p w14:paraId="0A421F6F" w14:textId="77777777" w:rsidR="000E1214" w:rsidRDefault="00A87198" w:rsidP="00316930">
      <w:pPr>
        <w:numPr>
          <w:ilvl w:val="0"/>
          <w:numId w:val="14"/>
        </w:numPr>
      </w:pPr>
      <w:r>
        <w:t>Leverage XML technology and concepts</w:t>
      </w:r>
    </w:p>
    <w:p w14:paraId="25BCACBC" w14:textId="77777777" w:rsidR="000E1214" w:rsidRDefault="00A87198" w:rsidP="00316930">
      <w:pPr>
        <w:numPr>
          <w:ilvl w:val="0"/>
          <w:numId w:val="14"/>
        </w:numPr>
      </w:pPr>
      <w:r>
        <w:t>Support very efficient parsers/formatters</w:t>
      </w:r>
    </w:p>
    <w:p w14:paraId="523B5FBE" w14:textId="77777777" w:rsidR="000E1214" w:rsidRDefault="00A87198" w:rsidP="00316930">
      <w:pPr>
        <w:numPr>
          <w:ilvl w:val="0"/>
          <w:numId w:val="14"/>
        </w:numPr>
      </w:pPr>
      <w:r>
        <w:t>Avoid features  that require unnecessary data copying</w:t>
      </w:r>
    </w:p>
    <w:p w14:paraId="4AD4E5BF" w14:textId="77777777" w:rsidR="000E1214" w:rsidRDefault="00A87198" w:rsidP="00316930">
      <w:pPr>
        <w:numPr>
          <w:ilvl w:val="0"/>
          <w:numId w:val="14"/>
        </w:numPr>
      </w:pPr>
      <w:r>
        <w:t>Support round-tripping, that is, read and write data in a described format from the same description</w:t>
      </w:r>
    </w:p>
    <w:p w14:paraId="647EB58A" w14:textId="77777777" w:rsidR="000E1214" w:rsidRDefault="00A87198" w:rsidP="00316930">
      <w:pPr>
        <w:numPr>
          <w:ilvl w:val="0"/>
          <w:numId w:val="14"/>
        </w:numPr>
      </w:pPr>
      <w:r>
        <w:t>Keep simple cases simple</w:t>
      </w:r>
    </w:p>
    <w:p w14:paraId="6C075136" w14:textId="77777777" w:rsidR="000E1214" w:rsidRDefault="00A87198" w:rsidP="00316930">
      <w:pPr>
        <w:numPr>
          <w:ilvl w:val="0"/>
          <w:numId w:val="14"/>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rsidP="00316930">
      <w:pPr>
        <w:numPr>
          <w:ilvl w:val="0"/>
          <w:numId w:val="15"/>
        </w:numPr>
      </w:pPr>
      <w:r>
        <w:t xml:space="preserve">Text and binary data parsing and unparsing </w:t>
      </w:r>
    </w:p>
    <w:p w14:paraId="5F59A6D7" w14:textId="77777777" w:rsidR="000E1214" w:rsidRDefault="00A87198" w:rsidP="00316930">
      <w:pPr>
        <w:numPr>
          <w:ilvl w:val="0"/>
          <w:numId w:val="15"/>
        </w:numPr>
      </w:pPr>
      <w:r>
        <w:t>Validate the data when parsing and unparsing using XSD validation.</w:t>
      </w:r>
    </w:p>
    <w:p w14:paraId="0D627B72" w14:textId="77777777" w:rsidR="000E1214" w:rsidRDefault="00A87198" w:rsidP="00316930">
      <w:pPr>
        <w:numPr>
          <w:ilvl w:val="0"/>
          <w:numId w:val="15"/>
        </w:numPr>
      </w:pPr>
      <w:r>
        <w:t>Defaulted input and output for missing representations</w:t>
      </w:r>
    </w:p>
    <w:p w14:paraId="16268920" w14:textId="77777777" w:rsidR="000E1214" w:rsidRDefault="00A87198" w:rsidP="00316930">
      <w:pPr>
        <w:numPr>
          <w:ilvl w:val="0"/>
          <w:numId w:val="15"/>
        </w:numPr>
      </w:pPr>
      <w:r>
        <w:t>Reference – use of the value of a previously read element in subsequent expressions</w:t>
      </w:r>
    </w:p>
    <w:p w14:paraId="5F6759C1" w14:textId="77777777" w:rsidR="000E1214" w:rsidRDefault="00A87198" w:rsidP="00316930">
      <w:pPr>
        <w:numPr>
          <w:ilvl w:val="0"/>
          <w:numId w:val="15"/>
        </w:numPr>
      </w:pPr>
      <w:r>
        <w:t>Choice – capability to select among format variations</w:t>
      </w:r>
    </w:p>
    <w:p w14:paraId="1AEB25BF" w14:textId="58FE8B41" w:rsidR="000E1214" w:rsidRDefault="00A87198" w:rsidP="00316930">
      <w:pPr>
        <w:numPr>
          <w:ilvl w:val="0"/>
          <w:numId w:val="15"/>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5C2E0383" w:rsidR="000E1214" w:rsidRDefault="00A87198" w:rsidP="00316930">
      <w:pPr>
        <w:numPr>
          <w:ilvl w:val="0"/>
          <w:numId w:val="15"/>
        </w:numPr>
      </w:pPr>
      <w:r>
        <w:t xml:space="preserve">Basic </w:t>
      </w:r>
      <w:r w:rsidR="008E2B24">
        <w:t xml:space="preserve">arithmetic </w:t>
      </w:r>
      <w:r>
        <w:t>in DFDL expressions</w:t>
      </w:r>
      <w:r w:rsidR="008E2B24">
        <w:t>.</w:t>
      </w:r>
    </w:p>
    <w:p w14:paraId="72FA6AB4" w14:textId="77777777" w:rsidR="000E1214" w:rsidRDefault="00A87198" w:rsidP="00316930">
      <w:pPr>
        <w:numPr>
          <w:ilvl w:val="0"/>
          <w:numId w:val="15"/>
        </w:numPr>
      </w:pPr>
      <w:r>
        <w:t>Out-of-type value handling (e.g., The string value 'NIL' to indicate nil for an integer)</w:t>
      </w:r>
    </w:p>
    <w:p w14:paraId="0BDC7F91" w14:textId="77777777" w:rsidR="000E1214" w:rsidRDefault="00A87198" w:rsidP="00316930">
      <w:pPr>
        <w:numPr>
          <w:ilvl w:val="0"/>
          <w:numId w:val="15"/>
        </w:numPr>
      </w:pPr>
      <w:r>
        <w:t>Speculative parsing to resolve uncertainty.</w:t>
      </w:r>
    </w:p>
    <w:p w14:paraId="2516A10A" w14:textId="77777777" w:rsidR="000E1214" w:rsidRDefault="00A87198" w:rsidP="00316930">
      <w:pPr>
        <w:numPr>
          <w:ilvl w:val="0"/>
          <w:numId w:val="15"/>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671B1269" w:rsidR="000E1214" w:rsidRDefault="00A87198">
      <w:r>
        <w:t xml:space="preserve">DFDL </w:t>
      </w:r>
      <w:r w:rsidR="00FE416D">
        <w:t>can describe</w:t>
      </w:r>
      <w:r>
        <w:t xml:space="preserve"> binary data as found in the data structures of COBOL, C, PL1, Fortran, etc.</w:t>
      </w:r>
      <w:r w:rsidR="00154DBA">
        <w:t xml:space="preserve">, as well as standard binary data in formats like ISO8583 </w:t>
      </w:r>
      <w:hyperlink w:anchor="ISO8583" w:history="1">
        <w:r w:rsidR="00154DBA" w:rsidRPr="00154DBA">
          <w:rPr>
            <w:rStyle w:val="Hyperlink"/>
          </w:rPr>
          <w:t>[ISO8583]</w:t>
        </w:r>
      </w:hyperlink>
      <w:r w:rsidR="00154DBA">
        <w:t>.</w:t>
      </w:r>
      <w:r>
        <w:t xml:space="preserve"> </w:t>
      </w:r>
      <w:r w:rsidR="00154DBA">
        <w:t xml:space="preserve">DFDL </w:t>
      </w:r>
      <w:r w:rsidR="00FE416D">
        <w:t>can</w:t>
      </w:r>
      <w:r>
        <w:t xml:space="preserve"> describe repeating sub-arrays where the length of an array is stored in another location of the structure.</w:t>
      </w:r>
    </w:p>
    <w:p w14:paraId="635BF46C" w14:textId="5E7A8C82" w:rsidR="000E1214" w:rsidRDefault="00A87198">
      <w:r>
        <w:t xml:space="preserve">DFDL </w:t>
      </w:r>
      <w:r w:rsidR="00FE416D">
        <w:t>can describe</w:t>
      </w:r>
      <w:r>
        <w:t xml:space="preserve"> a wide variety of textual data formats such as HL7, X12, </w:t>
      </w:r>
      <w:r w:rsidR="00154DBA">
        <w:t xml:space="preserve">CSV, </w:t>
      </w:r>
      <w:r>
        <w:t>and SWIFT</w:t>
      </w:r>
      <w:r w:rsidR="00154DBA">
        <w:t xml:space="preserve"> MT [</w:t>
      </w:r>
      <w:hyperlink w:anchor="DFDLSchemas" w:history="1">
        <w:r w:rsidR="00154DBA" w:rsidRPr="001043CC">
          <w:rPr>
            <w:rStyle w:val="Hyperlink"/>
          </w:rPr>
          <w:t>DFDLSchemas</w:t>
        </w:r>
      </w:hyperlink>
      <w:r w:rsidR="00154DBA">
        <w:t>]</w:t>
      </w:r>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589D8EE4" w:rsidR="000E1214" w:rsidRPr="00E833BE" w:rsidRDefault="00A87198" w:rsidP="0012632C">
      <w:pPr>
        <w:pStyle w:val="ListParagraph"/>
        <w:numPr>
          <w:ilvl w:val="0"/>
          <w:numId w:val="141"/>
        </w:numPr>
      </w:pPr>
      <w:r w:rsidRPr="00E833BE">
        <w:t xml:space="preserve">Extensibility: There are real examples of proprietary data format description languages that </w:t>
      </w:r>
      <w:r w:rsidR="00C33E5F">
        <w:t>were</w:t>
      </w:r>
      <w:r w:rsidR="003B763B" w:rsidRPr="00E833BE">
        <w:t xml:space="preserve"> used as the base</w:t>
      </w:r>
      <w:r w:rsidRPr="00E833BE">
        <w:t xml:space="preserve"> of experience from which standard DFDL</w:t>
      </w:r>
      <w:r w:rsidR="002C1E5B">
        <w:t xml:space="preserve"> was derived</w:t>
      </w:r>
      <w:r w:rsidRPr="00E833BE">
        <w:t>.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Pr="00E833BE" w:rsidRDefault="00A87198" w:rsidP="0012632C">
      <w:pPr>
        <w:pStyle w:val="ListParagraph"/>
        <w:numPr>
          <w:ilvl w:val="0"/>
          <w:numId w:val="141"/>
        </w:numPr>
      </w:pPr>
      <w:r w:rsidRPr="00E833BE">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B31DA3">
      <w:pPr>
        <w:pStyle w:val="Heading1"/>
      </w:pPr>
      <w:bookmarkStart w:id="125" w:name="_Toc322911479"/>
      <w:bookmarkStart w:id="126" w:name="_Toc322912018"/>
      <w:bookmarkStart w:id="127" w:name="_Toc62570045"/>
      <w:bookmarkStart w:id="128" w:name="_Toc177399021"/>
      <w:bookmarkStart w:id="129" w:name="_Toc175057307"/>
      <w:bookmarkStart w:id="130" w:name="_Toc199516214"/>
      <w:bookmarkStart w:id="131" w:name="_Toc194983895"/>
      <w:bookmarkStart w:id="132" w:name="_Toc243112733"/>
      <w:bookmarkStart w:id="133" w:name="_Toc349042606"/>
      <w:bookmarkEnd w:id="125"/>
      <w:bookmarkEnd w:id="126"/>
      <w:r>
        <w:t>Overview of the Specification</w:t>
      </w:r>
      <w:bookmarkEnd w:id="127"/>
    </w:p>
    <w:p w14:paraId="347B8FDB" w14:textId="385A2F1E" w:rsidR="00852389" w:rsidRDefault="00852389" w:rsidP="00852389">
      <w:pPr>
        <w:pStyle w:val="nobreak"/>
      </w:pPr>
      <w:r>
        <w:t>The sections of the specification are</w:t>
      </w:r>
    </w:p>
    <w:p w14:paraId="76CE5E06" w14:textId="1A2F79CE"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_Ref39162589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t>Appendix E: Glossary of Terms</w:t>
      </w:r>
      <w:r w:rsidRPr="00065302">
        <w:rPr>
          <w:rStyle w:val="Hyperlink"/>
        </w:rPr>
        <w:fldChar w:fldCharType="end"/>
      </w:r>
      <w:r>
        <w:t>.</w:t>
      </w:r>
    </w:p>
    <w:p w14:paraId="0DD3485F" w14:textId="7B611EE1"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_Ref39162759 \w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7E4B356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_Ref39163521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69E20557" w:rsidR="00E751FE" w:rsidRDefault="00E751FE" w:rsidP="0012632C">
      <w:pPr>
        <w:pStyle w:val="ListParagraph"/>
        <w:numPr>
          <w:ilvl w:val="0"/>
          <w:numId w:val="142"/>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87D12" w:rsidRPr="00487D12">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87D12" w:rsidRPr="00487D12">
        <w:rPr>
          <w:rStyle w:val="InternetLink"/>
        </w:rPr>
        <w:t>Syntax of DFDL Annotation Elements</w:t>
      </w:r>
      <w:r w:rsidRPr="00485797">
        <w:rPr>
          <w:rStyle w:val="InternetLink"/>
        </w:rPr>
        <w:fldChar w:fldCharType="end"/>
      </w:r>
      <w:r>
        <w:t xml:space="preserve"> - describe</w:t>
      </w:r>
      <w:r w:rsidR="001043CC">
        <w:t>s</w:t>
      </w:r>
      <w:r>
        <w:t xml:space="preserve"> the syntactic structure of DFDL annotations and introduces the purposes of the various annotations.</w:t>
      </w:r>
    </w:p>
    <w:p w14:paraId="22CE58E2" w14:textId="2CE6517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_Ref39163832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6D6DDC56"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_Ref39164053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2169955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_Ref39164410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10</w:t>
      </w:r>
      <w:r w:rsidRPr="00065302">
        <w:rPr>
          <w:rStyle w:val="Hyperlink"/>
        </w:rPr>
        <w:fldChar w:fldCharType="end"/>
      </w:r>
      <w:r w:rsidR="00137019" w:rsidRPr="00E833BE">
        <w:rPr>
          <w:rStyle w:val="Hyperlink"/>
          <w:u w:val="none"/>
        </w:rPr>
        <w:t xml:space="preserve">, </w:t>
      </w:r>
      <w:r w:rsidR="00CD24DA" w:rsidRPr="00CD24DA">
        <w:rPr>
          <w:rStyle w:val="InternetLink"/>
        </w:rPr>
        <w:fldChar w:fldCharType="begin"/>
      </w:r>
      <w:r w:rsidR="00CD24DA" w:rsidRPr="00CD24DA">
        <w:rPr>
          <w:rStyle w:val="InternetLink"/>
        </w:rPr>
        <w:instrText xml:space="preserve"> REF _Ref39164410 \h </w:instrText>
      </w:r>
      <w:r w:rsidR="00CD24DA">
        <w:rPr>
          <w:rStyle w:val="InternetLink"/>
        </w:rPr>
        <w:instrText xml:space="preserve"> \* MERGEFORMAT </w:instrText>
      </w:r>
      <w:r w:rsidR="00CD24DA" w:rsidRPr="00CD24DA">
        <w:rPr>
          <w:rStyle w:val="InternetLink"/>
        </w:rPr>
      </w:r>
      <w:r w:rsidR="00CD24DA" w:rsidRPr="00CD24DA">
        <w:rPr>
          <w:rStyle w:val="InternetLink"/>
        </w:rPr>
        <w:fldChar w:fldCharType="separate"/>
      </w:r>
      <w:r w:rsidR="00487D12" w:rsidRPr="00487D12">
        <w:rPr>
          <w:rStyle w:val="InternetLink"/>
        </w:rPr>
        <w:t>Overview: Representation Properties and their Format Semantics</w:t>
      </w:r>
      <w:r w:rsidR="00CD24DA" w:rsidRPr="00CD24DA">
        <w:rPr>
          <w:rStyle w:val="InternetLink"/>
        </w:rPr>
        <w:fldChar w:fldCharType="end"/>
      </w:r>
      <w:r w:rsidR="00322BE5">
        <w:fldChar w:fldCharType="begin"/>
      </w:r>
      <w:r w:rsidR="00322BE5">
        <w:instrText xml:space="preserve"> </w:instrText>
      </w:r>
      <w:hyperlink w:anchor="_Overview:_Core_Representation" w:history="1">
        <w:r w:rsidR="00137019" w:rsidRPr="00137019">
          <w:rPr>
            <w:rStyle w:val="Hyperlink"/>
          </w:rPr>
          <w:instrText>Overview: Core Representation Properties and their Format Semantics</w:instrText>
        </w:r>
      </w:hyperlink>
      <w:r w:rsidR="00322BE5">
        <w:instrText xml:space="preserve"> </w:instrText>
      </w:r>
      <w:r w:rsidR="00322BE5">
        <w:fldChar w:fldCharType="end"/>
      </w:r>
      <w:r>
        <w:t xml:space="preserve"> provides an overview</w:t>
      </w:r>
      <w:r w:rsidR="00137019">
        <w:t xml:space="preserve"> of</w:t>
      </w:r>
      <w:r>
        <w:t xml:space="preserve">, and Sections </w:t>
      </w:r>
      <w:r w:rsidRPr="00065302">
        <w:rPr>
          <w:rStyle w:val="Hyperlink"/>
        </w:rPr>
        <w:fldChar w:fldCharType="begin"/>
      </w:r>
      <w:r w:rsidRPr="00065302">
        <w:rPr>
          <w:rStyle w:val="Hyperlink"/>
        </w:rPr>
        <w:instrText xml:space="preserve"> REF _Ref39164433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17</w:t>
      </w:r>
      <w:r w:rsidRPr="00065302">
        <w:rPr>
          <w:rStyle w:val="Hyperlink"/>
        </w:rPr>
        <w:fldChar w:fldCharType="end"/>
      </w:r>
      <w:r>
        <w:t xml:space="preserve"> describe</w:t>
      </w:r>
      <w:r w:rsidR="00723E4C">
        <w:t xml:space="preserve"> in detail,</w:t>
      </w:r>
      <w:r>
        <w:t xml:space="preserve"> all the DFDL properties. The properties are organized as follows:</w:t>
      </w:r>
    </w:p>
    <w:p w14:paraId="281C49FD" w14:textId="0288E96A" w:rsidR="00E751FE" w:rsidRDefault="00FF3CA9" w:rsidP="0012632C">
      <w:pPr>
        <w:pStyle w:val="ListParagraph"/>
        <w:numPr>
          <w:ilvl w:val="1"/>
          <w:numId w:val="142"/>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11</w:t>
      </w:r>
      <w:r w:rsidR="00E751FE" w:rsidRPr="00065302">
        <w:rPr>
          <w:rStyle w:val="Hyperlink"/>
        </w:rPr>
        <w:fldChar w:fldCharType="end"/>
      </w:r>
      <w:r w:rsidR="00E751FE">
        <w:t>)</w:t>
      </w:r>
    </w:p>
    <w:p w14:paraId="604F3D0F" w14:textId="1A567150" w:rsidR="00E751FE" w:rsidRDefault="00FF3CA9" w:rsidP="0012632C">
      <w:pPr>
        <w:pStyle w:val="ListParagraph"/>
        <w:numPr>
          <w:ilvl w:val="1"/>
          <w:numId w:val="142"/>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12</w:t>
      </w:r>
      <w:r w:rsidR="00E751FE" w:rsidRPr="00065302">
        <w:rPr>
          <w:rStyle w:val="Hyperlink"/>
        </w:rPr>
        <w:fldChar w:fldCharType="end"/>
      </w:r>
      <w:r w:rsidR="00E751FE">
        <w:t>)</w:t>
      </w:r>
    </w:p>
    <w:p w14:paraId="5AE65398" w14:textId="6B544B00" w:rsidR="00E751FE" w:rsidRDefault="00FF3CA9" w:rsidP="0012632C">
      <w:pPr>
        <w:pStyle w:val="ListParagraph"/>
        <w:numPr>
          <w:ilvl w:val="1"/>
          <w:numId w:val="142"/>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 types, then properties for all types with textual representation, and then proceeding through the types, covering textual and binary format properties for each type. </w:t>
      </w:r>
    </w:p>
    <w:p w14:paraId="5121E4AE" w14:textId="514A7763" w:rsidR="00E751FE" w:rsidRDefault="00FF3CA9" w:rsidP="0012632C">
      <w:pPr>
        <w:pStyle w:val="ListParagraph"/>
        <w:numPr>
          <w:ilvl w:val="1"/>
          <w:numId w:val="142"/>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14</w:t>
      </w:r>
      <w:r w:rsidR="00E751FE" w:rsidRPr="00065302">
        <w:rPr>
          <w:rStyle w:val="Hyperlink"/>
        </w:rPr>
        <w:fldChar w:fldCharType="end"/>
      </w:r>
      <w:r w:rsidR="00E751FE">
        <w:t xml:space="preserve"> )</w:t>
      </w:r>
    </w:p>
    <w:p w14:paraId="1C4EC7B9" w14:textId="277B0784" w:rsidR="00E751FE" w:rsidRDefault="00FF3CA9" w:rsidP="0012632C">
      <w:pPr>
        <w:pStyle w:val="ListParagraph"/>
        <w:numPr>
          <w:ilvl w:val="1"/>
          <w:numId w:val="142"/>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15</w:t>
      </w:r>
      <w:r w:rsidR="00E751FE" w:rsidRPr="00065302">
        <w:rPr>
          <w:rStyle w:val="Hyperlink"/>
        </w:rPr>
        <w:fldChar w:fldCharType="end"/>
      </w:r>
      <w:r w:rsidR="00E751FE">
        <w:t xml:space="preserve"> )</w:t>
      </w:r>
    </w:p>
    <w:p w14:paraId="1550B5E3" w14:textId="59DD62DC" w:rsidR="00E751FE" w:rsidRDefault="00FF3CA9" w:rsidP="0012632C">
      <w:pPr>
        <w:pStyle w:val="ListParagraph"/>
        <w:numPr>
          <w:ilvl w:val="1"/>
          <w:numId w:val="142"/>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16</w:t>
      </w:r>
      <w:r w:rsidR="00E751FE" w:rsidRPr="00065302">
        <w:rPr>
          <w:rStyle w:val="Hyperlink"/>
        </w:rPr>
        <w:fldChar w:fldCharType="end"/>
      </w:r>
      <w:r w:rsidR="00E751FE">
        <w:t xml:space="preserve"> )</w:t>
      </w:r>
    </w:p>
    <w:p w14:paraId="545E8959" w14:textId="6506D4C3" w:rsidR="00E751FE" w:rsidRDefault="00FF3CA9" w:rsidP="0012632C">
      <w:pPr>
        <w:pStyle w:val="ListParagraph"/>
        <w:numPr>
          <w:ilvl w:val="1"/>
          <w:numId w:val="142"/>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17</w:t>
      </w:r>
      <w:r w:rsidR="00E751FE" w:rsidRPr="00065302">
        <w:rPr>
          <w:rStyle w:val="Hyperlink"/>
        </w:rPr>
        <w:fldChar w:fldCharType="end"/>
      </w:r>
      <w:r w:rsidR="00E751FE">
        <w:t xml:space="preserve"> )</w:t>
      </w:r>
    </w:p>
    <w:p w14:paraId="13679E6A" w14:textId="33846D18"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_Ref39164965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Expression Language</w:t>
        </w:r>
        <w:r w:rsidRPr="00137019">
          <w:rPr>
            <w:rStyle w:val="InternetLink"/>
          </w:rPr>
          <w:fldChar w:fldCharType="end"/>
        </w:r>
      </w:hyperlink>
      <w:r>
        <w:t xml:space="preserve"> covers the XPath-</w:t>
      </w:r>
      <w:r w:rsidR="0013417F">
        <w:t xml:space="preserve">derived </w:t>
      </w:r>
      <w:r>
        <w:t>expression language that is embedded in DFDL and is used for computing the values of many properties dynamically, as well as for calculated value elements, and assertion checking.</w:t>
      </w:r>
    </w:p>
    <w:p w14:paraId="359DC7FE" w14:textId="593B85F4"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_Ref39165089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77E58608" w:rsidR="00E751FE" w:rsidRPr="00D71BE8" w:rsidRDefault="00E751FE" w:rsidP="00E751FE">
      <w:r>
        <w:t xml:space="preserve">The remaining sections and </w:t>
      </w:r>
      <w:r w:rsidR="003E209F">
        <w:t>appendices</w:t>
      </w:r>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134" w:name="_Notational_and_Definitional"/>
      <w:bookmarkStart w:id="135" w:name="_Ref39162589"/>
      <w:bookmarkStart w:id="136" w:name="_Toc62570046"/>
      <w:bookmarkEnd w:id="134"/>
      <w:r>
        <w:t>Notational and Definitional Conventions</w:t>
      </w:r>
      <w:bookmarkEnd w:id="23"/>
      <w:bookmarkEnd w:id="128"/>
      <w:bookmarkEnd w:id="129"/>
      <w:bookmarkEnd w:id="130"/>
      <w:bookmarkEnd w:id="131"/>
      <w:bookmarkEnd w:id="132"/>
      <w:bookmarkEnd w:id="133"/>
      <w:bookmarkEnd w:id="135"/>
      <w:bookmarkEnd w:id="136"/>
    </w:p>
    <w:p w14:paraId="39BA3CE8" w14:textId="23813643" w:rsidR="009D2DEF" w:rsidRDefault="009D2DEF" w:rsidP="009D2DEF">
      <w:r>
        <w:t xml:space="preserve">Examples of DFDL schemas provided </w:t>
      </w:r>
      <w:r w:rsidR="003E209F">
        <w:t>herein</w:t>
      </w:r>
      <w:r>
        <w:t xml:space="preserve"> are for illustration purposes only and for clarity they often </w:t>
      </w:r>
      <w:r w:rsidR="00926C01">
        <w:t xml:space="preserve">do </w:t>
      </w:r>
      <w:r>
        <w:t>not include all the necessary DFDL properties that would be needed for a complete functional DFDL schema.</w:t>
      </w:r>
    </w:p>
    <w:p w14:paraId="3B578BF3" w14:textId="77777777" w:rsidR="00EC6E09" w:rsidRDefault="00EC6E09" w:rsidP="00B31DA3">
      <w:pPr>
        <w:pStyle w:val="Heading2"/>
      </w:pPr>
      <w:bookmarkStart w:id="137" w:name="_Toc62570047"/>
      <w:bookmarkStart w:id="138" w:name="_Toc177399022"/>
      <w:bookmarkStart w:id="139" w:name="_Toc175057308"/>
      <w:bookmarkStart w:id="140" w:name="_Toc199516215"/>
      <w:bookmarkStart w:id="141" w:name="_Toc194983896"/>
      <w:bookmarkStart w:id="142" w:name="_Toc243112734"/>
      <w:bookmarkStart w:id="143" w:name="_Toc349042607"/>
      <w:r>
        <w:t>Glossary and Terminology</w:t>
      </w:r>
      <w:bookmarkEnd w:id="137"/>
    </w:p>
    <w:p w14:paraId="28A0C522" w14:textId="103FC168"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487D12">
        <w:t>Appendix E: Glossary of Terms</w:t>
      </w:r>
      <w:r w:rsidR="00024688" w:rsidRPr="00065302">
        <w:rPr>
          <w:rStyle w:val="Hyperlink"/>
        </w:rPr>
        <w:fldChar w:fldCharType="end"/>
      </w:r>
      <w:r w:rsidR="00024688">
        <w:t>.</w:t>
      </w:r>
    </w:p>
    <w:p w14:paraId="0BCD6F3E" w14:textId="4B295709"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35EA3780" w:rsidR="009D2DEF" w:rsidRDefault="009D2DEF" w:rsidP="009D2DEF">
      <w:pPr>
        <w:rPr>
          <w:rFonts w:cs="Arial"/>
        </w:rPr>
      </w:pPr>
      <w:r>
        <w:rPr>
          <w:rFonts w:cs="Arial"/>
        </w:rPr>
        <w:t>When describing requirements for correct usage of the DFDL language by a DFDL Schema author, these same words are used, but are not capitalized. For example,</w:t>
      </w:r>
      <w:r w:rsidR="003B763B">
        <w:rPr>
          <w:rFonts w:cs="Arial"/>
        </w:rPr>
        <w:t xml:space="preserve"> </w:t>
      </w:r>
      <w:r w:rsidR="002C1E5B">
        <w:rPr>
          <w:rFonts w:cs="Arial"/>
        </w:rPr>
        <w:t>the specification</w:t>
      </w:r>
      <w:r>
        <w:rPr>
          <w:rFonts w:cs="Arial"/>
        </w:rPr>
        <w:t xml:space="preserve"> may s</w:t>
      </w:r>
      <w:r w:rsidR="002C1E5B">
        <w:rPr>
          <w:rFonts w:cs="Arial"/>
        </w:rPr>
        <w:t>tate</w:t>
      </w:r>
      <w:r>
        <w:rPr>
          <w:rFonts w:cs="Arial"/>
        </w:rPr>
        <w:t xml:space="preserve">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6723952A" w:rsidR="009D2DEF" w:rsidRDefault="009D2DEF" w:rsidP="009D2DEF">
      <w:pPr>
        <w:rPr>
          <w:rFonts w:cs="Arial"/>
        </w:rPr>
      </w:pPr>
      <w:r>
        <w:rPr>
          <w:rFonts w:cs="Arial"/>
        </w:rPr>
        <w:t>Similarly, when describing characteristics of data being parsed or being unparsed, and whether that data conforms to the format described by a DFDL schema, these same words may be used. For example,</w:t>
      </w:r>
      <w:r w:rsidR="002C1E5B">
        <w:rPr>
          <w:rFonts w:cs="Arial"/>
        </w:rPr>
        <w:t>the specification</w:t>
      </w:r>
      <w:r w:rsidR="003B763B">
        <w:rPr>
          <w:rFonts w:cs="Arial"/>
        </w:rPr>
        <w:t xml:space="preserve"> </w:t>
      </w:r>
      <w:r>
        <w:rPr>
          <w:rFonts w:cs="Arial"/>
        </w:rPr>
        <w:t xml:space="preserve">may </w:t>
      </w:r>
      <w:r w:rsidR="002C1E5B">
        <w:rPr>
          <w:rFonts w:cs="Arial"/>
        </w:rPr>
        <w:t>state</w:t>
      </w:r>
      <w:r>
        <w:rPr>
          <w:rFonts w:cs="Arial"/>
        </w:rPr>
        <w:t xml:space="preserve">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78EA0D37"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r w:rsidR="0013417F">
        <w:rPr>
          <w:rFonts w:cs="Arial"/>
        </w:rPr>
        <w:fldChar w:fldCharType="begin"/>
      </w:r>
      <w:r w:rsidR="0013417F">
        <w:rPr>
          <w:rFonts w:cs="Arial"/>
        </w:rPr>
        <w:instrText xml:space="preserve"> REF _Ref52973577 \r \h </w:instrText>
      </w:r>
      <w:r w:rsidR="0013417F">
        <w:rPr>
          <w:rFonts w:cs="Arial"/>
        </w:rPr>
      </w:r>
      <w:r w:rsidR="0013417F">
        <w:rPr>
          <w:rFonts w:cs="Arial"/>
        </w:rPr>
        <w:fldChar w:fldCharType="separate"/>
      </w:r>
      <w:r w:rsidR="00487D12">
        <w:rPr>
          <w:rFonts w:cs="Arial"/>
        </w:rPr>
        <w:t>5.3.1</w:t>
      </w:r>
      <w:r w:rsidR="0013417F">
        <w:rPr>
          <w:rFonts w:cs="Arial"/>
        </w:rPr>
        <w:fldChar w:fldCharType="end"/>
      </w:r>
      <w:r w:rsidR="002224FE">
        <w:rPr>
          <w:rFonts w:cs="Arial"/>
        </w:rPr>
        <w:t>,</w:t>
      </w:r>
      <w:hyperlink w:anchor="_MinOccurs,_MaxOccurs" w:history="1">
        <w:r w:rsidR="0013417F" w:rsidRPr="0013417F">
          <w:rPr>
            <w:rStyle w:val="Hyperlink"/>
            <w:rFonts w:cs="Arial"/>
          </w:rPr>
          <w:t>MinOccurs, MaxOccurs</w:t>
        </w:r>
      </w:hyperlink>
      <w:r w:rsidR="002224FE">
        <w:rPr>
          <w:rFonts w:cs="Arial"/>
        </w:rPr>
        <w:t xml:space="preserve">) </w:t>
      </w:r>
      <w:r>
        <w:rPr>
          <w:rFonts w:cs="Arial"/>
        </w:rPr>
        <w:t xml:space="preserve">having to do with the way element declarations are annotated in the DFDL </w:t>
      </w:r>
      <w:r w:rsidR="003E209F">
        <w:rPr>
          <w:rFonts w:cs="Arial"/>
        </w:rPr>
        <w:t>language. The</w:t>
      </w:r>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144" w:name="_Toc62570048"/>
      <w:r>
        <w:t>Failure Types</w:t>
      </w:r>
      <w:bookmarkEnd w:id="138"/>
      <w:bookmarkEnd w:id="139"/>
      <w:bookmarkEnd w:id="140"/>
      <w:bookmarkEnd w:id="141"/>
      <w:bookmarkEnd w:id="142"/>
      <w:bookmarkEnd w:id="143"/>
      <w:bookmarkEnd w:id="144"/>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145" w:name="_Ref140935774"/>
      <w:bookmarkStart w:id="146" w:name="_Toc177399023"/>
      <w:bookmarkStart w:id="147" w:name="_Toc175057309"/>
      <w:bookmarkStart w:id="148" w:name="_Toc199516216"/>
      <w:bookmarkStart w:id="149" w:name="_Toc194983897"/>
      <w:bookmarkStart w:id="150" w:name="_Toc243112735"/>
      <w:bookmarkStart w:id="151" w:name="_Toc349042608"/>
      <w:r>
        <w:t>There are several kinds of failures that can occur when a DFDL processor is handling data and/or a DFDL schema. These are:</w:t>
      </w:r>
    </w:p>
    <w:p w14:paraId="33A0EB33" w14:textId="73B9F106" w:rsidR="00415598" w:rsidRDefault="00415598" w:rsidP="0012632C">
      <w:pPr>
        <w:pStyle w:val="ListParagraph"/>
        <w:numPr>
          <w:ilvl w:val="0"/>
          <w:numId w:val="143"/>
        </w:numPr>
      </w:pPr>
      <w:r w:rsidRPr="00E833BE">
        <w:rPr>
          <w:b/>
          <w:bCs/>
          <w:i/>
          <w:iCs/>
        </w:rPr>
        <w:t>Schema Definition Error</w:t>
      </w:r>
      <w:r>
        <w:t xml:space="preserve"> or </w:t>
      </w:r>
      <w:r w:rsidRPr="00E833BE">
        <w:rPr>
          <w:b/>
          <w:bCs/>
          <w:i/>
          <w:iCs/>
        </w:rPr>
        <w:t>SDE</w:t>
      </w:r>
      <w:r>
        <w:t xml:space="preserve"> for short - these indicate the DFDL schema is not meaningful. They are generally fatal errors that prevent or stop processing of data.</w:t>
      </w:r>
    </w:p>
    <w:p w14:paraId="3F6BDDE4" w14:textId="444925F0" w:rsidR="00415598" w:rsidRDefault="00415598" w:rsidP="0012632C">
      <w:pPr>
        <w:pStyle w:val="ListParagraph"/>
        <w:numPr>
          <w:ilvl w:val="0"/>
          <w:numId w:val="143"/>
        </w:numPr>
      </w:pPr>
      <w:r w:rsidRPr="00E833BE">
        <w:rPr>
          <w:b/>
          <w:bCs/>
          <w:i/>
          <w:iCs/>
        </w:rPr>
        <w:t>Processing Error</w:t>
      </w:r>
      <w:r>
        <w:t xml:space="preserve"> - These are errors that occur when parsing</w:t>
      </w:r>
      <w:r w:rsidR="0013417F">
        <w:t xml:space="preserve"> </w:t>
      </w:r>
      <w:r>
        <w:t>or unparsing.</w:t>
      </w:r>
    </w:p>
    <w:p w14:paraId="282C4FEB" w14:textId="2F8414BD" w:rsidR="00415598" w:rsidRDefault="0013417F" w:rsidP="0012632C">
      <w:pPr>
        <w:pStyle w:val="ListParagraph"/>
        <w:numPr>
          <w:ilvl w:val="1"/>
          <w:numId w:val="143"/>
        </w:numPr>
      </w:pPr>
      <w:r w:rsidRPr="0013417F">
        <w:t xml:space="preserve">At parse time, </w:t>
      </w:r>
      <w:r w:rsidR="00B31DA3">
        <w:t>Processing Error</w:t>
      </w:r>
      <w:r w:rsidR="00415598">
        <w:t xml:space="preserve">s can cause the parser to search (such as via backtracking) for alternative ways to parse the data as are allowed by the DFDL schema. In that sense parse-time </w:t>
      </w:r>
      <w:r w:rsidR="00B31DA3">
        <w:t>Processing Error</w:t>
      </w:r>
      <w:r w:rsidR="00415598">
        <w:t xml:space="preserve">s guide the parsing, and when the parser finds an alternative way to parse the data, a prior parse error is said to have been </w:t>
      </w:r>
      <w:r w:rsidR="00415598" w:rsidRPr="00E833BE">
        <w:rPr>
          <w:i/>
          <w:iCs/>
        </w:rPr>
        <w:t>suppressed</w:t>
      </w:r>
      <w:r w:rsidR="00415598">
        <w:t xml:space="preserve">. A parse error that is not suppressed </w:t>
      </w:r>
      <w:r w:rsidR="006F7CE2">
        <w:t>MUST terminate</w:t>
      </w:r>
      <w:r w:rsidR="00415598">
        <w:t xml:space="preserve"> parsing with a diagnostic message.</w:t>
      </w:r>
    </w:p>
    <w:p w14:paraId="64B3E277" w14:textId="778EFD55" w:rsidR="00415598" w:rsidRDefault="0013417F" w:rsidP="0012632C">
      <w:pPr>
        <w:pStyle w:val="ListParagraph"/>
        <w:numPr>
          <w:ilvl w:val="1"/>
          <w:numId w:val="143"/>
        </w:numPr>
      </w:pPr>
      <w:r>
        <w:t xml:space="preserve">At unparse-time, </w:t>
      </w:r>
      <w:r w:rsidR="00B31DA3">
        <w:t>Processing Error</w:t>
      </w:r>
      <w:r w:rsidR="00415598">
        <w:t>s are generally fatal. They</w:t>
      </w:r>
      <w:r w:rsidR="006F7CE2">
        <w:t xml:space="preserve"> MUST</w:t>
      </w:r>
      <w:r w:rsidR="00415598">
        <w:t xml:space="preserve"> cause unparsing to stop with a diagnostic message.</w:t>
      </w:r>
    </w:p>
    <w:p w14:paraId="4702A6EA" w14:textId="7D94CC4C" w:rsidR="00415598" w:rsidRDefault="00415598" w:rsidP="0012632C">
      <w:pPr>
        <w:pStyle w:val="ListParagraph"/>
        <w:numPr>
          <w:ilvl w:val="0"/>
          <w:numId w:val="143"/>
        </w:numPr>
      </w:pPr>
      <w:r w:rsidRPr="00E833BE">
        <w:rPr>
          <w:b/>
          <w:bCs/>
          <w:i/>
          <w:iCs/>
        </w:rPr>
        <w:t>Validation Error</w:t>
      </w:r>
      <w:r>
        <w:t xml:space="preserve"> - These are errors when optional validation checking is available and enabled. Validation </w:t>
      </w:r>
      <w:r w:rsidR="002E35C8">
        <w:t xml:space="preserve">Errors </w:t>
      </w:r>
      <w:r w:rsidR="006F7CE2">
        <w:t>MUST</w:t>
      </w:r>
      <w:r>
        <w:t xml:space="preserve"> not stop, nor influence, parsing</w:t>
      </w:r>
      <w:r w:rsidR="0081545C">
        <w:t xml:space="preserve"> or unparsing behavior. </w:t>
      </w:r>
      <w:r>
        <w:t xml:space="preserve">Validation </w:t>
      </w:r>
      <w:r w:rsidR="002E35C8">
        <w:t xml:space="preserve">Errors </w:t>
      </w:r>
      <w:r>
        <w:t xml:space="preserve">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4399B07F" w:rsidR="00415598" w:rsidRDefault="00415598" w:rsidP="0012632C">
      <w:pPr>
        <w:pStyle w:val="ListParagraph"/>
        <w:numPr>
          <w:ilvl w:val="0"/>
          <w:numId w:val="143"/>
        </w:numPr>
      </w:pPr>
      <w:r w:rsidRPr="00E833BE">
        <w:rPr>
          <w:b/>
          <w:bCs/>
          <w:i/>
          <w:iCs/>
        </w:rPr>
        <w:t>Recoverable Error</w:t>
      </w:r>
      <w:r w:rsidR="0081545C">
        <w:t xml:space="preserve"> - In addition to using XML Schema validation, DFDL also provides the ability to add </w:t>
      </w:r>
      <w:r w:rsidR="00B31DA3">
        <w:t>Recoverable Error</w:t>
      </w:r>
      <w:r w:rsidR="0081545C">
        <w:t xml:space="preserve"> assertions to a DF</w:t>
      </w:r>
      <w:r w:rsidR="002439DA">
        <w:t>DL</w:t>
      </w:r>
      <w:r w:rsidR="0081545C">
        <w:t xml:space="preserve"> schema. These cause diagnostic messages to be created but </w:t>
      </w:r>
      <w:r w:rsidR="006F7CE2">
        <w:t>MUST</w:t>
      </w:r>
      <w:r w:rsidR="0081545C">
        <w:t xml:space="preserve"> not </w:t>
      </w:r>
      <w:r w:rsidR="00AA0FDE">
        <w:t xml:space="preserve">stop, nor </w:t>
      </w:r>
      <w:r w:rsidR="0081545C">
        <w:t>influence</w:t>
      </w:r>
      <w:r w:rsidR="00AA0FDE">
        <w:t>,</w:t>
      </w:r>
      <w:r w:rsidR="0081545C">
        <w:t xml:space="preserve"> parsing or unparsing</w:t>
      </w:r>
      <w:r w:rsidR="00AA0FDE">
        <w:t xml:space="preserve"> behavior</w:t>
      </w:r>
      <w:r w:rsidR="0081545C">
        <w:t xml:space="preserve">. </w:t>
      </w:r>
    </w:p>
    <w:p w14:paraId="2BD4D9F8" w14:textId="064B25DB" w:rsidR="000E1214" w:rsidRDefault="00A87198" w:rsidP="00B31DA3">
      <w:pPr>
        <w:pStyle w:val="Heading1"/>
      </w:pPr>
      <w:bookmarkStart w:id="152" w:name="_Toc39166740"/>
      <w:bookmarkStart w:id="153" w:name="_Toc50556557"/>
      <w:bookmarkStart w:id="154" w:name="_Toc50558166"/>
      <w:bookmarkStart w:id="155" w:name="_Toc50633672"/>
      <w:bookmarkStart w:id="156" w:name="_Toc50633966"/>
      <w:bookmarkStart w:id="157" w:name="_Toc50634260"/>
      <w:bookmarkStart w:id="158" w:name="_Toc38908491"/>
      <w:bookmarkStart w:id="159" w:name="_Toc39166741"/>
      <w:bookmarkStart w:id="160" w:name="_Toc50556558"/>
      <w:bookmarkStart w:id="161" w:name="_Toc50558167"/>
      <w:bookmarkStart w:id="162" w:name="_Toc50633673"/>
      <w:bookmarkStart w:id="163" w:name="_Toc50633967"/>
      <w:bookmarkStart w:id="164" w:name="_Toc50634261"/>
      <w:bookmarkStart w:id="165" w:name="_Toc38908492"/>
      <w:bookmarkStart w:id="166" w:name="_Toc39166742"/>
      <w:bookmarkStart w:id="167" w:name="_Toc50556559"/>
      <w:bookmarkStart w:id="168" w:name="_Toc50558168"/>
      <w:bookmarkStart w:id="169" w:name="_Toc50633674"/>
      <w:bookmarkStart w:id="170" w:name="_Toc50633968"/>
      <w:bookmarkStart w:id="171" w:name="_Toc50634262"/>
      <w:bookmarkStart w:id="172" w:name="_Toc38908493"/>
      <w:bookmarkStart w:id="173" w:name="_Toc39166743"/>
      <w:bookmarkStart w:id="174" w:name="_Toc50556560"/>
      <w:bookmarkStart w:id="175" w:name="_Toc50558169"/>
      <w:bookmarkStart w:id="176" w:name="_Toc50633675"/>
      <w:bookmarkStart w:id="177" w:name="_Toc50633969"/>
      <w:bookmarkStart w:id="178" w:name="_Toc50634263"/>
      <w:bookmarkStart w:id="179" w:name="_Toc38880376"/>
      <w:bookmarkStart w:id="180" w:name="_Toc38881915"/>
      <w:bookmarkStart w:id="181" w:name="_Toc38908494"/>
      <w:bookmarkStart w:id="182" w:name="_Toc39166744"/>
      <w:bookmarkStart w:id="183" w:name="_Toc50556561"/>
      <w:bookmarkStart w:id="184" w:name="_Toc50558170"/>
      <w:bookmarkStart w:id="185" w:name="_Toc50633676"/>
      <w:bookmarkStart w:id="186" w:name="_Toc50633970"/>
      <w:bookmarkStart w:id="187" w:name="_Toc50634264"/>
      <w:bookmarkStart w:id="188" w:name="_Toc38908495"/>
      <w:bookmarkStart w:id="189" w:name="_Toc39166745"/>
      <w:bookmarkStart w:id="190" w:name="_Toc50556562"/>
      <w:bookmarkStart w:id="191" w:name="_Toc50558171"/>
      <w:bookmarkStart w:id="192" w:name="_Toc50633677"/>
      <w:bookmarkStart w:id="193" w:name="_Toc50633971"/>
      <w:bookmarkStart w:id="194" w:name="_Toc50634265"/>
      <w:bookmarkStart w:id="195" w:name="_Toc38908496"/>
      <w:bookmarkStart w:id="196" w:name="_Toc39166746"/>
      <w:bookmarkStart w:id="197" w:name="_Toc50556563"/>
      <w:bookmarkStart w:id="198" w:name="_Toc50558172"/>
      <w:bookmarkStart w:id="199" w:name="_Toc50633678"/>
      <w:bookmarkStart w:id="200" w:name="_Toc50633972"/>
      <w:bookmarkStart w:id="201" w:name="_Toc50634266"/>
      <w:bookmarkStart w:id="202" w:name="_Toc38908497"/>
      <w:bookmarkStart w:id="203" w:name="_Toc39166747"/>
      <w:bookmarkStart w:id="204" w:name="_Toc50556564"/>
      <w:bookmarkStart w:id="205" w:name="_Toc50558173"/>
      <w:bookmarkStart w:id="206" w:name="_Toc50633679"/>
      <w:bookmarkStart w:id="207" w:name="_Toc50633973"/>
      <w:bookmarkStart w:id="208" w:name="_Toc50634267"/>
      <w:bookmarkStart w:id="209" w:name="_Toc38908498"/>
      <w:bookmarkStart w:id="210" w:name="_Toc39166748"/>
      <w:bookmarkStart w:id="211" w:name="_Toc50556565"/>
      <w:bookmarkStart w:id="212" w:name="_Toc50558174"/>
      <w:bookmarkStart w:id="213" w:name="_Toc50633680"/>
      <w:bookmarkStart w:id="214" w:name="_Toc50633974"/>
      <w:bookmarkStart w:id="215" w:name="_Toc50634268"/>
      <w:bookmarkStart w:id="216" w:name="_Toc38908499"/>
      <w:bookmarkStart w:id="217" w:name="_Toc39166749"/>
      <w:bookmarkStart w:id="218" w:name="_Toc50556566"/>
      <w:bookmarkStart w:id="219" w:name="_Toc50558175"/>
      <w:bookmarkStart w:id="220" w:name="_Toc50633681"/>
      <w:bookmarkStart w:id="221" w:name="_Toc50633975"/>
      <w:bookmarkStart w:id="222" w:name="_Toc50634269"/>
      <w:bookmarkStart w:id="223" w:name="_Toc38908500"/>
      <w:bookmarkStart w:id="224" w:name="_Toc39166750"/>
      <w:bookmarkStart w:id="225" w:name="_Toc50556567"/>
      <w:bookmarkStart w:id="226" w:name="_Toc50558176"/>
      <w:bookmarkStart w:id="227" w:name="_Toc50633682"/>
      <w:bookmarkStart w:id="228" w:name="_Toc50633976"/>
      <w:bookmarkStart w:id="229" w:name="_Toc50634270"/>
      <w:bookmarkStart w:id="230" w:name="_Toc322911484"/>
      <w:bookmarkStart w:id="231" w:name="_Toc322912023"/>
      <w:bookmarkStart w:id="232" w:name="_Toc199515590"/>
      <w:bookmarkStart w:id="233" w:name="_Toc199515778"/>
      <w:bookmarkStart w:id="234" w:name="_Toc199516217"/>
      <w:bookmarkStart w:id="235" w:name="_Toc38908501"/>
      <w:bookmarkStart w:id="236" w:name="_Toc39166751"/>
      <w:bookmarkStart w:id="237" w:name="_Toc50556568"/>
      <w:bookmarkStart w:id="238" w:name="_Toc50558177"/>
      <w:bookmarkStart w:id="239" w:name="_Toc50633683"/>
      <w:bookmarkStart w:id="240" w:name="_Toc50633977"/>
      <w:bookmarkStart w:id="241" w:name="_Toc50634271"/>
      <w:bookmarkStart w:id="242" w:name="_Toc38908502"/>
      <w:bookmarkStart w:id="243" w:name="_Toc39166752"/>
      <w:bookmarkStart w:id="244" w:name="_Toc50556569"/>
      <w:bookmarkStart w:id="245" w:name="_Toc50558178"/>
      <w:bookmarkStart w:id="246" w:name="_Toc50633684"/>
      <w:bookmarkStart w:id="247" w:name="_Toc50633978"/>
      <w:bookmarkStart w:id="248" w:name="_Toc50634272"/>
      <w:bookmarkStart w:id="249" w:name="_Toc38908503"/>
      <w:bookmarkStart w:id="250" w:name="_Toc39166753"/>
      <w:bookmarkStart w:id="251" w:name="_Toc50556570"/>
      <w:bookmarkStart w:id="252" w:name="_Toc50558179"/>
      <w:bookmarkStart w:id="253" w:name="_Toc50633685"/>
      <w:bookmarkStart w:id="254" w:name="_Toc50633979"/>
      <w:bookmarkStart w:id="255" w:name="_Toc50634273"/>
      <w:bookmarkStart w:id="256" w:name="_Toc38908504"/>
      <w:bookmarkStart w:id="257" w:name="_Toc39166754"/>
      <w:bookmarkStart w:id="258" w:name="_Toc50556571"/>
      <w:bookmarkStart w:id="259" w:name="_Toc50558180"/>
      <w:bookmarkStart w:id="260" w:name="_Toc50633686"/>
      <w:bookmarkStart w:id="261" w:name="_Toc50633980"/>
      <w:bookmarkStart w:id="262" w:name="_Toc50634274"/>
      <w:bookmarkStart w:id="263" w:name="_Toc38908505"/>
      <w:bookmarkStart w:id="264" w:name="_Toc39166755"/>
      <w:bookmarkStart w:id="265" w:name="_Toc50556572"/>
      <w:bookmarkStart w:id="266" w:name="_Toc50558181"/>
      <w:bookmarkStart w:id="267" w:name="_Toc50633687"/>
      <w:bookmarkStart w:id="268" w:name="_Toc50633981"/>
      <w:bookmarkStart w:id="269" w:name="_Toc50634275"/>
      <w:bookmarkStart w:id="270" w:name="_Toc38908506"/>
      <w:bookmarkStart w:id="271" w:name="_Toc39166756"/>
      <w:bookmarkStart w:id="272" w:name="_Toc50556573"/>
      <w:bookmarkStart w:id="273" w:name="_Toc50558182"/>
      <w:bookmarkStart w:id="274" w:name="_Toc50633688"/>
      <w:bookmarkStart w:id="275" w:name="_Toc50633982"/>
      <w:bookmarkStart w:id="276" w:name="_Toc50634276"/>
      <w:bookmarkStart w:id="277" w:name="_Toc361231093"/>
      <w:bookmarkStart w:id="278" w:name="_Toc361231619"/>
      <w:bookmarkStart w:id="279" w:name="_Toc362444899"/>
      <w:bookmarkStart w:id="280" w:name="_Toc363908821"/>
      <w:bookmarkStart w:id="281" w:name="_Toc364463243"/>
      <w:bookmarkStart w:id="282" w:name="_Toc366077834"/>
      <w:bookmarkStart w:id="283" w:name="_Toc366078453"/>
      <w:bookmarkStart w:id="284" w:name="_Toc366079439"/>
      <w:bookmarkStart w:id="285" w:name="_Toc366080051"/>
      <w:bookmarkStart w:id="286" w:name="_Toc366080663"/>
      <w:bookmarkStart w:id="287" w:name="_Toc366505003"/>
      <w:bookmarkStart w:id="288" w:name="_Toc366508372"/>
      <w:bookmarkStart w:id="289" w:name="_Toc366512873"/>
      <w:bookmarkStart w:id="290" w:name="_Toc366574064"/>
      <w:bookmarkStart w:id="291" w:name="_Toc366577857"/>
      <w:bookmarkStart w:id="292" w:name="_Toc366578465"/>
      <w:bookmarkStart w:id="293" w:name="_Toc366579059"/>
      <w:bookmarkStart w:id="294" w:name="_Toc366579650"/>
      <w:bookmarkStart w:id="295" w:name="_Toc366580242"/>
      <w:bookmarkStart w:id="296" w:name="_Toc366580833"/>
      <w:bookmarkStart w:id="297" w:name="_Toc366581425"/>
      <w:bookmarkStart w:id="298" w:name="_Toc322911486"/>
      <w:bookmarkStart w:id="299" w:name="_Toc322912025"/>
      <w:bookmarkStart w:id="300" w:name="_Toc38908507"/>
      <w:bookmarkStart w:id="301" w:name="_Toc39166757"/>
      <w:bookmarkStart w:id="302" w:name="_Toc50556574"/>
      <w:bookmarkStart w:id="303" w:name="_Toc50558183"/>
      <w:bookmarkStart w:id="304" w:name="_Toc50633689"/>
      <w:bookmarkStart w:id="305" w:name="_Toc50633983"/>
      <w:bookmarkStart w:id="306" w:name="_Toc50634277"/>
      <w:bookmarkStart w:id="307" w:name="_Toc38908508"/>
      <w:bookmarkStart w:id="308" w:name="_Toc39166758"/>
      <w:bookmarkStart w:id="309" w:name="_Toc50556575"/>
      <w:bookmarkStart w:id="310" w:name="_Toc50558184"/>
      <w:bookmarkStart w:id="311" w:name="_Toc50633690"/>
      <w:bookmarkStart w:id="312" w:name="_Toc50633984"/>
      <w:bookmarkStart w:id="313" w:name="_Toc50634278"/>
      <w:bookmarkStart w:id="314" w:name="_Toc38908509"/>
      <w:bookmarkStart w:id="315" w:name="_Toc39166759"/>
      <w:bookmarkStart w:id="316" w:name="_Toc50556576"/>
      <w:bookmarkStart w:id="317" w:name="_Toc50558185"/>
      <w:bookmarkStart w:id="318" w:name="_Toc50633691"/>
      <w:bookmarkStart w:id="319" w:name="_Toc50633985"/>
      <w:bookmarkStart w:id="320" w:name="_Toc50634279"/>
      <w:bookmarkStart w:id="321" w:name="_Toc38908510"/>
      <w:bookmarkStart w:id="322" w:name="_Toc39166760"/>
      <w:bookmarkStart w:id="323" w:name="_Toc50556577"/>
      <w:bookmarkStart w:id="324" w:name="_Toc50558186"/>
      <w:bookmarkStart w:id="325" w:name="_Toc50633692"/>
      <w:bookmarkStart w:id="326" w:name="_Toc50633986"/>
      <w:bookmarkStart w:id="327" w:name="_Toc50634280"/>
      <w:bookmarkStart w:id="328" w:name="_Toc38908511"/>
      <w:bookmarkStart w:id="329" w:name="_Toc39166761"/>
      <w:bookmarkStart w:id="330" w:name="_Toc50556578"/>
      <w:bookmarkStart w:id="331" w:name="_Toc50558187"/>
      <w:bookmarkStart w:id="332" w:name="_Toc50633693"/>
      <w:bookmarkStart w:id="333" w:name="_Toc50633987"/>
      <w:bookmarkStart w:id="334" w:name="_Toc50634281"/>
      <w:bookmarkStart w:id="335" w:name="_Toc38908512"/>
      <w:bookmarkStart w:id="336" w:name="_Toc39166762"/>
      <w:bookmarkStart w:id="337" w:name="_Toc50556579"/>
      <w:bookmarkStart w:id="338" w:name="_Toc50558188"/>
      <w:bookmarkStart w:id="339" w:name="_Toc50633694"/>
      <w:bookmarkStart w:id="340" w:name="_Toc50633988"/>
      <w:bookmarkStart w:id="341" w:name="_Toc50634282"/>
      <w:bookmarkStart w:id="342" w:name="_Toc38908513"/>
      <w:bookmarkStart w:id="343" w:name="_Toc39166763"/>
      <w:bookmarkStart w:id="344" w:name="_Toc50556580"/>
      <w:bookmarkStart w:id="345" w:name="_Toc50558189"/>
      <w:bookmarkStart w:id="346" w:name="_Toc50633695"/>
      <w:bookmarkStart w:id="347" w:name="_Toc50633989"/>
      <w:bookmarkStart w:id="348" w:name="_Toc50634283"/>
      <w:bookmarkStart w:id="349" w:name="_Toc322911488"/>
      <w:bookmarkStart w:id="350" w:name="_Toc322912027"/>
      <w:bookmarkStart w:id="351" w:name="_Toc322911489"/>
      <w:bookmarkStart w:id="352" w:name="_Toc322912028"/>
      <w:bookmarkStart w:id="353" w:name="_Toc322911490"/>
      <w:bookmarkStart w:id="354" w:name="_Toc322912029"/>
      <w:bookmarkStart w:id="355" w:name="_Toc322911491"/>
      <w:bookmarkStart w:id="356" w:name="_Toc322912030"/>
      <w:bookmarkStart w:id="357" w:name="_Toc322911492"/>
      <w:bookmarkStart w:id="358" w:name="_Toc322912031"/>
      <w:bookmarkStart w:id="359" w:name="_Toc322911493"/>
      <w:bookmarkStart w:id="360" w:name="_Toc322912032"/>
      <w:bookmarkStart w:id="361" w:name="_Toc322911494"/>
      <w:bookmarkStart w:id="362" w:name="_Toc322912033"/>
      <w:bookmarkStart w:id="363" w:name="_Toc322911495"/>
      <w:bookmarkStart w:id="364" w:name="_Toc322912034"/>
      <w:bookmarkStart w:id="365" w:name="_Toc322911496"/>
      <w:bookmarkStart w:id="366" w:name="_Toc322912035"/>
      <w:bookmarkStart w:id="367" w:name="_Toc322911497"/>
      <w:bookmarkStart w:id="368" w:name="_Toc322912036"/>
      <w:bookmarkStart w:id="369" w:name="_Toc322911498"/>
      <w:bookmarkStart w:id="370" w:name="_Toc322912037"/>
      <w:bookmarkStart w:id="371" w:name="_Toc322911499"/>
      <w:bookmarkStart w:id="372" w:name="_Toc322912038"/>
      <w:bookmarkStart w:id="373" w:name="_Toc322911500"/>
      <w:bookmarkStart w:id="374" w:name="_Toc322912039"/>
      <w:bookmarkStart w:id="375" w:name="_Toc184191909"/>
      <w:bookmarkStart w:id="376" w:name="_Toc184210449"/>
      <w:bookmarkStart w:id="377" w:name="_Toc38908514"/>
      <w:bookmarkStart w:id="378" w:name="_Toc39166764"/>
      <w:bookmarkStart w:id="379" w:name="_Toc50556581"/>
      <w:bookmarkStart w:id="380" w:name="_Toc50558190"/>
      <w:bookmarkStart w:id="381" w:name="_Toc50633696"/>
      <w:bookmarkStart w:id="382" w:name="_Toc50633990"/>
      <w:bookmarkStart w:id="383" w:name="_Toc50634284"/>
      <w:bookmarkStart w:id="384" w:name="_Toc38908515"/>
      <w:bookmarkStart w:id="385" w:name="_Toc38908516"/>
      <w:bookmarkStart w:id="386" w:name="_Toc38908517"/>
      <w:bookmarkStart w:id="387" w:name="_Toc38908518"/>
      <w:bookmarkStart w:id="388" w:name="_Toc38908519"/>
      <w:bookmarkStart w:id="389" w:name="_Toc38908520"/>
      <w:bookmarkStart w:id="390" w:name="_Toc38908521"/>
      <w:bookmarkStart w:id="391" w:name="_Toc38908522"/>
      <w:bookmarkStart w:id="392" w:name="_Toc38908523"/>
      <w:bookmarkStart w:id="393" w:name="_Toc38908524"/>
      <w:bookmarkStart w:id="394" w:name="_Toc38908525"/>
      <w:bookmarkStart w:id="395" w:name="_Toc39166765"/>
      <w:bookmarkStart w:id="396" w:name="_Toc50556582"/>
      <w:bookmarkStart w:id="397" w:name="_Toc50558191"/>
      <w:bookmarkStart w:id="398" w:name="_Toc50633697"/>
      <w:bookmarkStart w:id="399" w:name="_Toc50633991"/>
      <w:bookmarkStart w:id="400" w:name="_Toc50634285"/>
      <w:bookmarkStart w:id="401" w:name="_Toc39166766"/>
      <w:bookmarkStart w:id="402" w:name="_Toc50556583"/>
      <w:bookmarkStart w:id="403" w:name="_Toc50558192"/>
      <w:bookmarkStart w:id="404" w:name="_Toc50633698"/>
      <w:bookmarkStart w:id="405" w:name="_Toc50633992"/>
      <w:bookmarkStart w:id="406" w:name="_Toc50634286"/>
      <w:bookmarkStart w:id="407" w:name="_Toc39166767"/>
      <w:bookmarkStart w:id="408" w:name="_Toc50556584"/>
      <w:bookmarkStart w:id="409" w:name="_Toc50558193"/>
      <w:bookmarkStart w:id="410" w:name="_Toc50633699"/>
      <w:bookmarkStart w:id="411" w:name="_Toc50633993"/>
      <w:bookmarkStart w:id="412" w:name="_Toc50634287"/>
      <w:bookmarkStart w:id="413" w:name="_Toc39166768"/>
      <w:bookmarkStart w:id="414" w:name="_Toc50556585"/>
      <w:bookmarkStart w:id="415" w:name="_Toc50558194"/>
      <w:bookmarkStart w:id="416" w:name="_Toc50633700"/>
      <w:bookmarkStart w:id="417" w:name="_Toc50633994"/>
      <w:bookmarkStart w:id="418" w:name="_Toc50634288"/>
      <w:bookmarkStart w:id="419" w:name="_Toc39166769"/>
      <w:bookmarkStart w:id="420" w:name="_Toc50556586"/>
      <w:bookmarkStart w:id="421" w:name="_Toc50558195"/>
      <w:bookmarkStart w:id="422" w:name="_Toc50633701"/>
      <w:bookmarkStart w:id="423" w:name="_Toc50633995"/>
      <w:bookmarkStart w:id="424" w:name="_Toc50634289"/>
      <w:bookmarkStart w:id="425" w:name="_Toc39166770"/>
      <w:bookmarkStart w:id="426" w:name="_Toc50556587"/>
      <w:bookmarkStart w:id="427" w:name="_Toc50558196"/>
      <w:bookmarkStart w:id="428" w:name="_Toc50633702"/>
      <w:bookmarkStart w:id="429" w:name="_Toc50633996"/>
      <w:bookmarkStart w:id="430" w:name="_Toc50634290"/>
      <w:bookmarkStart w:id="431" w:name="_Toc39166771"/>
      <w:bookmarkStart w:id="432" w:name="_Toc50556588"/>
      <w:bookmarkStart w:id="433" w:name="_Toc50558197"/>
      <w:bookmarkStart w:id="434" w:name="_Toc50633703"/>
      <w:bookmarkStart w:id="435" w:name="_Toc50633997"/>
      <w:bookmarkStart w:id="436" w:name="_Toc50634291"/>
      <w:bookmarkStart w:id="437" w:name="_Toc39166772"/>
      <w:bookmarkStart w:id="438" w:name="_Toc50556589"/>
      <w:bookmarkStart w:id="439" w:name="_Toc50558198"/>
      <w:bookmarkStart w:id="440" w:name="_Toc50633704"/>
      <w:bookmarkStart w:id="441" w:name="_Toc50633998"/>
      <w:bookmarkStart w:id="442" w:name="_Toc50634292"/>
      <w:bookmarkStart w:id="443" w:name="_Toc38908526"/>
      <w:bookmarkStart w:id="444" w:name="_Toc39166773"/>
      <w:bookmarkStart w:id="445" w:name="_Toc50556590"/>
      <w:bookmarkStart w:id="446" w:name="_Toc50558199"/>
      <w:bookmarkStart w:id="447" w:name="_Toc50633705"/>
      <w:bookmarkStart w:id="448" w:name="_Toc50633999"/>
      <w:bookmarkStart w:id="449" w:name="_Toc50634293"/>
      <w:bookmarkStart w:id="450" w:name="_Toc38908527"/>
      <w:bookmarkStart w:id="451" w:name="_Toc39166774"/>
      <w:bookmarkStart w:id="452" w:name="_Toc50556591"/>
      <w:bookmarkStart w:id="453" w:name="_Toc50558200"/>
      <w:bookmarkStart w:id="454" w:name="_Toc50633706"/>
      <w:bookmarkStart w:id="455" w:name="_Toc50634000"/>
      <w:bookmarkStart w:id="456" w:name="_Toc50634294"/>
      <w:bookmarkStart w:id="457" w:name="_Toc366077837"/>
      <w:bookmarkStart w:id="458" w:name="_Toc366078456"/>
      <w:bookmarkStart w:id="459" w:name="_Toc366079442"/>
      <w:bookmarkStart w:id="460" w:name="_Toc366080054"/>
      <w:bookmarkStart w:id="461" w:name="_Toc366080666"/>
      <w:bookmarkStart w:id="462" w:name="_Toc366505006"/>
      <w:bookmarkStart w:id="463" w:name="_Toc366508375"/>
      <w:bookmarkStart w:id="464" w:name="_Toc366512876"/>
      <w:bookmarkStart w:id="465" w:name="_Toc366574067"/>
      <w:bookmarkStart w:id="466" w:name="_Toc366577860"/>
      <w:bookmarkStart w:id="467" w:name="_Toc366578468"/>
      <w:bookmarkStart w:id="468" w:name="_Toc366579062"/>
      <w:bookmarkStart w:id="469" w:name="_Toc366579653"/>
      <w:bookmarkStart w:id="470" w:name="_Toc366580245"/>
      <w:bookmarkStart w:id="471" w:name="_Toc366580836"/>
      <w:bookmarkStart w:id="472" w:name="_Toc366581428"/>
      <w:bookmarkStart w:id="473" w:name="_Toc322911502"/>
      <w:bookmarkStart w:id="474" w:name="_Toc322912041"/>
      <w:bookmarkStart w:id="475" w:name="_Toc38908531"/>
      <w:bookmarkStart w:id="476" w:name="_Toc38908532"/>
      <w:bookmarkStart w:id="477" w:name="_Toc38908533"/>
      <w:bookmarkStart w:id="478" w:name="_Toc38908534"/>
      <w:bookmarkStart w:id="479" w:name="_Toc38908535"/>
      <w:bookmarkStart w:id="480" w:name="_Toc38908536"/>
      <w:bookmarkStart w:id="481" w:name="_Toc38908537"/>
      <w:bookmarkStart w:id="482" w:name="_Toc38908538"/>
      <w:bookmarkStart w:id="483" w:name="_Toc38908539"/>
      <w:bookmarkStart w:id="484" w:name="_Toc38908540"/>
      <w:bookmarkStart w:id="485" w:name="_Toc38908541"/>
      <w:bookmarkStart w:id="486" w:name="_Toc38908542"/>
      <w:bookmarkStart w:id="487" w:name="_Toc38908543"/>
      <w:bookmarkStart w:id="488" w:name="_Toc38908544"/>
      <w:bookmarkStart w:id="489" w:name="_Toc38908545"/>
      <w:bookmarkStart w:id="490" w:name="_Toc38908546"/>
      <w:bookmarkStart w:id="491" w:name="_Toc38908547"/>
      <w:bookmarkStart w:id="492" w:name="_Toc38908548"/>
      <w:bookmarkStart w:id="493" w:name="_Toc38908549"/>
      <w:bookmarkStart w:id="494" w:name="_Toc38908550"/>
      <w:bookmarkStart w:id="495" w:name="_Toc38908551"/>
      <w:bookmarkStart w:id="496" w:name="_Toc38908552"/>
      <w:bookmarkStart w:id="497" w:name="_Toc38908553"/>
      <w:bookmarkStart w:id="498" w:name="_Toc38908554"/>
      <w:bookmarkStart w:id="499" w:name="_Toc38908555"/>
      <w:bookmarkStart w:id="500" w:name="_Toc38908556"/>
      <w:bookmarkStart w:id="501" w:name="_Toc38908557"/>
      <w:bookmarkStart w:id="502" w:name="_Toc38908558"/>
      <w:bookmarkStart w:id="503" w:name="_Toc38908559"/>
      <w:bookmarkStart w:id="504" w:name="_Toc38908560"/>
      <w:bookmarkStart w:id="505" w:name="_Toc38908561"/>
      <w:bookmarkStart w:id="506" w:name="_Toc38908562"/>
      <w:bookmarkStart w:id="507" w:name="_Toc38908563"/>
      <w:bookmarkStart w:id="508" w:name="_Toc38908564"/>
      <w:bookmarkStart w:id="509" w:name="_Toc38908565"/>
      <w:bookmarkStart w:id="510" w:name="_Toc38908566"/>
      <w:bookmarkStart w:id="511" w:name="_Toc38908567"/>
      <w:bookmarkStart w:id="512" w:name="_Toc38908568"/>
      <w:bookmarkStart w:id="513" w:name="_Toc38908569"/>
      <w:bookmarkStart w:id="514" w:name="_Toc38908570"/>
      <w:bookmarkStart w:id="515" w:name="_Toc38908571"/>
      <w:bookmarkStart w:id="516" w:name="_Toc38908572"/>
      <w:bookmarkStart w:id="517" w:name="_Toc38908573"/>
      <w:bookmarkStart w:id="518" w:name="_Toc38908574"/>
      <w:bookmarkStart w:id="519" w:name="_Toc38908575"/>
      <w:bookmarkStart w:id="520" w:name="_Toc38908576"/>
      <w:bookmarkStart w:id="521" w:name="_Toc38908577"/>
      <w:bookmarkStart w:id="522" w:name="_Toc38908578"/>
      <w:bookmarkStart w:id="523" w:name="_Toc38908579"/>
      <w:bookmarkStart w:id="524" w:name="_Toc38908580"/>
      <w:bookmarkStart w:id="525" w:name="_Toc38908581"/>
      <w:bookmarkStart w:id="526" w:name="_Toc38908582"/>
      <w:bookmarkStart w:id="527" w:name="_Toc38908583"/>
      <w:bookmarkStart w:id="528" w:name="_Toc38908584"/>
      <w:bookmarkStart w:id="529" w:name="_Toc38908585"/>
      <w:bookmarkStart w:id="530" w:name="_Toc38908586"/>
      <w:bookmarkStart w:id="531" w:name="_Toc38908587"/>
      <w:bookmarkStart w:id="532" w:name="_Toc38908588"/>
      <w:bookmarkStart w:id="533" w:name="_Toc38908589"/>
      <w:bookmarkStart w:id="534" w:name="_Toc38908590"/>
      <w:bookmarkStart w:id="535" w:name="_Toc38908591"/>
      <w:bookmarkStart w:id="536" w:name="_Toc38908592"/>
      <w:bookmarkStart w:id="537" w:name="_Toc38908593"/>
      <w:bookmarkStart w:id="538" w:name="_Toc38908594"/>
      <w:bookmarkStart w:id="539" w:name="_Toc38908595"/>
      <w:bookmarkStart w:id="540" w:name="_Toc38908596"/>
      <w:bookmarkStart w:id="541" w:name="_Toc38908597"/>
      <w:bookmarkStart w:id="542" w:name="_Toc38908598"/>
      <w:bookmarkStart w:id="543" w:name="_Toc38908599"/>
      <w:bookmarkStart w:id="544" w:name="_Toc38908600"/>
      <w:bookmarkStart w:id="545" w:name="_Toc38908601"/>
      <w:bookmarkStart w:id="546" w:name="_Toc38908602"/>
      <w:bookmarkStart w:id="547" w:name="_Toc38908603"/>
      <w:bookmarkStart w:id="548" w:name="_Toc38908604"/>
      <w:bookmarkStart w:id="549" w:name="_Toc38908605"/>
      <w:bookmarkStart w:id="550" w:name="_Toc38908606"/>
      <w:bookmarkStart w:id="551" w:name="_Toc38908607"/>
      <w:bookmarkStart w:id="552" w:name="_Toc38908608"/>
      <w:bookmarkStart w:id="553" w:name="_Toc38908609"/>
      <w:bookmarkStart w:id="554" w:name="_Toc38908610"/>
      <w:bookmarkStart w:id="555" w:name="_Toc38908611"/>
      <w:bookmarkStart w:id="556" w:name="_Toc38908612"/>
      <w:bookmarkStart w:id="557" w:name="_Toc38908613"/>
      <w:bookmarkStart w:id="558" w:name="_Toc38908614"/>
      <w:bookmarkStart w:id="559" w:name="_Toc38908615"/>
      <w:bookmarkStart w:id="560" w:name="_Toc38908616"/>
      <w:bookmarkStart w:id="561" w:name="_Toc38908617"/>
      <w:bookmarkStart w:id="562" w:name="_Toc38908618"/>
      <w:bookmarkStart w:id="563" w:name="_Toc39166778"/>
      <w:bookmarkStart w:id="564" w:name="_Toc50556595"/>
      <w:bookmarkStart w:id="565" w:name="_Toc50558204"/>
      <w:bookmarkStart w:id="566" w:name="_Toc50633710"/>
      <w:bookmarkStart w:id="567" w:name="_Toc50634004"/>
      <w:bookmarkStart w:id="568" w:name="_Toc50634298"/>
      <w:bookmarkStart w:id="569" w:name="_Toc38908619"/>
      <w:bookmarkStart w:id="570" w:name="_Toc38908620"/>
      <w:bookmarkStart w:id="571" w:name="_Toc38908621"/>
      <w:bookmarkStart w:id="572" w:name="_Toc38908622"/>
      <w:bookmarkStart w:id="573" w:name="_Toc38908623"/>
      <w:bookmarkStart w:id="574" w:name="_Toc38908624"/>
      <w:bookmarkStart w:id="575" w:name="_Toc38908625"/>
      <w:bookmarkStart w:id="576" w:name="_Toc38908626"/>
      <w:bookmarkStart w:id="577" w:name="_Toc38908627"/>
      <w:bookmarkStart w:id="578" w:name="_Toc38908628"/>
      <w:bookmarkStart w:id="579" w:name="_Toc38908629"/>
      <w:bookmarkStart w:id="580" w:name="_Toc38908630"/>
      <w:bookmarkStart w:id="581" w:name="_Toc38908631"/>
      <w:bookmarkStart w:id="582" w:name="_Toc38908632"/>
      <w:bookmarkStart w:id="583" w:name="_Toc38908633"/>
      <w:bookmarkStart w:id="584" w:name="_Toc39166780"/>
      <w:bookmarkStart w:id="585" w:name="_Toc50556597"/>
      <w:bookmarkStart w:id="586" w:name="_Toc50558206"/>
      <w:bookmarkStart w:id="587" w:name="_Toc50633712"/>
      <w:bookmarkStart w:id="588" w:name="_Toc50634006"/>
      <w:bookmarkStart w:id="589" w:name="_Toc50634300"/>
      <w:bookmarkStart w:id="590" w:name="_Toc322911505"/>
      <w:bookmarkStart w:id="591" w:name="_Toc322912044"/>
      <w:bookmarkStart w:id="592" w:name="_Toc347241377"/>
      <w:bookmarkStart w:id="593" w:name="_Toc347744570"/>
      <w:bookmarkStart w:id="594" w:name="_Toc348984353"/>
      <w:bookmarkStart w:id="595" w:name="_Toc348984658"/>
      <w:bookmarkStart w:id="596" w:name="_Toc349037821"/>
      <w:bookmarkStart w:id="597" w:name="_Toc349038126"/>
      <w:bookmarkStart w:id="598" w:name="_Toc349042614"/>
      <w:bookmarkStart w:id="599" w:name="_Toc351912605"/>
      <w:bookmarkStart w:id="600" w:name="_Toc351914626"/>
      <w:bookmarkStart w:id="601" w:name="_Toc351915060"/>
      <w:bookmarkStart w:id="602" w:name="_Toc361231098"/>
      <w:bookmarkStart w:id="603" w:name="_Toc361231624"/>
      <w:bookmarkStart w:id="604" w:name="_Toc362444906"/>
      <w:bookmarkStart w:id="605" w:name="_Toc363908828"/>
      <w:bookmarkStart w:id="606" w:name="_Toc364463250"/>
      <w:bookmarkStart w:id="607" w:name="_Toc366077842"/>
      <w:bookmarkStart w:id="608" w:name="_Toc366078461"/>
      <w:bookmarkStart w:id="609" w:name="_Toc366079447"/>
      <w:bookmarkStart w:id="610" w:name="_Toc366080059"/>
      <w:bookmarkStart w:id="611" w:name="_Toc366080671"/>
      <w:bookmarkStart w:id="612" w:name="_Toc366505011"/>
      <w:bookmarkStart w:id="613" w:name="_Toc366508380"/>
      <w:bookmarkStart w:id="614" w:name="_Toc366512881"/>
      <w:bookmarkStart w:id="615" w:name="_Toc366574072"/>
      <w:bookmarkStart w:id="616" w:name="_Toc366577865"/>
      <w:bookmarkStart w:id="617" w:name="_Toc366578473"/>
      <w:bookmarkStart w:id="618" w:name="_Toc366579067"/>
      <w:bookmarkStart w:id="619" w:name="_Toc366579658"/>
      <w:bookmarkStart w:id="620" w:name="_Toc366580250"/>
      <w:bookmarkStart w:id="621" w:name="_Toc366580841"/>
      <w:bookmarkStart w:id="622" w:name="_Toc366581433"/>
      <w:bookmarkStart w:id="623" w:name="_Toc322911507"/>
      <w:bookmarkStart w:id="624" w:name="_Toc322912046"/>
      <w:bookmarkStart w:id="625" w:name="_Toc322911508"/>
      <w:bookmarkStart w:id="626" w:name="_Toc322912047"/>
      <w:bookmarkStart w:id="627" w:name="_Toc322911509"/>
      <w:bookmarkStart w:id="628" w:name="_Toc322912048"/>
      <w:bookmarkStart w:id="629" w:name="_Toc184191912"/>
      <w:bookmarkStart w:id="630" w:name="_Toc184210452"/>
      <w:bookmarkStart w:id="631" w:name="_Toc184191913"/>
      <w:bookmarkStart w:id="632" w:name="_Toc184210453"/>
      <w:bookmarkStart w:id="633" w:name="_Toc184191914"/>
      <w:bookmarkStart w:id="634" w:name="_Toc184210454"/>
      <w:bookmarkStart w:id="635" w:name="_Toc165626325"/>
      <w:bookmarkStart w:id="636" w:name="_Toc165626326"/>
      <w:bookmarkStart w:id="637" w:name="_Toc165626329"/>
      <w:bookmarkStart w:id="638" w:name="_Toc165626330"/>
      <w:bookmarkStart w:id="639" w:name="_Toc165626331"/>
      <w:bookmarkStart w:id="640" w:name="_Toc165626332"/>
      <w:bookmarkStart w:id="641" w:name="_Toc165626334"/>
      <w:bookmarkStart w:id="642" w:name="_Toc165626335"/>
      <w:bookmarkStart w:id="643" w:name="_Toc165626336"/>
      <w:bookmarkStart w:id="644" w:name="_Toc165626337"/>
      <w:bookmarkStart w:id="645" w:name="_Toc165626349"/>
      <w:bookmarkStart w:id="646" w:name="_Toc165626360"/>
      <w:bookmarkStart w:id="647" w:name="_The_DFDL_Information"/>
      <w:bookmarkStart w:id="648" w:name="_Toc199516222"/>
      <w:bookmarkStart w:id="649" w:name="_Toc194983901"/>
      <w:bookmarkStart w:id="650" w:name="_Toc243112740"/>
      <w:bookmarkStart w:id="651" w:name="_Toc349042615"/>
      <w:bookmarkStart w:id="652" w:name="_Ref366577019"/>
      <w:bookmarkStart w:id="653" w:name="_Ref366577050"/>
      <w:bookmarkStart w:id="654" w:name="_Ref37325229"/>
      <w:bookmarkStart w:id="655" w:name="_Ref37327950"/>
      <w:bookmarkStart w:id="656" w:name="_Ref39162759"/>
      <w:bookmarkStart w:id="657" w:name="_Ref39162779"/>
      <w:bookmarkStart w:id="658" w:name="_Toc62570049"/>
      <w:bookmarkStart w:id="659" w:name="_Toc177399027"/>
      <w:bookmarkStart w:id="660" w:name="_Toc175057314"/>
      <w:bookmarkStart w:id="661" w:name="_Toc20156277"/>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t>The DFDL Information Set (Infoset)</w:t>
      </w:r>
      <w:bookmarkEnd w:id="648"/>
      <w:bookmarkEnd w:id="649"/>
      <w:bookmarkEnd w:id="650"/>
      <w:bookmarkEnd w:id="651"/>
      <w:bookmarkEnd w:id="652"/>
      <w:bookmarkEnd w:id="653"/>
      <w:bookmarkEnd w:id="654"/>
      <w:bookmarkEnd w:id="655"/>
      <w:bookmarkEnd w:id="656"/>
      <w:bookmarkEnd w:id="657"/>
      <w:bookmarkEnd w:id="658"/>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r w:rsidR="00AA0FDE">
        <w:t>what</w:t>
      </w:r>
      <w:r>
        <w:t xml:space="preserve"> </w:t>
      </w:r>
      <w:r w:rsidR="00EA2EAC">
        <w:t>is</w:t>
      </w:r>
      <w:r>
        <w:t xml:space="preserve"> provided:</w:t>
      </w:r>
    </w:p>
    <w:p w14:paraId="5DDC1D99" w14:textId="61326F6F" w:rsidR="000E1214" w:rsidRPr="009276EB" w:rsidRDefault="00A87198" w:rsidP="0012632C">
      <w:pPr>
        <w:pStyle w:val="ListParagraph"/>
        <w:numPr>
          <w:ilvl w:val="0"/>
          <w:numId w:val="144"/>
        </w:numPr>
      </w:pPr>
      <w:r w:rsidRPr="009276EB">
        <w:t>to an invoking application by a DFDL parser when parsing DFDL-described data using a DFDL Schema;</w:t>
      </w:r>
    </w:p>
    <w:p w14:paraId="60686626" w14:textId="66E9D48E" w:rsidR="000E1214" w:rsidRPr="009276EB" w:rsidRDefault="00A87198" w:rsidP="0012632C">
      <w:pPr>
        <w:pStyle w:val="ListParagraph"/>
        <w:numPr>
          <w:ilvl w:val="0"/>
          <w:numId w:val="144"/>
        </w:numPr>
      </w:pPr>
      <w:r w:rsidRPr="009276EB">
        <w:t>to a DFDL unparser by an invoking application when generating DFDL-described data using a DFDL Schema</w:t>
      </w:r>
    </w:p>
    <w:p w14:paraId="2023AB67" w14:textId="035BFA1C" w:rsidR="000E1214" w:rsidRDefault="00A87198">
      <w:r>
        <w:t xml:space="preserve">The DFDL Infoset contains enough information so that a DFDL schema can be defined that </w:t>
      </w:r>
      <w:r w:rsidR="002C1E5B">
        <w:t xml:space="preserve">enables </w:t>
      </w:r>
      <w:r>
        <w:t>unpars</w:t>
      </w:r>
      <w:r w:rsidR="002C1E5B">
        <w:t>ing</w:t>
      </w:r>
      <w:r>
        <w:t xml:space="preserve"> the </w:t>
      </w:r>
      <w:r w:rsidR="00933F0E">
        <w:t>Infoset</w:t>
      </w:r>
      <w:r>
        <w:t xml:space="preserve"> and repars</w:t>
      </w:r>
      <w:r w:rsidR="002C1E5B">
        <w:t>ing</w:t>
      </w:r>
      <w:r>
        <w:t xml:space="preserv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38D63E1" w14:textId="7D04C1D6" w:rsidR="000E1214" w:rsidRDefault="00A87198">
      <w:pPr>
        <w:pStyle w:val="Caption"/>
      </w:pPr>
      <w:bookmarkStart w:id="662" w:name="_Ref37860160"/>
      <w:r>
        <w:t xml:space="preserve">Figure </w:t>
      </w:r>
      <w:r w:rsidR="00FF3CA9">
        <w:fldChar w:fldCharType="begin"/>
      </w:r>
      <w:r w:rsidR="00FF3CA9">
        <w:instrText xml:space="preserve"> SEQ Figure \* ARABIC </w:instrText>
      </w:r>
      <w:r w:rsidR="00FF3CA9">
        <w:fldChar w:fldCharType="separate"/>
      </w:r>
      <w:r w:rsidR="00487D12">
        <w:rPr>
          <w:noProof/>
        </w:rPr>
        <w:t>1</w:t>
      </w:r>
      <w:r w:rsidR="00FF3CA9">
        <w:rPr>
          <w:noProof/>
        </w:rPr>
        <w:fldChar w:fldCharType="end"/>
      </w:r>
      <w:r>
        <w:t xml:space="preserve"> DFDL Infoset Object Model</w:t>
      </w:r>
      <w:bookmarkEnd w:id="662"/>
    </w:p>
    <w:p w14:paraId="004185E5" w14:textId="79D1BF35"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87D12">
        <w:t xml:space="preserve">Figure </w:t>
      </w:r>
      <w:r w:rsidR="00487D12">
        <w:rPr>
          <w:noProof/>
        </w:rPr>
        <w:t>1</w:t>
      </w:r>
      <w:r w:rsidR="00487D12">
        <w:t xml:space="preserve">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62DEE49A"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487D12">
        <w:t>[</w:t>
      </w:r>
      <w:r w:rsidR="00487D12" w:rsidRPr="00487D12">
        <w:rPr>
          <w:rStyle w:val="Hyperlink"/>
        </w:rPr>
        <w:t>Composite]</w:t>
      </w:r>
      <w:r w:rsidR="00CC44F2">
        <w:fldChar w:fldCharType="end"/>
      </w:r>
      <w:r>
        <w:t>. In case of inconsistency or ambiguity, the following discussion takes precedence.</w:t>
      </w:r>
    </w:p>
    <w:p w14:paraId="5288E4F5" w14:textId="52EF3652" w:rsidR="00D71BE8" w:rsidRDefault="00D71BE8">
      <w:r>
        <w:t>DFDL describe</w:t>
      </w:r>
      <w:r w:rsidR="00AA0FDE">
        <w:t>s</w:t>
      </w:r>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1C83969A"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contain</w:t>
      </w:r>
      <w:r w:rsidR="00926C01">
        <w:t>s</w:t>
      </w:r>
      <w:r>
        <w:t xml:space="preserve">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87D1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03A940" w:rsidR="000E1214" w:rsidRDefault="00A87198">
      <w:r>
        <w:t xml:space="preserve">The DFDL Information Set does not require or favor a specific implementation interface paradigm. 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69E8ECAD"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r w:rsidR="00AA0FDE">
        <w:t>,</w:t>
      </w:r>
      <w:r>
        <w:t xml:space="preserve"> </w:t>
      </w:r>
      <w:r w:rsidR="00AA0FDE">
        <w:t xml:space="preserve">as well as that </w:t>
      </w:r>
      <w:r>
        <w:t xml:space="preserve">the contents of strings is much less restricted in the DFDL </w:t>
      </w:r>
      <w:r w:rsidR="00933F0E">
        <w:t>Infoset</w:t>
      </w:r>
      <w:r>
        <w:t>.</w:t>
      </w:r>
    </w:p>
    <w:p w14:paraId="27CC9B7D" w14:textId="40F8778F" w:rsidR="00E7027F" w:rsidRDefault="00E7027F">
      <w:r>
        <w:t>The DFDL Information Set does not have any specific support for comments. When a data format allows for textua</w:t>
      </w:r>
      <w:r w:rsidR="002C1E5B">
        <w:t>l</w:t>
      </w:r>
      <w:r>
        <w:t xml:space="preserve"> data mixed with a comment syntax, then both that data and the content of the comments correspond to DFDL Information Items. </w:t>
      </w:r>
    </w:p>
    <w:p w14:paraId="48107EC9" w14:textId="77777777" w:rsidR="000E1214" w:rsidRDefault="00A87198" w:rsidP="00B31DA3">
      <w:pPr>
        <w:pStyle w:val="Heading2"/>
      </w:pPr>
      <w:bookmarkStart w:id="663" w:name="_Toc62570050"/>
      <w:r>
        <w:t>"No Value''</w:t>
      </w:r>
      <w:bookmarkEnd w:id="663"/>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B31DA3">
      <w:pPr>
        <w:pStyle w:val="Heading2"/>
      </w:pPr>
      <w:bookmarkStart w:id="664" w:name="_Information_Items"/>
      <w:bookmarkStart w:id="665" w:name="infoitem"/>
      <w:bookmarkStart w:id="666" w:name="_Toc199516224"/>
      <w:bookmarkStart w:id="667" w:name="_Toc194983903"/>
      <w:bookmarkStart w:id="668" w:name="_Toc243112741"/>
      <w:bookmarkStart w:id="669" w:name="_Toc349042616"/>
      <w:bookmarkStart w:id="670" w:name="_Toc62570051"/>
      <w:bookmarkEnd w:id="664"/>
      <w:r>
        <w:t>Information Items</w:t>
      </w:r>
      <w:bookmarkEnd w:id="665"/>
      <w:bookmarkEnd w:id="666"/>
      <w:bookmarkEnd w:id="667"/>
      <w:bookmarkEnd w:id="668"/>
      <w:bookmarkEnd w:id="669"/>
      <w:bookmarkEnd w:id="670"/>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996DD5">
      <w:pPr>
        <w:pStyle w:val="Heading3"/>
        <w:rPr>
          <w:rFonts w:eastAsia="Times New Roman"/>
        </w:rPr>
      </w:pPr>
      <w:bookmarkStart w:id="671" w:name="_Toc322911512"/>
      <w:bookmarkStart w:id="672" w:name="_Toc322912051"/>
      <w:bookmarkStart w:id="673" w:name="_Toc322911513"/>
      <w:bookmarkStart w:id="674" w:name="_Toc322912052"/>
      <w:bookmarkStart w:id="675" w:name="_2.1._Document_Information"/>
      <w:bookmarkStart w:id="676" w:name="infoitem.document"/>
      <w:bookmarkStart w:id="677" w:name="_Toc199516225"/>
      <w:bookmarkStart w:id="678" w:name="_Toc194983904"/>
      <w:bookmarkStart w:id="679" w:name="_Toc243112742"/>
      <w:bookmarkStart w:id="680" w:name="_Toc349042617"/>
      <w:bookmarkStart w:id="681" w:name="_Toc62570052"/>
      <w:bookmarkEnd w:id="671"/>
      <w:bookmarkEnd w:id="672"/>
      <w:bookmarkEnd w:id="673"/>
      <w:bookmarkEnd w:id="674"/>
      <w:bookmarkEnd w:id="675"/>
      <w:r>
        <w:rPr>
          <w:rFonts w:eastAsia="Times New Roman"/>
        </w:rPr>
        <w:t>Document Information Item</w:t>
      </w:r>
      <w:bookmarkEnd w:id="676"/>
      <w:bookmarkEnd w:id="677"/>
      <w:bookmarkEnd w:id="678"/>
      <w:bookmarkEnd w:id="679"/>
      <w:bookmarkEnd w:id="680"/>
      <w:bookmarkEnd w:id="681"/>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sidP="00BC0E74">
      <w:pPr>
        <w:pStyle w:val="ListParagraph"/>
        <w:numPr>
          <w:ilvl w:val="0"/>
          <w:numId w:val="194"/>
        </w:numPr>
      </w:pPr>
      <w:r>
        <w:rPr>
          <w:rStyle w:val="Strong"/>
        </w:rPr>
        <w:t>[root]</w:t>
      </w:r>
      <w:r>
        <w:t xml:space="preserve"> The element information item corresponding to the root element declaration of the DFDL Schema. </w:t>
      </w:r>
    </w:p>
    <w:p w14:paraId="06792124" w14:textId="02E620A3" w:rsidR="000E1214" w:rsidRDefault="00A87198" w:rsidP="00BC0E74">
      <w:pPr>
        <w:pStyle w:val="ListParagraph"/>
        <w:numPr>
          <w:ilvl w:val="0"/>
          <w:numId w:val="194"/>
        </w:numPr>
      </w:pPr>
      <w:r>
        <w:rPr>
          <w:rStyle w:val="Strong"/>
        </w:rPr>
        <w:t>[dfdlVersion]</w:t>
      </w:r>
      <w:r>
        <w:t xml:space="preserve"> String. The version of the DFDL specification to which this information set conforms. For DFDL V1.0 this is </w:t>
      </w:r>
      <w:hyperlink r:id="rId12" w:history="1">
        <w:r w:rsidRPr="00BC0E74">
          <w:rPr>
            <w:rStyle w:val="Hyperlink"/>
            <w:color w:val="auto"/>
            <w:u w:val="none"/>
          </w:rPr>
          <w:t>'dfdl-1.0</w:t>
        </w:r>
      </w:hyperlink>
      <w:r>
        <w:t>'</w:t>
      </w:r>
    </w:p>
    <w:p w14:paraId="6FF91986" w14:textId="77777777" w:rsidR="000E1214" w:rsidRDefault="00A87198" w:rsidP="00BC0E74">
      <w:pPr>
        <w:pStyle w:val="ListParagraph"/>
        <w:numPr>
          <w:ilvl w:val="0"/>
          <w:numId w:val="194"/>
        </w:numPr>
      </w:pPr>
      <w:r w:rsidRPr="00BC0E74">
        <w:rPr>
          <w:b/>
        </w:rPr>
        <w:t>[schema]</w:t>
      </w:r>
      <w:r>
        <w:t xml:space="preserve"> String. This member is reserved for future use.</w:t>
      </w:r>
    </w:p>
    <w:p w14:paraId="42551367" w14:textId="77777777" w:rsidR="000E1214" w:rsidRDefault="00A87198" w:rsidP="00996DD5">
      <w:pPr>
        <w:pStyle w:val="Heading3"/>
        <w:rPr>
          <w:rFonts w:eastAsia="Times New Roman"/>
        </w:rPr>
      </w:pPr>
      <w:bookmarkStart w:id="682" w:name="_Toc25589700"/>
      <w:bookmarkStart w:id="683" w:name="_Toc27060967"/>
      <w:bookmarkStart w:id="684" w:name="_Toc349042618"/>
      <w:bookmarkStart w:id="685" w:name="_Toc243112743"/>
      <w:bookmarkStart w:id="686" w:name="_Toc194983905"/>
      <w:bookmarkStart w:id="687" w:name="_Toc199516226"/>
      <w:bookmarkStart w:id="688" w:name="infoitem.element"/>
      <w:bookmarkStart w:id="689" w:name="_Toc62570053"/>
      <w:bookmarkEnd w:id="682"/>
      <w:bookmarkEnd w:id="683"/>
      <w:r>
        <w:rPr>
          <w:rFonts w:eastAsia="Times New Roman"/>
        </w:rPr>
        <w:t>Element Information Items</w:t>
      </w:r>
      <w:bookmarkEnd w:id="684"/>
      <w:bookmarkEnd w:id="685"/>
      <w:bookmarkEnd w:id="686"/>
      <w:bookmarkEnd w:id="687"/>
      <w:bookmarkEnd w:id="688"/>
      <w:bookmarkEnd w:id="689"/>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450A8B5D" w14:textId="21C1269C" w:rsidR="00D15816" w:rsidRDefault="00D15816" w:rsidP="00BC0E74">
      <w:pPr>
        <w:pStyle w:val="ListParagraph"/>
        <w:numPr>
          <w:ilvl w:val="0"/>
          <w:numId w:val="193"/>
        </w:numPr>
      </w:pPr>
      <w:r w:rsidRPr="00BC0E74">
        <w:rPr>
          <w:b/>
        </w:rPr>
        <w:t>[array]</w:t>
      </w:r>
      <w:r>
        <w:t xml:space="preserve"> Boolean. True if the item is an array, meaning that it corresponds to an element having maxOccurs value greater than 1, or ‘unbounded’. </w:t>
      </w:r>
    </w:p>
    <w:p w14:paraId="2AB05997" w14:textId="77777777" w:rsidR="00D15816" w:rsidRDefault="00D15816" w:rsidP="00BC0E74">
      <w:pPr>
        <w:pStyle w:val="ListParagraph"/>
        <w:numPr>
          <w:ilvl w:val="0"/>
          <w:numId w:val="193"/>
        </w:numPr>
      </w:pPr>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sidRPr="00BC0E74">
        <w:rPr>
          <w:b/>
        </w:rPr>
        <w:t>[nilled]</w:t>
      </w:r>
      <w:r>
        <w:t xml:space="preserve"> member is true, then this member has no value.</w:t>
      </w:r>
    </w:p>
    <w:p w14:paraId="46089B68" w14:textId="30FF7B8B" w:rsidR="00D15816" w:rsidRDefault="00D15816" w:rsidP="00BC0E74">
      <w:pPr>
        <w:pStyle w:val="ListParagraph"/>
        <w:numPr>
          <w:ilvl w:val="0"/>
          <w:numId w:val="193"/>
        </w:numPr>
      </w:pPr>
      <w:r>
        <w:rPr>
          <w:rStyle w:val="Strong"/>
        </w:rPr>
        <w:t>[dataType]</w:t>
      </w:r>
      <w:r>
        <w:t xml:space="preserve"> String. The name of the XML Schema 1.0 built-in simple type to which the value corresponds. DFDL supports a subset of these types listed in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87D1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87D12">
        <w:t>DFDL Simple Types</w:t>
      </w:r>
      <w:r w:rsidRPr="00065302">
        <w:rPr>
          <w:rStyle w:val="Hyperlink"/>
        </w:rPr>
        <w:fldChar w:fldCharType="end"/>
      </w:r>
      <w:r>
        <w:t xml:space="preserve">. </w:t>
      </w:r>
    </w:p>
    <w:p w14:paraId="09F2E35A" w14:textId="7354006D" w:rsidR="00D15816" w:rsidRDefault="00D15816" w:rsidP="00BC0E74">
      <w:pPr>
        <w:pStyle w:val="ListParagraph"/>
        <w:numPr>
          <w:ilvl w:val="0"/>
          <w:numId w:val="193"/>
        </w:numPr>
      </w:pPr>
      <w:r>
        <w:rPr>
          <w:rStyle w:val="Strong"/>
        </w:rPr>
        <w:t>[dataValue]</w:t>
      </w:r>
      <w:r w:rsidRPr="00BC0E74">
        <w:rPr>
          <w:rStyle w:val="Strong"/>
          <w:b w:val="0"/>
        </w:rPr>
        <w:t xml:space="preserve"> member has no value, and for a complex element the </w:t>
      </w:r>
      <w:r>
        <w:rPr>
          <w:rStyle w:val="Strong"/>
        </w:rPr>
        <w:t>[children]</w:t>
      </w:r>
      <w:r w:rsidRPr="00BC0E74">
        <w:rPr>
          <w:rStyle w:val="Strong"/>
          <w:b w:val="0"/>
        </w:rPr>
        <w:t xml:space="preserve"> member has no value. If this member is true, then the Infoset item is said to be nil or nilled.</w:t>
      </w:r>
    </w:p>
    <w:p w14:paraId="7F4333DD" w14:textId="77777777" w:rsidR="00D15816" w:rsidRDefault="00D15816" w:rsidP="00BC0E74">
      <w:pPr>
        <w:pStyle w:val="ListParagraph"/>
        <w:numPr>
          <w:ilvl w:val="0"/>
          <w:numId w:val="193"/>
        </w:numPr>
      </w:pPr>
      <w:r>
        <w:rPr>
          <w:rStyle w:val="Strong"/>
        </w:rPr>
        <w:t>[document]</w:t>
      </w:r>
      <w:r>
        <w:t xml:space="preserve"> The document information item representing the DFDL information set that contains this element. This element is empty except in the root element of an information set.</w:t>
      </w:r>
    </w:p>
    <w:p w14:paraId="182D5A19" w14:textId="77777777" w:rsidR="00D15816" w:rsidRDefault="00D15816" w:rsidP="00BC0E74">
      <w:pPr>
        <w:pStyle w:val="ListParagraph"/>
        <w:numPr>
          <w:ilvl w:val="0"/>
          <w:numId w:val="193"/>
        </w:numPr>
      </w:pPr>
      <w:r>
        <w:rPr>
          <w:rStyle w:val="Strong"/>
        </w:rPr>
        <w:t>[name]</w:t>
      </w:r>
      <w:r>
        <w:t xml:space="preserve"> String. The local part of the element name.</w:t>
      </w:r>
    </w:p>
    <w:p w14:paraId="3EAAD3E3" w14:textId="77777777" w:rsidR="000E1214" w:rsidRDefault="00A87198" w:rsidP="00BC0E74">
      <w:pPr>
        <w:pStyle w:val="ListParagraph"/>
        <w:numPr>
          <w:ilvl w:val="0"/>
          <w:numId w:val="193"/>
        </w:numPr>
      </w:pPr>
      <w:r>
        <w:rPr>
          <w:rStyle w:val="Strong"/>
        </w:rPr>
        <w:t>[namespace]</w:t>
      </w:r>
      <w:r>
        <w:t xml:space="preserve"> String. The namespace, if any, of the element. If the element does not belong to a namespace, the value is the empty string.</w:t>
      </w:r>
    </w:p>
    <w:p w14:paraId="44C363BB" w14:textId="538368B0" w:rsidR="000E1214" w:rsidRDefault="00A87198" w:rsidP="00BC0E74">
      <w:pPr>
        <w:pStyle w:val="ListParagraph"/>
        <w:numPr>
          <w:ilvl w:val="0"/>
          <w:numId w:val="193"/>
        </w:numPr>
      </w:pPr>
      <w:r>
        <w:rPr>
          <w:rStyle w:val="Strong"/>
        </w:rPr>
        <w:t xml:space="preserve">[nilled] </w:t>
      </w:r>
      <w:r w:rsidRPr="00BC0E74">
        <w:rPr>
          <w:rStyle w:val="Strong"/>
          <w:b w:val="0"/>
        </w:rPr>
        <w:t xml:space="preserve">Boolean. True if the nillable item is nil. False if the nillable item is not nil. If the element is not nillable this member has no value. If this member is true then for a simple element the </w:t>
      </w:r>
    </w:p>
    <w:p w14:paraId="339B03F4" w14:textId="77777777" w:rsidR="000E1214" w:rsidRDefault="00A87198" w:rsidP="00BC0E74">
      <w:pPr>
        <w:pStyle w:val="ListParagraph"/>
        <w:numPr>
          <w:ilvl w:val="0"/>
          <w:numId w:val="193"/>
        </w:numPr>
      </w:pPr>
      <w:r>
        <w:rPr>
          <w:rStyle w:val="Strong"/>
        </w:rPr>
        <w:t>[parent]</w:t>
      </w:r>
      <w:r>
        <w:t xml:space="preserve"> The complex element information item which contains this information item in its [children] member. In the root element of an information set this member is empty.</w:t>
      </w:r>
    </w:p>
    <w:p w14:paraId="5CF371AB" w14:textId="331C974B" w:rsidR="000E1214" w:rsidRDefault="00A87198" w:rsidP="00BC0E74">
      <w:pPr>
        <w:pStyle w:val="ListParagraph"/>
        <w:numPr>
          <w:ilvl w:val="0"/>
          <w:numId w:val="193"/>
        </w:numPr>
      </w:pPr>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6AE4DA1B" w14:textId="3A8AA4E3" w:rsidR="00D15816" w:rsidRDefault="00D15816" w:rsidP="00BC0E74">
      <w:pPr>
        <w:pStyle w:val="ListParagraph"/>
        <w:numPr>
          <w:ilvl w:val="0"/>
          <w:numId w:val="193"/>
        </w:numPr>
      </w:pPr>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025C98A6" w14:textId="77777777" w:rsidR="000E1214" w:rsidRDefault="00A87198" w:rsidP="00BC0E74">
      <w:pPr>
        <w:pStyle w:val="ListParagraph"/>
        <w:numPr>
          <w:ilvl w:val="0"/>
          <w:numId w:val="193"/>
        </w:numPr>
      </w:pPr>
      <w:r>
        <w:rPr>
          <w:rStyle w:val="Strong"/>
        </w:rPr>
        <w:t xml:space="preserve">[valid] </w:t>
      </w:r>
      <w:r>
        <w:t>Boolean</w:t>
      </w:r>
      <w:r>
        <w:rPr>
          <w:rStyle w:val="FootnoteReference"/>
          <w:bCs/>
        </w:rPr>
        <w:footnoteReference w:id="6"/>
      </w:r>
      <w:r>
        <w:t>.</w:t>
      </w:r>
      <w:r>
        <w:rPr>
          <w:rStyle w:val="Strong"/>
        </w:rPr>
        <w:t xml:space="preserve"> </w:t>
      </w:r>
      <w:r>
        <w:t xml:space="preserve">True if the element is valid as determined by a DFDL implementation that performs validation checking. A complex element information item is not valid if any of its </w:t>
      </w:r>
      <w:r w:rsidRPr="00BC0E74">
        <w:rPr>
          <w:b/>
        </w:rPr>
        <w:t>[children]</w:t>
      </w:r>
      <w:r>
        <w:t xml:space="preserve"> are not valid. Empty if validation is not enabled. </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B31DA3">
      <w:pPr>
        <w:pStyle w:val="Heading2"/>
      </w:pPr>
      <w:bookmarkStart w:id="690" w:name="_Toc234993862"/>
      <w:bookmarkStart w:id="691" w:name="_Toc234993865"/>
      <w:bookmarkStart w:id="692" w:name="_Toc234993866"/>
      <w:bookmarkStart w:id="693" w:name="_Toc234993868"/>
      <w:bookmarkStart w:id="694" w:name="_Toc397515166"/>
      <w:bookmarkStart w:id="695" w:name="_Toc396135499"/>
      <w:bookmarkStart w:id="696" w:name="_Toc394584544"/>
      <w:bookmarkStart w:id="697" w:name="_Toc393999753"/>
      <w:bookmarkStart w:id="698" w:name="_Toc393999498"/>
      <w:bookmarkStart w:id="699" w:name="_Toc393356929"/>
      <w:bookmarkStart w:id="700" w:name="_Toc391466188"/>
      <w:bookmarkStart w:id="701" w:name="_Toc385242782"/>
      <w:bookmarkStart w:id="702" w:name="_Toc384987233"/>
      <w:bookmarkStart w:id="703" w:name="_Toc384973669"/>
      <w:bookmarkStart w:id="704" w:name="_Toc199516227"/>
      <w:bookmarkStart w:id="705" w:name="_Toc349042620"/>
      <w:bookmarkStart w:id="706" w:name="_Toc243112745"/>
      <w:bookmarkStart w:id="707" w:name="_Toc62570054"/>
      <w:bookmarkStart w:id="708" w:name="_Toc194983906"/>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DFDL Information Item Order</w:t>
      </w:r>
      <w:bookmarkEnd w:id="704"/>
      <w:bookmarkEnd w:id="705"/>
      <w:bookmarkEnd w:id="706"/>
      <w:bookmarkEnd w:id="707"/>
    </w:p>
    <w:p w14:paraId="25FD28B7" w14:textId="6C1FC6CB" w:rsidR="000E1214" w:rsidRDefault="00A87198">
      <w:pPr>
        <w:pStyle w:val="nobreak"/>
      </w:pPr>
      <w:r>
        <w:t xml:space="preserve">On parsing and unparsing information items </w:t>
      </w:r>
      <w:r w:rsidR="008E2B24">
        <w:t>are</w:t>
      </w:r>
      <w:r>
        <w:t xml:space="preserve"> presented in the order they are defined in the DFDL Schema. </w:t>
      </w:r>
    </w:p>
    <w:p w14:paraId="0B18EDE8" w14:textId="5799B3D6" w:rsidR="00D71BE8" w:rsidRDefault="00A87198" w:rsidP="00B31DA3">
      <w:pPr>
        <w:pStyle w:val="Heading2"/>
      </w:pPr>
      <w:bookmarkStart w:id="709" w:name="_Toc243112747"/>
      <w:bookmarkStart w:id="710" w:name="_Toc349042622"/>
      <w:bookmarkStart w:id="711" w:name="_Toc62570055"/>
      <w:bookmarkEnd w:id="708"/>
      <w:r>
        <w:t>DFDL Augmented Infoset</w:t>
      </w:r>
      <w:bookmarkEnd w:id="709"/>
      <w:bookmarkEnd w:id="710"/>
      <w:bookmarkEnd w:id="711"/>
      <w:r>
        <w:t xml:space="preserve"> </w:t>
      </w:r>
    </w:p>
    <w:p w14:paraId="3EB17AD6" w14:textId="2B3391B7"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r w:rsidR="00AA0FDE">
        <w:rPr>
          <w:rFonts w:eastAsia="MS Mincho"/>
          <w:lang w:eastAsia="ja-JP" w:bidi="he-IL"/>
        </w:rPr>
        <w:t>As u</w:t>
      </w:r>
      <w:r>
        <w:rPr>
          <w:rFonts w:eastAsia="MS Mincho"/>
          <w:lang w:eastAsia="ja-JP" w:bidi="he-IL"/>
        </w:rPr>
        <w:t xml:space="preserve">nparsing </w:t>
      </w:r>
      <w:r w:rsidR="00AA0FDE">
        <w:rPr>
          <w:rFonts w:eastAsia="MS Mincho"/>
          <w:lang w:eastAsia="ja-JP" w:bidi="he-IL"/>
        </w:rPr>
        <w:t xml:space="preserve">progresses and fills </w:t>
      </w:r>
      <w:r>
        <w:rPr>
          <w:rFonts w:eastAsia="MS Mincho"/>
          <w:lang w:eastAsia="ja-JP" w:bidi="he-IL"/>
        </w:rPr>
        <w:t xml:space="preserve">in these defaultable and </w:t>
      </w:r>
      <w:r w:rsidR="000C2A29">
        <w:rPr>
          <w:rFonts w:eastAsia="MS Mincho"/>
          <w:lang w:eastAsia="ja-JP" w:bidi="he-IL"/>
        </w:rPr>
        <w:t xml:space="preserve">calculated </w:t>
      </w:r>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87D12">
        <w:rPr>
          <w:rStyle w:val="Hyperlink"/>
          <w:rFonts w:eastAsia="MS Mincho"/>
        </w:rPr>
        <w:t>9.7</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87D12">
        <w:rPr>
          <w:rFonts w:eastAsia="MS Mincho"/>
          <w:lang w:eastAsia="ja-JP" w:bidi="he-IL"/>
        </w:rPr>
        <w:t>Unparser Infoset Augmentation Algorithm</w:t>
      </w:r>
      <w:r w:rsidRPr="00065302">
        <w:rPr>
          <w:rStyle w:val="Hyperlink"/>
        </w:rPr>
        <w:fldChar w:fldCharType="end"/>
      </w:r>
      <w:r>
        <w:rPr>
          <w:rFonts w:eastAsia="MS Mincho"/>
        </w:rPr>
        <w:t>.</w:t>
      </w:r>
    </w:p>
    <w:p w14:paraId="7391B0A0" w14:textId="5E19EB77" w:rsidR="000E1214" w:rsidRDefault="00A87198" w:rsidP="00B31DA3">
      <w:pPr>
        <w:pStyle w:val="Heading1"/>
      </w:pPr>
      <w:bookmarkStart w:id="712" w:name="_Toc322911520"/>
      <w:bookmarkStart w:id="713" w:name="_Toc322912059"/>
      <w:bookmarkStart w:id="714" w:name="_Toc322911521"/>
      <w:bookmarkStart w:id="715" w:name="_Toc322912060"/>
      <w:bookmarkStart w:id="716" w:name="_DFDL_Schema_Component"/>
      <w:bookmarkStart w:id="717" w:name="_Toc199516229"/>
      <w:bookmarkStart w:id="718" w:name="_Toc194983907"/>
      <w:bookmarkStart w:id="719" w:name="_Toc243112748"/>
      <w:bookmarkStart w:id="720" w:name="_Toc349042623"/>
      <w:bookmarkStart w:id="721" w:name="_Ref39163521"/>
      <w:bookmarkStart w:id="722" w:name="_Ref39163534"/>
      <w:bookmarkStart w:id="723" w:name="_Toc62570056"/>
      <w:bookmarkEnd w:id="712"/>
      <w:bookmarkEnd w:id="713"/>
      <w:bookmarkEnd w:id="714"/>
      <w:bookmarkEnd w:id="715"/>
      <w:bookmarkEnd w:id="716"/>
      <w:r>
        <w:t>DFDL Schema Component Model</w:t>
      </w:r>
      <w:bookmarkEnd w:id="659"/>
      <w:bookmarkEnd w:id="660"/>
      <w:bookmarkEnd w:id="717"/>
      <w:bookmarkEnd w:id="718"/>
      <w:bookmarkEnd w:id="719"/>
      <w:bookmarkEnd w:id="720"/>
      <w:bookmarkEnd w:id="721"/>
      <w:bookmarkEnd w:id="722"/>
      <w:bookmarkEnd w:id="723"/>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5B3A477C" w:rsidR="000E1214" w:rsidRDefault="00A87198">
      <w:r>
        <w:t xml:space="preserve">The shaded boxes have direct corresponding </w:t>
      </w:r>
      <w:r w:rsidR="00AA0FDE">
        <w:t xml:space="preserve">XML Schema </w:t>
      </w:r>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C0FCD7B" w:rsidR="000E1214" w:rsidRDefault="00D15816">
      <w:r>
        <w:rPr>
          <w:noProof/>
        </w:rPr>
        <w:drawing>
          <wp:inline distT="0" distB="0" distL="0" distR="0" wp14:anchorId="054ADDD9" wp14:editId="035BA7A1">
            <wp:extent cx="4972050" cy="42957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0" cy="4295775"/>
                    </a:xfrm>
                    <a:prstGeom prst="rect">
                      <a:avLst/>
                    </a:prstGeom>
                  </pic:spPr>
                </pic:pic>
              </a:graphicData>
            </a:graphic>
          </wp:inline>
        </w:drawing>
      </w:r>
    </w:p>
    <w:p w14:paraId="63F6C6E6" w14:textId="62C0F60B" w:rsidR="000E1214" w:rsidRDefault="00A87198">
      <w:pPr>
        <w:pStyle w:val="Caption"/>
      </w:pPr>
      <w:r>
        <w:t xml:space="preserve">Figure </w:t>
      </w:r>
      <w:r w:rsidR="00FF3CA9">
        <w:fldChar w:fldCharType="begin"/>
      </w:r>
      <w:r w:rsidR="00FF3CA9">
        <w:instrText xml:space="preserve"> SEQ Figure \* ARABIC </w:instrText>
      </w:r>
      <w:r w:rsidR="00FF3CA9">
        <w:fldChar w:fldCharType="separate"/>
      </w:r>
      <w:r w:rsidR="00487D12">
        <w:rPr>
          <w:noProof/>
        </w:rPr>
        <w:t>2</w:t>
      </w:r>
      <w:r w:rsidR="00FF3CA9">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0121C33A" w:rsidR="000E1214" w:rsidRDefault="003B763B">
      <w:r>
        <w:t>T</w:t>
      </w:r>
      <w:r w:rsidR="00A87198">
        <w:t xml:space="preserve">he DFDL Schema Model </w:t>
      </w:r>
      <w:r>
        <w:t xml:space="preserve">is expressed </w:t>
      </w:r>
      <w:r w:rsidR="00A87198">
        <w:t xml:space="preserve">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724" w:name="_Ref50631257"/>
      <w:bookmarkStart w:id="725" w:name="_Ref50645729"/>
      <w:bookmarkStart w:id="726" w:name="_Toc62570057"/>
      <w:bookmarkStart w:id="727" w:name="_Toc99787969"/>
      <w:bookmarkStart w:id="728" w:name="_Toc99956882"/>
      <w:bookmarkStart w:id="729" w:name="_Toc177399028"/>
      <w:bookmarkStart w:id="730" w:name="_Toc175057315"/>
      <w:bookmarkStart w:id="731" w:name="_Toc199516230"/>
      <w:bookmarkStart w:id="732" w:name="_Toc194983908"/>
      <w:bookmarkStart w:id="733" w:name="_Toc243112749"/>
      <w:bookmarkStart w:id="734" w:name="_Ref273529945"/>
      <w:bookmarkStart w:id="735" w:name="_Ref273529953"/>
      <w:bookmarkStart w:id="736" w:name="_Ref274647262"/>
      <w:bookmarkStart w:id="737" w:name="_Ref274647268"/>
      <w:bookmarkStart w:id="738" w:name="_Ref346445132"/>
      <w:bookmarkStart w:id="739" w:name="_Toc349042624"/>
      <w:r>
        <w:t>DFDL Simple Types</w:t>
      </w:r>
      <w:bookmarkEnd w:id="724"/>
      <w:bookmarkEnd w:id="725"/>
      <w:bookmarkEnd w:id="726"/>
    </w:p>
    <w:p w14:paraId="5E0E126E" w14:textId="5EFF2E9F" w:rsidR="00B5788B" w:rsidRDefault="000E5BE9" w:rsidP="000E5BE9">
      <w:r>
        <w:t>The DFDL simple types are shown in Figure 3. The graph shows all the types defined by XML Schema version 1.0, and the subset of these types supported by DFDL are shown as shaded.</w:t>
      </w:r>
    </w:p>
    <w:p w14:paraId="39C0C06F" w14:textId="36142104" w:rsidR="000E5BE9" w:rsidRDefault="00B6632C" w:rsidP="000E5BE9">
      <w:pPr>
        <w:jc w:val="center"/>
      </w:pPr>
      <w:r>
        <w:rPr>
          <w:noProof/>
        </w:rPr>
        <w:drawing>
          <wp:inline distT="0" distB="0" distL="0" distR="0" wp14:anchorId="3D436281" wp14:editId="6B305FC1">
            <wp:extent cx="5486400" cy="30861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ple-types-diagra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2A346E1" w14:textId="49E70340" w:rsidR="000E5BE9" w:rsidRDefault="000E5BE9" w:rsidP="000E5BE9">
      <w:pPr>
        <w:pStyle w:val="Caption"/>
      </w:pPr>
      <w:r>
        <w:t xml:space="preserve">Figure </w:t>
      </w:r>
      <w:r w:rsidR="00FF3CA9">
        <w:fldChar w:fldCharType="begin"/>
      </w:r>
      <w:r w:rsidR="00FF3CA9">
        <w:instrText xml:space="preserve"> SEQ Figure \* ARABIC </w:instrText>
      </w:r>
      <w:r w:rsidR="00FF3CA9">
        <w:fldChar w:fldCharType="separate"/>
      </w:r>
      <w:r w:rsidR="00487D12">
        <w:rPr>
          <w:noProof/>
        </w:rPr>
        <w:t>3</w:t>
      </w:r>
      <w:r w:rsidR="00FF3CA9">
        <w:rPr>
          <w:noProof/>
        </w:rPr>
        <w:fldChar w:fldCharType="end"/>
      </w:r>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074B272B" w:rsidR="000E5BE9" w:rsidRDefault="000E5BE9" w:rsidP="0012632C">
      <w:pPr>
        <w:pStyle w:val="ListParagraph"/>
        <w:numPr>
          <w:ilvl w:val="0"/>
          <w:numId w:val="23"/>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r w:rsidR="00341AE4">
              <w:t xml:space="preserve">, xs:nonNegativeInteger, xs:long, </w:t>
            </w:r>
            <w:r>
              <w:t>xs:int,</w:t>
            </w:r>
            <w:r w:rsidR="00341AE4">
              <w:t xml:space="preserve"> xs:short, xs:byte, </w:t>
            </w:r>
            <w:r>
              <w:t>xs:unsignedLong,</w:t>
            </w:r>
            <w:r w:rsidR="00341AE4">
              <w:t xml:space="preserve"> xs:unsignedInt, xs:unsignedShort, and xs:unsignedByte</w:t>
            </w:r>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44583B52" w:rsidR="0047079B" w:rsidRDefault="0047079B">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1</w:t>
      </w:r>
      <w:r w:rsidR="00FF3CA9">
        <w:rPr>
          <w:noProof/>
        </w:rPr>
        <w:fldChar w:fldCharType="end"/>
      </w:r>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740" w:name="_Ref50638650"/>
      <w:bookmarkStart w:id="741" w:name="_Ref50638660"/>
      <w:bookmarkStart w:id="742" w:name="_Toc62570058"/>
      <w:r>
        <w:t>DFDL Subset of XML Schema</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4F4C890D" w14:textId="65D54C9E"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Pr="00E833BE" w:rsidRDefault="00A87198" w:rsidP="0012632C">
      <w:pPr>
        <w:pStyle w:val="ListParagraph"/>
        <w:numPr>
          <w:ilvl w:val="0"/>
          <w:numId w:val="23"/>
        </w:numPr>
      </w:pPr>
      <w:r w:rsidRPr="00E833BE">
        <w:t>Standard XSD namespace management</w:t>
      </w:r>
    </w:p>
    <w:p w14:paraId="5358C0D5" w14:textId="77777777" w:rsidR="000E1214" w:rsidRPr="00E833BE" w:rsidRDefault="00A87198" w:rsidP="0012632C">
      <w:pPr>
        <w:pStyle w:val="ListParagraph"/>
        <w:numPr>
          <w:ilvl w:val="0"/>
          <w:numId w:val="23"/>
        </w:numPr>
      </w:pPr>
      <w:r w:rsidRPr="00E833BE">
        <w:t>Standard XSD import and  management for multiple file schemas</w:t>
      </w:r>
    </w:p>
    <w:p w14:paraId="0EEA87EB" w14:textId="77777777" w:rsidR="000E1214" w:rsidRPr="00E833BE" w:rsidRDefault="00A87198" w:rsidP="0012632C">
      <w:pPr>
        <w:pStyle w:val="ListParagraph"/>
        <w:numPr>
          <w:ilvl w:val="0"/>
          <w:numId w:val="23"/>
        </w:numPr>
      </w:pPr>
      <w:r w:rsidRPr="00E833BE">
        <w:t>Local element declarations with dimensionality via XSD maxOccurs and XSD minOccurs.</w:t>
      </w:r>
    </w:p>
    <w:p w14:paraId="566D025C" w14:textId="77777777" w:rsidR="000E1214" w:rsidRPr="00E833BE" w:rsidRDefault="00A87198" w:rsidP="0012632C">
      <w:pPr>
        <w:pStyle w:val="ListParagraph"/>
        <w:numPr>
          <w:ilvl w:val="0"/>
          <w:numId w:val="23"/>
        </w:numPr>
      </w:pPr>
      <w:r w:rsidRPr="00E833BE">
        <w:t>Global element declarations</w:t>
      </w:r>
    </w:p>
    <w:p w14:paraId="2F0061E8" w14:textId="46121A30" w:rsidR="000E1214" w:rsidRPr="00E833BE" w:rsidRDefault="00A87198" w:rsidP="0012632C">
      <w:pPr>
        <w:pStyle w:val="ListParagraph"/>
        <w:numPr>
          <w:ilvl w:val="0"/>
          <w:numId w:val="23"/>
        </w:numPr>
      </w:pPr>
      <w:r w:rsidRPr="00E833BE">
        <w:t>Complex</w:t>
      </w:r>
      <w:r w:rsidR="00933F0E" w:rsidRPr="00E833BE">
        <w:t xml:space="preserve"> t</w:t>
      </w:r>
      <w:r w:rsidRPr="00E833BE">
        <w:t>ype definitions with empty or element-only content models.</w:t>
      </w:r>
    </w:p>
    <w:p w14:paraId="3CB8DCFE" w14:textId="77777777" w:rsidR="000E1214" w:rsidRPr="00E833BE" w:rsidRDefault="00A87198" w:rsidP="0012632C">
      <w:pPr>
        <w:pStyle w:val="ListParagraph"/>
        <w:numPr>
          <w:ilvl w:val="0"/>
          <w:numId w:val="23"/>
        </w:numPr>
      </w:pPr>
      <w:r w:rsidRPr="00E833BE">
        <w:t>DFDL appinfo annotations describing the data format</w:t>
      </w:r>
    </w:p>
    <w:p w14:paraId="1B02E2B4" w14:textId="54A24B93" w:rsidR="000E1214" w:rsidRPr="00E833BE" w:rsidRDefault="00A87198" w:rsidP="0012632C">
      <w:pPr>
        <w:pStyle w:val="ListParagraph"/>
        <w:numPr>
          <w:ilvl w:val="0"/>
          <w:numId w:val="23"/>
        </w:numPr>
      </w:pPr>
      <w:r w:rsidRPr="00E833BE">
        <w:t>These simple types: string, float, double, decimal, integer, long, int, short, byte, nonNegativeInteger, unsignedLong, unsignedInt, unsignedShort, unsignedByte, boolean, date, time, dateTime, hexBinary</w:t>
      </w:r>
    </w:p>
    <w:p w14:paraId="58BFD27B" w14:textId="77777777" w:rsidR="000E1214" w:rsidRPr="00E833BE" w:rsidRDefault="00A87198" w:rsidP="0012632C">
      <w:pPr>
        <w:pStyle w:val="ListParagraph"/>
        <w:numPr>
          <w:ilvl w:val="0"/>
          <w:numId w:val="23"/>
        </w:numPr>
      </w:pPr>
      <w:r w:rsidRPr="00E833BE">
        <w:t>These facets: minLength, maxLength, minInclusive, maxInclusive, minExclusive, maxExclusive, totalDigits, fractionDigits, enumeration, pattern (for xs:string type only)</w:t>
      </w:r>
    </w:p>
    <w:p w14:paraId="51FA9046" w14:textId="77777777" w:rsidR="000E1214" w:rsidRPr="00E833BE" w:rsidRDefault="00A87198" w:rsidP="0012632C">
      <w:pPr>
        <w:pStyle w:val="ListParagraph"/>
        <w:numPr>
          <w:ilvl w:val="0"/>
          <w:numId w:val="23"/>
        </w:numPr>
      </w:pPr>
      <w:r w:rsidRPr="00E833BE">
        <w:t>Fixed values</w:t>
      </w:r>
    </w:p>
    <w:p w14:paraId="147DB43C" w14:textId="77777777" w:rsidR="000E1214" w:rsidRPr="00E833BE" w:rsidRDefault="00A87198" w:rsidP="0012632C">
      <w:pPr>
        <w:pStyle w:val="ListParagraph"/>
        <w:numPr>
          <w:ilvl w:val="0"/>
          <w:numId w:val="23"/>
        </w:numPr>
      </w:pPr>
      <w:r w:rsidRPr="00E833BE">
        <w:t>Default values</w:t>
      </w:r>
    </w:p>
    <w:p w14:paraId="35781D5E" w14:textId="77777777" w:rsidR="000E1214" w:rsidRPr="00E833BE" w:rsidRDefault="00A87198" w:rsidP="0012632C">
      <w:pPr>
        <w:pStyle w:val="ListParagraph"/>
        <w:numPr>
          <w:ilvl w:val="0"/>
          <w:numId w:val="23"/>
        </w:numPr>
      </w:pPr>
      <w:r w:rsidRPr="00E833BE">
        <w:t>'sequence' model groups (without XSD minOccurs and XSD maxOccurs or with both XSD minOccurs="1" and XSD maxOccurs="1")</w:t>
      </w:r>
    </w:p>
    <w:p w14:paraId="5C0B6222" w14:textId="77777777" w:rsidR="000E1214" w:rsidRPr="00E833BE" w:rsidRDefault="00A87198" w:rsidP="0012632C">
      <w:pPr>
        <w:pStyle w:val="ListParagraph"/>
        <w:numPr>
          <w:ilvl w:val="0"/>
          <w:numId w:val="23"/>
        </w:numPr>
      </w:pPr>
      <w:r w:rsidRPr="00E833BE">
        <w:t>'choice' model groups (without XSD minOccurs and XSD maxOccurs or with both XSD minOccurs="1" and XSD maxOccurs="1")</w:t>
      </w:r>
    </w:p>
    <w:p w14:paraId="3BC09B07" w14:textId="77777777" w:rsidR="000E1214" w:rsidRPr="00E833BE" w:rsidRDefault="00A87198" w:rsidP="0012632C">
      <w:pPr>
        <w:pStyle w:val="ListParagraph"/>
        <w:numPr>
          <w:ilvl w:val="0"/>
          <w:numId w:val="23"/>
        </w:numPr>
      </w:pPr>
      <w:r w:rsidRPr="00E833BE">
        <w:t>Simple type derivations derived by restriction from the allowed built-in types</w:t>
      </w:r>
    </w:p>
    <w:p w14:paraId="67082BDD" w14:textId="77777777" w:rsidR="000E1214" w:rsidRPr="00E833BE" w:rsidRDefault="00A87198" w:rsidP="0012632C">
      <w:pPr>
        <w:pStyle w:val="ListParagraph"/>
        <w:numPr>
          <w:ilvl w:val="0"/>
          <w:numId w:val="23"/>
        </w:numPr>
      </w:pPr>
      <w:r w:rsidRPr="00E833BE">
        <w:t>Reusable Groups: named model group definitions can only contain one model group</w:t>
      </w:r>
    </w:p>
    <w:p w14:paraId="3F87B2B3" w14:textId="77777777" w:rsidR="000E1214" w:rsidRPr="00E833BE" w:rsidRDefault="00A87198" w:rsidP="0012632C">
      <w:pPr>
        <w:pStyle w:val="ListParagraph"/>
        <w:numPr>
          <w:ilvl w:val="0"/>
          <w:numId w:val="23"/>
        </w:numPr>
      </w:pPr>
      <w:r w:rsidRPr="00E833BE">
        <w:t>Element references with dimensionality via XSD maxOccurs and XSD minOccurs.</w:t>
      </w:r>
    </w:p>
    <w:p w14:paraId="53DF48B4" w14:textId="77777777" w:rsidR="000E1214" w:rsidRPr="00E833BE" w:rsidRDefault="00A87198" w:rsidP="0012632C">
      <w:pPr>
        <w:pStyle w:val="ListParagraph"/>
        <w:numPr>
          <w:ilvl w:val="0"/>
          <w:numId w:val="23"/>
        </w:numPr>
      </w:pPr>
      <w:r w:rsidRPr="00E833BE">
        <w:t>Group references without dimensionality</w:t>
      </w:r>
    </w:p>
    <w:p w14:paraId="37F50CC4" w14:textId="77777777" w:rsidR="000E1214" w:rsidRPr="00E833BE" w:rsidRDefault="00A87198" w:rsidP="0012632C">
      <w:pPr>
        <w:pStyle w:val="ListParagraph"/>
        <w:numPr>
          <w:ilvl w:val="0"/>
          <w:numId w:val="23"/>
        </w:numPr>
      </w:pPr>
      <w:r w:rsidRPr="00E833BE">
        <w:t xml:space="preserve">Nillable attribute is "true" (that is, nillable="true" in the element declaration.) </w:t>
      </w:r>
    </w:p>
    <w:p w14:paraId="4EF779D8" w14:textId="77777777" w:rsidR="000E1214" w:rsidRPr="00E833BE" w:rsidRDefault="00A87198" w:rsidP="0012632C">
      <w:pPr>
        <w:pStyle w:val="ListParagraph"/>
        <w:numPr>
          <w:ilvl w:val="0"/>
          <w:numId w:val="23"/>
        </w:numPr>
      </w:pPr>
      <w:r w:rsidRPr="00E833BE">
        <w:t>Appinfo annotations for sources other than DFDL are permitted and ignored</w:t>
      </w:r>
    </w:p>
    <w:p w14:paraId="070A279E" w14:textId="77777777" w:rsidR="000E1214" w:rsidRPr="00E833BE" w:rsidRDefault="00A87198" w:rsidP="0012632C">
      <w:pPr>
        <w:pStyle w:val="ListParagraph"/>
        <w:numPr>
          <w:ilvl w:val="0"/>
          <w:numId w:val="23"/>
        </w:numPr>
      </w:pPr>
      <w:r w:rsidRPr="00E833BE">
        <w:t>Unions; the memberTypes must be derived from the same simple type. DFDL annotations are not permitted on union members.</w:t>
      </w:r>
      <w:r w:rsidRPr="00E833BE">
        <w:footnoteReference w:id="7"/>
      </w:r>
    </w:p>
    <w:p w14:paraId="2B9E8B34" w14:textId="77777777" w:rsidR="000E1214" w:rsidRPr="00E833BE" w:rsidRDefault="00A87198" w:rsidP="0012632C">
      <w:pPr>
        <w:pStyle w:val="ListParagraph"/>
        <w:numPr>
          <w:ilvl w:val="0"/>
          <w:numId w:val="23"/>
        </w:numPr>
      </w:pPr>
      <w:r w:rsidRPr="00E833BE">
        <w:t>XML Entities</w:t>
      </w:r>
    </w:p>
    <w:p w14:paraId="7C4F0335" w14:textId="77777777" w:rsidR="000E1214" w:rsidRPr="00E833BE" w:rsidRDefault="00A87198" w:rsidP="0012632C">
      <w:pPr>
        <w:pStyle w:val="ListParagraph"/>
        <w:numPr>
          <w:ilvl w:val="0"/>
          <w:numId w:val="23"/>
        </w:numPr>
      </w:pPr>
      <w:r w:rsidRPr="00E833BE">
        <w:t>The xs:schema “elementFormDefault” attribute</w:t>
      </w:r>
    </w:p>
    <w:p w14:paraId="7E3B06BB" w14:textId="77777777" w:rsidR="000E1214" w:rsidRPr="00E833BE" w:rsidRDefault="00A87198" w:rsidP="0012632C">
      <w:pPr>
        <w:pStyle w:val="ListParagraph"/>
        <w:numPr>
          <w:ilvl w:val="0"/>
          <w:numId w:val="23"/>
        </w:numPr>
      </w:pPr>
      <w:r w:rsidRPr="00E833BE">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Pr="00E833BE" w:rsidRDefault="00A87198" w:rsidP="0012632C">
      <w:pPr>
        <w:pStyle w:val="ListParagraph"/>
        <w:numPr>
          <w:ilvl w:val="0"/>
          <w:numId w:val="135"/>
        </w:numPr>
      </w:pPr>
      <w:r w:rsidRPr="00E833BE">
        <w:t>Attribute declarations (local or global)</w:t>
      </w:r>
    </w:p>
    <w:p w14:paraId="05E059A0" w14:textId="77777777" w:rsidR="000E1214" w:rsidRPr="00E833BE" w:rsidRDefault="00A87198" w:rsidP="0012632C">
      <w:pPr>
        <w:pStyle w:val="ListParagraph"/>
        <w:numPr>
          <w:ilvl w:val="0"/>
          <w:numId w:val="135"/>
        </w:numPr>
      </w:pPr>
      <w:r w:rsidRPr="00E833BE">
        <w:t>Attribute references</w:t>
      </w:r>
    </w:p>
    <w:p w14:paraId="0ADB02AE" w14:textId="77777777" w:rsidR="000E1214" w:rsidRPr="00E833BE" w:rsidRDefault="00A87198" w:rsidP="0012632C">
      <w:pPr>
        <w:pStyle w:val="ListParagraph"/>
        <w:numPr>
          <w:ilvl w:val="0"/>
          <w:numId w:val="135"/>
        </w:numPr>
      </w:pPr>
      <w:r w:rsidRPr="00E833BE">
        <w:t>Attribute group definitions</w:t>
      </w:r>
    </w:p>
    <w:p w14:paraId="0F027F7E" w14:textId="77777777" w:rsidR="000E1214" w:rsidRPr="00E833BE" w:rsidRDefault="00A87198" w:rsidP="0012632C">
      <w:pPr>
        <w:pStyle w:val="ListParagraph"/>
        <w:numPr>
          <w:ilvl w:val="0"/>
          <w:numId w:val="135"/>
        </w:numPr>
      </w:pPr>
      <w:r w:rsidRPr="00E833BE">
        <w:t>Complex type derivations where the base type is not xs:anyType.</w:t>
      </w:r>
    </w:p>
    <w:p w14:paraId="6DE1B3AD" w14:textId="77777777" w:rsidR="000E1214" w:rsidRPr="00E833BE" w:rsidRDefault="00A87198" w:rsidP="0012632C">
      <w:pPr>
        <w:pStyle w:val="ListParagraph"/>
        <w:numPr>
          <w:ilvl w:val="0"/>
          <w:numId w:val="135"/>
        </w:numPr>
      </w:pPr>
      <w:r w:rsidRPr="00E833BE">
        <w:t>Complex types having mixed content models or simple content models</w:t>
      </w:r>
    </w:p>
    <w:p w14:paraId="06B6E8D1" w14:textId="77777777" w:rsidR="000E1214" w:rsidRPr="00E833BE" w:rsidRDefault="00A87198" w:rsidP="0012632C">
      <w:pPr>
        <w:pStyle w:val="ListParagraph"/>
        <w:numPr>
          <w:ilvl w:val="0"/>
          <w:numId w:val="135"/>
        </w:numPr>
      </w:pPr>
      <w:r w:rsidRPr="00E833BE">
        <w:t>List simple types</w:t>
      </w:r>
    </w:p>
    <w:p w14:paraId="320E3BDF" w14:textId="77777777" w:rsidR="000E1214" w:rsidRPr="00E833BE" w:rsidRDefault="00A87198" w:rsidP="0012632C">
      <w:pPr>
        <w:pStyle w:val="ListParagraph"/>
        <w:numPr>
          <w:ilvl w:val="0"/>
          <w:numId w:val="135"/>
        </w:numPr>
      </w:pPr>
      <w:r w:rsidRPr="00E833BE">
        <w:t>Union simple types where the member types are not derived from the same simple type.</w:t>
      </w:r>
    </w:p>
    <w:p w14:paraId="671B985A" w14:textId="77777777" w:rsidR="000E1214" w:rsidRPr="00E833BE" w:rsidRDefault="00A87198" w:rsidP="0012632C">
      <w:pPr>
        <w:pStyle w:val="ListParagraph"/>
        <w:numPr>
          <w:ilvl w:val="0"/>
          <w:numId w:val="135"/>
        </w:numPr>
      </w:pPr>
      <w:r w:rsidRPr="00E833BE">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Pr="00E833BE" w:rsidRDefault="00A87198" w:rsidP="0012632C">
      <w:pPr>
        <w:pStyle w:val="ListParagraph"/>
        <w:numPr>
          <w:ilvl w:val="0"/>
          <w:numId w:val="135"/>
        </w:numPr>
      </w:pPr>
      <w:r w:rsidRPr="00E833BE">
        <w:t>XSD maxOccurs and XSD minOccurs on model groups (except if both are '1')</w:t>
      </w:r>
    </w:p>
    <w:p w14:paraId="1910E72B" w14:textId="77777777" w:rsidR="000E1214" w:rsidRPr="00E833BE" w:rsidRDefault="00A87198" w:rsidP="0012632C">
      <w:pPr>
        <w:pStyle w:val="ListParagraph"/>
        <w:numPr>
          <w:ilvl w:val="0"/>
          <w:numId w:val="135"/>
        </w:numPr>
      </w:pPr>
      <w:r w:rsidRPr="00E833BE">
        <w:rPr>
          <w:rFonts w:eastAsia="MS Mincho"/>
        </w:rPr>
        <w:t>XSD minOccurs = ‘0’ on branches of xs:choice model groups</w:t>
      </w:r>
    </w:p>
    <w:p w14:paraId="38811472" w14:textId="77777777" w:rsidR="000E1214" w:rsidRPr="00E833BE" w:rsidRDefault="00A87198" w:rsidP="0012632C">
      <w:pPr>
        <w:pStyle w:val="ListParagraph"/>
        <w:numPr>
          <w:ilvl w:val="0"/>
          <w:numId w:val="135"/>
        </w:numPr>
      </w:pPr>
      <w:r w:rsidRPr="00E833BE">
        <w:t xml:space="preserve">Identity Constraints </w:t>
      </w:r>
    </w:p>
    <w:p w14:paraId="4AFA1941" w14:textId="77777777" w:rsidR="000E1214" w:rsidRPr="00E833BE" w:rsidRDefault="00A87198" w:rsidP="0012632C">
      <w:pPr>
        <w:pStyle w:val="ListParagraph"/>
        <w:numPr>
          <w:ilvl w:val="0"/>
          <w:numId w:val="135"/>
        </w:numPr>
      </w:pPr>
      <w:r w:rsidRPr="00E833BE">
        <w:t xml:space="preserve">Substitution Groups </w:t>
      </w:r>
    </w:p>
    <w:p w14:paraId="77A7A328" w14:textId="77777777" w:rsidR="000E1214" w:rsidRPr="00E833BE" w:rsidRDefault="00A87198" w:rsidP="0012632C">
      <w:pPr>
        <w:pStyle w:val="ListParagraph"/>
        <w:numPr>
          <w:ilvl w:val="0"/>
          <w:numId w:val="135"/>
        </w:numPr>
      </w:pPr>
      <w:r w:rsidRPr="00E833BE">
        <w:t>xs:all groups</w:t>
      </w:r>
    </w:p>
    <w:p w14:paraId="752B3FD9" w14:textId="77777777" w:rsidR="000E1214" w:rsidRPr="00E833BE" w:rsidRDefault="00A87198" w:rsidP="0012632C">
      <w:pPr>
        <w:pStyle w:val="ListParagraph"/>
        <w:numPr>
          <w:ilvl w:val="0"/>
          <w:numId w:val="135"/>
        </w:numPr>
      </w:pPr>
      <w:r w:rsidRPr="00E833BE">
        <w:t xml:space="preserve">xs:any element wildcards  </w:t>
      </w:r>
    </w:p>
    <w:p w14:paraId="173D4DAA" w14:textId="77777777" w:rsidR="000E1214" w:rsidRPr="00E833BE" w:rsidRDefault="00A87198" w:rsidP="0012632C">
      <w:pPr>
        <w:pStyle w:val="ListParagraph"/>
        <w:numPr>
          <w:ilvl w:val="0"/>
          <w:numId w:val="135"/>
        </w:numPr>
      </w:pPr>
      <w:r w:rsidRPr="00E833BE">
        <w:t>Redefine - This version of DFDL does not support xs:redefine. DFDL schemas must not contain xs:redefine directly or indirectly in schemas they import or include.</w:t>
      </w:r>
    </w:p>
    <w:p w14:paraId="25D9208A" w14:textId="77777777" w:rsidR="000E1214" w:rsidRPr="00E833BE" w:rsidRDefault="00A87198" w:rsidP="0012632C">
      <w:pPr>
        <w:pStyle w:val="ListParagraph"/>
        <w:numPr>
          <w:ilvl w:val="0"/>
          <w:numId w:val="135"/>
        </w:numPr>
      </w:pPr>
      <w:r w:rsidRPr="00E833BE">
        <w:t>whitespace facet</w:t>
      </w:r>
    </w:p>
    <w:p w14:paraId="15C2274D" w14:textId="4029F2CA" w:rsidR="000E1214" w:rsidRPr="00E833BE" w:rsidRDefault="00933F0E" w:rsidP="0012632C">
      <w:pPr>
        <w:pStyle w:val="ListParagraph"/>
        <w:numPr>
          <w:ilvl w:val="0"/>
          <w:numId w:val="135"/>
        </w:numPr>
      </w:pPr>
      <w:r w:rsidRPr="00E833BE">
        <w:t>Recursively defined</w:t>
      </w:r>
      <w:r w:rsidR="00A87198" w:rsidRPr="00E833BE">
        <w:t xml:space="preserve"> types and elements (defined by way of type, group, or element references)</w:t>
      </w:r>
    </w:p>
    <w:p w14:paraId="546A6E4B" w14:textId="77777777" w:rsidR="000E1214" w:rsidRDefault="00A87198" w:rsidP="00B31DA3">
      <w:pPr>
        <w:pStyle w:val="Heading2"/>
      </w:pPr>
      <w:bookmarkStart w:id="743" w:name="_Toc199516231"/>
      <w:bookmarkStart w:id="744" w:name="_Toc194983909"/>
      <w:bookmarkStart w:id="745" w:name="_Toc243112750"/>
      <w:bookmarkStart w:id="746" w:name="_Ref346447428"/>
      <w:bookmarkStart w:id="747" w:name="_Toc349042625"/>
      <w:bookmarkStart w:id="748" w:name="_Toc62570059"/>
      <w:bookmarkStart w:id="749" w:name="_Ref161828896"/>
      <w:bookmarkStart w:id="750" w:name="_Toc177399029"/>
      <w:bookmarkStart w:id="751" w:name="_Toc175057316"/>
      <w:r>
        <w:t>XSD Facets, min/maxOccurs, default, and fixed</w:t>
      </w:r>
      <w:bookmarkEnd w:id="743"/>
      <w:bookmarkEnd w:id="744"/>
      <w:bookmarkEnd w:id="745"/>
      <w:bookmarkEnd w:id="746"/>
      <w:bookmarkEnd w:id="747"/>
      <w:bookmarkEnd w:id="748"/>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Pr="00E833BE" w:rsidRDefault="00A87198" w:rsidP="0012632C">
      <w:pPr>
        <w:pStyle w:val="ListParagraph"/>
        <w:numPr>
          <w:ilvl w:val="0"/>
          <w:numId w:val="136"/>
        </w:numPr>
      </w:pPr>
      <w:r w:rsidRPr="00E833BE">
        <w:t>the facets</w:t>
      </w:r>
    </w:p>
    <w:p w14:paraId="19E48DAA" w14:textId="77777777" w:rsidR="000E1214" w:rsidRPr="00E833BE" w:rsidRDefault="00A87198" w:rsidP="0012632C">
      <w:pPr>
        <w:pStyle w:val="ListParagraph"/>
        <w:numPr>
          <w:ilvl w:val="0"/>
          <w:numId w:val="136"/>
        </w:numPr>
      </w:pPr>
      <w:r w:rsidRPr="00E833BE">
        <w:t>minOccurs, maxOccurs</w:t>
      </w:r>
    </w:p>
    <w:p w14:paraId="701B7883" w14:textId="77777777" w:rsidR="000E1214" w:rsidRPr="00E833BE" w:rsidRDefault="00A87198" w:rsidP="0012632C">
      <w:pPr>
        <w:pStyle w:val="ListParagraph"/>
        <w:numPr>
          <w:ilvl w:val="0"/>
          <w:numId w:val="136"/>
        </w:numPr>
      </w:pPr>
      <w:r w:rsidRPr="00E833BE">
        <w:t>default</w:t>
      </w:r>
    </w:p>
    <w:p w14:paraId="68EB3DE9" w14:textId="77777777" w:rsidR="000E1214" w:rsidRPr="00E833BE" w:rsidRDefault="00A87198" w:rsidP="0012632C">
      <w:pPr>
        <w:pStyle w:val="ListParagraph"/>
        <w:numPr>
          <w:ilvl w:val="0"/>
          <w:numId w:val="136"/>
        </w:numPr>
      </w:pPr>
      <w:r w:rsidRPr="00E833BE">
        <w:t>fixed</w:t>
      </w:r>
    </w:p>
    <w:p w14:paraId="23B30B75" w14:textId="77777777" w:rsidR="000E1214" w:rsidRDefault="00A87198">
      <w:r>
        <w:t>The facets and the types they are applicable to are:</w:t>
      </w:r>
    </w:p>
    <w:p w14:paraId="26CB4BFD" w14:textId="77777777" w:rsidR="000E1214" w:rsidRPr="00E833BE" w:rsidRDefault="00A87198" w:rsidP="0012632C">
      <w:pPr>
        <w:pStyle w:val="ListParagraph"/>
        <w:numPr>
          <w:ilvl w:val="0"/>
          <w:numId w:val="137"/>
        </w:numPr>
      </w:pPr>
      <w:r w:rsidRPr="00E833BE">
        <w:t>minLength maxLength (for types xs:string, and xs:hexBinary)</w:t>
      </w:r>
    </w:p>
    <w:p w14:paraId="602F037F" w14:textId="77777777" w:rsidR="000E1214" w:rsidRPr="00E833BE" w:rsidRDefault="00A87198" w:rsidP="0012632C">
      <w:pPr>
        <w:pStyle w:val="ListParagraph"/>
        <w:numPr>
          <w:ilvl w:val="0"/>
          <w:numId w:val="137"/>
        </w:numPr>
      </w:pPr>
      <w:r w:rsidRPr="00E833BE">
        <w:t>pattern</w:t>
      </w:r>
    </w:p>
    <w:p w14:paraId="06A61022" w14:textId="77777777" w:rsidR="000E1214" w:rsidRPr="00E833BE" w:rsidRDefault="00A87198" w:rsidP="0012632C">
      <w:pPr>
        <w:pStyle w:val="ListParagraph"/>
        <w:numPr>
          <w:ilvl w:val="0"/>
          <w:numId w:val="137"/>
        </w:numPr>
      </w:pPr>
      <w:r w:rsidRPr="00E833BE">
        <w:t>enumeration (all types except xs:boolean)</w:t>
      </w:r>
    </w:p>
    <w:p w14:paraId="2BC59888" w14:textId="024DA525" w:rsidR="000E1214" w:rsidRPr="00E833BE" w:rsidRDefault="00A87198" w:rsidP="0012632C">
      <w:pPr>
        <w:pStyle w:val="ListParagraph"/>
        <w:numPr>
          <w:ilvl w:val="0"/>
          <w:numId w:val="137"/>
        </w:numPr>
      </w:pPr>
      <w:r w:rsidRPr="00E833BE">
        <w:t xml:space="preserve">maxInclusive, maxExclusive, minExclusive, minInclusive (for </w:t>
      </w:r>
      <w:r w:rsidR="00341AE4" w:rsidRPr="00E833BE">
        <w:t>Number and Calendar types</w:t>
      </w:r>
      <w:r w:rsidRPr="00E833BE">
        <w:t xml:space="preserve">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487D12">
        <w:t>5.1</w:t>
      </w:r>
      <w:r w:rsidR="00EA2EAC" w:rsidRPr="00E833BE">
        <w:fldChar w:fldCharType="end"/>
      </w:r>
      <w:r w:rsidRPr="00E833BE">
        <w:t>)</w:t>
      </w:r>
    </w:p>
    <w:p w14:paraId="56796B60" w14:textId="6208A4D6" w:rsidR="000E1214" w:rsidRPr="00E833BE" w:rsidRDefault="00A87198" w:rsidP="0012632C">
      <w:pPr>
        <w:pStyle w:val="ListParagraph"/>
        <w:numPr>
          <w:ilvl w:val="0"/>
          <w:numId w:val="137"/>
        </w:numPr>
      </w:pPr>
      <w:r w:rsidRPr="00E833BE">
        <w:t xml:space="preserve">totalDigits (for type xs:decimal and all </w:t>
      </w:r>
      <w:r w:rsidR="00341AE4" w:rsidRPr="00E833BE">
        <w:t xml:space="preserve">supported </w:t>
      </w:r>
      <w:r w:rsidRPr="00E833BE">
        <w:t xml:space="preserve">integer types descending from xs:decimal in </w:t>
      </w:r>
      <w:r w:rsidR="00EA2EAC" w:rsidRPr="00E833BE">
        <w:t xml:space="preserve">Section </w:t>
      </w:r>
      <w:r w:rsidR="00EA2EAC" w:rsidRPr="00E833BE">
        <w:fldChar w:fldCharType="begin"/>
      </w:r>
      <w:r w:rsidR="00EA2EAC" w:rsidRPr="00E833BE">
        <w:instrText xml:space="preserve"> REF _Ref50645729 \w \h </w:instrText>
      </w:r>
      <w:r w:rsidR="00341AE4" w:rsidRPr="00E833BE">
        <w:instrText xml:space="preserve"> \* MERGEFORMAT </w:instrText>
      </w:r>
      <w:r w:rsidR="00EA2EAC" w:rsidRPr="00E833BE">
        <w:fldChar w:fldCharType="separate"/>
      </w:r>
      <w:r w:rsidR="00487D12">
        <w:t>5.1</w:t>
      </w:r>
      <w:r w:rsidR="00EA2EAC" w:rsidRPr="00E833BE">
        <w:fldChar w:fldCharType="end"/>
      </w:r>
      <w:r w:rsidRPr="00E833BE">
        <w:t>)</w:t>
      </w:r>
    </w:p>
    <w:p w14:paraId="0B193724" w14:textId="77777777" w:rsidR="000E1214" w:rsidRPr="00E833BE" w:rsidRDefault="00A87198" w:rsidP="0012632C">
      <w:pPr>
        <w:pStyle w:val="ListParagraph"/>
        <w:numPr>
          <w:ilvl w:val="0"/>
          <w:numId w:val="137"/>
        </w:numPr>
      </w:pPr>
      <w:r w:rsidRPr="00E833BE">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1238CED0" w:rsidR="000E1214" w:rsidRDefault="00A87198" w:rsidP="00996DD5">
      <w:pPr>
        <w:pStyle w:val="Heading3"/>
        <w:rPr>
          <w:rFonts w:eastAsia="Times New Roman"/>
        </w:rPr>
      </w:pPr>
      <w:bookmarkStart w:id="752" w:name="_Toc322911525"/>
      <w:bookmarkStart w:id="753" w:name="_Toc322912064"/>
      <w:bookmarkStart w:id="754" w:name="_MinOccurs,_MaxOccurs"/>
      <w:bookmarkStart w:id="755" w:name="_Toc199516232"/>
      <w:bookmarkStart w:id="756" w:name="_Toc194983910"/>
      <w:bookmarkStart w:id="757" w:name="_Toc243112751"/>
      <w:bookmarkStart w:id="758" w:name="_Toc349042626"/>
      <w:bookmarkStart w:id="759" w:name="_Ref365392729"/>
      <w:bookmarkStart w:id="760" w:name="_Ref365392751"/>
      <w:bookmarkStart w:id="761" w:name="_Ref52973577"/>
      <w:bookmarkStart w:id="762" w:name="_Toc62570060"/>
      <w:bookmarkEnd w:id="752"/>
      <w:bookmarkEnd w:id="753"/>
      <w:bookmarkEnd w:id="754"/>
      <w:r>
        <w:rPr>
          <w:rFonts w:eastAsia="Times New Roman"/>
        </w:rPr>
        <w:t xml:space="preserve">MinOccurs, </w:t>
      </w:r>
      <w:bookmarkEnd w:id="755"/>
      <w:bookmarkEnd w:id="756"/>
      <w:bookmarkEnd w:id="757"/>
      <w:r>
        <w:rPr>
          <w:rFonts w:eastAsia="Times New Roman"/>
        </w:rPr>
        <w:t>MaxOccurs</w:t>
      </w:r>
      <w:bookmarkEnd w:id="758"/>
      <w:bookmarkEnd w:id="759"/>
      <w:bookmarkEnd w:id="760"/>
      <w:bookmarkEnd w:id="761"/>
      <w:bookmarkEnd w:id="762"/>
    </w:p>
    <w:p w14:paraId="272FD7DD" w14:textId="667E6BAD" w:rsidR="001A7429" w:rsidRPr="00253638" w:rsidRDefault="001A7429" w:rsidP="00253638">
      <w:r w:rsidRPr="00253638">
        <w:t xml:space="preserve">XSD minOccurs and XSD maxOccurs are used </w:t>
      </w:r>
      <w:r w:rsidR="00253638" w:rsidRPr="00253638">
        <w:t>in these definitions</w:t>
      </w:r>
      <w:r w:rsidRPr="00253638">
        <w:t>:</w:t>
      </w:r>
    </w:p>
    <w:p w14:paraId="09BBAC20" w14:textId="2736494C" w:rsidR="001A7429" w:rsidRPr="00E833BE" w:rsidRDefault="001A7429" w:rsidP="0012632C">
      <w:pPr>
        <w:pStyle w:val="ListParagraph"/>
        <w:numPr>
          <w:ilvl w:val="0"/>
          <w:numId w:val="138"/>
        </w:numPr>
      </w:pPr>
      <w:r w:rsidRPr="00E833BE">
        <w:t>An element declaration or reference where XSD minOccurs is greater than zero is said to be a required element.</w:t>
      </w:r>
    </w:p>
    <w:p w14:paraId="2862C11A" w14:textId="7178F826" w:rsidR="001A7429" w:rsidRPr="00E833BE" w:rsidRDefault="001A7429" w:rsidP="0012632C">
      <w:pPr>
        <w:pStyle w:val="ListParagraph"/>
        <w:numPr>
          <w:ilvl w:val="0"/>
          <w:numId w:val="138"/>
        </w:numPr>
      </w:pPr>
      <w:r w:rsidRPr="00E833BE">
        <w:t>An element declaration or reference where XSD minOccurs is equal to zero is said to be an optional element.</w:t>
      </w:r>
    </w:p>
    <w:p w14:paraId="53863717" w14:textId="4E6D11F1" w:rsidR="001A7429" w:rsidRPr="00E833BE" w:rsidRDefault="001A7429" w:rsidP="0012632C">
      <w:pPr>
        <w:pStyle w:val="ListParagraph"/>
        <w:numPr>
          <w:ilvl w:val="0"/>
          <w:numId w:val="138"/>
        </w:numPr>
      </w:pPr>
      <w:r w:rsidRPr="00E833BE">
        <w:t>A</w:t>
      </w:r>
      <w:r w:rsidR="004A269B" w:rsidRPr="00E833BE">
        <w:t xml:space="preserve"> required element or optional</w:t>
      </w:r>
      <w:r w:rsidRPr="00E833BE">
        <w:t xml:space="preserve"> elemen</w:t>
      </w:r>
      <w:r w:rsidR="00253638" w:rsidRPr="00E833BE">
        <w:t>t</w:t>
      </w:r>
      <w:r w:rsidRPr="00E833BE">
        <w:t xml:space="preserve"> where XSD maxOccurs is greater than 1 is </w:t>
      </w:r>
      <w:r w:rsidR="004A269B" w:rsidRPr="00E833BE">
        <w:t xml:space="preserve">also </w:t>
      </w:r>
      <w:r w:rsidRPr="00E833BE">
        <w:t>said to be an array element.</w:t>
      </w:r>
    </w:p>
    <w:p w14:paraId="5BF10EFE" w14:textId="14983327" w:rsidR="00253638" w:rsidRPr="00253638" w:rsidRDefault="001A7429" w:rsidP="00253638">
      <w:r w:rsidRPr="00253638">
        <w:t xml:space="preserve">When </w:t>
      </w:r>
      <w:r w:rsidR="00A87198" w:rsidRPr="00253638">
        <w:t>validating,</w:t>
      </w:r>
      <w:r w:rsidR="00253638" w:rsidRPr="00253638">
        <w:t xml:space="preserve"> XSD minOccurs and XSD maxOccurs are used</w:t>
      </w:r>
      <w:r w:rsidR="00A87198" w:rsidRPr="00253638">
        <w:t xml:space="preserve"> to determine the minimum </w:t>
      </w:r>
      <w:r w:rsidR="00253638" w:rsidRPr="00253638">
        <w:t xml:space="preserve">and maximum </w:t>
      </w:r>
      <w:r w:rsidR="00A87198" w:rsidRPr="00253638">
        <w:t xml:space="preserve">valid number of occurrences of an </w:t>
      </w:r>
      <w:r w:rsidR="00253638" w:rsidRPr="00253638">
        <w:t xml:space="preserve">element. </w:t>
      </w:r>
    </w:p>
    <w:p w14:paraId="5D171DD8" w14:textId="325A7A5E" w:rsidR="000E1214" w:rsidRPr="00253638" w:rsidRDefault="00A87198" w:rsidP="00253638">
      <w:r w:rsidRPr="00253638">
        <w:t xml:space="preserve">The XSD minOccurs and XSD maxOccurs values are interpreted in conjunction with the DFDL dfdl:occursCountKind property. See Section </w:t>
      </w:r>
      <w:r w:rsidRPr="00253638">
        <w:fldChar w:fldCharType="begin"/>
      </w:r>
      <w:r w:rsidRPr="00253638">
        <w:instrText xml:space="preserve"> REF _Ref351913722 \r \h </w:instrText>
      </w:r>
      <w:r w:rsidR="00253638" w:rsidRPr="00253638">
        <w:instrText xml:space="preserve"> \* MERGEFORMAT </w:instrText>
      </w:r>
      <w:r w:rsidRPr="00253638">
        <w:fldChar w:fldCharType="separate"/>
      </w:r>
      <w:r w:rsidR="00487D12">
        <w:t>16</w:t>
      </w:r>
      <w:r w:rsidRPr="00253638">
        <w:fldChar w:fldCharType="end"/>
      </w:r>
      <w:r w:rsidRPr="00253638">
        <w:t xml:space="preserve">, </w:t>
      </w:r>
      <w:r w:rsidRPr="00253638">
        <w:fldChar w:fldCharType="begin"/>
      </w:r>
      <w:r w:rsidRPr="00253638">
        <w:instrText xml:space="preserve"> REF _Ref351913750 \h </w:instrText>
      </w:r>
      <w:r w:rsidR="00341AE4" w:rsidRPr="00253638">
        <w:instrText xml:space="preserve"> \* MERGEFORMAT </w:instrText>
      </w:r>
      <w:r w:rsidRPr="00253638">
        <w:fldChar w:fldCharType="separate"/>
      </w:r>
      <w:r w:rsidR="00487D12">
        <w:t>Properties for Array Elements and Optional Elements</w:t>
      </w:r>
      <w:r w:rsidRPr="00253638">
        <w:fldChar w:fldCharType="end"/>
      </w:r>
      <w:r w:rsidRPr="00253638">
        <w:t>, for more details.</w:t>
      </w:r>
    </w:p>
    <w:p w14:paraId="5AE0CC52" w14:textId="657A064E" w:rsidR="000E1214" w:rsidRDefault="00A87198" w:rsidP="00996DD5">
      <w:pPr>
        <w:pStyle w:val="Heading3"/>
        <w:rPr>
          <w:rFonts w:eastAsia="Times New Roman"/>
        </w:rPr>
      </w:pPr>
      <w:bookmarkStart w:id="763" w:name="_Toc351914639"/>
      <w:bookmarkStart w:id="764" w:name="_Toc351915073"/>
      <w:bookmarkStart w:id="765" w:name="_Toc361231111"/>
      <w:bookmarkStart w:id="766" w:name="_Toc361231637"/>
      <w:bookmarkStart w:id="767" w:name="_Toc362444919"/>
      <w:bookmarkStart w:id="768" w:name="_Toc363908841"/>
      <w:bookmarkStart w:id="769" w:name="_Toc364463263"/>
      <w:bookmarkStart w:id="770" w:name="_Toc366077855"/>
      <w:bookmarkStart w:id="771" w:name="_Toc366078474"/>
      <w:bookmarkStart w:id="772" w:name="_Toc366079460"/>
      <w:bookmarkStart w:id="773" w:name="_Toc366080072"/>
      <w:bookmarkStart w:id="774" w:name="_Toc366080684"/>
      <w:bookmarkStart w:id="775" w:name="_Toc366505024"/>
      <w:bookmarkStart w:id="776" w:name="_Toc366508393"/>
      <w:bookmarkStart w:id="777" w:name="_Toc366512894"/>
      <w:bookmarkStart w:id="778" w:name="_Toc366574085"/>
      <w:bookmarkStart w:id="779" w:name="_Toc366577878"/>
      <w:bookmarkStart w:id="780" w:name="_Toc366578486"/>
      <w:bookmarkStart w:id="781" w:name="_Toc366579080"/>
      <w:bookmarkStart w:id="782" w:name="_Toc366579671"/>
      <w:bookmarkStart w:id="783" w:name="_Toc366580263"/>
      <w:bookmarkStart w:id="784" w:name="_Toc366580854"/>
      <w:bookmarkStart w:id="785" w:name="_Toc366581446"/>
      <w:bookmarkStart w:id="786" w:name="_Toc322911527"/>
      <w:bookmarkStart w:id="787" w:name="_Toc322912066"/>
      <w:bookmarkStart w:id="788" w:name="_Toc199516233"/>
      <w:bookmarkStart w:id="789" w:name="_Toc194983911"/>
      <w:bookmarkStart w:id="790" w:name="_Toc243112752"/>
      <w:bookmarkStart w:id="791" w:name="_Toc349042627"/>
      <w:bookmarkStart w:id="792" w:name="_Ref52291196"/>
      <w:bookmarkStart w:id="793" w:name="_Ref52291218"/>
      <w:bookmarkStart w:id="794" w:name="_Toc6257006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r>
        <w:rPr>
          <w:rFonts w:eastAsia="Times New Roman"/>
        </w:rPr>
        <w:t>MinLength, MaxLength</w:t>
      </w:r>
      <w:bookmarkEnd w:id="788"/>
      <w:bookmarkEnd w:id="789"/>
      <w:bookmarkEnd w:id="790"/>
      <w:bookmarkEnd w:id="791"/>
      <w:bookmarkEnd w:id="792"/>
      <w:bookmarkEnd w:id="793"/>
      <w:bookmarkEnd w:id="794"/>
    </w:p>
    <w:p w14:paraId="7D0B525B" w14:textId="77777777" w:rsidR="000E1214" w:rsidRDefault="00A87198">
      <w:pPr>
        <w:pStyle w:val="nobreak"/>
      </w:pPr>
      <w:r>
        <w:t>These facets are used:</w:t>
      </w:r>
    </w:p>
    <w:p w14:paraId="366374D4" w14:textId="77777777" w:rsidR="000E1214" w:rsidRDefault="00A87198" w:rsidP="0012632C">
      <w:pPr>
        <w:numPr>
          <w:ilvl w:val="0"/>
          <w:numId w:val="24"/>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rsidP="0012632C">
      <w:pPr>
        <w:numPr>
          <w:ilvl w:val="0"/>
          <w:numId w:val="24"/>
        </w:numPr>
      </w:pPr>
      <w:r>
        <w:t>For validation of variable length string elements.</w:t>
      </w:r>
    </w:p>
    <w:p w14:paraId="47549470" w14:textId="77777777" w:rsidR="000E1214" w:rsidRDefault="00A87198" w:rsidP="00996DD5">
      <w:pPr>
        <w:pStyle w:val="Heading3"/>
        <w:rPr>
          <w:rFonts w:eastAsia="Times New Roman"/>
        </w:rPr>
      </w:pPr>
      <w:bookmarkStart w:id="795" w:name="_Toc322911529"/>
      <w:bookmarkStart w:id="796" w:name="_Toc322912068"/>
      <w:bookmarkStart w:id="797" w:name="_Toc329092923"/>
      <w:bookmarkStart w:id="798" w:name="_Toc332701436"/>
      <w:bookmarkStart w:id="799" w:name="_Toc332701743"/>
      <w:bookmarkStart w:id="800" w:name="_Toc332711537"/>
      <w:bookmarkStart w:id="801" w:name="_Toc332711845"/>
      <w:bookmarkStart w:id="802" w:name="_Toc332712147"/>
      <w:bookmarkStart w:id="803" w:name="_Toc332724063"/>
      <w:bookmarkStart w:id="804" w:name="_Toc332724363"/>
      <w:bookmarkStart w:id="805" w:name="_Toc341102659"/>
      <w:bookmarkStart w:id="806" w:name="_Toc347241391"/>
      <w:bookmarkStart w:id="807" w:name="_Toc347744584"/>
      <w:bookmarkStart w:id="808" w:name="_Toc348984367"/>
      <w:bookmarkStart w:id="809" w:name="_Toc348984672"/>
      <w:bookmarkStart w:id="810" w:name="_Toc349037835"/>
      <w:bookmarkStart w:id="811" w:name="_Toc349038140"/>
      <w:bookmarkStart w:id="812" w:name="_Toc349042628"/>
      <w:bookmarkStart w:id="813" w:name="_Toc351912619"/>
      <w:bookmarkStart w:id="814" w:name="_Toc351914641"/>
      <w:bookmarkStart w:id="815" w:name="_Toc351915075"/>
      <w:bookmarkStart w:id="816" w:name="_Toc361231113"/>
      <w:bookmarkStart w:id="817" w:name="_Toc361231639"/>
      <w:bookmarkStart w:id="818" w:name="_Toc362444921"/>
      <w:bookmarkStart w:id="819" w:name="_Toc363908843"/>
      <w:bookmarkStart w:id="820" w:name="_Toc364463265"/>
      <w:bookmarkStart w:id="821" w:name="_Toc366077857"/>
      <w:bookmarkStart w:id="822" w:name="_Toc366078476"/>
      <w:bookmarkStart w:id="823" w:name="_Toc366079462"/>
      <w:bookmarkStart w:id="824" w:name="_Toc366080074"/>
      <w:bookmarkStart w:id="825" w:name="_Toc366080686"/>
      <w:bookmarkStart w:id="826" w:name="_Toc366505026"/>
      <w:bookmarkStart w:id="827" w:name="_Toc366508395"/>
      <w:bookmarkStart w:id="828" w:name="_Toc366512896"/>
      <w:bookmarkStart w:id="829" w:name="_Toc366574087"/>
      <w:bookmarkStart w:id="830" w:name="_Toc366577880"/>
      <w:bookmarkStart w:id="831" w:name="_Toc366578488"/>
      <w:bookmarkStart w:id="832" w:name="_Toc366579082"/>
      <w:bookmarkStart w:id="833" w:name="_Toc366579673"/>
      <w:bookmarkStart w:id="834" w:name="_Toc366580265"/>
      <w:bookmarkStart w:id="835" w:name="_Toc366580856"/>
      <w:bookmarkStart w:id="836" w:name="_Toc366581448"/>
      <w:bookmarkStart w:id="837" w:name="_Toc322911530"/>
      <w:bookmarkStart w:id="838" w:name="_Toc322912069"/>
      <w:bookmarkStart w:id="839" w:name="_Toc329092924"/>
      <w:bookmarkStart w:id="840" w:name="_Toc332701437"/>
      <w:bookmarkStart w:id="841" w:name="_Toc332701744"/>
      <w:bookmarkStart w:id="842" w:name="_Toc332711538"/>
      <w:bookmarkStart w:id="843" w:name="_Toc332711846"/>
      <w:bookmarkStart w:id="844" w:name="_Toc332712148"/>
      <w:bookmarkStart w:id="845" w:name="_Toc332724064"/>
      <w:bookmarkStart w:id="846" w:name="_Toc332724364"/>
      <w:bookmarkStart w:id="847" w:name="_Toc341102660"/>
      <w:bookmarkStart w:id="848" w:name="_Toc347241392"/>
      <w:bookmarkStart w:id="849" w:name="_Toc347744585"/>
      <w:bookmarkStart w:id="850" w:name="_Toc348984368"/>
      <w:bookmarkStart w:id="851" w:name="_Toc348984673"/>
      <w:bookmarkStart w:id="852" w:name="_Toc349037836"/>
      <w:bookmarkStart w:id="853" w:name="_Toc349038141"/>
      <w:bookmarkStart w:id="854" w:name="_Toc349042629"/>
      <w:bookmarkStart w:id="855" w:name="_Toc351912620"/>
      <w:bookmarkStart w:id="856" w:name="_Toc351914642"/>
      <w:bookmarkStart w:id="857" w:name="_Toc351915076"/>
      <w:bookmarkStart w:id="858" w:name="_Toc361231114"/>
      <w:bookmarkStart w:id="859" w:name="_Toc361231640"/>
      <w:bookmarkStart w:id="860" w:name="_Toc362444922"/>
      <w:bookmarkStart w:id="861" w:name="_Toc363908844"/>
      <w:bookmarkStart w:id="862" w:name="_Toc364463266"/>
      <w:bookmarkStart w:id="863" w:name="_Toc366077858"/>
      <w:bookmarkStart w:id="864" w:name="_Toc366078477"/>
      <w:bookmarkStart w:id="865" w:name="_Toc366079463"/>
      <w:bookmarkStart w:id="866" w:name="_Toc366080075"/>
      <w:bookmarkStart w:id="867" w:name="_Toc366080687"/>
      <w:bookmarkStart w:id="868" w:name="_Toc366505027"/>
      <w:bookmarkStart w:id="869" w:name="_Toc366508396"/>
      <w:bookmarkStart w:id="870" w:name="_Toc366512897"/>
      <w:bookmarkStart w:id="871" w:name="_Toc366574088"/>
      <w:bookmarkStart w:id="872" w:name="_Toc366577881"/>
      <w:bookmarkStart w:id="873" w:name="_Toc366578489"/>
      <w:bookmarkStart w:id="874" w:name="_Toc366579083"/>
      <w:bookmarkStart w:id="875" w:name="_Toc366579674"/>
      <w:bookmarkStart w:id="876" w:name="_Toc366580266"/>
      <w:bookmarkStart w:id="877" w:name="_Toc366580857"/>
      <w:bookmarkStart w:id="878" w:name="_Toc366581449"/>
      <w:bookmarkStart w:id="879" w:name="_Toc349042630"/>
      <w:bookmarkStart w:id="880" w:name="_Toc62570062"/>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Pr>
          <w:rFonts w:eastAsia="Times New Roman"/>
        </w:rPr>
        <w:t>MaxInclusive, MaxExclusive, MinExclusive, MinInclusive, TotalDigits, FractionDigits</w:t>
      </w:r>
      <w:bookmarkEnd w:id="879"/>
      <w:bookmarkEnd w:id="880"/>
    </w:p>
    <w:p w14:paraId="12CF5A64" w14:textId="77777777" w:rsidR="000E1214" w:rsidRPr="00E833BE" w:rsidRDefault="00A87198" w:rsidP="0012632C">
      <w:pPr>
        <w:pStyle w:val="ListParagraph"/>
        <w:numPr>
          <w:ilvl w:val="0"/>
          <w:numId w:val="139"/>
        </w:numPr>
      </w:pPr>
      <w:r w:rsidRPr="00E833BE">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996DD5">
      <w:pPr>
        <w:pStyle w:val="Heading3"/>
        <w:rPr>
          <w:rFonts w:eastAsia="Times New Roman"/>
        </w:rPr>
      </w:pPr>
      <w:bookmarkStart w:id="881" w:name="_Toc322911532"/>
      <w:bookmarkStart w:id="882" w:name="_Toc322912071"/>
      <w:bookmarkStart w:id="883" w:name="_Toc243112754"/>
      <w:bookmarkStart w:id="884" w:name="_Toc349042631"/>
      <w:bookmarkStart w:id="885" w:name="_Toc62570063"/>
      <w:bookmarkEnd w:id="881"/>
      <w:bookmarkEnd w:id="882"/>
      <w:r>
        <w:rPr>
          <w:rFonts w:eastAsia="Times New Roman"/>
        </w:rPr>
        <w:t>Pattern</w:t>
      </w:r>
      <w:bookmarkEnd w:id="883"/>
      <w:bookmarkEnd w:id="884"/>
      <w:bookmarkEnd w:id="885"/>
    </w:p>
    <w:p w14:paraId="7B4DF363" w14:textId="4ECDB5DE" w:rsidR="000E1214" w:rsidRPr="00E833BE" w:rsidRDefault="00A87198" w:rsidP="0012632C">
      <w:pPr>
        <w:pStyle w:val="ListParagraph"/>
        <w:numPr>
          <w:ilvl w:val="0"/>
          <w:numId w:val="139"/>
        </w:numPr>
      </w:pPr>
      <w:r w:rsidRPr="00E833BE">
        <w:t xml:space="preserve">Allowed only on elements of type xs:string or types derived from it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487D12">
        <w:t>5.1</w:t>
      </w:r>
      <w:r w:rsidR="00EA2EAC" w:rsidRPr="00E833BE">
        <w:fldChar w:fldCharType="end"/>
      </w:r>
      <w:r w:rsidRPr="00E833BE">
        <w:t>.</w:t>
      </w:r>
    </w:p>
    <w:p w14:paraId="787F0A22" w14:textId="77777777" w:rsidR="000E1214" w:rsidRPr="00E833BE" w:rsidRDefault="00A87198" w:rsidP="0012632C">
      <w:pPr>
        <w:pStyle w:val="ListParagraph"/>
        <w:numPr>
          <w:ilvl w:val="0"/>
          <w:numId w:val="139"/>
        </w:numPr>
      </w:pPr>
      <w:r w:rsidRPr="00E833BE">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DCCAAEB" w:rsidR="000E1214" w:rsidRDefault="00A87198" w:rsidP="00996DD5">
      <w:pPr>
        <w:pStyle w:val="Heading3"/>
        <w:rPr>
          <w:rFonts w:eastAsia="Times New Roman"/>
        </w:rPr>
      </w:pPr>
      <w:bookmarkStart w:id="886" w:name="_Toc243112755"/>
      <w:bookmarkStart w:id="887" w:name="_Toc349042632"/>
      <w:bookmarkStart w:id="888" w:name="_Toc62570064"/>
      <w:r>
        <w:rPr>
          <w:rFonts w:eastAsia="Times New Roman"/>
        </w:rPr>
        <w:t>Enumeration</w:t>
      </w:r>
      <w:bookmarkEnd w:id="886"/>
      <w:bookmarkEnd w:id="887"/>
      <w:r w:rsidR="00B0149D">
        <w:rPr>
          <w:rFonts w:eastAsia="Times New Roman"/>
        </w:rPr>
        <w:t xml:space="preserve"> Values</w:t>
      </w:r>
      <w:bookmarkEnd w:id="888"/>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12632C">
      <w:pPr>
        <w:numPr>
          <w:ilvl w:val="0"/>
          <w:numId w:val="26"/>
        </w:numPr>
      </w:pPr>
      <w:r>
        <w:t>Used for validation only</w:t>
      </w:r>
    </w:p>
    <w:p w14:paraId="53B7447D" w14:textId="692A5EB5" w:rsidR="000E1214" w:rsidRDefault="00A87198">
      <w:r>
        <w:t>Note: in DFDL XSD enumeration</w:t>
      </w:r>
      <w:r w:rsidR="003B763B">
        <w:t>s are not used</w:t>
      </w:r>
      <w:r>
        <w:t xml:space="preserve"> as a means to define symbolic constants. These </w:t>
      </w:r>
      <w:r w:rsidR="002C1E5B">
        <w:t>may be</w:t>
      </w:r>
      <w:r>
        <w:t xml:space="preserve"> captured using dfdl:defineVariable constructs so they can be referenced from expressions.</w:t>
      </w:r>
    </w:p>
    <w:p w14:paraId="38CB4787" w14:textId="77777777" w:rsidR="000E1214" w:rsidRDefault="00A87198" w:rsidP="00996DD5">
      <w:pPr>
        <w:pStyle w:val="Heading3"/>
        <w:rPr>
          <w:rFonts w:eastAsia="Times New Roman"/>
        </w:rPr>
      </w:pPr>
      <w:bookmarkStart w:id="889" w:name="_Toc243112757"/>
      <w:bookmarkStart w:id="890" w:name="_Toc349042633"/>
      <w:bookmarkStart w:id="891" w:name="_Toc62570065"/>
      <w:r>
        <w:rPr>
          <w:rFonts w:eastAsia="Times New Roman"/>
        </w:rPr>
        <w:t>Default</w:t>
      </w:r>
      <w:bookmarkEnd w:id="889"/>
      <w:bookmarkEnd w:id="890"/>
      <w:bookmarkEnd w:id="891"/>
    </w:p>
    <w:p w14:paraId="5744752F" w14:textId="7AD4D98B"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996DD5">
      <w:pPr>
        <w:pStyle w:val="Heading3"/>
        <w:rPr>
          <w:rFonts w:eastAsia="Times New Roman"/>
        </w:rPr>
      </w:pPr>
      <w:bookmarkStart w:id="892" w:name="_Toc384987246"/>
      <w:bookmarkStart w:id="893" w:name="_Toc322911536"/>
      <w:bookmarkStart w:id="894" w:name="_Toc322912075"/>
      <w:bookmarkStart w:id="895" w:name="_Toc243112758"/>
      <w:bookmarkStart w:id="896" w:name="_Toc349042634"/>
      <w:bookmarkStart w:id="897" w:name="_Ref53068668"/>
      <w:bookmarkStart w:id="898" w:name="_Toc62570066"/>
      <w:bookmarkEnd w:id="892"/>
      <w:bookmarkEnd w:id="893"/>
      <w:bookmarkEnd w:id="894"/>
      <w:r>
        <w:rPr>
          <w:rFonts w:eastAsia="Times New Roman"/>
        </w:rPr>
        <w:t>Fixed</w:t>
      </w:r>
      <w:bookmarkEnd w:id="895"/>
      <w:bookmarkEnd w:id="896"/>
      <w:bookmarkEnd w:id="897"/>
      <w:bookmarkEnd w:id="898"/>
    </w:p>
    <w:p w14:paraId="644BB828" w14:textId="77777777" w:rsidR="000E1214" w:rsidRDefault="00A87198">
      <w:r>
        <w:t>The XSD fixed property is used in the same ways as the XSD default property but in addition:</w:t>
      </w:r>
    </w:p>
    <w:p w14:paraId="47E4AFB2" w14:textId="77777777" w:rsidR="000E1214" w:rsidRDefault="00A87198" w:rsidP="0012632C">
      <w:pPr>
        <w:numPr>
          <w:ilvl w:val="0"/>
          <w:numId w:val="25"/>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899" w:name="_Toc62570067"/>
      <w:r>
        <w:t>Compatibility with Other Annotation Language Schemas</w:t>
      </w:r>
      <w:bookmarkEnd w:id="899"/>
    </w:p>
    <w:p w14:paraId="1C0D13A2" w14:textId="6632CA5E" w:rsidR="000E1214" w:rsidRDefault="00A87198">
      <w:r>
        <w:t>A DFDL Schema only applies DFDL annotations on a subset of the XML Schema constructs. Hence,</w:t>
      </w:r>
      <w:r w:rsidR="003B763B">
        <w:t xml:space="preserve">one </w:t>
      </w:r>
      <w:r>
        <w:t>normally think</w:t>
      </w:r>
      <w:r w:rsidR="003B763B">
        <w:t>s</w:t>
      </w:r>
      <w:r>
        <w:t xml:space="preserve"> that a DFDL schema cannot contain any of the constructs outside of the DFDL subset. For example, the DFDL subset of XML Schema does not use attributes, hence, a DFDL schema normally would not contain attribute declarations.</w:t>
      </w:r>
    </w:p>
    <w:p w14:paraId="3CB6F2F0" w14:textId="3A4B34FA" w:rsidR="000E1214" w:rsidRDefault="00A87198">
      <w:r>
        <w:t xml:space="preserve">There is an exception to this, however. One reason to xs:include/xs:import another XML schema </w:t>
      </w:r>
      <w:r w:rsidR="00CD1D33">
        <w:t xml:space="preserve">document </w:t>
      </w:r>
      <w:r>
        <w:t xml:space="preserve">is purely for its use in validating annotations within the schema itself. Such an XML schema is describing not data, but a schema language extension </w:t>
      </w:r>
      <w:r w:rsidR="00CD1D33">
        <w:t xml:space="preserve">of non-DFDL xs:annotation elements </w:t>
      </w:r>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r w:rsidR="00CD1D33">
        <w:t xml:space="preserve">just </w:t>
      </w:r>
      <w:r>
        <w:t xml:space="preserve">annotations. These annotation schemas are unrestricted by the DFDL subset of XML Schema. For example, they </w:t>
      </w:r>
      <w:r w:rsidR="00CD1D33">
        <w:t>may include</w:t>
      </w:r>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B31DA3">
      <w:pPr>
        <w:pStyle w:val="Heading1"/>
      </w:pPr>
      <w:bookmarkStart w:id="900" w:name="_Toc199516240"/>
      <w:bookmarkStart w:id="901" w:name="_Toc194983918"/>
      <w:bookmarkStart w:id="902" w:name="_Toc243112759"/>
      <w:bookmarkStart w:id="903" w:name="_Toc349042635"/>
      <w:bookmarkStart w:id="904" w:name="_Ref39163631"/>
      <w:bookmarkStart w:id="905" w:name="_Ref39163649"/>
      <w:bookmarkStart w:id="906" w:name="_Toc62570068"/>
      <w:r>
        <w:t>DFDL Syntax Basics</w:t>
      </w:r>
      <w:bookmarkEnd w:id="749"/>
      <w:bookmarkEnd w:id="750"/>
      <w:bookmarkEnd w:id="751"/>
      <w:bookmarkEnd w:id="900"/>
      <w:bookmarkEnd w:id="901"/>
      <w:bookmarkEnd w:id="902"/>
      <w:bookmarkEnd w:id="903"/>
      <w:bookmarkEnd w:id="904"/>
      <w:bookmarkEnd w:id="905"/>
      <w:bookmarkEnd w:id="906"/>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907" w:name="_Toc177399030"/>
      <w:bookmarkStart w:id="908" w:name="_Toc175057317"/>
      <w:bookmarkStart w:id="909" w:name="_Toc199516241"/>
      <w:bookmarkStart w:id="910" w:name="_Toc194983919"/>
      <w:bookmarkStart w:id="911" w:name="_Toc243112760"/>
      <w:bookmarkStart w:id="912" w:name="_Toc349042636"/>
      <w:bookmarkStart w:id="913" w:name="_Toc62570069"/>
      <w:r>
        <w:t>Namespaces</w:t>
      </w:r>
      <w:bookmarkEnd w:id="907"/>
      <w:bookmarkEnd w:id="908"/>
      <w:bookmarkEnd w:id="909"/>
      <w:bookmarkEnd w:id="910"/>
      <w:bookmarkEnd w:id="911"/>
      <w:bookmarkEnd w:id="912"/>
      <w:bookmarkEnd w:id="913"/>
    </w:p>
    <w:p w14:paraId="287734B2" w14:textId="77777777" w:rsidR="000E1214" w:rsidRDefault="00A87198">
      <w:pPr>
        <w:pStyle w:val="nobreak"/>
      </w:pPr>
      <w:r>
        <w:t>The xs:appinfo source URI http://www.ogf.org/dfdl/ is used to distinguish DFDL annotations from other annotations.</w:t>
      </w:r>
    </w:p>
    <w:p w14:paraId="002D6304" w14:textId="607EB5B1" w:rsidR="000E1214" w:rsidRDefault="00A87198">
      <w:pPr>
        <w:pStyle w:val="nobreak"/>
      </w:pPr>
      <w:r>
        <w:t xml:space="preserve">The element and attribute names in the DFDL syntax are in a namespace defined by the URI </w:t>
      </w:r>
      <w:hyperlink r:id="rId17" w:history="1">
        <w:r w:rsidR="00F0238E" w:rsidRPr="00DA623F">
          <w:rPr>
            <w:rStyle w:val="Hyperlink"/>
          </w:rPr>
          <w:t>http://www.ogf.org/dfdl/dfdl-1.0/</w:t>
        </w:r>
      </w:hyperlink>
      <w:r w:rsidR="00C41E85">
        <w:rPr>
          <w:rStyle w:val="FootnoteReference"/>
        </w:rPr>
        <w:footnoteReference w:id="9"/>
      </w:r>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14AAED1" w:rsidR="000E1214" w:rsidRDefault="00A87198">
      <w:r>
        <w:t>Attributes on DFDL annotations that are not in the DFDL namespace or in no namespace are ignored</w:t>
      </w:r>
      <w:r w:rsidR="004842B2">
        <w:t xml:space="preserve"> by a DFDL processor</w:t>
      </w:r>
      <w:r>
        <w:t>.</w:t>
      </w:r>
    </w:p>
    <w:p w14:paraId="68DC0C18" w14:textId="3320D680"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r w:rsidR="00C41E85">
        <w:t xml:space="preserve">documents </w:t>
      </w:r>
      <w:r>
        <w:t>referenced through import and include. Generally, in this specification, when</w:t>
      </w:r>
      <w:r w:rsidR="003B763B">
        <w:t xml:space="preserve"> referring</w:t>
      </w:r>
      <w:r>
        <w:t xml:space="preserve"> to the DFDL Schema </w:t>
      </w:r>
      <w:r w:rsidR="003B763B">
        <w:t>this is intended to mean</w:t>
      </w:r>
      <w:r>
        <w:t xml:space="preserve"> the schema as a whole. When </w:t>
      </w:r>
      <w:r w:rsidR="003B763B">
        <w:t>referring</w:t>
      </w:r>
      <w:r>
        <w:t xml:space="preserve"> to a specific document, the term DFDL Schema document</w:t>
      </w:r>
      <w:r w:rsidR="003B763B">
        <w:t xml:space="preserve"> is used</w:t>
      </w:r>
      <w:r>
        <w:t xml:space="preserve">. </w:t>
      </w:r>
    </w:p>
    <w:p w14:paraId="5CC8D23A" w14:textId="77777777" w:rsidR="000E1214" w:rsidRDefault="00A87198" w:rsidP="00B31DA3">
      <w:pPr>
        <w:pStyle w:val="Heading2"/>
      </w:pPr>
      <w:bookmarkStart w:id="914" w:name="_Toc322911540"/>
      <w:bookmarkStart w:id="915" w:name="_Toc322912079"/>
      <w:bookmarkStart w:id="916" w:name="_Toc157593753"/>
      <w:bookmarkStart w:id="917" w:name="_Toc177399031"/>
      <w:bookmarkStart w:id="918" w:name="_Toc175057318"/>
      <w:bookmarkStart w:id="919" w:name="_Toc199516242"/>
      <w:bookmarkStart w:id="920" w:name="_Toc194983920"/>
      <w:bookmarkStart w:id="921" w:name="_Ref234817946"/>
      <w:bookmarkStart w:id="922" w:name="_Ref234817971"/>
      <w:bookmarkStart w:id="923" w:name="_Toc243112761"/>
      <w:bookmarkStart w:id="924" w:name="_Toc349042637"/>
      <w:bookmarkStart w:id="925" w:name="_Toc62570070"/>
      <w:bookmarkEnd w:id="914"/>
      <w:bookmarkEnd w:id="915"/>
      <w:r>
        <w:t>The DFDL Annotation Elements</w:t>
      </w:r>
      <w:bookmarkEnd w:id="916"/>
      <w:bookmarkEnd w:id="917"/>
      <w:bookmarkEnd w:id="918"/>
      <w:bookmarkEnd w:id="919"/>
      <w:bookmarkEnd w:id="920"/>
      <w:bookmarkEnd w:id="921"/>
      <w:bookmarkEnd w:id="922"/>
      <w:bookmarkEnd w:id="923"/>
      <w:bookmarkEnd w:id="924"/>
      <w:bookmarkEnd w:id="925"/>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5EB0BA6D" w:rsidR="000E1214" w:rsidRDefault="00A87198">
      <w:r>
        <w:t xml:space="preserve">At any single annotation point of the schema there can be only one format annotation, but there can be several statement annotations. There are rules about which of these are allowed to co-exist which </w:t>
      </w:r>
      <w:r w:rsidR="008E2B24">
        <w:t>are</w:t>
      </w:r>
      <w:r>
        <w:t xml:space="preserve"> described in sections about those specific annotation types. </w:t>
      </w:r>
    </w:p>
    <w:p w14:paraId="407E5830" w14:textId="77777777" w:rsidR="00047FA7" w:rsidRDefault="00047FA7" w:rsidP="00047FA7">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51CAD89E" w14:textId="77777777" w:rsidR="0071658F" w:rsidRPr="0071658F" w:rsidRDefault="0071658F" w:rsidP="0012632C">
      <w:pPr>
        <w:pStyle w:val="ListParagraph"/>
        <w:numPr>
          <w:ilvl w:val="0"/>
          <w:numId w:val="134"/>
        </w:numPr>
      </w:pPr>
      <w:r>
        <w:rPr>
          <w:iCs/>
        </w:rPr>
        <w:t>a simple type definition and the base simple type it references.</w:t>
      </w:r>
    </w:p>
    <w:p w14:paraId="68275D6B" w14:textId="0A464069" w:rsidR="0071658F" w:rsidRDefault="0071658F" w:rsidP="0012632C">
      <w:pPr>
        <w:pStyle w:val="ListParagraph"/>
        <w:numPr>
          <w:ilvl w:val="0"/>
          <w:numId w:val="134"/>
        </w:numPr>
      </w:pPr>
      <w:r>
        <w:rPr>
          <w:iCs/>
        </w:rPr>
        <w:t>an element declaration and the type definition from (1) it references.</w:t>
      </w:r>
    </w:p>
    <w:p w14:paraId="73F11E94" w14:textId="035EAFEE" w:rsidR="0071658F" w:rsidRDefault="0071658F" w:rsidP="0012632C">
      <w:pPr>
        <w:pStyle w:val="ListParagraph"/>
        <w:numPr>
          <w:ilvl w:val="0"/>
          <w:numId w:val="134"/>
        </w:numPr>
      </w:pPr>
      <w:r>
        <w:rPr>
          <w:iCs/>
        </w:rPr>
        <w:t>an element reference and the global element declaration</w:t>
      </w:r>
      <w:r w:rsidR="000766A3">
        <w:rPr>
          <w:iCs/>
        </w:rPr>
        <w:t xml:space="preserve"> from (2)</w:t>
      </w:r>
      <w:r>
        <w:rPr>
          <w:iCs/>
        </w:rPr>
        <w:t xml:space="preserve"> it references</w:t>
      </w:r>
      <w:r w:rsidR="000766A3">
        <w:rPr>
          <w:iCs/>
        </w:rPr>
        <w:t>.</w:t>
      </w:r>
    </w:p>
    <w:p w14:paraId="489BDE04" w14:textId="5695DDA2" w:rsidR="00047FA7" w:rsidRDefault="00047FA7" w:rsidP="0012632C">
      <w:pPr>
        <w:pStyle w:val="ListParagraph"/>
        <w:numPr>
          <w:ilvl w:val="0"/>
          <w:numId w:val="134"/>
        </w:numPr>
      </w:pPr>
      <w:r>
        <w:rPr>
          <w:iCs/>
        </w:rPr>
        <w:t>a group reference and the global group definition it references</w:t>
      </w:r>
    </w:p>
    <w:tbl>
      <w:tblPr>
        <w:tblStyle w:val="Table"/>
        <w:tblW w:w="5000" w:type="pct"/>
        <w:tblInd w:w="0" w:type="dxa"/>
        <w:tblLook w:val="0620" w:firstRow="1" w:lastRow="0" w:firstColumn="0" w:lastColumn="0" w:noHBand="1" w:noVBand="1"/>
      </w:tblPr>
      <w:tblGrid>
        <w:gridCol w:w="1397"/>
        <w:gridCol w:w="2540"/>
        <w:gridCol w:w="4693"/>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75548B31" w:rsidR="000E1214" w:rsidRDefault="00A87198">
            <w:pPr>
              <w:keepNext/>
              <w:rPr>
                <w:rStyle w:val="TableFont"/>
                <w:rFonts w:cs="Times New Roman"/>
              </w:rPr>
            </w:pPr>
            <w:r>
              <w:t xml:space="preserve">Defines the physical data format properties of an xs:choice group. See </w:t>
            </w:r>
            <w:r w:rsidR="003E209F">
              <w:t>Section</w:t>
            </w:r>
            <w:r>
              <w:t xml:space="preserve">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346A3FBB" w:rsidR="000E1214" w:rsidRDefault="00A87198">
            <w:pPr>
              <w:keepNext/>
              <w:rPr>
                <w:rStyle w:val="TableFont"/>
                <w:rFonts w:cs="Times New Roman"/>
              </w:rPr>
            </w:pPr>
            <w:r>
              <w:t xml:space="preserve">Defines the physical data format properties of an xs:element and xs:element reference. See </w:t>
            </w:r>
            <w:r w:rsidR="003E209F">
              <w:t>Section</w:t>
            </w:r>
            <w:r>
              <w:t xml:space="preserve">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21BBA6BC"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w:t>
            </w:r>
            <w:r w:rsidR="003E209F">
              <w:t>Section</w:t>
            </w:r>
            <w:r>
              <w:t xml:space="preserve">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6D36F19D" w:rsidR="000E1214" w:rsidRDefault="00A87198">
            <w:pPr>
              <w:keepNext/>
              <w:rPr>
                <w:rStyle w:val="TableFont"/>
                <w:rFonts w:cs="Times New Roman"/>
              </w:rPr>
            </w:pPr>
            <w:r>
              <w:t xml:space="preserve">Defines the physical data format properties of an xs:group reference. See </w:t>
            </w:r>
            <w:r w:rsidR="003E209F">
              <w:t>Section</w:t>
            </w:r>
            <w:r>
              <w:t xml:space="preserve">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7E3C6A88" w:rsidR="000E1214" w:rsidRDefault="00A87198">
            <w:pPr>
              <w:keepNext/>
              <w:rPr>
                <w:rStyle w:val="TableFont"/>
                <w:rFonts w:cs="Times New Roman"/>
              </w:rPr>
            </w:pPr>
            <w:r>
              <w:t xml:space="preserve">Used in the syntax of format annotations. See </w:t>
            </w:r>
            <w:r w:rsidR="003E209F">
              <w:t>Section</w:t>
            </w:r>
            <w:r>
              <w:t xml:space="preserve">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87D1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35D7C663" w:rsidR="000E1214" w:rsidRDefault="00A87198">
            <w:pPr>
              <w:keepNext/>
              <w:rPr>
                <w:rStyle w:val="TableFont"/>
                <w:rFonts w:cs="Times New Roman"/>
              </w:rPr>
            </w:pPr>
            <w:r>
              <w:t xml:space="preserve">Defines the physical data format properties of an xs:sequence group. See </w:t>
            </w:r>
            <w:r w:rsidR="003E209F">
              <w:t>Section</w:t>
            </w:r>
            <w:r>
              <w:t xml:space="preserve">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5F25A9FD" w:rsidR="000E1214" w:rsidRDefault="00A87198">
            <w:pPr>
              <w:keepNext/>
              <w:rPr>
                <w:rStyle w:val="TableFont"/>
                <w:rFonts w:cs="Times New Roman"/>
              </w:rPr>
            </w:pPr>
            <w:r>
              <w:t xml:space="preserve">Defines the physical data format properties of an xs:simpleType. See </w:t>
            </w:r>
            <w:r w:rsidR="003E209F">
              <w:t>Section</w:t>
            </w:r>
            <w:r>
              <w:t xml:space="preserve">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1F72D8F5" w:rsidR="000E1214" w:rsidRDefault="00A87198">
            <w:pPr>
              <w:keepNext/>
              <w:rPr>
                <w:rStyle w:val="TableFont"/>
                <w:rFonts w:cs="Times New Roman"/>
              </w:rPr>
            </w:pPr>
            <w:r>
              <w:t xml:space="preserve">Defines the scheme by which quotation marks and escape characters can be specified. This is for use with delimited text formats. See </w:t>
            </w:r>
            <w:r w:rsidR="003E209F">
              <w:t>Section</w:t>
            </w:r>
            <w:r>
              <w:t xml:space="preserve">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87D12">
              <w:rPr>
                <w:rStyle w:val="Hyperlink"/>
              </w:rPr>
              <w:t>7.4</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77FEB17C" w:rsidR="000E1214" w:rsidRDefault="00A87198">
            <w:pPr>
              <w:keepNext/>
              <w:rPr>
                <w:rStyle w:val="TableFont"/>
                <w:rFonts w:cs="Times New Roman"/>
              </w:rPr>
            </w:pPr>
            <w:r>
              <w:t xml:space="preserve">Defines a test to be used to ensure the data are well formed. Assert is used only when parsing data. See </w:t>
            </w:r>
            <w:r w:rsidR="003E209F">
              <w:t>Section</w:t>
            </w:r>
            <w:r>
              <w:t xml:space="preserve"> </w:t>
            </w:r>
            <w:r w:rsidR="007D5B03">
              <w:rPr>
                <w:rStyle w:val="Hyperlink"/>
              </w:rPr>
              <w:fldChar w:fldCharType="begin"/>
            </w:r>
            <w:r w:rsidR="007D5B03">
              <w:instrText xml:space="preserve"> REF _Ref38541924 \r \h </w:instrText>
            </w:r>
            <w:r w:rsidR="007D5B03">
              <w:rPr>
                <w:rStyle w:val="Hyperlink"/>
              </w:rPr>
            </w:r>
            <w:r w:rsidR="007D5B03">
              <w:rPr>
                <w:rStyle w:val="Hyperlink"/>
              </w:rPr>
              <w:fldChar w:fldCharType="separate"/>
            </w:r>
            <w:r w:rsidR="00487D12">
              <w:t>7.5</w:t>
            </w:r>
            <w:r w:rsidR="007D5B03">
              <w:rPr>
                <w:rStyle w:val="Hyperlink"/>
              </w:rPr>
              <w:fldChar w:fldCharType="end"/>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7492C026" w:rsidR="000E1214" w:rsidRDefault="00A87198">
            <w:pPr>
              <w:keepNext/>
              <w:rPr>
                <w:rStyle w:val="TableFont"/>
                <w:rFonts w:cs="Times New Roman"/>
              </w:rPr>
            </w:pPr>
            <w:r>
              <w:t xml:space="preserve">Defines a test to be used when resolving choice branches </w:t>
            </w:r>
            <w:r w:rsidR="00951C77">
              <w:t xml:space="preserve">and </w:t>
            </w:r>
            <w:r>
              <w:t>optional element</w:t>
            </w:r>
            <w:r w:rsidR="00951C77">
              <w:t xml:space="preserve"> occurrences</w:t>
            </w:r>
            <w:r>
              <w:t xml:space="preserve">. A dfdl:discriminator is used only when parsing data. See </w:t>
            </w:r>
            <w:r w:rsidR="003E209F">
              <w:t>Section</w:t>
            </w:r>
            <w:r>
              <w:t xml:space="preserve">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87D12">
              <w:rPr>
                <w:rStyle w:val="Hyperlink"/>
              </w:rPr>
              <w:t>7.6</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552000BD" w:rsidR="000E1214" w:rsidRDefault="00A87198">
            <w:pPr>
              <w:keepNext/>
              <w:rPr>
                <w:rStyle w:val="TableFont"/>
                <w:rFonts w:cs="Times New Roman"/>
              </w:rPr>
            </w:pPr>
            <w:r>
              <w:t xml:space="preserve">Creates a new instance of a variable. See </w:t>
            </w:r>
            <w:r w:rsidR="003E209F">
              <w:t>Section</w:t>
            </w:r>
            <w:r>
              <w:t xml:space="preserve">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0F29B4BB" w:rsidR="000E1214" w:rsidRDefault="00A87198">
            <w:pPr>
              <w:keepNext/>
              <w:rPr>
                <w:rStyle w:val="TableFont"/>
                <w:rFonts w:cs="Times New Roman"/>
              </w:rPr>
            </w:pPr>
            <w:r>
              <w:t xml:space="preserve">Sets the value of a variable whose declaration is in scope See </w:t>
            </w:r>
            <w:r w:rsidR="003E209F">
              <w:t>Section</w:t>
            </w:r>
            <w:r>
              <w:t xml:space="preserve">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87D1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034AA7F3" w:rsidR="000E1214" w:rsidRDefault="00A87198">
            <w:pPr>
              <w:keepNext/>
              <w:rPr>
                <w:rStyle w:val="TableFont"/>
                <w:rFonts w:cs="Times New Roman"/>
              </w:rPr>
            </w:pPr>
            <w:r>
              <w:t xml:space="preserve">Defines a named, reusable escapeScheme See </w:t>
            </w:r>
            <w:r w:rsidR="003E209F">
              <w:t>Section</w:t>
            </w:r>
            <w:r>
              <w:t xml:space="preserve">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87D12">
              <w:rPr>
                <w:rStyle w:val="Hyperlink"/>
              </w:rPr>
              <w:t>7.3</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101DDDFA"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w:t>
            </w:r>
            <w:r w:rsidR="003E209F">
              <w:t>Section</w:t>
            </w:r>
            <w:r>
              <w:t xml:space="preserve">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87D1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4B523A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w:t>
            </w:r>
            <w:r w:rsidR="003E209F">
              <w:t>Section</w:t>
            </w:r>
            <w:r>
              <w:t xml:space="preserv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87D12">
              <w:rPr>
                <w:rStyle w:val="Hyperlink"/>
              </w:rPr>
              <w:t>7.7</w:t>
            </w:r>
            <w:r w:rsidRPr="00065302">
              <w:rPr>
                <w:rStyle w:val="Hyperlink"/>
              </w:rPr>
              <w:fldChar w:fldCharType="end"/>
            </w:r>
            <w:r>
              <w:t xml:space="preserve"> </w:t>
            </w:r>
          </w:p>
        </w:tc>
      </w:tr>
    </w:tbl>
    <w:p w14:paraId="413131D3" w14:textId="5E3A8636" w:rsidR="000E1214" w:rsidRDefault="00A87198">
      <w:pPr>
        <w:rPr>
          <w:b/>
        </w:rPr>
      </w:pPr>
      <w:bookmarkStart w:id="926"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87D12">
        <w:rPr>
          <w:b/>
          <w:noProof/>
        </w:rPr>
        <w:t>2</w:t>
      </w:r>
      <w:r w:rsidR="0047079B">
        <w:rPr>
          <w:b/>
        </w:rPr>
        <w:fldChar w:fldCharType="end"/>
      </w:r>
      <w:r>
        <w:rPr>
          <w:b/>
        </w:rPr>
        <w:t xml:space="preserve"> - DFDL Annotation Elements</w:t>
      </w:r>
      <w:bookmarkEnd w:id="926"/>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B31DA3">
      <w:pPr>
        <w:pStyle w:val="Heading2"/>
      </w:pPr>
      <w:bookmarkStart w:id="927" w:name="_Toc322911542"/>
      <w:bookmarkStart w:id="928" w:name="_Toc322912081"/>
      <w:bookmarkStart w:id="929" w:name="_Toc349042638"/>
      <w:bookmarkStart w:id="930" w:name="_Toc62570071"/>
      <w:bookmarkStart w:id="931" w:name="_Toc177399033"/>
      <w:bookmarkStart w:id="932" w:name="_Toc175057320"/>
      <w:bookmarkStart w:id="933" w:name="_Toc199516244"/>
      <w:bookmarkStart w:id="934" w:name="_Toc194983922"/>
      <w:bookmarkStart w:id="935" w:name="_Toc243112762"/>
      <w:bookmarkStart w:id="936" w:name="_Toc138694334"/>
      <w:bookmarkStart w:id="937" w:name="_Toc138694360"/>
      <w:bookmarkStart w:id="938" w:name="_Ref135731088"/>
      <w:bookmarkStart w:id="939" w:name="_Toc138694356"/>
      <w:bookmarkStart w:id="940" w:name="_Toc52008003"/>
      <w:bookmarkStart w:id="941" w:name="_Toc73354123"/>
      <w:bookmarkStart w:id="942" w:name="_Toc86658204"/>
      <w:bookmarkStart w:id="943" w:name="_Toc99787971"/>
      <w:bookmarkEnd w:id="927"/>
      <w:bookmarkEnd w:id="928"/>
      <w:r>
        <w:t>DFDL Properties</w:t>
      </w:r>
      <w:bookmarkEnd w:id="929"/>
      <w:bookmarkEnd w:id="930"/>
    </w:p>
    <w:p w14:paraId="63E3368B" w14:textId="3F743A2A" w:rsidR="000E1214" w:rsidRDefault="00A87198">
      <w:pPr>
        <w:pStyle w:val="nobreak"/>
      </w:pPr>
      <w:r>
        <w:t xml:space="preserve">A DFDL </w:t>
      </w:r>
      <w:r>
        <w:rPr>
          <w:i/>
          <w:iCs/>
        </w:rPr>
        <w:t>property</w:t>
      </w:r>
      <w:r>
        <w:t xml:space="preserve"> is a specific DFDL </w:t>
      </w:r>
      <w:r w:rsidR="002455B3">
        <w:t xml:space="preserve">construct </w:t>
      </w:r>
      <w:r>
        <w:t xml:space="preserve">that tells the DFDL processor </w:t>
      </w:r>
      <w:r w:rsidR="002455B3">
        <w:t>some chara</w:t>
      </w:r>
      <w:r w:rsidR="00AD0D09">
        <w:t>c</w:t>
      </w:r>
      <w:r w:rsidR="002455B3">
        <w:t xml:space="preserve">teristic </w:t>
      </w:r>
      <w:r>
        <w:t xml:space="preserve">about the data format. </w:t>
      </w:r>
    </w:p>
    <w:p w14:paraId="0D8A13E2" w14:textId="3897BAB8" w:rsidR="00F612D6" w:rsidRPr="00F612D6" w:rsidRDefault="00F612D6" w:rsidP="00F612D6">
      <w:r>
        <w:t xml:space="preserve">Properties carried on the component format annotations (See Section </w:t>
      </w:r>
      <w:r>
        <w:fldChar w:fldCharType="begin"/>
      </w:r>
      <w:r>
        <w:instrText xml:space="preserve"> REF _Ref53662686 \r \h </w:instrText>
      </w:r>
      <w:r>
        <w:fldChar w:fldCharType="separate"/>
      </w:r>
      <w:r w:rsidR="00487D12">
        <w:t>7.1</w:t>
      </w:r>
      <w:r>
        <w:fldChar w:fldCharType="end"/>
      </w:r>
      <w:r>
        <w:t xml:space="preserve">) are called </w:t>
      </w:r>
      <w:r w:rsidRPr="00CD24DA">
        <w:rPr>
          <w:i/>
          <w:iCs/>
        </w:rPr>
        <w:t>format properties</w:t>
      </w:r>
      <w:r>
        <w:t xml:space="preserve">. A format property that is used to describe a physical characteristic of a component is called a </w:t>
      </w:r>
      <w:r w:rsidRPr="001B688B">
        <w:rPr>
          <w:i/>
          <w:iCs/>
        </w:rPr>
        <w:t>representation</w:t>
      </w:r>
      <w:r>
        <w:t xml:space="preserve"> property.</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12632C">
      <w:pPr>
        <w:numPr>
          <w:ilvl w:val="0"/>
          <w:numId w:val="27"/>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3203B4BD" w:rsidR="000E1214" w:rsidRDefault="00FF3CA9" w:rsidP="0012632C">
      <w:pPr>
        <w:numPr>
          <w:ilvl w:val="0"/>
          <w:numId w:val="27"/>
        </w:numPr>
        <w:suppressAutoHyphens/>
      </w:pPr>
      <w:hyperlink w:anchor="_DFDL_String_Literals" w:history="1">
        <w:r w:rsidR="00A87198" w:rsidRPr="00951C77">
          <w:rPr>
            <w:rStyle w:val="Hyperlink"/>
            <w:rFonts w:eastAsia="MS Mincho" w:cs="Arial"/>
            <w:lang w:eastAsia="ja-JP"/>
          </w:rPr>
          <w:t>DFDL string literal</w:t>
        </w:r>
      </w:hyperlink>
      <w:r w:rsidR="00951C77">
        <w:rPr>
          <w:rFonts w:eastAsia="MS Mincho" w:cs="Arial"/>
          <w:lang w:eastAsia="ja-JP"/>
        </w:rPr>
        <w:t xml:space="preserve"> (Section </w:t>
      </w:r>
      <w:r w:rsidR="00951C77">
        <w:rPr>
          <w:rFonts w:eastAsia="MS Mincho" w:cs="Arial"/>
          <w:lang w:eastAsia="ja-JP"/>
        </w:rPr>
        <w:fldChar w:fldCharType="begin"/>
      </w:r>
      <w:r w:rsidR="00951C77">
        <w:rPr>
          <w:rFonts w:eastAsia="MS Mincho" w:cs="Arial"/>
          <w:lang w:eastAsia="ja-JP"/>
        </w:rPr>
        <w:instrText xml:space="preserve"> REF _Ref52976172 \r \h </w:instrText>
      </w:r>
      <w:r w:rsidR="00951C77">
        <w:rPr>
          <w:rFonts w:eastAsia="MS Mincho" w:cs="Arial"/>
          <w:lang w:eastAsia="ja-JP"/>
        </w:rPr>
      </w:r>
      <w:r w:rsidR="00951C77">
        <w:rPr>
          <w:rFonts w:eastAsia="MS Mincho" w:cs="Arial"/>
          <w:lang w:eastAsia="ja-JP"/>
        </w:rPr>
        <w:fldChar w:fldCharType="separate"/>
      </w:r>
      <w:r w:rsidR="00487D12">
        <w:rPr>
          <w:rFonts w:eastAsia="MS Mincho" w:cs="Arial"/>
          <w:lang w:eastAsia="ja-JP"/>
        </w:rPr>
        <w:t>6.3.1</w:t>
      </w:r>
      <w:r w:rsidR="00951C77">
        <w:rPr>
          <w:rFonts w:eastAsia="MS Mincho" w:cs="Arial"/>
          <w:lang w:eastAsia="ja-JP"/>
        </w:rPr>
        <w:fldChar w:fldCharType="end"/>
      </w:r>
      <w:r w:rsidR="00951C77">
        <w:rPr>
          <w:rFonts w:eastAsia="MS Mincho" w:cs="Arial"/>
          <w:lang w:eastAsia="ja-JP"/>
        </w:rPr>
        <w:t>)</w:t>
      </w:r>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hyperlink w:anchor="_DFDL_Character_Entities," w:history="1">
        <w:r w:rsidR="00A87198" w:rsidRPr="00951C77">
          <w:rPr>
            <w:rStyle w:val="Hyperlink"/>
            <w:rFonts w:eastAsia="MS Mincho"/>
          </w:rPr>
          <w:t>DFDL entities</w:t>
        </w:r>
      </w:hyperlink>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61C5778B"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87D1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4CB3328B" w:rsidR="000E1214" w:rsidRDefault="00FF3CA9" w:rsidP="0012632C">
      <w:pPr>
        <w:numPr>
          <w:ilvl w:val="0"/>
          <w:numId w:val="27"/>
        </w:numPr>
        <w:suppressAutoHyphens/>
      </w:pPr>
      <w:hyperlink w:anchor="_DFDL_Expressions" w:history="1">
        <w:r w:rsidR="00A87198" w:rsidRPr="00951C77">
          <w:rPr>
            <w:rStyle w:val="Hyperlink"/>
            <w:rFonts w:eastAsia="MS Mincho" w:cs="Arial"/>
            <w:lang w:eastAsia="ja-JP"/>
          </w:rPr>
          <w:t>DFDL expression</w:t>
        </w:r>
      </w:hyperlink>
      <w:r w:rsidR="00951C77">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_Ref52976582 \r \h </w:instrText>
      </w:r>
      <w:r w:rsidR="009657F2">
        <w:rPr>
          <w:rFonts w:eastAsia="MS Mincho" w:cs="Arial"/>
          <w:lang w:eastAsia="ja-JP"/>
        </w:rPr>
      </w:r>
      <w:r w:rsidR="009657F2">
        <w:rPr>
          <w:rFonts w:eastAsia="MS Mincho" w:cs="Arial"/>
          <w:lang w:eastAsia="ja-JP"/>
        </w:rPr>
        <w:fldChar w:fldCharType="separate"/>
      </w:r>
      <w:r w:rsidR="00487D12">
        <w:rPr>
          <w:rFonts w:eastAsia="MS Mincho" w:cs="Arial"/>
          <w:lang w:eastAsia="ja-JP"/>
        </w:rPr>
        <w:t>6.3.2</w:t>
      </w:r>
      <w:r w:rsidR="009657F2">
        <w:rPr>
          <w:rFonts w:eastAsia="MS Mincho" w:cs="Arial"/>
          <w:lang w:eastAsia="ja-JP"/>
        </w:rPr>
        <w:fldChar w:fldCharType="end"/>
      </w:r>
      <w:r w:rsidR="00951C77">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68E82782" w:rsidR="000E1214" w:rsidRDefault="00A87198">
      <w:pPr>
        <w:suppressAutoHyphens/>
        <w:ind w:left="1080"/>
      </w:pPr>
      <w:r>
        <w:t>Example: the dfdl:occursCount property takes an expression which commonly look</w:t>
      </w:r>
      <w:r w:rsidR="00926C01">
        <w:t>s</w:t>
      </w:r>
      <w:r>
        <w:t xml:space="preserve"> in the </w:t>
      </w:r>
      <w:r w:rsidR="00933F0E">
        <w:t>Infoset</w:t>
      </w:r>
      <w:r>
        <w:t xml:space="preserve"> via an expression, to obtain the count from another element. An example dfdl:occursCount property might be</w:t>
      </w:r>
      <w:r w:rsidR="00503F74">
        <w:t>:</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4802B5B5" w:rsidR="000E1214" w:rsidRDefault="00FF3CA9" w:rsidP="0012632C">
      <w:pPr>
        <w:numPr>
          <w:ilvl w:val="0"/>
          <w:numId w:val="28"/>
        </w:numPr>
      </w:pPr>
      <w:hyperlink w:anchor="_DFDL_Regular_Expressions_1" w:history="1">
        <w:r w:rsidR="00A87198" w:rsidRPr="009657F2">
          <w:rPr>
            <w:rStyle w:val="Hyperlink"/>
            <w:rFonts w:eastAsia="MS Mincho" w:cs="Arial"/>
            <w:lang w:eastAsia="ja-JP"/>
          </w:rPr>
          <w:t>DFDL regular expression</w:t>
        </w:r>
      </w:hyperlink>
      <w:r w:rsidR="009657F2">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_Ref52976566 \r \h </w:instrText>
      </w:r>
      <w:r w:rsidR="009657F2">
        <w:rPr>
          <w:rFonts w:eastAsia="MS Mincho" w:cs="Arial"/>
          <w:lang w:eastAsia="ja-JP"/>
        </w:rPr>
      </w:r>
      <w:r w:rsidR="009657F2">
        <w:rPr>
          <w:rFonts w:eastAsia="MS Mincho" w:cs="Arial"/>
          <w:lang w:eastAsia="ja-JP"/>
        </w:rPr>
        <w:fldChar w:fldCharType="separate"/>
      </w:r>
      <w:r w:rsidR="00487D12">
        <w:rPr>
          <w:rFonts w:eastAsia="MS Mincho" w:cs="Arial"/>
          <w:lang w:eastAsia="ja-JP"/>
        </w:rPr>
        <w:t>6.3.3</w:t>
      </w:r>
      <w:r w:rsidR="009657F2">
        <w:rPr>
          <w:rFonts w:eastAsia="MS Mincho" w:cs="Arial"/>
          <w:lang w:eastAsia="ja-JP"/>
        </w:rPr>
        <w:fldChar w:fldCharType="end"/>
      </w:r>
      <w:r w:rsidR="009657F2">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12632C">
      <w:pPr>
        <w:pStyle w:val="ListParagraph"/>
        <w:numPr>
          <w:ilvl w:val="0"/>
          <w:numId w:val="25"/>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the dfdl:nilValue property can be used to provide a logical value that if it matches the element's logical value is used to indicate the data is nilled. For example</w:t>
      </w:r>
      <w:r w:rsidR="009657F2">
        <w:t xml:space="preserve"> for an element of type xs:int</w:t>
      </w:r>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1D0EF981" w:rsidR="000E1214" w:rsidRDefault="00A87198" w:rsidP="0012632C">
      <w:pPr>
        <w:numPr>
          <w:ilvl w:val="0"/>
          <w:numId w:val="28"/>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12632C">
      <w:pPr>
        <w:numPr>
          <w:ilvl w:val="0"/>
          <w:numId w:val="28"/>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12632C">
      <w:pPr>
        <w:numPr>
          <w:ilvl w:val="0"/>
          <w:numId w:val="28"/>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r w:rsidR="00234952">
        <w:t xml:space="preserve"> that resolves to an unsigned integer</w:t>
      </w:r>
      <w:r>
        <w:t xml:space="preserve">, the other </w:t>
      </w:r>
      <w:r w:rsidR="00234952">
        <w:t xml:space="preserve">a literal </w:t>
      </w:r>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r w:rsidR="00234952">
        <w:t>xs:unsignedInt(</w:t>
      </w:r>
      <w:r>
        <w:t>../hdr/len</w:t>
      </w:r>
      <w:r w:rsidR="00234952">
        <w:t>)</w:t>
      </w:r>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12632C">
      <w:pPr>
        <w:numPr>
          <w:ilvl w:val="0"/>
          <w:numId w:val="28"/>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996DD5">
      <w:pPr>
        <w:pStyle w:val="Heading3"/>
        <w:rPr>
          <w:rFonts w:eastAsia="Times New Roman"/>
        </w:rPr>
      </w:pPr>
      <w:bookmarkStart w:id="944" w:name="_Toc322911544"/>
      <w:bookmarkStart w:id="945" w:name="_Toc322912083"/>
      <w:bookmarkStart w:id="946" w:name="_DFDL_String_Literals"/>
      <w:bookmarkStart w:id="947" w:name="_Toc349042639"/>
      <w:bookmarkStart w:id="948" w:name="_Ref365969145"/>
      <w:bookmarkStart w:id="949" w:name="_Ref365969149"/>
      <w:bookmarkStart w:id="950" w:name="_Ref52976172"/>
      <w:bookmarkStart w:id="951" w:name="_Toc62570072"/>
      <w:bookmarkEnd w:id="944"/>
      <w:bookmarkEnd w:id="945"/>
      <w:bookmarkEnd w:id="946"/>
      <w:r>
        <w:rPr>
          <w:rFonts w:eastAsia="Times New Roman"/>
        </w:rPr>
        <w:t>DFDL String Literals</w:t>
      </w:r>
      <w:bookmarkEnd w:id="947"/>
      <w:bookmarkEnd w:id="948"/>
      <w:bookmarkEnd w:id="949"/>
      <w:bookmarkEnd w:id="950"/>
      <w:bookmarkEnd w:id="951"/>
      <w:r>
        <w:rPr>
          <w:rFonts w:eastAsia="Times New Roman"/>
        </w:rPr>
        <w:t xml:space="preserve"> </w:t>
      </w:r>
      <w:bookmarkEnd w:id="931"/>
      <w:bookmarkEnd w:id="932"/>
      <w:bookmarkEnd w:id="933"/>
      <w:bookmarkEnd w:id="934"/>
      <w:bookmarkEnd w:id="93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12632C">
      <w:pPr>
        <w:numPr>
          <w:ilvl w:val="0"/>
          <w:numId w:val="29"/>
        </w:numPr>
      </w:pPr>
      <w:r>
        <w:t>the literal characters in the data stream might not be in the same character set encoding as the DFDL schema</w:t>
      </w:r>
    </w:p>
    <w:p w14:paraId="1FB6DBE7" w14:textId="77777777" w:rsidR="000E1214" w:rsidRDefault="00A87198" w:rsidP="0012632C">
      <w:pPr>
        <w:numPr>
          <w:ilvl w:val="0"/>
          <w:numId w:val="29"/>
        </w:numPr>
      </w:pPr>
      <w:r>
        <w:t>it may be necessary to specify a literal character which is not valid in an XML document</w:t>
      </w:r>
    </w:p>
    <w:p w14:paraId="451EFB98" w14:textId="77777777" w:rsidR="000E1214" w:rsidRDefault="00A87198" w:rsidP="0012632C">
      <w:pPr>
        <w:numPr>
          <w:ilvl w:val="0"/>
          <w:numId w:val="29"/>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12632C">
      <w:pPr>
        <w:numPr>
          <w:ilvl w:val="0"/>
          <w:numId w:val="29"/>
        </w:numPr>
      </w:pPr>
      <w:r>
        <w:t>a single literal character in any encoding</w:t>
      </w:r>
    </w:p>
    <w:p w14:paraId="2B8B3F2E" w14:textId="77777777" w:rsidR="000E1214" w:rsidRDefault="00A87198" w:rsidP="0012632C">
      <w:pPr>
        <w:numPr>
          <w:ilvl w:val="0"/>
          <w:numId w:val="29"/>
        </w:numPr>
      </w:pPr>
      <w:r>
        <w:t>a string of literal characters in any encoding</w:t>
      </w:r>
    </w:p>
    <w:p w14:paraId="5A62BD8C" w14:textId="52425D58" w:rsidR="000E1214" w:rsidRDefault="00A87198" w:rsidP="0012632C">
      <w:pPr>
        <w:numPr>
          <w:ilvl w:val="0"/>
          <w:numId w:val="29"/>
        </w:numPr>
      </w:pPr>
      <w:r>
        <w:t>one or more characters from a set of related characters (e.g. end-of-line characters)</w:t>
      </w:r>
    </w:p>
    <w:p w14:paraId="190E7A2E" w14:textId="77777777" w:rsidR="000E1214" w:rsidRDefault="00A87198" w:rsidP="0012632C">
      <w:pPr>
        <w:numPr>
          <w:ilvl w:val="0"/>
          <w:numId w:val="29"/>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60FB9F0F"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87D12">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3E32F2F6" w:rsidR="000E1214" w:rsidRDefault="00A87198">
      <w:r>
        <w:t>However, these strings are being used to describe features of text data that are commonly in other character set encodings. For example,</w:t>
      </w:r>
      <w:r w:rsidR="00503F74">
        <w:t xml:space="preserve">a DFDL schema </w:t>
      </w:r>
      <w:r>
        <w:t xml:space="preserve">may </w:t>
      </w:r>
      <w:r w:rsidR="00503F74">
        <w:t>describe</w:t>
      </w:r>
      <w:r>
        <w:t xml:space="preserve"> EBCDIC data that is comma separated. A comma in EBCDIC has a single-byte code unit of 0x6B in the data, the numeric value of which does not correspond to the Unicode character code for comma which is U+002C. However, when</w:t>
      </w:r>
      <w:r w:rsidR="00846382">
        <w:t xml:space="preserve"> </w:t>
      </w:r>
      <w:r w:rsidR="00503F74">
        <w:t>the schema</w:t>
      </w:r>
      <w:r w:rsidR="003B763B">
        <w:t xml:space="preserve"> </w:t>
      </w:r>
      <w:r>
        <w:t>indicate</w:t>
      </w:r>
      <w:r w:rsidR="003B763B">
        <w:t>s</w:t>
      </w:r>
      <w:r>
        <w:t xml:space="preserve"> that an item is "," (comma) separated and specif</w:t>
      </w:r>
      <w:r w:rsidR="003B763B">
        <w:t>ies</w:t>
      </w:r>
      <w:r>
        <w:t xml:space="preserve">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0F9A9E05"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w:t>
      </w:r>
      <w:r w:rsidR="00F612D6">
        <w:t>dfdl:</w:t>
      </w:r>
      <w:r>
        <w:t xml:space="preserve">encoding </w:t>
      </w:r>
      <w:r w:rsidR="00EF594A">
        <w:t xml:space="preserve">representation </w:t>
      </w:r>
      <w:r>
        <w:t>property. Hence, in this case</w:t>
      </w:r>
      <w:r w:rsidR="00EB49B9">
        <w:t xml:space="preserve"> </w:t>
      </w:r>
      <w:r w:rsidR="003B763B">
        <w:t xml:space="preserve">the processor </w:t>
      </w:r>
      <w:r>
        <w:t>would be searching the data for a character with codepoint 0x6B (the EBCDIC comma), not a UTF-8 or Unicode (0x2C) comma which is what exists in the DFDL schema document.</w:t>
      </w:r>
    </w:p>
    <w:p w14:paraId="39FD311E" w14:textId="77777777" w:rsidR="000E1214" w:rsidRDefault="00A87198">
      <w:pPr>
        <w:pStyle w:val="Heading4"/>
        <w:rPr>
          <w:rFonts w:eastAsia="Times New Roman"/>
        </w:rPr>
      </w:pPr>
      <w:bookmarkStart w:id="952" w:name="_DFDL_Character_Entities,"/>
      <w:bookmarkStart w:id="953" w:name="_Toc177399034"/>
      <w:bookmarkStart w:id="954" w:name="_Toc175057321"/>
      <w:bookmarkStart w:id="955" w:name="_Toc199516245"/>
      <w:bookmarkStart w:id="956" w:name="_Toc194983923"/>
      <w:bookmarkStart w:id="957" w:name="_Toc243112763"/>
      <w:bookmarkStart w:id="958" w:name="_Ref384972745"/>
      <w:bookmarkStart w:id="959" w:name="_Ref384972753"/>
      <w:bookmarkEnd w:id="952"/>
      <w:r>
        <w:rPr>
          <w:rFonts w:eastAsia="Times New Roman"/>
        </w:rPr>
        <w:t>DFDL Character Entities, Character Class Entities, and Byte Values in String Literals</w:t>
      </w:r>
      <w:bookmarkEnd w:id="953"/>
      <w:bookmarkEnd w:id="954"/>
      <w:bookmarkEnd w:id="955"/>
      <w:bookmarkEnd w:id="956"/>
      <w:bookmarkEnd w:id="957"/>
      <w:bookmarkEnd w:id="958"/>
      <w:bookmarkEnd w:id="959"/>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6CD71437"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r w:rsidR="00EF594A">
        <w:t xml:space="preserve">the author </w:t>
      </w:r>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0F798DB6" w:rsidR="000E1214" w:rsidRDefault="00A87198">
      <w:pPr>
        <w:pStyle w:val="Caption"/>
        <w:rPr>
          <w:rFonts w:cs="Arial"/>
        </w:rPr>
      </w:pPr>
      <w:bookmarkStart w:id="960"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3</w:t>
      </w:r>
      <w:r w:rsidR="0047079B">
        <w:rPr>
          <w:rFonts w:cs="Arial"/>
        </w:rPr>
        <w:fldChar w:fldCharType="end"/>
      </w:r>
      <w:r>
        <w:rPr>
          <w:rFonts w:cs="Arial"/>
          <w:noProof/>
        </w:rPr>
        <w:t xml:space="preserve"> DFDL Character Entity, Character Class Entity, and Byte Value Entity Syntax</w:t>
      </w:r>
      <w:bookmarkEnd w:id="960"/>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16EEEA" w:rsidR="000E1214" w:rsidRDefault="00A87198">
      <w:pPr>
        <w:pStyle w:val="Caption"/>
      </w:pPr>
      <w:bookmarkStart w:id="961" w:name="_Ref384972713"/>
      <w:r>
        <w:t xml:space="preserve">Table </w:t>
      </w:r>
      <w:r w:rsidR="00FF3CA9">
        <w:fldChar w:fldCharType="begin"/>
      </w:r>
      <w:r w:rsidR="00FF3CA9">
        <w:instrText xml:space="preserve"> SEQ Table \* ARABIC </w:instrText>
      </w:r>
      <w:r w:rsidR="00FF3CA9">
        <w:fldChar w:fldCharType="separate"/>
      </w:r>
      <w:r w:rsidR="00487D12">
        <w:rPr>
          <w:noProof/>
        </w:rPr>
        <w:t>4</w:t>
      </w:r>
      <w:r w:rsidR="00FF3CA9">
        <w:rPr>
          <w:noProof/>
        </w:rPr>
        <w:fldChar w:fldCharType="end"/>
      </w:r>
      <w:r>
        <w:rPr>
          <w:noProof/>
        </w:rPr>
        <w:t xml:space="preserve"> DFDL Entities</w:t>
      </w:r>
      <w:bookmarkEnd w:id="961"/>
    </w:p>
    <w:p w14:paraId="06E5DDF6" w14:textId="77777777" w:rsidR="000E1214" w:rsidRDefault="00A87198">
      <w:pPr>
        <w:pStyle w:val="Heading4"/>
        <w:rPr>
          <w:rFonts w:eastAsia="Times New Roman"/>
        </w:rPr>
      </w:pPr>
      <w:bookmarkStart w:id="962" w:name="_Ref37865472"/>
      <w:bookmarkStart w:id="963" w:name="_Toc199516246"/>
      <w:bookmarkStart w:id="964" w:name="_Toc194983924"/>
      <w:bookmarkStart w:id="965" w:name="_Toc243112764"/>
      <w:r>
        <w:rPr>
          <w:rFonts w:eastAsia="Times New Roman"/>
        </w:rPr>
        <w:t>DFDL Character Class Entities in DFDL String Literals</w:t>
      </w:r>
      <w:bookmarkEnd w:id="96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122F62B7" w:rsidR="000E1214" w:rsidRDefault="00A87198">
            <w:r>
              <w:t xml:space="preserve">On parse one or more whitespace characters are ignored. It is </w:t>
            </w:r>
            <w:r w:rsidR="00EA309B">
              <w:t>a</w:t>
            </w:r>
            <w:r>
              <w:t xml:space="preserve"> </w:t>
            </w:r>
            <w:r w:rsidR="00B31DA3">
              <w:t>Processing Error</w:t>
            </w:r>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6AAF123C" w:rsidR="000E1214" w:rsidRDefault="00A87198">
      <w:pPr>
        <w:pStyle w:val="Caption"/>
      </w:pPr>
      <w:bookmarkStart w:id="966" w:name="_Ref384972887"/>
      <w:r>
        <w:t xml:space="preserve">Table </w:t>
      </w:r>
      <w:r w:rsidR="00FF3CA9">
        <w:fldChar w:fldCharType="begin"/>
      </w:r>
      <w:r w:rsidR="00FF3CA9">
        <w:instrText xml:space="preserve"> SEQ Table \* ARABIC </w:instrText>
      </w:r>
      <w:r w:rsidR="00FF3CA9">
        <w:fldChar w:fldCharType="separate"/>
      </w:r>
      <w:r w:rsidR="00487D12">
        <w:rPr>
          <w:noProof/>
        </w:rPr>
        <w:t>5</w:t>
      </w:r>
      <w:r w:rsidR="00FF3CA9">
        <w:rPr>
          <w:noProof/>
        </w:rPr>
        <w:fldChar w:fldCharType="end"/>
      </w:r>
      <w:r>
        <w:t xml:space="preserve"> DFDL Character Class Entities</w:t>
      </w:r>
      <w:bookmarkEnd w:id="96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1FEECA4"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87D12">
        <w:rPr>
          <w:rFonts w:cs="Arial"/>
        </w:rPr>
        <w:t xml:space="preserve">Table </w:t>
      </w:r>
      <w:r w:rsidR="00487D12">
        <w:rPr>
          <w:rFonts w:cs="Arial"/>
          <w:noProof/>
        </w:rPr>
        <w:t>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996DD5">
      <w:pPr>
        <w:pStyle w:val="Heading3"/>
        <w:rPr>
          <w:rFonts w:eastAsia="Times New Roman"/>
        </w:rPr>
      </w:pPr>
      <w:bookmarkStart w:id="967" w:name="_Toc366077869"/>
      <w:bookmarkStart w:id="968" w:name="_Toc366078488"/>
      <w:bookmarkStart w:id="969" w:name="_Toc366079474"/>
      <w:bookmarkStart w:id="970" w:name="_Toc366080086"/>
      <w:bookmarkStart w:id="971" w:name="_Toc366080698"/>
      <w:bookmarkStart w:id="972" w:name="_Toc366505038"/>
      <w:bookmarkStart w:id="973" w:name="_Toc366508407"/>
      <w:bookmarkStart w:id="974" w:name="_Toc366512908"/>
      <w:bookmarkStart w:id="975" w:name="_Toc366574099"/>
      <w:bookmarkStart w:id="976" w:name="_Toc366577892"/>
      <w:bookmarkStart w:id="977" w:name="_Toc366578500"/>
      <w:bookmarkStart w:id="978" w:name="_Toc366579094"/>
      <w:bookmarkStart w:id="979" w:name="_Toc366579685"/>
      <w:bookmarkStart w:id="980" w:name="_Toc366580277"/>
      <w:bookmarkStart w:id="981" w:name="_Toc366580868"/>
      <w:bookmarkStart w:id="982" w:name="_Toc366581460"/>
      <w:bookmarkStart w:id="983" w:name="_Toc366077874"/>
      <w:bookmarkStart w:id="984" w:name="_Toc366078493"/>
      <w:bookmarkStart w:id="985" w:name="_Toc366079479"/>
      <w:bookmarkStart w:id="986" w:name="_Toc366080091"/>
      <w:bookmarkStart w:id="987" w:name="_Toc366080703"/>
      <w:bookmarkStart w:id="988" w:name="_Toc366505043"/>
      <w:bookmarkStart w:id="989" w:name="_Toc366508412"/>
      <w:bookmarkStart w:id="990" w:name="_Toc366512913"/>
      <w:bookmarkStart w:id="991" w:name="_Toc366574104"/>
      <w:bookmarkStart w:id="992" w:name="_Toc366577897"/>
      <w:bookmarkStart w:id="993" w:name="_Toc366578505"/>
      <w:bookmarkStart w:id="994" w:name="_Toc366579099"/>
      <w:bookmarkStart w:id="995" w:name="_Toc366579690"/>
      <w:bookmarkStart w:id="996" w:name="_Toc366580282"/>
      <w:bookmarkStart w:id="997" w:name="_Toc366580873"/>
      <w:bookmarkStart w:id="998" w:name="_Toc366581465"/>
      <w:bookmarkStart w:id="999" w:name="_Toc322911546"/>
      <w:bookmarkStart w:id="1000" w:name="_Toc322912085"/>
      <w:bookmarkStart w:id="1001" w:name="_Toc329092935"/>
      <w:bookmarkStart w:id="1002" w:name="_Toc332701448"/>
      <w:bookmarkStart w:id="1003" w:name="_Toc332701755"/>
      <w:bookmarkStart w:id="1004" w:name="_Toc332711549"/>
      <w:bookmarkStart w:id="1005" w:name="_Toc332711857"/>
      <w:bookmarkStart w:id="1006" w:name="_Toc332712159"/>
      <w:bookmarkStart w:id="1007" w:name="_Toc332724075"/>
      <w:bookmarkStart w:id="1008" w:name="_Toc332724375"/>
      <w:bookmarkStart w:id="1009" w:name="_Toc341102671"/>
      <w:bookmarkStart w:id="1010" w:name="_Toc347241403"/>
      <w:bookmarkStart w:id="1011" w:name="_Toc347744596"/>
      <w:bookmarkStart w:id="1012" w:name="_Toc348984379"/>
      <w:bookmarkStart w:id="1013" w:name="_Toc348984684"/>
      <w:bookmarkStart w:id="1014" w:name="_Toc349037847"/>
      <w:bookmarkStart w:id="1015" w:name="_Toc349038152"/>
      <w:bookmarkStart w:id="1016" w:name="_Toc349042640"/>
      <w:bookmarkStart w:id="1017" w:name="_Toc351912631"/>
      <w:bookmarkStart w:id="1018" w:name="_Toc351914653"/>
      <w:bookmarkStart w:id="1019" w:name="_Toc351915087"/>
      <w:bookmarkStart w:id="1020" w:name="_Toc361231125"/>
      <w:bookmarkStart w:id="1021" w:name="_Toc361231651"/>
      <w:bookmarkStart w:id="1022" w:name="_Toc362444933"/>
      <w:bookmarkStart w:id="1023" w:name="_Toc363908855"/>
      <w:bookmarkStart w:id="1024" w:name="_Toc364463277"/>
      <w:bookmarkStart w:id="1025" w:name="_Toc366077875"/>
      <w:bookmarkStart w:id="1026" w:name="_Toc366078494"/>
      <w:bookmarkStart w:id="1027" w:name="_Toc366079480"/>
      <w:bookmarkStart w:id="1028" w:name="_Toc366080092"/>
      <w:bookmarkStart w:id="1029" w:name="_Toc366080704"/>
      <w:bookmarkStart w:id="1030" w:name="_Toc366505044"/>
      <w:bookmarkStart w:id="1031" w:name="_Toc366508413"/>
      <w:bookmarkStart w:id="1032" w:name="_Toc366512914"/>
      <w:bookmarkStart w:id="1033" w:name="_Toc366574105"/>
      <w:bookmarkStart w:id="1034" w:name="_Toc366577898"/>
      <w:bookmarkStart w:id="1035" w:name="_Toc366578506"/>
      <w:bookmarkStart w:id="1036" w:name="_Toc366579100"/>
      <w:bookmarkStart w:id="1037" w:name="_Toc366579691"/>
      <w:bookmarkStart w:id="1038" w:name="_Toc366580283"/>
      <w:bookmarkStart w:id="1039" w:name="_Toc366580874"/>
      <w:bookmarkStart w:id="1040" w:name="_Toc366581466"/>
      <w:bookmarkStart w:id="1041" w:name="_Toc322911547"/>
      <w:bookmarkStart w:id="1042" w:name="_Toc322912086"/>
      <w:bookmarkStart w:id="1043" w:name="_Toc329092936"/>
      <w:bookmarkStart w:id="1044" w:name="_Toc332701449"/>
      <w:bookmarkStart w:id="1045" w:name="_Toc332701756"/>
      <w:bookmarkStart w:id="1046" w:name="_Toc332711550"/>
      <w:bookmarkStart w:id="1047" w:name="_Toc332711858"/>
      <w:bookmarkStart w:id="1048" w:name="_Toc332712160"/>
      <w:bookmarkStart w:id="1049" w:name="_Toc332724076"/>
      <w:bookmarkStart w:id="1050" w:name="_Toc332724376"/>
      <w:bookmarkStart w:id="1051" w:name="_Toc341102672"/>
      <w:bookmarkStart w:id="1052" w:name="_Toc347241404"/>
      <w:bookmarkStart w:id="1053" w:name="_Toc347744597"/>
      <w:bookmarkStart w:id="1054" w:name="_Toc348984380"/>
      <w:bookmarkStart w:id="1055" w:name="_Toc348984685"/>
      <w:bookmarkStart w:id="1056" w:name="_Toc349037848"/>
      <w:bookmarkStart w:id="1057" w:name="_Toc349038153"/>
      <w:bookmarkStart w:id="1058" w:name="_Toc349042641"/>
      <w:bookmarkStart w:id="1059" w:name="_Toc351912632"/>
      <w:bookmarkStart w:id="1060" w:name="_Toc351914654"/>
      <w:bookmarkStart w:id="1061" w:name="_Toc351915088"/>
      <w:bookmarkStart w:id="1062" w:name="_Toc361231126"/>
      <w:bookmarkStart w:id="1063" w:name="_Toc361231652"/>
      <w:bookmarkStart w:id="1064" w:name="_Toc362444934"/>
      <w:bookmarkStart w:id="1065" w:name="_Toc363908856"/>
      <w:bookmarkStart w:id="1066" w:name="_Toc364463278"/>
      <w:bookmarkStart w:id="1067" w:name="_Toc366077876"/>
      <w:bookmarkStart w:id="1068" w:name="_Toc366078495"/>
      <w:bookmarkStart w:id="1069" w:name="_Toc366079481"/>
      <w:bookmarkStart w:id="1070" w:name="_Toc366080093"/>
      <w:bookmarkStart w:id="1071" w:name="_Toc366080705"/>
      <w:bookmarkStart w:id="1072" w:name="_Toc366505045"/>
      <w:bookmarkStart w:id="1073" w:name="_Toc366508414"/>
      <w:bookmarkStart w:id="1074" w:name="_Toc366512915"/>
      <w:bookmarkStart w:id="1075" w:name="_Toc366574106"/>
      <w:bookmarkStart w:id="1076" w:name="_Toc366577899"/>
      <w:bookmarkStart w:id="1077" w:name="_Toc366578507"/>
      <w:bookmarkStart w:id="1078" w:name="_Toc366579101"/>
      <w:bookmarkStart w:id="1079" w:name="_Toc366579692"/>
      <w:bookmarkStart w:id="1080" w:name="_Toc366580284"/>
      <w:bookmarkStart w:id="1081" w:name="_Toc366580875"/>
      <w:bookmarkStart w:id="1082" w:name="_Toc366581467"/>
      <w:bookmarkStart w:id="1083" w:name="_DFDL_Expressions"/>
      <w:bookmarkStart w:id="1084" w:name="_Toc349042642"/>
      <w:bookmarkStart w:id="1085" w:name="_Ref52976582"/>
      <w:bookmarkStart w:id="1086" w:name="_Toc62570073"/>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Pr>
          <w:rFonts w:eastAsia="Times New Roman"/>
        </w:rPr>
        <w:t>DFDL Expressions</w:t>
      </w:r>
      <w:bookmarkEnd w:id="1084"/>
      <w:bookmarkEnd w:id="1085"/>
      <w:bookmarkEnd w:id="1086"/>
      <w:r>
        <w:rPr>
          <w:rFonts w:eastAsia="Times New Roman"/>
        </w:rPr>
        <w:t xml:space="preserve"> </w:t>
      </w:r>
      <w:bookmarkEnd w:id="963"/>
      <w:bookmarkEnd w:id="964"/>
      <w:bookmarkEnd w:id="965"/>
    </w:p>
    <w:p w14:paraId="629292C8" w14:textId="3ADA0B52"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487D12">
        <w:rPr>
          <w:rStyle w:val="Hyperlink"/>
        </w:rPr>
        <w:t>18</w:t>
      </w:r>
      <w:r w:rsidR="00EA2EAC" w:rsidRPr="00065302">
        <w:rPr>
          <w:rStyle w:val="Hyperlink"/>
        </w:rPr>
        <w:fldChar w:fldCharType="end"/>
      </w:r>
      <w:r w:rsidR="00EF594A">
        <w:rPr>
          <w:rStyle w:val="Hyperlink"/>
        </w:rPr>
        <w:t xml:space="preserve"> </w:t>
      </w:r>
      <w:hyperlink w:anchor="_Toc322911718" w:history="1">
        <w:r w:rsidR="00EF594A" w:rsidRPr="00EF594A">
          <w:rPr>
            <w:rStyle w:val="InternetLink"/>
          </w:rPr>
          <w:fldChar w:fldCharType="begin"/>
        </w:r>
        <w:r w:rsidR="00EF594A" w:rsidRPr="00EF594A">
          <w:rPr>
            <w:rStyle w:val="InternetLink"/>
          </w:rPr>
          <w:instrText xml:space="preserve"> REF _Ref39164965 \h </w:instrText>
        </w:r>
        <w:r w:rsidR="00EF594A">
          <w:rPr>
            <w:rStyle w:val="InternetLink"/>
          </w:rPr>
          <w:instrText xml:space="preserve"> \* MERGEFORMAT </w:instrText>
        </w:r>
        <w:r w:rsidR="00EF594A" w:rsidRPr="00EF594A">
          <w:rPr>
            <w:rStyle w:val="InternetLink"/>
          </w:rPr>
        </w:r>
        <w:r w:rsidR="00EF594A" w:rsidRPr="00EF594A">
          <w:rPr>
            <w:rStyle w:val="InternetLink"/>
          </w:rPr>
          <w:fldChar w:fldCharType="separate"/>
        </w:r>
        <w:r w:rsidR="00487D12" w:rsidRPr="00487D12">
          <w:rPr>
            <w:rStyle w:val="InternetLink"/>
          </w:rPr>
          <w:t>DFDL Expression Language</w:t>
        </w:r>
        <w:r w:rsidR="00EF594A" w:rsidRPr="00EF594A">
          <w:rPr>
            <w:rStyle w:val="InternetLink"/>
          </w:rPr>
          <w:fldChar w:fldCharType="end"/>
        </w:r>
      </w:hyperlink>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12632C">
      <w:pPr>
        <w:numPr>
          <w:ilvl w:val="0"/>
          <w:numId w:val="30"/>
        </w:numPr>
      </w:pPr>
      <w:r>
        <w:t>Discard any leading and trailing whitespace.</w:t>
      </w:r>
    </w:p>
    <w:p w14:paraId="6E1AD0B7" w14:textId="77777777" w:rsidR="000E1214" w:rsidRDefault="00A87198" w:rsidP="0012632C">
      <w:pPr>
        <w:numPr>
          <w:ilvl w:val="0"/>
          <w:numId w:val="30"/>
        </w:numPr>
      </w:pPr>
      <w:r>
        <w:t>Must start with a '{' in the first position and end with '}' in the last position.</w:t>
      </w:r>
    </w:p>
    <w:p w14:paraId="15C5EA41" w14:textId="77777777" w:rsidR="000E1214" w:rsidRDefault="00A87198" w:rsidP="0012632C">
      <w:pPr>
        <w:numPr>
          <w:ilvl w:val="0"/>
          <w:numId w:val="30"/>
        </w:numPr>
      </w:pPr>
      <w:r>
        <w:t>'{' in any position other than the first is treated as a literal.</w:t>
      </w:r>
    </w:p>
    <w:p w14:paraId="64B87722" w14:textId="77777777" w:rsidR="000E1214" w:rsidRDefault="00A87198" w:rsidP="0012632C">
      <w:pPr>
        <w:numPr>
          <w:ilvl w:val="0"/>
          <w:numId w:val="30"/>
        </w:numPr>
      </w:pPr>
      <w:r>
        <w:t>'}' in any position other than the last position is treated as a literal.</w:t>
      </w:r>
    </w:p>
    <w:p w14:paraId="13BF440C" w14:textId="77777777" w:rsidR="000E1214" w:rsidRDefault="00A87198" w:rsidP="0012632C">
      <w:pPr>
        <w:numPr>
          <w:ilvl w:val="0"/>
          <w:numId w:val="30"/>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996DD5">
      <w:pPr>
        <w:pStyle w:val="Heading3"/>
        <w:rPr>
          <w:rFonts w:eastAsia="Times New Roman"/>
        </w:rPr>
      </w:pPr>
      <w:bookmarkStart w:id="1087" w:name="_DFDL_Regular_Expressions_1"/>
      <w:bookmarkStart w:id="1088" w:name="_Toc349042643"/>
      <w:bookmarkStart w:id="1089" w:name="_Ref52976566"/>
      <w:bookmarkStart w:id="1090" w:name="_Toc62570074"/>
      <w:bookmarkStart w:id="1091" w:name="_Toc199516247"/>
      <w:bookmarkStart w:id="1092" w:name="_Toc243112765"/>
      <w:bookmarkStart w:id="1093" w:name="_Toc177399035"/>
      <w:bookmarkStart w:id="1094" w:name="_Toc175057322"/>
      <w:bookmarkStart w:id="1095" w:name="_Toc194983925"/>
      <w:bookmarkEnd w:id="1087"/>
      <w:r>
        <w:rPr>
          <w:rFonts w:eastAsia="Times New Roman"/>
        </w:rPr>
        <w:t>DFDL Regular Expressions</w:t>
      </w:r>
      <w:bookmarkEnd w:id="1088"/>
      <w:bookmarkEnd w:id="1089"/>
      <w:bookmarkEnd w:id="1090"/>
      <w:r>
        <w:rPr>
          <w:rFonts w:eastAsia="Times New Roman"/>
        </w:rPr>
        <w:t xml:space="preserve"> </w:t>
      </w:r>
      <w:bookmarkEnd w:id="1091"/>
      <w:bookmarkEnd w:id="1092"/>
    </w:p>
    <w:p w14:paraId="66D7823E" w14:textId="0C5CCF1E" w:rsidR="000E1214" w:rsidRDefault="00EF594A">
      <w:pPr>
        <w:pStyle w:val="nobreak"/>
      </w:pPr>
      <w:r>
        <w:t>Some properties</w:t>
      </w:r>
      <w:r w:rsidR="00A87198">
        <w:t xml:space="preserve"> expect a regular expression to be specified. The DFDL Regular Expression language is defined in </w:t>
      </w:r>
      <w:r w:rsidR="00EA309B">
        <w:t>S</w:t>
      </w:r>
      <w:r w:rsidR="00A87198">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87D12">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Pr>
          <w:rStyle w:val="InternetLink"/>
        </w:rPr>
        <w:instrText xml:space="preserve"> \* MERGEFORMAT </w:instrText>
      </w:r>
      <w:r w:rsidR="00EA309B" w:rsidRPr="00EF594A">
        <w:rPr>
          <w:rStyle w:val="InternetLink"/>
        </w:rPr>
      </w:r>
      <w:r w:rsidR="00EA309B" w:rsidRPr="00EF594A">
        <w:rPr>
          <w:rStyle w:val="InternetLink"/>
        </w:rPr>
        <w:fldChar w:fldCharType="separate"/>
      </w:r>
      <w:r w:rsidR="00487D12" w:rsidRPr="00487D12">
        <w:rPr>
          <w:rStyle w:val="InternetLink"/>
        </w:rPr>
        <w:t>DFDL Regular Expressions</w:t>
      </w:r>
      <w:r w:rsidR="00EA309B" w:rsidRPr="00EF594A">
        <w:rPr>
          <w:rStyle w:val="InternetLink"/>
        </w:rPr>
        <w:fldChar w:fldCharType="end"/>
      </w:r>
      <w:r w:rsidR="00A87198">
        <w:t>.</w:t>
      </w:r>
    </w:p>
    <w:p w14:paraId="74AC7DD4" w14:textId="77777777" w:rsidR="000E1214" w:rsidRDefault="00A87198" w:rsidP="00996DD5">
      <w:pPr>
        <w:pStyle w:val="Heading3"/>
        <w:rPr>
          <w:rFonts w:eastAsia="Times New Roman"/>
        </w:rPr>
      </w:pPr>
      <w:bookmarkStart w:id="1096" w:name="_Toc322911550"/>
      <w:bookmarkStart w:id="1097" w:name="_Toc322912089"/>
      <w:bookmarkStart w:id="1098" w:name="_Toc329092939"/>
      <w:bookmarkStart w:id="1099" w:name="_Toc332701452"/>
      <w:bookmarkStart w:id="1100" w:name="_Toc332701759"/>
      <w:bookmarkStart w:id="1101" w:name="_Toc332711553"/>
      <w:bookmarkStart w:id="1102" w:name="_Toc332711861"/>
      <w:bookmarkStart w:id="1103" w:name="_Toc332712163"/>
      <w:bookmarkStart w:id="1104" w:name="_Toc332724079"/>
      <w:bookmarkStart w:id="1105" w:name="_Toc332724379"/>
      <w:bookmarkStart w:id="1106" w:name="_Toc341102675"/>
      <w:bookmarkStart w:id="1107" w:name="_Toc347241407"/>
      <w:bookmarkStart w:id="1108" w:name="_Toc347744600"/>
      <w:bookmarkStart w:id="1109" w:name="_Toc348984383"/>
      <w:bookmarkStart w:id="1110" w:name="_Toc348984688"/>
      <w:bookmarkStart w:id="1111" w:name="_Toc349037851"/>
      <w:bookmarkStart w:id="1112" w:name="_Toc349038156"/>
      <w:bookmarkStart w:id="1113" w:name="_Toc349042644"/>
      <w:bookmarkStart w:id="1114" w:name="_Toc351912635"/>
      <w:bookmarkStart w:id="1115" w:name="_Toc351914657"/>
      <w:bookmarkStart w:id="1116" w:name="_Toc351915091"/>
      <w:bookmarkStart w:id="1117" w:name="_Toc361231129"/>
      <w:bookmarkStart w:id="1118" w:name="_Toc361231655"/>
      <w:bookmarkStart w:id="1119" w:name="_Toc362444937"/>
      <w:bookmarkStart w:id="1120" w:name="_Toc363908859"/>
      <w:bookmarkStart w:id="1121" w:name="_Toc364463281"/>
      <w:bookmarkStart w:id="1122" w:name="_Toc366077879"/>
      <w:bookmarkStart w:id="1123" w:name="_Toc366078498"/>
      <w:bookmarkStart w:id="1124" w:name="_Toc366079484"/>
      <w:bookmarkStart w:id="1125" w:name="_Toc366080096"/>
      <w:bookmarkStart w:id="1126" w:name="_Toc366080708"/>
      <w:bookmarkStart w:id="1127" w:name="_Toc366505048"/>
      <w:bookmarkStart w:id="1128" w:name="_Toc366508417"/>
      <w:bookmarkStart w:id="1129" w:name="_Toc366512918"/>
      <w:bookmarkStart w:id="1130" w:name="_Toc366574109"/>
      <w:bookmarkStart w:id="1131" w:name="_Toc366577902"/>
      <w:bookmarkStart w:id="1132" w:name="_Toc366578510"/>
      <w:bookmarkStart w:id="1133" w:name="_Toc366579104"/>
      <w:bookmarkStart w:id="1134" w:name="_Toc366579695"/>
      <w:bookmarkStart w:id="1135" w:name="_Toc366580287"/>
      <w:bookmarkStart w:id="1136" w:name="_Toc366580878"/>
      <w:bookmarkStart w:id="1137" w:name="_Toc366581470"/>
      <w:bookmarkStart w:id="1138" w:name="_Toc349042645"/>
      <w:bookmarkStart w:id="1139" w:name="_Toc62570075"/>
      <w:bookmarkStart w:id="1140" w:name="_Toc199516248"/>
      <w:bookmarkStart w:id="1141" w:name="_Toc243112766"/>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r>
        <w:rPr>
          <w:rFonts w:eastAsia="Times New Roman"/>
        </w:rPr>
        <w:t>Enumerations in DFDL</w:t>
      </w:r>
      <w:bookmarkEnd w:id="1138"/>
      <w:bookmarkEnd w:id="1139"/>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142" w:name="_Toc349042646"/>
      <w:bookmarkStart w:id="1143" w:name="_Ref39163686"/>
      <w:bookmarkStart w:id="1144" w:name="_Ref39163697"/>
      <w:bookmarkStart w:id="1145" w:name="_Toc62570076"/>
      <w:r>
        <w:t>Syntax of DFDL Annotation Elements</w:t>
      </w:r>
      <w:bookmarkEnd w:id="1093"/>
      <w:bookmarkEnd w:id="1094"/>
      <w:bookmarkEnd w:id="1095"/>
      <w:bookmarkEnd w:id="1140"/>
      <w:bookmarkEnd w:id="1141"/>
      <w:bookmarkEnd w:id="1142"/>
      <w:bookmarkEnd w:id="1143"/>
      <w:bookmarkEnd w:id="1144"/>
      <w:bookmarkEnd w:id="1145"/>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09A42964"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87D12">
        <w:rPr>
          <w:b/>
        </w:rPr>
        <w:t xml:space="preserve">Table </w:t>
      </w:r>
      <w:r w:rsidR="00487D12">
        <w:rPr>
          <w:b/>
          <w:noProof/>
        </w:rPr>
        <w:t>2</w:t>
      </w:r>
      <w:r w:rsidR="00487D12">
        <w:rPr>
          <w:b/>
        </w:rPr>
        <w:t xml:space="preserve"> - DFDL Annotation Elements</w:t>
      </w:r>
      <w:r w:rsidRPr="00065302">
        <w:rPr>
          <w:rStyle w:val="Hyperlink"/>
        </w:rPr>
        <w:fldChar w:fldCharType="end"/>
      </w:r>
    </w:p>
    <w:p w14:paraId="04D00238" w14:textId="77777777" w:rsidR="000E1214" w:rsidRDefault="00A87198" w:rsidP="00B31DA3">
      <w:pPr>
        <w:pStyle w:val="Heading2"/>
      </w:pPr>
      <w:bookmarkStart w:id="1146" w:name="_Toc177399036"/>
      <w:bookmarkStart w:id="1147" w:name="_Toc175057323"/>
      <w:bookmarkStart w:id="1148" w:name="_Toc199516249"/>
      <w:bookmarkStart w:id="1149" w:name="_Toc194983926"/>
      <w:bookmarkStart w:id="1150" w:name="_Toc243112767"/>
      <w:bookmarkStart w:id="1151" w:name="_Ref251074571"/>
      <w:bookmarkStart w:id="1152" w:name="_Ref251074576"/>
      <w:bookmarkStart w:id="1153" w:name="_Toc349042647"/>
      <w:bookmarkStart w:id="1154" w:name="_Ref366097672"/>
      <w:bookmarkStart w:id="1155" w:name="_Ref366097687"/>
      <w:bookmarkStart w:id="1156" w:name="_Ref366097731"/>
      <w:bookmarkStart w:id="1157" w:name="_Ref366097780"/>
      <w:bookmarkStart w:id="1158" w:name="_Ref366097797"/>
      <w:bookmarkStart w:id="1159" w:name="_Ref53662686"/>
      <w:bookmarkStart w:id="1160" w:name="_Toc62570077"/>
      <w:r>
        <w:t>Component Format Annotations</w:t>
      </w:r>
      <w:bookmarkEnd w:id="936"/>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45827605"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w:t>
      </w:r>
      <w:r w:rsidR="00FF3CA9">
        <w:rPr>
          <w:noProof/>
        </w:rPr>
        <w:fldChar w:fldCharType="end"/>
      </w:r>
      <w:r>
        <w:t xml:space="preserve"> DFDL Component Format Annotations</w:t>
      </w:r>
    </w:p>
    <w:p w14:paraId="21EA7F97" w14:textId="3741221C" w:rsidR="00EF594A" w:rsidRDefault="003B763B" w:rsidP="00EF594A">
      <w:r>
        <w:t>Below are</w:t>
      </w:r>
      <w:r w:rsidR="00A87198">
        <w:t xml:space="preserve"> a few examples</w:t>
      </w:r>
      <w:r>
        <w:t xml:space="preserve"> followed by </w:t>
      </w:r>
      <w:r w:rsidR="00A87198">
        <w:t xml:space="preserve">sections which describe each kind of annotation </w:t>
      </w:r>
      <w:r w:rsidR="00EF594A">
        <w:t xml:space="preserve">element </w:t>
      </w:r>
      <w:r w:rsidR="00A87198">
        <w:t>in detail.</w:t>
      </w:r>
      <w:r w:rsidR="00EF594A">
        <w:t xml:space="preserve"> </w:t>
      </w:r>
      <w:r w:rsidR="00A87198">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4B4D74E7" w:rsidR="000E1214" w:rsidRDefault="00A87198">
      <w:r>
        <w:t xml:space="preserve">Belowa dfdl:format annotation is used inside a dfdl:defineFormat annotation to define a named reusable set of </w:t>
      </w:r>
      <w:r w:rsidR="001B688B">
        <w:t xml:space="preserve">format </w:t>
      </w:r>
      <w:r>
        <w:t>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45E5699A"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87D1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87D12">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996DD5">
      <w:pPr>
        <w:pStyle w:val="Heading3"/>
        <w:rPr>
          <w:rFonts w:eastAsia="Times New Roman"/>
        </w:rPr>
      </w:pPr>
      <w:bookmarkStart w:id="1161" w:name="_Toc322911557"/>
      <w:bookmarkStart w:id="1162" w:name="_Toc322912096"/>
      <w:bookmarkStart w:id="1163" w:name="_Toc329092946"/>
      <w:bookmarkStart w:id="1164" w:name="_Toc332701459"/>
      <w:bookmarkStart w:id="1165" w:name="_Toc332701766"/>
      <w:bookmarkStart w:id="1166" w:name="_Toc332711560"/>
      <w:bookmarkStart w:id="1167" w:name="_Toc332711868"/>
      <w:bookmarkStart w:id="1168" w:name="_Toc332712170"/>
      <w:bookmarkStart w:id="1169" w:name="_Toc332724086"/>
      <w:bookmarkStart w:id="1170" w:name="_Toc332724386"/>
      <w:bookmarkStart w:id="1171" w:name="_Toc341102682"/>
      <w:bookmarkStart w:id="1172" w:name="_Toc347241414"/>
      <w:bookmarkStart w:id="1173" w:name="_Toc347744607"/>
      <w:bookmarkStart w:id="1174" w:name="_Toc348984390"/>
      <w:bookmarkStart w:id="1175" w:name="_Toc348984695"/>
      <w:bookmarkStart w:id="1176" w:name="_Toc349037858"/>
      <w:bookmarkStart w:id="1177" w:name="_Toc349038163"/>
      <w:bookmarkStart w:id="1178" w:name="_Toc349042651"/>
      <w:bookmarkStart w:id="1179" w:name="_Toc351912642"/>
      <w:bookmarkStart w:id="1180" w:name="_Toc351914664"/>
      <w:bookmarkStart w:id="1181" w:name="_Toc351915098"/>
      <w:bookmarkStart w:id="1182" w:name="_Toc361231136"/>
      <w:bookmarkStart w:id="1183" w:name="_Toc361231662"/>
      <w:bookmarkStart w:id="1184" w:name="_Toc362444960"/>
      <w:bookmarkStart w:id="1185" w:name="_Toc363908882"/>
      <w:bookmarkStart w:id="1186" w:name="_Toc364463305"/>
      <w:bookmarkStart w:id="1187" w:name="_Toc366077903"/>
      <w:bookmarkStart w:id="1188" w:name="_Toc366078522"/>
      <w:bookmarkStart w:id="1189" w:name="_Toc366079508"/>
      <w:bookmarkStart w:id="1190" w:name="_Toc366080120"/>
      <w:bookmarkStart w:id="1191" w:name="_Toc366080729"/>
      <w:bookmarkStart w:id="1192" w:name="_Toc366505069"/>
      <w:bookmarkStart w:id="1193" w:name="_Toc366508438"/>
      <w:bookmarkStart w:id="1194" w:name="_Toc366512939"/>
      <w:bookmarkStart w:id="1195" w:name="_Toc366574130"/>
      <w:bookmarkStart w:id="1196" w:name="_Toc366577923"/>
      <w:bookmarkStart w:id="1197" w:name="_Toc366578517"/>
      <w:bookmarkStart w:id="1198" w:name="_Toc366579109"/>
      <w:bookmarkStart w:id="1199" w:name="_Toc366579700"/>
      <w:bookmarkStart w:id="1200" w:name="_Toc366580292"/>
      <w:bookmarkStart w:id="1201" w:name="_Toc366580883"/>
      <w:bookmarkStart w:id="1202" w:name="_Toc366581475"/>
      <w:bookmarkStart w:id="1203" w:name="_Toc243112771"/>
      <w:bookmarkStart w:id="1204" w:name="_Toc349042652"/>
      <w:bookmarkStart w:id="1205" w:name="_Toc62570078"/>
      <w:bookmarkStart w:id="1206" w:name="_Toc113075256"/>
      <w:bookmarkStart w:id="1207" w:name="_Toc112826278"/>
      <w:bookmarkStart w:id="1208" w:name="_Toc112836556"/>
      <w:bookmarkStart w:id="1209" w:name="_Toc194983928"/>
      <w:bookmarkStart w:id="1210" w:name="_Toc199516251"/>
      <w:bookmarkStart w:id="1211" w:name="_Toc175057325"/>
      <w:bookmarkStart w:id="1212" w:name="_Toc177399038"/>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r>
        <w:rPr>
          <w:rFonts w:eastAsia="Times New Roman"/>
        </w:rPr>
        <w:t>Property Binding Syntax</w:t>
      </w:r>
      <w:bookmarkEnd w:id="1203"/>
      <w:bookmarkEnd w:id="1204"/>
      <w:bookmarkEnd w:id="1205"/>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12632C">
      <w:pPr>
        <w:numPr>
          <w:ilvl w:val="0"/>
          <w:numId w:val="31"/>
        </w:numPr>
      </w:pPr>
      <w:r>
        <w:t>Attribute form</w:t>
      </w:r>
    </w:p>
    <w:p w14:paraId="4392AF2B" w14:textId="77777777" w:rsidR="000E1214" w:rsidRDefault="00A87198" w:rsidP="0012632C">
      <w:pPr>
        <w:numPr>
          <w:ilvl w:val="0"/>
          <w:numId w:val="31"/>
        </w:numPr>
      </w:pPr>
      <w:r>
        <w:t>Element form</w:t>
      </w:r>
    </w:p>
    <w:p w14:paraId="6D56E92C" w14:textId="77777777" w:rsidR="000E1214" w:rsidRDefault="00A87198" w:rsidP="0012632C">
      <w:pPr>
        <w:numPr>
          <w:ilvl w:val="0"/>
          <w:numId w:val="31"/>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12632C">
      <w:pPr>
        <w:numPr>
          <w:ilvl w:val="0"/>
          <w:numId w:val="32"/>
        </w:numPr>
      </w:pPr>
      <w:r>
        <w:t>The dfdl:ref property may be specified in attribute or short form</w:t>
      </w:r>
    </w:p>
    <w:p w14:paraId="119170C6" w14:textId="77777777" w:rsidR="000E1214" w:rsidRDefault="00A87198" w:rsidP="0012632C">
      <w:pPr>
        <w:numPr>
          <w:ilvl w:val="0"/>
          <w:numId w:val="32"/>
        </w:numPr>
      </w:pPr>
      <w:r>
        <w:t>The dfdl:escapeSchemeRef property may be specified in attribute or short form</w:t>
      </w:r>
    </w:p>
    <w:p w14:paraId="13A01EB2" w14:textId="77777777" w:rsidR="000E1214" w:rsidRDefault="00A87198" w:rsidP="0012632C">
      <w:pPr>
        <w:numPr>
          <w:ilvl w:val="0"/>
          <w:numId w:val="32"/>
        </w:numPr>
      </w:pPr>
      <w:r>
        <w:t>The dfdl:</w:t>
      </w:r>
      <w:r>
        <w:rPr>
          <w:rFonts w:eastAsia="MS Mincho"/>
        </w:rPr>
        <w:t xml:space="preserve">hiddenGroupRef  </w:t>
      </w:r>
      <w:r>
        <w:t>property may be specified in attribute or short form</w:t>
      </w:r>
    </w:p>
    <w:p w14:paraId="00C64013" w14:textId="77777777" w:rsidR="000E1214" w:rsidRDefault="00A87198" w:rsidP="0012632C">
      <w:pPr>
        <w:numPr>
          <w:ilvl w:val="0"/>
          <w:numId w:val="32"/>
        </w:numPr>
      </w:pPr>
      <w:r>
        <w:t>The dfdl:</w:t>
      </w:r>
      <w:r>
        <w:rPr>
          <w:rFonts w:eastAsia="MS Mincho"/>
        </w:rPr>
        <w:t>prefixLengthType</w:t>
      </w:r>
      <w:r>
        <w:t xml:space="preserve"> property may be specified in attribute or short form</w:t>
      </w:r>
    </w:p>
    <w:p w14:paraId="5094CF3A" w14:textId="76836E19" w:rsidR="000E1214" w:rsidRDefault="00A87198" w:rsidP="0012632C">
      <w:pPr>
        <w:numPr>
          <w:ilvl w:val="0"/>
          <w:numId w:val="32"/>
        </w:numPr>
      </w:pPr>
      <w:r>
        <w:t xml:space="preserve">Short form </w:t>
      </w:r>
      <w:r w:rsidR="00047FA7">
        <w:t>must not</w:t>
      </w:r>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206"/>
      <w:bookmarkEnd w:id="1207"/>
      <w:bookmarkEnd w:id="1208"/>
      <w:r>
        <w:rPr>
          <w:rFonts w:eastAsia="Times New Roman"/>
        </w:rPr>
        <w:t>Binding Syntax: Attribute Form</w:t>
      </w:r>
      <w:bookmarkEnd w:id="1209"/>
      <w:bookmarkEnd w:id="1210"/>
      <w:bookmarkEnd w:id="1211"/>
      <w:bookmarkEnd w:id="1212"/>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213" w:name="_Ref161823626"/>
      <w:bookmarkStart w:id="1214" w:name="_Toc177399039"/>
      <w:bookmarkStart w:id="1215" w:name="_Toc175057326"/>
      <w:bookmarkStart w:id="1216" w:name="_Toc199516252"/>
      <w:bookmarkStart w:id="1217" w:name="_Toc194983929"/>
      <w:r>
        <w:rPr>
          <w:rFonts w:eastAsia="Times New Roman"/>
        </w:rPr>
        <w:t>Property Binding Syntax: Element Form</w:t>
      </w:r>
      <w:bookmarkEnd w:id="1213"/>
      <w:bookmarkEnd w:id="1214"/>
      <w:bookmarkEnd w:id="1215"/>
      <w:bookmarkEnd w:id="1216"/>
      <w:bookmarkEnd w:id="1217"/>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218" w:name="_Toc138694349"/>
      <w:bookmarkStart w:id="1219" w:name="_Toc177399040"/>
      <w:bookmarkStart w:id="1220" w:name="_Toc175057327"/>
      <w:bookmarkStart w:id="1221" w:name="_Toc199516253"/>
      <w:bookmarkStart w:id="1222"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218"/>
      <w:bookmarkEnd w:id="1219"/>
      <w:bookmarkEnd w:id="1220"/>
      <w:bookmarkEnd w:id="1221"/>
      <w:bookmarkEnd w:id="1222"/>
    </w:p>
    <w:p w14:paraId="0835B43D" w14:textId="2132C1B9"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18"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996DD5">
      <w:pPr>
        <w:pStyle w:val="Heading3"/>
        <w:rPr>
          <w:rFonts w:eastAsia="Times New Roman"/>
        </w:rPr>
      </w:pPr>
      <w:bookmarkStart w:id="1223" w:name="_Toc322911559"/>
      <w:bookmarkStart w:id="1224" w:name="_Toc322912098"/>
      <w:bookmarkStart w:id="1225" w:name="_Toc329092948"/>
      <w:bookmarkStart w:id="1226" w:name="_Toc332701461"/>
      <w:bookmarkStart w:id="1227" w:name="_Toc332701768"/>
      <w:bookmarkStart w:id="1228" w:name="_Toc332711562"/>
      <w:bookmarkStart w:id="1229" w:name="_Toc332711870"/>
      <w:bookmarkStart w:id="1230" w:name="_Toc332712172"/>
      <w:bookmarkStart w:id="1231" w:name="_Toc332724088"/>
      <w:bookmarkStart w:id="1232" w:name="_Toc332724388"/>
      <w:bookmarkStart w:id="1233" w:name="_Toc341102684"/>
      <w:bookmarkStart w:id="1234" w:name="_Toc347241416"/>
      <w:bookmarkStart w:id="1235" w:name="_Toc347744609"/>
      <w:bookmarkStart w:id="1236" w:name="_Toc348984392"/>
      <w:bookmarkStart w:id="1237" w:name="_Toc348984697"/>
      <w:bookmarkStart w:id="1238" w:name="_Toc349037860"/>
      <w:bookmarkStart w:id="1239" w:name="_Toc349038165"/>
      <w:bookmarkStart w:id="1240" w:name="_Toc349042653"/>
      <w:bookmarkStart w:id="1241" w:name="_Toc351912644"/>
      <w:bookmarkStart w:id="1242" w:name="_Toc351914666"/>
      <w:bookmarkStart w:id="1243" w:name="_Toc351915100"/>
      <w:bookmarkStart w:id="1244" w:name="_Toc361231138"/>
      <w:bookmarkStart w:id="1245" w:name="_Toc361231664"/>
      <w:bookmarkStart w:id="1246" w:name="_Toc362444962"/>
      <w:bookmarkStart w:id="1247" w:name="_Toc363908884"/>
      <w:bookmarkStart w:id="1248" w:name="_Toc364463307"/>
      <w:bookmarkStart w:id="1249" w:name="_Toc366077905"/>
      <w:bookmarkStart w:id="1250" w:name="_Toc366078524"/>
      <w:bookmarkStart w:id="1251" w:name="_Toc366079510"/>
      <w:bookmarkStart w:id="1252" w:name="_Toc366080122"/>
      <w:bookmarkStart w:id="1253" w:name="_Toc366080731"/>
      <w:bookmarkStart w:id="1254" w:name="_Toc366505071"/>
      <w:bookmarkStart w:id="1255" w:name="_Toc366508440"/>
      <w:bookmarkStart w:id="1256" w:name="_Toc366512941"/>
      <w:bookmarkStart w:id="1257" w:name="_Toc366574132"/>
      <w:bookmarkStart w:id="1258" w:name="_Toc366577925"/>
      <w:bookmarkStart w:id="1259" w:name="_Toc366578519"/>
      <w:bookmarkStart w:id="1260" w:name="_Toc366579111"/>
      <w:bookmarkStart w:id="1261" w:name="_Toc366579702"/>
      <w:bookmarkStart w:id="1262" w:name="_Toc366580294"/>
      <w:bookmarkStart w:id="1263" w:name="_Toc366580885"/>
      <w:bookmarkStart w:id="1264" w:name="_Toc366581477"/>
      <w:bookmarkStart w:id="1265" w:name="_Toc138694341"/>
      <w:bookmarkStart w:id="1266" w:name="_Toc177399041"/>
      <w:bookmarkStart w:id="1267" w:name="_Toc175057328"/>
      <w:bookmarkStart w:id="1268" w:name="_Toc199516254"/>
      <w:bookmarkStart w:id="1269" w:name="_Toc194983931"/>
      <w:bookmarkStart w:id="1270" w:name="_Toc243112772"/>
      <w:bookmarkStart w:id="1271" w:name="_Toc349042654"/>
      <w:bookmarkStart w:id="1272" w:name="_Toc62570079"/>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Pr>
          <w:rFonts w:eastAsia="Times New Roman"/>
        </w:rPr>
        <w:t xml:space="preserve">Empty </w:t>
      </w:r>
      <w:bookmarkEnd w:id="1265"/>
      <w:bookmarkEnd w:id="1266"/>
      <w:bookmarkEnd w:id="1267"/>
      <w:r>
        <w:rPr>
          <w:rFonts w:eastAsia="Times New Roman"/>
        </w:rPr>
        <w:t>String as a Representation Property Value</w:t>
      </w:r>
      <w:bookmarkEnd w:id="1268"/>
      <w:bookmarkEnd w:id="1269"/>
      <w:bookmarkEnd w:id="1270"/>
      <w:bookmarkEnd w:id="1271"/>
      <w:bookmarkEnd w:id="1272"/>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B31DA3">
      <w:pPr>
        <w:pStyle w:val="Heading2"/>
      </w:pPr>
      <w:bookmarkStart w:id="1273" w:name="_Toc137360897"/>
      <w:bookmarkStart w:id="1274" w:name="_Toc137360898"/>
      <w:bookmarkStart w:id="1275" w:name="_Toc137029569"/>
      <w:bookmarkStart w:id="1276" w:name="_Toc137029570"/>
      <w:bookmarkStart w:id="1277" w:name="_Toc137029571"/>
      <w:bookmarkStart w:id="1278" w:name="_Toc137029574"/>
      <w:bookmarkStart w:id="1279" w:name="_Toc137029576"/>
      <w:bookmarkStart w:id="1280" w:name="_Toc138694338"/>
      <w:bookmarkStart w:id="1281" w:name="_Ref140934911"/>
      <w:bookmarkStart w:id="1282" w:name="_Ref140934918"/>
      <w:bookmarkStart w:id="1283" w:name="_Toc177399042"/>
      <w:bookmarkStart w:id="1284" w:name="_Toc175057329"/>
      <w:bookmarkStart w:id="1285" w:name="_Toc199516255"/>
      <w:bookmarkStart w:id="1286" w:name="_Toc194983932"/>
      <w:bookmarkStart w:id="1287" w:name="_Ref215568985"/>
      <w:bookmarkStart w:id="1288" w:name="_Ref215568992"/>
      <w:bookmarkStart w:id="1289" w:name="_Toc243112773"/>
      <w:bookmarkStart w:id="1290" w:name="_Ref251074304"/>
      <w:bookmarkStart w:id="1291" w:name="_Ref251074309"/>
      <w:bookmarkStart w:id="1292" w:name="_Toc349042655"/>
      <w:bookmarkStart w:id="1293" w:name="_Toc62570080"/>
      <w:bookmarkEnd w:id="1273"/>
      <w:bookmarkEnd w:id="1274"/>
      <w:bookmarkEnd w:id="1275"/>
      <w:bookmarkEnd w:id="1276"/>
      <w:bookmarkEnd w:id="1277"/>
      <w:bookmarkEnd w:id="1278"/>
      <w:bookmarkEnd w:id="1279"/>
      <w:r>
        <w:t>dfdl:defineFormat - Reusable Data Format Definitions</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621BF37A" w:rsidR="000E1214" w:rsidRDefault="00A87198">
      <w:r>
        <w:t>The construct creates a named data format definition. The value of the name attribute is of XML type NCName. The format name become</w:t>
      </w:r>
      <w:r w:rsidR="008E2B24">
        <w:t>s</w:t>
      </w:r>
      <w:r>
        <w:t xml:space="preserv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996DD5">
      <w:pPr>
        <w:pStyle w:val="Heading3"/>
        <w:rPr>
          <w:rFonts w:eastAsia="Times New Roman"/>
        </w:rPr>
      </w:pPr>
      <w:bookmarkStart w:id="1294" w:name="_Toc322911562"/>
      <w:bookmarkStart w:id="1295" w:name="_Toc322912101"/>
      <w:bookmarkStart w:id="1296" w:name="_Toc329092951"/>
      <w:bookmarkStart w:id="1297" w:name="_Toc332701464"/>
      <w:bookmarkStart w:id="1298" w:name="_Toc332701771"/>
      <w:bookmarkStart w:id="1299" w:name="_Toc332711565"/>
      <w:bookmarkStart w:id="1300" w:name="_Toc332711873"/>
      <w:bookmarkStart w:id="1301" w:name="_Toc332712175"/>
      <w:bookmarkStart w:id="1302" w:name="_Toc332724091"/>
      <w:bookmarkStart w:id="1303" w:name="_Toc332724391"/>
      <w:bookmarkStart w:id="1304" w:name="_Toc341102687"/>
      <w:bookmarkStart w:id="1305" w:name="_Toc347241419"/>
      <w:bookmarkStart w:id="1306" w:name="_Toc347744612"/>
      <w:bookmarkStart w:id="1307" w:name="_Toc348984395"/>
      <w:bookmarkStart w:id="1308" w:name="_Toc348984700"/>
      <w:bookmarkStart w:id="1309" w:name="_Toc349037863"/>
      <w:bookmarkStart w:id="1310" w:name="_Toc349038168"/>
      <w:bookmarkStart w:id="1311" w:name="_Toc349042656"/>
      <w:bookmarkStart w:id="1312" w:name="_Toc351912647"/>
      <w:bookmarkStart w:id="1313" w:name="_Toc351914669"/>
      <w:bookmarkStart w:id="1314" w:name="_Toc351915103"/>
      <w:bookmarkStart w:id="1315" w:name="_Toc361231141"/>
      <w:bookmarkStart w:id="1316" w:name="_Toc361231667"/>
      <w:bookmarkStart w:id="1317" w:name="_Toc362444965"/>
      <w:bookmarkStart w:id="1318" w:name="_Toc363908887"/>
      <w:bookmarkStart w:id="1319" w:name="_Toc364463310"/>
      <w:bookmarkStart w:id="1320" w:name="_Toc366077908"/>
      <w:bookmarkStart w:id="1321" w:name="_Toc366078527"/>
      <w:bookmarkStart w:id="1322" w:name="_Toc366079513"/>
      <w:bookmarkStart w:id="1323" w:name="_Toc366080125"/>
      <w:bookmarkStart w:id="1324" w:name="_Toc366080734"/>
      <w:bookmarkStart w:id="1325" w:name="_Toc366505074"/>
      <w:bookmarkStart w:id="1326" w:name="_Toc366508443"/>
      <w:bookmarkStart w:id="1327" w:name="_Toc366512944"/>
      <w:bookmarkStart w:id="1328" w:name="_Toc366574135"/>
      <w:bookmarkStart w:id="1329" w:name="_Toc366577928"/>
      <w:bookmarkStart w:id="1330" w:name="_Toc366578522"/>
      <w:bookmarkStart w:id="1331" w:name="_Toc366579114"/>
      <w:bookmarkStart w:id="1332" w:name="_Toc366579705"/>
      <w:bookmarkStart w:id="1333" w:name="_Toc366580297"/>
      <w:bookmarkStart w:id="1334" w:name="_Toc366580888"/>
      <w:bookmarkStart w:id="1335" w:name="_Toc366581480"/>
      <w:bookmarkStart w:id="1336" w:name="_Toc199515629"/>
      <w:bookmarkStart w:id="1337" w:name="_Toc199515817"/>
      <w:bookmarkStart w:id="1338" w:name="_Toc199516256"/>
      <w:bookmarkStart w:id="1339" w:name="_Toc322911564"/>
      <w:bookmarkStart w:id="1340" w:name="_Toc322912103"/>
      <w:bookmarkStart w:id="1341" w:name="_Toc329092953"/>
      <w:bookmarkStart w:id="1342" w:name="_Toc332701466"/>
      <w:bookmarkStart w:id="1343" w:name="_Toc332701773"/>
      <w:bookmarkStart w:id="1344" w:name="_Toc332711567"/>
      <w:bookmarkStart w:id="1345" w:name="_Toc332711875"/>
      <w:bookmarkStart w:id="1346" w:name="_Toc332712177"/>
      <w:bookmarkStart w:id="1347" w:name="_Toc332724093"/>
      <w:bookmarkStart w:id="1348" w:name="_Toc332724393"/>
      <w:bookmarkStart w:id="1349" w:name="_Toc341102689"/>
      <w:bookmarkStart w:id="1350" w:name="_Toc347241421"/>
      <w:bookmarkStart w:id="1351" w:name="_Toc347744614"/>
      <w:bookmarkStart w:id="1352" w:name="_Toc348984397"/>
      <w:bookmarkStart w:id="1353" w:name="_Toc348984702"/>
      <w:bookmarkStart w:id="1354" w:name="_Toc349037865"/>
      <w:bookmarkStart w:id="1355" w:name="_Toc349038170"/>
      <w:bookmarkStart w:id="1356" w:name="_Toc349042658"/>
      <w:bookmarkStart w:id="1357" w:name="_Toc351912649"/>
      <w:bookmarkStart w:id="1358" w:name="_Toc351914671"/>
      <w:bookmarkStart w:id="1359" w:name="_Toc351915105"/>
      <w:bookmarkStart w:id="1360" w:name="_Toc361231143"/>
      <w:bookmarkStart w:id="1361" w:name="_Toc361231669"/>
      <w:bookmarkStart w:id="1362" w:name="_Toc362444967"/>
      <w:bookmarkStart w:id="1363" w:name="_Toc363908889"/>
      <w:bookmarkStart w:id="1364" w:name="_Toc364463312"/>
      <w:bookmarkStart w:id="1365" w:name="_Toc366077910"/>
      <w:bookmarkStart w:id="1366" w:name="_Toc366078529"/>
      <w:bookmarkStart w:id="1367" w:name="_Toc366079515"/>
      <w:bookmarkStart w:id="1368" w:name="_Toc366080127"/>
      <w:bookmarkStart w:id="1369" w:name="_Toc366080736"/>
      <w:bookmarkStart w:id="1370" w:name="_Toc366505076"/>
      <w:bookmarkStart w:id="1371" w:name="_Toc366508445"/>
      <w:bookmarkStart w:id="1372" w:name="_Toc366512946"/>
      <w:bookmarkStart w:id="1373" w:name="_Toc366574137"/>
      <w:bookmarkStart w:id="1374" w:name="_Toc366577930"/>
      <w:bookmarkStart w:id="1375" w:name="_Toc366578524"/>
      <w:bookmarkStart w:id="1376" w:name="_Toc366579116"/>
      <w:bookmarkStart w:id="1377" w:name="_Toc366579707"/>
      <w:bookmarkStart w:id="1378" w:name="_Toc366580299"/>
      <w:bookmarkStart w:id="1379" w:name="_Toc366580890"/>
      <w:bookmarkStart w:id="1380" w:name="_Toc366581482"/>
      <w:bookmarkStart w:id="1381" w:name="_Toc138694340"/>
      <w:bookmarkStart w:id="1382" w:name="_Toc177399044"/>
      <w:bookmarkStart w:id="1383" w:name="_Toc175057331"/>
      <w:bookmarkStart w:id="1384" w:name="_Toc199516258"/>
      <w:bookmarkStart w:id="1385" w:name="_Toc194983934"/>
      <w:bookmarkStart w:id="1386" w:name="_Toc243112775"/>
      <w:bookmarkStart w:id="1387" w:name="_Toc349042659"/>
      <w:bookmarkStart w:id="1388" w:name="_Toc62570081"/>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r>
        <w:rPr>
          <w:rFonts w:eastAsia="Times New Roman"/>
        </w:rPr>
        <w:t>Using/Referencing a Named Format Definition</w:t>
      </w:r>
      <w:bookmarkStart w:id="1389" w:name="_Toc322911566"/>
      <w:bookmarkStart w:id="1390" w:name="_Toc322912105"/>
      <w:bookmarkStart w:id="1391" w:name="_Toc329092955"/>
      <w:bookmarkStart w:id="1392" w:name="_Toc332701468"/>
      <w:bookmarkStart w:id="1393" w:name="_Toc332701775"/>
      <w:bookmarkStart w:id="1394" w:name="_Toc332711569"/>
      <w:bookmarkStart w:id="1395" w:name="_Toc332711877"/>
      <w:bookmarkStart w:id="1396" w:name="_Toc332712179"/>
      <w:bookmarkStart w:id="1397" w:name="_Toc332724095"/>
      <w:bookmarkStart w:id="1398" w:name="_Toc332724395"/>
      <w:bookmarkStart w:id="1399" w:name="_Toc341102691"/>
      <w:bookmarkStart w:id="1400" w:name="_Toc347241423"/>
      <w:bookmarkStart w:id="1401" w:name="_Toc347744616"/>
      <w:bookmarkStart w:id="1402" w:name="_Toc348984399"/>
      <w:bookmarkStart w:id="1403" w:name="_Toc348984704"/>
      <w:bookmarkStart w:id="1404" w:name="_Toc349037867"/>
      <w:bookmarkStart w:id="1405" w:name="_Toc349038172"/>
      <w:bookmarkStart w:id="1406" w:name="_Toc349042660"/>
      <w:bookmarkStart w:id="1407" w:name="_Toc349642090"/>
      <w:bookmarkStart w:id="1408" w:name="_Toc351912651"/>
      <w:bookmarkStart w:id="1409" w:name="_Toc351914673"/>
      <w:bookmarkStart w:id="1410" w:name="_Toc351915107"/>
      <w:bookmarkStart w:id="1411" w:name="_Toc361231145"/>
      <w:bookmarkStart w:id="1412" w:name="_Toc361231671"/>
      <w:bookmarkStart w:id="1413" w:name="_Toc362444969"/>
      <w:bookmarkStart w:id="1414" w:name="_Toc363908891"/>
      <w:bookmarkStart w:id="1415" w:name="_Toc364463314"/>
      <w:bookmarkStart w:id="1416" w:name="_Toc366077912"/>
      <w:bookmarkStart w:id="1417" w:name="_Toc366078531"/>
      <w:bookmarkStart w:id="1418" w:name="_Toc366079517"/>
      <w:bookmarkStart w:id="1419" w:name="_Toc366080129"/>
      <w:bookmarkStart w:id="1420" w:name="_Toc366080738"/>
      <w:bookmarkStart w:id="1421" w:name="_Toc366505078"/>
      <w:bookmarkStart w:id="1422" w:name="_Toc366508447"/>
      <w:bookmarkStart w:id="1423" w:name="_Toc366512948"/>
      <w:bookmarkStart w:id="1424" w:name="_Toc366574139"/>
      <w:bookmarkStart w:id="1425" w:name="_Toc366577932"/>
      <w:bookmarkStart w:id="1426" w:name="_Toc366578526"/>
      <w:bookmarkStart w:id="1427" w:name="_Toc366579118"/>
      <w:bookmarkStart w:id="1428" w:name="_Toc366579709"/>
      <w:bookmarkStart w:id="1429" w:name="_Toc366580301"/>
      <w:bookmarkStart w:id="1430" w:name="_Toc366580892"/>
      <w:bookmarkStart w:id="1431" w:name="_Toc366581484"/>
      <w:bookmarkStart w:id="1432" w:name="_The_dfdl:assert_Annotation"/>
      <w:bookmarkStart w:id="1433" w:name="_Ref384983179"/>
      <w:bookmarkStart w:id="1434" w:name="_Ref384983169"/>
      <w:bookmarkStart w:id="1435" w:name="_Toc177399045"/>
      <w:bookmarkStart w:id="1436" w:name="_Toc175057332"/>
      <w:bookmarkStart w:id="1437" w:name="_Toc199516259"/>
      <w:bookmarkStart w:id="1438" w:name="_Toc194983935"/>
      <w:bookmarkStart w:id="1439" w:name="_Toc243112776"/>
      <w:bookmarkStart w:id="1440" w:name="_Ref251072473"/>
      <w:bookmarkStart w:id="1441" w:name="_Ref251072479"/>
      <w:bookmarkStart w:id="1442" w:name="_Toc349042661"/>
      <w:bookmarkEnd w:id="1381"/>
      <w:bookmarkEnd w:id="1382"/>
      <w:bookmarkEnd w:id="1383"/>
      <w:bookmarkEnd w:id="1384"/>
      <w:bookmarkEnd w:id="1385"/>
      <w:bookmarkEnd w:id="1386"/>
      <w:bookmarkEnd w:id="1387"/>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Pr>
          <w:rFonts w:eastAsia="Times New Roman"/>
        </w:rPr>
        <w:t>: The dfdl:ref Property</w:t>
      </w:r>
      <w:bookmarkEnd w:id="1388"/>
      <w:bookmarkEnd w:id="1433"/>
      <w:bookmarkEnd w:id="1434"/>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996DD5">
      <w:pPr>
        <w:pStyle w:val="Heading3"/>
        <w:rPr>
          <w:rFonts w:eastAsia="Times New Roman"/>
        </w:rPr>
      </w:pPr>
      <w:bookmarkStart w:id="1443" w:name="_Toc349042657"/>
      <w:bookmarkStart w:id="1444" w:name="_Toc243112774"/>
      <w:bookmarkStart w:id="1445" w:name="_Toc194983933"/>
      <w:bookmarkStart w:id="1446" w:name="_Toc199516257"/>
      <w:bookmarkStart w:id="1447" w:name="_Toc175057330"/>
      <w:bookmarkStart w:id="1448" w:name="_Toc177399043"/>
      <w:bookmarkStart w:id="1449" w:name="_Ref161824338"/>
      <w:bookmarkStart w:id="1450" w:name="_Toc138694339"/>
      <w:bookmarkStart w:id="1451" w:name="_Toc62570082"/>
      <w:r>
        <w:rPr>
          <w:rFonts w:eastAsia="Times New Roman"/>
        </w:rPr>
        <w:t>Inheritance for dfdl:defineFormat</w:t>
      </w:r>
      <w:bookmarkEnd w:id="1443"/>
      <w:bookmarkEnd w:id="1444"/>
      <w:bookmarkEnd w:id="1445"/>
      <w:bookmarkEnd w:id="1446"/>
      <w:bookmarkEnd w:id="1447"/>
      <w:bookmarkEnd w:id="1448"/>
      <w:bookmarkEnd w:id="1449"/>
      <w:bookmarkEnd w:id="1450"/>
      <w:bookmarkEnd w:id="1451"/>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6385DC20" w:rsidR="000E1214" w:rsidRDefault="00A87198" w:rsidP="00EB49B9">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t>
      </w:r>
      <w:r w:rsidR="003B763B">
        <w:t>the discussion</w:t>
      </w:r>
      <w:r w:rsidR="00503F74">
        <w:t xml:space="preserve"> </w:t>
      </w:r>
      <w:r>
        <w:t>assume</w:t>
      </w:r>
      <w:r w:rsidR="003B763B">
        <w:t>s</w:t>
      </w:r>
      <w:r>
        <w:t xml:space="preserv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31DA3">
      <w:pPr>
        <w:pStyle w:val="Heading2"/>
      </w:pPr>
      <w:bookmarkStart w:id="1452" w:name="_Toc226450743"/>
      <w:bookmarkStart w:id="1453" w:name="_Ref228949039"/>
      <w:bookmarkStart w:id="1454" w:name="_Toc243112780"/>
      <w:bookmarkStart w:id="1455" w:name="_Ref251074274"/>
      <w:bookmarkStart w:id="1456" w:name="_Ref251074286"/>
      <w:bookmarkStart w:id="1457" w:name="_Toc349042667"/>
      <w:bookmarkStart w:id="1458" w:name="_Ref362443507"/>
      <w:bookmarkStart w:id="1459" w:name="_Ref362443517"/>
      <w:bookmarkStart w:id="1460" w:name="_Toc62570083"/>
      <w:bookmarkStart w:id="1461" w:name="_Toc177399047"/>
      <w:bookmarkStart w:id="1462" w:name="_Toc175057334"/>
      <w:bookmarkStart w:id="1463" w:name="_Toc199516261"/>
      <w:bookmarkStart w:id="1464" w:name="_Toc194983937"/>
      <w:r>
        <w:t>The dfdl:defineEscapeScheme Defining Annotation Element</w:t>
      </w:r>
      <w:bookmarkEnd w:id="1452"/>
      <w:bookmarkEnd w:id="1453"/>
      <w:bookmarkEnd w:id="1454"/>
      <w:bookmarkEnd w:id="1455"/>
      <w:bookmarkEnd w:id="1456"/>
      <w:bookmarkEnd w:id="1457"/>
      <w:bookmarkEnd w:id="1458"/>
      <w:bookmarkEnd w:id="1459"/>
      <w:bookmarkEnd w:id="1460"/>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2F879A7C" w:rsidR="00B62FDD" w:rsidRDefault="00B62FDD" w:rsidP="00B62FDD">
      <w:r>
        <w:t>The construct creates a named escape scheme definition. The value of the name attribute is of XML type NCName. The name</w:t>
      </w:r>
      <w:r w:rsidR="00EB49B9">
        <w:t xml:space="preserve"> </w:t>
      </w:r>
      <w:r>
        <w:t>become</w:t>
      </w:r>
      <w:r w:rsidR="008E2B24">
        <w:t>s</w:t>
      </w:r>
      <w:r>
        <w:t xml:space="preserv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996DD5">
      <w:pPr>
        <w:pStyle w:val="Heading3"/>
        <w:rPr>
          <w:rFonts w:eastAsia="Times New Roman"/>
        </w:rPr>
      </w:pPr>
      <w:bookmarkStart w:id="1465" w:name="_Toc322911574"/>
      <w:bookmarkStart w:id="1466" w:name="_Toc322912113"/>
      <w:bookmarkStart w:id="1467" w:name="_Toc329092963"/>
      <w:bookmarkStart w:id="1468" w:name="_Toc332701476"/>
      <w:bookmarkStart w:id="1469" w:name="_Toc332701783"/>
      <w:bookmarkStart w:id="1470" w:name="_Toc332711577"/>
      <w:bookmarkStart w:id="1471" w:name="_Toc332711885"/>
      <w:bookmarkStart w:id="1472" w:name="_Toc332712187"/>
      <w:bookmarkStart w:id="1473" w:name="_Toc332724103"/>
      <w:bookmarkStart w:id="1474" w:name="_Toc332724403"/>
      <w:bookmarkStart w:id="1475" w:name="_Toc341102699"/>
      <w:bookmarkStart w:id="1476" w:name="_Toc347241431"/>
      <w:bookmarkStart w:id="1477" w:name="_Toc347744624"/>
      <w:bookmarkStart w:id="1478" w:name="_Toc348984407"/>
      <w:bookmarkStart w:id="1479" w:name="_Toc348984712"/>
      <w:bookmarkStart w:id="1480" w:name="_Toc349037875"/>
      <w:bookmarkStart w:id="1481" w:name="_Toc349038180"/>
      <w:bookmarkStart w:id="1482" w:name="_Toc349042668"/>
      <w:bookmarkStart w:id="1483" w:name="_Toc351912659"/>
      <w:bookmarkStart w:id="1484" w:name="_Toc351914681"/>
      <w:bookmarkStart w:id="1485" w:name="_Toc351915115"/>
      <w:bookmarkStart w:id="1486" w:name="_Toc361231154"/>
      <w:bookmarkStart w:id="1487" w:name="_Toc361231680"/>
      <w:bookmarkStart w:id="1488" w:name="_Toc362444978"/>
      <w:bookmarkStart w:id="1489" w:name="_Toc363908900"/>
      <w:bookmarkStart w:id="1490" w:name="_Toc364463323"/>
      <w:bookmarkStart w:id="1491" w:name="_Toc366077921"/>
      <w:bookmarkStart w:id="1492" w:name="_Toc366078540"/>
      <w:bookmarkStart w:id="1493" w:name="_Toc366079526"/>
      <w:bookmarkStart w:id="1494" w:name="_Toc366080138"/>
      <w:bookmarkStart w:id="1495" w:name="_Toc366080747"/>
      <w:bookmarkStart w:id="1496" w:name="_Toc366505087"/>
      <w:bookmarkStart w:id="1497" w:name="_Toc366508456"/>
      <w:bookmarkStart w:id="1498" w:name="_Toc366512957"/>
      <w:bookmarkStart w:id="1499" w:name="_Toc366574148"/>
      <w:bookmarkStart w:id="1500" w:name="_Toc366577941"/>
      <w:bookmarkStart w:id="1501" w:name="_Toc366578535"/>
      <w:bookmarkStart w:id="1502" w:name="_Toc366579127"/>
      <w:bookmarkStart w:id="1503" w:name="_Toc366579718"/>
      <w:bookmarkStart w:id="1504" w:name="_Toc366580310"/>
      <w:bookmarkStart w:id="1505" w:name="_Toc366580901"/>
      <w:bookmarkStart w:id="1506" w:name="_Toc366581493"/>
      <w:bookmarkStart w:id="1507" w:name="_Toc243112781"/>
      <w:bookmarkStart w:id="1508" w:name="_Toc349042669"/>
      <w:bookmarkStart w:id="1509" w:name="_Toc6257008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r>
        <w:rPr>
          <w:rFonts w:eastAsia="Times New Roman"/>
        </w:rPr>
        <w:t>Using/Referencing a Named escapeScheme Definition</w:t>
      </w:r>
      <w:bookmarkEnd w:id="1507"/>
      <w:bookmarkEnd w:id="1508"/>
      <w:bookmarkEnd w:id="1509"/>
    </w:p>
    <w:p w14:paraId="0EDA4A74" w14:textId="77777777" w:rsidR="00B62FDD" w:rsidRDefault="00B62FDD" w:rsidP="00B62FDD">
      <w:r>
        <w:t>A named, reusable, escape scheme is used by referring to its name from a dfdl:escapeSchemeRef property on an element. For example:</w:t>
      </w:r>
    </w:p>
    <w:p w14:paraId="67670002" w14:textId="6F501FBE"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19"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461"/>
      <w:bookmarkEnd w:id="1462"/>
      <w:bookmarkEnd w:id="1463"/>
      <w:bookmarkEnd w:id="1464"/>
      <w:r>
        <w:t xml:space="preserve"> </w:t>
      </w:r>
    </w:p>
    <w:p w14:paraId="3D409879" w14:textId="77777777" w:rsidR="00B62FDD" w:rsidRDefault="00B62FDD" w:rsidP="00B31DA3">
      <w:pPr>
        <w:pStyle w:val="Heading2"/>
      </w:pPr>
      <w:bookmarkStart w:id="1510" w:name="_The_dfdl:escapeScheme_Annotation"/>
      <w:bookmarkStart w:id="1511" w:name="_Ref220489733"/>
      <w:bookmarkStart w:id="1512" w:name="_Toc226450744"/>
      <w:bookmarkStart w:id="1513" w:name="_Toc243112782"/>
      <w:bookmarkStart w:id="1514" w:name="_Toc349042670"/>
      <w:bookmarkStart w:id="1515" w:name="_Toc62570085"/>
      <w:bookmarkStart w:id="1516" w:name="_Toc177399048"/>
      <w:bookmarkStart w:id="1517" w:name="_Toc175057335"/>
      <w:bookmarkStart w:id="1518" w:name="_Toc199516262"/>
      <w:bookmarkStart w:id="1519" w:name="_Toc194983938"/>
      <w:bookmarkEnd w:id="1510"/>
      <w:r>
        <w:t>The dfdl:escapeScheme Annotation Element</w:t>
      </w:r>
      <w:bookmarkEnd w:id="1511"/>
      <w:bookmarkEnd w:id="1512"/>
      <w:bookmarkEnd w:id="1513"/>
      <w:bookmarkEnd w:id="1514"/>
      <w:bookmarkEnd w:id="1515"/>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Pr="009276EB" w:rsidRDefault="00B62FDD" w:rsidP="0012632C">
      <w:pPr>
        <w:pStyle w:val="ListParagraph"/>
        <w:numPr>
          <w:ilvl w:val="0"/>
          <w:numId w:val="145"/>
        </w:numPr>
      </w:pPr>
      <w:r w:rsidRPr="009276EB">
        <w:t>The use of a single escape character to cause the next character to be interpreted literally. The escape character itself is escaped by the escape-escape character.</w:t>
      </w:r>
    </w:p>
    <w:p w14:paraId="164B9DFF" w14:textId="2B23A314" w:rsidR="00B62FDD" w:rsidRPr="009276EB" w:rsidRDefault="00B62FDD" w:rsidP="0012632C">
      <w:pPr>
        <w:pStyle w:val="ListParagraph"/>
        <w:numPr>
          <w:ilvl w:val="0"/>
          <w:numId w:val="145"/>
        </w:numPr>
      </w:pPr>
      <w:r w:rsidRPr="009276EB">
        <w:t>The use of a pair of escape strings to cause the enclosed group of characters to be interpreted literally. The ending escape string is escaped by the escape</w:t>
      </w:r>
      <w:r w:rsidR="00D46E3F" w:rsidRPr="009276EB">
        <w:t>-</w:t>
      </w:r>
      <w:r w:rsidRPr="009276EB">
        <w:t>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632A1944" w:rsidR="00B62FDD" w:rsidRDefault="00B62FDD" w:rsidP="00B62FDD">
      <w:pPr>
        <w:pStyle w:val="Caption"/>
      </w:pPr>
      <w:r>
        <w:rPr>
          <w:b w:val="0"/>
          <w:bCs/>
        </w:rPr>
        <w:t xml:space="preserve">The properties of dfdl:escapeScheme are defined in Section </w:t>
      </w:r>
      <w:r>
        <w:rPr>
          <w:b w:val="0"/>
          <w:bCs/>
        </w:rPr>
        <w:fldChar w:fldCharType="begin"/>
      </w:r>
      <w:r>
        <w:rPr>
          <w:b w:val="0"/>
          <w:bCs/>
        </w:rPr>
        <w:instrText xml:space="preserve"> REF _Ref52978876 \r \h </w:instrText>
      </w:r>
      <w:r>
        <w:rPr>
          <w:b w:val="0"/>
          <w:bCs/>
        </w:rPr>
      </w:r>
      <w:r>
        <w:rPr>
          <w:b w:val="0"/>
          <w:bCs/>
        </w:rPr>
        <w:fldChar w:fldCharType="separate"/>
      </w:r>
      <w:r w:rsidR="00487D12">
        <w:rPr>
          <w:b w:val="0"/>
          <w:bCs/>
        </w:rPr>
        <w:t>13.2.1</w:t>
      </w:r>
      <w:r>
        <w:rPr>
          <w:b w:val="0"/>
          <w:bCs/>
        </w:rPr>
        <w:fldChar w:fldCharType="end"/>
      </w:r>
      <w:bookmarkStart w:id="1520" w:name="_Toc243112783"/>
      <w:bookmarkStart w:id="1521" w:name="_Ref251074718"/>
      <w:bookmarkStart w:id="1522" w:name="_Ref251074722"/>
      <w:r>
        <w:rPr>
          <w:rStyle w:val="Hyperlink"/>
          <w:b w:val="0"/>
          <w:bCs/>
        </w:rPr>
        <w:t xml:space="preserve"> </w:t>
      </w:r>
      <w:hyperlink w:anchor="_The_dfdl:escapeScheme_Properties" w:history="1">
        <w:r w:rsidRPr="00B62FDD">
          <w:rPr>
            <w:rStyle w:val="Hyperlink"/>
            <w:b w:val="0"/>
            <w:bCs/>
          </w:rPr>
          <w:t>The dfdl:escapeScheme Properties</w:t>
        </w:r>
      </w:hyperlink>
      <w:r>
        <w:rPr>
          <w:b w:val="0"/>
          <w:bCs/>
        </w:rPr>
        <w:t>.</w:t>
      </w:r>
      <w:bookmarkEnd w:id="1516"/>
      <w:bookmarkEnd w:id="1517"/>
      <w:bookmarkEnd w:id="1518"/>
      <w:bookmarkEnd w:id="1519"/>
      <w:bookmarkEnd w:id="1520"/>
      <w:bookmarkEnd w:id="1521"/>
      <w:bookmarkEnd w:id="1522"/>
    </w:p>
    <w:p w14:paraId="2546B6A0" w14:textId="77777777" w:rsidR="000E1214" w:rsidRDefault="00A87198" w:rsidP="00B31DA3">
      <w:pPr>
        <w:pStyle w:val="Heading2"/>
      </w:pPr>
      <w:bookmarkStart w:id="1523" w:name="_Ref38541924"/>
      <w:bookmarkStart w:id="1524" w:name="_Toc62570086"/>
      <w:r>
        <w:t>The dfdl:assert Statement Annotation Element</w:t>
      </w:r>
      <w:bookmarkEnd w:id="1435"/>
      <w:bookmarkEnd w:id="1436"/>
      <w:bookmarkEnd w:id="1437"/>
      <w:bookmarkEnd w:id="1438"/>
      <w:bookmarkEnd w:id="1439"/>
      <w:bookmarkEnd w:id="1440"/>
      <w:bookmarkEnd w:id="1441"/>
      <w:bookmarkEnd w:id="1442"/>
      <w:bookmarkEnd w:id="1523"/>
      <w:bookmarkEnd w:id="1524"/>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46DE9B53" w:rsidR="000E1214" w:rsidRDefault="00A87198">
      <w:r>
        <w:t xml:space="preserve">The dfdl:assert checks guide parsing and the creation of the DFDL </w:t>
      </w:r>
      <w:r w:rsidR="00933F0E">
        <w:t>Infoset</w:t>
      </w:r>
      <w:r>
        <w:t xml:space="preserve"> by causing </w:t>
      </w:r>
      <w:r w:rsidR="00B31DA3">
        <w:t>Processing Error</w:t>
      </w:r>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996DD5">
      <w:pPr>
        <w:pStyle w:val="Heading3"/>
        <w:rPr>
          <w:rFonts w:eastAsia="Times New Roman"/>
        </w:rPr>
      </w:pPr>
      <w:bookmarkStart w:id="1525" w:name="_Toc322911568"/>
      <w:bookmarkStart w:id="1526" w:name="_Toc322912107"/>
      <w:bookmarkStart w:id="1527" w:name="_Toc329092957"/>
      <w:bookmarkStart w:id="1528" w:name="_Toc332701470"/>
      <w:bookmarkStart w:id="1529" w:name="_Toc332701777"/>
      <w:bookmarkStart w:id="1530" w:name="_Toc332711571"/>
      <w:bookmarkStart w:id="1531" w:name="_Toc332711879"/>
      <w:bookmarkStart w:id="1532" w:name="_Toc332712181"/>
      <w:bookmarkStart w:id="1533" w:name="_Toc332724097"/>
      <w:bookmarkStart w:id="1534" w:name="_Toc332724397"/>
      <w:bookmarkStart w:id="1535" w:name="_Toc341102693"/>
      <w:bookmarkStart w:id="1536" w:name="_Toc347241425"/>
      <w:bookmarkStart w:id="1537" w:name="_Toc347744618"/>
      <w:bookmarkStart w:id="1538" w:name="_Toc348984401"/>
      <w:bookmarkStart w:id="1539" w:name="_Toc348984706"/>
      <w:bookmarkStart w:id="1540" w:name="_Toc349037869"/>
      <w:bookmarkStart w:id="1541" w:name="_Toc349038174"/>
      <w:bookmarkStart w:id="1542" w:name="_Toc349042662"/>
      <w:bookmarkStart w:id="1543" w:name="_Toc351912653"/>
      <w:bookmarkStart w:id="1544" w:name="_Toc351914675"/>
      <w:bookmarkStart w:id="1545" w:name="_Toc351915109"/>
      <w:bookmarkStart w:id="1546" w:name="_Toc361231147"/>
      <w:bookmarkStart w:id="1547" w:name="_Toc361231673"/>
      <w:bookmarkStart w:id="1548" w:name="_Toc362444971"/>
      <w:bookmarkStart w:id="1549" w:name="_Toc363908893"/>
      <w:bookmarkStart w:id="1550" w:name="_Toc364463316"/>
      <w:bookmarkStart w:id="1551" w:name="_Toc366077914"/>
      <w:bookmarkStart w:id="1552" w:name="_Toc366078533"/>
      <w:bookmarkStart w:id="1553" w:name="_Toc366079519"/>
      <w:bookmarkStart w:id="1554" w:name="_Toc366080131"/>
      <w:bookmarkStart w:id="1555" w:name="_Toc366080740"/>
      <w:bookmarkStart w:id="1556" w:name="_Toc366505080"/>
      <w:bookmarkStart w:id="1557" w:name="_Toc366508449"/>
      <w:bookmarkStart w:id="1558" w:name="_Toc366512950"/>
      <w:bookmarkStart w:id="1559" w:name="_Toc366574141"/>
      <w:bookmarkStart w:id="1560" w:name="_Toc366577934"/>
      <w:bookmarkStart w:id="1561" w:name="_Toc366578528"/>
      <w:bookmarkStart w:id="1562" w:name="_Toc366579120"/>
      <w:bookmarkStart w:id="1563" w:name="_Toc366579711"/>
      <w:bookmarkStart w:id="1564" w:name="_Toc366580303"/>
      <w:bookmarkStart w:id="1565" w:name="_Toc366580894"/>
      <w:bookmarkStart w:id="1566" w:name="_Toc366581486"/>
      <w:bookmarkStart w:id="1567" w:name="_Toc322911569"/>
      <w:bookmarkStart w:id="1568" w:name="_Toc322912108"/>
      <w:bookmarkStart w:id="1569" w:name="_Toc329092958"/>
      <w:bookmarkStart w:id="1570" w:name="_Toc332701471"/>
      <w:bookmarkStart w:id="1571" w:name="_Toc332701778"/>
      <w:bookmarkStart w:id="1572" w:name="_Toc332711572"/>
      <w:bookmarkStart w:id="1573" w:name="_Toc332711880"/>
      <w:bookmarkStart w:id="1574" w:name="_Toc332712182"/>
      <w:bookmarkStart w:id="1575" w:name="_Toc332724098"/>
      <w:bookmarkStart w:id="1576" w:name="_Toc332724398"/>
      <w:bookmarkStart w:id="1577" w:name="_Toc341102694"/>
      <w:bookmarkStart w:id="1578" w:name="_Toc347241426"/>
      <w:bookmarkStart w:id="1579" w:name="_Toc347744619"/>
      <w:bookmarkStart w:id="1580" w:name="_Toc348984402"/>
      <w:bookmarkStart w:id="1581" w:name="_Toc348984707"/>
      <w:bookmarkStart w:id="1582" w:name="_Toc349037870"/>
      <w:bookmarkStart w:id="1583" w:name="_Toc349038175"/>
      <w:bookmarkStart w:id="1584" w:name="_Toc349042663"/>
      <w:bookmarkStart w:id="1585" w:name="_Toc351912654"/>
      <w:bookmarkStart w:id="1586" w:name="_Toc351914676"/>
      <w:bookmarkStart w:id="1587" w:name="_Toc351915110"/>
      <w:bookmarkStart w:id="1588" w:name="_Toc361231148"/>
      <w:bookmarkStart w:id="1589" w:name="_Toc361231674"/>
      <w:bookmarkStart w:id="1590" w:name="_Toc362444972"/>
      <w:bookmarkStart w:id="1591" w:name="_Toc363908894"/>
      <w:bookmarkStart w:id="1592" w:name="_Toc364463317"/>
      <w:bookmarkStart w:id="1593" w:name="_Toc366077915"/>
      <w:bookmarkStart w:id="1594" w:name="_Toc366078534"/>
      <w:bookmarkStart w:id="1595" w:name="_Toc366079520"/>
      <w:bookmarkStart w:id="1596" w:name="_Toc366080132"/>
      <w:bookmarkStart w:id="1597" w:name="_Toc366080741"/>
      <w:bookmarkStart w:id="1598" w:name="_Toc366505081"/>
      <w:bookmarkStart w:id="1599" w:name="_Toc366508450"/>
      <w:bookmarkStart w:id="1600" w:name="_Toc366512951"/>
      <w:bookmarkStart w:id="1601" w:name="_Toc366574142"/>
      <w:bookmarkStart w:id="1602" w:name="_Toc366577935"/>
      <w:bookmarkStart w:id="1603" w:name="_Toc366578529"/>
      <w:bookmarkStart w:id="1604" w:name="_Toc366579121"/>
      <w:bookmarkStart w:id="1605" w:name="_Toc366579712"/>
      <w:bookmarkStart w:id="1606" w:name="_Toc366580304"/>
      <w:bookmarkStart w:id="1607" w:name="_Toc366580895"/>
      <w:bookmarkStart w:id="1608" w:name="_Toc366581487"/>
      <w:bookmarkStart w:id="1609" w:name="_Toc172733014"/>
      <w:bookmarkStart w:id="1610" w:name="_Toc243112777"/>
      <w:bookmarkStart w:id="1611" w:name="_Toc349042664"/>
      <w:bookmarkStart w:id="1612" w:name="_Ref363904061"/>
      <w:bookmarkStart w:id="1613" w:name="_Ref363904067"/>
      <w:bookmarkStart w:id="1614" w:name="_Toc62570087"/>
      <w:bookmarkStart w:id="1615" w:name="_Toc17739904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Pr>
          <w:rFonts w:eastAsia="Times New Roman"/>
        </w:rPr>
        <w:t>Properties for dfdl:assert</w:t>
      </w:r>
      <w:bookmarkEnd w:id="1610"/>
      <w:bookmarkEnd w:id="1611"/>
      <w:bookmarkEnd w:id="1612"/>
      <w:bookmarkEnd w:id="1613"/>
      <w:bookmarkEnd w:id="1614"/>
    </w:p>
    <w:p w14:paraId="2D09F53D" w14:textId="570D32D5"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w:t>
      </w:r>
      <w:r w:rsidR="00B31DA3">
        <w:t>Processing Error</w:t>
      </w:r>
      <w:r>
        <w:t xml:space="preserve"> or a </w:t>
      </w:r>
      <w:r w:rsidR="00B31DA3">
        <w:t>Recoverable Error</w:t>
      </w:r>
      <w:r>
        <w:t xml:space="preserve">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rsidP="0012632C">
      <w:pPr>
        <w:numPr>
          <w:ilvl w:val="0"/>
          <w:numId w:val="33"/>
        </w:numPr>
      </w:pPr>
      <w:r>
        <w:t xml:space="preserve">an xs:element declaration (local or global) </w:t>
      </w:r>
    </w:p>
    <w:p w14:paraId="11379926" w14:textId="77777777" w:rsidR="000E1214" w:rsidRDefault="00A87198" w:rsidP="0012632C">
      <w:pPr>
        <w:numPr>
          <w:ilvl w:val="0"/>
          <w:numId w:val="33"/>
        </w:numPr>
      </w:pPr>
      <w:r>
        <w:t xml:space="preserve">an xs:element reference </w:t>
      </w:r>
    </w:p>
    <w:p w14:paraId="1CFB0D77" w14:textId="77777777" w:rsidR="000E1214" w:rsidRDefault="00A87198" w:rsidP="0012632C">
      <w:pPr>
        <w:numPr>
          <w:ilvl w:val="0"/>
          <w:numId w:val="33"/>
        </w:numPr>
      </w:pPr>
      <w:r>
        <w:t xml:space="preserve">an xs:group reference </w:t>
      </w:r>
    </w:p>
    <w:p w14:paraId="66404CB8" w14:textId="77777777" w:rsidR="000E1214" w:rsidRDefault="00A87198" w:rsidP="0012632C">
      <w:pPr>
        <w:numPr>
          <w:ilvl w:val="0"/>
          <w:numId w:val="33"/>
        </w:numPr>
      </w:pPr>
      <w:r>
        <w:t>an xs:sequence</w:t>
      </w:r>
    </w:p>
    <w:p w14:paraId="4BCC1B6A" w14:textId="77777777" w:rsidR="000E1214" w:rsidRDefault="00A87198" w:rsidP="0012632C">
      <w:pPr>
        <w:numPr>
          <w:ilvl w:val="0"/>
          <w:numId w:val="33"/>
        </w:numPr>
      </w:pPr>
      <w:r>
        <w:t>an xs:choice</w:t>
      </w:r>
    </w:p>
    <w:p w14:paraId="704492E9" w14:textId="77777777" w:rsidR="000E1214" w:rsidRDefault="00A87198" w:rsidP="0012632C">
      <w:pPr>
        <w:numPr>
          <w:ilvl w:val="0"/>
          <w:numId w:val="33"/>
        </w:numPr>
      </w:pPr>
      <w:r>
        <w:t>an xs:simpleType definition (local or global)</w:t>
      </w:r>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204F3F0D" w:rsidR="000E1214" w:rsidRDefault="00A87198">
            <w:r>
              <w:t xml:space="preserve">A DFDL expression that evaluates to true or false. If the expression evaluates to true then parsing continues. If the expression evaluates to false then a </w:t>
            </w:r>
            <w:r w:rsidR="00B31DA3">
              <w:t>Processing Error</w:t>
            </w:r>
            <w:r>
              <w:t xml:space="preserve"> is raised.</w:t>
            </w:r>
          </w:p>
          <w:p w14:paraId="156CABC1" w14:textId="77777777" w:rsidR="000E1214" w:rsidRDefault="00A87198">
            <w:r>
              <w:t>Any element referred to by the expression must have already been processed or must be a descendent of this element.</w:t>
            </w:r>
          </w:p>
          <w:p w14:paraId="0505CB1B" w14:textId="1B329DCE" w:rsidR="000E1214" w:rsidRDefault="00A87198">
            <w:r>
              <w:t xml:space="preserve">If a </w:t>
            </w:r>
            <w:r w:rsidR="00B31DA3">
              <w:t>Processing Error</w:t>
            </w:r>
            <w:r>
              <w:t xml:space="preserve">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FDCB7A2" w:rsidR="000E1214" w:rsidRDefault="00A87198">
            <w:pPr>
              <w:rPr>
                <w:rFonts w:eastAsia="MS Mincho"/>
              </w:rPr>
            </w:pPr>
            <w:r>
              <w:rPr>
                <w:rFonts w:eastAsia="MS Mincho"/>
              </w:rPr>
              <w:t xml:space="preserve">If the length of the match is zero then the dfdl:assert evaluates to false and a </w:t>
            </w:r>
            <w:r w:rsidR="00B31DA3">
              <w:rPr>
                <w:rFonts w:eastAsia="MS Mincho"/>
              </w:rPr>
              <w:t>Processing Error</w:t>
            </w:r>
            <w:r>
              <w:rPr>
                <w:rFonts w:eastAsia="MS Mincho"/>
              </w:rPr>
              <w:t xml:space="preserve">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517DACD9" w:rsidR="000E1214" w:rsidRDefault="00A87198">
            <w:r>
              <w:t xml:space="preserve">If a </w:t>
            </w:r>
            <w:r w:rsidR="00B31DA3">
              <w:t>Processing Error</w:t>
            </w:r>
            <w:r>
              <w:t xml:space="preserve">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216A4C7E"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rsidR="00B31DA3">
              <w:t>Processing Error</w:t>
            </w:r>
            <w:r>
              <w:rPr>
                <w:rFonts w:eastAsia="Arial"/>
              </w:rPr>
              <w:t xml:space="preserve"> </w:t>
            </w:r>
            <w:r>
              <w:t>is</w:t>
            </w:r>
            <w:r>
              <w:rPr>
                <w:rFonts w:eastAsia="Arial"/>
              </w:rPr>
              <w:t xml:space="preserve"> </w:t>
            </w:r>
            <w:r>
              <w:t>raised.</w:t>
            </w:r>
          </w:p>
          <w:p w14:paraId="17ED8C95" w14:textId="381BEFE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rsidR="00B31DA3">
              <w:t>Recoverable Error</w:t>
            </w:r>
            <w:r>
              <w:rPr>
                <w:rFonts w:eastAsia="Arial"/>
              </w:rPr>
              <w:t xml:space="preserve"> </w:t>
            </w:r>
            <w:r>
              <w:t>is</w:t>
            </w:r>
            <w:r>
              <w:rPr>
                <w:rFonts w:eastAsia="Arial"/>
              </w:rPr>
              <w:t xml:space="preserve"> </w:t>
            </w:r>
            <w:r>
              <w:t>raised.</w:t>
            </w:r>
          </w:p>
          <w:p w14:paraId="0F36E5A2" w14:textId="04099673" w:rsidR="000E1214" w:rsidRDefault="00A87198">
            <w:r>
              <w:t xml:space="preserve">If an error occurs while evaluating the test expression, a </w:t>
            </w:r>
            <w:r w:rsidR="00B31DA3">
              <w:t>Processing Error</w:t>
            </w:r>
            <w:r>
              <w:t xml:space="preserve"> occurs, not a </w:t>
            </w:r>
            <w:r w:rsidR="00B31DA3">
              <w:t>Recoverable Error</w:t>
            </w:r>
            <w:r>
              <w:t>.</w:t>
            </w:r>
          </w:p>
          <w:p w14:paraId="48141F7D" w14:textId="18BA64BD" w:rsidR="000E1214" w:rsidRDefault="00B31DA3">
            <w:r>
              <w:t>Recoverable Error</w:t>
            </w:r>
            <w:r w:rsidR="00A87198">
              <w:t xml:space="preserve">s do not cause backtracking like </w:t>
            </w:r>
            <w:r>
              <w:t>Processing Error</w:t>
            </w:r>
            <w:r w:rsidR="00A87198">
              <w:t>s.</w:t>
            </w:r>
          </w:p>
          <w:p w14:paraId="4708DB9F" w14:textId="77777777" w:rsidR="000E1214" w:rsidRDefault="00A87198">
            <w:r>
              <w:t>Annotation:</w:t>
            </w:r>
            <w:r>
              <w:rPr>
                <w:rFonts w:eastAsia="Arial"/>
              </w:rPr>
              <w:t xml:space="preserve"> </w:t>
            </w:r>
            <w:r>
              <w:t>dfdl:assert</w:t>
            </w:r>
          </w:p>
        </w:tc>
      </w:tr>
    </w:tbl>
    <w:p w14:paraId="1D8E3435" w14:textId="69F8D535"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w:t>
      </w:r>
      <w:r w:rsidR="00FF3CA9">
        <w:rPr>
          <w:noProof/>
        </w:rPr>
        <w:fldChar w:fldCharType="end"/>
      </w:r>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003E45C4" w:rsidR="000E1214" w:rsidRDefault="00A87198">
      <w:pPr>
        <w:autoSpaceDE w:val="0"/>
        <w:autoSpaceDN w:val="0"/>
        <w:adjustRightInd w:val="0"/>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assert continues as if there </w:t>
      </w:r>
      <w:r w:rsidR="00357AA1">
        <w:rPr>
          <w:rFonts w:cs="Arial"/>
        </w:rPr>
        <w:t xml:space="preserve">were </w:t>
      </w:r>
      <w:r>
        <w:rPr>
          <w:rFonts w:cs="Arial"/>
        </w:rPr>
        <w:t xml:space="preserve">no problem and in a manner consistent with the failureType property, but using an implementation-dependent substitute message. </w:t>
      </w:r>
    </w:p>
    <w:p w14:paraId="7400FE51" w14:textId="77777777" w:rsidR="000E1214" w:rsidRDefault="00A87198" w:rsidP="00B31DA3">
      <w:pPr>
        <w:pStyle w:val="Heading2"/>
      </w:pPr>
      <w:bookmarkStart w:id="1616" w:name="_Toc175057333"/>
      <w:bookmarkStart w:id="1617" w:name="_Toc199516260"/>
      <w:bookmarkStart w:id="1618" w:name="_Toc194983936"/>
      <w:bookmarkStart w:id="1619" w:name="_Toc243112778"/>
      <w:bookmarkStart w:id="1620" w:name="_Ref251074181"/>
      <w:bookmarkStart w:id="1621" w:name="_Ref251074211"/>
      <w:bookmarkStart w:id="1622" w:name="_Ref254711418"/>
      <w:bookmarkStart w:id="1623" w:name="_Ref254711423"/>
      <w:bookmarkStart w:id="1624" w:name="_Toc349042665"/>
      <w:bookmarkStart w:id="1625" w:name="_Toc62570088"/>
      <w:r>
        <w:t>The dfdl:discriminator Statement Annotation Element</w:t>
      </w:r>
      <w:bookmarkEnd w:id="1615"/>
      <w:bookmarkEnd w:id="1616"/>
      <w:bookmarkEnd w:id="1617"/>
      <w:bookmarkEnd w:id="1618"/>
      <w:bookmarkEnd w:id="1619"/>
      <w:bookmarkEnd w:id="1620"/>
      <w:bookmarkEnd w:id="1621"/>
      <w:bookmarkEnd w:id="1622"/>
      <w:bookmarkEnd w:id="1623"/>
      <w:bookmarkEnd w:id="1624"/>
      <w:bookmarkEnd w:id="1625"/>
    </w:p>
    <w:p w14:paraId="538422FD" w14:textId="1D4C08B7" w:rsidR="0082161B" w:rsidRDefault="00A87198">
      <w:pPr>
        <w:rPr>
          <w:rFonts w:cs="Arial"/>
        </w:rPr>
      </w:pPr>
      <w:r>
        <w:rPr>
          <w:rFonts w:cs="Arial"/>
        </w:rPr>
        <w:t>DFDL discriminator statement</w:t>
      </w:r>
      <w:r w:rsidR="00CD3F97">
        <w:rPr>
          <w:rFonts w:cs="Arial"/>
        </w:rPr>
        <w:t xml:space="preserve"> annotation</w:t>
      </w:r>
      <w:r>
        <w:rPr>
          <w:rFonts w:cs="Arial"/>
        </w:rPr>
        <w:t>s are used during parsing to</w:t>
      </w:r>
      <w:r w:rsidR="0082161B">
        <w:rPr>
          <w:rFonts w:cs="Arial"/>
        </w:rPr>
        <w:t>:</w:t>
      </w:r>
    </w:p>
    <w:p w14:paraId="0A31D87E" w14:textId="5CDC00D4" w:rsidR="0082161B" w:rsidRDefault="00A87198" w:rsidP="0012632C">
      <w:pPr>
        <w:pStyle w:val="ListParagraph"/>
        <w:numPr>
          <w:ilvl w:val="0"/>
          <w:numId w:val="125"/>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r w:rsidR="00CD3F97">
        <w:rPr>
          <w:rFonts w:cs="Arial"/>
        </w:rPr>
        <w:t xml:space="preserve">. See Section </w:t>
      </w:r>
      <w:r w:rsidR="00CD3F97">
        <w:rPr>
          <w:rFonts w:cs="Arial"/>
        </w:rPr>
        <w:fldChar w:fldCharType="begin"/>
      </w:r>
      <w:r w:rsidR="00CD3F97">
        <w:rPr>
          <w:rFonts w:cs="Arial"/>
        </w:rPr>
        <w:instrText xml:space="preserve"> REF _Ref52978585 \r \h </w:instrText>
      </w:r>
      <w:r w:rsidR="00CD3F97">
        <w:rPr>
          <w:rFonts w:cs="Arial"/>
        </w:rPr>
      </w:r>
      <w:r w:rsidR="00CD3F97">
        <w:rPr>
          <w:rFonts w:cs="Arial"/>
        </w:rPr>
        <w:fldChar w:fldCharType="separate"/>
      </w:r>
      <w:r w:rsidR="00487D12">
        <w:rPr>
          <w:rFonts w:cs="Arial"/>
        </w:rPr>
        <w:t>9.1</w:t>
      </w:r>
      <w:r w:rsidR="00CD3F97">
        <w:rPr>
          <w:rFonts w:cs="Arial"/>
        </w:rPr>
        <w:fldChar w:fldCharType="end"/>
      </w:r>
      <w:r w:rsidR="00CD3F97">
        <w:rPr>
          <w:rFonts w:cs="Arial"/>
        </w:rPr>
        <w:t xml:space="preserve"> </w:t>
      </w:r>
      <w:hyperlink w:anchor="_Parser_Overview" w:history="1">
        <w:r w:rsidR="00CD3F97" w:rsidRPr="00CD3F97">
          <w:rPr>
            <w:rStyle w:val="Hyperlink"/>
            <w:rFonts w:cs="Arial"/>
          </w:rPr>
          <w:t>Parser Overview</w:t>
        </w:r>
      </w:hyperlink>
      <w:r w:rsidR="00CD3F97">
        <w:rPr>
          <w:rFonts w:cs="Arial"/>
        </w:rPr>
        <w:t>.</w:t>
      </w:r>
    </w:p>
    <w:p w14:paraId="714F5319" w14:textId="34E4B16A" w:rsidR="0082161B" w:rsidRDefault="0082161B" w:rsidP="0012632C">
      <w:pPr>
        <w:pStyle w:val="ListParagraph"/>
        <w:numPr>
          <w:ilvl w:val="0"/>
          <w:numId w:val="125"/>
        </w:numPr>
        <w:rPr>
          <w:rFonts w:cs="Arial"/>
        </w:rPr>
      </w:pPr>
      <w:r w:rsidRPr="0082161B">
        <w:rPr>
          <w:rFonts w:cs="Arial"/>
        </w:rPr>
        <w:t xml:space="preserve">remove ambiguity </w:t>
      </w:r>
      <w:r w:rsidR="00CD3F97">
        <w:rPr>
          <w:rFonts w:cs="Arial"/>
        </w:rPr>
        <w:t>during</w:t>
      </w:r>
      <w:r w:rsidR="00CD3F97" w:rsidRPr="0082161B">
        <w:rPr>
          <w:rFonts w:cs="Arial"/>
        </w:rPr>
        <w:t xml:space="preserve"> </w:t>
      </w:r>
      <w:r w:rsidRPr="0082161B">
        <w:rPr>
          <w:rFonts w:cs="Arial"/>
        </w:rPr>
        <w:t>speculative parsing</w:t>
      </w:r>
    </w:p>
    <w:p w14:paraId="1D06704E" w14:textId="44770CA5" w:rsidR="0082161B" w:rsidRPr="0082161B" w:rsidRDefault="0082161B" w:rsidP="0012632C">
      <w:pPr>
        <w:pStyle w:val="ListParagraph"/>
        <w:numPr>
          <w:ilvl w:val="0"/>
          <w:numId w:val="125"/>
        </w:numPr>
        <w:rPr>
          <w:rFonts w:cs="Arial"/>
        </w:rPr>
      </w:pPr>
      <w:r w:rsidRPr="0082161B">
        <w:t xml:space="preserve">improve diagnostic behavior when a DFDL parser </w:t>
      </w:r>
      <w:r w:rsidR="00D46E3F" w:rsidRPr="0082161B">
        <w:t>encounters</w:t>
      </w:r>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14BBF92A"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xml:space="preserve">, and any subsequent errors </w:t>
      </w:r>
      <w:r w:rsidR="00926C01">
        <w:t xml:space="preserve">do </w:t>
      </w:r>
      <w:r>
        <w:t>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487D12">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487D12">
        <w:t>Parsing Algorithm</w:t>
      </w:r>
      <w:r w:rsidR="00FF319E">
        <w:fldChar w:fldCharType="end"/>
      </w:r>
      <w:r w:rsidR="00FF319E">
        <w:t>.</w:t>
      </w:r>
    </w:p>
    <w:p w14:paraId="1B1D4021" w14:textId="262CE751" w:rsidR="000E1214" w:rsidRDefault="00A87198">
      <w:pPr>
        <w:rPr>
          <w:rFonts w:cs="Arial"/>
        </w:rPr>
      </w:pPr>
      <w:r>
        <w:rPr>
          <w:rFonts w:cs="Arial"/>
        </w:rPr>
        <w:t xml:space="preserve">Discriminators can also be used to force a resolution earlier during the parsing of a model group so that subsequent parsing errors are treated as </w:t>
      </w:r>
      <w:r w:rsidR="00B31DA3">
        <w:rPr>
          <w:rFonts w:cs="Arial"/>
        </w:rPr>
        <w:t>Processing Error</w:t>
      </w:r>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23B2CBF2" w:rsidR="000E1214" w:rsidRDefault="00A87198">
      <w:r>
        <w:t xml:space="preserve">When the discriminator's expression evaluates to "false", then it causes a </w:t>
      </w:r>
      <w:r w:rsidR="00B31DA3">
        <w:t>Processing Error</w:t>
      </w:r>
      <w:r>
        <w:t>, and the discriminator is said to fail.</w:t>
      </w:r>
    </w:p>
    <w:p w14:paraId="38DFF13B" w14:textId="77777777" w:rsidR="000E1214" w:rsidRDefault="00A87198" w:rsidP="00996DD5">
      <w:pPr>
        <w:pStyle w:val="Heading3"/>
        <w:rPr>
          <w:rFonts w:eastAsia="Times New Roman"/>
        </w:rPr>
      </w:pPr>
      <w:bookmarkStart w:id="1626" w:name="_Ref253479457"/>
      <w:bookmarkStart w:id="1627" w:name="_Ref253479465"/>
      <w:bookmarkStart w:id="1628" w:name="_Toc349042666"/>
      <w:bookmarkStart w:id="1629" w:name="_Toc62570089"/>
      <w:r>
        <w:rPr>
          <w:rFonts w:eastAsia="Times New Roman"/>
        </w:rPr>
        <w:t>Properties for dfdl:discriminator</w:t>
      </w:r>
      <w:bookmarkEnd w:id="1626"/>
      <w:bookmarkEnd w:id="1627"/>
      <w:bookmarkEnd w:id="1628"/>
      <w:bookmarkEnd w:id="1629"/>
    </w:p>
    <w:p w14:paraId="4CED7912" w14:textId="77777777" w:rsidR="00AD0D09" w:rsidRDefault="00A87198" w:rsidP="00AD0D09">
      <w:r>
        <w:t xml:space="preserve">Within a dfdl:discriminator, the testKind property specifies whether an expression or pattern is used by the dfdl:discriminator. The expression or pattern can be expressed as an attribute or as a value. </w:t>
      </w:r>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1D46BB43" w:rsidR="000E1214" w:rsidRDefault="00A87198">
      <w:r>
        <w:t xml:space="preserve">It is a Schema Definition Error if </w:t>
      </w:r>
      <w:r w:rsidR="00D46E3F">
        <w:t>the</w:t>
      </w:r>
      <w:r>
        <w:t xml:space="preserv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rsidP="0012632C">
      <w:pPr>
        <w:numPr>
          <w:ilvl w:val="0"/>
          <w:numId w:val="34"/>
        </w:numPr>
      </w:pPr>
      <w:r>
        <w:t>an xs:element declaration (local or global)</w:t>
      </w:r>
    </w:p>
    <w:p w14:paraId="46FFE06A" w14:textId="77777777" w:rsidR="000E1214" w:rsidRDefault="00A87198" w:rsidP="0012632C">
      <w:pPr>
        <w:numPr>
          <w:ilvl w:val="0"/>
          <w:numId w:val="34"/>
        </w:numPr>
      </w:pPr>
      <w:r>
        <w:t xml:space="preserve">an xs:element reference </w:t>
      </w:r>
    </w:p>
    <w:p w14:paraId="61511141" w14:textId="77777777" w:rsidR="000E1214" w:rsidRDefault="00A87198" w:rsidP="0012632C">
      <w:pPr>
        <w:numPr>
          <w:ilvl w:val="0"/>
          <w:numId w:val="34"/>
        </w:numPr>
      </w:pPr>
      <w:r>
        <w:t xml:space="preserve">an xs:group reference </w:t>
      </w:r>
    </w:p>
    <w:p w14:paraId="7E0FE724" w14:textId="77777777" w:rsidR="000E1214" w:rsidRDefault="00A87198" w:rsidP="0012632C">
      <w:pPr>
        <w:numPr>
          <w:ilvl w:val="0"/>
          <w:numId w:val="34"/>
        </w:numPr>
      </w:pPr>
      <w:r>
        <w:t xml:space="preserve">an xs:sequence </w:t>
      </w:r>
    </w:p>
    <w:p w14:paraId="43234BEF" w14:textId="77777777" w:rsidR="000E1214" w:rsidRDefault="00A87198" w:rsidP="0012632C">
      <w:pPr>
        <w:numPr>
          <w:ilvl w:val="0"/>
          <w:numId w:val="34"/>
        </w:numPr>
      </w:pPr>
      <w:r>
        <w:t xml:space="preserve">an xs:choice </w:t>
      </w:r>
    </w:p>
    <w:p w14:paraId="3C24F368" w14:textId="77777777" w:rsidR="000E1214" w:rsidRDefault="00A87198" w:rsidP="0012632C">
      <w:pPr>
        <w:numPr>
          <w:ilvl w:val="0"/>
          <w:numId w:val="34"/>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0F7E7849"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r w:rsidR="00B31DA3">
              <w:rPr>
                <w:rFonts w:eastAsia="Arial Unicode MS"/>
              </w:rPr>
              <w:t>Processing Error</w:t>
            </w:r>
            <w:r>
              <w:rPr>
                <w:rFonts w:eastAsia="Arial Unicode MS"/>
              </w:rPr>
              <w:t xml:space="preserve"> is raised.</w:t>
            </w:r>
            <w:r>
              <w:rPr>
                <w:rFonts w:eastAsia="Arial Unicode MS"/>
              </w:rPr>
              <w:br/>
              <w:t xml:space="preserve">If a </w:t>
            </w:r>
            <w:r w:rsidR="00B31DA3">
              <w:rPr>
                <w:rFonts w:eastAsia="Arial Unicode MS"/>
              </w:rPr>
              <w:t>Processing Error</w:t>
            </w:r>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01D948BD" w:rsidR="000E1214" w:rsidRDefault="00A87198">
            <w:r>
              <w:t>The expression must have been evaluated by the time this element and it</w:t>
            </w:r>
            <w:r w:rsidR="00EA309B">
              <w:t>s</w:t>
            </w:r>
            <w:r>
              <w:t xml:space="preserve"> </w:t>
            </w:r>
            <w:r w:rsidR="00EA309B">
              <w:t>descendants</w:t>
            </w:r>
            <w:r>
              <w:t xml:space="preserve"> have been processed or when a </w:t>
            </w:r>
            <w:r w:rsidR="00B31DA3">
              <w:t>Processing Error</w:t>
            </w:r>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07C82154" w:rsidR="000E1214" w:rsidRDefault="00A87198">
            <w:pPr>
              <w:rPr>
                <w:rFonts w:eastAsia="MS Mincho"/>
              </w:rPr>
            </w:pPr>
            <w:r>
              <w:rPr>
                <w:rFonts w:eastAsia="MS Mincho"/>
              </w:rPr>
              <w:t xml:space="preserve">If the length of the match is zero then the dfdl:discriminator evaluates to false and a </w:t>
            </w:r>
            <w:r w:rsidR="00B31DA3">
              <w:rPr>
                <w:rFonts w:eastAsia="MS Mincho"/>
              </w:rPr>
              <w:t>Processing Error</w:t>
            </w:r>
            <w:r>
              <w:rPr>
                <w:rFonts w:eastAsia="MS Mincho"/>
              </w:rPr>
              <w:t xml:space="preserve">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58D5A0BE"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8</w:t>
      </w:r>
      <w:r w:rsidR="00FF3CA9">
        <w:rPr>
          <w:noProof/>
        </w:rPr>
        <w:fldChar w:fldCharType="end"/>
      </w:r>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5D2179AF" w:rsidR="000E1214" w:rsidRDefault="00A87198">
      <w:pPr>
        <w:autoSpaceDE w:val="0"/>
        <w:autoSpaceDN w:val="0"/>
        <w:adjustRightInd w:val="0"/>
        <w:rPr>
          <w:rFonts w:cs="Arial"/>
        </w:rPr>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discriminator continues as if there </w:t>
      </w:r>
      <w:r w:rsidR="00357AA1">
        <w:rPr>
          <w:rFonts w:cs="Arial"/>
        </w:rPr>
        <w:t xml:space="preserve">were </w:t>
      </w:r>
      <w:r>
        <w:rPr>
          <w:rFonts w:cs="Arial"/>
        </w:rPr>
        <w:t xml:space="preserve">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1630" w:name="_Toc322911577"/>
      <w:bookmarkStart w:id="1631" w:name="_Toc322912116"/>
      <w:bookmarkStart w:id="1632" w:name="_Toc329092966"/>
      <w:bookmarkStart w:id="1633" w:name="_Toc332701479"/>
      <w:bookmarkStart w:id="1634" w:name="_Toc332701786"/>
      <w:bookmarkStart w:id="1635" w:name="_Toc332711580"/>
      <w:bookmarkStart w:id="1636" w:name="_Toc332711888"/>
      <w:bookmarkStart w:id="1637" w:name="_Toc332712190"/>
      <w:bookmarkStart w:id="1638" w:name="_Toc332724106"/>
      <w:bookmarkStart w:id="1639" w:name="_Toc332724406"/>
      <w:bookmarkStart w:id="1640" w:name="_Toc341102702"/>
      <w:bookmarkStart w:id="1641" w:name="_Toc347241434"/>
      <w:bookmarkStart w:id="1642" w:name="_Toc347744627"/>
      <w:bookmarkStart w:id="1643" w:name="_Toc348984410"/>
      <w:bookmarkStart w:id="1644" w:name="_Toc348984715"/>
      <w:bookmarkStart w:id="1645" w:name="_Toc349037878"/>
      <w:bookmarkStart w:id="1646" w:name="_Toc349038183"/>
      <w:bookmarkStart w:id="1647" w:name="_Toc349042671"/>
      <w:bookmarkStart w:id="1648" w:name="_Toc349642098"/>
      <w:bookmarkStart w:id="1649" w:name="_Toc351912662"/>
      <w:bookmarkStart w:id="1650" w:name="_Toc351914684"/>
      <w:bookmarkStart w:id="1651" w:name="_Toc351915118"/>
      <w:bookmarkStart w:id="1652" w:name="_Toc361231157"/>
      <w:bookmarkStart w:id="1653" w:name="_Toc361231683"/>
      <w:bookmarkStart w:id="1654" w:name="_Toc362444981"/>
      <w:bookmarkStart w:id="1655" w:name="_Toc363908903"/>
      <w:bookmarkStart w:id="1656" w:name="_Toc364463326"/>
      <w:bookmarkStart w:id="1657" w:name="_Toc366077924"/>
      <w:bookmarkStart w:id="1658" w:name="_Toc366078543"/>
      <w:bookmarkStart w:id="1659" w:name="_Toc366079529"/>
      <w:bookmarkStart w:id="1660" w:name="_Toc366080141"/>
      <w:bookmarkStart w:id="1661" w:name="_Toc366080750"/>
      <w:bookmarkStart w:id="1662" w:name="_Toc366505090"/>
      <w:bookmarkStart w:id="1663" w:name="_Toc366508459"/>
      <w:bookmarkStart w:id="1664" w:name="_Toc366512960"/>
      <w:bookmarkStart w:id="1665" w:name="_Toc366574151"/>
      <w:bookmarkStart w:id="1666" w:name="_Toc366577944"/>
      <w:bookmarkStart w:id="1667" w:name="_Toc366578538"/>
      <w:bookmarkStart w:id="1668" w:name="_Toc366579130"/>
      <w:bookmarkStart w:id="1669" w:name="_Toc366579721"/>
      <w:bookmarkStart w:id="1670" w:name="_Toc366580313"/>
      <w:bookmarkStart w:id="1671" w:name="_Toc366580904"/>
      <w:bookmarkStart w:id="1672" w:name="_Toc366581496"/>
      <w:bookmarkStart w:id="1673" w:name="_Toc62570090"/>
      <w:bookmarkStart w:id="1674" w:name="_Toc177399050"/>
      <w:bookmarkStart w:id="1675" w:name="_Toc175057337"/>
      <w:bookmarkStart w:id="1676" w:name="_Toc199516264"/>
      <w:bookmarkStart w:id="1677" w:name="_Toc194983940"/>
      <w:bookmarkStart w:id="1678" w:name="_Ref222567026"/>
      <w:bookmarkStart w:id="1679" w:name="_Toc243112791"/>
      <w:bookmarkStart w:id="1680" w:name="_Toc349042672"/>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t>DFDL Variable Annotations</w:t>
      </w:r>
      <w:bookmarkEnd w:id="167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Pr="009276EB" w:rsidRDefault="00A87198" w:rsidP="0012632C">
      <w:pPr>
        <w:pStyle w:val="ListParagraph"/>
        <w:numPr>
          <w:ilvl w:val="0"/>
          <w:numId w:val="146"/>
        </w:numPr>
      </w:pPr>
      <w:r w:rsidRPr="009276EB">
        <w:t>dfdl:defineVariable - defines a variable</w:t>
      </w:r>
      <w:r w:rsidR="00B62FDD" w:rsidRPr="009276EB">
        <w:t xml:space="preserve"> and creates a global instance of it</w:t>
      </w:r>
      <w:r w:rsidRPr="009276EB">
        <w:t>.</w:t>
      </w:r>
    </w:p>
    <w:p w14:paraId="19F15133" w14:textId="083CFB42" w:rsidR="000E1214" w:rsidRPr="009276EB" w:rsidRDefault="00A87198" w:rsidP="0012632C">
      <w:pPr>
        <w:pStyle w:val="ListParagraph"/>
        <w:numPr>
          <w:ilvl w:val="0"/>
          <w:numId w:val="146"/>
        </w:numPr>
      </w:pPr>
      <w:r w:rsidRPr="009276EB">
        <w:t xml:space="preserve">dfdl:newVariableInstance - </w:t>
      </w:r>
      <w:r w:rsidR="00B62FDD" w:rsidRPr="009276EB">
        <w:t xml:space="preserve">creates a scoped </w:t>
      </w:r>
      <w:r w:rsidR="00D46E3F" w:rsidRPr="009276EB">
        <w:t>instance</w:t>
      </w:r>
      <w:r w:rsidR="00B62FDD" w:rsidRPr="009276EB">
        <w:t xml:space="preserve"> of a variable.</w:t>
      </w:r>
    </w:p>
    <w:p w14:paraId="59C4CFA4" w14:textId="60F798BB" w:rsidR="000E1214" w:rsidRPr="009276EB" w:rsidRDefault="00A87198" w:rsidP="0012632C">
      <w:pPr>
        <w:pStyle w:val="ListParagraph"/>
        <w:numPr>
          <w:ilvl w:val="0"/>
          <w:numId w:val="146"/>
        </w:numPr>
      </w:pPr>
      <w:r w:rsidRPr="009276EB">
        <w:t xml:space="preserve">dfdl:setVariable - assigns the value of a variable instance, which can be global </w:t>
      </w:r>
      <w:r w:rsidR="00F4681C" w:rsidRPr="009276EB">
        <w:t>or scoped</w:t>
      </w:r>
      <w:r w:rsidRPr="009276EB">
        <w:t>.</w:t>
      </w:r>
    </w:p>
    <w:p w14:paraId="6E5EB6AB" w14:textId="77777777" w:rsidR="000E1214" w:rsidRDefault="00A87198">
      <w:r>
        <w:t xml:space="preserve">Variables are defined at the top-level of a schema and have a specific simple type. </w:t>
      </w:r>
    </w:p>
    <w:p w14:paraId="4292B422" w14:textId="666ABD5A" w:rsidR="000E1214" w:rsidRDefault="00A87198">
      <w:r>
        <w:t xml:space="preserve">A distinction is made between the variable as defined, and an </w:t>
      </w:r>
      <w:r>
        <w:rPr>
          <w:i/>
          <w:iCs/>
        </w:rPr>
        <w:t>instance</w:t>
      </w:r>
      <w:r>
        <w:t xml:space="preserve"> of the variable where a value can be stored. </w:t>
      </w:r>
    </w:p>
    <w:p w14:paraId="1115597E" w14:textId="68461D17" w:rsidR="000E1214" w:rsidRDefault="00A87198">
      <w:r>
        <w:t xml:space="preserve">The dfdl:defineVariable annotation defines the name, type, and optionally default value for the variable. It is like defining a class of variables, instances of which actually store values. The dfdl:defineVariable also introduces a single unique global instance of the variable. Additional instances </w:t>
      </w:r>
      <w:r w:rsidR="00F4681C">
        <w:t xml:space="preserve">may be </w:t>
      </w:r>
      <w:r>
        <w:t xml:space="preserve">allocated in a stack-like fashion using dfdl:newVariableInstance which causes new instances to come into existence upon entry to </w:t>
      </w:r>
      <w:r w:rsidR="00F4681C">
        <w:t xml:space="preserve">the scope of </w:t>
      </w:r>
      <w:r>
        <w:t xml:space="preserve">a model group, and these instances go away on exit from the same. </w:t>
      </w:r>
    </w:p>
    <w:p w14:paraId="7B16E1C7" w14:textId="78754CC6" w:rsidR="000E1214" w:rsidRDefault="00A87198">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r>
        <w:t xml:space="preserve">Variables are used by referencing them in DFDL expressions by prefixing their QNames with '$'. </w:t>
      </w:r>
    </w:p>
    <w:p w14:paraId="37E09989" w14:textId="26229832"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87D12">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487D12" w:rsidRPr="00487D12">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996DD5">
      <w:pPr>
        <w:pStyle w:val="Heading3"/>
        <w:rPr>
          <w:rFonts w:eastAsia="Times New Roman"/>
        </w:rPr>
      </w:pPr>
      <w:bookmarkStart w:id="1681" w:name="_Toc62570091"/>
      <w:r>
        <w:rPr>
          <w:rFonts w:eastAsia="Times New Roman"/>
        </w:rPr>
        <w:t>dfdl:defineVariable Annotation Element</w:t>
      </w:r>
      <w:bookmarkEnd w:id="1674"/>
      <w:bookmarkEnd w:id="1675"/>
      <w:bookmarkEnd w:id="1676"/>
      <w:bookmarkEnd w:id="1677"/>
      <w:bookmarkEnd w:id="1678"/>
      <w:bookmarkEnd w:id="1679"/>
      <w:bookmarkEnd w:id="1680"/>
      <w:bookmarkEnd w:id="1681"/>
    </w:p>
    <w:p w14:paraId="3F90A624" w14:textId="74A47936" w:rsidR="000E1214" w:rsidRDefault="00A87198">
      <w:r>
        <w:t>A</w:t>
      </w:r>
      <w:r w:rsidR="00F4681C">
        <w:t xml:space="preserve"> global</w:t>
      </w:r>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0D68AA56"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r w:rsidR="00F4681C">
        <w:rPr>
          <w:rFonts w:cs="Arial"/>
        </w:rPr>
        <w:t>a DFDL parse or unparse</w:t>
      </w:r>
      <w:r>
        <w:rPr>
          <w:rFonts w:cs="Arial"/>
        </w:rPr>
        <w:t>. Additional instances of a variable can be created</w:t>
      </w:r>
      <w:r w:rsidR="00C254AF">
        <w:rPr>
          <w:rFonts w:cs="Arial"/>
        </w:rPr>
        <w:t xml:space="preserve"> 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487D12" w:rsidRPr="00487D12">
        <w:rPr>
          <w:rStyle w:val="InternetLink"/>
        </w:rPr>
        <w:t>The dfdl:newVariableInstance Statement Annotation Element</w:t>
      </w:r>
      <w:r w:rsidR="00772FEB" w:rsidRPr="00F4681C">
        <w:rPr>
          <w:rStyle w:val="InternetLink"/>
        </w:rPr>
        <w:fldChar w:fldCharType="end"/>
      </w:r>
      <w:r>
        <w:rPr>
          <w:rFonts w:cs="Arial"/>
        </w:rPr>
        <w:t>.</w:t>
      </w:r>
    </w:p>
    <w:p w14:paraId="5B7A928C" w14:textId="27BB70D2"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t>
      </w:r>
      <w:r w:rsidR="008E2B24">
        <w:rPr>
          <w:rFonts w:cs="Arial"/>
        </w:rPr>
        <w:t>is</w:t>
      </w:r>
      <w:r>
        <w:rPr>
          <w:rFonts w:cs="Arial"/>
        </w:rPr>
        <w:t xml:space="preserve">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2244172C" w:rsidR="00C254AF" w:rsidRDefault="00C254AF">
      <w:pPr>
        <w:rPr>
          <w:rFonts w:cs="Arial"/>
        </w:rPr>
      </w:pPr>
      <w:r>
        <w:rPr>
          <w:rFonts w:cs="Arial"/>
        </w:rPr>
        <w:t xml:space="preserve">A variable instance gets its value either from the default value provided in the dfdl:defineVariable </w:t>
      </w:r>
      <w:r w:rsidR="00D46E3F">
        <w:rPr>
          <w:rFonts w:cs="Arial"/>
        </w:rPr>
        <w:t>definition</w:t>
      </w:r>
      <w:r>
        <w:rPr>
          <w:rFonts w:cs="Arial"/>
        </w:rPr>
        <w:t xml:space="preserve">,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487D12">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487D12" w:rsidRPr="00487D12">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487D12" w:rsidRPr="00487D12">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682" w:name="_Toc322911579"/>
      <w:bookmarkStart w:id="1683" w:name="_Toc322912118"/>
      <w:bookmarkStart w:id="1684" w:name="_Toc329092968"/>
      <w:bookmarkStart w:id="1685" w:name="_Toc332701481"/>
      <w:bookmarkStart w:id="1686" w:name="_Toc332701788"/>
      <w:bookmarkStart w:id="1687" w:name="_Toc332711582"/>
      <w:bookmarkStart w:id="1688" w:name="_Toc332711890"/>
      <w:bookmarkStart w:id="1689" w:name="_Toc332712192"/>
      <w:bookmarkStart w:id="1690" w:name="_Toc332724108"/>
      <w:bookmarkStart w:id="1691" w:name="_Toc332724408"/>
      <w:bookmarkStart w:id="1692" w:name="_Toc341102704"/>
      <w:bookmarkStart w:id="1693" w:name="_Toc347241436"/>
      <w:bookmarkStart w:id="1694" w:name="_Toc347744629"/>
      <w:bookmarkStart w:id="1695" w:name="_Toc348984412"/>
      <w:bookmarkStart w:id="1696" w:name="_Toc348984717"/>
      <w:bookmarkStart w:id="1697" w:name="_Toc349037880"/>
      <w:bookmarkStart w:id="1698" w:name="_Toc349038185"/>
      <w:bookmarkStart w:id="1699" w:name="_Toc349042673"/>
      <w:bookmarkStart w:id="1700" w:name="_Toc351912664"/>
      <w:bookmarkStart w:id="1701" w:name="_Toc351914686"/>
      <w:bookmarkStart w:id="1702" w:name="_Toc351915120"/>
      <w:bookmarkStart w:id="1703" w:name="_Toc361231159"/>
      <w:bookmarkStart w:id="1704" w:name="_Toc361231685"/>
      <w:bookmarkStart w:id="1705" w:name="_Toc362444983"/>
      <w:bookmarkStart w:id="1706" w:name="_Toc363908905"/>
      <w:bookmarkStart w:id="1707" w:name="_Toc364463328"/>
      <w:bookmarkStart w:id="1708" w:name="_Toc366077926"/>
      <w:bookmarkStart w:id="1709" w:name="_Toc366078545"/>
      <w:bookmarkStart w:id="1710" w:name="_Toc366079531"/>
      <w:bookmarkStart w:id="1711" w:name="_Toc366080143"/>
      <w:bookmarkStart w:id="1712" w:name="_Toc366080752"/>
      <w:bookmarkStart w:id="1713" w:name="_Toc366505092"/>
      <w:bookmarkStart w:id="1714" w:name="_Toc366508461"/>
      <w:bookmarkStart w:id="1715" w:name="_Toc366512962"/>
      <w:bookmarkStart w:id="1716" w:name="_Toc366574153"/>
      <w:bookmarkStart w:id="1717" w:name="_Toc366577946"/>
      <w:bookmarkStart w:id="1718" w:name="_Toc366578540"/>
      <w:bookmarkStart w:id="1719" w:name="_Toc366579132"/>
      <w:bookmarkStart w:id="1720" w:name="_Toc366579723"/>
      <w:bookmarkStart w:id="1721" w:name="_Toc366580315"/>
      <w:bookmarkStart w:id="1722" w:name="_Toc366580906"/>
      <w:bookmarkStart w:id="1723" w:name="_Toc366581498"/>
      <w:bookmarkStart w:id="1724" w:name="_Toc349042674"/>
      <w:bookmarkStart w:id="1725" w:name="_Toc243112792"/>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t>Examples</w:t>
      </w:r>
      <w:bookmarkEnd w:id="1724"/>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725"/>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726" w:name="_Toc322911581"/>
      <w:bookmarkStart w:id="1727" w:name="_Toc322912120"/>
      <w:bookmarkStart w:id="1728" w:name="_Toc329092970"/>
      <w:bookmarkStart w:id="1729" w:name="_Toc332701483"/>
      <w:bookmarkStart w:id="1730" w:name="_Toc332701790"/>
      <w:bookmarkStart w:id="1731" w:name="_Toc332711584"/>
      <w:bookmarkStart w:id="1732" w:name="_Toc332711892"/>
      <w:bookmarkStart w:id="1733" w:name="_Toc332712194"/>
      <w:bookmarkStart w:id="1734" w:name="_Toc332724110"/>
      <w:bookmarkStart w:id="1735" w:name="_Toc332724410"/>
      <w:bookmarkStart w:id="1736" w:name="_Toc341102706"/>
      <w:bookmarkStart w:id="1737" w:name="_Toc347241438"/>
      <w:bookmarkStart w:id="1738" w:name="_Toc347744631"/>
      <w:bookmarkStart w:id="1739" w:name="_Toc348984414"/>
      <w:bookmarkStart w:id="1740" w:name="_Toc348984719"/>
      <w:bookmarkStart w:id="1741" w:name="_Toc349037882"/>
      <w:bookmarkStart w:id="1742" w:name="_Toc349038187"/>
      <w:bookmarkStart w:id="1743" w:name="_Toc349042675"/>
      <w:bookmarkStart w:id="1744" w:name="_Toc351912666"/>
      <w:bookmarkStart w:id="1745" w:name="_Toc351914688"/>
      <w:bookmarkStart w:id="1746" w:name="_Toc351915122"/>
      <w:bookmarkStart w:id="1747" w:name="_Toc361231161"/>
      <w:bookmarkStart w:id="1748" w:name="_Toc361231687"/>
      <w:bookmarkStart w:id="1749" w:name="_Toc362444985"/>
      <w:bookmarkStart w:id="1750" w:name="_Toc363908907"/>
      <w:bookmarkStart w:id="1751" w:name="_Toc364463330"/>
      <w:bookmarkStart w:id="1752" w:name="_Toc366077928"/>
      <w:bookmarkStart w:id="1753" w:name="_Toc366078547"/>
      <w:bookmarkStart w:id="1754" w:name="_Toc366079533"/>
      <w:bookmarkStart w:id="1755" w:name="_Toc366080145"/>
      <w:bookmarkStart w:id="1756" w:name="_Toc366080754"/>
      <w:bookmarkStart w:id="1757" w:name="_Toc366505094"/>
      <w:bookmarkStart w:id="1758" w:name="_Toc366508463"/>
      <w:bookmarkStart w:id="1759" w:name="_Toc366512964"/>
      <w:bookmarkStart w:id="1760" w:name="_Toc366574155"/>
      <w:bookmarkStart w:id="1761" w:name="_Toc366577948"/>
      <w:bookmarkStart w:id="1762" w:name="_Toc366578542"/>
      <w:bookmarkStart w:id="1763" w:name="_Toc366579134"/>
      <w:bookmarkStart w:id="1764" w:name="_Toc366579725"/>
      <w:bookmarkStart w:id="1765" w:name="_Toc366580317"/>
      <w:bookmarkStart w:id="1766" w:name="_Toc366580908"/>
      <w:bookmarkStart w:id="1767" w:name="_Toc366581500"/>
      <w:bookmarkStart w:id="1768" w:name="_Toc349042676"/>
      <w:bookmarkStart w:id="1769" w:name="_Ref393373377"/>
      <w:bookmarkStart w:id="1770" w:name="_Ref393373408"/>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r>
        <w:t>Predefined Variables</w:t>
      </w:r>
      <w:bookmarkEnd w:id="1768"/>
      <w:bookmarkEnd w:id="1769"/>
      <w:bookmarkEnd w:id="1770"/>
    </w:p>
    <w:p w14:paraId="0F36862B" w14:textId="4948D611" w:rsidR="000E1214" w:rsidRDefault="00A87198">
      <w:r>
        <w:t>The following variables are predefined</w:t>
      </w:r>
      <w:r w:rsidR="002E139B">
        <w:t>, and their names are in the DFDL namespace (http://www.ogf.org/dfdl/dfdl-1.0/)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r>
              <w:rPr>
                <w:rFonts w:cs="Arial"/>
              </w:rPr>
              <w:t>dfdl:encoding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r>
              <w:rPr>
                <w:rFonts w:eastAsia="MS Mincho"/>
              </w:rPr>
              <w:t>dfdl:byteOrder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r>
              <w:rPr>
                <w:rFonts w:eastAsia="MS Mincho"/>
              </w:rPr>
              <w:t xml:space="preserve">dfdl:binaryFloatRep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r>
              <w:rPr>
                <w:rFonts w:eastAsia="MS Mincho"/>
              </w:rPr>
              <w:t>dfdl:outputNewLine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4348594A"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9</w:t>
      </w:r>
      <w:r w:rsidR="00FF3CA9">
        <w:rPr>
          <w:noProof/>
        </w:rPr>
        <w:fldChar w:fldCharType="end"/>
      </w:r>
      <w:r>
        <w:t xml:space="preserve"> Pre-defined variables</w:t>
      </w:r>
    </w:p>
    <w:p w14:paraId="705A3A46" w14:textId="0BC2ADA3" w:rsidR="000E1214" w:rsidRDefault="00A87198">
      <w:r>
        <w:t>These variables are expected to be commonly set externally so are predefined for convenience. Below</w:t>
      </w:r>
      <w:r w:rsidR="00EB49B9">
        <w:t xml:space="preserve"> </w:t>
      </w:r>
      <w:r>
        <w:t xml:space="preserve">the DFDL encoding property </w:t>
      </w:r>
      <w:r w:rsidR="003B763B">
        <w:t xml:space="preserve">is </w:t>
      </w:r>
      <w:r>
        <w:t>being set to the value of a</w:t>
      </w:r>
      <w:r w:rsidR="002E139B">
        <w:t xml:space="preserve"> DFDL</w:t>
      </w:r>
      <w:r>
        <w:t xml:space="preserve"> expression (between "{" and "}"), and that expression just returns the value of the dfdl:encoding variable which </w:t>
      </w:r>
      <w:r w:rsidR="003B763B">
        <w:t>is</w:t>
      </w:r>
      <w:r>
        <w:t xml:space="preserv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996DD5">
      <w:pPr>
        <w:pStyle w:val="Heading3"/>
        <w:rPr>
          <w:rFonts w:eastAsia="Times New Roman"/>
        </w:rPr>
      </w:pPr>
      <w:bookmarkStart w:id="1771" w:name="_Ref37945094"/>
      <w:bookmarkStart w:id="1772" w:name="_Toc243112793"/>
      <w:bookmarkStart w:id="1773" w:name="_Ref255466447"/>
      <w:bookmarkStart w:id="1774" w:name="_Toc349042677"/>
      <w:bookmarkStart w:id="1775" w:name="_Toc62570092"/>
      <w:bookmarkStart w:id="1776" w:name="_Toc177399051"/>
      <w:bookmarkStart w:id="1777" w:name="_Toc175057338"/>
      <w:bookmarkStart w:id="1778" w:name="_Toc199516265"/>
      <w:bookmarkStart w:id="1779" w:name="_Toc194983941"/>
      <w:r>
        <w:rPr>
          <w:rFonts w:eastAsia="Times New Roman"/>
        </w:rPr>
        <w:t>The dfdl:newVariableInstance Statement Annotation Element</w:t>
      </w:r>
      <w:bookmarkEnd w:id="1771"/>
      <w:bookmarkEnd w:id="1772"/>
      <w:bookmarkEnd w:id="1773"/>
      <w:bookmarkEnd w:id="1774"/>
      <w:bookmarkEnd w:id="1775"/>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7EB8EEF"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r w:rsidR="002E139B">
        <w:rPr>
          <w:rFonts w:cs="Arial"/>
        </w:rPr>
        <w:t xml:space="preserve"> </w:t>
      </w:r>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r w:rsidR="002E139B">
        <w:rPr>
          <w:rFonts w:cs="Arial"/>
        </w:rPr>
        <w:t xml:space="preserve">scoped </w:t>
      </w:r>
      <w:r>
        <w:rPr>
          <w:rFonts w:cs="Arial"/>
        </w:rPr>
        <w:t xml:space="preserve">variable instances for the same variable are not available. </w:t>
      </w:r>
    </w:p>
    <w:p w14:paraId="57278F88" w14:textId="05A2760D" w:rsidR="000E1214" w:rsidRDefault="00A87198">
      <w:r>
        <w:t xml:space="preserve">Since an initial </w:t>
      </w:r>
      <w:r w:rsidR="002E139B">
        <w:t xml:space="preserve">global </w:t>
      </w:r>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468C0514"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inherit</w:t>
      </w:r>
      <w:r w:rsidR="00926C01">
        <w:t>s</w:t>
      </w:r>
      <w:r>
        <w:t xml:space="preserve">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4AF1253A" w:rsidR="000E1214" w:rsidRDefault="00A87198">
      <w:r>
        <w:t xml:space="preserve">If a default value is specified this initial value of the instance </w:t>
      </w:r>
      <w:r w:rsidR="008E2B24">
        <w:t>is</w:t>
      </w:r>
      <w:r>
        <w:t xml:space="preserve"> </w:t>
      </w:r>
      <w:r w:rsidR="006F73D0">
        <w:t xml:space="preserve">created </w:t>
      </w:r>
      <w:r>
        <w:t>when the instance is created. The value</w:t>
      </w:r>
      <w:r w:rsidR="00EB49B9">
        <w:t xml:space="preserve"> </w:t>
      </w:r>
      <w:r>
        <w:t>override</w:t>
      </w:r>
      <w:r w:rsidR="00926C01">
        <w:t>s</w:t>
      </w:r>
      <w:r>
        <w:t xml:space="preserv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0E5763AD"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87D1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87D12">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1780" w:name="_Toc322911584"/>
      <w:bookmarkStart w:id="1781" w:name="_Toc322912123"/>
      <w:bookmarkStart w:id="1782" w:name="_Toc329092973"/>
      <w:bookmarkStart w:id="1783" w:name="_Toc332701486"/>
      <w:bookmarkStart w:id="1784" w:name="_Toc332701793"/>
      <w:bookmarkStart w:id="1785" w:name="_Toc332711587"/>
      <w:bookmarkStart w:id="1786" w:name="_Toc332711895"/>
      <w:bookmarkStart w:id="1787" w:name="_Toc332712197"/>
      <w:bookmarkStart w:id="1788" w:name="_Toc332724113"/>
      <w:bookmarkStart w:id="1789" w:name="_Toc332724413"/>
      <w:bookmarkStart w:id="1790" w:name="_Toc341102709"/>
      <w:bookmarkStart w:id="1791" w:name="_Toc347241441"/>
      <w:bookmarkStart w:id="1792" w:name="_Toc347744634"/>
      <w:bookmarkStart w:id="1793" w:name="_Toc348984417"/>
      <w:bookmarkStart w:id="1794" w:name="_Toc348984722"/>
      <w:bookmarkStart w:id="1795" w:name="_Toc349037885"/>
      <w:bookmarkStart w:id="1796" w:name="_Toc349038190"/>
      <w:bookmarkStart w:id="1797" w:name="_Toc349042678"/>
      <w:bookmarkStart w:id="1798" w:name="_Toc351912669"/>
      <w:bookmarkStart w:id="1799" w:name="_Toc351914691"/>
      <w:bookmarkStart w:id="1800" w:name="_Toc351915125"/>
      <w:bookmarkStart w:id="1801" w:name="_Toc361231164"/>
      <w:bookmarkStart w:id="1802" w:name="_Toc361231690"/>
      <w:bookmarkStart w:id="1803" w:name="_Toc362444988"/>
      <w:bookmarkStart w:id="1804" w:name="_Toc363908910"/>
      <w:bookmarkStart w:id="1805" w:name="_Toc364463333"/>
      <w:bookmarkStart w:id="1806" w:name="_Toc366077931"/>
      <w:bookmarkStart w:id="1807" w:name="_Toc366078550"/>
      <w:bookmarkStart w:id="1808" w:name="_Toc366079536"/>
      <w:bookmarkStart w:id="1809" w:name="_Toc366080148"/>
      <w:bookmarkStart w:id="1810" w:name="_Toc366080757"/>
      <w:bookmarkStart w:id="1811" w:name="_Toc366505097"/>
      <w:bookmarkStart w:id="1812" w:name="_Toc366508466"/>
      <w:bookmarkStart w:id="1813" w:name="_Toc366512967"/>
      <w:bookmarkStart w:id="1814" w:name="_Toc366574158"/>
      <w:bookmarkStart w:id="1815" w:name="_Toc366577951"/>
      <w:bookmarkStart w:id="1816" w:name="_Toc366578545"/>
      <w:bookmarkStart w:id="1817" w:name="_Toc366579137"/>
      <w:bookmarkStart w:id="1818" w:name="_Toc366579728"/>
      <w:bookmarkStart w:id="1819" w:name="_Toc366580320"/>
      <w:bookmarkStart w:id="1820" w:name="_Toc366580911"/>
      <w:bookmarkStart w:id="1821" w:name="_Toc366581503"/>
      <w:bookmarkStart w:id="1822" w:name="_Toc349042679"/>
      <w:bookmarkStart w:id="1823" w:name="_Toc243112794"/>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t>Examples</w:t>
      </w:r>
      <w:bookmarkEnd w:id="1822"/>
      <w:r>
        <w:t xml:space="preserve"> </w:t>
      </w:r>
      <w:bookmarkEnd w:id="1823"/>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996DD5">
      <w:pPr>
        <w:pStyle w:val="Heading3"/>
        <w:rPr>
          <w:rFonts w:eastAsia="Times New Roman"/>
        </w:rPr>
      </w:pPr>
      <w:bookmarkStart w:id="1824" w:name="_Toc322911586"/>
      <w:bookmarkStart w:id="1825" w:name="_Toc322912125"/>
      <w:bookmarkStart w:id="1826" w:name="_Toc329092975"/>
      <w:bookmarkStart w:id="1827" w:name="_Toc332701488"/>
      <w:bookmarkStart w:id="1828" w:name="_Toc332701795"/>
      <w:bookmarkStart w:id="1829" w:name="_Toc332711589"/>
      <w:bookmarkStart w:id="1830" w:name="_Toc332711897"/>
      <w:bookmarkStart w:id="1831" w:name="_Toc332712199"/>
      <w:bookmarkStart w:id="1832" w:name="_Toc332724115"/>
      <w:bookmarkStart w:id="1833" w:name="_Toc332724415"/>
      <w:bookmarkStart w:id="1834" w:name="_Toc341102711"/>
      <w:bookmarkStart w:id="1835" w:name="_Toc347241443"/>
      <w:bookmarkStart w:id="1836" w:name="_Toc347744636"/>
      <w:bookmarkStart w:id="1837" w:name="_Toc348984419"/>
      <w:bookmarkStart w:id="1838" w:name="_Toc348984724"/>
      <w:bookmarkStart w:id="1839" w:name="_Toc349037887"/>
      <w:bookmarkStart w:id="1840" w:name="_Toc349038192"/>
      <w:bookmarkStart w:id="1841" w:name="_Toc349042680"/>
      <w:bookmarkStart w:id="1842" w:name="_Toc349642104"/>
      <w:bookmarkStart w:id="1843" w:name="_Toc351912671"/>
      <w:bookmarkStart w:id="1844" w:name="_Toc351914693"/>
      <w:bookmarkStart w:id="1845" w:name="_Toc351915127"/>
      <w:bookmarkStart w:id="1846" w:name="_Toc361231166"/>
      <w:bookmarkStart w:id="1847" w:name="_Toc361231692"/>
      <w:bookmarkStart w:id="1848" w:name="_Toc362444990"/>
      <w:bookmarkStart w:id="1849" w:name="_Toc363908912"/>
      <w:bookmarkStart w:id="1850" w:name="_Toc364463335"/>
      <w:bookmarkStart w:id="1851" w:name="_Toc366077933"/>
      <w:bookmarkStart w:id="1852" w:name="_Toc366078552"/>
      <w:bookmarkStart w:id="1853" w:name="_Toc366079538"/>
      <w:bookmarkStart w:id="1854" w:name="_Toc366080150"/>
      <w:bookmarkStart w:id="1855" w:name="_Toc366080759"/>
      <w:bookmarkStart w:id="1856" w:name="_Toc366505099"/>
      <w:bookmarkStart w:id="1857" w:name="_Toc366508468"/>
      <w:bookmarkStart w:id="1858" w:name="_Toc366512969"/>
      <w:bookmarkStart w:id="1859" w:name="_Toc366574160"/>
      <w:bookmarkStart w:id="1860" w:name="_Toc366577953"/>
      <w:bookmarkStart w:id="1861" w:name="_Toc366578547"/>
      <w:bookmarkStart w:id="1862" w:name="_Toc366579139"/>
      <w:bookmarkStart w:id="1863" w:name="_Toc366579730"/>
      <w:bookmarkStart w:id="1864" w:name="_Toc366580322"/>
      <w:bookmarkStart w:id="1865" w:name="_Toc366580913"/>
      <w:bookmarkStart w:id="1866" w:name="_Toc366581505"/>
      <w:bookmarkStart w:id="1867" w:name="_The_dfdl:setVariable_Statement"/>
      <w:bookmarkStart w:id="1868" w:name="_Toc243112795"/>
      <w:bookmarkStart w:id="1869" w:name="_Ref251074807"/>
      <w:bookmarkStart w:id="1870" w:name="_Toc349042681"/>
      <w:bookmarkStart w:id="1871" w:name="_Ref52284287"/>
      <w:bookmarkStart w:id="1872" w:name="_Ref52284301"/>
      <w:bookmarkStart w:id="1873" w:name="_Ref53072549"/>
      <w:bookmarkStart w:id="1874" w:name="_Toc6257009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Pr>
          <w:rFonts w:eastAsia="Times New Roman"/>
        </w:rPr>
        <w:t>The dfdl:setVariable Statement Annotation Element</w:t>
      </w:r>
      <w:bookmarkEnd w:id="1776"/>
      <w:bookmarkEnd w:id="1777"/>
      <w:bookmarkEnd w:id="1778"/>
      <w:bookmarkEnd w:id="1779"/>
      <w:bookmarkEnd w:id="1868"/>
      <w:bookmarkEnd w:id="1869"/>
      <w:bookmarkEnd w:id="1870"/>
      <w:bookmarkEnd w:id="1871"/>
      <w:bookmarkEnd w:id="1872"/>
      <w:bookmarkEnd w:id="1873"/>
      <w:bookmarkEnd w:id="187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2CBEE84F" w:rsidR="000E1214" w:rsidRDefault="00A87198">
      <w:r>
        <w:t>The dfdl:setVariable annotation can be used on a simple</w:t>
      </w:r>
      <w:r w:rsidR="00D46E3F">
        <w:t xml:space="preserve"> t</w:t>
      </w:r>
      <w:r>
        <w: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202E02E1" w:rsidR="000E1214" w:rsidRDefault="00A87198">
      <w:r>
        <w:t>A dfdl:setVariable value expression may refer to the value of this element using a relative path value ".". Use of relative path expressions is recommended wherever possible as this allow</w:t>
      </w:r>
      <w:r w:rsidR="00926C01">
        <w:t>s</w:t>
      </w:r>
      <w:r>
        <w:t xml:space="preserve">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56A9676E"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See Section </w:t>
      </w:r>
      <w:r w:rsidR="00213E9E">
        <w:fldChar w:fldCharType="begin"/>
      </w:r>
      <w:r w:rsidR="00213E9E">
        <w:instrText xml:space="preserve"> REF _Ref39164053 \r \h </w:instrText>
      </w:r>
      <w:r w:rsidR="00213E9E">
        <w:fldChar w:fldCharType="separate"/>
      </w:r>
      <w:r w:rsidR="00487D12">
        <w:t>9</w:t>
      </w:r>
      <w:r w:rsidR="00213E9E">
        <w:fldChar w:fldCharType="end"/>
      </w:r>
      <w:r w:rsidR="00213E9E">
        <w:t xml:space="preserve"> </w:t>
      </w:r>
      <w:hyperlink w:anchor="_DFDL_Processing_Introduction" w:history="1">
        <w:r w:rsidR="00213E9E" w:rsidRPr="00213E9E">
          <w:rPr>
            <w:rStyle w:val="Hyperlink"/>
          </w:rPr>
          <w:t>DFDL Processing Introduction</w:t>
        </w:r>
      </w:hyperlink>
      <w:r w:rsidR="00213E9E">
        <w:t>.</w:t>
      </w:r>
    </w:p>
    <w:p w14:paraId="6556118F" w14:textId="20313F4B" w:rsidR="000E1214" w:rsidRDefault="00A87198">
      <w:r>
        <w:t>A dfdl:setVariable override</w:t>
      </w:r>
      <w:r w:rsidR="00926C01">
        <w:t>s</w:t>
      </w:r>
      <w:r>
        <w:t xml:space="preserve"> any default value specified on either dfdl:defineVariable or dfdl:newVariableInstance, or externally.</w:t>
      </w:r>
    </w:p>
    <w:p w14:paraId="31EC82CD" w14:textId="148CD086"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87D1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87D12">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1875" w:name="_Toc322911588"/>
      <w:bookmarkStart w:id="1876" w:name="_Toc322912127"/>
      <w:bookmarkStart w:id="1877" w:name="_Toc329092977"/>
      <w:bookmarkStart w:id="1878" w:name="_Toc332701490"/>
      <w:bookmarkStart w:id="1879" w:name="_Toc332701797"/>
      <w:bookmarkStart w:id="1880" w:name="_Toc332711591"/>
      <w:bookmarkStart w:id="1881" w:name="_Toc332711899"/>
      <w:bookmarkStart w:id="1882" w:name="_Toc332712201"/>
      <w:bookmarkStart w:id="1883" w:name="_Toc332724117"/>
      <w:bookmarkStart w:id="1884" w:name="_Toc332724417"/>
      <w:bookmarkStart w:id="1885" w:name="_Toc341102713"/>
      <w:bookmarkStart w:id="1886" w:name="_Toc347241445"/>
      <w:bookmarkStart w:id="1887" w:name="_Toc347744638"/>
      <w:bookmarkStart w:id="1888" w:name="_Toc348984421"/>
      <w:bookmarkStart w:id="1889" w:name="_Toc348984726"/>
      <w:bookmarkStart w:id="1890" w:name="_Toc349037889"/>
      <w:bookmarkStart w:id="1891" w:name="_Toc349038194"/>
      <w:bookmarkStart w:id="1892" w:name="_Toc349042682"/>
      <w:bookmarkStart w:id="1893" w:name="_Toc351912673"/>
      <w:bookmarkStart w:id="1894" w:name="_Toc351914695"/>
      <w:bookmarkStart w:id="1895" w:name="_Toc351915129"/>
      <w:bookmarkStart w:id="1896" w:name="_Toc361231168"/>
      <w:bookmarkStart w:id="1897" w:name="_Toc361231694"/>
      <w:bookmarkStart w:id="1898" w:name="_Toc362444992"/>
      <w:bookmarkStart w:id="1899" w:name="_Toc363908914"/>
      <w:bookmarkStart w:id="1900" w:name="_Toc364463337"/>
      <w:bookmarkStart w:id="1901" w:name="_Toc366077935"/>
      <w:bookmarkStart w:id="1902" w:name="_Toc366078554"/>
      <w:bookmarkStart w:id="1903" w:name="_Toc366079540"/>
      <w:bookmarkStart w:id="1904" w:name="_Toc366080152"/>
      <w:bookmarkStart w:id="1905" w:name="_Toc366080761"/>
      <w:bookmarkStart w:id="1906" w:name="_Toc366505101"/>
      <w:bookmarkStart w:id="1907" w:name="_Toc366508470"/>
      <w:bookmarkStart w:id="1908" w:name="_Toc366512971"/>
      <w:bookmarkStart w:id="1909" w:name="_Toc366574162"/>
      <w:bookmarkStart w:id="1910" w:name="_Toc366577955"/>
      <w:bookmarkStart w:id="1911" w:name="_Toc366578549"/>
      <w:bookmarkStart w:id="1912" w:name="_Toc366579141"/>
      <w:bookmarkStart w:id="1913" w:name="_Toc366579732"/>
      <w:bookmarkStart w:id="1914" w:name="_Toc366580324"/>
      <w:bookmarkStart w:id="1915" w:name="_Toc366580915"/>
      <w:bookmarkStart w:id="1916" w:name="_Toc366581507"/>
      <w:bookmarkStart w:id="1917" w:name="_Toc349042683"/>
      <w:bookmarkStart w:id="1918" w:name="_Toc243112796"/>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r>
        <w:t>Examples</w:t>
      </w:r>
      <w:bookmarkEnd w:id="1917"/>
      <w:r>
        <w:t xml:space="preserve"> </w:t>
      </w:r>
      <w:bookmarkEnd w:id="191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327AC3A3"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r w:rsidR="00213E9E">
        <w:t>delimiter</w:t>
      </w:r>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56729DB6"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r w:rsidR="00213E9E">
        <w:t xml:space="preserve">delimiter (in the default namespace) </w:t>
      </w:r>
      <w:r>
        <w:t>is also being assigned the same value</w:t>
      </w:r>
      <w:r w:rsidR="00213E9E">
        <w:t xml:space="preserve"> using other syntax</w:t>
      </w:r>
      <w:r>
        <w:t xml:space="preserve">. </w:t>
      </w:r>
    </w:p>
    <w:p w14:paraId="4503C1F9" w14:textId="132F44B0" w:rsidR="00B0355A" w:rsidRDefault="00B0355A" w:rsidP="00B31DA3">
      <w:pPr>
        <w:pStyle w:val="Heading1"/>
      </w:pPr>
      <w:bookmarkStart w:id="1919" w:name="_Toc137029593"/>
      <w:bookmarkStart w:id="1920" w:name="_Toc137029594"/>
      <w:bookmarkStart w:id="1921" w:name="_Toc137029598"/>
      <w:bookmarkStart w:id="1922" w:name="_Toc229802957"/>
      <w:bookmarkStart w:id="1923" w:name="_Toc229804926"/>
      <w:bookmarkStart w:id="1924" w:name="_Toc229813755"/>
      <w:bookmarkStart w:id="1925" w:name="_Toc229813949"/>
      <w:bookmarkStart w:id="1926" w:name="_Toc229802960"/>
      <w:bookmarkStart w:id="1927" w:name="_Toc229804929"/>
      <w:bookmarkStart w:id="1928" w:name="_Toc229813758"/>
      <w:bookmarkStart w:id="1929" w:name="_Toc229813952"/>
      <w:bookmarkStart w:id="1930" w:name="_Toc229802961"/>
      <w:bookmarkStart w:id="1931" w:name="_Toc229804930"/>
      <w:bookmarkStart w:id="1932" w:name="_Toc229813759"/>
      <w:bookmarkStart w:id="1933" w:name="_Toc229813953"/>
      <w:bookmarkStart w:id="1934" w:name="_Toc229802962"/>
      <w:bookmarkStart w:id="1935" w:name="_Toc229804931"/>
      <w:bookmarkStart w:id="1936" w:name="_Toc229813760"/>
      <w:bookmarkStart w:id="1937" w:name="_Toc229813954"/>
      <w:bookmarkStart w:id="1938" w:name="_Toc229802963"/>
      <w:bookmarkStart w:id="1939" w:name="_Toc229804932"/>
      <w:bookmarkStart w:id="1940" w:name="_Toc229813761"/>
      <w:bookmarkStart w:id="1941" w:name="_Toc229813955"/>
      <w:bookmarkStart w:id="1942" w:name="_Toc322911590"/>
      <w:bookmarkStart w:id="1943" w:name="_Toc322912129"/>
      <w:bookmarkStart w:id="1944" w:name="_Toc329092979"/>
      <w:bookmarkStart w:id="1945" w:name="_Toc332701492"/>
      <w:bookmarkStart w:id="1946" w:name="_Toc332701799"/>
      <w:bookmarkStart w:id="1947" w:name="_Toc332711593"/>
      <w:bookmarkStart w:id="1948" w:name="_Toc332711901"/>
      <w:bookmarkStart w:id="1949" w:name="_Toc332712203"/>
      <w:bookmarkStart w:id="1950" w:name="_Toc332724119"/>
      <w:bookmarkStart w:id="1951" w:name="_Toc332724419"/>
      <w:bookmarkStart w:id="1952" w:name="_Toc341102715"/>
      <w:bookmarkStart w:id="1953" w:name="_Toc347241447"/>
      <w:bookmarkStart w:id="1954" w:name="_Toc347744640"/>
      <w:bookmarkStart w:id="1955" w:name="_Toc348984423"/>
      <w:bookmarkStart w:id="1956" w:name="_Toc348984728"/>
      <w:bookmarkStart w:id="1957" w:name="_Toc349037891"/>
      <w:bookmarkStart w:id="1958" w:name="_Toc349038196"/>
      <w:bookmarkStart w:id="1959" w:name="_Toc349042684"/>
      <w:bookmarkStart w:id="1960" w:name="_Toc349642107"/>
      <w:bookmarkStart w:id="1961" w:name="_Toc351912675"/>
      <w:bookmarkStart w:id="1962" w:name="_Toc351914697"/>
      <w:bookmarkStart w:id="1963" w:name="_Toc351915131"/>
      <w:bookmarkStart w:id="1964" w:name="_Toc361231170"/>
      <w:bookmarkStart w:id="1965" w:name="_Toc361231696"/>
      <w:bookmarkStart w:id="1966" w:name="_Toc362444994"/>
      <w:bookmarkStart w:id="1967" w:name="_Toc363908916"/>
      <w:bookmarkStart w:id="1968" w:name="_Toc364463339"/>
      <w:bookmarkStart w:id="1969" w:name="_Toc366077937"/>
      <w:bookmarkStart w:id="1970" w:name="_Toc366078556"/>
      <w:bookmarkStart w:id="1971" w:name="_Toc366079542"/>
      <w:bookmarkStart w:id="1972" w:name="_Toc366080154"/>
      <w:bookmarkStart w:id="1973" w:name="_Toc366080763"/>
      <w:bookmarkStart w:id="1974" w:name="_Toc366505103"/>
      <w:bookmarkStart w:id="1975" w:name="_Toc366508472"/>
      <w:bookmarkStart w:id="1976" w:name="_Toc366512973"/>
      <w:bookmarkStart w:id="1977" w:name="_Toc366574164"/>
      <w:bookmarkStart w:id="1978" w:name="_Toc366577957"/>
      <w:bookmarkStart w:id="1979" w:name="_Toc366578551"/>
      <w:bookmarkStart w:id="1980" w:name="_Toc366579143"/>
      <w:bookmarkStart w:id="1981" w:name="_Toc366579734"/>
      <w:bookmarkStart w:id="1982" w:name="_Toc366580326"/>
      <w:bookmarkStart w:id="1983" w:name="_Toc366580917"/>
      <w:bookmarkStart w:id="1984" w:name="_Toc366581509"/>
      <w:bookmarkStart w:id="1985" w:name="_Toc322911591"/>
      <w:bookmarkStart w:id="1986" w:name="_Toc322912130"/>
      <w:bookmarkStart w:id="1987" w:name="_Toc329092980"/>
      <w:bookmarkStart w:id="1988" w:name="_Toc332701493"/>
      <w:bookmarkStart w:id="1989" w:name="_Toc332701800"/>
      <w:bookmarkStart w:id="1990" w:name="_Toc332711594"/>
      <w:bookmarkStart w:id="1991" w:name="_Toc332711902"/>
      <w:bookmarkStart w:id="1992" w:name="_Toc332712204"/>
      <w:bookmarkStart w:id="1993" w:name="_Toc332724120"/>
      <w:bookmarkStart w:id="1994" w:name="_Toc332724420"/>
      <w:bookmarkStart w:id="1995" w:name="_Toc341102716"/>
      <w:bookmarkStart w:id="1996" w:name="_Toc347241448"/>
      <w:bookmarkStart w:id="1997" w:name="_Toc347744641"/>
      <w:bookmarkStart w:id="1998" w:name="_Toc348984424"/>
      <w:bookmarkStart w:id="1999" w:name="_Toc348984729"/>
      <w:bookmarkStart w:id="2000" w:name="_Toc349037892"/>
      <w:bookmarkStart w:id="2001" w:name="_Toc349038197"/>
      <w:bookmarkStart w:id="2002" w:name="_Toc349042685"/>
      <w:bookmarkStart w:id="2003" w:name="_Toc349642108"/>
      <w:bookmarkStart w:id="2004" w:name="_Toc351912676"/>
      <w:bookmarkStart w:id="2005" w:name="_Toc351914698"/>
      <w:bookmarkStart w:id="2006" w:name="_Toc351915132"/>
      <w:bookmarkStart w:id="2007" w:name="_Toc361231171"/>
      <w:bookmarkStart w:id="2008" w:name="_Toc361231697"/>
      <w:bookmarkStart w:id="2009" w:name="_Toc362444995"/>
      <w:bookmarkStart w:id="2010" w:name="_Toc363908917"/>
      <w:bookmarkStart w:id="2011" w:name="_Toc364463340"/>
      <w:bookmarkStart w:id="2012" w:name="_Toc366077938"/>
      <w:bookmarkStart w:id="2013" w:name="_Toc366078557"/>
      <w:bookmarkStart w:id="2014" w:name="_Toc366079543"/>
      <w:bookmarkStart w:id="2015" w:name="_Toc366080155"/>
      <w:bookmarkStart w:id="2016" w:name="_Toc366080764"/>
      <w:bookmarkStart w:id="2017" w:name="_Toc366505104"/>
      <w:bookmarkStart w:id="2018" w:name="_Toc366508473"/>
      <w:bookmarkStart w:id="2019" w:name="_Toc366512974"/>
      <w:bookmarkStart w:id="2020" w:name="_Toc366574165"/>
      <w:bookmarkStart w:id="2021" w:name="_Toc366577958"/>
      <w:bookmarkStart w:id="2022" w:name="_Toc366578552"/>
      <w:bookmarkStart w:id="2023" w:name="_Toc366579144"/>
      <w:bookmarkStart w:id="2024" w:name="_Toc366579735"/>
      <w:bookmarkStart w:id="2025" w:name="_Toc366580327"/>
      <w:bookmarkStart w:id="2026" w:name="_Toc366580918"/>
      <w:bookmarkStart w:id="2027" w:name="_Toc366581510"/>
      <w:bookmarkStart w:id="2028" w:name="_Property_Scoping_and"/>
      <w:bookmarkStart w:id="2029" w:name="_Ref39163832"/>
      <w:bookmarkStart w:id="2030" w:name="_Ref39163838"/>
      <w:bookmarkStart w:id="2031" w:name="_Toc62570094"/>
      <w:bookmarkStart w:id="2032" w:name="_Toc177399064"/>
      <w:bookmarkStart w:id="2033" w:name="_Toc175057351"/>
      <w:bookmarkStart w:id="2034" w:name="_Toc194983954"/>
      <w:bookmarkStart w:id="2035" w:name="_Toc199516289"/>
      <w:bookmarkStart w:id="2036" w:name="_Toc243112809"/>
      <w:bookmarkStart w:id="2037" w:name="_Ref251144384"/>
      <w:bookmarkStart w:id="2038" w:name="_Ref251144393"/>
      <w:bookmarkStart w:id="2039" w:name="_Toc124764818"/>
      <w:bookmarkStart w:id="2040" w:name="_Toc138694342"/>
      <w:bookmarkStart w:id="2041" w:name="_Ref114888535"/>
      <w:bookmarkStart w:id="2042" w:name="_Toc138694358"/>
      <w:bookmarkEnd w:id="937"/>
      <w:bookmarkEnd w:id="938"/>
      <w:bookmarkEnd w:id="939"/>
      <w:bookmarkEnd w:id="940"/>
      <w:bookmarkEnd w:id="941"/>
      <w:bookmarkEnd w:id="942"/>
      <w:bookmarkEnd w:id="943"/>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r>
        <w:t>Property Scoping</w:t>
      </w:r>
      <w:bookmarkStart w:id="2043" w:name="_Toc349042686"/>
      <w:r w:rsidR="002439DA">
        <w:t xml:space="preserve"> and DFDL Schema Checking</w:t>
      </w:r>
      <w:bookmarkEnd w:id="2029"/>
      <w:bookmarkEnd w:id="2030"/>
      <w:bookmarkEnd w:id="2031"/>
    </w:p>
    <w:p w14:paraId="568BA607" w14:textId="176ABDE6" w:rsidR="002439DA" w:rsidRPr="002439DA" w:rsidRDefault="002439DA" w:rsidP="00B31DA3">
      <w:pPr>
        <w:pStyle w:val="Heading2"/>
      </w:pPr>
      <w:bookmarkStart w:id="2044" w:name="_Toc62570095"/>
      <w:r>
        <w:t>Property Scoping</w:t>
      </w:r>
      <w:bookmarkEnd w:id="2044"/>
    </w:p>
    <w:p w14:paraId="29F2B394" w14:textId="0897DCF1" w:rsidR="000E1214" w:rsidRDefault="00A87198" w:rsidP="00996DD5">
      <w:pPr>
        <w:pStyle w:val="Heading3"/>
      </w:pPr>
      <w:bookmarkStart w:id="2045" w:name="_Toc62570096"/>
      <w:r>
        <w:t>Property Scoping Rules</w:t>
      </w:r>
      <w:bookmarkEnd w:id="2032"/>
      <w:bookmarkEnd w:id="2033"/>
      <w:bookmarkEnd w:id="2034"/>
      <w:bookmarkEnd w:id="2035"/>
      <w:bookmarkEnd w:id="2036"/>
      <w:bookmarkEnd w:id="2037"/>
      <w:bookmarkEnd w:id="2038"/>
      <w:bookmarkEnd w:id="2043"/>
      <w:bookmarkEnd w:id="2045"/>
    </w:p>
    <w:p w14:paraId="5EE00CA8" w14:textId="77777777" w:rsidR="000E1214" w:rsidRDefault="00A87198">
      <w:r>
        <w:t>This section describes the rules that govern the scope over which DFDL representation properties apply</w:t>
      </w:r>
    </w:p>
    <w:p w14:paraId="54526558" w14:textId="339CA547"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87D12">
        <w:rPr>
          <w:b/>
          <w:bCs/>
        </w:rPr>
        <w:t xml:space="preserve">Table </w:t>
      </w:r>
      <w:r w:rsidR="00487D12">
        <w:rPr>
          <w:b/>
          <w:bCs/>
          <w:noProof/>
        </w:rPr>
        <w:t>10</w:t>
      </w:r>
      <w:r w:rsidR="00487D12">
        <w:rPr>
          <w:b/>
          <w:bCs/>
        </w:rPr>
        <w:t xml:space="preserve">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73E71F54" w:rsidR="000E1214" w:rsidRDefault="00A87198">
      <w:pPr>
        <w:rPr>
          <w:b/>
          <w:bCs/>
        </w:rPr>
      </w:pPr>
      <w:bookmarkStart w:id="2046"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87D12">
        <w:rPr>
          <w:b/>
          <w:bCs/>
          <w:noProof/>
        </w:rPr>
        <w:t>10</w:t>
      </w:r>
      <w:r w:rsidR="0047079B">
        <w:rPr>
          <w:b/>
          <w:bCs/>
        </w:rPr>
        <w:fldChar w:fldCharType="end"/>
      </w:r>
      <w:r>
        <w:rPr>
          <w:b/>
          <w:bCs/>
        </w:rPr>
        <w:t xml:space="preserve"> DFDL annotation scoping</w:t>
      </w:r>
      <w:bookmarkEnd w:id="2046"/>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996DD5">
      <w:pPr>
        <w:pStyle w:val="Heading3"/>
      </w:pPr>
      <w:bookmarkStart w:id="2047" w:name="_Toc322911593"/>
      <w:bookmarkStart w:id="2048" w:name="_Toc322912132"/>
      <w:bookmarkStart w:id="2049" w:name="_Toc329092982"/>
      <w:bookmarkStart w:id="2050" w:name="_Toc332701495"/>
      <w:bookmarkStart w:id="2051" w:name="_Toc332701802"/>
      <w:bookmarkStart w:id="2052" w:name="_Toc332711596"/>
      <w:bookmarkStart w:id="2053" w:name="_Toc332711904"/>
      <w:bookmarkStart w:id="2054" w:name="_Toc332712206"/>
      <w:bookmarkStart w:id="2055" w:name="_Toc332724122"/>
      <w:bookmarkStart w:id="2056" w:name="_Toc332724422"/>
      <w:bookmarkStart w:id="2057" w:name="_Toc341102718"/>
      <w:bookmarkStart w:id="2058" w:name="_Toc347241450"/>
      <w:bookmarkStart w:id="2059" w:name="_Toc347744643"/>
      <w:bookmarkStart w:id="2060" w:name="_Toc348984426"/>
      <w:bookmarkStart w:id="2061" w:name="_Toc348984731"/>
      <w:bookmarkStart w:id="2062" w:name="_Toc349037894"/>
      <w:bookmarkStart w:id="2063" w:name="_Toc349038199"/>
      <w:bookmarkStart w:id="2064" w:name="_Toc349042687"/>
      <w:bookmarkStart w:id="2065" w:name="_Toc349642110"/>
      <w:bookmarkStart w:id="2066" w:name="_Toc351912678"/>
      <w:bookmarkStart w:id="2067" w:name="_Toc351914700"/>
      <w:bookmarkStart w:id="2068" w:name="_Toc351915134"/>
      <w:bookmarkStart w:id="2069" w:name="_Toc361231173"/>
      <w:bookmarkStart w:id="2070" w:name="_Toc361231699"/>
      <w:bookmarkStart w:id="2071" w:name="_Toc362444997"/>
      <w:bookmarkStart w:id="2072" w:name="_Toc363908919"/>
      <w:bookmarkStart w:id="2073" w:name="_Toc364463342"/>
      <w:bookmarkStart w:id="2074" w:name="_Toc366077940"/>
      <w:bookmarkStart w:id="2075" w:name="_Toc366078559"/>
      <w:bookmarkStart w:id="2076" w:name="_Toc366079545"/>
      <w:bookmarkStart w:id="2077" w:name="_Toc366080157"/>
      <w:bookmarkStart w:id="2078" w:name="_Toc366080766"/>
      <w:bookmarkStart w:id="2079" w:name="_Toc366505106"/>
      <w:bookmarkStart w:id="2080" w:name="_Toc366508475"/>
      <w:bookmarkStart w:id="2081" w:name="_Toc366512976"/>
      <w:bookmarkStart w:id="2082" w:name="_Toc366574167"/>
      <w:bookmarkStart w:id="2083" w:name="_Toc366577960"/>
      <w:bookmarkStart w:id="2084" w:name="_Toc366578554"/>
      <w:bookmarkStart w:id="2085" w:name="_Toc366579146"/>
      <w:bookmarkStart w:id="2086" w:name="_Toc366579737"/>
      <w:bookmarkStart w:id="2087" w:name="_Toc366580329"/>
      <w:bookmarkStart w:id="2088" w:name="_Toc366580920"/>
      <w:bookmarkStart w:id="2089" w:name="_Toc366581512"/>
      <w:bookmarkStart w:id="2090" w:name="_Ref247448493"/>
      <w:bookmarkStart w:id="2091" w:name="_Toc349042688"/>
      <w:bookmarkStart w:id="2092" w:name="_Toc62570097"/>
      <w:bookmarkStart w:id="2093" w:name="_Toc124764819"/>
      <w:bookmarkStart w:id="2094" w:name="_Toc177399072"/>
      <w:bookmarkStart w:id="2095" w:name="_Toc175057359"/>
      <w:bookmarkStart w:id="2096" w:name="_Toc199516298"/>
      <w:bookmarkStart w:id="2097" w:name="_Toc194983962"/>
      <w:bookmarkStart w:id="2098" w:name="_Ref215569784"/>
      <w:bookmarkStart w:id="2099" w:name="_Ref215569794"/>
      <w:bookmarkStart w:id="2100" w:name="_Ref215569885"/>
      <w:bookmarkEnd w:id="2039"/>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r>
        <w:t>Providing Defaults for DFDL properties</w:t>
      </w:r>
      <w:bookmarkEnd w:id="2090"/>
      <w:bookmarkEnd w:id="2091"/>
      <w:bookmarkEnd w:id="2092"/>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996DD5">
      <w:pPr>
        <w:pStyle w:val="Heading3"/>
      </w:pPr>
      <w:bookmarkStart w:id="2101" w:name="_Toc322911595"/>
      <w:bookmarkStart w:id="2102" w:name="_Toc322912134"/>
      <w:bookmarkStart w:id="2103" w:name="_Toc329092984"/>
      <w:bookmarkStart w:id="2104" w:name="_Toc332701497"/>
      <w:bookmarkStart w:id="2105" w:name="_Toc332701804"/>
      <w:bookmarkStart w:id="2106" w:name="_Toc332711598"/>
      <w:bookmarkStart w:id="2107" w:name="_Toc332711906"/>
      <w:bookmarkStart w:id="2108" w:name="_Toc332712208"/>
      <w:bookmarkStart w:id="2109" w:name="_Toc332724124"/>
      <w:bookmarkStart w:id="2110" w:name="_Toc332724424"/>
      <w:bookmarkStart w:id="2111" w:name="_Toc341102720"/>
      <w:bookmarkStart w:id="2112" w:name="_Toc347241452"/>
      <w:bookmarkStart w:id="2113" w:name="_Toc347744645"/>
      <w:bookmarkStart w:id="2114" w:name="_Toc348984428"/>
      <w:bookmarkStart w:id="2115" w:name="_Toc348984733"/>
      <w:bookmarkStart w:id="2116" w:name="_Toc349037896"/>
      <w:bookmarkStart w:id="2117" w:name="_Toc349038201"/>
      <w:bookmarkStart w:id="2118" w:name="_Toc349042689"/>
      <w:bookmarkStart w:id="2119" w:name="_Toc349642112"/>
      <w:bookmarkStart w:id="2120" w:name="_Toc351912680"/>
      <w:bookmarkStart w:id="2121" w:name="_Toc351914702"/>
      <w:bookmarkStart w:id="2122" w:name="_Toc351915136"/>
      <w:bookmarkStart w:id="2123" w:name="_Toc361231175"/>
      <w:bookmarkStart w:id="2124" w:name="_Toc361231701"/>
      <w:bookmarkStart w:id="2125" w:name="_Toc362444999"/>
      <w:bookmarkStart w:id="2126" w:name="_Toc363908921"/>
      <w:bookmarkStart w:id="2127" w:name="_Toc364463344"/>
      <w:bookmarkStart w:id="2128" w:name="_Toc366077942"/>
      <w:bookmarkStart w:id="2129" w:name="_Toc366078561"/>
      <w:bookmarkStart w:id="2130" w:name="_Toc366079547"/>
      <w:bookmarkStart w:id="2131" w:name="_Toc366080159"/>
      <w:bookmarkStart w:id="2132" w:name="_Toc366080768"/>
      <w:bookmarkStart w:id="2133" w:name="_Toc366505108"/>
      <w:bookmarkStart w:id="2134" w:name="_Toc366508477"/>
      <w:bookmarkStart w:id="2135" w:name="_Toc366512978"/>
      <w:bookmarkStart w:id="2136" w:name="_Toc366574169"/>
      <w:bookmarkStart w:id="2137" w:name="_Toc366577962"/>
      <w:bookmarkStart w:id="2138" w:name="_Toc366578556"/>
      <w:bookmarkStart w:id="2139" w:name="_Toc366579148"/>
      <w:bookmarkStart w:id="2140" w:name="_Toc366579739"/>
      <w:bookmarkStart w:id="2141" w:name="_Toc366580331"/>
      <w:bookmarkStart w:id="2142" w:name="_Toc366580922"/>
      <w:bookmarkStart w:id="2143" w:name="_Toc366581514"/>
      <w:bookmarkStart w:id="2144" w:name="_Toc349042690"/>
      <w:bookmarkStart w:id="2145" w:name="_Toc62570098"/>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t>Combining DFDL Representation Properties from a dfdl:defineFormat</w:t>
      </w:r>
      <w:bookmarkEnd w:id="2144"/>
      <w:bookmarkEnd w:id="2145"/>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996DD5">
      <w:pPr>
        <w:pStyle w:val="Heading3"/>
      </w:pPr>
      <w:bookmarkStart w:id="2146" w:name="_Toc349042691"/>
      <w:bookmarkStart w:id="2147" w:name="_Toc62570099"/>
      <w:r>
        <w:t>Combining DFDL Properties from References</w:t>
      </w:r>
      <w:bookmarkEnd w:id="2146"/>
      <w:bookmarkEnd w:id="2147"/>
    </w:p>
    <w:p w14:paraId="4B2EC35C" w14:textId="77777777" w:rsidR="000E1214" w:rsidRDefault="00A87198">
      <w:bookmarkStart w:id="2148" w:name="_Toc151286659"/>
      <w:r>
        <w:t>The DFDL properties from the following types of reference are combined using the rules below:</w:t>
      </w:r>
    </w:p>
    <w:p w14:paraId="5C0977C9" w14:textId="1E43F8FB" w:rsidR="000E1214" w:rsidRPr="009276EB" w:rsidRDefault="00A87198" w:rsidP="0012632C">
      <w:pPr>
        <w:pStyle w:val="ListParagraph"/>
        <w:numPr>
          <w:ilvl w:val="0"/>
          <w:numId w:val="147"/>
        </w:numPr>
      </w:pPr>
      <w:r w:rsidRPr="009276EB">
        <w:t>An xs:element and its referenced xs:simpleType restriction</w:t>
      </w:r>
    </w:p>
    <w:p w14:paraId="72455247" w14:textId="77777777" w:rsidR="000E1214" w:rsidRPr="009276EB" w:rsidRDefault="00A87198" w:rsidP="0012632C">
      <w:pPr>
        <w:pStyle w:val="ListParagraph"/>
        <w:numPr>
          <w:ilvl w:val="0"/>
          <w:numId w:val="147"/>
        </w:numPr>
      </w:pPr>
      <w:r w:rsidRPr="009276EB">
        <w:t>An xs:element reference and its referenced global xs:element</w:t>
      </w:r>
    </w:p>
    <w:p w14:paraId="68725C16" w14:textId="77777777" w:rsidR="000E1214" w:rsidRPr="009276EB" w:rsidRDefault="00A87198" w:rsidP="0012632C">
      <w:pPr>
        <w:pStyle w:val="ListParagraph"/>
        <w:numPr>
          <w:ilvl w:val="0"/>
          <w:numId w:val="147"/>
        </w:numPr>
      </w:pPr>
      <w:r w:rsidRPr="009276EB">
        <w:t>An xs:group reference and an xs:sequence or xs:choice in its referenced global xs:group</w:t>
      </w:r>
    </w:p>
    <w:p w14:paraId="0643A039" w14:textId="72D352BD" w:rsidR="000E1214" w:rsidRPr="009276EB" w:rsidRDefault="00A87198" w:rsidP="0012632C">
      <w:pPr>
        <w:pStyle w:val="ListParagraph"/>
        <w:numPr>
          <w:ilvl w:val="0"/>
          <w:numId w:val="147"/>
        </w:numPr>
      </w:pPr>
      <w:r w:rsidRPr="009276EB">
        <w:t>An xs:simpleType restriction and its base xs:simpleType restriction</w:t>
      </w:r>
    </w:p>
    <w:p w14:paraId="6B665138" w14:textId="77777777" w:rsidR="000E1214" w:rsidRDefault="00A87198">
      <w:r>
        <w:t>Rules</w:t>
      </w:r>
    </w:p>
    <w:p w14:paraId="4F46B91E" w14:textId="373EEFC7" w:rsidR="000E1214" w:rsidRDefault="00A87198" w:rsidP="0012632C">
      <w:pPr>
        <w:numPr>
          <w:ilvl w:val="0"/>
          <w:numId w:val="35"/>
        </w:numPr>
      </w:pPr>
      <w:r>
        <w:t>Create (</w:t>
      </w:r>
      <w:r w:rsidR="001D0610">
        <w:t>a</w:t>
      </w:r>
      <w:r>
        <w:t>) an empty working set of "explicit" properties, and (</w:t>
      </w:r>
      <w:r w:rsidR="001D0610">
        <w:t>b</w:t>
      </w:r>
      <w:r>
        <w:t xml:space="preserve">) an empty working set of "default" properties. </w:t>
      </w:r>
    </w:p>
    <w:p w14:paraId="6738A3C4" w14:textId="77777777" w:rsidR="000E1214" w:rsidRDefault="00A87198" w:rsidP="0012632C">
      <w:pPr>
        <w:numPr>
          <w:ilvl w:val="0"/>
          <w:numId w:val="35"/>
        </w:numPr>
      </w:pPr>
      <w:r>
        <w:t xml:space="preserve">Move to the innermost schema component in the chain of references. </w:t>
      </w:r>
    </w:p>
    <w:p w14:paraId="02EF7750" w14:textId="77777777" w:rsidR="000E1214" w:rsidRDefault="00A87198" w:rsidP="0012632C">
      <w:pPr>
        <w:numPr>
          <w:ilvl w:val="0"/>
          <w:numId w:val="35"/>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rsidP="0012632C">
      <w:pPr>
        <w:numPr>
          <w:ilvl w:val="0"/>
          <w:numId w:val="35"/>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12632C">
      <w:pPr>
        <w:numPr>
          <w:ilvl w:val="0"/>
          <w:numId w:val="35"/>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12632C">
      <w:pPr>
        <w:numPr>
          <w:ilvl w:val="0"/>
          <w:numId w:val="35"/>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12632C">
      <w:pPr>
        <w:numPr>
          <w:ilvl w:val="0"/>
          <w:numId w:val="35"/>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0D031F2A" w:rsidR="000E1214" w:rsidRDefault="00A87198">
      <w:r>
        <w:t xml:space="preserve">The "Applicable" properties are all the DFDL properties that apply to that schema component. For example, all the DFDL properties that apply to a particular xs:simpleType (as defined by </w:t>
      </w:r>
      <w:r w:rsidR="003E209F">
        <w:t>Section</w:t>
      </w:r>
      <w:r>
        <w:t xml:space="preserve">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148"/>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2410C159"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0"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rsidP="0012632C">
      <w:pPr>
        <w:numPr>
          <w:ilvl w:val="0"/>
          <w:numId w:val="36"/>
        </w:numPr>
      </w:pPr>
      <w:r>
        <w:t>dfdl:separator "," from the group reference in SCHEMA1</w:t>
      </w:r>
    </w:p>
    <w:p w14:paraId="1F1277BB" w14:textId="77777777" w:rsidR="000E1214" w:rsidRDefault="00A87198" w:rsidP="0012632C">
      <w:pPr>
        <w:numPr>
          <w:ilvl w:val="0"/>
          <w:numId w:val="36"/>
        </w:numPr>
      </w:pPr>
      <w:r>
        <w:t>dfdl:separatorPosition "infix" from the group declaration in SCHEMA2</w:t>
      </w:r>
    </w:p>
    <w:p w14:paraId="2288093E" w14:textId="77777777" w:rsidR="000E1214" w:rsidRDefault="00A87198" w:rsidP="0012632C">
      <w:pPr>
        <w:numPr>
          <w:ilvl w:val="0"/>
          <w:numId w:val="36"/>
        </w:numPr>
      </w:pPr>
      <w:r>
        <w:t>dfdl:encoding "UTF-8", dfdl:initiator ''"  from the default dfdl:format annotation in SCHEMA2</w:t>
      </w:r>
    </w:p>
    <w:p w14:paraId="57D74DDD" w14:textId="5220F785" w:rsidR="000E1214" w:rsidRDefault="00A87198" w:rsidP="0012632C">
      <w:pPr>
        <w:numPr>
          <w:ilvl w:val="0"/>
          <w:numId w:val="36"/>
        </w:numPr>
      </w:pPr>
      <w:r>
        <w:t>dfdl:terminator ""   from the default dfdl:format annotation in SCHEMA1</w:t>
      </w:r>
      <w:bookmarkStart w:id="2149" w:name="_Toc322911598"/>
      <w:bookmarkStart w:id="2150" w:name="_Toc322912137"/>
      <w:bookmarkStart w:id="2151" w:name="_Toc329092987"/>
      <w:bookmarkStart w:id="2152" w:name="_Toc332701500"/>
      <w:bookmarkStart w:id="2153" w:name="_Toc332701807"/>
      <w:bookmarkStart w:id="2154" w:name="_Toc332711601"/>
      <w:bookmarkStart w:id="2155" w:name="_Toc332711909"/>
      <w:bookmarkStart w:id="2156" w:name="_Toc332712211"/>
      <w:bookmarkStart w:id="2157" w:name="_Toc332724127"/>
      <w:bookmarkStart w:id="2158" w:name="_Toc332724427"/>
      <w:bookmarkStart w:id="2159" w:name="_Toc341102723"/>
      <w:bookmarkStart w:id="2160" w:name="_Toc347241455"/>
      <w:bookmarkStart w:id="2161" w:name="_Toc347744648"/>
      <w:bookmarkStart w:id="2162" w:name="_Toc348984431"/>
      <w:bookmarkStart w:id="2163" w:name="_Toc348984736"/>
      <w:bookmarkStart w:id="2164" w:name="_Toc349037899"/>
      <w:bookmarkStart w:id="2165" w:name="_Toc349038204"/>
      <w:bookmarkStart w:id="2166" w:name="_Toc349042692"/>
      <w:bookmarkStart w:id="2167" w:name="_Toc349642115"/>
      <w:bookmarkStart w:id="2168" w:name="_Toc351912683"/>
      <w:bookmarkStart w:id="2169" w:name="_Toc351914705"/>
      <w:bookmarkStart w:id="2170" w:name="_Toc351915139"/>
      <w:bookmarkStart w:id="2171" w:name="_Toc361231178"/>
      <w:bookmarkStart w:id="2172" w:name="_Toc361231704"/>
      <w:bookmarkStart w:id="2173" w:name="_Toc362445002"/>
      <w:bookmarkStart w:id="2174" w:name="_Toc363908924"/>
      <w:bookmarkStart w:id="2175" w:name="_Toc364463347"/>
      <w:bookmarkStart w:id="2176" w:name="_Toc366077945"/>
      <w:bookmarkStart w:id="2177" w:name="_Toc366078564"/>
      <w:bookmarkStart w:id="2178" w:name="_Toc366079550"/>
      <w:bookmarkStart w:id="2179" w:name="_Toc366080162"/>
      <w:bookmarkStart w:id="2180" w:name="_Toc366080771"/>
      <w:bookmarkStart w:id="2181" w:name="_Toc366505111"/>
      <w:bookmarkStart w:id="2182" w:name="_Toc366508480"/>
      <w:bookmarkStart w:id="2183" w:name="_Toc366512981"/>
      <w:bookmarkStart w:id="2184" w:name="_Toc322911599"/>
      <w:bookmarkStart w:id="2185" w:name="_Toc322912138"/>
      <w:bookmarkStart w:id="2186" w:name="_Toc329092988"/>
      <w:bookmarkStart w:id="2187" w:name="_Toc332701501"/>
      <w:bookmarkStart w:id="2188" w:name="_Toc332701808"/>
      <w:bookmarkStart w:id="2189" w:name="_Toc332711602"/>
      <w:bookmarkStart w:id="2190" w:name="_Toc332711910"/>
      <w:bookmarkStart w:id="2191" w:name="_Toc332712212"/>
      <w:bookmarkStart w:id="2192" w:name="_Toc332724128"/>
      <w:bookmarkStart w:id="2193" w:name="_Toc332724428"/>
      <w:bookmarkStart w:id="2194" w:name="_Toc341102724"/>
      <w:bookmarkStart w:id="2195" w:name="_Toc347241456"/>
      <w:bookmarkStart w:id="2196" w:name="_Toc347744649"/>
      <w:bookmarkStart w:id="2197" w:name="_Toc348984432"/>
      <w:bookmarkStart w:id="2198" w:name="_Toc348984737"/>
      <w:bookmarkStart w:id="2199" w:name="_Toc349037900"/>
      <w:bookmarkStart w:id="2200" w:name="_Toc349038205"/>
      <w:bookmarkStart w:id="2201" w:name="_Toc349042693"/>
      <w:bookmarkStart w:id="2202" w:name="_Toc349642116"/>
      <w:bookmarkStart w:id="2203" w:name="_Toc351912684"/>
      <w:bookmarkStart w:id="2204" w:name="_Toc351914706"/>
      <w:bookmarkStart w:id="2205" w:name="_Toc351915140"/>
      <w:bookmarkStart w:id="2206" w:name="_Toc361231179"/>
      <w:bookmarkStart w:id="2207" w:name="_Toc361231705"/>
      <w:bookmarkStart w:id="2208" w:name="_Toc362445003"/>
      <w:bookmarkStart w:id="2209" w:name="_Toc363908925"/>
      <w:bookmarkStart w:id="2210" w:name="_Toc364463348"/>
      <w:bookmarkStart w:id="2211" w:name="_Toc366077946"/>
      <w:bookmarkStart w:id="2212" w:name="_Toc366078565"/>
      <w:bookmarkStart w:id="2213" w:name="_Toc366079551"/>
      <w:bookmarkStart w:id="2214" w:name="_Toc366080163"/>
      <w:bookmarkStart w:id="2215" w:name="_Toc366080772"/>
      <w:bookmarkStart w:id="2216" w:name="_Toc366505112"/>
      <w:bookmarkStart w:id="2217" w:name="_Toc366508481"/>
      <w:bookmarkStart w:id="2218" w:name="_Toc366512982"/>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p w14:paraId="6746ADDB" w14:textId="5CF6CF62" w:rsidR="002439DA" w:rsidRDefault="002439DA" w:rsidP="00B31DA3">
      <w:pPr>
        <w:pStyle w:val="Heading2"/>
      </w:pPr>
      <w:bookmarkStart w:id="2219" w:name="_Toc62570100"/>
      <w:r>
        <w:t>DFDL Schema Checking</w:t>
      </w:r>
      <w:bookmarkEnd w:id="2219"/>
    </w:p>
    <w:p w14:paraId="777A66B3" w14:textId="651B1863" w:rsidR="00DD761E" w:rsidRDefault="00DD761E" w:rsidP="00DD761E">
      <w:pPr>
        <w:pStyle w:val="nobreak"/>
      </w:pPr>
      <w:r>
        <w:t>When the DFDL schema itself contains an error, it implies that the DFDL processor cannot process data because the DFDL schema is not meaningful. All conforming DFDL processors MUST detect all Schema Definition Errors and MUST issue appropriate diagnostic message</w:t>
      </w:r>
      <w:r w:rsidR="001D0610">
        <w:t>s</w:t>
      </w:r>
      <w:r>
        <w:t xml:space="preserve">. The behavior of a DFDL processor after a Schema Definition Error is detected is out of scope for this </w:t>
      </w:r>
      <w:r w:rsidR="00D46E3F">
        <w:t>specification. There</w:t>
      </w:r>
      <w:r w:rsidR="00FD6390">
        <w:t xml:space="preserve"> is no centralized listing of the Schema Definition Errors; they are defined throughout this specification.</w:t>
      </w:r>
    </w:p>
    <w:p w14:paraId="2DC2CDD3" w14:textId="7E4CF579" w:rsidR="00DD761E" w:rsidRDefault="00DD761E" w:rsidP="00DD761E">
      <w:r>
        <w:t xml:space="preserve">When a Schema </w:t>
      </w:r>
      <w:r w:rsidR="00FD6390">
        <w:t xml:space="preserve">Definition Error </w:t>
      </w:r>
      <w:r>
        <w:t xml:space="preserve">can be detected </w:t>
      </w:r>
      <w:r>
        <w:rPr>
          <w:i/>
          <w:iCs/>
        </w:rPr>
        <w:t>statically</w:t>
      </w:r>
      <w:r>
        <w:t>, that is given only the schema, it is desirable, though not required by the DFDL</w:t>
      </w:r>
      <w:r w:rsidR="00FD6390">
        <w:t xml:space="preserve"> 1.0</w:t>
      </w:r>
      <w:r>
        <w:t xml:space="preserve"> </w:t>
      </w:r>
      <w:r w:rsidR="00FD6390">
        <w:t>specification</w:t>
      </w:r>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996DD5">
      <w:pPr>
        <w:pStyle w:val="Heading3"/>
        <w:rPr>
          <w:rFonts w:eastAsia="Times New Roman"/>
        </w:rPr>
      </w:pPr>
      <w:bookmarkStart w:id="2220" w:name="_Toc62570101"/>
      <w:r>
        <w:rPr>
          <w:rFonts w:eastAsia="Times New Roman"/>
        </w:rPr>
        <w:t>Schema Component Constraint: Unique Particle Attribution</w:t>
      </w:r>
      <w:bookmarkEnd w:id="2220"/>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31D62682"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316930">
      <w:pPr>
        <w:numPr>
          <w:ilvl w:val="0"/>
          <w:numId w:val="16"/>
        </w:numPr>
      </w:pPr>
      <w:r>
        <w:t>They are both element declaration particles whose declarations have the same name and target namespace.</w:t>
      </w:r>
    </w:p>
    <w:p w14:paraId="5E14C908" w14:textId="23A55203" w:rsidR="00DD761E" w:rsidRDefault="00DD761E" w:rsidP="00DD761E">
      <w:r>
        <w:t>A schema</w:t>
      </w:r>
      <w:r w:rsidR="00EB49B9">
        <w:t xml:space="preserve"> </w:t>
      </w:r>
      <w:r>
        <w:t>violate</w:t>
      </w:r>
      <w:r w:rsidR="00926C01">
        <w:t>s</w:t>
      </w:r>
      <w:r>
        <w:t xml:space="preserve"> the unique attribution constraint if it contains two particles which overlap and which either </w:t>
      </w:r>
    </w:p>
    <w:p w14:paraId="5E711EEE" w14:textId="0A5CA9CD" w:rsidR="00DD761E" w:rsidRDefault="00405572" w:rsidP="00316930">
      <w:pPr>
        <w:numPr>
          <w:ilvl w:val="0"/>
          <w:numId w:val="17"/>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9276EB" w:rsidRDefault="00405572" w:rsidP="0012632C">
      <w:pPr>
        <w:pStyle w:val="ListParagraph"/>
        <w:numPr>
          <w:ilvl w:val="0"/>
          <w:numId w:val="148"/>
        </w:numPr>
      </w:pPr>
      <w:r w:rsidRPr="009276EB">
        <w:t>e</w:t>
      </w:r>
      <w:r w:rsidR="00DD761E" w:rsidRPr="009276EB">
        <w:t>ither describes adjacent information items in an xs:sequence and the first has XSD minOccurs less than XSD maxOccurs.</w:t>
      </w:r>
    </w:p>
    <w:p w14:paraId="4841A2B6" w14:textId="77777777" w:rsidR="00181613" w:rsidRDefault="00181613" w:rsidP="00996DD5">
      <w:pPr>
        <w:pStyle w:val="Heading3"/>
      </w:pPr>
      <w:bookmarkStart w:id="2221" w:name="_Toc62570102"/>
      <w:bookmarkStart w:id="2222" w:name="_Toc243112810"/>
      <w:bookmarkStart w:id="2223" w:name="_Ref247453451"/>
      <w:bookmarkStart w:id="2224" w:name="_Ref247453463"/>
      <w:bookmarkStart w:id="2225" w:name="_Toc349042694"/>
      <w:r>
        <w:t>Optional Checks and Warnings</w:t>
      </w:r>
      <w:bookmarkEnd w:id="2221"/>
    </w:p>
    <w:p w14:paraId="190C08F2" w14:textId="2C321AAC"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only</w:t>
      </w:r>
      <w:r w:rsidRPr="009276EB">
        <w:rPr>
          <w:rFonts w:eastAsia="Helv"/>
        </w:rPr>
        <w:t xml:space="preserve"> </w:t>
      </w:r>
      <w:r w:rsidRPr="009276EB">
        <w:t>implements</w:t>
      </w:r>
      <w:r w:rsidRPr="009276EB">
        <w:rPr>
          <w:rFonts w:eastAsia="Helv"/>
        </w:rPr>
        <w:t xml:space="preserve"> </w:t>
      </w:r>
      <w:r w:rsidRPr="009276EB">
        <w:t>a</w:t>
      </w:r>
      <w:r w:rsidRPr="009276EB">
        <w:rPr>
          <w:rFonts w:eastAsia="Helv"/>
        </w:rPr>
        <w:t xml:space="preserve"> </w:t>
      </w:r>
      <w:r w:rsidRPr="009276EB">
        <w:t>DFDL</w:t>
      </w:r>
      <w:r w:rsidRPr="009276EB">
        <w:rPr>
          <w:rFonts w:eastAsia="Helv"/>
        </w:rPr>
        <w:t xml:space="preserve"> </w:t>
      </w:r>
      <w:r w:rsidRPr="009276EB">
        <w:t>parser</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perform Schema Definition Error checking for </w:t>
      </w:r>
      <w:r w:rsidRPr="009276EB">
        <w:t>properties</w:t>
      </w:r>
      <w:r w:rsidRPr="009276EB">
        <w:rPr>
          <w:rFonts w:eastAsia="Helv"/>
        </w:rPr>
        <w:t xml:space="preserve"> </w:t>
      </w:r>
      <w:r w:rsidRPr="009276EB">
        <w:t>that</w:t>
      </w:r>
      <w:r w:rsidRPr="009276EB">
        <w:rPr>
          <w:rFonts w:eastAsia="Helv"/>
        </w:rPr>
        <w:t xml:space="preserve"> </w:t>
      </w:r>
      <w:r w:rsidRPr="009276EB">
        <w:t>are</w:t>
      </w:r>
      <w:r w:rsidRPr="009276EB">
        <w:rPr>
          <w:rFonts w:eastAsia="Helv"/>
        </w:rPr>
        <w:t xml:space="preserve"> </w:t>
      </w:r>
      <w:r w:rsidRPr="009276EB">
        <w:t>solely</w:t>
      </w:r>
      <w:r w:rsidRPr="009276EB">
        <w:rPr>
          <w:rFonts w:eastAsia="Helv"/>
        </w:rPr>
        <w:t xml:space="preserve"> </w:t>
      </w:r>
      <w:r w:rsidRPr="009276EB">
        <w:t>used</w:t>
      </w:r>
      <w:r w:rsidRPr="009276EB">
        <w:rPr>
          <w:rFonts w:eastAsia="Helv"/>
        </w:rPr>
        <w:t xml:space="preserve"> </w:t>
      </w:r>
      <w:r w:rsidRPr="009276EB">
        <w:t>when</w:t>
      </w:r>
      <w:r w:rsidRPr="009276EB">
        <w:rPr>
          <w:rFonts w:eastAsia="Helv"/>
        </w:rPr>
        <w:t xml:space="preserve"> </w:t>
      </w:r>
      <w:r w:rsidRPr="009276EB">
        <w:t>unparsing,</w:t>
      </w:r>
      <w:r w:rsidRPr="009276EB">
        <w:rPr>
          <w:rFonts w:eastAsia="Helv"/>
        </w:rPr>
        <w:t xml:space="preserve"> </w:t>
      </w:r>
      <w:r w:rsidRPr="009276EB">
        <w:t>though</w:t>
      </w:r>
      <w:r w:rsidRPr="009276EB">
        <w:rPr>
          <w:rFonts w:eastAsia="Helv"/>
        </w:rPr>
        <w:t xml:space="preserve"> </w:t>
      </w:r>
      <w:r w:rsidRPr="009276EB">
        <w:t>it</w:t>
      </w:r>
      <w:r w:rsidRPr="009276EB">
        <w:rPr>
          <w:rFonts w:eastAsia="Helv"/>
        </w:rPr>
        <w:t xml:space="preserve"> </w:t>
      </w:r>
      <w:r w:rsidRPr="009276EB">
        <w:t>is</w:t>
      </w:r>
      <w:r w:rsidRPr="009276EB">
        <w:rPr>
          <w:rFonts w:eastAsia="Helv"/>
        </w:rPr>
        <w:t xml:space="preserve"> </w:t>
      </w:r>
      <w:r w:rsidR="00BE0D47" w:rsidRPr="009276EB">
        <w:t>RECOMMENDED</w:t>
      </w:r>
      <w:r w:rsidRPr="009276EB">
        <w:rPr>
          <w:rFonts w:eastAsia="Helv"/>
        </w:rPr>
        <w:t xml:space="preserve"> </w:t>
      </w:r>
      <w:r w:rsidRPr="009276EB">
        <w:t>that</w:t>
      </w:r>
      <w:r w:rsidRPr="009276EB">
        <w:rPr>
          <w:rFonts w:eastAsia="Helv"/>
        </w:rPr>
        <w:t xml:space="preserve"> </w:t>
      </w:r>
      <w:r w:rsidRPr="009276EB">
        <w:t>it</w:t>
      </w:r>
      <w:r w:rsidRPr="009276EB">
        <w:rPr>
          <w:rFonts w:eastAsia="Helv"/>
        </w:rPr>
        <w:t xml:space="preserve"> </w:t>
      </w:r>
      <w:r w:rsidRPr="009276EB">
        <w:t>does</w:t>
      </w:r>
      <w:r w:rsidRPr="009276EB">
        <w:rPr>
          <w:rFonts w:eastAsia="Helv"/>
        </w:rPr>
        <w:t xml:space="preserve"> </w:t>
      </w:r>
      <w:r w:rsidRPr="009276EB">
        <w:t>so</w:t>
      </w:r>
      <w:r w:rsidRPr="009276EB">
        <w:rPr>
          <w:rFonts w:eastAsia="Helv"/>
        </w:rPr>
        <w:t xml:space="preserve"> </w:t>
      </w:r>
      <w:r w:rsidRPr="009276EB">
        <w:t>for</w:t>
      </w:r>
      <w:r w:rsidRPr="009276EB">
        <w:rPr>
          <w:rFonts w:eastAsia="Helv"/>
        </w:rPr>
        <w:t xml:space="preserve"> </w:t>
      </w:r>
      <w:r w:rsidRPr="009276EB">
        <w:t>portability</w:t>
      </w:r>
      <w:r w:rsidRPr="009276EB">
        <w:rPr>
          <w:rFonts w:eastAsia="Helv"/>
        </w:rPr>
        <w:t xml:space="preserve"> </w:t>
      </w:r>
      <w:r w:rsidRPr="009276EB">
        <w:t>reasons.</w:t>
      </w:r>
    </w:p>
    <w:p w14:paraId="7DBFE3CF" w14:textId="05E4170A"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implement</w:t>
      </w:r>
      <w:r w:rsidRPr="009276EB">
        <w:rPr>
          <w:rFonts w:eastAsia="Helv"/>
        </w:rPr>
        <w:t xml:space="preserve"> </w:t>
      </w:r>
      <w:r w:rsidRPr="009276EB">
        <w:t>some</w:t>
      </w:r>
      <w:r w:rsidRPr="009276EB">
        <w:rPr>
          <w:rFonts w:eastAsia="Helv"/>
        </w:rPr>
        <w:t xml:space="preserve"> </w:t>
      </w:r>
      <w:r w:rsidRPr="009276EB">
        <w:t>optional</w:t>
      </w:r>
      <w:r w:rsidR="00BE0D47" w:rsidRPr="009276EB">
        <w:t xml:space="preserve"> DFDL language</w:t>
      </w:r>
      <w:r w:rsidRPr="009276EB">
        <w:rPr>
          <w:rFonts w:eastAsia="Helv"/>
        </w:rPr>
        <w:t xml:space="preserve"> </w:t>
      </w:r>
      <w:r w:rsidRPr="009276EB">
        <w:t>features</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w:t>
      </w:r>
      <w:r w:rsidRPr="009276EB">
        <w:t>check</w:t>
      </w:r>
      <w:r w:rsidRPr="009276EB">
        <w:rPr>
          <w:rFonts w:eastAsia="Helv"/>
        </w:rPr>
        <w:t xml:space="preserve"> </w:t>
      </w:r>
      <w:r w:rsidRPr="009276EB">
        <w:t>properties</w:t>
      </w:r>
      <w:r w:rsidRPr="009276EB">
        <w:rPr>
          <w:rFonts w:eastAsia="Helv"/>
        </w:rPr>
        <w:t xml:space="preserve"> or annotations </w:t>
      </w:r>
      <w:r w:rsidR="00912876" w:rsidRPr="009276EB">
        <w:t>needed</w:t>
      </w:r>
      <w:r w:rsidRPr="009276EB">
        <w:rPr>
          <w:rFonts w:eastAsia="Helv"/>
        </w:rPr>
        <w:t xml:space="preserve"> </w:t>
      </w:r>
      <w:r w:rsidRPr="009276EB">
        <w:t>by</w:t>
      </w:r>
      <w:r w:rsidRPr="009276EB">
        <w:rPr>
          <w:rFonts w:eastAsia="Helv"/>
        </w:rPr>
        <w:t xml:space="preserve"> </w:t>
      </w:r>
      <w:r w:rsidRPr="009276EB">
        <w:t>those</w:t>
      </w:r>
      <w:r w:rsidRPr="009276EB">
        <w:rPr>
          <w:rFonts w:eastAsia="Helv"/>
        </w:rPr>
        <w:t xml:space="preserve"> </w:t>
      </w:r>
      <w:r w:rsidRPr="009276EB">
        <w:t>optional</w:t>
      </w:r>
      <w:r w:rsidRPr="009276EB">
        <w:rPr>
          <w:rFonts w:eastAsia="Helv"/>
        </w:rPr>
        <w:t xml:space="preserve"> </w:t>
      </w:r>
      <w:r w:rsidR="00BE0D47" w:rsidRPr="009276EB">
        <w:rPr>
          <w:rFonts w:eastAsia="Helv"/>
        </w:rPr>
        <w:t xml:space="preserve">language </w:t>
      </w:r>
      <w:r w:rsidRPr="009276EB">
        <w:t>features but</w:t>
      </w:r>
      <w:r w:rsidRPr="009276EB">
        <w:rPr>
          <w:rFonts w:eastAsia="Helv"/>
        </w:rPr>
        <w:t xml:space="preserve"> MUST issue a warning that an unrecognized property or annotation has been encountered.</w:t>
      </w:r>
    </w:p>
    <w:p w14:paraId="4593695F" w14:textId="059E453B"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w:t>
      </w:r>
      <w:r w:rsidR="0033562A" w:rsidRPr="009276EB">
        <w:t xml:space="preserve"> </w:t>
      </w:r>
      <w:r w:rsidR="0071580C" w:rsidRPr="009276EB">
        <w:t>MUST</w:t>
      </w:r>
      <w:r w:rsidR="0033562A" w:rsidRPr="009276EB">
        <w:t xml:space="preserve"> </w:t>
      </w:r>
      <w:r w:rsidR="0071580C" w:rsidRPr="009276EB">
        <w:t>NOT</w:t>
      </w:r>
      <w:r w:rsidRPr="009276EB">
        <w:rPr>
          <w:rFonts w:eastAsia="Helv"/>
        </w:rPr>
        <w:t xml:space="preserve"> </w:t>
      </w:r>
      <w:r w:rsidRPr="009276EB">
        <w:t>check</w:t>
      </w:r>
      <w:r w:rsidRPr="009276EB">
        <w:rPr>
          <w:rFonts w:eastAsia="Helv"/>
        </w:rPr>
        <w:t xml:space="preserve"> </w:t>
      </w:r>
      <w:r w:rsidRPr="009276EB">
        <w:t>global</w:t>
      </w:r>
      <w:r w:rsidRPr="009276EB">
        <w:rPr>
          <w:rFonts w:eastAsia="Helv"/>
        </w:rPr>
        <w:t xml:space="preserve"> element </w:t>
      </w:r>
      <w:r w:rsidRPr="009276EB">
        <w:t>declarations nor type or group definitions</w:t>
      </w:r>
      <w:r w:rsidRPr="009276EB">
        <w:rPr>
          <w:rFonts w:eastAsia="Helv"/>
        </w:rPr>
        <w:t xml:space="preserve"> </w:t>
      </w:r>
      <w:r w:rsidRPr="009276EB">
        <w:t>as</w:t>
      </w:r>
      <w:r w:rsidRPr="009276EB">
        <w:rPr>
          <w:rFonts w:eastAsia="Helv"/>
        </w:rPr>
        <w:t xml:space="preserve"> </w:t>
      </w:r>
      <w:r w:rsidRPr="009276EB">
        <w:t>they</w:t>
      </w:r>
      <w:r w:rsidRPr="009276EB">
        <w:rPr>
          <w:rFonts w:eastAsia="Helv"/>
        </w:rPr>
        <w:t xml:space="preserve"> </w:t>
      </w:r>
      <w:r w:rsidRPr="009276EB">
        <w:t>may</w:t>
      </w:r>
      <w:r w:rsidRPr="009276EB">
        <w:rPr>
          <w:rFonts w:eastAsia="Helv"/>
        </w:rPr>
        <w:t xml:space="preserve"> </w:t>
      </w:r>
      <w:r w:rsidRPr="009276EB">
        <w:t>legitimately</w:t>
      </w:r>
      <w:r w:rsidRPr="009276EB">
        <w:rPr>
          <w:rFonts w:eastAsia="Helv"/>
        </w:rPr>
        <w:t xml:space="preserve"> </w:t>
      </w:r>
      <w:r w:rsidRPr="009276EB">
        <w:t>be</w:t>
      </w:r>
      <w:r w:rsidRPr="009276EB">
        <w:rPr>
          <w:rFonts w:eastAsia="Helv"/>
        </w:rPr>
        <w:t xml:space="preserve"> </w:t>
      </w:r>
      <w:r w:rsidRPr="009276EB">
        <w:t>incomplete due to properties intended to be supplied based on scoping rules and the context at the point of use. There are two exceptions to this, which</w:t>
      </w:r>
      <w:r w:rsidRPr="009276EB">
        <w:rPr>
          <w:rFonts w:eastAsia="Helv"/>
        </w:rPr>
        <w:t xml:space="preserve"> </w:t>
      </w:r>
      <w:r w:rsidR="008E7C14" w:rsidRPr="009276EB">
        <w:t>MUST</w:t>
      </w:r>
      <w:r w:rsidRPr="009276EB">
        <w:rPr>
          <w:rFonts w:eastAsia="Helv"/>
        </w:rPr>
        <w:t xml:space="preserve"> </w:t>
      </w:r>
      <w:r w:rsidRPr="009276EB">
        <w:t>be</w:t>
      </w:r>
      <w:r w:rsidRPr="009276EB">
        <w:rPr>
          <w:rFonts w:eastAsia="Helv"/>
        </w:rPr>
        <w:t xml:space="preserve"> </w:t>
      </w:r>
      <w:r w:rsidRPr="009276EB">
        <w:t>checked:</w:t>
      </w:r>
    </w:p>
    <w:p w14:paraId="433E2E03" w14:textId="77777777" w:rsidR="00181613" w:rsidRDefault="00181613" w:rsidP="0012632C">
      <w:pPr>
        <w:pStyle w:val="ListParagraph"/>
        <w:numPr>
          <w:ilvl w:val="1"/>
          <w:numId w:val="20"/>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2632C">
      <w:pPr>
        <w:pStyle w:val="ListParagraph"/>
        <w:numPr>
          <w:ilvl w:val="1"/>
          <w:numId w:val="20"/>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2632C">
      <w:pPr>
        <w:numPr>
          <w:ilvl w:val="0"/>
          <w:numId w:val="21"/>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2632C">
      <w:pPr>
        <w:numPr>
          <w:ilvl w:val="1"/>
          <w:numId w:val="21"/>
        </w:numPr>
      </w:pPr>
      <w:r>
        <w:t>Schema</w:t>
      </w:r>
      <w:r>
        <w:rPr>
          <w:rFonts w:eastAsia="Helv"/>
        </w:rPr>
        <w:t xml:space="preserve"> </w:t>
      </w:r>
      <w:r w:rsidR="00FD6390">
        <w:t>D</w:t>
      </w:r>
      <w:r>
        <w:t>efinition</w:t>
      </w:r>
      <w:r>
        <w:rPr>
          <w:rFonts w:eastAsia="Helv"/>
        </w:rPr>
        <w:t xml:space="preserve"> </w:t>
      </w:r>
      <w:r w:rsidR="00FD6390">
        <w:t>E</w:t>
      </w:r>
      <w:r>
        <w:t>rror.</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calendarPatternKind</w:t>
      </w:r>
      <w:r>
        <w:rPr>
          <w:rFonts w:eastAsia="Helv"/>
        </w:rPr>
        <w:t xml:space="preserve"> </w:t>
      </w:r>
      <w:r>
        <w:t>on</w:t>
      </w:r>
      <w:r>
        <w:rPr>
          <w:rFonts w:eastAsia="Helv"/>
        </w:rPr>
        <w:t xml:space="preserve"> </w:t>
      </w:r>
      <w:r>
        <w:t>xs:string.</w:t>
      </w:r>
    </w:p>
    <w:p w14:paraId="7F13F59F"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62B54D10"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binaryNumberRep</w:t>
      </w:r>
      <w:r>
        <w:rPr>
          <w:rFonts w:eastAsia="Helv"/>
        </w:rPr>
        <w:t xml:space="preserve"> </w:t>
      </w:r>
      <w:r>
        <w:t>when</w:t>
      </w:r>
      <w:r>
        <w:rPr>
          <w:rFonts w:eastAsia="Helv"/>
        </w:rPr>
        <w:t xml:space="preserve"> </w:t>
      </w:r>
      <w:r w:rsidR="00AF3CFC">
        <w:rPr>
          <w:rFonts w:eastAsia="Helv"/>
        </w:rPr>
        <w:t>dfdl:</w:t>
      </w:r>
      <w:r>
        <w:t>representation</w:t>
      </w:r>
      <w:r>
        <w:rPr>
          <w:rFonts w:eastAsia="Helv"/>
        </w:rPr>
        <w:t xml:space="preserve"> </w:t>
      </w:r>
      <w:r>
        <w:t>is</w:t>
      </w:r>
      <w:r>
        <w:rPr>
          <w:rFonts w:eastAsia="Helv"/>
        </w:rPr>
        <w:t xml:space="preserve"> </w:t>
      </w:r>
      <w:r>
        <w:t>text.</w:t>
      </w:r>
    </w:p>
    <w:p w14:paraId="39ADB94B" w14:textId="77777777" w:rsidR="00181613" w:rsidRDefault="00181613" w:rsidP="0012632C">
      <w:pPr>
        <w:numPr>
          <w:ilvl w:val="0"/>
          <w:numId w:val="21"/>
        </w:numPr>
      </w:pPr>
      <w:r>
        <w:t>Invalid value for a property that is unused or ignored.</w:t>
      </w:r>
    </w:p>
    <w:p w14:paraId="58AA3C93" w14:textId="77777777" w:rsidR="00181613" w:rsidRDefault="00181613" w:rsidP="0012632C">
      <w:pPr>
        <w:numPr>
          <w:ilvl w:val="1"/>
          <w:numId w:val="21"/>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B31DA3">
      <w:pPr>
        <w:pStyle w:val="Heading1"/>
      </w:pPr>
      <w:bookmarkStart w:id="2226" w:name="_DFDL_Processing_Introduction"/>
      <w:bookmarkStart w:id="2227" w:name="_Ref39164053"/>
      <w:bookmarkStart w:id="2228" w:name="_Ref39164057"/>
      <w:bookmarkStart w:id="2229" w:name="_Toc62570103"/>
      <w:bookmarkEnd w:id="2226"/>
      <w:r>
        <w:t>DFDL Processing Introduction</w:t>
      </w:r>
      <w:bookmarkEnd w:id="2093"/>
      <w:bookmarkEnd w:id="2094"/>
      <w:bookmarkEnd w:id="2095"/>
      <w:bookmarkEnd w:id="2096"/>
      <w:bookmarkEnd w:id="2097"/>
      <w:bookmarkEnd w:id="2098"/>
      <w:bookmarkEnd w:id="2099"/>
      <w:bookmarkEnd w:id="2100"/>
      <w:bookmarkEnd w:id="2222"/>
      <w:bookmarkEnd w:id="2223"/>
      <w:bookmarkEnd w:id="2224"/>
      <w:bookmarkEnd w:id="2225"/>
      <w:bookmarkEnd w:id="2227"/>
      <w:bookmarkEnd w:id="2228"/>
      <w:bookmarkEnd w:id="2229"/>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12632C">
      <w:pPr>
        <w:numPr>
          <w:ilvl w:val="0"/>
          <w:numId w:val="37"/>
        </w:numPr>
      </w:pPr>
      <w:r>
        <w:t xml:space="preserve">A DFDL annotated </w:t>
      </w:r>
      <w:r w:rsidR="008712C9">
        <w:t xml:space="preserve">XML </w:t>
      </w:r>
      <w:r>
        <w:t xml:space="preserve">schema </w:t>
      </w:r>
    </w:p>
    <w:p w14:paraId="1426BDF2" w14:textId="09F8F420" w:rsidR="000E1214" w:rsidRDefault="00A87198" w:rsidP="0012632C">
      <w:pPr>
        <w:numPr>
          <w:ilvl w:val="0"/>
          <w:numId w:val="37"/>
        </w:numPr>
      </w:pPr>
      <w:r>
        <w:t>A data stream</w:t>
      </w:r>
    </w:p>
    <w:p w14:paraId="2D51B539" w14:textId="1B719603"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 xml:space="preserve">information set </w:t>
      </w:r>
      <w:r w:rsidR="008F3694">
        <w:t xml:space="preserve">can </w:t>
      </w:r>
      <w:r>
        <w:t>then be written out (for example it could be realized as an XML</w:t>
      </w:r>
      <w:r w:rsidR="008712C9">
        <w:t xml:space="preserve"> or JSON</w:t>
      </w:r>
      <w:r>
        <w:t xml:space="preserve"> text string) or it </w:t>
      </w:r>
      <w:r w:rsidR="008F3694">
        <w:t xml:space="preserve">can </w:t>
      </w:r>
      <w:r>
        <w:t xml:space="preserve">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6F94C05D" w:rsidR="000E1214" w:rsidRDefault="00A87198">
      <w:r>
        <w:t xml:space="preserve">Often both parser and unparser </w:t>
      </w:r>
      <w:r w:rsidR="00503F74">
        <w:t>are</w:t>
      </w:r>
      <w:r>
        <w:t xml:space="preserve"> implemented in the same body of software and so </w:t>
      </w:r>
      <w:r w:rsidR="003B763B">
        <w:t>are not always distinguished</w:t>
      </w:r>
      <w:r>
        <w:t xml:space="preserve">.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230" w:name="_Toc322911601"/>
      <w:bookmarkStart w:id="2231" w:name="_Toc322912140"/>
      <w:bookmarkStart w:id="2232" w:name="_Toc329092990"/>
      <w:bookmarkStart w:id="2233" w:name="_Toc332701503"/>
      <w:bookmarkStart w:id="2234" w:name="_Toc332701810"/>
      <w:bookmarkStart w:id="2235" w:name="_Toc332711604"/>
      <w:bookmarkStart w:id="2236" w:name="_Toc332711912"/>
      <w:bookmarkStart w:id="2237" w:name="_Toc332712214"/>
      <w:bookmarkStart w:id="2238" w:name="_Toc332724130"/>
      <w:bookmarkStart w:id="2239" w:name="_Toc332724430"/>
      <w:bookmarkStart w:id="2240" w:name="_Toc341102726"/>
      <w:bookmarkStart w:id="2241" w:name="_Toc347241458"/>
      <w:bookmarkStart w:id="2242" w:name="_Toc347744651"/>
      <w:bookmarkStart w:id="2243" w:name="_Toc348984434"/>
      <w:bookmarkStart w:id="2244" w:name="_Toc348984739"/>
      <w:bookmarkStart w:id="2245" w:name="_Toc349037902"/>
      <w:bookmarkStart w:id="2246" w:name="_Toc349038207"/>
      <w:bookmarkStart w:id="2247" w:name="_Toc349042695"/>
      <w:bookmarkStart w:id="2248" w:name="_Toc349642118"/>
      <w:bookmarkStart w:id="2249" w:name="_Toc351912686"/>
      <w:bookmarkStart w:id="2250" w:name="_Toc351914708"/>
      <w:bookmarkStart w:id="2251" w:name="_Toc351915142"/>
      <w:bookmarkStart w:id="2252" w:name="_Toc361231181"/>
      <w:bookmarkStart w:id="2253" w:name="_Toc361231707"/>
      <w:bookmarkStart w:id="2254" w:name="_Toc362445005"/>
      <w:bookmarkStart w:id="2255" w:name="_Toc363908927"/>
      <w:bookmarkStart w:id="2256" w:name="_Toc364463350"/>
      <w:bookmarkStart w:id="2257" w:name="_Toc366077948"/>
      <w:bookmarkStart w:id="2258" w:name="_Toc366078567"/>
      <w:bookmarkStart w:id="2259" w:name="_Toc366079553"/>
      <w:bookmarkStart w:id="2260" w:name="_Toc366080165"/>
      <w:bookmarkStart w:id="2261" w:name="_Toc366080774"/>
      <w:bookmarkStart w:id="2262" w:name="_Toc366505114"/>
      <w:bookmarkStart w:id="2263" w:name="_Toc366508483"/>
      <w:bookmarkStart w:id="2264" w:name="_Toc366512984"/>
      <w:bookmarkStart w:id="2265" w:name="_Toc366574173"/>
      <w:bookmarkStart w:id="2266" w:name="_Toc366577966"/>
      <w:bookmarkStart w:id="2267" w:name="_Toc366578560"/>
      <w:bookmarkStart w:id="2268" w:name="_Toc366579152"/>
      <w:bookmarkStart w:id="2269" w:name="_Toc366579743"/>
      <w:bookmarkStart w:id="2270" w:name="_Toc366580335"/>
      <w:bookmarkStart w:id="2271" w:name="_Toc366580926"/>
      <w:bookmarkStart w:id="2272" w:name="_Toc366581518"/>
      <w:bookmarkStart w:id="2273" w:name="_Parser_Overview"/>
      <w:bookmarkStart w:id="2274" w:name="_Toc177399074"/>
      <w:bookmarkStart w:id="2275" w:name="_Toc175057361"/>
      <w:bookmarkStart w:id="2276" w:name="_Toc199516300"/>
      <w:bookmarkStart w:id="2277" w:name="_Toc194983964"/>
      <w:bookmarkStart w:id="2278" w:name="_Toc243112812"/>
      <w:bookmarkStart w:id="2279" w:name="_Toc349042696"/>
      <w:bookmarkStart w:id="2280" w:name="_Ref52978585"/>
      <w:bookmarkStart w:id="2281" w:name="_Ref52980841"/>
      <w:bookmarkStart w:id="2282" w:name="_Toc62570104"/>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r>
        <w:t>Parser Overview</w:t>
      </w:r>
      <w:bookmarkEnd w:id="2274"/>
      <w:bookmarkEnd w:id="2275"/>
      <w:bookmarkEnd w:id="2276"/>
      <w:bookmarkEnd w:id="2277"/>
      <w:bookmarkEnd w:id="2278"/>
      <w:bookmarkEnd w:id="2279"/>
      <w:bookmarkEnd w:id="2280"/>
      <w:bookmarkEnd w:id="2281"/>
      <w:bookmarkEnd w:id="2282"/>
    </w:p>
    <w:p w14:paraId="21203BC8" w14:textId="77777777" w:rsidR="00487D12" w:rsidRPr="00487D12" w:rsidRDefault="00A87198" w:rsidP="00487D12">
      <w:pPr>
        <w:rPr>
          <w:rStyle w:val="Hyperlink"/>
        </w:rPr>
      </w:pPr>
      <w:r>
        <w:t>The DFDL logical parser is a recursive-descent parser</w:t>
      </w:r>
      <w:r>
        <w:rPr>
          <w:rStyle w:val="FootnoteReference"/>
        </w:rPr>
        <w:footnoteReference w:id="11"/>
      </w:r>
      <w:r>
        <w:t xml:space="preserve"> having guided, but potentially unbounded look ahead</w:t>
      </w:r>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87D1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87D12" w:rsidRPr="00487D12">
        <w:rPr>
          <w:rStyle w:val="Hyperlink"/>
        </w:rPr>
        <w:t>Property Scoping and DFDL Schema Checking</w:t>
      </w:r>
    </w:p>
    <w:p w14:paraId="6CA23CD9" w14:textId="77777777" w:rsidR="00487D12" w:rsidRPr="002439DA" w:rsidRDefault="00487D12" w:rsidP="00487D12">
      <w:r w:rsidRPr="00487D12">
        <w:rPr>
          <w:rStyle w:val="Hyperlink"/>
        </w:rPr>
        <w:t>Property</w:t>
      </w:r>
      <w:r>
        <w:t xml:space="preserve"> Scoping</w:t>
      </w:r>
    </w:p>
    <w:p w14:paraId="4ABB89A6" w14:textId="0F48175F" w:rsidR="000E1214" w:rsidRDefault="00487D12">
      <w:r>
        <w:t>Property Scoping Rules</w:t>
      </w:r>
      <w:r w:rsidR="00A87198" w:rsidRPr="00065302">
        <w:rPr>
          <w:rStyle w:val="Hyperlink"/>
        </w:rPr>
        <w:fldChar w:fldCharType="end"/>
      </w:r>
      <w:r w:rsidR="00A87198">
        <w:t xml:space="preserve">The unbounded look ahead means that there are situations where the parser </w:t>
      </w:r>
      <w:r w:rsidR="008E7C14">
        <w:t xml:space="preserve">MUST </w:t>
      </w:r>
      <w:r w:rsidR="00A87198">
        <w:t xml:space="preserve">speculatively attempt to parse data where the occurrence of a </w:t>
      </w:r>
      <w:r w:rsidR="00B31DA3">
        <w:t>Processing Error</w:t>
      </w:r>
      <w:r w:rsidR="00A87198">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5591B781" w:rsidR="000E1214" w:rsidRDefault="00A87198">
      <w:r>
        <w:t xml:space="preserve">The logical parser recursively descends the DFDL schema beginning with the </w:t>
      </w:r>
      <w:r w:rsidR="00203B81" w:rsidRPr="00203B81">
        <w:t xml:space="preserve">global element that is the document </w:t>
      </w:r>
      <w:r w:rsidR="00D46E3F" w:rsidRPr="00203B81">
        <w:t>root</w:t>
      </w:r>
      <w:r w:rsidR="00D46E3F">
        <w:t>. This</w:t>
      </w:r>
      <w:r>
        <w:t xml:space="preserve"> is specified for the processor in an implementation-defined manner, see Section</w:t>
      </w:r>
      <w:r w:rsidR="00203B81">
        <w:rPr>
          <w:rStyle w:val="Hyperlink"/>
        </w:rPr>
        <w:t xml:space="preserve"> </w:t>
      </w:r>
      <w:r w:rsidR="00203B81">
        <w:rPr>
          <w:rStyle w:val="Hyperlink"/>
        </w:rPr>
        <w:fldChar w:fldCharType="begin"/>
      </w:r>
      <w:r w:rsidR="00203B81">
        <w:rPr>
          <w:rStyle w:val="Hyperlink"/>
        </w:rPr>
        <w:instrText xml:space="preserve"> REF _Ref52982463 \r \h </w:instrText>
      </w:r>
      <w:r w:rsidR="00203B81">
        <w:rPr>
          <w:rStyle w:val="Hyperlink"/>
        </w:rPr>
      </w:r>
      <w:r w:rsidR="00203B81">
        <w:rPr>
          <w:rStyle w:val="Hyperlink"/>
        </w:rPr>
        <w:fldChar w:fldCharType="separate"/>
      </w:r>
      <w:r w:rsidR="00487D12">
        <w:rPr>
          <w:rStyle w:val="Hyperlink"/>
        </w:rPr>
        <w:t>20</w:t>
      </w:r>
      <w:r w:rsidR="00203B81">
        <w:rPr>
          <w:rStyle w:val="Hyperlink"/>
        </w:rPr>
        <w:fldChar w:fldCharType="end"/>
      </w:r>
      <w:r w:rsidR="00203B81">
        <w:rPr>
          <w:rStyle w:val="Hyperlink"/>
        </w:rPr>
        <w:t xml:space="preserve"> </w:t>
      </w:r>
      <w:hyperlink w:anchor="_External_Control_of" w:history="1">
        <w:r w:rsidR="00203B81" w:rsidRPr="00203B81">
          <w:rPr>
            <w:rStyle w:val="Hyperlink"/>
          </w:rPr>
          <w:t>External Control of the DFDL Processor</w:t>
        </w:r>
      </w:hyperlink>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07DE5026"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r w:rsidR="00B833BB">
        <w:t>P</w:t>
      </w:r>
      <w:r>
        <w:t xml:space="preserve">rocessing </w:t>
      </w:r>
      <w:r w:rsidR="00B833BB">
        <w:t>E</w:t>
      </w:r>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 xml:space="preserve">still distinguish Schema Definition Errors from </w:t>
      </w:r>
      <w:r w:rsidR="00B833BB">
        <w:t>Processing E</w:t>
      </w:r>
      <w:r>
        <w:t xml:space="preserve">rrors. </w:t>
      </w:r>
    </w:p>
    <w:p w14:paraId="00965DD6" w14:textId="4AABB697" w:rsidR="00203B81" w:rsidRDefault="00203B81" w:rsidP="00996DD5">
      <w:pPr>
        <w:pStyle w:val="Heading3"/>
      </w:pPr>
      <w:bookmarkStart w:id="2283" w:name="_Toc62570105"/>
      <w:r>
        <w:t>Points of Uncertainty</w:t>
      </w:r>
      <w:bookmarkEnd w:id="2283"/>
    </w:p>
    <w:p w14:paraId="58D9596F" w14:textId="56AA2BDE" w:rsidR="00203B81" w:rsidRDefault="00B833BB" w:rsidP="00203B81">
      <w:r>
        <w:t xml:space="preserve">A </w:t>
      </w:r>
      <w:r w:rsidRPr="00B833BB">
        <w:rPr>
          <w:i/>
          <w:iCs/>
        </w:rPr>
        <w:t>point of uncertainty</w:t>
      </w:r>
      <w:r>
        <w:t xml:space="preserve"> occurs when there is more than one schema component that might </w:t>
      </w:r>
      <w:r w:rsidR="005447C6">
        <w:t>be applied</w:t>
      </w:r>
      <w:r>
        <w:t xml:space="preserve"> based on parsing up to </w:t>
      </w:r>
      <w:r w:rsidR="007002D6">
        <w:t xml:space="preserve">the current </w:t>
      </w:r>
      <w:r>
        <w:t>point</w:t>
      </w:r>
      <w:r w:rsidR="007002D6">
        <w:t xml:space="preserve"> in the data stream</w:t>
      </w:r>
      <w:r>
        <w:t>.</w:t>
      </w:r>
    </w:p>
    <w:p w14:paraId="56CACE51" w14:textId="166E77DC" w:rsidR="00ED1215" w:rsidRDefault="00ED1215" w:rsidP="00ED1215">
      <w:r>
        <w:t>Any one of the following constructs is a point of uncertainty:</w:t>
      </w:r>
    </w:p>
    <w:p w14:paraId="3D59DF07" w14:textId="77777777" w:rsidR="00ED1215" w:rsidRDefault="00ED1215" w:rsidP="0012632C">
      <w:pPr>
        <w:numPr>
          <w:ilvl w:val="0"/>
          <w:numId w:val="50"/>
        </w:numPr>
      </w:pPr>
      <w:r>
        <w:t>An xs:choice</w:t>
      </w:r>
    </w:p>
    <w:p w14:paraId="3BCDF512" w14:textId="77777777" w:rsidR="00ED1215" w:rsidRDefault="00ED1215" w:rsidP="0012632C">
      <w:pPr>
        <w:numPr>
          <w:ilvl w:val="0"/>
          <w:numId w:val="50"/>
        </w:numPr>
      </w:pPr>
      <w:r>
        <w:t>All xs:elements in an unordered xs:sequence (dfdl:sequenceKind</w:t>
      </w:r>
      <w:r>
        <w:rPr>
          <w:rStyle w:val="FootnoteReference"/>
        </w:rPr>
        <w:footnoteReference w:id="12"/>
      </w:r>
      <w:r>
        <w:t xml:space="preserve"> is 'unordered')</w:t>
      </w:r>
    </w:p>
    <w:p w14:paraId="55CE3A25" w14:textId="35DC5494" w:rsidR="00ED1215" w:rsidRDefault="00ED1215" w:rsidP="0012632C">
      <w:pPr>
        <w:numPr>
          <w:ilvl w:val="0"/>
          <w:numId w:val="50"/>
        </w:numPr>
      </w:pPr>
      <w:r>
        <w:t>All xs:elements in an xs:sequence containing one or more dfdl:floating</w:t>
      </w:r>
      <w:r>
        <w:rPr>
          <w:rStyle w:val="FootnoteReference"/>
        </w:rPr>
        <w:footnoteReference w:id="13"/>
      </w:r>
      <w:r>
        <w:t xml:space="preserve"> xs:elements</w:t>
      </w:r>
    </w:p>
    <w:p w14:paraId="60948640" w14:textId="77777777" w:rsidR="005447C6" w:rsidRDefault="005447C6" w:rsidP="005447C6">
      <w:r>
        <w:t xml:space="preserve">Any one of the following constructs is a </w:t>
      </w:r>
      <w:r w:rsidRPr="00A3610C">
        <w:rPr>
          <w:i/>
          <w:iCs/>
        </w:rPr>
        <w:t>potential</w:t>
      </w:r>
      <w:r>
        <w:t xml:space="preserve"> point of uncertainty:</w:t>
      </w:r>
    </w:p>
    <w:p w14:paraId="4E67CBA1" w14:textId="77777777" w:rsidR="005447C6" w:rsidRDefault="005447C6" w:rsidP="0012632C">
      <w:pPr>
        <w:numPr>
          <w:ilvl w:val="0"/>
          <w:numId w:val="50"/>
        </w:numPr>
      </w:pPr>
      <w:r>
        <w:t>An optional</w:t>
      </w:r>
      <w:r>
        <w:rPr>
          <w:rStyle w:val="FootnoteReference"/>
        </w:rPr>
        <w:footnoteReference w:id="14"/>
      </w:r>
      <w:r>
        <w:t xml:space="preserve"> xs:element </w:t>
      </w:r>
    </w:p>
    <w:p w14:paraId="4DC0E007" w14:textId="44683C59" w:rsidR="005447C6" w:rsidRDefault="005447C6" w:rsidP="0012632C">
      <w:pPr>
        <w:numPr>
          <w:ilvl w:val="0"/>
          <w:numId w:val="50"/>
        </w:numPr>
      </w:pPr>
      <w:r>
        <w:t xml:space="preserve">An array xs:element. </w:t>
      </w:r>
    </w:p>
    <w:p w14:paraId="6DE002EA" w14:textId="1D54268C" w:rsidR="00A3610C" w:rsidRDefault="00A3610C" w:rsidP="00A3610C">
      <w:r>
        <w:t xml:space="preserve">Examples of potential points of uncertainty are </w:t>
      </w:r>
      <w:r w:rsidR="004170AD">
        <w:t xml:space="preserve">in Section </w:t>
      </w:r>
      <w:r w:rsidR="004170AD">
        <w:fldChar w:fldCharType="begin"/>
      </w:r>
      <w:r w:rsidR="004170AD">
        <w:instrText xml:space="preserve"> REF _Ref362445434 \r \h </w:instrText>
      </w:r>
      <w:r w:rsidR="004170AD">
        <w:fldChar w:fldCharType="separate"/>
      </w:r>
      <w:r w:rsidR="00487D12">
        <w:t>9.3.3</w:t>
      </w:r>
      <w:r w:rsidR="004170AD">
        <w:fldChar w:fldCharType="end"/>
      </w:r>
      <w:r w:rsidR="004170AD">
        <w:t xml:space="preserve"> </w:t>
      </w:r>
      <w:r w:rsidR="004170AD" w:rsidRPr="004170AD">
        <w:rPr>
          <w:rStyle w:val="InternetLink"/>
        </w:rPr>
        <w:fldChar w:fldCharType="begin"/>
      </w:r>
      <w:r w:rsidR="004170AD" w:rsidRPr="004170AD">
        <w:rPr>
          <w:rStyle w:val="InternetLink"/>
        </w:rPr>
        <w:instrText xml:space="preserve"> REF _Ref362445434 \h </w:instrText>
      </w:r>
      <w:r w:rsidR="004170AD">
        <w:rPr>
          <w:rStyle w:val="InternetLink"/>
        </w:rPr>
        <w:instrText xml:space="preserve"> \* MERGEFORMAT </w:instrText>
      </w:r>
      <w:r w:rsidR="004170AD" w:rsidRPr="004170AD">
        <w:rPr>
          <w:rStyle w:val="InternetLink"/>
        </w:rPr>
      </w:r>
      <w:r w:rsidR="004170AD" w:rsidRPr="004170AD">
        <w:rPr>
          <w:rStyle w:val="InternetLink"/>
        </w:rPr>
        <w:fldChar w:fldCharType="separate"/>
      </w:r>
      <w:r w:rsidR="00487D12" w:rsidRPr="00487D12">
        <w:rPr>
          <w:rStyle w:val="InternetLink"/>
        </w:rPr>
        <w:t>Resolving Points of Uncertainty</w:t>
      </w:r>
      <w:r w:rsidR="004170AD" w:rsidRPr="004170AD">
        <w:rPr>
          <w:rStyle w:val="InternetLink"/>
        </w:rPr>
        <w:fldChar w:fldCharType="end"/>
      </w:r>
      <w:r w:rsidR="004170AD">
        <w:rPr>
          <w:rStyle w:val="InternetLink"/>
        </w:rPr>
        <w:t>.</w:t>
      </w:r>
    </w:p>
    <w:p w14:paraId="1D0DA150" w14:textId="0B741D58" w:rsidR="008712C9" w:rsidRDefault="008712C9" w:rsidP="00996DD5">
      <w:pPr>
        <w:pStyle w:val="Heading3"/>
      </w:pPr>
      <w:bookmarkStart w:id="2284" w:name="_Toc53131269"/>
      <w:bookmarkStart w:id="2285" w:name="_Toc53134054"/>
      <w:bookmarkStart w:id="2286" w:name="_Toc62570106"/>
      <w:bookmarkEnd w:id="2284"/>
      <w:bookmarkEnd w:id="2285"/>
      <w:r>
        <w:t>Processing Error</w:t>
      </w:r>
      <w:bookmarkEnd w:id="2286"/>
    </w:p>
    <w:p w14:paraId="2EF24A03" w14:textId="06AD9681" w:rsidR="008712C9" w:rsidRDefault="008712C9" w:rsidP="008712C9">
      <w:pPr>
        <w:pStyle w:val="nobreak"/>
        <w:rPr>
          <w:i/>
          <w:iCs/>
        </w:rPr>
      </w:pPr>
      <w:r>
        <w:t xml:space="preserve">If a DFDL schema contains no Schema Definition Errors, then there is the additional possibility of a </w:t>
      </w:r>
      <w:r w:rsidR="00B31DA3">
        <w:rPr>
          <w:i/>
        </w:rPr>
        <w:t>Processing Error</w:t>
      </w:r>
      <w:r>
        <w:t xml:space="preserve"> when processing data using a DFDL schema. A </w:t>
      </w:r>
      <w:r w:rsidR="00B31DA3">
        <w:t>Processing Error</w:t>
      </w:r>
      <w:r>
        <w:t xml:space="preserve"> occurs when parsing if the data does not conform to the format described by the schema, that is to say, the data is not well-formed relative to the schema. A </w:t>
      </w:r>
      <w:r w:rsidR="00B31DA3">
        <w:t>Processing Error</w:t>
      </w:r>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7B23B48D" w:rsidR="008712C9" w:rsidRDefault="00B31DA3" w:rsidP="008712C9">
      <w:r>
        <w:t>Processing Error</w:t>
      </w:r>
      <w:r w:rsidR="008712C9">
        <w:t>s interact with the schema’s</w:t>
      </w:r>
      <w:r w:rsidR="008712C9" w:rsidRPr="00B833BB">
        <w:t xml:space="preserve"> points of uncertainty</w:t>
      </w:r>
      <w:r w:rsidR="008712C9">
        <w:t xml:space="preserve">. When a DFDL parser encounters a </w:t>
      </w:r>
      <w:r>
        <w:t>Processing Error</w:t>
      </w:r>
      <w:r w:rsidR="008712C9">
        <w:t xml:space="preserve">, then that error is said to be </w:t>
      </w:r>
      <w:r w:rsidR="008712C9">
        <w:rPr>
          <w:i/>
          <w:iCs/>
        </w:rPr>
        <w:t>suppressed</w:t>
      </w:r>
      <w:r w:rsidR="008712C9">
        <w:t xml:space="preserve"> by a point of uncertainty if there is another schema component that can be selected by the parsing algorithm. The details of the DFDL parsing algorithm are described in Section </w:t>
      </w:r>
      <w:r w:rsidR="008712C9" w:rsidRPr="00065302">
        <w:rPr>
          <w:rStyle w:val="Hyperlink"/>
        </w:rPr>
        <w:fldChar w:fldCharType="begin"/>
      </w:r>
      <w:r w:rsidR="008712C9" w:rsidRPr="00065302">
        <w:rPr>
          <w:rStyle w:val="Hyperlink"/>
        </w:rPr>
        <w:instrText xml:space="preserve"> REF _Ref37335786 \w \h </w:instrText>
      </w:r>
      <w:r w:rsidR="008712C9" w:rsidRPr="00065302">
        <w:rPr>
          <w:rStyle w:val="Hyperlink"/>
        </w:rPr>
      </w:r>
      <w:r w:rsidR="008712C9" w:rsidRPr="00065302">
        <w:rPr>
          <w:rStyle w:val="Hyperlink"/>
        </w:rPr>
        <w:fldChar w:fldCharType="separate"/>
      </w:r>
      <w:r w:rsidR="00487D12">
        <w:rPr>
          <w:rStyle w:val="Hyperlink"/>
        </w:rPr>
        <w:t>9.3</w:t>
      </w:r>
      <w:r w:rsidR="008712C9" w:rsidRPr="00065302">
        <w:rPr>
          <w:rStyle w:val="Hyperlink"/>
        </w:rPr>
        <w:fldChar w:fldCharType="end"/>
      </w:r>
      <w:r w:rsidR="008712C9">
        <w:t xml:space="preserve">. </w:t>
      </w:r>
    </w:p>
    <w:p w14:paraId="5A80FC58" w14:textId="5F274ED4" w:rsidR="008712C9" w:rsidRDefault="00B31DA3" w:rsidP="008712C9">
      <w:r>
        <w:t>Processing Error</w:t>
      </w:r>
      <w:r w:rsidR="008712C9">
        <w:t xml:space="preserve">s MUST be able to be suppressed by a </w:t>
      </w:r>
      <w:r w:rsidR="008712C9" w:rsidRPr="00B833BB">
        <w:t>point of uncertainty</w:t>
      </w:r>
      <w:r w:rsidR="008712C9">
        <w:t xml:space="preserve">. See </w:t>
      </w:r>
      <w:r w:rsidR="003E209F">
        <w:t>Section</w:t>
      </w:r>
      <w:r w:rsidR="008712C9">
        <w:t xml:space="preserve"> </w:t>
      </w:r>
      <w:r w:rsidR="008712C9" w:rsidRPr="00065302">
        <w:rPr>
          <w:rStyle w:val="Hyperlink"/>
        </w:rPr>
        <w:fldChar w:fldCharType="begin"/>
      </w:r>
      <w:r w:rsidR="008712C9" w:rsidRPr="00065302">
        <w:rPr>
          <w:rStyle w:val="Hyperlink"/>
        </w:rPr>
        <w:instrText xml:space="preserve"> REF _Ref362445434 \r \h </w:instrText>
      </w:r>
      <w:r w:rsidR="008712C9" w:rsidRPr="00065302">
        <w:rPr>
          <w:rStyle w:val="Hyperlink"/>
        </w:rPr>
      </w:r>
      <w:r w:rsidR="008712C9" w:rsidRPr="00065302">
        <w:rPr>
          <w:rStyle w:val="Hyperlink"/>
        </w:rPr>
        <w:fldChar w:fldCharType="separate"/>
      </w:r>
      <w:r w:rsidR="00487D12">
        <w:rPr>
          <w:rStyle w:val="Hyperlink"/>
        </w:rPr>
        <w:t>9.3.3</w:t>
      </w:r>
      <w:r w:rsidR="008712C9" w:rsidRPr="00065302">
        <w:rPr>
          <w:rStyle w:val="Hyperlink"/>
        </w:rPr>
        <w:fldChar w:fldCharType="end"/>
      </w:r>
      <w:r w:rsidR="008712C9">
        <w:t>.</w:t>
      </w:r>
    </w:p>
    <w:p w14:paraId="215DB295" w14:textId="44D3D538" w:rsidR="008712C9" w:rsidRDefault="008712C9" w:rsidP="008712C9">
      <w:r>
        <w:t xml:space="preserve">Note that unlike </w:t>
      </w:r>
      <w:r w:rsidR="00B31DA3">
        <w:t>Processing Error</w:t>
      </w:r>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69BAB70" w14:textId="77777777" w:rsidR="00181613" w:rsidRDefault="00181613" w:rsidP="00996DD5">
      <w:pPr>
        <w:pStyle w:val="Heading3"/>
      </w:pPr>
      <w:bookmarkStart w:id="2287" w:name="_Toc53134056"/>
      <w:bookmarkStart w:id="2288" w:name="_Toc53134057"/>
      <w:bookmarkStart w:id="2289" w:name="_Toc322911603"/>
      <w:bookmarkStart w:id="2290" w:name="_Toc322912142"/>
      <w:bookmarkStart w:id="2291" w:name="_Toc329092992"/>
      <w:bookmarkStart w:id="2292" w:name="_Toc332701505"/>
      <w:bookmarkStart w:id="2293" w:name="_Toc332701812"/>
      <w:bookmarkStart w:id="2294" w:name="_Toc332711606"/>
      <w:bookmarkStart w:id="2295" w:name="_Toc332711914"/>
      <w:bookmarkStart w:id="2296" w:name="_Toc332712216"/>
      <w:bookmarkStart w:id="2297" w:name="_Toc332724132"/>
      <w:bookmarkStart w:id="2298" w:name="_Toc332724432"/>
      <w:bookmarkStart w:id="2299" w:name="_Toc341102728"/>
      <w:bookmarkStart w:id="2300" w:name="_Toc347241460"/>
      <w:bookmarkStart w:id="2301" w:name="_Toc347744653"/>
      <w:bookmarkStart w:id="2302" w:name="_Toc348984436"/>
      <w:bookmarkStart w:id="2303" w:name="_Toc348984741"/>
      <w:bookmarkStart w:id="2304" w:name="_Toc349037904"/>
      <w:bookmarkStart w:id="2305" w:name="_Toc349038209"/>
      <w:bookmarkStart w:id="2306" w:name="_Toc349042697"/>
      <w:bookmarkStart w:id="2307" w:name="_Toc351914710"/>
      <w:bookmarkStart w:id="2308" w:name="_Toc351915144"/>
      <w:bookmarkStart w:id="2309" w:name="_Toc361231183"/>
      <w:bookmarkStart w:id="2310" w:name="_Toc361231709"/>
      <w:bookmarkStart w:id="2311" w:name="_Toc362445007"/>
      <w:bookmarkStart w:id="2312" w:name="_Toc363908929"/>
      <w:bookmarkStart w:id="2313" w:name="_Toc364463352"/>
      <w:bookmarkStart w:id="2314" w:name="_Toc366077950"/>
      <w:bookmarkStart w:id="2315" w:name="_Toc366078569"/>
      <w:bookmarkStart w:id="2316" w:name="_Toc366079555"/>
      <w:bookmarkStart w:id="2317" w:name="_Toc366080167"/>
      <w:bookmarkStart w:id="2318" w:name="_Toc366080776"/>
      <w:bookmarkStart w:id="2319" w:name="_Toc366505116"/>
      <w:bookmarkStart w:id="2320" w:name="_Toc366508485"/>
      <w:bookmarkStart w:id="2321" w:name="_Toc366512986"/>
      <w:bookmarkStart w:id="2322" w:name="_Toc366574175"/>
      <w:bookmarkStart w:id="2323" w:name="_Toc366577968"/>
      <w:bookmarkStart w:id="2324" w:name="_Toc366578562"/>
      <w:bookmarkStart w:id="2325" w:name="_Toc366579154"/>
      <w:bookmarkStart w:id="2326" w:name="_Toc366579745"/>
      <w:bookmarkStart w:id="2327" w:name="_Toc366580337"/>
      <w:bookmarkStart w:id="2328" w:name="_Toc366580928"/>
      <w:bookmarkStart w:id="2329" w:name="_Toc366581520"/>
      <w:bookmarkStart w:id="2330" w:name="_Toc351914711"/>
      <w:bookmarkStart w:id="2331" w:name="_Toc351915145"/>
      <w:bookmarkStart w:id="2332" w:name="_Toc361231184"/>
      <w:bookmarkStart w:id="2333" w:name="_Toc361231710"/>
      <w:bookmarkStart w:id="2334" w:name="_Toc362445008"/>
      <w:bookmarkStart w:id="2335" w:name="_Toc363908930"/>
      <w:bookmarkStart w:id="2336" w:name="_Toc364463353"/>
      <w:bookmarkStart w:id="2337" w:name="_Toc366077951"/>
      <w:bookmarkStart w:id="2338" w:name="_Toc366078570"/>
      <w:bookmarkStart w:id="2339" w:name="_Toc366079556"/>
      <w:bookmarkStart w:id="2340" w:name="_Toc366080168"/>
      <w:bookmarkStart w:id="2341" w:name="_Toc366080777"/>
      <w:bookmarkStart w:id="2342" w:name="_Toc366505117"/>
      <w:bookmarkStart w:id="2343" w:name="_Toc366508486"/>
      <w:bookmarkStart w:id="2344" w:name="_Toc366512987"/>
      <w:bookmarkStart w:id="2345" w:name="_Toc366574176"/>
      <w:bookmarkStart w:id="2346" w:name="_Toc366577969"/>
      <w:bookmarkStart w:id="2347" w:name="_Toc366578563"/>
      <w:bookmarkStart w:id="2348" w:name="_Toc366579155"/>
      <w:bookmarkStart w:id="2349" w:name="_Toc366579746"/>
      <w:bookmarkStart w:id="2350" w:name="_Toc366580338"/>
      <w:bookmarkStart w:id="2351" w:name="_Toc366580929"/>
      <w:bookmarkStart w:id="2352" w:name="_Toc366581521"/>
      <w:bookmarkStart w:id="2353" w:name="_Toc351915146"/>
      <w:bookmarkStart w:id="2354" w:name="_Toc361231185"/>
      <w:bookmarkStart w:id="2355" w:name="_Toc361231711"/>
      <w:bookmarkStart w:id="2356" w:name="_Toc362445009"/>
      <w:bookmarkStart w:id="2357" w:name="_Toc363908931"/>
      <w:bookmarkStart w:id="2358" w:name="_Toc364463354"/>
      <w:bookmarkStart w:id="2359" w:name="_Toc366077952"/>
      <w:bookmarkStart w:id="2360" w:name="_Toc366078571"/>
      <w:bookmarkStart w:id="2361" w:name="_Toc366079557"/>
      <w:bookmarkStart w:id="2362" w:name="_Toc366080169"/>
      <w:bookmarkStart w:id="2363" w:name="_Toc366080778"/>
      <w:bookmarkStart w:id="2364" w:name="_Toc366505118"/>
      <w:bookmarkStart w:id="2365" w:name="_Toc366508487"/>
      <w:bookmarkStart w:id="2366" w:name="_Toc366512988"/>
      <w:bookmarkStart w:id="2367" w:name="_Toc366574177"/>
      <w:bookmarkStart w:id="2368" w:name="_Toc366577970"/>
      <w:bookmarkStart w:id="2369" w:name="_Toc366578564"/>
      <w:bookmarkStart w:id="2370" w:name="_Toc366579156"/>
      <w:bookmarkStart w:id="2371" w:name="_Toc366579747"/>
      <w:bookmarkStart w:id="2372" w:name="_Toc366580339"/>
      <w:bookmarkStart w:id="2373" w:name="_Toc366580930"/>
      <w:bookmarkStart w:id="2374" w:name="_Toc366581522"/>
      <w:bookmarkStart w:id="2375" w:name="_Toc351915147"/>
      <w:bookmarkStart w:id="2376" w:name="_Toc361231186"/>
      <w:bookmarkStart w:id="2377" w:name="_Toc361231712"/>
      <w:bookmarkStart w:id="2378" w:name="_Toc362445010"/>
      <w:bookmarkStart w:id="2379" w:name="_Toc363908932"/>
      <w:bookmarkStart w:id="2380" w:name="_Toc364463355"/>
      <w:bookmarkStart w:id="2381" w:name="_Toc366077953"/>
      <w:bookmarkStart w:id="2382" w:name="_Toc366078572"/>
      <w:bookmarkStart w:id="2383" w:name="_Toc366079558"/>
      <w:bookmarkStart w:id="2384" w:name="_Toc366080170"/>
      <w:bookmarkStart w:id="2385" w:name="_Toc366080779"/>
      <w:bookmarkStart w:id="2386" w:name="_Toc366505119"/>
      <w:bookmarkStart w:id="2387" w:name="_Toc366508488"/>
      <w:bookmarkStart w:id="2388" w:name="_Toc366512989"/>
      <w:bookmarkStart w:id="2389" w:name="_Toc366574178"/>
      <w:bookmarkStart w:id="2390" w:name="_Toc366577971"/>
      <w:bookmarkStart w:id="2391" w:name="_Toc366578565"/>
      <w:bookmarkStart w:id="2392" w:name="_Toc366579157"/>
      <w:bookmarkStart w:id="2393" w:name="_Toc366579748"/>
      <w:bookmarkStart w:id="2394" w:name="_Toc366580340"/>
      <w:bookmarkStart w:id="2395" w:name="_Toc366580931"/>
      <w:bookmarkStart w:id="2396" w:name="_Toc366581523"/>
      <w:bookmarkStart w:id="2397" w:name="_Toc351915148"/>
      <w:bookmarkStart w:id="2398" w:name="_Toc361231187"/>
      <w:bookmarkStart w:id="2399" w:name="_Toc361231713"/>
      <w:bookmarkStart w:id="2400" w:name="_Toc362445011"/>
      <w:bookmarkStart w:id="2401" w:name="_Toc363908933"/>
      <w:bookmarkStart w:id="2402" w:name="_Toc364463356"/>
      <w:bookmarkStart w:id="2403" w:name="_Toc366077954"/>
      <w:bookmarkStart w:id="2404" w:name="_Toc366078573"/>
      <w:bookmarkStart w:id="2405" w:name="_Toc366079559"/>
      <w:bookmarkStart w:id="2406" w:name="_Toc366080171"/>
      <w:bookmarkStart w:id="2407" w:name="_Toc366080780"/>
      <w:bookmarkStart w:id="2408" w:name="_Toc366505120"/>
      <w:bookmarkStart w:id="2409" w:name="_Toc366508489"/>
      <w:bookmarkStart w:id="2410" w:name="_Toc366512990"/>
      <w:bookmarkStart w:id="2411" w:name="_Toc366574179"/>
      <w:bookmarkStart w:id="2412" w:name="_Toc366577972"/>
      <w:bookmarkStart w:id="2413" w:name="_Toc366578566"/>
      <w:bookmarkStart w:id="2414" w:name="_Toc366579158"/>
      <w:bookmarkStart w:id="2415" w:name="_Toc366579749"/>
      <w:bookmarkStart w:id="2416" w:name="_Toc366580341"/>
      <w:bookmarkStart w:id="2417" w:name="_Toc366580932"/>
      <w:bookmarkStart w:id="2418" w:name="_Toc366581524"/>
      <w:bookmarkStart w:id="2419" w:name="_Toc351915149"/>
      <w:bookmarkStart w:id="2420" w:name="_Toc361231188"/>
      <w:bookmarkStart w:id="2421" w:name="_Toc361231714"/>
      <w:bookmarkStart w:id="2422" w:name="_Toc362445012"/>
      <w:bookmarkStart w:id="2423" w:name="_Toc363908934"/>
      <w:bookmarkStart w:id="2424" w:name="_Toc364463357"/>
      <w:bookmarkStart w:id="2425" w:name="_Toc366077955"/>
      <w:bookmarkStart w:id="2426" w:name="_Toc366078574"/>
      <w:bookmarkStart w:id="2427" w:name="_Toc366079560"/>
      <w:bookmarkStart w:id="2428" w:name="_Toc366080172"/>
      <w:bookmarkStart w:id="2429" w:name="_Toc366080781"/>
      <w:bookmarkStart w:id="2430" w:name="_Toc366505121"/>
      <w:bookmarkStart w:id="2431" w:name="_Toc366508490"/>
      <w:bookmarkStart w:id="2432" w:name="_Toc366512991"/>
      <w:bookmarkStart w:id="2433" w:name="_Toc366574180"/>
      <w:bookmarkStart w:id="2434" w:name="_Toc366577973"/>
      <w:bookmarkStart w:id="2435" w:name="_Toc366578567"/>
      <w:bookmarkStart w:id="2436" w:name="_Toc366579159"/>
      <w:bookmarkStart w:id="2437" w:name="_Toc366579750"/>
      <w:bookmarkStart w:id="2438" w:name="_Toc366580342"/>
      <w:bookmarkStart w:id="2439" w:name="_Toc366580933"/>
      <w:bookmarkStart w:id="2440" w:name="_Toc366581525"/>
      <w:bookmarkStart w:id="2441" w:name="_Toc351915150"/>
      <w:bookmarkStart w:id="2442" w:name="_Toc361231189"/>
      <w:bookmarkStart w:id="2443" w:name="_Toc361231715"/>
      <w:bookmarkStart w:id="2444" w:name="_Toc362445013"/>
      <w:bookmarkStart w:id="2445" w:name="_Toc363908935"/>
      <w:bookmarkStart w:id="2446" w:name="_Toc364463358"/>
      <w:bookmarkStart w:id="2447" w:name="_Toc366077956"/>
      <w:bookmarkStart w:id="2448" w:name="_Toc366078575"/>
      <w:bookmarkStart w:id="2449" w:name="_Toc366079561"/>
      <w:bookmarkStart w:id="2450" w:name="_Toc366080173"/>
      <w:bookmarkStart w:id="2451" w:name="_Toc366080782"/>
      <w:bookmarkStart w:id="2452" w:name="_Toc366505122"/>
      <w:bookmarkStart w:id="2453" w:name="_Toc366508491"/>
      <w:bookmarkStart w:id="2454" w:name="_Toc366512992"/>
      <w:bookmarkStart w:id="2455" w:name="_Toc366574181"/>
      <w:bookmarkStart w:id="2456" w:name="_Toc366577974"/>
      <w:bookmarkStart w:id="2457" w:name="_Toc366578568"/>
      <w:bookmarkStart w:id="2458" w:name="_Toc366579160"/>
      <w:bookmarkStart w:id="2459" w:name="_Toc366579751"/>
      <w:bookmarkStart w:id="2460" w:name="_Toc366580343"/>
      <w:bookmarkStart w:id="2461" w:name="_Toc366580934"/>
      <w:bookmarkStart w:id="2462" w:name="_Toc366581526"/>
      <w:bookmarkStart w:id="2463" w:name="_Toc351915151"/>
      <w:bookmarkStart w:id="2464" w:name="_Toc361231190"/>
      <w:bookmarkStart w:id="2465" w:name="_Toc361231716"/>
      <w:bookmarkStart w:id="2466" w:name="_Toc362445014"/>
      <w:bookmarkStart w:id="2467" w:name="_Toc363908936"/>
      <w:bookmarkStart w:id="2468" w:name="_Toc364463359"/>
      <w:bookmarkStart w:id="2469" w:name="_Toc366077957"/>
      <w:bookmarkStart w:id="2470" w:name="_Toc366078576"/>
      <w:bookmarkStart w:id="2471" w:name="_Toc366079562"/>
      <w:bookmarkStart w:id="2472" w:name="_Toc366080174"/>
      <w:bookmarkStart w:id="2473" w:name="_Toc366080783"/>
      <w:bookmarkStart w:id="2474" w:name="_Toc366505123"/>
      <w:bookmarkStart w:id="2475" w:name="_Toc366508492"/>
      <w:bookmarkStart w:id="2476" w:name="_Toc366512993"/>
      <w:bookmarkStart w:id="2477" w:name="_Toc366574182"/>
      <w:bookmarkStart w:id="2478" w:name="_Toc366577975"/>
      <w:bookmarkStart w:id="2479" w:name="_Toc366578569"/>
      <w:bookmarkStart w:id="2480" w:name="_Toc366579161"/>
      <w:bookmarkStart w:id="2481" w:name="_Toc366579752"/>
      <w:bookmarkStart w:id="2482" w:name="_Toc366580344"/>
      <w:bookmarkStart w:id="2483" w:name="_Toc366580935"/>
      <w:bookmarkStart w:id="2484" w:name="_Toc366581527"/>
      <w:bookmarkStart w:id="2485" w:name="_Toc351915152"/>
      <w:bookmarkStart w:id="2486" w:name="_Toc361231191"/>
      <w:bookmarkStart w:id="2487" w:name="_Toc361231717"/>
      <w:bookmarkStart w:id="2488" w:name="_Toc362445015"/>
      <w:bookmarkStart w:id="2489" w:name="_Toc363908937"/>
      <w:bookmarkStart w:id="2490" w:name="_Toc364463360"/>
      <w:bookmarkStart w:id="2491" w:name="_Toc366077958"/>
      <w:bookmarkStart w:id="2492" w:name="_Toc366078577"/>
      <w:bookmarkStart w:id="2493" w:name="_Toc366079563"/>
      <w:bookmarkStart w:id="2494" w:name="_Toc366080175"/>
      <w:bookmarkStart w:id="2495" w:name="_Toc366080784"/>
      <w:bookmarkStart w:id="2496" w:name="_Toc366505124"/>
      <w:bookmarkStart w:id="2497" w:name="_Toc366508493"/>
      <w:bookmarkStart w:id="2498" w:name="_Toc366512994"/>
      <w:bookmarkStart w:id="2499" w:name="_Toc366574183"/>
      <w:bookmarkStart w:id="2500" w:name="_Toc366577976"/>
      <w:bookmarkStart w:id="2501" w:name="_Toc366578570"/>
      <w:bookmarkStart w:id="2502" w:name="_Toc366579162"/>
      <w:bookmarkStart w:id="2503" w:name="_Toc366579753"/>
      <w:bookmarkStart w:id="2504" w:name="_Toc366580345"/>
      <w:bookmarkStart w:id="2505" w:name="_Toc366580936"/>
      <w:bookmarkStart w:id="2506" w:name="_Toc366581528"/>
      <w:bookmarkStart w:id="2507" w:name="_Toc351915153"/>
      <w:bookmarkStart w:id="2508" w:name="_Toc361231192"/>
      <w:bookmarkStart w:id="2509" w:name="_Toc361231718"/>
      <w:bookmarkStart w:id="2510" w:name="_Toc362445016"/>
      <w:bookmarkStart w:id="2511" w:name="_Toc363908938"/>
      <w:bookmarkStart w:id="2512" w:name="_Toc364463361"/>
      <w:bookmarkStart w:id="2513" w:name="_Toc366077959"/>
      <w:bookmarkStart w:id="2514" w:name="_Toc366078578"/>
      <w:bookmarkStart w:id="2515" w:name="_Toc366079564"/>
      <w:bookmarkStart w:id="2516" w:name="_Toc366080176"/>
      <w:bookmarkStart w:id="2517" w:name="_Toc366080785"/>
      <w:bookmarkStart w:id="2518" w:name="_Toc366505125"/>
      <w:bookmarkStart w:id="2519" w:name="_Toc366508494"/>
      <w:bookmarkStart w:id="2520" w:name="_Toc366512995"/>
      <w:bookmarkStart w:id="2521" w:name="_Toc366574184"/>
      <w:bookmarkStart w:id="2522" w:name="_Toc366577977"/>
      <w:bookmarkStart w:id="2523" w:name="_Toc366578571"/>
      <w:bookmarkStart w:id="2524" w:name="_Toc366579163"/>
      <w:bookmarkStart w:id="2525" w:name="_Toc366579754"/>
      <w:bookmarkStart w:id="2526" w:name="_Toc366580346"/>
      <w:bookmarkStart w:id="2527" w:name="_Toc366580937"/>
      <w:bookmarkStart w:id="2528" w:name="_Toc366581529"/>
      <w:bookmarkStart w:id="2529" w:name="_Toc351915154"/>
      <w:bookmarkStart w:id="2530" w:name="_Toc361231193"/>
      <w:bookmarkStart w:id="2531" w:name="_Toc361231719"/>
      <w:bookmarkStart w:id="2532" w:name="_Toc362445017"/>
      <w:bookmarkStart w:id="2533" w:name="_Toc363908939"/>
      <w:bookmarkStart w:id="2534" w:name="_Toc364463362"/>
      <w:bookmarkStart w:id="2535" w:name="_Toc366077960"/>
      <w:bookmarkStart w:id="2536" w:name="_Toc366078579"/>
      <w:bookmarkStart w:id="2537" w:name="_Toc366079565"/>
      <w:bookmarkStart w:id="2538" w:name="_Toc366080177"/>
      <w:bookmarkStart w:id="2539" w:name="_Toc366080786"/>
      <w:bookmarkStart w:id="2540" w:name="_Toc366505126"/>
      <w:bookmarkStart w:id="2541" w:name="_Toc366508495"/>
      <w:bookmarkStart w:id="2542" w:name="_Toc366512996"/>
      <w:bookmarkStart w:id="2543" w:name="_Toc366574185"/>
      <w:bookmarkStart w:id="2544" w:name="_Toc366577978"/>
      <w:bookmarkStart w:id="2545" w:name="_Toc366578572"/>
      <w:bookmarkStart w:id="2546" w:name="_Toc366579164"/>
      <w:bookmarkStart w:id="2547" w:name="_Toc366579755"/>
      <w:bookmarkStart w:id="2548" w:name="_Toc366580347"/>
      <w:bookmarkStart w:id="2549" w:name="_Toc366580938"/>
      <w:bookmarkStart w:id="2550" w:name="_Toc366581530"/>
      <w:bookmarkStart w:id="2551" w:name="_Toc351915155"/>
      <w:bookmarkStart w:id="2552" w:name="_Toc361231194"/>
      <w:bookmarkStart w:id="2553" w:name="_Toc361231720"/>
      <w:bookmarkStart w:id="2554" w:name="_Toc362445018"/>
      <w:bookmarkStart w:id="2555" w:name="_Toc363908940"/>
      <w:bookmarkStart w:id="2556" w:name="_Toc364463363"/>
      <w:bookmarkStart w:id="2557" w:name="_Toc366077961"/>
      <w:bookmarkStart w:id="2558" w:name="_Toc366078580"/>
      <w:bookmarkStart w:id="2559" w:name="_Toc366079566"/>
      <w:bookmarkStart w:id="2560" w:name="_Toc366080178"/>
      <w:bookmarkStart w:id="2561" w:name="_Toc366080787"/>
      <w:bookmarkStart w:id="2562" w:name="_Toc366505127"/>
      <w:bookmarkStart w:id="2563" w:name="_Toc366508496"/>
      <w:bookmarkStart w:id="2564" w:name="_Toc366512997"/>
      <w:bookmarkStart w:id="2565" w:name="_Toc366574186"/>
      <w:bookmarkStart w:id="2566" w:name="_Toc366577979"/>
      <w:bookmarkStart w:id="2567" w:name="_Toc366578573"/>
      <w:bookmarkStart w:id="2568" w:name="_Toc366579165"/>
      <w:bookmarkStart w:id="2569" w:name="_Toc366579756"/>
      <w:bookmarkStart w:id="2570" w:name="_Toc366580348"/>
      <w:bookmarkStart w:id="2571" w:name="_Toc366580939"/>
      <w:bookmarkStart w:id="2572" w:name="_Toc366581531"/>
      <w:bookmarkStart w:id="2573" w:name="_Toc351915156"/>
      <w:bookmarkStart w:id="2574" w:name="_Toc361231195"/>
      <w:bookmarkStart w:id="2575" w:name="_Toc361231721"/>
      <w:bookmarkStart w:id="2576" w:name="_Toc362445019"/>
      <w:bookmarkStart w:id="2577" w:name="_Toc363908941"/>
      <w:bookmarkStart w:id="2578" w:name="_Toc364463364"/>
      <w:bookmarkStart w:id="2579" w:name="_Toc366077962"/>
      <w:bookmarkStart w:id="2580" w:name="_Toc366078581"/>
      <w:bookmarkStart w:id="2581" w:name="_Toc366079567"/>
      <w:bookmarkStart w:id="2582" w:name="_Toc366080179"/>
      <w:bookmarkStart w:id="2583" w:name="_Toc366080788"/>
      <w:bookmarkStart w:id="2584" w:name="_Toc366505128"/>
      <w:bookmarkStart w:id="2585" w:name="_Toc366508497"/>
      <w:bookmarkStart w:id="2586" w:name="_Toc366512998"/>
      <w:bookmarkStart w:id="2587" w:name="_Toc366574187"/>
      <w:bookmarkStart w:id="2588" w:name="_Toc366577980"/>
      <w:bookmarkStart w:id="2589" w:name="_Toc366578574"/>
      <w:bookmarkStart w:id="2590" w:name="_Toc366579166"/>
      <w:bookmarkStart w:id="2591" w:name="_Toc366579757"/>
      <w:bookmarkStart w:id="2592" w:name="_Toc366580349"/>
      <w:bookmarkStart w:id="2593" w:name="_Toc366580940"/>
      <w:bookmarkStart w:id="2594" w:name="_Toc366581532"/>
      <w:bookmarkStart w:id="2595" w:name="_Toc351915157"/>
      <w:bookmarkStart w:id="2596" w:name="_Toc361231196"/>
      <w:bookmarkStart w:id="2597" w:name="_Toc361231722"/>
      <w:bookmarkStart w:id="2598" w:name="_Toc362445020"/>
      <w:bookmarkStart w:id="2599" w:name="_Toc363908942"/>
      <w:bookmarkStart w:id="2600" w:name="_Toc364463365"/>
      <w:bookmarkStart w:id="2601" w:name="_Toc366077963"/>
      <w:bookmarkStart w:id="2602" w:name="_Toc366078582"/>
      <w:bookmarkStart w:id="2603" w:name="_Toc366079568"/>
      <w:bookmarkStart w:id="2604" w:name="_Toc366080180"/>
      <w:bookmarkStart w:id="2605" w:name="_Toc366080789"/>
      <w:bookmarkStart w:id="2606" w:name="_Toc366505129"/>
      <w:bookmarkStart w:id="2607" w:name="_Toc366508498"/>
      <w:bookmarkStart w:id="2608" w:name="_Toc366512999"/>
      <w:bookmarkStart w:id="2609" w:name="_Toc366574188"/>
      <w:bookmarkStart w:id="2610" w:name="_Toc366577981"/>
      <w:bookmarkStart w:id="2611" w:name="_Toc366578575"/>
      <w:bookmarkStart w:id="2612" w:name="_Toc366579167"/>
      <w:bookmarkStart w:id="2613" w:name="_Toc366579758"/>
      <w:bookmarkStart w:id="2614" w:name="_Toc366580350"/>
      <w:bookmarkStart w:id="2615" w:name="_Toc366580941"/>
      <w:bookmarkStart w:id="2616" w:name="_Toc366581533"/>
      <w:bookmarkStart w:id="2617" w:name="_Toc351915158"/>
      <w:bookmarkStart w:id="2618" w:name="_Toc361231197"/>
      <w:bookmarkStart w:id="2619" w:name="_Toc361231723"/>
      <w:bookmarkStart w:id="2620" w:name="_Toc362445021"/>
      <w:bookmarkStart w:id="2621" w:name="_Toc363908943"/>
      <w:bookmarkStart w:id="2622" w:name="_Toc364463366"/>
      <w:bookmarkStart w:id="2623" w:name="_Toc366077964"/>
      <w:bookmarkStart w:id="2624" w:name="_Toc366078583"/>
      <w:bookmarkStart w:id="2625" w:name="_Toc366079569"/>
      <w:bookmarkStart w:id="2626" w:name="_Toc366080181"/>
      <w:bookmarkStart w:id="2627" w:name="_Toc366080790"/>
      <w:bookmarkStart w:id="2628" w:name="_Toc366505130"/>
      <w:bookmarkStart w:id="2629" w:name="_Toc366508499"/>
      <w:bookmarkStart w:id="2630" w:name="_Toc366513000"/>
      <w:bookmarkStart w:id="2631" w:name="_Toc366574189"/>
      <w:bookmarkStart w:id="2632" w:name="_Toc366577982"/>
      <w:bookmarkStart w:id="2633" w:name="_Toc366578576"/>
      <w:bookmarkStart w:id="2634" w:name="_Toc366579168"/>
      <w:bookmarkStart w:id="2635" w:name="_Toc366579759"/>
      <w:bookmarkStart w:id="2636" w:name="_Toc366580351"/>
      <w:bookmarkStart w:id="2637" w:name="_Toc366580942"/>
      <w:bookmarkStart w:id="2638" w:name="_Toc366581534"/>
      <w:bookmarkStart w:id="2639" w:name="_Toc351915159"/>
      <w:bookmarkStart w:id="2640" w:name="_Toc361231198"/>
      <w:bookmarkStart w:id="2641" w:name="_Toc361231724"/>
      <w:bookmarkStart w:id="2642" w:name="_Toc362445022"/>
      <w:bookmarkStart w:id="2643" w:name="_Toc363908944"/>
      <w:bookmarkStart w:id="2644" w:name="_Toc364463367"/>
      <w:bookmarkStart w:id="2645" w:name="_Toc366077965"/>
      <w:bookmarkStart w:id="2646" w:name="_Toc366078584"/>
      <w:bookmarkStart w:id="2647" w:name="_Toc366079570"/>
      <w:bookmarkStart w:id="2648" w:name="_Toc366080182"/>
      <w:bookmarkStart w:id="2649" w:name="_Toc366080791"/>
      <w:bookmarkStart w:id="2650" w:name="_Toc366505131"/>
      <w:bookmarkStart w:id="2651" w:name="_Toc366508500"/>
      <w:bookmarkStart w:id="2652" w:name="_Toc366513001"/>
      <w:bookmarkStart w:id="2653" w:name="_Toc366574190"/>
      <w:bookmarkStart w:id="2654" w:name="_Toc366577983"/>
      <w:bookmarkStart w:id="2655" w:name="_Toc366578577"/>
      <w:bookmarkStart w:id="2656" w:name="_Toc366579169"/>
      <w:bookmarkStart w:id="2657" w:name="_Toc366579760"/>
      <w:bookmarkStart w:id="2658" w:name="_Toc366580352"/>
      <w:bookmarkStart w:id="2659" w:name="_Toc366580943"/>
      <w:bookmarkStart w:id="2660" w:name="_Toc366581535"/>
      <w:bookmarkStart w:id="2661" w:name="_Toc351915160"/>
      <w:bookmarkStart w:id="2662" w:name="_Toc361231199"/>
      <w:bookmarkStart w:id="2663" w:name="_Toc361231725"/>
      <w:bookmarkStart w:id="2664" w:name="_Toc362445023"/>
      <w:bookmarkStart w:id="2665" w:name="_Toc363908945"/>
      <w:bookmarkStart w:id="2666" w:name="_Toc364463368"/>
      <w:bookmarkStart w:id="2667" w:name="_Toc366077966"/>
      <w:bookmarkStart w:id="2668" w:name="_Toc366078585"/>
      <w:bookmarkStart w:id="2669" w:name="_Toc366079571"/>
      <w:bookmarkStart w:id="2670" w:name="_Toc366080183"/>
      <w:bookmarkStart w:id="2671" w:name="_Toc366080792"/>
      <w:bookmarkStart w:id="2672" w:name="_Toc366505132"/>
      <w:bookmarkStart w:id="2673" w:name="_Toc366508501"/>
      <w:bookmarkStart w:id="2674" w:name="_Toc366513002"/>
      <w:bookmarkStart w:id="2675" w:name="_Toc366574191"/>
      <w:bookmarkStart w:id="2676" w:name="_Toc366577984"/>
      <w:bookmarkStart w:id="2677" w:name="_Toc366578578"/>
      <w:bookmarkStart w:id="2678" w:name="_Toc366579170"/>
      <w:bookmarkStart w:id="2679" w:name="_Toc366579761"/>
      <w:bookmarkStart w:id="2680" w:name="_Toc366580353"/>
      <w:bookmarkStart w:id="2681" w:name="_Toc366580944"/>
      <w:bookmarkStart w:id="2682" w:name="_Toc366581536"/>
      <w:bookmarkStart w:id="2683" w:name="_Toc351915161"/>
      <w:bookmarkStart w:id="2684" w:name="_Toc361231200"/>
      <w:bookmarkStart w:id="2685" w:name="_Toc361231726"/>
      <w:bookmarkStart w:id="2686" w:name="_Toc362445024"/>
      <w:bookmarkStart w:id="2687" w:name="_Toc363908946"/>
      <w:bookmarkStart w:id="2688" w:name="_Toc364463369"/>
      <w:bookmarkStart w:id="2689" w:name="_Toc366077967"/>
      <w:bookmarkStart w:id="2690" w:name="_Toc366078586"/>
      <w:bookmarkStart w:id="2691" w:name="_Toc366079572"/>
      <w:bookmarkStart w:id="2692" w:name="_Toc366080184"/>
      <w:bookmarkStart w:id="2693" w:name="_Toc366080793"/>
      <w:bookmarkStart w:id="2694" w:name="_Toc366505133"/>
      <w:bookmarkStart w:id="2695" w:name="_Toc366508502"/>
      <w:bookmarkStart w:id="2696" w:name="_Toc366513003"/>
      <w:bookmarkStart w:id="2697" w:name="_Toc366574192"/>
      <w:bookmarkStart w:id="2698" w:name="_Toc366577985"/>
      <w:bookmarkStart w:id="2699" w:name="_Toc366578579"/>
      <w:bookmarkStart w:id="2700" w:name="_Toc366579171"/>
      <w:bookmarkStart w:id="2701" w:name="_Toc366579762"/>
      <w:bookmarkStart w:id="2702" w:name="_Toc366580354"/>
      <w:bookmarkStart w:id="2703" w:name="_Toc366580945"/>
      <w:bookmarkStart w:id="2704" w:name="_Toc366581537"/>
      <w:bookmarkStart w:id="2705" w:name="_Toc351915162"/>
      <w:bookmarkStart w:id="2706" w:name="_Toc361231201"/>
      <w:bookmarkStart w:id="2707" w:name="_Toc361231727"/>
      <w:bookmarkStart w:id="2708" w:name="_Toc362445025"/>
      <w:bookmarkStart w:id="2709" w:name="_Toc363908947"/>
      <w:bookmarkStart w:id="2710" w:name="_Toc364463370"/>
      <w:bookmarkStart w:id="2711" w:name="_Toc366077968"/>
      <w:bookmarkStart w:id="2712" w:name="_Toc366078587"/>
      <w:bookmarkStart w:id="2713" w:name="_Toc366079573"/>
      <w:bookmarkStart w:id="2714" w:name="_Toc366080185"/>
      <w:bookmarkStart w:id="2715" w:name="_Toc366080794"/>
      <w:bookmarkStart w:id="2716" w:name="_Toc366505134"/>
      <w:bookmarkStart w:id="2717" w:name="_Toc366508503"/>
      <w:bookmarkStart w:id="2718" w:name="_Toc366513004"/>
      <w:bookmarkStart w:id="2719" w:name="_Toc366574193"/>
      <w:bookmarkStart w:id="2720" w:name="_Toc366577986"/>
      <w:bookmarkStart w:id="2721" w:name="_Toc366578580"/>
      <w:bookmarkStart w:id="2722" w:name="_Toc366579172"/>
      <w:bookmarkStart w:id="2723" w:name="_Toc366579763"/>
      <w:bookmarkStart w:id="2724" w:name="_Toc366580355"/>
      <w:bookmarkStart w:id="2725" w:name="_Toc366580946"/>
      <w:bookmarkStart w:id="2726" w:name="_Toc366581538"/>
      <w:bookmarkStart w:id="2727" w:name="_Toc351915163"/>
      <w:bookmarkStart w:id="2728" w:name="_Toc361231202"/>
      <w:bookmarkStart w:id="2729" w:name="_Toc361231728"/>
      <w:bookmarkStart w:id="2730" w:name="_Toc362445026"/>
      <w:bookmarkStart w:id="2731" w:name="_Toc363908948"/>
      <w:bookmarkStart w:id="2732" w:name="_Toc364463371"/>
      <w:bookmarkStart w:id="2733" w:name="_Toc366077969"/>
      <w:bookmarkStart w:id="2734" w:name="_Toc366078588"/>
      <w:bookmarkStart w:id="2735" w:name="_Toc366079574"/>
      <w:bookmarkStart w:id="2736" w:name="_Toc366080186"/>
      <w:bookmarkStart w:id="2737" w:name="_Toc366080795"/>
      <w:bookmarkStart w:id="2738" w:name="_Toc366505135"/>
      <w:bookmarkStart w:id="2739" w:name="_Toc366508504"/>
      <w:bookmarkStart w:id="2740" w:name="_Toc366513005"/>
      <w:bookmarkStart w:id="2741" w:name="_Toc366574194"/>
      <w:bookmarkStart w:id="2742" w:name="_Toc366577987"/>
      <w:bookmarkStart w:id="2743" w:name="_Toc366578581"/>
      <w:bookmarkStart w:id="2744" w:name="_Toc366579173"/>
      <w:bookmarkStart w:id="2745" w:name="_Toc366579764"/>
      <w:bookmarkStart w:id="2746" w:name="_Toc366580356"/>
      <w:bookmarkStart w:id="2747" w:name="_Toc366580947"/>
      <w:bookmarkStart w:id="2748" w:name="_Toc366581539"/>
      <w:bookmarkStart w:id="2749" w:name="_Toc351915164"/>
      <w:bookmarkStart w:id="2750" w:name="_Toc361231203"/>
      <w:bookmarkStart w:id="2751" w:name="_Toc361231729"/>
      <w:bookmarkStart w:id="2752" w:name="_Toc362445027"/>
      <w:bookmarkStart w:id="2753" w:name="_Toc363908949"/>
      <w:bookmarkStart w:id="2754" w:name="_Toc364463372"/>
      <w:bookmarkStart w:id="2755" w:name="_Toc366077970"/>
      <w:bookmarkStart w:id="2756" w:name="_Toc366078589"/>
      <w:bookmarkStart w:id="2757" w:name="_Toc366079575"/>
      <w:bookmarkStart w:id="2758" w:name="_Toc366080187"/>
      <w:bookmarkStart w:id="2759" w:name="_Toc366080796"/>
      <w:bookmarkStart w:id="2760" w:name="_Toc366505136"/>
      <w:bookmarkStart w:id="2761" w:name="_Toc366508505"/>
      <w:bookmarkStart w:id="2762" w:name="_Toc366513006"/>
      <w:bookmarkStart w:id="2763" w:name="_Toc366574195"/>
      <w:bookmarkStart w:id="2764" w:name="_Toc366577988"/>
      <w:bookmarkStart w:id="2765" w:name="_Toc366578582"/>
      <w:bookmarkStart w:id="2766" w:name="_Toc366579174"/>
      <w:bookmarkStart w:id="2767" w:name="_Toc366579765"/>
      <w:bookmarkStart w:id="2768" w:name="_Toc366580357"/>
      <w:bookmarkStart w:id="2769" w:name="_Toc366580948"/>
      <w:bookmarkStart w:id="2770" w:name="_Toc366581540"/>
      <w:bookmarkStart w:id="2771" w:name="_Toc351915165"/>
      <w:bookmarkStart w:id="2772" w:name="_Toc361231204"/>
      <w:bookmarkStart w:id="2773" w:name="_Toc361231730"/>
      <w:bookmarkStart w:id="2774" w:name="_Toc362445028"/>
      <w:bookmarkStart w:id="2775" w:name="_Toc363908950"/>
      <w:bookmarkStart w:id="2776" w:name="_Toc364463373"/>
      <w:bookmarkStart w:id="2777" w:name="_Toc366077971"/>
      <w:bookmarkStart w:id="2778" w:name="_Toc366078590"/>
      <w:bookmarkStart w:id="2779" w:name="_Toc366079576"/>
      <w:bookmarkStart w:id="2780" w:name="_Toc366080188"/>
      <w:bookmarkStart w:id="2781" w:name="_Toc366080797"/>
      <w:bookmarkStart w:id="2782" w:name="_Toc366505137"/>
      <w:bookmarkStart w:id="2783" w:name="_Toc366508506"/>
      <w:bookmarkStart w:id="2784" w:name="_Toc366513007"/>
      <w:bookmarkStart w:id="2785" w:name="_Toc366574196"/>
      <w:bookmarkStart w:id="2786" w:name="_Toc366577989"/>
      <w:bookmarkStart w:id="2787" w:name="_Toc366578583"/>
      <w:bookmarkStart w:id="2788" w:name="_Toc366579175"/>
      <w:bookmarkStart w:id="2789" w:name="_Toc366579766"/>
      <w:bookmarkStart w:id="2790" w:name="_Toc366580358"/>
      <w:bookmarkStart w:id="2791" w:name="_Toc366580949"/>
      <w:bookmarkStart w:id="2792" w:name="_Toc366581541"/>
      <w:bookmarkStart w:id="2793" w:name="_Toc351915166"/>
      <w:bookmarkStart w:id="2794" w:name="_Toc361231205"/>
      <w:bookmarkStart w:id="2795" w:name="_Toc361231731"/>
      <w:bookmarkStart w:id="2796" w:name="_Toc362445029"/>
      <w:bookmarkStart w:id="2797" w:name="_Toc363908951"/>
      <w:bookmarkStart w:id="2798" w:name="_Toc364463374"/>
      <w:bookmarkStart w:id="2799" w:name="_Toc366077972"/>
      <w:bookmarkStart w:id="2800" w:name="_Toc366078591"/>
      <w:bookmarkStart w:id="2801" w:name="_Toc366079577"/>
      <w:bookmarkStart w:id="2802" w:name="_Toc366080189"/>
      <w:bookmarkStart w:id="2803" w:name="_Toc366080798"/>
      <w:bookmarkStart w:id="2804" w:name="_Toc366505138"/>
      <w:bookmarkStart w:id="2805" w:name="_Toc366508507"/>
      <w:bookmarkStart w:id="2806" w:name="_Toc366513008"/>
      <w:bookmarkStart w:id="2807" w:name="_Toc366574197"/>
      <w:bookmarkStart w:id="2808" w:name="_Toc366577990"/>
      <w:bookmarkStart w:id="2809" w:name="_Toc366578584"/>
      <w:bookmarkStart w:id="2810" w:name="_Toc366579176"/>
      <w:bookmarkStart w:id="2811" w:name="_Toc366579767"/>
      <w:bookmarkStart w:id="2812" w:name="_Toc366580359"/>
      <w:bookmarkStart w:id="2813" w:name="_Toc366580950"/>
      <w:bookmarkStart w:id="2814" w:name="_Toc366581542"/>
      <w:bookmarkStart w:id="2815" w:name="_Toc351915167"/>
      <w:bookmarkStart w:id="2816" w:name="_Toc361231206"/>
      <w:bookmarkStart w:id="2817" w:name="_Toc361231732"/>
      <w:bookmarkStart w:id="2818" w:name="_Toc362445030"/>
      <w:bookmarkStart w:id="2819" w:name="_Toc363908952"/>
      <w:bookmarkStart w:id="2820" w:name="_Toc364463375"/>
      <w:bookmarkStart w:id="2821" w:name="_Toc366077973"/>
      <w:bookmarkStart w:id="2822" w:name="_Toc366078592"/>
      <w:bookmarkStart w:id="2823" w:name="_Toc366079578"/>
      <w:bookmarkStart w:id="2824" w:name="_Toc366080190"/>
      <w:bookmarkStart w:id="2825" w:name="_Toc366080799"/>
      <w:bookmarkStart w:id="2826" w:name="_Toc366505139"/>
      <w:bookmarkStart w:id="2827" w:name="_Toc366508508"/>
      <w:bookmarkStart w:id="2828" w:name="_Toc366513009"/>
      <w:bookmarkStart w:id="2829" w:name="_Toc366574198"/>
      <w:bookmarkStart w:id="2830" w:name="_Toc366577991"/>
      <w:bookmarkStart w:id="2831" w:name="_Toc366578585"/>
      <w:bookmarkStart w:id="2832" w:name="_Toc366579177"/>
      <w:bookmarkStart w:id="2833" w:name="_Toc366579768"/>
      <w:bookmarkStart w:id="2834" w:name="_Toc366580360"/>
      <w:bookmarkStart w:id="2835" w:name="_Toc366580951"/>
      <w:bookmarkStart w:id="2836" w:name="_Toc366581543"/>
      <w:bookmarkStart w:id="2837" w:name="_Toc351915168"/>
      <w:bookmarkStart w:id="2838" w:name="_Toc361231207"/>
      <w:bookmarkStart w:id="2839" w:name="_Toc361231733"/>
      <w:bookmarkStart w:id="2840" w:name="_Toc362445031"/>
      <w:bookmarkStart w:id="2841" w:name="_Toc363908953"/>
      <w:bookmarkStart w:id="2842" w:name="_Toc364463376"/>
      <w:bookmarkStart w:id="2843" w:name="_Toc366077974"/>
      <w:bookmarkStart w:id="2844" w:name="_Toc366078593"/>
      <w:bookmarkStart w:id="2845" w:name="_Toc366079579"/>
      <w:bookmarkStart w:id="2846" w:name="_Toc366080191"/>
      <w:bookmarkStart w:id="2847" w:name="_Toc366080800"/>
      <w:bookmarkStart w:id="2848" w:name="_Toc366505140"/>
      <w:bookmarkStart w:id="2849" w:name="_Toc366508509"/>
      <w:bookmarkStart w:id="2850" w:name="_Toc366513010"/>
      <w:bookmarkStart w:id="2851" w:name="_Toc366574199"/>
      <w:bookmarkStart w:id="2852" w:name="_Toc366577992"/>
      <w:bookmarkStart w:id="2853" w:name="_Toc366578586"/>
      <w:bookmarkStart w:id="2854" w:name="_Toc366579178"/>
      <w:bookmarkStart w:id="2855" w:name="_Toc366579769"/>
      <w:bookmarkStart w:id="2856" w:name="_Toc366580361"/>
      <w:bookmarkStart w:id="2857" w:name="_Toc366580952"/>
      <w:bookmarkStart w:id="2858" w:name="_Toc366581544"/>
      <w:bookmarkStart w:id="2859" w:name="_Toc351915169"/>
      <w:bookmarkStart w:id="2860" w:name="_Toc361231208"/>
      <w:bookmarkStart w:id="2861" w:name="_Toc361231734"/>
      <w:bookmarkStart w:id="2862" w:name="_Toc362445032"/>
      <w:bookmarkStart w:id="2863" w:name="_Toc363908954"/>
      <w:bookmarkStart w:id="2864" w:name="_Toc364463377"/>
      <w:bookmarkStart w:id="2865" w:name="_Toc366077975"/>
      <w:bookmarkStart w:id="2866" w:name="_Toc366078594"/>
      <w:bookmarkStart w:id="2867" w:name="_Toc366079580"/>
      <w:bookmarkStart w:id="2868" w:name="_Toc366080192"/>
      <w:bookmarkStart w:id="2869" w:name="_Toc366080801"/>
      <w:bookmarkStart w:id="2870" w:name="_Toc366505141"/>
      <w:bookmarkStart w:id="2871" w:name="_Toc366508510"/>
      <w:bookmarkStart w:id="2872" w:name="_Toc366513011"/>
      <w:bookmarkStart w:id="2873" w:name="_Toc366574200"/>
      <w:bookmarkStart w:id="2874" w:name="_Toc366577993"/>
      <w:bookmarkStart w:id="2875" w:name="_Toc366578587"/>
      <w:bookmarkStart w:id="2876" w:name="_Toc366579179"/>
      <w:bookmarkStart w:id="2877" w:name="_Toc366579770"/>
      <w:bookmarkStart w:id="2878" w:name="_Toc366580362"/>
      <w:bookmarkStart w:id="2879" w:name="_Toc366580953"/>
      <w:bookmarkStart w:id="2880" w:name="_Toc366581545"/>
      <w:bookmarkStart w:id="2881" w:name="_Toc351915170"/>
      <w:bookmarkStart w:id="2882" w:name="_Toc361231209"/>
      <w:bookmarkStart w:id="2883" w:name="_Toc361231735"/>
      <w:bookmarkStart w:id="2884" w:name="_Toc362445033"/>
      <w:bookmarkStart w:id="2885" w:name="_Toc363908955"/>
      <w:bookmarkStart w:id="2886" w:name="_Toc364463378"/>
      <w:bookmarkStart w:id="2887" w:name="_Toc366077976"/>
      <w:bookmarkStart w:id="2888" w:name="_Toc366078595"/>
      <w:bookmarkStart w:id="2889" w:name="_Toc366079581"/>
      <w:bookmarkStart w:id="2890" w:name="_Toc366080193"/>
      <w:bookmarkStart w:id="2891" w:name="_Toc366080802"/>
      <w:bookmarkStart w:id="2892" w:name="_Toc366505142"/>
      <w:bookmarkStart w:id="2893" w:name="_Toc366508511"/>
      <w:bookmarkStart w:id="2894" w:name="_Toc366513012"/>
      <w:bookmarkStart w:id="2895" w:name="_Toc366574201"/>
      <w:bookmarkStart w:id="2896" w:name="_Toc366577994"/>
      <w:bookmarkStart w:id="2897" w:name="_Toc366578588"/>
      <w:bookmarkStart w:id="2898" w:name="_Toc366579180"/>
      <w:bookmarkStart w:id="2899" w:name="_Toc366579771"/>
      <w:bookmarkStart w:id="2900" w:name="_Toc366580363"/>
      <w:bookmarkStart w:id="2901" w:name="_Toc366580954"/>
      <w:bookmarkStart w:id="2902" w:name="_Toc366581546"/>
      <w:bookmarkStart w:id="2903" w:name="_Toc351915171"/>
      <w:bookmarkStart w:id="2904" w:name="_Toc361231210"/>
      <w:bookmarkStart w:id="2905" w:name="_Toc361231736"/>
      <w:bookmarkStart w:id="2906" w:name="_Toc362445034"/>
      <w:bookmarkStart w:id="2907" w:name="_Toc363908956"/>
      <w:bookmarkStart w:id="2908" w:name="_Toc364463379"/>
      <w:bookmarkStart w:id="2909" w:name="_Toc366077977"/>
      <w:bookmarkStart w:id="2910" w:name="_Toc366078596"/>
      <w:bookmarkStart w:id="2911" w:name="_Toc366079582"/>
      <w:bookmarkStart w:id="2912" w:name="_Toc366080194"/>
      <w:bookmarkStart w:id="2913" w:name="_Toc366080803"/>
      <w:bookmarkStart w:id="2914" w:name="_Toc366505143"/>
      <w:bookmarkStart w:id="2915" w:name="_Toc366508512"/>
      <w:bookmarkStart w:id="2916" w:name="_Toc366513013"/>
      <w:bookmarkStart w:id="2917" w:name="_Toc366574202"/>
      <w:bookmarkStart w:id="2918" w:name="_Toc366577995"/>
      <w:bookmarkStart w:id="2919" w:name="_Toc366578589"/>
      <w:bookmarkStart w:id="2920" w:name="_Toc366579181"/>
      <w:bookmarkStart w:id="2921" w:name="_Toc366579772"/>
      <w:bookmarkStart w:id="2922" w:name="_Toc366580364"/>
      <w:bookmarkStart w:id="2923" w:name="_Toc366580955"/>
      <w:bookmarkStart w:id="2924" w:name="_Toc366581547"/>
      <w:bookmarkStart w:id="2925" w:name="_Toc351915172"/>
      <w:bookmarkStart w:id="2926" w:name="_Toc361231211"/>
      <w:bookmarkStart w:id="2927" w:name="_Toc361231737"/>
      <w:bookmarkStart w:id="2928" w:name="_Toc362445035"/>
      <w:bookmarkStart w:id="2929" w:name="_Toc363908957"/>
      <w:bookmarkStart w:id="2930" w:name="_Toc364463380"/>
      <w:bookmarkStart w:id="2931" w:name="_Toc366077978"/>
      <w:bookmarkStart w:id="2932" w:name="_Toc366078597"/>
      <w:bookmarkStart w:id="2933" w:name="_Toc366079583"/>
      <w:bookmarkStart w:id="2934" w:name="_Toc366080195"/>
      <w:bookmarkStart w:id="2935" w:name="_Toc366080804"/>
      <w:bookmarkStart w:id="2936" w:name="_Toc366505144"/>
      <w:bookmarkStart w:id="2937" w:name="_Toc366508513"/>
      <w:bookmarkStart w:id="2938" w:name="_Toc366513014"/>
      <w:bookmarkStart w:id="2939" w:name="_Toc366574203"/>
      <w:bookmarkStart w:id="2940" w:name="_Toc366577996"/>
      <w:bookmarkStart w:id="2941" w:name="_Toc366578590"/>
      <w:bookmarkStart w:id="2942" w:name="_Toc366579182"/>
      <w:bookmarkStart w:id="2943" w:name="_Toc366579773"/>
      <w:bookmarkStart w:id="2944" w:name="_Toc366580365"/>
      <w:bookmarkStart w:id="2945" w:name="_Toc366580956"/>
      <w:bookmarkStart w:id="2946" w:name="_Toc366581548"/>
      <w:bookmarkStart w:id="2947" w:name="_Toc351915173"/>
      <w:bookmarkStart w:id="2948" w:name="_Toc361231212"/>
      <w:bookmarkStart w:id="2949" w:name="_Toc361231738"/>
      <w:bookmarkStart w:id="2950" w:name="_Toc362445036"/>
      <w:bookmarkStart w:id="2951" w:name="_Toc363908958"/>
      <w:bookmarkStart w:id="2952" w:name="_Toc364463381"/>
      <w:bookmarkStart w:id="2953" w:name="_Toc366077979"/>
      <w:bookmarkStart w:id="2954" w:name="_Toc366078598"/>
      <w:bookmarkStart w:id="2955" w:name="_Toc366079584"/>
      <w:bookmarkStart w:id="2956" w:name="_Toc366080196"/>
      <w:bookmarkStart w:id="2957" w:name="_Toc366080805"/>
      <w:bookmarkStart w:id="2958" w:name="_Toc366505145"/>
      <w:bookmarkStart w:id="2959" w:name="_Toc366508514"/>
      <w:bookmarkStart w:id="2960" w:name="_Toc366513015"/>
      <w:bookmarkStart w:id="2961" w:name="_Toc366574204"/>
      <w:bookmarkStart w:id="2962" w:name="_Toc366577997"/>
      <w:bookmarkStart w:id="2963" w:name="_Toc366578591"/>
      <w:bookmarkStart w:id="2964" w:name="_Toc366579183"/>
      <w:bookmarkStart w:id="2965" w:name="_Toc366579774"/>
      <w:bookmarkStart w:id="2966" w:name="_Toc366580366"/>
      <w:bookmarkStart w:id="2967" w:name="_Toc366580957"/>
      <w:bookmarkStart w:id="2968" w:name="_Toc366581549"/>
      <w:bookmarkStart w:id="2969" w:name="_Toc351915174"/>
      <w:bookmarkStart w:id="2970" w:name="_Toc361231213"/>
      <w:bookmarkStart w:id="2971" w:name="_Toc361231739"/>
      <w:bookmarkStart w:id="2972" w:name="_Toc362445037"/>
      <w:bookmarkStart w:id="2973" w:name="_Toc363908959"/>
      <w:bookmarkStart w:id="2974" w:name="_Toc364463382"/>
      <w:bookmarkStart w:id="2975" w:name="_Toc366077980"/>
      <w:bookmarkStart w:id="2976" w:name="_Toc366078599"/>
      <w:bookmarkStart w:id="2977" w:name="_Toc366079585"/>
      <w:bookmarkStart w:id="2978" w:name="_Toc366080197"/>
      <w:bookmarkStart w:id="2979" w:name="_Toc366080806"/>
      <w:bookmarkStart w:id="2980" w:name="_Toc366505146"/>
      <w:bookmarkStart w:id="2981" w:name="_Toc366508515"/>
      <w:bookmarkStart w:id="2982" w:name="_Toc366513016"/>
      <w:bookmarkStart w:id="2983" w:name="_Toc366574205"/>
      <w:bookmarkStart w:id="2984" w:name="_Toc366577998"/>
      <w:bookmarkStart w:id="2985" w:name="_Toc366578592"/>
      <w:bookmarkStart w:id="2986" w:name="_Toc366579184"/>
      <w:bookmarkStart w:id="2987" w:name="_Toc366579775"/>
      <w:bookmarkStart w:id="2988" w:name="_Toc366580367"/>
      <w:bookmarkStart w:id="2989" w:name="_Toc366580958"/>
      <w:bookmarkStart w:id="2990" w:name="_Toc366581550"/>
      <w:bookmarkStart w:id="2991" w:name="_Toc351915175"/>
      <w:bookmarkStart w:id="2992" w:name="_Toc361231214"/>
      <w:bookmarkStart w:id="2993" w:name="_Toc361231740"/>
      <w:bookmarkStart w:id="2994" w:name="_Toc362445038"/>
      <w:bookmarkStart w:id="2995" w:name="_Toc363908960"/>
      <w:bookmarkStart w:id="2996" w:name="_Toc364463383"/>
      <w:bookmarkStart w:id="2997" w:name="_Toc366077981"/>
      <w:bookmarkStart w:id="2998" w:name="_Toc366078600"/>
      <w:bookmarkStart w:id="2999" w:name="_Toc366079586"/>
      <w:bookmarkStart w:id="3000" w:name="_Toc366080198"/>
      <w:bookmarkStart w:id="3001" w:name="_Toc366080807"/>
      <w:bookmarkStart w:id="3002" w:name="_Toc366505147"/>
      <w:bookmarkStart w:id="3003" w:name="_Toc366508516"/>
      <w:bookmarkStart w:id="3004" w:name="_Toc366513017"/>
      <w:bookmarkStart w:id="3005" w:name="_Toc366574206"/>
      <w:bookmarkStart w:id="3006" w:name="_Toc366577999"/>
      <w:bookmarkStart w:id="3007" w:name="_Toc366578593"/>
      <w:bookmarkStart w:id="3008" w:name="_Toc366579185"/>
      <w:bookmarkStart w:id="3009" w:name="_Toc366579776"/>
      <w:bookmarkStart w:id="3010" w:name="_Toc366580368"/>
      <w:bookmarkStart w:id="3011" w:name="_Toc366580959"/>
      <w:bookmarkStart w:id="3012" w:name="_Toc366581551"/>
      <w:bookmarkStart w:id="3013" w:name="_Toc351915176"/>
      <w:bookmarkStart w:id="3014" w:name="_Toc361231215"/>
      <w:bookmarkStart w:id="3015" w:name="_Toc361231741"/>
      <w:bookmarkStart w:id="3016" w:name="_Toc362445039"/>
      <w:bookmarkStart w:id="3017" w:name="_Toc363908961"/>
      <w:bookmarkStart w:id="3018" w:name="_Toc364463384"/>
      <w:bookmarkStart w:id="3019" w:name="_Toc366077982"/>
      <w:bookmarkStart w:id="3020" w:name="_Toc366078601"/>
      <w:bookmarkStart w:id="3021" w:name="_Toc366079587"/>
      <w:bookmarkStart w:id="3022" w:name="_Toc366080199"/>
      <w:bookmarkStart w:id="3023" w:name="_Toc366080808"/>
      <w:bookmarkStart w:id="3024" w:name="_Toc366505148"/>
      <w:bookmarkStart w:id="3025" w:name="_Toc366508517"/>
      <w:bookmarkStart w:id="3026" w:name="_Toc366513018"/>
      <w:bookmarkStart w:id="3027" w:name="_Toc366574207"/>
      <w:bookmarkStart w:id="3028" w:name="_Toc366578000"/>
      <w:bookmarkStart w:id="3029" w:name="_Toc366578594"/>
      <w:bookmarkStart w:id="3030" w:name="_Toc366579186"/>
      <w:bookmarkStart w:id="3031" w:name="_Toc366579777"/>
      <w:bookmarkStart w:id="3032" w:name="_Toc366580369"/>
      <w:bookmarkStart w:id="3033" w:name="_Toc366580960"/>
      <w:bookmarkStart w:id="3034" w:name="_Toc366581552"/>
      <w:bookmarkStart w:id="3035" w:name="_Toc351915177"/>
      <w:bookmarkStart w:id="3036" w:name="_Toc361231216"/>
      <w:bookmarkStart w:id="3037" w:name="_Toc361231742"/>
      <w:bookmarkStart w:id="3038" w:name="_Toc362445040"/>
      <w:bookmarkStart w:id="3039" w:name="_Toc363908962"/>
      <w:bookmarkStart w:id="3040" w:name="_Toc364463385"/>
      <w:bookmarkStart w:id="3041" w:name="_Toc366077983"/>
      <w:bookmarkStart w:id="3042" w:name="_Toc366078602"/>
      <w:bookmarkStart w:id="3043" w:name="_Toc366079588"/>
      <w:bookmarkStart w:id="3044" w:name="_Toc366080200"/>
      <w:bookmarkStart w:id="3045" w:name="_Toc366080809"/>
      <w:bookmarkStart w:id="3046" w:name="_Toc366505149"/>
      <w:bookmarkStart w:id="3047" w:name="_Toc366508518"/>
      <w:bookmarkStart w:id="3048" w:name="_Toc366513019"/>
      <w:bookmarkStart w:id="3049" w:name="_Toc366574208"/>
      <w:bookmarkStart w:id="3050" w:name="_Toc366578001"/>
      <w:bookmarkStart w:id="3051" w:name="_Toc366578595"/>
      <w:bookmarkStart w:id="3052" w:name="_Toc366579187"/>
      <w:bookmarkStart w:id="3053" w:name="_Toc366579778"/>
      <w:bookmarkStart w:id="3054" w:name="_Toc366580370"/>
      <w:bookmarkStart w:id="3055" w:name="_Toc366580961"/>
      <w:bookmarkStart w:id="3056" w:name="_Toc366581553"/>
      <w:bookmarkStart w:id="3057" w:name="_Toc351912691"/>
      <w:bookmarkStart w:id="3058" w:name="_Toc351914712"/>
      <w:bookmarkStart w:id="3059" w:name="_Toc351915178"/>
      <w:bookmarkStart w:id="3060" w:name="_Toc361231217"/>
      <w:bookmarkStart w:id="3061" w:name="_Toc361231743"/>
      <w:bookmarkStart w:id="3062" w:name="_Toc362445041"/>
      <w:bookmarkStart w:id="3063" w:name="_Toc363908963"/>
      <w:bookmarkStart w:id="3064" w:name="_Toc364463386"/>
      <w:bookmarkStart w:id="3065" w:name="_Toc366077984"/>
      <w:bookmarkStart w:id="3066" w:name="_Toc366078603"/>
      <w:bookmarkStart w:id="3067" w:name="_Toc366079589"/>
      <w:bookmarkStart w:id="3068" w:name="_Toc366080201"/>
      <w:bookmarkStart w:id="3069" w:name="_Toc366080810"/>
      <w:bookmarkStart w:id="3070" w:name="_Toc366505150"/>
      <w:bookmarkStart w:id="3071" w:name="_Toc366508519"/>
      <w:bookmarkStart w:id="3072" w:name="_Toc366513020"/>
      <w:bookmarkStart w:id="3073" w:name="_Toc366574209"/>
      <w:bookmarkStart w:id="3074" w:name="_Toc366578002"/>
      <w:bookmarkStart w:id="3075" w:name="_Toc366578596"/>
      <w:bookmarkStart w:id="3076" w:name="_Toc366579188"/>
      <w:bookmarkStart w:id="3077" w:name="_Toc366579779"/>
      <w:bookmarkStart w:id="3078" w:name="_Toc366580371"/>
      <w:bookmarkStart w:id="3079" w:name="_Toc366580962"/>
      <w:bookmarkStart w:id="3080" w:name="_Toc366581554"/>
      <w:bookmarkStart w:id="3081" w:name="_Toc351912692"/>
      <w:bookmarkStart w:id="3082" w:name="_Toc351914713"/>
      <w:bookmarkStart w:id="3083" w:name="_Toc351915179"/>
      <w:bookmarkStart w:id="3084" w:name="_Toc361231218"/>
      <w:bookmarkStart w:id="3085" w:name="_Toc361231744"/>
      <w:bookmarkStart w:id="3086" w:name="_Toc362445042"/>
      <w:bookmarkStart w:id="3087" w:name="_Toc363908964"/>
      <w:bookmarkStart w:id="3088" w:name="_Toc364463387"/>
      <w:bookmarkStart w:id="3089" w:name="_Toc366077985"/>
      <w:bookmarkStart w:id="3090" w:name="_Toc366078604"/>
      <w:bookmarkStart w:id="3091" w:name="_Toc366079590"/>
      <w:bookmarkStart w:id="3092" w:name="_Toc366080202"/>
      <w:bookmarkStart w:id="3093" w:name="_Toc366080811"/>
      <w:bookmarkStart w:id="3094" w:name="_Toc366505151"/>
      <w:bookmarkStart w:id="3095" w:name="_Toc366508520"/>
      <w:bookmarkStart w:id="3096" w:name="_Toc366513021"/>
      <w:bookmarkStart w:id="3097" w:name="_Toc366574210"/>
      <w:bookmarkStart w:id="3098" w:name="_Toc366578003"/>
      <w:bookmarkStart w:id="3099" w:name="_Toc366578597"/>
      <w:bookmarkStart w:id="3100" w:name="_Toc366579189"/>
      <w:bookmarkStart w:id="3101" w:name="_Toc366579780"/>
      <w:bookmarkStart w:id="3102" w:name="_Toc366580372"/>
      <w:bookmarkStart w:id="3103" w:name="_Toc366580963"/>
      <w:bookmarkStart w:id="3104" w:name="_Toc366581555"/>
      <w:bookmarkStart w:id="3105" w:name="_Toc322911605"/>
      <w:bookmarkStart w:id="3106" w:name="_Toc322912144"/>
      <w:bookmarkStart w:id="3107" w:name="_Toc329092994"/>
      <w:bookmarkStart w:id="3108" w:name="_Toc332701507"/>
      <w:bookmarkStart w:id="3109" w:name="_Toc332701814"/>
      <w:bookmarkStart w:id="3110" w:name="_Toc332711608"/>
      <w:bookmarkStart w:id="3111" w:name="_Toc332711916"/>
      <w:bookmarkStart w:id="3112" w:name="_Toc332712218"/>
      <w:bookmarkStart w:id="3113" w:name="_Toc332724134"/>
      <w:bookmarkStart w:id="3114" w:name="_Toc332724434"/>
      <w:bookmarkStart w:id="3115" w:name="_Toc341102730"/>
      <w:bookmarkStart w:id="3116" w:name="_Toc347241463"/>
      <w:bookmarkStart w:id="3117" w:name="_Toc347744656"/>
      <w:bookmarkStart w:id="3118" w:name="_Toc348984439"/>
      <w:bookmarkStart w:id="3119" w:name="_Toc348984744"/>
      <w:bookmarkStart w:id="3120" w:name="_Toc349037907"/>
      <w:bookmarkStart w:id="3121" w:name="_Toc349038212"/>
      <w:bookmarkStart w:id="3122" w:name="_Toc349042700"/>
      <w:bookmarkStart w:id="3123" w:name="_Toc349642122"/>
      <w:bookmarkStart w:id="3124" w:name="_Toc351912693"/>
      <w:bookmarkStart w:id="3125" w:name="_Toc351914714"/>
      <w:bookmarkStart w:id="3126" w:name="_Toc351915180"/>
      <w:bookmarkStart w:id="3127" w:name="_Toc361231219"/>
      <w:bookmarkStart w:id="3128" w:name="_Toc361231745"/>
      <w:bookmarkStart w:id="3129" w:name="_Toc362445043"/>
      <w:bookmarkStart w:id="3130" w:name="_Toc363908965"/>
      <w:bookmarkStart w:id="3131" w:name="_Toc364463388"/>
      <w:bookmarkStart w:id="3132" w:name="_Toc366077986"/>
      <w:bookmarkStart w:id="3133" w:name="_Toc366078605"/>
      <w:bookmarkStart w:id="3134" w:name="_Toc366079591"/>
      <w:bookmarkStart w:id="3135" w:name="_Toc366080203"/>
      <w:bookmarkStart w:id="3136" w:name="_Toc366080812"/>
      <w:bookmarkStart w:id="3137" w:name="_Toc366505152"/>
      <w:bookmarkStart w:id="3138" w:name="_Toc366508521"/>
      <w:bookmarkStart w:id="3139" w:name="_Toc366513022"/>
      <w:bookmarkStart w:id="3140" w:name="_Toc366574211"/>
      <w:bookmarkStart w:id="3141" w:name="_Toc366578004"/>
      <w:bookmarkStart w:id="3142" w:name="_Toc366578598"/>
      <w:bookmarkStart w:id="3143" w:name="_Toc366579190"/>
      <w:bookmarkStart w:id="3144" w:name="_Toc366579781"/>
      <w:bookmarkStart w:id="3145" w:name="_Toc366580373"/>
      <w:bookmarkStart w:id="3146" w:name="_Toc366580964"/>
      <w:bookmarkStart w:id="3147" w:name="_Toc366581556"/>
      <w:bookmarkStart w:id="3148" w:name="_Toc254776199"/>
      <w:bookmarkStart w:id="3149" w:name="_Toc254776225"/>
      <w:bookmarkStart w:id="3150" w:name="_Toc62570107"/>
      <w:bookmarkStart w:id="3151" w:name="_Toc179788280"/>
      <w:bookmarkStart w:id="3152" w:name="_Toc199516301"/>
      <w:bookmarkStart w:id="3153" w:name="_Toc194983965"/>
      <w:bookmarkStart w:id="3154" w:name="_Toc243112813"/>
      <w:bookmarkStart w:id="3155" w:name="_Ref348976487"/>
      <w:bookmarkStart w:id="3156" w:name="_Ref348976498"/>
      <w:bookmarkStart w:id="3157" w:name="_Toc349042701"/>
      <w:bookmarkStart w:id="3158" w:name="_Ref38549907"/>
      <w:bookmarkStart w:id="3159" w:name="_Ref38560357"/>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r>
        <w:t>Recoverable Error</w:t>
      </w:r>
      <w:bookmarkEnd w:id="3150"/>
    </w:p>
    <w:p w14:paraId="3D0CA222" w14:textId="38A4905E"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 xml:space="preserve">example, some formats have redundancy by having known lengths, as well as delimiters. A </w:t>
      </w:r>
      <w:r w:rsidR="00B31DA3">
        <w:t>Recoverable Error</w:t>
      </w:r>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239EB5B6" w:rsidR="00181613" w:rsidRDefault="00B31DA3" w:rsidP="00181613">
      <w:r>
        <w:t>Recoverable Error</w:t>
      </w:r>
      <w:r w:rsidR="00181613">
        <w:t xml:space="preserve">s are independent of validation, and when resolving points of uncertainty, </w:t>
      </w:r>
      <w:r>
        <w:t>Recoverable Error</w:t>
      </w:r>
      <w:r w:rsidR="00181613">
        <w:t>s are ignored.</w:t>
      </w:r>
    </w:p>
    <w:p w14:paraId="30D1E90A" w14:textId="77777777" w:rsidR="000E1214" w:rsidRDefault="00A87198" w:rsidP="00B31DA3">
      <w:pPr>
        <w:pStyle w:val="Heading2"/>
      </w:pPr>
      <w:bookmarkStart w:id="3160" w:name="_Ref39164191"/>
      <w:bookmarkStart w:id="3161" w:name="_Toc62570108"/>
      <w:r>
        <w:t>DFDL Data Syntax Grammar</w:t>
      </w:r>
      <w:bookmarkEnd w:id="3151"/>
      <w:bookmarkEnd w:id="3152"/>
      <w:bookmarkEnd w:id="3153"/>
      <w:bookmarkEnd w:id="3154"/>
      <w:bookmarkEnd w:id="3155"/>
      <w:bookmarkEnd w:id="3156"/>
      <w:bookmarkEnd w:id="3157"/>
      <w:bookmarkEnd w:id="3158"/>
      <w:bookmarkEnd w:id="3159"/>
      <w:bookmarkEnd w:id="3160"/>
      <w:bookmarkEnd w:id="3161"/>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12632C">
      <w:pPr>
        <w:numPr>
          <w:ilvl w:val="0"/>
          <w:numId w:val="38"/>
        </w:numPr>
      </w:pPr>
      <w:r>
        <w:t xml:space="preserve">Content </w:t>
      </w:r>
    </w:p>
    <w:p w14:paraId="7D9FF5B1" w14:textId="77777777" w:rsidR="000E1214" w:rsidRDefault="00A87198" w:rsidP="0012632C">
      <w:pPr>
        <w:numPr>
          <w:ilvl w:val="0"/>
          <w:numId w:val="38"/>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162" w:name="_Toc322911607"/>
      <w:bookmarkStart w:id="3163" w:name="_Toc322912146"/>
      <w:bookmarkStart w:id="3164" w:name="_Toc329092996"/>
      <w:bookmarkStart w:id="3165" w:name="_Toc332701509"/>
      <w:bookmarkStart w:id="3166" w:name="_Toc332701816"/>
      <w:bookmarkStart w:id="3167" w:name="_Toc332711610"/>
      <w:bookmarkStart w:id="3168" w:name="_Toc332711918"/>
      <w:bookmarkStart w:id="3169" w:name="_Toc332712220"/>
      <w:bookmarkStart w:id="3170" w:name="_Toc332724136"/>
      <w:bookmarkStart w:id="3171" w:name="_Toc332724436"/>
      <w:bookmarkStart w:id="3172" w:name="_Toc341102732"/>
      <w:bookmarkStart w:id="3173" w:name="_Toc347241465"/>
      <w:bookmarkStart w:id="3174" w:name="_Toc347744658"/>
      <w:bookmarkStart w:id="3175" w:name="_Toc348984441"/>
      <w:bookmarkStart w:id="3176" w:name="_Toc348984746"/>
      <w:bookmarkStart w:id="3177" w:name="_Toc349037909"/>
      <w:bookmarkStart w:id="3178" w:name="_Toc349038214"/>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237CB215" w:rsidR="000E1214" w:rsidRDefault="00A87198">
      <w:pPr>
        <w:pStyle w:val="Caption"/>
        <w:rPr>
          <w:rFonts w:eastAsia="MS Mincho"/>
        </w:rPr>
      </w:pPr>
      <w:r>
        <w:t xml:space="preserve">Table </w:t>
      </w:r>
      <w:r w:rsidR="00FF3CA9">
        <w:fldChar w:fldCharType="begin"/>
      </w:r>
      <w:r w:rsidR="00FF3CA9">
        <w:instrText xml:space="preserve"> SEQ Table \* ARABIC </w:instrText>
      </w:r>
      <w:r w:rsidR="00FF3CA9">
        <w:fldChar w:fldCharType="separate"/>
      </w:r>
      <w:r w:rsidR="00487D12">
        <w:rPr>
          <w:noProof/>
        </w:rPr>
        <w:t>11</w:t>
      </w:r>
      <w:r w:rsidR="00FF3CA9">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r w:rsidR="00A24664">
        <w:t xml:space="preserve">occurrence of an </w:t>
      </w:r>
      <w:r>
        <w:t>element. The representations are:</w:t>
      </w:r>
    </w:p>
    <w:p w14:paraId="36DA211E" w14:textId="77777777" w:rsidR="000E1214" w:rsidRPr="009276EB" w:rsidRDefault="00A87198" w:rsidP="0012632C">
      <w:pPr>
        <w:pStyle w:val="ListParagraph"/>
        <w:numPr>
          <w:ilvl w:val="0"/>
          <w:numId w:val="149"/>
        </w:numPr>
      </w:pPr>
      <w:r w:rsidRPr="009276EB">
        <w:t>Nil Representation</w:t>
      </w:r>
    </w:p>
    <w:p w14:paraId="69355CDB" w14:textId="77777777" w:rsidR="000E1214" w:rsidRPr="009276EB" w:rsidRDefault="00A87198" w:rsidP="0012632C">
      <w:pPr>
        <w:pStyle w:val="ListParagraph"/>
        <w:numPr>
          <w:ilvl w:val="0"/>
          <w:numId w:val="149"/>
        </w:numPr>
      </w:pPr>
      <w:r w:rsidRPr="009276EB">
        <w:t>Empty Representation</w:t>
      </w:r>
    </w:p>
    <w:p w14:paraId="3F38300D" w14:textId="77777777" w:rsidR="000E1214" w:rsidRPr="009276EB" w:rsidRDefault="00A87198" w:rsidP="0012632C">
      <w:pPr>
        <w:pStyle w:val="ListParagraph"/>
        <w:numPr>
          <w:ilvl w:val="0"/>
          <w:numId w:val="149"/>
        </w:numPr>
      </w:pPr>
      <w:r w:rsidRPr="009276EB">
        <w:t>Normal Representation</w:t>
      </w:r>
    </w:p>
    <w:p w14:paraId="69982B2D" w14:textId="77777777" w:rsidR="000E1214" w:rsidRPr="009276EB" w:rsidRDefault="00A87198" w:rsidP="0012632C">
      <w:pPr>
        <w:pStyle w:val="ListParagraph"/>
        <w:numPr>
          <w:ilvl w:val="0"/>
          <w:numId w:val="149"/>
        </w:numPr>
      </w:pPr>
      <w:r w:rsidRPr="009276EB">
        <w:t>Absent Representation</w:t>
      </w:r>
    </w:p>
    <w:p w14:paraId="0DBD4FFE" w14:textId="1C43453C" w:rsidR="000E1214" w:rsidRDefault="003B763B">
      <w:r>
        <w:t>These addi</w:t>
      </w:r>
      <w:r w:rsidR="000D66DE">
        <w:t>t</w:t>
      </w:r>
      <w:r>
        <w:t>ional concepts are also defined</w:t>
      </w:r>
      <w:r w:rsidR="00A87198">
        <w:t>:</w:t>
      </w:r>
    </w:p>
    <w:p w14:paraId="32B2734E" w14:textId="77777777" w:rsidR="000E1214" w:rsidRPr="009276EB" w:rsidRDefault="00A87198" w:rsidP="0012632C">
      <w:pPr>
        <w:pStyle w:val="ListParagraph"/>
        <w:numPr>
          <w:ilvl w:val="0"/>
          <w:numId w:val="150"/>
        </w:numPr>
      </w:pPr>
      <w:r w:rsidRPr="009276EB">
        <w:t>Zero-Length Representation</w:t>
      </w:r>
    </w:p>
    <w:p w14:paraId="02FE3B60" w14:textId="77777777" w:rsidR="000E1214" w:rsidRPr="009276EB" w:rsidRDefault="00A87198" w:rsidP="0012632C">
      <w:pPr>
        <w:pStyle w:val="ListParagraph"/>
        <w:numPr>
          <w:ilvl w:val="0"/>
          <w:numId w:val="150"/>
        </w:numPr>
      </w:pPr>
      <w:r w:rsidRPr="009276EB">
        <w:t>Missing</w:t>
      </w:r>
    </w:p>
    <w:p w14:paraId="6E3882A7" w14:textId="05029CEB" w:rsidR="000E1214" w:rsidRDefault="00A87198">
      <w:r>
        <w:t xml:space="preserve">These definitions are with respect to the grammar above, and they do reference some DFDL properties necessary for their definitions. These properties are defined in </w:t>
      </w:r>
      <w:r w:rsidR="00A24664">
        <w:t xml:space="preserve">Sections </w:t>
      </w:r>
      <w:r w:rsidR="00A24664">
        <w:rPr>
          <w:rStyle w:val="Hyperlink"/>
        </w:rPr>
        <w:fldChar w:fldCharType="begin"/>
      </w:r>
      <w:r w:rsidR="00A24664">
        <w:instrText xml:space="preserve"> REF _Ref52983456 \r \h </w:instrText>
      </w:r>
      <w:r w:rsidR="00A24664">
        <w:rPr>
          <w:rStyle w:val="Hyperlink"/>
        </w:rPr>
      </w:r>
      <w:r w:rsidR="00A24664">
        <w:rPr>
          <w:rStyle w:val="Hyperlink"/>
        </w:rPr>
        <w:fldChar w:fldCharType="separate"/>
      </w:r>
      <w:r w:rsidR="00487D12">
        <w:t>11</w:t>
      </w:r>
      <w:r w:rsidR="00A24664">
        <w:rPr>
          <w:rStyle w:val="Hyperlink"/>
        </w:rPr>
        <w:fldChar w:fldCharType="end"/>
      </w:r>
      <w:r>
        <w:t xml:space="preserve"> and beyond. </w:t>
      </w:r>
    </w:p>
    <w:p w14:paraId="08F92407" w14:textId="77777777" w:rsidR="000E1214" w:rsidRDefault="00A87198">
      <w:r>
        <w:t>Some examples follow the definitions.</w:t>
      </w:r>
    </w:p>
    <w:p w14:paraId="58E7E58D" w14:textId="77777777" w:rsidR="000E1214" w:rsidRDefault="00A87198" w:rsidP="00996DD5">
      <w:pPr>
        <w:pStyle w:val="Heading3"/>
        <w:rPr>
          <w:rFonts w:eastAsia="Times New Roman"/>
        </w:rPr>
      </w:pPr>
      <w:bookmarkStart w:id="3179" w:name="_Ref50556410"/>
      <w:bookmarkStart w:id="3180" w:name="_Toc62570109"/>
      <w:r>
        <w:rPr>
          <w:rFonts w:eastAsia="Times New Roman"/>
        </w:rPr>
        <w:t>Nil Representation</w:t>
      </w:r>
      <w:bookmarkEnd w:id="3179"/>
      <w:bookmarkEnd w:id="3180"/>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1AADD6B2" w:rsidR="000E1214" w:rsidRDefault="00A87198" w:rsidP="0012632C">
      <w:pPr>
        <w:numPr>
          <w:ilvl w:val="0"/>
          <w:numId w:val="39"/>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5"/>
      </w:r>
      <w:r>
        <w:t xml:space="preserve">. (If non-conformant it is not a </w:t>
      </w:r>
      <w:r w:rsidR="00B31DA3">
        <w:t>Processing Error</w:t>
      </w:r>
      <w:r>
        <w:t xml:space="preserve"> and the representation is not nil).</w:t>
      </w:r>
    </w:p>
    <w:p w14:paraId="30389725" w14:textId="13B2A883" w:rsidR="000E1214" w:rsidRDefault="00A87198" w:rsidP="0012632C">
      <w:pPr>
        <w:numPr>
          <w:ilvl w:val="0"/>
          <w:numId w:val="39"/>
        </w:numPr>
      </w:pPr>
      <w:r>
        <w:t xml:space="preserve">conforms to the grammar for </w:t>
      </w:r>
      <w:r w:rsidR="005447C6">
        <w:t xml:space="preserve">SimpleNormalRep </w:t>
      </w:r>
      <w:r>
        <w:t xml:space="preserve">and its </w:t>
      </w:r>
      <w:r w:rsidR="00424426">
        <w:t>SimpleLogicalValue</w:t>
      </w:r>
      <w:r>
        <w:t xml:space="preserv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996DD5">
      <w:pPr>
        <w:pStyle w:val="Heading3"/>
        <w:rPr>
          <w:rFonts w:eastAsia="Times New Roman"/>
        </w:rPr>
      </w:pPr>
      <w:bookmarkStart w:id="3181" w:name="_Ref357760880"/>
      <w:bookmarkStart w:id="3182" w:name="_Toc62570110"/>
      <w:r>
        <w:rPr>
          <w:rFonts w:eastAsia="Times New Roman"/>
        </w:rPr>
        <w:t>Empty Representation</w:t>
      </w:r>
      <w:bookmarkEnd w:id="3181"/>
      <w:bookmarkEnd w:id="3182"/>
    </w:p>
    <w:p w14:paraId="5A4B70E0" w14:textId="1A121A65"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6"/>
      </w:r>
      <w:r>
        <w:t xml:space="preserve"> and the occurrence's SimpleContent or ComplexContent region in the data must be of length zero. (If non-conformant it is not a </w:t>
      </w:r>
      <w:r w:rsidR="00B31DA3">
        <w:t>Processing Error</w:t>
      </w:r>
      <w:r>
        <w:t xml:space="preserve"> and the representation is not empty).</w:t>
      </w:r>
    </w:p>
    <w:p w14:paraId="1B362CE6" w14:textId="77777777" w:rsidR="000E1214" w:rsidRDefault="00A87198">
      <w:r>
        <w:t xml:space="preserve">LeadingAlignment, TrailingAlignment, PrefixLength regions may be present. </w:t>
      </w:r>
    </w:p>
    <w:p w14:paraId="08654023" w14:textId="09E4FD16"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sidR="00A24664" w:rsidRPr="00A24664">
        <w:rPr>
          <w:i/>
          <w:iCs/>
        </w:rPr>
        <w:t xml:space="preserve">missing </w:t>
      </w:r>
      <w:r w:rsidR="00A24664" w:rsidRPr="00424426">
        <w:t>or are</w:t>
      </w:r>
      <w:r w:rsidR="00A24664" w:rsidRPr="00A24664">
        <w:rPr>
          <w:i/>
          <w:iCs/>
        </w:rPr>
        <w:t xml:space="preserv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996DD5">
      <w:pPr>
        <w:pStyle w:val="Heading3"/>
        <w:rPr>
          <w:rFonts w:eastAsia="Times New Roman"/>
        </w:rPr>
      </w:pPr>
      <w:bookmarkStart w:id="3183" w:name="_Toc62570111"/>
      <w:r>
        <w:rPr>
          <w:rFonts w:eastAsia="Times New Roman"/>
        </w:rPr>
        <w:t>Normal Representation</w:t>
      </w:r>
      <w:bookmarkEnd w:id="3183"/>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996DD5">
      <w:pPr>
        <w:pStyle w:val="Heading3"/>
        <w:rPr>
          <w:rFonts w:eastAsia="Times New Roman"/>
        </w:rPr>
      </w:pPr>
      <w:bookmarkStart w:id="3184" w:name="_Toc62570112"/>
      <w:r>
        <w:rPr>
          <w:rFonts w:eastAsia="Times New Roman"/>
        </w:rPr>
        <w:t>Absent Representation</w:t>
      </w:r>
      <w:bookmarkEnd w:id="3184"/>
    </w:p>
    <w:p w14:paraId="64B9CBD8" w14:textId="718860AE" w:rsidR="000E1214" w:rsidRDefault="00A87198">
      <w:r>
        <w:t>Often,</w:t>
      </w:r>
      <w:r w:rsidR="0041676B">
        <w:t xml:space="preserve">it is possible to </w:t>
      </w:r>
      <w:r>
        <w:t xml:space="preserve">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t>
      </w:r>
      <w:r w:rsidR="0041676B">
        <w:t>it is said to have</w:t>
      </w:r>
      <w:r w:rsidR="006E2D03">
        <w:t xml:space="preserve"> </w:t>
      </w:r>
      <w:r>
        <w:rPr>
          <w:i/>
          <w:iCs/>
        </w:rPr>
        <w:t>absent representation</w:t>
      </w:r>
      <w:r>
        <w:t xml:space="preserve">, or "the representation is absent". </w:t>
      </w:r>
    </w:p>
    <w:p w14:paraId="6836309E" w14:textId="6196B468"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r w:rsidR="00885B8F">
        <w:t xml:space="preserve">must be </w:t>
      </w:r>
      <w:r>
        <w:t xml:space="preserve">of 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996DD5">
      <w:pPr>
        <w:pStyle w:val="Heading3"/>
        <w:rPr>
          <w:rFonts w:eastAsia="Times New Roman"/>
        </w:rPr>
      </w:pPr>
      <w:bookmarkStart w:id="3185" w:name="_Ref365390854"/>
      <w:bookmarkStart w:id="3186" w:name="_Ref365390858"/>
      <w:bookmarkStart w:id="3187" w:name="_Toc62570113"/>
      <w:r>
        <w:rPr>
          <w:rFonts w:eastAsia="Times New Roman"/>
        </w:rPr>
        <w:t>Zero-length Representation</w:t>
      </w:r>
      <w:bookmarkEnd w:id="3185"/>
      <w:bookmarkEnd w:id="3186"/>
      <w:bookmarkEnd w:id="3187"/>
    </w:p>
    <w:p w14:paraId="0775FBB4" w14:textId="191ACE8E" w:rsidR="000E1214" w:rsidRDefault="0041676B">
      <w:r>
        <w:t>T</w:t>
      </w:r>
      <w:r w:rsidR="00A87198">
        <w:t xml:space="preserve">he term </w:t>
      </w:r>
      <w:r w:rsidR="00A87198">
        <w:rPr>
          <w:i/>
          <w:iCs/>
        </w:rPr>
        <w:t>zero-length representation</w:t>
      </w:r>
      <w:r w:rsidR="00A87198">
        <w:t xml:space="preserve"> </w:t>
      </w:r>
      <w:r>
        <w:t xml:space="preserve">is used to </w:t>
      </w:r>
      <w:r w:rsidR="00A87198">
        <w:t xml:space="preserve">describe the situations where any of the above representations turn out to be of length zero due to specific combinations of data type and format properties: </w:t>
      </w:r>
    </w:p>
    <w:p w14:paraId="5445E991" w14:textId="77777777" w:rsidR="000E1214" w:rsidRPr="009276EB" w:rsidRDefault="00A87198" w:rsidP="0012632C">
      <w:pPr>
        <w:pStyle w:val="ListParagraph"/>
        <w:numPr>
          <w:ilvl w:val="0"/>
          <w:numId w:val="151"/>
        </w:numPr>
      </w:pPr>
      <w:r w:rsidRPr="009276EB">
        <w:t>The nil representation can be a zero-length representation if dfdl:nilValue is ‘%ES;’ or ‘%WSP*;’ appearing on its own as a literal nil value and there is no framing or framing is suppressed by dfdl:nilValueDelimiterPolicy.</w:t>
      </w:r>
    </w:p>
    <w:p w14:paraId="191E51AC" w14:textId="77777777" w:rsidR="000E1214" w:rsidRPr="009276EB" w:rsidRDefault="00A87198" w:rsidP="0012632C">
      <w:pPr>
        <w:pStyle w:val="ListParagraph"/>
        <w:numPr>
          <w:ilvl w:val="0"/>
          <w:numId w:val="151"/>
        </w:numPr>
      </w:pPr>
      <w:r w:rsidRPr="009276EB">
        <w:t>The empty representation can be a zero-length representation if there is no framing or framing is suppressed by dfdl:emptyValueDelimiterPolicy.</w:t>
      </w:r>
    </w:p>
    <w:p w14:paraId="3B2FF8F2" w14:textId="77777777" w:rsidR="000E1214" w:rsidRPr="009276EB" w:rsidRDefault="00A87198" w:rsidP="0012632C">
      <w:pPr>
        <w:pStyle w:val="ListParagraph"/>
        <w:numPr>
          <w:ilvl w:val="0"/>
          <w:numId w:val="151"/>
        </w:numPr>
      </w:pPr>
      <w:r w:rsidRPr="009276EB">
        <w:t xml:space="preserve">The normal representation can be a zero-length representation if the type is xs:string or xs:hexBinary and there is no framing. </w:t>
      </w:r>
    </w:p>
    <w:p w14:paraId="3A6E1E00" w14:textId="77777777" w:rsidR="000E1214" w:rsidRDefault="00A87198" w:rsidP="0012632C">
      <w:pPr>
        <w:pStyle w:val="ListParagraph"/>
        <w:numPr>
          <w:ilvl w:val="0"/>
          <w:numId w:val="151"/>
        </w:numPr>
      </w:pPr>
      <w:r w:rsidRPr="009276EB">
        <w:t>The absent representation always has a zero-length representation.</w:t>
      </w:r>
      <w:r>
        <w:t xml:space="preserve"> </w:t>
      </w:r>
    </w:p>
    <w:p w14:paraId="2D81C7C8" w14:textId="57536FDE" w:rsidR="000E1214" w:rsidRDefault="00A87198">
      <w:r>
        <w:t xml:space="preserve">If the nil representation may be zero-length, then the absent representation cannot occur because zero-length </w:t>
      </w:r>
      <w:r w:rsidR="008E2B24">
        <w:t>is</w:t>
      </w:r>
      <w:r>
        <w:t xml:space="preserve"> interpreted as nil representation.</w:t>
      </w:r>
    </w:p>
    <w:p w14:paraId="66DA1F11" w14:textId="0A80D185" w:rsidR="000E1214" w:rsidRDefault="00A87198">
      <w:r>
        <w:t xml:space="preserve">If the nil representation may not be zero length, but the empty representation is zero-length, then the absent representation cannot occur because zero-length </w:t>
      </w:r>
      <w:r w:rsidR="008E2B24">
        <w:t>is</w:t>
      </w:r>
      <w:r>
        <w:t xml:space="preserve"> interpreted as the empty representation.</w:t>
      </w:r>
    </w:p>
    <w:p w14:paraId="58E6C017" w14:textId="10F1226F"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t>
      </w:r>
      <w:r w:rsidR="008E2B24">
        <w:t>is</w:t>
      </w:r>
      <w:r>
        <w:t xml:space="preserv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996DD5">
      <w:pPr>
        <w:pStyle w:val="Heading3"/>
        <w:rPr>
          <w:rFonts w:eastAsia="Times New Roman"/>
        </w:rPr>
      </w:pPr>
      <w:bookmarkStart w:id="3188" w:name="_Toc62570114"/>
      <w:r>
        <w:rPr>
          <w:rFonts w:eastAsia="Times New Roman"/>
        </w:rPr>
        <w:t>Missing</w:t>
      </w:r>
      <w:bookmarkEnd w:id="318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3699C427" w:rsidR="000E1214" w:rsidRDefault="00A87198">
      <w:r>
        <w:t xml:space="preserve">When parsing, the term missing really covers two situations. First, it subsumes absent representation. Secondly it applies when an element does not have a representation at all in the data stream, that is, when </w:t>
      </w:r>
      <w:r w:rsidR="0041676B">
        <w:t xml:space="preserve">there are </w:t>
      </w:r>
      <w:r w:rsidR="000D66DE">
        <w:t>insufficient</w:t>
      </w:r>
      <w:r>
        <w:t xml:space="preserve"> constructs in the data stream to determine the location of the representation of the element; hence, none of the concepts above apply. This </w:t>
      </w:r>
      <w:r w:rsidR="008E2B24">
        <w:t>is</w:t>
      </w:r>
      <w:r>
        <w:t xml:space="preserve"> made clearer in the examples below. If an element occurrence is missing when parsing, no item is ever added to the Infoset.</w:t>
      </w:r>
    </w:p>
    <w:p w14:paraId="0EC5DCE5" w14:textId="489888D8"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487D12" w:rsidRPr="00487D12">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996DD5">
      <w:pPr>
        <w:pStyle w:val="Heading3"/>
        <w:rPr>
          <w:rFonts w:eastAsia="Times New Roman"/>
        </w:rPr>
      </w:pPr>
      <w:bookmarkStart w:id="3189" w:name="_Toc62570115"/>
      <w:r>
        <w:rPr>
          <w:rFonts w:eastAsia="Times New Roman"/>
        </w:rPr>
        <w:t>Examples of Missing and Empty Representation</w:t>
      </w:r>
      <w:bookmarkEnd w:id="3189"/>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 </w:t>
      </w:r>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5DE1ED23" w:rsidR="00885B8F" w:rsidRDefault="00A87198" w:rsidP="00885B8F">
      <w:pPr>
        <w:pStyle w:val="Codeblock0"/>
        <w:pBdr>
          <w:top w:val="single" w:sz="4" w:space="1" w:color="auto"/>
          <w:left w:val="single" w:sz="4" w:space="4" w:color="auto"/>
          <w:bottom w:val="single" w:sz="4" w:space="1" w:color="auto"/>
          <w:right w:val="single" w:sz="4" w:space="4" w:color="auto"/>
        </w:pBdr>
      </w:pPr>
      <w:r>
        <w:t>&lt;xs:sequence dfdl:separator=","</w:t>
      </w:r>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w:t>
      </w:r>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4740BF02" w:rsidR="000E1214" w:rsidRDefault="00A87198">
      <w:r>
        <w:t>In the data stream '</w:t>
      </w:r>
      <w:r>
        <w:rPr>
          <w:rStyle w:val="CodeCharacter"/>
          <w:rFonts w:cs="Times New Roman"/>
          <w:sz w:val="20"/>
        </w:rPr>
        <w:t>A:aaaa,,C:cccc</w:t>
      </w:r>
      <w:r>
        <w:t xml:space="preserve">' element B has the absent representation, because </w:t>
      </w:r>
      <w:r w:rsidR="0041676B">
        <w:t>the processor is</w:t>
      </w:r>
      <w:r>
        <w:t xml:space="preserve"> able to tell where element B would appear, but the syntax there does not contain the </w:t>
      </w:r>
      <w:r w:rsidR="005E5BCE">
        <w:t>needed</w:t>
      </w:r>
      <w:r>
        <w:t xml:space="preserve"> initiator delimiter; hence, it does not satisfy any of nil, empty, or normal representation. Since</w:t>
      </w:r>
      <w:r w:rsidR="006E2D03">
        <w:t xml:space="preserve"> </w:t>
      </w:r>
      <w:r w:rsidR="0041676B">
        <w:t xml:space="preserve">the processor </w:t>
      </w:r>
      <w:r>
        <w:t>know</w:t>
      </w:r>
      <w:r w:rsidR="0041676B">
        <w:t>s</w:t>
      </w:r>
      <w:r>
        <w:t xml:space="preserve"> its location, and the data stream there (between the two separators) is zero-length, it is the absent representation, and so is missing.</w:t>
      </w:r>
    </w:p>
    <w:p w14:paraId="6F508BBF" w14:textId="77777777" w:rsidR="000E1214" w:rsidRDefault="00A87198" w:rsidP="00996DD5">
      <w:pPr>
        <w:pStyle w:val="Heading3"/>
        <w:rPr>
          <w:rFonts w:eastAsia="Times New Roman"/>
        </w:rPr>
      </w:pPr>
      <w:bookmarkStart w:id="3190" w:name="_Toc62570116"/>
      <w:r>
        <w:rPr>
          <w:rFonts w:eastAsia="Times New Roman"/>
        </w:rPr>
        <w:t>Round Trip Ambiguities</w:t>
      </w:r>
      <w:bookmarkEnd w:id="3190"/>
    </w:p>
    <w:p w14:paraId="000E1AB2" w14:textId="247A196D" w:rsidR="000E1214" w:rsidRDefault="00A87198">
      <w:r>
        <w:t>The overlapping nature of the possible representations: normal, empty, nil, and absent, creates a number of ambiguities where taking an Infoset, unparsing it, and reparsing it result</w:t>
      </w:r>
      <w:r w:rsidR="00926C01">
        <w:t>s</w:t>
      </w:r>
      <w:r>
        <w:t xml:space="preserve"> in a second Infoset that is not the same as the original.  </w:t>
      </w:r>
      <w:r w:rsidR="00405572">
        <w:t>However,</w:t>
      </w:r>
      <w:r>
        <w:t xml:space="preserve"> taking the second Infoset, unparsing it, and reparsing it, result</w:t>
      </w:r>
      <w:r w:rsidR="00F30AAF">
        <w:t>s</w:t>
      </w:r>
      <w:r>
        <w:t xml:space="preserve"> in a third Infoset which is the same as the second.</w:t>
      </w:r>
    </w:p>
    <w:p w14:paraId="3822DF54" w14:textId="33EE28F2" w:rsidR="000E1214" w:rsidRDefault="00A87198">
      <w:r>
        <w:t>When unparsing, if a string Infoset item happens to contain a string that matches either one of the dfdl:nilValue list value</w:t>
      </w:r>
      <w:r w:rsidR="00885B8F">
        <w:t>s</w:t>
      </w:r>
      <w:r>
        <w:t xml:space="preserve"> or the default value, it is not given any special treatment. The string's characters are output, or if the value is the empty string, zero length content is output. (In both cases along with an initiator or terminator if </w:t>
      </w:r>
      <w:r w:rsidR="00824427">
        <w:t>applicable</w:t>
      </w:r>
      <w:r>
        <w:t xml:space="preserve">.) This creates an ambiguity where one can unparse an Infoset item which has member </w:t>
      </w:r>
      <w:r>
        <w:rPr>
          <w:b/>
        </w:rPr>
        <w:t>[nilled]</w:t>
      </w:r>
      <w:r>
        <w:t xml:space="preserve"> true, but when reparsed produce</w:t>
      </w:r>
      <w:r w:rsidR="00F30AAF">
        <w:t>s</w:t>
      </w:r>
      <w:r>
        <w:t xml:space="preserve"> an Infoset item which has member </w:t>
      </w:r>
      <w:r>
        <w:rPr>
          <w:b/>
        </w:rPr>
        <w:t>[nilled]</w:t>
      </w:r>
      <w:r>
        <w:t xml:space="preserve"> false. </w:t>
      </w:r>
    </w:p>
    <w:p w14:paraId="2CDE69FE" w14:textId="29846C9A"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t>
      </w:r>
      <w:r w:rsidR="000D66DE">
        <w:rPr>
          <w:rFonts w:cs="Arial"/>
        </w:rPr>
        <w:t>results in</w:t>
      </w:r>
      <w:r>
        <w:rPr>
          <w:rFonts w:cs="Arial"/>
        </w:rPr>
        <w:t xml:space="preserve"> an Infoset item with </w:t>
      </w:r>
      <w:r>
        <w:rPr>
          <w:rFonts w:cs="Arial"/>
          <w:b/>
        </w:rPr>
        <w:t>[nilled]</w:t>
      </w:r>
      <w:r>
        <w:rPr>
          <w:rFonts w:cs="Arial"/>
        </w:rPr>
        <w:t xml:space="preserve"> true. If</w:t>
      </w:r>
      <w:r w:rsidR="006E2D03">
        <w:rPr>
          <w:rFonts w:cs="Arial"/>
        </w:rPr>
        <w:t xml:space="preserve"> </w:t>
      </w:r>
      <w:r w:rsidR="00BD0D60">
        <w:rPr>
          <w:rFonts w:cs="Arial"/>
        </w:rPr>
        <w:t xml:space="preserve">a processor </w:t>
      </w:r>
      <w:r>
        <w:rPr>
          <w:rFonts w:cs="Arial"/>
        </w:rPr>
        <w:t xml:space="preserve">unparsed a string </w:t>
      </w:r>
      <w:r w:rsidR="00933F0E">
        <w:rPr>
          <w:rFonts w:cs="Arial"/>
        </w:rPr>
        <w:t>Infoset</w:t>
      </w:r>
      <w:r>
        <w:rPr>
          <w:rFonts w:cs="Arial"/>
        </w:rPr>
        <w:t xml:space="preserve"> item with contents of the 3 characters "nil", this </w:t>
      </w:r>
      <w:r w:rsidR="008E2B24">
        <w:rPr>
          <w:rFonts w:cs="Arial"/>
        </w:rPr>
        <w:t>is</w:t>
      </w:r>
      <w:r>
        <w:rPr>
          <w:rFonts w:cs="Arial"/>
        </w:rPr>
        <w:t xml:space="preserve"> output as the letters "nil", which on parse </w:t>
      </w:r>
      <w:r w:rsidR="00F30AAF">
        <w:rPr>
          <w:rFonts w:cs="Arial"/>
        </w:rPr>
        <w:t>do</w:t>
      </w:r>
      <w:r w:rsidR="000D66DE">
        <w:rPr>
          <w:rFonts w:cs="Arial"/>
        </w:rPr>
        <w:t>es</w:t>
      </w:r>
      <w:r w:rsidR="00F30AAF">
        <w:rPr>
          <w:rFonts w:cs="Arial"/>
        </w:rPr>
        <w:t xml:space="preserve"> </w:t>
      </w:r>
      <w:r>
        <w:rPr>
          <w:rFonts w:cs="Arial"/>
        </w:rPr>
        <w:t xml:space="preserve">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191" w:name="_Ref37335786"/>
      <w:bookmarkStart w:id="3192" w:name="_Ref37335737"/>
      <w:bookmarkStart w:id="3193" w:name="_Toc62570117"/>
      <w:r>
        <w:t>Parsing Algorithm</w:t>
      </w:r>
      <w:bookmarkEnd w:id="3191"/>
      <w:bookmarkEnd w:id="3192"/>
      <w:bookmarkEnd w:id="3193"/>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12632C">
      <w:pPr>
        <w:numPr>
          <w:ilvl w:val="0"/>
          <w:numId w:val="40"/>
        </w:numPr>
      </w:pPr>
      <w:r>
        <w:t>Establish representation</w:t>
      </w:r>
    </w:p>
    <w:p w14:paraId="7FD4D9E1" w14:textId="77777777" w:rsidR="000E1214" w:rsidRDefault="00A87198" w:rsidP="0012632C">
      <w:pPr>
        <w:numPr>
          <w:ilvl w:val="0"/>
          <w:numId w:val="40"/>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4296C42D" w:rsidR="000E1214" w:rsidRDefault="00A87198">
      <w:r>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hyperlink w:anchor="_Overview:_Core_Representation" w:history="1">
        <w:r w:rsidR="009042D0" w:rsidRPr="009042D0">
          <w:rPr>
            <w:rStyle w:val="InternetLink"/>
          </w:rPr>
          <w:fldChar w:fldCharType="begin"/>
        </w:r>
        <w:r w:rsidR="009042D0" w:rsidRPr="009042D0">
          <w:rPr>
            <w:rStyle w:val="InternetLink"/>
          </w:rPr>
          <w:instrText xml:space="preserve"> REF _Ref39164410 \r \h </w:instrText>
        </w:r>
        <w:r w:rsidR="009042D0">
          <w:rPr>
            <w:rStyle w:val="InternetLink"/>
          </w:rPr>
          <w:instrText xml:space="preserve"> \* MERGEFORMAT </w:instrText>
        </w:r>
        <w:r w:rsidR="009042D0" w:rsidRPr="009042D0">
          <w:rPr>
            <w:rStyle w:val="InternetLink"/>
          </w:rPr>
        </w:r>
        <w:r w:rsidR="009042D0" w:rsidRPr="009042D0">
          <w:rPr>
            <w:rStyle w:val="InternetLink"/>
          </w:rPr>
          <w:fldChar w:fldCharType="separate"/>
        </w:r>
        <w:r w:rsidR="00487D12">
          <w:rPr>
            <w:rStyle w:val="InternetLink"/>
          </w:rPr>
          <w:t>10</w:t>
        </w:r>
        <w:r w:rsidR="009042D0" w:rsidRPr="009042D0">
          <w:rPr>
            <w:rStyle w:val="InternetLink"/>
          </w:rPr>
          <w:fldChar w:fldCharType="end"/>
        </w:r>
      </w:hyperlink>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996DD5">
      <w:pPr>
        <w:pStyle w:val="Heading3"/>
        <w:rPr>
          <w:rFonts w:eastAsia="Times New Roman"/>
        </w:rPr>
      </w:pPr>
      <w:bookmarkStart w:id="3194" w:name="_Toc62570118"/>
      <w:r>
        <w:rPr>
          <w:rFonts w:eastAsia="Times New Roman"/>
        </w:rPr>
        <w:t>Known-to-exist and Known-not-to-exist</w:t>
      </w:r>
      <w:bookmarkEnd w:id="3194"/>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12632C">
      <w:pPr>
        <w:pStyle w:val="ListParagraph"/>
        <w:numPr>
          <w:ilvl w:val="0"/>
          <w:numId w:val="41"/>
        </w:numPr>
      </w:pPr>
      <w:r>
        <w:t>There is a dfdl:discriminator</w:t>
      </w:r>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12632C">
      <w:pPr>
        <w:pStyle w:val="ListParagraph"/>
        <w:numPr>
          <w:ilvl w:val="0"/>
          <w:numId w:val="41"/>
        </w:numPr>
      </w:pPr>
      <w:r w:rsidRPr="008D53D7">
        <w:rPr>
          <w:rFonts w:cs="Arial"/>
        </w:rPr>
        <w:t>The component is a direct child of an xs:sequence or xs:choice with dfdl:initiatedContent</w:t>
      </w:r>
      <w:r>
        <w:rPr>
          <w:rStyle w:val="FootnoteReference"/>
          <w:rFonts w:cs="Arial"/>
        </w:rPr>
        <w:footnoteReference w:id="18"/>
      </w:r>
      <w:r w:rsidRPr="008D53D7">
        <w:rPr>
          <w:rFonts w:cs="Arial"/>
        </w:rPr>
        <w:t xml:space="preserve"> 'yes' and a dfdl:initiator defined for the component is found.</w:t>
      </w:r>
    </w:p>
    <w:p w14:paraId="1103E015" w14:textId="44679C32" w:rsidR="000E1214" w:rsidRPr="0082161B" w:rsidRDefault="00A87198" w:rsidP="0012632C">
      <w:pPr>
        <w:pStyle w:val="ListParagraph"/>
        <w:numPr>
          <w:ilvl w:val="0"/>
          <w:numId w:val="41"/>
        </w:numPr>
      </w:pPr>
      <w:r w:rsidRPr="0082161B">
        <w:rPr>
          <w:rFonts w:cs="Arial"/>
        </w:rPr>
        <w:t>The component is a direct child of an xs:choice with dfdl:choiceDispatchKey</w:t>
      </w:r>
      <w:r>
        <w:rPr>
          <w:rStyle w:val="FootnoteReference"/>
          <w:rFonts w:cs="Arial"/>
        </w:rPr>
        <w:footnoteReference w:id="19"/>
      </w:r>
      <w:r w:rsidRPr="0082161B">
        <w:rPr>
          <w:rFonts w:cs="Arial"/>
        </w:rPr>
        <w:t xml:space="preserve"> and the result of the dfdl:choiceDispatchKey expression matches one of the dfdl:choiceBranchKey property values of the child. </w:t>
      </w:r>
    </w:p>
    <w:p w14:paraId="5CB83415" w14:textId="3F533141" w:rsidR="000E1214" w:rsidRDefault="00A87198">
      <w:r>
        <w:t xml:space="preserve">If none of those hold because they are not applicable then the occurrence is still known-to-exist if ALL of the following hold, and no </w:t>
      </w:r>
      <w:r w:rsidR="00B31DA3">
        <w:t>Processing Error</w:t>
      </w:r>
      <w:r>
        <w:t xml:space="preserve"> occurs during their determination:</w:t>
      </w:r>
    </w:p>
    <w:p w14:paraId="21B2FB26" w14:textId="77777777" w:rsidR="000E1214" w:rsidRDefault="00A87198" w:rsidP="0012632C">
      <w:pPr>
        <w:numPr>
          <w:ilvl w:val="0"/>
          <w:numId w:val="42"/>
        </w:numPr>
      </w:pPr>
      <w:r>
        <w:t>When there are dfdl:assert</w:t>
      </w:r>
      <w:r>
        <w:rPr>
          <w:rStyle w:val="FootnoteReference"/>
        </w:rPr>
        <w:footnoteReference w:id="20"/>
      </w:r>
      <w:r>
        <w:t xml:space="preserve"> statements with failureType 'processingError' on the component, all their expressions evaluate to true or their regular expression patterns match.</w:t>
      </w:r>
    </w:p>
    <w:p w14:paraId="6A599B65" w14:textId="77777777" w:rsidR="000E1214" w:rsidRDefault="00A87198" w:rsidP="0012632C">
      <w:pPr>
        <w:numPr>
          <w:ilvl w:val="0"/>
          <w:numId w:val="42"/>
        </w:numPr>
      </w:pPr>
      <w:r>
        <w:t>It has nil, empty, or normal representation.</w:t>
      </w:r>
    </w:p>
    <w:p w14:paraId="0AAB738C" w14:textId="77777777" w:rsidR="000E1214" w:rsidRDefault="00A87198" w:rsidP="0012632C">
      <w:pPr>
        <w:numPr>
          <w:ilvl w:val="0"/>
          <w:numId w:val="42"/>
        </w:numPr>
      </w:pPr>
      <w:r>
        <w:t>When it has normal representation the content of the representation is convertible to the element type without error.</w:t>
      </w:r>
    </w:p>
    <w:p w14:paraId="6E7C6D04" w14:textId="7F94A3CD" w:rsidR="000E1214" w:rsidRDefault="00A87198">
      <w:r>
        <w:t xml:space="preserve">Note that </w:t>
      </w:r>
      <w:r w:rsidR="003E209F">
        <w:t>Validation Error</w:t>
      </w:r>
      <w:r>
        <w:t xml:space="preserve">s or </w:t>
      </w:r>
      <w:r w:rsidR="00B31DA3">
        <w:t>Recoverable Error</w:t>
      </w:r>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0097A91" w:rsidR="000E1214" w:rsidRDefault="00A87198">
      <w:r>
        <w:t xml:space="preserve">Note that it is possible for an occurrence of a schema component to be known-to-exist due to a positive discrimination, but then subsequently a </w:t>
      </w:r>
      <w:r w:rsidR="00B31DA3">
        <w:t>Processing Error</w:t>
      </w:r>
      <w:r>
        <w:t xml:space="preserve"> occurs when evaluating a statement annotation such as a dfdl:assert or a dfdl:setVariable, or a </w:t>
      </w:r>
      <w:r w:rsidR="00B31DA3">
        <w:t>Processing Error</w:t>
      </w:r>
      <w:r>
        <w:t xml:space="preserve"> occurs when determining the representation, or in the case of normal representation and simple</w:t>
      </w:r>
      <w:r w:rsidR="00D46E3F">
        <w:t xml:space="preserve"> t</w:t>
      </w:r>
      <w:r>
        <w:t xml:space="preserve">ype, when converting that representation's content into a value of the type. This </w:t>
      </w:r>
      <w:r w:rsidR="00B31DA3">
        <w:t>Processing Error</w:t>
      </w:r>
      <w:r>
        <w:t xml:space="preserve"> does not change the fact that the schema component was determined to be known-to-exist. This is important in the discussion </w:t>
      </w:r>
      <w:r w:rsidR="00F612D6">
        <w:t xml:space="preserve">in Section </w:t>
      </w:r>
      <w:r w:rsidR="00F612D6">
        <w:fldChar w:fldCharType="begin"/>
      </w:r>
      <w:r w:rsidR="00F612D6">
        <w:instrText xml:space="preserve"> REF _Ref362445434 \r \h </w:instrText>
      </w:r>
      <w:r w:rsidR="00F612D6">
        <w:fldChar w:fldCharType="separate"/>
      </w:r>
      <w:r w:rsidR="00487D12">
        <w:t>9.3.3</w:t>
      </w:r>
      <w:r w:rsidR="00F612D6">
        <w:fldChar w:fldCharType="end"/>
      </w:r>
      <w:r w:rsidR="00F612D6">
        <w:t xml:space="preserve">, </w:t>
      </w:r>
      <w:r w:rsidR="00F612D6" w:rsidRPr="00F612D6">
        <w:rPr>
          <w:rStyle w:val="InternetLink"/>
        </w:rPr>
        <w:fldChar w:fldCharType="begin"/>
      </w:r>
      <w:r w:rsidR="00F612D6" w:rsidRPr="00F612D6">
        <w:rPr>
          <w:rStyle w:val="InternetLink"/>
        </w:rPr>
        <w:instrText xml:space="preserve"> REF _Ref362445434 \h </w:instrText>
      </w:r>
      <w:r w:rsidR="00F612D6">
        <w:rPr>
          <w:rStyle w:val="InternetLink"/>
        </w:rPr>
        <w:instrText xml:space="preserve"> \* MERGEFORMAT </w:instrText>
      </w:r>
      <w:r w:rsidR="00F612D6" w:rsidRPr="00F612D6">
        <w:rPr>
          <w:rStyle w:val="InternetLink"/>
        </w:rPr>
      </w:r>
      <w:r w:rsidR="00F612D6" w:rsidRPr="00F612D6">
        <w:rPr>
          <w:rStyle w:val="InternetLink"/>
        </w:rPr>
        <w:fldChar w:fldCharType="separate"/>
      </w:r>
      <w:r w:rsidR="00487D12" w:rsidRPr="00487D12">
        <w:rPr>
          <w:rStyle w:val="InternetLink"/>
        </w:rPr>
        <w:t>Resolving Points of Uncertainty</w:t>
      </w:r>
      <w:r w:rsidR="00F612D6" w:rsidRPr="00F612D6">
        <w:rPr>
          <w:rStyle w:val="InternetLink"/>
        </w:rPr>
        <w:fldChar w:fldCharType="end"/>
      </w:r>
      <w:r w:rsidR="00F612D6">
        <w:t xml:space="preserve"> </w:t>
      </w:r>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4D1E41D0" w:rsidR="000E1214" w:rsidRDefault="00A87198" w:rsidP="0012632C">
      <w:pPr>
        <w:numPr>
          <w:ilvl w:val="0"/>
          <w:numId w:val="43"/>
        </w:numPr>
        <w:autoSpaceDE w:val="0"/>
        <w:autoSpaceDN w:val="0"/>
        <w:adjustRightInd w:val="0"/>
        <w:rPr>
          <w:rFonts w:cs="Arial"/>
        </w:rPr>
      </w:pPr>
      <w:r>
        <w:rPr>
          <w:rFonts w:cs="Arial"/>
        </w:rPr>
        <w:t xml:space="preserve">There is a dfdl:discriminator applying to the component and its expression evaluates to false or regular expression pattern fails to match, or a </w:t>
      </w:r>
      <w:r w:rsidR="00B31DA3">
        <w:rPr>
          <w:rFonts w:cs="Arial"/>
        </w:rPr>
        <w:t>Processing Error</w:t>
      </w:r>
      <w:r>
        <w:rPr>
          <w:rFonts w:cs="Arial"/>
        </w:rPr>
        <w:t xml:space="preserve"> occurs while processing the dfdl:discriminator.</w:t>
      </w:r>
    </w:p>
    <w:p w14:paraId="3B9FE3DE" w14:textId="77777777" w:rsidR="000E1214" w:rsidRDefault="00A87198" w:rsidP="0012632C">
      <w:pPr>
        <w:numPr>
          <w:ilvl w:val="0"/>
          <w:numId w:val="43"/>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rsidP="0012632C">
      <w:pPr>
        <w:numPr>
          <w:ilvl w:val="0"/>
          <w:numId w:val="43"/>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rsidP="0012632C">
      <w:pPr>
        <w:numPr>
          <w:ilvl w:val="0"/>
          <w:numId w:val="43"/>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12632C">
      <w:pPr>
        <w:numPr>
          <w:ilvl w:val="0"/>
          <w:numId w:val="44"/>
        </w:numPr>
        <w:autoSpaceDE w:val="0"/>
        <w:autoSpaceDN w:val="0"/>
        <w:adjustRightInd w:val="0"/>
        <w:rPr>
          <w:rFonts w:cs="Arial"/>
        </w:rPr>
      </w:pPr>
      <w:r>
        <w:rPr>
          <w:rFonts w:cs="Arial"/>
        </w:rPr>
        <w:t xml:space="preserve">The occurrence is missing </w:t>
      </w:r>
    </w:p>
    <w:p w14:paraId="0F3C3B1A" w14:textId="1B2316B8" w:rsidR="000E1214" w:rsidRDefault="00A87198" w:rsidP="0012632C">
      <w:pPr>
        <w:numPr>
          <w:ilvl w:val="0"/>
          <w:numId w:val="44"/>
        </w:numPr>
        <w:autoSpaceDE w:val="0"/>
        <w:autoSpaceDN w:val="0"/>
        <w:adjustRightInd w:val="0"/>
        <w:rPr>
          <w:rFonts w:cs="Arial"/>
        </w:rPr>
      </w:pPr>
      <w:r>
        <w:rPr>
          <w:rFonts w:cs="Arial"/>
        </w:rPr>
        <w:t xml:space="preserve">There is a dfdl:assert with failureType 'processingError' on the component and its expression evaluates to false or its regular expression pattern fails to match, or a </w:t>
      </w:r>
      <w:r w:rsidR="00B31DA3">
        <w:rPr>
          <w:rFonts w:cs="Arial"/>
        </w:rPr>
        <w:t>Processing Error</w:t>
      </w:r>
      <w:r>
        <w:rPr>
          <w:rFonts w:cs="Arial"/>
        </w:rPr>
        <w:t xml:space="preserve"> occurs while processing the dfdl:assert.</w:t>
      </w:r>
    </w:p>
    <w:p w14:paraId="14B3FEEF" w14:textId="21FF1BD6" w:rsidR="000E1214" w:rsidRDefault="00A87198" w:rsidP="0012632C">
      <w:pPr>
        <w:numPr>
          <w:ilvl w:val="0"/>
          <w:numId w:val="44"/>
        </w:numPr>
        <w:autoSpaceDE w:val="0"/>
        <w:autoSpaceDN w:val="0"/>
        <w:adjustRightInd w:val="0"/>
        <w:rPr>
          <w:rFonts w:cs="Arial"/>
        </w:rPr>
      </w:pPr>
      <w:r>
        <w:rPr>
          <w:rFonts w:cs="Arial"/>
        </w:rPr>
        <w:t xml:space="preserve">A </w:t>
      </w:r>
      <w:r w:rsidR="00B31DA3">
        <w:rPr>
          <w:rFonts w:cs="Arial"/>
        </w:rPr>
        <w:t>Processing Error</w:t>
      </w:r>
      <w:r>
        <w:rPr>
          <w:rFonts w:cs="Arial"/>
        </w:rPr>
        <w:t xml:space="preserve"> occurs when parsing the component. </w:t>
      </w:r>
      <w:r w:rsidR="00B31DA3">
        <w:rPr>
          <w:rFonts w:cs="Arial"/>
        </w:rPr>
        <w:t>Processing Error</w:t>
      </w:r>
      <w:r>
        <w:rPr>
          <w:rFonts w:cs="Arial"/>
        </w:rPr>
        <w:t xml:space="preserve">s include, but are not limited to, inability to identify any of nil, empty, normal or absent representations, or failure to convert a value to the built-in logical type. </w:t>
      </w:r>
    </w:p>
    <w:p w14:paraId="5847C9ED" w14:textId="7683D2B3" w:rsidR="000E1214" w:rsidRDefault="00A87198">
      <w:r>
        <w:t xml:space="preserve">Note that </w:t>
      </w:r>
      <w:r w:rsidR="003E209F">
        <w:t>Validation Error</w:t>
      </w:r>
      <w:r>
        <w:t xml:space="preserve">s or </w:t>
      </w:r>
      <w:r w:rsidR="00B31DA3">
        <w:t>Recoverable Error</w:t>
      </w:r>
      <w:r>
        <w:t>s do not cause a component to be known-not-to-exist.</w:t>
      </w:r>
    </w:p>
    <w:p w14:paraId="551A5E4A" w14:textId="4874E984"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87D12">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487D12" w:rsidRPr="00487D12">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996DD5">
      <w:pPr>
        <w:pStyle w:val="Heading3"/>
        <w:rPr>
          <w:rFonts w:eastAsia="Times New Roman"/>
          <w:lang w:eastAsia="en-GB"/>
        </w:rPr>
      </w:pPr>
      <w:bookmarkStart w:id="3195" w:name="_Ref37169058"/>
      <w:bookmarkStart w:id="3196" w:name="_Toc62570119"/>
      <w:r>
        <w:rPr>
          <w:rFonts w:eastAsia="Times New Roman"/>
          <w:lang w:eastAsia="en-GB"/>
        </w:rPr>
        <w:t>Establishing Representation</w:t>
      </w:r>
      <w:bookmarkEnd w:id="3195"/>
      <w:bookmarkEnd w:id="3196"/>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rsidP="0012632C">
      <w:pPr>
        <w:numPr>
          <w:ilvl w:val="0"/>
          <w:numId w:val="45"/>
        </w:numPr>
      </w:pPr>
      <w:r>
        <w:t xml:space="preserve">explicit =&gt; length is zero (either fixed or from expression evaluation) </w:t>
      </w:r>
    </w:p>
    <w:p w14:paraId="1C16E2C2" w14:textId="77777777" w:rsidR="000E1214" w:rsidRDefault="00A87198" w:rsidP="0012632C">
      <w:pPr>
        <w:numPr>
          <w:ilvl w:val="0"/>
          <w:numId w:val="45"/>
        </w:numPr>
      </w:pPr>
      <w:r>
        <w:t>prefixed =&gt; length given by the prefix is zero</w:t>
      </w:r>
    </w:p>
    <w:p w14:paraId="3505E25A" w14:textId="77777777" w:rsidR="000E1214" w:rsidRDefault="00A87198" w:rsidP="0012632C">
      <w:pPr>
        <w:numPr>
          <w:ilvl w:val="0"/>
          <w:numId w:val="45"/>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12632C">
      <w:pPr>
        <w:numPr>
          <w:ilvl w:val="0"/>
          <w:numId w:val="45"/>
        </w:numPr>
      </w:pPr>
      <w:r>
        <w:t xml:space="preserve">implicit (complex) =&gt; not possible.  </w:t>
      </w:r>
    </w:p>
    <w:p w14:paraId="71A1C3F3" w14:textId="77777777" w:rsidR="000E1214" w:rsidRDefault="00A87198" w:rsidP="0012632C">
      <w:pPr>
        <w:numPr>
          <w:ilvl w:val="0"/>
          <w:numId w:val="45"/>
        </w:numPr>
      </w:pPr>
      <w:r>
        <w:t xml:space="preserve">delimited =&gt; length is zero (in scope delimiter is immediately encountered) </w:t>
      </w:r>
    </w:p>
    <w:p w14:paraId="65E741DA" w14:textId="77777777" w:rsidR="000E1214" w:rsidRDefault="00A87198" w:rsidP="0012632C">
      <w:pPr>
        <w:numPr>
          <w:ilvl w:val="0"/>
          <w:numId w:val="45"/>
        </w:numPr>
      </w:pPr>
      <w:r>
        <w:t xml:space="preserve">pattern =&gt; pattern returns zero length match </w:t>
      </w:r>
    </w:p>
    <w:p w14:paraId="73D63CB5" w14:textId="77777777" w:rsidR="000E1214" w:rsidRDefault="00A87198" w:rsidP="0012632C">
      <w:pPr>
        <w:numPr>
          <w:ilvl w:val="0"/>
          <w:numId w:val="45"/>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12632C">
      <w:pPr>
        <w:numPr>
          <w:ilvl w:val="0"/>
          <w:numId w:val="46"/>
        </w:numPr>
      </w:pPr>
      <w:r>
        <w:t xml:space="preserve">nil representation (if %ES; </w:t>
      </w:r>
      <w:r w:rsidRPr="009042D0">
        <w:t xml:space="preserve">or %WSP*; on its own </w:t>
      </w:r>
      <w:r>
        <w:t xml:space="preserve">is a literal nil value). </w:t>
      </w:r>
    </w:p>
    <w:p w14:paraId="0BB2EA10" w14:textId="77777777" w:rsidR="000E1214" w:rsidRDefault="00A87198" w:rsidP="0012632C">
      <w:pPr>
        <w:numPr>
          <w:ilvl w:val="0"/>
          <w:numId w:val="46"/>
        </w:numPr>
      </w:pPr>
      <w:r>
        <w:t>empty representation.</w:t>
      </w:r>
    </w:p>
    <w:p w14:paraId="69CA2879" w14:textId="77777777" w:rsidR="000E1214" w:rsidRDefault="00A87198" w:rsidP="0012632C">
      <w:pPr>
        <w:numPr>
          <w:ilvl w:val="0"/>
          <w:numId w:val="46"/>
        </w:numPr>
      </w:pPr>
      <w:r>
        <w:t>normal representation (xs:string or xs:hexBinary only)</w:t>
      </w:r>
    </w:p>
    <w:p w14:paraId="0B7FA0CC" w14:textId="77777777" w:rsidR="000E1214" w:rsidRDefault="00A87198" w:rsidP="0012632C">
      <w:pPr>
        <w:numPr>
          <w:ilvl w:val="0"/>
          <w:numId w:val="46"/>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12632C">
      <w:pPr>
        <w:numPr>
          <w:ilvl w:val="0"/>
          <w:numId w:val="47"/>
        </w:numPr>
      </w:pPr>
      <w:r>
        <w:t>nil representation (as a literal nil value)</w:t>
      </w:r>
    </w:p>
    <w:p w14:paraId="5C236D0E" w14:textId="77777777" w:rsidR="000E1214" w:rsidRDefault="00A87198" w:rsidP="0012632C">
      <w:pPr>
        <w:numPr>
          <w:ilvl w:val="0"/>
          <w:numId w:val="47"/>
        </w:numPr>
      </w:pPr>
      <w:r>
        <w:t>nil representation (as a logical nil value)</w:t>
      </w:r>
    </w:p>
    <w:p w14:paraId="561B900C" w14:textId="77777777" w:rsidR="000E1214" w:rsidRDefault="00A87198" w:rsidP="0012632C">
      <w:pPr>
        <w:numPr>
          <w:ilvl w:val="0"/>
          <w:numId w:val="47"/>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12632C">
      <w:pPr>
        <w:numPr>
          <w:ilvl w:val="0"/>
          <w:numId w:val="48"/>
        </w:numPr>
      </w:pPr>
      <w:r>
        <w:t>nil representation (if %ES; is a literal nil value).</w:t>
      </w:r>
      <w:r>
        <w:rPr>
          <w:rStyle w:val="FootnoteReference"/>
        </w:rPr>
        <w:footnoteReference w:id="22"/>
      </w:r>
      <w:r>
        <w:t xml:space="preserve"> </w:t>
      </w:r>
    </w:p>
    <w:p w14:paraId="1ACC2B8F" w14:textId="3A371643" w:rsidR="000E1214" w:rsidRDefault="00A87198">
      <w:r>
        <w:t xml:space="preserve">To establish any other representations requires that the parser descends into the complex type for the element, and returns successfully (that is, no unsuppressed </w:t>
      </w:r>
      <w:r w:rsidR="00B31DA3">
        <w:t>Processing Error</w:t>
      </w:r>
      <w:r>
        <w:t xml:space="preserve"> occurs). If the result is zero bits consumed, the representation is then established by checking, in order, for:</w:t>
      </w:r>
    </w:p>
    <w:p w14:paraId="25AFCB24" w14:textId="77777777" w:rsidR="000E1214" w:rsidRDefault="00A87198" w:rsidP="0012632C">
      <w:pPr>
        <w:numPr>
          <w:ilvl w:val="0"/>
          <w:numId w:val="49"/>
        </w:numPr>
      </w:pPr>
      <w:r>
        <w:t>empty representation.</w:t>
      </w:r>
    </w:p>
    <w:p w14:paraId="6410F4C6" w14:textId="77777777" w:rsidR="000E1214" w:rsidRDefault="00A87198" w:rsidP="0012632C">
      <w:pPr>
        <w:numPr>
          <w:ilvl w:val="0"/>
          <w:numId w:val="49"/>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996DD5">
      <w:pPr>
        <w:pStyle w:val="Heading3"/>
        <w:rPr>
          <w:rFonts w:eastAsia="Times New Roman"/>
        </w:rPr>
      </w:pPr>
      <w:bookmarkStart w:id="3197" w:name="_Ref362445434"/>
      <w:bookmarkStart w:id="3198" w:name="_Ref362445435"/>
      <w:bookmarkStart w:id="3199" w:name="_Ref362445436"/>
      <w:bookmarkStart w:id="3200" w:name="_Ref362446233"/>
      <w:bookmarkStart w:id="3201" w:name="_Ref362446248"/>
      <w:bookmarkStart w:id="3202" w:name="_Ref362446661"/>
      <w:bookmarkStart w:id="3203" w:name="_Ref362446685"/>
      <w:bookmarkStart w:id="3204" w:name="_Ref362446808"/>
      <w:bookmarkStart w:id="3205" w:name="_Toc62570120"/>
      <w:r>
        <w:rPr>
          <w:rFonts w:eastAsia="Times New Roman"/>
        </w:rPr>
        <w:t xml:space="preserve">Resolving </w:t>
      </w:r>
      <w:r w:rsidR="00A87198">
        <w:rPr>
          <w:rFonts w:eastAsia="Times New Roman"/>
        </w:rPr>
        <w:t>Points of Uncertainty</w:t>
      </w:r>
      <w:bookmarkEnd w:id="3197"/>
      <w:bookmarkEnd w:id="3198"/>
      <w:bookmarkEnd w:id="3199"/>
      <w:bookmarkEnd w:id="3200"/>
      <w:bookmarkEnd w:id="3201"/>
      <w:bookmarkEnd w:id="3202"/>
      <w:bookmarkEnd w:id="3203"/>
      <w:bookmarkEnd w:id="3204"/>
      <w:bookmarkEnd w:id="3205"/>
    </w:p>
    <w:p w14:paraId="3A99657B" w14:textId="162DB065" w:rsidR="000E1214" w:rsidRDefault="00A87198">
      <w:r>
        <w:t xml:space="preserve">A point of uncertainty occurs when there is more than one schema component that might </w:t>
      </w:r>
      <w:r w:rsidR="00424426">
        <w:t xml:space="preserve">be applied </w:t>
      </w:r>
      <w:r>
        <w:t>at</w:t>
      </w:r>
      <w:r w:rsidR="00424426">
        <w:t xml:space="preserve"> the current point in the data stream</w:t>
      </w:r>
      <w:r>
        <w:t xml:space="preserve">.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225571C" w:rsidR="000E1214" w:rsidRDefault="00A87198">
      <w:r>
        <w:t xml:space="preserve">An xs:choice is always a point of uncertainty. It is resolved sequentially, or by direct dispatch. Sequential choice resolution occurs by parsing each choice branch in schema definition order until one is known-to-exist. It is a </w:t>
      </w:r>
      <w:r w:rsidR="00B31DA3">
        <w:t>Processing Error</w:t>
      </w:r>
      <w:r>
        <w:t xml:space="preserve"> if none of the choice branches are known-to-exist. Direct-dispatch choice resolution occurs by matching the value of the dfdl:choiceDispatchKey property to the value of one of the dfdl:choiceBranchKey property values of one of the choice branches. It is a </w:t>
      </w:r>
      <w:r w:rsidR="00B31DA3">
        <w:t>Processing Error</w:t>
      </w:r>
      <w:r>
        <w:t xml:space="preserve">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34C7E221" w:rsidR="000E1214" w:rsidRDefault="00A87198">
      <w:r>
        <w:t>When parsing an array</w:t>
      </w:r>
      <w:r w:rsidR="007002D6">
        <w:t xml:space="preserve"> or optional element</w:t>
      </w:r>
      <w:r>
        <w:t>, points of uncertainty only occur for certain values of dfdl:occursCountKind</w:t>
      </w:r>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6303"/>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r>
              <w:t>dfdl:</w:t>
            </w:r>
            <w:r w:rsidR="00A87198">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r w:rsidR="00ED1215">
              <w:t xml:space="preserve">XSD </w:t>
            </w:r>
            <w:r>
              <w:t>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(dfdl:occursCount</w:t>
            </w:r>
            <w:r>
              <w:rPr>
                <w:rStyle w:val="FootnoteReference"/>
              </w:rPr>
              <w:footnoteReference w:id="25"/>
            </w:r>
            <w:r>
              <w:t xml:space="preserve"> value</w:t>
            </w:r>
            <w:r w:rsidR="00ED1215">
              <w:t>s</w:t>
            </w:r>
            <w:r>
              <w:t xml:space="preserve"> </w:t>
            </w:r>
            <w:r w:rsidR="00ED1215">
              <w:t xml:space="preserve">are </w:t>
            </w:r>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1AF656C4"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12</w:t>
      </w:r>
      <w:r w:rsidR="00FF3CA9">
        <w:rPr>
          <w:noProof/>
        </w:rPr>
        <w:fldChar w:fldCharType="end"/>
      </w:r>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584718ED" w:rsidR="000E1214" w:rsidRDefault="00A87198">
      <w:r>
        <w:t xml:space="preserve">A point of uncertainty can be resolved because a schema component has been determined to be known-to-exist due to positive discrimination. In that case, if a subsequent </w:t>
      </w:r>
      <w:r w:rsidR="00B31DA3">
        <w:t>Processing Error</w:t>
      </w:r>
      <w:r>
        <w:t xml:space="preserve"> occurs when completing the parsing of that schema component this cause</w:t>
      </w:r>
      <w:r w:rsidR="00F30AAF">
        <w:t>s</w:t>
      </w:r>
      <w:r>
        <w:t xml:space="preserve"> the next enclosing schema component surrounding this point of uncertainty to be determined to be known-not-to exist. </w:t>
      </w:r>
    </w:p>
    <w:p w14:paraId="60251554" w14:textId="220E2BE0"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r w:rsidR="00B31DA3">
        <w:t>Processing Error</w:t>
      </w:r>
      <w:r>
        <w:t xml:space="preserve"> occurs while completing the parsing of this occurrence, then the entire array is then known-not-to-exist. </w:t>
      </w:r>
    </w:p>
    <w:p w14:paraId="09B01B79" w14:textId="24798B43" w:rsidR="000E1214" w:rsidRDefault="00A87198">
      <w:r>
        <w:t xml:space="preserve">Another example is a choice. If a discriminator resolves the choice point of uncertainty to the first of the choice's alternatives, a subsequent </w:t>
      </w:r>
      <w:r w:rsidR="00B31DA3">
        <w:t>Processing Error</w:t>
      </w:r>
      <w:r>
        <w:t xml:space="preserve"> causes the entire choice construct to be determined to be known-not-to-exist.</w:t>
      </w:r>
    </w:p>
    <w:p w14:paraId="441AB046" w14:textId="1ECE96E8" w:rsidR="000E1214" w:rsidRDefault="00A87198">
      <w:r>
        <w:t>This</w:t>
      </w:r>
      <w:r w:rsidR="001A40E6">
        <w:t xml:space="preserve"> </w:t>
      </w:r>
      <w:r>
        <w:t>cause</w:t>
      </w:r>
      <w:r w:rsidR="00F30AAF">
        <w:t>s</w:t>
      </w:r>
      <w:r>
        <w:t xml:space="preserve"> the next enclosing point of uncertainty to try the next possible alternative, or if there isn't one, cause</w:t>
      </w:r>
      <w:r w:rsidR="00F30AAF">
        <w:t>s</w:t>
      </w:r>
      <w:r>
        <w:t xml:space="preserve"> an unsuppressed </w:t>
      </w:r>
      <w:r w:rsidR="00B31DA3">
        <w:t>Processing Error</w:t>
      </w:r>
      <w:r>
        <w:t xml:space="preserve">.  </w:t>
      </w:r>
    </w:p>
    <w:p w14:paraId="4EE93390" w14:textId="49FF3D54" w:rsidR="000E1214" w:rsidRDefault="00A87198">
      <w:r>
        <w:t xml:space="preserve">The behavior of a DFDL processor on an unsuppressed </w:t>
      </w:r>
      <w:r w:rsidR="00B31DA3">
        <w:t>Processing Error</w:t>
      </w:r>
      <w:r>
        <w:t xml:space="preserve"> is not specified, but it is allowable for implementations to abort further parsing. Any other behavior is implementation-defined.</w:t>
      </w:r>
    </w:p>
    <w:p w14:paraId="5FE0A3B1" w14:textId="173F8E63" w:rsidR="00900305" w:rsidRDefault="00900305">
      <w:r>
        <w:t>A discriminator always resolves the nearest enclosing point of uncertainty that is unresolved. If more than one discriminator is evaluated, the first resolves the nearest enclosing point of uncertainty</w:t>
      </w:r>
      <w:r w:rsidR="000D66DE">
        <w:t>,</w:t>
      </w:r>
      <w:r>
        <w:t xml:space="preserve"> </w:t>
      </w:r>
      <w:r w:rsidR="000D66DE">
        <w:t>t</w:t>
      </w:r>
      <w:r>
        <w:t>he second the next nearest enclosing point</w:t>
      </w:r>
      <w:r w:rsidR="000D66DE">
        <w:t xml:space="preserve"> of uncertainty</w:t>
      </w:r>
      <w:r>
        <w:t xml:space="preserve">, and so on. </w:t>
      </w:r>
    </w:p>
    <w:p w14:paraId="636BF5C0" w14:textId="77777777" w:rsidR="000E1214" w:rsidRDefault="00A87198" w:rsidP="00B31DA3">
      <w:pPr>
        <w:pStyle w:val="Heading2"/>
      </w:pPr>
      <w:bookmarkStart w:id="3206" w:name="_Ref362445437"/>
      <w:bookmarkStart w:id="3207" w:name="_Ref362445438"/>
      <w:bookmarkStart w:id="3208" w:name="_Ref362445513"/>
      <w:bookmarkStart w:id="3209" w:name="_Ref362445526"/>
      <w:bookmarkStart w:id="3210" w:name="_Ref362447391"/>
      <w:bookmarkStart w:id="3211" w:name="_Ref351914183"/>
      <w:bookmarkStart w:id="3212" w:name="_Ref351914483"/>
      <w:bookmarkStart w:id="3213" w:name="_Toc62570121"/>
      <w:r>
        <w:t>Element Defaults</w:t>
      </w:r>
      <w:bookmarkEnd w:id="3206"/>
      <w:bookmarkEnd w:id="3207"/>
      <w:bookmarkEnd w:id="3208"/>
      <w:bookmarkEnd w:id="3209"/>
      <w:bookmarkEnd w:id="3210"/>
      <w:bookmarkEnd w:id="3211"/>
      <w:bookmarkEnd w:id="3212"/>
      <w:bookmarkEnd w:id="3213"/>
    </w:p>
    <w:p w14:paraId="3FBFA9CE" w14:textId="768000C5" w:rsidR="000E1214" w:rsidRDefault="00A87198">
      <w:pPr>
        <w:pStyle w:val="nobreak"/>
      </w:pPr>
      <w:r>
        <w:t xml:space="preserve">A DFDL processor can create element defaults in the Infoset for both simple and complex elements. This happens quite differently for parsing and unparsing as </w:t>
      </w:r>
      <w:r w:rsidR="009E5CB5">
        <w:t>is</w:t>
      </w:r>
      <w:r>
        <w:t xml:space="preserve"> explained in this section.</w:t>
      </w:r>
    </w:p>
    <w:p w14:paraId="5BB788E8" w14:textId="77777777" w:rsidR="00BC2419" w:rsidRDefault="00A87198" w:rsidP="00996DD5">
      <w:pPr>
        <w:pStyle w:val="Heading3"/>
        <w:rPr>
          <w:rFonts w:eastAsia="Times New Roman"/>
        </w:rPr>
      </w:pPr>
      <w:bookmarkStart w:id="3214" w:name="_Toc62570122"/>
      <w:r>
        <w:rPr>
          <w:rFonts w:eastAsia="Times New Roman"/>
        </w:rPr>
        <w:t>Definition</w:t>
      </w:r>
      <w:r w:rsidR="00BC2419">
        <w:rPr>
          <w:rFonts w:eastAsia="Times New Roman"/>
        </w:rPr>
        <w:t>s</w:t>
      </w:r>
      <w:bookmarkEnd w:id="3214"/>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12632C">
      <w:pPr>
        <w:numPr>
          <w:ilvl w:val="0"/>
          <w:numId w:val="51"/>
        </w:numPr>
      </w:pPr>
      <w:r>
        <w:t>The XSD default property exists. The default value is the XSD default property's value.</w:t>
      </w:r>
    </w:p>
    <w:p w14:paraId="7B0AA55C" w14:textId="77777777" w:rsidR="000E1214" w:rsidRDefault="00A87198" w:rsidP="0012632C">
      <w:pPr>
        <w:numPr>
          <w:ilvl w:val="0"/>
          <w:numId w:val="51"/>
        </w:numPr>
      </w:pPr>
      <w:r>
        <w:t>The XSD fixed</w:t>
      </w:r>
      <w:r>
        <w:rPr>
          <w:rStyle w:val="FootnoteReference"/>
        </w:rPr>
        <w:footnoteReference w:id="26"/>
      </w:r>
      <w:r>
        <w:t xml:space="preserve"> property exists. The default value is the XSD fixed property's value.</w:t>
      </w:r>
    </w:p>
    <w:p w14:paraId="1A136CCB" w14:textId="50E98A32" w:rsidR="00BC2419" w:rsidRDefault="00A87198" w:rsidP="0012632C">
      <w:pPr>
        <w:numPr>
          <w:ilvl w:val="0"/>
          <w:numId w:val="51"/>
        </w:numPr>
      </w:pPr>
      <w:r>
        <w:t>The element has XSD nillable is 'true' and dfdl:useNilForDefault</w:t>
      </w:r>
      <w:r>
        <w:rPr>
          <w:rStyle w:val="FootnoteReference"/>
        </w:rPr>
        <w:footnoteReference w:id="27"/>
      </w:r>
      <w:r>
        <w:t xml:space="preserve"> is 'yes'. </w:t>
      </w:r>
      <w:r>
        <w:rPr>
          <w:rFonts w:cs="Arial"/>
        </w:rPr>
        <w:t>The</w:t>
      </w:r>
      <w:r>
        <w:t xml:space="preserve"> corresponding Infoset item </w:t>
      </w:r>
      <w:r w:rsidR="00F30AAF">
        <w:t>has</w:t>
      </w:r>
      <w:r>
        <w:t xml:space="preserve"> the </w:t>
      </w:r>
      <w:r>
        <w:rPr>
          <w:b/>
        </w:rPr>
        <w:t>[nilled]</w:t>
      </w:r>
      <w:r>
        <w:t xml:space="preserve"> member true, and the </w:t>
      </w:r>
      <w:r>
        <w:rPr>
          <w:b/>
        </w:rPr>
        <w:t>[dataValue]</w:t>
      </w:r>
      <w:r>
        <w:t xml:space="preserve"> member </w:t>
      </w:r>
      <w:r w:rsidR="00F30AAF">
        <w:t>has</w:t>
      </w:r>
      <w:r>
        <w:t xml:space="preserve"> no value.</w:t>
      </w:r>
    </w:p>
    <w:p w14:paraId="08D53F7D" w14:textId="11CFAA82" w:rsidR="00BC2419" w:rsidRDefault="00BC2419" w:rsidP="00BC2419">
      <w:pPr>
        <w:pStyle w:val="Heading4"/>
        <w:rPr>
          <w:rFonts w:eastAsia="Times New Roman"/>
        </w:rPr>
      </w:pPr>
      <w:r>
        <w:rPr>
          <w:rFonts w:eastAsia="Times New Roman"/>
        </w:rPr>
        <w:t>Required/Optional Occurrence</w:t>
      </w:r>
    </w:p>
    <w:p w14:paraId="061DE9AE" w14:textId="055169F6" w:rsidR="001A7429" w:rsidRDefault="00BC2419" w:rsidP="00BC2419">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3E1823A1" w14:textId="2B727E40" w:rsidR="00BC2419" w:rsidRDefault="00BC2419" w:rsidP="00BC2419">
      <w:r>
        <w:rPr>
          <w:rFonts w:cs="Arial"/>
        </w:rPr>
        <w:t xml:space="preserve">An occurrence of an element with an index greater than XSD minOccurs is said to be an </w:t>
      </w:r>
      <w:r w:rsidRPr="00BE0D47">
        <w:rPr>
          <w:rFonts w:cs="Arial"/>
          <w:i/>
          <w:iCs/>
        </w:rPr>
        <w:t>optional occurrence</w:t>
      </w:r>
      <w:r>
        <w:rPr>
          <w:rFonts w:cs="Arial"/>
        </w:rPr>
        <w:t>.</w:t>
      </w:r>
    </w:p>
    <w:p w14:paraId="7D6FBA10" w14:textId="77777777" w:rsidR="000E1214" w:rsidRDefault="00A87198" w:rsidP="00996DD5">
      <w:pPr>
        <w:pStyle w:val="Heading3"/>
        <w:rPr>
          <w:rFonts w:eastAsia="Times New Roman"/>
        </w:rPr>
      </w:pPr>
      <w:bookmarkStart w:id="3215" w:name="_Ref366081769"/>
      <w:bookmarkStart w:id="3216" w:name="_Toc62570123"/>
      <w:r>
        <w:rPr>
          <w:rFonts w:eastAsia="Times New Roman"/>
        </w:rPr>
        <w:t xml:space="preserve">Element </w:t>
      </w:r>
      <w:bookmarkStart w:id="3217" w:name="_Ref351913987"/>
      <w:bookmarkStart w:id="3218" w:name="_Ref351914003"/>
      <w:bookmarkStart w:id="3219" w:name="_Ref362447158"/>
      <w:r>
        <w:rPr>
          <w:rFonts w:eastAsia="Times New Roman"/>
        </w:rPr>
        <w:t>Defaults When Parsing</w:t>
      </w:r>
      <w:bookmarkEnd w:id="3215"/>
      <w:bookmarkEnd w:id="3216"/>
      <w:bookmarkEnd w:id="3217"/>
      <w:bookmarkEnd w:id="3218"/>
      <w:bookmarkEnd w:id="3219"/>
      <w:r>
        <w:rPr>
          <w:rFonts w:eastAsia="Times New Roman"/>
        </w:rPr>
        <w:t xml:space="preserve"> </w:t>
      </w:r>
    </w:p>
    <w:p w14:paraId="4241E835" w14:textId="2A678611"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t>
      </w:r>
      <w:r w:rsidR="009E5CB5">
        <w:t>is</w:t>
      </w:r>
      <w:r>
        <w:t xml:space="preserv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w:t>
      </w:r>
      <w:r w:rsidR="00B31DA3">
        <w:t>Processing Error</w:t>
      </w:r>
      <w:r>
        <w:t>.</w:t>
      </w:r>
    </w:p>
    <w:p w14:paraId="7575FE69" w14:textId="0D1AD930" w:rsidR="000E1214" w:rsidRDefault="00A87198">
      <w:r>
        <w:t xml:space="preserve">The rules for applying element defaults are not dependent on dfdl:occursCountKind. However, if a required occurrence does not produce an item in the Infoset after the rules have been applied, then whether it is a </w:t>
      </w:r>
      <w:r w:rsidR="00B31DA3">
        <w:t>Processing Error</w:t>
      </w:r>
      <w:r>
        <w:t xml:space="preserve"> or a </w:t>
      </w:r>
      <w:r w:rsidR="003E209F">
        <w:t>Validation Error</w:t>
      </w:r>
      <w:r>
        <w:t xml:space="preserve">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87D12">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00BC2419">
        <w:rPr>
          <w:rStyle w:val="InternetLink"/>
        </w:rPr>
        <w:instrText xml:space="preserve"> \* MERGEFORMAT </w:instrText>
      </w:r>
      <w:r w:rsidRPr="00BC2419">
        <w:rPr>
          <w:rStyle w:val="InternetLink"/>
        </w:rPr>
      </w:r>
      <w:r w:rsidRPr="00BC2419">
        <w:rPr>
          <w:rStyle w:val="InternetLink"/>
        </w:rPr>
        <w:fldChar w:fldCharType="separate"/>
      </w:r>
      <w:r w:rsidR="00487D12" w:rsidRPr="00487D12">
        <w:rPr>
          <w:rStyle w:val="InternetLink"/>
        </w:rPr>
        <w:t>dfdl:occursCountKind property</w:t>
      </w:r>
      <w:r w:rsidRPr="00BC2419">
        <w:rPr>
          <w:rStyle w:val="InternetLink"/>
        </w:rPr>
        <w:fldChar w:fldCharType="end"/>
      </w:r>
      <w:r>
        <w:t xml:space="preserve">). </w:t>
      </w:r>
    </w:p>
    <w:p w14:paraId="4AADF516" w14:textId="6B6ADD0B" w:rsidR="000E1214" w:rsidRDefault="00A87198">
      <w:r>
        <w:t xml:space="preserve">The sections below indicate when an item is added to the </w:t>
      </w:r>
      <w:r w:rsidR="00933F0E">
        <w:t>Infoset</w:t>
      </w:r>
      <w:r>
        <w:t xml:space="preserve">, and whether it has a default or other value. If there is no </w:t>
      </w:r>
      <w:r w:rsidR="00B31DA3">
        <w:t>Processing Error</w:t>
      </w:r>
      <w:r>
        <w:t xml:space="preserve"> then regardless of whether an item is added to the </w:t>
      </w:r>
      <w:r w:rsidR="00933F0E">
        <w:t>Infoset</w:t>
      </w:r>
      <w:r>
        <w:t xml:space="preserve"> or not, any side-effects due to dfdl:discriminator statements evaluating to true, or dfdl:setVariable statements, are retained.</w:t>
      </w:r>
    </w:p>
    <w:p w14:paraId="0EA0190C" w14:textId="701557AD" w:rsidR="000E1214" w:rsidRDefault="00A87198">
      <w:r>
        <w:t xml:space="preserve">Assuming the empty representation has been established, there are three cases to consider: </w:t>
      </w:r>
    </w:p>
    <w:p w14:paraId="2EEDA2D9" w14:textId="77777777" w:rsidR="000E1214" w:rsidRPr="009276EB" w:rsidRDefault="00A87198" w:rsidP="0012632C">
      <w:pPr>
        <w:pStyle w:val="ListParagraph"/>
        <w:numPr>
          <w:ilvl w:val="0"/>
          <w:numId w:val="152"/>
        </w:numPr>
      </w:pPr>
      <w:r w:rsidRPr="009276EB">
        <w:t>Simple element (not type xs:string or xs:hexBinary)</w:t>
      </w:r>
    </w:p>
    <w:p w14:paraId="6D8D2F3A" w14:textId="77777777" w:rsidR="000E1214" w:rsidRPr="009276EB" w:rsidRDefault="00A87198" w:rsidP="0012632C">
      <w:pPr>
        <w:pStyle w:val="ListParagraph"/>
        <w:numPr>
          <w:ilvl w:val="0"/>
          <w:numId w:val="152"/>
        </w:numPr>
      </w:pPr>
      <w:r w:rsidRPr="009276EB">
        <w:t>Simple element (type xs:string or xs:hexBinary)</w:t>
      </w:r>
    </w:p>
    <w:p w14:paraId="5C59C073" w14:textId="77777777" w:rsidR="000E1214" w:rsidRPr="009276EB" w:rsidRDefault="00A87198" w:rsidP="0012632C">
      <w:pPr>
        <w:pStyle w:val="ListParagraph"/>
        <w:numPr>
          <w:ilvl w:val="0"/>
          <w:numId w:val="152"/>
        </w:numPr>
      </w:pPr>
      <w:r w:rsidRPr="009276EB">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4AB29B86" w:rsidR="000E1214" w:rsidRDefault="00A87198">
      <w:r>
        <w:t>Note: To prevent unwanted empty strings or empty hexBinary values from being added to the Infoset, use XSD minLength &gt; '0' and a dfdl:assert that uses the dfdl:checkConstraints()</w:t>
      </w:r>
      <w:r w:rsidR="00512C8E">
        <w:rPr>
          <w:rStyle w:val="FootnoteReference"/>
        </w:rPr>
        <w:footnoteReference w:id="29"/>
      </w:r>
      <w:r>
        <w:t xml:space="preserve"> function, to raise a </w:t>
      </w:r>
      <w:r w:rsidR="00B31DA3">
        <w:t>Processing Error</w:t>
      </w:r>
      <w:r>
        <w:t>.</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30"/>
      </w:r>
      <w:r>
        <w:t xml:space="preserve">, then an item is added to the Infoset, otherwise nothing is added to the Infoset. </w:t>
      </w:r>
    </w:p>
    <w:p w14:paraId="68172CF6" w14:textId="03B96A9A" w:rsidR="000E1214" w:rsidRDefault="00912122">
      <w:r w:rsidRPr="00912122">
        <w:t>For both required and optional occurrences, the parser, by recursive descent, may create the Infoset item and a single child Infoset item.</w:t>
      </w:r>
      <w:r w:rsidR="00A87198">
        <w:t xml:space="preserve"> This can occur when:</w:t>
      </w:r>
    </w:p>
    <w:p w14:paraId="5C24C94F" w14:textId="2F54D644" w:rsidR="000E1214" w:rsidRDefault="00A87198" w:rsidP="0012632C">
      <w:pPr>
        <w:numPr>
          <w:ilvl w:val="0"/>
          <w:numId w:val="52"/>
        </w:numPr>
      </w:pPr>
      <w:r>
        <w:t xml:space="preserve">the first child element of the complex type is a required simple element, then an empty string (type xs:string), empty hexBinary (type xs:hexBinary), or default value </w:t>
      </w:r>
      <w:r w:rsidR="00F30AAF">
        <w:t xml:space="preserve">is </w:t>
      </w:r>
      <w:r>
        <w:t xml:space="preserve">alsoadded to the Infoset. </w:t>
      </w:r>
    </w:p>
    <w:p w14:paraId="0A4BC3C7" w14:textId="77777777" w:rsidR="000E1214" w:rsidRDefault="00A87198" w:rsidP="0012632C">
      <w:pPr>
        <w:numPr>
          <w:ilvl w:val="0"/>
          <w:numId w:val="52"/>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pPr>
      <w:r>
        <w:t>Example</w:t>
      </w:r>
      <w:r w:rsidR="00D47D14">
        <w:t>: Complex Optional Empty Element Not Added to Infoset</w:t>
      </w:r>
    </w:p>
    <w:p w14:paraId="17A2683C" w14:textId="2B03F6D9" w:rsidR="000E1214" w:rsidRDefault="00CD59F7">
      <w:r>
        <w:t>Below is an example where an optional complex element</w:t>
      </w:r>
      <w:r w:rsidR="00D47D14">
        <w:t xml:space="preserve"> with empty representation has nothing added to the infoset.</w:t>
      </w:r>
      <w:r w:rsidR="00A87198">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64ACC2FF" w:rsidR="000E1214" w:rsidRDefault="00A87198">
      <w:r>
        <w:t xml:space="preserve">In the above </w:t>
      </w:r>
      <w:r w:rsidR="00824427">
        <w:t>there is</w:t>
      </w:r>
      <w:r>
        <w:t xml:space="preserve"> a sequence S0 with a separator that contains among other content an optional</w:t>
      </w:r>
      <w:r w:rsidR="00912122">
        <w:t>,</w:t>
      </w:r>
      <w:r>
        <w:t xml:space="preserve"> non-nillable</w:t>
      </w:r>
      <w:r w:rsidR="00912122">
        <w:t>,</w:t>
      </w:r>
      <w:r>
        <w:t xml:space="preserve"> non-initiated</w:t>
      </w:r>
      <w:r w:rsidR="00912122">
        <w:t>,</w:t>
      </w:r>
      <w:r w:rsidR="00CD59F7">
        <w:t xml:space="preserve"> non-terminated</w:t>
      </w:r>
      <w:r>
        <w:t xml:space="preserve"> element E1 of complex type. The content of the </w:t>
      </w:r>
      <w:r w:rsidR="00D47D14">
        <w:t xml:space="preserve">E1 </w:t>
      </w:r>
      <w:r>
        <w:t>type is a sequence S1 with a different separator and the first child is a required</w:t>
      </w:r>
      <w:r w:rsidR="00912122">
        <w:t>,</w:t>
      </w:r>
      <w:r>
        <w:t xml:space="preserve"> non-initiated</w:t>
      </w:r>
      <w:r w:rsidR="00912122">
        <w:t>,</w:t>
      </w:r>
      <w:r>
        <w:t xml:space="preserve"> </w:t>
      </w:r>
      <w:r w:rsidR="00CD59F7">
        <w:t xml:space="preserve">non-terminated </w:t>
      </w:r>
      <w:r>
        <w:t xml:space="preserve">element E2 of type xs:string. The dfdl:lengthKind of both E1 and E2 is 'delimited'. </w:t>
      </w:r>
    </w:p>
    <w:p w14:paraId="6FFD18D8" w14:textId="24BB8F50" w:rsidR="000E1214" w:rsidRDefault="00A87198">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w:t>
      </w:r>
      <w:r w:rsidR="000D66DE">
        <w:t>which</w:t>
      </w:r>
      <w:r w:rsidR="007164F2">
        <w:t xml:space="preserve"> has</w:t>
      </w:r>
      <w:r>
        <w:t xml:space="preserve"> two adjacent S0 separators, and where </w:t>
      </w:r>
      <w:r w:rsidR="000D66DE">
        <w:t>the parser</w:t>
      </w:r>
      <w:r w:rsidR="007164F2">
        <w:t xml:space="preserve"> has</w:t>
      </w:r>
      <w:r>
        <w:t xml:space="preser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43DB0264" w:rsidR="000E1214" w:rsidRDefault="00A87198">
      <w:r>
        <w:t>The representation of E1 has zero length because of these two adjacent S0 separators. On processing E1, the parser establish</w:t>
      </w:r>
      <w:r w:rsidR="00F30AAF">
        <w:t>es</w:t>
      </w:r>
      <w:r>
        <w:t xml:space="preserve"> a point of uncertainty with the data stream positioned after the first S0 separator. The parserthen descend</w:t>
      </w:r>
      <w:r w:rsidR="00F30AAF">
        <w:t>s</w:t>
      </w:r>
      <w:r>
        <w:t xml:space="preserve">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r w:rsidR="00CD59F7">
        <w:t>E2</w:t>
      </w:r>
      <w:r>
        <w:t>&gt;&lt;/</w:t>
      </w:r>
      <w:r w:rsidR="00CD59F7">
        <w:t>E2</w:t>
      </w:r>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842ADC3" w:rsidR="000E1214" w:rsidRDefault="00A87198">
      <w:r>
        <w:t>Upon this successful parse of E1, it is therefore known-to-exist. However, because the position in the data has not changed, E1 therefore has the empty representation. Because E1 is empty and optional (it has XSD minOccurs='0')</w:t>
      </w:r>
      <w:r w:rsidR="00912122">
        <w:t xml:space="preserve"> and dfdl:emptyValueDelimiterPolicy does not apply,</w:t>
      </w:r>
      <w:r>
        <w:t xml:space="preserve"> it is not added to the Infoset, and the temporary Infoset item for E1 containing E2 is discarded.</w:t>
      </w:r>
    </w:p>
    <w:p w14:paraId="578F45E5" w14:textId="4A31C754" w:rsidR="00D47D14" w:rsidRDefault="00D47D14" w:rsidP="00D47D14">
      <w:pPr>
        <w:pStyle w:val="Heading4"/>
      </w:pPr>
      <w:r>
        <w:t xml:space="preserve">Example: Complex Optional Empty Element </w:t>
      </w:r>
      <w:r w:rsidR="00912122">
        <w:t>with Delimiters</w:t>
      </w:r>
    </w:p>
    <w:p w14:paraId="413B01E6" w14:textId="641AA9BA" w:rsidR="00D47D14" w:rsidRDefault="00D47D14">
      <w:r>
        <w:t>This example is similar, but the E1 element has a few additional DFDL properties highlighted in bold below:</w:t>
      </w:r>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name="E1" minOccurs="0"</w:t>
      </w:r>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dfdl:initiator="(" </w:t>
      </w:r>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dfdl:terminator=")" </w:t>
      </w:r>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dfdl:emptyValueDelimiterPolicy="both" </w:t>
      </w:r>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dfdl:lengthKind="delimited"</w:t>
      </w:r>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&lt;/xs:sequence&gt;</w:t>
      </w:r>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&lt;/xs:element&gt;</w:t>
      </w:r>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w:t>
      </w:r>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&lt;/xs:sequence&gt;</w:t>
      </w:r>
    </w:p>
    <w:p w14:paraId="22D93C28" w14:textId="747541E8" w:rsidR="00D47D14" w:rsidRDefault="00D47D14">
      <w:r>
        <w:t xml:space="preserve">This changes the </w:t>
      </w:r>
      <w:r w:rsidR="00D46E3F">
        <w:t>definition</w:t>
      </w:r>
      <w:r>
        <w:t xml:space="preserve"> of element E1 to have an empty representation only if the initiator and terminator are present in the data stream. </w:t>
      </w:r>
    </w:p>
    <w:p w14:paraId="3E2B6A91" w14:textId="0D676EF7" w:rsidR="00D47D14" w:rsidRDefault="000D66DE">
      <w:r>
        <w:t>Consider</w:t>
      </w:r>
      <w:r w:rsidR="007164F2">
        <w:t xml:space="preserve"> has</w:t>
      </w:r>
      <w:r w:rsidR="00D47D14">
        <w:t xml:space="preserve"> the same data stream '</w:t>
      </w:r>
      <w:r w:rsidR="00D47D14">
        <w:rPr>
          <w:rStyle w:val="CodeblockChar0"/>
        </w:rPr>
        <w:t>...||...</w:t>
      </w:r>
      <w:r w:rsidR="00D47D14">
        <w:t xml:space="preserve">' where </w:t>
      </w:r>
      <w:r>
        <w:t>there are</w:t>
      </w:r>
      <w:r w:rsidR="00D47D14">
        <w:t xml:space="preserve"> two adjacent S0 separators</w:t>
      </w:r>
      <w:r w:rsidR="001A40E6">
        <w:t>. I</w:t>
      </w:r>
      <w:r w:rsidR="00D47D14">
        <w:t xml:space="preserve">n this case the </w:t>
      </w:r>
      <w:r w:rsidR="0063721D">
        <w:t>representation of E1 does not match the empty representation, because the initiator and terminator are not present</w:t>
      </w:r>
      <w:r w:rsidR="00D372CD">
        <w:t xml:space="preserve"> as the dfdl:emptyValueDelimiterPolicy requires</w:t>
      </w:r>
      <w:r w:rsidR="0063721D">
        <w:t xml:space="preserve">. </w:t>
      </w:r>
      <w:r w:rsidR="00D372CD">
        <w:t xml:space="preserve">It also does not have the normal representation, again as the initiator and terminator are not present. E1's representation is absent. </w:t>
      </w:r>
      <w:r w:rsidR="009F04EE">
        <w:t>Hence, nothing is added to the infoset.</w:t>
      </w:r>
    </w:p>
    <w:p w14:paraId="3167D54B" w14:textId="6A07D375" w:rsidR="009F04EE" w:rsidRDefault="009F04EE">
      <w:r>
        <w:t xml:space="preserve">However, if the data stream '...|()|...' is encountered, </w:t>
      </w:r>
      <w:r w:rsidR="000D66DE">
        <w:t>there are</w:t>
      </w:r>
      <w:r>
        <w:t xml:space="preserve"> two S0 separators, but between them </w:t>
      </w:r>
      <w:r w:rsidR="000D66DE">
        <w:t>there are</w:t>
      </w:r>
      <w:r>
        <w:t xml:space="preserve"> the initiator and terminator of element E1. This satisfies the requirements for the empty representation, but it is not zero length. The recursive parse of E1's complex type construct</w:t>
      </w:r>
      <w:r w:rsidR="00F30AAF">
        <w:t>s</w:t>
      </w:r>
      <w:r>
        <w:t xml:space="preserve"> these elements (illustrated as XML):</w:t>
      </w:r>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 xml:space="preserve">  &lt;E2&gt;&lt;/E2&gt;</w:t>
      </w:r>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40A81DEE" w14:textId="0F978EC4" w:rsidR="00D47D14" w:rsidRDefault="009F04EE">
      <w:r>
        <w:t>These elements for E1 with E2 child would be added to the infoset.</w:t>
      </w:r>
    </w:p>
    <w:p w14:paraId="5A364053" w14:textId="77777777" w:rsidR="000E1214" w:rsidRDefault="00A87198" w:rsidP="00996DD5">
      <w:pPr>
        <w:pStyle w:val="Heading3"/>
        <w:rPr>
          <w:rFonts w:eastAsia="Times New Roman"/>
        </w:rPr>
      </w:pPr>
      <w:bookmarkStart w:id="3220" w:name="_Toc349042703"/>
      <w:bookmarkStart w:id="3221" w:name="_Ref351914022"/>
      <w:bookmarkStart w:id="3222" w:name="_Ref351914031"/>
      <w:bookmarkStart w:id="3223" w:name="_Toc62570124"/>
      <w:r>
        <w:rPr>
          <w:rFonts w:eastAsia="Times New Roman"/>
        </w:rPr>
        <w:t>Element Defaults When Unparsing</w:t>
      </w:r>
      <w:bookmarkEnd w:id="3220"/>
      <w:bookmarkEnd w:id="3221"/>
      <w:bookmarkEnd w:id="3222"/>
      <w:bookmarkEnd w:id="3223"/>
    </w:p>
    <w:p w14:paraId="6E4E851F" w14:textId="6B2319CE"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t>
      </w:r>
      <w:r w:rsidR="009E5CB5">
        <w:t>is</w:t>
      </w:r>
      <w:r>
        <w:t xml:space="preserve"> applied if present, and the resulting item is added to the </w:t>
      </w:r>
      <w:r>
        <w:rPr>
          <w:rStyle w:val="Emphasis"/>
        </w:rPr>
        <w:t>augmented Infoset</w:t>
      </w:r>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r w:rsidR="006102CD">
        <w:rPr>
          <w:rStyle w:val="Emphasis"/>
          <w:i w:val="0"/>
          <w:iCs w:val="0"/>
        </w:rPr>
      </w:r>
      <w:r w:rsidR="006102CD">
        <w:rPr>
          <w:rStyle w:val="Emphasis"/>
          <w:i w:val="0"/>
          <w:iCs w:val="0"/>
        </w:rPr>
        <w:fldChar w:fldCharType="separate"/>
      </w:r>
      <w:r w:rsidR="00487D12">
        <w:rPr>
          <w:rStyle w:val="Emphasis"/>
          <w:i w:val="0"/>
          <w:iCs w:val="0"/>
        </w:rPr>
        <w:t>9.7</w:t>
      </w:r>
      <w:r w:rsidR="006102CD">
        <w:rPr>
          <w:rStyle w:val="Emphasis"/>
          <w:i w:val="0"/>
          <w:iCs w:val="0"/>
        </w:rPr>
        <w:fldChar w:fldCharType="end"/>
      </w:r>
      <w:r w:rsidR="006102CD">
        <w:rPr>
          <w:rStyle w:val="Emphasis"/>
        </w:rPr>
        <w:t>)</w:t>
      </w:r>
    </w:p>
    <w:p w14:paraId="5555E65A" w14:textId="3655ACD7" w:rsidR="000E1214" w:rsidRDefault="00A87198">
      <w:r>
        <w:t xml:space="preserve">The rules for applying element defaults are not dependent on dfdl:occursCountKind. However if a required occurrence does not produce an item in the augmented Infoset after the rules have been applied then whether it is a </w:t>
      </w:r>
      <w:r w:rsidR="00B31DA3">
        <w:t>Processing Error</w:t>
      </w:r>
      <w:r>
        <w:t xml:space="preserve"> or a </w:t>
      </w:r>
      <w:r w:rsidR="003E209F">
        <w:t>Validation Error</w:t>
      </w:r>
      <w:r>
        <w:t xml:space="preserve">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87D1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87D12">
        <w:t>dfdl:occursCountKind property</w:t>
      </w:r>
      <w:r w:rsidRPr="00065302">
        <w:rPr>
          <w:rStyle w:val="Hyperlink"/>
        </w:rPr>
        <w:fldChar w:fldCharType="end"/>
      </w:r>
      <w:r>
        <w:t xml:space="preserve">). </w:t>
      </w:r>
    </w:p>
    <w:p w14:paraId="5B7300B5" w14:textId="656370E0" w:rsidR="000E1214" w:rsidRDefault="00A87198">
      <w:r>
        <w:t xml:space="preserve">There are two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0DF74AE2" w:rsidR="000E1214" w:rsidRDefault="00A87198">
      <w:r>
        <w:t xml:space="preserve">For a sequence, each child element is examined in schema order and the rules for simple and complex elements applied (recursively). The lack of a default may give rise to a </w:t>
      </w:r>
      <w:r w:rsidR="00B31DA3">
        <w:t>Processing Error</w:t>
      </w:r>
      <w:r>
        <w:t xml:space="preserve">, as described above. </w:t>
      </w:r>
    </w:p>
    <w:p w14:paraId="693114C6" w14:textId="0DAA3D71" w:rsidR="000E1214" w:rsidRDefault="00A87198">
      <w:r>
        <w:t xml:space="preserve">For a choice, each branch is examined in schema order and the above rules applied recursively to the branch. The lack of a default may give rise to a </w:t>
      </w:r>
      <w:r w:rsidR="00B31DA3">
        <w:t>Processing Error</w:t>
      </w:r>
      <w:r>
        <w:t xml:space="preserve">, as described above, and if so the error is suppressed and the next branch is tried, otherwise that branch is selected. It is a </w:t>
      </w:r>
      <w:r w:rsidR="00B31DA3">
        <w:t>Processing Error</w:t>
      </w:r>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3224" w:name="_Toc361231238"/>
      <w:bookmarkStart w:id="3225" w:name="_Toc361231764"/>
      <w:bookmarkStart w:id="3226" w:name="_Toc362445062"/>
      <w:bookmarkStart w:id="3227" w:name="_Toc363908984"/>
      <w:bookmarkStart w:id="3228" w:name="_Toc364463407"/>
      <w:bookmarkStart w:id="3229" w:name="_Toc366078005"/>
      <w:bookmarkStart w:id="3230" w:name="_Toc366078624"/>
      <w:bookmarkStart w:id="3231" w:name="_Toc366079609"/>
      <w:bookmarkStart w:id="3232" w:name="_Toc366080221"/>
      <w:bookmarkStart w:id="3233" w:name="_Toc366080830"/>
      <w:bookmarkStart w:id="3234" w:name="_Toc366505170"/>
      <w:bookmarkStart w:id="3235" w:name="_Toc366508539"/>
      <w:bookmarkStart w:id="3236" w:name="_Toc366513040"/>
      <w:bookmarkStart w:id="3237" w:name="_Toc366574229"/>
      <w:bookmarkStart w:id="3238" w:name="_Toc366578022"/>
      <w:bookmarkStart w:id="3239" w:name="_Toc366578616"/>
      <w:bookmarkStart w:id="3240" w:name="_Toc366579208"/>
      <w:bookmarkStart w:id="3241" w:name="_Toc366579799"/>
      <w:bookmarkStart w:id="3242" w:name="_Toc366580391"/>
      <w:bookmarkStart w:id="3243" w:name="_Toc366580982"/>
      <w:bookmarkStart w:id="3244" w:name="_Toc366581574"/>
      <w:bookmarkStart w:id="3245" w:name="_Toc361231239"/>
      <w:bookmarkStart w:id="3246" w:name="_Toc361231765"/>
      <w:bookmarkStart w:id="3247" w:name="_Toc362445063"/>
      <w:bookmarkStart w:id="3248" w:name="_Toc363908985"/>
      <w:bookmarkStart w:id="3249" w:name="_Toc364463408"/>
      <w:bookmarkStart w:id="3250" w:name="_Toc366078006"/>
      <w:bookmarkStart w:id="3251" w:name="_Toc366078625"/>
      <w:bookmarkStart w:id="3252" w:name="_Toc366079610"/>
      <w:bookmarkStart w:id="3253" w:name="_Toc366080222"/>
      <w:bookmarkStart w:id="3254" w:name="_Toc366080831"/>
      <w:bookmarkStart w:id="3255" w:name="_Toc366505171"/>
      <w:bookmarkStart w:id="3256" w:name="_Toc366508540"/>
      <w:bookmarkStart w:id="3257" w:name="_Toc366513041"/>
      <w:bookmarkStart w:id="3258" w:name="_Toc366574230"/>
      <w:bookmarkStart w:id="3259" w:name="_Toc366578023"/>
      <w:bookmarkStart w:id="3260" w:name="_Toc366578617"/>
      <w:bookmarkStart w:id="3261" w:name="_Toc366579209"/>
      <w:bookmarkStart w:id="3262" w:name="_Toc366579800"/>
      <w:bookmarkStart w:id="3263" w:name="_Toc366580392"/>
      <w:bookmarkStart w:id="3264" w:name="_Toc366580983"/>
      <w:bookmarkStart w:id="3265" w:name="_Toc366581575"/>
      <w:bookmarkStart w:id="3266" w:name="_Toc361231240"/>
      <w:bookmarkStart w:id="3267" w:name="_Toc361231766"/>
      <w:bookmarkStart w:id="3268" w:name="_Toc362445064"/>
      <w:bookmarkStart w:id="3269" w:name="_Toc363908986"/>
      <w:bookmarkStart w:id="3270" w:name="_Toc364463409"/>
      <w:bookmarkStart w:id="3271" w:name="_Toc366078007"/>
      <w:bookmarkStart w:id="3272" w:name="_Toc366078626"/>
      <w:bookmarkStart w:id="3273" w:name="_Toc366079611"/>
      <w:bookmarkStart w:id="3274" w:name="_Toc366080223"/>
      <w:bookmarkStart w:id="3275" w:name="_Toc366080832"/>
      <w:bookmarkStart w:id="3276" w:name="_Toc366505172"/>
      <w:bookmarkStart w:id="3277" w:name="_Toc366508541"/>
      <w:bookmarkStart w:id="3278" w:name="_Toc366513042"/>
      <w:bookmarkStart w:id="3279" w:name="_Toc366574231"/>
      <w:bookmarkStart w:id="3280" w:name="_Toc366578024"/>
      <w:bookmarkStart w:id="3281" w:name="_Toc366578618"/>
      <w:bookmarkStart w:id="3282" w:name="_Toc366579210"/>
      <w:bookmarkStart w:id="3283" w:name="_Toc366579801"/>
      <w:bookmarkStart w:id="3284" w:name="_Toc366580393"/>
      <w:bookmarkStart w:id="3285" w:name="_Toc366580984"/>
      <w:bookmarkStart w:id="3286" w:name="_Toc366581576"/>
      <w:bookmarkStart w:id="3287" w:name="_Toc361231241"/>
      <w:bookmarkStart w:id="3288" w:name="_Toc361231767"/>
      <w:bookmarkStart w:id="3289" w:name="_Toc362445065"/>
      <w:bookmarkStart w:id="3290" w:name="_Toc363908987"/>
      <w:bookmarkStart w:id="3291" w:name="_Toc364463410"/>
      <w:bookmarkStart w:id="3292" w:name="_Toc366078008"/>
      <w:bookmarkStart w:id="3293" w:name="_Toc366078627"/>
      <w:bookmarkStart w:id="3294" w:name="_Toc366079612"/>
      <w:bookmarkStart w:id="3295" w:name="_Toc366080224"/>
      <w:bookmarkStart w:id="3296" w:name="_Toc366080833"/>
      <w:bookmarkStart w:id="3297" w:name="_Toc366505173"/>
      <w:bookmarkStart w:id="3298" w:name="_Toc366508542"/>
      <w:bookmarkStart w:id="3299" w:name="_Toc366513043"/>
      <w:bookmarkStart w:id="3300" w:name="_Toc366574232"/>
      <w:bookmarkStart w:id="3301" w:name="_Toc366578025"/>
      <w:bookmarkStart w:id="3302" w:name="_Toc366578619"/>
      <w:bookmarkStart w:id="3303" w:name="_Toc366579211"/>
      <w:bookmarkStart w:id="3304" w:name="_Toc366579802"/>
      <w:bookmarkStart w:id="3305" w:name="_Toc366580394"/>
      <w:bookmarkStart w:id="3306" w:name="_Toc366580985"/>
      <w:bookmarkStart w:id="3307" w:name="_Toc366581577"/>
      <w:bookmarkStart w:id="3308" w:name="_Toc361231242"/>
      <w:bookmarkStart w:id="3309" w:name="_Toc361231768"/>
      <w:bookmarkStart w:id="3310" w:name="_Toc362445066"/>
      <w:bookmarkStart w:id="3311" w:name="_Toc363908988"/>
      <w:bookmarkStart w:id="3312" w:name="_Toc364463411"/>
      <w:bookmarkStart w:id="3313" w:name="_Toc366078009"/>
      <w:bookmarkStart w:id="3314" w:name="_Toc366078628"/>
      <w:bookmarkStart w:id="3315" w:name="_Toc366079613"/>
      <w:bookmarkStart w:id="3316" w:name="_Toc366080225"/>
      <w:bookmarkStart w:id="3317" w:name="_Toc366080834"/>
      <w:bookmarkStart w:id="3318" w:name="_Toc366505174"/>
      <w:bookmarkStart w:id="3319" w:name="_Toc366508543"/>
      <w:bookmarkStart w:id="3320" w:name="_Toc366513044"/>
      <w:bookmarkStart w:id="3321" w:name="_Toc366574233"/>
      <w:bookmarkStart w:id="3322" w:name="_Toc366578026"/>
      <w:bookmarkStart w:id="3323" w:name="_Toc366578620"/>
      <w:bookmarkStart w:id="3324" w:name="_Toc366579212"/>
      <w:bookmarkStart w:id="3325" w:name="_Toc366579803"/>
      <w:bookmarkStart w:id="3326" w:name="_Toc366580395"/>
      <w:bookmarkStart w:id="3327" w:name="_Toc366580986"/>
      <w:bookmarkStart w:id="3328" w:name="_Toc366581578"/>
      <w:bookmarkStart w:id="3329" w:name="_Toc361231243"/>
      <w:bookmarkStart w:id="3330" w:name="_Toc361231769"/>
      <w:bookmarkStart w:id="3331" w:name="_Toc362445067"/>
      <w:bookmarkStart w:id="3332" w:name="_Toc363908989"/>
      <w:bookmarkStart w:id="3333" w:name="_Toc364463412"/>
      <w:bookmarkStart w:id="3334" w:name="_Toc366078010"/>
      <w:bookmarkStart w:id="3335" w:name="_Toc366078629"/>
      <w:bookmarkStart w:id="3336" w:name="_Toc366079614"/>
      <w:bookmarkStart w:id="3337" w:name="_Toc366080226"/>
      <w:bookmarkStart w:id="3338" w:name="_Toc366080835"/>
      <w:bookmarkStart w:id="3339" w:name="_Toc366505175"/>
      <w:bookmarkStart w:id="3340" w:name="_Toc366508544"/>
      <w:bookmarkStart w:id="3341" w:name="_Toc366513045"/>
      <w:bookmarkStart w:id="3342" w:name="_Toc366574234"/>
      <w:bookmarkStart w:id="3343" w:name="_Toc366578027"/>
      <w:bookmarkStart w:id="3344" w:name="_Toc366578621"/>
      <w:bookmarkStart w:id="3345" w:name="_Toc366579213"/>
      <w:bookmarkStart w:id="3346" w:name="_Toc366579804"/>
      <w:bookmarkStart w:id="3347" w:name="_Toc366580396"/>
      <w:bookmarkStart w:id="3348" w:name="_Toc366580987"/>
      <w:bookmarkStart w:id="3349" w:name="_Toc366581579"/>
      <w:bookmarkStart w:id="3350" w:name="_Ref384899121"/>
      <w:bookmarkStart w:id="3351" w:name="_Ref384899136"/>
      <w:bookmarkStart w:id="3352" w:name="_Toc62570125"/>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r>
        <w:t>Evaluation Order for Statement Annotations</w:t>
      </w:r>
      <w:bookmarkEnd w:id="3350"/>
      <w:bookmarkEnd w:id="3351"/>
      <w:bookmarkEnd w:id="3352"/>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12632C">
      <w:pPr>
        <w:pStyle w:val="ListParagraph"/>
        <w:numPr>
          <w:ilvl w:val="0"/>
          <w:numId w:val="53"/>
        </w:numPr>
      </w:pPr>
      <w:r>
        <w:t>dfdl:discriminator or dfdl:assert(s) with testKind 'pattern' (parsing only)</w:t>
      </w:r>
    </w:p>
    <w:p w14:paraId="54ABCE27" w14:textId="77777777" w:rsidR="000E1214" w:rsidRDefault="00A87198" w:rsidP="0012632C">
      <w:pPr>
        <w:pStyle w:val="ListParagraph"/>
        <w:numPr>
          <w:ilvl w:val="0"/>
          <w:numId w:val="5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rsidP="0012632C">
      <w:pPr>
        <w:pStyle w:val="ListParagraph"/>
        <w:numPr>
          <w:ilvl w:val="0"/>
          <w:numId w:val="53"/>
        </w:numPr>
      </w:pPr>
      <w:r>
        <w:t xml:space="preserve">dfdl:setVariable(s) - in lexical order, innermost schema component first </w:t>
      </w:r>
    </w:p>
    <w:p w14:paraId="3C46FA80" w14:textId="77777777" w:rsidR="000E1214" w:rsidRDefault="00A87198" w:rsidP="0012632C">
      <w:pPr>
        <w:pStyle w:val="ListParagraph"/>
        <w:numPr>
          <w:ilvl w:val="0"/>
          <w:numId w:val="5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rsidP="0012632C">
      <w:pPr>
        <w:numPr>
          <w:ilvl w:val="0"/>
          <w:numId w:val="54"/>
        </w:numPr>
      </w:pPr>
      <w:r>
        <w:t xml:space="preserve">dfdl:discriminator or dfdl:assert(s) with testKind 'pattern' (parsing only) </w:t>
      </w:r>
    </w:p>
    <w:p w14:paraId="25998C48" w14:textId="77777777" w:rsidR="000E1214" w:rsidRDefault="00A87198" w:rsidP="0012632C">
      <w:pPr>
        <w:numPr>
          <w:ilvl w:val="0"/>
          <w:numId w:val="54"/>
        </w:numPr>
      </w:pPr>
      <w:r>
        <w:t>dfdl:newVariableInstance(s) - in</w:t>
      </w:r>
      <w:r>
        <w:rPr>
          <w:rFonts w:cs="Arial"/>
        </w:rPr>
        <w:t xml:space="preserve"> lexical order, innermost schema component first</w:t>
      </w:r>
      <w:r>
        <w:t xml:space="preserve"> </w:t>
      </w:r>
    </w:p>
    <w:p w14:paraId="0EA76254" w14:textId="77777777" w:rsidR="000E1214" w:rsidRDefault="00A87198" w:rsidP="0012632C">
      <w:pPr>
        <w:numPr>
          <w:ilvl w:val="0"/>
          <w:numId w:val="54"/>
        </w:numPr>
      </w:pPr>
      <w:r>
        <w:t>dfdl:setVariable(s) - in</w:t>
      </w:r>
      <w:r>
        <w:rPr>
          <w:rFonts w:cs="Arial"/>
        </w:rPr>
        <w:t xml:space="preserve"> lexical order, innermost schema component first</w:t>
      </w:r>
    </w:p>
    <w:p w14:paraId="4673DE86" w14:textId="77777777" w:rsidR="000E1214" w:rsidRDefault="00A87198" w:rsidP="0012632C">
      <w:pPr>
        <w:numPr>
          <w:ilvl w:val="0"/>
          <w:numId w:val="5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rsidP="0012632C">
      <w:pPr>
        <w:numPr>
          <w:ilvl w:val="0"/>
          <w:numId w:val="54"/>
        </w:numPr>
      </w:pPr>
      <w:r>
        <w:t xml:space="preserve">dfdl:discriminator or dfdl:assert(s) with testKind 'expression' (parsing only) </w:t>
      </w:r>
    </w:p>
    <w:p w14:paraId="5492E349" w14:textId="70B44BED"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4FD1A554"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execute before those on the group reference.</w:t>
      </w:r>
    </w:p>
    <w:p w14:paraId="308F3921" w14:textId="77777777" w:rsidR="000E1214" w:rsidRDefault="00A87198" w:rsidP="00996DD5">
      <w:pPr>
        <w:pStyle w:val="Heading3"/>
        <w:rPr>
          <w:rFonts w:eastAsia="Times New Roman"/>
          <w:lang w:eastAsia="en-GB"/>
        </w:rPr>
      </w:pPr>
      <w:bookmarkStart w:id="3353" w:name="_Toc393356998"/>
      <w:bookmarkStart w:id="3354" w:name="_Toc62570126"/>
      <w:bookmarkEnd w:id="3353"/>
      <w:r>
        <w:rPr>
          <w:rFonts w:eastAsia="Times New Roman"/>
          <w:lang w:eastAsia="en-GB"/>
        </w:rPr>
        <w:t>Asserts and Discriminators with testKind 'expression'</w:t>
      </w:r>
      <w:bookmarkEnd w:id="3354"/>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996DD5">
      <w:pPr>
        <w:pStyle w:val="Heading3"/>
        <w:rPr>
          <w:rFonts w:eastAsia="Times New Roman"/>
          <w:lang w:eastAsia="en-GB"/>
        </w:rPr>
      </w:pPr>
      <w:bookmarkStart w:id="3355" w:name="_Toc62570127"/>
      <w:r>
        <w:rPr>
          <w:rFonts w:eastAsia="Times New Roman"/>
          <w:lang w:eastAsia="en-GB"/>
        </w:rPr>
        <w:t>Discriminators with testKind 'expression'</w:t>
      </w:r>
      <w:bookmarkEnd w:id="3355"/>
    </w:p>
    <w:p w14:paraId="2A54F3DC" w14:textId="5703DD82"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r w:rsidR="00B31DA3">
        <w:rPr>
          <w:color w:val="000000"/>
        </w:rPr>
        <w:t>Processing Error</w:t>
      </w:r>
      <w:r>
        <w:rPr>
          <w:color w:val="000000"/>
        </w:rPr>
        <w:t xml:space="preserve">. </w:t>
      </w:r>
    </w:p>
    <w:p w14:paraId="181BFB8B" w14:textId="38C06673" w:rsidR="000E1214" w:rsidRDefault="00A87198">
      <w:pPr>
        <w:rPr>
          <w:color w:val="000000"/>
        </w:rPr>
      </w:pPr>
      <w:r>
        <w:rPr>
          <w:color w:val="000000"/>
        </w:rPr>
        <w:t xml:space="preserve">This is because a discriminator's expression </w:t>
      </w:r>
      <w:r w:rsidR="008F3694">
        <w:rPr>
          <w:color w:val="000000"/>
        </w:rPr>
        <w:t xml:space="preserve">can </w:t>
      </w:r>
      <w:r>
        <w:rPr>
          <w:color w:val="000000"/>
        </w:rPr>
        <w:t xml:space="preserve">evaluate to true thereby resolving a point of uncertainty even if the complete parsing of the construct ultimately caused a </w:t>
      </w:r>
      <w:r w:rsidR="00B31DA3">
        <w:rPr>
          <w:color w:val="000000"/>
        </w:rPr>
        <w:t>Processing Error</w:t>
      </w:r>
      <w:r>
        <w:rPr>
          <w:color w:val="000000"/>
        </w:rPr>
        <w:t xml:space="preserve">. </w:t>
      </w:r>
    </w:p>
    <w:p w14:paraId="048DB4F4" w14:textId="53CE4AA1"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r w:rsidR="00B31DA3">
        <w:rPr>
          <w:color w:val="000000"/>
        </w:rPr>
        <w:t>Processing Error</w:t>
      </w:r>
      <w:r>
        <w:rPr>
          <w:color w:val="000000"/>
        </w:rPr>
        <w:t xml:space="preserve">s. </w:t>
      </w:r>
    </w:p>
    <w:p w14:paraId="4B63A39F" w14:textId="77777777" w:rsidR="000E1214" w:rsidRDefault="00A87198" w:rsidP="00996DD5">
      <w:pPr>
        <w:pStyle w:val="Heading3"/>
        <w:rPr>
          <w:rFonts w:eastAsia="Times New Roman"/>
          <w:lang w:eastAsia="en-GB"/>
        </w:rPr>
      </w:pPr>
      <w:bookmarkStart w:id="3356" w:name="_Toc62570128"/>
      <w:r>
        <w:rPr>
          <w:rFonts w:eastAsia="Times New Roman"/>
          <w:lang w:eastAsia="en-GB"/>
        </w:rPr>
        <w:t>Elements and setVariable</w:t>
      </w:r>
      <w:bookmarkEnd w:id="3356"/>
    </w:p>
    <w:p w14:paraId="4888E054" w14:textId="65A18DC0"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r w:rsidR="006102CD">
        <w:rPr>
          <w:color w:val="000000"/>
        </w:rPr>
        <w:t xml:space="preserve">(Note that dfdl:setVariable </w:t>
      </w:r>
      <w:r w:rsidR="004170AD">
        <w:rPr>
          <w:color w:val="000000"/>
        </w:rPr>
        <w:t xml:space="preserve">for an element </w:t>
      </w:r>
      <w:r w:rsidR="006102CD">
        <w:rPr>
          <w:color w:val="000000"/>
        </w:rPr>
        <w:t xml:space="preserve">is only allowed on elements of simple type per Section </w:t>
      </w:r>
      <w:r w:rsidR="006102CD">
        <w:rPr>
          <w:color w:val="000000"/>
        </w:rPr>
        <w:fldChar w:fldCharType="begin"/>
      </w:r>
      <w:r w:rsidR="006102CD">
        <w:rPr>
          <w:color w:val="000000"/>
        </w:rPr>
        <w:instrText xml:space="preserve"> REF _Ref53072549 \r \h </w:instrText>
      </w:r>
      <w:r w:rsidR="006102CD">
        <w:rPr>
          <w:color w:val="000000"/>
        </w:rPr>
      </w:r>
      <w:r w:rsidR="006102CD">
        <w:rPr>
          <w:color w:val="000000"/>
        </w:rPr>
        <w:fldChar w:fldCharType="separate"/>
      </w:r>
      <w:r w:rsidR="00487D12">
        <w:rPr>
          <w:color w:val="000000"/>
        </w:rPr>
        <w:t>7.7.3</w:t>
      </w:r>
      <w:r w:rsidR="006102CD">
        <w:rPr>
          <w:color w:val="000000"/>
        </w:rPr>
        <w:fldChar w:fldCharType="end"/>
      </w:r>
      <w:r w:rsidR="006102CD">
        <w:rPr>
          <w:color w:val="000000"/>
        </w:rPr>
        <w:t>.)</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996DD5">
      <w:pPr>
        <w:pStyle w:val="Heading3"/>
      </w:pPr>
      <w:bookmarkStart w:id="3357" w:name="_Toc62570129"/>
      <w:r>
        <w:t>Controlling the Order of Statement Evaluation</w:t>
      </w:r>
      <w:bookmarkEnd w:id="3357"/>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3358" w:name="_Validation"/>
      <w:bookmarkStart w:id="3359" w:name="_Ref53080438"/>
      <w:bookmarkStart w:id="3360" w:name="_Toc62570130"/>
      <w:bookmarkEnd w:id="3358"/>
      <w:r>
        <w:t>Validation</w:t>
      </w:r>
      <w:bookmarkEnd w:id="3359"/>
      <w:bookmarkEnd w:id="3360"/>
    </w:p>
    <w:p w14:paraId="135E592C" w14:textId="215A4CE4"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w:t>
      </w:r>
      <w:r w:rsidR="002455B3">
        <w:t xml:space="preserve">DFDL </w:t>
      </w:r>
      <w:r w:rsidR="003E209F">
        <w:t>Validation Error</w:t>
      </w:r>
      <w:r>
        <w:t>s cannot affect the 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r w:rsidR="00A47887">
        <w:t xml:space="preserve"> Validation errors do not affect unparser behavior.</w:t>
      </w:r>
    </w:p>
    <w:p w14:paraId="7A4AAF9B" w14:textId="447AB179" w:rsidR="008712C9" w:rsidRDefault="008712C9" w:rsidP="008712C9">
      <w:r>
        <w:t xml:space="preserve">When resolving points of uncertainty (during parsing), </w:t>
      </w:r>
      <w:r w:rsidR="003E209F">
        <w:t>Validation Error</w:t>
      </w:r>
      <w:r>
        <w:t xml:space="preserve">s are ignored. </w:t>
      </w:r>
    </w:p>
    <w:p w14:paraId="1E3FCDF6" w14:textId="7C231C1C" w:rsidR="008712C9" w:rsidRDefault="008712C9" w:rsidP="008712C9">
      <w:r>
        <w:t xml:space="preserve">The way a </w:t>
      </w:r>
      <w:r w:rsidR="003E209F">
        <w:t>Validation Error</w:t>
      </w:r>
      <w:r>
        <w:t xml:space="preserve"> is presented to the execution context of a DFDL processor is not specified by the DFDL </w:t>
      </w:r>
      <w:r w:rsidR="006102CD">
        <w:t>specification</w:t>
      </w:r>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487D12">
        <w:t>The DFDL Information Set (Infoset)</w:t>
      </w:r>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r w:rsidR="006102CD">
        <w:t xml:space="preserve">if applicable </w:t>
      </w:r>
      <w:r>
        <w:t>when validating:</w:t>
      </w:r>
    </w:p>
    <w:p w14:paraId="2A0CFAF2" w14:textId="07F949CD" w:rsidR="008712C9" w:rsidRDefault="008712C9" w:rsidP="00316930">
      <w:pPr>
        <w:numPr>
          <w:ilvl w:val="0"/>
          <w:numId w:val="19"/>
        </w:numPr>
      </w:pPr>
      <w:r>
        <w:t>XSD pattern facet</w:t>
      </w:r>
    </w:p>
    <w:p w14:paraId="4F03E244" w14:textId="77777777" w:rsidR="008712C9" w:rsidRDefault="008712C9" w:rsidP="00316930">
      <w:pPr>
        <w:numPr>
          <w:ilvl w:val="0"/>
          <w:numId w:val="19"/>
        </w:numPr>
      </w:pPr>
      <w:r>
        <w:t xml:space="preserve">XSD minLength, maxLength </w:t>
      </w:r>
    </w:p>
    <w:p w14:paraId="630C2810" w14:textId="77777777" w:rsidR="008712C9" w:rsidRDefault="008712C9" w:rsidP="00316930">
      <w:pPr>
        <w:numPr>
          <w:ilvl w:val="0"/>
          <w:numId w:val="19"/>
        </w:numPr>
      </w:pPr>
      <w:r>
        <w:t>XSD minInclusive, minExclusive, maxInclusive, maxExclusive</w:t>
      </w:r>
    </w:p>
    <w:p w14:paraId="6469D416" w14:textId="77777777" w:rsidR="008712C9" w:rsidRDefault="008712C9" w:rsidP="00316930">
      <w:pPr>
        <w:numPr>
          <w:ilvl w:val="0"/>
          <w:numId w:val="19"/>
        </w:numPr>
      </w:pPr>
      <w:r>
        <w:t>XSD enumeration</w:t>
      </w:r>
    </w:p>
    <w:p w14:paraId="4AFA4DDF" w14:textId="77777777" w:rsidR="008712C9" w:rsidRDefault="008712C9" w:rsidP="00316930">
      <w:pPr>
        <w:numPr>
          <w:ilvl w:val="0"/>
          <w:numId w:val="19"/>
        </w:numPr>
      </w:pPr>
      <w:r>
        <w:t>XSD maxOccurs</w:t>
      </w:r>
    </w:p>
    <w:p w14:paraId="7F8A43D7" w14:textId="2F1F7B78" w:rsidR="008712C9" w:rsidRDefault="008712C9" w:rsidP="008712C9">
      <w:r>
        <w:t xml:space="preserve">Note that validation is distinct from the checking of DFDL assert or discriminator predicates. </w:t>
      </w:r>
      <w:r w:rsidR="006102CD">
        <w:t>B</w:t>
      </w:r>
      <w:r w:rsidR="006102CD" w:rsidRPr="006102CD">
        <w:t xml:space="preserve">oth DFDL asserts </w:t>
      </w:r>
      <w:r w:rsidR="006102CD">
        <w:t>and</w:t>
      </w:r>
      <w:r w:rsidR="006102CD" w:rsidRPr="006102CD">
        <w:t xml:space="preserve"> discriminators are essential to parsing and are </w:t>
      </w:r>
      <w:r>
        <w:t xml:space="preserve">evaluated irrespective of whether validation is enabled or disabled. </w:t>
      </w:r>
    </w:p>
    <w:p w14:paraId="50C2FC60" w14:textId="1986EE1A" w:rsidR="00DD761E" w:rsidRPr="00DD761E" w:rsidRDefault="008712C9" w:rsidP="008712C9">
      <w:r>
        <w:t xml:space="preserve">There is also a function dfdl:checkConstraints available in the DFDL Expression language. This can be used to explicitly include checking of the XSD </w:t>
      </w:r>
      <w:r w:rsidR="006102CD">
        <w:t>constructs</w:t>
      </w:r>
      <w:r>
        <w:t xml:space="preserve"> as part of parsing a specific element. Such checking is part of </w:t>
      </w:r>
      <w:r w:rsidR="00405572">
        <w:t>parsing and</w:t>
      </w:r>
      <w:r>
        <w:t xml:space="preserve"> does not create </w:t>
      </w:r>
      <w:r w:rsidR="003E209F">
        <w:t>Validation Error</w:t>
      </w:r>
      <w:r>
        <w:t xml:space="preserve">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487D12">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487D12">
        <w:t>DFDL Functions</w:t>
      </w:r>
      <w:r w:rsidRPr="00065302">
        <w:rPr>
          <w:rStyle w:val="Hyperlink"/>
        </w:rPr>
        <w:fldChar w:fldCharType="end"/>
      </w:r>
      <w:r>
        <w:t xml:space="preserve"> for details.</w:t>
      </w:r>
    </w:p>
    <w:p w14:paraId="41131A49" w14:textId="68E3E27D" w:rsidR="00717DB9" w:rsidRDefault="00717DB9" w:rsidP="00B31DA3">
      <w:pPr>
        <w:pStyle w:val="Heading2"/>
        <w:rPr>
          <w:rFonts w:eastAsia="MS Mincho"/>
          <w:lang w:eastAsia="ja-JP" w:bidi="he-IL"/>
        </w:rPr>
      </w:pPr>
      <w:bookmarkStart w:id="3361" w:name="_Toc349042706"/>
      <w:bookmarkStart w:id="3362" w:name="_Toc351912704"/>
      <w:bookmarkStart w:id="3363" w:name="_Toc351914725"/>
      <w:bookmarkStart w:id="3364" w:name="_Toc351915191"/>
      <w:bookmarkStart w:id="3365" w:name="_Toc361231248"/>
      <w:bookmarkStart w:id="3366" w:name="_Toc361231774"/>
      <w:bookmarkStart w:id="3367" w:name="_Toc362445072"/>
      <w:bookmarkStart w:id="3368" w:name="_Toc363908994"/>
      <w:bookmarkStart w:id="3369" w:name="_Toc364463417"/>
      <w:bookmarkStart w:id="3370" w:name="_Toc366078015"/>
      <w:bookmarkStart w:id="3371" w:name="_Toc366078634"/>
      <w:bookmarkStart w:id="3372" w:name="_Toc366079619"/>
      <w:bookmarkStart w:id="3373" w:name="_Toc366080231"/>
      <w:bookmarkStart w:id="3374" w:name="_Toc366080840"/>
      <w:bookmarkStart w:id="3375" w:name="_Toc366505180"/>
      <w:bookmarkStart w:id="3376" w:name="_Toc366508549"/>
      <w:bookmarkStart w:id="3377" w:name="_Toc366513050"/>
      <w:bookmarkStart w:id="3378" w:name="_Toc366574239"/>
      <w:bookmarkStart w:id="3379" w:name="_Toc366578032"/>
      <w:bookmarkStart w:id="3380" w:name="_Toc366578626"/>
      <w:bookmarkStart w:id="3381" w:name="_Toc366579218"/>
      <w:bookmarkStart w:id="3382" w:name="_Toc366579809"/>
      <w:bookmarkStart w:id="3383" w:name="_Toc366580401"/>
      <w:bookmarkStart w:id="3384" w:name="_Toc366580992"/>
      <w:bookmarkStart w:id="3385" w:name="_Toc366581584"/>
      <w:bookmarkStart w:id="3386" w:name="_Toc349042707"/>
      <w:bookmarkStart w:id="3387" w:name="_Toc349642128"/>
      <w:bookmarkStart w:id="3388" w:name="_Toc351912705"/>
      <w:bookmarkStart w:id="3389" w:name="_Toc351914726"/>
      <w:bookmarkStart w:id="3390" w:name="_Toc351915192"/>
      <w:bookmarkStart w:id="3391" w:name="_Toc361231249"/>
      <w:bookmarkStart w:id="3392" w:name="_Toc361231775"/>
      <w:bookmarkStart w:id="3393" w:name="_Toc362445073"/>
      <w:bookmarkStart w:id="3394" w:name="_Toc363908995"/>
      <w:bookmarkStart w:id="3395" w:name="_Toc364463418"/>
      <w:bookmarkStart w:id="3396" w:name="_Toc366078016"/>
      <w:bookmarkStart w:id="3397" w:name="_Toc366078635"/>
      <w:bookmarkStart w:id="3398" w:name="_Toc366079620"/>
      <w:bookmarkStart w:id="3399" w:name="_Toc366080232"/>
      <w:bookmarkStart w:id="3400" w:name="_Toc366080841"/>
      <w:bookmarkStart w:id="3401" w:name="_Toc366505181"/>
      <w:bookmarkStart w:id="3402" w:name="_Toc366508550"/>
      <w:bookmarkStart w:id="3403" w:name="_Toc366513051"/>
      <w:bookmarkStart w:id="3404" w:name="_Toc366574240"/>
      <w:bookmarkStart w:id="3405" w:name="_Toc366578033"/>
      <w:bookmarkStart w:id="3406" w:name="_Toc366578627"/>
      <w:bookmarkStart w:id="3407" w:name="_Toc366579219"/>
      <w:bookmarkStart w:id="3408" w:name="_Toc366579810"/>
      <w:bookmarkStart w:id="3409" w:name="_Toc366580402"/>
      <w:bookmarkStart w:id="3410" w:name="_Toc366580993"/>
      <w:bookmarkStart w:id="3411" w:name="_Toc366581585"/>
      <w:bookmarkStart w:id="3412" w:name="_Toc322911608"/>
      <w:bookmarkStart w:id="3413" w:name="_Toc322912147"/>
      <w:bookmarkStart w:id="3414" w:name="_Toc329092997"/>
      <w:bookmarkStart w:id="3415" w:name="_Toc332701510"/>
      <w:bookmarkStart w:id="3416" w:name="_Toc332701817"/>
      <w:bookmarkStart w:id="3417" w:name="_Toc332711611"/>
      <w:bookmarkStart w:id="3418" w:name="_Toc332711919"/>
      <w:bookmarkStart w:id="3419" w:name="_Toc332712221"/>
      <w:bookmarkStart w:id="3420" w:name="_Toc332724137"/>
      <w:bookmarkStart w:id="3421" w:name="_Toc332724437"/>
      <w:bookmarkStart w:id="3422" w:name="_Toc341102733"/>
      <w:bookmarkStart w:id="3423" w:name="_Toc347241466"/>
      <w:bookmarkStart w:id="3424" w:name="_Toc347744659"/>
      <w:bookmarkStart w:id="3425" w:name="_Toc348984442"/>
      <w:bookmarkStart w:id="3426" w:name="_Toc348984747"/>
      <w:bookmarkStart w:id="3427" w:name="_Toc349037910"/>
      <w:bookmarkStart w:id="3428" w:name="_Toc349038215"/>
      <w:bookmarkStart w:id="3429" w:name="_Toc349042708"/>
      <w:bookmarkStart w:id="3430" w:name="_Toc349642129"/>
      <w:bookmarkStart w:id="3431" w:name="_Toc351912706"/>
      <w:bookmarkStart w:id="3432" w:name="_Toc351914727"/>
      <w:bookmarkStart w:id="3433" w:name="_Toc351915193"/>
      <w:bookmarkStart w:id="3434" w:name="_Toc361231250"/>
      <w:bookmarkStart w:id="3435" w:name="_Toc361231776"/>
      <w:bookmarkStart w:id="3436" w:name="_Toc362445074"/>
      <w:bookmarkStart w:id="3437" w:name="_Toc363908996"/>
      <w:bookmarkStart w:id="3438" w:name="_Toc364463419"/>
      <w:bookmarkStart w:id="3439" w:name="_Toc366078017"/>
      <w:bookmarkStart w:id="3440" w:name="_Toc366078636"/>
      <w:bookmarkStart w:id="3441" w:name="_Toc366079621"/>
      <w:bookmarkStart w:id="3442" w:name="_Toc366080233"/>
      <w:bookmarkStart w:id="3443" w:name="_Toc366080842"/>
      <w:bookmarkStart w:id="3444" w:name="_Toc366505182"/>
      <w:bookmarkStart w:id="3445" w:name="_Toc366508551"/>
      <w:bookmarkStart w:id="3446" w:name="_Toc366513052"/>
      <w:bookmarkStart w:id="3447" w:name="_Toc366574241"/>
      <w:bookmarkStart w:id="3448" w:name="_Toc366578034"/>
      <w:bookmarkStart w:id="3449" w:name="_Toc366578628"/>
      <w:bookmarkStart w:id="3450" w:name="_Toc366579220"/>
      <w:bookmarkStart w:id="3451" w:name="_Toc366579811"/>
      <w:bookmarkStart w:id="3452" w:name="_Toc366580403"/>
      <w:bookmarkStart w:id="3453" w:name="_Toc366580994"/>
      <w:bookmarkStart w:id="3454" w:name="_Toc366581586"/>
      <w:bookmarkStart w:id="3455" w:name="_Ref37860950"/>
      <w:bookmarkStart w:id="3456" w:name="_Toc62570131"/>
      <w:bookmarkStart w:id="3457" w:name="_Toc179788283"/>
      <w:bookmarkStart w:id="3458" w:name="_Toc199516304"/>
      <w:bookmarkStart w:id="3459" w:name="_Toc194983968"/>
      <w:bookmarkStart w:id="3460" w:name="_Toc243112816"/>
      <w:bookmarkStart w:id="3461" w:name="_Toc349042709"/>
      <w:bookmarkStart w:id="3462" w:name="_Ref38539757"/>
      <w:bookmarkStart w:id="3463" w:name="_Ref38541050"/>
      <w:bookmarkStart w:id="3464" w:name="_Ref3854105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r>
        <w:rPr>
          <w:rFonts w:eastAsia="MS Mincho"/>
          <w:lang w:eastAsia="ja-JP" w:bidi="he-IL"/>
        </w:rPr>
        <w:t>Unparser Infoset Augmentation Algorithm</w:t>
      </w:r>
      <w:bookmarkEnd w:id="3455"/>
      <w:bookmarkEnd w:id="3456"/>
    </w:p>
    <w:p w14:paraId="0974CF3F" w14:textId="247E4759" w:rsidR="00746CFF" w:rsidRPr="00746CFF" w:rsidRDefault="00746CFF" w:rsidP="00746CFF">
      <w:pPr>
        <w:pStyle w:val="nobreak"/>
        <w:rPr>
          <w:rFonts w:eastAsia="MS Mincho"/>
          <w:lang w:eastAsia="ja-JP" w:bidi="he-IL"/>
        </w:rPr>
      </w:pPr>
      <w:r>
        <w:rPr>
          <w:rFonts w:eastAsia="MS Mincho"/>
          <w:lang w:eastAsia="ja-JP" w:bidi="he-IL"/>
        </w:rPr>
        <w:t>As unparsing progresses and fills in these defaultable and calculated elements, these new item values augment the Infoset, that is, make it bigger.</w:t>
      </w:r>
    </w:p>
    <w:p w14:paraId="14E42B6D" w14:textId="1C6309DE" w:rsidR="00717DB9" w:rsidRDefault="007200D8" w:rsidP="007200D8">
      <w:pPr>
        <w:rPr>
          <w:rFonts w:eastAsia="MS Mincho"/>
          <w:lang w:eastAsia="ja-JP" w:bidi="he-IL"/>
        </w:rPr>
      </w:pPr>
      <w:r>
        <w:rPr>
          <w:rFonts w:eastAsia="MS Mincho"/>
          <w:lang w:eastAsia="ja-JP" w:bidi="he-IL"/>
        </w:rPr>
        <w:t xml:space="preserve">The unparsing </w:t>
      </w:r>
      <w:r w:rsidR="006102CD">
        <w:rPr>
          <w:rFonts w:eastAsia="MS Mincho"/>
          <w:lang w:eastAsia="ja-JP" w:bidi="he-IL"/>
        </w:rPr>
        <w:t>algorithm</w:t>
      </w:r>
      <w:r>
        <w:rPr>
          <w:rFonts w:eastAsia="MS Mincho"/>
          <w:lang w:eastAsia="ja-JP" w:bidi="he-IL"/>
        </w:rPr>
        <w:t xml:space="preserve"> </w:t>
      </w:r>
      <w:r w:rsidR="00746CFF">
        <w:rPr>
          <w:rFonts w:eastAsia="MS Mincho"/>
          <w:lang w:eastAsia="ja-JP" w:bidi="he-IL"/>
        </w:rPr>
        <w:t>fills</w:t>
      </w:r>
      <w:r>
        <w:rPr>
          <w:rFonts w:eastAsia="MS Mincho"/>
          <w:lang w:eastAsia="ja-JP" w:bidi="he-IL"/>
        </w:rPr>
        <w:t xml:space="preserve"> in default values for req</w:t>
      </w:r>
      <w:r w:rsidR="00746CFF">
        <w:rPr>
          <w:rFonts w:eastAsia="MS Mincho"/>
          <w:lang w:eastAsia="ja-JP" w:bidi="he-IL"/>
        </w:rPr>
        <w:t>u</w:t>
      </w:r>
      <w:r>
        <w:rPr>
          <w:rFonts w:eastAsia="MS Mincho"/>
          <w:lang w:eastAsia="ja-JP" w:bidi="he-IL"/>
        </w:rPr>
        <w:t xml:space="preserve">ired elements that are not present, and </w:t>
      </w:r>
      <w:r w:rsidR="00746CFF">
        <w:rPr>
          <w:rFonts w:eastAsia="MS Mincho"/>
          <w:lang w:eastAsia="ja-JP" w:bidi="he-IL"/>
        </w:rPr>
        <w:t xml:space="preserve">computes </w:t>
      </w:r>
      <w:r>
        <w:rPr>
          <w:rFonts w:eastAsia="MS Mincho"/>
          <w:lang w:eastAsia="ja-JP" w:bidi="he-IL"/>
        </w:rPr>
        <w:t>calculated elements</w:t>
      </w:r>
      <w:r w:rsidR="00717DB9">
        <w:rPr>
          <w:rFonts w:eastAsia="MS Mincho"/>
          <w:lang w:eastAsia="ja-JP" w:bidi="he-IL"/>
        </w:rPr>
        <w:t xml:space="preserve"> by use of the dfdl:outputValueCalc property (see </w:t>
      </w:r>
      <w:r w:rsidR="003E209F">
        <w:rPr>
          <w:rFonts w:eastAsia="MS Mincho"/>
          <w:lang w:eastAsia="ja-JP" w:bidi="he-IL"/>
        </w:rPr>
        <w:t>Section</w:t>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487D12">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487D12">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w:t>
      </w:r>
      <w:r w:rsidR="00A47887">
        <w:rPr>
          <w:rFonts w:eastAsia="MS Mincho"/>
          <w:lang w:eastAsia="ja-JP" w:bidi="he-IL"/>
        </w:rPr>
        <w:t>,</w:t>
      </w:r>
      <w:r>
        <w:rPr>
          <w:rFonts w:eastAsia="MS Mincho"/>
          <w:lang w:eastAsia="ja-JP" w:bidi="he-IL"/>
        </w:rPr>
        <w:t xml:space="preserve">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294F6F8C"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r w:rsidR="00B31DA3">
        <w:rPr>
          <w:rFonts w:eastAsia="MS Mincho"/>
          <w:lang w:eastAsia="ja-JP" w:bidi="he-IL"/>
        </w:rPr>
        <w:t>Processing Error</w:t>
      </w:r>
      <w:r>
        <w:rPr>
          <w:rFonts w:eastAsia="MS Mincho"/>
          <w:lang w:eastAsia="ja-JP" w:bidi="he-IL"/>
        </w:rPr>
        <w:t xml:space="preserve">. </w:t>
      </w:r>
    </w:p>
    <w:p w14:paraId="54C0E696" w14:textId="661DC36A" w:rsidR="00717DB9" w:rsidRDefault="00717DB9" w:rsidP="00717DB9">
      <w:pPr>
        <w:rPr>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r w:rsidR="00B31DA3">
        <w:rPr>
          <w:rFonts w:eastAsia="MS Mincho"/>
          <w:lang w:eastAsia="ja-JP" w:bidi="he-IL"/>
        </w:rPr>
        <w:t>Processing Error</w:t>
      </w:r>
      <w:r>
        <w:rPr>
          <w:rFonts w:eastAsia="MS Mincho"/>
          <w:lang w:eastAsia="ja-JP" w:bidi="he-IL"/>
        </w:rPr>
        <w:t xml:space="preserve">. </w:t>
      </w:r>
    </w:p>
    <w:p w14:paraId="1A62270E" w14:textId="5F3AA3EB" w:rsidR="000E1214" w:rsidRDefault="00E751FE" w:rsidP="00B31DA3">
      <w:pPr>
        <w:pStyle w:val="Heading1"/>
      </w:pPr>
      <w:bookmarkStart w:id="3465" w:name="_Overview:_Core_Representation"/>
      <w:bookmarkStart w:id="3466" w:name="_Ref39164410"/>
      <w:bookmarkStart w:id="3467" w:name="_Toc62570132"/>
      <w:bookmarkEnd w:id="3465"/>
      <w:r>
        <w:t xml:space="preserve">Overview: </w:t>
      </w:r>
      <w:r w:rsidR="00A87198">
        <w:t>Representation Properties and their Format Semantics</w:t>
      </w:r>
      <w:bookmarkEnd w:id="3457"/>
      <w:bookmarkEnd w:id="3458"/>
      <w:bookmarkEnd w:id="3459"/>
      <w:bookmarkEnd w:id="3460"/>
      <w:bookmarkEnd w:id="3461"/>
      <w:bookmarkEnd w:id="3462"/>
      <w:bookmarkEnd w:id="3463"/>
      <w:bookmarkEnd w:id="3464"/>
      <w:bookmarkEnd w:id="3466"/>
      <w:bookmarkEnd w:id="3467"/>
    </w:p>
    <w:p w14:paraId="4280F264" w14:textId="67AF5EFC" w:rsidR="000E1214" w:rsidRDefault="00A87198">
      <w:pPr>
        <w:pStyle w:val="nobreak"/>
      </w:pPr>
      <w:r>
        <w:t>The next sections specify the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6BF046D0" w:rsidR="000E1214" w:rsidRDefault="00A87198" w:rsidP="0012632C">
      <w:pPr>
        <w:numPr>
          <w:ilvl w:val="0"/>
          <w:numId w:val="55"/>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11</w:t>
      </w:r>
      <w:r w:rsidRPr="009A78B3">
        <w:rPr>
          <w:rStyle w:val="InternetLink"/>
        </w:rPr>
        <w:fldChar w:fldCharType="end"/>
      </w:r>
      <w:r>
        <w:t>)</w:t>
      </w:r>
    </w:p>
    <w:p w14:paraId="74DEDCC5" w14:textId="62942C7D" w:rsidR="000E1214" w:rsidRDefault="00A87198" w:rsidP="0012632C">
      <w:pPr>
        <w:numPr>
          <w:ilvl w:val="0"/>
          <w:numId w:val="55"/>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12</w:t>
      </w:r>
      <w:r w:rsidRPr="009A78B3">
        <w:rPr>
          <w:rStyle w:val="InternetLink"/>
        </w:rPr>
        <w:fldChar w:fldCharType="end"/>
      </w:r>
      <w:r>
        <w:t>)</w:t>
      </w:r>
    </w:p>
    <w:p w14:paraId="24C86AA7" w14:textId="458E49C4" w:rsidR="000E1214" w:rsidRDefault="00A87198" w:rsidP="0012632C">
      <w:pPr>
        <w:numPr>
          <w:ilvl w:val="0"/>
          <w:numId w:val="55"/>
        </w:numPr>
      </w:pPr>
      <w:r>
        <w:t xml:space="preserve">Simple Type Content (see </w:t>
      </w:r>
      <w:r w:rsidRPr="009A78B3">
        <w:rPr>
          <w:rStyle w:val="InternetLink"/>
        </w:rPr>
        <w:fldChar w:fldCharType="begin"/>
      </w:r>
      <w:r w:rsidRPr="009A78B3">
        <w:rPr>
          <w:rStyle w:val="InternetLink"/>
        </w:rPr>
        <w:instrText xml:space="preserve"> REF _Ref255476219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13</w:t>
      </w:r>
      <w:r w:rsidRPr="009A78B3">
        <w:rPr>
          <w:rStyle w:val="InternetLink"/>
        </w:rPr>
        <w:fldChar w:fldCharType="end"/>
      </w:r>
      <w:r>
        <w:t>)</w:t>
      </w:r>
    </w:p>
    <w:p w14:paraId="37B05086" w14:textId="5CD684E9" w:rsidR="000E1214" w:rsidRDefault="00A87198" w:rsidP="0012632C">
      <w:pPr>
        <w:numPr>
          <w:ilvl w:val="0"/>
          <w:numId w:val="55"/>
        </w:numPr>
      </w:pPr>
      <w:r>
        <w:t xml:space="preserve">Sequence Groups (see </w:t>
      </w:r>
      <w:r w:rsidRPr="009A78B3">
        <w:rPr>
          <w:rStyle w:val="InternetLink"/>
        </w:rPr>
        <w:fldChar w:fldCharType="begin"/>
      </w:r>
      <w:r w:rsidRPr="009A78B3">
        <w:rPr>
          <w:rStyle w:val="InternetLink"/>
        </w:rPr>
        <w:instrText xml:space="preserve"> REF _Ref255476240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14</w:t>
      </w:r>
      <w:r w:rsidRPr="009A78B3">
        <w:rPr>
          <w:rStyle w:val="InternetLink"/>
        </w:rPr>
        <w:fldChar w:fldCharType="end"/>
      </w:r>
      <w:r>
        <w:t>)</w:t>
      </w:r>
    </w:p>
    <w:p w14:paraId="020E05F1" w14:textId="527EBE33" w:rsidR="000E1214" w:rsidRDefault="00A87198" w:rsidP="0012632C">
      <w:pPr>
        <w:numPr>
          <w:ilvl w:val="0"/>
          <w:numId w:val="55"/>
        </w:numPr>
      </w:pPr>
      <w:r>
        <w:t xml:space="preserve">Choice Groups (see </w:t>
      </w:r>
      <w:r w:rsidRPr="009A78B3">
        <w:rPr>
          <w:rStyle w:val="InternetLink"/>
        </w:rPr>
        <w:fldChar w:fldCharType="begin"/>
      </w:r>
      <w:r w:rsidRPr="009A78B3">
        <w:rPr>
          <w:rStyle w:val="InternetLink"/>
        </w:rPr>
        <w:instrText xml:space="preserve"> REF _Ref255476271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15</w:t>
      </w:r>
      <w:r w:rsidRPr="009A78B3">
        <w:rPr>
          <w:rStyle w:val="InternetLink"/>
        </w:rPr>
        <w:fldChar w:fldCharType="end"/>
      </w:r>
      <w:r>
        <w:t>)</w:t>
      </w:r>
    </w:p>
    <w:p w14:paraId="6F06992F" w14:textId="193FF6D6" w:rsidR="000E1214" w:rsidRDefault="00A87198" w:rsidP="0012632C">
      <w:pPr>
        <w:numPr>
          <w:ilvl w:val="0"/>
          <w:numId w:val="55"/>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16</w:t>
      </w:r>
      <w:r w:rsidRPr="009A78B3">
        <w:rPr>
          <w:rStyle w:val="InternetLink"/>
        </w:rPr>
        <w:fldChar w:fldCharType="end"/>
      </w:r>
      <w:r>
        <w:t>)</w:t>
      </w:r>
    </w:p>
    <w:p w14:paraId="6B2F877A" w14:textId="36F3DB6E" w:rsidR="000E1214" w:rsidRDefault="00A87198" w:rsidP="0012632C">
      <w:pPr>
        <w:numPr>
          <w:ilvl w:val="0"/>
          <w:numId w:val="55"/>
        </w:numPr>
      </w:pPr>
      <w:r>
        <w:t xml:space="preserve">Calculated Values (see </w:t>
      </w:r>
      <w:r w:rsidRPr="009A78B3">
        <w:rPr>
          <w:rStyle w:val="InternetLink"/>
        </w:rPr>
        <w:fldChar w:fldCharType="begin"/>
      </w:r>
      <w:r w:rsidRPr="009A78B3">
        <w:rPr>
          <w:rStyle w:val="InternetLink"/>
        </w:rPr>
        <w:instrText xml:space="preserve"> REF _Ref255476304 \r \h </w:instrText>
      </w:r>
      <w:r w:rsidR="008E5D0A">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B31DA3">
      <w:pPr>
        <w:pStyle w:val="Heading1"/>
      </w:pPr>
      <w:bookmarkStart w:id="3468" w:name="_Toc322911610"/>
      <w:bookmarkStart w:id="3469" w:name="_Toc322912149"/>
      <w:bookmarkStart w:id="3470" w:name="_Toc329092999"/>
      <w:bookmarkStart w:id="3471" w:name="_Toc332701512"/>
      <w:bookmarkStart w:id="3472" w:name="_Toc332701819"/>
      <w:bookmarkStart w:id="3473" w:name="_Toc332711613"/>
      <w:bookmarkStart w:id="3474" w:name="_Toc332711921"/>
      <w:bookmarkStart w:id="3475" w:name="_Toc332712223"/>
      <w:bookmarkStart w:id="3476" w:name="_Toc332724139"/>
      <w:bookmarkStart w:id="3477" w:name="_Toc332724439"/>
      <w:bookmarkStart w:id="3478" w:name="_Toc341102735"/>
      <w:bookmarkStart w:id="3479" w:name="_Toc347241468"/>
      <w:bookmarkStart w:id="3480" w:name="_Toc347744661"/>
      <w:bookmarkStart w:id="3481" w:name="_Toc348984444"/>
      <w:bookmarkStart w:id="3482" w:name="_Toc348984749"/>
      <w:bookmarkStart w:id="3483" w:name="_Toc349037912"/>
      <w:bookmarkStart w:id="3484" w:name="_Toc349038217"/>
      <w:bookmarkStart w:id="3485" w:name="_Toc349042710"/>
      <w:bookmarkStart w:id="3486" w:name="_Toc349642131"/>
      <w:bookmarkStart w:id="3487" w:name="_Toc351912708"/>
      <w:bookmarkStart w:id="3488" w:name="_Toc351914729"/>
      <w:bookmarkStart w:id="3489" w:name="_Toc351915195"/>
      <w:bookmarkStart w:id="3490" w:name="_Toc361231252"/>
      <w:bookmarkStart w:id="3491" w:name="_Toc361231778"/>
      <w:bookmarkStart w:id="3492" w:name="_Toc362445076"/>
      <w:bookmarkStart w:id="3493" w:name="_Toc363908998"/>
      <w:bookmarkStart w:id="3494" w:name="_Toc364463421"/>
      <w:bookmarkStart w:id="3495" w:name="_Toc366078019"/>
      <w:bookmarkStart w:id="3496" w:name="_Toc366078638"/>
      <w:bookmarkStart w:id="3497" w:name="_Toc366079623"/>
      <w:bookmarkStart w:id="3498" w:name="_Toc366080235"/>
      <w:bookmarkStart w:id="3499" w:name="_Toc366080844"/>
      <w:bookmarkStart w:id="3500" w:name="_Toc366505184"/>
      <w:bookmarkStart w:id="3501" w:name="_Toc366508553"/>
      <w:bookmarkStart w:id="3502" w:name="_Toc366513054"/>
      <w:bookmarkStart w:id="3503" w:name="_Toc366574243"/>
      <w:bookmarkStart w:id="3504" w:name="_Toc366578036"/>
      <w:bookmarkStart w:id="3505" w:name="_Toc366578630"/>
      <w:bookmarkStart w:id="3506" w:name="_Toc366579222"/>
      <w:bookmarkStart w:id="3507" w:name="_Toc366579813"/>
      <w:bookmarkStart w:id="3508" w:name="_Toc366580405"/>
      <w:bookmarkStart w:id="3509" w:name="_Toc366580996"/>
      <w:bookmarkStart w:id="3510" w:name="_Toc366581588"/>
      <w:bookmarkStart w:id="3511" w:name="_Toc322911611"/>
      <w:bookmarkStart w:id="3512" w:name="_Toc322912150"/>
      <w:bookmarkStart w:id="3513" w:name="_Toc329093000"/>
      <w:bookmarkStart w:id="3514" w:name="_Toc332701513"/>
      <w:bookmarkStart w:id="3515" w:name="_Toc332701820"/>
      <w:bookmarkStart w:id="3516" w:name="_Toc332711614"/>
      <w:bookmarkStart w:id="3517" w:name="_Toc332711922"/>
      <w:bookmarkStart w:id="3518" w:name="_Toc332712224"/>
      <w:bookmarkStart w:id="3519" w:name="_Toc332724140"/>
      <w:bookmarkStart w:id="3520" w:name="_Toc332724440"/>
      <w:bookmarkStart w:id="3521" w:name="_Toc341102736"/>
      <w:bookmarkStart w:id="3522" w:name="_Toc347241469"/>
      <w:bookmarkStart w:id="3523" w:name="_Toc347744662"/>
      <w:bookmarkStart w:id="3524" w:name="_Toc348984445"/>
      <w:bookmarkStart w:id="3525" w:name="_Toc348984750"/>
      <w:bookmarkStart w:id="3526" w:name="_Toc349037913"/>
      <w:bookmarkStart w:id="3527" w:name="_Toc349038218"/>
      <w:bookmarkStart w:id="3528" w:name="_Toc349042711"/>
      <w:bookmarkStart w:id="3529" w:name="_Toc349642132"/>
      <w:bookmarkStart w:id="3530" w:name="_Toc351912709"/>
      <w:bookmarkStart w:id="3531" w:name="_Toc351914730"/>
      <w:bookmarkStart w:id="3532" w:name="_Toc351915196"/>
      <w:bookmarkStart w:id="3533" w:name="_Toc361231253"/>
      <w:bookmarkStart w:id="3534" w:name="_Toc361231779"/>
      <w:bookmarkStart w:id="3535" w:name="_Toc362445077"/>
      <w:bookmarkStart w:id="3536" w:name="_Toc363908999"/>
      <w:bookmarkStart w:id="3537" w:name="_Toc364463422"/>
      <w:bookmarkStart w:id="3538" w:name="_Toc366078020"/>
      <w:bookmarkStart w:id="3539" w:name="_Toc366078639"/>
      <w:bookmarkStart w:id="3540" w:name="_Toc366079624"/>
      <w:bookmarkStart w:id="3541" w:name="_Toc366080236"/>
      <w:bookmarkStart w:id="3542" w:name="_Toc366080845"/>
      <w:bookmarkStart w:id="3543" w:name="_Toc366505185"/>
      <w:bookmarkStart w:id="3544" w:name="_Toc366508554"/>
      <w:bookmarkStart w:id="3545" w:name="_Toc366513055"/>
      <w:bookmarkStart w:id="3546" w:name="_Toc366574244"/>
      <w:bookmarkStart w:id="3547" w:name="_Toc366578037"/>
      <w:bookmarkStart w:id="3548" w:name="_Toc366578631"/>
      <w:bookmarkStart w:id="3549" w:name="_Toc366579223"/>
      <w:bookmarkStart w:id="3550" w:name="_Toc366579814"/>
      <w:bookmarkStart w:id="3551" w:name="_Toc366580406"/>
      <w:bookmarkStart w:id="3552" w:name="_Toc366580997"/>
      <w:bookmarkStart w:id="3553" w:name="_Toc366581589"/>
      <w:bookmarkStart w:id="3554" w:name="_Properties_Common_to"/>
      <w:bookmarkStart w:id="3555" w:name="_Toc130873625"/>
      <w:bookmarkStart w:id="3556" w:name="_Toc140549597"/>
      <w:bookmarkStart w:id="3557" w:name="_Toc177399079"/>
      <w:bookmarkStart w:id="3558" w:name="_Toc175057366"/>
      <w:bookmarkStart w:id="3559" w:name="_Toc199516305"/>
      <w:bookmarkStart w:id="3560" w:name="_Toc194983969"/>
      <w:bookmarkStart w:id="3561" w:name="_Toc243112817"/>
      <w:bookmarkStart w:id="3562" w:name="_Ref255476147"/>
      <w:bookmarkStart w:id="3563" w:name="_Ref322880110"/>
      <w:bookmarkStart w:id="3564" w:name="_Ref322880152"/>
      <w:bookmarkStart w:id="3565" w:name="_Toc349042712"/>
      <w:bookmarkStart w:id="3566" w:name="_Ref39164433"/>
      <w:bookmarkStart w:id="3567" w:name="_Ref52983456"/>
      <w:bookmarkStart w:id="3568" w:name="_Toc62570133"/>
      <w:bookmarkEnd w:id="2040"/>
      <w:bookmarkEnd w:id="2041"/>
      <w:bookmarkEnd w:id="2042"/>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r>
        <w:t xml:space="preserve">Properties </w:t>
      </w:r>
      <w:bookmarkEnd w:id="3555"/>
      <w:bookmarkEnd w:id="3556"/>
      <w:r>
        <w:t>Common to both Content and Framing</w:t>
      </w:r>
      <w:bookmarkEnd w:id="3557"/>
      <w:bookmarkEnd w:id="3558"/>
      <w:bookmarkEnd w:id="3559"/>
      <w:bookmarkEnd w:id="3560"/>
      <w:bookmarkEnd w:id="3561"/>
      <w:bookmarkEnd w:id="3562"/>
      <w:bookmarkEnd w:id="3563"/>
      <w:bookmarkEnd w:id="3564"/>
      <w:bookmarkEnd w:id="3565"/>
      <w:bookmarkEnd w:id="3566"/>
      <w:bookmarkEnd w:id="3567"/>
      <w:bookmarkEnd w:id="3568"/>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rsidP="0012632C">
            <w:pPr>
              <w:numPr>
                <w:ilvl w:val="0"/>
                <w:numId w:val="56"/>
              </w:numPr>
            </w:pPr>
            <w:r>
              <w:t>The 2</w:t>
            </w:r>
            <w:r>
              <w:rPr>
                <w:vertAlign w:val="superscript"/>
              </w:rPr>
              <w:t>7</w:t>
            </w:r>
            <w:r>
              <w:t xml:space="preserve"> bit is first, i.e., has bit position 1. </w:t>
            </w:r>
          </w:p>
          <w:p w14:paraId="3F84928D" w14:textId="5C7DAEE9" w:rsidR="000E1214" w:rsidRDefault="00A87198" w:rsidP="0012632C">
            <w:pPr>
              <w:numPr>
                <w:ilvl w:val="0"/>
                <w:numId w:val="5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12632C">
            <w:pPr>
              <w:numPr>
                <w:ilvl w:val="0"/>
                <w:numId w:val="5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rsidP="0012632C">
            <w:pPr>
              <w:numPr>
                <w:ilvl w:val="0"/>
                <w:numId w:val="57"/>
              </w:numPr>
            </w:pPr>
            <w:r>
              <w:t>The 2</w:t>
            </w:r>
            <w:r>
              <w:rPr>
                <w:vertAlign w:val="superscript"/>
              </w:rPr>
              <w:t>0</w:t>
            </w:r>
            <w:r>
              <w:t xml:space="preserve"> bit is first, i.e., has bit position 1. </w:t>
            </w:r>
          </w:p>
          <w:p w14:paraId="0014ABA5" w14:textId="5CAC165B" w:rsidR="000E1214" w:rsidRDefault="00A87198" w:rsidP="0012632C">
            <w:pPr>
              <w:numPr>
                <w:ilvl w:val="0"/>
                <w:numId w:val="5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12632C">
            <w:pPr>
              <w:numPr>
                <w:ilvl w:val="0"/>
                <w:numId w:val="57"/>
              </w:numPr>
            </w:pPr>
            <w:r>
              <w:t>The most significant bits of byte N are considered to be adjacent to the least significant bits of byte N+1.</w:t>
            </w:r>
          </w:p>
          <w:p w14:paraId="6DEF4FF2" w14:textId="3896368B"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87D12">
              <w:t>DFDL Data Syntax Grammar</w:t>
            </w:r>
            <w:r w:rsidR="00E62DDA" w:rsidRPr="00065302">
              <w:rPr>
                <w:rStyle w:val="Hyperlink"/>
              </w:rPr>
              <w:fldChar w:fldCharType="end"/>
            </w:r>
            <w:r>
              <w:t xml:space="preserve">) when the region's starting bit position or ending bit position are not on a byte boundary.  </w:t>
            </w:r>
          </w:p>
          <w:p w14:paraId="10DAF1F3" w14:textId="2044882B" w:rsidR="000E1214" w:rsidRDefault="00A87198">
            <w:r>
              <w:t xml:space="preserve">The bit order can only change on byte boundaries, and alignment of up to 7 bits </w:t>
            </w:r>
            <w:r w:rsidR="009E5CB5">
              <w:t>is</w:t>
            </w:r>
            <w:r>
              <w:t xml:space="preserv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rsidP="0012632C">
            <w:pPr>
              <w:pStyle w:val="ListParagraph"/>
              <w:numPr>
                <w:ilvl w:val="0"/>
                <w:numId w:val="58"/>
              </w:numPr>
            </w:pPr>
            <w:r>
              <w:t>IANA charset name</w:t>
            </w:r>
            <w:r>
              <w:rPr>
                <w:rStyle w:val="FootnoteReference"/>
              </w:rPr>
              <w:footnoteReference w:id="32"/>
            </w:r>
          </w:p>
          <w:p w14:paraId="6964E9AF" w14:textId="77777777" w:rsidR="000E1214" w:rsidRDefault="00A87198" w:rsidP="0012632C">
            <w:pPr>
              <w:pStyle w:val="ListParagraph"/>
              <w:numPr>
                <w:ilvl w:val="0"/>
                <w:numId w:val="58"/>
              </w:numPr>
            </w:pPr>
            <w:r>
              <w:t>CCSID</w:t>
            </w:r>
            <w:r>
              <w:rPr>
                <w:rStyle w:val="FootnoteReference"/>
                <w:szCs w:val="18"/>
              </w:rPr>
              <w:footnoteReference w:id="33"/>
            </w:r>
          </w:p>
          <w:p w14:paraId="5F65BF74" w14:textId="77777777" w:rsidR="000E1214" w:rsidRDefault="00A87198" w:rsidP="0012632C">
            <w:pPr>
              <w:pStyle w:val="ListParagraph"/>
              <w:numPr>
                <w:ilvl w:val="0"/>
                <w:numId w:val="58"/>
              </w:numPr>
            </w:pPr>
            <w:r>
              <w:t>DFDL standard encoding name</w:t>
            </w:r>
          </w:p>
          <w:p w14:paraId="5D6EC006" w14:textId="77777777" w:rsidR="000E1214" w:rsidRDefault="00A87198" w:rsidP="0012632C">
            <w:pPr>
              <w:pStyle w:val="ListParagraph"/>
              <w:numPr>
                <w:ilvl w:val="0"/>
                <w:numId w:val="5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6CDB697E"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00289C16"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become</w:t>
            </w:r>
            <w:r w:rsidR="009E5CB5">
              <w:rPr>
                <w:rFonts w:cs="Arial"/>
                <w:lang w:eastAsia="en-GB"/>
              </w:rPr>
              <w:t>s</w:t>
            </w:r>
            <w:r>
              <w:rPr>
                <w:rFonts w:cs="Arial"/>
                <w:lang w:eastAsia="en-GB"/>
              </w:rPr>
              <w:t xml:space="preserv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0C8C52BB"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27FCA353"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r w:rsidR="00B31DA3">
              <w:rPr>
                <w:rFonts w:eastAsia="Arial"/>
                <w:lang w:eastAsia="en-GB"/>
              </w:rPr>
              <w:t>Processing Error</w:t>
            </w:r>
            <w:r>
              <w:rPr>
                <w:rFonts w:eastAsia="Arial"/>
                <w:lang w:eastAsia="en-GB"/>
              </w:rPr>
              <w:t xml:space="preserve"> if no such character is defined, and it is a </w:t>
            </w:r>
            <w:r w:rsidR="00B31DA3">
              <w:rPr>
                <w:rFonts w:eastAsia="Arial"/>
                <w:lang w:eastAsia="en-GB"/>
              </w:rPr>
              <w:t>Processing Error</w:t>
            </w:r>
            <w:r>
              <w:rPr>
                <w:rFonts w:eastAsia="Arial"/>
                <w:lang w:eastAsia="en-GB"/>
              </w:rPr>
              <w:t xml:space="preserve"> if there is any error when attempting to output the replacement (such as not enough room for the representation of the entire encoding of the replacement character). </w:t>
            </w:r>
          </w:p>
          <w:p w14:paraId="7432DCBD" w14:textId="71ED24E1"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5E4B4322" w14:textId="533B3A0B"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87D1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87D12" w:rsidRPr="00487D1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7246C27A"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13</w:t>
      </w:r>
      <w:r w:rsidR="00FF3CA9">
        <w:rPr>
          <w:noProof/>
        </w:rPr>
        <w:fldChar w:fldCharType="end"/>
      </w:r>
      <w:r>
        <w:t xml:space="preserve"> Properties Common to both Content and Framing</w:t>
      </w:r>
    </w:p>
    <w:p w14:paraId="5DFD8028" w14:textId="77777777" w:rsidR="000E1214" w:rsidRDefault="00A87198" w:rsidP="00B31DA3">
      <w:pPr>
        <w:pStyle w:val="Heading2"/>
      </w:pPr>
      <w:bookmarkStart w:id="3569" w:name="_Ref320436132"/>
      <w:bookmarkStart w:id="3570" w:name="_Toc349042713"/>
      <w:bookmarkStart w:id="3571" w:name="_Toc62570134"/>
      <w:r>
        <w:t>Unicode Byte Order Mark (BOM)</w:t>
      </w:r>
      <w:bookmarkEnd w:id="3569"/>
      <w:bookmarkEnd w:id="3570"/>
      <w:bookmarkEnd w:id="3571"/>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3572" w:name="_Toc25589778"/>
      <w:bookmarkStart w:id="3573" w:name="_Toc27061045"/>
      <w:bookmarkStart w:id="3574" w:name="_Toc25589779"/>
      <w:bookmarkStart w:id="3575" w:name="_Toc27061046"/>
      <w:bookmarkStart w:id="3576" w:name="_Toc25589780"/>
      <w:bookmarkStart w:id="3577" w:name="_Toc27061047"/>
      <w:bookmarkStart w:id="3578" w:name="_Toc25589781"/>
      <w:bookmarkStart w:id="3579" w:name="_Toc27061048"/>
      <w:bookmarkStart w:id="3580" w:name="_Toc25589782"/>
      <w:bookmarkStart w:id="3581" w:name="_Toc27061049"/>
      <w:bookmarkStart w:id="3582" w:name="_Toc25589783"/>
      <w:bookmarkStart w:id="3583" w:name="_Toc27061050"/>
      <w:bookmarkStart w:id="3584" w:name="_Toc25589784"/>
      <w:bookmarkStart w:id="3585" w:name="_Toc27061051"/>
      <w:bookmarkStart w:id="3586" w:name="_Toc25589785"/>
      <w:bookmarkStart w:id="3587" w:name="_Toc27061052"/>
      <w:bookmarkStart w:id="3588" w:name="_Toc25589786"/>
      <w:bookmarkStart w:id="3589" w:name="_Toc27061053"/>
      <w:bookmarkStart w:id="3590" w:name="_Toc25589787"/>
      <w:bookmarkStart w:id="3591" w:name="_Toc27061054"/>
      <w:bookmarkStart w:id="3592" w:name="_Toc25589788"/>
      <w:bookmarkStart w:id="3593" w:name="_Toc27061055"/>
      <w:bookmarkStart w:id="3594" w:name="_Toc25589789"/>
      <w:bookmarkStart w:id="3595" w:name="_Toc27061056"/>
      <w:bookmarkStart w:id="3596" w:name="_Toc25589790"/>
      <w:bookmarkStart w:id="3597" w:name="_Toc27061057"/>
      <w:bookmarkStart w:id="3598" w:name="_Toc25589791"/>
      <w:bookmarkStart w:id="3599" w:name="_Toc27061058"/>
      <w:bookmarkStart w:id="3600" w:name="__RefHeading__1130_1503507204"/>
      <w:bookmarkStart w:id="3601" w:name="_Toc25589792"/>
      <w:bookmarkStart w:id="3602" w:name="_Toc27061059"/>
      <w:bookmarkStart w:id="3603" w:name="_Toc349042714"/>
      <w:bookmarkStart w:id="3604" w:name="_Ref320443014"/>
      <w:bookmarkStart w:id="3605" w:name="_Toc62570135"/>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t>Character Encoding and Decoding Errors</w:t>
      </w:r>
      <w:bookmarkEnd w:id="3603"/>
      <w:bookmarkEnd w:id="3604"/>
      <w:bookmarkEnd w:id="3605"/>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12632C">
      <w:pPr>
        <w:numPr>
          <w:ilvl w:val="0"/>
          <w:numId w:val="5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12632C">
      <w:pPr>
        <w:numPr>
          <w:ilvl w:val="0"/>
          <w:numId w:val="5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12632C">
      <w:pPr>
        <w:numPr>
          <w:ilvl w:val="0"/>
          <w:numId w:val="60"/>
        </w:numPr>
        <w:rPr>
          <w:rFonts w:cs="Arial"/>
        </w:rPr>
      </w:pPr>
      <w:r>
        <w:rPr>
          <w:rFonts w:cs="Arial"/>
        </w:rPr>
        <w:t xml:space="preserve">No mapping provided by the encoding specification. </w:t>
      </w:r>
    </w:p>
    <w:p w14:paraId="4EF09917" w14:textId="77777777" w:rsidR="000E1214" w:rsidRDefault="00A87198" w:rsidP="0012632C">
      <w:pPr>
        <w:numPr>
          <w:ilvl w:val="0"/>
          <w:numId w:val="6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996DD5">
      <w:pPr>
        <w:pStyle w:val="Heading3"/>
        <w:rPr>
          <w:rFonts w:eastAsia="Times New Roman"/>
        </w:rPr>
      </w:pPr>
      <w:bookmarkStart w:id="3606" w:name="_Toc349042715"/>
      <w:bookmarkStart w:id="3607" w:name="_Toc62570136"/>
      <w:r>
        <w:rPr>
          <w:rFonts w:eastAsia="Times New Roman"/>
        </w:rPr>
        <w:t>Property dfdl:encodingErrorPolicy</w:t>
      </w:r>
      <w:bookmarkEnd w:id="3606"/>
      <w:bookmarkEnd w:id="3607"/>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2FB651C1" w:rsidR="000E1214" w:rsidRDefault="00A87198">
      <w:pPr>
        <w:rPr>
          <w:rFonts w:cs="Arial"/>
        </w:rPr>
      </w:pPr>
      <w:r>
        <w:rPr>
          <w:rFonts w:cs="Arial"/>
        </w:rPr>
        <w:t xml:space="preserve">If 'error', then any error when decoding characters while parsing causes a </w:t>
      </w:r>
      <w:r w:rsidR="00B31DA3">
        <w:rPr>
          <w:rFonts w:cs="Arial"/>
        </w:rPr>
        <w:t>Processing Error</w:t>
      </w:r>
      <w:r>
        <w:rPr>
          <w:rFonts w:cs="Arial"/>
        </w:rPr>
        <w:t xml:space="preserve">. For unparsing, any error when encoding characters causes a </w:t>
      </w:r>
      <w:r w:rsidR="00B31DA3">
        <w:rPr>
          <w:rFonts w:cs="Arial"/>
        </w:rPr>
        <w:t>Processing Error</w:t>
      </w:r>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12632C">
      <w:pPr>
        <w:pStyle w:val="ListParagraph"/>
        <w:numPr>
          <w:ilvl w:val="0"/>
          <w:numId w:val="61"/>
        </w:numPr>
      </w:pPr>
      <w:r>
        <w:t>the decoding results in a character being placed into the DFDL Infoset</w:t>
      </w:r>
    </w:p>
    <w:p w14:paraId="549D8FEE" w14:textId="77777777" w:rsidR="000E1214" w:rsidRDefault="00A87198" w:rsidP="0012632C">
      <w:pPr>
        <w:pStyle w:val="ListParagraph"/>
        <w:numPr>
          <w:ilvl w:val="0"/>
          <w:numId w:val="61"/>
        </w:numPr>
      </w:pPr>
      <w:r>
        <w:t>the decoding is necessary to identify a delimiter</w:t>
      </w:r>
    </w:p>
    <w:p w14:paraId="3BA77953" w14:textId="77777777" w:rsidR="000E1214" w:rsidRDefault="00A87198" w:rsidP="0012632C">
      <w:pPr>
        <w:pStyle w:val="ListParagraph"/>
        <w:numPr>
          <w:ilvl w:val="0"/>
          <w:numId w:val="6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rsidP="0012632C">
      <w:pPr>
        <w:pStyle w:val="ListParagraph"/>
        <w:numPr>
          <w:ilvl w:val="0"/>
          <w:numId w:val="61"/>
        </w:numPr>
      </w:pPr>
      <w:r>
        <w:t xml:space="preserve">an unmapped character appears in the </w:t>
      </w:r>
      <w:r w:rsidR="00933F0E">
        <w:t>Infoset</w:t>
      </w:r>
      <w:r>
        <w:t xml:space="preserve"> value of an element.</w:t>
      </w:r>
    </w:p>
    <w:p w14:paraId="5875B869" w14:textId="77777777" w:rsidR="00900305" w:rsidRDefault="00A87198" w:rsidP="00900305">
      <w:r>
        <w:t xml:space="preserve">In all other cases, character set decoding and encoding errors MAY </w:t>
      </w:r>
      <w:r w:rsidR="0071580C">
        <w:t xml:space="preserve">not </w:t>
      </w:r>
      <w:r>
        <w:t>be detected.</w:t>
      </w:r>
    </w:p>
    <w:p w14:paraId="650BF28F" w14:textId="1034065A" w:rsidR="00900305" w:rsidRDefault="00900305" w:rsidP="00900305">
      <w:pPr>
        <w:rPr>
          <w:rFonts w:cs="Arial"/>
        </w:rPr>
      </w:pPr>
      <w:r w:rsidRPr="00900305">
        <w:rPr>
          <w:rFonts w:cs="Arial"/>
        </w:rPr>
        <w:t xml:space="preserve">Implementations </w:t>
      </w:r>
      <w:r w:rsidR="00A47887">
        <w:rPr>
          <w:rFonts w:cs="Arial"/>
        </w:rPr>
        <w:t>MAY</w:t>
      </w:r>
      <w:r w:rsidRPr="00900305">
        <w:rPr>
          <w:rFonts w:cs="Arial"/>
        </w:rPr>
        <w:t xml:space="preserve"> pre-decode a limited number of characters for efficiency; however, such implementation-dependent pre-decoding can cause parse errors to be detected in some implementations of DFDL that are not detected by others.</w:t>
      </w:r>
    </w:p>
    <w:p w14:paraId="67483E19" w14:textId="16655768" w:rsidR="00900305" w:rsidRPr="00900305" w:rsidRDefault="00900305">
      <w:pPr>
        <w:rPr>
          <w:rFonts w:cs="Arial"/>
        </w:rPr>
      </w:pPr>
      <w:r w:rsidRPr="00900305">
        <w:rPr>
          <w:rFonts w:cs="Arial"/>
        </w:rPr>
        <w:t>Schema authors are advised not to rely on decoding errors for backtracking to control the behavior of the parser.</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30F8AFE4" w:rsidR="000E1214" w:rsidRDefault="00A87198">
      <w:pPr>
        <w:rPr>
          <w:rFonts w:cs="Arial"/>
        </w:rPr>
      </w:pPr>
      <w:r>
        <w:rPr>
          <w:rFonts w:cs="Arial"/>
        </w:rPr>
        <w:t xml:space="preserve">There is one exception. When dfdl:lengthUnits is 'bytes', the 'not enough data' decoding error is ignored, no replacement character is created. The data making up the fragment character is skipped over. (It </w:t>
      </w:r>
      <w:r w:rsidR="009E5CB5">
        <w:rPr>
          <w:rFonts w:cs="Arial"/>
        </w:rPr>
        <w:t>is</w:t>
      </w:r>
      <w:r>
        <w:rPr>
          <w:rFonts w:cs="Arial"/>
        </w:rPr>
        <w:t xml:space="preserve"> filled with the dfdl:fillByte when unparsing.)</w:t>
      </w:r>
    </w:p>
    <w:p w14:paraId="2437D7C3" w14:textId="4F8084A3" w:rsidR="000E1214" w:rsidRDefault="00A87198">
      <w:pPr>
        <w:rPr>
          <w:rFonts w:cs="Arial"/>
        </w:rPr>
      </w:pPr>
      <w:r>
        <w:rPr>
          <w:rFonts w:cs="Arial"/>
        </w:rPr>
        <w:t>Note that the "." wildcard in regular expressions match</w:t>
      </w:r>
      <w:r w:rsidR="00F30AAF">
        <w:rPr>
          <w:rFonts w:cs="Arial"/>
        </w:rPr>
        <w:t>es</w:t>
      </w:r>
      <w:r>
        <w:rPr>
          <w:rFonts w:cs="Arial"/>
        </w:rPr>
        <w:t xml:space="preserve">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DDC6582"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t>
      </w:r>
      <w:r w:rsidR="00F30AAF">
        <w:rPr>
          <w:rFonts w:cs="Arial"/>
        </w:rPr>
        <w:t>has</w:t>
      </w:r>
      <w:r>
        <w:rPr>
          <w:rFonts w:cs="Arial"/>
        </w:rPr>
        <w:t xml:space="preserve"> replaced data errors with the Unicode Replacement Character, and so if the data is parsed again, it no longer </w:t>
      </w:r>
      <w:r w:rsidR="00824427">
        <w:rPr>
          <w:rFonts w:cs="Arial"/>
        </w:rPr>
        <w:t>produces</w:t>
      </w:r>
      <w:r w:rsidR="00F30AAF">
        <w:rPr>
          <w:rFonts w:cs="Arial"/>
        </w:rPr>
        <w:t xml:space="preserve"> </w:t>
      </w:r>
      <w:r>
        <w:rPr>
          <w:rFonts w:cs="Arial"/>
        </w:rPr>
        <w:t xml:space="preserve">errors, but </w:t>
      </w:r>
      <w:r w:rsidR="00F30AAF">
        <w:rPr>
          <w:rFonts w:cs="Arial"/>
        </w:rPr>
        <w:t xml:space="preserve">instead </w:t>
      </w:r>
      <w:r w:rsidR="00824427">
        <w:rPr>
          <w:rFonts w:cs="Arial"/>
        </w:rPr>
        <w:t>contains</w:t>
      </w:r>
      <w:r>
        <w:rPr>
          <w:rFonts w:cs="Arial"/>
        </w:rPr>
        <w:t xml:space="preser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3DDEC95B" w:rsidR="000E1214" w:rsidRDefault="00A87198">
      <w:pPr>
        <w:rPr>
          <w:rFonts w:cs="Arial"/>
        </w:rPr>
      </w:pPr>
      <w:r>
        <w:rPr>
          <w:rFonts w:cs="Arial"/>
        </w:rPr>
        <w:t>The definitions of these substitution characters can be conveniently found for many encodings in the ICU Converter Explorer (</w:t>
      </w:r>
      <w:hyperlink r:id="rId21" w:tgtFrame="_blank" w:history="1">
        <w:r>
          <w:rPr>
            <w:rStyle w:val="Hyperlink"/>
            <w:rFonts w:cs="Arial"/>
          </w:rPr>
          <w:t>http://demo.icu-project.org/icu-bin/convexp</w:t>
        </w:r>
      </w:hyperlink>
      <w:r>
        <w:rPr>
          <w:rFonts w:cs="Arial"/>
        </w:rPr>
        <w:t xml:space="preserve">).  </w:t>
      </w:r>
    </w:p>
    <w:p w14:paraId="52599B05" w14:textId="0B2F16EE" w:rsidR="000E1214" w:rsidRDefault="00A87198">
      <w:pPr>
        <w:rPr>
          <w:rFonts w:cs="Arial"/>
        </w:rPr>
      </w:pPr>
      <w:r>
        <w:rPr>
          <w:rFonts w:cs="Arial"/>
        </w:rPr>
        <w:t xml:space="preserve">An encoding error is a </w:t>
      </w:r>
      <w:r w:rsidR="00B31DA3">
        <w:rPr>
          <w:rFonts w:cs="Arial"/>
        </w:rPr>
        <w:t>Processing Error</w:t>
      </w:r>
      <w:r>
        <w:rPr>
          <w:rFonts w:cs="Arial"/>
        </w:rPr>
        <w:t xml:space="preserve"> if the encoding does not provide a substitution/replacement character definition. (This would be </w:t>
      </w:r>
      <w:r w:rsidR="00405572">
        <w:rPr>
          <w:rFonts w:cs="Arial"/>
        </w:rPr>
        <w:t>rare but</w:t>
      </w:r>
      <w:r>
        <w:rPr>
          <w:rFonts w:cs="Arial"/>
        </w:rPr>
        <w:t xml:space="preserve"> </w:t>
      </w:r>
      <w:r w:rsidR="008F3694">
        <w:rPr>
          <w:rFonts w:cs="Arial"/>
        </w:rPr>
        <w:t xml:space="preserve">can </w:t>
      </w:r>
      <w:r>
        <w:rPr>
          <w:rFonts w:cs="Arial"/>
        </w:rPr>
        <w:t>occur if a DFDL implementation allows many encodings beyond the minimum set.)</w:t>
      </w:r>
    </w:p>
    <w:p w14:paraId="529CF64B" w14:textId="77777777" w:rsidR="000E1214" w:rsidRDefault="00A87198" w:rsidP="00996DD5">
      <w:pPr>
        <w:pStyle w:val="Heading3"/>
        <w:rPr>
          <w:rFonts w:eastAsia="Times New Roman"/>
        </w:rPr>
      </w:pPr>
      <w:bookmarkStart w:id="3608" w:name="_Toc349042716"/>
      <w:bookmarkStart w:id="3609" w:name="_Toc62570137"/>
      <w:r>
        <w:rPr>
          <w:rFonts w:eastAsia="Times New Roman"/>
        </w:rPr>
        <w:t>Unicode UTF-16 Decoding/Encoding Non-Errors</w:t>
      </w:r>
      <w:bookmarkEnd w:id="3608"/>
      <w:bookmarkEnd w:id="3609"/>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12632C">
      <w:pPr>
        <w:numPr>
          <w:ilvl w:val="0"/>
          <w:numId w:val="62"/>
        </w:numPr>
        <w:rPr>
          <w:rFonts w:cs="Arial"/>
        </w:rPr>
      </w:pPr>
      <w:r>
        <w:rPr>
          <w:rFonts w:cs="Arial"/>
        </w:rPr>
        <w:t xml:space="preserve">unpaired surrogate codepoint </w:t>
      </w:r>
    </w:p>
    <w:p w14:paraId="03BA0BCA" w14:textId="77777777" w:rsidR="000E1214" w:rsidRDefault="00A87198" w:rsidP="0012632C">
      <w:pPr>
        <w:numPr>
          <w:ilvl w:val="0"/>
          <w:numId w:val="62"/>
        </w:numPr>
        <w:rPr>
          <w:rFonts w:cs="Arial"/>
        </w:rPr>
      </w:pPr>
      <w:r>
        <w:rPr>
          <w:rFonts w:cs="Arial"/>
        </w:rPr>
        <w:t xml:space="preserve">out-of-order surrogate codepoint pair </w:t>
      </w:r>
    </w:p>
    <w:p w14:paraId="1362F504" w14:textId="77777777" w:rsidR="000E1214" w:rsidRDefault="00A87198" w:rsidP="0012632C">
      <w:pPr>
        <w:numPr>
          <w:ilvl w:val="0"/>
          <w:numId w:val="6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996DD5">
      <w:pPr>
        <w:pStyle w:val="Heading3"/>
        <w:rPr>
          <w:rFonts w:eastAsia="Times New Roman"/>
        </w:rPr>
      </w:pPr>
      <w:bookmarkStart w:id="3610" w:name="_Toc349042717"/>
      <w:bookmarkStart w:id="3611" w:name="_Toc62570138"/>
      <w:r>
        <w:rPr>
          <w:rFonts w:eastAsia="Times New Roman"/>
        </w:rPr>
        <w:t>Preserving Data Containing Decoding Errors</w:t>
      </w:r>
      <w:bookmarkEnd w:id="3610"/>
      <w:bookmarkEnd w:id="3611"/>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3612" w:name="_Toc391372302"/>
      <w:bookmarkStart w:id="3613" w:name="_Toc394673891"/>
      <w:bookmarkStart w:id="3614" w:name="_Toc396997414"/>
      <w:bookmarkStart w:id="3615" w:name="_Toc62570139"/>
      <w:r>
        <w:t>Byte Order and Bit Order</w:t>
      </w:r>
      <w:bookmarkEnd w:id="3612"/>
      <w:bookmarkEnd w:id="3613"/>
      <w:bookmarkEnd w:id="3614"/>
      <w:bookmarkEnd w:id="3615"/>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12632C">
      <w:pPr>
        <w:numPr>
          <w:ilvl w:val="0"/>
          <w:numId w:val="63"/>
        </w:numPr>
      </w:pPr>
      <w:r>
        <w:t>‘bigEndian’ with ‘mostSignificantBitFirst’</w:t>
      </w:r>
    </w:p>
    <w:p w14:paraId="5F5DD834" w14:textId="77777777" w:rsidR="000E1214" w:rsidRDefault="00A87198" w:rsidP="0012632C">
      <w:pPr>
        <w:numPr>
          <w:ilvl w:val="0"/>
          <w:numId w:val="63"/>
        </w:numPr>
      </w:pPr>
      <w:r>
        <w:t>‘littleEndian’ with ‘mostSignificantBitFirst’</w:t>
      </w:r>
    </w:p>
    <w:p w14:paraId="2E3C26D9" w14:textId="77777777" w:rsidR="000E1214" w:rsidRDefault="00A87198" w:rsidP="0012632C">
      <w:pPr>
        <w:numPr>
          <w:ilvl w:val="0"/>
          <w:numId w:val="63"/>
        </w:numPr>
      </w:pPr>
      <w:r>
        <w:t xml:space="preserve">‘littleEndian’ with ‘leastSignificantBitFirst’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3616" w:name="_Toc394673892"/>
      <w:bookmarkStart w:id="3617" w:name="_Toc396997415"/>
      <w:bookmarkStart w:id="3618" w:name="_Toc62570140"/>
      <w:r>
        <w:t>dfdl:bitOrder Example</w:t>
      </w:r>
      <w:bookmarkEnd w:id="3616"/>
      <w:bookmarkEnd w:id="3617"/>
      <w:bookmarkEnd w:id="3618"/>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6"/>
      </w:r>
      <w:r>
        <w:t xml:space="preserve"> is 'bits'), and that these are binary integers (dfdl:representation is 'binary', dfdl:binaryNumberRep</w:t>
      </w:r>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619" w:name="_Toc393282811"/>
      <w:bookmarkEnd w:id="3619"/>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996DD5">
      <w:pPr>
        <w:pStyle w:val="Heading3"/>
        <w:rPr>
          <w:rFonts w:eastAsia="Times New Roman"/>
        </w:rPr>
      </w:pPr>
      <w:bookmarkStart w:id="3620" w:name="_Toc394673893"/>
      <w:bookmarkStart w:id="3621" w:name="_Toc396997416"/>
      <w:bookmarkStart w:id="3622" w:name="_Toc62570141"/>
      <w:r>
        <w:rPr>
          <w:rFonts w:eastAsia="Times New Roman"/>
        </w:rPr>
        <w:t>Example Using Right-to-Left Display for 'leastSignificantBitFirst'</w:t>
      </w:r>
      <w:bookmarkEnd w:id="3620"/>
      <w:bookmarkEnd w:id="3621"/>
      <w:bookmarkEnd w:id="3622"/>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623"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1CCCEEA0" w:rsidR="000E1214" w:rsidRDefault="00A87198">
      <w:r>
        <w:t xml:space="preserve">Often the specification documents for data formats </w:t>
      </w:r>
      <w:r w:rsidR="00A47887">
        <w:t>using</w:t>
      </w:r>
      <w:r>
        <w:t xml:space="preserve"> least-significant-bit-first bit order describe data using this Right-to-Left presentation style.</w:t>
      </w:r>
    </w:p>
    <w:p w14:paraId="21BF3D0D" w14:textId="77777777" w:rsidR="000E1214" w:rsidRDefault="00A87198" w:rsidP="00996DD5">
      <w:pPr>
        <w:pStyle w:val="Heading3"/>
        <w:rPr>
          <w:rFonts w:eastAsia="Times New Roman"/>
        </w:rPr>
      </w:pPr>
      <w:bookmarkStart w:id="3624" w:name="_Toc394673894"/>
      <w:bookmarkStart w:id="3625" w:name="_Toc396997417"/>
      <w:bookmarkStart w:id="3626" w:name="_Toc62570142"/>
      <w:bookmarkEnd w:id="3623"/>
      <w:r>
        <w:rPr>
          <w:rFonts w:eastAsia="Times New Roman"/>
        </w:rPr>
        <w:t>dfdl:bitOrder and Grammar Regions</w:t>
      </w:r>
      <w:bookmarkEnd w:id="3624"/>
      <w:bookmarkEnd w:id="3625"/>
      <w:bookmarkEnd w:id="3626"/>
    </w:p>
    <w:p w14:paraId="4095EB86" w14:textId="4B392B91"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63266399"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occupy more-significant bits, and when dfdl:bitOrder is 'leastSignificantBitFirst', grammar regions that are before occupy less-significant bits.</w:t>
      </w:r>
    </w:p>
    <w:p w14:paraId="0F723D97" w14:textId="77777777" w:rsidR="000E1214" w:rsidRDefault="00A87198" w:rsidP="00B31DA3">
      <w:pPr>
        <w:pStyle w:val="Heading1"/>
      </w:pPr>
      <w:bookmarkStart w:id="3627" w:name="_Toc322911618"/>
      <w:bookmarkStart w:id="3628" w:name="_Toc322912157"/>
      <w:bookmarkStart w:id="3629" w:name="_Toc329093007"/>
      <w:bookmarkStart w:id="3630" w:name="_Toc332701520"/>
      <w:bookmarkStart w:id="3631" w:name="_Toc332701827"/>
      <w:bookmarkStart w:id="3632" w:name="_Toc332711621"/>
      <w:bookmarkStart w:id="3633" w:name="_Toc332711929"/>
      <w:bookmarkStart w:id="3634" w:name="_Toc332712231"/>
      <w:bookmarkStart w:id="3635" w:name="_Toc332724147"/>
      <w:bookmarkStart w:id="3636" w:name="_Toc332724447"/>
      <w:bookmarkStart w:id="3637" w:name="_Toc341102743"/>
      <w:bookmarkStart w:id="3638" w:name="_Toc347241476"/>
      <w:bookmarkStart w:id="3639" w:name="_Toc347744669"/>
      <w:bookmarkStart w:id="3640" w:name="_Toc348984452"/>
      <w:bookmarkStart w:id="3641" w:name="_Toc348984757"/>
      <w:bookmarkStart w:id="3642" w:name="_Toc349037920"/>
      <w:bookmarkStart w:id="3643" w:name="_Toc349038225"/>
      <w:bookmarkStart w:id="3644" w:name="_Toc349042718"/>
      <w:bookmarkStart w:id="3645" w:name="_Toc349642139"/>
      <w:bookmarkStart w:id="3646" w:name="_Toc351912716"/>
      <w:bookmarkStart w:id="3647" w:name="_Toc351914737"/>
      <w:bookmarkStart w:id="3648" w:name="_Toc351915203"/>
      <w:bookmarkStart w:id="3649" w:name="_Toc361231260"/>
      <w:bookmarkStart w:id="3650" w:name="_Toc361231786"/>
      <w:bookmarkStart w:id="3651" w:name="_Toc362445084"/>
      <w:bookmarkStart w:id="3652" w:name="_Toc363909006"/>
      <w:bookmarkStart w:id="3653" w:name="_Toc364463429"/>
      <w:bookmarkStart w:id="3654" w:name="_Toc366078027"/>
      <w:bookmarkStart w:id="3655" w:name="_Toc366078646"/>
      <w:bookmarkStart w:id="3656" w:name="_Toc366079631"/>
      <w:bookmarkStart w:id="3657" w:name="_Toc366080243"/>
      <w:bookmarkStart w:id="3658" w:name="_Toc366080852"/>
      <w:bookmarkStart w:id="3659" w:name="_Toc366505192"/>
      <w:bookmarkStart w:id="3660" w:name="_Toc366508561"/>
      <w:bookmarkStart w:id="3661" w:name="_Toc366513062"/>
      <w:bookmarkStart w:id="3662" w:name="_Toc366574251"/>
      <w:bookmarkStart w:id="3663" w:name="_Toc366578044"/>
      <w:bookmarkStart w:id="3664" w:name="_Toc366578638"/>
      <w:bookmarkStart w:id="3665" w:name="_Toc366579230"/>
      <w:bookmarkStart w:id="3666" w:name="_Toc366579821"/>
      <w:bookmarkStart w:id="3667" w:name="_Toc366580413"/>
      <w:bookmarkStart w:id="3668" w:name="_Toc366581004"/>
      <w:bookmarkStart w:id="3669" w:name="_Toc366581596"/>
      <w:bookmarkStart w:id="3670" w:name="_Framing"/>
      <w:bookmarkStart w:id="3671" w:name="_Toc177399080"/>
      <w:bookmarkStart w:id="3672" w:name="_Toc175057367"/>
      <w:bookmarkStart w:id="3673" w:name="_Toc199516306"/>
      <w:bookmarkStart w:id="3674" w:name="_Toc194983970"/>
      <w:bookmarkStart w:id="3675" w:name="_Toc243112818"/>
      <w:bookmarkStart w:id="3676" w:name="_Ref255476176"/>
      <w:bookmarkStart w:id="3677" w:name="_Toc349042719"/>
      <w:bookmarkStart w:id="3678" w:name="_Toc62570143"/>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r>
        <w:t>Framing</w:t>
      </w:r>
      <w:bookmarkEnd w:id="3671"/>
      <w:bookmarkEnd w:id="3672"/>
      <w:bookmarkEnd w:id="3673"/>
      <w:bookmarkEnd w:id="3674"/>
      <w:bookmarkEnd w:id="3675"/>
      <w:bookmarkEnd w:id="3676"/>
      <w:bookmarkEnd w:id="3677"/>
      <w:bookmarkEnd w:id="367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3679" w:name="_Toc130873645"/>
      <w:bookmarkStart w:id="3680" w:name="_Toc140549617"/>
      <w:bookmarkStart w:id="3681" w:name="_Toc177399081"/>
      <w:bookmarkStart w:id="3682" w:name="_Toc175057368"/>
      <w:bookmarkStart w:id="3683" w:name="_Toc199516307"/>
      <w:bookmarkStart w:id="3684" w:name="_Toc194983971"/>
      <w:bookmarkStart w:id="3685" w:name="_Toc243112819"/>
      <w:bookmarkStart w:id="3686" w:name="_Toc349042720"/>
      <w:bookmarkStart w:id="3687" w:name="_Toc62570144"/>
      <w:r>
        <w:t>Aligned Data</w:t>
      </w:r>
      <w:bookmarkEnd w:id="3679"/>
      <w:bookmarkEnd w:id="3680"/>
      <w:bookmarkEnd w:id="3681"/>
      <w:bookmarkEnd w:id="3682"/>
      <w:bookmarkEnd w:id="3683"/>
      <w:bookmarkEnd w:id="3684"/>
      <w:bookmarkEnd w:id="3685"/>
      <w:bookmarkEnd w:id="3686"/>
      <w:bookmarkEnd w:id="3687"/>
    </w:p>
    <w:p w14:paraId="5ADF05DA" w14:textId="72FF387A"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52C7DCB1" w:rsidR="000E1214" w:rsidRDefault="00A87198">
            <w:r>
              <w:t xml:space="preserve">A non-negative number that gives the alignment required for the beginning of the item. If alignment is needed then the size of the </w:t>
            </w:r>
            <w:r>
              <w:rPr>
                <w:b/>
                <w:i/>
              </w:rPr>
              <w:t>AlignmentFill</w:t>
            </w:r>
            <w:r>
              <w:t xml:space="preserve"> grammar region </w:t>
            </w:r>
            <w:r w:rsidR="009E5CB5">
              <w:t>is</w:t>
            </w:r>
            <w:r>
              <w:t xml:space="preserve"> non-zero if the item must be aligned to a boundary.</w:t>
            </w:r>
          </w:p>
          <w:p w14:paraId="739C9291" w14:textId="5D3146B0"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87D12">
              <w:t xml:space="preserve">Table </w:t>
            </w:r>
            <w:r w:rsidR="00487D12">
              <w:rPr>
                <w:noProof/>
              </w:rPr>
              <w:t>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4D90574"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87D1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4465133"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14</w:t>
      </w:r>
      <w:r w:rsidR="00FF3CA9">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rsidP="0012632C">
      <w:pPr>
        <w:numPr>
          <w:ilvl w:val="0"/>
          <w:numId w:val="64"/>
        </w:numPr>
      </w:pPr>
      <w:r>
        <w:t xml:space="preserve">alignment - an integer 1 or greater </w:t>
      </w:r>
    </w:p>
    <w:p w14:paraId="37BC1F31" w14:textId="77777777" w:rsidR="000E1214" w:rsidRDefault="00A87198" w:rsidP="0012632C">
      <w:pPr>
        <w:numPr>
          <w:ilvl w:val="0"/>
          <w:numId w:val="6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01F1E781" w:rsidR="000E1214" w:rsidRDefault="00A87198">
      <w:pPr>
        <w:rPr>
          <w:iCs/>
        </w:rPr>
      </w:pPr>
      <w:r>
        <w:rPr>
          <w:iCs/>
        </w:rPr>
        <w:t xml:space="preserve">The length of the </w:t>
      </w:r>
      <w:r>
        <w:rPr>
          <w:b/>
          <w:bCs/>
          <w:iCs/>
        </w:rPr>
        <w:t>AlignmentFill</w:t>
      </w:r>
      <w:r>
        <w:rPr>
          <w:iCs/>
        </w:rPr>
        <w:t xml:space="preserve"> region is measured in bits. If alignmentUnits is 'bytes' then </w:t>
      </w:r>
      <w:r w:rsidR="005141E4">
        <w:rPr>
          <w:iCs/>
        </w:rPr>
        <w:t>the processor</w:t>
      </w:r>
      <w:r w:rsidR="0041676B">
        <w:rPr>
          <w:iCs/>
        </w:rPr>
        <w:t xml:space="preserve"> </w:t>
      </w:r>
      <w:r>
        <w:rPr>
          <w:iCs/>
        </w:rPr>
        <w:t>multipl</w:t>
      </w:r>
      <w:r w:rsidR="0041676B">
        <w:rPr>
          <w:iCs/>
        </w:rPr>
        <w:t>ies</w:t>
      </w:r>
      <w:r>
        <w:rPr>
          <w:iCs/>
        </w:rPr>
        <w:t xml:space="preserve">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996DD5">
      <w:pPr>
        <w:pStyle w:val="Heading3"/>
        <w:rPr>
          <w:rFonts w:eastAsia="Times New Roman"/>
        </w:rPr>
      </w:pPr>
      <w:bookmarkStart w:id="3688" w:name="_Toc349042721"/>
      <w:bookmarkStart w:id="3689" w:name="_Toc62570145"/>
      <w:r>
        <w:rPr>
          <w:rFonts w:eastAsia="Times New Roman"/>
        </w:rPr>
        <w:t>Implicit Alignment</w:t>
      </w:r>
      <w:bookmarkEnd w:id="3688"/>
      <w:bookmarkEnd w:id="368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15312E0D"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87D1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3C6AC768" w:rsidR="000E1214" w:rsidRDefault="00A87198">
      <w:pPr>
        <w:pStyle w:val="Caption"/>
        <w:keepNext/>
        <w:keepLines/>
        <w:rPr>
          <w:noProof/>
        </w:rPr>
      </w:pPr>
      <w:bookmarkStart w:id="3690" w:name="_Ref251664433"/>
      <w:r>
        <w:t xml:space="preserve">Table </w:t>
      </w:r>
      <w:r w:rsidR="00FF3CA9">
        <w:fldChar w:fldCharType="begin"/>
      </w:r>
      <w:r w:rsidR="00FF3CA9">
        <w:instrText xml:space="preserve"> SEQ Table \* ARABIC </w:instrText>
      </w:r>
      <w:r w:rsidR="00FF3CA9">
        <w:fldChar w:fldCharType="separate"/>
      </w:r>
      <w:r w:rsidR="00487D12">
        <w:rPr>
          <w:noProof/>
        </w:rPr>
        <w:t>15</w:t>
      </w:r>
      <w:r w:rsidR="00FF3CA9">
        <w:rPr>
          <w:noProof/>
        </w:rPr>
        <w:fldChar w:fldCharType="end"/>
      </w:r>
      <w:r>
        <w:rPr>
          <w:noProof/>
        </w:rPr>
        <w:t xml:space="preserve"> Implicit Alignment in bits</w:t>
      </w:r>
      <w:bookmarkEnd w:id="369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996DD5">
      <w:pPr>
        <w:pStyle w:val="Heading3"/>
        <w:rPr>
          <w:rFonts w:eastAsia="Times New Roman"/>
        </w:rPr>
      </w:pPr>
      <w:bookmarkStart w:id="3691" w:name="_Ref346455586"/>
      <w:bookmarkStart w:id="3692" w:name="_Toc349042722"/>
      <w:bookmarkStart w:id="3693" w:name="_Toc62570146"/>
      <w:r>
        <w:rPr>
          <w:rFonts w:eastAsia="Times New Roman"/>
        </w:rPr>
        <w:t>Mandatory Alignment for Textual Data</w:t>
      </w:r>
      <w:bookmarkEnd w:id="3691"/>
      <w:bookmarkEnd w:id="3692"/>
      <w:bookmarkEnd w:id="369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30764A44"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996DD5">
      <w:pPr>
        <w:pStyle w:val="Heading3"/>
        <w:rPr>
          <w:rFonts w:eastAsia="Times New Roman"/>
        </w:rPr>
      </w:pPr>
      <w:bookmarkStart w:id="3694" w:name="_Toc347241481"/>
      <w:bookmarkStart w:id="3695" w:name="_Toc347744674"/>
      <w:bookmarkStart w:id="3696" w:name="_Toc348984457"/>
      <w:bookmarkStart w:id="3697" w:name="_Toc348984762"/>
      <w:bookmarkStart w:id="3698" w:name="_Toc349037925"/>
      <w:bookmarkStart w:id="3699" w:name="_Toc349038230"/>
      <w:bookmarkStart w:id="3700" w:name="_Toc349042723"/>
      <w:bookmarkStart w:id="3701" w:name="_Toc349642144"/>
      <w:bookmarkStart w:id="3702" w:name="_Toc351912721"/>
      <w:bookmarkStart w:id="3703" w:name="_Toc351914742"/>
      <w:bookmarkStart w:id="3704" w:name="_Toc351915208"/>
      <w:bookmarkStart w:id="3705" w:name="_Toc361231265"/>
      <w:bookmarkStart w:id="3706" w:name="_Toc361231791"/>
      <w:bookmarkStart w:id="3707" w:name="_Toc362445089"/>
      <w:bookmarkStart w:id="3708" w:name="_Toc363909011"/>
      <w:bookmarkStart w:id="3709" w:name="_Toc364463434"/>
      <w:bookmarkStart w:id="3710" w:name="_Toc366078032"/>
      <w:bookmarkStart w:id="3711" w:name="_Toc366078651"/>
      <w:bookmarkStart w:id="3712" w:name="_Toc366079636"/>
      <w:bookmarkStart w:id="3713" w:name="_Toc366080248"/>
      <w:bookmarkStart w:id="3714" w:name="_Toc366080857"/>
      <w:bookmarkStart w:id="3715" w:name="_Toc366505197"/>
      <w:bookmarkStart w:id="3716" w:name="_Toc366508566"/>
      <w:bookmarkStart w:id="3717" w:name="_Toc366513067"/>
      <w:bookmarkStart w:id="3718" w:name="_Toc366574256"/>
      <w:bookmarkStart w:id="3719" w:name="_Toc366578049"/>
      <w:bookmarkStart w:id="3720" w:name="_Toc366578643"/>
      <w:bookmarkStart w:id="3721" w:name="_Toc366579235"/>
      <w:bookmarkStart w:id="3722" w:name="_Toc366579826"/>
      <w:bookmarkStart w:id="3723" w:name="_Toc366580418"/>
      <w:bookmarkStart w:id="3724" w:name="_Toc366581009"/>
      <w:bookmarkStart w:id="3725" w:name="_Toc366581601"/>
      <w:bookmarkStart w:id="3726" w:name="_Toc184191986"/>
      <w:bookmarkStart w:id="3727" w:name="_Toc184210526"/>
      <w:bookmarkStart w:id="3728" w:name="_Toc184191987"/>
      <w:bookmarkStart w:id="3729" w:name="_Toc184210527"/>
      <w:bookmarkStart w:id="3730" w:name="_Toc184191988"/>
      <w:bookmarkStart w:id="3731" w:name="_Toc184210528"/>
      <w:bookmarkStart w:id="3732" w:name="_Toc62570147"/>
      <w:bookmarkStart w:id="3733" w:name="_Toc349042724"/>
      <w:bookmarkStart w:id="3734" w:name="_Ref362445719"/>
      <w:bookmarkStart w:id="3735" w:name="_Ref362445729"/>
      <w:bookmarkStart w:id="3736" w:name="_Toc177399083"/>
      <w:bookmarkStart w:id="3737" w:name="_Toc175057370"/>
      <w:bookmarkStart w:id="3738" w:name="_Toc199516308"/>
      <w:bookmarkStart w:id="3739" w:name="_Toc194983972"/>
      <w:bookmarkStart w:id="3740" w:name="_Toc243112820"/>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r>
        <w:rPr>
          <w:rFonts w:eastAsia="Times New Roman"/>
        </w:rPr>
        <w:t>Mandatory Alignment for Packed Decimal Data</w:t>
      </w:r>
      <w:bookmarkEnd w:id="3732"/>
    </w:p>
    <w:p w14:paraId="5329D3C8" w14:textId="77777777" w:rsidR="000E1214" w:rsidRDefault="00A87198">
      <w:pPr>
        <w:pStyle w:val="nobreak"/>
      </w:pPr>
      <w:r>
        <w:t>Packed decimal data is data with dfdl:binaryNumberRep</w:t>
      </w:r>
      <w:r>
        <w:rPr>
          <w:rStyle w:val="FootnoteReference"/>
        </w:rPr>
        <w:footnoteReference w:id="38"/>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996DD5">
      <w:pPr>
        <w:pStyle w:val="Heading3"/>
        <w:rPr>
          <w:rFonts w:eastAsia="Times New Roman"/>
        </w:rPr>
      </w:pPr>
      <w:bookmarkStart w:id="3741" w:name="_Toc394673895"/>
      <w:bookmarkStart w:id="3742" w:name="_Toc396997418"/>
      <w:bookmarkStart w:id="3743" w:name="_Toc62570148"/>
      <w:r>
        <w:rPr>
          <w:rFonts w:eastAsia="Times New Roman"/>
        </w:rPr>
        <w:t>Example: AlignmentFill</w:t>
      </w:r>
      <w:bookmarkEnd w:id="3741"/>
      <w:bookmarkEnd w:id="3742"/>
      <w:bookmarkEnd w:id="374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384AE5A1" w:rsidR="000E1214" w:rsidRDefault="00A87198">
      <w:r>
        <w:t xml:space="preserve">The above are colorized to highlight the corresponding bits in the data below. The total length due to the alignment region appearing before element 'B' </w:t>
      </w:r>
      <w:r w:rsidR="009E5CB5">
        <w:t>is</w:t>
      </w:r>
      <w:r>
        <w:t xml:space="preserv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3744" w:name="_Ref38544226"/>
      <w:bookmarkStart w:id="3745" w:name="_Ref38544219"/>
      <w:bookmarkStart w:id="3746" w:name="_Ref38541465"/>
      <w:bookmarkStart w:id="3747" w:name="_Ref38541453"/>
      <w:bookmarkStart w:id="3748" w:name="_Toc62570149"/>
      <w:r>
        <w:t>Properties for Specifying Delimiters</w:t>
      </w:r>
      <w:bookmarkEnd w:id="3733"/>
      <w:bookmarkEnd w:id="3734"/>
      <w:bookmarkEnd w:id="3735"/>
      <w:bookmarkEnd w:id="3744"/>
      <w:bookmarkEnd w:id="3745"/>
      <w:bookmarkEnd w:id="3746"/>
      <w:bookmarkEnd w:id="3747"/>
      <w:bookmarkEnd w:id="3748"/>
      <w:r>
        <w:t xml:space="preserve"> </w:t>
      </w:r>
      <w:bookmarkEnd w:id="3736"/>
      <w:bookmarkEnd w:id="3737"/>
      <w:bookmarkEnd w:id="3738"/>
      <w:bookmarkEnd w:id="3739"/>
      <w:bookmarkEnd w:id="3740"/>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6063F0C4" w:rsidR="000E1214" w:rsidRDefault="00A87198">
      <w:pPr>
        <w:keepNext/>
        <w:rPr>
          <w:rFonts w:eastAsia="Arial Unicode MS"/>
          <w:lang w:eastAsia="en-GB"/>
        </w:rPr>
      </w:pPr>
      <w:r>
        <w:rPr>
          <w:rFonts w:eastAsia="Arial Unicode MS"/>
          <w:lang w:eastAsia="en-GB"/>
        </w:rPr>
        <w:t>When parsing, there can</w:t>
      </w:r>
      <w:r w:rsidR="00554550">
        <w:rPr>
          <w:rFonts w:eastAsia="Arial Unicode MS"/>
          <w:lang w:eastAsia="en-GB"/>
        </w:rPr>
        <w:t xml:space="preserve"> be</w:t>
      </w:r>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487D12">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12632C">
            <w:pPr>
              <w:pStyle w:val="ListParagraph"/>
              <w:numPr>
                <w:ilvl w:val="0"/>
                <w:numId w:val="65"/>
              </w:numPr>
              <w:rPr>
                <w:rFonts w:eastAsia="Arial Unicode MS"/>
              </w:rPr>
            </w:pPr>
            <w:r>
              <w:rPr>
                <w:rFonts w:eastAsia="Arial Unicode MS"/>
              </w:rPr>
              <w:t>DFDL character entities are allowed.</w:t>
            </w:r>
          </w:p>
          <w:p w14:paraId="441485B1" w14:textId="77777777" w:rsidR="000E1214" w:rsidRDefault="00A87198" w:rsidP="0012632C">
            <w:pPr>
              <w:pStyle w:val="ListParagraph"/>
              <w:numPr>
                <w:ilvl w:val="0"/>
                <w:numId w:val="65"/>
              </w:numPr>
              <w:rPr>
                <w:rFonts w:eastAsia="Arial Unicode MS"/>
              </w:rPr>
            </w:pPr>
            <w:r>
              <w:rPr>
                <w:rFonts w:eastAsia="Arial Unicode MS"/>
              </w:rPr>
              <w:t>DFDL Byte Value entities ( %#rXX; ) are allowed.</w:t>
            </w:r>
          </w:p>
          <w:p w14:paraId="6259B509" w14:textId="77777777" w:rsidR="000E1214" w:rsidRDefault="00A87198" w:rsidP="0012632C">
            <w:pPr>
              <w:pStyle w:val="ListParagraph"/>
              <w:numPr>
                <w:ilvl w:val="0"/>
                <w:numId w:val="65"/>
              </w:numPr>
              <w:rPr>
                <w:rFonts w:eastAsia="Arial Unicode MS"/>
              </w:rPr>
            </w:pPr>
            <w:r>
              <w:rPr>
                <w:rFonts w:eastAsia="Arial Unicode MS"/>
              </w:rPr>
              <w:t xml:space="preserve">DFDL Character Classes NL, WSP, WSP+, WSP*, and ES are allowed. </w:t>
            </w:r>
          </w:p>
          <w:p w14:paraId="2682FD07" w14:textId="4BCFFFE4" w:rsidR="000E1214" w:rsidRDefault="00A87198" w:rsidP="0012632C">
            <w:pPr>
              <w:pStyle w:val="ListParagraph"/>
              <w:numPr>
                <w:ilvl w:val="0"/>
                <w:numId w:val="65"/>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481B65E8" w:rsidR="000E1214" w:rsidRDefault="00A87198">
            <w:pPr>
              <w:keepNext/>
              <w:rPr>
                <w:rFonts w:eastAsia="Arial Unicode MS"/>
                <w:lang w:eastAsia="en-GB"/>
              </w:rPr>
            </w:pPr>
            <w:r>
              <w:rPr>
                <w:rFonts w:eastAsia="Arial Unicode MS"/>
                <w:lang w:eastAsia="en-GB"/>
              </w:rPr>
              <w:t>When parsing,</w:t>
            </w:r>
            <w:r w:rsidR="00C10857">
              <w:rPr>
                <w:rFonts w:eastAsia="Arial Unicode MS"/>
                <w:lang w:eastAsia="en-GB"/>
              </w:rPr>
              <w:t xml:space="preserve"> </w:t>
            </w:r>
            <w:r w:rsidR="00554550">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222F975D" w:rsidR="000E1214" w:rsidRDefault="00A87198">
            <w:pPr>
              <w:keepNext/>
            </w:pPr>
            <w:r>
              <w:t xml:space="preserve">When an initiator is specified, it is a </w:t>
            </w:r>
            <w:r w:rsidR="00B31DA3">
              <w:t>Processing Error</w:t>
            </w:r>
            <w:r>
              <w:t xml:space="preserve"> if the component is required and one of the values is not found. </w:t>
            </w:r>
          </w:p>
          <w:p w14:paraId="5E6D9CF1" w14:textId="741E680C" w:rsidR="000E1214" w:rsidRDefault="00A87198">
            <w:pPr>
              <w:keepNext/>
            </w:pPr>
            <w:r>
              <w:t xml:space="preserve">If dfdl:initiator is "" (the empty string), that is the way a DFDL schema expresses a format which does not use initiators. Hence, the </w:t>
            </w:r>
            <w:r>
              <w:rPr>
                <w:b/>
                <w:bCs/>
                <w:i/>
                <w:iCs/>
              </w:rPr>
              <w:t>Initiator</w:t>
            </w:r>
            <w:r>
              <w:t xml:space="preserve"> region is of length zero. </w:t>
            </w:r>
          </w:p>
          <w:p w14:paraId="4D8A8726" w14:textId="23965CA6" w:rsidR="00554550" w:rsidRDefault="00554550">
            <w:pPr>
              <w:keepNext/>
            </w:pPr>
            <w:r>
              <w:t xml:space="preserve">On unparsing the first initiator in the list is automatically inserted into the </w:t>
            </w:r>
            <w:r>
              <w:rPr>
                <w:b/>
                <w:bCs/>
                <w:i/>
                <w:iCs/>
              </w:rPr>
              <w:t>Initiator</w:t>
            </w:r>
            <w:r>
              <w:t xml:space="preserve"> region.</w:t>
            </w:r>
          </w:p>
          <w:p w14:paraId="36D90D56" w14:textId="12FBCBC9"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8730FF3"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12632C">
            <w:pPr>
              <w:keepNext/>
              <w:numPr>
                <w:ilvl w:val="0"/>
                <w:numId w:val="66"/>
              </w:numPr>
              <w:rPr>
                <w:rFonts w:eastAsia="Arial Unicode MS"/>
              </w:rPr>
            </w:pPr>
            <w:r>
              <w:rPr>
                <w:rFonts w:eastAsia="Arial Unicode MS"/>
              </w:rPr>
              <w:t>DFDL character entities are allowed.</w:t>
            </w:r>
          </w:p>
          <w:p w14:paraId="01797DDF" w14:textId="77777777" w:rsidR="000E1214" w:rsidRDefault="00A87198" w:rsidP="0012632C">
            <w:pPr>
              <w:keepNext/>
              <w:numPr>
                <w:ilvl w:val="0"/>
                <w:numId w:val="66"/>
              </w:numPr>
              <w:rPr>
                <w:rFonts w:eastAsia="Arial Unicode MS"/>
              </w:rPr>
            </w:pPr>
            <w:r>
              <w:rPr>
                <w:rFonts w:eastAsia="Arial Unicode MS"/>
              </w:rPr>
              <w:t>DFDL Byte Value entities ( %#rXX; ) are allowed.</w:t>
            </w:r>
          </w:p>
          <w:p w14:paraId="2CDE75BB" w14:textId="77777777" w:rsidR="000E1214" w:rsidRDefault="00A87198" w:rsidP="0012632C">
            <w:pPr>
              <w:keepNext/>
              <w:numPr>
                <w:ilvl w:val="0"/>
                <w:numId w:val="66"/>
              </w:numPr>
              <w:rPr>
                <w:rFonts w:eastAsia="Arial Unicode MS"/>
              </w:rPr>
            </w:pPr>
            <w:r>
              <w:rPr>
                <w:rFonts w:eastAsia="Arial Unicode MS"/>
              </w:rPr>
              <w:t xml:space="preserve">DFDL Character Classes NL, WSP, WSP+, WSP*, and ES are allowed. </w:t>
            </w:r>
          </w:p>
          <w:p w14:paraId="6D5756BB" w14:textId="77777777" w:rsidR="000E1214" w:rsidRDefault="00A87198" w:rsidP="0012632C">
            <w:pPr>
              <w:keepNext/>
              <w:numPr>
                <w:ilvl w:val="0"/>
                <w:numId w:val="6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5D82C783"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6875A2F4" w:rsidR="000E1214" w:rsidRDefault="00A87198">
            <w:pPr>
              <w:keepNext/>
              <w:rPr>
                <w:rFonts w:eastAsia="Arial Unicode MS"/>
                <w:lang w:eastAsia="en-GB"/>
              </w:rPr>
            </w:pPr>
            <w:r>
              <w:rPr>
                <w:rFonts w:eastAsia="Arial Unicode MS"/>
                <w:lang w:eastAsia="en-GB"/>
              </w:rPr>
              <w:t xml:space="preserve">When parsing, </w:t>
            </w:r>
            <w:r w:rsidR="00C10857">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16CE9963" w:rsidR="000E1214" w:rsidRDefault="00A87198">
            <w:pPr>
              <w:keepNext/>
              <w:rPr>
                <w:rFonts w:eastAsia="Arial Unicode MS"/>
              </w:rPr>
            </w:pPr>
            <w:r>
              <w:rPr>
                <w:rFonts w:eastAsia="Arial Unicode MS"/>
              </w:rPr>
              <w:t xml:space="preserve">When a terminator is expected it is a </w:t>
            </w:r>
            <w:r w:rsidR="00B31DA3">
              <w:rPr>
                <w:rFonts w:eastAsia="Arial Unicode MS"/>
              </w:rPr>
              <w:t>Processing Error</w:t>
            </w:r>
            <w:r>
              <w:rPr>
                <w:rFonts w:eastAsia="Arial Unicode MS"/>
              </w:rPr>
              <w:t xml:space="preserve">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7AA5854"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487D12">
              <w:rPr>
                <w:rStyle w:val="Hyperlink"/>
                <w:rFonts w:eastAsia="Arial Unicode MS"/>
              </w:rPr>
              <w:t>9.2</w:t>
            </w:r>
            <w:r w:rsidR="00E62DDA" w:rsidRPr="00065302">
              <w:rPr>
                <w:rStyle w:val="Hyperlink"/>
                <w:rFonts w:eastAsia="Arial Unicode MS"/>
              </w:rPr>
              <w:fldChar w:fldCharType="end"/>
            </w:r>
            <w:r>
              <w:rPr>
                <w:rFonts w:eastAsia="Arial Unicode MS"/>
              </w:rPr>
              <w:t xml:space="preserve">)  is empty then the dfdl:initiator must be present. It also indicates that on unparsing when the content region is empty that the dfdl:initiator </w:t>
            </w:r>
            <w:r w:rsidR="009E5CB5">
              <w:rPr>
                <w:rFonts w:eastAsia="Arial Unicode MS"/>
              </w:rPr>
              <w:t>is</w:t>
            </w:r>
            <w:r>
              <w:rPr>
                <w:rFonts w:eastAsia="Arial Unicode MS"/>
              </w:rPr>
              <w:t xml:space="preserve"> output.</w:t>
            </w:r>
          </w:p>
          <w:p w14:paraId="4F82EBE4" w14:textId="0EA7DEA2" w:rsidR="000E1214" w:rsidRDefault="00A87198">
            <w:pPr>
              <w:rPr>
                <w:rFonts w:eastAsia="Arial Unicode MS"/>
              </w:rPr>
            </w:pPr>
            <w:r>
              <w:rPr>
                <w:rFonts w:eastAsia="Arial Unicode MS"/>
              </w:rPr>
              <w:t xml:space="preserve">'terminator' indicates that, on parsing, if the content region is empty then the dfdl:terminator must be present. It also indicates that on unparsing when the content region is empty the dfdl:terminator </w:t>
            </w:r>
            <w:r w:rsidR="009E5CB5">
              <w:rPr>
                <w:rFonts w:eastAsia="Arial Unicode MS"/>
              </w:rPr>
              <w:t>is</w:t>
            </w:r>
            <w:r>
              <w:rPr>
                <w:rFonts w:eastAsia="Arial Unicode MS"/>
              </w:rPr>
              <w:t xml:space="preserve"> output.</w:t>
            </w:r>
          </w:p>
          <w:p w14:paraId="6CA058BA" w14:textId="59149E14" w:rsidR="000E1214" w:rsidRDefault="00A87198">
            <w:pPr>
              <w:rPr>
                <w:rFonts w:eastAsia="Arial Unicode MS"/>
              </w:rPr>
            </w:pPr>
            <w:r>
              <w:rPr>
                <w:rFonts w:eastAsia="Arial Unicode MS"/>
              </w:rPr>
              <w:t xml:space="preserve">'both' indicates  that, on parsing, if the content region is empty both the dfdl:initiator and dfdl:terminator must be present. On unparsing when the content region is empty the dfdl:initiator followed by the dfdl:terminator </w:t>
            </w:r>
            <w:r w:rsidR="009E5CB5">
              <w:rPr>
                <w:rFonts w:eastAsia="Arial Unicode MS"/>
              </w:rPr>
              <w:t>is</w:t>
            </w:r>
            <w:r>
              <w:rPr>
                <w:rFonts w:eastAsia="Arial Unicode MS"/>
              </w:rPr>
              <w:t xml:space="preserve"> output.</w:t>
            </w:r>
          </w:p>
          <w:p w14:paraId="5E78BBAC" w14:textId="57D00A1B" w:rsidR="000E1214" w:rsidRDefault="00A87198">
            <w:pPr>
              <w:rPr>
                <w:rFonts w:eastAsia="Arial Unicode MS"/>
              </w:rPr>
            </w:pPr>
            <w:r>
              <w:rPr>
                <w:rFonts w:eastAsia="Arial Unicode MS"/>
              </w:rPr>
              <w:t xml:space="preserve">'none' indicates that if the content region is empty neither the dfdl:initiator or dfdl:terminator must be present. On unparsing when the content region is empty nothing </w:t>
            </w:r>
            <w:r w:rsidR="009E5CB5">
              <w:rPr>
                <w:rFonts w:eastAsia="Arial Unicode MS"/>
              </w:rPr>
              <w:t>is</w:t>
            </w:r>
            <w:r>
              <w:rPr>
                <w:rFonts w:eastAsia="Arial Unicode MS"/>
              </w:rPr>
              <w:t xml:space="preserv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7914A2C0"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87D12">
              <w:rPr>
                <w:rStyle w:val="Hyperlink"/>
                <w:rFonts w:eastAsia="MS Mincho"/>
              </w:rPr>
              <w:t>9.2.2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87D12" w:rsidRPr="00487D1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C0FC18A" w:rsidR="000E1214" w:rsidRDefault="00A87198">
            <w:r>
              <w:t xml:space="preserve">The value of dfdl:emptyValueDelimiterPolicy </w:t>
            </w:r>
            <w:r w:rsidR="001D0D73">
              <w:t>MUST</w:t>
            </w:r>
            <w:r w:rsidR="003B63AE">
              <w:t xml:space="preserve"> </w:t>
            </w:r>
            <w:r>
              <w:t>only be checked if there is a dfdl:initiator or dfdl:terminator in scope. If so, and dfdl:emptyValueDelimiterPolicy is not set, it is a Schema Definition Error.</w:t>
            </w:r>
          </w:p>
          <w:p w14:paraId="72791D64" w14:textId="3F24A14F" w:rsidR="000E1214" w:rsidRDefault="00A87198">
            <w:r>
              <w:t>If dfdl:initiator is not "" and dfdl:terminator is "" and dfdl:emptyValueDelimiterPolicy is 'terminator' it is a Schema Definition Error.</w:t>
            </w:r>
          </w:p>
          <w:p w14:paraId="2B6980A9" w14:textId="61EEA9FB"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56D96BDA"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87D12">
              <w:rPr>
                <w:rStyle w:val="Hyperlink"/>
              </w:rPr>
              <w:t>9.3.2</w:t>
            </w:r>
            <w:r w:rsidRPr="00065302">
              <w:rPr>
                <w:rStyle w:val="Hyperlink"/>
              </w:rPr>
              <w:fldChar w:fldCharType="end"/>
            </w:r>
            <w:r>
              <w:t>.</w:t>
            </w:r>
            <w:r>
              <w:rPr>
                <w:rFonts w:eastAsia="Arial Unicode MS"/>
              </w:rPr>
              <w:t xml:space="preserve"> </w:t>
            </w:r>
          </w:p>
          <w:p w14:paraId="4C22A126" w14:textId="6506E3F9"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w:t>
            </w:r>
            <w:r w:rsidR="00B31DA3">
              <w:rPr>
                <w:rFonts w:eastAsia="Arial Unicode MS"/>
              </w:rPr>
              <w:t>Processing Error</w:t>
            </w:r>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63209728" w:rsidR="000E1214" w:rsidRDefault="00A87198">
            <w:pPr>
              <w:keepNext/>
              <w:rPr>
                <w:rFonts w:cs="Arial"/>
              </w:rPr>
            </w:pPr>
            <w:r>
              <w:rPr>
                <w:rFonts w:cs="Arial"/>
              </w:rPr>
              <w:t xml:space="preserve">Specifies the character or characters that </w:t>
            </w:r>
            <w:r w:rsidR="009E5CB5">
              <w:rPr>
                <w:rFonts w:cs="Arial"/>
              </w:rPr>
              <w:t>are</w:t>
            </w:r>
            <w:r>
              <w:rPr>
                <w:rFonts w:cs="Arial"/>
              </w:rPr>
              <w:t xml:space="preserve"> used to replace the %NL; character class entity during unparse. </w:t>
            </w:r>
          </w:p>
          <w:p w14:paraId="2CC03CB5" w14:textId="3C6EE2A0"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87D12">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487D12">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60C825F4" w:rsidR="000E1214" w:rsidRDefault="00A87198">
            <w:r>
              <w:rPr>
                <w:rFonts w:eastAsia="Arial"/>
              </w:rPr>
              <w:t xml:space="preserve">When 'treatAsEmpty'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occurrence with empty representation. Consequently, default values or empty strings may be added to the </w:t>
            </w:r>
            <w:r w:rsidR="00933F0E">
              <w:rPr>
                <w:color w:val="000000"/>
              </w:rPr>
              <w:t>Infoset</w:t>
            </w:r>
            <w:r>
              <w:rPr>
                <w:color w:val="000000"/>
              </w:rPr>
              <w:t>.</w:t>
            </w:r>
          </w:p>
          <w:p w14:paraId="75481AF6" w14:textId="317ABEDC" w:rsidR="000E1214" w:rsidRDefault="00A87198">
            <w:r>
              <w:t xml:space="preserve">When 'treatAsAbsent'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191A71AF" w:rsidR="000E1214" w:rsidRDefault="00A87198">
      <w:pPr>
        <w:pStyle w:val="Caption"/>
      </w:pPr>
      <w:bookmarkStart w:id="3749" w:name="_Toc190157561"/>
      <w:bookmarkEnd w:id="3749"/>
      <w:r>
        <w:t xml:space="preserve">Table </w:t>
      </w:r>
      <w:r w:rsidR="00FF3CA9">
        <w:fldChar w:fldCharType="begin"/>
      </w:r>
      <w:r w:rsidR="00FF3CA9">
        <w:instrText xml:space="preserve"> SEQ Table \* ARABIC </w:instrText>
      </w:r>
      <w:r w:rsidR="00FF3CA9">
        <w:fldChar w:fldCharType="separate"/>
      </w:r>
      <w:r w:rsidR="00487D12">
        <w:rPr>
          <w:noProof/>
        </w:rPr>
        <w:t>16</w:t>
      </w:r>
      <w:r w:rsidR="00FF3CA9">
        <w:rPr>
          <w:noProof/>
        </w:rPr>
        <w:fldChar w:fldCharType="end"/>
      </w:r>
      <w:r>
        <w:t xml:space="preserve"> Properties for Specifying Delimiters</w:t>
      </w:r>
    </w:p>
    <w:p w14:paraId="586A15EC" w14:textId="77777777" w:rsidR="000E1214" w:rsidRDefault="00A87198" w:rsidP="00B31DA3">
      <w:pPr>
        <w:pStyle w:val="Heading2"/>
      </w:pPr>
      <w:bookmarkStart w:id="3750" w:name="_Toc184191992"/>
      <w:bookmarkStart w:id="3751" w:name="_Toc184210532"/>
      <w:bookmarkStart w:id="3752" w:name="_Toc184192009"/>
      <w:bookmarkStart w:id="3753" w:name="_Toc184210549"/>
      <w:bookmarkStart w:id="3754" w:name="_Toc184192011"/>
      <w:bookmarkStart w:id="3755" w:name="_Toc184210551"/>
      <w:bookmarkStart w:id="3756" w:name="_Toc184192014"/>
      <w:bookmarkStart w:id="3757" w:name="_Toc184210554"/>
      <w:bookmarkStart w:id="3758" w:name="_Toc199516310"/>
      <w:bookmarkStart w:id="3759" w:name="_Toc194983974"/>
      <w:bookmarkStart w:id="3760" w:name="_Toc243112821"/>
      <w:bookmarkStart w:id="3761" w:name="_Toc349042725"/>
      <w:bookmarkStart w:id="3762" w:name="_Ref38549263"/>
      <w:bookmarkStart w:id="3763" w:name="_Ref38549269"/>
      <w:bookmarkStart w:id="3764" w:name="_Toc62570150"/>
      <w:bookmarkStart w:id="3765" w:name="_Toc177399087"/>
      <w:bookmarkStart w:id="3766" w:name="_Toc175057374"/>
      <w:bookmarkEnd w:id="3750"/>
      <w:bookmarkEnd w:id="3751"/>
      <w:bookmarkEnd w:id="3752"/>
      <w:bookmarkEnd w:id="3753"/>
      <w:bookmarkEnd w:id="3754"/>
      <w:bookmarkEnd w:id="3755"/>
      <w:bookmarkEnd w:id="3756"/>
      <w:bookmarkEnd w:id="3757"/>
      <w:r>
        <w:t>Properties for Specifying Lengths</w:t>
      </w:r>
      <w:bookmarkEnd w:id="3758"/>
      <w:bookmarkEnd w:id="3759"/>
      <w:bookmarkEnd w:id="3760"/>
      <w:bookmarkEnd w:id="3761"/>
      <w:bookmarkEnd w:id="3762"/>
      <w:bookmarkEnd w:id="3763"/>
      <w:bookmarkEnd w:id="3764"/>
      <w:r>
        <w:t xml:space="preserve"> </w:t>
      </w:r>
      <w:bookmarkEnd w:id="3765"/>
      <w:bookmarkEnd w:id="3766"/>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4D286D02"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487D12">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46E65F6D" w:rsidR="000E1214" w:rsidRDefault="00A87198">
            <w:r>
              <w:t xml:space="preserve">Valid values 'bytes', 'characters', </w:t>
            </w:r>
            <w:r w:rsidR="00FD51E3">
              <w:t xml:space="preserve">and </w:t>
            </w:r>
            <w:r>
              <w:t>'bits'.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061DAB7F" w:rsidR="000E1214" w:rsidRDefault="00A87198" w:rsidP="0012632C">
            <w:pPr>
              <w:pStyle w:val="ListParagraph"/>
              <w:numPr>
                <w:ilvl w:val="0"/>
                <w:numId w:val="67"/>
              </w:numPr>
            </w:pPr>
            <w:r>
              <w:t xml:space="preserve">'characters' </w:t>
            </w:r>
            <w:r w:rsidR="00684C1C">
              <w:t xml:space="preserve">may only </w:t>
            </w:r>
            <w:r>
              <w:t xml:space="preserve">be used for complex elements and simple elements with text representation. </w:t>
            </w:r>
          </w:p>
          <w:p w14:paraId="6D50F055" w14:textId="688CFADE" w:rsidR="000E1214" w:rsidRDefault="00A87198" w:rsidP="0012632C">
            <w:pPr>
              <w:pStyle w:val="ListParagraph"/>
              <w:numPr>
                <w:ilvl w:val="0"/>
                <w:numId w:val="67"/>
              </w:numPr>
            </w:pPr>
            <w:r>
              <w:t xml:space="preserve">'bits' </w:t>
            </w:r>
            <w:r w:rsidR="00684C1C">
              <w:t xml:space="preserve">may only </w:t>
            </w:r>
            <w:r>
              <w:t>be used for xs:boolean, xs:byte, xs:short, xs:int, xs:long, xs:unsignedByte, xs:unsignedShort, xs:unsignedInt, and xs:unsignedLong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C1DD3D5" w:rsidR="000E1214" w:rsidRDefault="00A87198" w:rsidP="0012632C">
            <w:pPr>
              <w:pStyle w:val="ListParagraph"/>
              <w:numPr>
                <w:ilvl w:val="0"/>
                <w:numId w:val="67"/>
              </w:numPr>
            </w:pPr>
            <w:r>
              <w:t>'bytes' must be used for type xs:</w:t>
            </w:r>
            <w:r w:rsidR="00E11D4A">
              <w:t>hexBinary and</w:t>
            </w:r>
            <w:r>
              <w:t xml:space="preserve"> </w:t>
            </w:r>
            <w:r w:rsidR="00945940">
              <w:t xml:space="preserve">for types xs:float and xs:double with binary representation. 'bytes' </w:t>
            </w:r>
            <w:r>
              <w:t>may be used for any other type.</w:t>
            </w:r>
          </w:p>
          <w:p w14:paraId="0FF61D03" w14:textId="68ED59EE" w:rsidR="000E1214" w:rsidRDefault="00A87198">
            <w:pPr>
              <w:keepNext/>
            </w:pPr>
            <w:r>
              <w:t>Annotation: dfdl:element, dfdl:simpleType</w:t>
            </w:r>
          </w:p>
        </w:tc>
      </w:tr>
    </w:tbl>
    <w:p w14:paraId="4491788D" w14:textId="2689A11A" w:rsidR="000E1214" w:rsidRDefault="00A87198">
      <w:pPr>
        <w:pStyle w:val="Caption"/>
      </w:pPr>
      <w:bookmarkStart w:id="3767" w:name="_Toc322911624"/>
      <w:bookmarkStart w:id="3768" w:name="_Toc322912163"/>
      <w:bookmarkStart w:id="3769" w:name="_Toc329093013"/>
      <w:bookmarkStart w:id="3770" w:name="_Toc332701526"/>
      <w:bookmarkStart w:id="3771" w:name="_Toc332701833"/>
      <w:bookmarkStart w:id="3772" w:name="_Toc332711627"/>
      <w:bookmarkStart w:id="3773" w:name="_Toc332711935"/>
      <w:bookmarkStart w:id="3774" w:name="_Toc332712237"/>
      <w:bookmarkStart w:id="3775" w:name="_Toc332724153"/>
      <w:bookmarkStart w:id="3776" w:name="_Toc332724453"/>
      <w:bookmarkStart w:id="3777" w:name="_Toc341102749"/>
      <w:bookmarkStart w:id="3778" w:name="_Toc347241484"/>
      <w:bookmarkStart w:id="3779" w:name="_Toc347744677"/>
      <w:bookmarkStart w:id="3780" w:name="_Toc348984460"/>
      <w:bookmarkStart w:id="3781" w:name="_Toc348984765"/>
      <w:bookmarkStart w:id="3782" w:name="_Toc349037928"/>
      <w:bookmarkStart w:id="3783" w:name="_Toc349038233"/>
      <w:bookmarkStart w:id="3784" w:name="_Toc349042726"/>
      <w:bookmarkStart w:id="3785" w:name="_Toc351912724"/>
      <w:bookmarkStart w:id="3786" w:name="_Toc351914745"/>
      <w:bookmarkStart w:id="3787" w:name="_Toc351915211"/>
      <w:bookmarkStart w:id="3788" w:name="_Toc361231268"/>
      <w:bookmarkStart w:id="3789" w:name="_Toc361231794"/>
      <w:bookmarkStart w:id="3790" w:name="_Toc362445092"/>
      <w:bookmarkStart w:id="3791" w:name="_Toc363909014"/>
      <w:bookmarkStart w:id="3792" w:name="_Toc364463438"/>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r>
        <w:t xml:space="preserve">Table </w:t>
      </w:r>
      <w:r w:rsidR="00FF3CA9">
        <w:fldChar w:fldCharType="begin"/>
      </w:r>
      <w:r w:rsidR="00FF3CA9">
        <w:instrText xml:space="preserve"> SEQ Table \* ARABIC </w:instrText>
      </w:r>
      <w:r w:rsidR="00FF3CA9">
        <w:fldChar w:fldCharType="separate"/>
      </w:r>
      <w:r w:rsidR="00487D12">
        <w:rPr>
          <w:noProof/>
        </w:rPr>
        <w:t>17</w:t>
      </w:r>
      <w:r w:rsidR="00FF3CA9">
        <w:rPr>
          <w:noProof/>
        </w:rPr>
        <w:fldChar w:fldCharType="end"/>
      </w:r>
      <w:r>
        <w:t xml:space="preserve"> Properties for Specifying Length</w:t>
      </w:r>
    </w:p>
    <w:p w14:paraId="1BCA8A13" w14:textId="77777777" w:rsidR="000E1214" w:rsidRDefault="00A87198" w:rsidP="00996DD5">
      <w:pPr>
        <w:pStyle w:val="Heading3"/>
        <w:rPr>
          <w:rFonts w:eastAsia="Times New Roman"/>
        </w:rPr>
      </w:pPr>
      <w:bookmarkStart w:id="3793" w:name="_Toc322911625"/>
      <w:bookmarkStart w:id="3794" w:name="_Toc322912164"/>
      <w:bookmarkStart w:id="3795" w:name="_Toc329093014"/>
      <w:bookmarkStart w:id="3796" w:name="_Toc332701527"/>
      <w:bookmarkStart w:id="3797" w:name="_Toc332701834"/>
      <w:bookmarkStart w:id="3798" w:name="_Toc332711628"/>
      <w:bookmarkStart w:id="3799" w:name="_Toc332711936"/>
      <w:bookmarkStart w:id="3800" w:name="_Toc332712238"/>
      <w:bookmarkStart w:id="3801" w:name="_Toc332724154"/>
      <w:bookmarkStart w:id="3802" w:name="_Toc332724454"/>
      <w:bookmarkStart w:id="3803" w:name="_Toc341102750"/>
      <w:bookmarkStart w:id="3804" w:name="_Toc347241485"/>
      <w:bookmarkStart w:id="3805" w:name="_Toc347744678"/>
      <w:bookmarkStart w:id="3806" w:name="_Toc348984461"/>
      <w:bookmarkStart w:id="3807" w:name="_Toc348984766"/>
      <w:bookmarkStart w:id="3808" w:name="_Toc349037929"/>
      <w:bookmarkStart w:id="3809" w:name="_Toc349038234"/>
      <w:bookmarkStart w:id="3810" w:name="_Toc349042727"/>
      <w:bookmarkStart w:id="3811" w:name="_Toc351912725"/>
      <w:bookmarkStart w:id="3812" w:name="_Toc351914746"/>
      <w:bookmarkStart w:id="3813" w:name="_Toc351915212"/>
      <w:bookmarkStart w:id="3814" w:name="_Toc361231269"/>
      <w:bookmarkStart w:id="3815" w:name="_Toc361231795"/>
      <w:bookmarkStart w:id="3816" w:name="_Toc362445093"/>
      <w:bookmarkStart w:id="3817" w:name="_Toc363909015"/>
      <w:bookmarkStart w:id="3818" w:name="_Toc364463439"/>
      <w:bookmarkStart w:id="3819" w:name="_Toc366078036"/>
      <w:bookmarkStart w:id="3820" w:name="_Toc366078655"/>
      <w:bookmarkStart w:id="3821" w:name="_Toc366079640"/>
      <w:bookmarkStart w:id="3822" w:name="_Toc366080252"/>
      <w:bookmarkStart w:id="3823" w:name="_Toc366080861"/>
      <w:bookmarkStart w:id="3824" w:name="_Toc366505201"/>
      <w:bookmarkStart w:id="3825" w:name="_Toc366508570"/>
      <w:bookmarkStart w:id="3826" w:name="_Toc366513071"/>
      <w:bookmarkStart w:id="3827" w:name="_Toc366574260"/>
      <w:bookmarkStart w:id="3828" w:name="_Toc366578053"/>
      <w:bookmarkStart w:id="3829" w:name="_Toc366578647"/>
      <w:bookmarkStart w:id="3830" w:name="_Toc366579239"/>
      <w:bookmarkStart w:id="3831" w:name="_Toc366579830"/>
      <w:bookmarkStart w:id="3832" w:name="_Toc366580422"/>
      <w:bookmarkStart w:id="3833" w:name="_Toc366581013"/>
      <w:bookmarkStart w:id="3834" w:name="_Toc366581605"/>
      <w:bookmarkStart w:id="3835" w:name="_Toc349042728"/>
      <w:bookmarkStart w:id="3836" w:name="_Ref38559143"/>
      <w:bookmarkStart w:id="3837" w:name="_Toc62570151"/>
      <w:bookmarkStart w:id="3838" w:name="_Toc24311282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r>
        <w:rPr>
          <w:rFonts w:eastAsia="Times New Roman"/>
        </w:rPr>
        <w:t>dfdl:lengthKind 'explicit'</w:t>
      </w:r>
      <w:bookmarkEnd w:id="3835"/>
      <w:bookmarkEnd w:id="3836"/>
      <w:bookmarkEnd w:id="3837"/>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3B09BD28"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18</w:t>
      </w:r>
      <w:r w:rsidR="00FF3CA9">
        <w:rPr>
          <w:noProof/>
        </w:rPr>
        <w:fldChar w:fldCharType="end"/>
      </w:r>
      <w:r>
        <w:t xml:space="preserve"> The dfdl:length Property</w:t>
      </w:r>
    </w:p>
    <w:p w14:paraId="2FFF5ADA" w14:textId="16E99579" w:rsidR="000E1214" w:rsidRDefault="00A87198">
      <w:r>
        <w:t xml:space="preserve">When dfdl:lengthKind 'explicit', the method of extracting data is described in </w:t>
      </w:r>
      <w:r w:rsidR="003E209F">
        <w:t>Section</w:t>
      </w:r>
      <w:r>
        <w:t xml:space="preserve">: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87D12">
        <w:t>Elements of Specified Length</w:t>
      </w:r>
      <w:r w:rsidRPr="00065302">
        <w:rPr>
          <w:rStyle w:val="Hyperlink"/>
        </w:rPr>
        <w:fldChar w:fldCharType="end"/>
      </w:r>
    </w:p>
    <w:p w14:paraId="724D1730" w14:textId="77777777" w:rsidR="000E1214" w:rsidRDefault="00A87198" w:rsidP="00996DD5">
      <w:pPr>
        <w:pStyle w:val="Heading3"/>
        <w:rPr>
          <w:rFonts w:eastAsia="Times New Roman"/>
        </w:rPr>
      </w:pPr>
      <w:bookmarkStart w:id="3839" w:name="_Toc322911627"/>
      <w:bookmarkStart w:id="3840" w:name="_Toc322912166"/>
      <w:bookmarkStart w:id="3841" w:name="_Toc329093016"/>
      <w:bookmarkStart w:id="3842" w:name="_Toc332701529"/>
      <w:bookmarkStart w:id="3843" w:name="_Toc332701836"/>
      <w:bookmarkStart w:id="3844" w:name="_Toc332711630"/>
      <w:bookmarkStart w:id="3845" w:name="_Toc332711938"/>
      <w:bookmarkStart w:id="3846" w:name="_Toc332712240"/>
      <w:bookmarkStart w:id="3847" w:name="_Toc332724156"/>
      <w:bookmarkStart w:id="3848" w:name="_Toc332724456"/>
      <w:bookmarkStart w:id="3849" w:name="_Toc341102752"/>
      <w:bookmarkStart w:id="3850" w:name="_Toc347241487"/>
      <w:bookmarkStart w:id="3851" w:name="_Toc347744680"/>
      <w:bookmarkStart w:id="3852" w:name="_Toc348984463"/>
      <w:bookmarkStart w:id="3853" w:name="_Toc348984768"/>
      <w:bookmarkStart w:id="3854" w:name="_Toc349037931"/>
      <w:bookmarkStart w:id="3855" w:name="_Toc349038236"/>
      <w:bookmarkStart w:id="3856" w:name="_Toc349042729"/>
      <w:bookmarkStart w:id="3857" w:name="_Toc351912727"/>
      <w:bookmarkStart w:id="3858" w:name="_Toc351914748"/>
      <w:bookmarkStart w:id="3859" w:name="_Toc351915214"/>
      <w:bookmarkStart w:id="3860" w:name="_Toc361231271"/>
      <w:bookmarkStart w:id="3861" w:name="_Toc361231797"/>
      <w:bookmarkStart w:id="3862" w:name="_Toc362445095"/>
      <w:bookmarkStart w:id="3863" w:name="_Toc363909017"/>
      <w:bookmarkStart w:id="3864" w:name="_Toc364463441"/>
      <w:bookmarkStart w:id="3865" w:name="_Toc366078038"/>
      <w:bookmarkStart w:id="3866" w:name="_Toc366078657"/>
      <w:bookmarkStart w:id="3867" w:name="_Toc366079642"/>
      <w:bookmarkStart w:id="3868" w:name="_Toc366080254"/>
      <w:bookmarkStart w:id="3869" w:name="_Toc366080863"/>
      <w:bookmarkStart w:id="3870" w:name="_Toc366505203"/>
      <w:bookmarkStart w:id="3871" w:name="_Toc366508572"/>
      <w:bookmarkStart w:id="3872" w:name="_Toc366513073"/>
      <w:bookmarkStart w:id="3873" w:name="_Toc366574262"/>
      <w:bookmarkStart w:id="3874" w:name="_Toc366578055"/>
      <w:bookmarkStart w:id="3875" w:name="_Toc366578649"/>
      <w:bookmarkStart w:id="3876" w:name="_Toc366579241"/>
      <w:bookmarkStart w:id="3877" w:name="_Toc366579832"/>
      <w:bookmarkStart w:id="3878" w:name="_Toc366580424"/>
      <w:bookmarkStart w:id="3879" w:name="_Toc366581015"/>
      <w:bookmarkStart w:id="3880" w:name="_Toc366581607"/>
      <w:bookmarkStart w:id="3881" w:name="_Toc322911628"/>
      <w:bookmarkStart w:id="3882" w:name="_Toc322912167"/>
      <w:bookmarkStart w:id="3883" w:name="_Toc329093017"/>
      <w:bookmarkStart w:id="3884" w:name="_Toc332701530"/>
      <w:bookmarkStart w:id="3885" w:name="_Toc332701837"/>
      <w:bookmarkStart w:id="3886" w:name="_Toc332711631"/>
      <w:bookmarkStart w:id="3887" w:name="_Toc332711939"/>
      <w:bookmarkStart w:id="3888" w:name="_Toc332712241"/>
      <w:bookmarkStart w:id="3889" w:name="_Toc332724157"/>
      <w:bookmarkStart w:id="3890" w:name="_Toc332724457"/>
      <w:bookmarkStart w:id="3891" w:name="_Toc341102753"/>
      <w:bookmarkStart w:id="3892" w:name="_Toc347241488"/>
      <w:bookmarkStart w:id="3893" w:name="_Toc347744681"/>
      <w:bookmarkStart w:id="3894" w:name="_Toc348984464"/>
      <w:bookmarkStart w:id="3895" w:name="_Toc348984769"/>
      <w:bookmarkStart w:id="3896" w:name="_Toc349037932"/>
      <w:bookmarkStart w:id="3897" w:name="_Toc349038237"/>
      <w:bookmarkStart w:id="3898" w:name="_Toc349042730"/>
      <w:bookmarkStart w:id="3899" w:name="_Toc351912728"/>
      <w:bookmarkStart w:id="3900" w:name="_Toc351914749"/>
      <w:bookmarkStart w:id="3901" w:name="_Toc351915215"/>
      <w:bookmarkStart w:id="3902" w:name="_Toc361231272"/>
      <w:bookmarkStart w:id="3903" w:name="_Toc361231798"/>
      <w:bookmarkStart w:id="3904" w:name="_Toc362445096"/>
      <w:bookmarkStart w:id="3905" w:name="_Toc363909018"/>
      <w:bookmarkStart w:id="3906" w:name="_Toc364463442"/>
      <w:bookmarkStart w:id="3907" w:name="_Toc366078039"/>
      <w:bookmarkStart w:id="3908" w:name="_Toc366078658"/>
      <w:bookmarkStart w:id="3909" w:name="_Toc366079643"/>
      <w:bookmarkStart w:id="3910" w:name="_Toc366080255"/>
      <w:bookmarkStart w:id="3911" w:name="_Toc366080864"/>
      <w:bookmarkStart w:id="3912" w:name="_Toc366505204"/>
      <w:bookmarkStart w:id="3913" w:name="_Toc366508573"/>
      <w:bookmarkStart w:id="3914" w:name="_Toc366513074"/>
      <w:bookmarkStart w:id="3915" w:name="_Toc366574263"/>
      <w:bookmarkStart w:id="3916" w:name="_Toc366578056"/>
      <w:bookmarkStart w:id="3917" w:name="_Toc366578650"/>
      <w:bookmarkStart w:id="3918" w:name="_Toc366579242"/>
      <w:bookmarkStart w:id="3919" w:name="_Toc366579833"/>
      <w:bookmarkStart w:id="3920" w:name="_Toc366580425"/>
      <w:bookmarkStart w:id="3921" w:name="_Toc366581016"/>
      <w:bookmarkStart w:id="3922" w:name="_Toc366581608"/>
      <w:bookmarkStart w:id="3923" w:name="_dfdl:lengthKind_'delimited'"/>
      <w:bookmarkStart w:id="3924" w:name="_Toc349042731"/>
      <w:bookmarkStart w:id="3925" w:name="_Toc62570152"/>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r>
        <w:rPr>
          <w:rFonts w:eastAsia="Times New Roman"/>
        </w:rPr>
        <w:t>dfdl:lengthKind 'delimited'</w:t>
      </w:r>
      <w:bookmarkEnd w:id="3924"/>
      <w:bookmarkEnd w:id="3925"/>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Pr="009276EB" w:rsidRDefault="00A87198" w:rsidP="0012632C">
      <w:pPr>
        <w:pStyle w:val="ListParagraph"/>
        <w:numPr>
          <w:ilvl w:val="0"/>
          <w:numId w:val="153"/>
        </w:numPr>
      </w:pPr>
      <w:r w:rsidRPr="009276EB">
        <w:t>the element's terminator (if specified)</w:t>
      </w:r>
    </w:p>
    <w:p w14:paraId="2D63BA1D" w14:textId="77777777" w:rsidR="000E1214" w:rsidRPr="009276EB" w:rsidRDefault="00A87198" w:rsidP="0012632C">
      <w:pPr>
        <w:pStyle w:val="ListParagraph"/>
        <w:numPr>
          <w:ilvl w:val="0"/>
          <w:numId w:val="153"/>
        </w:numPr>
      </w:pPr>
      <w:r w:rsidRPr="009276EB">
        <w:t xml:space="preserve">an enclosing construct's separator or terminator </w:t>
      </w:r>
    </w:p>
    <w:p w14:paraId="65E7C14D" w14:textId="77777777" w:rsidR="000E1214" w:rsidRPr="009276EB" w:rsidRDefault="00A87198" w:rsidP="0012632C">
      <w:pPr>
        <w:pStyle w:val="ListParagraph"/>
        <w:numPr>
          <w:ilvl w:val="0"/>
          <w:numId w:val="153"/>
        </w:numPr>
      </w:pPr>
      <w:r w:rsidRPr="009276EB">
        <w:t xml:space="preserve">the end of an enclosing element designated by its known length </w:t>
      </w:r>
    </w:p>
    <w:p w14:paraId="06EF8DDA" w14:textId="77777777" w:rsidR="000E1214" w:rsidRPr="009276EB" w:rsidRDefault="00A87198" w:rsidP="0012632C">
      <w:pPr>
        <w:pStyle w:val="ListParagraph"/>
        <w:numPr>
          <w:ilvl w:val="0"/>
          <w:numId w:val="153"/>
        </w:numPr>
      </w:pPr>
      <w:r w:rsidRPr="009276EB">
        <w:t>the end of the data stream</w:t>
      </w:r>
    </w:p>
    <w:p w14:paraId="2F21A6BC" w14:textId="77777777" w:rsidR="000E1214" w:rsidRDefault="00A87198">
      <w:r>
        <w:t xml:space="preserve">dfdl:lengthKind 'delimited' may be specified for </w:t>
      </w:r>
    </w:p>
    <w:p w14:paraId="3906392A" w14:textId="77777777" w:rsidR="000E1214" w:rsidRPr="009276EB" w:rsidRDefault="00A87198" w:rsidP="0012632C">
      <w:pPr>
        <w:pStyle w:val="ListParagraph"/>
        <w:numPr>
          <w:ilvl w:val="0"/>
          <w:numId w:val="154"/>
        </w:numPr>
      </w:pPr>
      <w:r w:rsidRPr="009276EB">
        <w:t>elements of simple type with text representation</w:t>
      </w:r>
    </w:p>
    <w:p w14:paraId="3ECBC2F2" w14:textId="4638DE21" w:rsidR="000E1214" w:rsidRPr="009276EB" w:rsidRDefault="00A87198" w:rsidP="0012632C">
      <w:pPr>
        <w:pStyle w:val="ListParagraph"/>
        <w:numPr>
          <w:ilvl w:val="0"/>
          <w:numId w:val="154"/>
        </w:numPr>
      </w:pPr>
      <w:r w:rsidRPr="009276EB">
        <w:t>elements of number or calendar</w:t>
      </w:r>
      <w:r w:rsidR="00B86F57" w:rsidRPr="009276EB">
        <w:t xml:space="preserve"> (date and time)</w:t>
      </w:r>
      <w:r w:rsidRPr="009276EB">
        <w:t xml:space="preserve"> simple type with dfdl:representation 'binary' that have a packed decimal representation</w:t>
      </w:r>
    </w:p>
    <w:p w14:paraId="2A028AB8" w14:textId="77777777" w:rsidR="000E1214" w:rsidRPr="009276EB" w:rsidRDefault="00A87198" w:rsidP="0012632C">
      <w:pPr>
        <w:pStyle w:val="ListParagraph"/>
        <w:numPr>
          <w:ilvl w:val="0"/>
          <w:numId w:val="154"/>
        </w:numPr>
      </w:pPr>
      <w:r w:rsidRPr="009276EB">
        <w:t>elements of type xs:hexBinary</w:t>
      </w:r>
    </w:p>
    <w:p w14:paraId="3E906F4A" w14:textId="77777777" w:rsidR="000E1214" w:rsidRPr="009276EB" w:rsidRDefault="00A87198" w:rsidP="0012632C">
      <w:pPr>
        <w:pStyle w:val="ListParagraph"/>
        <w:numPr>
          <w:ilvl w:val="0"/>
          <w:numId w:val="154"/>
        </w:numPr>
      </w:pPr>
      <w:r w:rsidRPr="009276EB">
        <w:t>elements of complex type.</w:t>
      </w:r>
    </w:p>
    <w:p w14:paraId="460A376F" w14:textId="77777777" w:rsidR="000E1214" w:rsidRDefault="00A87198">
      <w:r>
        <w:t>The rules for resolving ambiguity between delimiters are:</w:t>
      </w:r>
    </w:p>
    <w:p w14:paraId="10FD7717" w14:textId="77777777" w:rsidR="000E1214" w:rsidRDefault="00A87198" w:rsidP="0012632C">
      <w:pPr>
        <w:numPr>
          <w:ilvl w:val="0"/>
          <w:numId w:val="68"/>
        </w:numPr>
      </w:pPr>
      <w:r>
        <w:t>When two delimiters have a common prefix, the longest delimiter is tried first.</w:t>
      </w:r>
    </w:p>
    <w:p w14:paraId="66CE780F" w14:textId="032ACD9E" w:rsidR="000E1214" w:rsidRDefault="00A87198" w:rsidP="0012632C">
      <w:pPr>
        <w:numPr>
          <w:ilvl w:val="0"/>
          <w:numId w:val="6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12632C">
      <w:pPr>
        <w:numPr>
          <w:ilvl w:val="0"/>
          <w:numId w:val="6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12632C">
      <w:pPr>
        <w:numPr>
          <w:ilvl w:val="0"/>
          <w:numId w:val="6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12632C">
      <w:pPr>
        <w:numPr>
          <w:ilvl w:val="0"/>
          <w:numId w:val="68"/>
        </w:numPr>
      </w:pPr>
      <w:r>
        <w:t>Ties (same matched length) are broken by giving a separator priority over a terminator of a sequence, or by choosing the innermost, or first in schema order.</w:t>
      </w:r>
    </w:p>
    <w:p w14:paraId="7D3C0764" w14:textId="77777777" w:rsidR="00C10857" w:rsidRDefault="00A87198">
      <w:r>
        <w:t>When unparsing a simple element with text representation, the length in the data stream is the length of the content region</w:t>
      </w:r>
      <w:r w:rsidR="00C10857" w:rsidRPr="00C10857">
        <w:t>, padded to a minimum length if dfdl:textPadKind is ‘padChar’. For xs:string elements this length is the XSD minLength facet value, for the other types it is dfdl:textOutputMinLength property value.</w:t>
      </w:r>
      <w:r w:rsidR="00C10857">
        <w:t xml:space="preserve"> </w:t>
      </w:r>
    </w:p>
    <w:p w14:paraId="2D14A7DC" w14:textId="4815892B"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996DD5">
      <w:pPr>
        <w:pStyle w:val="Heading3"/>
        <w:rPr>
          <w:rFonts w:eastAsia="Times New Roman"/>
        </w:rPr>
      </w:pPr>
      <w:bookmarkStart w:id="3926" w:name="_Toc366078041"/>
      <w:bookmarkStart w:id="3927" w:name="_Toc366078660"/>
      <w:bookmarkStart w:id="3928" w:name="_Toc366079645"/>
      <w:bookmarkStart w:id="3929" w:name="_Toc366080257"/>
      <w:bookmarkStart w:id="3930" w:name="_Toc366080866"/>
      <w:bookmarkStart w:id="3931" w:name="_Toc366505206"/>
      <w:bookmarkStart w:id="3932" w:name="_Toc366508575"/>
      <w:bookmarkStart w:id="3933" w:name="_Toc366513076"/>
      <w:bookmarkStart w:id="3934" w:name="_Toc366574265"/>
      <w:bookmarkStart w:id="3935" w:name="_Toc366578058"/>
      <w:bookmarkStart w:id="3936" w:name="_Toc366578652"/>
      <w:bookmarkStart w:id="3937" w:name="_Toc366579244"/>
      <w:bookmarkStart w:id="3938" w:name="_Toc366579835"/>
      <w:bookmarkStart w:id="3939" w:name="_Toc366580427"/>
      <w:bookmarkStart w:id="3940" w:name="_Toc366581018"/>
      <w:bookmarkStart w:id="3941" w:name="_Toc366581610"/>
      <w:bookmarkStart w:id="3942" w:name="_Toc322911630"/>
      <w:bookmarkStart w:id="3943" w:name="_Toc322912169"/>
      <w:bookmarkStart w:id="3944" w:name="_Toc332701532"/>
      <w:bookmarkStart w:id="3945" w:name="_Toc332701839"/>
      <w:bookmarkStart w:id="3946" w:name="_Toc332711633"/>
      <w:bookmarkStart w:id="3947" w:name="_Toc332711941"/>
      <w:bookmarkStart w:id="3948" w:name="_Toc332712243"/>
      <w:bookmarkStart w:id="3949" w:name="_Toc332724159"/>
      <w:bookmarkStart w:id="3950" w:name="_Toc332724459"/>
      <w:bookmarkStart w:id="3951" w:name="_Toc341102755"/>
      <w:bookmarkStart w:id="3952" w:name="_Toc347241490"/>
      <w:bookmarkStart w:id="3953" w:name="_Toc347744683"/>
      <w:bookmarkStart w:id="3954" w:name="_Toc348984466"/>
      <w:bookmarkStart w:id="3955" w:name="_Toc348984771"/>
      <w:bookmarkStart w:id="3956" w:name="_Toc349037934"/>
      <w:bookmarkStart w:id="3957" w:name="_Toc349038239"/>
      <w:bookmarkStart w:id="3958" w:name="_Toc349042732"/>
      <w:bookmarkStart w:id="3959" w:name="_Toc351912730"/>
      <w:bookmarkStart w:id="3960" w:name="_Toc351914751"/>
      <w:bookmarkStart w:id="3961" w:name="_Toc351915217"/>
      <w:bookmarkStart w:id="3962" w:name="_Toc361231274"/>
      <w:bookmarkStart w:id="3963" w:name="_Toc361231800"/>
      <w:bookmarkStart w:id="3964" w:name="_Toc362445098"/>
      <w:bookmarkStart w:id="3965" w:name="_Toc363909020"/>
      <w:bookmarkStart w:id="3966" w:name="_Toc364463444"/>
      <w:bookmarkStart w:id="3967" w:name="_Toc366078042"/>
      <w:bookmarkStart w:id="3968" w:name="_Toc366078661"/>
      <w:bookmarkStart w:id="3969" w:name="_Toc366079646"/>
      <w:bookmarkStart w:id="3970" w:name="_Toc366080258"/>
      <w:bookmarkStart w:id="3971" w:name="_Toc366080867"/>
      <w:bookmarkStart w:id="3972" w:name="_Toc366505207"/>
      <w:bookmarkStart w:id="3973" w:name="_Toc366508576"/>
      <w:bookmarkStart w:id="3974" w:name="_Toc366513077"/>
      <w:bookmarkStart w:id="3975" w:name="_Toc366574266"/>
      <w:bookmarkStart w:id="3976" w:name="_Toc366578059"/>
      <w:bookmarkStart w:id="3977" w:name="_Toc366578653"/>
      <w:bookmarkStart w:id="3978" w:name="_Toc366579245"/>
      <w:bookmarkStart w:id="3979" w:name="_Toc366579836"/>
      <w:bookmarkStart w:id="3980" w:name="_Toc366580428"/>
      <w:bookmarkStart w:id="3981" w:name="_Toc366581019"/>
      <w:bookmarkStart w:id="3982" w:name="_Toc366581611"/>
      <w:bookmarkStart w:id="3983" w:name="_Toc322911631"/>
      <w:bookmarkStart w:id="3984" w:name="_Toc322912170"/>
      <w:bookmarkStart w:id="3985" w:name="_Toc329093020"/>
      <w:bookmarkStart w:id="3986" w:name="_Toc332701533"/>
      <w:bookmarkStart w:id="3987" w:name="_Toc332701840"/>
      <w:bookmarkStart w:id="3988" w:name="_Toc332711634"/>
      <w:bookmarkStart w:id="3989" w:name="_Toc332711942"/>
      <w:bookmarkStart w:id="3990" w:name="_Toc332712244"/>
      <w:bookmarkStart w:id="3991" w:name="_Toc332724160"/>
      <w:bookmarkStart w:id="3992" w:name="_Toc332724460"/>
      <w:bookmarkStart w:id="3993" w:name="_Toc341102756"/>
      <w:bookmarkStart w:id="3994" w:name="_Toc347241491"/>
      <w:bookmarkStart w:id="3995" w:name="_Toc347744684"/>
      <w:bookmarkStart w:id="3996" w:name="_Toc348984467"/>
      <w:bookmarkStart w:id="3997" w:name="_Toc348984772"/>
      <w:bookmarkStart w:id="3998" w:name="_Toc349037935"/>
      <w:bookmarkStart w:id="3999" w:name="_Toc349038240"/>
      <w:bookmarkStart w:id="4000" w:name="_Toc349042733"/>
      <w:bookmarkStart w:id="4001" w:name="_Toc351912731"/>
      <w:bookmarkStart w:id="4002" w:name="_Toc351914752"/>
      <w:bookmarkStart w:id="4003" w:name="_Toc351915218"/>
      <w:bookmarkStart w:id="4004" w:name="_Toc361231275"/>
      <w:bookmarkStart w:id="4005" w:name="_Toc361231801"/>
      <w:bookmarkStart w:id="4006" w:name="_Toc362445099"/>
      <w:bookmarkStart w:id="4007" w:name="_Toc363909021"/>
      <w:bookmarkStart w:id="4008" w:name="_Toc364463445"/>
      <w:bookmarkStart w:id="4009" w:name="_Toc366078043"/>
      <w:bookmarkStart w:id="4010" w:name="_Toc366078662"/>
      <w:bookmarkStart w:id="4011" w:name="_Toc366079647"/>
      <w:bookmarkStart w:id="4012" w:name="_Toc366080259"/>
      <w:bookmarkStart w:id="4013" w:name="_Toc366080868"/>
      <w:bookmarkStart w:id="4014" w:name="_Toc366505208"/>
      <w:bookmarkStart w:id="4015" w:name="_Toc366508577"/>
      <w:bookmarkStart w:id="4016" w:name="_Toc366513078"/>
      <w:bookmarkStart w:id="4017" w:name="_Toc366574267"/>
      <w:bookmarkStart w:id="4018" w:name="_Toc366578060"/>
      <w:bookmarkStart w:id="4019" w:name="_Toc366578654"/>
      <w:bookmarkStart w:id="4020" w:name="_Toc366579246"/>
      <w:bookmarkStart w:id="4021" w:name="_Toc366579837"/>
      <w:bookmarkStart w:id="4022" w:name="_Toc366580429"/>
      <w:bookmarkStart w:id="4023" w:name="_Toc366581020"/>
      <w:bookmarkStart w:id="4024" w:name="_Toc366581612"/>
      <w:bookmarkStart w:id="4025" w:name="_Toc349042734"/>
      <w:bookmarkStart w:id="4026" w:name="_Ref364440413"/>
      <w:bookmarkStart w:id="4027" w:name="_Ref364440418"/>
      <w:bookmarkStart w:id="4028" w:name="_Ref364440440"/>
      <w:bookmarkStart w:id="4029" w:name="_Ref384893986"/>
      <w:bookmarkStart w:id="4030" w:name="_Toc62570153"/>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r>
        <w:rPr>
          <w:rFonts w:eastAsia="Times New Roman"/>
        </w:rPr>
        <w:t>dfdl:lengthKind 'implicit'</w:t>
      </w:r>
      <w:bookmarkEnd w:id="4025"/>
      <w:bookmarkEnd w:id="4026"/>
      <w:bookmarkEnd w:id="4027"/>
      <w:bookmarkEnd w:id="4028"/>
      <w:bookmarkEnd w:id="4029"/>
      <w:bookmarkEnd w:id="403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3838"/>
    <w:p w14:paraId="2C5D3D99" w14:textId="63BA288A"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87D12" w:rsidRPr="00487D1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722FAB8B" w:rsidR="000E1214" w:rsidRDefault="00A87198">
      <w:pPr>
        <w:pStyle w:val="Caption"/>
        <w:rPr>
          <w:rFonts w:cs="Arial"/>
        </w:rPr>
      </w:pPr>
      <w:bookmarkStart w:id="403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19</w:t>
      </w:r>
      <w:r w:rsidR="0047079B">
        <w:rPr>
          <w:rFonts w:cs="Arial"/>
        </w:rPr>
        <w:fldChar w:fldCharType="end"/>
      </w:r>
      <w:r>
        <w:rPr>
          <w:rFonts w:cs="Arial"/>
        </w:rPr>
        <w:t xml:space="preserve"> Length in Bits for SimpleTypes when dfdl:lengthKind is 'implicit' </w:t>
      </w:r>
      <w:bookmarkEnd w:id="4031"/>
    </w:p>
    <w:p w14:paraId="21B0CF59" w14:textId="1363FDEA" w:rsidR="000E1214" w:rsidRPr="009276EB" w:rsidRDefault="00A87198" w:rsidP="0012632C">
      <w:pPr>
        <w:pStyle w:val="ListParagraph"/>
        <w:numPr>
          <w:ilvl w:val="0"/>
          <w:numId w:val="155"/>
        </w:numPr>
      </w:pPr>
      <w:r w:rsidRPr="009276EB">
        <w:t xml:space="preserve">'Not Allowed' means that there is no implicit length for the combination of simple type and </w:t>
      </w:r>
      <w:r w:rsidR="00E11D4A" w:rsidRPr="009276EB">
        <w:t>representation,</w:t>
      </w:r>
      <w:r w:rsidRPr="009276EB">
        <w:t xml:space="preserve"> and it is a Schema Definition Error if dfdl:lengthKind  'implicit' is specified.</w:t>
      </w:r>
    </w:p>
    <w:p w14:paraId="170F510B" w14:textId="77777777" w:rsidR="000E1214" w:rsidRPr="009276EB" w:rsidRDefault="00A87198" w:rsidP="0012632C">
      <w:pPr>
        <w:pStyle w:val="ListParagraph"/>
        <w:numPr>
          <w:ilvl w:val="0"/>
          <w:numId w:val="155"/>
        </w:numPr>
      </w:pPr>
      <w:r w:rsidRPr="009276EB">
        <w:t>packed decimal means dfdl:binaryNumberRep is 'packed', 'bcd', or 'ibm4690Packed'</w:t>
      </w:r>
    </w:p>
    <w:p w14:paraId="41A4BFF4" w14:textId="77777777" w:rsidR="000E1214" w:rsidRPr="009276EB" w:rsidRDefault="00A87198" w:rsidP="0012632C">
      <w:pPr>
        <w:pStyle w:val="ListParagraph"/>
        <w:numPr>
          <w:ilvl w:val="0"/>
          <w:numId w:val="155"/>
        </w:numPr>
      </w:pPr>
      <w:r w:rsidRPr="009276EB">
        <w:t xml:space="preserve">binary means dfdl:binaryNumberRep is 'binary' </w:t>
      </w:r>
    </w:p>
    <w:p w14:paraId="6864CCE1" w14:textId="77777777" w:rsidR="000E1214" w:rsidRPr="009276EB" w:rsidRDefault="00A87198" w:rsidP="0012632C">
      <w:pPr>
        <w:pStyle w:val="ListParagraph"/>
        <w:numPr>
          <w:ilvl w:val="0"/>
          <w:numId w:val="155"/>
        </w:numPr>
      </w:pPr>
      <w:r w:rsidRPr="009276EB">
        <w:t>binarySeconds means dfdl:binaryCalendarRep is 'binarySeconds'</w:t>
      </w:r>
    </w:p>
    <w:p w14:paraId="7E14BA63" w14:textId="77777777" w:rsidR="000E1214" w:rsidRPr="009276EB" w:rsidRDefault="00A87198" w:rsidP="0012632C">
      <w:pPr>
        <w:pStyle w:val="ListParagraph"/>
        <w:numPr>
          <w:ilvl w:val="0"/>
          <w:numId w:val="155"/>
        </w:numPr>
      </w:pPr>
      <w:r w:rsidRPr="009276EB">
        <w:t>binaryMilliseconds means dfdl:binaryCalendarRep is 'binaryMilliseconds'.</w:t>
      </w:r>
    </w:p>
    <w:p w14:paraId="7C3F6252" w14:textId="5DA88AA3" w:rsidR="000E1214" w:rsidRDefault="00A87198">
      <w:pPr>
        <w:rPr>
          <w:rFonts w:cs="Arial"/>
        </w:rPr>
      </w:pPr>
      <w:r>
        <w:rPr>
          <w:rFonts w:cs="Arial"/>
        </w:rPr>
        <w:t xml:space="preserve">When dfdl:lengthKind is 'implicit',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87D12" w:rsidRPr="00487D1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996DD5">
      <w:pPr>
        <w:pStyle w:val="Heading3"/>
        <w:rPr>
          <w:rFonts w:eastAsia="Times New Roman"/>
        </w:rPr>
      </w:pPr>
      <w:bookmarkStart w:id="4032" w:name="_Toc322911633"/>
      <w:bookmarkStart w:id="4033" w:name="_Toc322912172"/>
      <w:bookmarkStart w:id="4034" w:name="_Toc329093022"/>
      <w:bookmarkStart w:id="4035" w:name="_Toc332701535"/>
      <w:bookmarkStart w:id="4036" w:name="_Toc332701842"/>
      <w:bookmarkStart w:id="4037" w:name="_Toc332711636"/>
      <w:bookmarkStart w:id="4038" w:name="_Toc332711944"/>
      <w:bookmarkStart w:id="4039" w:name="_Toc332712246"/>
      <w:bookmarkStart w:id="4040" w:name="_Toc332724162"/>
      <w:bookmarkStart w:id="4041" w:name="_Toc332724462"/>
      <w:bookmarkStart w:id="4042" w:name="_Toc341102758"/>
      <w:bookmarkStart w:id="4043" w:name="_Toc347241493"/>
      <w:bookmarkStart w:id="4044" w:name="_Toc347744686"/>
      <w:bookmarkStart w:id="4045" w:name="_Toc348984469"/>
      <w:bookmarkStart w:id="4046" w:name="_Toc348984774"/>
      <w:bookmarkStart w:id="4047" w:name="_Toc349037937"/>
      <w:bookmarkStart w:id="4048" w:name="_Toc349038242"/>
      <w:bookmarkStart w:id="4049" w:name="_Toc349042735"/>
      <w:bookmarkStart w:id="4050" w:name="_Toc351912733"/>
      <w:bookmarkStart w:id="4051" w:name="_Toc351914754"/>
      <w:bookmarkStart w:id="4052" w:name="_Toc351915220"/>
      <w:bookmarkStart w:id="4053" w:name="_Toc361231277"/>
      <w:bookmarkStart w:id="4054" w:name="_Toc361231803"/>
      <w:bookmarkStart w:id="4055" w:name="_Toc362445101"/>
      <w:bookmarkStart w:id="4056" w:name="_Toc363909023"/>
      <w:bookmarkStart w:id="4057" w:name="_Toc364463447"/>
      <w:bookmarkStart w:id="4058" w:name="_Toc366078045"/>
      <w:bookmarkStart w:id="4059" w:name="_Toc366078664"/>
      <w:bookmarkStart w:id="4060" w:name="_Toc366079649"/>
      <w:bookmarkStart w:id="4061" w:name="_Toc366080261"/>
      <w:bookmarkStart w:id="4062" w:name="_Toc366080870"/>
      <w:bookmarkStart w:id="4063" w:name="_Toc366505210"/>
      <w:bookmarkStart w:id="4064" w:name="_Toc366508579"/>
      <w:bookmarkStart w:id="4065" w:name="_Toc366513080"/>
      <w:bookmarkStart w:id="4066" w:name="_Toc366574269"/>
      <w:bookmarkStart w:id="4067" w:name="_Toc366578062"/>
      <w:bookmarkStart w:id="4068" w:name="_Toc366578656"/>
      <w:bookmarkStart w:id="4069" w:name="_Toc366579248"/>
      <w:bookmarkStart w:id="4070" w:name="_Toc366579839"/>
      <w:bookmarkStart w:id="4071" w:name="_Toc366580431"/>
      <w:bookmarkStart w:id="4072" w:name="_Toc366581022"/>
      <w:bookmarkStart w:id="4073" w:name="_Toc366581614"/>
      <w:bookmarkStart w:id="4074" w:name="_Toc177399092"/>
      <w:bookmarkStart w:id="4075" w:name="_Toc175057379"/>
      <w:bookmarkStart w:id="4076" w:name="_Toc199516315"/>
      <w:bookmarkStart w:id="4077" w:name="_Toc194983979"/>
      <w:bookmarkStart w:id="4078" w:name="_Ref346456599"/>
      <w:bookmarkStart w:id="4079" w:name="_Toc349042736"/>
      <w:bookmarkStart w:id="4080" w:name="_Toc62570154"/>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r>
        <w:rPr>
          <w:rFonts w:eastAsia="Times New Roman"/>
        </w:rPr>
        <w:t>dfdl:lengthKind 'prefixed</w:t>
      </w:r>
      <w:bookmarkEnd w:id="4074"/>
      <w:bookmarkEnd w:id="4075"/>
      <w:bookmarkEnd w:id="4076"/>
      <w:bookmarkEnd w:id="4077"/>
      <w:r>
        <w:rPr>
          <w:rFonts w:eastAsia="Times New Roman"/>
        </w:rPr>
        <w:t>'</w:t>
      </w:r>
      <w:bookmarkEnd w:id="4078"/>
      <w:bookmarkEnd w:id="4079"/>
      <w:bookmarkEnd w:id="408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3E3AFF2D" w:rsidR="000E1214" w:rsidRDefault="00A87198">
      <w:pPr>
        <w:rPr>
          <w:rFonts w:cs="Arial"/>
        </w:rPr>
      </w:pPr>
      <w:r>
        <w:rPr>
          <w:rFonts w:cs="Arial"/>
        </w:rPr>
        <w:t xml:space="preserve">When dfdl:lengthKind is 'prefixed'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87D12" w:rsidRPr="00487D1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5D65BC97"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487D12">
              <w:rPr>
                <w:rStyle w:val="Hyperlink"/>
              </w:rPr>
              <w:t>9.2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87D12">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2D114092" w:rsidR="000E1214" w:rsidRDefault="00A87198">
            <w:r>
              <w:t xml:space="preserve">It is a Schema Definition Error if the xs:simpleType </w:t>
            </w:r>
            <w:ins w:id="4081" w:author="Mike Beckerle" w:date="2023-06-13T13:54:00Z">
              <w:r w:rsidR="00FF3CA9">
                <w:t xml:space="preserve">or any base type thereof </w:t>
              </w:r>
            </w:ins>
            <w:r>
              <w:t xml:space="preserve">specifies any of: </w:t>
            </w:r>
          </w:p>
          <w:p w14:paraId="2EC8FB33" w14:textId="77777777" w:rsidR="000E1214" w:rsidRDefault="00A87198" w:rsidP="0012632C">
            <w:pPr>
              <w:numPr>
                <w:ilvl w:val="0"/>
                <w:numId w:val="69"/>
              </w:numPr>
            </w:pPr>
            <w:r>
              <w:t xml:space="preserve">dfdl:lengthKind 'delimited', 'endOfParent', or </w:t>
            </w:r>
            <w:r>
              <w:rPr>
                <w:rFonts w:eastAsia="Helv"/>
              </w:rPr>
              <w:t xml:space="preserve">'pattern' </w:t>
            </w:r>
          </w:p>
          <w:p w14:paraId="6F59929D" w14:textId="77777777" w:rsidR="000E1214" w:rsidRDefault="00A87198" w:rsidP="0012632C">
            <w:pPr>
              <w:numPr>
                <w:ilvl w:val="0"/>
                <w:numId w:val="69"/>
              </w:numPr>
            </w:pPr>
            <w:r>
              <w:rPr>
                <w:rFonts w:eastAsia="Helv"/>
              </w:rPr>
              <w:t>dfdl:lengthKind 'explicit' where length is an expression</w:t>
            </w:r>
          </w:p>
          <w:p w14:paraId="5A5A8EFD" w14:textId="77777777" w:rsidR="000E1214" w:rsidRDefault="00A87198" w:rsidP="0012632C">
            <w:pPr>
              <w:numPr>
                <w:ilvl w:val="0"/>
                <w:numId w:val="69"/>
              </w:numPr>
            </w:pPr>
            <w:r>
              <w:t>dfdl:outputValueCalc</w:t>
            </w:r>
          </w:p>
          <w:p w14:paraId="5F2C66C9" w14:textId="77777777" w:rsidR="000E1214" w:rsidRDefault="00A87198" w:rsidP="0012632C">
            <w:pPr>
              <w:numPr>
                <w:ilvl w:val="0"/>
                <w:numId w:val="69"/>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12632C">
            <w:pPr>
              <w:numPr>
                <w:ilvl w:val="0"/>
                <w:numId w:val="69"/>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12632C">
            <w:pPr>
              <w:numPr>
                <w:ilvl w:val="0"/>
                <w:numId w:val="69"/>
              </w:numPr>
              <w:rPr>
                <w:ins w:id="4082" w:author="Mike Beckerle" w:date="2023-06-13T13:54:00Z"/>
              </w:r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7E8EDE8D" w14:textId="1F9508DB" w:rsidR="00FF3CA9" w:rsidRDefault="00FF3CA9" w:rsidP="0012632C">
            <w:pPr>
              <w:numPr>
                <w:ilvl w:val="0"/>
                <w:numId w:val="69"/>
              </w:numPr>
            </w:pPr>
            <w:ins w:id="4083" w:author="Mike Beckerle" w:date="2023-06-13T13:54:00Z">
              <w:r>
                <w:t>dfdl:assert, dfdl:discriminator, or dfdl:</w:t>
              </w:r>
            </w:ins>
            <w:ins w:id="4084" w:author="Mike Beckerle" w:date="2023-06-13T13:55:00Z">
              <w:r>
                <w:t>setVariable</w:t>
              </w:r>
            </w:ins>
          </w:p>
          <w:p w14:paraId="1809AE28" w14:textId="30FEAFA4" w:rsidR="00E029B7" w:rsidRDefault="00E029B7" w:rsidP="00E029B7">
            <w:pPr>
              <w:rPr>
                <w:ins w:id="4085" w:author="Beckerle, Mike" w:date="2023-05-23T15:28:00Z"/>
              </w:rPr>
            </w:pPr>
            <w:ins w:id="4086" w:author="Beckerle, Mike" w:date="2023-05-23T15:28:00Z">
              <w:r>
                <w:rPr>
                  <w:shd w:val="clear" w:color="auto" w:fill="FFFFFF"/>
                </w:rPr>
                <w:t>If the xs:simpleType is constrained by facets (minInclusive, maxInclusive, minExclusive, maxExclusive)</w:t>
              </w:r>
              <w:r w:rsidR="00D92A40">
                <w:rPr>
                  <w:shd w:val="clear" w:color="auto" w:fill="FFFFFF"/>
                </w:rPr>
                <w:t xml:space="preserve"> </w:t>
              </w:r>
              <w:r>
                <w:rPr>
                  <w:shd w:val="clear" w:color="auto" w:fill="FFFFFF"/>
                </w:rPr>
                <w:t>these constraints are always checked, both when parsing and unparsing.</w:t>
              </w:r>
              <w:r w:rsidR="00D92A40">
                <w:rPr>
                  <w:shd w:val="clear" w:color="auto" w:fill="FFFFFF"/>
                </w:rPr>
                <w:t xml:space="preserve"> </w:t>
              </w:r>
              <w:r>
                <w:rPr>
                  <w:shd w:val="clear" w:color="auto" w:fill="FFFFFF"/>
                </w:rPr>
                <w:t>It is a Processing Error if the value of the xs:simpleType does not conform to the facet constraints.</w:t>
              </w:r>
              <w:r w:rsidR="00D92A40">
                <w:rPr>
                  <w:shd w:val="clear" w:color="auto" w:fill="FFFFFF"/>
                </w:rPr>
                <w:t xml:space="preserve"> </w:t>
              </w:r>
              <w:r>
                <w:rPr>
                  <w:shd w:val="clear" w:color="auto" w:fill="FFFFFF"/>
                </w:rPr>
                <w:t>It is a Processing Error if the value of the xs:simpleType is less than zero.</w:t>
              </w:r>
            </w:ins>
          </w:p>
          <w:p w14:paraId="0F477FA3" w14:textId="184E89D0" w:rsidR="000E1214" w:rsidRDefault="00A87198">
            <w:pPr>
              <w:keepNext/>
            </w:pPr>
            <w:r>
              <w:t>Annotation: dfdl:element, dfdl:simpleType</w:t>
            </w:r>
          </w:p>
        </w:tc>
      </w:tr>
    </w:tbl>
    <w:p w14:paraId="015B4539" w14:textId="3CF6F47D" w:rsidR="000E1214" w:rsidRDefault="00A87198">
      <w:pPr>
        <w:pStyle w:val="Caption"/>
      </w:pPr>
      <w:r>
        <w:t xml:space="preserve">Table </w:t>
      </w:r>
      <w:r w:rsidR="00FF3CA9">
        <w:fldChar w:fldCharType="begin"/>
      </w:r>
      <w:r w:rsidR="00FF3CA9">
        <w:instrText xml:space="preserve"> S</w:instrText>
      </w:r>
      <w:r w:rsidR="00FF3CA9">
        <w:instrText xml:space="preserve">EQ Table \* ARABIC </w:instrText>
      </w:r>
      <w:r w:rsidR="00FF3CA9">
        <w:fldChar w:fldCharType="separate"/>
      </w:r>
      <w:r w:rsidR="00487D12">
        <w:rPr>
          <w:noProof/>
        </w:rPr>
        <w:t>20</w:t>
      </w:r>
      <w:r w:rsidR="00FF3CA9">
        <w:rPr>
          <w:noProof/>
        </w:rPr>
        <w:fldChar w:fldCharType="end"/>
      </w:r>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rsidP="0012632C">
      <w:pPr>
        <w:numPr>
          <w:ilvl w:val="0"/>
          <w:numId w:val="70"/>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rsidP="0012632C">
      <w:pPr>
        <w:numPr>
          <w:ilvl w:val="0"/>
          <w:numId w:val="70"/>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3627E42A"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t>
      </w:r>
      <w:r w:rsidR="00F30AAF">
        <w:rPr>
          <w:rFonts w:cs="Arial"/>
        </w:rPr>
        <w:t xml:space="preserve">is </w:t>
      </w:r>
      <w:r>
        <w:rPr>
          <w:rFonts w:cs="Arial"/>
        </w:rPr>
        <w:t xml:space="preserve">always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39D34A76"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21</w:t>
      </w:r>
      <w:r w:rsidR="00FF3CA9">
        <w:rPr>
          <w:noProof/>
        </w:rPr>
        <w:fldChar w:fldCharType="end"/>
      </w:r>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9"/>
      </w:r>
    </w:p>
    <w:p w14:paraId="24ADC830" w14:textId="6AEF80B2" w:rsidR="00D17FE2" w:rsidRPr="00E6459E" w:rsidRDefault="00A87198" w:rsidP="00E6459E">
      <w:pPr>
        <w:rPr>
          <w:ins w:id="4087" w:author="Beckerle, Mike" w:date="2023-05-23T15:30:00Z"/>
        </w:rPr>
      </w:pPr>
      <w:r w:rsidRPr="00E6459E">
        <w:rPr>
          <w:rFonts w:eastAsia="Arial" w:cs="Arial"/>
        </w:rPr>
        <w:t>It is possible for a prefix length, as specified by dfdl:prefixLengthType, to itself have a prefix length</w:t>
      </w:r>
      <w:r w:rsidRPr="00E6459E">
        <w:rPr>
          <w:rStyle w:val="CommentReference"/>
          <w:rFonts w:cs="Arial"/>
        </w:rPr>
        <w:t xml:space="preserve"> </w:t>
      </w:r>
      <w:ins w:id="4088" w:author="Beckerle, Mike" w:date="2023-05-23T15:30:00Z">
        <w:r w:rsidR="00D17FE2" w:rsidRPr="00E6459E">
          <w:rPr>
            <w:rStyle w:val="Emphasis"/>
            <w:rFonts w:ascii="Segoe UI" w:hAnsi="Segoe UI" w:cs="Segoe UI"/>
            <w:i w:val="0"/>
            <w:iCs w:val="0"/>
            <w:color w:val="1F2328"/>
            <w:sz w:val="21"/>
            <w:szCs w:val="21"/>
          </w:rPr>
          <w:t>. That is, an element can have a prefix length, which defines a PrefixLength region (see Section 9.2 DFDL Data Syntax Grammar), and the PrefixLength region can itself have a type which specifies a prefix length, thereby</w:t>
        </w:r>
      </w:ins>
      <w:ins w:id="4089" w:author="Beckerle, Mike" w:date="2023-05-23T15:31:00Z">
        <w:r w:rsidR="00E6459E">
          <w:rPr>
            <w:rStyle w:val="Emphasis"/>
            <w:rFonts w:ascii="Segoe UI" w:hAnsi="Segoe UI" w:cs="Segoe UI"/>
            <w:i w:val="0"/>
            <w:iCs w:val="0"/>
            <w:color w:val="1F2328"/>
            <w:sz w:val="21"/>
            <w:szCs w:val="21"/>
          </w:rPr>
          <w:t xml:space="preserve"> d</w:t>
        </w:r>
      </w:ins>
      <w:ins w:id="4090" w:author="Beckerle, Mike" w:date="2023-05-23T15:30:00Z">
        <w:r w:rsidR="00D17FE2" w:rsidRPr="00E6459E">
          <w:rPr>
            <w:rStyle w:val="Emphasis"/>
            <w:rFonts w:ascii="Segoe UI" w:hAnsi="Segoe UI" w:cs="Segoe UI"/>
            <w:i w:val="0"/>
            <w:iCs w:val="0"/>
            <w:color w:val="1F2328"/>
            <w:sz w:val="21"/>
            <w:szCs w:val="21"/>
          </w:rPr>
          <w:t>efining a PrefixPrefixLength region.</w:t>
        </w:r>
      </w:ins>
    </w:p>
    <w:p w14:paraId="39E59994" w14:textId="77777777" w:rsidR="00D17FE2" w:rsidRPr="00E6459E" w:rsidRDefault="00D17FE2" w:rsidP="00E6459E">
      <w:pPr>
        <w:rPr>
          <w:ins w:id="4091" w:author="Beckerle, Mike" w:date="2023-05-23T15:30:00Z"/>
        </w:rPr>
      </w:pPr>
      <w:ins w:id="4092" w:author="Beckerle, Mike" w:date="2023-05-23T15:30:00Z">
        <w:r w:rsidRPr="00E6459E">
          <w:rPr>
            <w:rStyle w:val="Emphasis"/>
            <w:rFonts w:ascii="Segoe UI" w:hAnsi="Segoe UI" w:cs="Segoe UI"/>
            <w:i w:val="0"/>
            <w:iCs w:val="0"/>
            <w:color w:val="1F2328"/>
            <w:sz w:val="21"/>
            <w:szCs w:val="21"/>
          </w:rPr>
          <w:t>It is a Schema Definition Error if the type associated with the PrefixPrefixLength is the same as the type associated with the PrefixLength. It is a Schema Definition Error if a PrefixPrefixLength region has a type which specifies a prefix length, that is, nesting of prefix lengths must not exceed a depth of 1. It is a Processing Error if a PrefixPrefixLength region has zero length.</w:t>
        </w:r>
      </w:ins>
    </w:p>
    <w:p w14:paraId="76469794" w14:textId="740A9564" w:rsidR="000E1214" w:rsidRDefault="000E1214" w:rsidP="00D17FE2">
      <w:pPr>
        <w:rPr>
          <w:rFonts w:cs="Arial"/>
        </w:rPr>
      </w:pPr>
    </w:p>
    <w:p w14:paraId="0D3212B6" w14:textId="77777777" w:rsidR="000E1214" w:rsidRDefault="00A87198" w:rsidP="00996DD5">
      <w:pPr>
        <w:pStyle w:val="Heading3"/>
        <w:rPr>
          <w:rFonts w:eastAsia="Times New Roman"/>
        </w:rPr>
      </w:pPr>
      <w:bookmarkStart w:id="4093" w:name="_Toc322911635"/>
      <w:bookmarkStart w:id="4094" w:name="_Toc322912174"/>
      <w:bookmarkStart w:id="4095" w:name="_Toc329093024"/>
      <w:bookmarkStart w:id="4096" w:name="_Toc332701537"/>
      <w:bookmarkStart w:id="4097" w:name="_Toc332701844"/>
      <w:bookmarkStart w:id="4098" w:name="_Toc332711638"/>
      <w:bookmarkStart w:id="4099" w:name="_Toc332711946"/>
      <w:bookmarkStart w:id="4100" w:name="_Toc332712248"/>
      <w:bookmarkStart w:id="4101" w:name="_Toc332724164"/>
      <w:bookmarkStart w:id="4102" w:name="_Toc332724464"/>
      <w:bookmarkStart w:id="4103" w:name="_Toc341102760"/>
      <w:bookmarkStart w:id="4104" w:name="_Toc347241495"/>
      <w:bookmarkStart w:id="4105" w:name="_Toc347744688"/>
      <w:bookmarkStart w:id="4106" w:name="_Toc348984471"/>
      <w:bookmarkStart w:id="4107" w:name="_Toc348984776"/>
      <w:bookmarkStart w:id="4108" w:name="_Toc349037939"/>
      <w:bookmarkStart w:id="4109" w:name="_Toc349038244"/>
      <w:bookmarkStart w:id="4110" w:name="_Toc349042737"/>
      <w:bookmarkStart w:id="4111" w:name="_Toc351912735"/>
      <w:bookmarkStart w:id="4112" w:name="_Toc351914756"/>
      <w:bookmarkStart w:id="4113" w:name="_Toc351915222"/>
      <w:bookmarkStart w:id="4114" w:name="_Toc361231279"/>
      <w:bookmarkStart w:id="4115" w:name="_Toc361231805"/>
      <w:bookmarkStart w:id="4116" w:name="_Toc362445103"/>
      <w:bookmarkStart w:id="4117" w:name="_Toc363909025"/>
      <w:bookmarkStart w:id="4118" w:name="_Toc364463449"/>
      <w:bookmarkStart w:id="4119" w:name="_Toc366078047"/>
      <w:bookmarkStart w:id="4120" w:name="_Toc366078666"/>
      <w:bookmarkStart w:id="4121" w:name="_Toc366079651"/>
      <w:bookmarkStart w:id="4122" w:name="_Toc366080263"/>
      <w:bookmarkStart w:id="4123" w:name="_Toc366080872"/>
      <w:bookmarkStart w:id="4124" w:name="_Toc366505212"/>
      <w:bookmarkStart w:id="4125" w:name="_Toc366508581"/>
      <w:bookmarkStart w:id="4126" w:name="_Toc366513082"/>
      <w:bookmarkStart w:id="4127" w:name="_Toc366574271"/>
      <w:bookmarkStart w:id="4128" w:name="_Toc366578064"/>
      <w:bookmarkStart w:id="4129" w:name="_Toc366578658"/>
      <w:bookmarkStart w:id="4130" w:name="_Toc366579250"/>
      <w:bookmarkStart w:id="4131" w:name="_Toc366579841"/>
      <w:bookmarkStart w:id="4132" w:name="_Toc366580433"/>
      <w:bookmarkStart w:id="4133" w:name="_Toc366581024"/>
      <w:bookmarkStart w:id="4134" w:name="_Toc366581616"/>
      <w:bookmarkStart w:id="4135" w:name="_Toc177399093"/>
      <w:bookmarkStart w:id="4136" w:name="_Toc175057380"/>
      <w:bookmarkStart w:id="4137" w:name="_Toc199516316"/>
      <w:bookmarkStart w:id="4138" w:name="_Toc194983980"/>
      <w:bookmarkStart w:id="4139" w:name="_Toc349042738"/>
      <w:bookmarkStart w:id="4140" w:name="_Toc62570155"/>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r>
        <w:rPr>
          <w:rFonts w:eastAsia="Times New Roman"/>
        </w:rPr>
        <w:t>dfdl:lengthKind  'pattern</w:t>
      </w:r>
      <w:bookmarkEnd w:id="4135"/>
      <w:bookmarkEnd w:id="4136"/>
      <w:bookmarkEnd w:id="4137"/>
      <w:bookmarkEnd w:id="4138"/>
      <w:r>
        <w:rPr>
          <w:rFonts w:eastAsia="Times New Roman"/>
        </w:rPr>
        <w:t>'</w:t>
      </w:r>
      <w:bookmarkEnd w:id="4139"/>
      <w:bookmarkEnd w:id="4140"/>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00ADFE8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87D12">
              <w:t>DFDL Data Syntax Grammar</w:t>
            </w:r>
            <w:r w:rsidR="00E62DDA" w:rsidRPr="00065302">
              <w:rPr>
                <w:rStyle w:val="Hyperlink"/>
              </w:rP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06CD10CC"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87D1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87D12" w:rsidRPr="00487D1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4B3FC9CC"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22</w:t>
      </w:r>
      <w:r w:rsidR="00FF3CA9">
        <w:rPr>
          <w:noProof/>
        </w:rPr>
        <w:fldChar w:fldCharType="end"/>
      </w:r>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Pr="009276EB" w:rsidRDefault="00A87198" w:rsidP="0012632C">
      <w:pPr>
        <w:pStyle w:val="ListParagraph"/>
        <w:numPr>
          <w:ilvl w:val="0"/>
          <w:numId w:val="156"/>
        </w:numPr>
      </w:pPr>
      <w:r w:rsidRPr="009276EB">
        <w:t>The data is considered to be text in the character set encoding specified by the dfdl:encoding property, regardless of the actual representation of the element.</w:t>
      </w:r>
    </w:p>
    <w:p w14:paraId="159F1735" w14:textId="77777777" w:rsidR="000E1214" w:rsidRPr="009276EB" w:rsidRDefault="00A87198" w:rsidP="0012632C">
      <w:pPr>
        <w:pStyle w:val="ListParagraph"/>
        <w:numPr>
          <w:ilvl w:val="0"/>
          <w:numId w:val="156"/>
        </w:numPr>
      </w:pPr>
      <w:r w:rsidRPr="009276EB">
        <w:t>The data is decoded from the specified encoding into Unicode before the actual matching takes place.</w:t>
      </w:r>
    </w:p>
    <w:p w14:paraId="134A0713" w14:textId="72F11807" w:rsidR="000E1214" w:rsidRPr="009276EB" w:rsidRDefault="00A87198" w:rsidP="0012632C">
      <w:pPr>
        <w:pStyle w:val="ListParagraph"/>
        <w:numPr>
          <w:ilvl w:val="0"/>
          <w:numId w:val="156"/>
        </w:numPr>
      </w:pPr>
      <w:r w:rsidRPr="009276EB">
        <w:t>If there is no match (</w:t>
      </w:r>
      <w:r w:rsidR="00E11D4A" w:rsidRPr="009276EB">
        <w:t>i.e.</w:t>
      </w:r>
      <w:r w:rsidRPr="009276EB">
        <w:t xml:space="preserve">, the length of the data found to match the pattern is zero) it is not a </w:t>
      </w:r>
      <w:r w:rsidR="00B31DA3" w:rsidRPr="009276EB">
        <w:t>Processing Error</w:t>
      </w:r>
      <w:r w:rsidRPr="009276EB">
        <w:t xml:space="preserve"> but instead it means the length is zero.</w:t>
      </w:r>
    </w:p>
    <w:p w14:paraId="19FE2DEF" w14:textId="77777777" w:rsidR="000E1214" w:rsidRDefault="00A87198" w:rsidP="00996DD5">
      <w:pPr>
        <w:pStyle w:val="Heading3"/>
        <w:rPr>
          <w:rFonts w:eastAsia="Times New Roman"/>
        </w:rPr>
      </w:pPr>
      <w:bookmarkStart w:id="4141" w:name="_Toc322911637"/>
      <w:bookmarkStart w:id="4142" w:name="_Toc322912176"/>
      <w:bookmarkStart w:id="4143" w:name="_Toc329093026"/>
      <w:bookmarkStart w:id="4144" w:name="_Toc332701539"/>
      <w:bookmarkStart w:id="4145" w:name="_Toc332701846"/>
      <w:bookmarkStart w:id="4146" w:name="_Toc332711640"/>
      <w:bookmarkStart w:id="4147" w:name="_Toc332711948"/>
      <w:bookmarkStart w:id="4148" w:name="_Toc332712250"/>
      <w:bookmarkStart w:id="4149" w:name="_Toc332724166"/>
      <w:bookmarkStart w:id="4150" w:name="_Toc332724466"/>
      <w:bookmarkStart w:id="4151" w:name="_Toc341102762"/>
      <w:bookmarkStart w:id="4152" w:name="_Toc347241497"/>
      <w:bookmarkStart w:id="4153" w:name="_Toc347744690"/>
      <w:bookmarkStart w:id="4154" w:name="_Toc348984473"/>
      <w:bookmarkStart w:id="4155" w:name="_Toc348984778"/>
      <w:bookmarkStart w:id="4156" w:name="_Toc349037941"/>
      <w:bookmarkStart w:id="4157" w:name="_Toc349038246"/>
      <w:bookmarkStart w:id="4158" w:name="_Toc349042739"/>
      <w:bookmarkStart w:id="4159" w:name="_Toc351912737"/>
      <w:bookmarkStart w:id="4160" w:name="_Toc351914758"/>
      <w:bookmarkStart w:id="4161" w:name="_Toc351915224"/>
      <w:bookmarkStart w:id="4162" w:name="_Toc361231281"/>
      <w:bookmarkStart w:id="4163" w:name="_Toc361231807"/>
      <w:bookmarkStart w:id="4164" w:name="_Toc362445105"/>
      <w:bookmarkStart w:id="4165" w:name="_Toc363909027"/>
      <w:bookmarkStart w:id="4166" w:name="_Toc364463451"/>
      <w:bookmarkStart w:id="4167" w:name="_Toc366078049"/>
      <w:bookmarkStart w:id="4168" w:name="_Toc366078668"/>
      <w:bookmarkStart w:id="4169" w:name="_Toc366079653"/>
      <w:bookmarkStart w:id="4170" w:name="_Toc366080265"/>
      <w:bookmarkStart w:id="4171" w:name="_Toc366080874"/>
      <w:bookmarkStart w:id="4172" w:name="_Toc366505214"/>
      <w:bookmarkStart w:id="4173" w:name="_Toc366508583"/>
      <w:bookmarkStart w:id="4174" w:name="_Toc366513084"/>
      <w:bookmarkStart w:id="4175" w:name="_Toc366574273"/>
      <w:bookmarkStart w:id="4176" w:name="_Toc366578066"/>
      <w:bookmarkStart w:id="4177" w:name="_Toc366578660"/>
      <w:bookmarkStart w:id="4178" w:name="_Toc366579252"/>
      <w:bookmarkStart w:id="4179" w:name="_Toc366579843"/>
      <w:bookmarkStart w:id="4180" w:name="_Toc366580435"/>
      <w:bookmarkStart w:id="4181" w:name="_Toc366581026"/>
      <w:bookmarkStart w:id="4182" w:name="_Toc366581618"/>
      <w:bookmarkStart w:id="4183" w:name="_Toc322911638"/>
      <w:bookmarkStart w:id="4184" w:name="_Toc322912177"/>
      <w:bookmarkStart w:id="4185" w:name="_Toc329093027"/>
      <w:bookmarkStart w:id="4186" w:name="_Toc332701540"/>
      <w:bookmarkStart w:id="4187" w:name="_Toc332701847"/>
      <w:bookmarkStart w:id="4188" w:name="_Toc332711641"/>
      <w:bookmarkStart w:id="4189" w:name="_Toc332711949"/>
      <w:bookmarkStart w:id="4190" w:name="_Toc332712251"/>
      <w:bookmarkStart w:id="4191" w:name="_Toc332724167"/>
      <w:bookmarkStart w:id="4192" w:name="_Toc332724467"/>
      <w:bookmarkStart w:id="4193" w:name="_Toc341102763"/>
      <w:bookmarkStart w:id="4194" w:name="_Toc347241498"/>
      <w:bookmarkStart w:id="4195" w:name="_Toc347744691"/>
      <w:bookmarkStart w:id="4196" w:name="_Toc348984474"/>
      <w:bookmarkStart w:id="4197" w:name="_Toc348984779"/>
      <w:bookmarkStart w:id="4198" w:name="_Toc349037942"/>
      <w:bookmarkStart w:id="4199" w:name="_Toc349038247"/>
      <w:bookmarkStart w:id="4200" w:name="_Toc349042740"/>
      <w:bookmarkStart w:id="4201" w:name="_Toc351912738"/>
      <w:bookmarkStart w:id="4202" w:name="_Toc351914759"/>
      <w:bookmarkStart w:id="4203" w:name="_Toc351915225"/>
      <w:bookmarkStart w:id="4204" w:name="_Toc361231282"/>
      <w:bookmarkStart w:id="4205" w:name="_Toc361231808"/>
      <w:bookmarkStart w:id="4206" w:name="_Toc362445106"/>
      <w:bookmarkStart w:id="4207" w:name="_Toc363909028"/>
      <w:bookmarkStart w:id="4208" w:name="_Toc364463452"/>
      <w:bookmarkStart w:id="4209" w:name="_Toc366078050"/>
      <w:bookmarkStart w:id="4210" w:name="_Toc366078669"/>
      <w:bookmarkStart w:id="4211" w:name="_Toc366079654"/>
      <w:bookmarkStart w:id="4212" w:name="_Toc366080266"/>
      <w:bookmarkStart w:id="4213" w:name="_Toc366080875"/>
      <w:bookmarkStart w:id="4214" w:name="_Toc366505215"/>
      <w:bookmarkStart w:id="4215" w:name="_Toc366508584"/>
      <w:bookmarkStart w:id="4216" w:name="_Toc366513085"/>
      <w:bookmarkStart w:id="4217" w:name="_Toc366574274"/>
      <w:bookmarkStart w:id="4218" w:name="_Toc366578067"/>
      <w:bookmarkStart w:id="4219" w:name="_Toc366578661"/>
      <w:bookmarkStart w:id="4220" w:name="_Toc366579253"/>
      <w:bookmarkStart w:id="4221" w:name="_Toc366579844"/>
      <w:bookmarkStart w:id="4222" w:name="_Toc366580436"/>
      <w:bookmarkStart w:id="4223" w:name="_Toc366581027"/>
      <w:bookmarkStart w:id="4224" w:name="_Toc366581619"/>
      <w:bookmarkStart w:id="4225" w:name="_Toc349042741"/>
      <w:bookmarkStart w:id="4226" w:name="_Toc62570156"/>
      <w:bookmarkStart w:id="4227" w:name="_Toc177399088"/>
      <w:bookmarkStart w:id="4228" w:name="_Toc175057375"/>
      <w:bookmarkStart w:id="4229" w:name="_Toc199516311"/>
      <w:bookmarkStart w:id="4230" w:name="_Toc194983975"/>
      <w:bookmarkStart w:id="4231" w:name="_Toc243112823"/>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r>
        <w:rPr>
          <w:rFonts w:eastAsia="Times New Roman"/>
        </w:rPr>
        <w:t>dfdl:lengthKind 'endOfParent'</w:t>
      </w:r>
      <w:bookmarkEnd w:id="4225"/>
      <w:bookmarkEnd w:id="4226"/>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sequence, on the final element in the sequence </w:t>
      </w:r>
    </w:p>
    <w:p w14:paraId="2BED80A5"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choice, on any element that is a branch of the choice </w:t>
      </w:r>
    </w:p>
    <w:p w14:paraId="516D0F36"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simple type or global element declaration referenced by one of the above. </w:t>
      </w:r>
    </w:p>
    <w:p w14:paraId="5FED5937"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Pr="009276EB" w:rsidRDefault="00A87198" w:rsidP="0012632C">
      <w:pPr>
        <w:pStyle w:val="ListParagraph"/>
        <w:numPr>
          <w:ilvl w:val="0"/>
          <w:numId w:val="158"/>
        </w:numPr>
        <w:rPr>
          <w:rFonts w:eastAsia="MS Mincho"/>
        </w:rPr>
      </w:pPr>
      <w:r w:rsidRPr="009276EB">
        <w:rPr>
          <w:rFonts w:eastAsia="MS Mincho"/>
        </w:rPr>
        <w:t xml:space="preserve">the element has a terminator. </w:t>
      </w:r>
    </w:p>
    <w:p w14:paraId="06039B79" w14:textId="77777777" w:rsidR="000E1214" w:rsidRPr="009276EB" w:rsidRDefault="00A87198" w:rsidP="0012632C">
      <w:pPr>
        <w:pStyle w:val="ListParagraph"/>
        <w:numPr>
          <w:ilvl w:val="0"/>
          <w:numId w:val="158"/>
        </w:numPr>
        <w:rPr>
          <w:rFonts w:eastAsia="MS Mincho"/>
        </w:rPr>
      </w:pPr>
      <w:r w:rsidRPr="009276EB">
        <w:rPr>
          <w:rFonts w:eastAsia="MS Mincho"/>
        </w:rPr>
        <w:t>the element has dfdl:trailingSkip not equal to 0.</w:t>
      </w:r>
    </w:p>
    <w:p w14:paraId="537033DE" w14:textId="77777777" w:rsidR="000E1214" w:rsidRPr="009276EB" w:rsidRDefault="00A87198" w:rsidP="0012632C">
      <w:pPr>
        <w:pStyle w:val="ListParagraph"/>
        <w:numPr>
          <w:ilvl w:val="0"/>
          <w:numId w:val="158"/>
        </w:numPr>
        <w:rPr>
          <w:rFonts w:eastAsia="MS Mincho"/>
        </w:rPr>
      </w:pPr>
      <w:r w:rsidRPr="009276EB">
        <w:rPr>
          <w:rFonts w:eastAsia="MS Mincho"/>
        </w:rPr>
        <w:t>the element has maxOccurs &gt; 1.</w:t>
      </w:r>
    </w:p>
    <w:p w14:paraId="1282AD5C" w14:textId="77777777" w:rsidR="000E1214" w:rsidRPr="009276EB" w:rsidRDefault="00A87198" w:rsidP="0012632C">
      <w:pPr>
        <w:pStyle w:val="ListParagraph"/>
        <w:numPr>
          <w:ilvl w:val="0"/>
          <w:numId w:val="158"/>
        </w:numPr>
        <w:rPr>
          <w:rFonts w:eastAsia="MS Mincho"/>
        </w:rPr>
      </w:pPr>
      <w:r w:rsidRPr="009276EB">
        <w:rPr>
          <w:rFonts w:eastAsia="MS Mincho"/>
        </w:rPr>
        <w:t>any other model-group is defined between this element and the end of the enclosing component.</w:t>
      </w:r>
    </w:p>
    <w:p w14:paraId="3A415081" w14:textId="77777777" w:rsidR="000E1214" w:rsidRPr="009276EB" w:rsidRDefault="00A87198" w:rsidP="0012632C">
      <w:pPr>
        <w:pStyle w:val="ListParagraph"/>
        <w:numPr>
          <w:ilvl w:val="0"/>
          <w:numId w:val="158"/>
        </w:numPr>
        <w:rPr>
          <w:rFonts w:eastAsia="MS Mincho"/>
        </w:rPr>
      </w:pPr>
      <w:r w:rsidRPr="009276EB">
        <w:rPr>
          <w:rFonts w:eastAsia="MS Mincho"/>
        </w:rPr>
        <w:t>any other represented element is defined between this element and the end of the enclosing component.</w:t>
      </w:r>
    </w:p>
    <w:p w14:paraId="76BA3389" w14:textId="77777777" w:rsidR="000E1214" w:rsidRPr="009276EB" w:rsidRDefault="00A87198" w:rsidP="0012632C">
      <w:pPr>
        <w:pStyle w:val="ListParagraph"/>
        <w:numPr>
          <w:ilvl w:val="0"/>
          <w:numId w:val="158"/>
        </w:numPr>
      </w:pPr>
      <w:r w:rsidRPr="009276EB">
        <w:rPr>
          <w:rFonts w:eastAsia="MS Mincho"/>
        </w:rPr>
        <w:t xml:space="preserve">the </w:t>
      </w:r>
      <w:r w:rsidRPr="009276EB">
        <w:t>parent is an element with dfdl:lengthKind 'implicit' or 'delimited'.</w:t>
      </w:r>
    </w:p>
    <w:p w14:paraId="60580455" w14:textId="77777777" w:rsidR="000E1214" w:rsidRPr="009276EB" w:rsidRDefault="00A87198" w:rsidP="0012632C">
      <w:pPr>
        <w:pStyle w:val="ListParagraph"/>
        <w:numPr>
          <w:ilvl w:val="0"/>
          <w:numId w:val="158"/>
        </w:numPr>
      </w:pPr>
      <w:r w:rsidRPr="009276EB">
        <w:rPr>
          <w:rFonts w:eastAsia="MS Mincho"/>
        </w:rPr>
        <w:t>the element has text representation, does not have a single-byte character set encoding, and the effective length units of the parent is not ‘characters’.</w:t>
      </w:r>
    </w:p>
    <w:p w14:paraId="2BAB0A92" w14:textId="77777777" w:rsidR="000E1214" w:rsidRPr="009276EB" w:rsidRDefault="00A87198" w:rsidP="0012632C">
      <w:pPr>
        <w:pStyle w:val="ListParagraph"/>
        <w:numPr>
          <w:ilvl w:val="0"/>
          <w:numId w:val="158"/>
        </w:numPr>
      </w:pPr>
      <w:r w:rsidRPr="009276EB">
        <w:t>The effective length units of the parent are:</w:t>
      </w:r>
    </w:p>
    <w:p w14:paraId="5BC146C6" w14:textId="77777777" w:rsidR="000E1214" w:rsidRPr="009276EB" w:rsidRDefault="00A87198" w:rsidP="0012632C">
      <w:pPr>
        <w:pStyle w:val="ListParagraph"/>
        <w:numPr>
          <w:ilvl w:val="1"/>
          <w:numId w:val="158"/>
        </w:numPr>
      </w:pPr>
      <w:r w:rsidRPr="009276EB">
        <w:t>dfdl:lengthUnits if parent is an element with dfdl:lengthKind ‘explicit’ or ‘prefixed’;</w:t>
      </w:r>
    </w:p>
    <w:p w14:paraId="20C4FB90" w14:textId="77777777" w:rsidR="000E1214" w:rsidRPr="009276EB" w:rsidRDefault="00A87198" w:rsidP="0012632C">
      <w:pPr>
        <w:pStyle w:val="ListParagraph"/>
        <w:numPr>
          <w:ilvl w:val="1"/>
          <w:numId w:val="158"/>
        </w:numPr>
      </w:pPr>
      <w:r w:rsidRPr="009276EB">
        <w:t>‘characters’ if parent is an element with dfdl:lengthKind ‘pattern’;</w:t>
      </w:r>
    </w:p>
    <w:p w14:paraId="3FF390CA" w14:textId="77777777" w:rsidR="000E1214" w:rsidRPr="009276EB" w:rsidRDefault="00A87198" w:rsidP="0012632C">
      <w:pPr>
        <w:pStyle w:val="ListParagraph"/>
        <w:numPr>
          <w:ilvl w:val="1"/>
          <w:numId w:val="158"/>
        </w:numPr>
      </w:pPr>
      <w:r w:rsidRPr="009276EB">
        <w:t xml:space="preserve">‘bytes’ if parent is a choice with dfdl:choiceLengthKind ‘explicit’;   </w:t>
      </w:r>
    </w:p>
    <w:p w14:paraId="7E06682D" w14:textId="77777777" w:rsidR="000E1214" w:rsidRPr="009276EB" w:rsidRDefault="00A87198" w:rsidP="0012632C">
      <w:pPr>
        <w:pStyle w:val="ListParagraph"/>
        <w:numPr>
          <w:ilvl w:val="1"/>
          <w:numId w:val="158"/>
        </w:numPr>
      </w:pPr>
      <w:r w:rsidRPr="009276EB">
        <w:t>‘characters’ if the element is the document root;</w:t>
      </w:r>
    </w:p>
    <w:p w14:paraId="56D77B89" w14:textId="77777777" w:rsidR="000E1214" w:rsidRPr="009276EB" w:rsidRDefault="00A87198" w:rsidP="0012632C">
      <w:pPr>
        <w:pStyle w:val="ListParagraph"/>
        <w:numPr>
          <w:ilvl w:val="1"/>
          <w:numId w:val="158"/>
        </w:numPr>
      </w:pPr>
      <w:r w:rsidRPr="009276EB">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Pr="009276EB" w:rsidRDefault="00A87198" w:rsidP="0012632C">
      <w:pPr>
        <w:pStyle w:val="ListParagraph"/>
        <w:numPr>
          <w:ilvl w:val="0"/>
          <w:numId w:val="159"/>
        </w:numPr>
      </w:pPr>
      <w:r w:rsidRPr="009276EB">
        <w:t xml:space="preserve">the dfdl:separatorPosition of the sequence is 'postfix' </w:t>
      </w:r>
    </w:p>
    <w:p w14:paraId="06E5F68D" w14:textId="77777777" w:rsidR="000E1214" w:rsidRPr="009276EB" w:rsidRDefault="00A87198" w:rsidP="0012632C">
      <w:pPr>
        <w:pStyle w:val="ListParagraph"/>
        <w:numPr>
          <w:ilvl w:val="0"/>
          <w:numId w:val="159"/>
        </w:numPr>
      </w:pPr>
      <w:r w:rsidRPr="009276EB">
        <w:t xml:space="preserve">the dfdl:sequenceKind of the sequence is not 'ordered' </w:t>
      </w:r>
    </w:p>
    <w:p w14:paraId="3F3037A5" w14:textId="77777777" w:rsidR="000E1214" w:rsidRPr="009276EB" w:rsidRDefault="00A87198" w:rsidP="0012632C">
      <w:pPr>
        <w:pStyle w:val="ListParagraph"/>
        <w:numPr>
          <w:ilvl w:val="0"/>
          <w:numId w:val="159"/>
        </w:numPr>
      </w:pPr>
      <w:r w:rsidRPr="009276EB">
        <w:t>the sequence has a terminator</w:t>
      </w:r>
    </w:p>
    <w:p w14:paraId="37D3862A" w14:textId="77777777" w:rsidR="000E1214" w:rsidRPr="009276EB" w:rsidRDefault="00A87198" w:rsidP="0012632C">
      <w:pPr>
        <w:pStyle w:val="ListParagraph"/>
        <w:numPr>
          <w:ilvl w:val="0"/>
          <w:numId w:val="159"/>
        </w:numPr>
      </w:pPr>
      <w:r w:rsidRPr="009276EB">
        <w:t>there are floating elements in the sequence</w:t>
      </w:r>
    </w:p>
    <w:p w14:paraId="48CECF33" w14:textId="77777777" w:rsidR="000E1214" w:rsidRPr="009276EB" w:rsidRDefault="00A87198" w:rsidP="0012632C">
      <w:pPr>
        <w:pStyle w:val="ListParagraph"/>
        <w:numPr>
          <w:ilvl w:val="0"/>
          <w:numId w:val="159"/>
        </w:numPr>
      </w:pPr>
      <w:r w:rsidRPr="009276EB">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Pr="009276EB" w:rsidRDefault="00A87198" w:rsidP="0012632C">
      <w:pPr>
        <w:pStyle w:val="ListParagraph"/>
        <w:numPr>
          <w:ilvl w:val="0"/>
          <w:numId w:val="160"/>
        </w:numPr>
      </w:pPr>
      <w:r w:rsidRPr="009276EB">
        <w:t>the choice has a terminator</w:t>
      </w:r>
    </w:p>
    <w:p w14:paraId="553D988B" w14:textId="77777777" w:rsidR="000E1214" w:rsidRPr="009276EB" w:rsidRDefault="00A87198" w:rsidP="0012632C">
      <w:pPr>
        <w:pStyle w:val="ListParagraph"/>
        <w:numPr>
          <w:ilvl w:val="0"/>
          <w:numId w:val="160"/>
        </w:numPr>
      </w:pPr>
      <w:r w:rsidRPr="009276EB">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Pr="00316930" w:rsidRDefault="00A87198" w:rsidP="0012632C">
      <w:pPr>
        <w:pStyle w:val="ListParagraph"/>
        <w:numPr>
          <w:ilvl w:val="0"/>
          <w:numId w:val="161"/>
        </w:numPr>
      </w:pPr>
      <w:r w:rsidRPr="00316930">
        <w:t>type xs:string</w:t>
      </w:r>
    </w:p>
    <w:p w14:paraId="6B4FEDA7" w14:textId="77777777" w:rsidR="000E1214" w:rsidRPr="00316930" w:rsidRDefault="00A87198" w:rsidP="0012632C">
      <w:pPr>
        <w:pStyle w:val="ListParagraph"/>
        <w:numPr>
          <w:ilvl w:val="0"/>
          <w:numId w:val="161"/>
        </w:numPr>
      </w:pPr>
      <w:r w:rsidRPr="00316930">
        <w:t>dfdl:representation 'text'</w:t>
      </w:r>
    </w:p>
    <w:p w14:paraId="745D1574" w14:textId="77777777" w:rsidR="000E1214" w:rsidRPr="00316930" w:rsidRDefault="00A87198" w:rsidP="0012632C">
      <w:pPr>
        <w:pStyle w:val="ListParagraph"/>
        <w:numPr>
          <w:ilvl w:val="0"/>
          <w:numId w:val="161"/>
        </w:numPr>
      </w:pPr>
      <w:r w:rsidRPr="00316930">
        <w:t>type xs:hexBinary</w:t>
      </w:r>
    </w:p>
    <w:p w14:paraId="320CF1A9" w14:textId="77777777" w:rsidR="000E1214" w:rsidRPr="00316930" w:rsidRDefault="00A87198" w:rsidP="0012632C">
      <w:pPr>
        <w:pStyle w:val="ListParagraph"/>
        <w:numPr>
          <w:ilvl w:val="0"/>
          <w:numId w:val="161"/>
        </w:numPr>
      </w:pPr>
      <w:r w:rsidRPr="00316930">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10024410"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color w:val="000000"/>
        </w:rPr>
        <w:t>) as appropriate.</w:t>
      </w:r>
      <w:bookmarkStart w:id="4232" w:name="_Toc322911640"/>
      <w:bookmarkStart w:id="4233" w:name="_Toc322912179"/>
      <w:bookmarkEnd w:id="4232"/>
      <w:bookmarkEnd w:id="4233"/>
    </w:p>
    <w:p w14:paraId="4FCCFA5E" w14:textId="77777777" w:rsidR="000E1214" w:rsidRDefault="00A87198" w:rsidP="00996DD5">
      <w:pPr>
        <w:pStyle w:val="Heading3"/>
        <w:rPr>
          <w:rFonts w:eastAsia="Times New Roman"/>
        </w:rPr>
      </w:pPr>
      <w:bookmarkStart w:id="4234" w:name="_Toc322911641"/>
      <w:bookmarkStart w:id="4235" w:name="_Toc322912180"/>
      <w:bookmarkStart w:id="4236" w:name="_Toc322911642"/>
      <w:bookmarkStart w:id="4237" w:name="_Toc322912181"/>
      <w:bookmarkStart w:id="4238" w:name="_Toc329093030"/>
      <w:bookmarkStart w:id="4239" w:name="_Toc332701543"/>
      <w:bookmarkStart w:id="4240" w:name="_Toc322911643"/>
      <w:bookmarkStart w:id="4241" w:name="_Toc322912182"/>
      <w:bookmarkStart w:id="4242" w:name="_Toc329093031"/>
      <w:bookmarkStart w:id="4243" w:name="_Toc332701544"/>
      <w:bookmarkStart w:id="4244" w:name="_Ref251932750"/>
      <w:bookmarkStart w:id="4245" w:name="_Toc349042742"/>
      <w:bookmarkStart w:id="4246" w:name="_Toc62570157"/>
      <w:bookmarkEnd w:id="4234"/>
      <w:bookmarkEnd w:id="4235"/>
      <w:bookmarkEnd w:id="4236"/>
      <w:bookmarkEnd w:id="4237"/>
      <w:bookmarkEnd w:id="4238"/>
      <w:bookmarkEnd w:id="4239"/>
      <w:bookmarkEnd w:id="4240"/>
      <w:bookmarkEnd w:id="4241"/>
      <w:bookmarkEnd w:id="4242"/>
      <w:bookmarkEnd w:id="4243"/>
      <w:r>
        <w:rPr>
          <w:rFonts w:eastAsia="Times New Roman"/>
        </w:rPr>
        <w:t>Elements of Specified Length</w:t>
      </w:r>
      <w:bookmarkEnd w:id="4244"/>
      <w:bookmarkEnd w:id="4245"/>
      <w:bookmarkEnd w:id="4246"/>
    </w:p>
    <w:p w14:paraId="05ADD1CD" w14:textId="29C664B7"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87D1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36CA0955"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r w:rsidR="00E54529">
        <w:t>SimpleContent or ComplexContent regions</w:t>
      </w:r>
      <w:r>
        <w:t xml:space="preserve">, and the properties which modify the interpretation of the prefix length value, such as dfdl:prefixIncludesPrefixLength. </w:t>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2B8E1F72" w:rsidR="000E1214" w:rsidRDefault="00A87198">
      <w:r>
        <w:t xml:space="preserve">When parsing, if the data stream ends without enough data to parse an element, that is, N bits are needed based on the dfdl:length, but only M &lt; N bits are available, then it is a </w:t>
      </w:r>
      <w:r w:rsidR="00B31DA3">
        <w:t>Processing Error</w:t>
      </w:r>
      <w:r>
        <w:t>. </w:t>
      </w:r>
    </w:p>
    <w:p w14:paraId="5179B0EF" w14:textId="3B6F9355"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487D12">
        <w:rPr>
          <w:rStyle w:val="Hyperlink"/>
        </w:rPr>
        <w:t>9.2</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487D12">
        <w:t>DFDL Data Syntax Grammar</w:t>
      </w:r>
      <w:r w:rsidR="000649A5" w:rsidRPr="00065302">
        <w:rPr>
          <w:rStyle w:val="Hyperlink"/>
        </w:rPr>
        <w:fldChar w:fldCharType="end"/>
      </w:r>
      <w:r>
        <w:t>) depend</w:t>
      </w:r>
      <w:r w:rsidR="00F30AAF">
        <w:t>s</w:t>
      </w:r>
      <w:r>
        <w:t xml:space="preserve"> on the encoding of the characters.</w:t>
      </w:r>
    </w:p>
    <w:p w14:paraId="4485A3E1" w14:textId="77777777" w:rsidR="000E1214" w:rsidRDefault="00A87198" w:rsidP="0012632C">
      <w:pPr>
        <w:numPr>
          <w:ilvl w:val="0"/>
          <w:numId w:val="71"/>
        </w:numPr>
      </w:pPr>
      <w:r>
        <w:t xml:space="preserve">If the dfdl:encoding property specifies a fixed-width encoding then the content length is the character width (in bits) multiplied by the length. </w:t>
      </w:r>
    </w:p>
    <w:p w14:paraId="55ECCD86" w14:textId="70506BD0" w:rsidR="000E1214" w:rsidRDefault="00A87198" w:rsidP="0012632C">
      <w:pPr>
        <w:numPr>
          <w:ilvl w:val="0"/>
          <w:numId w:val="71"/>
        </w:numPr>
      </w:pPr>
      <w:r>
        <w:t>If the dfdl:encoding property specifies a variable-width encoding then the length depend</w:t>
      </w:r>
      <w:r w:rsidR="00F30AAF">
        <w:t>s</w:t>
      </w:r>
      <w:r>
        <w:t xml:space="preserve">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227"/>
      <w:bookmarkEnd w:id="4228"/>
      <w:bookmarkEnd w:id="4229"/>
      <w:bookmarkEnd w:id="4230"/>
      <w:bookmarkEnd w:id="4231"/>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4247" w:name="_Toc146530423"/>
      <w:bookmarkStart w:id="4248" w:name="_Toc177399091"/>
      <w:bookmarkStart w:id="4249" w:name="_Toc175057378"/>
      <w:bookmarkStart w:id="4250" w:name="_Toc199516314"/>
      <w:bookmarkStart w:id="4251" w:name="_Toc194983978"/>
      <w:r>
        <w:rPr>
          <w:rFonts w:eastAsia="Times New Roman"/>
        </w:rPr>
        <w:t>Text Length Specified in Bytes</w:t>
      </w:r>
      <w:bookmarkEnd w:id="4247"/>
      <w:bookmarkEnd w:id="4248"/>
      <w:bookmarkEnd w:id="4249"/>
      <w:bookmarkEnd w:id="4250"/>
      <w:bookmarkEnd w:id="4251"/>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rsidP="0012632C">
      <w:pPr>
        <w:numPr>
          <w:ilvl w:val="0"/>
          <w:numId w:val="72"/>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rsidP="0012632C">
      <w:pPr>
        <w:numPr>
          <w:ilvl w:val="0"/>
          <w:numId w:val="72"/>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252" w:name="_Ref384984844"/>
      <w:bookmarkStart w:id="4253" w:name="_Toc177399095"/>
      <w:bookmarkStart w:id="4254" w:name="_Toc175057382"/>
      <w:bookmarkStart w:id="4255" w:name="_Toc199516318"/>
      <w:bookmarkStart w:id="4256" w:name="_Toc194983982"/>
      <w:bookmarkStart w:id="4257" w:name="_Toc243112825"/>
      <w:bookmarkStart w:id="4258" w:name="_Ref254775272"/>
      <w:bookmarkStart w:id="4259" w:name="_Ref254775279"/>
      <w:r>
        <w:rPr>
          <w:rFonts w:eastAsia="Times New Roman" w:cs="Arial"/>
        </w:rPr>
        <w:t>Length of Simple Elements with Binary Representation</w:t>
      </w:r>
      <w:bookmarkEnd w:id="4252"/>
    </w:p>
    <w:p w14:paraId="0D2E7D97" w14:textId="6CE076C6"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87D1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87D12" w:rsidRPr="00487D1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51EEB89A" w:rsidR="000E1214" w:rsidRDefault="00A87198">
      <w:pPr>
        <w:rPr>
          <w:rFonts w:cs="Arial"/>
        </w:rPr>
      </w:pPr>
      <w:r>
        <w:rPr>
          <w:rFonts w:cs="Arial"/>
          <w:iCs/>
        </w:rPr>
        <w:t xml:space="preserve">It is a </w:t>
      </w:r>
      <w:r w:rsidR="00B31DA3">
        <w:rPr>
          <w:rFonts w:cs="Arial"/>
          <w:iCs/>
        </w:rPr>
        <w:t>Processing Error</w:t>
      </w:r>
      <w:r>
        <w:rPr>
          <w:rFonts w:cs="Arial"/>
          <w:iCs/>
        </w:rPr>
        <w:t xml:space="preserve"> if the specified length for an element of dfdl:lengthK</w:t>
      </w:r>
      <w:r w:rsidR="00FD51E3">
        <w:rPr>
          <w:rFonts w:cs="Arial"/>
          <w:iCs/>
        </w:rPr>
        <w:t>i</w:t>
      </w:r>
      <w:r>
        <w:rPr>
          <w:rFonts w:cs="Arial"/>
          <w:iCs/>
        </w:rPr>
        <w:t xml:space="preserve">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260" w:name="_Length_of_Base-2"/>
      <w:bookmarkStart w:id="4261" w:name="_Ref365048738"/>
      <w:bookmarkEnd w:id="4260"/>
      <w:r>
        <w:rPr>
          <w:rFonts w:eastAsia="Times New Roman"/>
        </w:rPr>
        <w:t>Length of Base-2 Binary Number Elements</w:t>
      </w:r>
      <w:bookmarkEnd w:id="4261"/>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8CA568C"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23</w:t>
      </w:r>
      <w:r w:rsidR="0047079B">
        <w:rPr>
          <w:rFonts w:cs="Arial"/>
        </w:rPr>
        <w:fldChar w:fldCharType="end"/>
      </w:r>
      <w:r>
        <w:rPr>
          <w:rFonts w:cs="Arial"/>
        </w:rPr>
        <w:t>: Allowable Specified Lengths in Bits for Base-2 Binary Number Elements</w:t>
      </w:r>
    </w:p>
    <w:p w14:paraId="28FA8081" w14:textId="571EA5FF"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87D1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87D12" w:rsidRPr="00487D1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4C3F5E1"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87D1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87D12" w:rsidRPr="00487D1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2C69904"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87D12" w:rsidRPr="00487D1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31EFDBFA"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87D12">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87D12" w:rsidRPr="00487D12">
        <w:rPr>
          <w:rStyle w:val="Hyperlink"/>
        </w:rPr>
        <w:t>Length of Base-2 Binary Number Elements</w:t>
      </w:r>
      <w:r w:rsidRPr="00065302">
        <w:rPr>
          <w:rStyle w:val="Hyperlink"/>
        </w:rPr>
        <w:fldChar w:fldCharType="end"/>
      </w:r>
      <w:r>
        <w:rPr>
          <w:rFonts w:cs="Arial"/>
        </w:rPr>
        <w:t xml:space="preserve">. </w:t>
      </w:r>
    </w:p>
    <w:p w14:paraId="77B70430" w14:textId="400375DB"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87D1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87D12" w:rsidRPr="00487D1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05629445"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87D1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87D12" w:rsidRPr="00487D1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253"/>
    <w:bookmarkEnd w:id="4254"/>
    <w:bookmarkEnd w:id="4255"/>
    <w:bookmarkEnd w:id="4256"/>
    <w:bookmarkEnd w:id="4257"/>
    <w:bookmarkEnd w:id="4258"/>
    <w:bookmarkEnd w:id="4259"/>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1"/>
      </w:r>
      <w:r>
        <w:t>.</w:t>
      </w:r>
    </w:p>
    <w:p w14:paraId="1496AABD" w14:textId="4F651142"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87D1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87D12" w:rsidRPr="00487D1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ABA641"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6D330473"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4262" w:name="_Toc349037945"/>
      <w:bookmarkStart w:id="4263" w:name="_Toc366078053"/>
      <w:bookmarkStart w:id="4264" w:name="_Toc366078672"/>
      <w:bookmarkStart w:id="4265" w:name="_Toc366079657"/>
      <w:bookmarkStart w:id="4266" w:name="_Toc366080269"/>
      <w:bookmarkStart w:id="4267" w:name="_Toc366080878"/>
      <w:bookmarkStart w:id="4268" w:name="_Toc366505218"/>
      <w:bookmarkStart w:id="4269" w:name="_Toc366508587"/>
      <w:bookmarkStart w:id="4270" w:name="_Toc366513088"/>
      <w:bookmarkStart w:id="4271" w:name="_Toc366574277"/>
      <w:bookmarkStart w:id="4272" w:name="_Toc366578070"/>
      <w:bookmarkStart w:id="4273" w:name="_Toc366578664"/>
      <w:bookmarkStart w:id="4274" w:name="_Toc366579256"/>
      <w:bookmarkStart w:id="4275" w:name="_Toc366579847"/>
      <w:bookmarkStart w:id="4276" w:name="_Toc366580439"/>
      <w:bookmarkStart w:id="4277" w:name="_Toc366581030"/>
      <w:bookmarkStart w:id="4278" w:name="_Toc366581622"/>
      <w:bookmarkStart w:id="4279" w:name="_Toc322911645"/>
      <w:bookmarkStart w:id="4280" w:name="_Toc322912184"/>
      <w:bookmarkStart w:id="4281" w:name="_Toc329093033"/>
      <w:bookmarkStart w:id="4282" w:name="_Toc332701546"/>
      <w:bookmarkStart w:id="4283" w:name="_Toc332701850"/>
      <w:bookmarkStart w:id="4284" w:name="_Toc349642155"/>
      <w:bookmarkStart w:id="4285" w:name="_Toc366078054"/>
      <w:bookmarkStart w:id="4286" w:name="_Toc366078673"/>
      <w:bookmarkStart w:id="4287" w:name="_Toc366079658"/>
      <w:bookmarkStart w:id="4288" w:name="_Toc366080270"/>
      <w:bookmarkStart w:id="4289" w:name="_Toc366080879"/>
      <w:bookmarkStart w:id="4290" w:name="_Toc366505219"/>
      <w:bookmarkStart w:id="4291" w:name="_Toc366508588"/>
      <w:bookmarkStart w:id="4292" w:name="_Toc366513089"/>
      <w:bookmarkStart w:id="4293" w:name="_Toc366574278"/>
      <w:bookmarkStart w:id="4294" w:name="_Toc366578071"/>
      <w:bookmarkStart w:id="4295" w:name="_Toc366578665"/>
      <w:bookmarkStart w:id="4296" w:name="_Toc366579257"/>
      <w:bookmarkStart w:id="4297" w:name="_Toc366579848"/>
      <w:bookmarkStart w:id="4298" w:name="_Toc366580440"/>
      <w:bookmarkStart w:id="4299" w:name="_Toc366581031"/>
      <w:bookmarkStart w:id="4300" w:name="_Toc366581623"/>
      <w:bookmarkStart w:id="4301" w:name="_Toc322911646"/>
      <w:bookmarkStart w:id="4302" w:name="_Toc322912185"/>
      <w:bookmarkStart w:id="4303" w:name="_Toc329093034"/>
      <w:bookmarkStart w:id="4304" w:name="_Toc332701547"/>
      <w:bookmarkStart w:id="4305" w:name="_Toc332701851"/>
      <w:bookmarkStart w:id="4306" w:name="_Toc332711645"/>
      <w:bookmarkStart w:id="4307" w:name="_Toc332711953"/>
      <w:bookmarkStart w:id="4308" w:name="_Toc332712255"/>
      <w:bookmarkStart w:id="4309" w:name="_Toc332724171"/>
      <w:bookmarkStart w:id="4310" w:name="_Toc332724471"/>
      <w:bookmarkStart w:id="4311" w:name="_Toc341102767"/>
      <w:bookmarkStart w:id="4312" w:name="_Toc347241502"/>
      <w:bookmarkStart w:id="4313" w:name="_Toc347744695"/>
      <w:bookmarkStart w:id="4314" w:name="_Toc348984478"/>
      <w:bookmarkStart w:id="4315" w:name="_Toc348984783"/>
      <w:bookmarkStart w:id="4316" w:name="_Toc349037947"/>
      <w:bookmarkStart w:id="4317" w:name="_Toc349642156"/>
      <w:bookmarkStart w:id="4318" w:name="_Toc366078055"/>
      <w:bookmarkStart w:id="4319" w:name="_Toc366078674"/>
      <w:bookmarkStart w:id="4320" w:name="_Toc366079659"/>
      <w:bookmarkStart w:id="4321" w:name="_Toc366080271"/>
      <w:bookmarkStart w:id="4322" w:name="_Toc366080880"/>
      <w:bookmarkStart w:id="4323" w:name="_Toc366505220"/>
      <w:bookmarkStart w:id="4324" w:name="_Toc366508589"/>
      <w:bookmarkStart w:id="4325" w:name="_Toc366513090"/>
      <w:bookmarkStart w:id="4326" w:name="_Toc366574279"/>
      <w:bookmarkStart w:id="4327" w:name="_Toc366578072"/>
      <w:bookmarkStart w:id="4328" w:name="_Toc366578666"/>
      <w:bookmarkStart w:id="4329" w:name="_Toc366579258"/>
      <w:bookmarkStart w:id="4330" w:name="_Toc366579849"/>
      <w:bookmarkStart w:id="4331" w:name="_Toc366580441"/>
      <w:bookmarkStart w:id="4332" w:name="_Toc366581032"/>
      <w:bookmarkStart w:id="4333" w:name="_Toc366581624"/>
      <w:bookmarkStart w:id="4334" w:name="_Toc366078056"/>
      <w:bookmarkStart w:id="4335" w:name="_Toc366078675"/>
      <w:bookmarkStart w:id="4336" w:name="_Toc366079660"/>
      <w:bookmarkStart w:id="4337" w:name="_Toc366080272"/>
      <w:bookmarkStart w:id="4338" w:name="_Toc366080881"/>
      <w:bookmarkStart w:id="4339" w:name="_Toc366505221"/>
      <w:bookmarkStart w:id="4340" w:name="_Toc366508590"/>
      <w:bookmarkStart w:id="4341" w:name="_Toc366513091"/>
      <w:bookmarkStart w:id="4342" w:name="_Toc366574280"/>
      <w:bookmarkStart w:id="4343" w:name="_Toc366578073"/>
      <w:bookmarkStart w:id="4344" w:name="_Toc366578667"/>
      <w:bookmarkStart w:id="4345" w:name="_Toc366579259"/>
      <w:bookmarkStart w:id="4346" w:name="_Toc366579850"/>
      <w:bookmarkStart w:id="4347" w:name="_Toc366580442"/>
      <w:bookmarkStart w:id="4348" w:name="_Toc366581033"/>
      <w:bookmarkStart w:id="4349" w:name="_Toc366581625"/>
      <w:bookmarkStart w:id="4350" w:name="_Toc366078057"/>
      <w:bookmarkStart w:id="4351" w:name="_Toc366078676"/>
      <w:bookmarkStart w:id="4352" w:name="_Toc366079661"/>
      <w:bookmarkStart w:id="4353" w:name="_Toc366080273"/>
      <w:bookmarkStart w:id="4354" w:name="_Toc366080882"/>
      <w:bookmarkStart w:id="4355" w:name="_Toc366505222"/>
      <w:bookmarkStart w:id="4356" w:name="_Toc366508591"/>
      <w:bookmarkStart w:id="4357" w:name="_Toc366513092"/>
      <w:bookmarkStart w:id="4358" w:name="_Toc366574281"/>
      <w:bookmarkStart w:id="4359" w:name="_Toc366578074"/>
      <w:bookmarkStart w:id="4360" w:name="_Toc366578668"/>
      <w:bookmarkStart w:id="4361" w:name="_Toc366579260"/>
      <w:bookmarkStart w:id="4362" w:name="_Toc366579851"/>
      <w:bookmarkStart w:id="4363" w:name="_Toc366580443"/>
      <w:bookmarkStart w:id="4364" w:name="_Toc366581034"/>
      <w:bookmarkStart w:id="4365" w:name="_Toc366581626"/>
      <w:bookmarkStart w:id="4366" w:name="_Toc366078058"/>
      <w:bookmarkStart w:id="4367" w:name="_Toc366078677"/>
      <w:bookmarkStart w:id="4368" w:name="_Toc366079662"/>
      <w:bookmarkStart w:id="4369" w:name="_Toc366080274"/>
      <w:bookmarkStart w:id="4370" w:name="_Toc366080883"/>
      <w:bookmarkStart w:id="4371" w:name="_Toc366505223"/>
      <w:bookmarkStart w:id="4372" w:name="_Toc366508592"/>
      <w:bookmarkStart w:id="4373" w:name="_Toc366513093"/>
      <w:bookmarkStart w:id="4374" w:name="_Toc366574282"/>
      <w:bookmarkStart w:id="4375" w:name="_Toc366578075"/>
      <w:bookmarkStart w:id="4376" w:name="_Toc366578669"/>
      <w:bookmarkStart w:id="4377" w:name="_Toc366579261"/>
      <w:bookmarkStart w:id="4378" w:name="_Toc366579852"/>
      <w:bookmarkStart w:id="4379" w:name="_Toc366580444"/>
      <w:bookmarkStart w:id="4380" w:name="_Toc366581035"/>
      <w:bookmarkStart w:id="4381" w:name="_Toc366581627"/>
      <w:bookmarkStart w:id="4382" w:name="_Simple_Types"/>
      <w:bookmarkStart w:id="4383" w:name="_Toc177399096"/>
      <w:bookmarkStart w:id="4384" w:name="_Toc175057383"/>
      <w:bookmarkStart w:id="4385" w:name="_Toc199516319"/>
      <w:bookmarkStart w:id="4386" w:name="_Toc194983983"/>
      <w:bookmarkStart w:id="4387" w:name="_Toc243112826"/>
      <w:bookmarkStart w:id="4388" w:name="_Ref255476219"/>
      <w:bookmarkStart w:id="4389" w:name="_Toc349042744"/>
      <w:bookmarkStart w:id="4390" w:name="_Toc62570158"/>
      <w:bookmarkStart w:id="4391" w:name="_Toc130873628"/>
      <w:bookmarkStart w:id="4392" w:name="_Toc140549600"/>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r>
        <w:t>Simple Types</w:t>
      </w:r>
      <w:bookmarkEnd w:id="4383"/>
      <w:bookmarkEnd w:id="4384"/>
      <w:bookmarkEnd w:id="4385"/>
      <w:bookmarkEnd w:id="4386"/>
      <w:bookmarkEnd w:id="4387"/>
      <w:bookmarkEnd w:id="4388"/>
      <w:bookmarkEnd w:id="4389"/>
      <w:bookmarkEnd w:id="4390"/>
    </w:p>
    <w:p w14:paraId="655C5AD6" w14:textId="1A0F5750" w:rsidR="000E1214" w:rsidRDefault="00A87198">
      <w:pPr>
        <w:pStyle w:val="nobreak"/>
      </w:pPr>
      <w:r>
        <w:t xml:space="preserve">The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12AB079B"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87D1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87D12">
        <w:t>DFDL Simple Types</w:t>
      </w:r>
      <w:r w:rsidRPr="00065302">
        <w:rPr>
          <w:rStyle w:val="Hyperlink"/>
        </w:rPr>
        <w:fldChar w:fldCharType="end"/>
      </w:r>
      <w:r>
        <w:t>.</w:t>
      </w:r>
    </w:p>
    <w:p w14:paraId="59292950" w14:textId="77777777" w:rsidR="000E1214" w:rsidRDefault="00A87198" w:rsidP="00B31DA3">
      <w:pPr>
        <w:pStyle w:val="Heading2"/>
      </w:pPr>
      <w:bookmarkStart w:id="4393" w:name="_Toc349042745"/>
      <w:bookmarkStart w:id="4394" w:name="_Toc62570159"/>
      <w:r>
        <w:t>Properties Common to All Simple Types</w:t>
      </w:r>
      <w:bookmarkEnd w:id="4393"/>
      <w:bookmarkEnd w:id="4394"/>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0DC5C977" w:rsidR="000E1214" w:rsidRDefault="00A87198">
            <w:r>
              <w:rPr>
                <w:b/>
              </w:rPr>
              <w:t>Number:</w:t>
            </w:r>
            <w:r>
              <w:t xml:space="preserve"> 'text</w:t>
            </w:r>
            <w:r w:rsidR="00C15EB1">
              <w:t>’</w:t>
            </w:r>
            <w:r>
              <w:t>, 'binary'</w:t>
            </w:r>
          </w:p>
          <w:p w14:paraId="1F77C6FF" w14:textId="77777777" w:rsidR="000E1214" w:rsidRDefault="00A87198">
            <w:r>
              <w:rPr>
                <w:b/>
              </w:rPr>
              <w:t>String:</w:t>
            </w:r>
            <w:r>
              <w:t xml:space="preserve"> representation is assumed to be 'text' and the dfdl:representation property is not examined </w:t>
            </w:r>
          </w:p>
          <w:p w14:paraId="5119F3FC" w14:textId="28641C1E" w:rsidR="000E1214" w:rsidRDefault="00A87198">
            <w:r>
              <w:rPr>
                <w:b/>
              </w:rPr>
              <w:t>Calendar:</w:t>
            </w:r>
            <w:r>
              <w:t xml:space="preserve"> 'text</w:t>
            </w:r>
            <w:r w:rsidR="008B332C">
              <w:t>’</w:t>
            </w:r>
            <w:r>
              <w:t>, 'binary'</w:t>
            </w:r>
          </w:p>
          <w:p w14:paraId="6BB1F218" w14:textId="244A3712" w:rsidR="000E1214" w:rsidRDefault="00A87198">
            <w:r>
              <w:rPr>
                <w:b/>
              </w:rPr>
              <w:t>Boolean:</w:t>
            </w:r>
            <w:r>
              <w:t xml:space="preserve"> 'text</w:t>
            </w:r>
            <w:r w:rsidR="008B332C">
              <w:t>’</w:t>
            </w:r>
            <w:r>
              <w: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3061DD3E"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24</w:t>
      </w:r>
      <w:r w:rsidR="00FF3CA9">
        <w:rPr>
          <w:noProof/>
        </w:rPr>
        <w:fldChar w:fldCharType="end"/>
      </w:r>
      <w:r>
        <w:t xml:space="preserve"> Properties Common to All Simple Types</w:t>
      </w:r>
    </w:p>
    <w:p w14:paraId="57753CBD" w14:textId="77D468BD"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87D12">
        <w:t xml:space="preserve">Table </w:t>
      </w:r>
      <w:r w:rsidR="00487D12">
        <w:rPr>
          <w:noProof/>
        </w:rPr>
        <w:t>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63794CE2" w:rsidR="000E1214" w:rsidRDefault="00A87198">
      <w:pPr>
        <w:pStyle w:val="Caption"/>
      </w:pPr>
      <w:bookmarkStart w:id="4395" w:name="_Ref247948007"/>
      <w:r>
        <w:t xml:space="preserve">Table </w:t>
      </w:r>
      <w:r w:rsidR="00FF3CA9">
        <w:fldChar w:fldCharType="begin"/>
      </w:r>
      <w:r w:rsidR="00FF3CA9">
        <w:instrText xml:space="preserve"> SEQ Table \* ARABIC </w:instrText>
      </w:r>
      <w:r w:rsidR="00FF3CA9">
        <w:fldChar w:fldCharType="separate"/>
      </w:r>
      <w:r w:rsidR="00487D12">
        <w:rPr>
          <w:noProof/>
        </w:rPr>
        <w:t>25</w:t>
      </w:r>
      <w:r w:rsidR="00FF3CA9">
        <w:rPr>
          <w:noProof/>
        </w:rPr>
        <w:fldChar w:fldCharType="end"/>
      </w:r>
      <w:r>
        <w:rPr>
          <w:noProof/>
        </w:rPr>
        <w:t>: Logical Type to Representation properties</w:t>
      </w:r>
      <w:bookmarkEnd w:id="4395"/>
    </w:p>
    <w:p w14:paraId="430A140E" w14:textId="77777777" w:rsidR="000E1214" w:rsidRDefault="00A87198" w:rsidP="00B31DA3">
      <w:pPr>
        <w:pStyle w:val="Heading2"/>
      </w:pPr>
      <w:bookmarkStart w:id="4396" w:name="_Toc322911335"/>
      <w:bookmarkStart w:id="4397" w:name="_Toc322911650"/>
      <w:bookmarkStart w:id="4398" w:name="_Toc322911898"/>
      <w:bookmarkStart w:id="4399" w:name="_Toc322912189"/>
      <w:bookmarkStart w:id="4400" w:name="_Toc329093038"/>
      <w:bookmarkStart w:id="4401" w:name="_Toc332701551"/>
      <w:bookmarkStart w:id="4402" w:name="_Toc332701855"/>
      <w:bookmarkStart w:id="4403" w:name="_Toc332711649"/>
      <w:bookmarkStart w:id="4404" w:name="_Toc332711957"/>
      <w:bookmarkStart w:id="4405" w:name="_Toc332712259"/>
      <w:bookmarkStart w:id="4406" w:name="_Toc332724175"/>
      <w:bookmarkStart w:id="4407" w:name="_Toc332724475"/>
      <w:bookmarkStart w:id="4408" w:name="_Toc341102771"/>
      <w:bookmarkStart w:id="4409" w:name="_Toc347241506"/>
      <w:bookmarkStart w:id="4410" w:name="_Toc347744699"/>
      <w:bookmarkStart w:id="4411" w:name="_Toc348984482"/>
      <w:bookmarkStart w:id="4412" w:name="_Toc348984787"/>
      <w:bookmarkStart w:id="4413" w:name="_Toc349037951"/>
      <w:bookmarkStart w:id="4414" w:name="_Toc349038253"/>
      <w:bookmarkStart w:id="4415" w:name="_Toc349042746"/>
      <w:bookmarkStart w:id="4416" w:name="_Toc349642160"/>
      <w:bookmarkStart w:id="4417" w:name="_Toc351912744"/>
      <w:bookmarkStart w:id="4418" w:name="_Toc351914765"/>
      <w:bookmarkStart w:id="4419" w:name="_Toc351915231"/>
      <w:bookmarkStart w:id="4420" w:name="_Toc361231288"/>
      <w:bookmarkStart w:id="4421" w:name="_Toc361231814"/>
      <w:bookmarkStart w:id="4422" w:name="_Toc362445112"/>
      <w:bookmarkStart w:id="4423" w:name="_Toc363909034"/>
      <w:bookmarkStart w:id="4424" w:name="_Toc364463458"/>
      <w:bookmarkStart w:id="4425" w:name="_Toc366078061"/>
      <w:bookmarkStart w:id="4426" w:name="_Toc366078680"/>
      <w:bookmarkStart w:id="4427" w:name="_Toc366079665"/>
      <w:bookmarkStart w:id="4428" w:name="_Toc366080277"/>
      <w:bookmarkStart w:id="4429" w:name="_Toc366080886"/>
      <w:bookmarkStart w:id="4430" w:name="_Toc366505226"/>
      <w:bookmarkStart w:id="4431" w:name="_Toc366508595"/>
      <w:bookmarkStart w:id="4432" w:name="_Toc366513096"/>
      <w:bookmarkStart w:id="4433" w:name="_Toc366574285"/>
      <w:bookmarkStart w:id="4434" w:name="_Toc366578078"/>
      <w:bookmarkStart w:id="4435" w:name="_Toc366578672"/>
      <w:bookmarkStart w:id="4436" w:name="_Toc366579264"/>
      <w:bookmarkStart w:id="4437" w:name="_Toc366579855"/>
      <w:bookmarkStart w:id="4438" w:name="_Toc366580447"/>
      <w:bookmarkStart w:id="4439" w:name="_Toc366581038"/>
      <w:bookmarkStart w:id="4440" w:name="_Toc366581630"/>
      <w:bookmarkStart w:id="4441" w:name="_Toc243112827"/>
      <w:bookmarkStart w:id="4442" w:name="_Toc349042747"/>
      <w:bookmarkStart w:id="4443" w:name="_Toc62570160"/>
      <w:bookmarkStart w:id="4444" w:name="_Toc130873627"/>
      <w:bookmarkStart w:id="4445" w:name="_Toc140549599"/>
      <w:bookmarkStart w:id="4446" w:name="_Toc177399097"/>
      <w:bookmarkStart w:id="4447" w:name="_Toc175057384"/>
      <w:bookmarkStart w:id="4448" w:name="_Toc199516320"/>
      <w:bookmarkStart w:id="4449" w:name="_Toc194983984"/>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r>
        <w:t>Properties Common to All Simple Types with Text representation</w:t>
      </w:r>
      <w:bookmarkEnd w:id="4441"/>
      <w:bookmarkEnd w:id="4442"/>
      <w:bookmarkEnd w:id="4443"/>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444"/>
          <w:bookmarkEnd w:id="4445"/>
          <w:bookmarkEnd w:id="4446"/>
          <w:bookmarkEnd w:id="4447"/>
          <w:bookmarkEnd w:id="4448"/>
          <w:bookmarkEnd w:id="4449"/>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19240B08"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p>
          <w:p w14:paraId="577C4A49" w14:textId="5C2709A2"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w:t>
            </w:r>
            <w:r w:rsidR="00B31DA3">
              <w:rPr>
                <w:rFonts w:eastAsia="Arial Unicode MS"/>
              </w:rPr>
              <w:t>Processing Error</w:t>
            </w:r>
            <w:r>
              <w:rPr>
                <w:rFonts w:eastAsia="Arial Unicode MS"/>
              </w:rPr>
              <w:t xml:space="preserve">. </w:t>
            </w:r>
          </w:p>
          <w:p w14:paraId="563AB25A" w14:textId="70105960"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487D12">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487D12">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487D12">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487D12">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7956D38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147B5C92"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87D12">
              <w:rPr>
                <w:rStyle w:val="Hyperlink"/>
                <w:rFonts w:eastAsia="Arial Unicode MS"/>
              </w:rPr>
              <w:t>7.4</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87D12" w:rsidRPr="00487D1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87D12">
              <w:rPr>
                <w:rStyle w:val="Hyperlink"/>
                <w:rFonts w:eastAsia="Arial Unicode MS"/>
              </w:rPr>
              <w:t>7.3</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87D12">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059FA168" w:rsidR="000E1214" w:rsidRDefault="00A87198">
      <w:pPr>
        <w:pStyle w:val="Caption"/>
      </w:pPr>
      <w:bookmarkStart w:id="4450" w:name="_Toc226450745"/>
      <w:bookmarkStart w:id="4451" w:name="_Ref228950351"/>
      <w:r>
        <w:t xml:space="preserve">Table </w:t>
      </w:r>
      <w:r w:rsidR="00FF3CA9">
        <w:fldChar w:fldCharType="begin"/>
      </w:r>
      <w:r w:rsidR="00FF3CA9">
        <w:instrText xml:space="preserve"> SEQ Table \* ARABIC </w:instrText>
      </w:r>
      <w:r w:rsidR="00FF3CA9">
        <w:fldChar w:fldCharType="separate"/>
      </w:r>
      <w:r w:rsidR="00487D12">
        <w:rPr>
          <w:noProof/>
        </w:rPr>
        <w:t>26</w:t>
      </w:r>
      <w:r w:rsidR="00FF3CA9">
        <w:rPr>
          <w:noProof/>
        </w:rPr>
        <w:fldChar w:fldCharType="end"/>
      </w:r>
      <w:r>
        <w:t xml:space="preserve"> Properties Common to All Simple Types with Text Representation</w:t>
      </w:r>
    </w:p>
    <w:p w14:paraId="549B6578" w14:textId="77777777" w:rsidR="000E1214" w:rsidRDefault="00A87198" w:rsidP="00996DD5">
      <w:pPr>
        <w:pStyle w:val="Heading3"/>
        <w:rPr>
          <w:rFonts w:eastAsia="Times New Roman"/>
        </w:rPr>
      </w:pPr>
      <w:bookmarkStart w:id="4452" w:name="_The_dfdl:escapeScheme_Properties"/>
      <w:bookmarkStart w:id="4453" w:name="_Toc243112828"/>
      <w:bookmarkStart w:id="4454" w:name="_Ref250479270"/>
      <w:bookmarkStart w:id="4455" w:name="_Toc349042748"/>
      <w:bookmarkStart w:id="4456" w:name="_Ref52978876"/>
      <w:bookmarkStart w:id="4457" w:name="_Toc62570161"/>
      <w:bookmarkEnd w:id="4452"/>
      <w:r>
        <w:rPr>
          <w:rFonts w:eastAsia="Times New Roman"/>
        </w:rPr>
        <w:t>The dfdl:escapeScheme Properties</w:t>
      </w:r>
      <w:bookmarkEnd w:id="4450"/>
      <w:bookmarkEnd w:id="4451"/>
      <w:bookmarkEnd w:id="4453"/>
      <w:bookmarkEnd w:id="4454"/>
      <w:bookmarkEnd w:id="4455"/>
      <w:bookmarkEnd w:id="4456"/>
      <w:bookmarkEnd w:id="4457"/>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12632C">
      <w:pPr>
        <w:pStyle w:val="ListParagraph"/>
        <w:numPr>
          <w:ilvl w:val="0"/>
          <w:numId w:val="73"/>
        </w:numPr>
      </w:pPr>
      <w:r>
        <w:t>The use of a single escape character to cause the next character to be interpreted literally. The escape character itself is escaped by the escape</w:t>
      </w:r>
      <w:r w:rsidR="00E11D4A">
        <w:t>-</w:t>
      </w:r>
      <w:r>
        <w:t>escape character.</w:t>
      </w:r>
    </w:p>
    <w:p w14:paraId="50150F0D" w14:textId="469A674D" w:rsidR="000E1214" w:rsidRDefault="00A87198" w:rsidP="0012632C">
      <w:pPr>
        <w:pStyle w:val="ListParagraph"/>
        <w:numPr>
          <w:ilvl w:val="0"/>
          <w:numId w:val="73"/>
        </w:numPr>
      </w:pPr>
      <w:r>
        <w:t>The use of a pair of escape strings to cause the enclosed group of characters to be interpreted literally. The ending escape string is escaped by the escape</w:t>
      </w:r>
      <w:r w:rsidR="00FD51E3">
        <w:t>-</w:t>
      </w:r>
      <w:r>
        <w:t>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pPr>
              <w:rPr>
                <w:ins w:id="4458" w:author="Beckerle, Mike" w:date="2023-05-19T15:26:00Z"/>
              </w:rPr>
            </w:pPr>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729B73EC" w14:textId="589E7672" w:rsidR="00CD34B8" w:rsidRDefault="00CD34B8">
            <w:ins w:id="4459" w:author="Beckerle, Mike" w:date="2023-05-19T15:26:00Z">
              <w:r>
                <w:rPr>
                  <w:rFonts w:ascii="Segoe UI" w:hAnsi="Segoe UI" w:cs="Segoe UI"/>
                  <w:color w:val="1F2328"/>
                  <w:sz w:val="21"/>
                  <w:szCs w:val="21"/>
                  <w:shd w:val="clear" w:color="auto" w:fill="FFFFFF"/>
                </w:rPr>
                <w:t>It is a Schema Definition Error if the dfdl:escapeCharacter or dfdl:escapeEscapeCharacter is the same as the first character of an in-scope dfdl:separator or dfdl:terminator.</w:t>
              </w:r>
            </w:ins>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12632C">
            <w:pPr>
              <w:numPr>
                <w:ilvl w:val="0"/>
                <w:numId w:val="74"/>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2C79C6DF" w:rsidR="000E1214" w:rsidRDefault="00A87198">
            <w:pPr>
              <w:rPr>
                <w:rFonts w:eastAsia="MS Mincho"/>
              </w:rPr>
            </w:pPr>
            <w:r>
              <w:rPr>
                <w:rFonts w:cs="Arial"/>
              </w:rPr>
              <w:t xml:space="preserve">When parsing, it is a </w:t>
            </w:r>
            <w:r w:rsidR="00B31DA3">
              <w:rPr>
                <w:rFonts w:cs="Arial"/>
              </w:rPr>
              <w:t>Processing Error</w:t>
            </w:r>
            <w:r>
              <w:rPr>
                <w:rFonts w:cs="Arial"/>
              </w:rPr>
              <w:t xml:space="preserve">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rsidP="0012632C">
            <w:pPr>
              <w:numPr>
                <w:ilvl w:val="0"/>
                <w:numId w:val="75"/>
              </w:numPr>
              <w:rPr>
                <w:rFonts w:cs="Arial"/>
              </w:rPr>
            </w:pPr>
            <w:r>
              <w:rPr>
                <w:rFonts w:cs="Arial"/>
              </w:rPr>
              <w:t>any in-scope terminating delimiter</w:t>
            </w:r>
          </w:p>
          <w:p w14:paraId="12959009" w14:textId="77777777" w:rsidR="000E1214" w:rsidRDefault="00A87198" w:rsidP="0012632C">
            <w:pPr>
              <w:numPr>
                <w:ilvl w:val="0"/>
                <w:numId w:val="75"/>
              </w:numPr>
              <w:rPr>
                <w:rFonts w:cs="Arial"/>
              </w:rPr>
            </w:pPr>
            <w:r>
              <w:rPr>
                <w:rFonts w:cs="Arial"/>
              </w:rPr>
              <w:t>dfdl:escapeBlockStart at the start of the data</w:t>
            </w:r>
          </w:p>
          <w:p w14:paraId="0EC35389" w14:textId="77777777" w:rsidR="000E1214" w:rsidRDefault="00A87198" w:rsidP="0012632C">
            <w:pPr>
              <w:numPr>
                <w:ilvl w:val="0"/>
                <w:numId w:val="75"/>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Pr="00DC5600" w:rsidRDefault="00A87198" w:rsidP="0012632C">
            <w:pPr>
              <w:pStyle w:val="ListParagraph"/>
              <w:numPr>
                <w:ilvl w:val="0"/>
                <w:numId w:val="162"/>
              </w:numPr>
            </w:pPr>
            <w:r w:rsidRPr="00DC5600">
              <w:t xml:space="preserve">Any in-scope terminating delimiter by escaping its first character. </w:t>
            </w:r>
          </w:p>
          <w:p w14:paraId="4F5D6C98" w14:textId="77777777" w:rsidR="000E1214" w:rsidRPr="00DC5600" w:rsidRDefault="00A87198" w:rsidP="0012632C">
            <w:pPr>
              <w:pStyle w:val="ListParagraph"/>
              <w:numPr>
                <w:ilvl w:val="0"/>
                <w:numId w:val="162"/>
              </w:numPr>
            </w:pPr>
            <w:r w:rsidRPr="00DC5600">
              <w:t>dfdl:escapeCharacter (escaped by dfdl:escapeEscapeCharacter)</w:t>
            </w:r>
          </w:p>
          <w:p w14:paraId="4E1BEBBE" w14:textId="77777777" w:rsidR="000E1214" w:rsidRPr="00DC5600" w:rsidRDefault="00A87198" w:rsidP="0012632C">
            <w:pPr>
              <w:pStyle w:val="ListParagraph"/>
              <w:numPr>
                <w:ilvl w:val="0"/>
                <w:numId w:val="162"/>
              </w:numPr>
            </w:pPr>
            <w:r w:rsidRPr="00DC5600">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Pr="00DC5600" w:rsidRDefault="00A87198" w:rsidP="0012632C">
            <w:pPr>
              <w:pStyle w:val="ListParagraph"/>
              <w:numPr>
                <w:ilvl w:val="0"/>
                <w:numId w:val="163"/>
              </w:numPr>
            </w:pPr>
            <w:r w:rsidRPr="00DC5600">
              <w:t xml:space="preserve">Any in-scope terminating delimiter by escaping its first character. </w:t>
            </w:r>
          </w:p>
          <w:p w14:paraId="20FBD98E" w14:textId="77777777" w:rsidR="000E1214" w:rsidRPr="00DC5600" w:rsidRDefault="00A87198" w:rsidP="0012632C">
            <w:pPr>
              <w:pStyle w:val="ListParagraph"/>
              <w:numPr>
                <w:ilvl w:val="0"/>
                <w:numId w:val="163"/>
              </w:numPr>
            </w:pPr>
            <w:r w:rsidRPr="00DC5600">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FF46615"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27</w:t>
      </w:r>
      <w:r w:rsidR="00FF3CA9">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Consider a dfdl:escapeScheme annotation with the following properties:</w:t>
      </w:r>
      <w:r>
        <w:rPr>
          <w:color w:val="000000"/>
          <w:lang w:eastAsia="en-GB"/>
        </w:rPr>
        <w:t xml:space="preserve"> </w:t>
      </w:r>
    </w:p>
    <w:p w14:paraId="1F5DF54D" w14:textId="77777777" w:rsidR="000E1214" w:rsidRPr="00DC5600" w:rsidRDefault="00A87198" w:rsidP="0012632C">
      <w:pPr>
        <w:pStyle w:val="ListParagraph"/>
        <w:numPr>
          <w:ilvl w:val="0"/>
          <w:numId w:val="164"/>
        </w:numPr>
        <w:rPr>
          <w:rFonts w:eastAsia="Helv"/>
        </w:rPr>
      </w:pPr>
      <w:r w:rsidRPr="00DC5600">
        <w:t xml:space="preserve">dfdl:escapeBlockStart="start" </w:t>
      </w:r>
    </w:p>
    <w:p w14:paraId="729854ED" w14:textId="77777777" w:rsidR="000E1214" w:rsidRPr="00DC5600" w:rsidRDefault="00A87198" w:rsidP="0012632C">
      <w:pPr>
        <w:pStyle w:val="ListParagraph"/>
        <w:numPr>
          <w:ilvl w:val="0"/>
          <w:numId w:val="164"/>
        </w:numPr>
        <w:rPr>
          <w:rFonts w:eastAsia="Helv"/>
        </w:rPr>
      </w:pPr>
      <w:r w:rsidRPr="00DC5600">
        <w:t xml:space="preserve">dfdl:escapeBlockEnd="end" </w:t>
      </w:r>
    </w:p>
    <w:p w14:paraId="58FEECA6" w14:textId="77777777" w:rsidR="000E1214" w:rsidRPr="00DC5600" w:rsidRDefault="00A87198" w:rsidP="0012632C">
      <w:pPr>
        <w:pStyle w:val="ListParagraph"/>
        <w:numPr>
          <w:ilvl w:val="0"/>
          <w:numId w:val="164"/>
        </w:numPr>
        <w:rPr>
          <w:rFonts w:eastAsia="Helv"/>
        </w:rPr>
      </w:pPr>
      <w:r w:rsidRPr="00DC5600">
        <w:t xml:space="preserve">dfdl:escapeEscapeCharacter="#" </w:t>
      </w:r>
    </w:p>
    <w:p w14:paraId="46C99384" w14:textId="0F42472C"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t>
      </w:r>
      <w:r w:rsidR="009E5CB5">
        <w:rPr>
          <w:lang w:eastAsia="en-GB"/>
        </w:rPr>
        <w:t>is</w:t>
      </w:r>
      <w:r>
        <w:rPr>
          <w:lang w:eastAsia="en-GB"/>
        </w:rPr>
        <w:t xml:space="preserve"> parsed, the "#end" </w:t>
      </w:r>
      <w:r w:rsidR="009E5CB5">
        <w:rPr>
          <w:lang w:eastAsia="en-GB"/>
        </w:rPr>
        <w:t>is</w:t>
      </w:r>
      <w:r>
        <w:rPr>
          <w:lang w:eastAsia="en-GB"/>
        </w:rPr>
        <w:t xml:space="preserve"> treated as an escaped escape block end and the parse </w:t>
      </w:r>
      <w:r w:rsidR="009E5CB5">
        <w:rPr>
          <w:lang w:eastAsia="en-GB"/>
        </w:rPr>
        <w:t>fails</w:t>
      </w:r>
      <w:r w:rsidR="00A47887">
        <w:rPr>
          <w:lang w:eastAsia="en-GB"/>
        </w:rPr>
        <w:t xml:space="preserve"> with a Processing Error</w:t>
      </w:r>
      <w:r>
        <w:rPr>
          <w:lang w:eastAsia="en-GB"/>
        </w:rPr>
        <w:t xml:space="preserve">, reporting that there is no escape block end in the data. </w:t>
      </w:r>
    </w:p>
    <w:p w14:paraId="3E2D086B" w14:textId="56CF20F1"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r w:rsidR="00B31DA3">
        <w:rPr>
          <w:lang w:eastAsia="en-GB"/>
        </w:rPr>
        <w:t>Processing Error</w:t>
      </w:r>
      <w:r>
        <w:rPr>
          <w:lang w:eastAsia="en-GB"/>
        </w:rPr>
        <w:t xml:space="preserve">. </w:t>
      </w:r>
    </w:p>
    <w:p w14:paraId="60A8C610" w14:textId="27278F50"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487D12">
        <w:t>Appendix A: Escape Scheme Use Cases</w:t>
      </w:r>
      <w:r w:rsidRPr="00065302">
        <w:rPr>
          <w:rStyle w:val="Hyperlink"/>
        </w:rPr>
        <w:fldChar w:fldCharType="end"/>
      </w:r>
      <w:r>
        <w:rPr>
          <w:lang w:eastAsia="en-GB"/>
        </w:rPr>
        <w:t>.</w:t>
      </w:r>
    </w:p>
    <w:p w14:paraId="45C341CF" w14:textId="4EA26A5D" w:rsidR="000E1214" w:rsidRDefault="00A87198" w:rsidP="00B31DA3">
      <w:pPr>
        <w:pStyle w:val="Heading2"/>
      </w:pPr>
      <w:bookmarkStart w:id="4460" w:name="_Toc322911338"/>
      <w:bookmarkStart w:id="4461" w:name="_Toc322911653"/>
      <w:bookmarkStart w:id="4462" w:name="_Toc322911901"/>
      <w:bookmarkStart w:id="4463" w:name="_Toc322912192"/>
      <w:bookmarkStart w:id="4464" w:name="_Toc329093041"/>
      <w:bookmarkStart w:id="4465" w:name="_Toc332701554"/>
      <w:bookmarkStart w:id="4466" w:name="_Toc332701858"/>
      <w:bookmarkStart w:id="4467" w:name="_Toc332711652"/>
      <w:bookmarkStart w:id="4468" w:name="_Toc332711960"/>
      <w:bookmarkStart w:id="4469" w:name="_Toc332712262"/>
      <w:bookmarkStart w:id="4470" w:name="_Toc332724178"/>
      <w:bookmarkStart w:id="4471" w:name="_Toc332724478"/>
      <w:bookmarkStart w:id="4472" w:name="_Toc341102774"/>
      <w:bookmarkStart w:id="4473" w:name="_Toc347241509"/>
      <w:bookmarkStart w:id="4474" w:name="_Toc347744702"/>
      <w:bookmarkStart w:id="4475" w:name="_Toc348984485"/>
      <w:bookmarkStart w:id="4476" w:name="_Toc348984790"/>
      <w:bookmarkStart w:id="4477" w:name="_Toc349037954"/>
      <w:bookmarkStart w:id="4478" w:name="_Toc349038256"/>
      <w:bookmarkStart w:id="4479" w:name="_Toc349042749"/>
      <w:bookmarkStart w:id="4480" w:name="_Toc349642163"/>
      <w:bookmarkStart w:id="4481" w:name="_Toc351912747"/>
      <w:bookmarkStart w:id="4482" w:name="_Toc351914768"/>
      <w:bookmarkStart w:id="4483" w:name="_Toc351915234"/>
      <w:bookmarkStart w:id="4484" w:name="_Toc361231291"/>
      <w:bookmarkStart w:id="4485" w:name="_Toc361231817"/>
      <w:bookmarkStart w:id="4486" w:name="_Toc362445115"/>
      <w:bookmarkStart w:id="4487" w:name="_Toc363909037"/>
      <w:bookmarkStart w:id="4488" w:name="_Toc364463461"/>
      <w:bookmarkStart w:id="4489" w:name="_Toc366078064"/>
      <w:bookmarkStart w:id="4490" w:name="_Toc366078683"/>
      <w:bookmarkStart w:id="4491" w:name="_Toc366079668"/>
      <w:bookmarkStart w:id="4492" w:name="_Toc366080280"/>
      <w:bookmarkStart w:id="4493" w:name="_Toc366080889"/>
      <w:bookmarkStart w:id="4494" w:name="_Toc366505229"/>
      <w:bookmarkStart w:id="4495" w:name="_Toc366508598"/>
      <w:bookmarkStart w:id="4496" w:name="_Toc366513099"/>
      <w:bookmarkStart w:id="4497" w:name="_Toc366574288"/>
      <w:bookmarkStart w:id="4498" w:name="_Toc366578081"/>
      <w:bookmarkStart w:id="4499" w:name="_Toc366578675"/>
      <w:bookmarkStart w:id="4500" w:name="_Toc366579267"/>
      <w:bookmarkStart w:id="4501" w:name="_Toc366579858"/>
      <w:bookmarkStart w:id="4502" w:name="_Toc366580450"/>
      <w:bookmarkStart w:id="4503" w:name="_Toc366581041"/>
      <w:bookmarkStart w:id="4504" w:name="_Toc366581633"/>
      <w:bookmarkStart w:id="4505" w:name="_Toc243112829"/>
      <w:bookmarkStart w:id="4506" w:name="_Toc349042750"/>
      <w:bookmarkStart w:id="4507" w:name="_Toc62570162"/>
      <w:bookmarkStart w:id="4508" w:name="_Toc177399098"/>
      <w:bookmarkStart w:id="4509" w:name="_Toc175057385"/>
      <w:bookmarkStart w:id="4510" w:name="_Toc199516321"/>
      <w:bookmarkStart w:id="4511" w:name="_Toc194983985"/>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r>
        <w:t>Properties for Bidirectional support for All Simple Types with Text representation</w:t>
      </w:r>
      <w:bookmarkEnd w:id="4505"/>
      <w:bookmarkEnd w:id="4506"/>
      <w:bookmarkEnd w:id="4507"/>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7CB12EE2" w:rsidR="000E1214" w:rsidRDefault="00A87198">
            <w:pPr>
              <w:rPr>
                <w:rFonts w:cs="Arial"/>
              </w:rPr>
            </w:pPr>
            <w:r>
              <w:t xml:space="preserve">This property exists in anticipation of future DFDL features that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69696C5F"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28</w:t>
      </w:r>
      <w:r w:rsidR="00FF3CA9">
        <w:rPr>
          <w:noProof/>
        </w:rPr>
        <w:fldChar w:fldCharType="end"/>
      </w:r>
      <w:r>
        <w:t xml:space="preserve"> Properties for Bidirectional support for All Simple Types with Text representation</w:t>
      </w:r>
    </w:p>
    <w:p w14:paraId="79A24AA3" w14:textId="4C399DCB" w:rsidR="000E1214" w:rsidRDefault="00A87198" w:rsidP="00B31DA3">
      <w:pPr>
        <w:pStyle w:val="Heading2"/>
      </w:pPr>
      <w:bookmarkStart w:id="4512" w:name="_Ref38560927"/>
      <w:bookmarkStart w:id="4513" w:name="_Toc62570163"/>
      <w:bookmarkStart w:id="4514" w:name="_Toc243112830"/>
      <w:bookmarkStart w:id="4515" w:name="_Toc349042751"/>
      <w:r>
        <w:t xml:space="preserve">Properties Specific to </w:t>
      </w:r>
      <w:bookmarkEnd w:id="4391"/>
      <w:bookmarkEnd w:id="4392"/>
      <w:r>
        <w:t>String</w:t>
      </w:r>
      <w:bookmarkEnd w:id="4508"/>
      <w:bookmarkEnd w:id="4509"/>
      <w:bookmarkEnd w:id="4510"/>
      <w:bookmarkEnd w:id="4511"/>
      <w:bookmarkEnd w:id="4512"/>
      <w:bookmarkEnd w:id="4513"/>
      <w:r>
        <w:t xml:space="preserve"> </w:t>
      </w:r>
      <w:bookmarkEnd w:id="4514"/>
      <w:bookmarkEnd w:id="4515"/>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rsidP="0012632C">
            <w:pPr>
              <w:numPr>
                <w:ilvl w:val="0"/>
                <w:numId w:val="76"/>
              </w:numPr>
              <w:rPr>
                <w:rFonts w:eastAsia="Arial Unicode MS"/>
              </w:rPr>
            </w:pPr>
            <w:r>
              <w:rPr>
                <w:rFonts w:eastAsia="Arial Unicode MS"/>
              </w:rPr>
              <w:t>the encoding must be a fixed-width encoding</w:t>
            </w:r>
          </w:p>
          <w:p w14:paraId="24C63A97" w14:textId="77777777" w:rsidR="000E1214" w:rsidRDefault="00A87198" w:rsidP="0012632C">
            <w:pPr>
              <w:numPr>
                <w:ilvl w:val="0"/>
                <w:numId w:val="7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12632C">
            <w:pPr>
              <w:numPr>
                <w:ilvl w:val="0"/>
                <w:numId w:val="77"/>
              </w:numPr>
              <w:rPr>
                <w:rFonts w:eastAsia="Arial Unicode MS"/>
              </w:rPr>
            </w:pPr>
            <w:r>
              <w:rPr>
                <w:rFonts w:eastAsia="Arial Unicode MS"/>
              </w:rPr>
              <w:t>DFDL character entities are allowed</w:t>
            </w:r>
          </w:p>
          <w:p w14:paraId="46F604D9" w14:textId="77777777" w:rsidR="000E1214" w:rsidRDefault="00A87198" w:rsidP="0012632C">
            <w:pPr>
              <w:numPr>
                <w:ilvl w:val="0"/>
                <w:numId w:val="77"/>
              </w:numPr>
              <w:rPr>
                <w:rFonts w:eastAsia="Arial Unicode MS"/>
              </w:rPr>
            </w:pPr>
            <w:r>
              <w:rPr>
                <w:rFonts w:eastAsia="Arial Unicode MS"/>
              </w:rPr>
              <w:t>The DFDL byte value entity ( %#rXX; ) is allowed.</w:t>
            </w:r>
          </w:p>
          <w:p w14:paraId="6724E1A8" w14:textId="77777777" w:rsidR="000E1214" w:rsidRDefault="00A87198" w:rsidP="0012632C">
            <w:pPr>
              <w:numPr>
                <w:ilvl w:val="0"/>
                <w:numId w:val="7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6E426035" w:rsidR="000E1214" w:rsidRDefault="00A87198">
            <w:pPr>
              <w:rPr>
                <w:rFonts w:cs="Arial"/>
              </w:rPr>
            </w:pPr>
            <w:r>
              <w:rPr>
                <w:rFonts w:cs="Arial"/>
              </w:rPr>
              <w:t xml:space="preserve">'yes' means if the logical type is xs:string and the value is longer than the specified length, the string is truncated to this length.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87D12" w:rsidRPr="00487D12">
              <w:rPr>
                <w:rStyle w:val="Hyperlink"/>
                <w:rFonts w:eastAsia="Arial Unicode MS"/>
              </w:rPr>
              <w:t>Elements of Specified Length</w:t>
            </w:r>
            <w:r w:rsidRPr="00065302">
              <w:rPr>
                <w:rStyle w:val="Hyperlink"/>
              </w:rPr>
              <w:fldChar w:fldCharType="end"/>
            </w:r>
            <w:r>
              <w:t>.</w:t>
            </w:r>
            <w:r>
              <w:rPr>
                <w:rFonts w:cs="Arial"/>
              </w:rPr>
              <w:t xml:space="preserve">) No </w:t>
            </w:r>
            <w:r w:rsidR="00B31DA3">
              <w:rPr>
                <w:rFonts w:cs="Arial"/>
              </w:rPr>
              <w:t>Processing Error</w:t>
            </w:r>
            <w:r>
              <w:rPr>
                <w:rFonts w:cs="Arial"/>
              </w:rPr>
              <w:t xml:space="preserve"> is raised.</w:t>
            </w:r>
          </w:p>
          <w:p w14:paraId="464B11BE" w14:textId="6509777C" w:rsidR="000E1214" w:rsidRDefault="00A87198">
            <w:pPr>
              <w:rPr>
                <w:rFonts w:cs="Arial"/>
              </w:rPr>
            </w:pPr>
            <w:r>
              <w:rPr>
                <w:rFonts w:cs="Arial"/>
              </w:rPr>
              <w:t>This property is needed when a DFD</w:t>
            </w:r>
            <w:r w:rsidR="006402E3">
              <w:rPr>
                <w:rFonts w:cs="Arial"/>
              </w:rPr>
              <w:t>L</w:t>
            </w:r>
            <w:r w:rsidR="00FD51E3">
              <w:rPr>
                <w:rFonts w:cs="Arial"/>
              </w:rPr>
              <w:t xml:space="preserve"> </w:t>
            </w:r>
            <w:r>
              <w:rPr>
                <w:rFonts w:cs="Arial"/>
              </w:rPr>
              <w:t xml:space="preserve">schema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3739AA30"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 xml:space="preserve">However, if the value of the dfdl:textStringJustification property is 'center', truncation does not occur, and a </w:t>
            </w:r>
            <w:r w:rsidR="00B31DA3">
              <w:rPr>
                <w:rFonts w:eastAsia="MS Mincho"/>
              </w:rPr>
              <w:t>Processing Error</w:t>
            </w:r>
            <w:r>
              <w:rPr>
                <w:rFonts w:eastAsia="MS Mincho"/>
              </w:rPr>
              <w:t xml:space="preserve"> occurs if the value is too long.</w:t>
            </w:r>
          </w:p>
          <w:p w14:paraId="66FC9167" w14:textId="3A42BA9F" w:rsidR="000E1214" w:rsidRDefault="00A87198">
            <w:pPr>
              <w:rPr>
                <w:rFonts w:eastAsia="Arial Unicode MS"/>
              </w:rPr>
            </w:pPr>
            <w:r>
              <w:rPr>
                <w:rFonts w:eastAsia="MS Mincho"/>
              </w:rPr>
              <w:t xml:space="preserve">When unparsing, </w:t>
            </w:r>
            <w:r w:rsidR="003E209F">
              <w:rPr>
                <w:rFonts w:eastAsia="MS Mincho"/>
              </w:rPr>
              <w:t>Validation Error</w:t>
            </w:r>
            <w:r>
              <w:rPr>
                <w:rFonts w:eastAsia="MS Mincho"/>
              </w:rPr>
              <w:t xml:space="preserve">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31EDE003" w:rsidR="000E1214" w:rsidRDefault="00A87198">
      <w:pPr>
        <w:pStyle w:val="Caption"/>
      </w:pPr>
      <w:bookmarkStart w:id="4516" w:name="_Toc130873629"/>
      <w:bookmarkStart w:id="4517" w:name="_Toc140549601"/>
      <w:r>
        <w:t xml:space="preserve">Table </w:t>
      </w:r>
      <w:r w:rsidR="00FF3CA9">
        <w:fldChar w:fldCharType="begin"/>
      </w:r>
      <w:r w:rsidR="00FF3CA9">
        <w:instrText xml:space="preserve"> SEQ Table \* ARABIC </w:instrText>
      </w:r>
      <w:r w:rsidR="00FF3CA9">
        <w:fldChar w:fldCharType="separate"/>
      </w:r>
      <w:r w:rsidR="00487D12">
        <w:rPr>
          <w:noProof/>
        </w:rPr>
        <w:t>29</w:t>
      </w:r>
      <w:r w:rsidR="00FF3CA9">
        <w:rPr>
          <w:noProof/>
        </w:rPr>
        <w:fldChar w:fldCharType="end"/>
      </w:r>
      <w:r>
        <w:rPr>
          <w:noProof/>
        </w:rPr>
        <w:t xml:space="preserve"> </w:t>
      </w:r>
      <w:r>
        <w:t>Properties Specific to String</w:t>
      </w:r>
    </w:p>
    <w:p w14:paraId="5F9DDA7B" w14:textId="77777777" w:rsidR="000E1214" w:rsidRDefault="00A87198" w:rsidP="00B31DA3">
      <w:pPr>
        <w:pStyle w:val="Heading2"/>
      </w:pPr>
      <w:bookmarkStart w:id="4518" w:name="_Toc229813808"/>
      <w:bookmarkStart w:id="4519" w:name="_Toc229814002"/>
      <w:bookmarkStart w:id="4520" w:name="_Toc349042752"/>
      <w:bookmarkStart w:id="4521" w:name="_Toc62570164"/>
      <w:bookmarkStart w:id="4522" w:name="_Toc177399100"/>
      <w:bookmarkStart w:id="4523" w:name="_Toc175057387"/>
      <w:bookmarkStart w:id="4524" w:name="_Toc199516324"/>
      <w:bookmarkStart w:id="4525" w:name="_Toc194983987"/>
      <w:bookmarkStart w:id="4526" w:name="_Toc243112831"/>
      <w:bookmarkStart w:id="4527" w:name="_Ref251144933"/>
      <w:bookmarkEnd w:id="4518"/>
      <w:bookmarkEnd w:id="4519"/>
      <w:r>
        <w:t>Properties Specific to Number with Text or Binary Representation</w:t>
      </w:r>
      <w:bookmarkEnd w:id="4520"/>
      <w:bookmarkEnd w:id="4521"/>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3950AD76"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87D1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87D12" w:rsidRPr="00487D1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87D12" w:rsidRPr="00487D1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6EFB467E"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30</w:t>
      </w:r>
      <w:r w:rsidR="00FF3CA9">
        <w:rPr>
          <w:noProof/>
        </w:rPr>
        <w:fldChar w:fldCharType="end"/>
      </w:r>
      <w:r>
        <w:t xml:space="preserve"> Properties Specific to Number with Text or Binary Representation</w:t>
      </w:r>
    </w:p>
    <w:p w14:paraId="32519AC3" w14:textId="309448C5" w:rsidR="000E1214" w:rsidRDefault="00A87198" w:rsidP="00B31DA3">
      <w:pPr>
        <w:pStyle w:val="Heading2"/>
      </w:pPr>
      <w:bookmarkStart w:id="4528" w:name="_Toc349042753"/>
      <w:bookmarkStart w:id="4529" w:name="_Ref38560978"/>
      <w:bookmarkStart w:id="4530" w:name="_Toc62570165"/>
      <w:r>
        <w:t xml:space="preserve">Properties Specific to </w:t>
      </w:r>
      <w:bookmarkEnd w:id="4516"/>
      <w:bookmarkEnd w:id="4517"/>
      <w:r>
        <w:t>Number</w:t>
      </w:r>
      <w:bookmarkEnd w:id="4522"/>
      <w:bookmarkEnd w:id="4523"/>
      <w:r>
        <w:t xml:space="preserve"> with Text </w:t>
      </w:r>
      <w:bookmarkEnd w:id="4524"/>
      <w:bookmarkEnd w:id="4525"/>
      <w:bookmarkEnd w:id="4526"/>
      <w:bookmarkEnd w:id="4527"/>
      <w:bookmarkEnd w:id="4528"/>
      <w:r>
        <w:t>Representation</w:t>
      </w:r>
      <w:bookmarkEnd w:id="4529"/>
      <w:bookmarkEnd w:id="4530"/>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2CFE2EAB"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5D9EFE01" w:rsidR="00A75D80" w:rsidRDefault="00A75D80" w:rsidP="00A75D80">
            <w:pPr>
              <w:rPr>
                <w:iCs/>
              </w:rPr>
            </w:pPr>
            <w:r>
              <w:rPr>
                <w:iCs/>
              </w:rPr>
              <w:t xml:space="preserve">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t>
            </w:r>
            <w:r w:rsidR="009E5CB5">
              <w:rPr>
                <w:iCs/>
              </w:rPr>
              <w:t>are</w:t>
            </w:r>
            <w:r>
              <w:rPr>
                <w:iCs/>
              </w:rPr>
              <w:t xml:space="preserve"> accepted. On unparsing the range 0xC0 to 0xC9 </w:t>
            </w:r>
            <w:r w:rsidR="009E5CB5">
              <w:rPr>
                <w:iCs/>
              </w:rPr>
              <w:t>are</w:t>
            </w:r>
            <w:r>
              <w:rPr>
                <w:iCs/>
              </w:rPr>
              <w:t xml:space="preserve"> produced for positive signs and the range 0xD0 to 0xD9 </w:t>
            </w:r>
            <w:r w:rsidR="009E5CB5">
              <w:rPr>
                <w:iCs/>
              </w:rPr>
              <w:t>are</w:t>
            </w:r>
            <w:r>
              <w:rPr>
                <w:iCs/>
              </w:rPr>
              <w:t xml:space="preserv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Pr="00DC5600" w:rsidRDefault="00A87198" w:rsidP="0012632C">
            <w:pPr>
              <w:pStyle w:val="ListParagraph"/>
              <w:numPr>
                <w:ilvl w:val="0"/>
                <w:numId w:val="165"/>
              </w:numPr>
              <w:rPr>
                <w:rFonts w:eastAsia="Arial Unicode MS"/>
              </w:rPr>
            </w:pPr>
            <w:r w:rsidRPr="00DC5600">
              <w:rPr>
                <w:rFonts w:eastAsia="Arial Unicode MS"/>
              </w:rPr>
              <w:t>the encoding must be a fixed-width encoding</w:t>
            </w:r>
          </w:p>
          <w:p w14:paraId="33476A6E" w14:textId="77777777" w:rsidR="000E1214" w:rsidRPr="00DC5600" w:rsidRDefault="00A87198" w:rsidP="0012632C">
            <w:pPr>
              <w:pStyle w:val="ListParagraph"/>
              <w:numPr>
                <w:ilvl w:val="0"/>
                <w:numId w:val="165"/>
              </w:numPr>
              <w:rPr>
                <w:rFonts w:eastAsia="Arial Unicode MS"/>
              </w:rPr>
            </w:pPr>
            <w:r w:rsidRPr="00DC5600">
              <w:rPr>
                <w:rFonts w:eastAsia="Arial Unicode MS"/>
              </w:rPr>
              <w:t xml:space="preserve">padding and trimming must be applied using a sequence of N pad bytes, where N is the width of a character in the fixed-width encoding. </w:t>
            </w:r>
          </w:p>
          <w:p w14:paraId="55CABA5A" w14:textId="2E5125D9" w:rsidR="000E1214" w:rsidRDefault="00A87198">
            <w:pPr>
              <w:rPr>
                <w:rFonts w:eastAsia="Arial Unicode MS"/>
              </w:rPr>
            </w:pPr>
            <w:r>
              <w:rPr>
                <w:rFonts w:cs="Arial"/>
              </w:rPr>
              <w:t xml:space="preserve">When parsing, if the pad character is '0' and dfdl:textTrimKind is 'padChar' then the SimpleContent region is trimmed of the '0' characters as defined by the trimming rules. If at least one '0' character is removed and the trimmed text causes a </w:t>
            </w:r>
            <w:r w:rsidR="00B31DA3">
              <w:rPr>
                <w:rFonts w:cs="Arial"/>
              </w:rPr>
              <w:t>Processing Error</w:t>
            </w:r>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5D12B50A"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87D1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87D12" w:rsidRPr="00487D1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1363FBC9"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w:t>
            </w:r>
            <w:r w:rsidR="00B31DA3">
              <w:rPr>
                <w:rFonts w:eastAsia="Arial Unicode MS" w:cs="Arial"/>
              </w:rPr>
              <w:t>Processing Error</w:t>
            </w:r>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'roundCeiling' - toward positive infinity.</w:t>
            </w:r>
          </w:p>
          <w:p w14:paraId="0EAB935D"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'roundFloor' - toward negative infinity</w:t>
            </w:r>
          </w:p>
          <w:p w14:paraId="67411D4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'roundDown' - toward zero</w:t>
            </w:r>
          </w:p>
          <w:p w14:paraId="480D9D2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'roundUp' - away from zero</w:t>
            </w:r>
          </w:p>
          <w:p w14:paraId="4D5322B5" w14:textId="77777777" w:rsidR="000E1214" w:rsidRPr="00DC5600" w:rsidRDefault="00A87198" w:rsidP="0012632C">
            <w:pPr>
              <w:pStyle w:val="ListParagraph"/>
              <w:numPr>
                <w:ilvl w:val="0"/>
                <w:numId w:val="166"/>
              </w:numPr>
              <w:rPr>
                <w:rFonts w:eastAsia="Arial Unicode MS"/>
              </w:rPr>
            </w:pPr>
            <w:r w:rsidRPr="00DC5600">
              <w:rPr>
                <w:rFonts w:eastAsia="Arial Unicode MS"/>
              </w:rPr>
              <w:t xml:space="preserve">'roundHalfEven' - toward nearest neighbor, except when both neighbors are equidistant, in which case round towards the even neighbor. </w:t>
            </w:r>
          </w:p>
          <w:p w14:paraId="09675A6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'roundHalfDown' - toward nearest neighbor, except when both neighbors are equidistant, in which case round down.</w:t>
            </w:r>
          </w:p>
          <w:p w14:paraId="5D04541F"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'roundHalfUp' - toward nearest neighbor, except when both neighbors are equidistant, in which case round up.</w:t>
            </w:r>
          </w:p>
          <w:p w14:paraId="0A1C0B46" w14:textId="7DBF102E" w:rsidR="000E1214" w:rsidRPr="00DC5600" w:rsidRDefault="00A87198" w:rsidP="0012632C">
            <w:pPr>
              <w:pStyle w:val="ListParagraph"/>
              <w:numPr>
                <w:ilvl w:val="0"/>
                <w:numId w:val="166"/>
              </w:numPr>
              <w:rPr>
                <w:rFonts w:eastAsia="Arial Unicode MS"/>
              </w:rPr>
            </w:pPr>
            <w:r w:rsidRPr="00DC5600">
              <w:rPr>
                <w:rFonts w:eastAsia="Arial Unicode MS"/>
              </w:rPr>
              <w:t xml:space="preserve">'roundUnnecessary' - no rounding. If rounding is necessary it is a </w:t>
            </w:r>
            <w:r w:rsidR="00B31DA3" w:rsidRPr="00DC5600">
              <w:rPr>
                <w:rFonts w:eastAsia="Arial Unicode MS"/>
              </w:rPr>
              <w:t>Processing Error</w:t>
            </w:r>
            <w:r w:rsidRPr="00DC5600">
              <w:rPr>
                <w:rFonts w:eastAsia="Arial Unicode MS"/>
              </w:rPr>
              <w:t>.</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7A1E3D8C"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sidR="002F2DA0">
              <w:rPr>
                <w:rFonts w:eastAsia="Arial"/>
              </w:rPr>
              <w:t xml:space="preserve">behavior is implementation-defined, but typically includes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5796284E"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87D1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87D12" w:rsidRPr="00487D1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783617A"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entities are allowed</w:t>
            </w:r>
          </w:p>
          <w:p w14:paraId="40589EFF" w14:textId="77777777" w:rsidR="000E1214" w:rsidRPr="00DC5600" w:rsidRDefault="00A87198" w:rsidP="0012632C">
            <w:pPr>
              <w:pStyle w:val="ListParagraph"/>
              <w:numPr>
                <w:ilvl w:val="0"/>
                <w:numId w:val="167"/>
              </w:numPr>
              <w:rPr>
                <w:rFonts w:eastAsia="Arial Unicode MS"/>
              </w:rPr>
            </w:pPr>
            <w:r w:rsidRPr="00DC5600">
              <w:rPr>
                <w:rFonts w:eastAsia="Arial Unicode MS"/>
              </w:rPr>
              <w:t>The DFDL byte value entity ( %#rXX; ) is not allowed.</w:t>
            </w:r>
          </w:p>
          <w:p w14:paraId="22D88144"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A59FE8"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t>
            </w:r>
            <w:r w:rsidR="002368DE">
              <w:rPr>
                <w:rFonts w:eastAsia="Arial Unicode MS" w:cs="Arial"/>
              </w:rPr>
              <w:t>can</w:t>
            </w:r>
            <w:r w:rsidR="005141E4">
              <w:rPr>
                <w:rFonts w:eastAsia="Arial Unicode MS" w:cs="Arial"/>
              </w:rPr>
              <w:t xml:space="preserve"> appear</w:t>
            </w:r>
            <w:r w:rsidR="00A87198">
              <w:rPr>
                <w:rFonts w:eastAsia="Arial Unicode MS" w:cs="Arial"/>
              </w:rPr>
              <w:t xml:space="preserve">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43E1B77C"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487D12">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487D12">
              <w:rPr>
                <w:rFonts w:cs="Arial"/>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0F1C576" w:rsidR="000E1214" w:rsidRDefault="00A87198">
            <w:pPr>
              <w:rPr>
                <w:rFonts w:eastAsia="Arial Unicode MS" w:cs="Arial"/>
              </w:rPr>
            </w:pPr>
            <w:r>
              <w:rPr>
                <w:rFonts w:eastAsia="Arial Unicode MS" w:cs="Arial"/>
              </w:rPr>
              <w:t xml:space="preserve">Defines the actual character(s) that appear in the data as the exponent indicator. If the empty string is specified then no exponent character </w:t>
            </w:r>
            <w:r w:rsidR="009E5CB5">
              <w:rPr>
                <w:rFonts w:eastAsia="Arial Unicode MS" w:cs="Arial"/>
              </w:rPr>
              <w:t>is</w:t>
            </w:r>
            <w:r>
              <w:rPr>
                <w:rFonts w:eastAsia="Arial Unicode MS" w:cs="Arial"/>
              </w:rPr>
              <w:t xml:space="preserv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5564AA48" w:rsidR="000E1214" w:rsidRDefault="00A87198">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entities are allowed.</w:t>
            </w:r>
          </w:p>
          <w:p w14:paraId="44AD6086"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Byte Value entities ( %#rXX; ) are not allowed.</w:t>
            </w:r>
          </w:p>
          <w:p w14:paraId="4A5CDCC1"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class entities NL and ES are not allowed.</w:t>
            </w:r>
          </w:p>
          <w:p w14:paraId="678DBD6A" w14:textId="77777777" w:rsidR="000E1214" w:rsidRPr="00DC5600" w:rsidRDefault="00A87198" w:rsidP="0012632C">
            <w:pPr>
              <w:pStyle w:val="ListParagraph"/>
              <w:numPr>
                <w:ilvl w:val="0"/>
                <w:numId w:val="168"/>
              </w:numPr>
              <w:rPr>
                <w:rFonts w:eastAsia="Arial Unicode MS"/>
              </w:rPr>
            </w:pPr>
            <w:r w:rsidRPr="00DC5600">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62011EA9" w:rsidR="000E1214" w:rsidRDefault="00A87198">
            <w:pPr>
              <w:rPr>
                <w:rFonts w:cs="Arial"/>
              </w:rPr>
            </w:pPr>
            <w:r>
              <w:rPr>
                <w:rFonts w:eastAsia="Arial Unicode MS" w:cs="Arial"/>
                <w:lang w:val="en-GB"/>
              </w:rPr>
              <w:t>When base is not 10, xs:decimal, xs:float</w:t>
            </w:r>
            <w:r w:rsidR="00FD51E3">
              <w:rPr>
                <w:rFonts w:eastAsia="Arial Unicode MS" w:cs="Arial"/>
                <w:lang w:val="en-GB"/>
              </w:rPr>
              <w:t>,</w:t>
            </w:r>
            <w:r>
              <w:rPr>
                <w:rFonts w:eastAsia="Arial Unicode MS" w:cs="Arial"/>
                <w:lang w:val="en-GB"/>
              </w:rPr>
              <w:t xml:space="preserve">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05B47273" w:rsidR="000E1214" w:rsidRDefault="00A87198">
            <w:r>
              <w:rPr>
                <w:iCs/>
              </w:rPr>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Pr="00DC5600" w:rsidRDefault="00A87198" w:rsidP="0012632C">
            <w:pPr>
              <w:pStyle w:val="ListParagraph"/>
              <w:numPr>
                <w:ilvl w:val="0"/>
                <w:numId w:val="169"/>
              </w:numPr>
            </w:pPr>
            <w:r w:rsidRPr="00DC5600">
              <w:t xml:space="preserve">asciiStandard: ASCII characters '0123456789' represent a positive sign and the corresponding digit. (Sign nibble for '+' is 0x3, which is the high nibble of these code points unmodified.) ASCII characters 'pqrstuvwxy' represent negative sign and digits 0 to 9. (Code points 0x70 to 0x79) </w:t>
            </w:r>
          </w:p>
          <w:p w14:paraId="78E6B486" w14:textId="7AA02336" w:rsidR="000E1214" w:rsidRPr="00DC5600" w:rsidRDefault="00A87198" w:rsidP="0012632C">
            <w:pPr>
              <w:pStyle w:val="ListParagraph"/>
              <w:numPr>
                <w:ilvl w:val="0"/>
                <w:numId w:val="169"/>
              </w:numPr>
            </w:pPr>
            <w:r w:rsidRPr="00DC5600">
              <w:t xml:space="preserve">asciiTranslatedEBCDIC:  The overpunched character is the ASCII equivalent of the typical EBCDIC above. </w:t>
            </w:r>
            <w:r w:rsidR="00F1488C" w:rsidRPr="00DC5600">
              <w:t>So,</w:t>
            </w:r>
            <w:r w:rsidRPr="00DC5600">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Pr="00DC5600" w:rsidRDefault="00A87198" w:rsidP="0012632C">
            <w:pPr>
              <w:pStyle w:val="ListParagraph"/>
              <w:numPr>
                <w:ilvl w:val="0"/>
                <w:numId w:val="169"/>
              </w:numPr>
            </w:pPr>
            <w:r w:rsidRPr="00DC5600">
              <w:t>asciiCARealiaModified</w:t>
            </w:r>
            <w:r w:rsidRPr="00DC5600">
              <w:footnoteReference w:id="42"/>
            </w:r>
            <w:r w:rsidRPr="00DC5600">
              <w:t xml:space="preserve">:  In this style, the ASCII characters '0123456789' represent positive sign and digits 0 to 9 as in </w:t>
            </w:r>
            <w:r w:rsidR="0019113C" w:rsidRPr="00DC5600">
              <w:t>asciiS</w:t>
            </w:r>
            <w:r w:rsidRPr="00DC5600">
              <w:t xml:space="preserve">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 </w:t>
            </w:r>
          </w:p>
          <w:p w14:paraId="69357ED0" w14:textId="40C35882" w:rsidR="000E1214" w:rsidRPr="00DC5600" w:rsidRDefault="00A87198" w:rsidP="0012632C">
            <w:pPr>
              <w:pStyle w:val="ListParagraph"/>
              <w:numPr>
                <w:ilvl w:val="0"/>
                <w:numId w:val="169"/>
              </w:numPr>
              <w:rPr>
                <w:rFonts w:eastAsia="Arial Unicode MS"/>
              </w:rPr>
            </w:pPr>
            <w:r w:rsidRPr="00DC5600">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sidRPr="00DC5600">
              <w:t xml:space="preserve">schema </w:t>
            </w:r>
            <w:r w:rsidRPr="00DC5600">
              <w:t xml:space="preserve">must specify an encoding like ISO-8859-1 </w:t>
            </w:r>
            <w:r w:rsidR="00F1488C" w:rsidRPr="00DC5600">
              <w:t>for</w:t>
            </w:r>
            <w:r w:rsidRPr="00DC5600">
              <w:t xml:space="preserve"> such zoned decimals to parse without an encoding error. (Note that neither ISO-8859-1 </w:t>
            </w:r>
            <w:r w:rsidR="0019113C" w:rsidRPr="00DC5600">
              <w:t>encoding,</w:t>
            </w:r>
            <w:r w:rsidRPr="00DC5600">
              <w:t xml:space="preserve"> nor Unicode have assigned glyphs for these code points. They are considered control characters.)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099314D1" w:rsidR="000E1214" w:rsidRDefault="00A87198">
      <w:pPr>
        <w:pStyle w:val="Caption"/>
      </w:pPr>
      <w:bookmarkStart w:id="4531" w:name="_Toc130873640"/>
      <w:bookmarkStart w:id="4532" w:name="_Toc140549612"/>
      <w:bookmarkStart w:id="4533" w:name="_Ref140946684"/>
      <w:bookmarkStart w:id="4534" w:name="_Ref140946689"/>
      <w:bookmarkStart w:id="4535" w:name="_Toc177399101"/>
      <w:bookmarkStart w:id="4536" w:name="_Toc175057388"/>
      <w:bookmarkStart w:id="4537" w:name="_Toc199516325"/>
      <w:bookmarkStart w:id="4538" w:name="_Toc194983988"/>
      <w:bookmarkStart w:id="4539" w:name="_Ref215978163"/>
      <w:bookmarkStart w:id="4540" w:name="_Ref215978195"/>
      <w:bookmarkStart w:id="4541" w:name="_Toc243112832"/>
      <w:r>
        <w:t xml:space="preserve">Table </w:t>
      </w:r>
      <w:r w:rsidR="00FF3CA9">
        <w:fldChar w:fldCharType="begin"/>
      </w:r>
      <w:r w:rsidR="00FF3CA9">
        <w:instrText xml:space="preserve"> SEQ Table \* ARABIC </w:instrText>
      </w:r>
      <w:r w:rsidR="00FF3CA9">
        <w:fldChar w:fldCharType="separate"/>
      </w:r>
      <w:r w:rsidR="00487D12">
        <w:rPr>
          <w:noProof/>
        </w:rPr>
        <w:t>31</w:t>
      </w:r>
      <w:r w:rsidR="00FF3CA9">
        <w:rPr>
          <w:noProof/>
        </w:rPr>
        <w:fldChar w:fldCharType="end"/>
      </w:r>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4531"/>
      <w:bookmarkEnd w:id="4532"/>
      <w:bookmarkEnd w:id="4533"/>
      <w:bookmarkEnd w:id="4534"/>
      <w:bookmarkEnd w:id="4535"/>
      <w:bookmarkEnd w:id="4536"/>
      <w:bookmarkEnd w:id="4537"/>
      <w:bookmarkEnd w:id="4538"/>
      <w:bookmarkEnd w:id="4539"/>
      <w:bookmarkEnd w:id="4540"/>
      <w:bookmarkEnd w:id="4541"/>
    </w:p>
    <w:p w14:paraId="73BA5C13" w14:textId="77777777" w:rsidR="000E1214" w:rsidRDefault="00A87198" w:rsidP="00996DD5">
      <w:pPr>
        <w:pStyle w:val="Heading3"/>
        <w:rPr>
          <w:rFonts w:eastAsia="Times New Roman"/>
        </w:rPr>
      </w:pPr>
      <w:bookmarkStart w:id="4542" w:name="_Toc254776341"/>
      <w:bookmarkStart w:id="4543" w:name="_Toc254776342"/>
      <w:bookmarkStart w:id="4544" w:name="_Toc254776343"/>
      <w:bookmarkStart w:id="4545" w:name="_Toc254776344"/>
      <w:bookmarkStart w:id="4546" w:name="_Ref254704660"/>
      <w:bookmarkStart w:id="4547" w:name="_Toc349042754"/>
      <w:bookmarkStart w:id="4548" w:name="_Toc62570166"/>
      <w:bookmarkEnd w:id="4542"/>
      <w:bookmarkEnd w:id="4543"/>
      <w:bookmarkEnd w:id="4544"/>
      <w:bookmarkEnd w:id="4545"/>
      <w:r>
        <w:rPr>
          <w:rFonts w:eastAsia="Times New Roman"/>
        </w:rPr>
        <w:t>The dfdl:textNumberPattern Property</w:t>
      </w:r>
      <w:bookmarkEnd w:id="4546"/>
      <w:bookmarkEnd w:id="4547"/>
      <w:bookmarkEnd w:id="4548"/>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04F6F5CA"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4549" w:name="_Ref275431294"/>
      <w:r>
        <w:rPr>
          <w:rFonts w:eastAsia="Times New Roman" w:cs="Arial"/>
        </w:rPr>
        <w:t>dfdl:textNumberPattern for dfdl:textNumberRep 'standard'</w:t>
      </w:r>
      <w:bookmarkEnd w:id="4549"/>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02678FD8" w:rsidR="000E1214" w:rsidRDefault="00A87198">
      <w:r>
        <w:t>To insert a special character in a pattern as a literal, that is, without any special meaning, the character</w:t>
      </w:r>
      <w:ins w:id="4550" w:author="Beckerle, Mike" w:date="2023-05-19T15:57:00Z">
        <w:r w:rsidR="005361AA">
          <w:t>, or a string containing it</w:t>
        </w:r>
      </w:ins>
      <w:r>
        <w:t xml:space="preserve"> must be </w:t>
      </w:r>
      <w:del w:id="4551" w:author="Beckerle, Mike" w:date="2023-05-19T15:57:00Z">
        <w:r w:rsidDel="005361AA">
          <w:delText>quoted</w:delText>
        </w:r>
      </w:del>
      <w:ins w:id="4552" w:author="Beckerle, Mike" w:date="2023-05-19T15:57:00Z">
        <w:r w:rsidR="005361AA">
          <w:t>surrounded by quote symbols</w:t>
        </w:r>
      </w:ins>
      <w:r>
        <w:t>. There are some exceptions to this which are noted below.</w:t>
      </w:r>
    </w:p>
    <w:tbl>
      <w:tblPr>
        <w:tblStyle w:val="Table"/>
        <w:tblW w:w="5000" w:type="pct"/>
        <w:tblInd w:w="0" w:type="dxa"/>
        <w:tblLook w:val="04A0" w:firstRow="1" w:lastRow="0" w:firstColumn="1" w:lastColumn="0" w:noHBand="0" w:noVBand="1"/>
      </w:tblPr>
      <w:tblGrid>
        <w:gridCol w:w="939"/>
        <w:gridCol w:w="1525"/>
        <w:gridCol w:w="6166"/>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rsidP="00EF2611">
            <w: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rsidP="00EF2611">
            <w: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rsidP="00EF2611">
            <w: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rsidP="00EF2611">
            <w: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A3F27E5" w:rsidR="000E1214" w:rsidRDefault="00A87198" w:rsidP="00EF2611">
            <w:r>
              <w:t>Separates mantissa and exponent in scientific notation. Need not be quoted in prefix or suffix</w:t>
            </w:r>
            <w:ins w:id="4553" w:author="Beckerle, Mike" w:date="2023-05-19T16:04:00Z">
              <w:r w:rsidR="006D6A38">
                <w:t xml:space="preserve"> if use is unambiguous</w:t>
              </w:r>
            </w:ins>
            <w:r>
              <w:t xml:space="preserve">.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rsidP="00EF2611">
            <w: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5AA8FE1C" w:rsidR="000E1214" w:rsidRDefault="00A87198" w:rsidP="00EF2611">
            <w:r>
              <w:t>Prefix positive exponents with plus sign. Need not be quoted in prefix or suffix</w:t>
            </w:r>
            <w:ins w:id="4554" w:author="Beckerle, Mike" w:date="2023-05-19T16:04:00Z">
              <w:r w:rsidR="00D4302D">
                <w:t xml:space="preserve"> if use is unambigu</w:t>
              </w:r>
            </w:ins>
            <w:ins w:id="4555" w:author="Beckerle, Mike" w:date="2023-05-19T16:05:00Z">
              <w:r w:rsidR="00D4302D">
                <w:t>ous</w:t>
              </w:r>
            </w:ins>
            <w:r>
              <w:t xml:space="preserve">.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rsidP="00EF2611">
            <w: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rsidP="00EF2611">
            <w: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rsidP="00EF2611">
            <w: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CEEADB6" w14:textId="77777777" w:rsidR="003972A8" w:rsidRDefault="00A87198" w:rsidP="00EF2611">
            <w:r>
              <w:t xml:space="preserve">Used to </w:t>
            </w:r>
            <w:ins w:id="4556" w:author="Beckerle, Mike" w:date="2023-05-19T15:58:00Z">
              <w:r w:rsidR="00A555F7">
                <w:t xml:space="preserve">escape </w:t>
              </w:r>
            </w:ins>
            <w:r>
              <w:t xml:space="preserve">special characters in a prefix or suffix, for example, </w:t>
            </w:r>
            <w:r w:rsidRPr="00B54C69">
              <w:rPr>
                <w:rFonts w:ascii="Courier New" w:hAnsi="Courier New" w:cs="Courier New"/>
                <w:highlight w:val="lightGray"/>
              </w:rPr>
              <w:t>'#'#</w:t>
            </w:r>
            <w:r>
              <w:t xml:space="preserve"> </w:t>
            </w:r>
            <w:r w:rsidRPr="003972A8">
              <w:t>formats 123</w:t>
            </w:r>
            <w:r>
              <w:t xml:space="preserve"> to</w:t>
            </w:r>
            <w:r w:rsidRPr="00BA4D5E">
              <w:rPr>
                <w:rFonts w:ascii="Courier New" w:hAnsi="Courier New" w:cs="Courier New"/>
              </w:rPr>
              <w:t xml:space="preserve"> </w:t>
            </w:r>
            <w:r w:rsidRPr="00B54C69">
              <w:rPr>
                <w:rFonts w:ascii="Courier New" w:hAnsi="Courier New" w:cs="Courier New"/>
                <w:highlight w:val="lightGray"/>
              </w:rPr>
              <w:t>#123</w:t>
            </w:r>
            <w:r>
              <w:t>. To create a single quote itself, use two in a row:</w:t>
            </w:r>
            <w:r w:rsidRPr="00BA4D5E">
              <w:rPr>
                <w:rFonts w:ascii="Courier New" w:hAnsi="Courier New" w:cs="Courier New"/>
              </w:rPr>
              <w:t xml:space="preserve"> </w:t>
            </w:r>
            <w:r w:rsidRPr="00B54C69">
              <w:rPr>
                <w:rFonts w:ascii="Courier New" w:hAnsi="Courier New" w:cs="Courier New"/>
                <w:highlight w:val="lightGray"/>
              </w:rPr>
              <w:t># o''clock</w:t>
            </w:r>
            <w:r>
              <w:t xml:space="preserve">. </w:t>
            </w:r>
          </w:p>
          <w:p w14:paraId="46A9F736" w14:textId="2A738629" w:rsidR="000E1214" w:rsidRDefault="00B50B42" w:rsidP="00EF2611">
            <w:ins w:id="4557" w:author="Beckerle, Mike" w:date="2023-05-19T15:58:00Z">
              <w:r w:rsidRPr="00B54C69">
                <w:t>Multiple special characters may be escaped either by quoting individually or by quoting a containing string, for example</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ins>
            <w:r w:rsidR="00920526">
              <w:rPr>
                <w:rFonts w:ascii="Segoe UI" w:hAnsi="Segoe UI" w:cs="Segoe UI"/>
                <w:b/>
                <w:bCs/>
                <w:color w:val="1F2328"/>
                <w:sz w:val="21"/>
                <w:szCs w:val="21"/>
                <w:shd w:val="clear" w:color="auto" w:fill="FFFFFF"/>
              </w:rPr>
              <w:t xml:space="preserve"> </w:t>
            </w:r>
            <w:ins w:id="4558" w:author="Beckerle, Mike" w:date="2023-05-19T15:58:00Z">
              <w:r w:rsidRPr="00D61E74">
                <w:t>and</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Pr="00B50B42">
                <w:rPr>
                  <w:rFonts w:ascii="Segoe UI" w:hAnsi="Segoe UI" w:cs="Segoe UI"/>
                  <w:b/>
                  <w:bCs/>
                  <w:color w:val="1F2328"/>
                  <w:sz w:val="21"/>
                  <w:szCs w:val="21"/>
                  <w:shd w:val="clear" w:color="auto" w:fill="FFFFFF"/>
                </w:rPr>
                <w:t> </w:t>
              </w:r>
              <w:r w:rsidRPr="00D61E74">
                <w:t>both format 123 to</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123</w:t>
              </w:r>
              <w:r w:rsidRPr="00B50B42">
                <w:rPr>
                  <w:rFonts w:ascii="Segoe UI" w:hAnsi="Segoe UI" w:cs="Segoe UI"/>
                  <w:b/>
                  <w:bCs/>
                  <w:color w:val="1F2328"/>
                  <w:sz w:val="21"/>
                  <w:szCs w:val="21"/>
                  <w:shd w:val="clear" w:color="auto" w:fill="FFFFFF"/>
                </w:rPr>
                <w:t>.</w:t>
              </w:r>
            </w:ins>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60B2602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0631452B" w:rsidR="000E1214" w:rsidRDefault="00A87198">
      <w:pPr>
        <w:rPr>
          <w:rFonts w:cs="Arial"/>
        </w:rPr>
      </w:pPr>
      <w:r>
        <w:rPr>
          <w:rFonts w:cs="Arial"/>
        </w:rPr>
        <w:t xml:space="preserve">The prefixes, suffixes, and various symbols used for infinity, digits, grouping separators, decimal separators, etc. may be set to arbitrary values, and they appear properly during unparsing. However, care must be taken that the symbols and strings do not conflict, or parsing will be unreliable. For example, either the positive and negative prefixes or the suffixes must be distinct for </w:t>
      </w:r>
      <w:hyperlink r:id="rId22"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6A5AE0C7"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33</w:t>
      </w:r>
      <w:r w:rsidR="00FF3CA9">
        <w:rPr>
          <w:noProof/>
        </w:rPr>
        <w:fldChar w:fldCharType="end"/>
      </w:r>
      <w:r>
        <w:t xml:space="preserve"> Examples of P Symbol in the dfdl:textNumberPattern Property</w:t>
      </w:r>
    </w:p>
    <w:p w14:paraId="25E5807A" w14:textId="77777777" w:rsidR="000E1214" w:rsidRPr="00306E99" w:rsidRDefault="00A87198" w:rsidP="00306E99">
      <w:pPr>
        <w:pStyle w:val="Codeblock0"/>
      </w:pPr>
      <w:r w:rsidRPr="00306E99">
        <w:t xml:space="preserve"> pattern    := subpattern (';' subpattern)?</w:t>
      </w:r>
    </w:p>
    <w:p w14:paraId="707E8E00" w14:textId="77777777" w:rsidR="000E1214" w:rsidRPr="00306E99" w:rsidRDefault="00A87198" w:rsidP="00306E99">
      <w:pPr>
        <w:pStyle w:val="Codeblock0"/>
      </w:pPr>
      <w:r w:rsidRPr="00306E99">
        <w:t xml:space="preserve"> subpattern := prefix? ((number exponent?)| vpinteger) suffix?</w:t>
      </w:r>
    </w:p>
    <w:p w14:paraId="26B5EA7A" w14:textId="77777777" w:rsidR="006729AE" w:rsidRPr="00306E99" w:rsidRDefault="00A87198" w:rsidP="00306E99">
      <w:pPr>
        <w:pStyle w:val="Codeblock0"/>
      </w:pPr>
      <w:r w:rsidRPr="00306E99">
        <w:t xml:space="preserve"> number     := (integer ('.' fraction)?) | sigdigits</w:t>
      </w:r>
    </w:p>
    <w:p w14:paraId="2E26ABAC" w14:textId="77777777" w:rsidR="00BF22DF" w:rsidRPr="00306E99" w:rsidRDefault="00A87198" w:rsidP="00BF22DF">
      <w:pPr>
        <w:pStyle w:val="Codeblock0"/>
        <w:rPr>
          <w:ins w:id="4559" w:author="Beckerle, Mike" w:date="2023-05-19T15:49:00Z"/>
        </w:rPr>
      </w:pPr>
      <w:r w:rsidRPr="00306E99">
        <w:t xml:space="preserve"> </w:t>
      </w:r>
      <w:ins w:id="4560" w:author="Beckerle, Mike" w:date="2023-05-19T15:49:00Z">
        <w:r w:rsidR="00BF22DF" w:rsidRPr="00306E99">
          <w:t>vpinteger := pinteger | (vinteger exponent?)</w:t>
        </w:r>
      </w:ins>
    </w:p>
    <w:p w14:paraId="1C94BB48" w14:textId="77777777" w:rsidR="00BF22DF" w:rsidRPr="00306E99" w:rsidRDefault="00BF22DF" w:rsidP="00BF22DF">
      <w:pPr>
        <w:pStyle w:val="Codeblock0"/>
        <w:rPr>
          <w:ins w:id="4561" w:author="Beckerle, Mike" w:date="2023-05-19T15:49:00Z"/>
        </w:rPr>
      </w:pPr>
      <w:ins w:id="4562" w:author="Beckerle, Mike" w:date="2023-05-19T15:49:00Z">
        <w:r w:rsidRPr="00306E99">
          <w:t xml:space="preserve"> pinteger := ('P' 'P'* '0'* '0') | (integer 'P'* 'P' )</w:t>
        </w:r>
      </w:ins>
    </w:p>
    <w:p w14:paraId="334117CD" w14:textId="6A55F2CB" w:rsidR="000E1214" w:rsidRPr="00306E99" w:rsidRDefault="00BF22DF" w:rsidP="00306E99">
      <w:pPr>
        <w:pStyle w:val="Codeblock0"/>
      </w:pPr>
      <w:ins w:id="4563" w:author="Beckerle, Mike" w:date="2023-05-19T15:49:00Z">
        <w:r w:rsidRPr="00306E99">
          <w:t xml:space="preserve"> vinteger := ('#'* '0'* 'V' '0'* '0') | (integer 'V')</w:t>
        </w:r>
      </w:ins>
      <w:r w:rsidR="00A87198" w:rsidRPr="00306E99">
        <w:t xml:space="preserve"> prefix     := '\u0000'..'\uFFFD' - specialCharacters</w:t>
      </w:r>
    </w:p>
    <w:p w14:paraId="633AD868" w14:textId="77777777" w:rsidR="000E1214" w:rsidRPr="00306E99" w:rsidRDefault="00A87198" w:rsidP="00306E99">
      <w:pPr>
        <w:pStyle w:val="Codeblock0"/>
      </w:pPr>
      <w:r w:rsidRPr="00306E99">
        <w:t xml:space="preserve"> suffix     := '\u0000'..'\uFFFD' - specialCharacters</w:t>
      </w:r>
    </w:p>
    <w:p w14:paraId="638CEBD0" w14:textId="77777777" w:rsidR="000E1214" w:rsidRPr="00306E99" w:rsidRDefault="00A87198" w:rsidP="00306E99">
      <w:pPr>
        <w:pStyle w:val="Codeblock0"/>
      </w:pPr>
      <w:r w:rsidRPr="00306E99">
        <w:t xml:space="preserve"> integer    := '#'* '0'* '0'</w:t>
      </w:r>
    </w:p>
    <w:p w14:paraId="303F8931" w14:textId="77777777" w:rsidR="000E1214" w:rsidRPr="00306E99" w:rsidRDefault="00A87198" w:rsidP="00306E99">
      <w:pPr>
        <w:pStyle w:val="Codeblock0"/>
      </w:pPr>
      <w:r w:rsidRPr="00306E99">
        <w:t xml:space="preserve"> fraction   := '0'* '#'*</w:t>
      </w:r>
    </w:p>
    <w:p w14:paraId="107EF598" w14:textId="77777777" w:rsidR="000E1214" w:rsidRPr="00306E99" w:rsidRDefault="00A87198" w:rsidP="00306E99">
      <w:pPr>
        <w:pStyle w:val="Codeblock0"/>
      </w:pPr>
      <w:r w:rsidRPr="00306E99">
        <w:t xml:space="preserve"> sigDigits  := '#'* '@' '@'* '#'*</w:t>
      </w:r>
    </w:p>
    <w:p w14:paraId="71A0850F" w14:textId="38AE7C61" w:rsidR="000E1214" w:rsidRPr="00306E99" w:rsidRDefault="00A87198" w:rsidP="00306E99">
      <w:pPr>
        <w:pStyle w:val="Codeblock0"/>
      </w:pPr>
      <w:r w:rsidRPr="00306E99">
        <w:t xml:space="preserve"> exponent   := 'E' '+'? '0'* '0'</w:t>
      </w:r>
      <w:r w:rsidR="008D2F75">
        <w:t xml:space="preserve"> </w:t>
      </w:r>
    </w:p>
    <w:p w14:paraId="361D7D2C" w14:textId="77777777" w:rsidR="000E1214" w:rsidRPr="00306E99" w:rsidRDefault="00A87198" w:rsidP="00306E99">
      <w:pPr>
        <w:pStyle w:val="Codeblock0"/>
      </w:pPr>
      <w:r w:rsidRPr="00306E99">
        <w:t xml:space="preserve"> padSpec    := '*' padChar</w:t>
      </w:r>
    </w:p>
    <w:p w14:paraId="2457CA0B" w14:textId="77777777" w:rsidR="000E1214" w:rsidRPr="00306E99" w:rsidRDefault="00A87198" w:rsidP="00306E99">
      <w:pPr>
        <w:pStyle w:val="Codeblock0"/>
      </w:pPr>
      <w:r w:rsidRPr="00306E99">
        <w:t xml:space="preserve"> padChar    := '\u0000'..'\uFFFD' - quote</w:t>
      </w:r>
    </w:p>
    <w:p w14:paraId="56EEBF4B" w14:textId="77777777" w:rsidR="000E1214" w:rsidRPr="00306E99" w:rsidRDefault="00A87198" w:rsidP="00306E99">
      <w:pPr>
        <w:pStyle w:val="Codeblock0"/>
      </w:pPr>
      <w:r w:rsidRPr="00306E99">
        <w:t xml:space="preserve">  </w:t>
      </w:r>
    </w:p>
    <w:p w14:paraId="202D7C09" w14:textId="77777777" w:rsidR="000E1214" w:rsidRPr="00306E99" w:rsidRDefault="00A87198" w:rsidP="00306E99">
      <w:pPr>
        <w:pStyle w:val="Codeblock0"/>
      </w:pPr>
      <w:r w:rsidRPr="00306E99">
        <w:t xml:space="preserve"> Notation:</w:t>
      </w:r>
    </w:p>
    <w:p w14:paraId="0BFC2C4E" w14:textId="77777777" w:rsidR="000E1214" w:rsidRPr="00306E99" w:rsidRDefault="00A87198" w:rsidP="00306E99">
      <w:pPr>
        <w:pStyle w:val="Codeblock0"/>
      </w:pPr>
      <w:r w:rsidRPr="00306E99">
        <w:t xml:space="preserve">   X*       0 or more instances of X</w:t>
      </w:r>
    </w:p>
    <w:p w14:paraId="643C674D" w14:textId="77777777" w:rsidR="000E1214" w:rsidRPr="00306E99" w:rsidRDefault="00A87198" w:rsidP="00306E99">
      <w:pPr>
        <w:pStyle w:val="Codeblock0"/>
      </w:pPr>
      <w:r w:rsidRPr="00306E99">
        <w:t xml:space="preserve">   X?       0 or 1 instances of X</w:t>
      </w:r>
    </w:p>
    <w:p w14:paraId="7C53F34C" w14:textId="77777777" w:rsidR="000E1214" w:rsidRPr="00306E99" w:rsidRDefault="00A87198" w:rsidP="00306E99">
      <w:pPr>
        <w:pStyle w:val="Codeblock0"/>
      </w:pPr>
      <w:r w:rsidRPr="00306E99">
        <w:t xml:space="preserve">   X|Y      either X or Y</w:t>
      </w:r>
    </w:p>
    <w:p w14:paraId="3BA9B441" w14:textId="77777777" w:rsidR="000E1214" w:rsidRPr="00306E99" w:rsidRDefault="00A87198" w:rsidP="00306E99">
      <w:pPr>
        <w:pStyle w:val="Codeblock0"/>
      </w:pPr>
      <w:r w:rsidRPr="00306E99">
        <w:t xml:space="preserve">   C..D     any character from C up to D, inclusive</w:t>
      </w:r>
    </w:p>
    <w:p w14:paraId="7874EF03" w14:textId="77777777" w:rsidR="000E1214" w:rsidRPr="00306E99" w:rsidRDefault="00A87198" w:rsidP="00306E99">
      <w:pPr>
        <w:pStyle w:val="Codeblock0"/>
      </w:pPr>
      <w:r w:rsidRPr="00306E99">
        <w:t xml:space="preserve">   S-T      characters in S, except those in T</w:t>
      </w:r>
    </w:p>
    <w:p w14:paraId="39023848" w14:textId="56B6D46E" w:rsidR="000E1214" w:rsidRDefault="00A87198">
      <w:pPr>
        <w:pStyle w:val="Caption"/>
      </w:pPr>
      <w:r>
        <w:t xml:space="preserve"> Figure </w:t>
      </w:r>
      <w:r w:rsidR="00FF3CA9">
        <w:fldChar w:fldCharType="begin"/>
      </w:r>
      <w:r w:rsidR="00FF3CA9">
        <w:instrText xml:space="preserve"> SEQ Figure \* ARABIC </w:instrText>
      </w:r>
      <w:r w:rsidR="00FF3CA9">
        <w:fldChar w:fldCharType="separate"/>
      </w:r>
      <w:r w:rsidR="00487D12">
        <w:rPr>
          <w:noProof/>
        </w:rPr>
        <w:t>4</w:t>
      </w:r>
      <w:r w:rsidR="00FF3CA9">
        <w:rPr>
          <w:noProof/>
        </w:rPr>
        <w:fldChar w:fldCharType="end"/>
      </w:r>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Pr="00DC5600" w:rsidRDefault="00A87198" w:rsidP="0012632C">
      <w:pPr>
        <w:pStyle w:val="ListParagraph"/>
        <w:numPr>
          <w:ilvl w:val="0"/>
          <w:numId w:val="170"/>
        </w:numPr>
      </w:pPr>
      <w:r w:rsidRPr="00DC5600">
        <w:t xml:space="preserve">The grouping separator ',' can occur inside the </w:t>
      </w:r>
      <w:r w:rsidRPr="00DC5600">
        <w:rPr>
          <w:rFonts w:eastAsia="Liberation Mono"/>
        </w:rPr>
        <w:t>integer</w:t>
      </w:r>
      <w:r w:rsidRPr="00DC5600">
        <w:t xml:space="preserve"> region, between any two pattern characters of that region, as long as the </w:t>
      </w:r>
      <w:r w:rsidRPr="00DC5600">
        <w:rPr>
          <w:rFonts w:eastAsia="Liberation Mono"/>
        </w:rPr>
        <w:t>number</w:t>
      </w:r>
      <w:r w:rsidRPr="00DC5600">
        <w:t xml:space="preserve"> region is not followed by an </w:t>
      </w:r>
      <w:r w:rsidRPr="00DC5600">
        <w:rPr>
          <w:rFonts w:eastAsia="Liberation Mono"/>
        </w:rPr>
        <w:t>exponent</w:t>
      </w:r>
      <w:r w:rsidRPr="00DC5600">
        <w:t xml:space="preserve"> region.</w:t>
      </w:r>
    </w:p>
    <w:p w14:paraId="34DA8CED" w14:textId="77777777" w:rsidR="000E1214" w:rsidRPr="00DC5600" w:rsidRDefault="00A87198" w:rsidP="0012632C">
      <w:pPr>
        <w:pStyle w:val="ListParagraph"/>
        <w:numPr>
          <w:ilvl w:val="0"/>
          <w:numId w:val="170"/>
        </w:numPr>
      </w:pPr>
      <w:r w:rsidRPr="00DC5600">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Pr="00DC5600" w:rsidRDefault="00A87198" w:rsidP="0012632C">
      <w:pPr>
        <w:pStyle w:val="ListParagraph"/>
        <w:numPr>
          <w:ilvl w:val="0"/>
          <w:numId w:val="170"/>
        </w:numPr>
      </w:pPr>
      <w:r w:rsidRPr="00DC5600">
        <w:t xml:space="preserve">The pad specifier </w:t>
      </w:r>
      <w:r w:rsidRPr="00DC5600">
        <w:rPr>
          <w:rFonts w:eastAsia="MS Mincho"/>
        </w:rPr>
        <w:t>padSpec</w:t>
      </w:r>
      <w:r w:rsidRPr="00DC5600">
        <w:t xml:space="preserve"> may appear before the prefix, after the prefix, before the suffix, after the suffix, or not at all.</w:t>
      </w:r>
    </w:p>
    <w:p w14:paraId="76F778AF" w14:textId="77777777" w:rsidR="000E1214" w:rsidRPr="00DC5600" w:rsidRDefault="00A87198" w:rsidP="0012632C">
      <w:pPr>
        <w:pStyle w:val="ListParagraph"/>
        <w:numPr>
          <w:ilvl w:val="0"/>
          <w:numId w:val="170"/>
        </w:numPr>
      </w:pPr>
      <w:r w:rsidRPr="00DC5600">
        <w:t xml:space="preserve">In place of '0', the digits '1' through '9' in the </w:t>
      </w:r>
      <w:r w:rsidRPr="00DC5600">
        <w:rPr>
          <w:rFonts w:eastAsia="Liberation Mono"/>
        </w:rPr>
        <w:t>number</w:t>
      </w:r>
      <w:r w:rsidRPr="00DC5600">
        <w:t xml:space="preserve"> or </w:t>
      </w:r>
      <w:r w:rsidRPr="00DC5600">
        <w:rPr>
          <w:rFonts w:eastAsia="Liberation Mono"/>
        </w:rPr>
        <w:t>vpinteger</w:t>
      </w:r>
      <w:r w:rsidRPr="00DC5600">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657BC0F2" w:rsidR="000E1214" w:rsidRDefault="00A87198">
      <w:r>
        <w:t xml:space="preserve">If the number of actual integer digits exceeds the </w:t>
      </w:r>
      <w:r>
        <w:rPr>
          <w:rStyle w:val="Emphasis"/>
          <w:rFonts w:cs="Arial"/>
        </w:rPr>
        <w:t>maximum integer digits</w:t>
      </w:r>
      <w:r>
        <w:t xml:space="preserve">, then only the least significant digits are </w:t>
      </w:r>
      <w:r w:rsidR="00684C1C">
        <w:t>output</w:t>
      </w:r>
      <w:r>
        <w:t xml:space="preserve">.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57A5ED30" w:rsidR="000E1214" w:rsidRDefault="00A87198">
      <w:r>
        <w:t xml:space="preserve">Trailing fractional zeros are not </w:t>
      </w:r>
      <w:r w:rsidR="00684C1C">
        <w:t xml:space="preserve">output </w:t>
      </w:r>
      <w:r>
        <w:t xml:space="preserve">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4564" w:name="sci"/>
      <w:bookmarkEnd w:id="4564"/>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009660B1"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produce</w:t>
      </w:r>
      <w:r w:rsidR="00F30AAF">
        <w:t>s</w:t>
      </w:r>
      <w:r w:rsidR="001A40E6">
        <w:t xml:space="preserve"> </w:t>
      </w:r>
      <w:r w:rsidR="005141E4">
        <w:t xml:space="preserve">data like </w:t>
      </w:r>
      <w:r>
        <w:t xml:space="preserve">"1E+1",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24082624" w:rsidR="000E1214" w:rsidRDefault="00A87198">
      <w:r>
        <w:t xml:space="preserve">When using scientific notation, the formatter controls the digit counts using significant digits logic. The maximum number of significant digits limits the total number of integer and fraction digits that </w:t>
      </w:r>
      <w:r w:rsidR="009E5CB5">
        <w:t>are</w:t>
      </w:r>
      <w:r>
        <w:t xml:space="preserv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4A623195"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34</w:t>
      </w:r>
      <w:r w:rsidR="00FF3CA9">
        <w:rPr>
          <w:noProof/>
        </w:rPr>
        <w:fldChar w:fldCharType="end"/>
      </w:r>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rsidP="0012632C">
      <w:pPr>
        <w:numPr>
          <w:ilvl w:val="0"/>
          <w:numId w:val="79"/>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12632C">
      <w:pPr>
        <w:numPr>
          <w:ilvl w:val="0"/>
          <w:numId w:val="79"/>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12632C">
      <w:pPr>
        <w:numPr>
          <w:ilvl w:val="0"/>
          <w:numId w:val="79"/>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781E0432"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87D1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87D12" w:rsidRPr="00487D1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12632C">
      <w:pPr>
        <w:numPr>
          <w:ilvl w:val="0"/>
          <w:numId w:val="80"/>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12632C">
      <w:pPr>
        <w:numPr>
          <w:ilvl w:val="0"/>
          <w:numId w:val="81"/>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6BF7AEB5" w:rsidR="000E1214" w:rsidRDefault="00A87198" w:rsidP="0012632C">
      <w:pPr>
        <w:numPr>
          <w:ilvl w:val="0"/>
          <w:numId w:val="81"/>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12632C">
      <w:pPr>
        <w:numPr>
          <w:ilvl w:val="0"/>
          <w:numId w:val="81"/>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12632C">
      <w:pPr>
        <w:numPr>
          <w:ilvl w:val="0"/>
          <w:numId w:val="81"/>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12632C">
      <w:pPr>
        <w:numPr>
          <w:ilvl w:val="0"/>
          <w:numId w:val="81"/>
        </w:numPr>
        <w:rPr>
          <w:rFonts w:cs="Arial"/>
        </w:rPr>
      </w:pPr>
      <w:r>
        <w:rPr>
          <w:rFonts w:eastAsia="MS Mincho" w:cs="Arial"/>
          <w:lang w:eastAsia="ja-JP"/>
        </w:rPr>
        <w:t>'#' indicates the number of optional digits.</w:t>
      </w:r>
    </w:p>
    <w:p w14:paraId="43C09E9D" w14:textId="0E8BCED2"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87D1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87D12" w:rsidRPr="00487D12">
        <w:rPr>
          <w:rStyle w:val="Hyperlink"/>
        </w:rPr>
        <w:t>dfdl:textNumberPattern for dfdl:textNumberRep 'standard'</w:t>
      </w:r>
      <w:r w:rsidRPr="00065302">
        <w:rPr>
          <w:rStyle w:val="Hyperlink"/>
        </w:rPr>
        <w:fldChar w:fldCharType="end"/>
      </w:r>
    </w:p>
    <w:p w14:paraId="4F91B437" w14:textId="77777777" w:rsidR="000E1214" w:rsidRDefault="00A87198" w:rsidP="00996DD5">
      <w:pPr>
        <w:pStyle w:val="Heading3"/>
        <w:rPr>
          <w:rFonts w:eastAsia="Times New Roman"/>
        </w:rPr>
      </w:pPr>
      <w:bookmarkStart w:id="4565" w:name="_Ref263169391"/>
      <w:bookmarkStart w:id="4566" w:name="_Ref263169398"/>
      <w:bookmarkStart w:id="4567" w:name="_Toc349042755"/>
      <w:bookmarkStart w:id="4568" w:name="_Toc62570167"/>
      <w:r>
        <w:rPr>
          <w:rFonts w:eastAsia="Times New Roman"/>
        </w:rPr>
        <w:t>Converting logical numbers to/from text representation</w:t>
      </w:r>
      <w:bookmarkEnd w:id="4565"/>
      <w:bookmarkEnd w:id="4566"/>
      <w:bookmarkEnd w:id="4567"/>
      <w:bookmarkEnd w:id="4568"/>
    </w:p>
    <w:p w14:paraId="23BB9140" w14:textId="77777777" w:rsidR="000E1214" w:rsidRPr="00DC5600" w:rsidRDefault="00A87198" w:rsidP="0012632C">
      <w:pPr>
        <w:pStyle w:val="ListParagraph"/>
        <w:numPr>
          <w:ilvl w:val="0"/>
          <w:numId w:val="171"/>
        </w:numPr>
      </w:pPr>
      <w:r w:rsidRPr="00DC5600">
        <w:t>Signed numbers with dfdl:textNumberRep 'standard' and dfdl:textStandardBase 10 are mapped using the dfdl:textNumberPattern.</w:t>
      </w:r>
    </w:p>
    <w:p w14:paraId="6DC013F9" w14:textId="1B918F50" w:rsidR="000E1214" w:rsidRPr="00DC5600" w:rsidRDefault="00A87198" w:rsidP="0012632C">
      <w:pPr>
        <w:pStyle w:val="ListParagraph"/>
        <w:numPr>
          <w:ilvl w:val="0"/>
          <w:numId w:val="171"/>
        </w:numPr>
      </w:pPr>
      <w:r w:rsidRPr="00DC5600">
        <w:t xml:space="preserve">Signed numbers with dfdl:textNumberRep 'standard' and dfdl:textStandardBase not 10 are mapped to an unsigned representation. On unparsing the minimum number of characters to represent the digits is output and it is a </w:t>
      </w:r>
      <w:r w:rsidR="00B31DA3" w:rsidRPr="00DC5600">
        <w:t>Processing Error</w:t>
      </w:r>
      <w:r w:rsidRPr="00DC5600">
        <w:t xml:space="preserve"> if the value is negative.</w:t>
      </w:r>
    </w:p>
    <w:p w14:paraId="7CCB1B7C" w14:textId="77777777" w:rsidR="000E1214" w:rsidRPr="00DC5600" w:rsidRDefault="00A87198" w:rsidP="0012632C">
      <w:pPr>
        <w:pStyle w:val="ListParagraph"/>
        <w:numPr>
          <w:ilvl w:val="0"/>
          <w:numId w:val="171"/>
        </w:numPr>
      </w:pPr>
      <w:r w:rsidRPr="00DC5600">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3A33A291" w:rsidR="000E1214" w:rsidRPr="00DC5600" w:rsidRDefault="00A87198" w:rsidP="0012632C">
      <w:pPr>
        <w:pStyle w:val="ListParagraph"/>
        <w:numPr>
          <w:ilvl w:val="0"/>
          <w:numId w:val="171"/>
        </w:numPr>
      </w:pPr>
      <w:r w:rsidRPr="00DC5600">
        <w:t xml:space="preserve">Unsigned numbers with dfdl:textNumberRep 'standard' and dfdl:textStandardBase 10  are mapped using the dfdl:textNumberPattern. On parsing it is a </w:t>
      </w:r>
      <w:r w:rsidR="00B31DA3" w:rsidRPr="00DC5600">
        <w:t>Processing Error</w:t>
      </w:r>
      <w:r w:rsidRPr="00DC5600">
        <w:t xml:space="preserve"> if the data are negative.</w:t>
      </w:r>
    </w:p>
    <w:p w14:paraId="36295E9F" w14:textId="77777777" w:rsidR="000E1214" w:rsidRPr="00DC5600" w:rsidRDefault="00A87198" w:rsidP="0012632C">
      <w:pPr>
        <w:pStyle w:val="ListParagraph"/>
        <w:numPr>
          <w:ilvl w:val="0"/>
          <w:numId w:val="171"/>
        </w:numPr>
      </w:pPr>
      <w:r w:rsidRPr="00DC5600">
        <w:t>Unsigned numbers with dfdl:textNumberRep 'standard' and dfdl:textStandardBase not 10  are mapped to an unsigned representation. On unparsing the minimum number of characters to represent the digits is output.</w:t>
      </w:r>
    </w:p>
    <w:p w14:paraId="6C1FD76B" w14:textId="69F0587C" w:rsidR="000E1214" w:rsidRPr="00DC5600" w:rsidRDefault="00A87198" w:rsidP="0012632C">
      <w:pPr>
        <w:pStyle w:val="ListParagraph"/>
        <w:numPr>
          <w:ilvl w:val="0"/>
          <w:numId w:val="171"/>
        </w:numPr>
      </w:pPr>
      <w:r w:rsidRPr="00DC5600">
        <w:t xml:space="preserve">Unsigned numbers with dfdl:textNumberRep 'zoned' are mapped using the dfdl:textNumberPattern to indicate the position of the sign and virtual decimal point. On parsing it is a </w:t>
      </w:r>
      <w:r w:rsidR="00B31DA3" w:rsidRPr="00DC5600">
        <w:t>Processing Error</w:t>
      </w:r>
      <w:r w:rsidRPr="00DC5600">
        <w:t xml:space="preserve"> if the data are negative. On unparsing the data are not overpunched with a sign.</w:t>
      </w:r>
    </w:p>
    <w:p w14:paraId="1C982606" w14:textId="77777777" w:rsidR="000E1214" w:rsidRDefault="00A87198" w:rsidP="00B31DA3">
      <w:pPr>
        <w:pStyle w:val="Heading2"/>
      </w:pPr>
      <w:r>
        <w:br w:type="page"/>
      </w:r>
      <w:bookmarkStart w:id="4569" w:name="_Toc322911345"/>
      <w:bookmarkStart w:id="4570" w:name="_Toc322911660"/>
      <w:bookmarkStart w:id="4571" w:name="_Toc322911908"/>
      <w:bookmarkStart w:id="4572" w:name="_Toc322912199"/>
      <w:bookmarkStart w:id="4573" w:name="_Toc329093048"/>
      <w:bookmarkStart w:id="4574" w:name="_Toc332701561"/>
      <w:bookmarkStart w:id="4575" w:name="_Toc332701865"/>
      <w:bookmarkStart w:id="4576" w:name="_Toc332711659"/>
      <w:bookmarkStart w:id="4577" w:name="_Toc332711967"/>
      <w:bookmarkStart w:id="4578" w:name="_Toc332712269"/>
      <w:bookmarkStart w:id="4579" w:name="_Toc332724185"/>
      <w:bookmarkStart w:id="4580" w:name="_Toc332724485"/>
      <w:bookmarkStart w:id="4581" w:name="_Toc341102781"/>
      <w:bookmarkStart w:id="4582" w:name="_Toc347241516"/>
      <w:bookmarkStart w:id="4583" w:name="_Toc347744709"/>
      <w:bookmarkStart w:id="4584" w:name="_Toc348984492"/>
      <w:bookmarkStart w:id="4585" w:name="_Toc348984797"/>
      <w:bookmarkStart w:id="4586" w:name="_Toc349037961"/>
      <w:bookmarkStart w:id="4587" w:name="_Toc349038263"/>
      <w:bookmarkStart w:id="4588" w:name="_Toc349042756"/>
      <w:bookmarkStart w:id="4589" w:name="_Toc349642170"/>
      <w:bookmarkStart w:id="4590" w:name="_Toc351912754"/>
      <w:bookmarkStart w:id="4591" w:name="_Toc351914775"/>
      <w:bookmarkStart w:id="4592" w:name="_Toc351915241"/>
      <w:bookmarkStart w:id="4593" w:name="_Toc361231298"/>
      <w:bookmarkStart w:id="4594" w:name="_Toc361231824"/>
      <w:bookmarkStart w:id="4595" w:name="_Toc362445122"/>
      <w:bookmarkStart w:id="4596" w:name="_Toc363909044"/>
      <w:bookmarkStart w:id="4597" w:name="_Toc364463468"/>
      <w:bookmarkStart w:id="4598" w:name="_Toc366078071"/>
      <w:bookmarkStart w:id="4599" w:name="_Toc366078690"/>
      <w:bookmarkStart w:id="4600" w:name="_Toc366079675"/>
      <w:bookmarkStart w:id="4601" w:name="_Toc366080287"/>
      <w:bookmarkStart w:id="4602" w:name="_Toc366080896"/>
      <w:bookmarkStart w:id="4603" w:name="_Toc366505236"/>
      <w:bookmarkStart w:id="4604" w:name="_Toc366508605"/>
      <w:bookmarkStart w:id="4605" w:name="_Toc366513106"/>
      <w:bookmarkStart w:id="4606" w:name="_Toc366574295"/>
      <w:bookmarkStart w:id="4607" w:name="_Toc366578088"/>
      <w:bookmarkStart w:id="4608" w:name="_Toc366578682"/>
      <w:bookmarkStart w:id="4609" w:name="_Toc366579274"/>
      <w:bookmarkStart w:id="4610" w:name="_Toc366579865"/>
      <w:bookmarkStart w:id="4611" w:name="_Toc366580457"/>
      <w:bookmarkStart w:id="4612" w:name="_Toc366581048"/>
      <w:bookmarkStart w:id="4613" w:name="_Toc366581640"/>
      <w:bookmarkStart w:id="4614" w:name="_Toc243112833"/>
      <w:bookmarkStart w:id="4615" w:name="_Ref251248830"/>
      <w:bookmarkStart w:id="4616" w:name="_Ref274819885"/>
      <w:bookmarkStart w:id="4617" w:name="_Toc349042757"/>
      <w:bookmarkStart w:id="4618" w:name="_Ref364444196"/>
      <w:bookmarkStart w:id="4619" w:name="_Ref364444201"/>
      <w:bookmarkStart w:id="4620" w:name="_Ref38549327"/>
      <w:bookmarkStart w:id="4621" w:name="_Ref38549335"/>
      <w:bookmarkStart w:id="4622" w:name="_Ref38551094"/>
      <w:bookmarkStart w:id="4623" w:name="_Ref38551103"/>
      <w:bookmarkStart w:id="4624" w:name="_Toc62570168"/>
      <w:bookmarkStart w:id="4625" w:name="_Toc130873631"/>
      <w:bookmarkStart w:id="4626" w:name="_Toc140549603"/>
      <w:bookmarkStart w:id="4627" w:name="_Toc177399102"/>
      <w:bookmarkStart w:id="4628" w:name="_Toc175057389"/>
      <w:bookmarkStart w:id="4629" w:name="_Toc199516326"/>
      <w:bookmarkStart w:id="4630" w:name="_Toc194983989"/>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r>
        <w:t>Properties Specific to Number with Binary Representation</w:t>
      </w:r>
      <w:bookmarkEnd w:id="4614"/>
      <w:bookmarkEnd w:id="4615"/>
      <w:bookmarkEnd w:id="4616"/>
      <w:bookmarkEnd w:id="4617"/>
      <w:bookmarkEnd w:id="4618"/>
      <w:bookmarkEnd w:id="4619"/>
      <w:bookmarkEnd w:id="4620"/>
      <w:bookmarkEnd w:id="4621"/>
      <w:bookmarkEnd w:id="4622"/>
      <w:bookmarkEnd w:id="4623"/>
      <w:bookmarkEnd w:id="4624"/>
    </w:p>
    <w:p w14:paraId="13F77B4A" w14:textId="5D5E85C8"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87D1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Pr="00E112C9" w:rsidRDefault="00A87198" w:rsidP="0012632C">
            <w:pPr>
              <w:pStyle w:val="ListParagraph"/>
              <w:numPr>
                <w:ilvl w:val="0"/>
                <w:numId w:val="172"/>
              </w:numPr>
            </w:pPr>
            <w:r w:rsidRPr="00E112C9">
              <w:rPr>
                <w:rFonts w:eastAsia="MS Mincho"/>
              </w:rPr>
              <w:t>'</w:t>
            </w:r>
            <w:r w:rsidRPr="00E112C9">
              <w:t>packed' means represented as an IBM 390 packed decimal. Each byte contains two decimal digits, except for the least significant byte, which contains a sign in the least significant nibble.</w:t>
            </w:r>
          </w:p>
          <w:p w14:paraId="437A5D5E" w14:textId="77777777" w:rsidR="000E1214" w:rsidRPr="00E112C9" w:rsidRDefault="00A87198" w:rsidP="0012632C">
            <w:pPr>
              <w:pStyle w:val="ListParagraph"/>
              <w:numPr>
                <w:ilvl w:val="0"/>
                <w:numId w:val="172"/>
              </w:numPr>
            </w:pPr>
            <w:r w:rsidRPr="00E112C9">
              <w:rPr>
                <w:rFonts w:eastAsia="MS Mincho"/>
              </w:rPr>
              <w:t>'bcd</w:t>
            </w:r>
            <w:r w:rsidRPr="00E112C9">
              <w:t xml:space="preserve">' means represented as a binary coded decimal with two digits per byte. </w:t>
            </w:r>
          </w:p>
          <w:p w14:paraId="485CB6AA" w14:textId="77777777" w:rsidR="000E1214" w:rsidRDefault="00A87198" w:rsidP="0012632C">
            <w:pPr>
              <w:pStyle w:val="ListParagraph"/>
              <w:numPr>
                <w:ilvl w:val="0"/>
                <w:numId w:val="172"/>
              </w:numPr>
            </w:pPr>
            <w:r w:rsidRPr="00E112C9">
              <w:rPr>
                <w:rFonts w:eastAsia="MS Mincho"/>
              </w:rPr>
              <w:t>'</w:t>
            </w:r>
            <w:r w:rsidRPr="00E112C9">
              <w:t>binary' means represented as twos complement for signed types and unsigned base-2 binary for unsigned types.</w:t>
            </w:r>
            <w:r>
              <w:t xml:space="preserve">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Pr="00E112C9" w:rsidRDefault="00A87198" w:rsidP="0012632C">
            <w:pPr>
              <w:pStyle w:val="ListParagraph"/>
              <w:numPr>
                <w:ilvl w:val="0"/>
                <w:numId w:val="173"/>
              </w:numPr>
            </w:pPr>
            <w:r w:rsidRPr="00E112C9">
              <w:t>'ibm4690Packed' is a variant of a packed decimal having the following characteristics:</w:t>
            </w:r>
          </w:p>
          <w:p w14:paraId="1ECBCA42" w14:textId="77777777" w:rsidR="000E1214" w:rsidRPr="00E112C9" w:rsidRDefault="00A87198" w:rsidP="0012632C">
            <w:pPr>
              <w:pStyle w:val="ListParagraph"/>
              <w:numPr>
                <w:ilvl w:val="1"/>
                <w:numId w:val="173"/>
              </w:numPr>
            </w:pPr>
            <w:r w:rsidRPr="00E112C9">
              <w:t>Nibbles represent digits 0 - 9 in the usual BCD manner.</w:t>
            </w:r>
          </w:p>
          <w:p w14:paraId="0B1B0BD0" w14:textId="77777777" w:rsidR="000E1214" w:rsidRPr="00E112C9" w:rsidRDefault="00A87198" w:rsidP="0012632C">
            <w:pPr>
              <w:pStyle w:val="ListParagraph"/>
              <w:numPr>
                <w:ilvl w:val="1"/>
                <w:numId w:val="173"/>
              </w:numPr>
            </w:pPr>
            <w:r w:rsidRPr="00E112C9">
              <w:t>A positive value is simply indicated by digits.</w:t>
            </w:r>
          </w:p>
          <w:p w14:paraId="27A0E921" w14:textId="77777777" w:rsidR="000E1214" w:rsidRPr="00E112C9" w:rsidRDefault="00A87198" w:rsidP="0012632C">
            <w:pPr>
              <w:pStyle w:val="ListParagraph"/>
              <w:numPr>
                <w:ilvl w:val="1"/>
                <w:numId w:val="173"/>
              </w:numPr>
            </w:pPr>
            <w:r w:rsidRPr="00E112C9">
              <w:t>A negative number is indicated by digits with the most significant nibble being xD.</w:t>
            </w:r>
          </w:p>
          <w:p w14:paraId="631C642A" w14:textId="77777777" w:rsidR="000E1214" w:rsidRPr="00E112C9" w:rsidRDefault="00A87198" w:rsidP="0012632C">
            <w:pPr>
              <w:pStyle w:val="ListParagraph"/>
              <w:numPr>
                <w:ilvl w:val="1"/>
                <w:numId w:val="173"/>
              </w:numPr>
            </w:pPr>
            <w:r w:rsidRPr="00E112C9">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138E808F" w:rsidR="000E1214" w:rsidRDefault="00A87198">
            <w:pPr>
              <w:rPr>
                <w:rFonts w:cs="Arial"/>
              </w:rPr>
            </w:pPr>
            <w:r>
              <w:rPr>
                <w:rFonts w:cs="Arial"/>
              </w:rPr>
              <w:t>Used when</w:t>
            </w:r>
            <w:r w:rsidR="00BF7D63">
              <w:rPr>
                <w:rFonts w:cs="Arial"/>
              </w:rPr>
              <w:t xml:space="preserve"> the</w:t>
            </w:r>
            <w:r>
              <w:rPr>
                <w:rFonts w:cs="Arial"/>
              </w:rPr>
              <w:t xml:space="preserve"> base simpleType is xs:decimal</w:t>
            </w:r>
            <w:r w:rsidR="00440F88">
              <w:rPr>
                <w:rFonts w:cs="Arial"/>
              </w:rPr>
              <w:t xml:space="preserve"> exactly. That is, not a</w:t>
            </w:r>
            <w:r w:rsidR="00062EF8">
              <w:rPr>
                <w:rFonts w:cs="Arial"/>
              </w:rPr>
              <w:t xml:space="preserve">ny of the built-in integer simple types. </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67AC03A0" w:rsidR="000E1214" w:rsidRDefault="00A87198">
            <w:pPr>
              <w:rPr>
                <w:rFonts w:cs="Arial"/>
              </w:rPr>
            </w:pPr>
            <w:r>
              <w:rPr>
                <w:rFonts w:cs="Arial"/>
              </w:rPr>
              <w:t xml:space="preserve">If </w:t>
            </w:r>
            <w:r w:rsidR="00BD0D60">
              <w:rPr>
                <w:rFonts w:cs="Arial"/>
              </w:rPr>
              <w:t>specified as</w:t>
            </w:r>
            <w:r>
              <w:rPr>
                <w:rFonts w:cs="Arial"/>
              </w:rPr>
              <w:t xml:space="preserve"> 0 then there is no virtual decimal point</w:t>
            </w:r>
          </w:p>
          <w:p w14:paraId="2AD0BADB" w14:textId="1367220F" w:rsidR="000E1214" w:rsidRDefault="00A87198">
            <w:pPr>
              <w:rPr>
                <w:rFonts w:cs="Arial"/>
                <w:vertAlign w:val="superscript"/>
              </w:rPr>
            </w:pPr>
            <w:r>
              <w:rPr>
                <w:rFonts w:cs="Arial"/>
              </w:rPr>
              <w:t xml:space="preserve">If </w:t>
            </w:r>
            <w:r w:rsidR="00BD0D60">
              <w:rPr>
                <w:rFonts w:cs="Arial"/>
              </w:rPr>
              <w:t>specified as</w:t>
            </w:r>
            <w:r>
              <w:rPr>
                <w:rFonts w:cs="Arial"/>
              </w:rPr>
              <w:t xml:space="preserve">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6513F7FA" w:rsidR="000E1214" w:rsidRDefault="00A87198">
            <w:pPr>
              <w:rPr>
                <w:rFonts w:cs="Arial"/>
              </w:rPr>
            </w:pPr>
            <w:r>
              <w:rPr>
                <w:rFonts w:cs="Arial"/>
              </w:rPr>
              <w:t xml:space="preserve">If </w:t>
            </w:r>
            <w:r w:rsidR="00BD0D60">
              <w:rPr>
                <w:rFonts w:cs="Arial"/>
              </w:rPr>
              <w:t>specified as</w:t>
            </w:r>
            <w:r>
              <w:rPr>
                <w:rFonts w:cs="Arial"/>
              </w:rPr>
              <w:t xml:space="preserve"> a negative integer, the position of the decimal point is moved from the least significant side of the number further in the less-significant direction. For example, if </w:t>
            </w:r>
            <w:r w:rsidR="00BD0D60">
              <w:rPr>
                <w:rFonts w:cs="Arial"/>
              </w:rPr>
              <w:t>specified as</w:t>
            </w:r>
            <w:r>
              <w:rPr>
                <w:rFonts w:cs="Arial"/>
              </w:rPr>
              <w:t xml:space="preserve"> -3, the integer value 1234 represents 1 234 000.This is equivalent to multiplying by 10</w:t>
            </w:r>
            <w:r>
              <w:rPr>
                <w:rFonts w:cs="Arial"/>
                <w:vertAlign w:val="superscript"/>
              </w:rPr>
              <w:t>3</w:t>
            </w:r>
            <w:r>
              <w:rPr>
                <w:rFonts w:cs="Arial"/>
              </w:rPr>
              <w:t>.</w:t>
            </w:r>
          </w:p>
          <w:p w14:paraId="3DAE3638" w14:textId="68D12AA8"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r w:rsidR="00B31DA3">
              <w:rPr>
                <w:rFonts w:cs="Arial"/>
              </w:rPr>
              <w:t>Processing Error</w:t>
            </w:r>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79B9F964" w:rsidR="000E1214" w:rsidRDefault="00A87198">
      <w:pPr>
        <w:pStyle w:val="Caption"/>
        <w:rPr>
          <w:rFonts w:cs="Arial"/>
        </w:rPr>
      </w:pPr>
      <w:r>
        <w:t xml:space="preserve">Table </w:t>
      </w:r>
      <w:r w:rsidR="00FF3CA9">
        <w:fldChar w:fldCharType="begin"/>
      </w:r>
      <w:r w:rsidR="00FF3CA9">
        <w:instrText xml:space="preserve"> SEQ Table \* ARABIC </w:instrText>
      </w:r>
      <w:r w:rsidR="00FF3CA9">
        <w:fldChar w:fldCharType="separate"/>
      </w:r>
      <w:r w:rsidR="00487D12">
        <w:rPr>
          <w:noProof/>
        </w:rPr>
        <w:t>35</w:t>
      </w:r>
      <w:r w:rsidR="00FF3CA9">
        <w:rPr>
          <w:noProof/>
        </w:rPr>
        <w:fldChar w:fldCharType="end"/>
      </w:r>
      <w:r>
        <w:t xml:space="preserve"> Properties Specific to Number with Binary Representation</w:t>
      </w:r>
    </w:p>
    <w:p w14:paraId="0590C445" w14:textId="77777777" w:rsidR="000E1214" w:rsidRDefault="00A87198" w:rsidP="00996DD5">
      <w:pPr>
        <w:pStyle w:val="Heading3"/>
        <w:rPr>
          <w:rFonts w:eastAsia="Times New Roman"/>
        </w:rPr>
      </w:pPr>
      <w:bookmarkStart w:id="4631" w:name="_Ref263169411"/>
      <w:bookmarkStart w:id="4632" w:name="_Ref263169417"/>
      <w:bookmarkStart w:id="4633" w:name="_Ref365060856"/>
      <w:bookmarkStart w:id="4634" w:name="_Ref365060860"/>
      <w:bookmarkStart w:id="4635" w:name="_Toc62570169"/>
      <w:bookmarkStart w:id="4636" w:name="_Toc349042758"/>
      <w:bookmarkStart w:id="4637" w:name="_Ref216517198"/>
      <w:bookmarkStart w:id="4638" w:name="_Toc243112834"/>
      <w:r>
        <w:rPr>
          <w:rFonts w:eastAsia="Times New Roman"/>
        </w:rPr>
        <w:t xml:space="preserve">Converting Logical Numbers to/from Binary </w:t>
      </w:r>
      <w:bookmarkEnd w:id="4631"/>
      <w:bookmarkEnd w:id="4632"/>
      <w:r>
        <w:rPr>
          <w:rFonts w:eastAsia="Times New Roman"/>
        </w:rPr>
        <w:t>Representation</w:t>
      </w:r>
      <w:bookmarkEnd w:id="4633"/>
      <w:bookmarkEnd w:id="4634"/>
      <w:bookmarkEnd w:id="4635"/>
    </w:p>
    <w:p w14:paraId="1DC62D50" w14:textId="3B5E6891"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r w:rsidR="00B31DA3">
        <w:rPr>
          <w:rFonts w:cs="Arial"/>
          <w:lang w:eastAsia="en-GB"/>
        </w:rPr>
        <w:t>Processing Error</w:t>
      </w:r>
      <w:r>
        <w:rPr>
          <w:rFonts w:cs="Arial"/>
          <w:lang w:eastAsia="en-GB"/>
        </w:rPr>
        <w:t>.</w:t>
      </w:r>
    </w:p>
    <w:p w14:paraId="56C509E9" w14:textId="77777777" w:rsidR="000E1214" w:rsidRDefault="00A87198">
      <w:pPr>
        <w:pStyle w:val="Heading4"/>
        <w:rPr>
          <w:rFonts w:eastAsia="Times New Roman"/>
        </w:rPr>
      </w:pPr>
      <w:bookmarkStart w:id="4639" w:name="_Ref364448330"/>
      <w:r>
        <w:rPr>
          <w:rFonts w:eastAsia="Times New Roman" w:cs="Arial"/>
        </w:rPr>
        <w:t>Converting Base-2 Binary Numbers</w:t>
      </w:r>
      <w:bookmarkEnd w:id="4639"/>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582F9A3D"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dfdl:fillByte property. Corresponding bits from the dfdl:fillByte value are used to fill in unspecified bits of the data stream. That is, if bit K (K </w:t>
      </w:r>
      <w:r w:rsidR="009E5CB5">
        <w:rPr>
          <w:rFonts w:cs="Arial"/>
        </w:rPr>
        <w:t>is</w:t>
      </w:r>
      <w:r>
        <w:rPr>
          <w:rFonts w:cs="Arial"/>
        </w:rPr>
        <w:t xml:space="preserve"> 1 or greater, but less than or equal to 8) of a data stream byte is unspecified, its value </w:t>
      </w:r>
      <w:r w:rsidR="009E5CB5">
        <w:rPr>
          <w:rFonts w:cs="Arial"/>
        </w:rPr>
        <w:t>is</w:t>
      </w:r>
      <w:r>
        <w:rPr>
          <w:rFonts w:cs="Arial"/>
        </w:rPr>
        <w:t xml:space="preserv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w:t>
      </w:r>
      <w:r w:rsidR="009D6AD6" w:rsidRPr="00FD51E3">
        <w:rPr>
          <w:i/>
          <w:iCs/>
        </w:rPr>
        <w:t xml:space="preserve"> M</w:t>
      </w:r>
      <w:r w:rsidR="009D6AD6">
        <w:t xml:space="preserve">, </w:t>
      </w:r>
      <w:r>
        <w:t xml:space="preserve"> is </w:t>
      </w:r>
      <w:r w:rsidRPr="00C15E65">
        <w:rPr>
          <w:i/>
          <w:iCs/>
        </w:rPr>
        <w:t>&lt; 8</w:t>
      </w:r>
      <w:r>
        <w:t xml:space="preserve">, then when set, the bit at position </w:t>
      </w:r>
      <w:r w:rsidRPr="00FD51E3">
        <w:rPr>
          <w:i/>
          <w:iCs/>
        </w:rPr>
        <w:t>Z</w:t>
      </w:r>
      <w:r w:rsidR="009D6AD6">
        <w:t>, starting from the most-significant bit, (typically written on the left)</w:t>
      </w:r>
      <w:r>
        <w:t xml:space="preserve"> supplies value </w:t>
      </w:r>
      <w:r w:rsidRPr="00C15E65">
        <w:rPr>
          <w:i/>
          <w:iCs/>
        </w:rPr>
        <w:t>2^(M-Z)</w:t>
      </w:r>
      <w:r>
        <w:t>, and the value of the bit string as an integer is the sum of these values for each of its bits. </w:t>
      </w:r>
    </w:p>
    <w:p w14:paraId="4759A8E2" w14:textId="77777777" w:rsidR="000E1214" w:rsidRDefault="00A87198">
      <w:pPr>
        <w:pStyle w:val="Heading4"/>
        <w:rPr>
          <w:rFonts w:eastAsia="Times New Roman"/>
        </w:rPr>
      </w:pPr>
      <w:bookmarkStart w:id="4640" w:name="_Ref390341590"/>
      <w:r>
        <w:rPr>
          <w:rFonts w:eastAsia="Times New Roman"/>
        </w:rPr>
        <w:t>Bits within Bit Strings of Length &gt; 8</w:t>
      </w:r>
      <w:bookmarkEnd w:id="4640"/>
    </w:p>
    <w:p w14:paraId="55B0BB38" w14:textId="77777777" w:rsidR="000E1214" w:rsidRDefault="00A87198">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r w:rsidRPr="00FD51E3">
        <w:rPr>
          <w:i/>
          <w:iCs/>
        </w:rPr>
        <w:t>i</w:t>
      </w:r>
      <w:r>
        <w:t xml:space="preserve"> to the numeric value of a bit string is given by a formula specific to the dfdl:byteOrder.</w:t>
      </w:r>
    </w:p>
    <w:p w14:paraId="780B3A5E" w14:textId="33BC6E74" w:rsidR="000E1214" w:rsidRDefault="00A87198">
      <w:r>
        <w:t xml:space="preserve">For dfdl:byteOrder of 'bigEndian' the value of bit </w:t>
      </w:r>
      <w:r w:rsidRPr="00FD51E3">
        <w:rPr>
          <w:i/>
          <w:iCs/>
        </w:rPr>
        <w:t>i</w:t>
      </w:r>
      <w:r>
        <w:t xml:space="preserve"> is given by </w:t>
      </w:r>
      <w:r w:rsidRPr="00FD51E3">
        <w:rPr>
          <w:i/>
          <w:iCs/>
        </w:rPr>
        <w:t>2^(M - i)</w:t>
      </w:r>
      <w:r w:rsidR="00661E8C">
        <w:t xml:space="preserve">, where </w:t>
      </w:r>
      <w:r w:rsidR="00661E8C" w:rsidRPr="00FD51E3">
        <w:rPr>
          <w:i/>
          <w:iCs/>
        </w:rPr>
        <w:t>i = 1</w:t>
      </w:r>
      <w:r w:rsidR="00661E8C">
        <w:t xml:space="preserve"> is the index of the most-significant bit.</w:t>
      </w:r>
    </w:p>
    <w:p w14:paraId="61CB1EFC" w14:textId="2BE232A4"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Pr="00E112C9" w:rsidRDefault="00A87198" w:rsidP="0012632C">
      <w:pPr>
        <w:pStyle w:val="ListParagraph"/>
        <w:numPr>
          <w:ilvl w:val="0"/>
          <w:numId w:val="173"/>
        </w:numPr>
      </w:pPr>
      <w:r w:rsidRPr="00E112C9">
        <w:t>'%' is modular division (division where remainder is returned)</w:t>
      </w:r>
    </w:p>
    <w:p w14:paraId="3122FFCB" w14:textId="77777777" w:rsidR="000E1214" w:rsidRPr="00E112C9" w:rsidRDefault="00A87198" w:rsidP="0012632C">
      <w:pPr>
        <w:pStyle w:val="ListParagraph"/>
        <w:numPr>
          <w:ilvl w:val="0"/>
          <w:numId w:val="173"/>
        </w:numPr>
      </w:pPr>
      <w:r w:rsidRPr="00E112C9">
        <w:t>'/' is regular division (quotient is returned)</w:t>
      </w:r>
    </w:p>
    <w:p w14:paraId="26BBED75" w14:textId="77777777" w:rsidR="000E1214" w:rsidRPr="00E112C9" w:rsidRDefault="00A87198" w:rsidP="0012632C">
      <w:pPr>
        <w:pStyle w:val="ListParagraph"/>
        <w:numPr>
          <w:ilvl w:val="0"/>
          <w:numId w:val="173"/>
        </w:numPr>
      </w:pPr>
      <w:r w:rsidRPr="00E112C9">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2BA7D7BF" w:rsidR="000E1214" w:rsidRDefault="00A87198">
      <w:pPr>
        <w:pStyle w:val="Caption"/>
      </w:pPr>
      <w:r>
        <w:t xml:space="preserve">Figure </w:t>
      </w:r>
      <w:r w:rsidR="00FF3CA9">
        <w:fldChar w:fldCharType="begin"/>
      </w:r>
      <w:r w:rsidR="00FF3CA9">
        <w:instrText xml:space="preserve"> SEQ Figure \* ARABIC </w:instrText>
      </w:r>
      <w:r w:rsidR="00FF3CA9">
        <w:fldChar w:fldCharType="separate"/>
      </w:r>
      <w:r w:rsidR="00487D12">
        <w:rPr>
          <w:noProof/>
        </w:rPr>
        <w:t>5</w:t>
      </w:r>
      <w:r w:rsidR="00FF3CA9">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471B676F" w:rsidR="000E1214" w:rsidRDefault="00A87198">
      <w:r>
        <w:t>Beginning at bit position 1, (the very first bit)</w:t>
      </w:r>
      <w:r w:rsidR="001A40E6">
        <w:t xml:space="preserve"> considering</w:t>
      </w:r>
      <w:r>
        <w:t xml:space="preserve"> the first two bytes as a bigEndian short, the value </w:t>
      </w:r>
      <w:r w:rsidR="009E5CB5">
        <w:t>is</w:t>
      </w:r>
      <w:r>
        <w:t xml:space="preserv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015BE931" w:rsidR="000E1214" w:rsidRDefault="00A87198">
      <w:r>
        <w:t xml:space="preserve">As a littleEndian short, the value </w:t>
      </w:r>
      <w:r w:rsidR="009E5CB5">
        <w:t>is</w:t>
      </w:r>
      <w:r>
        <w:t xml:space="preserv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3E0DA470" w:rsidR="000E1214" w:rsidRDefault="0041676B">
      <w:r>
        <w:t>Examining</w:t>
      </w:r>
      <w:r w:rsidR="00A87198">
        <w:t xml:space="preserve"> a bit string of length 13, beginning at position 2</w:t>
      </w:r>
      <w:r>
        <w:t>:</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2C6A39E7" w:rsidR="000E1214" w:rsidRDefault="0041676B">
      <w:r>
        <w:t>One can examine</w:t>
      </w:r>
      <w:r w:rsidR="00A87198">
        <w:t xml:space="preserv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E3D058A" w:rsidR="000E1214" w:rsidRDefault="00A87198">
      <w:r>
        <w:t xml:space="preserve">Since alignment does not affect logical value, </w:t>
      </w:r>
      <w:r w:rsidR="0041676B">
        <w:t xml:space="preserve">one </w:t>
      </w:r>
      <w:r>
        <w:t>obtain</w:t>
      </w:r>
      <w:r w:rsidR="0041676B">
        <w:t>s</w:t>
      </w:r>
      <w:r>
        <w:t xml:space="preserve"> the same logical value as if </w:t>
      </w:r>
      <w:r w:rsidR="0041676B">
        <w:t>the bits were realigned</w:t>
      </w:r>
      <w:r>
        <w:t xml:space="preserve">. That is, the value is the same as if the bits of the element's representation </w:t>
      </w:r>
      <w:r w:rsidR="0041676B">
        <w:t xml:space="preserve">began </w:t>
      </w:r>
      <w:r>
        <w:t>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4EA365A3" w:rsidR="000E1214" w:rsidRDefault="00A87198">
      <w:r>
        <w:t>The DFDL schema fragment above gives element 'x' the dfdl:byteOrder 'bigEndian' property</w:t>
      </w:r>
      <w:r w:rsidR="0046246D">
        <w:t xml:space="preserve"> and the dfdl:bitOrder 'mostSignificantBitFirst' property</w:t>
      </w:r>
      <w:r>
        <w:t xml:space="preserve">. In this case the place value of each position is given by </w:t>
      </w:r>
      <w:r w:rsidRPr="00C15E65">
        <w:rPr>
          <w:i/>
          <w:iCs/>
        </w:rPr>
        <w:t>2</w:t>
      </w:r>
      <w:r w:rsidRPr="00C15E65">
        <w:rPr>
          <w:i/>
          <w:iCs/>
          <w:vertAlign w:val="superscript"/>
        </w:rPr>
        <w:t>(M – i)</w:t>
      </w:r>
      <w:r w:rsidR="0046246D">
        <w:t xml:space="preserve">. Below </w:t>
      </w:r>
      <w:r w:rsidR="0041676B">
        <w:t xml:space="preserve">the bit values are lined </w:t>
      </w:r>
      <w:r w:rsidR="0046246D">
        <w:t>up</w:t>
      </w:r>
      <w:r w:rsidR="0041676B">
        <w:t xml:space="preserve"> </w:t>
      </w:r>
      <w:r w:rsidR="0046246D">
        <w:t>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C4D5285" w:rsidR="000E1214" w:rsidRDefault="00A87198">
      <w:r>
        <w:t>For dfdl:byteOrder of 'littleEndian'. The place values of the individual bits are not as easily visualized. However there is still a basic formula (given in the pseudo code in</w:t>
      </w:r>
      <w:r w:rsidR="00596DA4">
        <w:t xml:space="preserve"> Section</w:t>
      </w:r>
      <w:r>
        <w:t xml:space="preserve">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87D1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87D12">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6D7EF188" w:rsidR="000E1214" w:rsidRDefault="0041676B">
      <w:r>
        <w:t>One</w:t>
      </w:r>
      <w:r w:rsidR="00A87198">
        <w:t xml:space="preserv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w:t>
      </w:r>
      <w:r w:rsidR="00912122">
        <w:t>h</w:t>
      </w:r>
      <w:r w:rsidR="00CC71C1">
        <w:t xml:space="preserve">in that byte, but they are treated as if shifted to become </w:t>
      </w:r>
      <w:r w:rsidR="00A87198">
        <w:t xml:space="preserve">the least significant 5 bits of </w:t>
      </w:r>
      <w:r w:rsidR="00CC71C1">
        <w:t>a</w:t>
      </w:r>
      <w:r w:rsidR="00A87198">
        <w:t xml:space="preserve"> </w:t>
      </w:r>
      <w:r w:rsidR="00CC71C1">
        <w:t xml:space="preserve">logical </w:t>
      </w:r>
      <w:r w:rsidR="00A87198">
        <w:t>byte</w:t>
      </w:r>
      <w:r w:rsidR="00CC71C1">
        <w:t xml:space="preserve"> that contributes to the integer value. This logical byte</w:t>
      </w:r>
      <w:r w:rsidR="00A87198">
        <w:t xml:space="preserve"> makes up the most-significant byte of the unsignedShort integer.</w:t>
      </w:r>
    </w:p>
    <w:p w14:paraId="40A8185C" w14:textId="3A04EE03" w:rsidR="000E1214" w:rsidRDefault="00A87198">
      <w:pPr>
        <w:spacing w:before="240"/>
      </w:pPr>
      <w:r>
        <w:t>Now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2810A21B" w:rsidR="000E1214" w:rsidRDefault="00A87198">
      <w:r>
        <w:t xml:space="preserve">The bits of interest are highlighted above. </w:t>
      </w:r>
      <w:r w:rsidR="0041676B">
        <w:t>R</w:t>
      </w:r>
      <w:r>
        <w:t>edisplay</w:t>
      </w:r>
      <w:r w:rsidR="0041676B">
        <w:t>ing</w:t>
      </w:r>
      <w:r>
        <w:t xml:space="preserve"> this same data, but reversing the order of the bytes to right-to-left, then </w:t>
      </w:r>
      <w:r w:rsidR="0041676B">
        <w:t xml:space="preserve">one </w:t>
      </w:r>
      <w:r>
        <w:t>get</w:t>
      </w:r>
      <w:r w:rsidR="0041676B">
        <w:t>s</w:t>
      </w:r>
      <w:r>
        <w: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2127ACEB" w:rsidR="000E1214" w:rsidRDefault="00A87198">
      <w:r>
        <w:t xml:space="preserve">The above shows more clearly </w:t>
      </w:r>
      <w:r w:rsidR="0041676B">
        <w:t>the</w:t>
      </w:r>
      <w:r>
        <w:t xml:space="preserve"> contiguous region of bits containing</w:t>
      </w:r>
      <w:r w:rsidR="0041676B">
        <w:t>:</w:t>
      </w:r>
      <w:r>
        <w:t xml:space="preserve">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4636"/>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6BCCB028" w:rsidR="000E1214" w:rsidRDefault="00A87198">
      <w:r>
        <w:t xml:space="preserve">Signed numbers with dfdl:binaryNumberRep 'bcd' are always positive. On unparsing it is a </w:t>
      </w:r>
      <w:r w:rsidR="00B31DA3">
        <w:t>Processing Error</w:t>
      </w:r>
      <w:r>
        <w:t xml:space="preserve">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4FDA688D" w:rsidR="000E1214" w:rsidRDefault="00A87198">
      <w:r>
        <w:t xml:space="preserve">Unsigned numbers with dfdl:binaryNumberRep 'packed' are parsed if the nibble is positive or unsigned. It is a </w:t>
      </w:r>
      <w:r w:rsidR="00B31DA3">
        <w:t>Processing Error</w:t>
      </w:r>
      <w:r>
        <w:t xml:space="preserve">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08E9BAC0" w:rsidR="000E1214" w:rsidRDefault="00A87198">
      <w:r>
        <w:t xml:space="preserve">Unsigned numbers with dfdl:binaryNumberRep 'ibm4690Packed' are parsed if there is no sign nibble of 0xD to identify a negative value. It is a </w:t>
      </w:r>
      <w:r w:rsidR="00B31DA3">
        <w:t>Processing Error</w:t>
      </w:r>
      <w:r>
        <w:t xml:space="preserve"> if the data is negative. On unparsing no sign nibble is written.</w:t>
      </w:r>
    </w:p>
    <w:p w14:paraId="66F38E78" w14:textId="77777777" w:rsidR="000E1214" w:rsidRDefault="00A87198" w:rsidP="00B31DA3">
      <w:pPr>
        <w:pStyle w:val="Heading2"/>
      </w:pPr>
      <w:r>
        <w:br w:type="page"/>
      </w:r>
      <w:bookmarkStart w:id="4641" w:name="_Ref251331995"/>
      <w:bookmarkStart w:id="4642" w:name="_Ref251332000"/>
      <w:bookmarkStart w:id="4643" w:name="_Toc366078074"/>
      <w:bookmarkStart w:id="4644" w:name="_Toc366078693"/>
      <w:bookmarkStart w:id="4645" w:name="_Toc366079678"/>
      <w:bookmarkStart w:id="4646" w:name="_Toc366080290"/>
      <w:bookmarkStart w:id="4647" w:name="_Toc366080899"/>
      <w:bookmarkStart w:id="4648" w:name="_Toc366505239"/>
      <w:bookmarkStart w:id="4649" w:name="_Toc366508608"/>
      <w:bookmarkStart w:id="4650" w:name="_Toc366513109"/>
      <w:bookmarkStart w:id="4651" w:name="_Toc366574298"/>
      <w:bookmarkStart w:id="4652" w:name="_Toc366578091"/>
      <w:bookmarkStart w:id="4653" w:name="_Toc366578685"/>
      <w:bookmarkStart w:id="4654" w:name="_Toc366579277"/>
      <w:bookmarkStart w:id="4655" w:name="_Toc366579868"/>
      <w:bookmarkStart w:id="4656" w:name="_Toc366580460"/>
      <w:bookmarkStart w:id="4657" w:name="_Toc366581051"/>
      <w:bookmarkStart w:id="4658" w:name="_Toc366581643"/>
      <w:bookmarkStart w:id="4659" w:name="_Properties_Specific_to"/>
      <w:bookmarkStart w:id="4660" w:name="_Toc349042759"/>
      <w:bookmarkStart w:id="4661" w:name="_Ref365053464"/>
      <w:bookmarkStart w:id="4662" w:name="_Ref365053468"/>
      <w:bookmarkStart w:id="4663" w:name="_Toc62570170"/>
      <w:bookmarkEnd w:id="4637"/>
      <w:bookmarkEnd w:id="4638"/>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r>
        <w:t>Properties Specific to Float/Double with Binary Representation</w:t>
      </w:r>
      <w:bookmarkEnd w:id="4660"/>
      <w:bookmarkEnd w:id="4661"/>
      <w:bookmarkEnd w:id="4662"/>
      <w:bookmarkEnd w:id="4663"/>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6CD8598D"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36</w:t>
      </w:r>
      <w:r w:rsidR="00FF3CA9">
        <w:rPr>
          <w:noProof/>
        </w:rPr>
        <w:fldChar w:fldCharType="end"/>
      </w:r>
      <w:r>
        <w:t xml:space="preserve"> Properties Specific to Float/Double with Binary Representation</w:t>
      </w:r>
    </w:p>
    <w:p w14:paraId="2F711C32" w14:textId="77777777" w:rsidR="000E1214" w:rsidRDefault="00A87198" w:rsidP="00B31DA3">
      <w:pPr>
        <w:pStyle w:val="Heading2"/>
      </w:pPr>
      <w:bookmarkStart w:id="4664" w:name="_Toc243112835"/>
      <w:bookmarkStart w:id="4665" w:name="_Toc349042760"/>
      <w:bookmarkStart w:id="4666" w:name="_Ref364442129"/>
      <w:bookmarkStart w:id="4667" w:name="_Ref364442135"/>
      <w:bookmarkStart w:id="4668" w:name="_Toc62570171"/>
      <w:r>
        <w:t xml:space="preserve">Properties Specific </w:t>
      </w:r>
      <w:bookmarkEnd w:id="4625"/>
      <w:bookmarkEnd w:id="4626"/>
      <w:r>
        <w:t>to Boolean</w:t>
      </w:r>
      <w:bookmarkEnd w:id="4627"/>
      <w:bookmarkEnd w:id="4628"/>
      <w:bookmarkEnd w:id="4629"/>
      <w:bookmarkEnd w:id="4630"/>
      <w:r>
        <w:t xml:space="preserve"> with Text Representation</w:t>
      </w:r>
      <w:bookmarkEnd w:id="4664"/>
      <w:bookmarkEnd w:id="4665"/>
      <w:bookmarkEnd w:id="4666"/>
      <w:bookmarkEnd w:id="4667"/>
      <w:bookmarkEnd w:id="46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entities are allowed</w:t>
            </w:r>
          </w:p>
          <w:p w14:paraId="2AAC2BD8" w14:textId="77777777" w:rsidR="000E1214" w:rsidRPr="00E112C9" w:rsidRDefault="00A87198" w:rsidP="0012632C">
            <w:pPr>
              <w:pStyle w:val="ListParagraph"/>
              <w:numPr>
                <w:ilvl w:val="0"/>
                <w:numId w:val="174"/>
              </w:numPr>
              <w:rPr>
                <w:rFonts w:eastAsia="Arial Unicode MS"/>
              </w:rPr>
            </w:pPr>
            <w:r w:rsidRPr="00E112C9">
              <w:rPr>
                <w:rFonts w:eastAsia="Arial Unicode MS"/>
              </w:rPr>
              <w:t>The DFDL byte value entity ( %#rXX; ) is not allowed.</w:t>
            </w:r>
          </w:p>
          <w:p w14:paraId="2A1AD177"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12632C">
            <w:pPr>
              <w:numPr>
                <w:ilvl w:val="0"/>
                <w:numId w:val="82"/>
              </w:numPr>
              <w:rPr>
                <w:rFonts w:eastAsia="Arial Unicode MS"/>
              </w:rPr>
            </w:pPr>
            <w:r>
              <w:rPr>
                <w:rFonts w:eastAsia="Arial Unicode MS"/>
              </w:rPr>
              <w:t>the dfdl:encoding must be a fixed-width encoding</w:t>
            </w:r>
          </w:p>
          <w:p w14:paraId="496805C2" w14:textId="77777777" w:rsidR="000E1214" w:rsidRDefault="00A87198" w:rsidP="0012632C">
            <w:pPr>
              <w:numPr>
                <w:ilvl w:val="0"/>
                <w:numId w:val="82"/>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311D47A6"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37</w:t>
      </w:r>
      <w:r w:rsidR="00FF3CA9">
        <w:rPr>
          <w:noProof/>
        </w:rPr>
        <w:fldChar w:fldCharType="end"/>
      </w:r>
      <w:r>
        <w:t xml:space="preserve"> Properties Specific to Boolean with Text Representation</w:t>
      </w:r>
    </w:p>
    <w:p w14:paraId="1DA9B225" w14:textId="77777777" w:rsidR="000E1214" w:rsidRDefault="00A87198" w:rsidP="00B31DA3">
      <w:pPr>
        <w:pStyle w:val="Heading2"/>
      </w:pPr>
      <w:bookmarkStart w:id="4669" w:name="_Toc322911351"/>
      <w:bookmarkStart w:id="4670" w:name="_Toc322911913"/>
      <w:bookmarkStart w:id="4671" w:name="_Toc322912204"/>
      <w:bookmarkStart w:id="4672" w:name="_Toc329093053"/>
      <w:bookmarkStart w:id="4673" w:name="_Toc332701566"/>
      <w:bookmarkStart w:id="4674" w:name="_Toc332701870"/>
      <w:bookmarkStart w:id="4675" w:name="_Toc332711664"/>
      <w:bookmarkStart w:id="4676" w:name="_Toc332711972"/>
      <w:bookmarkStart w:id="4677" w:name="_Toc332712274"/>
      <w:bookmarkStart w:id="4678" w:name="_Toc332724190"/>
      <w:bookmarkStart w:id="4679" w:name="_Toc332724490"/>
      <w:bookmarkStart w:id="4680" w:name="_Toc341102786"/>
      <w:bookmarkStart w:id="4681" w:name="_Toc347241521"/>
      <w:bookmarkStart w:id="4682" w:name="_Toc347744714"/>
      <w:bookmarkStart w:id="4683" w:name="_Toc348984497"/>
      <w:bookmarkStart w:id="4684" w:name="_Toc348984802"/>
      <w:bookmarkStart w:id="4685" w:name="_Toc349037966"/>
      <w:bookmarkStart w:id="4686" w:name="_Toc349038268"/>
      <w:bookmarkStart w:id="4687" w:name="_Toc349042761"/>
      <w:bookmarkStart w:id="4688" w:name="_Toc349642175"/>
      <w:bookmarkStart w:id="4689" w:name="_Toc351912759"/>
      <w:bookmarkStart w:id="4690" w:name="_Toc351914780"/>
      <w:bookmarkStart w:id="4691" w:name="_Toc351915246"/>
      <w:bookmarkStart w:id="4692" w:name="_Toc361231303"/>
      <w:bookmarkStart w:id="4693" w:name="_Toc361231829"/>
      <w:bookmarkStart w:id="4694" w:name="_Toc362445127"/>
      <w:bookmarkStart w:id="4695" w:name="_Toc363909049"/>
      <w:bookmarkStart w:id="4696" w:name="_Toc364463473"/>
      <w:bookmarkStart w:id="4697" w:name="_Toc366078077"/>
      <w:bookmarkStart w:id="4698" w:name="_Toc366078696"/>
      <w:bookmarkStart w:id="4699" w:name="_Toc366079681"/>
      <w:bookmarkStart w:id="4700" w:name="_Toc366080293"/>
      <w:bookmarkStart w:id="4701" w:name="_Toc366080902"/>
      <w:bookmarkStart w:id="4702" w:name="_Toc366505242"/>
      <w:bookmarkStart w:id="4703" w:name="_Toc366508611"/>
      <w:bookmarkStart w:id="4704" w:name="_Toc366513112"/>
      <w:bookmarkStart w:id="4705" w:name="_Toc366574301"/>
      <w:bookmarkStart w:id="4706" w:name="_Toc366578094"/>
      <w:bookmarkStart w:id="4707" w:name="_Toc366578688"/>
      <w:bookmarkStart w:id="4708" w:name="_Toc366579280"/>
      <w:bookmarkStart w:id="4709" w:name="_Toc366579871"/>
      <w:bookmarkStart w:id="4710" w:name="_Toc366580463"/>
      <w:bookmarkStart w:id="4711" w:name="_Toc366581054"/>
      <w:bookmarkStart w:id="4712" w:name="_Toc366581646"/>
      <w:bookmarkStart w:id="4713" w:name="_Toc322912205"/>
      <w:bookmarkStart w:id="4714" w:name="_Toc329093054"/>
      <w:bookmarkStart w:id="4715" w:name="_Toc332701567"/>
      <w:bookmarkStart w:id="4716" w:name="_Toc332701871"/>
      <w:bookmarkStart w:id="4717" w:name="_Toc332711665"/>
      <w:bookmarkStart w:id="4718" w:name="_Toc332711973"/>
      <w:bookmarkStart w:id="4719" w:name="_Toc332712275"/>
      <w:bookmarkStart w:id="4720" w:name="_Toc332724191"/>
      <w:bookmarkStart w:id="4721" w:name="_Toc332724491"/>
      <w:bookmarkStart w:id="4722" w:name="_Toc341102787"/>
      <w:bookmarkStart w:id="4723" w:name="_Toc347241522"/>
      <w:bookmarkStart w:id="4724" w:name="_Toc347744715"/>
      <w:bookmarkStart w:id="4725" w:name="_Toc348984498"/>
      <w:bookmarkStart w:id="4726" w:name="_Toc348984803"/>
      <w:bookmarkStart w:id="4727" w:name="_Toc349037967"/>
      <w:bookmarkStart w:id="4728" w:name="_Toc349038269"/>
      <w:bookmarkStart w:id="4729" w:name="_Toc349042762"/>
      <w:bookmarkStart w:id="4730" w:name="_Toc351912760"/>
      <w:bookmarkStart w:id="4731" w:name="_Toc351914781"/>
      <w:bookmarkStart w:id="4732" w:name="_Toc351915247"/>
      <w:bookmarkStart w:id="4733" w:name="_Toc361231304"/>
      <w:bookmarkStart w:id="4734" w:name="_Toc361231830"/>
      <w:bookmarkStart w:id="4735" w:name="_Toc362445128"/>
      <w:bookmarkStart w:id="4736" w:name="_Toc363909050"/>
      <w:bookmarkStart w:id="4737" w:name="_Toc364463474"/>
      <w:bookmarkStart w:id="4738" w:name="_Toc366078078"/>
      <w:bookmarkStart w:id="4739" w:name="_Toc366078697"/>
      <w:bookmarkStart w:id="4740" w:name="_Toc366079682"/>
      <w:bookmarkStart w:id="4741" w:name="_Toc366080294"/>
      <w:bookmarkStart w:id="4742" w:name="_Toc366080903"/>
      <w:bookmarkStart w:id="4743" w:name="_Toc366505243"/>
      <w:bookmarkStart w:id="4744" w:name="_Toc366508612"/>
      <w:bookmarkStart w:id="4745" w:name="_Toc366513113"/>
      <w:bookmarkStart w:id="4746" w:name="_Toc366574302"/>
      <w:bookmarkStart w:id="4747" w:name="_Toc366578095"/>
      <w:bookmarkStart w:id="4748" w:name="_Toc366578689"/>
      <w:bookmarkStart w:id="4749" w:name="_Toc366579281"/>
      <w:bookmarkStart w:id="4750" w:name="_Toc366579872"/>
      <w:bookmarkStart w:id="4751" w:name="_Toc366580464"/>
      <w:bookmarkStart w:id="4752" w:name="_Toc366581055"/>
      <w:bookmarkStart w:id="4753" w:name="_Toc366581647"/>
      <w:bookmarkStart w:id="4754" w:name="_Toc349042763"/>
      <w:bookmarkStart w:id="4755" w:name="_Ref364442791"/>
      <w:bookmarkStart w:id="4756" w:name="_Ref364442803"/>
      <w:bookmarkStart w:id="4757" w:name="_Toc62570172"/>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r>
        <w:t>Properties Specific to Boolean with Binary Representation</w:t>
      </w:r>
      <w:bookmarkEnd w:id="4754"/>
      <w:bookmarkEnd w:id="4755"/>
      <w:bookmarkEnd w:id="4756"/>
      <w:bookmarkEnd w:id="4757"/>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59A1C20"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87D12" w:rsidRPr="00487D1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0A217550" w:rsidR="000E1214" w:rsidRDefault="00A87198">
            <w:pPr>
              <w:rPr>
                <w:rFonts w:eastAsia="Arial Unicode MS"/>
              </w:rPr>
            </w:pPr>
            <w:r>
              <w:rPr>
                <w:rFonts w:eastAsia="Arial Unicode MS"/>
              </w:rPr>
              <w:t xml:space="preserve">If this property value is the empty string, when parsing it means dfdl:binaryBooleanTrueRep is any value other than dfdl:binaryBooleanFalseRep; when unparsing, the one's complement of the dfdl:binaryBooleanFalseRep </w:t>
            </w:r>
            <w:r w:rsidR="009E5CB5">
              <w:rPr>
                <w:rFonts w:eastAsia="Arial Unicode MS"/>
              </w:rPr>
              <w:t>is</w:t>
            </w:r>
            <w:r>
              <w:rPr>
                <w:rFonts w:eastAsia="Arial Unicode MS"/>
              </w:rPr>
              <w:t xml:space="preserve"> used.</w:t>
            </w:r>
          </w:p>
          <w:p w14:paraId="39D0929E" w14:textId="1BA3E297"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87D1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42B54BD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87D12" w:rsidRPr="00487D1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072CCF79"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87D1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0D2700A6" w:rsidR="000E1214" w:rsidRDefault="00A87198">
      <w:pPr>
        <w:pStyle w:val="Caption"/>
      </w:pPr>
      <w:bookmarkStart w:id="4758" w:name="_Toc130873634"/>
      <w:bookmarkStart w:id="4759" w:name="_Toc140549606"/>
      <w:bookmarkStart w:id="4760" w:name="_Toc177399105"/>
      <w:bookmarkStart w:id="4761" w:name="_Toc175057392"/>
      <w:bookmarkStart w:id="4762" w:name="_Toc199516329"/>
      <w:bookmarkStart w:id="4763" w:name="_Toc194983992"/>
      <w:r>
        <w:t xml:space="preserve">Table </w:t>
      </w:r>
      <w:r w:rsidR="00FF3CA9">
        <w:fldChar w:fldCharType="begin"/>
      </w:r>
      <w:r w:rsidR="00FF3CA9">
        <w:instrText xml:space="preserve"> SEQ Table \* ARABIC </w:instrText>
      </w:r>
      <w:r w:rsidR="00FF3CA9">
        <w:fldChar w:fldCharType="separate"/>
      </w:r>
      <w:r w:rsidR="00487D12">
        <w:rPr>
          <w:noProof/>
        </w:rPr>
        <w:t>38</w:t>
      </w:r>
      <w:r w:rsidR="00FF3CA9">
        <w:rPr>
          <w:noProof/>
        </w:rPr>
        <w:fldChar w:fldCharType="end"/>
      </w:r>
      <w:r>
        <w:t xml:space="preserve"> Properties Specific to Boolean with Binary Representation</w:t>
      </w:r>
    </w:p>
    <w:p w14:paraId="114CF0C7" w14:textId="3437782A" w:rsidR="000E1214" w:rsidRDefault="00A87198" w:rsidP="00B31DA3">
      <w:pPr>
        <w:pStyle w:val="Heading2"/>
      </w:pPr>
      <w:bookmarkStart w:id="4764" w:name="_Ref229814365"/>
      <w:bookmarkStart w:id="4765" w:name="_Ref229814405"/>
      <w:bookmarkStart w:id="4766" w:name="_Toc243112838"/>
      <w:bookmarkStart w:id="4767" w:name="_Toc349042764"/>
      <w:bookmarkStart w:id="4768" w:name="_Toc62570173"/>
      <w:r>
        <w:t xml:space="preserve">Properties </w:t>
      </w:r>
      <w:r w:rsidR="00704AFA">
        <w:t xml:space="preserve">Specific </w:t>
      </w:r>
      <w:r>
        <w:t>to Calendar with Text or Binary Representatio</w:t>
      </w:r>
      <w:bookmarkEnd w:id="4764"/>
      <w:bookmarkEnd w:id="4765"/>
      <w:bookmarkEnd w:id="4766"/>
      <w:r>
        <w:t>n</w:t>
      </w:r>
      <w:bookmarkEnd w:id="4767"/>
      <w:bookmarkEnd w:id="4768"/>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2A76BCA6"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87D1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87D12">
              <w:rPr>
                <w:lang w:eastAsia="en-GB"/>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409E2B8B" w:rsidR="000E1214" w:rsidRDefault="00A87198">
            <w:r>
              <w:t xml:space="preserve">This property provides the time zone that </w:t>
            </w:r>
            <w:r w:rsidR="009E5CB5">
              <w:t>is</w:t>
            </w:r>
            <w:r>
              <w:t xml:space="preserv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0E913CFA" w:rsidR="00085720" w:rsidRDefault="00A87198">
            <w:r>
              <w:t>In addition, empty string can be specified to indicate "no time zone"</w:t>
            </w:r>
            <w:r w:rsidR="00085720">
              <w:t xml:space="preserve"> which simply leaves the time zone unknown/unspecified. Data which does not specify a time zone </w:t>
            </w:r>
            <w:r w:rsidR="00F30AAF">
              <w:t xml:space="preserve">does </w:t>
            </w:r>
            <w:r w:rsidR="00085720">
              <w:t>not obtain a time zone from this property and so simply lack</w:t>
            </w:r>
            <w:r w:rsidR="00F30AAF">
              <w:t>s</w:t>
            </w:r>
            <w:r w:rsidR="00085720">
              <w:t xml:space="preserve"> time zone information. </w:t>
            </w:r>
          </w:p>
          <w:p w14:paraId="779DF337" w14:textId="16ED9254" w:rsidR="000E1214" w:rsidRDefault="00085720">
            <w:r>
              <w:t>The</w:t>
            </w:r>
            <w:r w:rsidR="00A87198">
              <w:t xml:space="preserve"> IANA time zone format (also known as the Olson time zone format) may </w:t>
            </w:r>
            <w:r>
              <w:t xml:space="preserve">also </w:t>
            </w:r>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33135D22"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59B23A2D" w:rsidR="000E1214" w:rsidRDefault="00A87198">
            <w:r>
              <w:t xml:space="preserve">This property determines on parsing how two-digit years are interpreted. </w:t>
            </w:r>
            <w:r w:rsidR="00BD0D60">
              <w:t xml:space="preserve">It specifies </w:t>
            </w:r>
            <w:r>
              <w:t>the two digits that start a 100-year window that contains the current year. For example, if 89</w:t>
            </w:r>
            <w:r w:rsidR="007D44D0">
              <w:t xml:space="preserve"> is specified</w:t>
            </w:r>
            <w:r>
              <w:t xml:space="preserve">, and the current year is 2006, all two-digit dates are interpreted as being in the range 1989 to 2088. A two-digit year less than 89 </w:t>
            </w:r>
            <w:r w:rsidR="009E5CB5">
              <w:t>is</w:t>
            </w:r>
            <w:r>
              <w:t xml:space="preserve"> interpreted as 20nn and a two-digit year more than or equal to 89 </w:t>
            </w:r>
            <w:r w:rsidR="009E5CB5">
              <w:t>is</w:t>
            </w:r>
            <w:r>
              <w:t xml:space="preserv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dfdl:calendarLanguage value "en". </w:t>
            </w:r>
          </w:p>
          <w:p w14:paraId="53138218" w14:textId="63147BF6"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2C1D574D" w:rsidR="000E1214" w:rsidRDefault="00A87198">
      <w:pPr>
        <w:pStyle w:val="Caption"/>
      </w:pPr>
      <w:bookmarkStart w:id="4769" w:name="_Toc142877208"/>
      <w:r>
        <w:t xml:space="preserve">Table </w:t>
      </w:r>
      <w:r w:rsidR="00FF3CA9">
        <w:fldChar w:fldCharType="begin"/>
      </w:r>
      <w:r w:rsidR="00FF3CA9">
        <w:instrText xml:space="preserve"> SEQ Table \* ARABIC </w:instrText>
      </w:r>
      <w:r w:rsidR="00FF3CA9">
        <w:fldChar w:fldCharType="separate"/>
      </w:r>
      <w:r w:rsidR="00487D12">
        <w:rPr>
          <w:noProof/>
        </w:rPr>
        <w:t>39</w:t>
      </w:r>
      <w:r w:rsidR="00FF3CA9">
        <w:rPr>
          <w:noProof/>
        </w:rPr>
        <w:fldChar w:fldCharType="end"/>
      </w:r>
      <w:r>
        <w:t xml:space="preserve"> Properties specific to Calendar with Text or Binary Representation</w:t>
      </w:r>
    </w:p>
    <w:p w14:paraId="5A024B26" w14:textId="77777777" w:rsidR="000E1214" w:rsidRDefault="00A87198" w:rsidP="00996DD5">
      <w:pPr>
        <w:pStyle w:val="Heading3"/>
        <w:rPr>
          <w:rFonts w:eastAsia="Times New Roman"/>
        </w:rPr>
      </w:pPr>
      <w:bookmarkStart w:id="4770" w:name="_Toc243112839"/>
      <w:bookmarkStart w:id="4771" w:name="_Toc349042765"/>
      <w:bookmarkStart w:id="4772" w:name="_Toc62570174"/>
      <w:r>
        <w:rPr>
          <w:rFonts w:eastAsia="Times New Roman"/>
        </w:rPr>
        <w:t>The dfdl:calendarPattern property</w:t>
      </w:r>
      <w:bookmarkEnd w:id="4770"/>
      <w:bookmarkEnd w:id="4771"/>
      <w:bookmarkEnd w:id="4772"/>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6DA74A5F"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5DD03BD"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989"/>
        <w:gridCol w:w="1460"/>
        <w:gridCol w:w="2385"/>
        <w:gridCol w:w="1291"/>
        <w:gridCol w:w="2505"/>
      </w:tblGrid>
      <w:tr w:rsidR="00395666" w14:paraId="7144E92E" w14:textId="77777777" w:rsidTr="00FD265E">
        <w:trPr>
          <w:cnfStyle w:val="100000000000" w:firstRow="1" w:lastRow="0" w:firstColumn="0" w:lastColumn="0" w:oddVBand="0" w:evenVBand="0" w:oddHBand="0" w:evenHBand="0" w:firstRowFirstColumn="0" w:firstRowLastColumn="0" w:lastRowFirstColumn="0" w:lastRowLastColumn="0"/>
        </w:trPr>
        <w:tc>
          <w:tcPr>
            <w:tcW w:w="1675" w:type="dxa"/>
            <w:noWrap/>
            <w:hideMark/>
          </w:tcPr>
          <w:p w14:paraId="1EEB69EF" w14:textId="77777777" w:rsidR="00395666" w:rsidRDefault="00395666" w:rsidP="00227800">
            <w:pPr>
              <w:jc w:val="center"/>
            </w:pPr>
            <w:r>
              <w:t>Symbol</w:t>
            </w:r>
          </w:p>
        </w:tc>
        <w:tc>
          <w:tcPr>
            <w:tcW w:w="2572" w:type="dxa"/>
          </w:tcPr>
          <w:p w14:paraId="559363B4" w14:textId="073DC2CD" w:rsidR="00395666" w:rsidRDefault="00395666" w:rsidP="00395666">
            <w:r>
              <w:t>Presentation</w:t>
            </w:r>
          </w:p>
        </w:tc>
        <w:tc>
          <w:tcPr>
            <w:tcW w:w="4339" w:type="dxa"/>
            <w:noWrap/>
            <w:hideMark/>
          </w:tcPr>
          <w:p w14:paraId="484BA601" w14:textId="17B0678B" w:rsidR="00395666" w:rsidRDefault="00395666" w:rsidP="00395666">
            <w:r>
              <w:t>Meaning</w:t>
            </w:r>
          </w:p>
        </w:tc>
        <w:tc>
          <w:tcPr>
            <w:tcW w:w="6818" w:type="dxa"/>
            <w:gridSpan w:val="2"/>
            <w:hideMark/>
          </w:tcPr>
          <w:p w14:paraId="52932024" w14:textId="77777777" w:rsidR="00395666" w:rsidRDefault="00395666" w:rsidP="00395666">
            <w:r>
              <w:t>Example</w:t>
            </w:r>
          </w:p>
        </w:tc>
      </w:tr>
      <w:tr w:rsidR="00227800" w14:paraId="2CCAB9EE"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2572"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22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4568"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FD265E">
        <w:tc>
          <w:tcPr>
            <w:tcW w:w="167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2572"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22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FD265E">
        <w:tc>
          <w:tcPr>
            <w:tcW w:w="167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4568"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FD265E">
        <w:tc>
          <w:tcPr>
            <w:tcW w:w="167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4568"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2572"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22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4568"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2572"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22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FD265E">
        <w:tc>
          <w:tcPr>
            <w:tcW w:w="167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22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67B0474A" w14:textId="7D1A8295" w:rsidR="00395666" w:rsidRDefault="00395666" w:rsidP="00395666">
            <w:pPr>
              <w:rPr>
                <w:rFonts w:eastAsia="MS Mincho"/>
                <w:lang w:eastAsia="ja-JP"/>
              </w:rPr>
            </w:pPr>
            <w:r>
              <w:rPr>
                <w:rFonts w:eastAsia="MS Mincho"/>
                <w:lang w:eastAsia="ja-JP"/>
              </w:rPr>
              <w:t>9</w:t>
            </w:r>
            <w:ins w:id="4773" w:author="Beckerle, Mike" w:date="2023-05-19T16:08:00Z">
              <w:r w:rsidR="00A2029F">
                <w:rPr>
                  <w:rFonts w:eastAsia="MS Mincho"/>
                  <w:lang w:eastAsia="ja-JP"/>
                </w:rPr>
                <w:t>, 12</w:t>
              </w:r>
            </w:ins>
          </w:p>
        </w:tc>
      </w:tr>
      <w:tr w:rsidR="00395666" w14:paraId="1B081558" w14:textId="77777777" w:rsidTr="00FD265E">
        <w:tc>
          <w:tcPr>
            <w:tcW w:w="167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24B0505F" w14:textId="48494A9B" w:rsidR="00395666" w:rsidDel="001F5CD3" w:rsidRDefault="00395666" w:rsidP="00395666">
            <w:pPr>
              <w:rPr>
                <w:rFonts w:eastAsia="MS Mincho"/>
                <w:lang w:eastAsia="ja-JP"/>
              </w:rPr>
            </w:pPr>
            <w:r>
              <w:rPr>
                <w:rFonts w:eastAsia="MS Mincho"/>
                <w:lang w:eastAsia="ja-JP"/>
              </w:rPr>
              <w:t>09</w:t>
            </w:r>
            <w:ins w:id="4774" w:author="Beckerle, Mike" w:date="2023-05-19T16:09:00Z">
              <w:r w:rsidR="00A2029F">
                <w:rPr>
                  <w:rFonts w:eastAsia="MS Mincho"/>
                  <w:lang w:eastAsia="ja-JP"/>
                </w:rPr>
                <w:t>, 12</w:t>
              </w:r>
            </w:ins>
          </w:p>
        </w:tc>
      </w:tr>
      <w:tr w:rsidR="00395666" w14:paraId="1C2E73AC" w14:textId="77777777" w:rsidTr="00FD265E">
        <w:tc>
          <w:tcPr>
            <w:tcW w:w="167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4568"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FD265E">
        <w:tc>
          <w:tcPr>
            <w:tcW w:w="167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4568"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FD265E">
        <w:tc>
          <w:tcPr>
            <w:tcW w:w="167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4568"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FD265E">
        <w:tc>
          <w:tcPr>
            <w:tcW w:w="167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2572"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22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FD265E">
        <w:tc>
          <w:tcPr>
            <w:tcW w:w="167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FD265E">
        <w:tc>
          <w:tcPr>
            <w:tcW w:w="167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22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FD265E">
        <w:tc>
          <w:tcPr>
            <w:tcW w:w="167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FD265E">
        <w:tc>
          <w:tcPr>
            <w:tcW w:w="167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22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FD265E">
        <w:tc>
          <w:tcPr>
            <w:tcW w:w="167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FD265E">
        <w:tc>
          <w:tcPr>
            <w:tcW w:w="167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22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FD265E">
        <w:tc>
          <w:tcPr>
            <w:tcW w:w="167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FD265E">
        <w:tc>
          <w:tcPr>
            <w:tcW w:w="167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22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FD265E">
        <w:tc>
          <w:tcPr>
            <w:tcW w:w="167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FD265E">
        <w:tc>
          <w:tcPr>
            <w:tcW w:w="167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22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FD265E">
        <w:tc>
          <w:tcPr>
            <w:tcW w:w="167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FD265E">
        <w:tc>
          <w:tcPr>
            <w:tcW w:w="167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4568"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FD265E">
        <w:tc>
          <w:tcPr>
            <w:tcW w:w="167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22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FD265E">
        <w:tc>
          <w:tcPr>
            <w:tcW w:w="167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FD265E">
        <w:tc>
          <w:tcPr>
            <w:tcW w:w="167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FD265E">
        <w:tc>
          <w:tcPr>
            <w:tcW w:w="167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FD265E">
        <w:tc>
          <w:tcPr>
            <w:tcW w:w="167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FD265E">
        <w:tc>
          <w:tcPr>
            <w:tcW w:w="167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FD265E">
        <w:tc>
          <w:tcPr>
            <w:tcW w:w="167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22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FD265E">
        <w:tc>
          <w:tcPr>
            <w:tcW w:w="167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2572"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4339"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0CDAD8FC" w14:textId="0E886EA8" w:rsidR="00D64322" w:rsidRDefault="0016387F" w:rsidP="00395666">
            <w:pPr>
              <w:rPr>
                <w:rFonts w:eastAsia="MS Mincho"/>
                <w:lang w:eastAsia="ja-JP"/>
              </w:rPr>
            </w:pPr>
            <w:ins w:id="4775" w:author="Beckerle, Mike" w:date="2023-05-19T16:09:00Z">
              <w:r>
                <w:rPr>
                  <w:rFonts w:eastAsia="MS Mincho"/>
                  <w:lang w:eastAsia="ja-JP"/>
                </w:rPr>
                <w:t>0</w:t>
              </w:r>
            </w:ins>
            <w:r w:rsidR="00D64322">
              <w:rPr>
                <w:rFonts w:eastAsia="MS Mincho"/>
                <w:lang w:eastAsia="ja-JP"/>
              </w:rPr>
              <w:t>2</w:t>
            </w:r>
          </w:p>
        </w:tc>
      </w:tr>
      <w:tr w:rsidR="00395666" w14:paraId="2569C9EC" w14:textId="77777777" w:rsidTr="00FD265E">
        <w:tc>
          <w:tcPr>
            <w:tcW w:w="167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FD265E">
        <w:tc>
          <w:tcPr>
            <w:tcW w:w="167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FD265E">
        <w:tc>
          <w:tcPr>
            <w:tcW w:w="167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FD265E">
        <w:tc>
          <w:tcPr>
            <w:tcW w:w="167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FD265E" w14:paraId="3FDB7E54" w14:textId="77777777" w:rsidTr="00FD265E">
        <w:tc>
          <w:tcPr>
            <w:tcW w:w="1675" w:type="dxa"/>
            <w:vMerge w:val="restart"/>
            <w:tcBorders>
              <w:top w:val="single" w:sz="4" w:space="0" w:color="auto"/>
              <w:left w:val="single" w:sz="4" w:space="0" w:color="auto"/>
              <w:right w:val="single" w:sz="4" w:space="0" w:color="auto"/>
            </w:tcBorders>
            <w:noWrap/>
            <w:hideMark/>
          </w:tcPr>
          <w:p w14:paraId="3B152364" w14:textId="56D0835B" w:rsidR="00FD265E" w:rsidRDefault="00FD265E" w:rsidP="00227800">
            <w:pPr>
              <w:pStyle w:val="TableContents"/>
              <w:jc w:val="center"/>
            </w:pPr>
            <w:r>
              <w:t>D</w:t>
            </w:r>
          </w:p>
        </w:tc>
        <w:tc>
          <w:tcPr>
            <w:tcW w:w="2572" w:type="dxa"/>
            <w:tcBorders>
              <w:top w:val="single" w:sz="4" w:space="0" w:color="auto"/>
              <w:left w:val="single" w:sz="4" w:space="0" w:color="auto"/>
              <w:bottom w:val="single" w:sz="4" w:space="0" w:color="auto"/>
              <w:right w:val="single" w:sz="4" w:space="0" w:color="auto"/>
            </w:tcBorders>
          </w:tcPr>
          <w:p w14:paraId="63386524" w14:textId="39B84F52" w:rsidR="00FD265E" w:rsidRDefault="00FD265E"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34FB8CDE" w14:textId="4097FB21" w:rsidR="00FD265E" w:rsidRDefault="00FD265E" w:rsidP="00395666">
            <w:pPr>
              <w:pStyle w:val="TableContents"/>
            </w:pPr>
            <w:r>
              <w:t>day in year</w:t>
            </w:r>
          </w:p>
        </w:tc>
        <w:tc>
          <w:tcPr>
            <w:tcW w:w="2250" w:type="dxa"/>
            <w:tcBorders>
              <w:top w:val="single" w:sz="4" w:space="0" w:color="auto"/>
              <w:left w:val="single" w:sz="4" w:space="0" w:color="auto"/>
              <w:bottom w:val="single" w:sz="4" w:space="0" w:color="auto"/>
              <w:right w:val="single" w:sz="4" w:space="0" w:color="auto"/>
            </w:tcBorders>
            <w:hideMark/>
          </w:tcPr>
          <w:p w14:paraId="178A7B13" w14:textId="77777777" w:rsidR="00FD265E" w:rsidRDefault="00FD265E"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36A054A1" w14:textId="106E680D" w:rsidR="00FD265E" w:rsidRDefault="00FD265E" w:rsidP="00395666">
            <w:pPr>
              <w:rPr>
                <w:rFonts w:eastAsia="MS Mincho"/>
                <w:lang w:eastAsia="ja-JP"/>
              </w:rPr>
            </w:pPr>
            <w:ins w:id="4776" w:author="Beckerle, Mike" w:date="2023-05-19T16:09:00Z">
              <w:r>
                <w:rPr>
                  <w:rFonts w:eastAsia="MS Mincho"/>
                  <w:lang w:eastAsia="ja-JP"/>
                </w:rPr>
                <w:t xml:space="preserve">3, 24, </w:t>
              </w:r>
            </w:ins>
            <w:r>
              <w:rPr>
                <w:rFonts w:eastAsia="MS Mincho"/>
                <w:lang w:eastAsia="ja-JP"/>
              </w:rPr>
              <w:t>189</w:t>
            </w:r>
          </w:p>
        </w:tc>
      </w:tr>
      <w:tr w:rsidR="00FD265E" w14:paraId="7C5B0A43" w14:textId="77777777" w:rsidTr="00FD265E">
        <w:trPr>
          <w:ins w:id="4777" w:author="Beckerle, Mike" w:date="2023-05-19T16:10:00Z"/>
        </w:trPr>
        <w:tc>
          <w:tcPr>
            <w:tcW w:w="1675" w:type="dxa"/>
            <w:vMerge/>
            <w:tcBorders>
              <w:left w:val="single" w:sz="4" w:space="0" w:color="auto"/>
              <w:right w:val="single" w:sz="4" w:space="0" w:color="auto"/>
            </w:tcBorders>
            <w:noWrap/>
          </w:tcPr>
          <w:p w14:paraId="0A902597" w14:textId="77777777" w:rsidR="00FD265E" w:rsidRDefault="00FD265E" w:rsidP="00227800">
            <w:pPr>
              <w:pStyle w:val="TableContents"/>
              <w:jc w:val="center"/>
              <w:rPr>
                <w:ins w:id="4778" w:author="Beckerle, Mike" w:date="2023-05-19T16:10:00Z"/>
              </w:rPr>
            </w:pPr>
          </w:p>
        </w:tc>
        <w:tc>
          <w:tcPr>
            <w:tcW w:w="2572" w:type="dxa"/>
            <w:tcBorders>
              <w:top w:val="single" w:sz="4" w:space="0" w:color="auto"/>
              <w:left w:val="single" w:sz="4" w:space="0" w:color="auto"/>
              <w:bottom w:val="single" w:sz="4" w:space="0" w:color="auto"/>
              <w:right w:val="single" w:sz="4" w:space="0" w:color="auto"/>
            </w:tcBorders>
          </w:tcPr>
          <w:p w14:paraId="56FECE19" w14:textId="77777777" w:rsidR="00FD265E" w:rsidRDefault="00FD265E" w:rsidP="00395666">
            <w:pPr>
              <w:pStyle w:val="TableContents"/>
              <w:rPr>
                <w:ins w:id="4779" w:author="Beckerle, Mike" w:date="2023-05-19T16:10:00Z"/>
              </w:rPr>
            </w:pPr>
          </w:p>
        </w:tc>
        <w:tc>
          <w:tcPr>
            <w:tcW w:w="4339" w:type="dxa"/>
            <w:tcBorders>
              <w:top w:val="single" w:sz="4" w:space="0" w:color="auto"/>
              <w:left w:val="single" w:sz="4" w:space="0" w:color="auto"/>
              <w:bottom w:val="single" w:sz="4" w:space="0" w:color="auto"/>
              <w:right w:val="single" w:sz="4" w:space="0" w:color="auto"/>
            </w:tcBorders>
            <w:noWrap/>
          </w:tcPr>
          <w:p w14:paraId="0835706C" w14:textId="77777777" w:rsidR="00FD265E" w:rsidRDefault="00FD265E" w:rsidP="00395666">
            <w:pPr>
              <w:pStyle w:val="TableContents"/>
              <w:rPr>
                <w:ins w:id="4780" w:author="Beckerle, Mike" w:date="2023-05-19T16:10:00Z"/>
              </w:rPr>
            </w:pPr>
          </w:p>
        </w:tc>
        <w:tc>
          <w:tcPr>
            <w:tcW w:w="2250" w:type="dxa"/>
            <w:tcBorders>
              <w:top w:val="single" w:sz="4" w:space="0" w:color="auto"/>
              <w:left w:val="single" w:sz="4" w:space="0" w:color="auto"/>
              <w:bottom w:val="single" w:sz="4" w:space="0" w:color="auto"/>
              <w:right w:val="single" w:sz="4" w:space="0" w:color="auto"/>
            </w:tcBorders>
          </w:tcPr>
          <w:p w14:paraId="0526A2D3" w14:textId="36811BB1" w:rsidR="00FD265E" w:rsidRDefault="00FD265E" w:rsidP="00395666">
            <w:pPr>
              <w:rPr>
                <w:ins w:id="4781" w:author="Beckerle, Mike" w:date="2023-05-19T16:10:00Z"/>
                <w:rFonts w:eastAsia="MS Mincho"/>
                <w:lang w:eastAsia="ja-JP"/>
              </w:rPr>
            </w:pPr>
            <w:ins w:id="4782" w:author="Beckerle, Mike" w:date="2023-05-19T16:10:00Z">
              <w:r>
                <w:rPr>
                  <w:rFonts w:eastAsia="MS Mincho"/>
                  <w:lang w:eastAsia="ja-JP"/>
                </w:rPr>
                <w:t>DD</w:t>
              </w:r>
            </w:ins>
          </w:p>
        </w:tc>
        <w:tc>
          <w:tcPr>
            <w:tcW w:w="4568" w:type="dxa"/>
            <w:tcBorders>
              <w:top w:val="single" w:sz="4" w:space="0" w:color="auto"/>
              <w:left w:val="single" w:sz="4" w:space="0" w:color="auto"/>
              <w:bottom w:val="single" w:sz="4" w:space="0" w:color="auto"/>
              <w:right w:val="single" w:sz="4" w:space="0" w:color="auto"/>
            </w:tcBorders>
            <w:noWrap/>
          </w:tcPr>
          <w:p w14:paraId="364125FC" w14:textId="501ECA1E" w:rsidR="00FD265E" w:rsidRDefault="00FD265E" w:rsidP="00395666">
            <w:pPr>
              <w:rPr>
                <w:ins w:id="4783" w:author="Beckerle, Mike" w:date="2023-05-19T16:10:00Z"/>
                <w:rFonts w:eastAsia="MS Mincho"/>
                <w:lang w:eastAsia="ja-JP"/>
              </w:rPr>
            </w:pPr>
            <w:ins w:id="4784" w:author="Beckerle, Mike" w:date="2023-05-19T16:10:00Z">
              <w:r>
                <w:rPr>
                  <w:rFonts w:eastAsia="MS Mincho"/>
                  <w:lang w:eastAsia="ja-JP"/>
                </w:rPr>
                <w:t>03, 24, 189</w:t>
              </w:r>
            </w:ins>
          </w:p>
        </w:tc>
      </w:tr>
      <w:tr w:rsidR="00FD265E" w14:paraId="68AD3436" w14:textId="77777777" w:rsidTr="00FD265E">
        <w:trPr>
          <w:ins w:id="4785" w:author="Beckerle, Mike" w:date="2023-05-19T16:10:00Z"/>
        </w:trPr>
        <w:tc>
          <w:tcPr>
            <w:tcW w:w="1675" w:type="dxa"/>
            <w:vMerge/>
            <w:tcBorders>
              <w:left w:val="single" w:sz="4" w:space="0" w:color="auto"/>
              <w:bottom w:val="single" w:sz="4" w:space="0" w:color="auto"/>
              <w:right w:val="single" w:sz="4" w:space="0" w:color="auto"/>
            </w:tcBorders>
            <w:noWrap/>
          </w:tcPr>
          <w:p w14:paraId="4523DF5E" w14:textId="77777777" w:rsidR="00FD265E" w:rsidRDefault="00FD265E" w:rsidP="00227800">
            <w:pPr>
              <w:pStyle w:val="TableContents"/>
              <w:jc w:val="center"/>
              <w:rPr>
                <w:ins w:id="4786" w:author="Beckerle, Mike" w:date="2023-05-19T16:10:00Z"/>
              </w:rPr>
            </w:pPr>
          </w:p>
        </w:tc>
        <w:tc>
          <w:tcPr>
            <w:tcW w:w="2572" w:type="dxa"/>
            <w:tcBorders>
              <w:top w:val="single" w:sz="4" w:space="0" w:color="auto"/>
              <w:left w:val="single" w:sz="4" w:space="0" w:color="auto"/>
              <w:bottom w:val="single" w:sz="4" w:space="0" w:color="auto"/>
              <w:right w:val="single" w:sz="4" w:space="0" w:color="auto"/>
            </w:tcBorders>
          </w:tcPr>
          <w:p w14:paraId="0C3CE0B5" w14:textId="77777777" w:rsidR="00FD265E" w:rsidRDefault="00FD265E" w:rsidP="00395666">
            <w:pPr>
              <w:pStyle w:val="TableContents"/>
              <w:rPr>
                <w:ins w:id="4787" w:author="Beckerle, Mike" w:date="2023-05-19T16:10:00Z"/>
              </w:rPr>
            </w:pPr>
          </w:p>
        </w:tc>
        <w:tc>
          <w:tcPr>
            <w:tcW w:w="4339" w:type="dxa"/>
            <w:tcBorders>
              <w:top w:val="single" w:sz="4" w:space="0" w:color="auto"/>
              <w:left w:val="single" w:sz="4" w:space="0" w:color="auto"/>
              <w:bottom w:val="single" w:sz="4" w:space="0" w:color="auto"/>
              <w:right w:val="single" w:sz="4" w:space="0" w:color="auto"/>
            </w:tcBorders>
            <w:noWrap/>
          </w:tcPr>
          <w:p w14:paraId="16854524" w14:textId="77777777" w:rsidR="00FD265E" w:rsidRDefault="00FD265E" w:rsidP="00395666">
            <w:pPr>
              <w:pStyle w:val="TableContents"/>
              <w:rPr>
                <w:ins w:id="4788" w:author="Beckerle, Mike" w:date="2023-05-19T16:10:00Z"/>
              </w:rPr>
            </w:pPr>
          </w:p>
        </w:tc>
        <w:tc>
          <w:tcPr>
            <w:tcW w:w="2250" w:type="dxa"/>
            <w:tcBorders>
              <w:top w:val="single" w:sz="4" w:space="0" w:color="auto"/>
              <w:left w:val="single" w:sz="4" w:space="0" w:color="auto"/>
              <w:bottom w:val="single" w:sz="4" w:space="0" w:color="auto"/>
              <w:right w:val="single" w:sz="4" w:space="0" w:color="auto"/>
            </w:tcBorders>
          </w:tcPr>
          <w:p w14:paraId="11BA3133" w14:textId="1BB80B6C" w:rsidR="00FD265E" w:rsidRDefault="00FD265E" w:rsidP="00395666">
            <w:pPr>
              <w:rPr>
                <w:ins w:id="4789" w:author="Beckerle, Mike" w:date="2023-05-19T16:10:00Z"/>
                <w:rFonts w:eastAsia="MS Mincho"/>
                <w:lang w:eastAsia="ja-JP"/>
              </w:rPr>
            </w:pPr>
            <w:ins w:id="4790" w:author="Beckerle, Mike" w:date="2023-05-19T16:10:00Z">
              <w:r>
                <w:rPr>
                  <w:rFonts w:eastAsia="MS Mincho"/>
                  <w:lang w:eastAsia="ja-JP"/>
                </w:rPr>
                <w:t>DDD</w:t>
              </w:r>
            </w:ins>
          </w:p>
        </w:tc>
        <w:tc>
          <w:tcPr>
            <w:tcW w:w="4568" w:type="dxa"/>
            <w:tcBorders>
              <w:top w:val="single" w:sz="4" w:space="0" w:color="auto"/>
              <w:left w:val="single" w:sz="4" w:space="0" w:color="auto"/>
              <w:bottom w:val="single" w:sz="4" w:space="0" w:color="auto"/>
              <w:right w:val="single" w:sz="4" w:space="0" w:color="auto"/>
            </w:tcBorders>
            <w:noWrap/>
          </w:tcPr>
          <w:p w14:paraId="2EFE3111" w14:textId="2389D15C" w:rsidR="00FD265E" w:rsidRDefault="00FD265E" w:rsidP="00395666">
            <w:pPr>
              <w:rPr>
                <w:ins w:id="4791" w:author="Beckerle, Mike" w:date="2023-05-19T16:10:00Z"/>
                <w:rFonts w:eastAsia="MS Mincho"/>
                <w:lang w:eastAsia="ja-JP"/>
              </w:rPr>
            </w:pPr>
            <w:ins w:id="4792" w:author="Beckerle, Mike" w:date="2023-05-19T16:10:00Z">
              <w:r>
                <w:rPr>
                  <w:rFonts w:eastAsia="MS Mincho"/>
                  <w:lang w:eastAsia="ja-JP"/>
                </w:rPr>
                <w:t>003, 024, 189</w:t>
              </w:r>
            </w:ins>
          </w:p>
        </w:tc>
      </w:tr>
      <w:tr w:rsidR="00227800" w14:paraId="508A9E73"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2572"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22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4568"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22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4568"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22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4568"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2572"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22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4568"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FD265E">
        <w:tc>
          <w:tcPr>
            <w:tcW w:w="167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22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FD265E">
        <w:tc>
          <w:tcPr>
            <w:tcW w:w="167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FD265E">
        <w:tc>
          <w:tcPr>
            <w:tcW w:w="167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22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FD265E">
        <w:tc>
          <w:tcPr>
            <w:tcW w:w="167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FD265E">
        <w:tc>
          <w:tcPr>
            <w:tcW w:w="167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22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FD265E">
        <w:tc>
          <w:tcPr>
            <w:tcW w:w="167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FD265E">
        <w:tc>
          <w:tcPr>
            <w:tcW w:w="167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4339"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22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FD265E">
        <w:tc>
          <w:tcPr>
            <w:tcW w:w="167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2572"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22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FD265E">
        <w:tc>
          <w:tcPr>
            <w:tcW w:w="167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2572"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22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4568"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FD265E">
        <w:tc>
          <w:tcPr>
            <w:tcW w:w="167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4568"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FD265E">
        <w:tc>
          <w:tcPr>
            <w:tcW w:w="167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22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FD265E">
        <w:tc>
          <w:tcPr>
            <w:tcW w:w="167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FD265E">
        <w:tc>
          <w:tcPr>
            <w:tcW w:w="167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4339"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22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FD265E">
        <w:tc>
          <w:tcPr>
            <w:tcW w:w="167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22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4568"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FD265E">
        <w:tc>
          <w:tcPr>
            <w:tcW w:w="167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22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4568"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FD265E">
        <w:tc>
          <w:tcPr>
            <w:tcW w:w="167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22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FD265E">
        <w:tc>
          <w:tcPr>
            <w:tcW w:w="167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22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FD265E">
        <w:tc>
          <w:tcPr>
            <w:tcW w:w="167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FD265E">
        <w:tc>
          <w:tcPr>
            <w:tcW w:w="167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FD265E">
        <w:tc>
          <w:tcPr>
            <w:tcW w:w="167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22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FD265E">
        <w:tc>
          <w:tcPr>
            <w:tcW w:w="167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FD265E">
        <w:tc>
          <w:tcPr>
            <w:tcW w:w="167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2572"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22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4568"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4339"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22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4339"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22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7A9E2BE4" w:rsidR="000E1214" w:rsidRDefault="00A87198">
      <w:pPr>
        <w:pStyle w:val="Caption"/>
        <w:rPr>
          <w:rFonts w:eastAsia="MS Mincho" w:cs="Arial"/>
          <w:lang w:eastAsia="ja-JP"/>
        </w:rPr>
      </w:pPr>
      <w:r>
        <w:t xml:space="preserve">Table </w:t>
      </w:r>
      <w:r w:rsidR="00FF3CA9">
        <w:fldChar w:fldCharType="begin"/>
      </w:r>
      <w:r w:rsidR="00FF3CA9">
        <w:instrText xml:space="preserve"> SEQ Table \* ARABIC </w:instrText>
      </w:r>
      <w:r w:rsidR="00FF3CA9">
        <w:fldChar w:fldCharType="separate"/>
      </w:r>
      <w:r w:rsidR="00487D12">
        <w:rPr>
          <w:noProof/>
        </w:rPr>
        <w:t>40</w:t>
      </w:r>
      <w:r w:rsidR="00FF3CA9">
        <w:rPr>
          <w:noProof/>
        </w:rPr>
        <w:fldChar w:fldCharType="end"/>
      </w:r>
      <w:r>
        <w:t xml:space="preserve"> Symbols in the dfdl:calendarPattern Property</w:t>
      </w:r>
    </w:p>
    <w:p w14:paraId="4E5473E2" w14:textId="77777777" w:rsidR="000E1214" w:rsidRDefault="00A87198">
      <w:r>
        <w:t>The count of pattern letters determines the format as indicated in the table.</w:t>
      </w:r>
    </w:p>
    <w:p w14:paraId="18EE7F2B" w14:textId="7BD48978"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2C99A92" w:rsidR="000E1214" w:rsidRDefault="00A87198">
      <w:pPr>
        <w:rPr>
          <w:rFonts w:eastAsia="MS Mincho"/>
        </w:rPr>
      </w:pPr>
      <w:r>
        <w:t xml:space="preserve">It is a </w:t>
      </w:r>
      <w:r w:rsidR="00B31DA3">
        <w:t>Processing Error</w:t>
      </w:r>
      <w:r>
        <w:t xml:space="preserve">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21F99FCF" w:rsidR="000E1214" w:rsidRDefault="00A87198">
      <w:pPr>
        <w:rPr>
          <w:rFonts w:eastAsia="MS Mincho"/>
        </w:rPr>
      </w:pPr>
      <w:r>
        <w:rPr>
          <w:rFonts w:eastAsia="MS Mincho"/>
        </w:rPr>
        <w:t xml:space="preserve">If dfdl:representation is text, any characters in the pattern that are not in the ranges of ['a'..'z'] and ['A'..'Z'] </w:t>
      </w:r>
      <w:r w:rsidR="00926C01">
        <w:rPr>
          <w:rFonts w:eastAsia="MS Mincho"/>
        </w:rPr>
        <w:t>are</w:t>
      </w:r>
      <w:r>
        <w:rPr>
          <w:rFonts w:eastAsia="MS Mincho"/>
        </w:rPr>
        <w:t xml:space="preserve"> treated as quoted text. For instance, characters like ':', '.', ' ', '#' and '@'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23AAC36C"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3" w:history="1">
        <w:r>
          <w:rPr>
            <w:rStyle w:val="Hyperlink"/>
          </w:rPr>
          <w:t>http://www.w3.org/TR/NOTE-datetime.</w:t>
        </w:r>
      </w:hyperlink>
      <w:r>
        <w:t xml:space="preserve"> The formats are referred to as 'granularities'. </w:t>
      </w:r>
    </w:p>
    <w:p w14:paraId="36EC1E0E" w14:textId="77777777" w:rsidR="000E1214" w:rsidRDefault="00A87198" w:rsidP="0012632C">
      <w:pPr>
        <w:numPr>
          <w:ilvl w:val="0"/>
          <w:numId w:val="83"/>
        </w:numPr>
      </w:pPr>
      <w:r>
        <w:t xml:space="preserve">xs:dateTime. When parsing, the data must match one of the granularities. When unparsing, the fullest granularity is used. </w:t>
      </w:r>
    </w:p>
    <w:p w14:paraId="1B49E0F2" w14:textId="77777777" w:rsidR="000E1214" w:rsidRDefault="00A87198" w:rsidP="0012632C">
      <w:pPr>
        <w:numPr>
          <w:ilvl w:val="0"/>
          <w:numId w:val="83"/>
        </w:numPr>
      </w:pPr>
      <w:r>
        <w:t xml:space="preserve">xs:date. When parsing, the data must match one of the date-only granularities. When unparsing, the fullest date-only granularity is used. </w:t>
      </w:r>
    </w:p>
    <w:p w14:paraId="7C475FEE" w14:textId="77777777" w:rsidR="000E1214" w:rsidRDefault="00A87198" w:rsidP="0012632C">
      <w:pPr>
        <w:numPr>
          <w:ilvl w:val="0"/>
          <w:numId w:val="83"/>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12632C">
      <w:pPr>
        <w:numPr>
          <w:ilvl w:val="0"/>
          <w:numId w:val="83"/>
        </w:numPr>
      </w:pPr>
      <w:r>
        <w:t>The number of fractional second digits supported is the same as for the “S” fractional seconds specifier described above.</w:t>
      </w:r>
    </w:p>
    <w:p w14:paraId="585425ED" w14:textId="3B3BC468" w:rsidR="000E1214" w:rsidRDefault="00A87198" w:rsidP="0012632C">
      <w:pPr>
        <w:numPr>
          <w:ilvl w:val="0"/>
          <w:numId w:val="83"/>
        </w:numPr>
      </w:pPr>
      <w:r>
        <w:t xml:space="preserve">The omission of time zone from the input data when the type is xs:dateTime or xs:time is not a </w:t>
      </w:r>
      <w:r w:rsidR="00B31DA3">
        <w:t>Processing Error</w:t>
      </w:r>
      <w:r>
        <w:t>. If that occurs then the time zone is obtained from the calendarTimeZone property.</w:t>
      </w:r>
    </w:p>
    <w:p w14:paraId="2F3FC7AC" w14:textId="77777777" w:rsidR="000E1214" w:rsidRDefault="00A87198" w:rsidP="0012632C">
      <w:pPr>
        <w:numPr>
          <w:ilvl w:val="0"/>
          <w:numId w:val="83"/>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20BB2D8E"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rsidR="00B31DA3">
        <w:t>Processing Error</w:t>
      </w:r>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6917BF67"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996DD5">
      <w:pPr>
        <w:pStyle w:val="Heading3"/>
        <w:rPr>
          <w:rFonts w:eastAsia="Times New Roman"/>
          <w:lang w:eastAsia="en-GB"/>
        </w:rPr>
      </w:pPr>
      <w:bookmarkStart w:id="4793" w:name="_Ref364431481"/>
      <w:bookmarkStart w:id="4794" w:name="_Toc62570175"/>
      <w:r>
        <w:rPr>
          <w:rFonts w:eastAsia="Times New Roman"/>
          <w:lang w:eastAsia="en-GB"/>
        </w:rPr>
        <w:t>The dfdl:calendarCheckPolicy Property</w:t>
      </w:r>
      <w:bookmarkEnd w:id="4793"/>
      <w:bookmarkEnd w:id="4794"/>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12632C">
      <w:pPr>
        <w:numPr>
          <w:ilvl w:val="0"/>
          <w:numId w:val="84"/>
        </w:numPr>
        <w:rPr>
          <w:lang w:eastAsia="en-GB"/>
        </w:rPr>
      </w:pPr>
      <w:r>
        <w:t xml:space="preserve">Lenient parsing behaviour when in 'strict' policy: </w:t>
      </w:r>
    </w:p>
    <w:p w14:paraId="420356F9" w14:textId="77777777" w:rsidR="000E1214" w:rsidRDefault="00A87198" w:rsidP="0012632C">
      <w:pPr>
        <w:numPr>
          <w:ilvl w:val="1"/>
          <w:numId w:val="84"/>
        </w:numPr>
        <w:rPr>
          <w:lang w:eastAsia="en-GB"/>
        </w:rPr>
      </w:pPr>
      <w:r>
        <w:t xml:space="preserve">Case insensitive matching for text fields </w:t>
      </w:r>
    </w:p>
    <w:p w14:paraId="152C65C0" w14:textId="77777777" w:rsidR="000E1214" w:rsidRDefault="00A87198" w:rsidP="0012632C">
      <w:pPr>
        <w:numPr>
          <w:ilvl w:val="1"/>
          <w:numId w:val="84"/>
        </w:numPr>
        <w:rPr>
          <w:lang w:eastAsia="en-GB"/>
        </w:rPr>
      </w:pPr>
      <w:r>
        <w:t xml:space="preserve">MMM, MMMM, and MMMMM all accept either short or long form of Month </w:t>
      </w:r>
    </w:p>
    <w:p w14:paraId="634841AD" w14:textId="77777777" w:rsidR="000E1214" w:rsidRDefault="00A87198" w:rsidP="0012632C">
      <w:pPr>
        <w:numPr>
          <w:ilvl w:val="1"/>
          <w:numId w:val="84"/>
        </w:numPr>
        <w:rPr>
          <w:lang w:eastAsia="en-GB"/>
        </w:rPr>
      </w:pPr>
      <w:r>
        <w:t xml:space="preserve">E, EE, EEE, EEEE, EEEEE , and EEEEEE all accept either abbreviated, full, narrow and short forms of Day of Week </w:t>
      </w:r>
    </w:p>
    <w:p w14:paraId="660C7C43" w14:textId="54216925" w:rsidR="000E1214" w:rsidRDefault="00A87198" w:rsidP="0012632C">
      <w:pPr>
        <w:numPr>
          <w:ilvl w:val="1"/>
          <w:numId w:val="84"/>
        </w:numPr>
        <w:rPr>
          <w:lang w:eastAsia="en-GB"/>
        </w:rPr>
      </w:pPr>
      <w:r>
        <w:t>Accepts truncated leftmost numeric field (</w:t>
      </w:r>
      <w:r w:rsidR="00F7778E">
        <w:t>e.g.</w:t>
      </w:r>
      <w:r>
        <w:t xml:space="preserve">, pattern "HHmmss" allows "123456" (12:34:56) and "23456" (2:34:56) but not "3456") </w:t>
      </w:r>
    </w:p>
    <w:p w14:paraId="0807FE32" w14:textId="1EBBEAF6" w:rsidR="000E1214" w:rsidRDefault="00A87198" w:rsidP="0012632C">
      <w:pPr>
        <w:numPr>
          <w:ilvl w:val="0"/>
          <w:numId w:val="84"/>
        </w:numPr>
        <w:rPr>
          <w:lang w:eastAsia="en-GB"/>
        </w:rPr>
      </w:pPr>
      <w:r>
        <w:t>Additional lenient parsing behaviour when in 'lax' policy</w:t>
      </w:r>
      <w:r w:rsidR="002F2DA0">
        <w:t xml:space="preserve"> is implementation-defined, but typically includes</w:t>
      </w:r>
      <w:r>
        <w:t xml:space="preserve">: </w:t>
      </w:r>
    </w:p>
    <w:p w14:paraId="35AF6E33" w14:textId="50768D2A" w:rsidR="000E1214" w:rsidRDefault="00A87198" w:rsidP="0012632C">
      <w:pPr>
        <w:numPr>
          <w:ilvl w:val="1"/>
          <w:numId w:val="84"/>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12632C">
      <w:pPr>
        <w:numPr>
          <w:ilvl w:val="1"/>
          <w:numId w:val="84"/>
        </w:numPr>
        <w:rPr>
          <w:lang w:eastAsia="en-GB"/>
        </w:rPr>
      </w:pPr>
      <w:r>
        <w:t>Ignoring a trailing dot after a non-numeric field</w:t>
      </w:r>
    </w:p>
    <w:p w14:paraId="38A1726B" w14:textId="77777777" w:rsidR="000E1214" w:rsidRDefault="00A87198" w:rsidP="0012632C">
      <w:pPr>
        <w:numPr>
          <w:ilvl w:val="1"/>
          <w:numId w:val="84"/>
        </w:numPr>
        <w:rPr>
          <w:lang w:eastAsia="en-GB"/>
        </w:rPr>
      </w:pPr>
      <w:r>
        <w:t>Leading and trailing whitespace in the data but not in the pattern is accepted</w:t>
      </w:r>
    </w:p>
    <w:p w14:paraId="24AF3842" w14:textId="77777777" w:rsidR="000E1214" w:rsidRDefault="00A87198" w:rsidP="0012632C">
      <w:pPr>
        <w:numPr>
          <w:ilvl w:val="1"/>
          <w:numId w:val="84"/>
        </w:numPr>
      </w:pPr>
      <w:r>
        <w:t>Whitespace in the pattern can be missing in the data</w:t>
      </w:r>
    </w:p>
    <w:p w14:paraId="3FCD399F" w14:textId="585F9822" w:rsidR="000E1214" w:rsidRDefault="00A87198" w:rsidP="0012632C">
      <w:pPr>
        <w:numPr>
          <w:ilvl w:val="1"/>
          <w:numId w:val="84"/>
        </w:numPr>
      </w:pPr>
      <w:r>
        <w:t>Partial matching on literal strings. E.g., data "20130621d" allowed for pattern "yyyyMMdd'date' "</w:t>
      </w:r>
    </w:p>
    <w:p w14:paraId="3F2863CD" w14:textId="77777777" w:rsidR="000E1214" w:rsidRDefault="00A87198" w:rsidP="00B31DA3">
      <w:pPr>
        <w:pStyle w:val="Heading2"/>
      </w:pPr>
      <w:bookmarkStart w:id="4795" w:name="_Toc322014184"/>
      <w:bookmarkStart w:id="4796" w:name="_Toc322014368"/>
      <w:bookmarkStart w:id="4797" w:name="_Toc322014551"/>
      <w:bookmarkStart w:id="4798" w:name="_Toc322014733"/>
      <w:bookmarkStart w:id="4799" w:name="_Toc332711670"/>
      <w:bookmarkStart w:id="4800" w:name="_Toc322014185"/>
      <w:bookmarkStart w:id="4801" w:name="_Toc322014369"/>
      <w:bookmarkStart w:id="4802" w:name="_Toc322014552"/>
      <w:bookmarkStart w:id="4803" w:name="_Toc322014734"/>
      <w:bookmarkStart w:id="4804" w:name="_Toc332711671"/>
      <w:bookmarkStart w:id="4805" w:name="_Toc322014188"/>
      <w:bookmarkStart w:id="4806" w:name="_Toc322014372"/>
      <w:bookmarkStart w:id="4807" w:name="_Toc322014555"/>
      <w:bookmarkStart w:id="4808" w:name="_Toc322014737"/>
      <w:bookmarkStart w:id="4809" w:name="_Toc322911361"/>
      <w:bookmarkStart w:id="4810" w:name="_Toc322911923"/>
      <w:bookmarkStart w:id="4811" w:name="_Toc332711674"/>
      <w:bookmarkStart w:id="4812" w:name="_Toc349042766"/>
      <w:bookmarkStart w:id="4813" w:name="_Toc243112837"/>
      <w:bookmarkStart w:id="4814" w:name="_Ref38561053"/>
      <w:bookmarkStart w:id="4815" w:name="_Toc62570176"/>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r>
        <w:t xml:space="preserve">Properties Specific to Calendar with Text </w:t>
      </w:r>
      <w:bookmarkEnd w:id="4812"/>
      <w:bookmarkEnd w:id="4813"/>
      <w:r>
        <w:t>Representation</w:t>
      </w:r>
      <w:bookmarkEnd w:id="4814"/>
      <w:bookmarkEnd w:id="481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rsidP="0012632C">
            <w:pPr>
              <w:numPr>
                <w:ilvl w:val="0"/>
                <w:numId w:val="85"/>
              </w:numPr>
              <w:rPr>
                <w:rFonts w:eastAsia="MS Mincho"/>
              </w:rPr>
            </w:pPr>
            <w:r>
              <w:rPr>
                <w:rFonts w:eastAsia="MS Mincho"/>
              </w:rPr>
              <w:t xml:space="preserve">the encoding must be a fixed-width encoding </w:t>
            </w:r>
          </w:p>
          <w:p w14:paraId="5A6B33A3" w14:textId="77777777" w:rsidR="000E1214" w:rsidRDefault="00A87198" w:rsidP="0012632C">
            <w:pPr>
              <w:numPr>
                <w:ilvl w:val="0"/>
                <w:numId w:val="85"/>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8428834"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41</w:t>
      </w:r>
      <w:r w:rsidR="00FF3CA9">
        <w:rPr>
          <w:noProof/>
        </w:rPr>
        <w:fldChar w:fldCharType="end"/>
      </w:r>
      <w:r>
        <w:t xml:space="preserve"> Properties Specific to Calendar with Text Representation</w:t>
      </w:r>
    </w:p>
    <w:p w14:paraId="083C063B" w14:textId="77777777" w:rsidR="000E1214" w:rsidRDefault="00A87198" w:rsidP="00B31DA3">
      <w:pPr>
        <w:pStyle w:val="Heading2"/>
      </w:pPr>
      <w:bookmarkStart w:id="4816" w:name="_Toc322912212"/>
      <w:bookmarkStart w:id="4817" w:name="_Toc329093061"/>
      <w:bookmarkStart w:id="4818" w:name="_Toc332701574"/>
      <w:bookmarkStart w:id="4819" w:name="_Toc332701878"/>
      <w:bookmarkStart w:id="4820" w:name="_Toc332711677"/>
      <w:bookmarkStart w:id="4821" w:name="_Toc332711979"/>
      <w:bookmarkStart w:id="4822" w:name="_Toc332712280"/>
      <w:bookmarkStart w:id="4823" w:name="_Toc332724196"/>
      <w:bookmarkStart w:id="4824" w:name="_Toc332724496"/>
      <w:bookmarkStart w:id="4825" w:name="_Toc341102792"/>
      <w:bookmarkStart w:id="4826" w:name="_Toc347241527"/>
      <w:bookmarkStart w:id="4827" w:name="_Toc347744720"/>
      <w:bookmarkStart w:id="4828" w:name="_Toc348984503"/>
      <w:bookmarkStart w:id="4829" w:name="_Toc348984808"/>
      <w:bookmarkStart w:id="4830" w:name="_Toc349037972"/>
      <w:bookmarkStart w:id="4831" w:name="_Toc349038274"/>
      <w:bookmarkStart w:id="4832" w:name="_Toc349042767"/>
      <w:bookmarkStart w:id="4833" w:name="_Toc351912765"/>
      <w:bookmarkStart w:id="4834" w:name="_Toc351914786"/>
      <w:bookmarkStart w:id="4835" w:name="_Toc351915252"/>
      <w:bookmarkStart w:id="4836" w:name="_Toc361231309"/>
      <w:bookmarkStart w:id="4837" w:name="_Toc361231835"/>
      <w:bookmarkStart w:id="4838" w:name="_Toc362445133"/>
      <w:bookmarkStart w:id="4839" w:name="_Toc363909055"/>
      <w:bookmarkStart w:id="4840" w:name="_Toc364463480"/>
      <w:bookmarkStart w:id="4841" w:name="_Toc366078084"/>
      <w:bookmarkStart w:id="4842" w:name="_Toc366078703"/>
      <w:bookmarkStart w:id="4843" w:name="_Toc366079688"/>
      <w:bookmarkStart w:id="4844" w:name="_Toc366080300"/>
      <w:bookmarkStart w:id="4845" w:name="_Toc366080909"/>
      <w:bookmarkStart w:id="4846" w:name="_Toc366505249"/>
      <w:bookmarkStart w:id="4847" w:name="_Toc366508618"/>
      <w:bookmarkStart w:id="4848" w:name="_Toc366513119"/>
      <w:bookmarkStart w:id="4849" w:name="_Toc366574308"/>
      <w:bookmarkStart w:id="4850" w:name="_Toc366578101"/>
      <w:bookmarkStart w:id="4851" w:name="_Toc366578695"/>
      <w:bookmarkStart w:id="4852" w:name="_Toc366579287"/>
      <w:bookmarkStart w:id="4853" w:name="_Toc366579878"/>
      <w:bookmarkStart w:id="4854" w:name="_Toc366580470"/>
      <w:bookmarkStart w:id="4855" w:name="_Toc366581061"/>
      <w:bookmarkStart w:id="4856" w:name="_Toc366581653"/>
      <w:bookmarkStart w:id="4857" w:name="_Toc349042768"/>
      <w:bookmarkStart w:id="4858" w:name="_Ref364443310"/>
      <w:bookmarkStart w:id="4859" w:name="_Ref364443313"/>
      <w:bookmarkStart w:id="4860" w:name="_Ref37179949"/>
      <w:bookmarkStart w:id="4861" w:name="_Ref37180064"/>
      <w:bookmarkStart w:id="4862" w:name="_Ref37180094"/>
      <w:bookmarkStart w:id="4863" w:name="_Toc62570177"/>
      <w:bookmarkEnd w:id="4769"/>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r>
        <w:t>Properties Specific to Calendar with Binary Representation</w:t>
      </w:r>
      <w:bookmarkEnd w:id="4857"/>
      <w:bookmarkEnd w:id="4858"/>
      <w:bookmarkEnd w:id="4859"/>
      <w:bookmarkEnd w:id="4860"/>
      <w:bookmarkEnd w:id="4861"/>
      <w:bookmarkEnd w:id="4862"/>
      <w:bookmarkEnd w:id="48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Pr="00E112C9" w:rsidRDefault="00A87198" w:rsidP="0012632C">
            <w:pPr>
              <w:pStyle w:val="ListParagraph"/>
              <w:numPr>
                <w:ilvl w:val="0"/>
                <w:numId w:val="175"/>
              </w:numPr>
            </w:pPr>
            <w:r w:rsidRPr="00E112C9">
              <w:rPr>
                <w:rFonts w:eastAsia="MS Mincho"/>
              </w:rPr>
              <w:t>'</w:t>
            </w:r>
            <w:r w:rsidRPr="00E112C9">
              <w:t>packed' means represented as an IBM 390 packed decimal. Each byte contains two decimal digits, except for the rightmost byte, which contains a sign to the right of a decimal digit. The digits are interpreted according to the dfdl:calendarPattern property. Property dfdl:binaryPackedSignCodes is applicable.</w:t>
            </w:r>
          </w:p>
          <w:p w14:paraId="4CD6BCAB" w14:textId="77777777" w:rsidR="000E1214" w:rsidRPr="00E112C9" w:rsidRDefault="00A87198" w:rsidP="0012632C">
            <w:pPr>
              <w:pStyle w:val="ListParagraph"/>
              <w:numPr>
                <w:ilvl w:val="0"/>
                <w:numId w:val="175"/>
              </w:numPr>
            </w:pPr>
            <w:r w:rsidRPr="00E112C9">
              <w:rPr>
                <w:rFonts w:eastAsia="MS Mincho"/>
              </w:rPr>
              <w:t>'bcd</w:t>
            </w:r>
            <w:r w:rsidRPr="00E112C9">
              <w:t>' means represented as a binary coded decimal with two digits per byte. The digits are interpreted according to the dfdl:calendarPattern property</w:t>
            </w:r>
          </w:p>
          <w:p w14:paraId="6510BB78" w14:textId="77777777" w:rsidR="000E1214" w:rsidRPr="00E112C9" w:rsidRDefault="00A87198" w:rsidP="0012632C">
            <w:pPr>
              <w:pStyle w:val="ListParagraph"/>
              <w:numPr>
                <w:ilvl w:val="0"/>
                <w:numId w:val="175"/>
              </w:numPr>
            </w:pPr>
            <w:r w:rsidRPr="00E112C9">
              <w:t>'ibm4690Packed' means represented as a variant of packed format as described in property dfdl:binaryNumberRep. 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242FB923"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87D12" w:rsidRPr="00487D1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Pr="00E112C9" w:rsidRDefault="00A87198" w:rsidP="0012632C">
            <w:pPr>
              <w:pStyle w:val="ListParagraph"/>
              <w:numPr>
                <w:ilvl w:val="0"/>
                <w:numId w:val="176"/>
              </w:numPr>
            </w:pPr>
            <w:r w:rsidRPr="00E112C9">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Pr="00E112C9" w:rsidRDefault="00A87198" w:rsidP="0012632C">
            <w:pPr>
              <w:pStyle w:val="ListParagraph"/>
              <w:numPr>
                <w:ilvl w:val="0"/>
                <w:numId w:val="176"/>
              </w:numPr>
            </w:pPr>
            <w:r w:rsidRPr="00E112C9">
              <w:t>'binaryMilliseconds'</w:t>
            </w:r>
            <w:r w:rsidRPr="00E112C9">
              <w:rPr>
                <w:rFonts w:eastAsia="MS Mincho"/>
              </w:rPr>
              <w:t xml:space="preserve"> </w:t>
            </w:r>
            <w:r w:rsidRPr="00E112C9">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622AF286"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42</w:t>
      </w:r>
      <w:r w:rsidR="00FF3CA9">
        <w:rPr>
          <w:noProof/>
        </w:rPr>
        <w:fldChar w:fldCharType="end"/>
      </w:r>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251238F" w:rsidR="000E1214" w:rsidRPr="00E112C9" w:rsidRDefault="00A87198" w:rsidP="0012632C">
      <w:pPr>
        <w:pStyle w:val="ListParagraph"/>
        <w:numPr>
          <w:ilvl w:val="0"/>
          <w:numId w:val="177"/>
        </w:numPr>
      </w:pPr>
      <w:r w:rsidRPr="00E112C9">
        <w:t xml:space="preserve">packed: (hexadecimal) </w:t>
      </w:r>
      <w:r w:rsidRPr="00E112C9">
        <w:rPr>
          <w:rFonts w:ascii="Courier New" w:hAnsi="Courier New" w:cs="Courier New"/>
        </w:rPr>
        <w:t>01 21 42 3C</w:t>
      </w:r>
      <w:r w:rsidRPr="00E112C9">
        <w:t xml:space="preserve"> </w:t>
      </w:r>
    </w:p>
    <w:p w14:paraId="7BFE644E" w14:textId="77777777" w:rsidR="000E1214" w:rsidRPr="00E112C9" w:rsidRDefault="00A87198" w:rsidP="0012632C">
      <w:pPr>
        <w:pStyle w:val="ListParagraph"/>
        <w:numPr>
          <w:ilvl w:val="0"/>
          <w:numId w:val="177"/>
        </w:numPr>
      </w:pPr>
      <w:r w:rsidRPr="00E112C9">
        <w:t xml:space="preserve">bcd: (hexadecimal) </w:t>
      </w:r>
      <w:r w:rsidRPr="00E112C9">
        <w:rPr>
          <w:rFonts w:ascii="Courier New" w:hAnsi="Courier New" w:cs="Courier New"/>
        </w:rPr>
        <w:t>12 14 23</w:t>
      </w:r>
      <w:r w:rsidRPr="00E112C9">
        <w:t xml:space="preserve"> </w:t>
      </w:r>
    </w:p>
    <w:p w14:paraId="695B09B5" w14:textId="77777777" w:rsidR="000E1214" w:rsidRPr="00E112C9" w:rsidRDefault="00A87198" w:rsidP="0012632C">
      <w:pPr>
        <w:pStyle w:val="ListParagraph"/>
        <w:numPr>
          <w:ilvl w:val="0"/>
          <w:numId w:val="177"/>
        </w:numPr>
        <w:rPr>
          <w:rStyle w:val="CodeCharacter"/>
          <w:rFonts w:cs="Times New Roman"/>
          <w:sz w:val="20"/>
        </w:rPr>
      </w:pPr>
      <w:r w:rsidRPr="00E112C9">
        <w:t xml:space="preserve">ibm4690Packed: (hexadecimal) </w:t>
      </w:r>
      <w:r w:rsidRPr="00E112C9">
        <w:rPr>
          <w:rFonts w:ascii="Courier New" w:hAnsi="Courier New" w:cs="Courier New"/>
        </w:rPr>
        <w:t>12 14 23</w:t>
      </w:r>
      <w:r w:rsidRPr="00E112C9">
        <w:rPr>
          <w:rStyle w:val="CodeCharacter"/>
          <w:rFonts w:cs="Times New Roman"/>
          <w:sz w:val="20"/>
        </w:rPr>
        <w:t xml:space="preserve">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4864" w:name="_Toc243112841"/>
      <w:bookmarkStart w:id="4865" w:name="_Toc349042769"/>
      <w:bookmarkStart w:id="4866" w:name="_Toc62570178"/>
      <w:r>
        <w:t xml:space="preserve">Properties Specific to </w:t>
      </w:r>
      <w:bookmarkEnd w:id="4758"/>
      <w:bookmarkEnd w:id="4759"/>
      <w:bookmarkEnd w:id="4760"/>
      <w:bookmarkEnd w:id="4761"/>
      <w:r>
        <w:t>Opaque Types (xs:hexBinary)</w:t>
      </w:r>
      <w:bookmarkEnd w:id="4762"/>
      <w:bookmarkEnd w:id="4763"/>
      <w:bookmarkEnd w:id="4864"/>
      <w:bookmarkEnd w:id="4865"/>
      <w:bookmarkEnd w:id="4866"/>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4867" w:name="_Toc322911367"/>
      <w:bookmarkStart w:id="4868" w:name="_Toc322911676"/>
      <w:bookmarkStart w:id="4869" w:name="_Toc322911928"/>
      <w:bookmarkStart w:id="4870" w:name="_Toc322912215"/>
      <w:bookmarkStart w:id="4871" w:name="_Toc329093064"/>
      <w:bookmarkStart w:id="4872" w:name="_Toc332701577"/>
      <w:bookmarkStart w:id="4873" w:name="_Toc332701881"/>
      <w:bookmarkStart w:id="4874" w:name="_Toc332711680"/>
      <w:bookmarkStart w:id="4875" w:name="_Toc332711982"/>
      <w:bookmarkStart w:id="4876" w:name="_Toc332712283"/>
      <w:bookmarkStart w:id="4877" w:name="_Toc332724199"/>
      <w:bookmarkStart w:id="4878" w:name="_Toc332724499"/>
      <w:bookmarkStart w:id="4879" w:name="_Toc341102795"/>
      <w:bookmarkStart w:id="4880" w:name="_Toc347241530"/>
      <w:bookmarkStart w:id="4881" w:name="_Toc347744723"/>
      <w:bookmarkStart w:id="4882" w:name="_Toc348984506"/>
      <w:bookmarkStart w:id="4883" w:name="_Toc348984811"/>
      <w:bookmarkStart w:id="4884" w:name="_Toc349037975"/>
      <w:bookmarkStart w:id="4885" w:name="_Toc349038277"/>
      <w:bookmarkStart w:id="4886" w:name="_Toc349042770"/>
      <w:bookmarkStart w:id="4887" w:name="_Toc349642184"/>
      <w:bookmarkStart w:id="4888" w:name="_Toc351912768"/>
      <w:bookmarkStart w:id="4889" w:name="_Toc351914789"/>
      <w:bookmarkStart w:id="4890" w:name="_Toc351915255"/>
      <w:bookmarkStart w:id="4891" w:name="_Toc361231312"/>
      <w:bookmarkStart w:id="4892" w:name="_Toc361231838"/>
      <w:bookmarkStart w:id="4893" w:name="_Toc362445136"/>
      <w:bookmarkStart w:id="4894" w:name="_Toc363909058"/>
      <w:bookmarkStart w:id="4895" w:name="_Toc364463483"/>
      <w:bookmarkStart w:id="4896" w:name="_Toc366078087"/>
      <w:bookmarkStart w:id="4897" w:name="_Toc366078706"/>
      <w:bookmarkStart w:id="4898" w:name="_Toc366079691"/>
      <w:bookmarkStart w:id="4899" w:name="_Toc366080303"/>
      <w:bookmarkStart w:id="4900" w:name="_Toc366080912"/>
      <w:bookmarkStart w:id="4901" w:name="_Toc366505252"/>
      <w:bookmarkStart w:id="4902" w:name="_Toc366508621"/>
      <w:bookmarkStart w:id="4903" w:name="_Toc366513122"/>
      <w:bookmarkStart w:id="4904" w:name="_Toc366574311"/>
      <w:bookmarkStart w:id="4905" w:name="_Toc366578104"/>
      <w:bookmarkStart w:id="4906" w:name="_Toc366578698"/>
      <w:bookmarkStart w:id="4907" w:name="_Toc366579290"/>
      <w:bookmarkStart w:id="4908" w:name="_Toc366579881"/>
      <w:bookmarkStart w:id="4909" w:name="_Toc366580473"/>
      <w:bookmarkStart w:id="4910" w:name="_Toc366581064"/>
      <w:bookmarkStart w:id="4911" w:name="_Toc366581656"/>
      <w:bookmarkStart w:id="4912" w:name="_Toc322911368"/>
      <w:bookmarkStart w:id="4913" w:name="_Toc322911677"/>
      <w:bookmarkStart w:id="4914" w:name="_Toc322911929"/>
      <w:bookmarkStart w:id="4915" w:name="_Toc322912216"/>
      <w:bookmarkStart w:id="4916" w:name="_Toc329093065"/>
      <w:bookmarkStart w:id="4917" w:name="_Toc332701578"/>
      <w:bookmarkStart w:id="4918" w:name="_Toc332701882"/>
      <w:bookmarkStart w:id="4919" w:name="_Toc332711681"/>
      <w:bookmarkStart w:id="4920" w:name="_Toc332711983"/>
      <w:bookmarkStart w:id="4921" w:name="_Toc332712284"/>
      <w:bookmarkStart w:id="4922" w:name="_Toc332724200"/>
      <w:bookmarkStart w:id="4923" w:name="_Toc332724500"/>
      <w:bookmarkStart w:id="4924" w:name="_Toc341102796"/>
      <w:bookmarkStart w:id="4925" w:name="_Toc347241531"/>
      <w:bookmarkStart w:id="4926" w:name="_Toc347744724"/>
      <w:bookmarkStart w:id="4927" w:name="_Toc348984507"/>
      <w:bookmarkStart w:id="4928" w:name="_Toc348984812"/>
      <w:bookmarkStart w:id="4929" w:name="_Toc349037976"/>
      <w:bookmarkStart w:id="4930" w:name="_Toc349038278"/>
      <w:bookmarkStart w:id="4931" w:name="_Toc349042771"/>
      <w:bookmarkStart w:id="4932" w:name="_Toc349642185"/>
      <w:bookmarkStart w:id="4933" w:name="_Toc351912769"/>
      <w:bookmarkStart w:id="4934" w:name="_Toc351914790"/>
      <w:bookmarkStart w:id="4935" w:name="_Toc351915256"/>
      <w:bookmarkStart w:id="4936" w:name="_Toc361231313"/>
      <w:bookmarkStart w:id="4937" w:name="_Toc361231839"/>
      <w:bookmarkStart w:id="4938" w:name="_Toc362445137"/>
      <w:bookmarkStart w:id="4939" w:name="_Toc363909059"/>
      <w:bookmarkStart w:id="4940" w:name="_Toc364463484"/>
      <w:bookmarkStart w:id="4941" w:name="_Toc366078088"/>
      <w:bookmarkStart w:id="4942" w:name="_Toc366078707"/>
      <w:bookmarkStart w:id="4943" w:name="_Toc366079692"/>
      <w:bookmarkStart w:id="4944" w:name="_Toc366080304"/>
      <w:bookmarkStart w:id="4945" w:name="_Toc366080913"/>
      <w:bookmarkStart w:id="4946" w:name="_Toc366505253"/>
      <w:bookmarkStart w:id="4947" w:name="_Toc366508622"/>
      <w:bookmarkStart w:id="4948" w:name="_Toc366513123"/>
      <w:bookmarkStart w:id="4949" w:name="_Toc366574312"/>
      <w:bookmarkStart w:id="4950" w:name="_Toc366578105"/>
      <w:bookmarkStart w:id="4951" w:name="_Toc366578699"/>
      <w:bookmarkStart w:id="4952" w:name="_Toc366579291"/>
      <w:bookmarkStart w:id="4953" w:name="_Toc366579882"/>
      <w:bookmarkStart w:id="4954" w:name="_Toc366580474"/>
      <w:bookmarkStart w:id="4955" w:name="_Toc366581065"/>
      <w:bookmarkStart w:id="4956" w:name="_Toc366581657"/>
      <w:bookmarkStart w:id="4957" w:name="_Ref268264542"/>
      <w:bookmarkStart w:id="4958" w:name="_Toc349042772"/>
      <w:bookmarkStart w:id="4959" w:name="_Toc62570179"/>
      <w:bookmarkStart w:id="4960" w:name="_Toc177399106"/>
      <w:bookmarkStart w:id="4961" w:name="_Toc175057393"/>
      <w:bookmarkStart w:id="4962" w:name="_Toc199516330"/>
      <w:bookmarkStart w:id="4963" w:name="_Toc194983993"/>
      <w:bookmarkStart w:id="4964" w:name="_Toc243112842"/>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r>
        <w:t>Nil Value Processing</w:t>
      </w:r>
      <w:bookmarkEnd w:id="4957"/>
      <w:bookmarkEnd w:id="4958"/>
      <w:bookmarkEnd w:id="4959"/>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23CFBED" w:rsidR="000E1214" w:rsidRDefault="00A87198">
      <w:pPr>
        <w:pStyle w:val="nobreak"/>
      </w:pPr>
      <w:r>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487D12">
        <w:rPr>
          <w:rStyle w:val="Hyperlink"/>
        </w:rPr>
        <w:t>9.2.1</w:t>
      </w:r>
      <w:r w:rsidR="00082710" w:rsidRPr="00065302">
        <w:rPr>
          <w:rStyle w:val="Hyperlink"/>
        </w:rPr>
        <w:fldChar w:fldCharType="end"/>
      </w:r>
      <w:r w:rsidR="00082710">
        <w:t>.</w:t>
      </w:r>
      <w:r>
        <w:t xml:space="preserve"> Specifically:</w:t>
      </w:r>
    </w:p>
    <w:p w14:paraId="765C442F" w14:textId="77777777" w:rsidR="000E1214" w:rsidRDefault="00A87198" w:rsidP="0012632C">
      <w:pPr>
        <w:numPr>
          <w:ilvl w:val="0"/>
          <w:numId w:val="86"/>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rsidP="0012632C">
      <w:pPr>
        <w:numPr>
          <w:ilvl w:val="0"/>
          <w:numId w:val="86"/>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rsidP="0012632C">
      <w:pPr>
        <w:numPr>
          <w:ilvl w:val="0"/>
          <w:numId w:val="86"/>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rsidP="0012632C">
      <w:pPr>
        <w:numPr>
          <w:ilvl w:val="0"/>
          <w:numId w:val="87"/>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12632C">
      <w:pPr>
        <w:numPr>
          <w:ilvl w:val="0"/>
          <w:numId w:val="87"/>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rsidP="0012632C">
      <w:pPr>
        <w:numPr>
          <w:ilvl w:val="0"/>
          <w:numId w:val="88"/>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rsidP="0012632C">
      <w:pPr>
        <w:numPr>
          <w:ilvl w:val="0"/>
          <w:numId w:val="88"/>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rsidP="0012632C">
      <w:pPr>
        <w:numPr>
          <w:ilvl w:val="0"/>
          <w:numId w:val="88"/>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B31DA3">
      <w:pPr>
        <w:pStyle w:val="Heading2"/>
      </w:pPr>
      <w:bookmarkStart w:id="4965" w:name="_Toc25586310"/>
      <w:bookmarkStart w:id="4966" w:name="_Toc25586555"/>
      <w:bookmarkStart w:id="4967" w:name="_Toc25589838"/>
      <w:bookmarkStart w:id="4968" w:name="_Toc27061105"/>
      <w:bookmarkStart w:id="4969" w:name="_Toc322911679"/>
      <w:bookmarkStart w:id="4970" w:name="_Toc322912218"/>
      <w:bookmarkStart w:id="4971" w:name="_Toc329093067"/>
      <w:bookmarkStart w:id="4972" w:name="_Toc332701580"/>
      <w:bookmarkStart w:id="4973" w:name="_Toc332701884"/>
      <w:bookmarkStart w:id="4974" w:name="_Toc332711683"/>
      <w:bookmarkStart w:id="4975" w:name="_Toc332711985"/>
      <w:bookmarkStart w:id="4976" w:name="_Toc332712286"/>
      <w:bookmarkStart w:id="4977" w:name="_Toc332724202"/>
      <w:bookmarkStart w:id="4978" w:name="_Toc332724502"/>
      <w:bookmarkStart w:id="4979" w:name="_Toc341102798"/>
      <w:bookmarkStart w:id="4980" w:name="_Toc347241533"/>
      <w:bookmarkStart w:id="4981" w:name="_Toc347744726"/>
      <w:bookmarkStart w:id="4982" w:name="_Toc348984509"/>
      <w:bookmarkStart w:id="4983" w:name="_Toc348984814"/>
      <w:bookmarkStart w:id="4984" w:name="_Toc349037978"/>
      <w:bookmarkStart w:id="4985" w:name="_Toc349038280"/>
      <w:bookmarkStart w:id="4986" w:name="_Toc349042773"/>
      <w:bookmarkStart w:id="4987" w:name="_Toc351912771"/>
      <w:bookmarkStart w:id="4988" w:name="_Toc351914792"/>
      <w:bookmarkStart w:id="4989" w:name="_Toc351915258"/>
      <w:bookmarkStart w:id="4990" w:name="_Toc361231315"/>
      <w:bookmarkStart w:id="4991" w:name="_Toc361231841"/>
      <w:bookmarkStart w:id="4992" w:name="_Toc362445139"/>
      <w:bookmarkStart w:id="4993" w:name="_Toc363909061"/>
      <w:bookmarkStart w:id="4994" w:name="_Toc364463486"/>
      <w:bookmarkStart w:id="4995" w:name="_Toc366078090"/>
      <w:bookmarkStart w:id="4996" w:name="_Toc366078709"/>
      <w:bookmarkStart w:id="4997" w:name="_Toc366079694"/>
      <w:bookmarkStart w:id="4998" w:name="_Toc366080306"/>
      <w:bookmarkStart w:id="4999" w:name="_Toc366080915"/>
      <w:bookmarkStart w:id="5000" w:name="_Toc366505255"/>
      <w:bookmarkStart w:id="5001" w:name="_Toc366508624"/>
      <w:bookmarkStart w:id="5002" w:name="_Toc366513125"/>
      <w:bookmarkStart w:id="5003" w:name="_Toc366574314"/>
      <w:bookmarkStart w:id="5004" w:name="_Toc366578107"/>
      <w:bookmarkStart w:id="5005" w:name="_Toc366578701"/>
      <w:bookmarkStart w:id="5006" w:name="_Toc366579293"/>
      <w:bookmarkStart w:id="5007" w:name="_Toc366579884"/>
      <w:bookmarkStart w:id="5008" w:name="_Toc366580476"/>
      <w:bookmarkStart w:id="5009" w:name="_Toc366581067"/>
      <w:bookmarkStart w:id="5010" w:name="_Toc366581659"/>
      <w:bookmarkStart w:id="5011" w:name="_Toc351912772"/>
      <w:bookmarkStart w:id="5012" w:name="_Toc351914793"/>
      <w:bookmarkStart w:id="5013" w:name="_Toc351915259"/>
      <w:bookmarkStart w:id="5014" w:name="_Toc361231316"/>
      <w:bookmarkStart w:id="5015" w:name="_Toc361231842"/>
      <w:bookmarkStart w:id="5016" w:name="_Toc362445140"/>
      <w:bookmarkStart w:id="5017" w:name="_Toc363909062"/>
      <w:bookmarkStart w:id="5018" w:name="_Toc364463487"/>
      <w:bookmarkStart w:id="5019" w:name="_Toc366078091"/>
      <w:bookmarkStart w:id="5020" w:name="_Toc366078710"/>
      <w:bookmarkStart w:id="5021" w:name="_Toc366079695"/>
      <w:bookmarkStart w:id="5022" w:name="_Toc366080307"/>
      <w:bookmarkStart w:id="5023" w:name="_Toc366080916"/>
      <w:bookmarkStart w:id="5024" w:name="_Toc366505256"/>
      <w:bookmarkStart w:id="5025" w:name="_Toc366508625"/>
      <w:bookmarkStart w:id="5026" w:name="_Toc366513126"/>
      <w:bookmarkStart w:id="5027" w:name="_Toc366574315"/>
      <w:bookmarkStart w:id="5028" w:name="_Toc366578108"/>
      <w:bookmarkStart w:id="5029" w:name="_Toc366578702"/>
      <w:bookmarkStart w:id="5030" w:name="_Toc366579294"/>
      <w:bookmarkStart w:id="5031" w:name="_Toc366579885"/>
      <w:bookmarkStart w:id="5032" w:name="_Toc366580477"/>
      <w:bookmarkStart w:id="5033" w:name="_Toc366581068"/>
      <w:bookmarkStart w:id="5034" w:name="_Toc366581660"/>
      <w:bookmarkStart w:id="5035" w:name="_Toc351912773"/>
      <w:bookmarkStart w:id="5036" w:name="_Toc351914794"/>
      <w:bookmarkStart w:id="5037" w:name="_Toc351915260"/>
      <w:bookmarkStart w:id="5038" w:name="_Toc361231317"/>
      <w:bookmarkStart w:id="5039" w:name="_Toc361231843"/>
      <w:bookmarkStart w:id="5040" w:name="_Toc362445141"/>
      <w:bookmarkStart w:id="5041" w:name="_Toc363909063"/>
      <w:bookmarkStart w:id="5042" w:name="_Toc364463488"/>
      <w:bookmarkStart w:id="5043" w:name="_Toc366078092"/>
      <w:bookmarkStart w:id="5044" w:name="_Toc366078711"/>
      <w:bookmarkStart w:id="5045" w:name="_Toc366079696"/>
      <w:bookmarkStart w:id="5046" w:name="_Toc366080308"/>
      <w:bookmarkStart w:id="5047" w:name="_Toc366080917"/>
      <w:bookmarkStart w:id="5048" w:name="_Toc366505257"/>
      <w:bookmarkStart w:id="5049" w:name="_Toc366508626"/>
      <w:bookmarkStart w:id="5050" w:name="_Toc366513127"/>
      <w:bookmarkStart w:id="5051" w:name="_Toc366574316"/>
      <w:bookmarkStart w:id="5052" w:name="_Toc366578109"/>
      <w:bookmarkStart w:id="5053" w:name="_Toc366578703"/>
      <w:bookmarkStart w:id="5054" w:name="_Toc366579295"/>
      <w:bookmarkStart w:id="5055" w:name="_Toc366579886"/>
      <w:bookmarkStart w:id="5056" w:name="_Toc366580478"/>
      <w:bookmarkStart w:id="5057" w:name="_Toc366581069"/>
      <w:bookmarkStart w:id="5058" w:name="_Toc366581661"/>
      <w:bookmarkStart w:id="5059" w:name="_Toc351912774"/>
      <w:bookmarkStart w:id="5060" w:name="_Toc351914795"/>
      <w:bookmarkStart w:id="5061" w:name="_Toc351915261"/>
      <w:bookmarkStart w:id="5062" w:name="_Toc361231318"/>
      <w:bookmarkStart w:id="5063" w:name="_Toc361231844"/>
      <w:bookmarkStart w:id="5064" w:name="_Toc362445142"/>
      <w:bookmarkStart w:id="5065" w:name="_Toc363909064"/>
      <w:bookmarkStart w:id="5066" w:name="_Toc364463489"/>
      <w:bookmarkStart w:id="5067" w:name="_Toc366078093"/>
      <w:bookmarkStart w:id="5068" w:name="_Toc366078712"/>
      <w:bookmarkStart w:id="5069" w:name="_Toc366079697"/>
      <w:bookmarkStart w:id="5070" w:name="_Toc366080309"/>
      <w:bookmarkStart w:id="5071" w:name="_Toc366080918"/>
      <w:bookmarkStart w:id="5072" w:name="_Toc366505258"/>
      <w:bookmarkStart w:id="5073" w:name="_Toc366508627"/>
      <w:bookmarkStart w:id="5074" w:name="_Toc366513128"/>
      <w:bookmarkStart w:id="5075" w:name="_Toc366574317"/>
      <w:bookmarkStart w:id="5076" w:name="_Toc366578110"/>
      <w:bookmarkStart w:id="5077" w:name="_Toc366578704"/>
      <w:bookmarkStart w:id="5078" w:name="_Toc366579296"/>
      <w:bookmarkStart w:id="5079" w:name="_Toc366579887"/>
      <w:bookmarkStart w:id="5080" w:name="_Toc366580479"/>
      <w:bookmarkStart w:id="5081" w:name="_Toc366581070"/>
      <w:bookmarkStart w:id="5082" w:name="_Toc366581662"/>
      <w:bookmarkStart w:id="5083" w:name="_Toc351912775"/>
      <w:bookmarkStart w:id="5084" w:name="_Toc351914796"/>
      <w:bookmarkStart w:id="5085" w:name="_Toc351915262"/>
      <w:bookmarkStart w:id="5086" w:name="_Toc361231319"/>
      <w:bookmarkStart w:id="5087" w:name="_Toc361231845"/>
      <w:bookmarkStart w:id="5088" w:name="_Toc362445143"/>
      <w:bookmarkStart w:id="5089" w:name="_Toc363909065"/>
      <w:bookmarkStart w:id="5090" w:name="_Toc364463490"/>
      <w:bookmarkStart w:id="5091" w:name="_Toc366078094"/>
      <w:bookmarkStart w:id="5092" w:name="_Toc366078713"/>
      <w:bookmarkStart w:id="5093" w:name="_Toc366079698"/>
      <w:bookmarkStart w:id="5094" w:name="_Toc366080310"/>
      <w:bookmarkStart w:id="5095" w:name="_Toc366080919"/>
      <w:bookmarkStart w:id="5096" w:name="_Toc366505259"/>
      <w:bookmarkStart w:id="5097" w:name="_Toc366508628"/>
      <w:bookmarkStart w:id="5098" w:name="_Toc366513129"/>
      <w:bookmarkStart w:id="5099" w:name="_Toc366574318"/>
      <w:bookmarkStart w:id="5100" w:name="_Toc366578111"/>
      <w:bookmarkStart w:id="5101" w:name="_Toc366578705"/>
      <w:bookmarkStart w:id="5102" w:name="_Toc366579297"/>
      <w:bookmarkStart w:id="5103" w:name="_Toc366579888"/>
      <w:bookmarkStart w:id="5104" w:name="_Toc366580480"/>
      <w:bookmarkStart w:id="5105" w:name="_Toc366581071"/>
      <w:bookmarkStart w:id="5106" w:name="_Toc366581663"/>
      <w:bookmarkStart w:id="5107" w:name="_Toc351912776"/>
      <w:bookmarkStart w:id="5108" w:name="_Toc351914797"/>
      <w:bookmarkStart w:id="5109" w:name="_Toc351915263"/>
      <w:bookmarkStart w:id="5110" w:name="_Toc361231320"/>
      <w:bookmarkStart w:id="5111" w:name="_Toc361231846"/>
      <w:bookmarkStart w:id="5112" w:name="_Toc362445144"/>
      <w:bookmarkStart w:id="5113" w:name="_Toc363909066"/>
      <w:bookmarkStart w:id="5114" w:name="_Toc364463491"/>
      <w:bookmarkStart w:id="5115" w:name="_Toc366078095"/>
      <w:bookmarkStart w:id="5116" w:name="_Toc366078714"/>
      <w:bookmarkStart w:id="5117" w:name="_Toc366079699"/>
      <w:bookmarkStart w:id="5118" w:name="_Toc366080311"/>
      <w:bookmarkStart w:id="5119" w:name="_Toc366080920"/>
      <w:bookmarkStart w:id="5120" w:name="_Toc366505260"/>
      <w:bookmarkStart w:id="5121" w:name="_Toc366508629"/>
      <w:bookmarkStart w:id="5122" w:name="_Toc366513130"/>
      <w:bookmarkStart w:id="5123" w:name="_Toc366574319"/>
      <w:bookmarkStart w:id="5124" w:name="_Toc366578112"/>
      <w:bookmarkStart w:id="5125" w:name="_Toc366578706"/>
      <w:bookmarkStart w:id="5126" w:name="_Toc366579298"/>
      <w:bookmarkStart w:id="5127" w:name="_Toc366579889"/>
      <w:bookmarkStart w:id="5128" w:name="_Toc366580481"/>
      <w:bookmarkStart w:id="5129" w:name="_Toc366581072"/>
      <w:bookmarkStart w:id="5130" w:name="_Toc366581664"/>
      <w:bookmarkStart w:id="5131" w:name="_Toc351912777"/>
      <w:bookmarkStart w:id="5132" w:name="_Toc351914798"/>
      <w:bookmarkStart w:id="5133" w:name="_Toc351915264"/>
      <w:bookmarkStart w:id="5134" w:name="_Toc361231321"/>
      <w:bookmarkStart w:id="5135" w:name="_Toc361231847"/>
      <w:bookmarkStart w:id="5136" w:name="_Toc362445145"/>
      <w:bookmarkStart w:id="5137" w:name="_Toc363909067"/>
      <w:bookmarkStart w:id="5138" w:name="_Toc364463492"/>
      <w:bookmarkStart w:id="5139" w:name="_Toc366078096"/>
      <w:bookmarkStart w:id="5140" w:name="_Toc366078715"/>
      <w:bookmarkStart w:id="5141" w:name="_Toc366079700"/>
      <w:bookmarkStart w:id="5142" w:name="_Toc366080312"/>
      <w:bookmarkStart w:id="5143" w:name="_Toc366080921"/>
      <w:bookmarkStart w:id="5144" w:name="_Toc366505261"/>
      <w:bookmarkStart w:id="5145" w:name="_Toc366508630"/>
      <w:bookmarkStart w:id="5146" w:name="_Toc366513131"/>
      <w:bookmarkStart w:id="5147" w:name="_Toc366574320"/>
      <w:bookmarkStart w:id="5148" w:name="_Toc366578113"/>
      <w:bookmarkStart w:id="5149" w:name="_Toc366578707"/>
      <w:bookmarkStart w:id="5150" w:name="_Toc366579299"/>
      <w:bookmarkStart w:id="5151" w:name="_Toc366579890"/>
      <w:bookmarkStart w:id="5152" w:name="_Toc366580482"/>
      <w:bookmarkStart w:id="5153" w:name="_Toc366581073"/>
      <w:bookmarkStart w:id="5154" w:name="_Toc366581665"/>
      <w:bookmarkStart w:id="5155" w:name="_Toc351912778"/>
      <w:bookmarkStart w:id="5156" w:name="_Toc351914799"/>
      <w:bookmarkStart w:id="5157" w:name="_Toc351915265"/>
      <w:bookmarkStart w:id="5158" w:name="_Toc361231322"/>
      <w:bookmarkStart w:id="5159" w:name="_Toc361231848"/>
      <w:bookmarkStart w:id="5160" w:name="_Toc362445146"/>
      <w:bookmarkStart w:id="5161" w:name="_Toc363909068"/>
      <w:bookmarkStart w:id="5162" w:name="_Toc364463493"/>
      <w:bookmarkStart w:id="5163" w:name="_Toc366078097"/>
      <w:bookmarkStart w:id="5164" w:name="_Toc366078716"/>
      <w:bookmarkStart w:id="5165" w:name="_Toc366079701"/>
      <w:bookmarkStart w:id="5166" w:name="_Toc366080313"/>
      <w:bookmarkStart w:id="5167" w:name="_Toc366080922"/>
      <w:bookmarkStart w:id="5168" w:name="_Toc366505262"/>
      <w:bookmarkStart w:id="5169" w:name="_Toc366508631"/>
      <w:bookmarkStart w:id="5170" w:name="_Toc366513132"/>
      <w:bookmarkStart w:id="5171" w:name="_Toc366574321"/>
      <w:bookmarkStart w:id="5172" w:name="_Toc366578114"/>
      <w:bookmarkStart w:id="5173" w:name="_Toc366578708"/>
      <w:bookmarkStart w:id="5174" w:name="_Toc366579300"/>
      <w:bookmarkStart w:id="5175" w:name="_Toc366579891"/>
      <w:bookmarkStart w:id="5176" w:name="_Toc366580483"/>
      <w:bookmarkStart w:id="5177" w:name="_Toc366581074"/>
      <w:bookmarkStart w:id="5178" w:name="_Toc366581666"/>
      <w:bookmarkStart w:id="5179" w:name="_Toc351912779"/>
      <w:bookmarkStart w:id="5180" w:name="_Toc351914800"/>
      <w:bookmarkStart w:id="5181" w:name="_Toc351915266"/>
      <w:bookmarkStart w:id="5182" w:name="_Toc361231323"/>
      <w:bookmarkStart w:id="5183" w:name="_Toc361231849"/>
      <w:bookmarkStart w:id="5184" w:name="_Toc362445147"/>
      <w:bookmarkStart w:id="5185" w:name="_Toc363909069"/>
      <w:bookmarkStart w:id="5186" w:name="_Toc364463494"/>
      <w:bookmarkStart w:id="5187" w:name="_Toc366078098"/>
      <w:bookmarkStart w:id="5188" w:name="_Toc366078717"/>
      <w:bookmarkStart w:id="5189" w:name="_Toc366079702"/>
      <w:bookmarkStart w:id="5190" w:name="_Toc366080314"/>
      <w:bookmarkStart w:id="5191" w:name="_Toc366080923"/>
      <w:bookmarkStart w:id="5192" w:name="_Toc366505263"/>
      <w:bookmarkStart w:id="5193" w:name="_Toc366508632"/>
      <w:bookmarkStart w:id="5194" w:name="_Toc366513133"/>
      <w:bookmarkStart w:id="5195" w:name="_Toc366574322"/>
      <w:bookmarkStart w:id="5196" w:name="_Toc366578115"/>
      <w:bookmarkStart w:id="5197" w:name="_Toc366578709"/>
      <w:bookmarkStart w:id="5198" w:name="_Toc366579301"/>
      <w:bookmarkStart w:id="5199" w:name="_Toc366579892"/>
      <w:bookmarkStart w:id="5200" w:name="_Toc366580484"/>
      <w:bookmarkStart w:id="5201" w:name="_Toc366581075"/>
      <w:bookmarkStart w:id="5202" w:name="_Toc366581667"/>
      <w:bookmarkStart w:id="5203" w:name="_Toc351912780"/>
      <w:bookmarkStart w:id="5204" w:name="_Toc351914801"/>
      <w:bookmarkStart w:id="5205" w:name="_Toc351915267"/>
      <w:bookmarkStart w:id="5206" w:name="_Toc361231324"/>
      <w:bookmarkStart w:id="5207" w:name="_Toc361231850"/>
      <w:bookmarkStart w:id="5208" w:name="_Toc362445148"/>
      <w:bookmarkStart w:id="5209" w:name="_Toc363909070"/>
      <w:bookmarkStart w:id="5210" w:name="_Toc364463495"/>
      <w:bookmarkStart w:id="5211" w:name="_Toc366078099"/>
      <w:bookmarkStart w:id="5212" w:name="_Toc366078718"/>
      <w:bookmarkStart w:id="5213" w:name="_Toc366079703"/>
      <w:bookmarkStart w:id="5214" w:name="_Toc366080315"/>
      <w:bookmarkStart w:id="5215" w:name="_Toc366080924"/>
      <w:bookmarkStart w:id="5216" w:name="_Toc366505264"/>
      <w:bookmarkStart w:id="5217" w:name="_Toc366508633"/>
      <w:bookmarkStart w:id="5218" w:name="_Toc366513134"/>
      <w:bookmarkStart w:id="5219" w:name="_Toc366574323"/>
      <w:bookmarkStart w:id="5220" w:name="_Toc366578116"/>
      <w:bookmarkStart w:id="5221" w:name="_Toc366578710"/>
      <w:bookmarkStart w:id="5222" w:name="_Toc366579302"/>
      <w:bookmarkStart w:id="5223" w:name="_Toc366579893"/>
      <w:bookmarkStart w:id="5224" w:name="_Toc366580485"/>
      <w:bookmarkStart w:id="5225" w:name="_Toc366581076"/>
      <w:bookmarkStart w:id="5226" w:name="_Toc366581668"/>
      <w:bookmarkStart w:id="5227" w:name="_Toc351912781"/>
      <w:bookmarkStart w:id="5228" w:name="_Toc351914802"/>
      <w:bookmarkStart w:id="5229" w:name="_Toc351915268"/>
      <w:bookmarkStart w:id="5230" w:name="_Toc361231325"/>
      <w:bookmarkStart w:id="5231" w:name="_Toc361231851"/>
      <w:bookmarkStart w:id="5232" w:name="_Toc362445149"/>
      <w:bookmarkStart w:id="5233" w:name="_Toc363909071"/>
      <w:bookmarkStart w:id="5234" w:name="_Toc364463496"/>
      <w:bookmarkStart w:id="5235" w:name="_Toc366078100"/>
      <w:bookmarkStart w:id="5236" w:name="_Toc366078719"/>
      <w:bookmarkStart w:id="5237" w:name="_Toc366079704"/>
      <w:bookmarkStart w:id="5238" w:name="_Toc366080316"/>
      <w:bookmarkStart w:id="5239" w:name="_Toc366080925"/>
      <w:bookmarkStart w:id="5240" w:name="_Toc366505265"/>
      <w:bookmarkStart w:id="5241" w:name="_Toc366508634"/>
      <w:bookmarkStart w:id="5242" w:name="_Toc366513135"/>
      <w:bookmarkStart w:id="5243" w:name="_Toc366574324"/>
      <w:bookmarkStart w:id="5244" w:name="_Toc366578117"/>
      <w:bookmarkStart w:id="5245" w:name="_Toc366578711"/>
      <w:bookmarkStart w:id="5246" w:name="_Toc366579303"/>
      <w:bookmarkStart w:id="5247" w:name="_Toc366579894"/>
      <w:bookmarkStart w:id="5248" w:name="_Toc366580486"/>
      <w:bookmarkStart w:id="5249" w:name="_Toc366581077"/>
      <w:bookmarkStart w:id="5250" w:name="_Toc366581669"/>
      <w:bookmarkStart w:id="5251" w:name="_Toc351912782"/>
      <w:bookmarkStart w:id="5252" w:name="_Toc351914803"/>
      <w:bookmarkStart w:id="5253" w:name="_Toc351915269"/>
      <w:bookmarkStart w:id="5254" w:name="_Toc361231326"/>
      <w:bookmarkStart w:id="5255" w:name="_Toc361231852"/>
      <w:bookmarkStart w:id="5256" w:name="_Toc362445150"/>
      <w:bookmarkStart w:id="5257" w:name="_Toc363909072"/>
      <w:bookmarkStart w:id="5258" w:name="_Toc364463497"/>
      <w:bookmarkStart w:id="5259" w:name="_Toc366078101"/>
      <w:bookmarkStart w:id="5260" w:name="_Toc366078720"/>
      <w:bookmarkStart w:id="5261" w:name="_Toc366079705"/>
      <w:bookmarkStart w:id="5262" w:name="_Toc366080317"/>
      <w:bookmarkStart w:id="5263" w:name="_Toc366080926"/>
      <w:bookmarkStart w:id="5264" w:name="_Toc366505266"/>
      <w:bookmarkStart w:id="5265" w:name="_Toc366508635"/>
      <w:bookmarkStart w:id="5266" w:name="_Toc366513136"/>
      <w:bookmarkStart w:id="5267" w:name="_Toc366574325"/>
      <w:bookmarkStart w:id="5268" w:name="_Toc366578118"/>
      <w:bookmarkStart w:id="5269" w:name="_Toc366578712"/>
      <w:bookmarkStart w:id="5270" w:name="_Toc366579304"/>
      <w:bookmarkStart w:id="5271" w:name="_Toc366579895"/>
      <w:bookmarkStart w:id="5272" w:name="_Toc366580487"/>
      <w:bookmarkStart w:id="5273" w:name="_Toc366581078"/>
      <w:bookmarkStart w:id="5274" w:name="_Toc366581670"/>
      <w:bookmarkStart w:id="5275" w:name="_Toc351912783"/>
      <w:bookmarkStart w:id="5276" w:name="_Toc351914804"/>
      <w:bookmarkStart w:id="5277" w:name="_Toc351915270"/>
      <w:bookmarkStart w:id="5278" w:name="_Toc361231327"/>
      <w:bookmarkStart w:id="5279" w:name="_Toc361231853"/>
      <w:bookmarkStart w:id="5280" w:name="_Toc362445151"/>
      <w:bookmarkStart w:id="5281" w:name="_Toc363909073"/>
      <w:bookmarkStart w:id="5282" w:name="_Toc364463498"/>
      <w:bookmarkStart w:id="5283" w:name="_Toc366078102"/>
      <w:bookmarkStart w:id="5284" w:name="_Toc366078721"/>
      <w:bookmarkStart w:id="5285" w:name="_Toc366079706"/>
      <w:bookmarkStart w:id="5286" w:name="_Toc366080318"/>
      <w:bookmarkStart w:id="5287" w:name="_Toc366080927"/>
      <w:bookmarkStart w:id="5288" w:name="_Toc366505267"/>
      <w:bookmarkStart w:id="5289" w:name="_Toc366508636"/>
      <w:bookmarkStart w:id="5290" w:name="_Toc366513137"/>
      <w:bookmarkStart w:id="5291" w:name="_Toc366574326"/>
      <w:bookmarkStart w:id="5292" w:name="_Toc366578119"/>
      <w:bookmarkStart w:id="5293" w:name="_Toc366578713"/>
      <w:bookmarkStart w:id="5294" w:name="_Toc366579305"/>
      <w:bookmarkStart w:id="5295" w:name="_Toc366579896"/>
      <w:bookmarkStart w:id="5296" w:name="_Toc366580488"/>
      <w:bookmarkStart w:id="5297" w:name="_Toc366581079"/>
      <w:bookmarkStart w:id="5298" w:name="_Toc366581671"/>
      <w:bookmarkStart w:id="5299" w:name="_Toc351912784"/>
      <w:bookmarkStart w:id="5300" w:name="_Toc351914805"/>
      <w:bookmarkStart w:id="5301" w:name="_Toc351915271"/>
      <w:bookmarkStart w:id="5302" w:name="_Toc361231328"/>
      <w:bookmarkStart w:id="5303" w:name="_Toc361231854"/>
      <w:bookmarkStart w:id="5304" w:name="_Toc362445152"/>
      <w:bookmarkStart w:id="5305" w:name="_Toc363909074"/>
      <w:bookmarkStart w:id="5306" w:name="_Toc364463499"/>
      <w:bookmarkStart w:id="5307" w:name="_Toc366078103"/>
      <w:bookmarkStart w:id="5308" w:name="_Toc366078722"/>
      <w:bookmarkStart w:id="5309" w:name="_Toc366079707"/>
      <w:bookmarkStart w:id="5310" w:name="_Toc366080319"/>
      <w:bookmarkStart w:id="5311" w:name="_Toc366080928"/>
      <w:bookmarkStart w:id="5312" w:name="_Toc366505268"/>
      <w:bookmarkStart w:id="5313" w:name="_Toc366508637"/>
      <w:bookmarkStart w:id="5314" w:name="_Toc366513138"/>
      <w:bookmarkStart w:id="5315" w:name="_Toc366574327"/>
      <w:bookmarkStart w:id="5316" w:name="_Toc366578120"/>
      <w:bookmarkStart w:id="5317" w:name="_Toc366578714"/>
      <w:bookmarkStart w:id="5318" w:name="_Toc366579306"/>
      <w:bookmarkStart w:id="5319" w:name="_Toc366579897"/>
      <w:bookmarkStart w:id="5320" w:name="_Toc366580489"/>
      <w:bookmarkStart w:id="5321" w:name="_Toc366581080"/>
      <w:bookmarkStart w:id="5322" w:name="_Toc366581672"/>
      <w:bookmarkStart w:id="5323" w:name="_Toc351912785"/>
      <w:bookmarkStart w:id="5324" w:name="_Toc351914806"/>
      <w:bookmarkStart w:id="5325" w:name="_Toc351915272"/>
      <w:bookmarkStart w:id="5326" w:name="_Toc361231329"/>
      <w:bookmarkStart w:id="5327" w:name="_Toc361231855"/>
      <w:bookmarkStart w:id="5328" w:name="_Toc362445153"/>
      <w:bookmarkStart w:id="5329" w:name="_Toc363909075"/>
      <w:bookmarkStart w:id="5330" w:name="_Toc364463500"/>
      <w:bookmarkStart w:id="5331" w:name="_Toc366078104"/>
      <w:bookmarkStart w:id="5332" w:name="_Toc366078723"/>
      <w:bookmarkStart w:id="5333" w:name="_Toc366079708"/>
      <w:bookmarkStart w:id="5334" w:name="_Toc366080320"/>
      <w:bookmarkStart w:id="5335" w:name="_Toc366080929"/>
      <w:bookmarkStart w:id="5336" w:name="_Toc366505269"/>
      <w:bookmarkStart w:id="5337" w:name="_Toc366508638"/>
      <w:bookmarkStart w:id="5338" w:name="_Toc366513139"/>
      <w:bookmarkStart w:id="5339" w:name="_Toc366574328"/>
      <w:bookmarkStart w:id="5340" w:name="_Toc366578121"/>
      <w:bookmarkStart w:id="5341" w:name="_Toc366578715"/>
      <w:bookmarkStart w:id="5342" w:name="_Toc366579307"/>
      <w:bookmarkStart w:id="5343" w:name="_Toc366579898"/>
      <w:bookmarkStart w:id="5344" w:name="_Toc366580490"/>
      <w:bookmarkStart w:id="5345" w:name="_Toc366581081"/>
      <w:bookmarkStart w:id="5346" w:name="_Toc366581673"/>
      <w:bookmarkStart w:id="5347" w:name="_Toc351912786"/>
      <w:bookmarkStart w:id="5348" w:name="_Toc351914807"/>
      <w:bookmarkStart w:id="5349" w:name="_Toc351915273"/>
      <w:bookmarkStart w:id="5350" w:name="_Toc361231330"/>
      <w:bookmarkStart w:id="5351" w:name="_Toc361231856"/>
      <w:bookmarkStart w:id="5352" w:name="_Toc362445154"/>
      <w:bookmarkStart w:id="5353" w:name="_Toc363909076"/>
      <w:bookmarkStart w:id="5354" w:name="_Toc364463501"/>
      <w:bookmarkStart w:id="5355" w:name="_Toc366078105"/>
      <w:bookmarkStart w:id="5356" w:name="_Toc366078724"/>
      <w:bookmarkStart w:id="5357" w:name="_Toc366079709"/>
      <w:bookmarkStart w:id="5358" w:name="_Toc366080321"/>
      <w:bookmarkStart w:id="5359" w:name="_Toc366080930"/>
      <w:bookmarkStart w:id="5360" w:name="_Toc366505270"/>
      <w:bookmarkStart w:id="5361" w:name="_Toc366508639"/>
      <w:bookmarkStart w:id="5362" w:name="_Toc366513140"/>
      <w:bookmarkStart w:id="5363" w:name="_Toc366574329"/>
      <w:bookmarkStart w:id="5364" w:name="_Toc366578122"/>
      <w:bookmarkStart w:id="5365" w:name="_Toc366578716"/>
      <w:bookmarkStart w:id="5366" w:name="_Toc366579308"/>
      <w:bookmarkStart w:id="5367" w:name="_Toc366579899"/>
      <w:bookmarkStart w:id="5368" w:name="_Toc366580491"/>
      <w:bookmarkStart w:id="5369" w:name="_Toc366581082"/>
      <w:bookmarkStart w:id="5370" w:name="_Toc366581674"/>
      <w:bookmarkStart w:id="5371" w:name="_Toc351912787"/>
      <w:bookmarkStart w:id="5372" w:name="_Toc351914808"/>
      <w:bookmarkStart w:id="5373" w:name="_Toc351915274"/>
      <w:bookmarkStart w:id="5374" w:name="_Toc361231331"/>
      <w:bookmarkStart w:id="5375" w:name="_Toc361231857"/>
      <w:bookmarkStart w:id="5376" w:name="_Toc362445155"/>
      <w:bookmarkStart w:id="5377" w:name="_Toc363909077"/>
      <w:bookmarkStart w:id="5378" w:name="_Toc364463502"/>
      <w:bookmarkStart w:id="5379" w:name="_Toc366078106"/>
      <w:bookmarkStart w:id="5380" w:name="_Toc366078725"/>
      <w:bookmarkStart w:id="5381" w:name="_Toc366079710"/>
      <w:bookmarkStart w:id="5382" w:name="_Toc366080322"/>
      <w:bookmarkStart w:id="5383" w:name="_Toc366080931"/>
      <w:bookmarkStart w:id="5384" w:name="_Toc366505271"/>
      <w:bookmarkStart w:id="5385" w:name="_Toc366508640"/>
      <w:bookmarkStart w:id="5386" w:name="_Toc366513141"/>
      <w:bookmarkStart w:id="5387" w:name="_Toc366574330"/>
      <w:bookmarkStart w:id="5388" w:name="_Toc366578123"/>
      <w:bookmarkStart w:id="5389" w:name="_Toc366578717"/>
      <w:bookmarkStart w:id="5390" w:name="_Toc366579309"/>
      <w:bookmarkStart w:id="5391" w:name="_Toc366579900"/>
      <w:bookmarkStart w:id="5392" w:name="_Toc366580492"/>
      <w:bookmarkStart w:id="5393" w:name="_Toc366581083"/>
      <w:bookmarkStart w:id="5394" w:name="_Toc366581675"/>
      <w:bookmarkStart w:id="5395" w:name="_Toc351912788"/>
      <w:bookmarkStart w:id="5396" w:name="_Toc351914809"/>
      <w:bookmarkStart w:id="5397" w:name="_Toc351915275"/>
      <w:bookmarkStart w:id="5398" w:name="_Toc361231332"/>
      <w:bookmarkStart w:id="5399" w:name="_Toc361231858"/>
      <w:bookmarkStart w:id="5400" w:name="_Toc362445156"/>
      <w:bookmarkStart w:id="5401" w:name="_Toc363909078"/>
      <w:bookmarkStart w:id="5402" w:name="_Toc364463503"/>
      <w:bookmarkStart w:id="5403" w:name="_Toc366078107"/>
      <w:bookmarkStart w:id="5404" w:name="_Toc366078726"/>
      <w:bookmarkStart w:id="5405" w:name="_Toc366079711"/>
      <w:bookmarkStart w:id="5406" w:name="_Toc366080323"/>
      <w:bookmarkStart w:id="5407" w:name="_Toc366080932"/>
      <w:bookmarkStart w:id="5408" w:name="_Toc366505272"/>
      <w:bookmarkStart w:id="5409" w:name="_Toc366508641"/>
      <w:bookmarkStart w:id="5410" w:name="_Toc366513142"/>
      <w:bookmarkStart w:id="5411" w:name="_Toc366574331"/>
      <w:bookmarkStart w:id="5412" w:name="_Toc366578124"/>
      <w:bookmarkStart w:id="5413" w:name="_Toc366578718"/>
      <w:bookmarkStart w:id="5414" w:name="_Toc366579310"/>
      <w:bookmarkStart w:id="5415" w:name="_Toc366579901"/>
      <w:bookmarkStart w:id="5416" w:name="_Toc366580493"/>
      <w:bookmarkStart w:id="5417" w:name="_Toc366581084"/>
      <w:bookmarkStart w:id="5418" w:name="_Toc366581676"/>
      <w:bookmarkStart w:id="5419" w:name="_Toc351912789"/>
      <w:bookmarkStart w:id="5420" w:name="_Toc351914810"/>
      <w:bookmarkStart w:id="5421" w:name="_Toc351915276"/>
      <w:bookmarkStart w:id="5422" w:name="_Toc361231333"/>
      <w:bookmarkStart w:id="5423" w:name="_Toc361231859"/>
      <w:bookmarkStart w:id="5424" w:name="_Toc362445157"/>
      <w:bookmarkStart w:id="5425" w:name="_Toc363909079"/>
      <w:bookmarkStart w:id="5426" w:name="_Toc364463504"/>
      <w:bookmarkStart w:id="5427" w:name="_Toc366078108"/>
      <w:bookmarkStart w:id="5428" w:name="_Toc366078727"/>
      <w:bookmarkStart w:id="5429" w:name="_Toc366079712"/>
      <w:bookmarkStart w:id="5430" w:name="_Toc366080324"/>
      <w:bookmarkStart w:id="5431" w:name="_Toc366080933"/>
      <w:bookmarkStart w:id="5432" w:name="_Toc366505273"/>
      <w:bookmarkStart w:id="5433" w:name="_Toc366508642"/>
      <w:bookmarkStart w:id="5434" w:name="_Toc366513143"/>
      <w:bookmarkStart w:id="5435" w:name="_Toc366574332"/>
      <w:bookmarkStart w:id="5436" w:name="_Toc366578125"/>
      <w:bookmarkStart w:id="5437" w:name="_Toc366578719"/>
      <w:bookmarkStart w:id="5438" w:name="_Toc366579311"/>
      <w:bookmarkStart w:id="5439" w:name="_Toc366579902"/>
      <w:bookmarkStart w:id="5440" w:name="_Toc366580494"/>
      <w:bookmarkStart w:id="5441" w:name="_Toc366581085"/>
      <w:bookmarkStart w:id="5442" w:name="_Toc366581677"/>
      <w:bookmarkStart w:id="5443" w:name="_Toc351912790"/>
      <w:bookmarkStart w:id="5444" w:name="_Toc351914811"/>
      <w:bookmarkStart w:id="5445" w:name="_Toc351915277"/>
      <w:bookmarkStart w:id="5446" w:name="_Toc361231334"/>
      <w:bookmarkStart w:id="5447" w:name="_Toc361231860"/>
      <w:bookmarkStart w:id="5448" w:name="_Toc362445158"/>
      <w:bookmarkStart w:id="5449" w:name="_Toc363909080"/>
      <w:bookmarkStart w:id="5450" w:name="_Toc364463505"/>
      <w:bookmarkStart w:id="5451" w:name="_Toc366078109"/>
      <w:bookmarkStart w:id="5452" w:name="_Toc366078728"/>
      <w:bookmarkStart w:id="5453" w:name="_Toc366079713"/>
      <w:bookmarkStart w:id="5454" w:name="_Toc366080325"/>
      <w:bookmarkStart w:id="5455" w:name="_Toc366080934"/>
      <w:bookmarkStart w:id="5456" w:name="_Toc366505274"/>
      <w:bookmarkStart w:id="5457" w:name="_Toc366508643"/>
      <w:bookmarkStart w:id="5458" w:name="_Toc366513144"/>
      <w:bookmarkStart w:id="5459" w:name="_Toc366574333"/>
      <w:bookmarkStart w:id="5460" w:name="_Toc366578126"/>
      <w:bookmarkStart w:id="5461" w:name="_Toc366578720"/>
      <w:bookmarkStart w:id="5462" w:name="_Toc366579312"/>
      <w:bookmarkStart w:id="5463" w:name="_Toc366579903"/>
      <w:bookmarkStart w:id="5464" w:name="_Toc366580495"/>
      <w:bookmarkStart w:id="5465" w:name="_Toc366581086"/>
      <w:bookmarkStart w:id="5466" w:name="_Toc366581678"/>
      <w:bookmarkStart w:id="5467" w:name="_Toc351912791"/>
      <w:bookmarkStart w:id="5468" w:name="_Toc351914812"/>
      <w:bookmarkStart w:id="5469" w:name="_Toc351915278"/>
      <w:bookmarkStart w:id="5470" w:name="_Toc361231335"/>
      <w:bookmarkStart w:id="5471" w:name="_Toc361231861"/>
      <w:bookmarkStart w:id="5472" w:name="_Toc362445159"/>
      <w:bookmarkStart w:id="5473" w:name="_Toc363909081"/>
      <w:bookmarkStart w:id="5474" w:name="_Toc364463506"/>
      <w:bookmarkStart w:id="5475" w:name="_Toc366078110"/>
      <w:bookmarkStart w:id="5476" w:name="_Toc366078729"/>
      <w:bookmarkStart w:id="5477" w:name="_Toc366079714"/>
      <w:bookmarkStart w:id="5478" w:name="_Toc366080326"/>
      <w:bookmarkStart w:id="5479" w:name="_Toc366080935"/>
      <w:bookmarkStart w:id="5480" w:name="_Toc366505275"/>
      <w:bookmarkStart w:id="5481" w:name="_Toc366508644"/>
      <w:bookmarkStart w:id="5482" w:name="_Toc366513145"/>
      <w:bookmarkStart w:id="5483" w:name="_Toc366574334"/>
      <w:bookmarkStart w:id="5484" w:name="_Toc366578127"/>
      <w:bookmarkStart w:id="5485" w:name="_Toc366578721"/>
      <w:bookmarkStart w:id="5486" w:name="_Toc366579313"/>
      <w:bookmarkStart w:id="5487" w:name="_Toc366579904"/>
      <w:bookmarkStart w:id="5488" w:name="_Toc366580496"/>
      <w:bookmarkStart w:id="5489" w:name="_Toc366581087"/>
      <w:bookmarkStart w:id="5490" w:name="_Toc366581679"/>
      <w:bookmarkStart w:id="5491" w:name="_Toc351912792"/>
      <w:bookmarkStart w:id="5492" w:name="_Toc351914813"/>
      <w:bookmarkStart w:id="5493" w:name="_Toc351915279"/>
      <w:bookmarkStart w:id="5494" w:name="_Toc361231336"/>
      <w:bookmarkStart w:id="5495" w:name="_Toc361231862"/>
      <w:bookmarkStart w:id="5496" w:name="_Toc362445160"/>
      <w:bookmarkStart w:id="5497" w:name="_Toc363909082"/>
      <w:bookmarkStart w:id="5498" w:name="_Toc364463507"/>
      <w:bookmarkStart w:id="5499" w:name="_Toc366078111"/>
      <w:bookmarkStart w:id="5500" w:name="_Toc366078730"/>
      <w:bookmarkStart w:id="5501" w:name="_Toc366079715"/>
      <w:bookmarkStart w:id="5502" w:name="_Toc366080327"/>
      <w:bookmarkStart w:id="5503" w:name="_Toc366080936"/>
      <w:bookmarkStart w:id="5504" w:name="_Toc366505276"/>
      <w:bookmarkStart w:id="5505" w:name="_Toc366508645"/>
      <w:bookmarkStart w:id="5506" w:name="_Toc366513146"/>
      <w:bookmarkStart w:id="5507" w:name="_Toc366574335"/>
      <w:bookmarkStart w:id="5508" w:name="_Toc366578128"/>
      <w:bookmarkStart w:id="5509" w:name="_Toc366578722"/>
      <w:bookmarkStart w:id="5510" w:name="_Toc366579314"/>
      <w:bookmarkStart w:id="5511" w:name="_Toc366579905"/>
      <w:bookmarkStart w:id="5512" w:name="_Toc366580497"/>
      <w:bookmarkStart w:id="5513" w:name="_Toc366581088"/>
      <w:bookmarkStart w:id="5514" w:name="_Toc366581680"/>
      <w:bookmarkStart w:id="5515" w:name="_Toc351912793"/>
      <w:bookmarkStart w:id="5516" w:name="_Toc351914814"/>
      <w:bookmarkStart w:id="5517" w:name="_Toc351915280"/>
      <w:bookmarkStart w:id="5518" w:name="_Toc361231337"/>
      <w:bookmarkStart w:id="5519" w:name="_Toc361231863"/>
      <w:bookmarkStart w:id="5520" w:name="_Toc362445161"/>
      <w:bookmarkStart w:id="5521" w:name="_Toc363909083"/>
      <w:bookmarkStart w:id="5522" w:name="_Toc364463508"/>
      <w:bookmarkStart w:id="5523" w:name="_Toc366078112"/>
      <w:bookmarkStart w:id="5524" w:name="_Toc366078731"/>
      <w:bookmarkStart w:id="5525" w:name="_Toc366079716"/>
      <w:bookmarkStart w:id="5526" w:name="_Toc366080328"/>
      <w:bookmarkStart w:id="5527" w:name="_Toc366080937"/>
      <w:bookmarkStart w:id="5528" w:name="_Toc366505277"/>
      <w:bookmarkStart w:id="5529" w:name="_Toc366508646"/>
      <w:bookmarkStart w:id="5530" w:name="_Toc366513147"/>
      <w:bookmarkStart w:id="5531" w:name="_Toc366574336"/>
      <w:bookmarkStart w:id="5532" w:name="_Toc366578129"/>
      <w:bookmarkStart w:id="5533" w:name="_Toc366578723"/>
      <w:bookmarkStart w:id="5534" w:name="_Toc366579315"/>
      <w:bookmarkStart w:id="5535" w:name="_Toc366579906"/>
      <w:bookmarkStart w:id="5536" w:name="_Toc366580498"/>
      <w:bookmarkStart w:id="5537" w:name="_Toc366581089"/>
      <w:bookmarkStart w:id="5538" w:name="_Toc366581681"/>
      <w:bookmarkStart w:id="5539" w:name="_Toc351912794"/>
      <w:bookmarkStart w:id="5540" w:name="_Toc351914815"/>
      <w:bookmarkStart w:id="5541" w:name="_Toc351915281"/>
      <w:bookmarkStart w:id="5542" w:name="_Toc361231338"/>
      <w:bookmarkStart w:id="5543" w:name="_Toc361231864"/>
      <w:bookmarkStart w:id="5544" w:name="_Toc362445162"/>
      <w:bookmarkStart w:id="5545" w:name="_Toc363909084"/>
      <w:bookmarkStart w:id="5546" w:name="_Toc364463509"/>
      <w:bookmarkStart w:id="5547" w:name="_Toc366078113"/>
      <w:bookmarkStart w:id="5548" w:name="_Toc366078732"/>
      <w:bookmarkStart w:id="5549" w:name="_Toc366079717"/>
      <w:bookmarkStart w:id="5550" w:name="_Toc366080329"/>
      <w:bookmarkStart w:id="5551" w:name="_Toc366080938"/>
      <w:bookmarkStart w:id="5552" w:name="_Toc366505278"/>
      <w:bookmarkStart w:id="5553" w:name="_Toc366508647"/>
      <w:bookmarkStart w:id="5554" w:name="_Toc366513148"/>
      <w:bookmarkStart w:id="5555" w:name="_Toc366574337"/>
      <w:bookmarkStart w:id="5556" w:name="_Toc366578130"/>
      <w:bookmarkStart w:id="5557" w:name="_Toc366578724"/>
      <w:bookmarkStart w:id="5558" w:name="_Toc366579316"/>
      <w:bookmarkStart w:id="5559" w:name="_Toc366579907"/>
      <w:bookmarkStart w:id="5560" w:name="_Toc366580499"/>
      <w:bookmarkStart w:id="5561" w:name="_Toc366581090"/>
      <w:bookmarkStart w:id="5562" w:name="_Toc366581682"/>
      <w:bookmarkStart w:id="5563" w:name="_Toc351912795"/>
      <w:bookmarkStart w:id="5564" w:name="_Toc351914816"/>
      <w:bookmarkStart w:id="5565" w:name="_Toc351915282"/>
      <w:bookmarkStart w:id="5566" w:name="_Toc361231339"/>
      <w:bookmarkStart w:id="5567" w:name="_Toc361231865"/>
      <w:bookmarkStart w:id="5568" w:name="_Toc362445163"/>
      <w:bookmarkStart w:id="5569" w:name="_Toc363909085"/>
      <w:bookmarkStart w:id="5570" w:name="_Toc364463510"/>
      <w:bookmarkStart w:id="5571" w:name="_Toc366078114"/>
      <w:bookmarkStart w:id="5572" w:name="_Toc366078733"/>
      <w:bookmarkStart w:id="5573" w:name="_Toc366079718"/>
      <w:bookmarkStart w:id="5574" w:name="_Toc366080330"/>
      <w:bookmarkStart w:id="5575" w:name="_Toc366080939"/>
      <w:bookmarkStart w:id="5576" w:name="_Toc366505279"/>
      <w:bookmarkStart w:id="5577" w:name="_Toc366508648"/>
      <w:bookmarkStart w:id="5578" w:name="_Toc366513149"/>
      <w:bookmarkStart w:id="5579" w:name="_Toc366574338"/>
      <w:bookmarkStart w:id="5580" w:name="_Toc366578131"/>
      <w:bookmarkStart w:id="5581" w:name="_Toc366578725"/>
      <w:bookmarkStart w:id="5582" w:name="_Toc366579317"/>
      <w:bookmarkStart w:id="5583" w:name="_Toc366579908"/>
      <w:bookmarkStart w:id="5584" w:name="_Toc366580500"/>
      <w:bookmarkStart w:id="5585" w:name="_Toc366581091"/>
      <w:bookmarkStart w:id="5586" w:name="_Toc366581683"/>
      <w:bookmarkStart w:id="5587" w:name="_Toc351912796"/>
      <w:bookmarkStart w:id="5588" w:name="_Toc351914817"/>
      <w:bookmarkStart w:id="5589" w:name="_Toc351915283"/>
      <w:bookmarkStart w:id="5590" w:name="_Toc361231340"/>
      <w:bookmarkStart w:id="5591" w:name="_Toc361231866"/>
      <w:bookmarkStart w:id="5592" w:name="_Toc362445164"/>
      <w:bookmarkStart w:id="5593" w:name="_Toc363909086"/>
      <w:bookmarkStart w:id="5594" w:name="_Toc364463511"/>
      <w:bookmarkStart w:id="5595" w:name="_Toc366078115"/>
      <w:bookmarkStart w:id="5596" w:name="_Toc366078734"/>
      <w:bookmarkStart w:id="5597" w:name="_Toc366079719"/>
      <w:bookmarkStart w:id="5598" w:name="_Toc366080331"/>
      <w:bookmarkStart w:id="5599" w:name="_Toc366080940"/>
      <w:bookmarkStart w:id="5600" w:name="_Toc366505280"/>
      <w:bookmarkStart w:id="5601" w:name="_Toc366508649"/>
      <w:bookmarkStart w:id="5602" w:name="_Toc366513150"/>
      <w:bookmarkStart w:id="5603" w:name="_Toc366574339"/>
      <w:bookmarkStart w:id="5604" w:name="_Toc366578132"/>
      <w:bookmarkStart w:id="5605" w:name="_Toc366578726"/>
      <w:bookmarkStart w:id="5606" w:name="_Toc366579318"/>
      <w:bookmarkStart w:id="5607" w:name="_Toc366579909"/>
      <w:bookmarkStart w:id="5608" w:name="_Toc366580501"/>
      <w:bookmarkStart w:id="5609" w:name="_Toc366581092"/>
      <w:bookmarkStart w:id="5610" w:name="_Toc366581684"/>
      <w:bookmarkStart w:id="5611" w:name="_Toc351912797"/>
      <w:bookmarkStart w:id="5612" w:name="_Toc351914818"/>
      <w:bookmarkStart w:id="5613" w:name="_Toc351915284"/>
      <w:bookmarkStart w:id="5614" w:name="_Toc361231341"/>
      <w:bookmarkStart w:id="5615" w:name="_Toc361231867"/>
      <w:bookmarkStart w:id="5616" w:name="_Toc362445165"/>
      <w:bookmarkStart w:id="5617" w:name="_Toc363909087"/>
      <w:bookmarkStart w:id="5618" w:name="_Toc364463512"/>
      <w:bookmarkStart w:id="5619" w:name="_Toc366078116"/>
      <w:bookmarkStart w:id="5620" w:name="_Toc366078735"/>
      <w:bookmarkStart w:id="5621" w:name="_Toc366079720"/>
      <w:bookmarkStart w:id="5622" w:name="_Toc366080332"/>
      <w:bookmarkStart w:id="5623" w:name="_Toc366080941"/>
      <w:bookmarkStart w:id="5624" w:name="_Toc366505281"/>
      <w:bookmarkStart w:id="5625" w:name="_Toc366508650"/>
      <w:bookmarkStart w:id="5626" w:name="_Toc366513151"/>
      <w:bookmarkStart w:id="5627" w:name="_Toc366574340"/>
      <w:bookmarkStart w:id="5628" w:name="_Toc366578133"/>
      <w:bookmarkStart w:id="5629" w:name="_Toc366578727"/>
      <w:bookmarkStart w:id="5630" w:name="_Toc366579319"/>
      <w:bookmarkStart w:id="5631" w:name="_Toc366579910"/>
      <w:bookmarkStart w:id="5632" w:name="_Toc366580502"/>
      <w:bookmarkStart w:id="5633" w:name="_Toc366581093"/>
      <w:bookmarkStart w:id="5634" w:name="_Toc366581685"/>
      <w:bookmarkStart w:id="5635" w:name="_Toc351912798"/>
      <w:bookmarkStart w:id="5636" w:name="_Toc351914819"/>
      <w:bookmarkStart w:id="5637" w:name="_Toc351915285"/>
      <w:bookmarkStart w:id="5638" w:name="_Toc361231342"/>
      <w:bookmarkStart w:id="5639" w:name="_Toc361231868"/>
      <w:bookmarkStart w:id="5640" w:name="_Toc362445166"/>
      <w:bookmarkStart w:id="5641" w:name="_Toc363909088"/>
      <w:bookmarkStart w:id="5642" w:name="_Toc364463513"/>
      <w:bookmarkStart w:id="5643" w:name="_Toc366078117"/>
      <w:bookmarkStart w:id="5644" w:name="_Toc366078736"/>
      <w:bookmarkStart w:id="5645" w:name="_Toc366079721"/>
      <w:bookmarkStart w:id="5646" w:name="_Toc366080333"/>
      <w:bookmarkStart w:id="5647" w:name="_Toc366080942"/>
      <w:bookmarkStart w:id="5648" w:name="_Toc366505282"/>
      <w:bookmarkStart w:id="5649" w:name="_Toc366508651"/>
      <w:bookmarkStart w:id="5650" w:name="_Toc366513152"/>
      <w:bookmarkStart w:id="5651" w:name="_Toc366574341"/>
      <w:bookmarkStart w:id="5652" w:name="_Toc366578134"/>
      <w:bookmarkStart w:id="5653" w:name="_Toc366578728"/>
      <w:bookmarkStart w:id="5654" w:name="_Toc366579320"/>
      <w:bookmarkStart w:id="5655" w:name="_Toc366579911"/>
      <w:bookmarkStart w:id="5656" w:name="_Toc366580503"/>
      <w:bookmarkStart w:id="5657" w:name="_Toc366581094"/>
      <w:bookmarkStart w:id="5658" w:name="_Toc366581686"/>
      <w:bookmarkStart w:id="5659" w:name="_Toc351912799"/>
      <w:bookmarkStart w:id="5660" w:name="_Toc351914820"/>
      <w:bookmarkStart w:id="5661" w:name="_Toc351915286"/>
      <w:bookmarkStart w:id="5662" w:name="_Toc361231343"/>
      <w:bookmarkStart w:id="5663" w:name="_Toc361231869"/>
      <w:bookmarkStart w:id="5664" w:name="_Toc362445167"/>
      <w:bookmarkStart w:id="5665" w:name="_Toc363909089"/>
      <w:bookmarkStart w:id="5666" w:name="_Toc364463514"/>
      <w:bookmarkStart w:id="5667" w:name="_Toc366078118"/>
      <w:bookmarkStart w:id="5668" w:name="_Toc366078737"/>
      <w:bookmarkStart w:id="5669" w:name="_Toc366079722"/>
      <w:bookmarkStart w:id="5670" w:name="_Toc366080334"/>
      <w:bookmarkStart w:id="5671" w:name="_Toc366080943"/>
      <w:bookmarkStart w:id="5672" w:name="_Toc366505283"/>
      <w:bookmarkStart w:id="5673" w:name="_Toc366508652"/>
      <w:bookmarkStart w:id="5674" w:name="_Toc366513153"/>
      <w:bookmarkStart w:id="5675" w:name="_Toc366574342"/>
      <w:bookmarkStart w:id="5676" w:name="_Toc366578135"/>
      <w:bookmarkStart w:id="5677" w:name="_Toc366578729"/>
      <w:bookmarkStart w:id="5678" w:name="_Toc366579321"/>
      <w:bookmarkStart w:id="5679" w:name="_Toc366579912"/>
      <w:bookmarkStart w:id="5680" w:name="_Toc366580504"/>
      <w:bookmarkStart w:id="5681" w:name="_Toc366581095"/>
      <w:bookmarkStart w:id="5682" w:name="_Toc366581687"/>
      <w:bookmarkStart w:id="5683" w:name="_Toc351912800"/>
      <w:bookmarkStart w:id="5684" w:name="_Toc351914821"/>
      <w:bookmarkStart w:id="5685" w:name="_Toc351915287"/>
      <w:bookmarkStart w:id="5686" w:name="_Toc361231344"/>
      <w:bookmarkStart w:id="5687" w:name="_Toc361231870"/>
      <w:bookmarkStart w:id="5688" w:name="_Toc362445168"/>
      <w:bookmarkStart w:id="5689" w:name="_Toc363909090"/>
      <w:bookmarkStart w:id="5690" w:name="_Toc364463515"/>
      <w:bookmarkStart w:id="5691" w:name="_Toc366078119"/>
      <w:bookmarkStart w:id="5692" w:name="_Toc366078738"/>
      <w:bookmarkStart w:id="5693" w:name="_Toc366079723"/>
      <w:bookmarkStart w:id="5694" w:name="_Toc366080335"/>
      <w:bookmarkStart w:id="5695" w:name="_Toc366080944"/>
      <w:bookmarkStart w:id="5696" w:name="_Toc366505284"/>
      <w:bookmarkStart w:id="5697" w:name="_Toc366508653"/>
      <w:bookmarkStart w:id="5698" w:name="_Toc366513154"/>
      <w:bookmarkStart w:id="5699" w:name="_Toc366574343"/>
      <w:bookmarkStart w:id="5700" w:name="_Toc366578136"/>
      <w:bookmarkStart w:id="5701" w:name="_Toc366578730"/>
      <w:bookmarkStart w:id="5702" w:name="_Toc366579322"/>
      <w:bookmarkStart w:id="5703" w:name="_Toc366579913"/>
      <w:bookmarkStart w:id="5704" w:name="_Toc366580505"/>
      <w:bookmarkStart w:id="5705" w:name="_Toc366581096"/>
      <w:bookmarkStart w:id="5706" w:name="_Toc366581688"/>
      <w:bookmarkStart w:id="5707" w:name="_Toc351912801"/>
      <w:bookmarkStart w:id="5708" w:name="_Toc351914822"/>
      <w:bookmarkStart w:id="5709" w:name="_Toc351915288"/>
      <w:bookmarkStart w:id="5710" w:name="_Toc361231345"/>
      <w:bookmarkStart w:id="5711" w:name="_Toc361231871"/>
      <w:bookmarkStart w:id="5712" w:name="_Toc362445169"/>
      <w:bookmarkStart w:id="5713" w:name="_Toc363909091"/>
      <w:bookmarkStart w:id="5714" w:name="_Toc364463516"/>
      <w:bookmarkStart w:id="5715" w:name="_Toc366078120"/>
      <w:bookmarkStart w:id="5716" w:name="_Toc366078739"/>
      <w:bookmarkStart w:id="5717" w:name="_Toc366079724"/>
      <w:bookmarkStart w:id="5718" w:name="_Toc366080336"/>
      <w:bookmarkStart w:id="5719" w:name="_Toc366080945"/>
      <w:bookmarkStart w:id="5720" w:name="_Toc366505285"/>
      <w:bookmarkStart w:id="5721" w:name="_Toc366508654"/>
      <w:bookmarkStart w:id="5722" w:name="_Toc366513155"/>
      <w:bookmarkStart w:id="5723" w:name="_Toc366574344"/>
      <w:bookmarkStart w:id="5724" w:name="_Toc366578137"/>
      <w:bookmarkStart w:id="5725" w:name="_Toc366578731"/>
      <w:bookmarkStart w:id="5726" w:name="_Toc366579323"/>
      <w:bookmarkStart w:id="5727" w:name="_Toc366579914"/>
      <w:bookmarkStart w:id="5728" w:name="_Toc366580506"/>
      <w:bookmarkStart w:id="5729" w:name="_Toc366581097"/>
      <w:bookmarkStart w:id="5730" w:name="_Toc366581689"/>
      <w:bookmarkStart w:id="5731" w:name="_Toc351912802"/>
      <w:bookmarkStart w:id="5732" w:name="_Toc351914823"/>
      <w:bookmarkStart w:id="5733" w:name="_Toc351915289"/>
      <w:bookmarkStart w:id="5734" w:name="_Toc361231346"/>
      <w:bookmarkStart w:id="5735" w:name="_Toc361231872"/>
      <w:bookmarkStart w:id="5736" w:name="_Toc362445170"/>
      <w:bookmarkStart w:id="5737" w:name="_Toc363909092"/>
      <w:bookmarkStart w:id="5738" w:name="_Toc364463517"/>
      <w:bookmarkStart w:id="5739" w:name="_Toc366078121"/>
      <w:bookmarkStart w:id="5740" w:name="_Toc366078740"/>
      <w:bookmarkStart w:id="5741" w:name="_Toc366079725"/>
      <w:bookmarkStart w:id="5742" w:name="_Toc366080337"/>
      <w:bookmarkStart w:id="5743" w:name="_Toc366080946"/>
      <w:bookmarkStart w:id="5744" w:name="_Toc366505286"/>
      <w:bookmarkStart w:id="5745" w:name="_Toc366508655"/>
      <w:bookmarkStart w:id="5746" w:name="_Toc366513156"/>
      <w:bookmarkStart w:id="5747" w:name="_Toc366574345"/>
      <w:bookmarkStart w:id="5748" w:name="_Toc366578138"/>
      <w:bookmarkStart w:id="5749" w:name="_Toc366578732"/>
      <w:bookmarkStart w:id="5750" w:name="_Toc366579324"/>
      <w:bookmarkStart w:id="5751" w:name="_Toc366579915"/>
      <w:bookmarkStart w:id="5752" w:name="_Toc366580507"/>
      <w:bookmarkStart w:id="5753" w:name="_Toc366581098"/>
      <w:bookmarkStart w:id="5754" w:name="_Toc366581690"/>
      <w:bookmarkStart w:id="5755" w:name="_Toc351912803"/>
      <w:bookmarkStart w:id="5756" w:name="_Toc351914824"/>
      <w:bookmarkStart w:id="5757" w:name="_Toc351915290"/>
      <w:bookmarkStart w:id="5758" w:name="_Toc361231347"/>
      <w:bookmarkStart w:id="5759" w:name="_Toc361231873"/>
      <w:bookmarkStart w:id="5760" w:name="_Toc362445171"/>
      <w:bookmarkStart w:id="5761" w:name="_Toc363909093"/>
      <w:bookmarkStart w:id="5762" w:name="_Toc364463518"/>
      <w:bookmarkStart w:id="5763" w:name="_Toc366078122"/>
      <w:bookmarkStart w:id="5764" w:name="_Toc366078741"/>
      <w:bookmarkStart w:id="5765" w:name="_Toc366079726"/>
      <w:bookmarkStart w:id="5766" w:name="_Toc366080338"/>
      <w:bookmarkStart w:id="5767" w:name="_Toc366080947"/>
      <w:bookmarkStart w:id="5768" w:name="_Toc366505287"/>
      <w:bookmarkStart w:id="5769" w:name="_Toc366508656"/>
      <w:bookmarkStart w:id="5770" w:name="_Toc366513157"/>
      <w:bookmarkStart w:id="5771" w:name="_Toc366574346"/>
      <w:bookmarkStart w:id="5772" w:name="_Toc366578139"/>
      <w:bookmarkStart w:id="5773" w:name="_Toc366578733"/>
      <w:bookmarkStart w:id="5774" w:name="_Toc366579325"/>
      <w:bookmarkStart w:id="5775" w:name="_Toc366579916"/>
      <w:bookmarkStart w:id="5776" w:name="_Toc366580508"/>
      <w:bookmarkStart w:id="5777" w:name="_Toc366581099"/>
      <w:bookmarkStart w:id="5778" w:name="_Toc366581691"/>
      <w:bookmarkStart w:id="5779" w:name="_Toc351912804"/>
      <w:bookmarkStart w:id="5780" w:name="_Toc351914825"/>
      <w:bookmarkStart w:id="5781" w:name="_Toc351915291"/>
      <w:bookmarkStart w:id="5782" w:name="_Toc361231348"/>
      <w:bookmarkStart w:id="5783" w:name="_Toc361231874"/>
      <w:bookmarkStart w:id="5784" w:name="_Toc362445172"/>
      <w:bookmarkStart w:id="5785" w:name="_Toc363909094"/>
      <w:bookmarkStart w:id="5786" w:name="_Toc364463519"/>
      <w:bookmarkStart w:id="5787" w:name="_Toc366078123"/>
      <w:bookmarkStart w:id="5788" w:name="_Toc366078742"/>
      <w:bookmarkStart w:id="5789" w:name="_Toc366079727"/>
      <w:bookmarkStart w:id="5790" w:name="_Toc366080339"/>
      <w:bookmarkStart w:id="5791" w:name="_Toc366080948"/>
      <w:bookmarkStart w:id="5792" w:name="_Toc366505288"/>
      <w:bookmarkStart w:id="5793" w:name="_Toc366508657"/>
      <w:bookmarkStart w:id="5794" w:name="_Toc366513158"/>
      <w:bookmarkStart w:id="5795" w:name="_Toc366574347"/>
      <w:bookmarkStart w:id="5796" w:name="_Toc366578140"/>
      <w:bookmarkStart w:id="5797" w:name="_Toc366578734"/>
      <w:bookmarkStart w:id="5798" w:name="_Toc366579326"/>
      <w:bookmarkStart w:id="5799" w:name="_Toc366579917"/>
      <w:bookmarkStart w:id="5800" w:name="_Toc366580509"/>
      <w:bookmarkStart w:id="5801" w:name="_Toc366581100"/>
      <w:bookmarkStart w:id="5802" w:name="_Toc366581692"/>
      <w:bookmarkStart w:id="5803" w:name="_Toc351912805"/>
      <w:bookmarkStart w:id="5804" w:name="_Toc351914826"/>
      <w:bookmarkStart w:id="5805" w:name="_Toc351915292"/>
      <w:bookmarkStart w:id="5806" w:name="_Toc361231349"/>
      <w:bookmarkStart w:id="5807" w:name="_Toc361231875"/>
      <w:bookmarkStart w:id="5808" w:name="_Toc362445173"/>
      <w:bookmarkStart w:id="5809" w:name="_Toc363909095"/>
      <w:bookmarkStart w:id="5810" w:name="_Toc364463520"/>
      <w:bookmarkStart w:id="5811" w:name="_Toc366078124"/>
      <w:bookmarkStart w:id="5812" w:name="_Toc366078743"/>
      <w:bookmarkStart w:id="5813" w:name="_Toc366079728"/>
      <w:bookmarkStart w:id="5814" w:name="_Toc366080340"/>
      <w:bookmarkStart w:id="5815" w:name="_Toc366080949"/>
      <w:bookmarkStart w:id="5816" w:name="_Toc366505289"/>
      <w:bookmarkStart w:id="5817" w:name="_Toc366508658"/>
      <w:bookmarkStart w:id="5818" w:name="_Toc366513159"/>
      <w:bookmarkStart w:id="5819" w:name="_Toc366574348"/>
      <w:bookmarkStart w:id="5820" w:name="_Toc366578141"/>
      <w:bookmarkStart w:id="5821" w:name="_Toc366578735"/>
      <w:bookmarkStart w:id="5822" w:name="_Toc366579327"/>
      <w:bookmarkStart w:id="5823" w:name="_Toc366579918"/>
      <w:bookmarkStart w:id="5824" w:name="_Toc366580510"/>
      <w:bookmarkStart w:id="5825" w:name="_Toc366581101"/>
      <w:bookmarkStart w:id="5826" w:name="_Toc366581693"/>
      <w:bookmarkStart w:id="5827" w:name="_Toc351912806"/>
      <w:bookmarkStart w:id="5828" w:name="_Toc351914827"/>
      <w:bookmarkStart w:id="5829" w:name="_Toc351915293"/>
      <w:bookmarkStart w:id="5830" w:name="_Toc361231350"/>
      <w:bookmarkStart w:id="5831" w:name="_Toc361231876"/>
      <w:bookmarkStart w:id="5832" w:name="_Toc362445174"/>
      <w:bookmarkStart w:id="5833" w:name="_Toc363909096"/>
      <w:bookmarkStart w:id="5834" w:name="_Toc364463521"/>
      <w:bookmarkStart w:id="5835" w:name="_Toc366078125"/>
      <w:bookmarkStart w:id="5836" w:name="_Toc366078744"/>
      <w:bookmarkStart w:id="5837" w:name="_Toc366079729"/>
      <w:bookmarkStart w:id="5838" w:name="_Toc366080341"/>
      <w:bookmarkStart w:id="5839" w:name="_Toc366080950"/>
      <w:bookmarkStart w:id="5840" w:name="_Toc366505290"/>
      <w:bookmarkStart w:id="5841" w:name="_Toc366508659"/>
      <w:bookmarkStart w:id="5842" w:name="_Toc366513160"/>
      <w:bookmarkStart w:id="5843" w:name="_Toc366574349"/>
      <w:bookmarkStart w:id="5844" w:name="_Toc366578142"/>
      <w:bookmarkStart w:id="5845" w:name="_Toc366578736"/>
      <w:bookmarkStart w:id="5846" w:name="_Toc366579328"/>
      <w:bookmarkStart w:id="5847" w:name="_Toc366579919"/>
      <w:bookmarkStart w:id="5848" w:name="_Toc366580511"/>
      <w:bookmarkStart w:id="5849" w:name="_Toc366581102"/>
      <w:bookmarkStart w:id="5850" w:name="_Toc366581694"/>
      <w:bookmarkStart w:id="5851" w:name="_Toc351912807"/>
      <w:bookmarkStart w:id="5852" w:name="_Toc351914828"/>
      <w:bookmarkStart w:id="5853" w:name="_Toc351915294"/>
      <w:bookmarkStart w:id="5854" w:name="_Toc361231351"/>
      <w:bookmarkStart w:id="5855" w:name="_Toc361231877"/>
      <w:bookmarkStart w:id="5856" w:name="_Toc362445175"/>
      <w:bookmarkStart w:id="5857" w:name="_Toc363909097"/>
      <w:bookmarkStart w:id="5858" w:name="_Toc364463522"/>
      <w:bookmarkStart w:id="5859" w:name="_Toc366078126"/>
      <w:bookmarkStart w:id="5860" w:name="_Toc366078745"/>
      <w:bookmarkStart w:id="5861" w:name="_Toc366079730"/>
      <w:bookmarkStart w:id="5862" w:name="_Toc366080342"/>
      <w:bookmarkStart w:id="5863" w:name="_Toc366080951"/>
      <w:bookmarkStart w:id="5864" w:name="_Toc366505291"/>
      <w:bookmarkStart w:id="5865" w:name="_Toc366508660"/>
      <w:bookmarkStart w:id="5866" w:name="_Toc366513161"/>
      <w:bookmarkStart w:id="5867" w:name="_Toc366574350"/>
      <w:bookmarkStart w:id="5868" w:name="_Toc366578143"/>
      <w:bookmarkStart w:id="5869" w:name="_Toc366578737"/>
      <w:bookmarkStart w:id="5870" w:name="_Toc366579329"/>
      <w:bookmarkStart w:id="5871" w:name="_Toc366579920"/>
      <w:bookmarkStart w:id="5872" w:name="_Toc366580512"/>
      <w:bookmarkStart w:id="5873" w:name="_Toc366581103"/>
      <w:bookmarkStart w:id="5874" w:name="_Toc366581695"/>
      <w:bookmarkStart w:id="5875" w:name="_Toc322911681"/>
      <w:bookmarkStart w:id="5876" w:name="_Toc322912220"/>
      <w:bookmarkStart w:id="5877" w:name="_Toc329093069"/>
      <w:bookmarkStart w:id="5878" w:name="_Toc332701582"/>
      <w:bookmarkStart w:id="5879" w:name="_Toc332701886"/>
      <w:bookmarkStart w:id="5880" w:name="_Toc332711685"/>
      <w:bookmarkStart w:id="5881" w:name="_Toc332711987"/>
      <w:bookmarkStart w:id="5882" w:name="_Toc332712288"/>
      <w:bookmarkStart w:id="5883" w:name="_Toc332724204"/>
      <w:bookmarkStart w:id="5884" w:name="_Toc332724504"/>
      <w:bookmarkStart w:id="5885" w:name="_Toc341102800"/>
      <w:bookmarkStart w:id="5886" w:name="_Toc347241535"/>
      <w:bookmarkStart w:id="5887" w:name="_Toc347744728"/>
      <w:bookmarkStart w:id="5888" w:name="_Toc348984511"/>
      <w:bookmarkStart w:id="5889" w:name="_Toc348984816"/>
      <w:bookmarkStart w:id="5890" w:name="_Toc349037980"/>
      <w:bookmarkStart w:id="5891" w:name="_Toc349038282"/>
      <w:bookmarkStart w:id="5892" w:name="_Toc349042775"/>
      <w:bookmarkStart w:id="5893" w:name="_Toc351912808"/>
      <w:bookmarkStart w:id="5894" w:name="_Toc351914829"/>
      <w:bookmarkStart w:id="5895" w:name="_Toc351915295"/>
      <w:bookmarkStart w:id="5896" w:name="_Toc361231352"/>
      <w:bookmarkStart w:id="5897" w:name="_Toc361231878"/>
      <w:bookmarkStart w:id="5898" w:name="_Toc362445176"/>
      <w:bookmarkStart w:id="5899" w:name="_Toc363909098"/>
      <w:bookmarkStart w:id="5900" w:name="_Toc364463523"/>
      <w:bookmarkStart w:id="5901" w:name="_Toc366078127"/>
      <w:bookmarkStart w:id="5902" w:name="_Toc366078746"/>
      <w:bookmarkStart w:id="5903" w:name="_Toc366079731"/>
      <w:bookmarkStart w:id="5904" w:name="_Toc366080343"/>
      <w:bookmarkStart w:id="5905" w:name="_Toc366080952"/>
      <w:bookmarkStart w:id="5906" w:name="_Toc366505292"/>
      <w:bookmarkStart w:id="5907" w:name="_Toc366508661"/>
      <w:bookmarkStart w:id="5908" w:name="_Toc366513162"/>
      <w:bookmarkStart w:id="5909" w:name="_Toc366574351"/>
      <w:bookmarkStart w:id="5910" w:name="_Toc366578144"/>
      <w:bookmarkStart w:id="5911" w:name="_Toc366578738"/>
      <w:bookmarkStart w:id="5912" w:name="_Toc366579330"/>
      <w:bookmarkStart w:id="5913" w:name="_Toc366579921"/>
      <w:bookmarkStart w:id="5914" w:name="_Toc366580513"/>
      <w:bookmarkStart w:id="5915" w:name="_Toc366581104"/>
      <w:bookmarkStart w:id="5916" w:name="_Toc366581696"/>
      <w:bookmarkStart w:id="5917" w:name="_Toc351912809"/>
      <w:bookmarkStart w:id="5918" w:name="_Toc351914830"/>
      <w:bookmarkStart w:id="5919" w:name="_Toc351915296"/>
      <w:bookmarkStart w:id="5920" w:name="_Toc361231353"/>
      <w:bookmarkStart w:id="5921" w:name="_Toc361231879"/>
      <w:bookmarkStart w:id="5922" w:name="_Toc362445177"/>
      <w:bookmarkStart w:id="5923" w:name="_Toc363909099"/>
      <w:bookmarkStart w:id="5924" w:name="_Toc364463524"/>
      <w:bookmarkStart w:id="5925" w:name="_Toc366078128"/>
      <w:bookmarkStart w:id="5926" w:name="_Toc366078747"/>
      <w:bookmarkStart w:id="5927" w:name="_Toc366079732"/>
      <w:bookmarkStart w:id="5928" w:name="_Toc366080344"/>
      <w:bookmarkStart w:id="5929" w:name="_Toc366080953"/>
      <w:bookmarkStart w:id="5930" w:name="_Toc366505293"/>
      <w:bookmarkStart w:id="5931" w:name="_Toc366508662"/>
      <w:bookmarkStart w:id="5932" w:name="_Toc366513163"/>
      <w:bookmarkStart w:id="5933" w:name="_Toc366574352"/>
      <w:bookmarkStart w:id="5934" w:name="_Toc366578145"/>
      <w:bookmarkStart w:id="5935" w:name="_Toc366578739"/>
      <w:bookmarkStart w:id="5936" w:name="_Toc366579331"/>
      <w:bookmarkStart w:id="5937" w:name="_Toc366579922"/>
      <w:bookmarkStart w:id="5938" w:name="_Toc366580514"/>
      <w:bookmarkStart w:id="5939" w:name="_Toc366581105"/>
      <w:bookmarkStart w:id="5940" w:name="_Toc366581697"/>
      <w:bookmarkStart w:id="5941" w:name="_Toc351912810"/>
      <w:bookmarkStart w:id="5942" w:name="_Toc351914831"/>
      <w:bookmarkStart w:id="5943" w:name="_Toc351915297"/>
      <w:bookmarkStart w:id="5944" w:name="_Toc361231354"/>
      <w:bookmarkStart w:id="5945" w:name="_Toc361231880"/>
      <w:bookmarkStart w:id="5946" w:name="_Toc362445178"/>
      <w:bookmarkStart w:id="5947" w:name="_Toc363909100"/>
      <w:bookmarkStart w:id="5948" w:name="_Toc364463525"/>
      <w:bookmarkStart w:id="5949" w:name="_Toc366078129"/>
      <w:bookmarkStart w:id="5950" w:name="_Toc366078748"/>
      <w:bookmarkStart w:id="5951" w:name="_Toc366079733"/>
      <w:bookmarkStart w:id="5952" w:name="_Toc366080345"/>
      <w:bookmarkStart w:id="5953" w:name="_Toc366080954"/>
      <w:bookmarkStart w:id="5954" w:name="_Toc366505294"/>
      <w:bookmarkStart w:id="5955" w:name="_Toc366508663"/>
      <w:bookmarkStart w:id="5956" w:name="_Toc366513164"/>
      <w:bookmarkStart w:id="5957" w:name="_Toc366574353"/>
      <w:bookmarkStart w:id="5958" w:name="_Toc366578146"/>
      <w:bookmarkStart w:id="5959" w:name="_Toc366578740"/>
      <w:bookmarkStart w:id="5960" w:name="_Toc366579332"/>
      <w:bookmarkStart w:id="5961" w:name="_Toc366579923"/>
      <w:bookmarkStart w:id="5962" w:name="_Toc366580515"/>
      <w:bookmarkStart w:id="5963" w:name="_Toc366581106"/>
      <w:bookmarkStart w:id="5964" w:name="_Toc366581698"/>
      <w:bookmarkStart w:id="5965" w:name="_Toc351912811"/>
      <w:bookmarkStart w:id="5966" w:name="_Toc351914832"/>
      <w:bookmarkStart w:id="5967" w:name="_Toc351915298"/>
      <w:bookmarkStart w:id="5968" w:name="_Toc361231355"/>
      <w:bookmarkStart w:id="5969" w:name="_Toc361231881"/>
      <w:bookmarkStart w:id="5970" w:name="_Toc362445179"/>
      <w:bookmarkStart w:id="5971" w:name="_Toc363909101"/>
      <w:bookmarkStart w:id="5972" w:name="_Toc364463526"/>
      <w:bookmarkStart w:id="5973" w:name="_Toc366078130"/>
      <w:bookmarkStart w:id="5974" w:name="_Toc366078749"/>
      <w:bookmarkStart w:id="5975" w:name="_Toc366079734"/>
      <w:bookmarkStart w:id="5976" w:name="_Toc366080346"/>
      <w:bookmarkStart w:id="5977" w:name="_Toc366080955"/>
      <w:bookmarkStart w:id="5978" w:name="_Toc366505295"/>
      <w:bookmarkStart w:id="5979" w:name="_Toc366508664"/>
      <w:bookmarkStart w:id="5980" w:name="_Toc366513165"/>
      <w:bookmarkStart w:id="5981" w:name="_Toc366574354"/>
      <w:bookmarkStart w:id="5982" w:name="_Toc366578147"/>
      <w:bookmarkStart w:id="5983" w:name="_Toc366578741"/>
      <w:bookmarkStart w:id="5984" w:name="_Toc366579333"/>
      <w:bookmarkStart w:id="5985" w:name="_Toc366579924"/>
      <w:bookmarkStart w:id="5986" w:name="_Toc366580516"/>
      <w:bookmarkStart w:id="5987" w:name="_Toc366581107"/>
      <w:bookmarkStart w:id="5988" w:name="_Toc366581699"/>
      <w:bookmarkStart w:id="5989" w:name="_Toc351912812"/>
      <w:bookmarkStart w:id="5990" w:name="_Toc351914833"/>
      <w:bookmarkStart w:id="5991" w:name="_Toc351915299"/>
      <w:bookmarkStart w:id="5992" w:name="_Toc361231356"/>
      <w:bookmarkStart w:id="5993" w:name="_Toc361231882"/>
      <w:bookmarkStart w:id="5994" w:name="_Toc362445180"/>
      <w:bookmarkStart w:id="5995" w:name="_Toc363909102"/>
      <w:bookmarkStart w:id="5996" w:name="_Toc364463527"/>
      <w:bookmarkStart w:id="5997" w:name="_Toc366078131"/>
      <w:bookmarkStart w:id="5998" w:name="_Toc366078750"/>
      <w:bookmarkStart w:id="5999" w:name="_Toc366079735"/>
      <w:bookmarkStart w:id="6000" w:name="_Toc366080347"/>
      <w:bookmarkStart w:id="6001" w:name="_Toc366080956"/>
      <w:bookmarkStart w:id="6002" w:name="_Toc366505296"/>
      <w:bookmarkStart w:id="6003" w:name="_Toc366508665"/>
      <w:bookmarkStart w:id="6004" w:name="_Toc366513166"/>
      <w:bookmarkStart w:id="6005" w:name="_Toc366574355"/>
      <w:bookmarkStart w:id="6006" w:name="_Toc366578148"/>
      <w:bookmarkStart w:id="6007" w:name="_Toc366578742"/>
      <w:bookmarkStart w:id="6008" w:name="_Toc366579334"/>
      <w:bookmarkStart w:id="6009" w:name="_Toc366579925"/>
      <w:bookmarkStart w:id="6010" w:name="_Toc366580517"/>
      <w:bookmarkStart w:id="6011" w:name="_Toc366581108"/>
      <w:bookmarkStart w:id="6012" w:name="_Toc366581700"/>
      <w:bookmarkStart w:id="6013" w:name="_Toc351912813"/>
      <w:bookmarkStart w:id="6014" w:name="_Toc351914834"/>
      <w:bookmarkStart w:id="6015" w:name="_Toc351915300"/>
      <w:bookmarkStart w:id="6016" w:name="_Toc361231357"/>
      <w:bookmarkStart w:id="6017" w:name="_Toc361231883"/>
      <w:bookmarkStart w:id="6018" w:name="_Toc362445181"/>
      <w:bookmarkStart w:id="6019" w:name="_Toc363909103"/>
      <w:bookmarkStart w:id="6020" w:name="_Toc364463528"/>
      <w:bookmarkStart w:id="6021" w:name="_Toc366078132"/>
      <w:bookmarkStart w:id="6022" w:name="_Toc366078751"/>
      <w:bookmarkStart w:id="6023" w:name="_Toc366079736"/>
      <w:bookmarkStart w:id="6024" w:name="_Toc366080348"/>
      <w:bookmarkStart w:id="6025" w:name="_Toc366080957"/>
      <w:bookmarkStart w:id="6026" w:name="_Toc366505297"/>
      <w:bookmarkStart w:id="6027" w:name="_Toc366508666"/>
      <w:bookmarkStart w:id="6028" w:name="_Toc366513167"/>
      <w:bookmarkStart w:id="6029" w:name="_Toc366574356"/>
      <w:bookmarkStart w:id="6030" w:name="_Toc366578149"/>
      <w:bookmarkStart w:id="6031" w:name="_Toc366578743"/>
      <w:bookmarkStart w:id="6032" w:name="_Toc366579335"/>
      <w:bookmarkStart w:id="6033" w:name="_Toc366579926"/>
      <w:bookmarkStart w:id="6034" w:name="_Toc366580518"/>
      <w:bookmarkStart w:id="6035" w:name="_Toc366581109"/>
      <w:bookmarkStart w:id="6036" w:name="_Toc366581701"/>
      <w:bookmarkStart w:id="6037" w:name="_Toc351912814"/>
      <w:bookmarkStart w:id="6038" w:name="_Toc351914835"/>
      <w:bookmarkStart w:id="6039" w:name="_Toc351915301"/>
      <w:bookmarkStart w:id="6040" w:name="_Toc361231358"/>
      <w:bookmarkStart w:id="6041" w:name="_Toc361231884"/>
      <w:bookmarkStart w:id="6042" w:name="_Toc362445182"/>
      <w:bookmarkStart w:id="6043" w:name="_Toc363909104"/>
      <w:bookmarkStart w:id="6044" w:name="_Toc364463529"/>
      <w:bookmarkStart w:id="6045" w:name="_Toc366078133"/>
      <w:bookmarkStart w:id="6046" w:name="_Toc366078752"/>
      <w:bookmarkStart w:id="6047" w:name="_Toc366079737"/>
      <w:bookmarkStart w:id="6048" w:name="_Toc366080349"/>
      <w:bookmarkStart w:id="6049" w:name="_Toc366080958"/>
      <w:bookmarkStart w:id="6050" w:name="_Toc366505298"/>
      <w:bookmarkStart w:id="6051" w:name="_Toc366508667"/>
      <w:bookmarkStart w:id="6052" w:name="_Toc366513168"/>
      <w:bookmarkStart w:id="6053" w:name="_Toc366574357"/>
      <w:bookmarkStart w:id="6054" w:name="_Toc366578150"/>
      <w:bookmarkStart w:id="6055" w:name="_Toc366578744"/>
      <w:bookmarkStart w:id="6056" w:name="_Toc366579336"/>
      <w:bookmarkStart w:id="6057" w:name="_Toc366579927"/>
      <w:bookmarkStart w:id="6058" w:name="_Toc366580519"/>
      <w:bookmarkStart w:id="6059" w:name="_Toc366581110"/>
      <w:bookmarkStart w:id="6060" w:name="_Toc366581702"/>
      <w:bookmarkStart w:id="6061" w:name="_Toc351912815"/>
      <w:bookmarkStart w:id="6062" w:name="_Toc351914836"/>
      <w:bookmarkStart w:id="6063" w:name="_Toc351915302"/>
      <w:bookmarkStart w:id="6064" w:name="_Toc361231359"/>
      <w:bookmarkStart w:id="6065" w:name="_Toc361231885"/>
      <w:bookmarkStart w:id="6066" w:name="_Toc362445183"/>
      <w:bookmarkStart w:id="6067" w:name="_Toc363909105"/>
      <w:bookmarkStart w:id="6068" w:name="_Toc364463530"/>
      <w:bookmarkStart w:id="6069" w:name="_Toc366078134"/>
      <w:bookmarkStart w:id="6070" w:name="_Toc366078753"/>
      <w:bookmarkStart w:id="6071" w:name="_Toc366079738"/>
      <w:bookmarkStart w:id="6072" w:name="_Toc366080350"/>
      <w:bookmarkStart w:id="6073" w:name="_Toc366080959"/>
      <w:bookmarkStart w:id="6074" w:name="_Toc366505299"/>
      <w:bookmarkStart w:id="6075" w:name="_Toc366508668"/>
      <w:bookmarkStart w:id="6076" w:name="_Toc366513169"/>
      <w:bookmarkStart w:id="6077" w:name="_Toc366574358"/>
      <w:bookmarkStart w:id="6078" w:name="_Toc366578151"/>
      <w:bookmarkStart w:id="6079" w:name="_Toc366578745"/>
      <w:bookmarkStart w:id="6080" w:name="_Toc366579337"/>
      <w:bookmarkStart w:id="6081" w:name="_Toc366579928"/>
      <w:bookmarkStart w:id="6082" w:name="_Toc366580520"/>
      <w:bookmarkStart w:id="6083" w:name="_Toc366581111"/>
      <w:bookmarkStart w:id="6084" w:name="_Toc366581703"/>
      <w:bookmarkStart w:id="6085" w:name="_Toc351912816"/>
      <w:bookmarkStart w:id="6086" w:name="_Toc351914837"/>
      <w:bookmarkStart w:id="6087" w:name="_Toc351915303"/>
      <w:bookmarkStart w:id="6088" w:name="_Toc361231360"/>
      <w:bookmarkStart w:id="6089" w:name="_Toc361231886"/>
      <w:bookmarkStart w:id="6090" w:name="_Toc362445184"/>
      <w:bookmarkStart w:id="6091" w:name="_Toc363909106"/>
      <w:bookmarkStart w:id="6092" w:name="_Toc364463531"/>
      <w:bookmarkStart w:id="6093" w:name="_Toc366078135"/>
      <w:bookmarkStart w:id="6094" w:name="_Toc366078754"/>
      <w:bookmarkStart w:id="6095" w:name="_Toc366079739"/>
      <w:bookmarkStart w:id="6096" w:name="_Toc366080351"/>
      <w:bookmarkStart w:id="6097" w:name="_Toc366080960"/>
      <w:bookmarkStart w:id="6098" w:name="_Toc366505300"/>
      <w:bookmarkStart w:id="6099" w:name="_Toc366508669"/>
      <w:bookmarkStart w:id="6100" w:name="_Toc366513170"/>
      <w:bookmarkStart w:id="6101" w:name="_Toc366574359"/>
      <w:bookmarkStart w:id="6102" w:name="_Toc366578152"/>
      <w:bookmarkStart w:id="6103" w:name="_Toc366578746"/>
      <w:bookmarkStart w:id="6104" w:name="_Toc366579338"/>
      <w:bookmarkStart w:id="6105" w:name="_Toc366579929"/>
      <w:bookmarkStart w:id="6106" w:name="_Toc366580521"/>
      <w:bookmarkStart w:id="6107" w:name="_Toc366581112"/>
      <w:bookmarkStart w:id="6108" w:name="_Toc366581704"/>
      <w:bookmarkStart w:id="6109" w:name="_Toc351912817"/>
      <w:bookmarkStart w:id="6110" w:name="_Toc351914838"/>
      <w:bookmarkStart w:id="6111" w:name="_Toc351915304"/>
      <w:bookmarkStart w:id="6112" w:name="_Toc361231361"/>
      <w:bookmarkStart w:id="6113" w:name="_Toc361231887"/>
      <w:bookmarkStart w:id="6114" w:name="_Toc362445185"/>
      <w:bookmarkStart w:id="6115" w:name="_Toc363909107"/>
      <w:bookmarkStart w:id="6116" w:name="_Toc364463532"/>
      <w:bookmarkStart w:id="6117" w:name="_Toc366078136"/>
      <w:bookmarkStart w:id="6118" w:name="_Toc366078755"/>
      <w:bookmarkStart w:id="6119" w:name="_Toc366079740"/>
      <w:bookmarkStart w:id="6120" w:name="_Toc366080352"/>
      <w:bookmarkStart w:id="6121" w:name="_Toc366080961"/>
      <w:bookmarkStart w:id="6122" w:name="_Toc366505301"/>
      <w:bookmarkStart w:id="6123" w:name="_Toc366508670"/>
      <w:bookmarkStart w:id="6124" w:name="_Toc366513171"/>
      <w:bookmarkStart w:id="6125" w:name="_Toc366574360"/>
      <w:bookmarkStart w:id="6126" w:name="_Toc366578153"/>
      <w:bookmarkStart w:id="6127" w:name="_Toc366578747"/>
      <w:bookmarkStart w:id="6128" w:name="_Toc366579339"/>
      <w:bookmarkStart w:id="6129" w:name="_Toc366579930"/>
      <w:bookmarkStart w:id="6130" w:name="_Toc366580522"/>
      <w:bookmarkStart w:id="6131" w:name="_Toc366581113"/>
      <w:bookmarkStart w:id="6132" w:name="_Toc366581705"/>
      <w:bookmarkStart w:id="6133" w:name="_Toc351912818"/>
      <w:bookmarkStart w:id="6134" w:name="_Toc351914839"/>
      <w:bookmarkStart w:id="6135" w:name="_Toc351915305"/>
      <w:bookmarkStart w:id="6136" w:name="_Toc361231362"/>
      <w:bookmarkStart w:id="6137" w:name="_Toc361231888"/>
      <w:bookmarkStart w:id="6138" w:name="_Toc362445186"/>
      <w:bookmarkStart w:id="6139" w:name="_Toc363909108"/>
      <w:bookmarkStart w:id="6140" w:name="_Toc364463533"/>
      <w:bookmarkStart w:id="6141" w:name="_Toc366078137"/>
      <w:bookmarkStart w:id="6142" w:name="_Toc366078756"/>
      <w:bookmarkStart w:id="6143" w:name="_Toc366079741"/>
      <w:bookmarkStart w:id="6144" w:name="_Toc366080353"/>
      <w:bookmarkStart w:id="6145" w:name="_Toc366080962"/>
      <w:bookmarkStart w:id="6146" w:name="_Toc366505302"/>
      <w:bookmarkStart w:id="6147" w:name="_Toc366508671"/>
      <w:bookmarkStart w:id="6148" w:name="_Toc366513172"/>
      <w:bookmarkStart w:id="6149" w:name="_Toc366574361"/>
      <w:bookmarkStart w:id="6150" w:name="_Toc366578154"/>
      <w:bookmarkStart w:id="6151" w:name="_Toc366578748"/>
      <w:bookmarkStart w:id="6152" w:name="_Toc366579340"/>
      <w:bookmarkStart w:id="6153" w:name="_Toc366579931"/>
      <w:bookmarkStart w:id="6154" w:name="_Toc366580523"/>
      <w:bookmarkStart w:id="6155" w:name="_Toc366581114"/>
      <w:bookmarkStart w:id="6156" w:name="_Toc366581706"/>
      <w:bookmarkStart w:id="6157" w:name="_Toc351912819"/>
      <w:bookmarkStart w:id="6158" w:name="_Toc351914840"/>
      <w:bookmarkStart w:id="6159" w:name="_Toc351915306"/>
      <w:bookmarkStart w:id="6160" w:name="_Toc361231363"/>
      <w:bookmarkStart w:id="6161" w:name="_Toc361231889"/>
      <w:bookmarkStart w:id="6162" w:name="_Toc362445187"/>
      <w:bookmarkStart w:id="6163" w:name="_Toc363909109"/>
      <w:bookmarkStart w:id="6164" w:name="_Toc364463534"/>
      <w:bookmarkStart w:id="6165" w:name="_Toc366078138"/>
      <w:bookmarkStart w:id="6166" w:name="_Toc366078757"/>
      <w:bookmarkStart w:id="6167" w:name="_Toc366079742"/>
      <w:bookmarkStart w:id="6168" w:name="_Toc366080354"/>
      <w:bookmarkStart w:id="6169" w:name="_Toc366080963"/>
      <w:bookmarkStart w:id="6170" w:name="_Toc366505303"/>
      <w:bookmarkStart w:id="6171" w:name="_Toc366508672"/>
      <w:bookmarkStart w:id="6172" w:name="_Toc366513173"/>
      <w:bookmarkStart w:id="6173" w:name="_Toc366574362"/>
      <w:bookmarkStart w:id="6174" w:name="_Toc366578155"/>
      <w:bookmarkStart w:id="6175" w:name="_Toc366578749"/>
      <w:bookmarkStart w:id="6176" w:name="_Toc366579341"/>
      <w:bookmarkStart w:id="6177" w:name="_Toc366579932"/>
      <w:bookmarkStart w:id="6178" w:name="_Toc366580524"/>
      <w:bookmarkStart w:id="6179" w:name="_Toc366581115"/>
      <w:bookmarkStart w:id="6180" w:name="_Toc366581707"/>
      <w:bookmarkStart w:id="6181" w:name="_Toc351912820"/>
      <w:bookmarkStart w:id="6182" w:name="_Toc351914841"/>
      <w:bookmarkStart w:id="6183" w:name="_Toc351915307"/>
      <w:bookmarkStart w:id="6184" w:name="_Toc361231364"/>
      <w:bookmarkStart w:id="6185" w:name="_Toc361231890"/>
      <w:bookmarkStart w:id="6186" w:name="_Toc362445188"/>
      <w:bookmarkStart w:id="6187" w:name="_Toc363909110"/>
      <w:bookmarkStart w:id="6188" w:name="_Toc364463535"/>
      <w:bookmarkStart w:id="6189" w:name="_Toc366078139"/>
      <w:bookmarkStart w:id="6190" w:name="_Toc366078758"/>
      <w:bookmarkStart w:id="6191" w:name="_Toc366079743"/>
      <w:bookmarkStart w:id="6192" w:name="_Toc366080355"/>
      <w:bookmarkStart w:id="6193" w:name="_Toc366080964"/>
      <w:bookmarkStart w:id="6194" w:name="_Toc366505304"/>
      <w:bookmarkStart w:id="6195" w:name="_Toc366508673"/>
      <w:bookmarkStart w:id="6196" w:name="_Toc366513174"/>
      <w:bookmarkStart w:id="6197" w:name="_Toc366574363"/>
      <w:bookmarkStart w:id="6198" w:name="_Toc366578156"/>
      <w:bookmarkStart w:id="6199" w:name="_Toc366578750"/>
      <w:bookmarkStart w:id="6200" w:name="_Toc366579342"/>
      <w:bookmarkStart w:id="6201" w:name="_Toc366579933"/>
      <w:bookmarkStart w:id="6202" w:name="_Toc366580525"/>
      <w:bookmarkStart w:id="6203" w:name="_Toc366581116"/>
      <w:bookmarkStart w:id="6204" w:name="_Toc366581708"/>
      <w:bookmarkStart w:id="6205" w:name="_Toc351912821"/>
      <w:bookmarkStart w:id="6206" w:name="_Toc351914842"/>
      <w:bookmarkStart w:id="6207" w:name="_Toc351915308"/>
      <w:bookmarkStart w:id="6208" w:name="_Toc361231365"/>
      <w:bookmarkStart w:id="6209" w:name="_Toc361231891"/>
      <w:bookmarkStart w:id="6210" w:name="_Toc362445189"/>
      <w:bookmarkStart w:id="6211" w:name="_Toc363909111"/>
      <w:bookmarkStart w:id="6212" w:name="_Toc364463536"/>
      <w:bookmarkStart w:id="6213" w:name="_Toc366078140"/>
      <w:bookmarkStart w:id="6214" w:name="_Toc366078759"/>
      <w:bookmarkStart w:id="6215" w:name="_Toc366079744"/>
      <w:bookmarkStart w:id="6216" w:name="_Toc366080356"/>
      <w:bookmarkStart w:id="6217" w:name="_Toc366080965"/>
      <w:bookmarkStart w:id="6218" w:name="_Toc366505305"/>
      <w:bookmarkStart w:id="6219" w:name="_Toc366508674"/>
      <w:bookmarkStart w:id="6220" w:name="_Toc366513175"/>
      <w:bookmarkStart w:id="6221" w:name="_Toc366574364"/>
      <w:bookmarkStart w:id="6222" w:name="_Toc366578157"/>
      <w:bookmarkStart w:id="6223" w:name="_Toc366578751"/>
      <w:bookmarkStart w:id="6224" w:name="_Toc366579343"/>
      <w:bookmarkStart w:id="6225" w:name="_Toc366579934"/>
      <w:bookmarkStart w:id="6226" w:name="_Toc366580526"/>
      <w:bookmarkStart w:id="6227" w:name="_Toc366581117"/>
      <w:bookmarkStart w:id="6228" w:name="_Toc366581709"/>
      <w:bookmarkStart w:id="6229" w:name="_Toc351912822"/>
      <w:bookmarkStart w:id="6230" w:name="_Toc351914843"/>
      <w:bookmarkStart w:id="6231" w:name="_Toc351915309"/>
      <w:bookmarkStart w:id="6232" w:name="_Toc361231366"/>
      <w:bookmarkStart w:id="6233" w:name="_Toc361231892"/>
      <w:bookmarkStart w:id="6234" w:name="_Toc362445190"/>
      <w:bookmarkStart w:id="6235" w:name="_Toc363909112"/>
      <w:bookmarkStart w:id="6236" w:name="_Toc364463537"/>
      <w:bookmarkStart w:id="6237" w:name="_Toc366078141"/>
      <w:bookmarkStart w:id="6238" w:name="_Toc366078760"/>
      <w:bookmarkStart w:id="6239" w:name="_Toc366079745"/>
      <w:bookmarkStart w:id="6240" w:name="_Toc366080357"/>
      <w:bookmarkStart w:id="6241" w:name="_Toc366080966"/>
      <w:bookmarkStart w:id="6242" w:name="_Toc366505306"/>
      <w:bookmarkStart w:id="6243" w:name="_Toc366508675"/>
      <w:bookmarkStart w:id="6244" w:name="_Toc366513176"/>
      <w:bookmarkStart w:id="6245" w:name="_Toc366574365"/>
      <w:bookmarkStart w:id="6246" w:name="_Toc366578158"/>
      <w:bookmarkStart w:id="6247" w:name="_Toc366578752"/>
      <w:bookmarkStart w:id="6248" w:name="_Toc366579344"/>
      <w:bookmarkStart w:id="6249" w:name="_Toc366579935"/>
      <w:bookmarkStart w:id="6250" w:name="_Toc366580527"/>
      <w:bookmarkStart w:id="6251" w:name="_Toc366581118"/>
      <w:bookmarkStart w:id="6252" w:name="_Toc366581710"/>
      <w:bookmarkStart w:id="6253" w:name="_Toc351912823"/>
      <w:bookmarkStart w:id="6254" w:name="_Toc351914844"/>
      <w:bookmarkStart w:id="6255" w:name="_Toc351915310"/>
      <w:bookmarkStart w:id="6256" w:name="_Toc361231367"/>
      <w:bookmarkStart w:id="6257" w:name="_Toc361231893"/>
      <w:bookmarkStart w:id="6258" w:name="_Toc362445191"/>
      <w:bookmarkStart w:id="6259" w:name="_Toc363909113"/>
      <w:bookmarkStart w:id="6260" w:name="_Toc364463538"/>
      <w:bookmarkStart w:id="6261" w:name="_Toc366078142"/>
      <w:bookmarkStart w:id="6262" w:name="_Toc366078761"/>
      <w:bookmarkStart w:id="6263" w:name="_Toc366079746"/>
      <w:bookmarkStart w:id="6264" w:name="_Toc366080358"/>
      <w:bookmarkStart w:id="6265" w:name="_Toc366080967"/>
      <w:bookmarkStart w:id="6266" w:name="_Toc366505307"/>
      <w:bookmarkStart w:id="6267" w:name="_Toc366508676"/>
      <w:bookmarkStart w:id="6268" w:name="_Toc366513177"/>
      <w:bookmarkStart w:id="6269" w:name="_Toc366574366"/>
      <w:bookmarkStart w:id="6270" w:name="_Toc366578159"/>
      <w:bookmarkStart w:id="6271" w:name="_Toc366578753"/>
      <w:bookmarkStart w:id="6272" w:name="_Toc366579345"/>
      <w:bookmarkStart w:id="6273" w:name="_Toc366579936"/>
      <w:bookmarkStart w:id="6274" w:name="_Toc366580528"/>
      <w:bookmarkStart w:id="6275" w:name="_Toc366581119"/>
      <w:bookmarkStart w:id="6276" w:name="_Toc366581711"/>
      <w:bookmarkStart w:id="6277" w:name="_Toc351912824"/>
      <w:bookmarkStart w:id="6278" w:name="_Toc351914845"/>
      <w:bookmarkStart w:id="6279" w:name="_Toc351915311"/>
      <w:bookmarkStart w:id="6280" w:name="_Toc361231368"/>
      <w:bookmarkStart w:id="6281" w:name="_Toc361231894"/>
      <w:bookmarkStart w:id="6282" w:name="_Toc362445192"/>
      <w:bookmarkStart w:id="6283" w:name="_Toc363909114"/>
      <w:bookmarkStart w:id="6284" w:name="_Toc364463539"/>
      <w:bookmarkStart w:id="6285" w:name="_Toc366078143"/>
      <w:bookmarkStart w:id="6286" w:name="_Toc366078762"/>
      <w:bookmarkStart w:id="6287" w:name="_Toc366079747"/>
      <w:bookmarkStart w:id="6288" w:name="_Toc366080359"/>
      <w:bookmarkStart w:id="6289" w:name="_Toc366080968"/>
      <w:bookmarkStart w:id="6290" w:name="_Toc366505308"/>
      <w:bookmarkStart w:id="6291" w:name="_Toc366508677"/>
      <w:bookmarkStart w:id="6292" w:name="_Toc366513178"/>
      <w:bookmarkStart w:id="6293" w:name="_Toc366574367"/>
      <w:bookmarkStart w:id="6294" w:name="_Toc366578160"/>
      <w:bookmarkStart w:id="6295" w:name="_Toc366578754"/>
      <w:bookmarkStart w:id="6296" w:name="_Toc366579346"/>
      <w:bookmarkStart w:id="6297" w:name="_Toc366579937"/>
      <w:bookmarkStart w:id="6298" w:name="_Toc366580529"/>
      <w:bookmarkStart w:id="6299" w:name="_Toc366581120"/>
      <w:bookmarkStart w:id="6300" w:name="_Toc366581712"/>
      <w:bookmarkStart w:id="6301" w:name="_Toc351912825"/>
      <w:bookmarkStart w:id="6302" w:name="_Toc351914846"/>
      <w:bookmarkStart w:id="6303" w:name="_Toc351915312"/>
      <w:bookmarkStart w:id="6304" w:name="_Toc361231369"/>
      <w:bookmarkStart w:id="6305" w:name="_Toc361231895"/>
      <w:bookmarkStart w:id="6306" w:name="_Toc362445193"/>
      <w:bookmarkStart w:id="6307" w:name="_Toc363909115"/>
      <w:bookmarkStart w:id="6308" w:name="_Toc364463540"/>
      <w:bookmarkStart w:id="6309" w:name="_Toc366078144"/>
      <w:bookmarkStart w:id="6310" w:name="_Toc366078763"/>
      <w:bookmarkStart w:id="6311" w:name="_Toc366079748"/>
      <w:bookmarkStart w:id="6312" w:name="_Toc366080360"/>
      <w:bookmarkStart w:id="6313" w:name="_Toc366080969"/>
      <w:bookmarkStart w:id="6314" w:name="_Toc366505309"/>
      <w:bookmarkStart w:id="6315" w:name="_Toc366508678"/>
      <w:bookmarkStart w:id="6316" w:name="_Toc366513179"/>
      <w:bookmarkStart w:id="6317" w:name="_Toc366574368"/>
      <w:bookmarkStart w:id="6318" w:name="_Toc366578161"/>
      <w:bookmarkStart w:id="6319" w:name="_Toc366578755"/>
      <w:bookmarkStart w:id="6320" w:name="_Toc366579347"/>
      <w:bookmarkStart w:id="6321" w:name="_Toc366579938"/>
      <w:bookmarkStart w:id="6322" w:name="_Toc366580530"/>
      <w:bookmarkStart w:id="6323" w:name="_Toc366581121"/>
      <w:bookmarkStart w:id="6324" w:name="_Toc366581713"/>
      <w:bookmarkStart w:id="6325" w:name="_Toc351912826"/>
      <w:bookmarkStart w:id="6326" w:name="_Toc351914847"/>
      <w:bookmarkStart w:id="6327" w:name="_Toc351915313"/>
      <w:bookmarkStart w:id="6328" w:name="_Toc361231370"/>
      <w:bookmarkStart w:id="6329" w:name="_Toc361231896"/>
      <w:bookmarkStart w:id="6330" w:name="_Toc362445194"/>
      <w:bookmarkStart w:id="6331" w:name="_Toc363909116"/>
      <w:bookmarkStart w:id="6332" w:name="_Toc364463541"/>
      <w:bookmarkStart w:id="6333" w:name="_Toc366078145"/>
      <w:bookmarkStart w:id="6334" w:name="_Toc366078764"/>
      <w:bookmarkStart w:id="6335" w:name="_Toc366079749"/>
      <w:bookmarkStart w:id="6336" w:name="_Toc366080361"/>
      <w:bookmarkStart w:id="6337" w:name="_Toc366080970"/>
      <w:bookmarkStart w:id="6338" w:name="_Toc366505310"/>
      <w:bookmarkStart w:id="6339" w:name="_Toc366508679"/>
      <w:bookmarkStart w:id="6340" w:name="_Toc366513180"/>
      <w:bookmarkStart w:id="6341" w:name="_Toc366574369"/>
      <w:bookmarkStart w:id="6342" w:name="_Toc366578162"/>
      <w:bookmarkStart w:id="6343" w:name="_Toc366578756"/>
      <w:bookmarkStart w:id="6344" w:name="_Toc366579348"/>
      <w:bookmarkStart w:id="6345" w:name="_Toc366579939"/>
      <w:bookmarkStart w:id="6346" w:name="_Toc366580531"/>
      <w:bookmarkStart w:id="6347" w:name="_Toc366581122"/>
      <w:bookmarkStart w:id="6348" w:name="_Toc366581714"/>
      <w:bookmarkStart w:id="6349" w:name="_Toc351912827"/>
      <w:bookmarkStart w:id="6350" w:name="_Toc351914848"/>
      <w:bookmarkStart w:id="6351" w:name="_Toc351915314"/>
      <w:bookmarkStart w:id="6352" w:name="_Toc361231371"/>
      <w:bookmarkStart w:id="6353" w:name="_Toc361231897"/>
      <w:bookmarkStart w:id="6354" w:name="_Toc362445195"/>
      <w:bookmarkStart w:id="6355" w:name="_Toc363909117"/>
      <w:bookmarkStart w:id="6356" w:name="_Toc364463542"/>
      <w:bookmarkStart w:id="6357" w:name="_Toc366078146"/>
      <w:bookmarkStart w:id="6358" w:name="_Toc366078765"/>
      <w:bookmarkStart w:id="6359" w:name="_Toc366079750"/>
      <w:bookmarkStart w:id="6360" w:name="_Toc366080362"/>
      <w:bookmarkStart w:id="6361" w:name="_Toc366080971"/>
      <w:bookmarkStart w:id="6362" w:name="_Toc366505311"/>
      <w:bookmarkStart w:id="6363" w:name="_Toc366508680"/>
      <w:bookmarkStart w:id="6364" w:name="_Toc366513181"/>
      <w:bookmarkStart w:id="6365" w:name="_Toc366574370"/>
      <w:bookmarkStart w:id="6366" w:name="_Toc366578163"/>
      <w:bookmarkStart w:id="6367" w:name="_Toc366578757"/>
      <w:bookmarkStart w:id="6368" w:name="_Toc366579349"/>
      <w:bookmarkStart w:id="6369" w:name="_Toc366579940"/>
      <w:bookmarkStart w:id="6370" w:name="_Toc366580532"/>
      <w:bookmarkStart w:id="6371" w:name="_Toc366581123"/>
      <w:bookmarkStart w:id="6372" w:name="_Toc366581715"/>
      <w:bookmarkStart w:id="6373" w:name="_Toc351912828"/>
      <w:bookmarkStart w:id="6374" w:name="_Toc351914849"/>
      <w:bookmarkStart w:id="6375" w:name="_Toc351915315"/>
      <w:bookmarkStart w:id="6376" w:name="_Toc361231372"/>
      <w:bookmarkStart w:id="6377" w:name="_Toc361231898"/>
      <w:bookmarkStart w:id="6378" w:name="_Toc362445196"/>
      <w:bookmarkStart w:id="6379" w:name="_Toc363909118"/>
      <w:bookmarkStart w:id="6380" w:name="_Toc364463543"/>
      <w:bookmarkStart w:id="6381" w:name="_Toc366078147"/>
      <w:bookmarkStart w:id="6382" w:name="_Toc366078766"/>
      <w:bookmarkStart w:id="6383" w:name="_Toc366079751"/>
      <w:bookmarkStart w:id="6384" w:name="_Toc366080363"/>
      <w:bookmarkStart w:id="6385" w:name="_Toc366080972"/>
      <w:bookmarkStart w:id="6386" w:name="_Toc366505312"/>
      <w:bookmarkStart w:id="6387" w:name="_Toc366508681"/>
      <w:bookmarkStart w:id="6388" w:name="_Toc366513182"/>
      <w:bookmarkStart w:id="6389" w:name="_Toc366574371"/>
      <w:bookmarkStart w:id="6390" w:name="_Toc366578164"/>
      <w:bookmarkStart w:id="6391" w:name="_Toc366578758"/>
      <w:bookmarkStart w:id="6392" w:name="_Toc366579350"/>
      <w:bookmarkStart w:id="6393" w:name="_Toc366579941"/>
      <w:bookmarkStart w:id="6394" w:name="_Toc366580533"/>
      <w:bookmarkStart w:id="6395" w:name="_Toc366581124"/>
      <w:bookmarkStart w:id="6396" w:name="_Toc366581716"/>
      <w:bookmarkStart w:id="6397" w:name="_Toc351912829"/>
      <w:bookmarkStart w:id="6398" w:name="_Toc351914850"/>
      <w:bookmarkStart w:id="6399" w:name="_Toc351915316"/>
      <w:bookmarkStart w:id="6400" w:name="_Toc361231373"/>
      <w:bookmarkStart w:id="6401" w:name="_Toc361231899"/>
      <w:bookmarkStart w:id="6402" w:name="_Toc362445197"/>
      <w:bookmarkStart w:id="6403" w:name="_Toc363909119"/>
      <w:bookmarkStart w:id="6404" w:name="_Toc364463544"/>
      <w:bookmarkStart w:id="6405" w:name="_Toc366078148"/>
      <w:bookmarkStart w:id="6406" w:name="_Toc366078767"/>
      <w:bookmarkStart w:id="6407" w:name="_Toc366079752"/>
      <w:bookmarkStart w:id="6408" w:name="_Toc366080364"/>
      <w:bookmarkStart w:id="6409" w:name="_Toc366080973"/>
      <w:bookmarkStart w:id="6410" w:name="_Toc366505313"/>
      <w:bookmarkStart w:id="6411" w:name="_Toc366508682"/>
      <w:bookmarkStart w:id="6412" w:name="_Toc366513183"/>
      <w:bookmarkStart w:id="6413" w:name="_Toc366574372"/>
      <w:bookmarkStart w:id="6414" w:name="_Toc366578165"/>
      <w:bookmarkStart w:id="6415" w:name="_Toc366578759"/>
      <w:bookmarkStart w:id="6416" w:name="_Toc366579351"/>
      <w:bookmarkStart w:id="6417" w:name="_Toc366579942"/>
      <w:bookmarkStart w:id="6418" w:name="_Toc366580534"/>
      <w:bookmarkStart w:id="6419" w:name="_Toc366581125"/>
      <w:bookmarkStart w:id="6420" w:name="_Toc366581717"/>
      <w:bookmarkStart w:id="6421" w:name="_Toc351912830"/>
      <w:bookmarkStart w:id="6422" w:name="_Toc351914851"/>
      <w:bookmarkStart w:id="6423" w:name="_Toc351915317"/>
      <w:bookmarkStart w:id="6424" w:name="_Toc361231374"/>
      <w:bookmarkStart w:id="6425" w:name="_Toc361231900"/>
      <w:bookmarkStart w:id="6426" w:name="_Toc362445198"/>
      <w:bookmarkStart w:id="6427" w:name="_Toc363909120"/>
      <w:bookmarkStart w:id="6428" w:name="_Toc364463545"/>
      <w:bookmarkStart w:id="6429" w:name="_Toc366078149"/>
      <w:bookmarkStart w:id="6430" w:name="_Toc366078768"/>
      <w:bookmarkStart w:id="6431" w:name="_Toc366079753"/>
      <w:bookmarkStart w:id="6432" w:name="_Toc366080365"/>
      <w:bookmarkStart w:id="6433" w:name="_Toc366080974"/>
      <w:bookmarkStart w:id="6434" w:name="_Toc366505314"/>
      <w:bookmarkStart w:id="6435" w:name="_Toc366508683"/>
      <w:bookmarkStart w:id="6436" w:name="_Toc366513184"/>
      <w:bookmarkStart w:id="6437" w:name="_Toc366574373"/>
      <w:bookmarkStart w:id="6438" w:name="_Toc366578166"/>
      <w:bookmarkStart w:id="6439" w:name="_Toc366578760"/>
      <w:bookmarkStart w:id="6440" w:name="_Toc366579352"/>
      <w:bookmarkStart w:id="6441" w:name="_Toc366579943"/>
      <w:bookmarkStart w:id="6442" w:name="_Toc366580535"/>
      <w:bookmarkStart w:id="6443" w:name="_Toc366581126"/>
      <w:bookmarkStart w:id="6444" w:name="_Toc366581718"/>
      <w:bookmarkStart w:id="6445" w:name="_Toc351912831"/>
      <w:bookmarkStart w:id="6446" w:name="_Toc351914852"/>
      <w:bookmarkStart w:id="6447" w:name="_Toc351915318"/>
      <w:bookmarkStart w:id="6448" w:name="_Toc361231375"/>
      <w:bookmarkStart w:id="6449" w:name="_Toc361231901"/>
      <w:bookmarkStart w:id="6450" w:name="_Toc362445199"/>
      <w:bookmarkStart w:id="6451" w:name="_Toc363909121"/>
      <w:bookmarkStart w:id="6452" w:name="_Toc364463546"/>
      <w:bookmarkStart w:id="6453" w:name="_Toc366078150"/>
      <w:bookmarkStart w:id="6454" w:name="_Toc366078769"/>
      <w:bookmarkStart w:id="6455" w:name="_Toc366079754"/>
      <w:bookmarkStart w:id="6456" w:name="_Toc366080366"/>
      <w:bookmarkStart w:id="6457" w:name="_Toc366080975"/>
      <w:bookmarkStart w:id="6458" w:name="_Toc366505315"/>
      <w:bookmarkStart w:id="6459" w:name="_Toc366508684"/>
      <w:bookmarkStart w:id="6460" w:name="_Toc366513185"/>
      <w:bookmarkStart w:id="6461" w:name="_Toc366574374"/>
      <w:bookmarkStart w:id="6462" w:name="_Toc366578167"/>
      <w:bookmarkStart w:id="6463" w:name="_Toc366578761"/>
      <w:bookmarkStart w:id="6464" w:name="_Toc366579353"/>
      <w:bookmarkStart w:id="6465" w:name="_Toc366579944"/>
      <w:bookmarkStart w:id="6466" w:name="_Toc366580536"/>
      <w:bookmarkStart w:id="6467" w:name="_Toc366581127"/>
      <w:bookmarkStart w:id="6468" w:name="_Toc366581719"/>
      <w:bookmarkStart w:id="6469" w:name="_Toc351912832"/>
      <w:bookmarkStart w:id="6470" w:name="_Toc351914853"/>
      <w:bookmarkStart w:id="6471" w:name="_Toc351915319"/>
      <w:bookmarkStart w:id="6472" w:name="_Toc361231376"/>
      <w:bookmarkStart w:id="6473" w:name="_Toc361231902"/>
      <w:bookmarkStart w:id="6474" w:name="_Toc362445200"/>
      <w:bookmarkStart w:id="6475" w:name="_Toc363909122"/>
      <w:bookmarkStart w:id="6476" w:name="_Toc364463547"/>
      <w:bookmarkStart w:id="6477" w:name="_Toc366078151"/>
      <w:bookmarkStart w:id="6478" w:name="_Toc366078770"/>
      <w:bookmarkStart w:id="6479" w:name="_Toc366079755"/>
      <w:bookmarkStart w:id="6480" w:name="_Toc366080367"/>
      <w:bookmarkStart w:id="6481" w:name="_Toc366080976"/>
      <w:bookmarkStart w:id="6482" w:name="_Toc366505316"/>
      <w:bookmarkStart w:id="6483" w:name="_Toc366508685"/>
      <w:bookmarkStart w:id="6484" w:name="_Toc366513186"/>
      <w:bookmarkStart w:id="6485" w:name="_Toc366574375"/>
      <w:bookmarkStart w:id="6486" w:name="_Toc366578168"/>
      <w:bookmarkStart w:id="6487" w:name="_Toc366578762"/>
      <w:bookmarkStart w:id="6488" w:name="_Toc366579354"/>
      <w:bookmarkStart w:id="6489" w:name="_Toc366579945"/>
      <w:bookmarkStart w:id="6490" w:name="_Toc366580537"/>
      <w:bookmarkStart w:id="6491" w:name="_Toc366581128"/>
      <w:bookmarkStart w:id="6492" w:name="_Toc366581720"/>
      <w:bookmarkStart w:id="6493" w:name="_Toc351912833"/>
      <w:bookmarkStart w:id="6494" w:name="_Toc351914854"/>
      <w:bookmarkStart w:id="6495" w:name="_Toc351915320"/>
      <w:bookmarkStart w:id="6496" w:name="_Toc361231377"/>
      <w:bookmarkStart w:id="6497" w:name="_Toc361231903"/>
      <w:bookmarkStart w:id="6498" w:name="_Toc362445201"/>
      <w:bookmarkStart w:id="6499" w:name="_Toc363909123"/>
      <w:bookmarkStart w:id="6500" w:name="_Toc364463548"/>
      <w:bookmarkStart w:id="6501" w:name="_Toc366078152"/>
      <w:bookmarkStart w:id="6502" w:name="_Toc366078771"/>
      <w:bookmarkStart w:id="6503" w:name="_Toc366079756"/>
      <w:bookmarkStart w:id="6504" w:name="_Toc366080368"/>
      <w:bookmarkStart w:id="6505" w:name="_Toc366080977"/>
      <w:bookmarkStart w:id="6506" w:name="_Toc366505317"/>
      <w:bookmarkStart w:id="6507" w:name="_Toc366508686"/>
      <w:bookmarkStart w:id="6508" w:name="_Toc366513187"/>
      <w:bookmarkStart w:id="6509" w:name="_Toc366574376"/>
      <w:bookmarkStart w:id="6510" w:name="_Toc366578169"/>
      <w:bookmarkStart w:id="6511" w:name="_Toc366578763"/>
      <w:bookmarkStart w:id="6512" w:name="_Toc366579355"/>
      <w:bookmarkStart w:id="6513" w:name="_Toc366579946"/>
      <w:bookmarkStart w:id="6514" w:name="_Toc366580538"/>
      <w:bookmarkStart w:id="6515" w:name="_Toc366581129"/>
      <w:bookmarkStart w:id="6516" w:name="_Toc366581721"/>
      <w:bookmarkStart w:id="6517" w:name="_Toc351912834"/>
      <w:bookmarkStart w:id="6518" w:name="_Toc351914855"/>
      <w:bookmarkStart w:id="6519" w:name="_Toc351915321"/>
      <w:bookmarkStart w:id="6520" w:name="_Toc361231378"/>
      <w:bookmarkStart w:id="6521" w:name="_Toc361231904"/>
      <w:bookmarkStart w:id="6522" w:name="_Toc362445202"/>
      <w:bookmarkStart w:id="6523" w:name="_Toc363909124"/>
      <w:bookmarkStart w:id="6524" w:name="_Toc364463549"/>
      <w:bookmarkStart w:id="6525" w:name="_Toc366078153"/>
      <w:bookmarkStart w:id="6526" w:name="_Toc366078772"/>
      <w:bookmarkStart w:id="6527" w:name="_Toc366079757"/>
      <w:bookmarkStart w:id="6528" w:name="_Toc366080369"/>
      <w:bookmarkStart w:id="6529" w:name="_Toc366080978"/>
      <w:bookmarkStart w:id="6530" w:name="_Toc366505318"/>
      <w:bookmarkStart w:id="6531" w:name="_Toc366508687"/>
      <w:bookmarkStart w:id="6532" w:name="_Toc366513188"/>
      <w:bookmarkStart w:id="6533" w:name="_Toc366574377"/>
      <w:bookmarkStart w:id="6534" w:name="_Toc366578170"/>
      <w:bookmarkStart w:id="6535" w:name="_Toc366578764"/>
      <w:bookmarkStart w:id="6536" w:name="_Toc366579356"/>
      <w:bookmarkStart w:id="6537" w:name="_Toc366579947"/>
      <w:bookmarkStart w:id="6538" w:name="_Toc366580539"/>
      <w:bookmarkStart w:id="6539" w:name="_Toc366581130"/>
      <w:bookmarkStart w:id="6540" w:name="_Toc366581722"/>
      <w:bookmarkStart w:id="6541" w:name="_Toc351912835"/>
      <w:bookmarkStart w:id="6542" w:name="_Toc351914856"/>
      <w:bookmarkStart w:id="6543" w:name="_Toc351915322"/>
      <w:bookmarkStart w:id="6544" w:name="_Toc361231379"/>
      <w:bookmarkStart w:id="6545" w:name="_Toc361231905"/>
      <w:bookmarkStart w:id="6546" w:name="_Toc362445203"/>
      <w:bookmarkStart w:id="6547" w:name="_Toc363909125"/>
      <w:bookmarkStart w:id="6548" w:name="_Toc364463550"/>
      <w:bookmarkStart w:id="6549" w:name="_Toc366078154"/>
      <w:bookmarkStart w:id="6550" w:name="_Toc366078773"/>
      <w:bookmarkStart w:id="6551" w:name="_Toc366079758"/>
      <w:bookmarkStart w:id="6552" w:name="_Toc366080370"/>
      <w:bookmarkStart w:id="6553" w:name="_Toc366080979"/>
      <w:bookmarkStart w:id="6554" w:name="_Toc366505319"/>
      <w:bookmarkStart w:id="6555" w:name="_Toc366508688"/>
      <w:bookmarkStart w:id="6556" w:name="_Toc366513189"/>
      <w:bookmarkStart w:id="6557" w:name="_Toc366574378"/>
      <w:bookmarkStart w:id="6558" w:name="_Toc366578171"/>
      <w:bookmarkStart w:id="6559" w:name="_Toc366578765"/>
      <w:bookmarkStart w:id="6560" w:name="_Toc366579357"/>
      <w:bookmarkStart w:id="6561" w:name="_Toc366579948"/>
      <w:bookmarkStart w:id="6562" w:name="_Toc366580540"/>
      <w:bookmarkStart w:id="6563" w:name="_Toc366581131"/>
      <w:bookmarkStart w:id="6564" w:name="_Toc366581723"/>
      <w:bookmarkStart w:id="6565" w:name="_Toc351912836"/>
      <w:bookmarkStart w:id="6566" w:name="_Toc351914857"/>
      <w:bookmarkStart w:id="6567" w:name="_Toc351915323"/>
      <w:bookmarkStart w:id="6568" w:name="_Toc361231380"/>
      <w:bookmarkStart w:id="6569" w:name="_Toc361231906"/>
      <w:bookmarkStart w:id="6570" w:name="_Toc362445204"/>
      <w:bookmarkStart w:id="6571" w:name="_Toc363909126"/>
      <w:bookmarkStart w:id="6572" w:name="_Toc364463551"/>
      <w:bookmarkStart w:id="6573" w:name="_Toc366078155"/>
      <w:bookmarkStart w:id="6574" w:name="_Toc366078774"/>
      <w:bookmarkStart w:id="6575" w:name="_Toc366079759"/>
      <w:bookmarkStart w:id="6576" w:name="_Toc366080371"/>
      <w:bookmarkStart w:id="6577" w:name="_Toc366080980"/>
      <w:bookmarkStart w:id="6578" w:name="_Toc366505320"/>
      <w:bookmarkStart w:id="6579" w:name="_Toc366508689"/>
      <w:bookmarkStart w:id="6580" w:name="_Toc366513190"/>
      <w:bookmarkStart w:id="6581" w:name="_Toc366574379"/>
      <w:bookmarkStart w:id="6582" w:name="_Toc366578172"/>
      <w:bookmarkStart w:id="6583" w:name="_Toc366578766"/>
      <w:bookmarkStart w:id="6584" w:name="_Toc366579358"/>
      <w:bookmarkStart w:id="6585" w:name="_Toc366579949"/>
      <w:bookmarkStart w:id="6586" w:name="_Toc366580541"/>
      <w:bookmarkStart w:id="6587" w:name="_Toc366581132"/>
      <w:bookmarkStart w:id="6588" w:name="_Toc366581724"/>
      <w:bookmarkStart w:id="6589" w:name="_Toc351912837"/>
      <w:bookmarkStart w:id="6590" w:name="_Toc351914858"/>
      <w:bookmarkStart w:id="6591" w:name="_Toc351915324"/>
      <w:bookmarkStart w:id="6592" w:name="_Toc361231381"/>
      <w:bookmarkStart w:id="6593" w:name="_Toc361231907"/>
      <w:bookmarkStart w:id="6594" w:name="_Toc362445205"/>
      <w:bookmarkStart w:id="6595" w:name="_Toc363909127"/>
      <w:bookmarkStart w:id="6596" w:name="_Toc364463552"/>
      <w:bookmarkStart w:id="6597" w:name="_Toc366078156"/>
      <w:bookmarkStart w:id="6598" w:name="_Toc366078775"/>
      <w:bookmarkStart w:id="6599" w:name="_Toc366079760"/>
      <w:bookmarkStart w:id="6600" w:name="_Toc366080372"/>
      <w:bookmarkStart w:id="6601" w:name="_Toc366080981"/>
      <w:bookmarkStart w:id="6602" w:name="_Toc366505321"/>
      <w:bookmarkStart w:id="6603" w:name="_Toc366508690"/>
      <w:bookmarkStart w:id="6604" w:name="_Toc366513191"/>
      <w:bookmarkStart w:id="6605" w:name="_Toc366574380"/>
      <w:bookmarkStart w:id="6606" w:name="_Toc366578173"/>
      <w:bookmarkStart w:id="6607" w:name="_Toc366578767"/>
      <w:bookmarkStart w:id="6608" w:name="_Toc366579359"/>
      <w:bookmarkStart w:id="6609" w:name="_Toc366579950"/>
      <w:bookmarkStart w:id="6610" w:name="_Toc366580542"/>
      <w:bookmarkStart w:id="6611" w:name="_Toc366581133"/>
      <w:bookmarkStart w:id="6612" w:name="_Toc366581725"/>
      <w:bookmarkStart w:id="6613" w:name="_Toc351912838"/>
      <w:bookmarkStart w:id="6614" w:name="_Toc351914859"/>
      <w:bookmarkStart w:id="6615" w:name="_Toc351915325"/>
      <w:bookmarkStart w:id="6616" w:name="_Toc361231382"/>
      <w:bookmarkStart w:id="6617" w:name="_Toc361231908"/>
      <w:bookmarkStart w:id="6618" w:name="_Toc362445206"/>
      <w:bookmarkStart w:id="6619" w:name="_Toc363909128"/>
      <w:bookmarkStart w:id="6620" w:name="_Toc364463553"/>
      <w:bookmarkStart w:id="6621" w:name="_Toc366078157"/>
      <w:bookmarkStart w:id="6622" w:name="_Toc366078776"/>
      <w:bookmarkStart w:id="6623" w:name="_Toc366079761"/>
      <w:bookmarkStart w:id="6624" w:name="_Toc366080373"/>
      <w:bookmarkStart w:id="6625" w:name="_Toc366080982"/>
      <w:bookmarkStart w:id="6626" w:name="_Toc366505322"/>
      <w:bookmarkStart w:id="6627" w:name="_Toc366508691"/>
      <w:bookmarkStart w:id="6628" w:name="_Toc366513192"/>
      <w:bookmarkStart w:id="6629" w:name="_Toc366574381"/>
      <w:bookmarkStart w:id="6630" w:name="_Toc366578174"/>
      <w:bookmarkStart w:id="6631" w:name="_Toc366578768"/>
      <w:bookmarkStart w:id="6632" w:name="_Toc366579360"/>
      <w:bookmarkStart w:id="6633" w:name="_Toc366579951"/>
      <w:bookmarkStart w:id="6634" w:name="_Toc366580543"/>
      <w:bookmarkStart w:id="6635" w:name="_Toc366581134"/>
      <w:bookmarkStart w:id="6636" w:name="_Toc366581726"/>
      <w:bookmarkStart w:id="6637" w:name="_Toc351912839"/>
      <w:bookmarkStart w:id="6638" w:name="_Toc351914860"/>
      <w:bookmarkStart w:id="6639" w:name="_Toc351915326"/>
      <w:bookmarkStart w:id="6640" w:name="_Toc361231383"/>
      <w:bookmarkStart w:id="6641" w:name="_Toc361231909"/>
      <w:bookmarkStart w:id="6642" w:name="_Toc362445207"/>
      <w:bookmarkStart w:id="6643" w:name="_Toc363909129"/>
      <w:bookmarkStart w:id="6644" w:name="_Toc364463554"/>
      <w:bookmarkStart w:id="6645" w:name="_Toc366078158"/>
      <w:bookmarkStart w:id="6646" w:name="_Toc366078777"/>
      <w:bookmarkStart w:id="6647" w:name="_Toc366079762"/>
      <w:bookmarkStart w:id="6648" w:name="_Toc366080374"/>
      <w:bookmarkStart w:id="6649" w:name="_Toc366080983"/>
      <w:bookmarkStart w:id="6650" w:name="_Toc366505323"/>
      <w:bookmarkStart w:id="6651" w:name="_Toc366508692"/>
      <w:bookmarkStart w:id="6652" w:name="_Toc366513193"/>
      <w:bookmarkStart w:id="6653" w:name="_Toc366574382"/>
      <w:bookmarkStart w:id="6654" w:name="_Toc366578175"/>
      <w:bookmarkStart w:id="6655" w:name="_Toc366578769"/>
      <w:bookmarkStart w:id="6656" w:name="_Toc366579361"/>
      <w:bookmarkStart w:id="6657" w:name="_Toc366579952"/>
      <w:bookmarkStart w:id="6658" w:name="_Toc366580544"/>
      <w:bookmarkStart w:id="6659" w:name="_Toc366581135"/>
      <w:bookmarkStart w:id="6660" w:name="_Toc366581727"/>
      <w:bookmarkStart w:id="6661" w:name="_Toc351912840"/>
      <w:bookmarkStart w:id="6662" w:name="_Toc351914861"/>
      <w:bookmarkStart w:id="6663" w:name="_Toc351915327"/>
      <w:bookmarkStart w:id="6664" w:name="_Toc361231384"/>
      <w:bookmarkStart w:id="6665" w:name="_Toc361231910"/>
      <w:bookmarkStart w:id="6666" w:name="_Toc362445208"/>
      <w:bookmarkStart w:id="6667" w:name="_Toc363909130"/>
      <w:bookmarkStart w:id="6668" w:name="_Toc364463555"/>
      <w:bookmarkStart w:id="6669" w:name="_Toc366078159"/>
      <w:bookmarkStart w:id="6670" w:name="_Toc366078778"/>
      <w:bookmarkStart w:id="6671" w:name="_Toc366079763"/>
      <w:bookmarkStart w:id="6672" w:name="_Toc366080375"/>
      <w:bookmarkStart w:id="6673" w:name="_Toc366080984"/>
      <w:bookmarkStart w:id="6674" w:name="_Toc366505324"/>
      <w:bookmarkStart w:id="6675" w:name="_Toc366508693"/>
      <w:bookmarkStart w:id="6676" w:name="_Toc366513194"/>
      <w:bookmarkStart w:id="6677" w:name="_Toc366574383"/>
      <w:bookmarkStart w:id="6678" w:name="_Toc366578176"/>
      <w:bookmarkStart w:id="6679" w:name="_Toc366578770"/>
      <w:bookmarkStart w:id="6680" w:name="_Toc366579362"/>
      <w:bookmarkStart w:id="6681" w:name="_Toc366579953"/>
      <w:bookmarkStart w:id="6682" w:name="_Toc366580545"/>
      <w:bookmarkStart w:id="6683" w:name="_Toc366581136"/>
      <w:bookmarkStart w:id="6684" w:name="_Toc366581728"/>
      <w:bookmarkStart w:id="6685" w:name="_Toc351912841"/>
      <w:bookmarkStart w:id="6686" w:name="_Toc351914862"/>
      <w:bookmarkStart w:id="6687" w:name="_Toc351915328"/>
      <w:bookmarkStart w:id="6688" w:name="_Toc361231385"/>
      <w:bookmarkStart w:id="6689" w:name="_Toc361231911"/>
      <w:bookmarkStart w:id="6690" w:name="_Toc362445209"/>
      <w:bookmarkStart w:id="6691" w:name="_Toc363909131"/>
      <w:bookmarkStart w:id="6692" w:name="_Toc364463556"/>
      <w:bookmarkStart w:id="6693" w:name="_Toc366078160"/>
      <w:bookmarkStart w:id="6694" w:name="_Toc366078779"/>
      <w:bookmarkStart w:id="6695" w:name="_Toc366079764"/>
      <w:bookmarkStart w:id="6696" w:name="_Toc366080376"/>
      <w:bookmarkStart w:id="6697" w:name="_Toc366080985"/>
      <w:bookmarkStart w:id="6698" w:name="_Toc366505325"/>
      <w:bookmarkStart w:id="6699" w:name="_Toc366508694"/>
      <w:bookmarkStart w:id="6700" w:name="_Toc366513195"/>
      <w:bookmarkStart w:id="6701" w:name="_Toc366574384"/>
      <w:bookmarkStart w:id="6702" w:name="_Toc366578177"/>
      <w:bookmarkStart w:id="6703" w:name="_Toc366578771"/>
      <w:bookmarkStart w:id="6704" w:name="_Toc366579363"/>
      <w:bookmarkStart w:id="6705" w:name="_Toc366579954"/>
      <w:bookmarkStart w:id="6706" w:name="_Toc366580546"/>
      <w:bookmarkStart w:id="6707" w:name="_Toc366581137"/>
      <w:bookmarkStart w:id="6708" w:name="_Toc366581729"/>
      <w:bookmarkStart w:id="6709" w:name="_Toc351912842"/>
      <w:bookmarkStart w:id="6710" w:name="_Toc351914863"/>
      <w:bookmarkStart w:id="6711" w:name="_Toc351915329"/>
      <w:bookmarkStart w:id="6712" w:name="_Toc361231386"/>
      <w:bookmarkStart w:id="6713" w:name="_Toc361231912"/>
      <w:bookmarkStart w:id="6714" w:name="_Toc362445210"/>
      <w:bookmarkStart w:id="6715" w:name="_Toc363909132"/>
      <w:bookmarkStart w:id="6716" w:name="_Toc364463557"/>
      <w:bookmarkStart w:id="6717" w:name="_Toc366078161"/>
      <w:bookmarkStart w:id="6718" w:name="_Toc366078780"/>
      <w:bookmarkStart w:id="6719" w:name="_Toc366079765"/>
      <w:bookmarkStart w:id="6720" w:name="_Toc366080377"/>
      <w:bookmarkStart w:id="6721" w:name="_Toc366080986"/>
      <w:bookmarkStart w:id="6722" w:name="_Toc366505326"/>
      <w:bookmarkStart w:id="6723" w:name="_Toc366508695"/>
      <w:bookmarkStart w:id="6724" w:name="_Toc366513196"/>
      <w:bookmarkStart w:id="6725" w:name="_Toc366574385"/>
      <w:bookmarkStart w:id="6726" w:name="_Toc366578178"/>
      <w:bookmarkStart w:id="6727" w:name="_Toc366578772"/>
      <w:bookmarkStart w:id="6728" w:name="_Toc366579364"/>
      <w:bookmarkStart w:id="6729" w:name="_Toc366579955"/>
      <w:bookmarkStart w:id="6730" w:name="_Toc366580547"/>
      <w:bookmarkStart w:id="6731" w:name="_Toc366581138"/>
      <w:bookmarkStart w:id="6732" w:name="_Toc366581730"/>
      <w:bookmarkStart w:id="6733" w:name="_Toc351912843"/>
      <w:bookmarkStart w:id="6734" w:name="_Toc351914864"/>
      <w:bookmarkStart w:id="6735" w:name="_Toc351915330"/>
      <w:bookmarkStart w:id="6736" w:name="_Toc361231387"/>
      <w:bookmarkStart w:id="6737" w:name="_Toc361231913"/>
      <w:bookmarkStart w:id="6738" w:name="_Toc362445211"/>
      <w:bookmarkStart w:id="6739" w:name="_Toc363909133"/>
      <w:bookmarkStart w:id="6740" w:name="_Toc364463558"/>
      <w:bookmarkStart w:id="6741" w:name="_Toc366078162"/>
      <w:bookmarkStart w:id="6742" w:name="_Toc366078781"/>
      <w:bookmarkStart w:id="6743" w:name="_Toc366079766"/>
      <w:bookmarkStart w:id="6744" w:name="_Toc366080378"/>
      <w:bookmarkStart w:id="6745" w:name="_Toc366080987"/>
      <w:bookmarkStart w:id="6746" w:name="_Toc366505327"/>
      <w:bookmarkStart w:id="6747" w:name="_Toc366508696"/>
      <w:bookmarkStart w:id="6748" w:name="_Toc366513197"/>
      <w:bookmarkStart w:id="6749" w:name="_Toc366574386"/>
      <w:bookmarkStart w:id="6750" w:name="_Toc366578179"/>
      <w:bookmarkStart w:id="6751" w:name="_Toc366578773"/>
      <w:bookmarkStart w:id="6752" w:name="_Toc366579365"/>
      <w:bookmarkStart w:id="6753" w:name="_Toc366579956"/>
      <w:bookmarkStart w:id="6754" w:name="_Toc366580548"/>
      <w:bookmarkStart w:id="6755" w:name="_Toc366581139"/>
      <w:bookmarkStart w:id="6756" w:name="_Toc366581731"/>
      <w:bookmarkStart w:id="6757" w:name="_Toc351912844"/>
      <w:bookmarkStart w:id="6758" w:name="_Toc351914865"/>
      <w:bookmarkStart w:id="6759" w:name="_Toc351915331"/>
      <w:bookmarkStart w:id="6760" w:name="_Toc361231388"/>
      <w:bookmarkStart w:id="6761" w:name="_Toc361231914"/>
      <w:bookmarkStart w:id="6762" w:name="_Toc362445212"/>
      <w:bookmarkStart w:id="6763" w:name="_Toc363909134"/>
      <w:bookmarkStart w:id="6764" w:name="_Toc364463559"/>
      <w:bookmarkStart w:id="6765" w:name="_Toc366078163"/>
      <w:bookmarkStart w:id="6766" w:name="_Toc366078782"/>
      <w:bookmarkStart w:id="6767" w:name="_Toc366079767"/>
      <w:bookmarkStart w:id="6768" w:name="_Toc366080379"/>
      <w:bookmarkStart w:id="6769" w:name="_Toc366080988"/>
      <w:bookmarkStart w:id="6770" w:name="_Toc366505328"/>
      <w:bookmarkStart w:id="6771" w:name="_Toc366508697"/>
      <w:bookmarkStart w:id="6772" w:name="_Toc366513198"/>
      <w:bookmarkStart w:id="6773" w:name="_Toc366574387"/>
      <w:bookmarkStart w:id="6774" w:name="_Toc366578180"/>
      <w:bookmarkStart w:id="6775" w:name="_Toc366578774"/>
      <w:bookmarkStart w:id="6776" w:name="_Toc366579366"/>
      <w:bookmarkStart w:id="6777" w:name="_Toc366579957"/>
      <w:bookmarkStart w:id="6778" w:name="_Toc366580549"/>
      <w:bookmarkStart w:id="6779" w:name="_Toc366581140"/>
      <w:bookmarkStart w:id="6780" w:name="_Toc366581732"/>
      <w:bookmarkStart w:id="6781" w:name="_Toc351912845"/>
      <w:bookmarkStart w:id="6782" w:name="_Toc351914866"/>
      <w:bookmarkStart w:id="6783" w:name="_Toc351915332"/>
      <w:bookmarkStart w:id="6784" w:name="_Toc361231389"/>
      <w:bookmarkStart w:id="6785" w:name="_Toc361231915"/>
      <w:bookmarkStart w:id="6786" w:name="_Toc362445213"/>
      <w:bookmarkStart w:id="6787" w:name="_Toc363909135"/>
      <w:bookmarkStart w:id="6788" w:name="_Toc364463560"/>
      <w:bookmarkStart w:id="6789" w:name="_Toc366078164"/>
      <w:bookmarkStart w:id="6790" w:name="_Toc366078783"/>
      <w:bookmarkStart w:id="6791" w:name="_Toc366079768"/>
      <w:bookmarkStart w:id="6792" w:name="_Toc366080380"/>
      <w:bookmarkStart w:id="6793" w:name="_Toc366080989"/>
      <w:bookmarkStart w:id="6794" w:name="_Toc366505329"/>
      <w:bookmarkStart w:id="6795" w:name="_Toc366508698"/>
      <w:bookmarkStart w:id="6796" w:name="_Toc366513199"/>
      <w:bookmarkStart w:id="6797" w:name="_Toc366574388"/>
      <w:bookmarkStart w:id="6798" w:name="_Toc366578181"/>
      <w:bookmarkStart w:id="6799" w:name="_Toc366578775"/>
      <w:bookmarkStart w:id="6800" w:name="_Toc366579367"/>
      <w:bookmarkStart w:id="6801" w:name="_Toc366579958"/>
      <w:bookmarkStart w:id="6802" w:name="_Toc366580550"/>
      <w:bookmarkStart w:id="6803" w:name="_Toc366581141"/>
      <w:bookmarkStart w:id="6804" w:name="_Toc366581733"/>
      <w:bookmarkStart w:id="6805" w:name="_Toc351912846"/>
      <w:bookmarkStart w:id="6806" w:name="_Toc351914867"/>
      <w:bookmarkStart w:id="6807" w:name="_Toc351915333"/>
      <w:bookmarkStart w:id="6808" w:name="_Toc361231390"/>
      <w:bookmarkStart w:id="6809" w:name="_Toc361231916"/>
      <w:bookmarkStart w:id="6810" w:name="_Toc362445214"/>
      <w:bookmarkStart w:id="6811" w:name="_Toc363909136"/>
      <w:bookmarkStart w:id="6812" w:name="_Toc364463561"/>
      <w:bookmarkStart w:id="6813" w:name="_Toc366078165"/>
      <w:bookmarkStart w:id="6814" w:name="_Toc366078784"/>
      <w:bookmarkStart w:id="6815" w:name="_Toc366079769"/>
      <w:bookmarkStart w:id="6816" w:name="_Toc366080381"/>
      <w:bookmarkStart w:id="6817" w:name="_Toc366080990"/>
      <w:bookmarkStart w:id="6818" w:name="_Toc366505330"/>
      <w:bookmarkStart w:id="6819" w:name="_Toc366508699"/>
      <w:bookmarkStart w:id="6820" w:name="_Toc366513200"/>
      <w:bookmarkStart w:id="6821" w:name="_Toc366574389"/>
      <w:bookmarkStart w:id="6822" w:name="_Toc366578182"/>
      <w:bookmarkStart w:id="6823" w:name="_Toc366578776"/>
      <w:bookmarkStart w:id="6824" w:name="_Toc366579368"/>
      <w:bookmarkStart w:id="6825" w:name="_Toc366579959"/>
      <w:bookmarkStart w:id="6826" w:name="_Toc366580551"/>
      <w:bookmarkStart w:id="6827" w:name="_Toc366581142"/>
      <w:bookmarkStart w:id="6828" w:name="_Toc366581734"/>
      <w:bookmarkStart w:id="6829" w:name="_Toc351912847"/>
      <w:bookmarkStart w:id="6830" w:name="_Toc351914868"/>
      <w:bookmarkStart w:id="6831" w:name="_Toc351915334"/>
      <w:bookmarkStart w:id="6832" w:name="_Toc361231391"/>
      <w:bookmarkStart w:id="6833" w:name="_Toc361231917"/>
      <w:bookmarkStart w:id="6834" w:name="_Toc362445215"/>
      <w:bookmarkStart w:id="6835" w:name="_Toc363909137"/>
      <w:bookmarkStart w:id="6836" w:name="_Toc364463562"/>
      <w:bookmarkStart w:id="6837" w:name="_Toc366078166"/>
      <w:bookmarkStart w:id="6838" w:name="_Toc366078785"/>
      <w:bookmarkStart w:id="6839" w:name="_Toc366079770"/>
      <w:bookmarkStart w:id="6840" w:name="_Toc366080382"/>
      <w:bookmarkStart w:id="6841" w:name="_Toc366080991"/>
      <w:bookmarkStart w:id="6842" w:name="_Toc366505331"/>
      <w:bookmarkStart w:id="6843" w:name="_Toc366508700"/>
      <w:bookmarkStart w:id="6844" w:name="_Toc366513201"/>
      <w:bookmarkStart w:id="6845" w:name="_Toc366574390"/>
      <w:bookmarkStart w:id="6846" w:name="_Toc366578183"/>
      <w:bookmarkStart w:id="6847" w:name="_Toc366578777"/>
      <w:bookmarkStart w:id="6848" w:name="_Toc366579369"/>
      <w:bookmarkStart w:id="6849" w:name="_Toc366579960"/>
      <w:bookmarkStart w:id="6850" w:name="_Toc366580552"/>
      <w:bookmarkStart w:id="6851" w:name="_Toc366581143"/>
      <w:bookmarkStart w:id="6852" w:name="_Toc366581735"/>
      <w:bookmarkStart w:id="6853" w:name="_Toc322911372"/>
      <w:bookmarkStart w:id="6854" w:name="_Toc322911683"/>
      <w:bookmarkStart w:id="6855" w:name="_Toc322911933"/>
      <w:bookmarkStart w:id="6856" w:name="_Toc322912222"/>
      <w:bookmarkStart w:id="6857" w:name="_Toc329093071"/>
      <w:bookmarkStart w:id="6858" w:name="_Toc332701584"/>
      <w:bookmarkStart w:id="6859" w:name="_Toc332701888"/>
      <w:bookmarkStart w:id="6860" w:name="_Toc332711687"/>
      <w:bookmarkStart w:id="6861" w:name="_Toc332711989"/>
      <w:bookmarkStart w:id="6862" w:name="_Toc332712290"/>
      <w:bookmarkStart w:id="6863" w:name="_Toc332724206"/>
      <w:bookmarkStart w:id="6864" w:name="_Toc332724506"/>
      <w:bookmarkStart w:id="6865" w:name="_Toc341102802"/>
      <w:bookmarkStart w:id="6866" w:name="_Toc347241537"/>
      <w:bookmarkStart w:id="6867" w:name="_Toc347744730"/>
      <w:bookmarkStart w:id="6868" w:name="_Toc348984513"/>
      <w:bookmarkStart w:id="6869" w:name="_Toc348984818"/>
      <w:bookmarkStart w:id="6870" w:name="_Toc349037982"/>
      <w:bookmarkStart w:id="6871" w:name="_Toc349038284"/>
      <w:bookmarkStart w:id="6872" w:name="_Toc349042777"/>
      <w:bookmarkStart w:id="6873" w:name="_Toc349642189"/>
      <w:bookmarkStart w:id="6874" w:name="_Toc351912848"/>
      <w:bookmarkStart w:id="6875" w:name="_Toc351914869"/>
      <w:bookmarkStart w:id="6876" w:name="_Toc351915335"/>
      <w:bookmarkStart w:id="6877" w:name="_Toc361231392"/>
      <w:bookmarkStart w:id="6878" w:name="_Toc361231918"/>
      <w:bookmarkStart w:id="6879" w:name="_Toc362445216"/>
      <w:bookmarkStart w:id="6880" w:name="_Toc363909138"/>
      <w:bookmarkStart w:id="6881" w:name="_Toc364463563"/>
      <w:bookmarkStart w:id="6882" w:name="_Toc366078167"/>
      <w:bookmarkStart w:id="6883" w:name="_Toc366078786"/>
      <w:bookmarkStart w:id="6884" w:name="_Toc366079771"/>
      <w:bookmarkStart w:id="6885" w:name="_Toc366080383"/>
      <w:bookmarkStart w:id="6886" w:name="_Toc366080992"/>
      <w:bookmarkStart w:id="6887" w:name="_Toc366505332"/>
      <w:bookmarkStart w:id="6888" w:name="_Toc366508701"/>
      <w:bookmarkStart w:id="6889" w:name="_Toc366513202"/>
      <w:bookmarkStart w:id="6890" w:name="_Toc366574391"/>
      <w:bookmarkStart w:id="6891" w:name="_Toc366578184"/>
      <w:bookmarkStart w:id="6892" w:name="_Toc366578778"/>
      <w:bookmarkStart w:id="6893" w:name="_Toc366579370"/>
      <w:bookmarkStart w:id="6894" w:name="_Toc366579961"/>
      <w:bookmarkStart w:id="6895" w:name="_Toc366580553"/>
      <w:bookmarkStart w:id="6896" w:name="_Toc366581144"/>
      <w:bookmarkStart w:id="6897" w:name="_Toc366581736"/>
      <w:bookmarkStart w:id="6898" w:name="_Properties_for_Nillable"/>
      <w:bookmarkStart w:id="6899" w:name="_Toc349042778"/>
      <w:bookmarkStart w:id="6900" w:name="_Ref38543945"/>
      <w:bookmarkStart w:id="6901" w:name="_Ref38543953"/>
      <w:bookmarkStart w:id="6902" w:name="_Ref52983719"/>
      <w:bookmarkStart w:id="6903" w:name="_Toc62570180"/>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r>
        <w:t>Properties for Nillable Elements</w:t>
      </w:r>
      <w:bookmarkEnd w:id="4960"/>
      <w:bookmarkEnd w:id="4961"/>
      <w:bookmarkEnd w:id="4962"/>
      <w:bookmarkEnd w:id="4963"/>
      <w:bookmarkEnd w:id="4964"/>
      <w:bookmarkEnd w:id="6899"/>
      <w:bookmarkEnd w:id="6900"/>
      <w:bookmarkEnd w:id="6901"/>
      <w:bookmarkEnd w:id="6902"/>
      <w:bookmarkEnd w:id="6903"/>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rsidP="0012632C">
            <w:pPr>
              <w:numPr>
                <w:ilvl w:val="0"/>
                <w:numId w:val="8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12632C">
            <w:pPr>
              <w:numPr>
                <w:ilvl w:val="0"/>
                <w:numId w:val="8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rsidP="0012632C">
            <w:pPr>
              <w:numPr>
                <w:ilvl w:val="0"/>
                <w:numId w:val="8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rsidP="0012632C">
            <w:pPr>
              <w:numPr>
                <w:ilvl w:val="0"/>
                <w:numId w:val="9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12632C">
            <w:pPr>
              <w:numPr>
                <w:ilvl w:val="0"/>
                <w:numId w:val="9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rsidP="0012632C">
            <w:pPr>
              <w:numPr>
                <w:ilvl w:val="0"/>
                <w:numId w:val="90"/>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12632C">
            <w:pPr>
              <w:numPr>
                <w:ilvl w:val="0"/>
                <w:numId w:val="90"/>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12632C">
            <w:pPr>
              <w:numPr>
                <w:ilvl w:val="0"/>
                <w:numId w:val="9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12632C">
            <w:pPr>
              <w:numPr>
                <w:ilvl w:val="0"/>
                <w:numId w:val="9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rsidP="0012632C">
            <w:pPr>
              <w:numPr>
                <w:ilvl w:val="0"/>
                <w:numId w:val="9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rsidP="0012632C">
            <w:pPr>
              <w:numPr>
                <w:ilvl w:val="0"/>
                <w:numId w:val="92"/>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12632C">
            <w:pPr>
              <w:numPr>
                <w:ilvl w:val="0"/>
                <w:numId w:val="92"/>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rsidP="0012632C">
            <w:pPr>
              <w:numPr>
                <w:ilvl w:val="0"/>
                <w:numId w:val="92"/>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1314E6DB" w:rsidR="000E1214" w:rsidRDefault="00A87198">
            <w:pPr>
              <w:rPr>
                <w:rFonts w:cs="Arial"/>
              </w:rPr>
            </w:pPr>
            <w:r>
              <w:rPr>
                <w:rFonts w:cs="Arial"/>
              </w:rPr>
              <w:t xml:space="preserve">'initiator' indicates that, on parsing, the dfdl:initiator followed by a dfdl:nilValue indicates that a nil representation is present. It also indicates that on unparsing when the logical value is nil that the dfdl:initiator </w:t>
            </w:r>
            <w:r w:rsidR="00926C01">
              <w:rPr>
                <w:rFonts w:cs="Arial"/>
              </w:rPr>
              <w:t>is</w:t>
            </w:r>
            <w:r>
              <w:rPr>
                <w:rFonts w:cs="Arial"/>
              </w:rPr>
              <w:t xml:space="preserve"> output followed by the first dfdl:nilValue.</w:t>
            </w:r>
          </w:p>
          <w:p w14:paraId="47DE86E8" w14:textId="23E90E04" w:rsidR="000E1214" w:rsidRDefault="00A87198">
            <w:pPr>
              <w:rPr>
                <w:rFonts w:cs="Arial"/>
              </w:rPr>
            </w:pPr>
            <w:r>
              <w:rPr>
                <w:rFonts w:cs="Arial"/>
              </w:rPr>
              <w:t xml:space="preserve">'terminator' indicates that, on parsing, a dfdl:nilValue followed by the dfdl:terminator indicates that a nil representation is present. It also indicates that on unparsing when the logical value is nil the first dfdl:nilValue followed by the dfdl:terminator </w:t>
            </w:r>
            <w:r w:rsidR="00926C01">
              <w:rPr>
                <w:rFonts w:cs="Arial"/>
              </w:rPr>
              <w:t>is</w:t>
            </w:r>
            <w:r>
              <w:rPr>
                <w:rFonts w:cs="Arial"/>
              </w:rPr>
              <w:t xml:space="preserve"> output.</w:t>
            </w:r>
          </w:p>
          <w:p w14:paraId="3EEA45C0" w14:textId="3ECB861C" w:rsidR="000E1214" w:rsidRDefault="00A87198">
            <w:pPr>
              <w:rPr>
                <w:rFonts w:cs="Arial"/>
              </w:rPr>
            </w:pPr>
            <w:r>
              <w:rPr>
                <w:rFonts w:cs="Arial"/>
              </w:rPr>
              <w:t xml:space="preserve">'both' indicates  that, on parsing, both the dfdl:initiator and dfdl:terminator must be present with a dfdl:nilValue to indicate that a nil representation is present. On unparsing the dfdl:initiator followed by the first dfdl:nilValue, followed by the dfdl:terminator </w:t>
            </w:r>
            <w:r w:rsidR="00926C01">
              <w:rPr>
                <w:rFonts w:cs="Arial"/>
              </w:rPr>
              <w:t>is</w:t>
            </w:r>
            <w:r>
              <w:rPr>
                <w:rFonts w:cs="Arial"/>
              </w:rPr>
              <w:t xml:space="preserv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22430D1A" w:rsidR="000E1214" w:rsidRDefault="00A87198">
            <w:pPr>
              <w:rPr>
                <w:rFonts w:cs="Arial"/>
              </w:rPr>
            </w:pPr>
            <w:r>
              <w:t xml:space="preserve">The value of dfdl:nilValueDelimiterPolicy </w:t>
            </w:r>
            <w:r w:rsidR="00AE22DD">
              <w:t>MUST</w:t>
            </w:r>
            <w:r w:rsidR="003B63AE">
              <w:t xml:space="preserve"> </w:t>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20E8CAD5" w:rsidR="000E1214" w:rsidRDefault="00A87198">
            <w:pPr>
              <w:rPr>
                <w:rFonts w:eastAsia="Arial Unicode MS" w:cs="Arial"/>
              </w:rPr>
            </w:pPr>
            <w:r>
              <w:rPr>
                <w:rFonts w:eastAsia="Arial Unicode MS" w:cs="Arial"/>
              </w:rPr>
              <w:t xml:space="preserve">Defaulting occurs as described in </w:t>
            </w:r>
            <w:r w:rsidR="003E209F">
              <w:rPr>
                <w:rFonts w:eastAsia="Arial Unicode MS" w:cs="Arial"/>
              </w:rPr>
              <w:t>Section</w:t>
            </w:r>
            <w:r>
              <w:rPr>
                <w:rFonts w:eastAsia="Arial Unicode MS" w:cs="Arial"/>
              </w:rPr>
              <w:t xml:space="preserve">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87D12" w:rsidRPr="00487D1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57EC58C8" w:rsidR="000E1214" w:rsidRDefault="00A87198">
      <w:pPr>
        <w:pStyle w:val="Caption"/>
      </w:pPr>
      <w:bookmarkStart w:id="6904" w:name="_Toc322911374"/>
      <w:bookmarkStart w:id="6905" w:name="_Toc322911685"/>
      <w:bookmarkStart w:id="6906" w:name="_Toc322911935"/>
      <w:bookmarkStart w:id="6907" w:name="_Toc322912224"/>
      <w:bookmarkStart w:id="6908" w:name="_Toc329093073"/>
      <w:bookmarkStart w:id="6909" w:name="_Toc332701586"/>
      <w:bookmarkStart w:id="6910" w:name="_Toc332701890"/>
      <w:bookmarkStart w:id="6911" w:name="_Toc332711689"/>
      <w:bookmarkStart w:id="6912" w:name="_Toc332711991"/>
      <w:bookmarkStart w:id="6913" w:name="_Toc332712292"/>
      <w:bookmarkStart w:id="6914" w:name="_Toc332724208"/>
      <w:bookmarkStart w:id="6915" w:name="_Toc332724508"/>
      <w:bookmarkStart w:id="6916" w:name="_Toc341102804"/>
      <w:bookmarkStart w:id="6917" w:name="_Toc347241539"/>
      <w:bookmarkStart w:id="6918" w:name="_Toc347744732"/>
      <w:bookmarkStart w:id="6919" w:name="_Toc348984515"/>
      <w:bookmarkStart w:id="6920" w:name="_Toc348984820"/>
      <w:bookmarkStart w:id="6921" w:name="_Toc349037984"/>
      <w:bookmarkStart w:id="6922" w:name="_Toc349038286"/>
      <w:bookmarkStart w:id="6923" w:name="_Toc349042779"/>
      <w:bookmarkStart w:id="6924" w:name="_Toc349642191"/>
      <w:bookmarkStart w:id="6925" w:name="_Toc351912850"/>
      <w:bookmarkStart w:id="6926" w:name="_Toc351914871"/>
      <w:bookmarkStart w:id="6927" w:name="_Toc351915337"/>
      <w:bookmarkStart w:id="6928" w:name="_Toc361231394"/>
      <w:bookmarkStart w:id="6929" w:name="_Toc361231920"/>
      <w:bookmarkStart w:id="6930" w:name="_Toc362445218"/>
      <w:bookmarkStart w:id="6931" w:name="_Toc363909140"/>
      <w:bookmarkStart w:id="6932" w:name="_Toc364463565"/>
      <w:bookmarkStart w:id="6933" w:name="_Toc366078169"/>
      <w:bookmarkStart w:id="6934" w:name="_Toc366078788"/>
      <w:bookmarkStart w:id="6935" w:name="_Toc366079773"/>
      <w:bookmarkStart w:id="6936" w:name="_Toc366080385"/>
      <w:bookmarkStart w:id="6937" w:name="_Toc366080994"/>
      <w:bookmarkStart w:id="6938" w:name="_Toc366505334"/>
      <w:bookmarkStart w:id="6939" w:name="_Toc366508703"/>
      <w:bookmarkStart w:id="6940" w:name="_Toc366513204"/>
      <w:bookmarkStart w:id="6941" w:name="_Toc366574393"/>
      <w:bookmarkStart w:id="6942" w:name="_Toc366578186"/>
      <w:bookmarkStart w:id="6943" w:name="_Toc366578780"/>
      <w:bookmarkStart w:id="6944" w:name="_Toc366579372"/>
      <w:bookmarkStart w:id="6945" w:name="_Toc366579963"/>
      <w:bookmarkStart w:id="6946" w:name="_Toc366580555"/>
      <w:bookmarkStart w:id="6947" w:name="_Toc366581146"/>
      <w:bookmarkStart w:id="6948" w:name="_Toc366581738"/>
      <w:bookmarkStart w:id="6949" w:name="_Toc322911375"/>
      <w:bookmarkStart w:id="6950" w:name="_Toc322911686"/>
      <w:bookmarkStart w:id="6951" w:name="_Toc322911936"/>
      <w:bookmarkStart w:id="6952" w:name="_Toc322912225"/>
      <w:bookmarkStart w:id="6953" w:name="_Toc329093074"/>
      <w:bookmarkStart w:id="6954" w:name="_Toc332701587"/>
      <w:bookmarkStart w:id="6955" w:name="_Toc332701891"/>
      <w:bookmarkStart w:id="6956" w:name="_Toc332711690"/>
      <w:bookmarkStart w:id="6957" w:name="_Toc332711992"/>
      <w:bookmarkStart w:id="6958" w:name="_Toc332712293"/>
      <w:bookmarkStart w:id="6959" w:name="_Toc332724209"/>
      <w:bookmarkStart w:id="6960" w:name="_Toc332724509"/>
      <w:bookmarkStart w:id="6961" w:name="_Toc341102805"/>
      <w:bookmarkStart w:id="6962" w:name="_Toc347241540"/>
      <w:bookmarkStart w:id="6963" w:name="_Toc347744733"/>
      <w:bookmarkStart w:id="6964" w:name="_Toc348984516"/>
      <w:bookmarkStart w:id="6965" w:name="_Toc348984821"/>
      <w:bookmarkStart w:id="6966" w:name="_Toc349037985"/>
      <w:bookmarkStart w:id="6967" w:name="_Toc349038287"/>
      <w:bookmarkStart w:id="6968" w:name="_Toc349042780"/>
      <w:bookmarkStart w:id="6969" w:name="_Toc349642192"/>
      <w:bookmarkStart w:id="6970" w:name="_Toc351912851"/>
      <w:bookmarkStart w:id="6971" w:name="_Toc351914872"/>
      <w:bookmarkStart w:id="6972" w:name="_Toc351915338"/>
      <w:bookmarkStart w:id="6973" w:name="_Toc361231395"/>
      <w:bookmarkStart w:id="6974" w:name="_Toc361231921"/>
      <w:bookmarkStart w:id="6975" w:name="_Toc362445219"/>
      <w:bookmarkStart w:id="6976" w:name="_Toc363909141"/>
      <w:bookmarkStart w:id="6977" w:name="_Toc364463566"/>
      <w:bookmarkStart w:id="6978" w:name="_Toc366078170"/>
      <w:bookmarkStart w:id="6979" w:name="_Toc366078789"/>
      <w:bookmarkStart w:id="6980" w:name="_Toc366079774"/>
      <w:bookmarkStart w:id="6981" w:name="_Toc366080386"/>
      <w:bookmarkStart w:id="6982" w:name="_Toc366080995"/>
      <w:bookmarkStart w:id="6983" w:name="_Toc366505335"/>
      <w:bookmarkStart w:id="6984" w:name="_Toc366508704"/>
      <w:bookmarkStart w:id="6985" w:name="_Toc366513205"/>
      <w:bookmarkStart w:id="6986" w:name="_Toc366574394"/>
      <w:bookmarkStart w:id="6987" w:name="_Toc366578187"/>
      <w:bookmarkStart w:id="6988" w:name="_Toc366578781"/>
      <w:bookmarkStart w:id="6989" w:name="_Toc366579373"/>
      <w:bookmarkStart w:id="6990" w:name="_Toc366579964"/>
      <w:bookmarkStart w:id="6991" w:name="_Toc366580556"/>
      <w:bookmarkStart w:id="6992" w:name="_Toc366581147"/>
      <w:bookmarkStart w:id="6993" w:name="_Toc366581739"/>
      <w:bookmarkStart w:id="6994" w:name="_Toc322911376"/>
      <w:bookmarkStart w:id="6995" w:name="_Toc322911687"/>
      <w:bookmarkStart w:id="6996" w:name="_Toc322911937"/>
      <w:bookmarkStart w:id="6997" w:name="_Toc322912226"/>
      <w:bookmarkStart w:id="6998" w:name="_Toc329093075"/>
      <w:bookmarkStart w:id="6999" w:name="_Toc332701588"/>
      <w:bookmarkStart w:id="7000" w:name="_Toc332701892"/>
      <w:bookmarkStart w:id="7001" w:name="_Toc332711691"/>
      <w:bookmarkStart w:id="7002" w:name="_Toc332711993"/>
      <w:bookmarkStart w:id="7003" w:name="_Toc332712294"/>
      <w:bookmarkStart w:id="7004" w:name="_Toc332724210"/>
      <w:bookmarkStart w:id="7005" w:name="_Toc332724510"/>
      <w:bookmarkStart w:id="7006" w:name="_Toc341102806"/>
      <w:bookmarkStart w:id="7007" w:name="_Toc347241541"/>
      <w:bookmarkStart w:id="7008" w:name="_Toc347744734"/>
      <w:bookmarkStart w:id="7009" w:name="_Toc348984517"/>
      <w:bookmarkStart w:id="7010" w:name="_Toc348984822"/>
      <w:bookmarkStart w:id="7011" w:name="_Toc349037986"/>
      <w:bookmarkStart w:id="7012" w:name="_Toc349038288"/>
      <w:bookmarkStart w:id="7013" w:name="_Toc349042781"/>
      <w:bookmarkStart w:id="7014" w:name="_Toc349642193"/>
      <w:bookmarkStart w:id="7015" w:name="_Toc351912852"/>
      <w:bookmarkStart w:id="7016" w:name="_Toc351914873"/>
      <w:bookmarkStart w:id="7017" w:name="_Toc351915339"/>
      <w:bookmarkStart w:id="7018" w:name="_Toc361231396"/>
      <w:bookmarkStart w:id="7019" w:name="_Toc361231922"/>
      <w:bookmarkStart w:id="7020" w:name="_Toc362445220"/>
      <w:bookmarkStart w:id="7021" w:name="_Toc363909142"/>
      <w:bookmarkStart w:id="7022" w:name="_Toc364463567"/>
      <w:bookmarkStart w:id="7023" w:name="_Toc366078171"/>
      <w:bookmarkStart w:id="7024" w:name="_Toc366078790"/>
      <w:bookmarkStart w:id="7025" w:name="_Toc366079775"/>
      <w:bookmarkStart w:id="7026" w:name="_Toc366080387"/>
      <w:bookmarkStart w:id="7027" w:name="_Toc366080996"/>
      <w:bookmarkStart w:id="7028" w:name="_Toc366505336"/>
      <w:bookmarkStart w:id="7029" w:name="_Toc366508705"/>
      <w:bookmarkStart w:id="7030" w:name="_Toc366513206"/>
      <w:bookmarkStart w:id="7031" w:name="_Toc366574395"/>
      <w:bookmarkStart w:id="7032" w:name="_Toc366578188"/>
      <w:bookmarkStart w:id="7033" w:name="_Toc366578782"/>
      <w:bookmarkStart w:id="7034" w:name="_Toc366579374"/>
      <w:bookmarkStart w:id="7035" w:name="_Toc366579965"/>
      <w:bookmarkStart w:id="7036" w:name="_Toc366580557"/>
      <w:bookmarkStart w:id="7037" w:name="_Toc366581148"/>
      <w:bookmarkStart w:id="7038" w:name="_Toc366581740"/>
      <w:bookmarkStart w:id="7039" w:name="_Toc199516331"/>
      <w:bookmarkStart w:id="7040" w:name="_Toc194983994"/>
      <w:bookmarkStart w:id="7041" w:name="_Toc243112843"/>
      <w:bookmarkStart w:id="7042" w:name="_Ref254775881"/>
      <w:bookmarkStart w:id="7043" w:name="_Toc349042782"/>
      <w:bookmarkStart w:id="7044" w:name="_Toc177399107"/>
      <w:bookmarkStart w:id="7045" w:name="_Toc175057394"/>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r>
        <w:t xml:space="preserve">Table </w:t>
      </w:r>
      <w:r w:rsidR="00FF3CA9">
        <w:fldChar w:fldCharType="begin"/>
      </w:r>
      <w:r w:rsidR="00FF3CA9">
        <w:instrText xml:space="preserve"> SEQ Table \* ARABIC </w:instrText>
      </w:r>
      <w:r w:rsidR="00FF3CA9">
        <w:fldChar w:fldCharType="separate"/>
      </w:r>
      <w:r w:rsidR="00487D12">
        <w:rPr>
          <w:noProof/>
        </w:rPr>
        <w:t>43</w:t>
      </w:r>
      <w:r w:rsidR="00FF3CA9">
        <w:rPr>
          <w:noProof/>
        </w:rPr>
        <w:fldChar w:fldCharType="end"/>
      </w:r>
      <w:r>
        <w:t xml:space="preserve"> Properties for Nillable Elements</w:t>
      </w:r>
    </w:p>
    <w:bookmarkEnd w:id="7039"/>
    <w:bookmarkEnd w:id="7040"/>
    <w:bookmarkEnd w:id="7041"/>
    <w:bookmarkEnd w:id="7042"/>
    <w:bookmarkEnd w:id="7043"/>
    <w:p w14:paraId="1A185355" w14:textId="7A21F198" w:rsidR="000E1214" w:rsidRDefault="00A87198">
      <w:pPr>
        <w:pStyle w:val="nobreak"/>
      </w:pPr>
      <w:r>
        <w:t xml:space="preserve">The DFDL element defaults processing uses XSD default, XSD fixed or dfdl:useNilForDefault to provide a default value. See </w:t>
      </w:r>
      <w:r w:rsidR="003E209F">
        <w:t>Section</w:t>
      </w:r>
      <w:r>
        <w:t xml:space="preserv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for a full description.</w:t>
      </w:r>
    </w:p>
    <w:p w14:paraId="3241A37F" w14:textId="77777777" w:rsidR="000E1214" w:rsidRDefault="00A87198" w:rsidP="00B31DA3">
      <w:pPr>
        <w:pStyle w:val="Heading1"/>
      </w:pPr>
      <w:bookmarkStart w:id="7046" w:name="_Toc322911689"/>
      <w:bookmarkStart w:id="7047" w:name="_Toc322912228"/>
      <w:bookmarkStart w:id="7048" w:name="_Toc329093077"/>
      <w:bookmarkStart w:id="7049" w:name="_Toc332701590"/>
      <w:bookmarkStart w:id="7050" w:name="_Toc332701894"/>
      <w:bookmarkStart w:id="7051" w:name="_Toc332711693"/>
      <w:bookmarkStart w:id="7052" w:name="_Toc332711995"/>
      <w:bookmarkStart w:id="7053" w:name="_Toc332712296"/>
      <w:bookmarkStart w:id="7054" w:name="_Toc332724212"/>
      <w:bookmarkStart w:id="7055" w:name="_Toc332724512"/>
      <w:bookmarkStart w:id="7056" w:name="_Toc341102808"/>
      <w:bookmarkStart w:id="7057" w:name="_Toc347241543"/>
      <w:bookmarkStart w:id="7058" w:name="_Toc347744736"/>
      <w:bookmarkStart w:id="7059" w:name="_Toc348984519"/>
      <w:bookmarkStart w:id="7060" w:name="_Toc348984824"/>
      <w:bookmarkStart w:id="7061" w:name="_Toc349037988"/>
      <w:bookmarkStart w:id="7062" w:name="_Toc349038290"/>
      <w:bookmarkStart w:id="7063" w:name="_Toc349042783"/>
      <w:bookmarkStart w:id="7064" w:name="_Toc349642195"/>
      <w:bookmarkStart w:id="7065" w:name="_Toc351912854"/>
      <w:bookmarkStart w:id="7066" w:name="_Toc351914875"/>
      <w:bookmarkStart w:id="7067" w:name="_Toc351915341"/>
      <w:bookmarkStart w:id="7068" w:name="_Toc361231398"/>
      <w:bookmarkStart w:id="7069" w:name="_Toc361231924"/>
      <w:bookmarkStart w:id="7070" w:name="_Toc362445222"/>
      <w:bookmarkStart w:id="7071" w:name="_Toc363909144"/>
      <w:bookmarkStart w:id="7072" w:name="_Toc364463569"/>
      <w:bookmarkStart w:id="7073" w:name="_Toc366078173"/>
      <w:bookmarkStart w:id="7074" w:name="_Toc366078792"/>
      <w:bookmarkStart w:id="7075" w:name="_Toc366079777"/>
      <w:bookmarkStart w:id="7076" w:name="_Toc366080389"/>
      <w:bookmarkStart w:id="7077" w:name="_Toc366080998"/>
      <w:bookmarkStart w:id="7078" w:name="_Toc366505338"/>
      <w:bookmarkStart w:id="7079" w:name="_Toc366508707"/>
      <w:bookmarkStart w:id="7080" w:name="_Toc366513208"/>
      <w:bookmarkStart w:id="7081" w:name="_Toc366574397"/>
      <w:bookmarkStart w:id="7082" w:name="_Toc366578190"/>
      <w:bookmarkStart w:id="7083" w:name="_Toc366578784"/>
      <w:bookmarkStart w:id="7084" w:name="_Toc366579376"/>
      <w:bookmarkStart w:id="7085" w:name="_Toc366579967"/>
      <w:bookmarkStart w:id="7086" w:name="_Toc366580559"/>
      <w:bookmarkStart w:id="7087" w:name="_Toc366581150"/>
      <w:bookmarkStart w:id="7088" w:name="_Toc366581742"/>
      <w:bookmarkStart w:id="7089" w:name="_Toc199515707"/>
      <w:bookmarkStart w:id="7090" w:name="_Toc199515895"/>
      <w:bookmarkStart w:id="7091" w:name="_Toc199516334"/>
      <w:bookmarkStart w:id="7092" w:name="_Toc199841890"/>
      <w:bookmarkStart w:id="7093" w:name="_Toc199844456"/>
      <w:bookmarkStart w:id="7094" w:name="_Toc199515708"/>
      <w:bookmarkStart w:id="7095" w:name="_Toc199515896"/>
      <w:bookmarkStart w:id="7096" w:name="_Toc199516335"/>
      <w:bookmarkStart w:id="7097" w:name="_Toc199841891"/>
      <w:bookmarkStart w:id="7098" w:name="_Toc199844457"/>
      <w:bookmarkStart w:id="7099" w:name="_Toc199515709"/>
      <w:bookmarkStart w:id="7100" w:name="_Toc199515897"/>
      <w:bookmarkStart w:id="7101" w:name="_Toc199516336"/>
      <w:bookmarkStart w:id="7102" w:name="_Toc199841892"/>
      <w:bookmarkStart w:id="7103" w:name="_Toc199844458"/>
      <w:bookmarkStart w:id="7104" w:name="_Toc199515710"/>
      <w:bookmarkStart w:id="7105" w:name="_Toc199515898"/>
      <w:bookmarkStart w:id="7106" w:name="_Toc199516337"/>
      <w:bookmarkStart w:id="7107" w:name="_Toc199841893"/>
      <w:bookmarkStart w:id="7108" w:name="_Toc199844459"/>
      <w:bookmarkStart w:id="7109" w:name="_Sequence_Groups"/>
      <w:bookmarkStart w:id="7110" w:name="_Toc199516339"/>
      <w:bookmarkStart w:id="7111" w:name="_Toc194983998"/>
      <w:bookmarkStart w:id="7112" w:name="_Toc243112845"/>
      <w:bookmarkStart w:id="7113" w:name="_Ref255476240"/>
      <w:bookmarkStart w:id="7114" w:name="_Toc349042784"/>
      <w:bookmarkStart w:id="7115" w:name="_Ref38542599"/>
      <w:bookmarkStart w:id="7116" w:name="_Ref38542608"/>
      <w:bookmarkStart w:id="7117" w:name="_Toc62570181"/>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r>
        <w:t>Sequence Groups</w:t>
      </w:r>
      <w:bookmarkEnd w:id="7044"/>
      <w:bookmarkEnd w:id="7045"/>
      <w:bookmarkEnd w:id="7110"/>
      <w:bookmarkEnd w:id="7111"/>
      <w:bookmarkEnd w:id="7112"/>
      <w:bookmarkEnd w:id="7113"/>
      <w:bookmarkEnd w:id="7114"/>
      <w:bookmarkEnd w:id="7115"/>
      <w:bookmarkEnd w:id="7116"/>
      <w:bookmarkEnd w:id="7117"/>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F44235E" w:rsidR="000E1214" w:rsidRDefault="00A87198">
            <w:r>
              <w:t xml:space="preserve">When 'ordered', this property means that the contained items of the sequence </w:t>
            </w:r>
            <w:r w:rsidR="00926C01">
              <w:t>are</w:t>
            </w:r>
            <w:r>
              <w:t xml:space="preserve"> </w:t>
            </w:r>
            <w:r w:rsidR="007D44D0">
              <w:t>expected</w:t>
            </w:r>
            <w:r>
              <w:t xml:space="preserve"> in the same order that they appear in the schema, which is called schema-definition-order.</w:t>
            </w:r>
          </w:p>
          <w:p w14:paraId="2343A934" w14:textId="4EC59BE0" w:rsidR="000E1214" w:rsidRDefault="00A87198">
            <w:r>
              <w:t xml:space="preserve">When 'unordered', this property means that the items of the sequence </w:t>
            </w:r>
            <w:r w:rsidR="00926C01">
              <w:t>are</w:t>
            </w:r>
            <w:r>
              <w:t xml:space="preserve"> </w:t>
            </w:r>
            <w:r w:rsidR="007D44D0">
              <w:t>expected</w:t>
            </w:r>
            <w:r>
              <w:t xml:space="preserve">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0DF9BFC3" w:rsidR="000E1214" w:rsidRDefault="00A87198">
            <w:r>
              <w:t xml:space="preserve">If the child is optional then it is known to exist when its initiator has been found. Any subsequent error parsing the child </w:t>
            </w:r>
            <w:r w:rsidR="00AE2C08">
              <w:t xml:space="preserve">does </w:t>
            </w:r>
            <w:r>
              <w:t>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64ABBF46" w:rsidR="000E1214" w:rsidRDefault="00A87198">
      <w:pPr>
        <w:pStyle w:val="Caption"/>
      </w:pPr>
      <w:bookmarkStart w:id="7118" w:name="_Toc199516340"/>
      <w:bookmarkStart w:id="7119" w:name="_Toc194983999"/>
      <w:bookmarkStart w:id="7120" w:name="_Toc175057395"/>
      <w:r>
        <w:t xml:space="preserve">Table </w:t>
      </w:r>
      <w:r w:rsidR="00FF3CA9">
        <w:fldChar w:fldCharType="begin"/>
      </w:r>
      <w:r w:rsidR="00FF3CA9">
        <w:instrText xml:space="preserve"> SEQ Table \* ARABIC </w:instrText>
      </w:r>
      <w:r w:rsidR="00FF3CA9">
        <w:fldChar w:fldCharType="separate"/>
      </w:r>
      <w:r w:rsidR="00487D12">
        <w:rPr>
          <w:noProof/>
        </w:rPr>
        <w:t>44</w:t>
      </w:r>
      <w:r w:rsidR="00FF3CA9">
        <w:rPr>
          <w:noProof/>
        </w:rPr>
        <w:fldChar w:fldCharType="end"/>
      </w:r>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B31DA3">
      <w:pPr>
        <w:pStyle w:val="Heading2"/>
      </w:pPr>
      <w:bookmarkStart w:id="7121" w:name="_Toc243112846"/>
      <w:bookmarkStart w:id="7122" w:name="_Toc349042785"/>
      <w:bookmarkStart w:id="7123" w:name="_Toc62570182"/>
      <w:r>
        <w:t>Empty Sequences</w:t>
      </w:r>
      <w:bookmarkEnd w:id="7118"/>
      <w:bookmarkEnd w:id="7119"/>
      <w:bookmarkEnd w:id="7121"/>
      <w:bookmarkEnd w:id="7122"/>
      <w:bookmarkEnd w:id="7123"/>
    </w:p>
    <w:p w14:paraId="748045E5" w14:textId="4C48099E"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w:t>
      </w:r>
      <w:r w:rsidR="00B31DA3">
        <w:t>Processing Error</w:t>
      </w:r>
      <w:r>
        <w:t xml:space="preserve">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7124" w:name="_Toc322911380"/>
      <w:bookmarkStart w:id="7125" w:name="_Toc322911692"/>
      <w:bookmarkStart w:id="7126" w:name="_Toc322911941"/>
      <w:bookmarkStart w:id="7127" w:name="_Toc322912231"/>
      <w:bookmarkStart w:id="7128" w:name="_Toc329093080"/>
      <w:bookmarkStart w:id="7129" w:name="_Toc332701593"/>
      <w:bookmarkStart w:id="7130" w:name="_Toc332701897"/>
      <w:bookmarkStart w:id="7131" w:name="_Toc332711696"/>
      <w:bookmarkStart w:id="7132" w:name="_Toc332711998"/>
      <w:bookmarkStart w:id="7133" w:name="_Toc332712299"/>
      <w:bookmarkStart w:id="7134" w:name="_Toc332724215"/>
      <w:bookmarkStart w:id="7135" w:name="_Toc332724515"/>
      <w:bookmarkStart w:id="7136" w:name="_Toc341102811"/>
      <w:bookmarkStart w:id="7137" w:name="_Toc347241546"/>
      <w:bookmarkStart w:id="7138" w:name="_Toc347744739"/>
      <w:bookmarkStart w:id="7139" w:name="_Toc348984522"/>
      <w:bookmarkStart w:id="7140" w:name="_Toc348984827"/>
      <w:bookmarkStart w:id="7141" w:name="_Toc349037991"/>
      <w:bookmarkStart w:id="7142" w:name="_Toc349038293"/>
      <w:bookmarkStart w:id="7143" w:name="_Toc349042786"/>
      <w:bookmarkStart w:id="7144" w:name="_Toc349642198"/>
      <w:bookmarkStart w:id="7145" w:name="_Toc351912857"/>
      <w:bookmarkStart w:id="7146" w:name="_Toc351914878"/>
      <w:bookmarkStart w:id="7147" w:name="_Toc351915344"/>
      <w:bookmarkStart w:id="7148" w:name="_Toc361231401"/>
      <w:bookmarkStart w:id="7149" w:name="_Toc361231927"/>
      <w:bookmarkStart w:id="7150" w:name="_Toc362445225"/>
      <w:bookmarkStart w:id="7151" w:name="_Toc363909147"/>
      <w:bookmarkStart w:id="7152" w:name="_Toc364463572"/>
      <w:bookmarkStart w:id="7153" w:name="_Toc366078176"/>
      <w:bookmarkStart w:id="7154" w:name="_Toc366078795"/>
      <w:bookmarkStart w:id="7155" w:name="_Toc366079780"/>
      <w:bookmarkStart w:id="7156" w:name="_Toc366080392"/>
      <w:bookmarkStart w:id="7157" w:name="_Toc366081001"/>
      <w:bookmarkStart w:id="7158" w:name="_Toc366505341"/>
      <w:bookmarkStart w:id="7159" w:name="_Toc366508710"/>
      <w:bookmarkStart w:id="7160" w:name="_Toc366513211"/>
      <w:bookmarkStart w:id="7161" w:name="_Toc366574400"/>
      <w:bookmarkStart w:id="7162" w:name="_Toc366578193"/>
      <w:bookmarkStart w:id="7163" w:name="_Toc366578787"/>
      <w:bookmarkStart w:id="7164" w:name="_Toc366579379"/>
      <w:bookmarkStart w:id="7165" w:name="_Toc366579970"/>
      <w:bookmarkStart w:id="7166" w:name="_Toc366580562"/>
      <w:bookmarkStart w:id="7167" w:name="_Toc366581153"/>
      <w:bookmarkStart w:id="7168" w:name="_Toc366581745"/>
      <w:bookmarkStart w:id="7169" w:name="_Ref255896230"/>
      <w:bookmarkStart w:id="7170" w:name="_Ref255896225"/>
      <w:bookmarkStart w:id="7171" w:name="_Ref255896215"/>
      <w:bookmarkStart w:id="7172" w:name="_Toc243112848"/>
      <w:bookmarkStart w:id="7173" w:name="_Toc194984001"/>
      <w:bookmarkStart w:id="7174" w:name="_Toc199516342"/>
      <w:bookmarkStart w:id="7175" w:name="_Toc177399108"/>
      <w:bookmarkStart w:id="7176" w:name="_Toc349042787"/>
      <w:bookmarkStart w:id="7177" w:name="_Ref362445886"/>
      <w:bookmarkStart w:id="7178" w:name="_Ref362445872"/>
      <w:bookmarkStart w:id="7179" w:name="_Toc6257018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r>
        <w:t>Sequence Groups</w:t>
      </w:r>
      <w:bookmarkEnd w:id="7120"/>
      <w:r>
        <w:t xml:space="preserve"> with </w:t>
      </w:r>
      <w:bookmarkEnd w:id="7169"/>
      <w:bookmarkEnd w:id="7170"/>
      <w:bookmarkEnd w:id="7171"/>
      <w:bookmarkEnd w:id="7172"/>
      <w:bookmarkEnd w:id="7173"/>
      <w:bookmarkEnd w:id="7174"/>
      <w:bookmarkEnd w:id="7175"/>
      <w:bookmarkEnd w:id="7176"/>
      <w:r>
        <w:t>Separators</w:t>
      </w:r>
      <w:bookmarkEnd w:id="7177"/>
      <w:bookmarkEnd w:id="7178"/>
      <w:bookmarkEnd w:id="7179"/>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12632C">
      <w:pPr>
        <w:numPr>
          <w:ilvl w:val="0"/>
          <w:numId w:val="93"/>
        </w:numPr>
      </w:pPr>
      <w:r>
        <w:t>A separator has alternative potential representations in the data.</w:t>
      </w:r>
    </w:p>
    <w:p w14:paraId="3A5B21E6" w14:textId="77777777" w:rsidR="000E1214" w:rsidRDefault="00A87198" w:rsidP="0012632C">
      <w:pPr>
        <w:numPr>
          <w:ilvl w:val="0"/>
          <w:numId w:val="93"/>
        </w:numPr>
      </w:pPr>
      <w:r>
        <w:t>A separator is placed before, after, or between occurrences in the data.</w:t>
      </w:r>
    </w:p>
    <w:p w14:paraId="55304ED8" w14:textId="77777777" w:rsidR="000E1214" w:rsidRDefault="00A87198" w:rsidP="0012632C">
      <w:pPr>
        <w:numPr>
          <w:ilvl w:val="0"/>
          <w:numId w:val="93"/>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0FC5F8F8" w:rsidR="000E1214" w:rsidRDefault="00A87198">
      <w:r>
        <w:t xml:space="preserve">These properties combine to define the syntax for a sequence group with dfdl:sequenceKind 'ordered'. Not all combinations of the properties give rise to consistent syntax, so some combinations are disallowed and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22EDBE86"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entities are allowed.</w:t>
            </w:r>
          </w:p>
          <w:p w14:paraId="0CCF0611"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Byte Value entities ( %#rXX; ) are allowed.</w:t>
            </w:r>
          </w:p>
          <w:p w14:paraId="7D286807"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Class ES is not allowed.</w:t>
            </w:r>
          </w:p>
          <w:p w14:paraId="122BDB0B" w14:textId="77777777" w:rsidR="000E1214" w:rsidRPr="00E112C9" w:rsidRDefault="00A87198" w:rsidP="0012632C">
            <w:pPr>
              <w:pStyle w:val="ListParagraph"/>
              <w:numPr>
                <w:ilvl w:val="0"/>
                <w:numId w:val="178"/>
              </w:numPr>
              <w:rPr>
                <w:rFonts w:eastAsia="Arial Unicode MS"/>
              </w:rPr>
            </w:pPr>
            <w:r w:rsidRPr="00E112C9">
              <w:rPr>
                <w:rFonts w:eastAsia="Arial Unicode MS"/>
              </w:rPr>
              <w:t xml:space="preserve">DFDL Character Classes NL, WSP, WSP+, and WSP* are allowed. </w:t>
            </w:r>
          </w:p>
          <w:p w14:paraId="377EEA45" w14:textId="77777777" w:rsidR="000E1214" w:rsidRPr="00E112C9" w:rsidRDefault="00A87198" w:rsidP="0012632C">
            <w:pPr>
              <w:pStyle w:val="ListParagraph"/>
              <w:numPr>
                <w:ilvl w:val="0"/>
                <w:numId w:val="178"/>
              </w:numPr>
              <w:rPr>
                <w:rFonts w:eastAsia="Arial Unicode MS"/>
              </w:rPr>
            </w:pPr>
            <w:r w:rsidRPr="00E112C9">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283F1500"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sidR="00926C01">
              <w:rPr>
                <w:rFonts w:cs="Arial"/>
                <w:lang w:eastAsia="en-GB"/>
              </w:rPr>
              <w:t>are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1715730D" w:rsidR="000E1214" w:rsidRDefault="00A87198">
            <w:pPr>
              <w:rPr>
                <w:rFonts w:eastAsia="Arial Unicode MS" w:cs="Arial"/>
              </w:rPr>
            </w:pPr>
            <w:r>
              <w:rPr>
                <w:rFonts w:eastAsia="Arial Unicode MS" w:cs="Arial"/>
              </w:rPr>
              <w:t xml:space="preserve">If a child element uses an escape scheme, then the escape scheme also applies to any separator; hence, if the separator appears within the element value, it </w:t>
            </w:r>
            <w:r w:rsidR="00926C01">
              <w:rPr>
                <w:rFonts w:eastAsia="Arial Unicode MS" w:cs="Arial"/>
              </w:rPr>
              <w:t>is</w:t>
            </w:r>
            <w:r>
              <w:rPr>
                <w:rFonts w:eastAsia="Arial Unicode MS" w:cs="Arial"/>
              </w:rPr>
              <w:t xml:space="preserv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AC7697F" w:rsidR="000E1214" w:rsidRDefault="00A87198">
            <w:pPr>
              <w:rPr>
                <w:rFonts w:eastAsia="Arial Unicode MS" w:cs="Arial"/>
              </w:rPr>
            </w:pPr>
            <w:r>
              <w:rPr>
                <w:rFonts w:eastAsia="Arial Unicode MS" w:cs="Arial"/>
              </w:rPr>
              <w:t xml:space="preserve">See </w:t>
            </w:r>
            <w:r w:rsidR="003E209F">
              <w:rPr>
                <w:rFonts w:eastAsia="Arial Unicode MS" w:cs="Arial"/>
              </w:rPr>
              <w:t>Section</w:t>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87D1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87D12" w:rsidRPr="00487D1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126FEF39" w:rsidR="000E1214" w:rsidRDefault="00A87198">
      <w:pPr>
        <w:pStyle w:val="Caption"/>
        <w:rPr>
          <w:rFonts w:cs="Arial"/>
        </w:rPr>
      </w:pPr>
      <w:bookmarkStart w:id="7180" w:name="_Toc322911382"/>
      <w:bookmarkStart w:id="7181" w:name="_Toc322911694"/>
      <w:bookmarkStart w:id="7182" w:name="_Toc322911943"/>
      <w:bookmarkStart w:id="7183" w:name="_Toc322912233"/>
      <w:bookmarkStart w:id="7184" w:name="_Toc329093090"/>
      <w:bookmarkStart w:id="7185" w:name="_Toc332701603"/>
      <w:bookmarkStart w:id="7186" w:name="_Toc332701907"/>
      <w:bookmarkStart w:id="7187" w:name="_Toc332711706"/>
      <w:bookmarkStart w:id="7188" w:name="_Toc332712008"/>
      <w:bookmarkStart w:id="7189" w:name="_Toc332712309"/>
      <w:bookmarkStart w:id="7190" w:name="_Toc332724225"/>
      <w:bookmarkStart w:id="7191" w:name="_Toc332724525"/>
      <w:bookmarkStart w:id="7192" w:name="_Toc341102821"/>
      <w:bookmarkStart w:id="7193" w:name="_Toc347241556"/>
      <w:bookmarkStart w:id="7194" w:name="_Toc347744749"/>
      <w:bookmarkStart w:id="7195" w:name="_Toc348984532"/>
      <w:bookmarkStart w:id="7196" w:name="_Toc348984837"/>
      <w:bookmarkStart w:id="7197" w:name="_Toc349038001"/>
      <w:bookmarkStart w:id="7198" w:name="_Toc349038303"/>
      <w:bookmarkStart w:id="7199" w:name="_Toc349642200"/>
      <w:bookmarkStart w:id="7200" w:name="_Toc177971278"/>
      <w:bookmarkStart w:id="7201" w:name="_Toc179335620"/>
      <w:bookmarkStart w:id="7202" w:name="_Toc179788314"/>
      <w:bookmarkStart w:id="7203" w:name="_Toc182890424"/>
      <w:bookmarkStart w:id="7204" w:name="_Toc182973759"/>
      <w:bookmarkStart w:id="7205" w:name="_Toc183429615"/>
      <w:bookmarkStart w:id="7206" w:name="_Toc322911383"/>
      <w:bookmarkStart w:id="7207" w:name="_Toc322911695"/>
      <w:bookmarkStart w:id="7208" w:name="_Toc322911944"/>
      <w:bookmarkStart w:id="7209" w:name="_Toc322912234"/>
      <w:bookmarkStart w:id="7210" w:name="_Toc329093091"/>
      <w:bookmarkStart w:id="7211" w:name="_Toc332701604"/>
      <w:bookmarkStart w:id="7212" w:name="_Toc332701908"/>
      <w:bookmarkStart w:id="7213" w:name="_Toc332711707"/>
      <w:bookmarkStart w:id="7214" w:name="_Toc332712009"/>
      <w:bookmarkStart w:id="7215" w:name="_Toc332712310"/>
      <w:bookmarkStart w:id="7216" w:name="_Toc332724226"/>
      <w:bookmarkStart w:id="7217" w:name="_Toc332724526"/>
      <w:bookmarkStart w:id="7218" w:name="_Toc341102822"/>
      <w:bookmarkStart w:id="7219" w:name="_Toc347241557"/>
      <w:bookmarkStart w:id="7220" w:name="_Toc347744750"/>
      <w:bookmarkStart w:id="7221" w:name="_Toc348984533"/>
      <w:bookmarkStart w:id="7222" w:name="_Toc348984838"/>
      <w:bookmarkStart w:id="7223" w:name="_Toc349038002"/>
      <w:bookmarkStart w:id="7224" w:name="_Toc349038304"/>
      <w:bookmarkStart w:id="7225" w:name="_Toc349642201"/>
      <w:bookmarkStart w:id="7226" w:name="_Ref274739893"/>
      <w:bookmarkStart w:id="7227" w:name="_Ref274739899"/>
      <w:bookmarkStart w:id="7228" w:name="_Toc177399109"/>
      <w:bookmarkStart w:id="7229" w:name="_Toc175057396"/>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r>
        <w:t xml:space="preserve">Table </w:t>
      </w:r>
      <w:r w:rsidR="00FF3CA9">
        <w:fldChar w:fldCharType="begin"/>
      </w:r>
      <w:r w:rsidR="00FF3CA9">
        <w:instrText xml:space="preserve"> SEQ Table \* ARABIC </w:instrText>
      </w:r>
      <w:r w:rsidR="00FF3CA9">
        <w:fldChar w:fldCharType="separate"/>
      </w:r>
      <w:r w:rsidR="00487D12">
        <w:rPr>
          <w:noProof/>
        </w:rPr>
        <w:t>45</w:t>
      </w:r>
      <w:r w:rsidR="00FF3CA9">
        <w:rPr>
          <w:noProof/>
        </w:rPr>
        <w:fldChar w:fldCharType="end"/>
      </w:r>
      <w:r>
        <w:t xml:space="preserve"> Properties for Sequence Groups with Separators</w:t>
      </w:r>
    </w:p>
    <w:p w14:paraId="593191CE" w14:textId="77777777" w:rsidR="000E1214" w:rsidRDefault="00A87198" w:rsidP="00996DD5">
      <w:pPr>
        <w:pStyle w:val="Heading3"/>
        <w:rPr>
          <w:rFonts w:eastAsia="Times New Roman"/>
        </w:rPr>
      </w:pPr>
      <w:bookmarkStart w:id="7230" w:name="_Toc349042788"/>
      <w:bookmarkStart w:id="7231" w:name="_Ref362373313"/>
      <w:bookmarkStart w:id="7232" w:name="_Ref362373324"/>
      <w:bookmarkStart w:id="7233" w:name="_Toc62570184"/>
      <w:r>
        <w:rPr>
          <w:rFonts w:eastAsia="Times New Roman"/>
        </w:rPr>
        <w:t>Separators</w:t>
      </w:r>
      <w:bookmarkEnd w:id="7226"/>
      <w:bookmarkEnd w:id="7227"/>
      <w:bookmarkEnd w:id="7230"/>
      <w:r>
        <w:rPr>
          <w:rFonts w:eastAsia="Times New Roman"/>
        </w:rPr>
        <w:t xml:space="preserve"> and Suppression</w:t>
      </w:r>
      <w:bookmarkEnd w:id="7231"/>
      <w:bookmarkEnd w:id="7232"/>
      <w:bookmarkEnd w:id="7233"/>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Pr="00E112C9" w:rsidRDefault="00A87198" w:rsidP="0012632C">
      <w:pPr>
        <w:pStyle w:val="ListParagraph"/>
        <w:numPr>
          <w:ilvl w:val="0"/>
          <w:numId w:val="179"/>
        </w:numPr>
      </w:pPr>
      <w:r w:rsidRPr="00E112C9">
        <w:t>Whether element occurrences are optional or required</w:t>
      </w:r>
    </w:p>
    <w:p w14:paraId="6922CB86" w14:textId="77777777" w:rsidR="000E1214" w:rsidRPr="00E112C9" w:rsidRDefault="00A87198" w:rsidP="0012632C">
      <w:pPr>
        <w:pStyle w:val="ListParagraph"/>
        <w:numPr>
          <w:ilvl w:val="0"/>
          <w:numId w:val="179"/>
        </w:numPr>
      </w:pPr>
      <w:r w:rsidRPr="00E112C9">
        <w:t>Whether the occurrences (element or group) have a zero-length representation</w:t>
      </w:r>
    </w:p>
    <w:p w14:paraId="76E6CAF6" w14:textId="77777777" w:rsidR="000E1214" w:rsidRPr="00E112C9" w:rsidRDefault="00A87198" w:rsidP="0012632C">
      <w:pPr>
        <w:pStyle w:val="ListParagraph"/>
        <w:numPr>
          <w:ilvl w:val="0"/>
          <w:numId w:val="179"/>
        </w:numPr>
      </w:pPr>
      <w:r w:rsidRPr="00E112C9">
        <w:t>Whether occurrences (element or group) are trailing</w:t>
      </w:r>
    </w:p>
    <w:p w14:paraId="0F05462B" w14:textId="77777777" w:rsidR="000E1214" w:rsidRPr="00E112C9" w:rsidRDefault="00A87198" w:rsidP="0012632C">
      <w:pPr>
        <w:pStyle w:val="ListParagraph"/>
        <w:numPr>
          <w:ilvl w:val="0"/>
          <w:numId w:val="179"/>
        </w:numPr>
      </w:pPr>
      <w:r w:rsidRPr="00E112C9">
        <w:t>Whether the sequence is positional</w:t>
      </w:r>
    </w:p>
    <w:p w14:paraId="58618A67" w14:textId="77777777" w:rsidR="000E1214" w:rsidRPr="00E112C9" w:rsidRDefault="00A87198" w:rsidP="0012632C">
      <w:pPr>
        <w:pStyle w:val="ListParagraph"/>
        <w:numPr>
          <w:ilvl w:val="0"/>
          <w:numId w:val="179"/>
        </w:numPr>
      </w:pPr>
      <w:r w:rsidRPr="00E112C9">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2F35E5A6"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996DD5">
      <w:pPr>
        <w:pStyle w:val="Heading3"/>
        <w:rPr>
          <w:rFonts w:eastAsia="Times New Roman"/>
        </w:rPr>
      </w:pPr>
      <w:bookmarkStart w:id="7234" w:name="_Toc361231404"/>
      <w:bookmarkStart w:id="7235" w:name="_Toc361231930"/>
      <w:bookmarkStart w:id="7236" w:name="_Toc362445228"/>
      <w:bookmarkStart w:id="7237" w:name="_Toc363909150"/>
      <w:bookmarkStart w:id="7238" w:name="_Toc364463575"/>
      <w:bookmarkStart w:id="7239" w:name="_Toc366078179"/>
      <w:bookmarkStart w:id="7240" w:name="_Toc366078798"/>
      <w:bookmarkStart w:id="7241" w:name="_Toc366079783"/>
      <w:bookmarkStart w:id="7242" w:name="_Toc366080395"/>
      <w:bookmarkStart w:id="7243" w:name="_Toc366081004"/>
      <w:bookmarkStart w:id="7244" w:name="_Toc366505344"/>
      <w:bookmarkStart w:id="7245" w:name="_Toc366508713"/>
      <w:bookmarkStart w:id="7246" w:name="_Toc366513214"/>
      <w:bookmarkStart w:id="7247" w:name="_Toc366574403"/>
      <w:bookmarkStart w:id="7248" w:name="_Toc366578196"/>
      <w:bookmarkStart w:id="7249" w:name="_Toc366578790"/>
      <w:bookmarkStart w:id="7250" w:name="_Toc366579382"/>
      <w:bookmarkStart w:id="7251" w:name="_Toc366579973"/>
      <w:bookmarkStart w:id="7252" w:name="_Toc366580565"/>
      <w:bookmarkStart w:id="7253" w:name="_Toc366581156"/>
      <w:bookmarkStart w:id="7254" w:name="_Toc366581748"/>
      <w:bookmarkStart w:id="7255" w:name="_Toc349042789"/>
      <w:bookmarkStart w:id="7256" w:name="_Toc62570185"/>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r>
        <w:rPr>
          <w:rFonts w:eastAsia="Times New Roman"/>
        </w:rPr>
        <w:t>Parsing</w:t>
      </w:r>
      <w:bookmarkEnd w:id="7255"/>
      <w:r>
        <w:rPr>
          <w:rFonts w:eastAsia="Times New Roman"/>
        </w:rPr>
        <w:t xml:space="preserve"> Sequence Groups with Separators</w:t>
      </w:r>
      <w:bookmarkEnd w:id="7256"/>
    </w:p>
    <w:p w14:paraId="02DC7D3B" w14:textId="454698D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87D1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257"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34C7CD1B"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47</w:t>
      </w:r>
      <w:r w:rsidR="00FF3CA9">
        <w:rPr>
          <w:noProof/>
        </w:rPr>
        <w:fldChar w:fldCharType="end"/>
      </w:r>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258" w:name="_Toc318471276"/>
      <w:bookmarkEnd w:id="7257"/>
      <w:r>
        <w:rPr>
          <w:b/>
          <w:i/>
        </w:rPr>
        <w:t>RepDef(min)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7258"/>
    </w:p>
    <w:p w14:paraId="239BE27A" w14:textId="3F3BD8CC" w:rsidR="000E1214" w:rsidRDefault="00A87198">
      <w:bookmarkStart w:id="7259"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259"/>
    </w:p>
    <w:p w14:paraId="2E4C198B" w14:textId="3CC575DB" w:rsidR="000E1214" w:rsidRDefault="00A87198">
      <w:bookmarkStart w:id="7260" w:name="_Toc318471278"/>
      <w:r>
        <w:rPr>
          <w:b/>
          <w:i/>
        </w:rPr>
        <w:t>RepNonZero(1)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7260"/>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5E30B60D" w:rsidR="000E1214" w:rsidRDefault="00A87198">
      <w:pPr>
        <w:pStyle w:val="nobreak"/>
        <w:rPr>
          <w:lang w:eastAsia="en-GB"/>
        </w:rPr>
      </w:pPr>
      <w:r>
        <w:rPr>
          <w:lang w:eastAsia="en-GB"/>
        </w:rPr>
        <w:t>In the matrix abovethere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rsidP="0012632C">
      <w:pPr>
        <w:numPr>
          <w:ilvl w:val="0"/>
          <w:numId w:val="95"/>
        </w:numPr>
      </w:pPr>
      <w:r>
        <w:t xml:space="preserve">If a sequence has dfdl:separatorSuppressionPolicy 'never'; </w:t>
      </w:r>
    </w:p>
    <w:p w14:paraId="5A6F042F" w14:textId="77777777" w:rsidR="000E1214" w:rsidRDefault="00A87198" w:rsidP="0012632C">
      <w:pPr>
        <w:numPr>
          <w:ilvl w:val="0"/>
          <w:numId w:val="95"/>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3BBD5A0A" w:rsidR="000E1214" w:rsidRDefault="00A87198">
      <w:r>
        <w:t>Since XSD minOccurs='0', the first term, RepDef(min) vanishes</w:t>
      </w:r>
      <w:r w:rsidR="007D44D0">
        <w:t>, leaving</w:t>
      </w:r>
      <w:r w:rsidR="001A40E6">
        <w:t>:</w:t>
      </w:r>
    </w:p>
    <w:p w14:paraId="55E18BEE" w14:textId="77777777" w:rsidR="000E1214" w:rsidRDefault="00A87198">
      <w:pPr>
        <w:ind w:left="720"/>
        <w:rPr>
          <w:i/>
        </w:rPr>
      </w:pPr>
      <w:r>
        <w:rPr>
          <w:i/>
        </w:rPr>
        <w:t>Rep(M &lt; max - min) ~ RepNonZero(1)</w:t>
      </w:r>
    </w:p>
    <w:p w14:paraId="48C20553" w14:textId="6ABCE636" w:rsidR="000E1214" w:rsidRDefault="00A87198">
      <w:r>
        <w:t xml:space="preserve">Note Rep(M) permits absent representations, and if encountered they </w:t>
      </w:r>
      <w:r w:rsidR="00AE2C08">
        <w:t xml:space="preserve">are </w:t>
      </w:r>
      <w:r>
        <w:t xml:space="preserve">simply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6BD89961" w:rsidR="000E1214" w:rsidRDefault="00A87198">
      <w:r>
        <w:t xml:space="preserve">also parses because absent representations are accepted, but only one item appears in the </w:t>
      </w:r>
      <w:r w:rsidR="00933F0E">
        <w:t>Infoset</w:t>
      </w:r>
      <w:r>
        <w:t xml:space="preserve">.(The fact that the occurrence </w:t>
      </w:r>
      <w:r w:rsidR="00357AA1">
        <w:t xml:space="preserve">is </w:t>
      </w:r>
      <w:r>
        <w:t xml:space="preserve">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1093B0E4" w:rsidR="000E1214" w:rsidRDefault="00A87198">
      <w:r>
        <w:t xml:space="preserve">causes a </w:t>
      </w:r>
      <w:r w:rsidR="00B31DA3">
        <w:t>Processing Error</w:t>
      </w:r>
      <w:r>
        <w:t xml:space="preserve">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38E871F" w:rsidR="000E1214" w:rsidRDefault="00A87198">
      <w:r>
        <w:t xml:space="preserve">which previously parsed successfully would now cause a </w:t>
      </w:r>
      <w:r w:rsidR="00B31DA3">
        <w:t>Processing Error</w:t>
      </w:r>
      <w:r>
        <w:t xml:space="preserve">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w:t>
      </w:r>
      <w:r w:rsidR="001240CB">
        <w:t xml:space="preserve"> </w:t>
      </w:r>
      <w:r>
        <w:t>parse</w:t>
      </w:r>
      <w:r w:rsidR="00AE2C08">
        <w:t>s</w:t>
      </w:r>
      <w:r>
        <w:t xml:space="preserv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5DE265C2" w:rsidR="000E1214" w:rsidRDefault="00A87198">
      <w:r>
        <w:t>In this case the Infoset contain</w:t>
      </w:r>
      <w:r w:rsidR="00AE2C08">
        <w:t>s</w:t>
      </w:r>
      <w:r>
        <w:t xml:space="preserve">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73584BC3" w:rsidR="000E1214" w:rsidRDefault="00A87198">
      <w:r>
        <w:t xml:space="preserve">In this case the final trailing separator is tolerated, though when unparsing this final trailing separator would not be created. This is a case where what is parsed </w:t>
      </w:r>
      <w:r w:rsidR="00AE2C08">
        <w:t xml:space="preserve">is </w:t>
      </w:r>
      <w:r>
        <w:t>not</w:t>
      </w:r>
      <w:r w:rsidR="001240CB">
        <w:t xml:space="preserve"> </w:t>
      </w:r>
      <w:r>
        <w:t xml:space="preserve">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261" w:name="_Ref25588773"/>
      <w:r>
        <w:rPr>
          <w:rFonts w:eastAsia="Times New Roman"/>
        </w:rPr>
        <w:t>Parsing Child Groups within Separated Sequences</w:t>
      </w:r>
      <w:bookmarkEnd w:id="7261"/>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Pr="00E112C9" w:rsidRDefault="00A87198" w:rsidP="0012632C">
      <w:pPr>
        <w:pStyle w:val="ListParagraph"/>
        <w:numPr>
          <w:ilvl w:val="0"/>
          <w:numId w:val="180"/>
        </w:numPr>
      </w:pPr>
      <w:r w:rsidRPr="00E112C9">
        <w:t>‘never’ - the child group’s associated separator is expected</w:t>
      </w:r>
    </w:p>
    <w:p w14:paraId="540BA234" w14:textId="56FE8235" w:rsidR="000E1214" w:rsidRPr="00E112C9" w:rsidRDefault="00A87198" w:rsidP="0012632C">
      <w:pPr>
        <w:pStyle w:val="ListParagraph"/>
        <w:numPr>
          <w:ilvl w:val="0"/>
          <w:numId w:val="180"/>
        </w:numPr>
      </w:pPr>
      <w:r w:rsidRPr="00E112C9">
        <w:t xml:space="preserve">‘trailingEmpty’ – if the child group is potentially trailing, has zero-length and it is actually trailing, its separator </w:t>
      </w:r>
      <w:r w:rsidR="0033562A" w:rsidRPr="00E112C9">
        <w:t xml:space="preserve">may </w:t>
      </w:r>
      <w:r w:rsidRPr="00E112C9">
        <w:t>appear or not. Additional separators are not expected.</w:t>
      </w:r>
    </w:p>
    <w:p w14:paraId="5D5A85D9" w14:textId="7CD608B0" w:rsidR="000E1214" w:rsidRPr="00E112C9" w:rsidRDefault="00A87198" w:rsidP="0012632C">
      <w:pPr>
        <w:pStyle w:val="ListParagraph"/>
        <w:numPr>
          <w:ilvl w:val="0"/>
          <w:numId w:val="180"/>
        </w:numPr>
      </w:pPr>
      <w:r w:rsidRPr="00E112C9">
        <w:t xml:space="preserve">‘trailingEmptyStrict’ – if the child group is potentially trailing, has zero-length and it is actually trailing, its separator </w:t>
      </w:r>
      <w:r w:rsidR="00AA57A1" w:rsidRPr="00E112C9">
        <w:t>must</w:t>
      </w:r>
      <w:r w:rsidR="0033562A" w:rsidRPr="00E112C9">
        <w:t xml:space="preserve"> not</w:t>
      </w:r>
      <w:r w:rsidRPr="00E112C9">
        <w:t xml:space="preserve"> appear. </w:t>
      </w:r>
    </w:p>
    <w:p w14:paraId="74CDB151" w14:textId="3A184C30" w:rsidR="000E1214" w:rsidRPr="00E112C9" w:rsidRDefault="00A87198" w:rsidP="0012632C">
      <w:pPr>
        <w:pStyle w:val="ListParagraph"/>
        <w:numPr>
          <w:ilvl w:val="0"/>
          <w:numId w:val="180"/>
        </w:numPr>
      </w:pPr>
      <w:r w:rsidRPr="00E112C9">
        <w:t xml:space="preserve">‘anyEmpty’ – if the child group has zero-length its separator </w:t>
      </w:r>
      <w:r w:rsidR="00AA57A1" w:rsidRPr="00E112C9">
        <w:t>must</w:t>
      </w:r>
      <w:r w:rsidR="0033562A" w:rsidRPr="00E112C9">
        <w:t xml:space="preserve"> not</w:t>
      </w:r>
      <w:r w:rsidRPr="00E112C9">
        <w:t xml:space="preserve"> appear.</w:t>
      </w:r>
    </w:p>
    <w:p w14:paraId="12186850" w14:textId="77777777" w:rsidR="000E1214" w:rsidRDefault="00A87198" w:rsidP="00996DD5">
      <w:pPr>
        <w:pStyle w:val="Heading3"/>
        <w:rPr>
          <w:rFonts w:eastAsia="Times New Roman"/>
        </w:rPr>
      </w:pPr>
      <w:bookmarkStart w:id="7262" w:name="_Toc62570186"/>
      <w:r>
        <w:rPr>
          <w:rFonts w:eastAsia="Times New Roman"/>
        </w:rPr>
        <w:t>Unparsing Sequence Groups with Separators</w:t>
      </w:r>
      <w:bookmarkEnd w:id="7262"/>
    </w:p>
    <w:p w14:paraId="4D669084" w14:textId="55C83746"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87D12">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7263"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1FE7FD12"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48</w:t>
      </w:r>
      <w:r w:rsidR="00FF3CA9">
        <w:rPr>
          <w:noProof/>
        </w:rPr>
        <w:fldChar w:fldCharType="end"/>
      </w:r>
      <w:r>
        <w:t xml:space="preserve"> Separator Suppressions for dfdl:occursCountKind 'implicit'</w:t>
      </w:r>
    </w:p>
    <w:p w14:paraId="311BFEBC" w14:textId="77777777" w:rsidR="000E1214" w:rsidRDefault="00A87198">
      <w:bookmarkStart w:id="7264" w:name="_Toc318471281"/>
      <w:bookmarkEnd w:id="7263"/>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264"/>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1D5F7E0A"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t>
      </w:r>
      <w:r w:rsidR="00926C01">
        <w:t>are</w:t>
      </w:r>
      <w:r>
        <w:t xml:space="preserv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265" w:name="_Toc349042791"/>
      <w:bookmarkStart w:id="7266" w:name="_Toc324948128"/>
      <w:bookmarkStart w:id="7267" w:name="_Toc322911385"/>
      <w:bookmarkStart w:id="7268" w:name="_Toc322911946"/>
      <w:r>
        <w:rPr>
          <w:rFonts w:eastAsia="Times New Roman"/>
        </w:rPr>
        <w:t xml:space="preserve">Example Unparsing Scenarios </w:t>
      </w:r>
      <w:bookmarkEnd w:id="7265"/>
    </w:p>
    <w:bookmarkEnd w:id="7266"/>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7E158DE7" w:rsidR="000E1214" w:rsidRDefault="00A87198">
      <w:pPr>
        <w:rPr>
          <w:rFonts w:cs="Arial"/>
        </w:rPr>
      </w:pPr>
      <w:r>
        <w:rPr>
          <w:rFonts w:cs="Arial"/>
        </w:rPr>
        <w:t xml:space="preserve">Assume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xml:space="preserve">, 4, nil. </w:t>
      </w:r>
      <w:r w:rsidR="0041676B">
        <w:rPr>
          <w:rFonts w:cs="Arial"/>
        </w:rPr>
        <w:t>F</w:t>
      </w:r>
      <w:r>
        <w:rPr>
          <w:rFonts w:cs="Arial"/>
        </w:rPr>
        <w:t>ive occurrences</w:t>
      </w:r>
      <w:r w:rsidR="0041676B">
        <w:rPr>
          <w:rFonts w:cs="Arial"/>
        </w:rPr>
        <w:t xml:space="preserve"> are unparsed</w:t>
      </w:r>
      <w:r>
        <w:rPr>
          <w:rFonts w:cs="Arial"/>
        </w:rPr>
        <w:t xml:space="preserve">; however, the last value is nil, which has a representation of '%ES;' meaning empty-string, and dfdl:nilvalueDelimiterPolicy is 'none' meaning no initiator or terminator is to appear in the data. Since </w:t>
      </w:r>
      <w:r w:rsidR="0041676B">
        <w:rPr>
          <w:rFonts w:cs="Arial"/>
        </w:rPr>
        <w:t xml:space="preserve">the </w:t>
      </w:r>
      <w:r w:rsidR="007D44D0">
        <w:rPr>
          <w:rFonts w:cs="Arial"/>
        </w:rPr>
        <w:t>schema</w:t>
      </w:r>
      <w:r w:rsidR="0041676B">
        <w:rPr>
          <w:rFonts w:cs="Arial"/>
        </w:rPr>
        <w:t xml:space="preserve"> is</w:t>
      </w:r>
      <w:r>
        <w:rPr>
          <w:rFonts w:cs="Arial"/>
        </w:rPr>
        <w:t xml:space="preserv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0FDD103" w:rsidR="000E1214" w:rsidRDefault="0041676B">
      <w:pPr>
        <w:rPr>
          <w:rFonts w:cs="Arial"/>
        </w:rPr>
      </w:pPr>
      <w:r>
        <w:rPr>
          <w:rFonts w:cs="Arial"/>
        </w:rPr>
        <w:t xml:space="preserve">This is an </w:t>
      </w:r>
      <w:r w:rsidR="00A87198">
        <w:rPr>
          <w:rFonts w:cs="Arial"/>
        </w:rPr>
        <w:t xml:space="preserve">example where if the data </w:t>
      </w:r>
      <w:r w:rsidR="007D44D0">
        <w:rPr>
          <w:rFonts w:cs="Arial"/>
        </w:rPr>
        <w:t>is reparsed, it does</w:t>
      </w:r>
      <w:r w:rsidR="00E656B1">
        <w:rPr>
          <w:rFonts w:cs="Arial"/>
        </w:rPr>
        <w:t xml:space="preserve"> </w:t>
      </w:r>
      <w:r w:rsidR="00A87198">
        <w:rPr>
          <w:rFonts w:cs="Arial"/>
        </w:rPr>
        <w:t xml:space="preserve">not </w:t>
      </w:r>
      <w:r w:rsidR="007D44D0">
        <w:rPr>
          <w:rFonts w:cs="Arial"/>
        </w:rPr>
        <w:t xml:space="preserve">result in </w:t>
      </w:r>
      <w:r w:rsidR="00A87198">
        <w:rPr>
          <w:rFonts w:cs="Arial"/>
        </w:rPr>
        <w:t xml:space="preserve">that </w:t>
      </w:r>
      <w:r w:rsidR="007D44D0">
        <w:rPr>
          <w:rFonts w:cs="Arial"/>
        </w:rPr>
        <w:t>original Infoset</w:t>
      </w:r>
      <w:r w:rsidR="001240CB">
        <w:rPr>
          <w:rFonts w:cs="Arial"/>
        </w:rPr>
        <w:t>,</w:t>
      </w:r>
      <w:r w:rsidR="00A87198">
        <w:rPr>
          <w:rFonts w:cs="Arial"/>
        </w:rPr>
        <w:t xml:space="preserve"> because the trailing empty value which is the representation of the nil value, is not represented in the output, and so </w:t>
      </w:r>
      <w:r w:rsidR="00AE2C08">
        <w:rPr>
          <w:rFonts w:cs="Arial"/>
        </w:rPr>
        <w:t xml:space="preserve">does </w:t>
      </w:r>
      <w:r w:rsidR="00A87198">
        <w:rPr>
          <w:rFonts w:cs="Arial"/>
        </w:rPr>
        <w:t xml:space="preserve">not cause an Infoset item with </w:t>
      </w:r>
      <w:r w:rsidR="00A87198">
        <w:rPr>
          <w:rFonts w:cs="Arial"/>
          <w:b/>
        </w:rPr>
        <w:t>[nilled]</w:t>
      </w:r>
      <w:r w:rsidR="00A87198">
        <w:rPr>
          <w:rFonts w:cs="Arial"/>
        </w:rPr>
        <w:t xml:space="preserve"> true to be created in the </w:t>
      </w:r>
      <w:r w:rsidR="00933F0E">
        <w:rPr>
          <w:rFonts w:cs="Arial"/>
        </w:rPr>
        <w:t>Infoset</w:t>
      </w:r>
      <w:r w:rsidR="00A87198">
        <w:rPr>
          <w:rFonts w:cs="Arial"/>
        </w:rPr>
        <w:t xml:space="preserve"> when this data is parsed. To preserve the </w:t>
      </w:r>
      <w:r w:rsidR="00F7778E">
        <w:rPr>
          <w:rFonts w:cs="Arial"/>
        </w:rPr>
        <w:t>nil,</w:t>
      </w:r>
      <w:r w:rsidR="00A87198">
        <w:rPr>
          <w:rFonts w:cs="Arial"/>
        </w:rPr>
        <w:t xml:space="preserve"> change the dfdl:nilValueDelimiterPolicy to 'both'</w:t>
      </w:r>
      <w:r w:rsidR="007D44D0">
        <w:rPr>
          <w:rFonts w:cs="Arial"/>
        </w:rPr>
        <w:t>. In</w:t>
      </w:r>
      <w:r w:rsidR="00A87198">
        <w:rPr>
          <w:rFonts w:cs="Arial"/>
        </w:rPr>
        <w:t xml:space="preserve">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64483714"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t>
      </w:r>
      <w:r w:rsidR="00926C01">
        <w:rPr>
          <w:rFonts w:cs="Arial"/>
        </w:rPr>
        <w:t>are</w:t>
      </w:r>
      <w:r>
        <w:rPr>
          <w:rFonts w:cs="Arial"/>
        </w:rPr>
        <w:t xml:space="preserve"> recreated in the Infoset when parsing.</w:t>
      </w:r>
    </w:p>
    <w:p w14:paraId="7DCF1D89" w14:textId="77777777" w:rsidR="000E1214" w:rsidRDefault="00A87198">
      <w:pPr>
        <w:pStyle w:val="Heading4"/>
        <w:rPr>
          <w:rFonts w:eastAsia="Times New Roman"/>
        </w:rPr>
      </w:pPr>
      <w:bookmarkStart w:id="7269" w:name="_Ref25588955"/>
      <w:r>
        <w:rPr>
          <w:rFonts w:eastAsia="Times New Roman"/>
        </w:rPr>
        <w:t>Unparsing Child Groups within Separated Sequences</w:t>
      </w:r>
      <w:bookmarkEnd w:id="7269"/>
    </w:p>
    <w:p w14:paraId="0DAD0E34" w14:textId="77777777" w:rsidR="000E1214" w:rsidRDefault="00A87198">
      <w:bookmarkStart w:id="7270" w:name="_Toc21705940"/>
      <w:bookmarkEnd w:id="7270"/>
      <w:r>
        <w:t>When a child of a sequence is a group then a separator is output depending on dfdl:separatorSuppressionPolicy and other factors:</w:t>
      </w:r>
    </w:p>
    <w:p w14:paraId="43069710" w14:textId="77777777" w:rsidR="000E1214" w:rsidRPr="00E112C9" w:rsidRDefault="00A87198" w:rsidP="0012632C">
      <w:pPr>
        <w:pStyle w:val="ListParagraph"/>
        <w:numPr>
          <w:ilvl w:val="0"/>
          <w:numId w:val="181"/>
        </w:numPr>
      </w:pPr>
      <w:r w:rsidRPr="00E112C9">
        <w:t>‘never’ - the child group’s associated separator is output</w:t>
      </w:r>
    </w:p>
    <w:p w14:paraId="6EDE2729" w14:textId="77777777" w:rsidR="000E1214" w:rsidRPr="00E112C9" w:rsidRDefault="00A87198" w:rsidP="0012632C">
      <w:pPr>
        <w:pStyle w:val="ListParagraph"/>
        <w:numPr>
          <w:ilvl w:val="0"/>
          <w:numId w:val="181"/>
        </w:numPr>
      </w:pPr>
      <w:r w:rsidRPr="00E112C9">
        <w:t>‘trailingEmpty’ or ‘trailingEmptyStrict’ – if the child group is potentially trailing, has zero-length and it is actually trailing, its separator is not output.</w:t>
      </w:r>
    </w:p>
    <w:p w14:paraId="5B9154BE" w14:textId="77777777" w:rsidR="000E1214" w:rsidRPr="00E112C9" w:rsidRDefault="00A87198" w:rsidP="0012632C">
      <w:pPr>
        <w:pStyle w:val="ListParagraph"/>
        <w:numPr>
          <w:ilvl w:val="0"/>
          <w:numId w:val="181"/>
        </w:numPr>
      </w:pPr>
      <w:r w:rsidRPr="00E112C9">
        <w:t>‘anyEmpty’ – if the child group has zero-length its separator is not output.</w:t>
      </w:r>
    </w:p>
    <w:p w14:paraId="716CD8CF" w14:textId="77777777" w:rsidR="000E1214" w:rsidRDefault="00A87198" w:rsidP="00B31DA3">
      <w:pPr>
        <w:pStyle w:val="Heading2"/>
      </w:pPr>
      <w:bookmarkStart w:id="7271" w:name="_Toc322911697"/>
      <w:bookmarkStart w:id="7272" w:name="_Toc322912236"/>
      <w:bookmarkStart w:id="7273" w:name="_Toc329093093"/>
      <w:bookmarkStart w:id="7274" w:name="_Toc332701606"/>
      <w:bookmarkStart w:id="7275" w:name="_Toc332701910"/>
      <w:bookmarkStart w:id="7276" w:name="_Toc332711709"/>
      <w:bookmarkStart w:id="7277" w:name="_Toc332712011"/>
      <w:bookmarkStart w:id="7278" w:name="_Toc332712312"/>
      <w:bookmarkStart w:id="7279" w:name="_Toc332724228"/>
      <w:bookmarkStart w:id="7280" w:name="_Toc332724528"/>
      <w:bookmarkStart w:id="7281" w:name="_Toc341102824"/>
      <w:bookmarkStart w:id="7282" w:name="_Toc347241559"/>
      <w:bookmarkStart w:id="7283" w:name="_Toc347744752"/>
      <w:bookmarkStart w:id="7284" w:name="_Toc348984535"/>
      <w:bookmarkStart w:id="7285" w:name="_Toc348984840"/>
      <w:bookmarkStart w:id="7286" w:name="_Toc349038004"/>
      <w:bookmarkStart w:id="7287" w:name="_Toc349038306"/>
      <w:bookmarkStart w:id="7288" w:name="_Toc349042792"/>
      <w:bookmarkStart w:id="7289" w:name="_Toc351912863"/>
      <w:bookmarkStart w:id="7290" w:name="_Toc351914884"/>
      <w:bookmarkStart w:id="7291" w:name="_Toc351915350"/>
      <w:bookmarkStart w:id="7292" w:name="_Toc361231407"/>
      <w:bookmarkStart w:id="7293" w:name="_Toc361231933"/>
      <w:bookmarkStart w:id="7294" w:name="_Toc362445231"/>
      <w:bookmarkStart w:id="7295" w:name="_Toc363909153"/>
      <w:bookmarkStart w:id="7296" w:name="_Toc364463578"/>
      <w:bookmarkStart w:id="7297" w:name="_Toc366078182"/>
      <w:bookmarkStart w:id="7298" w:name="_Toc366078801"/>
      <w:bookmarkStart w:id="7299" w:name="_Toc366079786"/>
      <w:bookmarkStart w:id="7300" w:name="_Toc366080398"/>
      <w:bookmarkStart w:id="7301" w:name="_Toc366081007"/>
      <w:bookmarkStart w:id="7302" w:name="_Toc366505347"/>
      <w:bookmarkStart w:id="7303" w:name="_Toc366508716"/>
      <w:bookmarkStart w:id="7304" w:name="_Toc366513217"/>
      <w:bookmarkStart w:id="7305" w:name="_Toc366574406"/>
      <w:bookmarkStart w:id="7306" w:name="_Toc366578199"/>
      <w:bookmarkStart w:id="7307" w:name="_Toc366578793"/>
      <w:bookmarkStart w:id="7308" w:name="_Toc366579385"/>
      <w:bookmarkStart w:id="7309" w:name="_Toc366579976"/>
      <w:bookmarkStart w:id="7310" w:name="_Toc366580568"/>
      <w:bookmarkStart w:id="7311" w:name="_Toc366581159"/>
      <w:bookmarkStart w:id="7312" w:name="_Toc366581751"/>
      <w:bookmarkStart w:id="7313" w:name="_Toc322911386"/>
      <w:bookmarkStart w:id="7314" w:name="_Toc322911698"/>
      <w:bookmarkStart w:id="7315" w:name="_Toc322911947"/>
      <w:bookmarkStart w:id="7316" w:name="_Toc322912237"/>
      <w:bookmarkStart w:id="7317" w:name="_Toc329093094"/>
      <w:bookmarkStart w:id="7318" w:name="_Toc332701607"/>
      <w:bookmarkStart w:id="7319" w:name="_Toc332701911"/>
      <w:bookmarkStart w:id="7320" w:name="_Toc332711710"/>
      <w:bookmarkStart w:id="7321" w:name="_Toc332712012"/>
      <w:bookmarkStart w:id="7322" w:name="_Toc332712313"/>
      <w:bookmarkStart w:id="7323" w:name="_Toc332724229"/>
      <w:bookmarkStart w:id="7324" w:name="_Toc332724529"/>
      <w:bookmarkStart w:id="7325" w:name="_Toc341102825"/>
      <w:bookmarkStart w:id="7326" w:name="_Toc347241560"/>
      <w:bookmarkStart w:id="7327" w:name="_Toc347744753"/>
      <w:bookmarkStart w:id="7328" w:name="_Toc348984536"/>
      <w:bookmarkStart w:id="7329" w:name="_Toc348984841"/>
      <w:bookmarkStart w:id="7330" w:name="_Toc349038005"/>
      <w:bookmarkStart w:id="7331" w:name="_Toc349038307"/>
      <w:bookmarkStart w:id="7332" w:name="_Toc349042793"/>
      <w:bookmarkStart w:id="7333" w:name="_Toc349642207"/>
      <w:bookmarkStart w:id="7334" w:name="_Toc351912864"/>
      <w:bookmarkStart w:id="7335" w:name="_Toc351914885"/>
      <w:bookmarkStart w:id="7336" w:name="_Toc351915351"/>
      <w:bookmarkStart w:id="7337" w:name="_Toc361231408"/>
      <w:bookmarkStart w:id="7338" w:name="_Toc361231934"/>
      <w:bookmarkStart w:id="7339" w:name="_Toc362445232"/>
      <w:bookmarkStart w:id="7340" w:name="_Toc363909154"/>
      <w:bookmarkStart w:id="7341" w:name="_Toc364463579"/>
      <w:bookmarkStart w:id="7342" w:name="_Toc366078183"/>
      <w:bookmarkStart w:id="7343" w:name="_Toc366078802"/>
      <w:bookmarkStart w:id="7344" w:name="_Toc366079787"/>
      <w:bookmarkStart w:id="7345" w:name="_Toc366080399"/>
      <w:bookmarkStart w:id="7346" w:name="_Toc366081008"/>
      <w:bookmarkStart w:id="7347" w:name="_Toc366505348"/>
      <w:bookmarkStart w:id="7348" w:name="_Toc366508717"/>
      <w:bookmarkStart w:id="7349" w:name="_Toc366513218"/>
      <w:bookmarkStart w:id="7350" w:name="_Toc366574407"/>
      <w:bookmarkStart w:id="7351" w:name="_Toc366578200"/>
      <w:bookmarkStart w:id="7352" w:name="_Toc366578794"/>
      <w:bookmarkStart w:id="7353" w:name="_Toc366579386"/>
      <w:bookmarkStart w:id="7354" w:name="_Toc366579977"/>
      <w:bookmarkStart w:id="7355" w:name="_Toc366580569"/>
      <w:bookmarkStart w:id="7356" w:name="_Toc366581160"/>
      <w:bookmarkStart w:id="7357" w:name="_Toc366581752"/>
      <w:bookmarkStart w:id="7358" w:name="_Toc184192042"/>
      <w:bookmarkStart w:id="7359" w:name="_Toc184210586"/>
      <w:bookmarkStart w:id="7360" w:name="_Toc184192043"/>
      <w:bookmarkStart w:id="7361" w:name="_Toc184210587"/>
      <w:bookmarkStart w:id="7362" w:name="_Toc322911387"/>
      <w:bookmarkStart w:id="7363" w:name="_Toc322911699"/>
      <w:bookmarkStart w:id="7364" w:name="_Toc322911948"/>
      <w:bookmarkStart w:id="7365" w:name="_Toc322912238"/>
      <w:bookmarkStart w:id="7366" w:name="_Toc329093095"/>
      <w:bookmarkStart w:id="7367" w:name="_Toc332701608"/>
      <w:bookmarkStart w:id="7368" w:name="_Toc332701912"/>
      <w:bookmarkStart w:id="7369" w:name="_Toc332711711"/>
      <w:bookmarkStart w:id="7370" w:name="_Toc332712013"/>
      <w:bookmarkStart w:id="7371" w:name="_Toc332712314"/>
      <w:bookmarkStart w:id="7372" w:name="_Toc332724230"/>
      <w:bookmarkStart w:id="7373" w:name="_Toc332724530"/>
      <w:bookmarkStart w:id="7374" w:name="_Toc341102826"/>
      <w:bookmarkStart w:id="7375" w:name="_Toc347241561"/>
      <w:bookmarkStart w:id="7376" w:name="_Toc347744754"/>
      <w:bookmarkStart w:id="7377" w:name="_Toc348984537"/>
      <w:bookmarkStart w:id="7378" w:name="_Toc348984842"/>
      <w:bookmarkStart w:id="7379" w:name="_Toc349038006"/>
      <w:bookmarkStart w:id="7380" w:name="_Toc349038308"/>
      <w:bookmarkStart w:id="7381" w:name="_Toc349042794"/>
      <w:bookmarkStart w:id="7382" w:name="_Toc349642208"/>
      <w:bookmarkStart w:id="7383" w:name="_Toc351912865"/>
      <w:bookmarkStart w:id="7384" w:name="_Toc351914886"/>
      <w:bookmarkStart w:id="7385" w:name="_Toc351915352"/>
      <w:bookmarkStart w:id="7386" w:name="_Toc361231409"/>
      <w:bookmarkStart w:id="7387" w:name="_Toc361231935"/>
      <w:bookmarkStart w:id="7388" w:name="_Toc362445233"/>
      <w:bookmarkStart w:id="7389" w:name="_Toc363909155"/>
      <w:bookmarkStart w:id="7390" w:name="_Toc364463580"/>
      <w:bookmarkStart w:id="7391" w:name="_Toc366078184"/>
      <w:bookmarkStart w:id="7392" w:name="_Toc366078803"/>
      <w:bookmarkStart w:id="7393" w:name="_Toc366079788"/>
      <w:bookmarkStart w:id="7394" w:name="_Toc366080400"/>
      <w:bookmarkStart w:id="7395" w:name="_Toc366081009"/>
      <w:bookmarkStart w:id="7396" w:name="_Toc366505349"/>
      <w:bookmarkStart w:id="7397" w:name="_Toc366508718"/>
      <w:bookmarkStart w:id="7398" w:name="_Toc366513219"/>
      <w:bookmarkStart w:id="7399" w:name="_Toc366574408"/>
      <w:bookmarkStart w:id="7400" w:name="_Toc366578201"/>
      <w:bookmarkStart w:id="7401" w:name="_Toc366578795"/>
      <w:bookmarkStart w:id="7402" w:name="_Toc366579387"/>
      <w:bookmarkStart w:id="7403" w:name="_Toc366579978"/>
      <w:bookmarkStart w:id="7404" w:name="_Toc366580570"/>
      <w:bookmarkStart w:id="7405" w:name="_Toc366581161"/>
      <w:bookmarkStart w:id="7406" w:name="_Toc366581753"/>
      <w:bookmarkStart w:id="7407" w:name="_Toc177399115"/>
      <w:bookmarkStart w:id="7408" w:name="_Toc175057402"/>
      <w:bookmarkStart w:id="7409" w:name="_Toc199516347"/>
      <w:bookmarkStart w:id="7410" w:name="_Toc194984009"/>
      <w:bookmarkStart w:id="7411" w:name="_Toc243112853"/>
      <w:bookmarkStart w:id="7412" w:name="_Toc349042795"/>
      <w:bookmarkStart w:id="7413" w:name="_Toc62570187"/>
      <w:bookmarkEnd w:id="7228"/>
      <w:bookmarkEnd w:id="7229"/>
      <w:bookmarkEnd w:id="7267"/>
      <w:bookmarkEnd w:id="7268"/>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r>
        <w:t>Unordered Sequence Groups</w:t>
      </w:r>
      <w:bookmarkEnd w:id="7407"/>
      <w:bookmarkEnd w:id="7408"/>
      <w:bookmarkEnd w:id="7409"/>
      <w:bookmarkEnd w:id="7410"/>
      <w:bookmarkEnd w:id="7411"/>
      <w:bookmarkEnd w:id="7412"/>
      <w:bookmarkEnd w:id="7413"/>
    </w:p>
    <w:p w14:paraId="77C66A97" w14:textId="4175F60C"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sequence into schema order when parsing. When unparsing, the </w:t>
      </w:r>
      <w:r w:rsidR="00933F0E">
        <w:t>Infoset</w:t>
      </w:r>
      <w:r>
        <w:t xml:space="preserve"> must already be in schema order, and the members of the sequence </w:t>
      </w:r>
      <w:r w:rsidR="00926C01">
        <w:t>are</w:t>
      </w:r>
      <w:r>
        <w:t xml:space="preserve"> output in schema order.</w:t>
      </w:r>
    </w:p>
    <w:p w14:paraId="11F42A8E" w14:textId="77777777" w:rsidR="000E1214" w:rsidRDefault="00A87198" w:rsidP="00996DD5">
      <w:pPr>
        <w:pStyle w:val="Heading3"/>
        <w:rPr>
          <w:rFonts w:eastAsia="Times New Roman"/>
        </w:rPr>
      </w:pPr>
      <w:r>
        <w:rPr>
          <w:rFonts w:eastAsia="Times New Roman"/>
        </w:rPr>
        <w:t xml:space="preserve"> </w:t>
      </w:r>
      <w:bookmarkStart w:id="7414" w:name="_Toc62570188"/>
      <w:r>
        <w:rPr>
          <w:rFonts w:eastAsia="Times New Roman"/>
        </w:rPr>
        <w:t>Restrictions for Unordered Sequences</w:t>
      </w:r>
      <w:bookmarkEnd w:id="7414"/>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996DD5">
      <w:pPr>
        <w:pStyle w:val="Heading3"/>
        <w:rPr>
          <w:rFonts w:eastAsia="Times New Roman"/>
        </w:rPr>
      </w:pPr>
      <w:r>
        <w:rPr>
          <w:rFonts w:eastAsia="Times New Roman"/>
        </w:rPr>
        <w:t xml:space="preserve"> </w:t>
      </w:r>
      <w:bookmarkStart w:id="7415" w:name="_Toc62570189"/>
      <w:r>
        <w:rPr>
          <w:rFonts w:eastAsia="Times New Roman"/>
        </w:rPr>
        <w:t>Parsing an Unordered Sequence</w:t>
      </w:r>
      <w:bookmarkEnd w:id="7415"/>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12632C">
      <w:pPr>
        <w:numPr>
          <w:ilvl w:val="0"/>
          <w:numId w:val="96"/>
        </w:numPr>
      </w:pPr>
      <w:r>
        <w:t xml:space="preserve">a source-to-source transformation of the sequence group definition, and </w:t>
      </w:r>
    </w:p>
    <w:p w14:paraId="75005374" w14:textId="0471EA8E" w:rsidR="000E1214" w:rsidRDefault="00A87198" w:rsidP="0012632C">
      <w:pPr>
        <w:numPr>
          <w:ilvl w:val="0"/>
          <w:numId w:val="96"/>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12632C">
      <w:pPr>
        <w:numPr>
          <w:ilvl w:val="0"/>
          <w:numId w:val="97"/>
        </w:numPr>
      </w:pPr>
      <w:r>
        <w:t xml:space="preserve">the dfdl:sequenceKind property of the unordered sequence is changed to "ordered" </w:t>
      </w:r>
    </w:p>
    <w:p w14:paraId="08520D3A" w14:textId="77777777" w:rsidR="000E1214" w:rsidRDefault="00A87198" w:rsidP="0012632C">
      <w:pPr>
        <w:numPr>
          <w:ilvl w:val="0"/>
          <w:numId w:val="97"/>
        </w:numPr>
      </w:pPr>
      <w:r>
        <w:t>the content of the unordered sequence is replaced by a complex element ( the 'choice element' ) with the following properties:</w:t>
      </w:r>
    </w:p>
    <w:p w14:paraId="4ED21F1E" w14:textId="77777777" w:rsidR="000E1214" w:rsidRDefault="00A87198" w:rsidP="0012632C">
      <w:pPr>
        <w:numPr>
          <w:ilvl w:val="1"/>
          <w:numId w:val="97"/>
        </w:numPr>
      </w:pPr>
      <w:r>
        <w:t>XSD minOccurs="0"</w:t>
      </w:r>
    </w:p>
    <w:p w14:paraId="6E00B2D0" w14:textId="77777777" w:rsidR="000E1214" w:rsidRDefault="00A87198" w:rsidP="0012632C">
      <w:pPr>
        <w:numPr>
          <w:ilvl w:val="1"/>
          <w:numId w:val="97"/>
        </w:numPr>
      </w:pPr>
      <w:r>
        <w:t>XSD maxOccurs="unbounded"</w:t>
      </w:r>
    </w:p>
    <w:p w14:paraId="2BD8CB80" w14:textId="77777777" w:rsidR="000E1214" w:rsidRDefault="00A87198" w:rsidP="0012632C">
      <w:pPr>
        <w:numPr>
          <w:ilvl w:val="1"/>
          <w:numId w:val="97"/>
        </w:numPr>
      </w:pPr>
      <w:r>
        <w:t>dfdl:lengthKind "implicit"</w:t>
      </w:r>
    </w:p>
    <w:p w14:paraId="3703C3BE" w14:textId="77777777" w:rsidR="000E1214" w:rsidRDefault="00A87198" w:rsidP="0012632C">
      <w:pPr>
        <w:numPr>
          <w:ilvl w:val="1"/>
          <w:numId w:val="97"/>
        </w:numPr>
      </w:pPr>
      <w:r>
        <w:t>dfd:occursCountKind "parsed"</w:t>
      </w:r>
    </w:p>
    <w:p w14:paraId="26792C7D" w14:textId="77777777" w:rsidR="000E1214" w:rsidRDefault="00A87198" w:rsidP="0012632C">
      <w:pPr>
        <w:numPr>
          <w:ilvl w:val="0"/>
          <w:numId w:val="97"/>
        </w:numPr>
      </w:pPr>
      <w:r>
        <w:t>the content of the choice element's complex type is a choice group with the following properties:</w:t>
      </w:r>
    </w:p>
    <w:p w14:paraId="11AC706F" w14:textId="77777777" w:rsidR="000E1214" w:rsidRDefault="00A87198" w:rsidP="0012632C">
      <w:pPr>
        <w:numPr>
          <w:ilvl w:val="0"/>
          <w:numId w:val="97"/>
        </w:numPr>
      </w:pPr>
      <w:r>
        <w:t>dfdl:choiceLengthKind "implicit"</w:t>
      </w:r>
    </w:p>
    <w:p w14:paraId="1F620E92" w14:textId="77777777" w:rsidR="000E1214" w:rsidRDefault="00A87198" w:rsidP="0012632C">
      <w:pPr>
        <w:numPr>
          <w:ilvl w:val="0"/>
          <w:numId w:val="97"/>
        </w:numPr>
      </w:pPr>
      <w:r>
        <w:t>The members of the unordered sequence become the members of the choice group, with their declaration order preserved.</w:t>
      </w:r>
    </w:p>
    <w:p w14:paraId="0FD5AC04" w14:textId="77777777" w:rsidR="000E1214" w:rsidRDefault="00A87198" w:rsidP="0012632C">
      <w:pPr>
        <w:numPr>
          <w:ilvl w:val="0"/>
          <w:numId w:val="97"/>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12632C">
      <w:pPr>
        <w:numPr>
          <w:ilvl w:val="0"/>
          <w:numId w:val="98"/>
        </w:numPr>
      </w:pPr>
      <w:r>
        <w:t xml:space="preserve">Sort the temporary </w:t>
      </w:r>
      <w:r w:rsidR="00933F0E">
        <w:t>Infoset</w:t>
      </w:r>
      <w:r>
        <w:t xml:space="preserve"> to produce the real </w:t>
      </w:r>
      <w:r w:rsidR="00933F0E">
        <w:t>Infoset</w:t>
      </w:r>
    </w:p>
    <w:p w14:paraId="2866417A" w14:textId="77777777" w:rsidR="000E1214" w:rsidRDefault="00A87198" w:rsidP="0012632C">
      <w:pPr>
        <w:numPr>
          <w:ilvl w:val="0"/>
          <w:numId w:val="98"/>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4E54285C" w:rsidR="000E1214" w:rsidRDefault="00A87198">
      <w:r>
        <w:t xml:space="preserve">For each element in the unordered sequence having XSD minOccurs "1" and maxOccurs "1", the number of occurrences is checked. Each such element must occur exactly once in the </w:t>
      </w:r>
      <w:r w:rsidR="00933F0E">
        <w:t>Infoset</w:t>
      </w:r>
      <w:r>
        <w:t xml:space="preserve">, else it is a </w:t>
      </w:r>
      <w:r w:rsidR="00B31DA3">
        <w:t>Processing Error</w:t>
      </w:r>
      <w:r>
        <w:t>.</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C4751E3"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996DD5">
      <w:pPr>
        <w:pStyle w:val="Heading3"/>
        <w:rPr>
          <w:rFonts w:eastAsia="Times New Roman"/>
        </w:rPr>
      </w:pPr>
      <w:bookmarkStart w:id="7416" w:name="_Toc62570190"/>
      <w:r>
        <w:rPr>
          <w:rFonts w:eastAsia="Times New Roman"/>
        </w:rPr>
        <w:t>Unparsing an Unordered Sequence</w:t>
      </w:r>
      <w:bookmarkEnd w:id="7416"/>
    </w:p>
    <w:p w14:paraId="6F87A13A" w14:textId="6D501168"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B31DA3">
      <w:pPr>
        <w:pStyle w:val="Heading2"/>
      </w:pPr>
      <w:bookmarkStart w:id="7417" w:name="_Toc363909160"/>
      <w:bookmarkStart w:id="7418" w:name="_Toc364463585"/>
      <w:bookmarkStart w:id="7419" w:name="_Toc366078189"/>
      <w:bookmarkStart w:id="7420" w:name="_Toc366078808"/>
      <w:bookmarkStart w:id="7421" w:name="_Toc366079793"/>
      <w:bookmarkStart w:id="7422" w:name="_Toc366080405"/>
      <w:bookmarkStart w:id="7423" w:name="_Toc366081014"/>
      <w:bookmarkStart w:id="7424" w:name="_Toc366505354"/>
      <w:bookmarkStart w:id="7425" w:name="_Toc366508723"/>
      <w:bookmarkStart w:id="7426" w:name="_Toc366513224"/>
      <w:bookmarkStart w:id="7427" w:name="_Toc366574413"/>
      <w:bookmarkStart w:id="7428" w:name="_Toc366578206"/>
      <w:bookmarkStart w:id="7429" w:name="_Toc366578800"/>
      <w:bookmarkStart w:id="7430" w:name="_Toc366579392"/>
      <w:bookmarkStart w:id="7431" w:name="_Toc366579983"/>
      <w:bookmarkStart w:id="7432" w:name="_Toc366580575"/>
      <w:bookmarkStart w:id="7433" w:name="_Toc366581166"/>
      <w:bookmarkStart w:id="7434" w:name="_Toc366581758"/>
      <w:bookmarkStart w:id="7435" w:name="_Toc363909161"/>
      <w:bookmarkStart w:id="7436" w:name="_Toc364463586"/>
      <w:bookmarkStart w:id="7437" w:name="_Toc366078190"/>
      <w:bookmarkStart w:id="7438" w:name="_Toc366078809"/>
      <w:bookmarkStart w:id="7439" w:name="_Toc366079794"/>
      <w:bookmarkStart w:id="7440" w:name="_Toc366080406"/>
      <w:bookmarkStart w:id="7441" w:name="_Toc366081015"/>
      <w:bookmarkStart w:id="7442" w:name="_Toc366505355"/>
      <w:bookmarkStart w:id="7443" w:name="_Toc366508724"/>
      <w:bookmarkStart w:id="7444" w:name="_Toc366513225"/>
      <w:bookmarkStart w:id="7445" w:name="_Toc366574414"/>
      <w:bookmarkStart w:id="7446" w:name="_Toc366578207"/>
      <w:bookmarkStart w:id="7447" w:name="_Toc366578801"/>
      <w:bookmarkStart w:id="7448" w:name="_Toc366579393"/>
      <w:bookmarkStart w:id="7449" w:name="_Toc366579984"/>
      <w:bookmarkStart w:id="7450" w:name="_Toc366580576"/>
      <w:bookmarkStart w:id="7451" w:name="_Toc366581167"/>
      <w:bookmarkStart w:id="7452" w:name="_Toc366581759"/>
      <w:bookmarkStart w:id="7453" w:name="_Toc363909162"/>
      <w:bookmarkStart w:id="7454" w:name="_Toc364463587"/>
      <w:bookmarkStart w:id="7455" w:name="_Toc366078191"/>
      <w:bookmarkStart w:id="7456" w:name="_Toc366078810"/>
      <w:bookmarkStart w:id="7457" w:name="_Toc366079795"/>
      <w:bookmarkStart w:id="7458" w:name="_Toc366080407"/>
      <w:bookmarkStart w:id="7459" w:name="_Toc366081016"/>
      <w:bookmarkStart w:id="7460" w:name="_Toc366505356"/>
      <w:bookmarkStart w:id="7461" w:name="_Toc366508725"/>
      <w:bookmarkStart w:id="7462" w:name="_Toc366513226"/>
      <w:bookmarkStart w:id="7463" w:name="_Toc366574415"/>
      <w:bookmarkStart w:id="7464" w:name="_Toc366578208"/>
      <w:bookmarkStart w:id="7465" w:name="_Toc366578802"/>
      <w:bookmarkStart w:id="7466" w:name="_Toc366579394"/>
      <w:bookmarkStart w:id="7467" w:name="_Toc366579985"/>
      <w:bookmarkStart w:id="7468" w:name="_Toc366580577"/>
      <w:bookmarkStart w:id="7469" w:name="_Toc366581168"/>
      <w:bookmarkStart w:id="7470" w:name="_Toc366581760"/>
      <w:bookmarkStart w:id="7471" w:name="_Toc363909163"/>
      <w:bookmarkStart w:id="7472" w:name="_Toc364463588"/>
      <w:bookmarkStart w:id="7473" w:name="_Toc366078192"/>
      <w:bookmarkStart w:id="7474" w:name="_Toc366078811"/>
      <w:bookmarkStart w:id="7475" w:name="_Toc366079796"/>
      <w:bookmarkStart w:id="7476" w:name="_Toc366080408"/>
      <w:bookmarkStart w:id="7477" w:name="_Toc366081017"/>
      <w:bookmarkStart w:id="7478" w:name="_Toc366505357"/>
      <w:bookmarkStart w:id="7479" w:name="_Toc366508726"/>
      <w:bookmarkStart w:id="7480" w:name="_Toc366513227"/>
      <w:bookmarkStart w:id="7481" w:name="_Toc366574416"/>
      <w:bookmarkStart w:id="7482" w:name="_Toc366578209"/>
      <w:bookmarkStart w:id="7483" w:name="_Toc366578803"/>
      <w:bookmarkStart w:id="7484" w:name="_Toc366579395"/>
      <w:bookmarkStart w:id="7485" w:name="_Toc366579986"/>
      <w:bookmarkStart w:id="7486" w:name="_Toc366580578"/>
      <w:bookmarkStart w:id="7487" w:name="_Toc366581169"/>
      <w:bookmarkStart w:id="7488" w:name="_Toc366581761"/>
      <w:bookmarkStart w:id="7489" w:name="_Toc363909164"/>
      <w:bookmarkStart w:id="7490" w:name="_Toc364463589"/>
      <w:bookmarkStart w:id="7491" w:name="_Toc366078193"/>
      <w:bookmarkStart w:id="7492" w:name="_Toc366078812"/>
      <w:bookmarkStart w:id="7493" w:name="_Toc366079797"/>
      <w:bookmarkStart w:id="7494" w:name="_Toc366080409"/>
      <w:bookmarkStart w:id="7495" w:name="_Toc366081018"/>
      <w:bookmarkStart w:id="7496" w:name="_Toc366505358"/>
      <w:bookmarkStart w:id="7497" w:name="_Toc366508727"/>
      <w:bookmarkStart w:id="7498" w:name="_Toc366513228"/>
      <w:bookmarkStart w:id="7499" w:name="_Toc366574417"/>
      <w:bookmarkStart w:id="7500" w:name="_Toc366578210"/>
      <w:bookmarkStart w:id="7501" w:name="_Toc366578804"/>
      <w:bookmarkStart w:id="7502" w:name="_Toc366579396"/>
      <w:bookmarkStart w:id="7503" w:name="_Toc366579987"/>
      <w:bookmarkStart w:id="7504" w:name="_Toc366580579"/>
      <w:bookmarkStart w:id="7505" w:name="_Toc366581170"/>
      <w:bookmarkStart w:id="7506" w:name="_Toc366581762"/>
      <w:bookmarkStart w:id="7507" w:name="_Toc363909165"/>
      <w:bookmarkStart w:id="7508" w:name="_Toc364463590"/>
      <w:bookmarkStart w:id="7509" w:name="_Toc366078194"/>
      <w:bookmarkStart w:id="7510" w:name="_Toc366078813"/>
      <w:bookmarkStart w:id="7511" w:name="_Toc366079798"/>
      <w:bookmarkStart w:id="7512" w:name="_Toc366080410"/>
      <w:bookmarkStart w:id="7513" w:name="_Toc366081019"/>
      <w:bookmarkStart w:id="7514" w:name="_Toc366505359"/>
      <w:bookmarkStart w:id="7515" w:name="_Toc366508728"/>
      <w:bookmarkStart w:id="7516" w:name="_Toc366513229"/>
      <w:bookmarkStart w:id="7517" w:name="_Toc366574418"/>
      <w:bookmarkStart w:id="7518" w:name="_Toc366578211"/>
      <w:bookmarkStart w:id="7519" w:name="_Toc366578805"/>
      <w:bookmarkStart w:id="7520" w:name="_Toc366579397"/>
      <w:bookmarkStart w:id="7521" w:name="_Toc366579988"/>
      <w:bookmarkStart w:id="7522" w:name="_Toc366580580"/>
      <w:bookmarkStart w:id="7523" w:name="_Toc366581171"/>
      <w:bookmarkStart w:id="7524" w:name="_Toc366581763"/>
      <w:bookmarkStart w:id="7525" w:name="_Toc363909166"/>
      <w:bookmarkStart w:id="7526" w:name="_Toc364463591"/>
      <w:bookmarkStart w:id="7527" w:name="_Toc366078195"/>
      <w:bookmarkStart w:id="7528" w:name="_Toc366078814"/>
      <w:bookmarkStart w:id="7529" w:name="_Toc366079799"/>
      <w:bookmarkStart w:id="7530" w:name="_Toc366080411"/>
      <w:bookmarkStart w:id="7531" w:name="_Toc366081020"/>
      <w:bookmarkStart w:id="7532" w:name="_Toc366505360"/>
      <w:bookmarkStart w:id="7533" w:name="_Toc366508729"/>
      <w:bookmarkStart w:id="7534" w:name="_Toc366513230"/>
      <w:bookmarkStart w:id="7535" w:name="_Toc366574419"/>
      <w:bookmarkStart w:id="7536" w:name="_Toc366578212"/>
      <w:bookmarkStart w:id="7537" w:name="_Toc366578806"/>
      <w:bookmarkStart w:id="7538" w:name="_Toc366579398"/>
      <w:bookmarkStart w:id="7539" w:name="_Toc366579989"/>
      <w:bookmarkStart w:id="7540" w:name="_Toc366580581"/>
      <w:bookmarkStart w:id="7541" w:name="_Toc366581172"/>
      <w:bookmarkStart w:id="7542" w:name="_Toc366581764"/>
      <w:bookmarkStart w:id="7543" w:name="_Toc363909167"/>
      <w:bookmarkStart w:id="7544" w:name="_Toc364463592"/>
      <w:bookmarkStart w:id="7545" w:name="_Toc366078196"/>
      <w:bookmarkStart w:id="7546" w:name="_Toc366078815"/>
      <w:bookmarkStart w:id="7547" w:name="_Toc366079800"/>
      <w:bookmarkStart w:id="7548" w:name="_Toc366080412"/>
      <w:bookmarkStart w:id="7549" w:name="_Toc366081021"/>
      <w:bookmarkStart w:id="7550" w:name="_Toc366505361"/>
      <w:bookmarkStart w:id="7551" w:name="_Toc366508730"/>
      <w:bookmarkStart w:id="7552" w:name="_Toc366513231"/>
      <w:bookmarkStart w:id="7553" w:name="_Toc366574420"/>
      <w:bookmarkStart w:id="7554" w:name="_Toc366578213"/>
      <w:bookmarkStart w:id="7555" w:name="_Toc366578807"/>
      <w:bookmarkStart w:id="7556" w:name="_Toc366579399"/>
      <w:bookmarkStart w:id="7557" w:name="_Toc366579990"/>
      <w:bookmarkStart w:id="7558" w:name="_Toc366580582"/>
      <w:bookmarkStart w:id="7559" w:name="_Toc366581173"/>
      <w:bookmarkStart w:id="7560" w:name="_Toc366581765"/>
      <w:bookmarkStart w:id="7561" w:name="_Toc363909168"/>
      <w:bookmarkStart w:id="7562" w:name="_Toc364463593"/>
      <w:bookmarkStart w:id="7563" w:name="_Toc366078197"/>
      <w:bookmarkStart w:id="7564" w:name="_Toc366078816"/>
      <w:bookmarkStart w:id="7565" w:name="_Toc366079801"/>
      <w:bookmarkStart w:id="7566" w:name="_Toc366080413"/>
      <w:bookmarkStart w:id="7567" w:name="_Toc366081022"/>
      <w:bookmarkStart w:id="7568" w:name="_Toc366505362"/>
      <w:bookmarkStart w:id="7569" w:name="_Toc366508731"/>
      <w:bookmarkStart w:id="7570" w:name="_Toc366513232"/>
      <w:bookmarkStart w:id="7571" w:name="_Toc366574421"/>
      <w:bookmarkStart w:id="7572" w:name="_Toc366578214"/>
      <w:bookmarkStart w:id="7573" w:name="_Toc366578808"/>
      <w:bookmarkStart w:id="7574" w:name="_Toc366579400"/>
      <w:bookmarkStart w:id="7575" w:name="_Toc366579991"/>
      <w:bookmarkStart w:id="7576" w:name="_Toc366580583"/>
      <w:bookmarkStart w:id="7577" w:name="_Toc366581174"/>
      <w:bookmarkStart w:id="7578" w:name="_Toc366581766"/>
      <w:bookmarkStart w:id="7579" w:name="_Toc363909169"/>
      <w:bookmarkStart w:id="7580" w:name="_Toc364463594"/>
      <w:bookmarkStart w:id="7581" w:name="_Toc366078198"/>
      <w:bookmarkStart w:id="7582" w:name="_Toc366078817"/>
      <w:bookmarkStart w:id="7583" w:name="_Toc366079802"/>
      <w:bookmarkStart w:id="7584" w:name="_Toc366080414"/>
      <w:bookmarkStart w:id="7585" w:name="_Toc366081023"/>
      <w:bookmarkStart w:id="7586" w:name="_Toc366505363"/>
      <w:bookmarkStart w:id="7587" w:name="_Toc366508732"/>
      <w:bookmarkStart w:id="7588" w:name="_Toc366513233"/>
      <w:bookmarkStart w:id="7589" w:name="_Toc366574422"/>
      <w:bookmarkStart w:id="7590" w:name="_Toc366578215"/>
      <w:bookmarkStart w:id="7591" w:name="_Toc366578809"/>
      <w:bookmarkStart w:id="7592" w:name="_Toc366579401"/>
      <w:bookmarkStart w:id="7593" w:name="_Toc366579992"/>
      <w:bookmarkStart w:id="7594" w:name="_Toc366580584"/>
      <w:bookmarkStart w:id="7595" w:name="_Toc366581175"/>
      <w:bookmarkStart w:id="7596" w:name="_Toc366581767"/>
      <w:bookmarkStart w:id="7597" w:name="_Toc363909170"/>
      <w:bookmarkStart w:id="7598" w:name="_Toc364463595"/>
      <w:bookmarkStart w:id="7599" w:name="_Toc366078199"/>
      <w:bookmarkStart w:id="7600" w:name="_Toc366078818"/>
      <w:bookmarkStart w:id="7601" w:name="_Toc366079803"/>
      <w:bookmarkStart w:id="7602" w:name="_Toc366080415"/>
      <w:bookmarkStart w:id="7603" w:name="_Toc366081024"/>
      <w:bookmarkStart w:id="7604" w:name="_Toc366505364"/>
      <w:bookmarkStart w:id="7605" w:name="_Toc366508733"/>
      <w:bookmarkStart w:id="7606" w:name="_Toc366513234"/>
      <w:bookmarkStart w:id="7607" w:name="_Toc366574423"/>
      <w:bookmarkStart w:id="7608" w:name="_Toc366578216"/>
      <w:bookmarkStart w:id="7609" w:name="_Toc366578810"/>
      <w:bookmarkStart w:id="7610" w:name="_Toc366579402"/>
      <w:bookmarkStart w:id="7611" w:name="_Toc366579993"/>
      <w:bookmarkStart w:id="7612" w:name="_Toc366580585"/>
      <w:bookmarkStart w:id="7613" w:name="_Toc366581176"/>
      <w:bookmarkStart w:id="7614" w:name="_Toc366581768"/>
      <w:bookmarkStart w:id="7615" w:name="_Toc363909171"/>
      <w:bookmarkStart w:id="7616" w:name="_Toc364463596"/>
      <w:bookmarkStart w:id="7617" w:name="_Toc366078200"/>
      <w:bookmarkStart w:id="7618" w:name="_Toc366078819"/>
      <w:bookmarkStart w:id="7619" w:name="_Toc366079804"/>
      <w:bookmarkStart w:id="7620" w:name="_Toc366080416"/>
      <w:bookmarkStart w:id="7621" w:name="_Toc366081025"/>
      <w:bookmarkStart w:id="7622" w:name="_Toc366505365"/>
      <w:bookmarkStart w:id="7623" w:name="_Toc366508734"/>
      <w:bookmarkStart w:id="7624" w:name="_Toc366513235"/>
      <w:bookmarkStart w:id="7625" w:name="_Toc366574424"/>
      <w:bookmarkStart w:id="7626" w:name="_Toc366578217"/>
      <w:bookmarkStart w:id="7627" w:name="_Toc366578811"/>
      <w:bookmarkStart w:id="7628" w:name="_Toc366579403"/>
      <w:bookmarkStart w:id="7629" w:name="_Toc366579994"/>
      <w:bookmarkStart w:id="7630" w:name="_Toc366580586"/>
      <w:bookmarkStart w:id="7631" w:name="_Toc366581177"/>
      <w:bookmarkStart w:id="7632" w:name="_Toc366581769"/>
      <w:bookmarkStart w:id="7633" w:name="_Toc363909172"/>
      <w:bookmarkStart w:id="7634" w:name="_Toc364463597"/>
      <w:bookmarkStart w:id="7635" w:name="_Toc366078201"/>
      <w:bookmarkStart w:id="7636" w:name="_Toc366078820"/>
      <w:bookmarkStart w:id="7637" w:name="_Toc366079805"/>
      <w:bookmarkStart w:id="7638" w:name="_Toc366080417"/>
      <w:bookmarkStart w:id="7639" w:name="_Toc366081026"/>
      <w:bookmarkStart w:id="7640" w:name="_Toc366505366"/>
      <w:bookmarkStart w:id="7641" w:name="_Toc366508735"/>
      <w:bookmarkStart w:id="7642" w:name="_Toc366513236"/>
      <w:bookmarkStart w:id="7643" w:name="_Toc366574425"/>
      <w:bookmarkStart w:id="7644" w:name="_Toc366578218"/>
      <w:bookmarkStart w:id="7645" w:name="_Toc366578812"/>
      <w:bookmarkStart w:id="7646" w:name="_Toc366579404"/>
      <w:bookmarkStart w:id="7647" w:name="_Toc366579995"/>
      <w:bookmarkStart w:id="7648" w:name="_Toc366580587"/>
      <w:bookmarkStart w:id="7649" w:name="_Toc366581178"/>
      <w:bookmarkStart w:id="7650" w:name="_Toc366581770"/>
      <w:bookmarkStart w:id="7651" w:name="_Toc363909173"/>
      <w:bookmarkStart w:id="7652" w:name="_Toc364463598"/>
      <w:bookmarkStart w:id="7653" w:name="_Toc366078202"/>
      <w:bookmarkStart w:id="7654" w:name="_Toc366078821"/>
      <w:bookmarkStart w:id="7655" w:name="_Toc366079806"/>
      <w:bookmarkStart w:id="7656" w:name="_Toc366080418"/>
      <w:bookmarkStart w:id="7657" w:name="_Toc366081027"/>
      <w:bookmarkStart w:id="7658" w:name="_Toc366505367"/>
      <w:bookmarkStart w:id="7659" w:name="_Toc366508736"/>
      <w:bookmarkStart w:id="7660" w:name="_Toc366513237"/>
      <w:bookmarkStart w:id="7661" w:name="_Toc366574426"/>
      <w:bookmarkStart w:id="7662" w:name="_Toc366578219"/>
      <w:bookmarkStart w:id="7663" w:name="_Toc366578813"/>
      <w:bookmarkStart w:id="7664" w:name="_Toc366579405"/>
      <w:bookmarkStart w:id="7665" w:name="_Toc366579996"/>
      <w:bookmarkStart w:id="7666" w:name="_Toc366580588"/>
      <w:bookmarkStart w:id="7667" w:name="_Toc366581179"/>
      <w:bookmarkStart w:id="7668" w:name="_Toc366581771"/>
      <w:bookmarkStart w:id="7669" w:name="_Toc363909174"/>
      <w:bookmarkStart w:id="7670" w:name="_Toc364463599"/>
      <w:bookmarkStart w:id="7671" w:name="_Toc366078203"/>
      <w:bookmarkStart w:id="7672" w:name="_Toc366078822"/>
      <w:bookmarkStart w:id="7673" w:name="_Toc366079807"/>
      <w:bookmarkStart w:id="7674" w:name="_Toc366080419"/>
      <w:bookmarkStart w:id="7675" w:name="_Toc366081028"/>
      <w:bookmarkStart w:id="7676" w:name="_Toc366505368"/>
      <w:bookmarkStart w:id="7677" w:name="_Toc366508737"/>
      <w:bookmarkStart w:id="7678" w:name="_Toc366513238"/>
      <w:bookmarkStart w:id="7679" w:name="_Toc366574427"/>
      <w:bookmarkStart w:id="7680" w:name="_Toc366578220"/>
      <w:bookmarkStart w:id="7681" w:name="_Toc366578814"/>
      <w:bookmarkStart w:id="7682" w:name="_Toc366579406"/>
      <w:bookmarkStart w:id="7683" w:name="_Toc366579997"/>
      <w:bookmarkStart w:id="7684" w:name="_Toc366580589"/>
      <w:bookmarkStart w:id="7685" w:name="_Toc366581180"/>
      <w:bookmarkStart w:id="7686" w:name="_Toc366581772"/>
      <w:bookmarkStart w:id="7687" w:name="_Toc363909175"/>
      <w:bookmarkStart w:id="7688" w:name="_Toc364463600"/>
      <w:bookmarkStart w:id="7689" w:name="_Toc366078204"/>
      <w:bookmarkStart w:id="7690" w:name="_Toc366078823"/>
      <w:bookmarkStart w:id="7691" w:name="_Toc366079808"/>
      <w:bookmarkStart w:id="7692" w:name="_Toc366080420"/>
      <w:bookmarkStart w:id="7693" w:name="_Toc366081029"/>
      <w:bookmarkStart w:id="7694" w:name="_Toc366505369"/>
      <w:bookmarkStart w:id="7695" w:name="_Toc366508738"/>
      <w:bookmarkStart w:id="7696" w:name="_Toc366513239"/>
      <w:bookmarkStart w:id="7697" w:name="_Toc366574428"/>
      <w:bookmarkStart w:id="7698" w:name="_Toc366578221"/>
      <w:bookmarkStart w:id="7699" w:name="_Toc366578815"/>
      <w:bookmarkStart w:id="7700" w:name="_Toc366579407"/>
      <w:bookmarkStart w:id="7701" w:name="_Toc366579998"/>
      <w:bookmarkStart w:id="7702" w:name="_Toc366580590"/>
      <w:bookmarkStart w:id="7703" w:name="_Toc366581181"/>
      <w:bookmarkStart w:id="7704" w:name="_Toc366581773"/>
      <w:bookmarkStart w:id="7705" w:name="_Toc363909176"/>
      <w:bookmarkStart w:id="7706" w:name="_Toc364463601"/>
      <w:bookmarkStart w:id="7707" w:name="_Toc366078205"/>
      <w:bookmarkStart w:id="7708" w:name="_Toc366078824"/>
      <w:bookmarkStart w:id="7709" w:name="_Toc366079809"/>
      <w:bookmarkStart w:id="7710" w:name="_Toc366080421"/>
      <w:bookmarkStart w:id="7711" w:name="_Toc366081030"/>
      <w:bookmarkStart w:id="7712" w:name="_Toc366505370"/>
      <w:bookmarkStart w:id="7713" w:name="_Toc366508739"/>
      <w:bookmarkStart w:id="7714" w:name="_Toc366513240"/>
      <w:bookmarkStart w:id="7715" w:name="_Toc366574429"/>
      <w:bookmarkStart w:id="7716" w:name="_Toc366578222"/>
      <w:bookmarkStart w:id="7717" w:name="_Toc366578816"/>
      <w:bookmarkStart w:id="7718" w:name="_Toc366579408"/>
      <w:bookmarkStart w:id="7719" w:name="_Toc366579999"/>
      <w:bookmarkStart w:id="7720" w:name="_Toc366580591"/>
      <w:bookmarkStart w:id="7721" w:name="_Toc366581182"/>
      <w:bookmarkStart w:id="7722" w:name="_Toc366581774"/>
      <w:bookmarkStart w:id="7723" w:name="_Toc363909177"/>
      <w:bookmarkStart w:id="7724" w:name="_Toc364463602"/>
      <w:bookmarkStart w:id="7725" w:name="_Toc366078206"/>
      <w:bookmarkStart w:id="7726" w:name="_Toc366078825"/>
      <w:bookmarkStart w:id="7727" w:name="_Toc366079810"/>
      <w:bookmarkStart w:id="7728" w:name="_Toc366080422"/>
      <w:bookmarkStart w:id="7729" w:name="_Toc366081031"/>
      <w:bookmarkStart w:id="7730" w:name="_Toc366505371"/>
      <w:bookmarkStart w:id="7731" w:name="_Toc366508740"/>
      <w:bookmarkStart w:id="7732" w:name="_Toc366513241"/>
      <w:bookmarkStart w:id="7733" w:name="_Toc366574430"/>
      <w:bookmarkStart w:id="7734" w:name="_Toc366578223"/>
      <w:bookmarkStart w:id="7735" w:name="_Toc366578817"/>
      <w:bookmarkStart w:id="7736" w:name="_Toc366579409"/>
      <w:bookmarkStart w:id="7737" w:name="_Toc366580000"/>
      <w:bookmarkStart w:id="7738" w:name="_Toc366580592"/>
      <w:bookmarkStart w:id="7739" w:name="_Toc366581183"/>
      <w:bookmarkStart w:id="7740" w:name="_Toc366581775"/>
      <w:bookmarkStart w:id="7741" w:name="_Toc363909178"/>
      <w:bookmarkStart w:id="7742" w:name="_Toc364463603"/>
      <w:bookmarkStart w:id="7743" w:name="_Toc366078207"/>
      <w:bookmarkStart w:id="7744" w:name="_Toc366078826"/>
      <w:bookmarkStart w:id="7745" w:name="_Toc366079811"/>
      <w:bookmarkStart w:id="7746" w:name="_Toc366080423"/>
      <w:bookmarkStart w:id="7747" w:name="_Toc366081032"/>
      <w:bookmarkStart w:id="7748" w:name="_Toc366505372"/>
      <w:bookmarkStart w:id="7749" w:name="_Toc366508741"/>
      <w:bookmarkStart w:id="7750" w:name="_Toc366513242"/>
      <w:bookmarkStart w:id="7751" w:name="_Toc366574431"/>
      <w:bookmarkStart w:id="7752" w:name="_Toc366578224"/>
      <w:bookmarkStart w:id="7753" w:name="_Toc366578818"/>
      <w:bookmarkStart w:id="7754" w:name="_Toc366579410"/>
      <w:bookmarkStart w:id="7755" w:name="_Toc366580001"/>
      <w:bookmarkStart w:id="7756" w:name="_Toc366580593"/>
      <w:bookmarkStart w:id="7757" w:name="_Toc366581184"/>
      <w:bookmarkStart w:id="7758" w:name="_Toc366581776"/>
      <w:bookmarkStart w:id="7759" w:name="_Toc363909179"/>
      <w:bookmarkStart w:id="7760" w:name="_Toc364463604"/>
      <w:bookmarkStart w:id="7761" w:name="_Toc366078208"/>
      <w:bookmarkStart w:id="7762" w:name="_Toc366078827"/>
      <w:bookmarkStart w:id="7763" w:name="_Toc366079812"/>
      <w:bookmarkStart w:id="7764" w:name="_Toc366080424"/>
      <w:bookmarkStart w:id="7765" w:name="_Toc366081033"/>
      <w:bookmarkStart w:id="7766" w:name="_Toc366505373"/>
      <w:bookmarkStart w:id="7767" w:name="_Toc366508742"/>
      <w:bookmarkStart w:id="7768" w:name="_Toc366513243"/>
      <w:bookmarkStart w:id="7769" w:name="_Toc366574432"/>
      <w:bookmarkStart w:id="7770" w:name="_Toc366578225"/>
      <w:bookmarkStart w:id="7771" w:name="_Toc366578819"/>
      <w:bookmarkStart w:id="7772" w:name="_Toc366579411"/>
      <w:bookmarkStart w:id="7773" w:name="_Toc366580002"/>
      <w:bookmarkStart w:id="7774" w:name="_Toc366580594"/>
      <w:bookmarkStart w:id="7775" w:name="_Toc366581185"/>
      <w:bookmarkStart w:id="7776" w:name="_Toc366581777"/>
      <w:bookmarkStart w:id="7777" w:name="_Toc363909180"/>
      <w:bookmarkStart w:id="7778" w:name="_Toc364463605"/>
      <w:bookmarkStart w:id="7779" w:name="_Toc366078209"/>
      <w:bookmarkStart w:id="7780" w:name="_Toc366078828"/>
      <w:bookmarkStart w:id="7781" w:name="_Toc366079813"/>
      <w:bookmarkStart w:id="7782" w:name="_Toc366080425"/>
      <w:bookmarkStart w:id="7783" w:name="_Toc366081034"/>
      <w:bookmarkStart w:id="7784" w:name="_Toc366505374"/>
      <w:bookmarkStart w:id="7785" w:name="_Toc366508743"/>
      <w:bookmarkStart w:id="7786" w:name="_Toc366513244"/>
      <w:bookmarkStart w:id="7787" w:name="_Toc366574433"/>
      <w:bookmarkStart w:id="7788" w:name="_Toc366578226"/>
      <w:bookmarkStart w:id="7789" w:name="_Toc366578820"/>
      <w:bookmarkStart w:id="7790" w:name="_Toc366579412"/>
      <w:bookmarkStart w:id="7791" w:name="_Toc366580003"/>
      <w:bookmarkStart w:id="7792" w:name="_Toc366580595"/>
      <w:bookmarkStart w:id="7793" w:name="_Toc366581186"/>
      <w:bookmarkStart w:id="7794" w:name="_Toc366581778"/>
      <w:bookmarkStart w:id="7795" w:name="_Toc363909181"/>
      <w:bookmarkStart w:id="7796" w:name="_Toc364463606"/>
      <w:bookmarkStart w:id="7797" w:name="_Toc366078210"/>
      <w:bookmarkStart w:id="7798" w:name="_Toc366078829"/>
      <w:bookmarkStart w:id="7799" w:name="_Toc366079814"/>
      <w:bookmarkStart w:id="7800" w:name="_Toc366080426"/>
      <w:bookmarkStart w:id="7801" w:name="_Toc366081035"/>
      <w:bookmarkStart w:id="7802" w:name="_Toc366505375"/>
      <w:bookmarkStart w:id="7803" w:name="_Toc366508744"/>
      <w:bookmarkStart w:id="7804" w:name="_Toc366513245"/>
      <w:bookmarkStart w:id="7805" w:name="_Toc366574434"/>
      <w:bookmarkStart w:id="7806" w:name="_Toc366578227"/>
      <w:bookmarkStart w:id="7807" w:name="_Toc366578821"/>
      <w:bookmarkStart w:id="7808" w:name="_Toc366579413"/>
      <w:bookmarkStart w:id="7809" w:name="_Toc366580004"/>
      <w:bookmarkStart w:id="7810" w:name="_Toc366580596"/>
      <w:bookmarkStart w:id="7811" w:name="_Toc366581187"/>
      <w:bookmarkStart w:id="7812" w:name="_Toc366581779"/>
      <w:bookmarkStart w:id="7813" w:name="_Toc363909182"/>
      <w:bookmarkStart w:id="7814" w:name="_Toc364463607"/>
      <w:bookmarkStart w:id="7815" w:name="_Toc366078211"/>
      <w:bookmarkStart w:id="7816" w:name="_Toc366078830"/>
      <w:bookmarkStart w:id="7817" w:name="_Toc366079815"/>
      <w:bookmarkStart w:id="7818" w:name="_Toc366080427"/>
      <w:bookmarkStart w:id="7819" w:name="_Toc366081036"/>
      <w:bookmarkStart w:id="7820" w:name="_Toc366505376"/>
      <w:bookmarkStart w:id="7821" w:name="_Toc366508745"/>
      <w:bookmarkStart w:id="7822" w:name="_Toc366513246"/>
      <w:bookmarkStart w:id="7823" w:name="_Toc366574435"/>
      <w:bookmarkStart w:id="7824" w:name="_Toc366578228"/>
      <w:bookmarkStart w:id="7825" w:name="_Toc366578822"/>
      <w:bookmarkStart w:id="7826" w:name="_Toc366579414"/>
      <w:bookmarkStart w:id="7827" w:name="_Toc366580005"/>
      <w:bookmarkStart w:id="7828" w:name="_Toc366580597"/>
      <w:bookmarkStart w:id="7829" w:name="_Toc366581188"/>
      <w:bookmarkStart w:id="7830" w:name="_Toc366581780"/>
      <w:bookmarkStart w:id="7831" w:name="_Toc363909183"/>
      <w:bookmarkStart w:id="7832" w:name="_Toc364463608"/>
      <w:bookmarkStart w:id="7833" w:name="_Toc366078212"/>
      <w:bookmarkStart w:id="7834" w:name="_Toc366078831"/>
      <w:bookmarkStart w:id="7835" w:name="_Toc366079816"/>
      <w:bookmarkStart w:id="7836" w:name="_Toc366080428"/>
      <w:bookmarkStart w:id="7837" w:name="_Toc366081037"/>
      <w:bookmarkStart w:id="7838" w:name="_Toc366505377"/>
      <w:bookmarkStart w:id="7839" w:name="_Toc366508746"/>
      <w:bookmarkStart w:id="7840" w:name="_Toc366513247"/>
      <w:bookmarkStart w:id="7841" w:name="_Toc366574436"/>
      <w:bookmarkStart w:id="7842" w:name="_Toc366578229"/>
      <w:bookmarkStart w:id="7843" w:name="_Toc366578823"/>
      <w:bookmarkStart w:id="7844" w:name="_Toc366579415"/>
      <w:bookmarkStart w:id="7845" w:name="_Toc366580006"/>
      <w:bookmarkStart w:id="7846" w:name="_Toc366580598"/>
      <w:bookmarkStart w:id="7847" w:name="_Toc366581189"/>
      <w:bookmarkStart w:id="7848" w:name="_Toc366581781"/>
      <w:bookmarkStart w:id="7849" w:name="_Toc363909184"/>
      <w:bookmarkStart w:id="7850" w:name="_Toc364463609"/>
      <w:bookmarkStart w:id="7851" w:name="_Toc366078213"/>
      <w:bookmarkStart w:id="7852" w:name="_Toc366078832"/>
      <w:bookmarkStart w:id="7853" w:name="_Toc366079817"/>
      <w:bookmarkStart w:id="7854" w:name="_Toc366080429"/>
      <w:bookmarkStart w:id="7855" w:name="_Toc366081038"/>
      <w:bookmarkStart w:id="7856" w:name="_Toc366505378"/>
      <w:bookmarkStart w:id="7857" w:name="_Toc366508747"/>
      <w:bookmarkStart w:id="7858" w:name="_Toc366513248"/>
      <w:bookmarkStart w:id="7859" w:name="_Toc366574437"/>
      <w:bookmarkStart w:id="7860" w:name="_Toc366578230"/>
      <w:bookmarkStart w:id="7861" w:name="_Toc366578824"/>
      <w:bookmarkStart w:id="7862" w:name="_Toc366579416"/>
      <w:bookmarkStart w:id="7863" w:name="_Toc366580007"/>
      <w:bookmarkStart w:id="7864" w:name="_Toc366580599"/>
      <w:bookmarkStart w:id="7865" w:name="_Toc366581190"/>
      <w:bookmarkStart w:id="7866" w:name="_Toc366581782"/>
      <w:bookmarkStart w:id="7867" w:name="_Toc363909185"/>
      <w:bookmarkStart w:id="7868" w:name="_Toc364463610"/>
      <w:bookmarkStart w:id="7869" w:name="_Toc366078214"/>
      <w:bookmarkStart w:id="7870" w:name="_Toc366078833"/>
      <w:bookmarkStart w:id="7871" w:name="_Toc366079818"/>
      <w:bookmarkStart w:id="7872" w:name="_Toc366080430"/>
      <w:bookmarkStart w:id="7873" w:name="_Toc366081039"/>
      <w:bookmarkStart w:id="7874" w:name="_Toc366505379"/>
      <w:bookmarkStart w:id="7875" w:name="_Toc366508748"/>
      <w:bookmarkStart w:id="7876" w:name="_Toc366513249"/>
      <w:bookmarkStart w:id="7877" w:name="_Toc366574438"/>
      <w:bookmarkStart w:id="7878" w:name="_Toc366578231"/>
      <w:bookmarkStart w:id="7879" w:name="_Toc366578825"/>
      <w:bookmarkStart w:id="7880" w:name="_Toc366579417"/>
      <w:bookmarkStart w:id="7881" w:name="_Toc366580008"/>
      <w:bookmarkStart w:id="7882" w:name="_Toc366580600"/>
      <w:bookmarkStart w:id="7883" w:name="_Toc366581191"/>
      <w:bookmarkStart w:id="7884" w:name="_Toc366581783"/>
      <w:bookmarkStart w:id="7885" w:name="_Toc363909186"/>
      <w:bookmarkStart w:id="7886" w:name="_Toc364463611"/>
      <w:bookmarkStart w:id="7887" w:name="_Toc366078215"/>
      <w:bookmarkStart w:id="7888" w:name="_Toc366078834"/>
      <w:bookmarkStart w:id="7889" w:name="_Toc366079819"/>
      <w:bookmarkStart w:id="7890" w:name="_Toc366080431"/>
      <w:bookmarkStart w:id="7891" w:name="_Toc366081040"/>
      <w:bookmarkStart w:id="7892" w:name="_Toc366505380"/>
      <w:bookmarkStart w:id="7893" w:name="_Toc366508749"/>
      <w:bookmarkStart w:id="7894" w:name="_Toc366513250"/>
      <w:bookmarkStart w:id="7895" w:name="_Toc366574439"/>
      <w:bookmarkStart w:id="7896" w:name="_Toc366578232"/>
      <w:bookmarkStart w:id="7897" w:name="_Toc366578826"/>
      <w:bookmarkStart w:id="7898" w:name="_Toc366579418"/>
      <w:bookmarkStart w:id="7899" w:name="_Toc366580009"/>
      <w:bookmarkStart w:id="7900" w:name="_Toc366580601"/>
      <w:bookmarkStart w:id="7901" w:name="_Toc366581192"/>
      <w:bookmarkStart w:id="7902" w:name="_Toc366581784"/>
      <w:bookmarkStart w:id="7903" w:name="_Toc363909187"/>
      <w:bookmarkStart w:id="7904" w:name="_Toc364463612"/>
      <w:bookmarkStart w:id="7905" w:name="_Toc366078216"/>
      <w:bookmarkStart w:id="7906" w:name="_Toc366078835"/>
      <w:bookmarkStart w:id="7907" w:name="_Toc366079820"/>
      <w:bookmarkStart w:id="7908" w:name="_Toc366080432"/>
      <w:bookmarkStart w:id="7909" w:name="_Toc366081041"/>
      <w:bookmarkStart w:id="7910" w:name="_Toc366505381"/>
      <w:bookmarkStart w:id="7911" w:name="_Toc366508750"/>
      <w:bookmarkStart w:id="7912" w:name="_Toc366513251"/>
      <w:bookmarkStart w:id="7913" w:name="_Toc366574440"/>
      <w:bookmarkStart w:id="7914" w:name="_Toc366578233"/>
      <w:bookmarkStart w:id="7915" w:name="_Toc366578827"/>
      <w:bookmarkStart w:id="7916" w:name="_Toc366579419"/>
      <w:bookmarkStart w:id="7917" w:name="_Toc366580010"/>
      <w:bookmarkStart w:id="7918" w:name="_Toc366580602"/>
      <w:bookmarkStart w:id="7919" w:name="_Toc366581193"/>
      <w:bookmarkStart w:id="7920" w:name="_Toc366581785"/>
      <w:bookmarkStart w:id="7921" w:name="_Toc363909188"/>
      <w:bookmarkStart w:id="7922" w:name="_Toc364463613"/>
      <w:bookmarkStart w:id="7923" w:name="_Toc366078217"/>
      <w:bookmarkStart w:id="7924" w:name="_Toc366078836"/>
      <w:bookmarkStart w:id="7925" w:name="_Toc366079821"/>
      <w:bookmarkStart w:id="7926" w:name="_Toc366080433"/>
      <w:bookmarkStart w:id="7927" w:name="_Toc366081042"/>
      <w:bookmarkStart w:id="7928" w:name="_Toc366505382"/>
      <w:bookmarkStart w:id="7929" w:name="_Toc366508751"/>
      <w:bookmarkStart w:id="7930" w:name="_Toc366513252"/>
      <w:bookmarkStart w:id="7931" w:name="_Toc366574441"/>
      <w:bookmarkStart w:id="7932" w:name="_Toc366578234"/>
      <w:bookmarkStart w:id="7933" w:name="_Toc366578828"/>
      <w:bookmarkStart w:id="7934" w:name="_Toc366579420"/>
      <w:bookmarkStart w:id="7935" w:name="_Toc366580011"/>
      <w:bookmarkStart w:id="7936" w:name="_Toc366580603"/>
      <w:bookmarkStart w:id="7937" w:name="_Toc366581194"/>
      <w:bookmarkStart w:id="7938" w:name="_Toc366581786"/>
      <w:bookmarkStart w:id="7939" w:name="_Toc363909189"/>
      <w:bookmarkStart w:id="7940" w:name="_Toc364463614"/>
      <w:bookmarkStart w:id="7941" w:name="_Toc366078218"/>
      <w:bookmarkStart w:id="7942" w:name="_Toc366078837"/>
      <w:bookmarkStart w:id="7943" w:name="_Toc366079822"/>
      <w:bookmarkStart w:id="7944" w:name="_Toc366080434"/>
      <w:bookmarkStart w:id="7945" w:name="_Toc366081043"/>
      <w:bookmarkStart w:id="7946" w:name="_Toc366505383"/>
      <w:bookmarkStart w:id="7947" w:name="_Toc366508752"/>
      <w:bookmarkStart w:id="7948" w:name="_Toc366513253"/>
      <w:bookmarkStart w:id="7949" w:name="_Toc366574442"/>
      <w:bookmarkStart w:id="7950" w:name="_Toc366578235"/>
      <w:bookmarkStart w:id="7951" w:name="_Toc366578829"/>
      <w:bookmarkStart w:id="7952" w:name="_Toc366579421"/>
      <w:bookmarkStart w:id="7953" w:name="_Toc366580012"/>
      <w:bookmarkStart w:id="7954" w:name="_Toc366580604"/>
      <w:bookmarkStart w:id="7955" w:name="_Toc366581195"/>
      <w:bookmarkStart w:id="7956" w:name="_Toc366581787"/>
      <w:bookmarkStart w:id="7957" w:name="_Toc363909190"/>
      <w:bookmarkStart w:id="7958" w:name="_Toc364463615"/>
      <w:bookmarkStart w:id="7959" w:name="_Toc366078219"/>
      <w:bookmarkStart w:id="7960" w:name="_Toc366078838"/>
      <w:bookmarkStart w:id="7961" w:name="_Toc366079823"/>
      <w:bookmarkStart w:id="7962" w:name="_Toc366080435"/>
      <w:bookmarkStart w:id="7963" w:name="_Toc366081044"/>
      <w:bookmarkStart w:id="7964" w:name="_Toc366505384"/>
      <w:bookmarkStart w:id="7965" w:name="_Toc366508753"/>
      <w:bookmarkStart w:id="7966" w:name="_Toc366513254"/>
      <w:bookmarkStart w:id="7967" w:name="_Toc366574443"/>
      <w:bookmarkStart w:id="7968" w:name="_Toc366578236"/>
      <w:bookmarkStart w:id="7969" w:name="_Toc366578830"/>
      <w:bookmarkStart w:id="7970" w:name="_Toc366579422"/>
      <w:bookmarkStart w:id="7971" w:name="_Toc366580013"/>
      <w:bookmarkStart w:id="7972" w:name="_Toc366580605"/>
      <w:bookmarkStart w:id="7973" w:name="_Toc366581196"/>
      <w:bookmarkStart w:id="7974" w:name="_Toc366581788"/>
      <w:bookmarkStart w:id="7975" w:name="_Toc363909191"/>
      <w:bookmarkStart w:id="7976" w:name="_Toc364463616"/>
      <w:bookmarkStart w:id="7977" w:name="_Toc366078220"/>
      <w:bookmarkStart w:id="7978" w:name="_Toc366078839"/>
      <w:bookmarkStart w:id="7979" w:name="_Toc366079824"/>
      <w:bookmarkStart w:id="7980" w:name="_Toc366080436"/>
      <w:bookmarkStart w:id="7981" w:name="_Toc366081045"/>
      <w:bookmarkStart w:id="7982" w:name="_Toc366505385"/>
      <w:bookmarkStart w:id="7983" w:name="_Toc366508754"/>
      <w:bookmarkStart w:id="7984" w:name="_Toc366513255"/>
      <w:bookmarkStart w:id="7985" w:name="_Toc366574444"/>
      <w:bookmarkStart w:id="7986" w:name="_Toc366578237"/>
      <w:bookmarkStart w:id="7987" w:name="_Toc366578831"/>
      <w:bookmarkStart w:id="7988" w:name="_Toc366579423"/>
      <w:bookmarkStart w:id="7989" w:name="_Toc366580014"/>
      <w:bookmarkStart w:id="7990" w:name="_Toc366580606"/>
      <w:bookmarkStart w:id="7991" w:name="_Toc366581197"/>
      <w:bookmarkStart w:id="7992" w:name="_Toc366581789"/>
      <w:bookmarkStart w:id="7993" w:name="_Toc363909192"/>
      <w:bookmarkStart w:id="7994" w:name="_Toc364463617"/>
      <w:bookmarkStart w:id="7995" w:name="_Toc366078221"/>
      <w:bookmarkStart w:id="7996" w:name="_Toc366078840"/>
      <w:bookmarkStart w:id="7997" w:name="_Toc366079825"/>
      <w:bookmarkStart w:id="7998" w:name="_Toc366080437"/>
      <w:bookmarkStart w:id="7999" w:name="_Toc366081046"/>
      <w:bookmarkStart w:id="8000" w:name="_Toc366505386"/>
      <w:bookmarkStart w:id="8001" w:name="_Toc366508755"/>
      <w:bookmarkStart w:id="8002" w:name="_Toc366513256"/>
      <w:bookmarkStart w:id="8003" w:name="_Toc366574445"/>
      <w:bookmarkStart w:id="8004" w:name="_Toc366578238"/>
      <w:bookmarkStart w:id="8005" w:name="_Toc366578832"/>
      <w:bookmarkStart w:id="8006" w:name="_Toc366579424"/>
      <w:bookmarkStart w:id="8007" w:name="_Toc366580015"/>
      <w:bookmarkStart w:id="8008" w:name="_Toc366580607"/>
      <w:bookmarkStart w:id="8009" w:name="_Toc366581198"/>
      <w:bookmarkStart w:id="8010" w:name="_Toc366581790"/>
      <w:bookmarkStart w:id="8011" w:name="_Toc363909193"/>
      <w:bookmarkStart w:id="8012" w:name="_Toc364463618"/>
      <w:bookmarkStart w:id="8013" w:name="_Toc366078222"/>
      <w:bookmarkStart w:id="8014" w:name="_Toc366078841"/>
      <w:bookmarkStart w:id="8015" w:name="_Toc366079826"/>
      <w:bookmarkStart w:id="8016" w:name="_Toc366080438"/>
      <w:bookmarkStart w:id="8017" w:name="_Toc366081047"/>
      <w:bookmarkStart w:id="8018" w:name="_Toc366505387"/>
      <w:bookmarkStart w:id="8019" w:name="_Toc366508756"/>
      <w:bookmarkStart w:id="8020" w:name="_Toc366513257"/>
      <w:bookmarkStart w:id="8021" w:name="_Toc366574446"/>
      <w:bookmarkStart w:id="8022" w:name="_Toc366578239"/>
      <w:bookmarkStart w:id="8023" w:name="_Toc366578833"/>
      <w:bookmarkStart w:id="8024" w:name="_Toc366579425"/>
      <w:bookmarkStart w:id="8025" w:name="_Toc366580016"/>
      <w:bookmarkStart w:id="8026" w:name="_Toc366580608"/>
      <w:bookmarkStart w:id="8027" w:name="_Toc366581199"/>
      <w:bookmarkStart w:id="8028" w:name="_Toc366581791"/>
      <w:bookmarkStart w:id="8029" w:name="_Toc363909194"/>
      <w:bookmarkStart w:id="8030" w:name="_Toc364463619"/>
      <w:bookmarkStart w:id="8031" w:name="_Toc366078223"/>
      <w:bookmarkStart w:id="8032" w:name="_Toc366078842"/>
      <w:bookmarkStart w:id="8033" w:name="_Toc366079827"/>
      <w:bookmarkStart w:id="8034" w:name="_Toc366080439"/>
      <w:bookmarkStart w:id="8035" w:name="_Toc366081048"/>
      <w:bookmarkStart w:id="8036" w:name="_Toc366505388"/>
      <w:bookmarkStart w:id="8037" w:name="_Toc366508757"/>
      <w:bookmarkStart w:id="8038" w:name="_Toc366513258"/>
      <w:bookmarkStart w:id="8039" w:name="_Toc366574447"/>
      <w:bookmarkStart w:id="8040" w:name="_Toc366578240"/>
      <w:bookmarkStart w:id="8041" w:name="_Toc366578834"/>
      <w:bookmarkStart w:id="8042" w:name="_Toc366579426"/>
      <w:bookmarkStart w:id="8043" w:name="_Toc366580017"/>
      <w:bookmarkStart w:id="8044" w:name="_Toc366580609"/>
      <w:bookmarkStart w:id="8045" w:name="_Toc366581200"/>
      <w:bookmarkStart w:id="8046" w:name="_Toc366581792"/>
      <w:bookmarkStart w:id="8047" w:name="_Toc363909195"/>
      <w:bookmarkStart w:id="8048" w:name="_Toc364463620"/>
      <w:bookmarkStart w:id="8049" w:name="_Toc366078224"/>
      <w:bookmarkStart w:id="8050" w:name="_Toc366078843"/>
      <w:bookmarkStart w:id="8051" w:name="_Toc366079828"/>
      <w:bookmarkStart w:id="8052" w:name="_Toc366080440"/>
      <w:bookmarkStart w:id="8053" w:name="_Toc366081049"/>
      <w:bookmarkStart w:id="8054" w:name="_Toc366505389"/>
      <w:bookmarkStart w:id="8055" w:name="_Toc366508758"/>
      <w:bookmarkStart w:id="8056" w:name="_Toc366513259"/>
      <w:bookmarkStart w:id="8057" w:name="_Toc366574448"/>
      <w:bookmarkStart w:id="8058" w:name="_Toc366578241"/>
      <w:bookmarkStart w:id="8059" w:name="_Toc366578835"/>
      <w:bookmarkStart w:id="8060" w:name="_Toc366579427"/>
      <w:bookmarkStart w:id="8061" w:name="_Toc366580018"/>
      <w:bookmarkStart w:id="8062" w:name="_Toc366580610"/>
      <w:bookmarkStart w:id="8063" w:name="_Toc366581201"/>
      <w:bookmarkStart w:id="8064" w:name="_Toc366581793"/>
      <w:bookmarkStart w:id="8065" w:name="_Toc363909196"/>
      <w:bookmarkStart w:id="8066" w:name="_Toc364463621"/>
      <w:bookmarkStart w:id="8067" w:name="_Toc366078225"/>
      <w:bookmarkStart w:id="8068" w:name="_Toc366078844"/>
      <w:bookmarkStart w:id="8069" w:name="_Toc366079829"/>
      <w:bookmarkStart w:id="8070" w:name="_Toc366080441"/>
      <w:bookmarkStart w:id="8071" w:name="_Toc366081050"/>
      <w:bookmarkStart w:id="8072" w:name="_Toc366505390"/>
      <w:bookmarkStart w:id="8073" w:name="_Toc366508759"/>
      <w:bookmarkStart w:id="8074" w:name="_Toc366513260"/>
      <w:bookmarkStart w:id="8075" w:name="_Toc366574449"/>
      <w:bookmarkStart w:id="8076" w:name="_Toc366578242"/>
      <w:bookmarkStart w:id="8077" w:name="_Toc366578836"/>
      <w:bookmarkStart w:id="8078" w:name="_Toc366579428"/>
      <w:bookmarkStart w:id="8079" w:name="_Toc366580019"/>
      <w:bookmarkStart w:id="8080" w:name="_Toc366580611"/>
      <w:bookmarkStart w:id="8081" w:name="_Toc366581202"/>
      <w:bookmarkStart w:id="8082" w:name="_Toc366581794"/>
      <w:bookmarkStart w:id="8083" w:name="_Toc363909197"/>
      <w:bookmarkStart w:id="8084" w:name="_Toc364463622"/>
      <w:bookmarkStart w:id="8085" w:name="_Toc366078226"/>
      <w:bookmarkStart w:id="8086" w:name="_Toc366078845"/>
      <w:bookmarkStart w:id="8087" w:name="_Toc366079830"/>
      <w:bookmarkStart w:id="8088" w:name="_Toc366080442"/>
      <w:bookmarkStart w:id="8089" w:name="_Toc366081051"/>
      <w:bookmarkStart w:id="8090" w:name="_Toc366505391"/>
      <w:bookmarkStart w:id="8091" w:name="_Toc366508760"/>
      <w:bookmarkStart w:id="8092" w:name="_Toc366513261"/>
      <w:bookmarkStart w:id="8093" w:name="_Toc366574450"/>
      <w:bookmarkStart w:id="8094" w:name="_Toc366578243"/>
      <w:bookmarkStart w:id="8095" w:name="_Toc366578837"/>
      <w:bookmarkStart w:id="8096" w:name="_Toc366579429"/>
      <w:bookmarkStart w:id="8097" w:name="_Toc366580020"/>
      <w:bookmarkStart w:id="8098" w:name="_Toc366580612"/>
      <w:bookmarkStart w:id="8099" w:name="_Toc366581203"/>
      <w:bookmarkStart w:id="8100" w:name="_Toc366581795"/>
      <w:bookmarkStart w:id="8101" w:name="_Toc363909198"/>
      <w:bookmarkStart w:id="8102" w:name="_Toc364463623"/>
      <w:bookmarkStart w:id="8103" w:name="_Toc366078227"/>
      <w:bookmarkStart w:id="8104" w:name="_Toc366078846"/>
      <w:bookmarkStart w:id="8105" w:name="_Toc366079831"/>
      <w:bookmarkStart w:id="8106" w:name="_Toc366080443"/>
      <w:bookmarkStart w:id="8107" w:name="_Toc366081052"/>
      <w:bookmarkStart w:id="8108" w:name="_Toc366505392"/>
      <w:bookmarkStart w:id="8109" w:name="_Toc366508761"/>
      <w:bookmarkStart w:id="8110" w:name="_Toc366513262"/>
      <w:bookmarkStart w:id="8111" w:name="_Toc366574451"/>
      <w:bookmarkStart w:id="8112" w:name="_Toc366578244"/>
      <w:bookmarkStart w:id="8113" w:name="_Toc366578838"/>
      <w:bookmarkStart w:id="8114" w:name="_Toc366579430"/>
      <w:bookmarkStart w:id="8115" w:name="_Toc366580021"/>
      <w:bookmarkStart w:id="8116" w:name="_Toc366580613"/>
      <w:bookmarkStart w:id="8117" w:name="_Toc366581204"/>
      <w:bookmarkStart w:id="8118" w:name="_Toc366581796"/>
      <w:bookmarkStart w:id="8119" w:name="_Toc363909199"/>
      <w:bookmarkStart w:id="8120" w:name="_Toc364463624"/>
      <w:bookmarkStart w:id="8121" w:name="_Toc366078228"/>
      <w:bookmarkStart w:id="8122" w:name="_Toc366078847"/>
      <w:bookmarkStart w:id="8123" w:name="_Toc366079832"/>
      <w:bookmarkStart w:id="8124" w:name="_Toc366080444"/>
      <w:bookmarkStart w:id="8125" w:name="_Toc366081053"/>
      <w:bookmarkStart w:id="8126" w:name="_Toc366505393"/>
      <w:bookmarkStart w:id="8127" w:name="_Toc366508762"/>
      <w:bookmarkStart w:id="8128" w:name="_Toc366513263"/>
      <w:bookmarkStart w:id="8129" w:name="_Toc366574452"/>
      <w:bookmarkStart w:id="8130" w:name="_Toc366578245"/>
      <w:bookmarkStart w:id="8131" w:name="_Toc366578839"/>
      <w:bookmarkStart w:id="8132" w:name="_Toc366579431"/>
      <w:bookmarkStart w:id="8133" w:name="_Toc366580022"/>
      <w:bookmarkStart w:id="8134" w:name="_Toc366580614"/>
      <w:bookmarkStart w:id="8135" w:name="_Toc366581205"/>
      <w:bookmarkStart w:id="8136" w:name="_Toc366581797"/>
      <w:bookmarkStart w:id="8137" w:name="_Toc363909200"/>
      <w:bookmarkStart w:id="8138" w:name="_Toc364463625"/>
      <w:bookmarkStart w:id="8139" w:name="_Toc366078229"/>
      <w:bookmarkStart w:id="8140" w:name="_Toc366078848"/>
      <w:bookmarkStart w:id="8141" w:name="_Toc366079833"/>
      <w:bookmarkStart w:id="8142" w:name="_Toc366080445"/>
      <w:bookmarkStart w:id="8143" w:name="_Toc366081054"/>
      <w:bookmarkStart w:id="8144" w:name="_Toc366505394"/>
      <w:bookmarkStart w:id="8145" w:name="_Toc366508763"/>
      <w:bookmarkStart w:id="8146" w:name="_Toc366513264"/>
      <w:bookmarkStart w:id="8147" w:name="_Toc366574453"/>
      <w:bookmarkStart w:id="8148" w:name="_Toc366578246"/>
      <w:bookmarkStart w:id="8149" w:name="_Toc366578840"/>
      <w:bookmarkStart w:id="8150" w:name="_Toc366579432"/>
      <w:bookmarkStart w:id="8151" w:name="_Toc366580023"/>
      <w:bookmarkStart w:id="8152" w:name="_Toc366580615"/>
      <w:bookmarkStart w:id="8153" w:name="_Toc366581206"/>
      <w:bookmarkStart w:id="8154" w:name="_Toc366581798"/>
      <w:bookmarkStart w:id="8155" w:name="_Toc363909201"/>
      <w:bookmarkStart w:id="8156" w:name="_Toc364463626"/>
      <w:bookmarkStart w:id="8157" w:name="_Toc366078230"/>
      <w:bookmarkStart w:id="8158" w:name="_Toc366078849"/>
      <w:bookmarkStart w:id="8159" w:name="_Toc366079834"/>
      <w:bookmarkStart w:id="8160" w:name="_Toc366080446"/>
      <w:bookmarkStart w:id="8161" w:name="_Toc366081055"/>
      <w:bookmarkStart w:id="8162" w:name="_Toc366505395"/>
      <w:bookmarkStart w:id="8163" w:name="_Toc366508764"/>
      <w:bookmarkStart w:id="8164" w:name="_Toc366513265"/>
      <w:bookmarkStart w:id="8165" w:name="_Toc366574454"/>
      <w:bookmarkStart w:id="8166" w:name="_Toc366578247"/>
      <w:bookmarkStart w:id="8167" w:name="_Toc366578841"/>
      <w:bookmarkStart w:id="8168" w:name="_Toc366579433"/>
      <w:bookmarkStart w:id="8169" w:name="_Toc366580024"/>
      <w:bookmarkStart w:id="8170" w:name="_Toc366580616"/>
      <w:bookmarkStart w:id="8171" w:name="_Toc366581207"/>
      <w:bookmarkStart w:id="8172" w:name="_Toc366581799"/>
      <w:bookmarkStart w:id="8173" w:name="_Toc243112854"/>
      <w:bookmarkStart w:id="8174" w:name="_Toc349042796"/>
      <w:bookmarkStart w:id="8175" w:name="_Ref38542772"/>
      <w:bookmarkStart w:id="8176" w:name="_Ref38542780"/>
      <w:bookmarkStart w:id="8177" w:name="_Toc62570191"/>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r>
        <w:t>Floating Elements</w:t>
      </w:r>
      <w:bookmarkEnd w:id="8173"/>
      <w:bookmarkEnd w:id="8174"/>
      <w:bookmarkEnd w:id="8175"/>
      <w:bookmarkEnd w:id="8176"/>
      <w:bookmarkEnd w:id="8177"/>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t xml:space="preserve">Within an ordered sequence with floating components </w:t>
      </w:r>
      <w:r>
        <w:t>a non-floating array element must have its occurrences appearing contiguously, so any floating element</w:t>
      </w:r>
      <w:r w:rsidR="009233C6">
        <w:t xml:space="preserve"> occurrence</w:t>
      </w:r>
      <w:r>
        <w: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0D9D2AE4"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w:t>
            </w:r>
            <w:r w:rsidR="00B31DA3">
              <w:t>Processing Error</w:t>
            </w:r>
            <w:r>
              <w:t xml:space="preserve"> if instances of the element are not encountered in schema declaration order. </w:t>
            </w:r>
          </w:p>
          <w:p w14:paraId="169A0BD2" w14:textId="61831BA8"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r w:rsidR="00B31DA3">
              <w:t>Processing Error</w:t>
            </w:r>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2EEA567F"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49</w:t>
      </w:r>
      <w:r w:rsidR="00FF3CA9">
        <w:rPr>
          <w:noProof/>
        </w:rPr>
        <w:fldChar w:fldCharType="end"/>
      </w:r>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8178" w:name="_Toc364463628"/>
      <w:bookmarkStart w:id="8179" w:name="_Toc366078232"/>
      <w:bookmarkStart w:id="8180" w:name="_Toc366078851"/>
      <w:bookmarkStart w:id="8181" w:name="_Toc366079836"/>
      <w:bookmarkStart w:id="8182" w:name="_Toc366080448"/>
      <w:bookmarkStart w:id="8183" w:name="_Toc366081057"/>
      <w:bookmarkStart w:id="8184" w:name="_Toc366505397"/>
      <w:bookmarkStart w:id="8185" w:name="_Toc366508766"/>
      <w:bookmarkStart w:id="8186" w:name="_Toc366513267"/>
      <w:bookmarkStart w:id="8187" w:name="_Toc366574456"/>
      <w:bookmarkStart w:id="8188" w:name="_Toc366578249"/>
      <w:bookmarkStart w:id="8189" w:name="_Toc366578843"/>
      <w:bookmarkStart w:id="8190" w:name="_Toc366579435"/>
      <w:bookmarkStart w:id="8191" w:name="_Toc366580026"/>
      <w:bookmarkStart w:id="8192" w:name="_Toc366580618"/>
      <w:bookmarkStart w:id="8193" w:name="_Toc366581209"/>
      <w:bookmarkStart w:id="8194" w:name="_Toc366581801"/>
      <w:bookmarkStart w:id="8195" w:name="_Toc349042797"/>
      <w:bookmarkStart w:id="8196" w:name="_Toc62570192"/>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r>
        <w:t>Hidden Groups</w:t>
      </w:r>
      <w:bookmarkEnd w:id="8195"/>
      <w:bookmarkEnd w:id="8196"/>
    </w:p>
    <w:p w14:paraId="7E6BD01D" w14:textId="4E69B4DA" w:rsidR="000E1214" w:rsidRDefault="00A87198">
      <w:r>
        <w:t>Some fields in the physical stream provide information about other fields in the stream and are not really part of the data. For example, a field</w:t>
      </w:r>
      <w:r w:rsidR="001240CB">
        <w:t xml:space="preserve"> </w:t>
      </w:r>
      <w:r w:rsidR="008F3694">
        <w:t xml:space="preserve">can </w:t>
      </w:r>
      <w:r>
        <w:t xml:space="preserve">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t>
      </w:r>
      <w:r w:rsidR="00AE2C08">
        <w:t xml:space="preserve">are </w:t>
      </w:r>
      <w:r>
        <w:t xml:space="preserve">not added to the Infoset on parsing and </w:t>
      </w:r>
      <w:r w:rsidR="00AE2C08">
        <w:t xml:space="preserve">are </w:t>
      </w:r>
      <w:r>
        <w:t xml:space="preserve">not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22E193D3" w:rsidR="000E1214" w:rsidRDefault="00A87198">
            <w:r>
              <w:t xml:space="preserve">Reference to a global model group definition. Elements within this model group </w:t>
            </w:r>
            <w:r w:rsidR="00AE2C08">
              <w:t>are</w:t>
            </w:r>
            <w:r w:rsidR="002F631B">
              <w:t xml:space="preserve"> </w:t>
            </w:r>
            <w:r>
              <w:t xml:space="preserve">not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1AD394BD"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50</w:t>
      </w:r>
      <w:r w:rsidR="00FF3CA9">
        <w:rPr>
          <w:noProof/>
        </w:rPr>
        <w:fldChar w:fldCharType="end"/>
      </w:r>
      <w:r>
        <w:t xml:space="preserve"> Properties for Hidden Groups</w:t>
      </w:r>
    </w:p>
    <w:p w14:paraId="59337CF3" w14:textId="7DC8EA06"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w:t>
      </w:r>
      <w:r w:rsidR="00B31DA3">
        <w:rPr>
          <w:lang w:eastAsia="en-GB"/>
        </w:rPr>
        <w:t>Processing Error</w:t>
      </w:r>
      <w:r>
        <w:rPr>
          <w:lang w:eastAsia="en-GB"/>
        </w:rPr>
        <w:t xml:space="preserve">. Note that this can be checked statically.  </w:t>
      </w:r>
    </w:p>
    <w:p w14:paraId="274D6C24" w14:textId="1FC6DAE6" w:rsidR="000E1214" w:rsidRDefault="00A87198">
      <w:pPr>
        <w:rPr>
          <w:lang w:eastAsia="en-GB"/>
        </w:rPr>
      </w:pPr>
      <w:r>
        <w:rPr>
          <w:lang w:eastAsia="en-GB"/>
        </w:rPr>
        <w:t xml:space="preserve">When unparsing a hidden group, it is a </w:t>
      </w:r>
      <w:r w:rsidR="00B31DA3">
        <w:rPr>
          <w:lang w:eastAsia="en-GB"/>
        </w:rPr>
        <w:t>Processing Error</w:t>
      </w:r>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42A796B6" w:rsidR="000E1214" w:rsidRDefault="00E1280B">
      <w:r>
        <w:rPr>
          <w:lang w:eastAsia="en-GB"/>
        </w:rPr>
        <w:t xml:space="preserve">Examples of hidden groups are in Section </w:t>
      </w:r>
      <w:r>
        <w:rPr>
          <w:lang w:eastAsia="en-GB"/>
        </w:rPr>
        <w:fldChar w:fldCharType="begin"/>
      </w:r>
      <w:r>
        <w:rPr>
          <w:lang w:eastAsia="en-GB"/>
        </w:rPr>
        <w:instrText xml:space="preserve"> REF _Ref53076571 \r \h </w:instrText>
      </w:r>
      <w:r>
        <w:rPr>
          <w:lang w:eastAsia="en-GB"/>
        </w:rPr>
      </w:r>
      <w:r>
        <w:rPr>
          <w:lang w:eastAsia="en-GB"/>
        </w:rPr>
        <w:fldChar w:fldCharType="separate"/>
      </w:r>
      <w:r w:rsidR="00487D12">
        <w:rPr>
          <w:lang w:eastAsia="en-GB"/>
        </w:rPr>
        <w:t>17</w:t>
      </w:r>
      <w:r>
        <w:rPr>
          <w:lang w:eastAsia="en-GB"/>
        </w:rPr>
        <w:fldChar w:fldCharType="end"/>
      </w:r>
      <w:r>
        <w:rPr>
          <w:lang w:eastAsia="en-GB"/>
        </w:rPr>
        <w:t xml:space="preserve"> </w:t>
      </w:r>
      <w:hyperlink w:anchor="_Calculated_Value_Properties" w:history="1">
        <w:r w:rsidRPr="00E1280B">
          <w:rPr>
            <w:rStyle w:val="Hyperlink"/>
            <w:lang w:eastAsia="en-GB"/>
          </w:rPr>
          <w:t>Calculated Value Properties</w:t>
        </w:r>
      </w:hyperlink>
      <w:r>
        <w:rPr>
          <w:lang w:eastAsia="en-GB"/>
        </w:rPr>
        <w:t>.</w:t>
      </w:r>
    </w:p>
    <w:p w14:paraId="3CEF4D89" w14:textId="77777777" w:rsidR="000E1214" w:rsidRDefault="00A87198" w:rsidP="00B31DA3">
      <w:pPr>
        <w:pStyle w:val="Heading1"/>
      </w:pPr>
      <w:bookmarkStart w:id="8197" w:name="_Toc322911703"/>
      <w:bookmarkStart w:id="8198" w:name="_Toc322912242"/>
      <w:bookmarkStart w:id="8199" w:name="_Toc329093099"/>
      <w:bookmarkStart w:id="8200" w:name="_Toc332701612"/>
      <w:bookmarkStart w:id="8201" w:name="_Toc332701916"/>
      <w:bookmarkStart w:id="8202" w:name="_Toc332711715"/>
      <w:bookmarkStart w:id="8203" w:name="_Toc332712017"/>
      <w:bookmarkStart w:id="8204" w:name="_Toc332712318"/>
      <w:bookmarkStart w:id="8205" w:name="_Toc332724234"/>
      <w:bookmarkStart w:id="8206" w:name="_Toc332724534"/>
      <w:bookmarkStart w:id="8207" w:name="_Toc341102830"/>
      <w:bookmarkStart w:id="8208" w:name="_Toc347241565"/>
      <w:bookmarkStart w:id="8209" w:name="_Toc347744758"/>
      <w:bookmarkStart w:id="8210" w:name="_Toc348984541"/>
      <w:bookmarkStart w:id="8211" w:name="_Toc348984846"/>
      <w:bookmarkStart w:id="8212" w:name="_Toc349038010"/>
      <w:bookmarkStart w:id="8213" w:name="_Toc349038312"/>
      <w:bookmarkStart w:id="8214" w:name="_Toc349042798"/>
      <w:bookmarkStart w:id="8215" w:name="_Toc349642212"/>
      <w:bookmarkStart w:id="8216" w:name="_Toc351912869"/>
      <w:bookmarkStart w:id="8217" w:name="_Toc351914890"/>
      <w:bookmarkStart w:id="8218" w:name="_Toc351915356"/>
      <w:bookmarkStart w:id="8219" w:name="_Toc361231413"/>
      <w:bookmarkStart w:id="8220" w:name="_Toc361231939"/>
      <w:bookmarkStart w:id="8221" w:name="_Toc362445237"/>
      <w:bookmarkStart w:id="8222" w:name="_Toc363909204"/>
      <w:bookmarkStart w:id="8223" w:name="_Toc364463630"/>
      <w:bookmarkStart w:id="8224" w:name="_Toc366078234"/>
      <w:bookmarkStart w:id="8225" w:name="_Toc366078853"/>
      <w:bookmarkStart w:id="8226" w:name="_Toc366079838"/>
      <w:bookmarkStart w:id="8227" w:name="_Toc366080450"/>
      <w:bookmarkStart w:id="8228" w:name="_Toc366081059"/>
      <w:bookmarkStart w:id="8229" w:name="_Toc366505399"/>
      <w:bookmarkStart w:id="8230" w:name="_Toc366508768"/>
      <w:bookmarkStart w:id="8231" w:name="_Toc366513269"/>
      <w:bookmarkStart w:id="8232" w:name="_Toc366574458"/>
      <w:bookmarkStart w:id="8233" w:name="_Toc366578251"/>
      <w:bookmarkStart w:id="8234" w:name="_Toc366578845"/>
      <w:bookmarkStart w:id="8235" w:name="_Toc366579437"/>
      <w:bookmarkStart w:id="8236" w:name="_Toc366580028"/>
      <w:bookmarkStart w:id="8237" w:name="_Toc366580620"/>
      <w:bookmarkStart w:id="8238" w:name="_Toc366581211"/>
      <w:bookmarkStart w:id="8239" w:name="_Toc366581803"/>
      <w:bookmarkStart w:id="8240" w:name="_Choice_Groups"/>
      <w:bookmarkStart w:id="8241" w:name="_Toc177399117"/>
      <w:bookmarkStart w:id="8242" w:name="_Toc175057404"/>
      <w:bookmarkStart w:id="8243" w:name="_Toc199516349"/>
      <w:bookmarkStart w:id="8244" w:name="_Toc194984011"/>
      <w:bookmarkStart w:id="8245" w:name="_Toc243112855"/>
      <w:bookmarkStart w:id="8246" w:name="_Ref254357911"/>
      <w:bookmarkStart w:id="8247" w:name="_Ref254357916"/>
      <w:bookmarkStart w:id="8248" w:name="_Ref254708854"/>
      <w:bookmarkStart w:id="8249" w:name="_Ref254708858"/>
      <w:bookmarkStart w:id="8250" w:name="_Ref255476271"/>
      <w:bookmarkStart w:id="8251" w:name="_Toc349042799"/>
      <w:bookmarkStart w:id="8252" w:name="_Toc62570193"/>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r>
        <w:t>Choice</w:t>
      </w:r>
      <w:bookmarkEnd w:id="8241"/>
      <w:bookmarkEnd w:id="8242"/>
      <w:bookmarkEnd w:id="8243"/>
      <w:bookmarkEnd w:id="8244"/>
      <w:bookmarkEnd w:id="8245"/>
      <w:bookmarkEnd w:id="8246"/>
      <w:bookmarkEnd w:id="8247"/>
      <w:bookmarkEnd w:id="8248"/>
      <w:bookmarkEnd w:id="8249"/>
      <w:bookmarkEnd w:id="8250"/>
      <w:r>
        <w:t xml:space="preserve"> Groups</w:t>
      </w:r>
      <w:bookmarkEnd w:id="8251"/>
      <w:bookmarkEnd w:id="8252"/>
    </w:p>
    <w:p w14:paraId="582FBE46" w14:textId="1E0F1865" w:rsidR="00180C80" w:rsidRDefault="00180C80" w:rsidP="00180C80">
      <w:pPr>
        <w:pStyle w:val="nobreak"/>
      </w:pPr>
      <w:r>
        <w:t xml:space="preserve">A choice corresponds to concepts </w:t>
      </w:r>
      <w:r w:rsidR="00320104">
        <w:t xml:space="preserve">variously </w:t>
      </w:r>
      <w:r>
        <w:t>called variant records, multi-format records, discriminated unions, or tagged unions in various programming languages. In some contexts, choices are referred to generally as 'unions'. However, this should not be confused with XSD unions</w:t>
      </w:r>
      <w:r w:rsidR="00320104">
        <w:t xml:space="preserve"> which are an unrelated concept</w:t>
      </w:r>
      <w:r>
        <w:t>.</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42F0C138" w:rsidR="000E1214" w:rsidRDefault="00A87198">
            <w:r>
              <w:t xml:space="preserve">When 'yes' indicates that all the branches of the choice are initiated. It is a Schema Definition Error if any children have their dfdl:initiator property set to the empty string. The branch is known to exist when its initiator has been found. Any subsequent error parsing the branch </w:t>
            </w:r>
            <w:r w:rsidR="00AE2C08">
              <w:t xml:space="preserve">does </w:t>
            </w:r>
            <w:r>
              <w:t>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642FC75E"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r w:rsidR="00B31DA3">
              <w:rPr>
                <w:rFonts w:cs="Arial"/>
              </w:rPr>
              <w:t>Processing Error</w:t>
            </w:r>
            <w:r>
              <w:rPr>
                <w:rFonts w:cs="Arial"/>
              </w:rPr>
              <w:t>.</w:t>
            </w:r>
          </w:p>
          <w:p w14:paraId="7F2C8623" w14:textId="18005AE9" w:rsidR="000E1214" w:rsidRDefault="00A87198">
            <w:pPr>
              <w:rPr>
                <w:rFonts w:cs="Arial"/>
              </w:rPr>
            </w:pPr>
            <w:r>
              <w:rPr>
                <w:rFonts w:cs="Arial"/>
              </w:rPr>
              <w:t xml:space="preserve">It is a </w:t>
            </w:r>
            <w:r w:rsidR="00B31DA3">
              <w:rPr>
                <w:rFonts w:cs="Arial"/>
              </w:rPr>
              <w:t>Processing Error</w:t>
            </w:r>
            <w:r>
              <w:rPr>
                <w:rFonts w:cs="Arial"/>
              </w:rPr>
              <w:t xml:space="preserve">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2207B963"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51</w:t>
      </w:r>
      <w:r w:rsidR="00FF3CA9">
        <w:rPr>
          <w:noProof/>
        </w:rPr>
        <w:fldChar w:fldCharType="end"/>
      </w:r>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39D2957E" w:rsidR="000E1214" w:rsidRDefault="00E656B1">
      <w:r>
        <w:t>The explanation of choices requires</w:t>
      </w:r>
      <w:r w:rsidR="00A87198">
        <w:t xml:space="preserv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8253" w:name="_Toc177399118"/>
      <w:bookmarkStart w:id="8254" w:name="_Toc175057405"/>
      <w:bookmarkStart w:id="8255" w:name="_Toc199516350"/>
      <w:bookmarkStart w:id="8256" w:name="_Toc194984012"/>
      <w:bookmarkStart w:id="8257" w:name="_Toc243112856"/>
      <w:bookmarkStart w:id="8258" w:name="_Toc349042800"/>
      <w:bookmarkStart w:id="8259" w:name="_Toc62570194"/>
      <w:r>
        <w:t>Resolving Choices</w:t>
      </w:r>
      <w:bookmarkEnd w:id="8253"/>
      <w:bookmarkEnd w:id="8254"/>
      <w:bookmarkEnd w:id="8255"/>
      <w:bookmarkEnd w:id="8256"/>
      <w:bookmarkEnd w:id="8257"/>
      <w:bookmarkEnd w:id="8258"/>
      <w:bookmarkEnd w:id="8259"/>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996DD5">
      <w:pPr>
        <w:pStyle w:val="Heading3"/>
        <w:rPr>
          <w:rFonts w:eastAsia="Times New Roman"/>
        </w:rPr>
      </w:pPr>
      <w:bookmarkStart w:id="8260" w:name="_Toc349042801"/>
      <w:bookmarkStart w:id="8261" w:name="_Toc62570195"/>
      <w:r>
        <w:rPr>
          <w:rFonts w:eastAsia="Times New Roman"/>
        </w:rPr>
        <w:t>Resolving Choices via Speculation</w:t>
      </w:r>
      <w:bookmarkEnd w:id="8260"/>
      <w:bookmarkEnd w:id="8261"/>
    </w:p>
    <w:p w14:paraId="063EC5CC" w14:textId="77777777" w:rsidR="000E1214" w:rsidRDefault="00A87198">
      <w:r>
        <w:t>Speculative resolution works as follows:</w:t>
      </w:r>
    </w:p>
    <w:p w14:paraId="3136CA86" w14:textId="77777777" w:rsidR="000E1214" w:rsidRDefault="00A87198" w:rsidP="0012632C">
      <w:pPr>
        <w:numPr>
          <w:ilvl w:val="0"/>
          <w:numId w:val="99"/>
        </w:numPr>
      </w:pPr>
      <w:r>
        <w:t>Attempt to parse the first branch of the choice.</w:t>
      </w:r>
    </w:p>
    <w:p w14:paraId="1E043EFD" w14:textId="60AC567D" w:rsidR="000E1214" w:rsidRDefault="00A87198" w:rsidP="0012632C">
      <w:pPr>
        <w:numPr>
          <w:ilvl w:val="0"/>
          <w:numId w:val="99"/>
        </w:numPr>
      </w:pPr>
      <w:r>
        <w:t xml:space="preserve">If this fails with a </w:t>
      </w:r>
      <w:r w:rsidR="00B31DA3">
        <w:t>Processing Error</w:t>
      </w:r>
    </w:p>
    <w:p w14:paraId="23F12E41" w14:textId="4E7EDBF1" w:rsidR="000E1214" w:rsidRDefault="00A87198" w:rsidP="0012632C">
      <w:pPr>
        <w:numPr>
          <w:ilvl w:val="1"/>
          <w:numId w:val="99"/>
        </w:numPr>
      </w:pPr>
      <w:r>
        <w:t xml:space="preserve">If a dfdl:discriminator evaluated to true earlier on this branch </w:t>
      </w:r>
      <w:r>
        <w:br/>
        <w:t xml:space="preserve">then the parser is 'bound' to this branch and parsing of the entire choice construct fails with a </w:t>
      </w:r>
      <w:r w:rsidR="00B31DA3">
        <w:t>Processing Error</w:t>
      </w:r>
      <w:r>
        <w:t>.</w:t>
      </w:r>
    </w:p>
    <w:p w14:paraId="76882BE2" w14:textId="6E06A570" w:rsidR="000E1214" w:rsidRDefault="00A87198" w:rsidP="0012632C">
      <w:pPr>
        <w:numPr>
          <w:ilvl w:val="1"/>
          <w:numId w:val="99"/>
        </w:numPr>
      </w:pPr>
      <w:r>
        <w:t xml:space="preserve">If the branch has a dfdl:initiator and the choice has dfdl:initiatedContent ‘yes’ </w:t>
      </w:r>
      <w:r>
        <w:br/>
        <w:t xml:space="preserve">then the parser is 'bound' to this branch and parsing of the entire choice construct fails with a </w:t>
      </w:r>
      <w:r w:rsidR="00B31DA3">
        <w:t>Processing Error</w:t>
      </w:r>
      <w:r>
        <w:t>.</w:t>
      </w:r>
    </w:p>
    <w:p w14:paraId="610866C0" w14:textId="32A5FD27" w:rsidR="000E1214" w:rsidRDefault="00A87198" w:rsidP="0012632C">
      <w:pPr>
        <w:numPr>
          <w:ilvl w:val="1"/>
          <w:numId w:val="99"/>
        </w:numPr>
      </w:pPr>
      <w:r>
        <w:t>Otherwiserepeat from step 1 for the next branch of the choice.</w:t>
      </w:r>
    </w:p>
    <w:p w14:paraId="1A5AB216" w14:textId="1005B373" w:rsidR="000E1214" w:rsidRDefault="00A87198" w:rsidP="0012632C">
      <w:pPr>
        <w:numPr>
          <w:ilvl w:val="0"/>
          <w:numId w:val="99"/>
        </w:numPr>
      </w:pPr>
      <w:r>
        <w:t xml:space="preserve">It is a </w:t>
      </w:r>
      <w:r w:rsidR="00B31DA3">
        <w:t>Processing Error</w:t>
      </w:r>
      <w:r>
        <w:t xml:space="preserve"> if the branches of the choice are exhausted. </w:t>
      </w:r>
    </w:p>
    <w:p w14:paraId="246EC3C5" w14:textId="0FCB4473" w:rsidR="000E1214" w:rsidRDefault="00A87198" w:rsidP="0012632C">
      <w:pPr>
        <w:numPr>
          <w:ilvl w:val="0"/>
          <w:numId w:val="99"/>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12632C">
      <w:pPr>
        <w:numPr>
          <w:ilvl w:val="0"/>
          <w:numId w:val="99"/>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996DD5">
      <w:pPr>
        <w:pStyle w:val="Heading3"/>
        <w:rPr>
          <w:rFonts w:eastAsia="Times New Roman"/>
        </w:rPr>
      </w:pPr>
      <w:bookmarkStart w:id="8262" w:name="_Toc329093103"/>
      <w:bookmarkStart w:id="8263" w:name="_Toc332701616"/>
      <w:bookmarkStart w:id="8264" w:name="_Toc332701920"/>
      <w:bookmarkStart w:id="8265" w:name="_Toc332711719"/>
      <w:bookmarkStart w:id="8266" w:name="_Toc332712021"/>
      <w:bookmarkStart w:id="8267" w:name="_Toc332712322"/>
      <w:bookmarkStart w:id="8268" w:name="_Toc332724238"/>
      <w:bookmarkStart w:id="8269" w:name="_Toc332724538"/>
      <w:bookmarkStart w:id="8270" w:name="_Toc341102834"/>
      <w:bookmarkStart w:id="8271" w:name="_Toc347241569"/>
      <w:bookmarkStart w:id="8272" w:name="_Toc347744762"/>
      <w:bookmarkStart w:id="8273" w:name="_Toc348984545"/>
      <w:bookmarkStart w:id="8274" w:name="_Toc348984850"/>
      <w:bookmarkStart w:id="8275" w:name="_Toc349038014"/>
      <w:bookmarkStart w:id="8276" w:name="_Toc349038316"/>
      <w:bookmarkStart w:id="8277" w:name="_Toc349042802"/>
      <w:bookmarkStart w:id="8278" w:name="_Toc351912873"/>
      <w:bookmarkStart w:id="8279" w:name="_Toc351914894"/>
      <w:bookmarkStart w:id="8280" w:name="_Toc351915360"/>
      <w:bookmarkStart w:id="8281" w:name="_Toc361231417"/>
      <w:bookmarkStart w:id="8282" w:name="_Toc361231943"/>
      <w:bookmarkStart w:id="8283" w:name="_Toc362445241"/>
      <w:bookmarkStart w:id="8284" w:name="_Toc363909208"/>
      <w:bookmarkStart w:id="8285" w:name="_Toc364463634"/>
      <w:bookmarkStart w:id="8286" w:name="_Toc366078238"/>
      <w:bookmarkStart w:id="8287" w:name="_Toc366078857"/>
      <w:bookmarkStart w:id="8288" w:name="_Toc366079842"/>
      <w:bookmarkStart w:id="8289" w:name="_Toc366080454"/>
      <w:bookmarkStart w:id="8290" w:name="_Toc366081063"/>
      <w:bookmarkStart w:id="8291" w:name="_Toc366505403"/>
      <w:bookmarkStart w:id="8292" w:name="_Toc366508772"/>
      <w:bookmarkStart w:id="8293" w:name="_Toc366513273"/>
      <w:bookmarkStart w:id="8294" w:name="_Toc366574462"/>
      <w:bookmarkStart w:id="8295" w:name="_Toc366578255"/>
      <w:bookmarkStart w:id="8296" w:name="_Toc366578849"/>
      <w:bookmarkStart w:id="8297" w:name="_Toc366579441"/>
      <w:bookmarkStart w:id="8298" w:name="_Toc366580032"/>
      <w:bookmarkStart w:id="8299" w:name="_Toc366580624"/>
      <w:bookmarkStart w:id="8300" w:name="_Toc366581215"/>
      <w:bookmarkStart w:id="8301" w:name="_Toc366581807"/>
      <w:bookmarkStart w:id="8302" w:name="_Toc322911706"/>
      <w:bookmarkStart w:id="8303" w:name="_Toc322912245"/>
      <w:bookmarkStart w:id="8304" w:name="_Toc349042803"/>
      <w:bookmarkStart w:id="8305" w:name="_Ref38541799"/>
      <w:bookmarkStart w:id="8306" w:name="_Ref38541809"/>
      <w:bookmarkStart w:id="8307" w:name="_Toc62570196"/>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r>
        <w:rPr>
          <w:rFonts w:eastAsia="Times New Roman"/>
        </w:rPr>
        <w:t>Resolving Choices via Direct Dispatch</w:t>
      </w:r>
      <w:bookmarkEnd w:id="8304"/>
      <w:bookmarkEnd w:id="8305"/>
      <w:bookmarkEnd w:id="8306"/>
      <w:bookmarkEnd w:id="830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45C1FCB2" w:rsidR="000E1214" w:rsidRDefault="00A87198">
      <w:r>
        <w:t xml:space="preserve">When a match is found, it is as if a dfdl:discriminator had evaluated to true on that branch. It is selected as resolution of the choice, and there is no backtracking to try other alternative selections if a </w:t>
      </w:r>
      <w:r w:rsidR="00B31DA3">
        <w:t>Processing Error</w:t>
      </w:r>
      <w:r>
        <w:t xml:space="preserve">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996DD5">
      <w:pPr>
        <w:pStyle w:val="Heading3"/>
        <w:rPr>
          <w:rFonts w:eastAsia="Times New Roman"/>
        </w:rPr>
      </w:pPr>
      <w:bookmarkStart w:id="8308" w:name="_Toc397515314"/>
      <w:bookmarkStart w:id="8309" w:name="_Toc349042804"/>
      <w:bookmarkStart w:id="8310" w:name="_Toc62570197"/>
      <w:bookmarkEnd w:id="8308"/>
      <w:r>
        <w:rPr>
          <w:rFonts w:eastAsia="Times New Roman"/>
        </w:rPr>
        <w:t>Unparsing Choices</w:t>
      </w:r>
      <w:bookmarkEnd w:id="8309"/>
      <w:bookmarkEnd w:id="8310"/>
    </w:p>
    <w:p w14:paraId="08AFF80F" w14:textId="464CFC58"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r w:rsidR="00B31DA3">
        <w:t>Processing Error</w:t>
      </w:r>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w:t>
      </w:r>
      <w:r w:rsidR="001240CB">
        <w:t xml:space="preserve"> </w:t>
      </w:r>
      <w:r w:rsidR="008F3694">
        <w:t xml:space="preserve">can </w:t>
      </w:r>
      <w:r>
        <w:t>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12799523" w:rsidR="000E1214" w:rsidRDefault="00A87198">
      <w:r>
        <w:t xml:space="preserve">When a choice appears inside a hidden group, there </w:t>
      </w:r>
      <w:r w:rsidR="00926C01">
        <w:t>are</w:t>
      </w:r>
      <w:r>
        <w:t xml:space="preserv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8311" w:name="_Toc397515316"/>
      <w:bookmarkStart w:id="8312" w:name="_Toc329093106"/>
      <w:bookmarkStart w:id="8313" w:name="_Toc332701619"/>
      <w:bookmarkStart w:id="8314" w:name="_Toc332701923"/>
      <w:bookmarkStart w:id="8315" w:name="_Toc332711722"/>
      <w:bookmarkStart w:id="8316" w:name="_Toc332712024"/>
      <w:bookmarkStart w:id="8317" w:name="_Toc332712325"/>
      <w:bookmarkStart w:id="8318" w:name="_Toc332724241"/>
      <w:bookmarkStart w:id="8319" w:name="_Toc332724541"/>
      <w:bookmarkStart w:id="8320" w:name="_Toc341102837"/>
      <w:bookmarkStart w:id="8321" w:name="_Toc347241572"/>
      <w:bookmarkStart w:id="8322" w:name="_Toc347744765"/>
      <w:bookmarkStart w:id="8323" w:name="_Toc348984548"/>
      <w:bookmarkStart w:id="8324" w:name="_Toc348984853"/>
      <w:bookmarkStart w:id="8325" w:name="_Toc349038017"/>
      <w:bookmarkStart w:id="8326" w:name="_Toc349038319"/>
      <w:bookmarkStart w:id="8327" w:name="_Toc349042805"/>
      <w:bookmarkStart w:id="8328" w:name="_Toc349642218"/>
      <w:bookmarkStart w:id="8329" w:name="_Toc351912876"/>
      <w:bookmarkStart w:id="8330" w:name="_Toc351914897"/>
      <w:bookmarkStart w:id="8331" w:name="_Toc351915363"/>
      <w:bookmarkStart w:id="8332" w:name="_Toc361231420"/>
      <w:bookmarkStart w:id="8333" w:name="_Toc361231946"/>
      <w:bookmarkStart w:id="8334" w:name="_Toc362445244"/>
      <w:bookmarkStart w:id="8335" w:name="_Toc363909211"/>
      <w:bookmarkStart w:id="8336" w:name="_Toc364463637"/>
      <w:bookmarkStart w:id="8337" w:name="_Toc366078241"/>
      <w:bookmarkStart w:id="8338" w:name="_Toc366078860"/>
      <w:bookmarkStart w:id="8339" w:name="_Toc366079845"/>
      <w:bookmarkStart w:id="8340" w:name="_Toc366080457"/>
      <w:bookmarkStart w:id="8341" w:name="_Toc366081066"/>
      <w:bookmarkStart w:id="8342" w:name="_Toc366505406"/>
      <w:bookmarkStart w:id="8343" w:name="_Toc366508775"/>
      <w:bookmarkStart w:id="8344" w:name="_Toc366513276"/>
      <w:bookmarkStart w:id="8345" w:name="_Toc366574465"/>
      <w:bookmarkStart w:id="8346" w:name="_Toc366578258"/>
      <w:bookmarkStart w:id="8347" w:name="_Toc366578852"/>
      <w:bookmarkStart w:id="8348" w:name="_Toc366579444"/>
      <w:bookmarkStart w:id="8349" w:name="_Toc366580035"/>
      <w:bookmarkStart w:id="8350" w:name="_Toc366580627"/>
      <w:bookmarkStart w:id="8351" w:name="_Toc366581218"/>
      <w:bookmarkStart w:id="8352" w:name="_Toc366581810"/>
      <w:bookmarkStart w:id="8353" w:name="_Toc322911707"/>
      <w:bookmarkStart w:id="8354" w:name="_Toc322912246"/>
      <w:bookmarkStart w:id="8355" w:name="_Toc329093107"/>
      <w:bookmarkStart w:id="8356" w:name="_Toc332701620"/>
      <w:bookmarkStart w:id="8357" w:name="_Toc332701924"/>
      <w:bookmarkStart w:id="8358" w:name="_Toc332711723"/>
      <w:bookmarkStart w:id="8359" w:name="_Toc332712025"/>
      <w:bookmarkStart w:id="8360" w:name="_Toc332712326"/>
      <w:bookmarkStart w:id="8361" w:name="_Toc332724242"/>
      <w:bookmarkStart w:id="8362" w:name="_Toc332724542"/>
      <w:bookmarkStart w:id="8363" w:name="_Toc341102838"/>
      <w:bookmarkStart w:id="8364" w:name="_Toc347241573"/>
      <w:bookmarkStart w:id="8365" w:name="_Toc347744766"/>
      <w:bookmarkStart w:id="8366" w:name="_Toc348984549"/>
      <w:bookmarkStart w:id="8367" w:name="_Toc348984854"/>
      <w:bookmarkStart w:id="8368" w:name="_Toc349038018"/>
      <w:bookmarkStart w:id="8369" w:name="_Toc349038320"/>
      <w:bookmarkStart w:id="8370" w:name="_Toc349042806"/>
      <w:bookmarkStart w:id="8371" w:name="_Toc349642219"/>
      <w:bookmarkStart w:id="8372" w:name="_Toc351912877"/>
      <w:bookmarkStart w:id="8373" w:name="_Toc351914898"/>
      <w:bookmarkStart w:id="8374" w:name="_Toc351915364"/>
      <w:bookmarkStart w:id="8375" w:name="_Toc361231421"/>
      <w:bookmarkStart w:id="8376" w:name="_Toc361231947"/>
      <w:bookmarkStart w:id="8377" w:name="_Toc362445245"/>
      <w:bookmarkStart w:id="8378" w:name="_Toc363909212"/>
      <w:bookmarkStart w:id="8379" w:name="_Toc364463638"/>
      <w:bookmarkStart w:id="8380" w:name="_Toc366078242"/>
      <w:bookmarkStart w:id="8381" w:name="_Toc366078861"/>
      <w:bookmarkStart w:id="8382" w:name="_Toc366079846"/>
      <w:bookmarkStart w:id="8383" w:name="_Toc366080458"/>
      <w:bookmarkStart w:id="8384" w:name="_Toc366081067"/>
      <w:bookmarkStart w:id="8385" w:name="_Toc366505407"/>
      <w:bookmarkStart w:id="8386" w:name="_Toc366508776"/>
      <w:bookmarkStart w:id="8387" w:name="_Toc366513277"/>
      <w:bookmarkStart w:id="8388" w:name="_Toc366574466"/>
      <w:bookmarkStart w:id="8389" w:name="_Toc366578259"/>
      <w:bookmarkStart w:id="8390" w:name="_Toc366578853"/>
      <w:bookmarkStart w:id="8391" w:name="_Toc366579445"/>
      <w:bookmarkStart w:id="8392" w:name="_Toc366580036"/>
      <w:bookmarkStart w:id="8393" w:name="_Toc366580628"/>
      <w:bookmarkStart w:id="8394" w:name="_Toc366581219"/>
      <w:bookmarkStart w:id="8395" w:name="_Toc366581811"/>
      <w:bookmarkStart w:id="8396" w:name="_Toc322911708"/>
      <w:bookmarkStart w:id="8397" w:name="_Toc322912247"/>
      <w:bookmarkStart w:id="8398" w:name="_Toc329093108"/>
      <w:bookmarkStart w:id="8399" w:name="_Toc332701621"/>
      <w:bookmarkStart w:id="8400" w:name="_Toc332701925"/>
      <w:bookmarkStart w:id="8401" w:name="_Toc332711724"/>
      <w:bookmarkStart w:id="8402" w:name="_Toc332712026"/>
      <w:bookmarkStart w:id="8403" w:name="_Toc332712327"/>
      <w:bookmarkStart w:id="8404" w:name="_Toc332724243"/>
      <w:bookmarkStart w:id="8405" w:name="_Toc332724543"/>
      <w:bookmarkStart w:id="8406" w:name="_Toc341102839"/>
      <w:bookmarkStart w:id="8407" w:name="_Toc347241574"/>
      <w:bookmarkStart w:id="8408" w:name="_Toc347744767"/>
      <w:bookmarkStart w:id="8409" w:name="_Toc348984550"/>
      <w:bookmarkStart w:id="8410" w:name="_Toc348984855"/>
      <w:bookmarkStart w:id="8411" w:name="_Toc349038019"/>
      <w:bookmarkStart w:id="8412" w:name="_Toc349038321"/>
      <w:bookmarkStart w:id="8413" w:name="_Toc349042807"/>
      <w:bookmarkStart w:id="8414" w:name="_Toc349642220"/>
      <w:bookmarkStart w:id="8415" w:name="_Toc351912878"/>
      <w:bookmarkStart w:id="8416" w:name="_Toc351914899"/>
      <w:bookmarkStart w:id="8417" w:name="_Toc351915365"/>
      <w:bookmarkStart w:id="8418" w:name="_Toc361231422"/>
      <w:bookmarkStart w:id="8419" w:name="_Toc361231948"/>
      <w:bookmarkStart w:id="8420" w:name="_Toc362445246"/>
      <w:bookmarkStart w:id="8421" w:name="_Toc363909213"/>
      <w:bookmarkStart w:id="8422" w:name="_Toc364463639"/>
      <w:bookmarkStart w:id="8423" w:name="_Toc366078243"/>
      <w:bookmarkStart w:id="8424" w:name="_Toc366078862"/>
      <w:bookmarkStart w:id="8425" w:name="_Toc366079847"/>
      <w:bookmarkStart w:id="8426" w:name="_Toc366080459"/>
      <w:bookmarkStart w:id="8427" w:name="_Toc366081068"/>
      <w:bookmarkStart w:id="8428" w:name="_Toc366505408"/>
      <w:bookmarkStart w:id="8429" w:name="_Toc366508777"/>
      <w:bookmarkStart w:id="8430" w:name="_Toc366513278"/>
      <w:bookmarkStart w:id="8431" w:name="_Toc366574467"/>
      <w:bookmarkStart w:id="8432" w:name="_Toc366578260"/>
      <w:bookmarkStart w:id="8433" w:name="_Toc366578854"/>
      <w:bookmarkStart w:id="8434" w:name="_Toc366579446"/>
      <w:bookmarkStart w:id="8435" w:name="_Toc366580037"/>
      <w:bookmarkStart w:id="8436" w:name="_Toc366580629"/>
      <w:bookmarkStart w:id="8437" w:name="_Toc366581220"/>
      <w:bookmarkStart w:id="8438" w:name="_Toc366581812"/>
      <w:bookmarkStart w:id="8439" w:name="_Properties_for_Array"/>
      <w:bookmarkStart w:id="8440" w:name="_Toc349042808"/>
      <w:bookmarkStart w:id="8441" w:name="_Toc130873646"/>
      <w:bookmarkStart w:id="8442" w:name="_Toc140549618"/>
      <w:bookmarkStart w:id="8443" w:name="_Toc177399121"/>
      <w:bookmarkStart w:id="8444" w:name="_Toc175057408"/>
      <w:bookmarkStart w:id="8445" w:name="_Toc199516353"/>
      <w:bookmarkStart w:id="8446" w:name="_Toc194984015"/>
      <w:bookmarkStart w:id="8447" w:name="_Toc243112857"/>
      <w:bookmarkStart w:id="8448" w:name="_Ref255476292"/>
      <w:bookmarkStart w:id="8449" w:name="_Ref351913722"/>
      <w:bookmarkStart w:id="8450" w:name="_Ref351913750"/>
      <w:bookmarkStart w:id="8451" w:name="_Ref38542684"/>
      <w:bookmarkStart w:id="8452" w:name="_Ref38542691"/>
      <w:bookmarkStart w:id="8453" w:name="_Ref38543204"/>
      <w:bookmarkStart w:id="8454" w:name="_Ref38543215"/>
      <w:bookmarkStart w:id="8455" w:name="_Toc62570198"/>
      <w:bookmarkStart w:id="8456" w:name="_Toc112836593"/>
      <w:bookmarkStart w:id="8457" w:name="_Toc112826311"/>
      <w:bookmarkStart w:id="8458" w:name="_Toc113075295"/>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r>
        <w:t>Properties for Array Elements and Optional Elements</w:t>
      </w:r>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00BD1CD3" w:rsidR="000E1214" w:rsidRDefault="00A87198">
            <w:pPr>
              <w:rPr>
                <w:rFonts w:eastAsia="Arial Unicode MS"/>
              </w:rPr>
            </w:pPr>
            <w:r>
              <w:rPr>
                <w:rFonts w:eastAsia="Arial Unicode MS"/>
              </w:rPr>
              <w:t xml:space="preserve">These values are described in detail in </w:t>
            </w:r>
            <w:r w:rsidR="003E209F">
              <w:rPr>
                <w:rFonts w:eastAsia="Arial Unicode MS"/>
              </w:rPr>
              <w:t>Section</w:t>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87D1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5D5B1909" w:rsidR="000E1214" w:rsidRDefault="00A87198">
            <w:pPr>
              <w:rPr>
                <w:rFonts w:eastAsia="Arial Unicode MS"/>
              </w:rPr>
            </w:pPr>
            <w:r>
              <w:rPr>
                <w:rFonts w:eastAsia="Arial Unicode MS"/>
              </w:rPr>
              <w:t xml:space="preserve">On unparsing the first value </w:t>
            </w:r>
            <w:r w:rsidR="00926C01">
              <w:rPr>
                <w:rFonts w:eastAsia="Arial Unicode MS"/>
              </w:rPr>
              <w:t>is</w:t>
            </w:r>
            <w:r>
              <w:rPr>
                <w:rFonts w:eastAsia="Arial Unicode MS"/>
              </w:rPr>
              <w:t xml:space="preserv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3CF9964" w:rsidR="000E1214" w:rsidRDefault="00A87198">
      <w:pPr>
        <w:pStyle w:val="Caption"/>
      </w:pPr>
      <w:bookmarkStart w:id="8459" w:name="_Toc130873647"/>
      <w:bookmarkStart w:id="8460" w:name="_Toc140549619"/>
      <w:bookmarkStart w:id="8461" w:name="_Ref157416759"/>
      <w:r>
        <w:t xml:space="preserve">Table </w:t>
      </w:r>
      <w:r w:rsidR="00FF3CA9">
        <w:fldChar w:fldCharType="begin"/>
      </w:r>
      <w:r w:rsidR="00FF3CA9">
        <w:instrText xml:space="preserve"> SEQ Table \* ARABIC </w:instrText>
      </w:r>
      <w:r w:rsidR="00FF3CA9">
        <w:fldChar w:fldCharType="separate"/>
      </w:r>
      <w:r w:rsidR="00487D12">
        <w:rPr>
          <w:noProof/>
        </w:rPr>
        <w:t>52</w:t>
      </w:r>
      <w:r w:rsidR="00FF3CA9">
        <w:rPr>
          <w:noProof/>
        </w:rPr>
        <w:fldChar w:fldCharType="end"/>
      </w:r>
      <w:r>
        <w:t xml:space="preserve"> Properties for Array Elements and Optional Elements</w:t>
      </w:r>
    </w:p>
    <w:p w14:paraId="625B1CEC" w14:textId="1BCEC5FD" w:rsidR="000E1214" w:rsidRDefault="00A87198">
      <w:r>
        <w:t xml:space="preserve">When XSD minOccurs 1 and XSD maxOccurs 1, the above properties are not used, and the behavior is as if dfdl:occursCountKind </w:t>
      </w:r>
      <w:r w:rsidR="00357AA1">
        <w:t xml:space="preserve">is </w:t>
      </w:r>
      <w:r>
        <w:t xml:space="preserve">'fixed' as described in </w:t>
      </w:r>
      <w:r w:rsidR="003E209F">
        <w:t>Section</w:t>
      </w:r>
      <w:r>
        <w:t xml:space="preserve">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87D12">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8462" w:name="_Toc62570199"/>
      <w:r>
        <w:t xml:space="preserve">The </w:t>
      </w:r>
      <w:bookmarkStart w:id="8463" w:name="_Toc351912881"/>
      <w:bookmarkStart w:id="8464" w:name="_Toc351914902"/>
      <w:bookmarkStart w:id="8465" w:name="_Toc351915368"/>
      <w:bookmarkStart w:id="8466" w:name="_Toc361231425"/>
      <w:bookmarkStart w:id="8467" w:name="_Toc361231951"/>
      <w:bookmarkStart w:id="8468" w:name="_Toc362445249"/>
      <w:bookmarkStart w:id="8469" w:name="_Toc363909216"/>
      <w:bookmarkStart w:id="8470" w:name="_Toc364463642"/>
      <w:bookmarkStart w:id="8471" w:name="_Toc366078246"/>
      <w:bookmarkStart w:id="8472" w:name="_Toc351912882"/>
      <w:bookmarkStart w:id="8473" w:name="_Toc351914903"/>
      <w:bookmarkStart w:id="8474" w:name="_Toc351915369"/>
      <w:bookmarkStart w:id="8475" w:name="_Toc361231426"/>
      <w:bookmarkStart w:id="8476" w:name="_Toc361231952"/>
      <w:bookmarkStart w:id="8477" w:name="_Toc362445250"/>
      <w:bookmarkStart w:id="8478" w:name="_Toc363909217"/>
      <w:bookmarkStart w:id="8479" w:name="_Toc364463643"/>
      <w:bookmarkStart w:id="8480" w:name="_Toc366078247"/>
      <w:bookmarkStart w:id="8481" w:name="_Toc351912883"/>
      <w:bookmarkStart w:id="8482" w:name="_Toc351914904"/>
      <w:bookmarkStart w:id="8483" w:name="_Toc351915370"/>
      <w:bookmarkStart w:id="8484" w:name="_Toc361231427"/>
      <w:bookmarkStart w:id="8485" w:name="_Toc361231953"/>
      <w:bookmarkStart w:id="8486" w:name="_Toc362445251"/>
      <w:bookmarkStart w:id="8487" w:name="_Toc363909218"/>
      <w:bookmarkStart w:id="8488" w:name="_Toc364463644"/>
      <w:bookmarkStart w:id="8489" w:name="_Toc366078248"/>
      <w:bookmarkStart w:id="8490" w:name="_dfdl:occursCountKind_property"/>
      <w:bookmarkStart w:id="8491" w:name="_Ref351049926"/>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r>
        <w:t>dfdl:occursCountKind property</w:t>
      </w:r>
      <w:bookmarkEnd w:id="8462"/>
      <w:bookmarkEnd w:id="8491"/>
    </w:p>
    <w:p w14:paraId="06226346" w14:textId="77777777" w:rsidR="000E1214" w:rsidRDefault="00A87198" w:rsidP="00996DD5">
      <w:pPr>
        <w:pStyle w:val="Heading3"/>
        <w:rPr>
          <w:rFonts w:eastAsia="Times New Roman"/>
        </w:rPr>
      </w:pPr>
      <w:bookmarkStart w:id="8492" w:name="_Ref351050062"/>
      <w:bookmarkStart w:id="8493" w:name="_Toc62570200"/>
      <w:r>
        <w:rPr>
          <w:rFonts w:eastAsia="Times New Roman"/>
        </w:rPr>
        <w:t>dfdl:occursCountKind 'fixed'</w:t>
      </w:r>
      <w:bookmarkEnd w:id="8492"/>
      <w:bookmarkEnd w:id="8493"/>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586ADA7F" w:rsidR="000E1214" w:rsidRDefault="00A87198">
      <w:pPr>
        <w:rPr>
          <w:rFonts w:eastAsia="Arial Unicode MS" w:cs="Arial"/>
        </w:rPr>
      </w:pPr>
      <w:r>
        <w:rPr>
          <w:rFonts w:eastAsia="Arial Unicode MS" w:cs="Arial"/>
        </w:rPr>
        <w:t xml:space="preserve">When parsing, maxOccurs occurrences are expected in the data. It is a </w:t>
      </w:r>
      <w:r w:rsidR="00B31DA3">
        <w:rPr>
          <w:rFonts w:eastAsia="Arial Unicode MS" w:cs="Arial"/>
        </w:rPr>
        <w:t>Processing Error</w:t>
      </w:r>
      <w:r>
        <w:rPr>
          <w:rFonts w:eastAsia="Arial Unicode MS" w:cs="Arial"/>
        </w:rPr>
        <w:t xml:space="preserve">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164D2523"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996DD5">
      <w:pPr>
        <w:pStyle w:val="Heading3"/>
        <w:rPr>
          <w:rFonts w:eastAsia="Times New Roman"/>
        </w:rPr>
      </w:pPr>
      <w:bookmarkStart w:id="8494" w:name="_Toc62570201"/>
      <w:r>
        <w:rPr>
          <w:rFonts w:eastAsia="Times New Roman"/>
        </w:rPr>
        <w:t>dfdl:occursCountKind 'implicit'</w:t>
      </w:r>
      <w:bookmarkEnd w:id="8494"/>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1F9BADEB" w:rsidR="000E1214" w:rsidRDefault="00A87198">
      <w:pPr>
        <w:rPr>
          <w:rFonts w:eastAsia="Arial Unicode MS" w:cs="Arial"/>
        </w:rPr>
      </w:pPr>
      <w:r>
        <w:rPr>
          <w:rFonts w:eastAsia="Arial Unicode MS" w:cs="Arial"/>
        </w:rPr>
        <w:t xml:space="preserve">When parsing, up to maxOccurs occurrences are expected in the data. It is a </w:t>
      </w:r>
      <w:r w:rsidR="00B31DA3">
        <w:rPr>
          <w:rFonts w:eastAsia="Arial Unicode MS" w:cs="Arial"/>
        </w:rPr>
        <w:t>Processing Error</w:t>
      </w:r>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326BDB4D"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996DD5">
      <w:pPr>
        <w:pStyle w:val="Heading3"/>
        <w:rPr>
          <w:rFonts w:eastAsia="Times New Roman"/>
        </w:rPr>
      </w:pPr>
      <w:bookmarkStart w:id="8495" w:name="_Toc62570202"/>
      <w:r>
        <w:rPr>
          <w:rFonts w:eastAsia="Times New Roman"/>
        </w:rPr>
        <w:t>dfdl:occursCountKind 'parsed'</w:t>
      </w:r>
      <w:bookmarkEnd w:id="8495"/>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6EC8E506"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w:t>
      </w:r>
      <w:r w:rsidR="003E209F">
        <w:rPr>
          <w:rFonts w:eastAsia="Arial Unicode MS" w:cs="Arial"/>
        </w:rPr>
        <w:t>Validation Error</w:t>
      </w:r>
      <w:r>
        <w:rPr>
          <w:rFonts w:eastAsia="Arial Unicode MS" w:cs="Arial"/>
        </w:rPr>
        <w:t xml:space="preserve"> if less than XSD minOccurs occurrences are found or defaulted, or greater than XSD maxOccurs occurrences are found.</w:t>
      </w:r>
    </w:p>
    <w:p w14:paraId="26DDDCE8" w14:textId="2C06FF08"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w:t>
      </w:r>
      <w:r w:rsidR="003E209F">
        <w:rPr>
          <w:rFonts w:eastAsia="Arial Unicode MS" w:cs="Arial"/>
        </w:rPr>
        <w:t>Validation Error</w:t>
      </w:r>
      <w:r>
        <w:rPr>
          <w:rFonts w:eastAsia="Arial Unicode MS" w:cs="Arial"/>
        </w:rPr>
        <w:t xml:space="preserve"> if less than XSD minOccurs occurrences are found or defaulted, or if more than XSD maxOccurs occurrences are found. </w:t>
      </w:r>
    </w:p>
    <w:p w14:paraId="28706C7D" w14:textId="77777777" w:rsidR="000E1214" w:rsidRDefault="00A87198" w:rsidP="00996DD5">
      <w:pPr>
        <w:pStyle w:val="Heading3"/>
        <w:rPr>
          <w:rFonts w:eastAsia="Times New Roman"/>
        </w:rPr>
      </w:pPr>
      <w:bookmarkStart w:id="8496" w:name="_Toc62570203"/>
      <w:r>
        <w:rPr>
          <w:rFonts w:eastAsia="Times New Roman"/>
        </w:rPr>
        <w:t>dfdl:occursCountKind 'expression'</w:t>
      </w:r>
      <w:bookmarkEnd w:id="8496"/>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00689419"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w:t>
      </w:r>
      <w:r w:rsidR="00B31DA3">
        <w:rPr>
          <w:rFonts w:eastAsia="Arial Unicode MS" w:cs="Arial"/>
        </w:rPr>
        <w:t>Processing Error</w:t>
      </w:r>
      <w:r>
        <w:rPr>
          <w:rFonts w:eastAsia="Arial Unicode MS" w:cs="Arial"/>
        </w:rPr>
        <w:t xml:space="preserve"> if less than dfdl:occursCount occurrences are found or defaulted. The parser stops looking for occurrences when dfdl:occursCount occurrences have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w:t>
      </w:r>
      <w:r>
        <w:rPr>
          <w:rFonts w:cs="Arial"/>
          <w:lang w:eastAsia="en-GB"/>
        </w:rPr>
        <w:t>When dfdl:occursCount is 0, no occurrences are looked for in the data.</w:t>
      </w:r>
    </w:p>
    <w:p w14:paraId="7F6F3E0C" w14:textId="47064265"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w:t>
      </w:r>
      <w:r w:rsidR="003E209F">
        <w:rPr>
          <w:rFonts w:eastAsia="Arial Unicode MS" w:cs="Arial"/>
          <w:lang w:val="en-GB" w:eastAsia="ja-JP"/>
        </w:rPr>
        <w:t>Validation Error</w:t>
      </w:r>
      <w:r>
        <w:rPr>
          <w:rFonts w:eastAsia="Arial Unicode MS" w:cs="Arial"/>
          <w:lang w:val="en-GB" w:eastAsia="ja-JP"/>
        </w:rPr>
        <w:t xml:space="preserve">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996DD5">
      <w:pPr>
        <w:pStyle w:val="Heading3"/>
        <w:rPr>
          <w:rFonts w:eastAsia="Times New Roman"/>
        </w:rPr>
      </w:pPr>
      <w:bookmarkStart w:id="8497" w:name="_Toc62570204"/>
      <w:r>
        <w:rPr>
          <w:rFonts w:eastAsia="Times New Roman"/>
        </w:rPr>
        <w:t>dfdl:occursCountKind 'stopValue'</w:t>
      </w:r>
      <w:bookmarkEnd w:id="8497"/>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F235F43"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w:t>
      </w:r>
      <w:r w:rsidR="00B31DA3">
        <w:rPr>
          <w:rFonts w:eastAsia="Arial Unicode MS" w:cs="Arial"/>
        </w:rPr>
        <w:t>Processing Error</w:t>
      </w:r>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3F850ED2"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r w:rsidR="00B31DA3">
        <w:rPr>
          <w:rFonts w:eastAsia="Arial Unicode MS" w:cs="Arial"/>
        </w:rPr>
        <w:t>Processing Error</w:t>
      </w:r>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t>
      </w:r>
      <w:r w:rsidR="00926C01">
        <w:rPr>
          <w:rFonts w:eastAsia="Arial Unicode MS" w:cs="Arial"/>
        </w:rPr>
        <w:t>is</w:t>
      </w:r>
      <w:r>
        <w:rPr>
          <w:rFonts w:eastAsia="Arial Unicode MS" w:cs="Arial"/>
        </w:rPr>
        <w:t xml:space="preserv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B31DA3">
      <w:pPr>
        <w:pStyle w:val="Heading2"/>
      </w:pPr>
      <w:bookmarkStart w:id="8498" w:name="_Toc351912890"/>
      <w:bookmarkStart w:id="8499" w:name="_Toc351914911"/>
      <w:bookmarkStart w:id="8500" w:name="_Toc351915377"/>
      <w:bookmarkStart w:id="8501" w:name="_Toc361231434"/>
      <w:bookmarkStart w:id="8502" w:name="_Toc361231960"/>
      <w:bookmarkStart w:id="8503" w:name="_Toc362445258"/>
      <w:bookmarkStart w:id="8504" w:name="_Toc363909225"/>
      <w:bookmarkStart w:id="8505" w:name="_Toc364463651"/>
      <w:bookmarkStart w:id="8506" w:name="_Toc366078255"/>
      <w:bookmarkStart w:id="8507" w:name="_Toc366078870"/>
      <w:bookmarkStart w:id="8508" w:name="_Toc366079855"/>
      <w:bookmarkStart w:id="8509" w:name="_Toc366080467"/>
      <w:bookmarkStart w:id="8510" w:name="_Toc366081076"/>
      <w:bookmarkStart w:id="8511" w:name="_Toc366505416"/>
      <w:bookmarkStart w:id="8512" w:name="_Toc366508785"/>
      <w:bookmarkStart w:id="8513" w:name="_Toc366513286"/>
      <w:bookmarkStart w:id="8514" w:name="_Toc366574475"/>
      <w:bookmarkStart w:id="8515" w:name="_Toc366578268"/>
      <w:bookmarkStart w:id="8516" w:name="_Toc366578862"/>
      <w:bookmarkStart w:id="8517" w:name="_Toc366579454"/>
      <w:bookmarkStart w:id="8518" w:name="_Toc366580045"/>
      <w:bookmarkStart w:id="8519" w:name="_Toc366580637"/>
      <w:bookmarkStart w:id="8520" w:name="_Toc366581228"/>
      <w:bookmarkStart w:id="8521" w:name="_Toc366581820"/>
      <w:bookmarkStart w:id="8522" w:name="_Toc177399123"/>
      <w:bookmarkStart w:id="8523" w:name="_Toc175057410"/>
      <w:bookmarkStart w:id="8524" w:name="_Toc199516354"/>
      <w:bookmarkStart w:id="8525" w:name="_Toc194984016"/>
      <w:bookmarkStart w:id="8526" w:name="_Toc243112858"/>
      <w:bookmarkStart w:id="8527" w:name="_Toc62570205"/>
      <w:bookmarkStart w:id="8528" w:name="_Toc349042809"/>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r>
        <w:t>Default Values</w:t>
      </w:r>
      <w:bookmarkEnd w:id="8522"/>
      <w:bookmarkEnd w:id="8523"/>
      <w:bookmarkEnd w:id="8524"/>
      <w:bookmarkEnd w:id="8525"/>
      <w:bookmarkEnd w:id="8526"/>
      <w:r>
        <w:t xml:space="preserve"> for Arrays</w:t>
      </w:r>
      <w:bookmarkEnd w:id="8527"/>
      <w:r>
        <w:t xml:space="preserve"> </w:t>
      </w:r>
      <w:bookmarkEnd w:id="8528"/>
    </w:p>
    <w:p w14:paraId="1FE832E7" w14:textId="14A3BDDD"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87D12">
        <w:rPr>
          <w:rStyle w:val="Hyperlink"/>
        </w:rPr>
        <w:t>9.4.2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87D12">
        <w:t>Element Defaults When Parsing</w:t>
      </w:r>
      <w:r w:rsidRPr="00065302">
        <w:rPr>
          <w:rStyle w:val="Hyperlink"/>
        </w:rPr>
        <w:fldChar w:fldCharType="end"/>
      </w:r>
      <w:r>
        <w:t>.</w:t>
      </w:r>
    </w:p>
    <w:p w14:paraId="29F58F07" w14:textId="43A7D20F"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87D1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87D12">
        <w:t>Element Defaults When Unparsing</w:t>
      </w:r>
      <w:r w:rsidRPr="00065302">
        <w:rPr>
          <w:rStyle w:val="Hyperlink"/>
        </w:rPr>
        <w:fldChar w:fldCharType="end"/>
      </w:r>
      <w:r>
        <w:t>.</w:t>
      </w:r>
      <w:bookmarkStart w:id="8529" w:name="_Toc322911395"/>
      <w:bookmarkStart w:id="8530" w:name="_Toc322911711"/>
      <w:bookmarkStart w:id="8531" w:name="_Toc322911956"/>
      <w:bookmarkStart w:id="8532" w:name="_Toc322912250"/>
      <w:bookmarkStart w:id="8533" w:name="_Toc329093111"/>
      <w:bookmarkStart w:id="8534" w:name="_Toc332701624"/>
      <w:bookmarkStart w:id="8535" w:name="_Toc332701928"/>
      <w:bookmarkStart w:id="8536" w:name="_Toc332711727"/>
      <w:bookmarkStart w:id="8537" w:name="_Toc332712029"/>
      <w:bookmarkStart w:id="8538" w:name="_Toc332712330"/>
      <w:bookmarkStart w:id="8539" w:name="_Toc332724246"/>
      <w:bookmarkStart w:id="8540" w:name="_Toc332724546"/>
      <w:bookmarkStart w:id="8541" w:name="_Toc341102842"/>
      <w:bookmarkStart w:id="8542" w:name="_Toc347241577"/>
      <w:bookmarkStart w:id="8543" w:name="_Toc347744770"/>
      <w:bookmarkStart w:id="8544" w:name="_Toc348984553"/>
      <w:bookmarkStart w:id="8545" w:name="_Toc348984858"/>
      <w:bookmarkStart w:id="8546" w:name="_Toc349038022"/>
      <w:bookmarkStart w:id="8547" w:name="_Toc349038324"/>
      <w:bookmarkStart w:id="8548" w:name="_Toc349042810"/>
      <w:bookmarkStart w:id="8549" w:name="_Toc349642223"/>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p>
    <w:p w14:paraId="4C7CC17B" w14:textId="311D2F6B"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contains the details.</w:t>
      </w:r>
    </w:p>
    <w:p w14:paraId="69175F87" w14:textId="77777777" w:rsidR="000E1214" w:rsidRDefault="00A87198" w:rsidP="00B31DA3">
      <w:pPr>
        <w:pStyle w:val="Heading2"/>
      </w:pPr>
      <w:bookmarkStart w:id="8550" w:name="_Toc243112860"/>
      <w:bookmarkStart w:id="8551" w:name="_Toc349042812"/>
      <w:bookmarkStart w:id="8552" w:name="_Toc62570206"/>
      <w:bookmarkEnd w:id="8456"/>
      <w:bookmarkEnd w:id="8457"/>
      <w:bookmarkEnd w:id="8458"/>
      <w:bookmarkEnd w:id="8459"/>
      <w:bookmarkEnd w:id="8460"/>
      <w:bookmarkEnd w:id="8461"/>
      <w:r>
        <w:t>Arrays with DFDL Expressions</w:t>
      </w:r>
      <w:bookmarkEnd w:id="8550"/>
      <w:bookmarkEnd w:id="8551"/>
      <w:bookmarkEnd w:id="8552"/>
    </w:p>
    <w:p w14:paraId="40B8A1B3" w14:textId="2DBC4ACE"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8553" w:name="_Ref351914286"/>
      <w:bookmarkStart w:id="8554" w:name="_Toc349042813"/>
      <w:bookmarkStart w:id="8555" w:name="_Toc62570207"/>
      <w:r>
        <w:t>Points of Uncertainty</w:t>
      </w:r>
      <w:bookmarkEnd w:id="8553"/>
      <w:bookmarkEnd w:id="8554"/>
      <w:bookmarkEnd w:id="8555"/>
    </w:p>
    <w:p w14:paraId="188BD700" w14:textId="4E503C5F"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87D12">
        <w:rPr>
          <w:rStyle w:val="Hyperlink"/>
        </w:rPr>
        <w:t>9.3.3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87D12">
        <w:t>Resolving Points of Uncertainty</w:t>
      </w:r>
      <w:r w:rsidRPr="00065302">
        <w:rPr>
          <w:rStyle w:val="Hyperlink"/>
        </w:rPr>
        <w:fldChar w:fldCharType="end"/>
      </w:r>
      <w:r>
        <w:t xml:space="preserve"> for details.  </w:t>
      </w:r>
    </w:p>
    <w:p w14:paraId="47C3CD94" w14:textId="77777777" w:rsidR="000E1214" w:rsidRDefault="00A87198" w:rsidP="00B31DA3">
      <w:pPr>
        <w:pStyle w:val="Heading2"/>
      </w:pPr>
      <w:bookmarkStart w:id="8556" w:name="_Toc361231438"/>
      <w:bookmarkStart w:id="8557" w:name="_Toc361231964"/>
      <w:bookmarkStart w:id="8558" w:name="_Toc362445262"/>
      <w:bookmarkStart w:id="8559" w:name="_Toc363909229"/>
      <w:bookmarkStart w:id="8560" w:name="_Toc364463655"/>
      <w:bookmarkStart w:id="8561" w:name="_Toc366078259"/>
      <w:bookmarkStart w:id="8562" w:name="_Toc366078874"/>
      <w:bookmarkStart w:id="8563" w:name="_Toc366079859"/>
      <w:bookmarkStart w:id="8564" w:name="_Toc366080471"/>
      <w:bookmarkStart w:id="8565" w:name="_Toc366081080"/>
      <w:bookmarkStart w:id="8566" w:name="_Toc366505420"/>
      <w:bookmarkStart w:id="8567" w:name="_Toc366508789"/>
      <w:bookmarkStart w:id="8568" w:name="_Toc366513290"/>
      <w:bookmarkStart w:id="8569" w:name="_Toc366574479"/>
      <w:bookmarkStart w:id="8570" w:name="_Toc366578272"/>
      <w:bookmarkStart w:id="8571" w:name="_Toc366578866"/>
      <w:bookmarkStart w:id="8572" w:name="_Toc366579458"/>
      <w:bookmarkStart w:id="8573" w:name="_Toc366580049"/>
      <w:bookmarkStart w:id="8574" w:name="_Toc366580641"/>
      <w:bookmarkStart w:id="8575" w:name="_Toc366581232"/>
      <w:bookmarkStart w:id="8576" w:name="_Toc366581824"/>
      <w:bookmarkStart w:id="8577" w:name="_Toc361231439"/>
      <w:bookmarkStart w:id="8578" w:name="_Toc361231965"/>
      <w:bookmarkStart w:id="8579" w:name="_Toc362445263"/>
      <w:bookmarkStart w:id="8580" w:name="_Toc363909230"/>
      <w:bookmarkStart w:id="8581" w:name="_Toc364463656"/>
      <w:bookmarkStart w:id="8582" w:name="_Toc366078260"/>
      <w:bookmarkStart w:id="8583" w:name="_Toc366078875"/>
      <w:bookmarkStart w:id="8584" w:name="_Toc366079860"/>
      <w:bookmarkStart w:id="8585" w:name="_Toc366080472"/>
      <w:bookmarkStart w:id="8586" w:name="_Toc366081081"/>
      <w:bookmarkStart w:id="8587" w:name="_Toc366505421"/>
      <w:bookmarkStart w:id="8588" w:name="_Toc366508790"/>
      <w:bookmarkStart w:id="8589" w:name="_Toc366513291"/>
      <w:bookmarkStart w:id="8590" w:name="_Toc366574480"/>
      <w:bookmarkStart w:id="8591" w:name="_Toc366578273"/>
      <w:bookmarkStart w:id="8592" w:name="_Toc366578867"/>
      <w:bookmarkStart w:id="8593" w:name="_Toc366579459"/>
      <w:bookmarkStart w:id="8594" w:name="_Toc366580050"/>
      <w:bookmarkStart w:id="8595" w:name="_Toc366580642"/>
      <w:bookmarkStart w:id="8596" w:name="_Toc366581233"/>
      <w:bookmarkStart w:id="8597" w:name="_Toc366581825"/>
      <w:bookmarkStart w:id="8598" w:name="_Toc361231440"/>
      <w:bookmarkStart w:id="8599" w:name="_Toc361231966"/>
      <w:bookmarkStart w:id="8600" w:name="_Toc362445264"/>
      <w:bookmarkStart w:id="8601" w:name="_Toc363909231"/>
      <w:bookmarkStart w:id="8602" w:name="_Toc364463657"/>
      <w:bookmarkStart w:id="8603" w:name="_Toc366078261"/>
      <w:bookmarkStart w:id="8604" w:name="_Toc366078876"/>
      <w:bookmarkStart w:id="8605" w:name="_Toc366079861"/>
      <w:bookmarkStart w:id="8606" w:name="_Toc366080473"/>
      <w:bookmarkStart w:id="8607" w:name="_Toc366081082"/>
      <w:bookmarkStart w:id="8608" w:name="_Toc366505422"/>
      <w:bookmarkStart w:id="8609" w:name="_Toc366508791"/>
      <w:bookmarkStart w:id="8610" w:name="_Toc366513292"/>
      <w:bookmarkStart w:id="8611" w:name="_Toc366574481"/>
      <w:bookmarkStart w:id="8612" w:name="_Toc366578274"/>
      <w:bookmarkStart w:id="8613" w:name="_Toc366578868"/>
      <w:bookmarkStart w:id="8614" w:name="_Toc366579460"/>
      <w:bookmarkStart w:id="8615" w:name="_Toc366580051"/>
      <w:bookmarkStart w:id="8616" w:name="_Toc366580643"/>
      <w:bookmarkStart w:id="8617" w:name="_Toc366581234"/>
      <w:bookmarkStart w:id="8618" w:name="_Toc366581826"/>
      <w:bookmarkStart w:id="8619" w:name="_Toc361231441"/>
      <w:bookmarkStart w:id="8620" w:name="_Toc361231967"/>
      <w:bookmarkStart w:id="8621" w:name="_Toc362445265"/>
      <w:bookmarkStart w:id="8622" w:name="_Toc363909232"/>
      <w:bookmarkStart w:id="8623" w:name="_Toc364463658"/>
      <w:bookmarkStart w:id="8624" w:name="_Toc366078262"/>
      <w:bookmarkStart w:id="8625" w:name="_Toc366078877"/>
      <w:bookmarkStart w:id="8626" w:name="_Toc366079862"/>
      <w:bookmarkStart w:id="8627" w:name="_Toc366080474"/>
      <w:bookmarkStart w:id="8628" w:name="_Toc366081083"/>
      <w:bookmarkStart w:id="8629" w:name="_Toc366505423"/>
      <w:bookmarkStart w:id="8630" w:name="_Toc366508792"/>
      <w:bookmarkStart w:id="8631" w:name="_Toc366513293"/>
      <w:bookmarkStart w:id="8632" w:name="_Toc366574482"/>
      <w:bookmarkStart w:id="8633" w:name="_Toc366578275"/>
      <w:bookmarkStart w:id="8634" w:name="_Toc366578869"/>
      <w:bookmarkStart w:id="8635" w:name="_Toc366579461"/>
      <w:bookmarkStart w:id="8636" w:name="_Toc366580052"/>
      <w:bookmarkStart w:id="8637" w:name="_Toc366580644"/>
      <w:bookmarkStart w:id="8638" w:name="_Toc366581235"/>
      <w:bookmarkStart w:id="8639" w:name="_Toc366581827"/>
      <w:bookmarkStart w:id="8640" w:name="_Toc361231442"/>
      <w:bookmarkStart w:id="8641" w:name="_Toc361231968"/>
      <w:bookmarkStart w:id="8642" w:name="_Toc362445266"/>
      <w:bookmarkStart w:id="8643" w:name="_Toc363909233"/>
      <w:bookmarkStart w:id="8644" w:name="_Toc364463659"/>
      <w:bookmarkStart w:id="8645" w:name="_Toc366078263"/>
      <w:bookmarkStart w:id="8646" w:name="_Toc366078878"/>
      <w:bookmarkStart w:id="8647" w:name="_Toc366079863"/>
      <w:bookmarkStart w:id="8648" w:name="_Toc366080475"/>
      <w:bookmarkStart w:id="8649" w:name="_Toc366081084"/>
      <w:bookmarkStart w:id="8650" w:name="_Toc366505424"/>
      <w:bookmarkStart w:id="8651" w:name="_Toc366508793"/>
      <w:bookmarkStart w:id="8652" w:name="_Toc366513294"/>
      <w:bookmarkStart w:id="8653" w:name="_Toc366574483"/>
      <w:bookmarkStart w:id="8654" w:name="_Toc366578276"/>
      <w:bookmarkStart w:id="8655" w:name="_Toc366578870"/>
      <w:bookmarkStart w:id="8656" w:name="_Toc366579462"/>
      <w:bookmarkStart w:id="8657" w:name="_Toc366580053"/>
      <w:bookmarkStart w:id="8658" w:name="_Toc366580645"/>
      <w:bookmarkStart w:id="8659" w:name="_Toc366581236"/>
      <w:bookmarkStart w:id="8660" w:name="_Toc366581828"/>
      <w:bookmarkStart w:id="8661" w:name="_Toc361231443"/>
      <w:bookmarkStart w:id="8662" w:name="_Toc361231969"/>
      <w:bookmarkStart w:id="8663" w:name="_Toc362445267"/>
      <w:bookmarkStart w:id="8664" w:name="_Toc363909234"/>
      <w:bookmarkStart w:id="8665" w:name="_Toc364463660"/>
      <w:bookmarkStart w:id="8666" w:name="_Toc366078264"/>
      <w:bookmarkStart w:id="8667" w:name="_Toc366078879"/>
      <w:bookmarkStart w:id="8668" w:name="_Toc366079864"/>
      <w:bookmarkStart w:id="8669" w:name="_Toc366080476"/>
      <w:bookmarkStart w:id="8670" w:name="_Toc366081085"/>
      <w:bookmarkStart w:id="8671" w:name="_Toc366505425"/>
      <w:bookmarkStart w:id="8672" w:name="_Toc366508794"/>
      <w:bookmarkStart w:id="8673" w:name="_Toc366513295"/>
      <w:bookmarkStart w:id="8674" w:name="_Toc366574484"/>
      <w:bookmarkStart w:id="8675" w:name="_Toc366578277"/>
      <w:bookmarkStart w:id="8676" w:name="_Toc366578871"/>
      <w:bookmarkStart w:id="8677" w:name="_Toc366579463"/>
      <w:bookmarkStart w:id="8678" w:name="_Toc366580054"/>
      <w:bookmarkStart w:id="8679" w:name="_Toc366580646"/>
      <w:bookmarkStart w:id="8680" w:name="_Toc366581237"/>
      <w:bookmarkStart w:id="8681" w:name="_Toc366581829"/>
      <w:bookmarkStart w:id="8682" w:name="_Toc361231444"/>
      <w:bookmarkStart w:id="8683" w:name="_Toc361231970"/>
      <w:bookmarkStart w:id="8684" w:name="_Toc362445268"/>
      <w:bookmarkStart w:id="8685" w:name="_Toc363909235"/>
      <w:bookmarkStart w:id="8686" w:name="_Toc364463661"/>
      <w:bookmarkStart w:id="8687" w:name="_Toc366078265"/>
      <w:bookmarkStart w:id="8688" w:name="_Toc366078880"/>
      <w:bookmarkStart w:id="8689" w:name="_Toc366079865"/>
      <w:bookmarkStart w:id="8690" w:name="_Toc366080477"/>
      <w:bookmarkStart w:id="8691" w:name="_Toc366081086"/>
      <w:bookmarkStart w:id="8692" w:name="_Toc366505426"/>
      <w:bookmarkStart w:id="8693" w:name="_Toc366508795"/>
      <w:bookmarkStart w:id="8694" w:name="_Toc366513296"/>
      <w:bookmarkStart w:id="8695" w:name="_Toc366574485"/>
      <w:bookmarkStart w:id="8696" w:name="_Toc366578278"/>
      <w:bookmarkStart w:id="8697" w:name="_Toc366578872"/>
      <w:bookmarkStart w:id="8698" w:name="_Toc366579464"/>
      <w:bookmarkStart w:id="8699" w:name="_Toc366580055"/>
      <w:bookmarkStart w:id="8700" w:name="_Toc366580647"/>
      <w:bookmarkStart w:id="8701" w:name="_Toc366581238"/>
      <w:bookmarkStart w:id="8702" w:name="_Toc366581830"/>
      <w:bookmarkStart w:id="8703" w:name="_Toc361231445"/>
      <w:bookmarkStart w:id="8704" w:name="_Toc361231971"/>
      <w:bookmarkStart w:id="8705" w:name="_Toc362445269"/>
      <w:bookmarkStart w:id="8706" w:name="_Toc363909236"/>
      <w:bookmarkStart w:id="8707" w:name="_Toc364463662"/>
      <w:bookmarkStart w:id="8708" w:name="_Toc366078266"/>
      <w:bookmarkStart w:id="8709" w:name="_Toc366078881"/>
      <w:bookmarkStart w:id="8710" w:name="_Toc366079866"/>
      <w:bookmarkStart w:id="8711" w:name="_Toc366080478"/>
      <w:bookmarkStart w:id="8712" w:name="_Toc366081087"/>
      <w:bookmarkStart w:id="8713" w:name="_Toc366505427"/>
      <w:bookmarkStart w:id="8714" w:name="_Toc366508796"/>
      <w:bookmarkStart w:id="8715" w:name="_Toc366513297"/>
      <w:bookmarkStart w:id="8716" w:name="_Toc366574486"/>
      <w:bookmarkStart w:id="8717" w:name="_Toc366578279"/>
      <w:bookmarkStart w:id="8718" w:name="_Toc366578873"/>
      <w:bookmarkStart w:id="8719" w:name="_Toc366579465"/>
      <w:bookmarkStart w:id="8720" w:name="_Toc366580056"/>
      <w:bookmarkStart w:id="8721" w:name="_Toc366580648"/>
      <w:bookmarkStart w:id="8722" w:name="_Toc366581239"/>
      <w:bookmarkStart w:id="8723" w:name="_Toc366581831"/>
      <w:bookmarkStart w:id="8724" w:name="_Toc361231446"/>
      <w:bookmarkStart w:id="8725" w:name="_Toc361231972"/>
      <w:bookmarkStart w:id="8726" w:name="_Toc362445270"/>
      <w:bookmarkStart w:id="8727" w:name="_Toc363909237"/>
      <w:bookmarkStart w:id="8728" w:name="_Toc364463663"/>
      <w:bookmarkStart w:id="8729" w:name="_Toc366078267"/>
      <w:bookmarkStart w:id="8730" w:name="_Toc366078882"/>
      <w:bookmarkStart w:id="8731" w:name="_Toc366079867"/>
      <w:bookmarkStart w:id="8732" w:name="_Toc366080479"/>
      <w:bookmarkStart w:id="8733" w:name="_Toc366081088"/>
      <w:bookmarkStart w:id="8734" w:name="_Toc366505428"/>
      <w:bookmarkStart w:id="8735" w:name="_Toc366508797"/>
      <w:bookmarkStart w:id="8736" w:name="_Toc366513298"/>
      <w:bookmarkStart w:id="8737" w:name="_Toc366574487"/>
      <w:bookmarkStart w:id="8738" w:name="_Toc366578280"/>
      <w:bookmarkStart w:id="8739" w:name="_Toc366578874"/>
      <w:bookmarkStart w:id="8740" w:name="_Toc366579466"/>
      <w:bookmarkStart w:id="8741" w:name="_Toc366580057"/>
      <w:bookmarkStart w:id="8742" w:name="_Toc366580649"/>
      <w:bookmarkStart w:id="8743" w:name="_Toc366581240"/>
      <w:bookmarkStart w:id="8744" w:name="_Toc366581832"/>
      <w:bookmarkStart w:id="8745" w:name="_Toc361231447"/>
      <w:bookmarkStart w:id="8746" w:name="_Toc361231973"/>
      <w:bookmarkStart w:id="8747" w:name="_Toc362445271"/>
      <w:bookmarkStart w:id="8748" w:name="_Toc363909238"/>
      <w:bookmarkStart w:id="8749" w:name="_Toc364463664"/>
      <w:bookmarkStart w:id="8750" w:name="_Toc366078268"/>
      <w:bookmarkStart w:id="8751" w:name="_Toc366078883"/>
      <w:bookmarkStart w:id="8752" w:name="_Toc366079868"/>
      <w:bookmarkStart w:id="8753" w:name="_Toc366080480"/>
      <w:bookmarkStart w:id="8754" w:name="_Toc366081089"/>
      <w:bookmarkStart w:id="8755" w:name="_Toc366505429"/>
      <w:bookmarkStart w:id="8756" w:name="_Toc366508798"/>
      <w:bookmarkStart w:id="8757" w:name="_Toc366513299"/>
      <w:bookmarkStart w:id="8758" w:name="_Toc366574488"/>
      <w:bookmarkStart w:id="8759" w:name="_Toc366578281"/>
      <w:bookmarkStart w:id="8760" w:name="_Toc366578875"/>
      <w:bookmarkStart w:id="8761" w:name="_Toc366579467"/>
      <w:bookmarkStart w:id="8762" w:name="_Toc366580058"/>
      <w:bookmarkStart w:id="8763" w:name="_Toc366580650"/>
      <w:bookmarkStart w:id="8764" w:name="_Toc366581241"/>
      <w:bookmarkStart w:id="8765" w:name="_Toc366581833"/>
      <w:bookmarkStart w:id="8766" w:name="_Toc361231448"/>
      <w:bookmarkStart w:id="8767" w:name="_Toc361231974"/>
      <w:bookmarkStart w:id="8768" w:name="_Toc362445272"/>
      <w:bookmarkStart w:id="8769" w:name="_Toc363909239"/>
      <w:bookmarkStart w:id="8770" w:name="_Toc364463665"/>
      <w:bookmarkStart w:id="8771" w:name="_Toc366078269"/>
      <w:bookmarkStart w:id="8772" w:name="_Toc366078884"/>
      <w:bookmarkStart w:id="8773" w:name="_Toc366079869"/>
      <w:bookmarkStart w:id="8774" w:name="_Toc366080481"/>
      <w:bookmarkStart w:id="8775" w:name="_Toc366081090"/>
      <w:bookmarkStart w:id="8776" w:name="_Toc366505430"/>
      <w:bookmarkStart w:id="8777" w:name="_Toc366508799"/>
      <w:bookmarkStart w:id="8778" w:name="_Toc366513300"/>
      <w:bookmarkStart w:id="8779" w:name="_Toc366574489"/>
      <w:bookmarkStart w:id="8780" w:name="_Toc366578282"/>
      <w:bookmarkStart w:id="8781" w:name="_Toc366578876"/>
      <w:bookmarkStart w:id="8782" w:name="_Toc366579468"/>
      <w:bookmarkStart w:id="8783" w:name="_Toc366580059"/>
      <w:bookmarkStart w:id="8784" w:name="_Toc366580651"/>
      <w:bookmarkStart w:id="8785" w:name="_Toc366581242"/>
      <w:bookmarkStart w:id="8786" w:name="_Toc366581834"/>
      <w:bookmarkStart w:id="8787" w:name="_Toc361231449"/>
      <w:bookmarkStart w:id="8788" w:name="_Toc361231975"/>
      <w:bookmarkStart w:id="8789" w:name="_Toc362445273"/>
      <w:bookmarkStart w:id="8790" w:name="_Toc363909240"/>
      <w:bookmarkStart w:id="8791" w:name="_Toc364463666"/>
      <w:bookmarkStart w:id="8792" w:name="_Toc366078270"/>
      <w:bookmarkStart w:id="8793" w:name="_Toc366078885"/>
      <w:bookmarkStart w:id="8794" w:name="_Toc366079870"/>
      <w:bookmarkStart w:id="8795" w:name="_Toc366080482"/>
      <w:bookmarkStart w:id="8796" w:name="_Toc366081091"/>
      <w:bookmarkStart w:id="8797" w:name="_Toc366505431"/>
      <w:bookmarkStart w:id="8798" w:name="_Toc366508800"/>
      <w:bookmarkStart w:id="8799" w:name="_Toc366513301"/>
      <w:bookmarkStart w:id="8800" w:name="_Toc366574490"/>
      <w:bookmarkStart w:id="8801" w:name="_Toc366578283"/>
      <w:bookmarkStart w:id="8802" w:name="_Toc366578877"/>
      <w:bookmarkStart w:id="8803" w:name="_Toc366579469"/>
      <w:bookmarkStart w:id="8804" w:name="_Toc366580060"/>
      <w:bookmarkStart w:id="8805" w:name="_Toc366580652"/>
      <w:bookmarkStart w:id="8806" w:name="_Toc366581243"/>
      <w:bookmarkStart w:id="8807" w:name="_Toc366581835"/>
      <w:bookmarkStart w:id="8808" w:name="_Toc361231450"/>
      <w:bookmarkStart w:id="8809" w:name="_Toc361231976"/>
      <w:bookmarkStart w:id="8810" w:name="_Toc362445274"/>
      <w:bookmarkStart w:id="8811" w:name="_Toc363909241"/>
      <w:bookmarkStart w:id="8812" w:name="_Toc364463667"/>
      <w:bookmarkStart w:id="8813" w:name="_Toc366078271"/>
      <w:bookmarkStart w:id="8814" w:name="_Toc366078886"/>
      <w:bookmarkStart w:id="8815" w:name="_Toc366079871"/>
      <w:bookmarkStart w:id="8816" w:name="_Toc366080483"/>
      <w:bookmarkStart w:id="8817" w:name="_Toc366081092"/>
      <w:bookmarkStart w:id="8818" w:name="_Toc366505432"/>
      <w:bookmarkStart w:id="8819" w:name="_Toc366508801"/>
      <w:bookmarkStart w:id="8820" w:name="_Toc366513302"/>
      <w:bookmarkStart w:id="8821" w:name="_Toc366574491"/>
      <w:bookmarkStart w:id="8822" w:name="_Toc366578284"/>
      <w:bookmarkStart w:id="8823" w:name="_Toc366578878"/>
      <w:bookmarkStart w:id="8824" w:name="_Toc366579470"/>
      <w:bookmarkStart w:id="8825" w:name="_Toc366580061"/>
      <w:bookmarkStart w:id="8826" w:name="_Toc366580653"/>
      <w:bookmarkStart w:id="8827" w:name="_Toc366581244"/>
      <w:bookmarkStart w:id="8828" w:name="_Toc366581836"/>
      <w:bookmarkStart w:id="8829" w:name="_Toc361231451"/>
      <w:bookmarkStart w:id="8830" w:name="_Toc361231977"/>
      <w:bookmarkStart w:id="8831" w:name="_Toc362445275"/>
      <w:bookmarkStart w:id="8832" w:name="_Toc363909242"/>
      <w:bookmarkStart w:id="8833" w:name="_Toc364463668"/>
      <w:bookmarkStart w:id="8834" w:name="_Toc366078272"/>
      <w:bookmarkStart w:id="8835" w:name="_Toc366078887"/>
      <w:bookmarkStart w:id="8836" w:name="_Toc366079872"/>
      <w:bookmarkStart w:id="8837" w:name="_Toc366080484"/>
      <w:bookmarkStart w:id="8838" w:name="_Toc366081093"/>
      <w:bookmarkStart w:id="8839" w:name="_Toc366505433"/>
      <w:bookmarkStart w:id="8840" w:name="_Toc366508802"/>
      <w:bookmarkStart w:id="8841" w:name="_Toc366513303"/>
      <w:bookmarkStart w:id="8842" w:name="_Toc366574492"/>
      <w:bookmarkStart w:id="8843" w:name="_Toc366578285"/>
      <w:bookmarkStart w:id="8844" w:name="_Toc366578879"/>
      <w:bookmarkStart w:id="8845" w:name="_Toc366579471"/>
      <w:bookmarkStart w:id="8846" w:name="_Toc366580062"/>
      <w:bookmarkStart w:id="8847" w:name="_Toc366580654"/>
      <w:bookmarkStart w:id="8848" w:name="_Toc366581245"/>
      <w:bookmarkStart w:id="8849" w:name="_Toc366581837"/>
      <w:bookmarkStart w:id="8850" w:name="_Toc361231452"/>
      <w:bookmarkStart w:id="8851" w:name="_Toc361231978"/>
      <w:bookmarkStart w:id="8852" w:name="_Toc362445276"/>
      <w:bookmarkStart w:id="8853" w:name="_Toc363909243"/>
      <w:bookmarkStart w:id="8854" w:name="_Toc364463669"/>
      <w:bookmarkStart w:id="8855" w:name="_Toc366078273"/>
      <w:bookmarkStart w:id="8856" w:name="_Toc366078888"/>
      <w:bookmarkStart w:id="8857" w:name="_Toc366079873"/>
      <w:bookmarkStart w:id="8858" w:name="_Toc366080485"/>
      <w:bookmarkStart w:id="8859" w:name="_Toc366081094"/>
      <w:bookmarkStart w:id="8860" w:name="_Toc366505434"/>
      <w:bookmarkStart w:id="8861" w:name="_Toc366508803"/>
      <w:bookmarkStart w:id="8862" w:name="_Toc366513304"/>
      <w:bookmarkStart w:id="8863" w:name="_Toc366574493"/>
      <w:bookmarkStart w:id="8864" w:name="_Toc366578286"/>
      <w:bookmarkStart w:id="8865" w:name="_Toc366578880"/>
      <w:bookmarkStart w:id="8866" w:name="_Toc366579472"/>
      <w:bookmarkStart w:id="8867" w:name="_Toc366580063"/>
      <w:bookmarkStart w:id="8868" w:name="_Toc366580655"/>
      <w:bookmarkStart w:id="8869" w:name="_Toc366581246"/>
      <w:bookmarkStart w:id="8870" w:name="_Toc366581838"/>
      <w:bookmarkStart w:id="8871" w:name="_Toc361231453"/>
      <w:bookmarkStart w:id="8872" w:name="_Toc361231979"/>
      <w:bookmarkStart w:id="8873" w:name="_Toc362445277"/>
      <w:bookmarkStart w:id="8874" w:name="_Toc363909244"/>
      <w:bookmarkStart w:id="8875" w:name="_Toc364463670"/>
      <w:bookmarkStart w:id="8876" w:name="_Toc366078274"/>
      <w:bookmarkStart w:id="8877" w:name="_Toc366078889"/>
      <w:bookmarkStart w:id="8878" w:name="_Toc366079874"/>
      <w:bookmarkStart w:id="8879" w:name="_Toc366080486"/>
      <w:bookmarkStart w:id="8880" w:name="_Toc366081095"/>
      <w:bookmarkStart w:id="8881" w:name="_Toc366505435"/>
      <w:bookmarkStart w:id="8882" w:name="_Toc366508804"/>
      <w:bookmarkStart w:id="8883" w:name="_Toc366513305"/>
      <w:bookmarkStart w:id="8884" w:name="_Toc366574494"/>
      <w:bookmarkStart w:id="8885" w:name="_Toc366578287"/>
      <w:bookmarkStart w:id="8886" w:name="_Toc366578881"/>
      <w:bookmarkStart w:id="8887" w:name="_Toc366579473"/>
      <w:bookmarkStart w:id="8888" w:name="_Toc366580064"/>
      <w:bookmarkStart w:id="8889" w:name="_Toc366580656"/>
      <w:bookmarkStart w:id="8890" w:name="_Toc366581247"/>
      <w:bookmarkStart w:id="8891" w:name="_Toc366581839"/>
      <w:bookmarkStart w:id="8892" w:name="_Toc361231454"/>
      <w:bookmarkStart w:id="8893" w:name="_Toc361231980"/>
      <w:bookmarkStart w:id="8894" w:name="_Toc362445278"/>
      <w:bookmarkStart w:id="8895" w:name="_Toc363909245"/>
      <w:bookmarkStart w:id="8896" w:name="_Toc364463671"/>
      <w:bookmarkStart w:id="8897" w:name="_Toc366078275"/>
      <w:bookmarkStart w:id="8898" w:name="_Toc366078890"/>
      <w:bookmarkStart w:id="8899" w:name="_Toc366079875"/>
      <w:bookmarkStart w:id="8900" w:name="_Toc366080487"/>
      <w:bookmarkStart w:id="8901" w:name="_Toc366081096"/>
      <w:bookmarkStart w:id="8902" w:name="_Toc366505436"/>
      <w:bookmarkStart w:id="8903" w:name="_Toc366508805"/>
      <w:bookmarkStart w:id="8904" w:name="_Toc366513306"/>
      <w:bookmarkStart w:id="8905" w:name="_Toc366574495"/>
      <w:bookmarkStart w:id="8906" w:name="_Toc366578288"/>
      <w:bookmarkStart w:id="8907" w:name="_Toc366578882"/>
      <w:bookmarkStart w:id="8908" w:name="_Toc366579474"/>
      <w:bookmarkStart w:id="8909" w:name="_Toc366580065"/>
      <w:bookmarkStart w:id="8910" w:name="_Toc366580657"/>
      <w:bookmarkStart w:id="8911" w:name="_Toc366581248"/>
      <w:bookmarkStart w:id="8912" w:name="_Toc366581840"/>
      <w:bookmarkStart w:id="8913" w:name="_Toc361231455"/>
      <w:bookmarkStart w:id="8914" w:name="_Toc361231981"/>
      <w:bookmarkStart w:id="8915" w:name="_Toc362445279"/>
      <w:bookmarkStart w:id="8916" w:name="_Toc363909246"/>
      <w:bookmarkStart w:id="8917" w:name="_Toc364463672"/>
      <w:bookmarkStart w:id="8918" w:name="_Toc366078276"/>
      <w:bookmarkStart w:id="8919" w:name="_Toc366078891"/>
      <w:bookmarkStart w:id="8920" w:name="_Toc366079876"/>
      <w:bookmarkStart w:id="8921" w:name="_Toc366080488"/>
      <w:bookmarkStart w:id="8922" w:name="_Toc366081097"/>
      <w:bookmarkStart w:id="8923" w:name="_Toc366505437"/>
      <w:bookmarkStart w:id="8924" w:name="_Toc366508806"/>
      <w:bookmarkStart w:id="8925" w:name="_Toc366513307"/>
      <w:bookmarkStart w:id="8926" w:name="_Toc366574496"/>
      <w:bookmarkStart w:id="8927" w:name="_Toc366578289"/>
      <w:bookmarkStart w:id="8928" w:name="_Toc366578883"/>
      <w:bookmarkStart w:id="8929" w:name="_Toc366579475"/>
      <w:bookmarkStart w:id="8930" w:name="_Toc366580066"/>
      <w:bookmarkStart w:id="8931" w:name="_Toc366580658"/>
      <w:bookmarkStart w:id="8932" w:name="_Toc366581249"/>
      <w:bookmarkStart w:id="8933" w:name="_Toc366581841"/>
      <w:bookmarkStart w:id="8934" w:name="_Toc361231456"/>
      <w:bookmarkStart w:id="8935" w:name="_Toc361231982"/>
      <w:bookmarkStart w:id="8936" w:name="_Toc362445280"/>
      <w:bookmarkStart w:id="8937" w:name="_Toc363909247"/>
      <w:bookmarkStart w:id="8938" w:name="_Toc364463673"/>
      <w:bookmarkStart w:id="8939" w:name="_Toc366078277"/>
      <w:bookmarkStart w:id="8940" w:name="_Toc366078892"/>
      <w:bookmarkStart w:id="8941" w:name="_Toc366079877"/>
      <w:bookmarkStart w:id="8942" w:name="_Toc366080489"/>
      <w:bookmarkStart w:id="8943" w:name="_Toc366081098"/>
      <w:bookmarkStart w:id="8944" w:name="_Toc366505438"/>
      <w:bookmarkStart w:id="8945" w:name="_Toc366508807"/>
      <w:bookmarkStart w:id="8946" w:name="_Toc366513308"/>
      <w:bookmarkStart w:id="8947" w:name="_Toc366574497"/>
      <w:bookmarkStart w:id="8948" w:name="_Toc366578290"/>
      <w:bookmarkStart w:id="8949" w:name="_Toc366578884"/>
      <w:bookmarkStart w:id="8950" w:name="_Toc366579476"/>
      <w:bookmarkStart w:id="8951" w:name="_Toc366580067"/>
      <w:bookmarkStart w:id="8952" w:name="_Toc366580659"/>
      <w:bookmarkStart w:id="8953" w:name="_Toc366581250"/>
      <w:bookmarkStart w:id="8954" w:name="_Toc366581842"/>
      <w:bookmarkStart w:id="8955" w:name="_Toc361231457"/>
      <w:bookmarkStart w:id="8956" w:name="_Toc361231983"/>
      <w:bookmarkStart w:id="8957" w:name="_Toc362445281"/>
      <w:bookmarkStart w:id="8958" w:name="_Toc363909248"/>
      <w:bookmarkStart w:id="8959" w:name="_Toc364463674"/>
      <w:bookmarkStart w:id="8960" w:name="_Toc366078278"/>
      <w:bookmarkStart w:id="8961" w:name="_Toc366078893"/>
      <w:bookmarkStart w:id="8962" w:name="_Toc366079878"/>
      <w:bookmarkStart w:id="8963" w:name="_Toc366080490"/>
      <w:bookmarkStart w:id="8964" w:name="_Toc366081099"/>
      <w:bookmarkStart w:id="8965" w:name="_Toc366505439"/>
      <w:bookmarkStart w:id="8966" w:name="_Toc366508808"/>
      <w:bookmarkStart w:id="8967" w:name="_Toc366513309"/>
      <w:bookmarkStart w:id="8968" w:name="_Toc366574498"/>
      <w:bookmarkStart w:id="8969" w:name="_Toc366578291"/>
      <w:bookmarkStart w:id="8970" w:name="_Toc366578885"/>
      <w:bookmarkStart w:id="8971" w:name="_Toc366579477"/>
      <w:bookmarkStart w:id="8972" w:name="_Toc366580068"/>
      <w:bookmarkStart w:id="8973" w:name="_Toc366580660"/>
      <w:bookmarkStart w:id="8974" w:name="_Toc366581251"/>
      <w:bookmarkStart w:id="8975" w:name="_Toc366581843"/>
      <w:bookmarkStart w:id="8976" w:name="_Toc361231458"/>
      <w:bookmarkStart w:id="8977" w:name="_Toc361231984"/>
      <w:bookmarkStart w:id="8978" w:name="_Toc362445282"/>
      <w:bookmarkStart w:id="8979" w:name="_Toc363909249"/>
      <w:bookmarkStart w:id="8980" w:name="_Toc364463675"/>
      <w:bookmarkStart w:id="8981" w:name="_Toc366078279"/>
      <w:bookmarkStart w:id="8982" w:name="_Toc366078894"/>
      <w:bookmarkStart w:id="8983" w:name="_Toc366079879"/>
      <w:bookmarkStart w:id="8984" w:name="_Toc366080491"/>
      <w:bookmarkStart w:id="8985" w:name="_Toc366081100"/>
      <w:bookmarkStart w:id="8986" w:name="_Toc366505440"/>
      <w:bookmarkStart w:id="8987" w:name="_Toc366508809"/>
      <w:bookmarkStart w:id="8988" w:name="_Toc366513310"/>
      <w:bookmarkStart w:id="8989" w:name="_Toc366574499"/>
      <w:bookmarkStart w:id="8990" w:name="_Toc366578292"/>
      <w:bookmarkStart w:id="8991" w:name="_Toc366578886"/>
      <w:bookmarkStart w:id="8992" w:name="_Toc366579478"/>
      <w:bookmarkStart w:id="8993" w:name="_Toc366580069"/>
      <w:bookmarkStart w:id="8994" w:name="_Toc366580661"/>
      <w:bookmarkStart w:id="8995" w:name="_Toc366581252"/>
      <w:bookmarkStart w:id="8996" w:name="_Toc366581844"/>
      <w:bookmarkStart w:id="8997" w:name="_Toc361231459"/>
      <w:bookmarkStart w:id="8998" w:name="_Toc361231985"/>
      <w:bookmarkStart w:id="8999" w:name="_Toc362445283"/>
      <w:bookmarkStart w:id="9000" w:name="_Toc363909250"/>
      <w:bookmarkStart w:id="9001" w:name="_Toc364463676"/>
      <w:bookmarkStart w:id="9002" w:name="_Toc366078280"/>
      <w:bookmarkStart w:id="9003" w:name="_Toc366078895"/>
      <w:bookmarkStart w:id="9004" w:name="_Toc366079880"/>
      <w:bookmarkStart w:id="9005" w:name="_Toc366080492"/>
      <w:bookmarkStart w:id="9006" w:name="_Toc366081101"/>
      <w:bookmarkStart w:id="9007" w:name="_Toc366505441"/>
      <w:bookmarkStart w:id="9008" w:name="_Toc366508810"/>
      <w:bookmarkStart w:id="9009" w:name="_Toc366513311"/>
      <w:bookmarkStart w:id="9010" w:name="_Toc366574500"/>
      <w:bookmarkStart w:id="9011" w:name="_Toc366578293"/>
      <w:bookmarkStart w:id="9012" w:name="_Toc366578887"/>
      <w:bookmarkStart w:id="9013" w:name="_Toc366579479"/>
      <w:bookmarkStart w:id="9014" w:name="_Toc366580070"/>
      <w:bookmarkStart w:id="9015" w:name="_Toc366580662"/>
      <w:bookmarkStart w:id="9016" w:name="_Toc366581253"/>
      <w:bookmarkStart w:id="9017" w:name="_Toc366581845"/>
      <w:bookmarkStart w:id="9018" w:name="_Toc361231460"/>
      <w:bookmarkStart w:id="9019" w:name="_Toc361231986"/>
      <w:bookmarkStart w:id="9020" w:name="_Toc362445284"/>
      <w:bookmarkStart w:id="9021" w:name="_Toc363909251"/>
      <w:bookmarkStart w:id="9022" w:name="_Toc364463677"/>
      <w:bookmarkStart w:id="9023" w:name="_Toc366078281"/>
      <w:bookmarkStart w:id="9024" w:name="_Toc366078896"/>
      <w:bookmarkStart w:id="9025" w:name="_Toc366079881"/>
      <w:bookmarkStart w:id="9026" w:name="_Toc366080493"/>
      <w:bookmarkStart w:id="9027" w:name="_Toc366081102"/>
      <w:bookmarkStart w:id="9028" w:name="_Toc366505442"/>
      <w:bookmarkStart w:id="9029" w:name="_Toc366508811"/>
      <w:bookmarkStart w:id="9030" w:name="_Toc366513312"/>
      <w:bookmarkStart w:id="9031" w:name="_Toc366574501"/>
      <w:bookmarkStart w:id="9032" w:name="_Toc366578294"/>
      <w:bookmarkStart w:id="9033" w:name="_Toc366578888"/>
      <w:bookmarkStart w:id="9034" w:name="_Toc366579480"/>
      <w:bookmarkStart w:id="9035" w:name="_Toc366580071"/>
      <w:bookmarkStart w:id="9036" w:name="_Toc366580663"/>
      <w:bookmarkStart w:id="9037" w:name="_Toc366581254"/>
      <w:bookmarkStart w:id="9038" w:name="_Toc366581846"/>
      <w:bookmarkStart w:id="9039" w:name="_Toc361231461"/>
      <w:bookmarkStart w:id="9040" w:name="_Toc361231987"/>
      <w:bookmarkStart w:id="9041" w:name="_Toc362445285"/>
      <w:bookmarkStart w:id="9042" w:name="_Toc363909252"/>
      <w:bookmarkStart w:id="9043" w:name="_Toc364463678"/>
      <w:bookmarkStart w:id="9044" w:name="_Toc366078282"/>
      <w:bookmarkStart w:id="9045" w:name="_Toc366078897"/>
      <w:bookmarkStart w:id="9046" w:name="_Toc366079882"/>
      <w:bookmarkStart w:id="9047" w:name="_Toc366080494"/>
      <w:bookmarkStart w:id="9048" w:name="_Toc366081103"/>
      <w:bookmarkStart w:id="9049" w:name="_Toc366505443"/>
      <w:bookmarkStart w:id="9050" w:name="_Toc366508812"/>
      <w:bookmarkStart w:id="9051" w:name="_Toc366513313"/>
      <w:bookmarkStart w:id="9052" w:name="_Toc366574502"/>
      <w:bookmarkStart w:id="9053" w:name="_Toc366578295"/>
      <w:bookmarkStart w:id="9054" w:name="_Toc366578889"/>
      <w:bookmarkStart w:id="9055" w:name="_Toc366579481"/>
      <w:bookmarkStart w:id="9056" w:name="_Toc366580072"/>
      <w:bookmarkStart w:id="9057" w:name="_Toc366580664"/>
      <w:bookmarkStart w:id="9058" w:name="_Toc366581255"/>
      <w:bookmarkStart w:id="9059" w:name="_Toc366581847"/>
      <w:bookmarkStart w:id="9060" w:name="_Toc361231462"/>
      <w:bookmarkStart w:id="9061" w:name="_Toc361231988"/>
      <w:bookmarkStart w:id="9062" w:name="_Toc362445286"/>
      <w:bookmarkStart w:id="9063" w:name="_Toc363909253"/>
      <w:bookmarkStart w:id="9064" w:name="_Toc364463679"/>
      <w:bookmarkStart w:id="9065" w:name="_Toc366078283"/>
      <w:bookmarkStart w:id="9066" w:name="_Toc366078898"/>
      <w:bookmarkStart w:id="9067" w:name="_Toc366079883"/>
      <w:bookmarkStart w:id="9068" w:name="_Toc366080495"/>
      <w:bookmarkStart w:id="9069" w:name="_Toc366081104"/>
      <w:bookmarkStart w:id="9070" w:name="_Toc366505444"/>
      <w:bookmarkStart w:id="9071" w:name="_Toc366508813"/>
      <w:bookmarkStart w:id="9072" w:name="_Toc366513314"/>
      <w:bookmarkStart w:id="9073" w:name="_Toc366574503"/>
      <w:bookmarkStart w:id="9074" w:name="_Toc366578296"/>
      <w:bookmarkStart w:id="9075" w:name="_Toc366578890"/>
      <w:bookmarkStart w:id="9076" w:name="_Toc366579482"/>
      <w:bookmarkStart w:id="9077" w:name="_Toc366580073"/>
      <w:bookmarkStart w:id="9078" w:name="_Toc366580665"/>
      <w:bookmarkStart w:id="9079" w:name="_Toc366581256"/>
      <w:bookmarkStart w:id="9080" w:name="_Toc366581848"/>
      <w:bookmarkStart w:id="9081" w:name="_Toc361231463"/>
      <w:bookmarkStart w:id="9082" w:name="_Toc361231989"/>
      <w:bookmarkStart w:id="9083" w:name="_Toc362445287"/>
      <w:bookmarkStart w:id="9084" w:name="_Toc363909254"/>
      <w:bookmarkStart w:id="9085" w:name="_Toc364463680"/>
      <w:bookmarkStart w:id="9086" w:name="_Toc366078284"/>
      <w:bookmarkStart w:id="9087" w:name="_Toc366078899"/>
      <w:bookmarkStart w:id="9088" w:name="_Toc366079884"/>
      <w:bookmarkStart w:id="9089" w:name="_Toc366080496"/>
      <w:bookmarkStart w:id="9090" w:name="_Toc366081105"/>
      <w:bookmarkStart w:id="9091" w:name="_Toc366505445"/>
      <w:bookmarkStart w:id="9092" w:name="_Toc366508814"/>
      <w:bookmarkStart w:id="9093" w:name="_Toc366513315"/>
      <w:bookmarkStart w:id="9094" w:name="_Toc366574504"/>
      <w:bookmarkStart w:id="9095" w:name="_Toc366578297"/>
      <w:bookmarkStart w:id="9096" w:name="_Toc366578891"/>
      <w:bookmarkStart w:id="9097" w:name="_Toc366579483"/>
      <w:bookmarkStart w:id="9098" w:name="_Toc366580074"/>
      <w:bookmarkStart w:id="9099" w:name="_Toc366580666"/>
      <w:bookmarkStart w:id="9100" w:name="_Toc366581257"/>
      <w:bookmarkStart w:id="9101" w:name="_Toc366581849"/>
      <w:bookmarkStart w:id="9102" w:name="_Toc361231464"/>
      <w:bookmarkStart w:id="9103" w:name="_Toc361231990"/>
      <w:bookmarkStart w:id="9104" w:name="_Toc362445288"/>
      <w:bookmarkStart w:id="9105" w:name="_Toc363909255"/>
      <w:bookmarkStart w:id="9106" w:name="_Toc364463681"/>
      <w:bookmarkStart w:id="9107" w:name="_Toc366078285"/>
      <w:bookmarkStart w:id="9108" w:name="_Toc366078900"/>
      <w:bookmarkStart w:id="9109" w:name="_Toc366079885"/>
      <w:bookmarkStart w:id="9110" w:name="_Toc366080497"/>
      <w:bookmarkStart w:id="9111" w:name="_Toc366081106"/>
      <w:bookmarkStart w:id="9112" w:name="_Toc366505446"/>
      <w:bookmarkStart w:id="9113" w:name="_Toc366508815"/>
      <w:bookmarkStart w:id="9114" w:name="_Toc366513316"/>
      <w:bookmarkStart w:id="9115" w:name="_Toc366574505"/>
      <w:bookmarkStart w:id="9116" w:name="_Toc366578298"/>
      <w:bookmarkStart w:id="9117" w:name="_Toc366578892"/>
      <w:bookmarkStart w:id="9118" w:name="_Toc366579484"/>
      <w:bookmarkStart w:id="9119" w:name="_Toc366580075"/>
      <w:bookmarkStart w:id="9120" w:name="_Toc366580667"/>
      <w:bookmarkStart w:id="9121" w:name="_Toc366581258"/>
      <w:bookmarkStart w:id="9122" w:name="_Toc366581850"/>
      <w:bookmarkStart w:id="9123" w:name="_Toc361231465"/>
      <w:bookmarkStart w:id="9124" w:name="_Toc361231991"/>
      <w:bookmarkStart w:id="9125" w:name="_Toc362445289"/>
      <w:bookmarkStart w:id="9126" w:name="_Toc363909256"/>
      <w:bookmarkStart w:id="9127" w:name="_Toc364463682"/>
      <w:bookmarkStart w:id="9128" w:name="_Toc366078286"/>
      <w:bookmarkStart w:id="9129" w:name="_Toc366078901"/>
      <w:bookmarkStart w:id="9130" w:name="_Toc366079886"/>
      <w:bookmarkStart w:id="9131" w:name="_Toc366080498"/>
      <w:bookmarkStart w:id="9132" w:name="_Toc366081107"/>
      <w:bookmarkStart w:id="9133" w:name="_Toc366505447"/>
      <w:bookmarkStart w:id="9134" w:name="_Toc366508816"/>
      <w:bookmarkStart w:id="9135" w:name="_Toc366513317"/>
      <w:bookmarkStart w:id="9136" w:name="_Toc366574506"/>
      <w:bookmarkStart w:id="9137" w:name="_Toc366578299"/>
      <w:bookmarkStart w:id="9138" w:name="_Toc366578893"/>
      <w:bookmarkStart w:id="9139" w:name="_Toc366579485"/>
      <w:bookmarkStart w:id="9140" w:name="_Toc366580076"/>
      <w:bookmarkStart w:id="9141" w:name="_Toc366580668"/>
      <w:bookmarkStart w:id="9142" w:name="_Toc366581259"/>
      <w:bookmarkStart w:id="9143" w:name="_Toc366581851"/>
      <w:bookmarkStart w:id="9144" w:name="_Toc361231466"/>
      <w:bookmarkStart w:id="9145" w:name="_Toc361231992"/>
      <w:bookmarkStart w:id="9146" w:name="_Toc362445290"/>
      <w:bookmarkStart w:id="9147" w:name="_Toc363909257"/>
      <w:bookmarkStart w:id="9148" w:name="_Toc364463683"/>
      <w:bookmarkStart w:id="9149" w:name="_Toc366078287"/>
      <w:bookmarkStart w:id="9150" w:name="_Toc366078902"/>
      <w:bookmarkStart w:id="9151" w:name="_Toc366079887"/>
      <w:bookmarkStart w:id="9152" w:name="_Toc366080499"/>
      <w:bookmarkStart w:id="9153" w:name="_Toc366081108"/>
      <w:bookmarkStart w:id="9154" w:name="_Toc366505448"/>
      <w:bookmarkStart w:id="9155" w:name="_Toc366508817"/>
      <w:bookmarkStart w:id="9156" w:name="_Toc366513318"/>
      <w:bookmarkStart w:id="9157" w:name="_Toc366574507"/>
      <w:bookmarkStart w:id="9158" w:name="_Toc366578300"/>
      <w:bookmarkStart w:id="9159" w:name="_Toc366578894"/>
      <w:bookmarkStart w:id="9160" w:name="_Toc366579486"/>
      <w:bookmarkStart w:id="9161" w:name="_Toc366580077"/>
      <w:bookmarkStart w:id="9162" w:name="_Toc366580669"/>
      <w:bookmarkStart w:id="9163" w:name="_Toc366581260"/>
      <w:bookmarkStart w:id="9164" w:name="_Toc366581852"/>
      <w:bookmarkStart w:id="9165" w:name="_Toc361231467"/>
      <w:bookmarkStart w:id="9166" w:name="_Toc361231993"/>
      <w:bookmarkStart w:id="9167" w:name="_Toc362445291"/>
      <w:bookmarkStart w:id="9168" w:name="_Toc363909258"/>
      <w:bookmarkStart w:id="9169" w:name="_Toc364463684"/>
      <w:bookmarkStart w:id="9170" w:name="_Toc366078288"/>
      <w:bookmarkStart w:id="9171" w:name="_Toc366078903"/>
      <w:bookmarkStart w:id="9172" w:name="_Toc366079888"/>
      <w:bookmarkStart w:id="9173" w:name="_Toc366080500"/>
      <w:bookmarkStart w:id="9174" w:name="_Toc366081109"/>
      <w:bookmarkStart w:id="9175" w:name="_Toc366505449"/>
      <w:bookmarkStart w:id="9176" w:name="_Toc366508818"/>
      <w:bookmarkStart w:id="9177" w:name="_Toc366513319"/>
      <w:bookmarkStart w:id="9178" w:name="_Toc366574508"/>
      <w:bookmarkStart w:id="9179" w:name="_Toc366578301"/>
      <w:bookmarkStart w:id="9180" w:name="_Toc366578895"/>
      <w:bookmarkStart w:id="9181" w:name="_Toc366579487"/>
      <w:bookmarkStart w:id="9182" w:name="_Toc366580078"/>
      <w:bookmarkStart w:id="9183" w:name="_Toc366580670"/>
      <w:bookmarkStart w:id="9184" w:name="_Toc366581261"/>
      <w:bookmarkStart w:id="9185" w:name="_Toc366581853"/>
      <w:bookmarkStart w:id="9186" w:name="_Toc361231468"/>
      <w:bookmarkStart w:id="9187" w:name="_Toc361231994"/>
      <w:bookmarkStart w:id="9188" w:name="_Toc362445292"/>
      <w:bookmarkStart w:id="9189" w:name="_Toc363909259"/>
      <w:bookmarkStart w:id="9190" w:name="_Toc364463685"/>
      <w:bookmarkStart w:id="9191" w:name="_Toc366078289"/>
      <w:bookmarkStart w:id="9192" w:name="_Toc366078904"/>
      <w:bookmarkStart w:id="9193" w:name="_Toc366079889"/>
      <w:bookmarkStart w:id="9194" w:name="_Toc366080501"/>
      <w:bookmarkStart w:id="9195" w:name="_Toc366081110"/>
      <w:bookmarkStart w:id="9196" w:name="_Toc366505450"/>
      <w:bookmarkStart w:id="9197" w:name="_Toc366508819"/>
      <w:bookmarkStart w:id="9198" w:name="_Toc366513320"/>
      <w:bookmarkStart w:id="9199" w:name="_Toc366574509"/>
      <w:bookmarkStart w:id="9200" w:name="_Toc366578302"/>
      <w:bookmarkStart w:id="9201" w:name="_Toc366578896"/>
      <w:bookmarkStart w:id="9202" w:name="_Toc366579488"/>
      <w:bookmarkStart w:id="9203" w:name="_Toc366580079"/>
      <w:bookmarkStart w:id="9204" w:name="_Toc366580671"/>
      <w:bookmarkStart w:id="9205" w:name="_Toc366581262"/>
      <w:bookmarkStart w:id="9206" w:name="_Toc366581854"/>
      <w:bookmarkStart w:id="9207" w:name="_Toc361231469"/>
      <w:bookmarkStart w:id="9208" w:name="_Toc361231995"/>
      <w:bookmarkStart w:id="9209" w:name="_Toc362445293"/>
      <w:bookmarkStart w:id="9210" w:name="_Toc363909260"/>
      <w:bookmarkStart w:id="9211" w:name="_Toc364463686"/>
      <w:bookmarkStart w:id="9212" w:name="_Toc366078290"/>
      <w:bookmarkStart w:id="9213" w:name="_Toc366078905"/>
      <w:bookmarkStart w:id="9214" w:name="_Toc366079890"/>
      <w:bookmarkStart w:id="9215" w:name="_Toc366080502"/>
      <w:bookmarkStart w:id="9216" w:name="_Toc366081111"/>
      <w:bookmarkStart w:id="9217" w:name="_Toc366505451"/>
      <w:bookmarkStart w:id="9218" w:name="_Toc366508820"/>
      <w:bookmarkStart w:id="9219" w:name="_Toc366513321"/>
      <w:bookmarkStart w:id="9220" w:name="_Toc366574510"/>
      <w:bookmarkStart w:id="9221" w:name="_Toc366578303"/>
      <w:bookmarkStart w:id="9222" w:name="_Toc366578897"/>
      <w:bookmarkStart w:id="9223" w:name="_Toc366579489"/>
      <w:bookmarkStart w:id="9224" w:name="_Toc366580080"/>
      <w:bookmarkStart w:id="9225" w:name="_Toc366580672"/>
      <w:bookmarkStart w:id="9226" w:name="_Toc366581263"/>
      <w:bookmarkStart w:id="9227" w:name="_Toc366581855"/>
      <w:bookmarkStart w:id="9228" w:name="_Toc361231470"/>
      <w:bookmarkStart w:id="9229" w:name="_Toc361231996"/>
      <w:bookmarkStart w:id="9230" w:name="_Toc362445294"/>
      <w:bookmarkStart w:id="9231" w:name="_Toc363909261"/>
      <w:bookmarkStart w:id="9232" w:name="_Toc364463687"/>
      <w:bookmarkStart w:id="9233" w:name="_Toc366078291"/>
      <w:bookmarkStart w:id="9234" w:name="_Toc366078906"/>
      <w:bookmarkStart w:id="9235" w:name="_Toc366079891"/>
      <w:bookmarkStart w:id="9236" w:name="_Toc366080503"/>
      <w:bookmarkStart w:id="9237" w:name="_Toc366081112"/>
      <w:bookmarkStart w:id="9238" w:name="_Toc366505452"/>
      <w:bookmarkStart w:id="9239" w:name="_Toc366508821"/>
      <w:bookmarkStart w:id="9240" w:name="_Toc366513322"/>
      <w:bookmarkStart w:id="9241" w:name="_Toc366574511"/>
      <w:bookmarkStart w:id="9242" w:name="_Toc366578304"/>
      <w:bookmarkStart w:id="9243" w:name="_Toc366578898"/>
      <w:bookmarkStart w:id="9244" w:name="_Toc366579490"/>
      <w:bookmarkStart w:id="9245" w:name="_Toc366580081"/>
      <w:bookmarkStart w:id="9246" w:name="_Toc366580673"/>
      <w:bookmarkStart w:id="9247" w:name="_Toc366581264"/>
      <w:bookmarkStart w:id="9248" w:name="_Toc366581856"/>
      <w:bookmarkStart w:id="9249" w:name="_Toc361231471"/>
      <w:bookmarkStart w:id="9250" w:name="_Toc361231997"/>
      <w:bookmarkStart w:id="9251" w:name="_Toc362445295"/>
      <w:bookmarkStart w:id="9252" w:name="_Toc363909262"/>
      <w:bookmarkStart w:id="9253" w:name="_Toc364463688"/>
      <w:bookmarkStart w:id="9254" w:name="_Toc366078292"/>
      <w:bookmarkStart w:id="9255" w:name="_Toc366078907"/>
      <w:bookmarkStart w:id="9256" w:name="_Toc366079892"/>
      <w:bookmarkStart w:id="9257" w:name="_Toc366080504"/>
      <w:bookmarkStart w:id="9258" w:name="_Toc366081113"/>
      <w:bookmarkStart w:id="9259" w:name="_Toc366505453"/>
      <w:bookmarkStart w:id="9260" w:name="_Toc366508822"/>
      <w:bookmarkStart w:id="9261" w:name="_Toc366513323"/>
      <w:bookmarkStart w:id="9262" w:name="_Toc366574512"/>
      <w:bookmarkStart w:id="9263" w:name="_Toc366578305"/>
      <w:bookmarkStart w:id="9264" w:name="_Toc366578899"/>
      <w:bookmarkStart w:id="9265" w:name="_Toc366579491"/>
      <w:bookmarkStart w:id="9266" w:name="_Toc366580082"/>
      <w:bookmarkStart w:id="9267" w:name="_Toc366580674"/>
      <w:bookmarkStart w:id="9268" w:name="_Toc366581265"/>
      <w:bookmarkStart w:id="9269" w:name="_Toc366581857"/>
      <w:bookmarkStart w:id="9270" w:name="_Toc361231472"/>
      <w:bookmarkStart w:id="9271" w:name="_Toc361231998"/>
      <w:bookmarkStart w:id="9272" w:name="_Toc362445296"/>
      <w:bookmarkStart w:id="9273" w:name="_Toc363909263"/>
      <w:bookmarkStart w:id="9274" w:name="_Toc364463689"/>
      <w:bookmarkStart w:id="9275" w:name="_Toc366078293"/>
      <w:bookmarkStart w:id="9276" w:name="_Toc366078908"/>
      <w:bookmarkStart w:id="9277" w:name="_Toc366079893"/>
      <w:bookmarkStart w:id="9278" w:name="_Toc366080505"/>
      <w:bookmarkStart w:id="9279" w:name="_Toc366081114"/>
      <w:bookmarkStart w:id="9280" w:name="_Toc366505454"/>
      <w:bookmarkStart w:id="9281" w:name="_Toc366508823"/>
      <w:bookmarkStart w:id="9282" w:name="_Toc366513324"/>
      <w:bookmarkStart w:id="9283" w:name="_Toc366574513"/>
      <w:bookmarkStart w:id="9284" w:name="_Toc366578306"/>
      <w:bookmarkStart w:id="9285" w:name="_Toc366578900"/>
      <w:bookmarkStart w:id="9286" w:name="_Toc366579492"/>
      <w:bookmarkStart w:id="9287" w:name="_Toc366580083"/>
      <w:bookmarkStart w:id="9288" w:name="_Toc366580675"/>
      <w:bookmarkStart w:id="9289" w:name="_Toc366581266"/>
      <w:bookmarkStart w:id="9290" w:name="_Toc366581858"/>
      <w:bookmarkStart w:id="9291" w:name="_Toc361231473"/>
      <w:bookmarkStart w:id="9292" w:name="_Toc361231999"/>
      <w:bookmarkStart w:id="9293" w:name="_Toc362445297"/>
      <w:bookmarkStart w:id="9294" w:name="_Toc363909264"/>
      <w:bookmarkStart w:id="9295" w:name="_Toc364463690"/>
      <w:bookmarkStart w:id="9296" w:name="_Toc366078294"/>
      <w:bookmarkStart w:id="9297" w:name="_Toc366078909"/>
      <w:bookmarkStart w:id="9298" w:name="_Toc366079894"/>
      <w:bookmarkStart w:id="9299" w:name="_Toc366080506"/>
      <w:bookmarkStart w:id="9300" w:name="_Toc366081115"/>
      <w:bookmarkStart w:id="9301" w:name="_Toc366505455"/>
      <w:bookmarkStart w:id="9302" w:name="_Toc366508824"/>
      <w:bookmarkStart w:id="9303" w:name="_Toc366513325"/>
      <w:bookmarkStart w:id="9304" w:name="_Toc366574514"/>
      <w:bookmarkStart w:id="9305" w:name="_Toc366578307"/>
      <w:bookmarkStart w:id="9306" w:name="_Toc366578901"/>
      <w:bookmarkStart w:id="9307" w:name="_Toc366579493"/>
      <w:bookmarkStart w:id="9308" w:name="_Toc366580084"/>
      <w:bookmarkStart w:id="9309" w:name="_Toc366580676"/>
      <w:bookmarkStart w:id="9310" w:name="_Toc366581267"/>
      <w:bookmarkStart w:id="9311" w:name="_Toc366581859"/>
      <w:bookmarkStart w:id="9312" w:name="_Toc361231474"/>
      <w:bookmarkStart w:id="9313" w:name="_Toc361232000"/>
      <w:bookmarkStart w:id="9314" w:name="_Toc362445298"/>
      <w:bookmarkStart w:id="9315" w:name="_Toc363909265"/>
      <w:bookmarkStart w:id="9316" w:name="_Toc364463691"/>
      <w:bookmarkStart w:id="9317" w:name="_Toc366078295"/>
      <w:bookmarkStart w:id="9318" w:name="_Toc366078910"/>
      <w:bookmarkStart w:id="9319" w:name="_Toc366079895"/>
      <w:bookmarkStart w:id="9320" w:name="_Toc366080507"/>
      <w:bookmarkStart w:id="9321" w:name="_Toc366081116"/>
      <w:bookmarkStart w:id="9322" w:name="_Toc366505456"/>
      <w:bookmarkStart w:id="9323" w:name="_Toc366508825"/>
      <w:bookmarkStart w:id="9324" w:name="_Toc366513326"/>
      <w:bookmarkStart w:id="9325" w:name="_Toc366574515"/>
      <w:bookmarkStart w:id="9326" w:name="_Toc366578308"/>
      <w:bookmarkStart w:id="9327" w:name="_Toc366578902"/>
      <w:bookmarkStart w:id="9328" w:name="_Toc366579494"/>
      <w:bookmarkStart w:id="9329" w:name="_Toc366580085"/>
      <w:bookmarkStart w:id="9330" w:name="_Toc366580677"/>
      <w:bookmarkStart w:id="9331" w:name="_Toc366581268"/>
      <w:bookmarkStart w:id="9332" w:name="_Toc366581860"/>
      <w:bookmarkStart w:id="9333" w:name="_Toc361231475"/>
      <w:bookmarkStart w:id="9334" w:name="_Toc361232001"/>
      <w:bookmarkStart w:id="9335" w:name="_Toc362445299"/>
      <w:bookmarkStart w:id="9336" w:name="_Toc363909266"/>
      <w:bookmarkStart w:id="9337" w:name="_Toc364463692"/>
      <w:bookmarkStart w:id="9338" w:name="_Toc366078296"/>
      <w:bookmarkStart w:id="9339" w:name="_Toc366078911"/>
      <w:bookmarkStart w:id="9340" w:name="_Toc366079896"/>
      <w:bookmarkStart w:id="9341" w:name="_Toc366080508"/>
      <w:bookmarkStart w:id="9342" w:name="_Toc366081117"/>
      <w:bookmarkStart w:id="9343" w:name="_Toc366505457"/>
      <w:bookmarkStart w:id="9344" w:name="_Toc366508826"/>
      <w:bookmarkStart w:id="9345" w:name="_Toc366513327"/>
      <w:bookmarkStart w:id="9346" w:name="_Toc366574516"/>
      <w:bookmarkStart w:id="9347" w:name="_Toc366578309"/>
      <w:bookmarkStart w:id="9348" w:name="_Toc366578903"/>
      <w:bookmarkStart w:id="9349" w:name="_Toc366579495"/>
      <w:bookmarkStart w:id="9350" w:name="_Toc366580086"/>
      <w:bookmarkStart w:id="9351" w:name="_Toc366580678"/>
      <w:bookmarkStart w:id="9352" w:name="_Toc366581269"/>
      <w:bookmarkStart w:id="9353" w:name="_Toc366581861"/>
      <w:bookmarkStart w:id="9354" w:name="_Toc361231476"/>
      <w:bookmarkStart w:id="9355" w:name="_Toc361232002"/>
      <w:bookmarkStart w:id="9356" w:name="_Toc362445300"/>
      <w:bookmarkStart w:id="9357" w:name="_Toc363909267"/>
      <w:bookmarkStart w:id="9358" w:name="_Toc364463693"/>
      <w:bookmarkStart w:id="9359" w:name="_Toc366078297"/>
      <w:bookmarkStart w:id="9360" w:name="_Toc366078912"/>
      <w:bookmarkStart w:id="9361" w:name="_Toc366079897"/>
      <w:bookmarkStart w:id="9362" w:name="_Toc366080509"/>
      <w:bookmarkStart w:id="9363" w:name="_Toc366081118"/>
      <w:bookmarkStart w:id="9364" w:name="_Toc366505458"/>
      <w:bookmarkStart w:id="9365" w:name="_Toc366508827"/>
      <w:bookmarkStart w:id="9366" w:name="_Toc366513328"/>
      <w:bookmarkStart w:id="9367" w:name="_Toc366574517"/>
      <w:bookmarkStart w:id="9368" w:name="_Toc366578310"/>
      <w:bookmarkStart w:id="9369" w:name="_Toc366578904"/>
      <w:bookmarkStart w:id="9370" w:name="_Toc366579496"/>
      <w:bookmarkStart w:id="9371" w:name="_Toc366580087"/>
      <w:bookmarkStart w:id="9372" w:name="_Toc366580679"/>
      <w:bookmarkStart w:id="9373" w:name="_Toc366581270"/>
      <w:bookmarkStart w:id="9374" w:name="_Toc366581862"/>
      <w:bookmarkStart w:id="9375" w:name="_Toc361231477"/>
      <w:bookmarkStart w:id="9376" w:name="_Toc361232003"/>
      <w:bookmarkStart w:id="9377" w:name="_Toc362445301"/>
      <w:bookmarkStart w:id="9378" w:name="_Toc363909268"/>
      <w:bookmarkStart w:id="9379" w:name="_Toc364463694"/>
      <w:bookmarkStart w:id="9380" w:name="_Toc366078298"/>
      <w:bookmarkStart w:id="9381" w:name="_Toc366078913"/>
      <w:bookmarkStart w:id="9382" w:name="_Toc366079898"/>
      <w:bookmarkStart w:id="9383" w:name="_Toc366080510"/>
      <w:bookmarkStart w:id="9384" w:name="_Toc366081119"/>
      <w:bookmarkStart w:id="9385" w:name="_Toc366505459"/>
      <w:bookmarkStart w:id="9386" w:name="_Toc366508828"/>
      <w:bookmarkStart w:id="9387" w:name="_Toc366513329"/>
      <w:bookmarkStart w:id="9388" w:name="_Toc366574518"/>
      <w:bookmarkStart w:id="9389" w:name="_Toc366578311"/>
      <w:bookmarkStart w:id="9390" w:name="_Toc366578905"/>
      <w:bookmarkStart w:id="9391" w:name="_Toc366579497"/>
      <w:bookmarkStart w:id="9392" w:name="_Toc366580088"/>
      <w:bookmarkStart w:id="9393" w:name="_Toc366580680"/>
      <w:bookmarkStart w:id="9394" w:name="_Toc366581271"/>
      <w:bookmarkStart w:id="9395" w:name="_Toc366581863"/>
      <w:bookmarkStart w:id="9396" w:name="_Toc361231478"/>
      <w:bookmarkStart w:id="9397" w:name="_Toc361232004"/>
      <w:bookmarkStart w:id="9398" w:name="_Toc362445302"/>
      <w:bookmarkStart w:id="9399" w:name="_Toc363909269"/>
      <w:bookmarkStart w:id="9400" w:name="_Toc364463695"/>
      <w:bookmarkStart w:id="9401" w:name="_Toc366078299"/>
      <w:bookmarkStart w:id="9402" w:name="_Toc366078914"/>
      <w:bookmarkStart w:id="9403" w:name="_Toc366079899"/>
      <w:bookmarkStart w:id="9404" w:name="_Toc366080511"/>
      <w:bookmarkStart w:id="9405" w:name="_Toc366081120"/>
      <w:bookmarkStart w:id="9406" w:name="_Toc366505460"/>
      <w:bookmarkStart w:id="9407" w:name="_Toc366508829"/>
      <w:bookmarkStart w:id="9408" w:name="_Toc366513330"/>
      <w:bookmarkStart w:id="9409" w:name="_Toc366574519"/>
      <w:bookmarkStart w:id="9410" w:name="_Toc366578312"/>
      <w:bookmarkStart w:id="9411" w:name="_Toc366578906"/>
      <w:bookmarkStart w:id="9412" w:name="_Toc366579498"/>
      <w:bookmarkStart w:id="9413" w:name="_Toc366580089"/>
      <w:bookmarkStart w:id="9414" w:name="_Toc366580681"/>
      <w:bookmarkStart w:id="9415" w:name="_Toc366581272"/>
      <w:bookmarkStart w:id="9416" w:name="_Toc366581864"/>
      <w:bookmarkStart w:id="9417" w:name="_Toc351912894"/>
      <w:bookmarkStart w:id="9418" w:name="_Toc351914915"/>
      <w:bookmarkStart w:id="9419" w:name="_Toc351915381"/>
      <w:bookmarkStart w:id="9420" w:name="_Toc361231479"/>
      <w:bookmarkStart w:id="9421" w:name="_Toc361232005"/>
      <w:bookmarkStart w:id="9422" w:name="_Toc362445303"/>
      <w:bookmarkStart w:id="9423" w:name="_Toc363909270"/>
      <w:bookmarkStart w:id="9424" w:name="_Toc364463696"/>
      <w:bookmarkStart w:id="9425" w:name="_Toc366078300"/>
      <w:bookmarkStart w:id="9426" w:name="_Toc366078915"/>
      <w:bookmarkStart w:id="9427" w:name="_Toc366079900"/>
      <w:bookmarkStart w:id="9428" w:name="_Toc366080512"/>
      <w:bookmarkStart w:id="9429" w:name="_Toc366081121"/>
      <w:bookmarkStart w:id="9430" w:name="_Toc366505461"/>
      <w:bookmarkStart w:id="9431" w:name="_Toc366508830"/>
      <w:bookmarkStart w:id="9432" w:name="_Toc366513331"/>
      <w:bookmarkStart w:id="9433" w:name="_Toc366574520"/>
      <w:bookmarkStart w:id="9434" w:name="_Toc366578313"/>
      <w:bookmarkStart w:id="9435" w:name="_Toc366578907"/>
      <w:bookmarkStart w:id="9436" w:name="_Toc366579499"/>
      <w:bookmarkStart w:id="9437" w:name="_Toc366580090"/>
      <w:bookmarkStart w:id="9438" w:name="_Toc366580682"/>
      <w:bookmarkStart w:id="9439" w:name="_Toc366581273"/>
      <w:bookmarkStart w:id="9440" w:name="_Toc366581865"/>
      <w:bookmarkStart w:id="9441" w:name="_Toc351912895"/>
      <w:bookmarkStart w:id="9442" w:name="_Toc351914916"/>
      <w:bookmarkStart w:id="9443" w:name="_Toc351915382"/>
      <w:bookmarkStart w:id="9444" w:name="_Toc361231480"/>
      <w:bookmarkStart w:id="9445" w:name="_Toc361232006"/>
      <w:bookmarkStart w:id="9446" w:name="_Toc362445304"/>
      <w:bookmarkStart w:id="9447" w:name="_Toc363909271"/>
      <w:bookmarkStart w:id="9448" w:name="_Toc364463697"/>
      <w:bookmarkStart w:id="9449" w:name="_Toc366078301"/>
      <w:bookmarkStart w:id="9450" w:name="_Toc366078916"/>
      <w:bookmarkStart w:id="9451" w:name="_Toc366079901"/>
      <w:bookmarkStart w:id="9452" w:name="_Toc366080513"/>
      <w:bookmarkStart w:id="9453" w:name="_Toc366081122"/>
      <w:bookmarkStart w:id="9454" w:name="_Toc366505462"/>
      <w:bookmarkStart w:id="9455" w:name="_Toc366508831"/>
      <w:bookmarkStart w:id="9456" w:name="_Toc366513332"/>
      <w:bookmarkStart w:id="9457" w:name="_Toc366574521"/>
      <w:bookmarkStart w:id="9458" w:name="_Toc366578314"/>
      <w:bookmarkStart w:id="9459" w:name="_Toc366578908"/>
      <w:bookmarkStart w:id="9460" w:name="_Toc366579500"/>
      <w:bookmarkStart w:id="9461" w:name="_Toc366580091"/>
      <w:bookmarkStart w:id="9462" w:name="_Toc366580683"/>
      <w:bookmarkStart w:id="9463" w:name="_Toc366581274"/>
      <w:bookmarkStart w:id="9464" w:name="_Toc366581866"/>
      <w:bookmarkStart w:id="9465" w:name="_Toc351912896"/>
      <w:bookmarkStart w:id="9466" w:name="_Toc351914917"/>
      <w:bookmarkStart w:id="9467" w:name="_Toc351915383"/>
      <w:bookmarkStart w:id="9468" w:name="_Toc361231481"/>
      <w:bookmarkStart w:id="9469" w:name="_Toc361232007"/>
      <w:bookmarkStart w:id="9470" w:name="_Toc362445305"/>
      <w:bookmarkStart w:id="9471" w:name="_Toc363909272"/>
      <w:bookmarkStart w:id="9472" w:name="_Toc364463698"/>
      <w:bookmarkStart w:id="9473" w:name="_Toc366078302"/>
      <w:bookmarkStart w:id="9474" w:name="_Toc366078917"/>
      <w:bookmarkStart w:id="9475" w:name="_Toc366079902"/>
      <w:bookmarkStart w:id="9476" w:name="_Toc366080514"/>
      <w:bookmarkStart w:id="9477" w:name="_Toc366081123"/>
      <w:bookmarkStart w:id="9478" w:name="_Toc366505463"/>
      <w:bookmarkStart w:id="9479" w:name="_Toc366508832"/>
      <w:bookmarkStart w:id="9480" w:name="_Toc366513333"/>
      <w:bookmarkStart w:id="9481" w:name="_Toc366574522"/>
      <w:bookmarkStart w:id="9482" w:name="_Toc366578315"/>
      <w:bookmarkStart w:id="9483" w:name="_Toc366578909"/>
      <w:bookmarkStart w:id="9484" w:name="_Toc366579501"/>
      <w:bookmarkStart w:id="9485" w:name="_Toc366580092"/>
      <w:bookmarkStart w:id="9486" w:name="_Toc366580684"/>
      <w:bookmarkStart w:id="9487" w:name="_Toc366581275"/>
      <w:bookmarkStart w:id="9488" w:name="_Toc366581867"/>
      <w:bookmarkStart w:id="9489" w:name="_Toc351912897"/>
      <w:bookmarkStart w:id="9490" w:name="_Toc351914918"/>
      <w:bookmarkStart w:id="9491" w:name="_Toc351915384"/>
      <w:bookmarkStart w:id="9492" w:name="_Toc361231482"/>
      <w:bookmarkStart w:id="9493" w:name="_Toc361232008"/>
      <w:bookmarkStart w:id="9494" w:name="_Toc362445306"/>
      <w:bookmarkStart w:id="9495" w:name="_Toc363909273"/>
      <w:bookmarkStart w:id="9496" w:name="_Toc364463699"/>
      <w:bookmarkStart w:id="9497" w:name="_Toc366078303"/>
      <w:bookmarkStart w:id="9498" w:name="_Toc366078918"/>
      <w:bookmarkStart w:id="9499" w:name="_Toc366079903"/>
      <w:bookmarkStart w:id="9500" w:name="_Toc366080515"/>
      <w:bookmarkStart w:id="9501" w:name="_Toc366081124"/>
      <w:bookmarkStart w:id="9502" w:name="_Toc366505464"/>
      <w:bookmarkStart w:id="9503" w:name="_Toc366508833"/>
      <w:bookmarkStart w:id="9504" w:name="_Toc366513334"/>
      <w:bookmarkStart w:id="9505" w:name="_Toc366574523"/>
      <w:bookmarkStart w:id="9506" w:name="_Toc366578316"/>
      <w:bookmarkStart w:id="9507" w:name="_Toc366578910"/>
      <w:bookmarkStart w:id="9508" w:name="_Toc366579502"/>
      <w:bookmarkStart w:id="9509" w:name="_Toc366580093"/>
      <w:bookmarkStart w:id="9510" w:name="_Toc366580685"/>
      <w:bookmarkStart w:id="9511" w:name="_Toc366581276"/>
      <w:bookmarkStart w:id="9512" w:name="_Toc366581868"/>
      <w:bookmarkStart w:id="9513" w:name="_Toc351912898"/>
      <w:bookmarkStart w:id="9514" w:name="_Toc351914919"/>
      <w:bookmarkStart w:id="9515" w:name="_Toc351915385"/>
      <w:bookmarkStart w:id="9516" w:name="_Toc361231483"/>
      <w:bookmarkStart w:id="9517" w:name="_Toc361232009"/>
      <w:bookmarkStart w:id="9518" w:name="_Toc362445307"/>
      <w:bookmarkStart w:id="9519" w:name="_Toc363909274"/>
      <w:bookmarkStart w:id="9520" w:name="_Toc364463700"/>
      <w:bookmarkStart w:id="9521" w:name="_Toc366078304"/>
      <w:bookmarkStart w:id="9522" w:name="_Toc366078919"/>
      <w:bookmarkStart w:id="9523" w:name="_Toc366079904"/>
      <w:bookmarkStart w:id="9524" w:name="_Toc366080516"/>
      <w:bookmarkStart w:id="9525" w:name="_Toc366081125"/>
      <w:bookmarkStart w:id="9526" w:name="_Toc366505465"/>
      <w:bookmarkStart w:id="9527" w:name="_Toc366508834"/>
      <w:bookmarkStart w:id="9528" w:name="_Toc366513335"/>
      <w:bookmarkStart w:id="9529" w:name="_Toc366574524"/>
      <w:bookmarkStart w:id="9530" w:name="_Toc366578317"/>
      <w:bookmarkStart w:id="9531" w:name="_Toc366578911"/>
      <w:bookmarkStart w:id="9532" w:name="_Toc366579503"/>
      <w:bookmarkStart w:id="9533" w:name="_Toc366580094"/>
      <w:bookmarkStart w:id="9534" w:name="_Toc366580686"/>
      <w:bookmarkStart w:id="9535" w:name="_Toc366581277"/>
      <w:bookmarkStart w:id="9536" w:name="_Toc366581869"/>
      <w:bookmarkStart w:id="9537" w:name="_Toc351912899"/>
      <w:bookmarkStart w:id="9538" w:name="_Toc351914920"/>
      <w:bookmarkStart w:id="9539" w:name="_Toc351915386"/>
      <w:bookmarkStart w:id="9540" w:name="_Toc361231484"/>
      <w:bookmarkStart w:id="9541" w:name="_Toc361232010"/>
      <w:bookmarkStart w:id="9542" w:name="_Toc362445308"/>
      <w:bookmarkStart w:id="9543" w:name="_Toc363909275"/>
      <w:bookmarkStart w:id="9544" w:name="_Toc364463701"/>
      <w:bookmarkStart w:id="9545" w:name="_Toc366078305"/>
      <w:bookmarkStart w:id="9546" w:name="_Toc366078920"/>
      <w:bookmarkStart w:id="9547" w:name="_Toc366079905"/>
      <w:bookmarkStart w:id="9548" w:name="_Toc366080517"/>
      <w:bookmarkStart w:id="9549" w:name="_Toc366081126"/>
      <w:bookmarkStart w:id="9550" w:name="_Toc366505466"/>
      <w:bookmarkStart w:id="9551" w:name="_Toc366508835"/>
      <w:bookmarkStart w:id="9552" w:name="_Toc366513336"/>
      <w:bookmarkStart w:id="9553" w:name="_Toc366574525"/>
      <w:bookmarkStart w:id="9554" w:name="_Toc366578318"/>
      <w:bookmarkStart w:id="9555" w:name="_Toc366578912"/>
      <w:bookmarkStart w:id="9556" w:name="_Toc366579504"/>
      <w:bookmarkStart w:id="9557" w:name="_Toc366580095"/>
      <w:bookmarkStart w:id="9558" w:name="_Toc366580687"/>
      <w:bookmarkStart w:id="9559" w:name="_Toc366581278"/>
      <w:bookmarkStart w:id="9560" w:name="_Toc366581870"/>
      <w:bookmarkStart w:id="9561" w:name="_Toc351912900"/>
      <w:bookmarkStart w:id="9562" w:name="_Toc351914921"/>
      <w:bookmarkStart w:id="9563" w:name="_Toc351915387"/>
      <w:bookmarkStart w:id="9564" w:name="_Toc361231485"/>
      <w:bookmarkStart w:id="9565" w:name="_Toc361232011"/>
      <w:bookmarkStart w:id="9566" w:name="_Toc362445309"/>
      <w:bookmarkStart w:id="9567" w:name="_Toc363909276"/>
      <w:bookmarkStart w:id="9568" w:name="_Toc364463702"/>
      <w:bookmarkStart w:id="9569" w:name="_Toc366078306"/>
      <w:bookmarkStart w:id="9570" w:name="_Toc366078921"/>
      <w:bookmarkStart w:id="9571" w:name="_Toc366079906"/>
      <w:bookmarkStart w:id="9572" w:name="_Toc366080518"/>
      <w:bookmarkStart w:id="9573" w:name="_Toc366081127"/>
      <w:bookmarkStart w:id="9574" w:name="_Toc366505467"/>
      <w:bookmarkStart w:id="9575" w:name="_Toc366508836"/>
      <w:bookmarkStart w:id="9576" w:name="_Toc366513337"/>
      <w:bookmarkStart w:id="9577" w:name="_Toc366574526"/>
      <w:bookmarkStart w:id="9578" w:name="_Toc366578319"/>
      <w:bookmarkStart w:id="9579" w:name="_Toc366578913"/>
      <w:bookmarkStart w:id="9580" w:name="_Toc366579505"/>
      <w:bookmarkStart w:id="9581" w:name="_Toc366580096"/>
      <w:bookmarkStart w:id="9582" w:name="_Toc366580688"/>
      <w:bookmarkStart w:id="9583" w:name="_Toc366581279"/>
      <w:bookmarkStart w:id="9584" w:name="_Toc366581871"/>
      <w:bookmarkStart w:id="9585" w:name="_Toc351912901"/>
      <w:bookmarkStart w:id="9586" w:name="_Toc351914922"/>
      <w:bookmarkStart w:id="9587" w:name="_Toc351915388"/>
      <w:bookmarkStart w:id="9588" w:name="_Toc361231486"/>
      <w:bookmarkStart w:id="9589" w:name="_Toc361232012"/>
      <w:bookmarkStart w:id="9590" w:name="_Toc362445310"/>
      <w:bookmarkStart w:id="9591" w:name="_Toc363909277"/>
      <w:bookmarkStart w:id="9592" w:name="_Toc364463703"/>
      <w:bookmarkStart w:id="9593" w:name="_Toc366078307"/>
      <w:bookmarkStart w:id="9594" w:name="_Toc366078922"/>
      <w:bookmarkStart w:id="9595" w:name="_Toc366079907"/>
      <w:bookmarkStart w:id="9596" w:name="_Toc366080519"/>
      <w:bookmarkStart w:id="9597" w:name="_Toc366081128"/>
      <w:bookmarkStart w:id="9598" w:name="_Toc366505468"/>
      <w:bookmarkStart w:id="9599" w:name="_Toc366508837"/>
      <w:bookmarkStart w:id="9600" w:name="_Toc366513338"/>
      <w:bookmarkStart w:id="9601" w:name="_Toc366574527"/>
      <w:bookmarkStart w:id="9602" w:name="_Toc366578320"/>
      <w:bookmarkStart w:id="9603" w:name="_Toc366578914"/>
      <w:bookmarkStart w:id="9604" w:name="_Toc366579506"/>
      <w:bookmarkStart w:id="9605" w:name="_Toc366580097"/>
      <w:bookmarkStart w:id="9606" w:name="_Toc366580689"/>
      <w:bookmarkStart w:id="9607" w:name="_Toc366581280"/>
      <w:bookmarkStart w:id="9608" w:name="_Toc366581872"/>
      <w:bookmarkStart w:id="9609" w:name="_Toc351912902"/>
      <w:bookmarkStart w:id="9610" w:name="_Toc351914923"/>
      <w:bookmarkStart w:id="9611" w:name="_Toc351915389"/>
      <w:bookmarkStart w:id="9612" w:name="_Toc361231487"/>
      <w:bookmarkStart w:id="9613" w:name="_Toc361232013"/>
      <w:bookmarkStart w:id="9614" w:name="_Toc362445311"/>
      <w:bookmarkStart w:id="9615" w:name="_Toc363909278"/>
      <w:bookmarkStart w:id="9616" w:name="_Toc364463704"/>
      <w:bookmarkStart w:id="9617" w:name="_Toc366078308"/>
      <w:bookmarkStart w:id="9618" w:name="_Toc366078923"/>
      <w:bookmarkStart w:id="9619" w:name="_Toc366079908"/>
      <w:bookmarkStart w:id="9620" w:name="_Toc366080520"/>
      <w:bookmarkStart w:id="9621" w:name="_Toc366081129"/>
      <w:bookmarkStart w:id="9622" w:name="_Toc366505469"/>
      <w:bookmarkStart w:id="9623" w:name="_Toc366508838"/>
      <w:bookmarkStart w:id="9624" w:name="_Toc366513339"/>
      <w:bookmarkStart w:id="9625" w:name="_Toc366574528"/>
      <w:bookmarkStart w:id="9626" w:name="_Toc366578321"/>
      <w:bookmarkStart w:id="9627" w:name="_Toc366578915"/>
      <w:bookmarkStart w:id="9628" w:name="_Toc366579507"/>
      <w:bookmarkStart w:id="9629" w:name="_Toc366580098"/>
      <w:bookmarkStart w:id="9630" w:name="_Toc366580690"/>
      <w:bookmarkStart w:id="9631" w:name="_Toc366581281"/>
      <w:bookmarkStart w:id="9632" w:name="_Toc366581873"/>
      <w:bookmarkStart w:id="9633" w:name="_Toc351912903"/>
      <w:bookmarkStart w:id="9634" w:name="_Toc351914924"/>
      <w:bookmarkStart w:id="9635" w:name="_Toc351915390"/>
      <w:bookmarkStart w:id="9636" w:name="_Toc361231488"/>
      <w:bookmarkStart w:id="9637" w:name="_Toc361232014"/>
      <w:bookmarkStart w:id="9638" w:name="_Toc362445312"/>
      <w:bookmarkStart w:id="9639" w:name="_Toc363909279"/>
      <w:bookmarkStart w:id="9640" w:name="_Toc364463705"/>
      <w:bookmarkStart w:id="9641" w:name="_Toc366078309"/>
      <w:bookmarkStart w:id="9642" w:name="_Toc366078924"/>
      <w:bookmarkStart w:id="9643" w:name="_Toc366079909"/>
      <w:bookmarkStart w:id="9644" w:name="_Toc366080521"/>
      <w:bookmarkStart w:id="9645" w:name="_Toc366081130"/>
      <w:bookmarkStart w:id="9646" w:name="_Toc366505470"/>
      <w:bookmarkStart w:id="9647" w:name="_Toc366508839"/>
      <w:bookmarkStart w:id="9648" w:name="_Toc366513340"/>
      <w:bookmarkStart w:id="9649" w:name="_Toc366574529"/>
      <w:bookmarkStart w:id="9650" w:name="_Toc366578322"/>
      <w:bookmarkStart w:id="9651" w:name="_Toc366578916"/>
      <w:bookmarkStart w:id="9652" w:name="_Toc366579508"/>
      <w:bookmarkStart w:id="9653" w:name="_Toc366580099"/>
      <w:bookmarkStart w:id="9654" w:name="_Toc366580691"/>
      <w:bookmarkStart w:id="9655" w:name="_Toc366581282"/>
      <w:bookmarkStart w:id="9656" w:name="_Toc366581874"/>
      <w:bookmarkStart w:id="9657" w:name="_Toc351912904"/>
      <w:bookmarkStart w:id="9658" w:name="_Toc351914925"/>
      <w:bookmarkStart w:id="9659" w:name="_Toc351915391"/>
      <w:bookmarkStart w:id="9660" w:name="_Toc361231489"/>
      <w:bookmarkStart w:id="9661" w:name="_Toc361232015"/>
      <w:bookmarkStart w:id="9662" w:name="_Toc362445313"/>
      <w:bookmarkStart w:id="9663" w:name="_Toc363909280"/>
      <w:bookmarkStart w:id="9664" w:name="_Toc364463706"/>
      <w:bookmarkStart w:id="9665" w:name="_Toc366078310"/>
      <w:bookmarkStart w:id="9666" w:name="_Toc366078925"/>
      <w:bookmarkStart w:id="9667" w:name="_Toc366079910"/>
      <w:bookmarkStart w:id="9668" w:name="_Toc366080522"/>
      <w:bookmarkStart w:id="9669" w:name="_Toc366081131"/>
      <w:bookmarkStart w:id="9670" w:name="_Toc366505471"/>
      <w:bookmarkStart w:id="9671" w:name="_Toc366508840"/>
      <w:bookmarkStart w:id="9672" w:name="_Toc366513341"/>
      <w:bookmarkStart w:id="9673" w:name="_Toc366574530"/>
      <w:bookmarkStart w:id="9674" w:name="_Toc366578323"/>
      <w:bookmarkStart w:id="9675" w:name="_Toc366578917"/>
      <w:bookmarkStart w:id="9676" w:name="_Toc366579509"/>
      <w:bookmarkStart w:id="9677" w:name="_Toc366580100"/>
      <w:bookmarkStart w:id="9678" w:name="_Toc366580692"/>
      <w:bookmarkStart w:id="9679" w:name="_Toc366581283"/>
      <w:bookmarkStart w:id="9680" w:name="_Toc366581875"/>
      <w:bookmarkStart w:id="9681" w:name="_Toc351912905"/>
      <w:bookmarkStart w:id="9682" w:name="_Toc351914926"/>
      <w:bookmarkStart w:id="9683" w:name="_Toc351915392"/>
      <w:bookmarkStart w:id="9684" w:name="_Toc361231490"/>
      <w:bookmarkStart w:id="9685" w:name="_Toc361232016"/>
      <w:bookmarkStart w:id="9686" w:name="_Toc362445314"/>
      <w:bookmarkStart w:id="9687" w:name="_Toc363909281"/>
      <w:bookmarkStart w:id="9688" w:name="_Toc364463707"/>
      <w:bookmarkStart w:id="9689" w:name="_Toc366078311"/>
      <w:bookmarkStart w:id="9690" w:name="_Toc366078926"/>
      <w:bookmarkStart w:id="9691" w:name="_Toc366079911"/>
      <w:bookmarkStart w:id="9692" w:name="_Toc366080523"/>
      <w:bookmarkStart w:id="9693" w:name="_Toc366081132"/>
      <w:bookmarkStart w:id="9694" w:name="_Toc366505472"/>
      <w:bookmarkStart w:id="9695" w:name="_Toc366508841"/>
      <w:bookmarkStart w:id="9696" w:name="_Toc366513342"/>
      <w:bookmarkStart w:id="9697" w:name="_Toc366574531"/>
      <w:bookmarkStart w:id="9698" w:name="_Toc366578324"/>
      <w:bookmarkStart w:id="9699" w:name="_Toc366578918"/>
      <w:bookmarkStart w:id="9700" w:name="_Toc366579510"/>
      <w:bookmarkStart w:id="9701" w:name="_Toc366580101"/>
      <w:bookmarkStart w:id="9702" w:name="_Toc366580693"/>
      <w:bookmarkStart w:id="9703" w:name="_Toc366581284"/>
      <w:bookmarkStart w:id="9704" w:name="_Toc366581876"/>
      <w:bookmarkStart w:id="9705" w:name="_Toc351912906"/>
      <w:bookmarkStart w:id="9706" w:name="_Toc351914927"/>
      <w:bookmarkStart w:id="9707" w:name="_Toc351915393"/>
      <w:bookmarkStart w:id="9708" w:name="_Toc361231491"/>
      <w:bookmarkStart w:id="9709" w:name="_Toc361232017"/>
      <w:bookmarkStart w:id="9710" w:name="_Toc362445315"/>
      <w:bookmarkStart w:id="9711" w:name="_Toc363909282"/>
      <w:bookmarkStart w:id="9712" w:name="_Toc364463708"/>
      <w:bookmarkStart w:id="9713" w:name="_Toc366078312"/>
      <w:bookmarkStart w:id="9714" w:name="_Toc366078927"/>
      <w:bookmarkStart w:id="9715" w:name="_Toc366079912"/>
      <w:bookmarkStart w:id="9716" w:name="_Toc366080524"/>
      <w:bookmarkStart w:id="9717" w:name="_Toc366081133"/>
      <w:bookmarkStart w:id="9718" w:name="_Toc366505473"/>
      <w:bookmarkStart w:id="9719" w:name="_Toc366508842"/>
      <w:bookmarkStart w:id="9720" w:name="_Toc366513343"/>
      <w:bookmarkStart w:id="9721" w:name="_Toc366574532"/>
      <w:bookmarkStart w:id="9722" w:name="_Toc366578325"/>
      <w:bookmarkStart w:id="9723" w:name="_Toc366578919"/>
      <w:bookmarkStart w:id="9724" w:name="_Toc366579511"/>
      <w:bookmarkStart w:id="9725" w:name="_Toc366580102"/>
      <w:bookmarkStart w:id="9726" w:name="_Toc366580694"/>
      <w:bookmarkStart w:id="9727" w:name="_Toc366581285"/>
      <w:bookmarkStart w:id="9728" w:name="_Toc366581877"/>
      <w:bookmarkStart w:id="9729" w:name="_Toc351912907"/>
      <w:bookmarkStart w:id="9730" w:name="_Toc351914928"/>
      <w:bookmarkStart w:id="9731" w:name="_Toc351915394"/>
      <w:bookmarkStart w:id="9732" w:name="_Toc361231492"/>
      <w:bookmarkStart w:id="9733" w:name="_Toc361232018"/>
      <w:bookmarkStart w:id="9734" w:name="_Toc362445316"/>
      <w:bookmarkStart w:id="9735" w:name="_Toc363909283"/>
      <w:bookmarkStart w:id="9736" w:name="_Toc364463709"/>
      <w:bookmarkStart w:id="9737" w:name="_Toc366078313"/>
      <w:bookmarkStart w:id="9738" w:name="_Toc366078928"/>
      <w:bookmarkStart w:id="9739" w:name="_Toc366079913"/>
      <w:bookmarkStart w:id="9740" w:name="_Toc366080525"/>
      <w:bookmarkStart w:id="9741" w:name="_Toc366081134"/>
      <w:bookmarkStart w:id="9742" w:name="_Toc366505474"/>
      <w:bookmarkStart w:id="9743" w:name="_Toc366508843"/>
      <w:bookmarkStart w:id="9744" w:name="_Toc366513344"/>
      <w:bookmarkStart w:id="9745" w:name="_Toc366574533"/>
      <w:bookmarkStart w:id="9746" w:name="_Toc366578326"/>
      <w:bookmarkStart w:id="9747" w:name="_Toc366578920"/>
      <w:bookmarkStart w:id="9748" w:name="_Toc366579512"/>
      <w:bookmarkStart w:id="9749" w:name="_Toc366580103"/>
      <w:bookmarkStart w:id="9750" w:name="_Toc366580695"/>
      <w:bookmarkStart w:id="9751" w:name="_Toc366581286"/>
      <w:bookmarkStart w:id="9752" w:name="_Toc366581878"/>
      <w:bookmarkStart w:id="9753" w:name="_Toc351912908"/>
      <w:bookmarkStart w:id="9754" w:name="_Toc351914929"/>
      <w:bookmarkStart w:id="9755" w:name="_Toc351915395"/>
      <w:bookmarkStart w:id="9756" w:name="_Toc361231493"/>
      <w:bookmarkStart w:id="9757" w:name="_Toc361232019"/>
      <w:bookmarkStart w:id="9758" w:name="_Toc362445317"/>
      <w:bookmarkStart w:id="9759" w:name="_Toc363909284"/>
      <w:bookmarkStart w:id="9760" w:name="_Toc364463710"/>
      <w:bookmarkStart w:id="9761" w:name="_Toc366078314"/>
      <w:bookmarkStart w:id="9762" w:name="_Toc366078929"/>
      <w:bookmarkStart w:id="9763" w:name="_Toc366079914"/>
      <w:bookmarkStart w:id="9764" w:name="_Toc366080526"/>
      <w:bookmarkStart w:id="9765" w:name="_Toc366081135"/>
      <w:bookmarkStart w:id="9766" w:name="_Toc366505475"/>
      <w:bookmarkStart w:id="9767" w:name="_Toc366508844"/>
      <w:bookmarkStart w:id="9768" w:name="_Toc366513345"/>
      <w:bookmarkStart w:id="9769" w:name="_Toc366574534"/>
      <w:bookmarkStart w:id="9770" w:name="_Toc366578327"/>
      <w:bookmarkStart w:id="9771" w:name="_Toc366578921"/>
      <w:bookmarkStart w:id="9772" w:name="_Toc366579513"/>
      <w:bookmarkStart w:id="9773" w:name="_Toc366580104"/>
      <w:bookmarkStart w:id="9774" w:name="_Toc366580696"/>
      <w:bookmarkStart w:id="9775" w:name="_Toc366581287"/>
      <w:bookmarkStart w:id="9776" w:name="_Toc366581879"/>
      <w:bookmarkStart w:id="9777" w:name="_Toc351912909"/>
      <w:bookmarkStart w:id="9778" w:name="_Toc351914930"/>
      <w:bookmarkStart w:id="9779" w:name="_Toc351915396"/>
      <w:bookmarkStart w:id="9780" w:name="_Toc361231494"/>
      <w:bookmarkStart w:id="9781" w:name="_Toc361232020"/>
      <w:bookmarkStart w:id="9782" w:name="_Toc362445318"/>
      <w:bookmarkStart w:id="9783" w:name="_Toc363909285"/>
      <w:bookmarkStart w:id="9784" w:name="_Toc364463711"/>
      <w:bookmarkStart w:id="9785" w:name="_Toc366078315"/>
      <w:bookmarkStart w:id="9786" w:name="_Toc366078930"/>
      <w:bookmarkStart w:id="9787" w:name="_Toc366079915"/>
      <w:bookmarkStart w:id="9788" w:name="_Toc366080527"/>
      <w:bookmarkStart w:id="9789" w:name="_Toc366081136"/>
      <w:bookmarkStart w:id="9790" w:name="_Toc366505476"/>
      <w:bookmarkStart w:id="9791" w:name="_Toc366508845"/>
      <w:bookmarkStart w:id="9792" w:name="_Toc366513346"/>
      <w:bookmarkStart w:id="9793" w:name="_Toc366574535"/>
      <w:bookmarkStart w:id="9794" w:name="_Toc366578328"/>
      <w:bookmarkStart w:id="9795" w:name="_Toc366578922"/>
      <w:bookmarkStart w:id="9796" w:name="_Toc366579514"/>
      <w:bookmarkStart w:id="9797" w:name="_Toc366580105"/>
      <w:bookmarkStart w:id="9798" w:name="_Toc366580697"/>
      <w:bookmarkStart w:id="9799" w:name="_Toc366581288"/>
      <w:bookmarkStart w:id="9800" w:name="_Toc366581880"/>
      <w:bookmarkStart w:id="9801" w:name="_Toc351912910"/>
      <w:bookmarkStart w:id="9802" w:name="_Toc351914931"/>
      <w:bookmarkStart w:id="9803" w:name="_Toc351915397"/>
      <w:bookmarkStart w:id="9804" w:name="_Toc361231495"/>
      <w:bookmarkStart w:id="9805" w:name="_Toc361232021"/>
      <w:bookmarkStart w:id="9806" w:name="_Toc362445319"/>
      <w:bookmarkStart w:id="9807" w:name="_Toc363909286"/>
      <w:bookmarkStart w:id="9808" w:name="_Toc364463712"/>
      <w:bookmarkStart w:id="9809" w:name="_Toc366078316"/>
      <w:bookmarkStart w:id="9810" w:name="_Toc366078931"/>
      <w:bookmarkStart w:id="9811" w:name="_Toc366079916"/>
      <w:bookmarkStart w:id="9812" w:name="_Toc366080528"/>
      <w:bookmarkStart w:id="9813" w:name="_Toc366081137"/>
      <w:bookmarkStart w:id="9814" w:name="_Toc366505477"/>
      <w:bookmarkStart w:id="9815" w:name="_Toc366508846"/>
      <w:bookmarkStart w:id="9816" w:name="_Toc366513347"/>
      <w:bookmarkStart w:id="9817" w:name="_Toc366574536"/>
      <w:bookmarkStart w:id="9818" w:name="_Toc366578329"/>
      <w:bookmarkStart w:id="9819" w:name="_Toc366578923"/>
      <w:bookmarkStart w:id="9820" w:name="_Toc366579515"/>
      <w:bookmarkStart w:id="9821" w:name="_Toc366580106"/>
      <w:bookmarkStart w:id="9822" w:name="_Toc366580698"/>
      <w:bookmarkStart w:id="9823" w:name="_Toc366581289"/>
      <w:bookmarkStart w:id="9824" w:name="_Toc366581881"/>
      <w:bookmarkStart w:id="9825" w:name="_Toc351912911"/>
      <w:bookmarkStart w:id="9826" w:name="_Toc351914932"/>
      <w:bookmarkStart w:id="9827" w:name="_Toc351915398"/>
      <w:bookmarkStart w:id="9828" w:name="_Toc361231496"/>
      <w:bookmarkStart w:id="9829" w:name="_Toc361232022"/>
      <w:bookmarkStart w:id="9830" w:name="_Toc362445320"/>
      <w:bookmarkStart w:id="9831" w:name="_Toc363909287"/>
      <w:bookmarkStart w:id="9832" w:name="_Toc364463713"/>
      <w:bookmarkStart w:id="9833" w:name="_Toc366078317"/>
      <w:bookmarkStart w:id="9834" w:name="_Toc366078932"/>
      <w:bookmarkStart w:id="9835" w:name="_Toc366079917"/>
      <w:bookmarkStart w:id="9836" w:name="_Toc366080529"/>
      <w:bookmarkStart w:id="9837" w:name="_Toc366081138"/>
      <w:bookmarkStart w:id="9838" w:name="_Toc366505478"/>
      <w:bookmarkStart w:id="9839" w:name="_Toc366508847"/>
      <w:bookmarkStart w:id="9840" w:name="_Toc366513348"/>
      <w:bookmarkStart w:id="9841" w:name="_Toc366574537"/>
      <w:bookmarkStart w:id="9842" w:name="_Toc366578330"/>
      <w:bookmarkStart w:id="9843" w:name="_Toc366578924"/>
      <w:bookmarkStart w:id="9844" w:name="_Toc366579516"/>
      <w:bookmarkStart w:id="9845" w:name="_Toc366580107"/>
      <w:bookmarkStart w:id="9846" w:name="_Toc366580699"/>
      <w:bookmarkStart w:id="9847" w:name="_Toc366581290"/>
      <w:bookmarkStart w:id="9848" w:name="_Toc366581882"/>
      <w:bookmarkStart w:id="9849" w:name="_Toc351912912"/>
      <w:bookmarkStart w:id="9850" w:name="_Toc351914933"/>
      <w:bookmarkStart w:id="9851" w:name="_Toc351915399"/>
      <w:bookmarkStart w:id="9852" w:name="_Toc361231497"/>
      <w:bookmarkStart w:id="9853" w:name="_Toc361232023"/>
      <w:bookmarkStart w:id="9854" w:name="_Toc362445321"/>
      <w:bookmarkStart w:id="9855" w:name="_Toc363909288"/>
      <w:bookmarkStart w:id="9856" w:name="_Toc364463714"/>
      <w:bookmarkStart w:id="9857" w:name="_Toc366078318"/>
      <w:bookmarkStart w:id="9858" w:name="_Toc366078933"/>
      <w:bookmarkStart w:id="9859" w:name="_Toc366079918"/>
      <w:bookmarkStart w:id="9860" w:name="_Toc366080530"/>
      <w:bookmarkStart w:id="9861" w:name="_Toc366081139"/>
      <w:bookmarkStart w:id="9862" w:name="_Toc366505479"/>
      <w:bookmarkStart w:id="9863" w:name="_Toc366508848"/>
      <w:bookmarkStart w:id="9864" w:name="_Toc366513349"/>
      <w:bookmarkStart w:id="9865" w:name="_Toc366574538"/>
      <w:bookmarkStart w:id="9866" w:name="_Toc366578331"/>
      <w:bookmarkStart w:id="9867" w:name="_Toc366578925"/>
      <w:bookmarkStart w:id="9868" w:name="_Toc366579517"/>
      <w:bookmarkStart w:id="9869" w:name="_Toc366580108"/>
      <w:bookmarkStart w:id="9870" w:name="_Toc366580700"/>
      <w:bookmarkStart w:id="9871" w:name="_Toc366581291"/>
      <w:bookmarkStart w:id="9872" w:name="_Toc366581883"/>
      <w:bookmarkStart w:id="9873" w:name="_Toc351912913"/>
      <w:bookmarkStart w:id="9874" w:name="_Toc351914934"/>
      <w:bookmarkStart w:id="9875" w:name="_Toc351915400"/>
      <w:bookmarkStart w:id="9876" w:name="_Toc361231498"/>
      <w:bookmarkStart w:id="9877" w:name="_Toc361232024"/>
      <w:bookmarkStart w:id="9878" w:name="_Toc362445322"/>
      <w:bookmarkStart w:id="9879" w:name="_Toc363909289"/>
      <w:bookmarkStart w:id="9880" w:name="_Toc364463715"/>
      <w:bookmarkStart w:id="9881" w:name="_Toc366078319"/>
      <w:bookmarkStart w:id="9882" w:name="_Toc366078934"/>
      <w:bookmarkStart w:id="9883" w:name="_Toc366079919"/>
      <w:bookmarkStart w:id="9884" w:name="_Toc366080531"/>
      <w:bookmarkStart w:id="9885" w:name="_Toc366081140"/>
      <w:bookmarkStart w:id="9886" w:name="_Toc366505480"/>
      <w:bookmarkStart w:id="9887" w:name="_Toc366508849"/>
      <w:bookmarkStart w:id="9888" w:name="_Toc366513350"/>
      <w:bookmarkStart w:id="9889" w:name="_Toc366574539"/>
      <w:bookmarkStart w:id="9890" w:name="_Toc366578332"/>
      <w:bookmarkStart w:id="9891" w:name="_Toc366578926"/>
      <w:bookmarkStart w:id="9892" w:name="_Toc366579518"/>
      <w:bookmarkStart w:id="9893" w:name="_Toc366580109"/>
      <w:bookmarkStart w:id="9894" w:name="_Toc366580701"/>
      <w:bookmarkStart w:id="9895" w:name="_Toc366581292"/>
      <w:bookmarkStart w:id="9896" w:name="_Toc366581884"/>
      <w:bookmarkStart w:id="9897" w:name="_Toc351912914"/>
      <w:bookmarkStart w:id="9898" w:name="_Toc351914935"/>
      <w:bookmarkStart w:id="9899" w:name="_Toc351915401"/>
      <w:bookmarkStart w:id="9900" w:name="_Toc361231499"/>
      <w:bookmarkStart w:id="9901" w:name="_Toc361232025"/>
      <w:bookmarkStart w:id="9902" w:name="_Toc362445323"/>
      <w:bookmarkStart w:id="9903" w:name="_Toc363909290"/>
      <w:bookmarkStart w:id="9904" w:name="_Toc364463716"/>
      <w:bookmarkStart w:id="9905" w:name="_Toc366078320"/>
      <w:bookmarkStart w:id="9906" w:name="_Toc366078935"/>
      <w:bookmarkStart w:id="9907" w:name="_Toc366079920"/>
      <w:bookmarkStart w:id="9908" w:name="_Toc366080532"/>
      <w:bookmarkStart w:id="9909" w:name="_Toc366081141"/>
      <w:bookmarkStart w:id="9910" w:name="_Toc366505481"/>
      <w:bookmarkStart w:id="9911" w:name="_Toc366508850"/>
      <w:bookmarkStart w:id="9912" w:name="_Toc366513351"/>
      <w:bookmarkStart w:id="9913" w:name="_Toc366574540"/>
      <w:bookmarkStart w:id="9914" w:name="_Toc366578333"/>
      <w:bookmarkStart w:id="9915" w:name="_Toc366578927"/>
      <w:bookmarkStart w:id="9916" w:name="_Toc366579519"/>
      <w:bookmarkStart w:id="9917" w:name="_Toc366580110"/>
      <w:bookmarkStart w:id="9918" w:name="_Toc366580702"/>
      <w:bookmarkStart w:id="9919" w:name="_Toc366581293"/>
      <w:bookmarkStart w:id="9920" w:name="_Toc366581885"/>
      <w:bookmarkStart w:id="9921" w:name="_Toc351912915"/>
      <w:bookmarkStart w:id="9922" w:name="_Toc351914936"/>
      <w:bookmarkStart w:id="9923" w:name="_Toc351915402"/>
      <w:bookmarkStart w:id="9924" w:name="_Toc361231500"/>
      <w:bookmarkStart w:id="9925" w:name="_Toc361232026"/>
      <w:bookmarkStart w:id="9926" w:name="_Toc362445324"/>
      <w:bookmarkStart w:id="9927" w:name="_Toc363909291"/>
      <w:bookmarkStart w:id="9928" w:name="_Toc364463717"/>
      <w:bookmarkStart w:id="9929" w:name="_Toc366078321"/>
      <w:bookmarkStart w:id="9930" w:name="_Toc366078936"/>
      <w:bookmarkStart w:id="9931" w:name="_Toc366079921"/>
      <w:bookmarkStart w:id="9932" w:name="_Toc366080533"/>
      <w:bookmarkStart w:id="9933" w:name="_Toc366081142"/>
      <w:bookmarkStart w:id="9934" w:name="_Toc366505482"/>
      <w:bookmarkStart w:id="9935" w:name="_Toc366508851"/>
      <w:bookmarkStart w:id="9936" w:name="_Toc366513352"/>
      <w:bookmarkStart w:id="9937" w:name="_Toc366574541"/>
      <w:bookmarkStart w:id="9938" w:name="_Toc366578334"/>
      <w:bookmarkStart w:id="9939" w:name="_Toc366578928"/>
      <w:bookmarkStart w:id="9940" w:name="_Toc366579520"/>
      <w:bookmarkStart w:id="9941" w:name="_Toc366580111"/>
      <w:bookmarkStart w:id="9942" w:name="_Toc366580703"/>
      <w:bookmarkStart w:id="9943" w:name="_Toc366581294"/>
      <w:bookmarkStart w:id="9944" w:name="_Toc366581886"/>
      <w:bookmarkStart w:id="9945" w:name="_Toc351912916"/>
      <w:bookmarkStart w:id="9946" w:name="_Toc351914937"/>
      <w:bookmarkStart w:id="9947" w:name="_Toc351915403"/>
      <w:bookmarkStart w:id="9948" w:name="_Toc361231501"/>
      <w:bookmarkStart w:id="9949" w:name="_Toc361232027"/>
      <w:bookmarkStart w:id="9950" w:name="_Toc362445325"/>
      <w:bookmarkStart w:id="9951" w:name="_Toc363909292"/>
      <w:bookmarkStart w:id="9952" w:name="_Toc364463718"/>
      <w:bookmarkStart w:id="9953" w:name="_Toc366078322"/>
      <w:bookmarkStart w:id="9954" w:name="_Toc366078937"/>
      <w:bookmarkStart w:id="9955" w:name="_Toc366079922"/>
      <w:bookmarkStart w:id="9956" w:name="_Toc366080534"/>
      <w:bookmarkStart w:id="9957" w:name="_Toc366081143"/>
      <w:bookmarkStart w:id="9958" w:name="_Toc366505483"/>
      <w:bookmarkStart w:id="9959" w:name="_Toc366508852"/>
      <w:bookmarkStart w:id="9960" w:name="_Toc366513353"/>
      <w:bookmarkStart w:id="9961" w:name="_Toc366574542"/>
      <w:bookmarkStart w:id="9962" w:name="_Toc366578335"/>
      <w:bookmarkStart w:id="9963" w:name="_Toc366578929"/>
      <w:bookmarkStart w:id="9964" w:name="_Toc366579521"/>
      <w:bookmarkStart w:id="9965" w:name="_Toc366580112"/>
      <w:bookmarkStart w:id="9966" w:name="_Toc366580704"/>
      <w:bookmarkStart w:id="9967" w:name="_Toc366581295"/>
      <w:bookmarkStart w:id="9968" w:name="_Toc366581887"/>
      <w:bookmarkStart w:id="9969" w:name="_Toc351912917"/>
      <w:bookmarkStart w:id="9970" w:name="_Toc351914938"/>
      <w:bookmarkStart w:id="9971" w:name="_Toc351915404"/>
      <w:bookmarkStart w:id="9972" w:name="_Toc361231502"/>
      <w:bookmarkStart w:id="9973" w:name="_Toc361232028"/>
      <w:bookmarkStart w:id="9974" w:name="_Toc362445326"/>
      <w:bookmarkStart w:id="9975" w:name="_Toc363909293"/>
      <w:bookmarkStart w:id="9976" w:name="_Toc364463719"/>
      <w:bookmarkStart w:id="9977" w:name="_Toc366078323"/>
      <w:bookmarkStart w:id="9978" w:name="_Toc366078938"/>
      <w:bookmarkStart w:id="9979" w:name="_Toc366079923"/>
      <w:bookmarkStart w:id="9980" w:name="_Toc366080535"/>
      <w:bookmarkStart w:id="9981" w:name="_Toc366081144"/>
      <w:bookmarkStart w:id="9982" w:name="_Toc366505484"/>
      <w:bookmarkStart w:id="9983" w:name="_Toc366508853"/>
      <w:bookmarkStart w:id="9984" w:name="_Toc366513354"/>
      <w:bookmarkStart w:id="9985" w:name="_Toc366574543"/>
      <w:bookmarkStart w:id="9986" w:name="_Toc366578336"/>
      <w:bookmarkStart w:id="9987" w:name="_Toc366578930"/>
      <w:bookmarkStart w:id="9988" w:name="_Toc366579522"/>
      <w:bookmarkStart w:id="9989" w:name="_Toc366580113"/>
      <w:bookmarkStart w:id="9990" w:name="_Toc366580705"/>
      <w:bookmarkStart w:id="9991" w:name="_Toc366581296"/>
      <w:bookmarkStart w:id="9992" w:name="_Toc366581888"/>
      <w:bookmarkStart w:id="9993" w:name="_Toc351912918"/>
      <w:bookmarkStart w:id="9994" w:name="_Toc351914939"/>
      <w:bookmarkStart w:id="9995" w:name="_Toc351915405"/>
      <w:bookmarkStart w:id="9996" w:name="_Toc361231503"/>
      <w:bookmarkStart w:id="9997" w:name="_Toc361232029"/>
      <w:bookmarkStart w:id="9998" w:name="_Toc362445327"/>
      <w:bookmarkStart w:id="9999" w:name="_Toc363909294"/>
      <w:bookmarkStart w:id="10000" w:name="_Toc364463720"/>
      <w:bookmarkStart w:id="10001" w:name="_Toc366078324"/>
      <w:bookmarkStart w:id="10002" w:name="_Toc366078939"/>
      <w:bookmarkStart w:id="10003" w:name="_Toc366079924"/>
      <w:bookmarkStart w:id="10004" w:name="_Toc366080536"/>
      <w:bookmarkStart w:id="10005" w:name="_Toc366081145"/>
      <w:bookmarkStart w:id="10006" w:name="_Toc366505485"/>
      <w:bookmarkStart w:id="10007" w:name="_Toc366508854"/>
      <w:bookmarkStart w:id="10008" w:name="_Toc366513355"/>
      <w:bookmarkStart w:id="10009" w:name="_Toc366574544"/>
      <w:bookmarkStart w:id="10010" w:name="_Toc366578337"/>
      <w:bookmarkStart w:id="10011" w:name="_Toc366578931"/>
      <w:bookmarkStart w:id="10012" w:name="_Toc366579523"/>
      <w:bookmarkStart w:id="10013" w:name="_Toc366580114"/>
      <w:bookmarkStart w:id="10014" w:name="_Toc366580706"/>
      <w:bookmarkStart w:id="10015" w:name="_Toc366581297"/>
      <w:bookmarkStart w:id="10016" w:name="_Toc366581889"/>
      <w:bookmarkStart w:id="10017" w:name="_Toc351912919"/>
      <w:bookmarkStart w:id="10018" w:name="_Toc351914940"/>
      <w:bookmarkStart w:id="10019" w:name="_Toc351915406"/>
      <w:bookmarkStart w:id="10020" w:name="_Toc361231504"/>
      <w:bookmarkStart w:id="10021" w:name="_Toc361232030"/>
      <w:bookmarkStart w:id="10022" w:name="_Toc362445328"/>
      <w:bookmarkStart w:id="10023" w:name="_Toc363909295"/>
      <w:bookmarkStart w:id="10024" w:name="_Toc364463721"/>
      <w:bookmarkStart w:id="10025" w:name="_Toc366078325"/>
      <w:bookmarkStart w:id="10026" w:name="_Toc366078940"/>
      <w:bookmarkStart w:id="10027" w:name="_Toc366079925"/>
      <w:bookmarkStart w:id="10028" w:name="_Toc366080537"/>
      <w:bookmarkStart w:id="10029" w:name="_Toc366081146"/>
      <w:bookmarkStart w:id="10030" w:name="_Toc366505486"/>
      <w:bookmarkStart w:id="10031" w:name="_Toc366508855"/>
      <w:bookmarkStart w:id="10032" w:name="_Toc366513356"/>
      <w:bookmarkStart w:id="10033" w:name="_Toc366574545"/>
      <w:bookmarkStart w:id="10034" w:name="_Toc366578338"/>
      <w:bookmarkStart w:id="10035" w:name="_Toc366578932"/>
      <w:bookmarkStart w:id="10036" w:name="_Toc366579524"/>
      <w:bookmarkStart w:id="10037" w:name="_Toc366580115"/>
      <w:bookmarkStart w:id="10038" w:name="_Toc366580707"/>
      <w:bookmarkStart w:id="10039" w:name="_Toc366581298"/>
      <w:bookmarkStart w:id="10040" w:name="_Toc366581890"/>
      <w:bookmarkStart w:id="10041" w:name="_Toc351912920"/>
      <w:bookmarkStart w:id="10042" w:name="_Toc351914941"/>
      <w:bookmarkStart w:id="10043" w:name="_Toc351915407"/>
      <w:bookmarkStart w:id="10044" w:name="_Toc361231505"/>
      <w:bookmarkStart w:id="10045" w:name="_Toc361232031"/>
      <w:bookmarkStart w:id="10046" w:name="_Toc362445329"/>
      <w:bookmarkStart w:id="10047" w:name="_Toc363909296"/>
      <w:bookmarkStart w:id="10048" w:name="_Toc364463722"/>
      <w:bookmarkStart w:id="10049" w:name="_Toc366078326"/>
      <w:bookmarkStart w:id="10050" w:name="_Toc366078941"/>
      <w:bookmarkStart w:id="10051" w:name="_Toc366079926"/>
      <w:bookmarkStart w:id="10052" w:name="_Toc366080538"/>
      <w:bookmarkStart w:id="10053" w:name="_Toc366081147"/>
      <w:bookmarkStart w:id="10054" w:name="_Toc366505487"/>
      <w:bookmarkStart w:id="10055" w:name="_Toc366508856"/>
      <w:bookmarkStart w:id="10056" w:name="_Toc366513357"/>
      <w:bookmarkStart w:id="10057" w:name="_Toc366574546"/>
      <w:bookmarkStart w:id="10058" w:name="_Toc366578339"/>
      <w:bookmarkStart w:id="10059" w:name="_Toc366578933"/>
      <w:bookmarkStart w:id="10060" w:name="_Toc366579525"/>
      <w:bookmarkStart w:id="10061" w:name="_Toc366580116"/>
      <w:bookmarkStart w:id="10062" w:name="_Toc366580708"/>
      <w:bookmarkStart w:id="10063" w:name="_Toc366581299"/>
      <w:bookmarkStart w:id="10064" w:name="_Toc366581891"/>
      <w:bookmarkStart w:id="10065" w:name="_Toc349042815"/>
      <w:bookmarkStart w:id="10066" w:name="_Toc62570208"/>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r>
        <w:t>Arrays and Sequences</w:t>
      </w:r>
      <w:bookmarkEnd w:id="10065"/>
      <w:bookmarkEnd w:id="10066"/>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18094F7C" w:rsidR="000E1214" w:rsidRDefault="00A87198">
      <w:r>
        <w:t xml:space="preserve">A sequence can have its own initiator, and a complex element having that sequence as its content can also have its own initiator, so </w:t>
      </w:r>
      <w:r w:rsidR="00BD0D60">
        <w:t xml:space="preserve">one </w:t>
      </w:r>
      <w:r w:rsidR="008F3694">
        <w:t xml:space="preserve">can </w:t>
      </w:r>
      <w:r>
        <w:t xml:space="preserve">express two different initiators. </w:t>
      </w:r>
    </w:p>
    <w:p w14:paraId="7549D18C" w14:textId="383B1825" w:rsidR="000E1214" w:rsidRDefault="00A87198">
      <w:r>
        <w:t>Unlike a sequence group, an array does not have its own initiator, terminator, or alignment. Those properties apply to each element occurrence of the array. To give an alignment, initiator, separator</w:t>
      </w:r>
      <w:r w:rsidR="002F631B">
        <w:t>,</w:t>
      </w:r>
      <w:r>
        <w:t xml:space="preserve"> or terminator to an entire array </w:t>
      </w:r>
      <w:r w:rsidR="00BD0D60">
        <w:t xml:space="preserve">one </w:t>
      </w:r>
      <w:r>
        <w:t>must enclose the element declaration for the array in a sequence group and specify the alignment, separator, initiator</w:t>
      </w:r>
      <w:r w:rsidR="002F631B">
        <w:t>,</w:t>
      </w:r>
      <w:r>
        <w:t xml:space="preserve"> and terminator on the sequence group.</w:t>
      </w:r>
    </w:p>
    <w:p w14:paraId="2BF8DDE0" w14:textId="77777777" w:rsidR="000E1214" w:rsidRDefault="00A87198" w:rsidP="00B31DA3">
      <w:pPr>
        <w:pStyle w:val="Heading2"/>
      </w:pPr>
      <w:bookmarkStart w:id="10067" w:name="_Toc351912922"/>
      <w:bookmarkStart w:id="10068" w:name="_Toc351914943"/>
      <w:bookmarkStart w:id="10069" w:name="_Toc351915409"/>
      <w:bookmarkStart w:id="10070" w:name="_Toc361231507"/>
      <w:bookmarkStart w:id="10071" w:name="_Toc361232033"/>
      <w:bookmarkStart w:id="10072" w:name="_Toc362445331"/>
      <w:bookmarkStart w:id="10073" w:name="_Toc363909298"/>
      <w:bookmarkStart w:id="10074" w:name="_Toc364463724"/>
      <w:bookmarkStart w:id="10075" w:name="_Toc366078328"/>
      <w:bookmarkStart w:id="10076" w:name="_Toc366078943"/>
      <w:bookmarkStart w:id="10077" w:name="_Toc366079928"/>
      <w:bookmarkStart w:id="10078" w:name="_Toc366080540"/>
      <w:bookmarkStart w:id="10079" w:name="_Toc366081149"/>
      <w:bookmarkStart w:id="10080" w:name="_Toc366505489"/>
      <w:bookmarkStart w:id="10081" w:name="_Toc366508858"/>
      <w:bookmarkStart w:id="10082" w:name="_Toc366513359"/>
      <w:bookmarkStart w:id="10083" w:name="_Toc366574548"/>
      <w:bookmarkStart w:id="10084" w:name="_Toc366578341"/>
      <w:bookmarkStart w:id="10085" w:name="_Toc366578935"/>
      <w:bookmarkStart w:id="10086" w:name="_Toc366579527"/>
      <w:bookmarkStart w:id="10087" w:name="_Toc366580118"/>
      <w:bookmarkStart w:id="10088" w:name="_Toc366580710"/>
      <w:bookmarkStart w:id="10089" w:name="_Toc366581301"/>
      <w:bookmarkStart w:id="10090" w:name="_Toc366581893"/>
      <w:bookmarkStart w:id="10091" w:name="_Toc351912923"/>
      <w:bookmarkStart w:id="10092" w:name="_Toc351914944"/>
      <w:bookmarkStart w:id="10093" w:name="_Toc351915410"/>
      <w:bookmarkStart w:id="10094" w:name="_Toc361231508"/>
      <w:bookmarkStart w:id="10095" w:name="_Toc361232034"/>
      <w:bookmarkStart w:id="10096" w:name="_Toc362445332"/>
      <w:bookmarkStart w:id="10097" w:name="_Toc363909299"/>
      <w:bookmarkStart w:id="10098" w:name="_Toc364463725"/>
      <w:bookmarkStart w:id="10099" w:name="_Toc366078329"/>
      <w:bookmarkStart w:id="10100" w:name="_Toc366078944"/>
      <w:bookmarkStart w:id="10101" w:name="_Toc366079929"/>
      <w:bookmarkStart w:id="10102" w:name="_Toc366080541"/>
      <w:bookmarkStart w:id="10103" w:name="_Toc366081150"/>
      <w:bookmarkStart w:id="10104" w:name="_Toc366505490"/>
      <w:bookmarkStart w:id="10105" w:name="_Toc366508859"/>
      <w:bookmarkStart w:id="10106" w:name="_Toc366513360"/>
      <w:bookmarkStart w:id="10107" w:name="_Toc366574549"/>
      <w:bookmarkStart w:id="10108" w:name="_Toc366578342"/>
      <w:bookmarkStart w:id="10109" w:name="_Toc366578936"/>
      <w:bookmarkStart w:id="10110" w:name="_Toc366579528"/>
      <w:bookmarkStart w:id="10111" w:name="_Toc366580119"/>
      <w:bookmarkStart w:id="10112" w:name="_Toc366580711"/>
      <w:bookmarkStart w:id="10113" w:name="_Toc366581302"/>
      <w:bookmarkStart w:id="10114" w:name="_Toc366581894"/>
      <w:bookmarkStart w:id="10115" w:name="_Toc351912924"/>
      <w:bookmarkStart w:id="10116" w:name="_Toc351914945"/>
      <w:bookmarkStart w:id="10117" w:name="_Toc351915411"/>
      <w:bookmarkStart w:id="10118" w:name="_Toc361231509"/>
      <w:bookmarkStart w:id="10119" w:name="_Toc361232035"/>
      <w:bookmarkStart w:id="10120" w:name="_Toc362445333"/>
      <w:bookmarkStart w:id="10121" w:name="_Toc363909300"/>
      <w:bookmarkStart w:id="10122" w:name="_Toc364463726"/>
      <w:bookmarkStart w:id="10123" w:name="_Toc366078330"/>
      <w:bookmarkStart w:id="10124" w:name="_Toc366078945"/>
      <w:bookmarkStart w:id="10125" w:name="_Toc366079930"/>
      <w:bookmarkStart w:id="10126" w:name="_Toc366080542"/>
      <w:bookmarkStart w:id="10127" w:name="_Toc366081151"/>
      <w:bookmarkStart w:id="10128" w:name="_Toc366505491"/>
      <w:bookmarkStart w:id="10129" w:name="_Toc366508860"/>
      <w:bookmarkStart w:id="10130" w:name="_Toc366513361"/>
      <w:bookmarkStart w:id="10131" w:name="_Toc366574550"/>
      <w:bookmarkStart w:id="10132" w:name="_Toc366578343"/>
      <w:bookmarkStart w:id="10133" w:name="_Toc366578937"/>
      <w:bookmarkStart w:id="10134" w:name="_Toc366579529"/>
      <w:bookmarkStart w:id="10135" w:name="_Toc366580120"/>
      <w:bookmarkStart w:id="10136" w:name="_Toc366580712"/>
      <w:bookmarkStart w:id="10137" w:name="_Toc366581303"/>
      <w:bookmarkStart w:id="10138" w:name="_Toc366581895"/>
      <w:bookmarkStart w:id="10139" w:name="_Toc351912925"/>
      <w:bookmarkStart w:id="10140" w:name="_Toc351914946"/>
      <w:bookmarkStart w:id="10141" w:name="_Toc351915412"/>
      <w:bookmarkStart w:id="10142" w:name="_Toc361231510"/>
      <w:bookmarkStart w:id="10143" w:name="_Toc361232036"/>
      <w:bookmarkStart w:id="10144" w:name="_Toc362445334"/>
      <w:bookmarkStart w:id="10145" w:name="_Toc363909301"/>
      <w:bookmarkStart w:id="10146" w:name="_Toc364463727"/>
      <w:bookmarkStart w:id="10147" w:name="_Toc366078331"/>
      <w:bookmarkStart w:id="10148" w:name="_Toc366078946"/>
      <w:bookmarkStart w:id="10149" w:name="_Toc366079931"/>
      <w:bookmarkStart w:id="10150" w:name="_Toc366080543"/>
      <w:bookmarkStart w:id="10151" w:name="_Toc366081152"/>
      <w:bookmarkStart w:id="10152" w:name="_Toc366505492"/>
      <w:bookmarkStart w:id="10153" w:name="_Toc366508861"/>
      <w:bookmarkStart w:id="10154" w:name="_Toc366513362"/>
      <w:bookmarkStart w:id="10155" w:name="_Toc366574551"/>
      <w:bookmarkStart w:id="10156" w:name="_Toc366578344"/>
      <w:bookmarkStart w:id="10157" w:name="_Toc366578938"/>
      <w:bookmarkStart w:id="10158" w:name="_Toc366579530"/>
      <w:bookmarkStart w:id="10159" w:name="_Toc366580121"/>
      <w:bookmarkStart w:id="10160" w:name="_Toc366580713"/>
      <w:bookmarkStart w:id="10161" w:name="_Toc366581304"/>
      <w:bookmarkStart w:id="10162" w:name="_Toc366581896"/>
      <w:bookmarkStart w:id="10163" w:name="_Toc351912926"/>
      <w:bookmarkStart w:id="10164" w:name="_Toc351914947"/>
      <w:bookmarkStart w:id="10165" w:name="_Toc351915413"/>
      <w:bookmarkStart w:id="10166" w:name="_Toc361231511"/>
      <w:bookmarkStart w:id="10167" w:name="_Toc361232037"/>
      <w:bookmarkStart w:id="10168" w:name="_Toc362445335"/>
      <w:bookmarkStart w:id="10169" w:name="_Toc363909302"/>
      <w:bookmarkStart w:id="10170" w:name="_Toc364463728"/>
      <w:bookmarkStart w:id="10171" w:name="_Toc366078332"/>
      <w:bookmarkStart w:id="10172" w:name="_Toc366078947"/>
      <w:bookmarkStart w:id="10173" w:name="_Toc366079932"/>
      <w:bookmarkStart w:id="10174" w:name="_Toc366080544"/>
      <w:bookmarkStart w:id="10175" w:name="_Toc366081153"/>
      <w:bookmarkStart w:id="10176" w:name="_Toc366505493"/>
      <w:bookmarkStart w:id="10177" w:name="_Toc366508862"/>
      <w:bookmarkStart w:id="10178" w:name="_Toc366513363"/>
      <w:bookmarkStart w:id="10179" w:name="_Toc366574552"/>
      <w:bookmarkStart w:id="10180" w:name="_Toc366578345"/>
      <w:bookmarkStart w:id="10181" w:name="_Toc366578939"/>
      <w:bookmarkStart w:id="10182" w:name="_Toc366579531"/>
      <w:bookmarkStart w:id="10183" w:name="_Toc366580122"/>
      <w:bookmarkStart w:id="10184" w:name="_Toc366580714"/>
      <w:bookmarkStart w:id="10185" w:name="_Toc366581305"/>
      <w:bookmarkStart w:id="10186" w:name="_Toc366581897"/>
      <w:bookmarkStart w:id="10187" w:name="_Toc351912927"/>
      <w:bookmarkStart w:id="10188" w:name="_Toc351914948"/>
      <w:bookmarkStart w:id="10189" w:name="_Toc351915414"/>
      <w:bookmarkStart w:id="10190" w:name="_Toc361231512"/>
      <w:bookmarkStart w:id="10191" w:name="_Toc361232038"/>
      <w:bookmarkStart w:id="10192" w:name="_Toc362445336"/>
      <w:bookmarkStart w:id="10193" w:name="_Toc363909303"/>
      <w:bookmarkStart w:id="10194" w:name="_Toc364463729"/>
      <w:bookmarkStart w:id="10195" w:name="_Toc366078333"/>
      <w:bookmarkStart w:id="10196" w:name="_Toc366078948"/>
      <w:bookmarkStart w:id="10197" w:name="_Toc366079933"/>
      <w:bookmarkStart w:id="10198" w:name="_Toc366080545"/>
      <w:bookmarkStart w:id="10199" w:name="_Toc366081154"/>
      <w:bookmarkStart w:id="10200" w:name="_Toc366505494"/>
      <w:bookmarkStart w:id="10201" w:name="_Toc366508863"/>
      <w:bookmarkStart w:id="10202" w:name="_Toc366513364"/>
      <w:bookmarkStart w:id="10203" w:name="_Toc366574553"/>
      <w:bookmarkStart w:id="10204" w:name="_Toc366578346"/>
      <w:bookmarkStart w:id="10205" w:name="_Toc366578940"/>
      <w:bookmarkStart w:id="10206" w:name="_Toc366579532"/>
      <w:bookmarkStart w:id="10207" w:name="_Toc366580123"/>
      <w:bookmarkStart w:id="10208" w:name="_Toc366580715"/>
      <w:bookmarkStart w:id="10209" w:name="_Toc366581306"/>
      <w:bookmarkStart w:id="10210" w:name="_Toc366581898"/>
      <w:bookmarkStart w:id="10211" w:name="_Toc351912928"/>
      <w:bookmarkStart w:id="10212" w:name="_Toc351914949"/>
      <w:bookmarkStart w:id="10213" w:name="_Toc351915415"/>
      <w:bookmarkStart w:id="10214" w:name="_Toc361231513"/>
      <w:bookmarkStart w:id="10215" w:name="_Toc361232039"/>
      <w:bookmarkStart w:id="10216" w:name="_Toc362445337"/>
      <w:bookmarkStart w:id="10217" w:name="_Toc363909304"/>
      <w:bookmarkStart w:id="10218" w:name="_Toc364463730"/>
      <w:bookmarkStart w:id="10219" w:name="_Toc366078334"/>
      <w:bookmarkStart w:id="10220" w:name="_Toc366078949"/>
      <w:bookmarkStart w:id="10221" w:name="_Toc366079934"/>
      <w:bookmarkStart w:id="10222" w:name="_Toc366080546"/>
      <w:bookmarkStart w:id="10223" w:name="_Toc366081155"/>
      <w:bookmarkStart w:id="10224" w:name="_Toc366505495"/>
      <w:bookmarkStart w:id="10225" w:name="_Toc366508864"/>
      <w:bookmarkStart w:id="10226" w:name="_Toc366513365"/>
      <w:bookmarkStart w:id="10227" w:name="_Toc366574554"/>
      <w:bookmarkStart w:id="10228" w:name="_Toc366578347"/>
      <w:bookmarkStart w:id="10229" w:name="_Toc366578941"/>
      <w:bookmarkStart w:id="10230" w:name="_Toc366579533"/>
      <w:bookmarkStart w:id="10231" w:name="_Toc366580124"/>
      <w:bookmarkStart w:id="10232" w:name="_Toc366580716"/>
      <w:bookmarkStart w:id="10233" w:name="_Toc366581307"/>
      <w:bookmarkStart w:id="10234" w:name="_Toc366581899"/>
      <w:bookmarkStart w:id="10235" w:name="_Toc351912929"/>
      <w:bookmarkStart w:id="10236" w:name="_Toc351914950"/>
      <w:bookmarkStart w:id="10237" w:name="_Toc351915416"/>
      <w:bookmarkStart w:id="10238" w:name="_Toc361231514"/>
      <w:bookmarkStart w:id="10239" w:name="_Toc361232040"/>
      <w:bookmarkStart w:id="10240" w:name="_Toc362445338"/>
      <w:bookmarkStart w:id="10241" w:name="_Toc363909305"/>
      <w:bookmarkStart w:id="10242" w:name="_Toc364463731"/>
      <w:bookmarkStart w:id="10243" w:name="_Toc366078335"/>
      <w:bookmarkStart w:id="10244" w:name="_Toc366078950"/>
      <w:bookmarkStart w:id="10245" w:name="_Toc366079935"/>
      <w:bookmarkStart w:id="10246" w:name="_Toc366080547"/>
      <w:bookmarkStart w:id="10247" w:name="_Toc366081156"/>
      <w:bookmarkStart w:id="10248" w:name="_Toc366505496"/>
      <w:bookmarkStart w:id="10249" w:name="_Toc366508865"/>
      <w:bookmarkStart w:id="10250" w:name="_Toc366513366"/>
      <w:bookmarkStart w:id="10251" w:name="_Toc366574555"/>
      <w:bookmarkStart w:id="10252" w:name="_Toc366578348"/>
      <w:bookmarkStart w:id="10253" w:name="_Toc366578942"/>
      <w:bookmarkStart w:id="10254" w:name="_Toc366579534"/>
      <w:bookmarkStart w:id="10255" w:name="_Toc366580125"/>
      <w:bookmarkStart w:id="10256" w:name="_Toc366580717"/>
      <w:bookmarkStart w:id="10257" w:name="_Toc366581308"/>
      <w:bookmarkStart w:id="10258" w:name="_Toc366581900"/>
      <w:bookmarkStart w:id="10259" w:name="_Toc351912930"/>
      <w:bookmarkStart w:id="10260" w:name="_Toc351914951"/>
      <w:bookmarkStart w:id="10261" w:name="_Toc351915417"/>
      <w:bookmarkStart w:id="10262" w:name="_Toc361231515"/>
      <w:bookmarkStart w:id="10263" w:name="_Toc361232041"/>
      <w:bookmarkStart w:id="10264" w:name="_Toc362445339"/>
      <w:bookmarkStart w:id="10265" w:name="_Toc363909306"/>
      <w:bookmarkStart w:id="10266" w:name="_Toc364463732"/>
      <w:bookmarkStart w:id="10267" w:name="_Toc366078336"/>
      <w:bookmarkStart w:id="10268" w:name="_Toc366078951"/>
      <w:bookmarkStart w:id="10269" w:name="_Toc366079936"/>
      <w:bookmarkStart w:id="10270" w:name="_Toc366080548"/>
      <w:bookmarkStart w:id="10271" w:name="_Toc366081157"/>
      <w:bookmarkStart w:id="10272" w:name="_Toc366505497"/>
      <w:bookmarkStart w:id="10273" w:name="_Toc366508866"/>
      <w:bookmarkStart w:id="10274" w:name="_Toc366513367"/>
      <w:bookmarkStart w:id="10275" w:name="_Toc366574556"/>
      <w:bookmarkStart w:id="10276" w:name="_Toc366578349"/>
      <w:bookmarkStart w:id="10277" w:name="_Toc366578943"/>
      <w:bookmarkStart w:id="10278" w:name="_Toc366579535"/>
      <w:bookmarkStart w:id="10279" w:name="_Toc366580126"/>
      <w:bookmarkStart w:id="10280" w:name="_Toc366580718"/>
      <w:bookmarkStart w:id="10281" w:name="_Toc366581309"/>
      <w:bookmarkStart w:id="10282" w:name="_Toc366581901"/>
      <w:bookmarkStart w:id="10283" w:name="_Toc351912931"/>
      <w:bookmarkStart w:id="10284" w:name="_Toc351914952"/>
      <w:bookmarkStart w:id="10285" w:name="_Toc351915418"/>
      <w:bookmarkStart w:id="10286" w:name="_Toc361231516"/>
      <w:bookmarkStart w:id="10287" w:name="_Toc361232042"/>
      <w:bookmarkStart w:id="10288" w:name="_Toc362445340"/>
      <w:bookmarkStart w:id="10289" w:name="_Toc363909307"/>
      <w:bookmarkStart w:id="10290" w:name="_Toc364463733"/>
      <w:bookmarkStart w:id="10291" w:name="_Toc366078337"/>
      <w:bookmarkStart w:id="10292" w:name="_Toc366078952"/>
      <w:bookmarkStart w:id="10293" w:name="_Toc366079937"/>
      <w:bookmarkStart w:id="10294" w:name="_Toc366080549"/>
      <w:bookmarkStart w:id="10295" w:name="_Toc366081158"/>
      <w:bookmarkStart w:id="10296" w:name="_Toc366505498"/>
      <w:bookmarkStart w:id="10297" w:name="_Toc366508867"/>
      <w:bookmarkStart w:id="10298" w:name="_Toc366513368"/>
      <w:bookmarkStart w:id="10299" w:name="_Toc366574557"/>
      <w:bookmarkStart w:id="10300" w:name="_Toc366578350"/>
      <w:bookmarkStart w:id="10301" w:name="_Toc366578944"/>
      <w:bookmarkStart w:id="10302" w:name="_Toc366579536"/>
      <w:bookmarkStart w:id="10303" w:name="_Toc366580127"/>
      <w:bookmarkStart w:id="10304" w:name="_Toc366580719"/>
      <w:bookmarkStart w:id="10305" w:name="_Toc366581310"/>
      <w:bookmarkStart w:id="10306" w:name="_Toc366581902"/>
      <w:bookmarkStart w:id="10307" w:name="_Toc351912932"/>
      <w:bookmarkStart w:id="10308" w:name="_Toc351914953"/>
      <w:bookmarkStart w:id="10309" w:name="_Toc351915419"/>
      <w:bookmarkStart w:id="10310" w:name="_Toc361231517"/>
      <w:bookmarkStart w:id="10311" w:name="_Toc361232043"/>
      <w:bookmarkStart w:id="10312" w:name="_Toc362445341"/>
      <w:bookmarkStart w:id="10313" w:name="_Toc363909308"/>
      <w:bookmarkStart w:id="10314" w:name="_Toc364463734"/>
      <w:bookmarkStart w:id="10315" w:name="_Toc366078338"/>
      <w:bookmarkStart w:id="10316" w:name="_Toc366078953"/>
      <w:bookmarkStart w:id="10317" w:name="_Toc366079938"/>
      <w:bookmarkStart w:id="10318" w:name="_Toc366080550"/>
      <w:bookmarkStart w:id="10319" w:name="_Toc366081159"/>
      <w:bookmarkStart w:id="10320" w:name="_Toc366505499"/>
      <w:bookmarkStart w:id="10321" w:name="_Toc366508868"/>
      <w:bookmarkStart w:id="10322" w:name="_Toc366513369"/>
      <w:bookmarkStart w:id="10323" w:name="_Toc366574558"/>
      <w:bookmarkStart w:id="10324" w:name="_Toc366578351"/>
      <w:bookmarkStart w:id="10325" w:name="_Toc366578945"/>
      <w:bookmarkStart w:id="10326" w:name="_Toc366579537"/>
      <w:bookmarkStart w:id="10327" w:name="_Toc366580128"/>
      <w:bookmarkStart w:id="10328" w:name="_Toc366580720"/>
      <w:bookmarkStart w:id="10329" w:name="_Toc366581311"/>
      <w:bookmarkStart w:id="10330" w:name="_Toc366581903"/>
      <w:bookmarkStart w:id="10331" w:name="_Toc351912933"/>
      <w:bookmarkStart w:id="10332" w:name="_Toc351914954"/>
      <w:bookmarkStart w:id="10333" w:name="_Toc351915420"/>
      <w:bookmarkStart w:id="10334" w:name="_Toc361231518"/>
      <w:bookmarkStart w:id="10335" w:name="_Toc361232044"/>
      <w:bookmarkStart w:id="10336" w:name="_Toc362445342"/>
      <w:bookmarkStart w:id="10337" w:name="_Toc363909309"/>
      <w:bookmarkStart w:id="10338" w:name="_Toc364463735"/>
      <w:bookmarkStart w:id="10339" w:name="_Toc366078339"/>
      <w:bookmarkStart w:id="10340" w:name="_Toc366078954"/>
      <w:bookmarkStart w:id="10341" w:name="_Toc366079939"/>
      <w:bookmarkStart w:id="10342" w:name="_Toc366080551"/>
      <w:bookmarkStart w:id="10343" w:name="_Toc366081160"/>
      <w:bookmarkStart w:id="10344" w:name="_Toc366505500"/>
      <w:bookmarkStart w:id="10345" w:name="_Toc366508869"/>
      <w:bookmarkStart w:id="10346" w:name="_Toc366513370"/>
      <w:bookmarkStart w:id="10347" w:name="_Toc366574559"/>
      <w:bookmarkStart w:id="10348" w:name="_Toc366578352"/>
      <w:bookmarkStart w:id="10349" w:name="_Toc366578946"/>
      <w:bookmarkStart w:id="10350" w:name="_Toc366579538"/>
      <w:bookmarkStart w:id="10351" w:name="_Toc366580129"/>
      <w:bookmarkStart w:id="10352" w:name="_Toc366580721"/>
      <w:bookmarkStart w:id="10353" w:name="_Toc366581312"/>
      <w:bookmarkStart w:id="10354" w:name="_Toc366581904"/>
      <w:bookmarkStart w:id="10355" w:name="_Toc351912934"/>
      <w:bookmarkStart w:id="10356" w:name="_Toc351914955"/>
      <w:bookmarkStart w:id="10357" w:name="_Toc351915421"/>
      <w:bookmarkStart w:id="10358" w:name="_Toc361231519"/>
      <w:bookmarkStart w:id="10359" w:name="_Toc361232045"/>
      <w:bookmarkStart w:id="10360" w:name="_Toc362445343"/>
      <w:bookmarkStart w:id="10361" w:name="_Toc363909310"/>
      <w:bookmarkStart w:id="10362" w:name="_Toc364463736"/>
      <w:bookmarkStart w:id="10363" w:name="_Toc366078340"/>
      <w:bookmarkStart w:id="10364" w:name="_Toc366078955"/>
      <w:bookmarkStart w:id="10365" w:name="_Toc366079940"/>
      <w:bookmarkStart w:id="10366" w:name="_Toc366080552"/>
      <w:bookmarkStart w:id="10367" w:name="_Toc366081161"/>
      <w:bookmarkStart w:id="10368" w:name="_Toc366505501"/>
      <w:bookmarkStart w:id="10369" w:name="_Toc366508870"/>
      <w:bookmarkStart w:id="10370" w:name="_Toc366513371"/>
      <w:bookmarkStart w:id="10371" w:name="_Toc366574560"/>
      <w:bookmarkStart w:id="10372" w:name="_Toc366578353"/>
      <w:bookmarkStart w:id="10373" w:name="_Toc366578947"/>
      <w:bookmarkStart w:id="10374" w:name="_Toc366579539"/>
      <w:bookmarkStart w:id="10375" w:name="_Toc366580130"/>
      <w:bookmarkStart w:id="10376" w:name="_Toc366580722"/>
      <w:bookmarkStart w:id="10377" w:name="_Toc366581313"/>
      <w:bookmarkStart w:id="10378" w:name="_Toc366581905"/>
      <w:bookmarkStart w:id="10379" w:name="_Toc351912935"/>
      <w:bookmarkStart w:id="10380" w:name="_Toc351914956"/>
      <w:bookmarkStart w:id="10381" w:name="_Toc351915422"/>
      <w:bookmarkStart w:id="10382" w:name="_Toc361231520"/>
      <w:bookmarkStart w:id="10383" w:name="_Toc361232046"/>
      <w:bookmarkStart w:id="10384" w:name="_Toc362445344"/>
      <w:bookmarkStart w:id="10385" w:name="_Toc363909311"/>
      <w:bookmarkStart w:id="10386" w:name="_Toc364463737"/>
      <w:bookmarkStart w:id="10387" w:name="_Toc366078341"/>
      <w:bookmarkStart w:id="10388" w:name="_Toc366078956"/>
      <w:bookmarkStart w:id="10389" w:name="_Toc366079941"/>
      <w:bookmarkStart w:id="10390" w:name="_Toc366080553"/>
      <w:bookmarkStart w:id="10391" w:name="_Toc366081162"/>
      <w:bookmarkStart w:id="10392" w:name="_Toc366505502"/>
      <w:bookmarkStart w:id="10393" w:name="_Toc366508871"/>
      <w:bookmarkStart w:id="10394" w:name="_Toc366513372"/>
      <w:bookmarkStart w:id="10395" w:name="_Toc366574561"/>
      <w:bookmarkStart w:id="10396" w:name="_Toc366578354"/>
      <w:bookmarkStart w:id="10397" w:name="_Toc366578948"/>
      <w:bookmarkStart w:id="10398" w:name="_Toc366579540"/>
      <w:bookmarkStart w:id="10399" w:name="_Toc366580131"/>
      <w:bookmarkStart w:id="10400" w:name="_Toc366580723"/>
      <w:bookmarkStart w:id="10401" w:name="_Toc366581314"/>
      <w:bookmarkStart w:id="10402" w:name="_Toc366581906"/>
      <w:bookmarkStart w:id="10403" w:name="_Toc351912936"/>
      <w:bookmarkStart w:id="10404" w:name="_Toc351914957"/>
      <w:bookmarkStart w:id="10405" w:name="_Toc351915423"/>
      <w:bookmarkStart w:id="10406" w:name="_Toc361231521"/>
      <w:bookmarkStart w:id="10407" w:name="_Toc361232047"/>
      <w:bookmarkStart w:id="10408" w:name="_Toc362445345"/>
      <w:bookmarkStart w:id="10409" w:name="_Toc363909312"/>
      <w:bookmarkStart w:id="10410" w:name="_Toc364463738"/>
      <w:bookmarkStart w:id="10411" w:name="_Toc366078342"/>
      <w:bookmarkStart w:id="10412" w:name="_Toc366078957"/>
      <w:bookmarkStart w:id="10413" w:name="_Toc366079942"/>
      <w:bookmarkStart w:id="10414" w:name="_Toc366080554"/>
      <w:bookmarkStart w:id="10415" w:name="_Toc366081163"/>
      <w:bookmarkStart w:id="10416" w:name="_Toc366505503"/>
      <w:bookmarkStart w:id="10417" w:name="_Toc366508872"/>
      <w:bookmarkStart w:id="10418" w:name="_Toc366513373"/>
      <w:bookmarkStart w:id="10419" w:name="_Toc366574562"/>
      <w:bookmarkStart w:id="10420" w:name="_Toc366578355"/>
      <w:bookmarkStart w:id="10421" w:name="_Toc366578949"/>
      <w:bookmarkStart w:id="10422" w:name="_Toc366579541"/>
      <w:bookmarkStart w:id="10423" w:name="_Toc366580132"/>
      <w:bookmarkStart w:id="10424" w:name="_Toc366580724"/>
      <w:bookmarkStart w:id="10425" w:name="_Toc366581315"/>
      <w:bookmarkStart w:id="10426" w:name="_Toc366581907"/>
      <w:bookmarkStart w:id="10427" w:name="_Toc349042816"/>
      <w:bookmarkStart w:id="10428" w:name="_Toc62570209"/>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r>
        <w:t>Forward Progress Requirement</w:t>
      </w:r>
      <w:bookmarkEnd w:id="10427"/>
      <w:bookmarkEnd w:id="10428"/>
    </w:p>
    <w:p w14:paraId="221D9CEF" w14:textId="77777777" w:rsidR="006209D6" w:rsidRDefault="006209D6" w:rsidP="006209D6">
      <w:pPr>
        <w:rPr>
          <w:color w:val="000000"/>
        </w:rPr>
      </w:pPr>
      <w:r>
        <w:rPr>
          <w:color w:val="000000"/>
        </w:rPr>
        <w:t>An array is potentially unbounded if any of the following are true:</w:t>
      </w:r>
      <w:r>
        <w:rPr>
          <w:rFonts w:cs="Arial"/>
          <w:color w:val="000000"/>
          <w:lang w:eastAsia="en-GB"/>
        </w:rPr>
        <w:t xml:space="preserve"> </w:t>
      </w:r>
    </w:p>
    <w:p w14:paraId="651A5490" w14:textId="77777777" w:rsidR="006209D6" w:rsidRPr="00E112C9" w:rsidRDefault="006209D6" w:rsidP="0012632C">
      <w:pPr>
        <w:pStyle w:val="ListParagraph"/>
        <w:numPr>
          <w:ilvl w:val="0"/>
          <w:numId w:val="182"/>
        </w:numPr>
      </w:pPr>
      <w:r w:rsidRPr="00E112C9">
        <w:t xml:space="preserve">dfdl:occursCountKind is 'stopValue' </w:t>
      </w:r>
    </w:p>
    <w:p w14:paraId="3E2B0D0D" w14:textId="77777777" w:rsidR="006209D6" w:rsidRPr="00E112C9" w:rsidRDefault="006209D6" w:rsidP="0012632C">
      <w:pPr>
        <w:pStyle w:val="ListParagraph"/>
        <w:numPr>
          <w:ilvl w:val="0"/>
          <w:numId w:val="182"/>
        </w:numPr>
      </w:pPr>
      <w:r w:rsidRPr="00E112C9">
        <w:t>dfdl:occursCountKind is 'parsed'</w:t>
      </w:r>
    </w:p>
    <w:p w14:paraId="14A0856A" w14:textId="77777777" w:rsidR="006209D6" w:rsidRPr="00E112C9" w:rsidRDefault="006209D6" w:rsidP="0012632C">
      <w:pPr>
        <w:pStyle w:val="ListParagraph"/>
        <w:numPr>
          <w:ilvl w:val="0"/>
          <w:numId w:val="182"/>
        </w:numPr>
      </w:pPr>
      <w:r w:rsidRPr="00E112C9">
        <w:t xml:space="preserve">dfdl:occursCountKind is 'implicit' and XSD maxOccurs is unbounded </w:t>
      </w:r>
    </w:p>
    <w:p w14:paraId="0564A814" w14:textId="160CE395" w:rsidR="000E1214" w:rsidRDefault="00A87198">
      <w:pPr>
        <w:rPr>
          <w:color w:val="000000"/>
        </w:rPr>
      </w:pPr>
      <w:r>
        <w:rPr>
          <w:color w:val="000000"/>
        </w:rPr>
        <w:t xml:space="preserve">To prevent an infinite loop, the parsing of an array </w:t>
      </w:r>
      <w:r w:rsidR="006209D6">
        <w:rPr>
          <w:color w:val="000000"/>
        </w:rPr>
        <w:t xml:space="preserve">that is potentially unbounded </w:t>
      </w:r>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Pr="00E112C9" w:rsidRDefault="00A87198" w:rsidP="0012632C">
      <w:pPr>
        <w:pStyle w:val="ListParagraph"/>
        <w:numPr>
          <w:ilvl w:val="0"/>
          <w:numId w:val="183"/>
        </w:numPr>
      </w:pPr>
      <w:r w:rsidRPr="00E112C9">
        <w:t xml:space="preserve">The occurrence is a point of uncertainty; </w:t>
      </w:r>
    </w:p>
    <w:p w14:paraId="2A6CA4C6" w14:textId="77777777" w:rsidR="000E1214" w:rsidRPr="00E112C9" w:rsidRDefault="00A87198" w:rsidP="0012632C">
      <w:pPr>
        <w:pStyle w:val="ListParagraph"/>
        <w:numPr>
          <w:ilvl w:val="0"/>
          <w:numId w:val="183"/>
        </w:numPr>
      </w:pPr>
      <w:r w:rsidRPr="00E112C9">
        <w:t xml:space="preserve">The position in the data does not move during the parsing of the occurrence (including any associated Separator, PrefixSeparator or PostfixSeparator region); </w:t>
      </w:r>
    </w:p>
    <w:p w14:paraId="24F9F7D4" w14:textId="24EE2BDC" w:rsidR="000E1214" w:rsidRPr="00E112C9" w:rsidRDefault="00A87198" w:rsidP="0012632C">
      <w:pPr>
        <w:pStyle w:val="ListParagraph"/>
        <w:numPr>
          <w:ilvl w:val="0"/>
          <w:numId w:val="183"/>
        </w:numPr>
      </w:pPr>
      <w:r w:rsidRPr="00E112C9">
        <w:t>The occurrence is known-to-exist with empty representation or nil representation</w:t>
      </w:r>
      <w:r w:rsidR="006209D6" w:rsidRPr="00E112C9">
        <w:t>.</w:t>
      </w:r>
    </w:p>
    <w:p w14:paraId="79027B1F" w14:textId="4522C2B2" w:rsidR="00111315" w:rsidRDefault="00111315" w:rsidP="006209D6">
      <w:pPr>
        <w:suppressAutoHyphens/>
        <w:autoSpaceDE w:val="0"/>
        <w:spacing w:before="0" w:after="0"/>
        <w:rPr>
          <w:rFonts w:cs="Arial"/>
          <w:color w:val="000000"/>
        </w:rPr>
      </w:pPr>
      <w:r>
        <w:rPr>
          <w:rFonts w:cs="Arial"/>
          <w:color w:val="000000"/>
        </w:rPr>
        <w:t xml:space="preserve">In this situation, no forward progress occurs, and no way of ever detecting the end of the array is possible. </w:t>
      </w:r>
    </w:p>
    <w:p w14:paraId="29398AB7" w14:textId="4CCD785F" w:rsidR="000E1214" w:rsidRDefault="006209D6" w:rsidP="00111315">
      <w:pPr>
        <w:suppressAutoHyphens/>
        <w:autoSpaceDE w:val="0"/>
        <w:spacing w:before="0" w:after="0"/>
        <w:rPr>
          <w:color w:val="000000"/>
        </w:rPr>
      </w:pPr>
      <w:r>
        <w:rPr>
          <w:rFonts w:cs="Arial"/>
          <w:color w:val="000000"/>
        </w:rPr>
        <w:t xml:space="preserve">Upon termination of the array, any Infoset items already added to the array are retained except </w:t>
      </w:r>
      <w:r>
        <w:rPr>
          <w:color w:val="000000"/>
        </w:rPr>
        <w:t xml:space="preserve">when </w:t>
      </w:r>
      <w:r w:rsidR="00A87198">
        <w:rPr>
          <w:color w:val="000000"/>
        </w:rPr>
        <w:t>dfdl:occursCountKind is 'stopValue'</w:t>
      </w:r>
      <w:r>
        <w:rPr>
          <w:color w:val="000000"/>
        </w:rPr>
        <w:t xml:space="preserve"> in which case</w:t>
      </w:r>
      <w:r w:rsidR="00A87198">
        <w:rPr>
          <w:color w:val="000000"/>
        </w:rPr>
        <w:t xml:space="preserve"> this results in a </w:t>
      </w:r>
      <w:r w:rsidR="00B31DA3">
        <w:rPr>
          <w:color w:val="000000"/>
        </w:rPr>
        <w:t>Processing Error</w:t>
      </w:r>
      <w:r w:rsidR="00A87198">
        <w:rPr>
          <w:color w:val="000000"/>
        </w:rPr>
        <w:t xml:space="preserve"> because the stop value will never be encountered.</w:t>
      </w:r>
    </w:p>
    <w:p w14:paraId="6DB90535" w14:textId="34A3B85C" w:rsidR="006209D6" w:rsidRDefault="006209D6">
      <w:pPr>
        <w:rPr>
          <w:color w:val="000000"/>
        </w:rPr>
      </w:pPr>
      <w:r>
        <w:rPr>
          <w:color w:val="000000"/>
        </w:rPr>
        <w:t>Further, to prevent unnecessary consumption of resources for large bounded values of X</w:t>
      </w:r>
      <w:r w:rsidR="00111315">
        <w:rPr>
          <w:color w:val="000000"/>
        </w:rPr>
        <w:t>S</w:t>
      </w:r>
      <w:r>
        <w:rPr>
          <w:color w:val="000000"/>
        </w:rPr>
        <w:t xml:space="preserve">D maxOccurs, the parsing of an array must </w:t>
      </w:r>
      <w:r w:rsidR="00C15E65">
        <w:rPr>
          <w:color w:val="000000"/>
        </w:rPr>
        <w:t>similarly</w:t>
      </w:r>
      <w:r>
        <w:rPr>
          <w:color w:val="000000"/>
        </w:rPr>
        <w:t xml:space="preserve"> terminate when the following are true:</w:t>
      </w:r>
    </w:p>
    <w:p w14:paraId="4CDF11DF" w14:textId="6DAB684A" w:rsidR="006209D6" w:rsidRPr="00E112C9" w:rsidRDefault="00111315" w:rsidP="0012632C">
      <w:pPr>
        <w:pStyle w:val="ListParagraph"/>
        <w:numPr>
          <w:ilvl w:val="0"/>
          <w:numId w:val="184"/>
        </w:numPr>
      </w:pPr>
      <w:r w:rsidRPr="00E112C9">
        <w:t>dfdl:occursCountKind is 'implicit';</w:t>
      </w:r>
    </w:p>
    <w:p w14:paraId="755450A1" w14:textId="039297EA" w:rsidR="00111315" w:rsidRPr="00E112C9" w:rsidRDefault="00111315" w:rsidP="0012632C">
      <w:pPr>
        <w:pStyle w:val="ListParagraph"/>
        <w:numPr>
          <w:ilvl w:val="0"/>
          <w:numId w:val="184"/>
        </w:numPr>
      </w:pPr>
      <w:r w:rsidRPr="00E112C9">
        <w:t>The occurrence is a point of uncertainty;</w:t>
      </w:r>
    </w:p>
    <w:p w14:paraId="331AD668" w14:textId="33C26C35" w:rsidR="00111315" w:rsidRPr="00E112C9" w:rsidRDefault="00111315" w:rsidP="0012632C">
      <w:pPr>
        <w:pStyle w:val="ListParagraph"/>
        <w:numPr>
          <w:ilvl w:val="0"/>
          <w:numId w:val="184"/>
        </w:numPr>
      </w:pPr>
      <w:r w:rsidRPr="00E112C9">
        <w:t>The position in the data does not move during the parsing of the occurrence (including any associated Separator, PrefixSeparator, or PostfixSeparator region);</w:t>
      </w:r>
    </w:p>
    <w:p w14:paraId="44BDEBE5" w14:textId="3AB27FA1" w:rsidR="00111315" w:rsidRPr="00E112C9" w:rsidRDefault="00111315" w:rsidP="0012632C">
      <w:pPr>
        <w:pStyle w:val="ListParagraph"/>
        <w:numPr>
          <w:ilvl w:val="0"/>
          <w:numId w:val="184"/>
        </w:numPr>
      </w:pPr>
      <w:r w:rsidRPr="00E112C9">
        <w:t xml:space="preserve">The occurrence is known to exist with empty representation. </w:t>
      </w:r>
    </w:p>
    <w:p w14:paraId="6CD71143" w14:textId="072682AE" w:rsidR="00111315" w:rsidRDefault="00111315" w:rsidP="00111315">
      <w:pPr>
        <w:rPr>
          <w:lang w:eastAsia="en-GB"/>
        </w:rPr>
      </w:pPr>
      <w:r>
        <w:rPr>
          <w:lang w:eastAsia="en-GB"/>
        </w:rPr>
        <w:t xml:space="preserve">In this situation no forward progress occurs, and nothing is being added to the infoset. Note that this differs from the above array termination because nil representation </w:t>
      </w:r>
      <w:r w:rsidR="00AE2C08">
        <w:rPr>
          <w:lang w:eastAsia="en-GB"/>
        </w:rPr>
        <w:t xml:space="preserve">does </w:t>
      </w:r>
      <w:r>
        <w:rPr>
          <w:lang w:eastAsia="en-GB"/>
        </w:rPr>
        <w:t xml:space="preserve">not cause detection of this lack of forward progress as nilled element items </w:t>
      </w:r>
      <w:r w:rsidR="00926C01">
        <w:rPr>
          <w:lang w:eastAsia="en-GB"/>
        </w:rPr>
        <w:t>are</w:t>
      </w:r>
      <w:r>
        <w:rPr>
          <w:lang w:eastAsia="en-GB"/>
        </w:rPr>
        <w:t xml:space="preserve"> added to the Infoset, and the array eventually terminate</w:t>
      </w:r>
      <w:r w:rsidR="00926C01">
        <w:rPr>
          <w:lang w:eastAsia="en-GB"/>
        </w:rPr>
        <w:t>s</w:t>
      </w:r>
      <w:r>
        <w:rPr>
          <w:lang w:eastAsia="en-GB"/>
        </w:rPr>
        <w:t xml:space="preserve"> when it contains XSD maxOccurs occurrences. </w:t>
      </w:r>
    </w:p>
    <w:p w14:paraId="0CB718EE" w14:textId="77777777" w:rsidR="000E1214" w:rsidRDefault="00A87198" w:rsidP="00B31DA3">
      <w:pPr>
        <w:pStyle w:val="Heading2"/>
      </w:pPr>
      <w:bookmarkStart w:id="10429" w:name="_Toc38880544"/>
      <w:bookmarkStart w:id="10430" w:name="_Toc38882083"/>
      <w:bookmarkStart w:id="10431" w:name="_Toc38882361"/>
      <w:bookmarkStart w:id="10432" w:name="_Toc38882617"/>
      <w:bookmarkStart w:id="10433" w:name="_Toc38882872"/>
      <w:bookmarkStart w:id="10434" w:name="_Toc38908795"/>
      <w:bookmarkStart w:id="10435" w:name="_Toc39166946"/>
      <w:bookmarkStart w:id="10436" w:name="_Toc50556762"/>
      <w:bookmarkStart w:id="10437" w:name="_Toc50558371"/>
      <w:bookmarkStart w:id="10438" w:name="_Toc50633875"/>
      <w:bookmarkStart w:id="10439" w:name="_Toc50634169"/>
      <w:bookmarkStart w:id="10440" w:name="_Toc50634463"/>
      <w:bookmarkStart w:id="10441" w:name="_Toc38880545"/>
      <w:bookmarkStart w:id="10442" w:name="_Toc38882084"/>
      <w:bookmarkStart w:id="10443" w:name="_Toc38882362"/>
      <w:bookmarkStart w:id="10444" w:name="_Toc38882618"/>
      <w:bookmarkStart w:id="10445" w:name="_Toc38882873"/>
      <w:bookmarkStart w:id="10446" w:name="_Toc38908796"/>
      <w:bookmarkStart w:id="10447" w:name="_Toc39166947"/>
      <w:bookmarkStart w:id="10448" w:name="_Toc50556763"/>
      <w:bookmarkStart w:id="10449" w:name="_Toc50558372"/>
      <w:bookmarkStart w:id="10450" w:name="_Toc50633876"/>
      <w:bookmarkStart w:id="10451" w:name="_Toc50634170"/>
      <w:bookmarkStart w:id="10452" w:name="_Toc50634464"/>
      <w:bookmarkStart w:id="10453" w:name="_Toc38880546"/>
      <w:bookmarkStart w:id="10454" w:name="_Toc38882085"/>
      <w:bookmarkStart w:id="10455" w:name="_Toc38882363"/>
      <w:bookmarkStart w:id="10456" w:name="_Toc38882619"/>
      <w:bookmarkStart w:id="10457" w:name="_Toc38882874"/>
      <w:bookmarkStart w:id="10458" w:name="_Toc38908797"/>
      <w:bookmarkStart w:id="10459" w:name="_Toc39166948"/>
      <w:bookmarkStart w:id="10460" w:name="_Toc50556764"/>
      <w:bookmarkStart w:id="10461" w:name="_Toc50558373"/>
      <w:bookmarkStart w:id="10462" w:name="_Toc50633877"/>
      <w:bookmarkStart w:id="10463" w:name="_Toc50634171"/>
      <w:bookmarkStart w:id="10464" w:name="_Toc50634465"/>
      <w:bookmarkStart w:id="10465" w:name="_Toc38880547"/>
      <w:bookmarkStart w:id="10466" w:name="_Toc38882086"/>
      <w:bookmarkStart w:id="10467" w:name="_Toc38882364"/>
      <w:bookmarkStart w:id="10468" w:name="_Toc38882620"/>
      <w:bookmarkStart w:id="10469" w:name="_Toc38882875"/>
      <w:bookmarkStart w:id="10470" w:name="_Toc38908798"/>
      <w:bookmarkStart w:id="10471" w:name="_Toc39166949"/>
      <w:bookmarkStart w:id="10472" w:name="_Toc50556765"/>
      <w:bookmarkStart w:id="10473" w:name="_Toc50558374"/>
      <w:bookmarkStart w:id="10474" w:name="_Toc50633878"/>
      <w:bookmarkStart w:id="10475" w:name="_Toc50634172"/>
      <w:bookmarkStart w:id="10476" w:name="_Toc50634466"/>
      <w:bookmarkStart w:id="10477" w:name="_Toc38880548"/>
      <w:bookmarkStart w:id="10478" w:name="_Toc38882087"/>
      <w:bookmarkStart w:id="10479" w:name="_Toc38882365"/>
      <w:bookmarkStart w:id="10480" w:name="_Toc38882621"/>
      <w:bookmarkStart w:id="10481" w:name="_Toc38882876"/>
      <w:bookmarkStart w:id="10482" w:name="_Toc38908799"/>
      <w:bookmarkStart w:id="10483" w:name="_Toc39166950"/>
      <w:bookmarkStart w:id="10484" w:name="_Toc50556766"/>
      <w:bookmarkStart w:id="10485" w:name="_Toc50558375"/>
      <w:bookmarkStart w:id="10486" w:name="_Toc50633879"/>
      <w:bookmarkStart w:id="10487" w:name="_Toc50634173"/>
      <w:bookmarkStart w:id="10488" w:name="_Toc50634467"/>
      <w:bookmarkStart w:id="10489" w:name="_Toc349042817"/>
      <w:bookmarkStart w:id="10490" w:name="_Toc62570210"/>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r>
        <w:t>Parsing Occurrences with Non-Normal Representation</w:t>
      </w:r>
      <w:bookmarkEnd w:id="10489"/>
      <w:bookmarkEnd w:id="10490"/>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77F8F76C"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If a required occurrence is not added to the </w:t>
      </w:r>
      <w:r w:rsidR="00933F0E">
        <w:t>Infoset</w:t>
      </w:r>
      <w:r>
        <w:t xml:space="preserve">, it may be a </w:t>
      </w:r>
      <w:r w:rsidR="00B31DA3">
        <w:t>Processing Error</w:t>
      </w:r>
      <w:r>
        <w:t xml:space="preserve">, dependent on dfdl:occursCountKind as described in </w:t>
      </w:r>
      <w:r w:rsidR="003E209F">
        <w:t>Section</w:t>
      </w:r>
      <w:r>
        <w:t xml:space="preserve"> 16.1.</w:t>
      </w:r>
    </w:p>
    <w:p w14:paraId="6576E88C" w14:textId="3D8736C8" w:rsidR="000E1214" w:rsidRDefault="00A87198">
      <w:r>
        <w:t xml:space="preserve">Occurrences with absent representation are not added to the </w:t>
      </w:r>
      <w:r w:rsidR="00933F0E">
        <w:t>Infoset</w:t>
      </w:r>
      <w:r>
        <w:t xml:space="preserve">. For a required occurrence it may be a </w:t>
      </w:r>
      <w:r w:rsidR="00B31DA3">
        <w:t>Processing Error</w:t>
      </w:r>
      <w:r>
        <w:t xml:space="preserve">, dependent on dfdl:occursCountKind as described in </w:t>
      </w:r>
      <w:r w:rsidR="003E209F">
        <w:t>Section</w:t>
      </w:r>
      <w:r>
        <w:t xml:space="preserve"> 16.1.</w:t>
      </w:r>
    </w:p>
    <w:p w14:paraId="1DC442C4" w14:textId="77777777" w:rsidR="000E1214" w:rsidRDefault="00A87198" w:rsidP="00B31DA3">
      <w:pPr>
        <w:pStyle w:val="Heading2"/>
      </w:pPr>
      <w:bookmarkStart w:id="10491" w:name="_Toc62570211"/>
      <w:r>
        <w:t>Sparse Arrays</w:t>
      </w:r>
      <w:bookmarkEnd w:id="10491"/>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6B6FF00D"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produce nil values in the </w:t>
      </w:r>
      <w:r w:rsidR="00933F0E">
        <w:rPr>
          <w:rFonts w:cs="Arial"/>
        </w:rPr>
        <w:t>Infoset</w:t>
      </w:r>
      <w:r>
        <w:rPr>
          <w:rFonts w:cs="Arial"/>
        </w:rPr>
        <w:t xml:space="preserve">, so the absolute positions of all occurrences are preserved. </w:t>
      </w:r>
    </w:p>
    <w:p w14:paraId="3865CA1A" w14:textId="33873356" w:rsidR="000E1214" w:rsidRDefault="00A87198">
      <w:r>
        <w:rPr>
          <w:rFonts w:cs="Arial"/>
        </w:rPr>
        <w:t xml:space="preserve">If the indices of the occurrences are not significant, then the array should be modelled using an element with XSD nillable 'false'. Optional occurrences with empty representation </w:t>
      </w:r>
      <w:r w:rsidR="00AE2C08">
        <w:rPr>
          <w:rFonts w:cs="Arial"/>
        </w:rPr>
        <w:t xml:space="preserve">do </w:t>
      </w:r>
      <w:r>
        <w:rPr>
          <w:rFonts w:cs="Arial"/>
        </w:rPr>
        <w:t xml:space="preserve">not create items in the </w:t>
      </w:r>
      <w:r w:rsidR="00933F0E">
        <w:rPr>
          <w:rFonts w:cs="Arial"/>
        </w:rPr>
        <w:t>Infoset</w:t>
      </w:r>
      <w:r>
        <w:rPr>
          <w:rFonts w:cs="Arial"/>
        </w:rPr>
        <w:t>, so the absolute position</w:t>
      </w:r>
      <w:r w:rsidR="002F631B">
        <w:rPr>
          <w:rFonts w:cs="Arial"/>
        </w:rPr>
        <w:t>s</w:t>
      </w:r>
      <w:r>
        <w:rPr>
          <w:rFonts w:cs="Arial"/>
        </w:rPr>
        <w:t xml:space="preserve"> of any optional occurrences with normal representation </w:t>
      </w:r>
      <w:r w:rsidR="002F631B">
        <w:rPr>
          <w:rFonts w:cs="Arial"/>
        </w:rPr>
        <w:t xml:space="preserve">are </w:t>
      </w:r>
      <w:r>
        <w:rPr>
          <w:rFonts w:cs="Arial"/>
        </w:rPr>
        <w:t xml:space="preserve">not preserved. Optional occurrences with empty representation are therefore skipped. </w:t>
      </w:r>
    </w:p>
    <w:p w14:paraId="34072149" w14:textId="77777777" w:rsidR="000E1214" w:rsidRDefault="00A87198" w:rsidP="00B31DA3">
      <w:pPr>
        <w:pStyle w:val="Heading1"/>
      </w:pPr>
      <w:bookmarkStart w:id="10492" w:name="_Calculated_Value_Properties"/>
      <w:bookmarkStart w:id="10493" w:name="_Toc130873643"/>
      <w:bookmarkStart w:id="10494" w:name="_Toc140549615"/>
      <w:bookmarkStart w:id="10495" w:name="_Toc177399126"/>
      <w:bookmarkStart w:id="10496" w:name="_Toc175057413"/>
      <w:bookmarkStart w:id="10497" w:name="_Toc199516356"/>
      <w:bookmarkStart w:id="10498" w:name="_Toc194984019"/>
      <w:bookmarkStart w:id="10499" w:name="_Toc243112861"/>
      <w:bookmarkStart w:id="10500" w:name="_Ref255463851"/>
      <w:bookmarkStart w:id="10501" w:name="_Ref255463857"/>
      <w:bookmarkStart w:id="10502" w:name="_Ref255476304"/>
      <w:bookmarkStart w:id="10503" w:name="_Toc349042818"/>
      <w:bookmarkStart w:id="10504" w:name="_Ref39164455"/>
      <w:bookmarkStart w:id="10505" w:name="_Ref53076571"/>
      <w:bookmarkStart w:id="10506" w:name="_Toc62570212"/>
      <w:bookmarkEnd w:id="10492"/>
      <w:r>
        <w:t>Calculated Value Properties</w:t>
      </w:r>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1590EA79" w:rsidR="000E1214" w:rsidRDefault="00A87198">
      <w:r>
        <w:t>When a DFDL Schema is used to both parse and unparse data, then a calculated element on parsing normally impl</w:t>
      </w:r>
      <w:r w:rsidR="00AE2C08">
        <w:t>ies</w:t>
      </w:r>
      <w:r>
        <w:t xml:space="preserve">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65829129" w:rsidR="000E1214" w:rsidRDefault="00A87198">
      <w:pPr>
        <w:pStyle w:val="Caption"/>
      </w:pPr>
      <w:r>
        <w:t xml:space="preserve">Table </w:t>
      </w:r>
      <w:r w:rsidR="00FF3CA9">
        <w:fldChar w:fldCharType="begin"/>
      </w:r>
      <w:r w:rsidR="00FF3CA9">
        <w:instrText xml:space="preserve"> SEQ</w:instrText>
      </w:r>
      <w:r w:rsidR="00FF3CA9">
        <w:instrText xml:space="preserve"> Table \* ARABIC </w:instrText>
      </w:r>
      <w:r w:rsidR="00FF3CA9">
        <w:fldChar w:fldCharType="separate"/>
      </w:r>
      <w:r w:rsidR="00487D12">
        <w:rPr>
          <w:noProof/>
        </w:rPr>
        <w:t>53</w:t>
      </w:r>
      <w:r w:rsidR="00FF3CA9">
        <w:rPr>
          <w:noProof/>
        </w:rPr>
        <w:fldChar w:fldCharType="end"/>
      </w:r>
      <w:r>
        <w:t xml:space="preserve"> Calculated Value Properties</w:t>
      </w:r>
    </w:p>
    <w:p w14:paraId="29A111AB" w14:textId="77777777" w:rsidR="000E1214" w:rsidRDefault="00A87198" w:rsidP="00B31DA3">
      <w:pPr>
        <w:pStyle w:val="Heading2"/>
      </w:pPr>
      <w:bookmarkStart w:id="10507" w:name="_Toc199516357"/>
      <w:bookmarkStart w:id="10508" w:name="_Toc243112862"/>
      <w:bookmarkStart w:id="10509" w:name="_Toc349042819"/>
      <w:bookmarkStart w:id="10510" w:name="_Toc62570213"/>
      <w:r>
        <w:t>Example: 2d Nested Array</w:t>
      </w:r>
      <w:bookmarkEnd w:id="10507"/>
      <w:bookmarkEnd w:id="10508"/>
      <w:bookmarkEnd w:id="10509"/>
      <w:bookmarkEnd w:id="10510"/>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09C37726" w:rsidR="000E1214" w:rsidRDefault="00A87198">
      <w:r>
        <w:t xml:space="preserve">In the example abovethere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B31DA3">
      <w:pPr>
        <w:pStyle w:val="Heading2"/>
      </w:pPr>
      <w:bookmarkStart w:id="10511" w:name="_Toc322911716"/>
      <w:bookmarkStart w:id="10512" w:name="_Toc322912255"/>
      <w:bookmarkStart w:id="10513" w:name="_Toc329093116"/>
      <w:bookmarkStart w:id="10514" w:name="_Toc332701629"/>
      <w:bookmarkStart w:id="10515" w:name="_Toc332701933"/>
      <w:bookmarkStart w:id="10516" w:name="_Toc332711732"/>
      <w:bookmarkStart w:id="10517" w:name="_Toc332712034"/>
      <w:bookmarkStart w:id="10518" w:name="_Toc332712335"/>
      <w:bookmarkStart w:id="10519" w:name="_Toc332724251"/>
      <w:bookmarkStart w:id="10520" w:name="_Toc332724551"/>
      <w:bookmarkStart w:id="10521" w:name="_Toc341102847"/>
      <w:bookmarkStart w:id="10522" w:name="_Toc347241582"/>
      <w:bookmarkStart w:id="10523" w:name="_Toc347744775"/>
      <w:bookmarkStart w:id="10524" w:name="_Toc348984558"/>
      <w:bookmarkStart w:id="10525" w:name="_Toc348984863"/>
      <w:bookmarkStart w:id="10526" w:name="_Toc349038027"/>
      <w:bookmarkStart w:id="10527" w:name="_Toc349038329"/>
      <w:bookmarkStart w:id="10528" w:name="_Toc349042820"/>
      <w:bookmarkStart w:id="10529" w:name="_Toc349642233"/>
      <w:bookmarkStart w:id="10530" w:name="_Toc351912942"/>
      <w:bookmarkStart w:id="10531" w:name="_Toc351914963"/>
      <w:bookmarkStart w:id="10532" w:name="_Toc351915429"/>
      <w:bookmarkStart w:id="10533" w:name="_Toc361231527"/>
      <w:bookmarkStart w:id="10534" w:name="_Toc361232053"/>
      <w:bookmarkStart w:id="10535" w:name="_Toc362445351"/>
      <w:bookmarkStart w:id="10536" w:name="_Toc363909318"/>
      <w:bookmarkStart w:id="10537" w:name="_Toc364463744"/>
      <w:bookmarkStart w:id="10538" w:name="_Toc366078348"/>
      <w:bookmarkStart w:id="10539" w:name="_Toc366078963"/>
      <w:bookmarkStart w:id="10540" w:name="_Toc366079948"/>
      <w:bookmarkStart w:id="10541" w:name="_Toc366080560"/>
      <w:bookmarkStart w:id="10542" w:name="_Toc366081169"/>
      <w:bookmarkStart w:id="10543" w:name="_Toc366505509"/>
      <w:bookmarkStart w:id="10544" w:name="_Toc366508878"/>
      <w:bookmarkStart w:id="10545" w:name="_Toc366513379"/>
      <w:bookmarkStart w:id="10546" w:name="_Toc366574568"/>
      <w:bookmarkStart w:id="10547" w:name="_Toc366578361"/>
      <w:bookmarkStart w:id="10548" w:name="_Toc366578955"/>
      <w:bookmarkStart w:id="10549" w:name="_Toc366579547"/>
      <w:bookmarkStart w:id="10550" w:name="_Toc366580138"/>
      <w:bookmarkStart w:id="10551" w:name="_Toc366580730"/>
      <w:bookmarkStart w:id="10552" w:name="_Toc366581321"/>
      <w:bookmarkStart w:id="10553" w:name="_Toc366581913"/>
      <w:bookmarkStart w:id="10554" w:name="_Toc199516358"/>
      <w:bookmarkStart w:id="10555" w:name="_Toc243112863"/>
      <w:bookmarkStart w:id="10556" w:name="_Toc349042821"/>
      <w:bookmarkStart w:id="10557" w:name="_Toc62570214"/>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r>
        <w:t>Example: Three-Byte Date</w:t>
      </w:r>
      <w:bookmarkEnd w:id="10554"/>
      <w:bookmarkEnd w:id="10555"/>
      <w:bookmarkEnd w:id="10556"/>
      <w:bookmarkEnd w:id="10557"/>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6CB34BDD" w:rsidR="000E1214" w:rsidRDefault="00A87198">
      <w:r>
        <w:t>Finally,</w:t>
      </w:r>
      <w:r w:rsidR="00E656B1">
        <w:t xml:space="preserve">one </w:t>
      </w:r>
      <w:r>
        <w:t>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0558" w:name="_Toc322911718"/>
      <w:bookmarkStart w:id="10559" w:name="_Toc322912257"/>
      <w:bookmarkStart w:id="10560" w:name="_Toc329093118"/>
      <w:bookmarkStart w:id="10561" w:name="_Toc332701631"/>
      <w:bookmarkStart w:id="10562" w:name="_Toc332701935"/>
      <w:bookmarkStart w:id="10563" w:name="_Toc332711734"/>
      <w:bookmarkStart w:id="10564" w:name="_Toc332712036"/>
      <w:bookmarkStart w:id="10565" w:name="_Toc332712337"/>
      <w:bookmarkStart w:id="10566" w:name="_Toc332724253"/>
      <w:bookmarkStart w:id="10567" w:name="_Toc332724553"/>
      <w:bookmarkStart w:id="10568" w:name="_Toc341102849"/>
      <w:bookmarkStart w:id="10569" w:name="_Toc347241584"/>
      <w:bookmarkStart w:id="10570" w:name="_Toc347744777"/>
      <w:bookmarkStart w:id="10571" w:name="_Toc348984560"/>
      <w:bookmarkStart w:id="10572" w:name="_Toc348984865"/>
      <w:bookmarkStart w:id="10573" w:name="_Toc349038029"/>
      <w:bookmarkStart w:id="10574" w:name="_Toc349038331"/>
      <w:bookmarkStart w:id="10575" w:name="_Toc349042822"/>
      <w:bookmarkStart w:id="10576" w:name="_Toc349642235"/>
      <w:bookmarkStart w:id="10577" w:name="_Toc351912944"/>
      <w:bookmarkStart w:id="10578" w:name="_Toc351914965"/>
      <w:bookmarkStart w:id="10579" w:name="_Toc351915431"/>
      <w:bookmarkStart w:id="10580" w:name="_Toc361231529"/>
      <w:bookmarkStart w:id="10581" w:name="_Toc361232055"/>
      <w:bookmarkStart w:id="10582" w:name="_Toc362445353"/>
      <w:bookmarkStart w:id="10583" w:name="_Toc363909320"/>
      <w:bookmarkStart w:id="10584" w:name="_Toc364463746"/>
      <w:bookmarkStart w:id="10585" w:name="_Toc366078350"/>
      <w:bookmarkStart w:id="10586" w:name="_Toc366078965"/>
      <w:bookmarkStart w:id="10587" w:name="_Toc366079950"/>
      <w:bookmarkStart w:id="10588" w:name="_Toc366080562"/>
      <w:bookmarkStart w:id="10589" w:name="_Toc366081171"/>
      <w:bookmarkStart w:id="10590" w:name="_Toc366505511"/>
      <w:bookmarkStart w:id="10591" w:name="_Toc366508880"/>
      <w:bookmarkStart w:id="10592" w:name="_Toc366513381"/>
      <w:bookmarkStart w:id="10593" w:name="_Toc366574570"/>
      <w:bookmarkStart w:id="10594" w:name="_Toc366578363"/>
      <w:bookmarkStart w:id="10595" w:name="_Toc366578957"/>
      <w:bookmarkStart w:id="10596" w:name="_Toc366579549"/>
      <w:bookmarkStart w:id="10597" w:name="_Toc366580140"/>
      <w:bookmarkStart w:id="10598" w:name="_Toc366580732"/>
      <w:bookmarkStart w:id="10599" w:name="_Toc366581323"/>
      <w:bookmarkStart w:id="10600" w:name="_Toc366581915"/>
      <w:bookmarkStart w:id="10601" w:name="_Toc322911719"/>
      <w:bookmarkStart w:id="10602" w:name="_Toc322912258"/>
      <w:bookmarkStart w:id="10603" w:name="_Toc329093119"/>
      <w:bookmarkStart w:id="10604" w:name="_Toc332701632"/>
      <w:bookmarkStart w:id="10605" w:name="_Toc332701936"/>
      <w:bookmarkStart w:id="10606" w:name="_Toc332711735"/>
      <w:bookmarkStart w:id="10607" w:name="_Toc332712037"/>
      <w:bookmarkStart w:id="10608" w:name="_Toc332712338"/>
      <w:bookmarkStart w:id="10609" w:name="_Toc332724254"/>
      <w:bookmarkStart w:id="10610" w:name="_Toc332724554"/>
      <w:bookmarkStart w:id="10611" w:name="_Toc341102850"/>
      <w:bookmarkStart w:id="10612" w:name="_Toc347241585"/>
      <w:bookmarkStart w:id="10613" w:name="_Toc347744778"/>
      <w:bookmarkStart w:id="10614" w:name="_Toc348984561"/>
      <w:bookmarkStart w:id="10615" w:name="_Toc348984866"/>
      <w:bookmarkStart w:id="10616" w:name="_Toc349038030"/>
      <w:bookmarkStart w:id="10617" w:name="_Toc349038332"/>
      <w:bookmarkStart w:id="10618" w:name="_Toc349042823"/>
      <w:bookmarkStart w:id="10619" w:name="_Toc349642236"/>
      <w:bookmarkStart w:id="10620" w:name="_Toc351912945"/>
      <w:bookmarkStart w:id="10621" w:name="_Toc351914966"/>
      <w:bookmarkStart w:id="10622" w:name="_Toc351915432"/>
      <w:bookmarkStart w:id="10623" w:name="_Toc361231530"/>
      <w:bookmarkStart w:id="10624" w:name="_Toc361232056"/>
      <w:bookmarkStart w:id="10625" w:name="_Toc362445354"/>
      <w:bookmarkStart w:id="10626" w:name="_Toc363909321"/>
      <w:bookmarkStart w:id="10627" w:name="_Toc364463747"/>
      <w:bookmarkStart w:id="10628" w:name="_Toc366078351"/>
      <w:bookmarkStart w:id="10629" w:name="_Toc366078966"/>
      <w:bookmarkStart w:id="10630" w:name="_Toc366079951"/>
      <w:bookmarkStart w:id="10631" w:name="_Toc366080563"/>
      <w:bookmarkStart w:id="10632" w:name="_Toc366081172"/>
      <w:bookmarkStart w:id="10633" w:name="_Toc366505512"/>
      <w:bookmarkStart w:id="10634" w:name="_Toc366508881"/>
      <w:bookmarkStart w:id="10635" w:name="_Toc366513382"/>
      <w:bookmarkStart w:id="10636" w:name="_Toc366574571"/>
      <w:bookmarkStart w:id="10637" w:name="_Toc366578364"/>
      <w:bookmarkStart w:id="10638" w:name="_Toc366578958"/>
      <w:bookmarkStart w:id="10639" w:name="_Toc366579550"/>
      <w:bookmarkStart w:id="10640" w:name="_Toc366580141"/>
      <w:bookmarkStart w:id="10641" w:name="_Toc366580733"/>
      <w:bookmarkStart w:id="10642" w:name="_Toc366581324"/>
      <w:bookmarkStart w:id="10643" w:name="_Toc366581916"/>
      <w:bookmarkStart w:id="10644" w:name="_Toc234993996"/>
      <w:bookmarkStart w:id="10645" w:name="_Toc234994000"/>
      <w:bookmarkStart w:id="10646" w:name="_Toc184192066"/>
      <w:bookmarkStart w:id="10647" w:name="_Toc184210610"/>
      <w:bookmarkStart w:id="10648" w:name="_Toc184192068"/>
      <w:bookmarkStart w:id="10649" w:name="_Toc184210612"/>
      <w:bookmarkStart w:id="10650" w:name="_Toc184192078"/>
      <w:bookmarkStart w:id="10651" w:name="_Toc184210622"/>
      <w:bookmarkStart w:id="10652" w:name="_Toc184192081"/>
      <w:bookmarkStart w:id="10653" w:name="_Toc184210625"/>
      <w:bookmarkStart w:id="10654" w:name="_Toc184192089"/>
      <w:bookmarkStart w:id="10655" w:name="_Toc184210633"/>
      <w:bookmarkStart w:id="10656" w:name="_DFDL_Expression_Language"/>
      <w:bookmarkStart w:id="10657" w:name="_Ref39164965"/>
      <w:bookmarkStart w:id="10658" w:name="_Ref39164981"/>
      <w:bookmarkStart w:id="10659" w:name="_Toc62570215"/>
      <w:bookmarkStart w:id="10660" w:name="_Ref161836873"/>
      <w:bookmarkStart w:id="10661" w:name="_Toc177399137"/>
      <w:bookmarkStart w:id="10662" w:name="_Toc175057424"/>
      <w:bookmarkStart w:id="10663" w:name="_Toc199516365"/>
      <w:bookmarkStart w:id="10664" w:name="_Toc194984026"/>
      <w:bookmarkStart w:id="10665" w:name="_Toc243112869"/>
      <w:bookmarkStart w:id="10666" w:name="_Ref250486450"/>
      <w:bookmarkStart w:id="10667" w:name="_Toc349042824"/>
      <w:bookmarkStart w:id="10668" w:name="_Ref140941751"/>
      <w:bookmarkStart w:id="10669" w:name="_Ref140941755"/>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r>
        <w:t>DFDL Expression Language</w:t>
      </w:r>
      <w:bookmarkEnd w:id="10657"/>
      <w:bookmarkEnd w:id="10658"/>
      <w:bookmarkEnd w:id="10659"/>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12632C">
      <w:pPr>
        <w:numPr>
          <w:ilvl w:val="0"/>
          <w:numId w:val="113"/>
        </w:numPr>
      </w:pPr>
      <w:r>
        <w:t xml:space="preserve">When a DFDL property needs to be set dynamically at parse time from the value of one or more elements of the data. Properties such as </w:t>
      </w:r>
      <w:r w:rsidR="00464833">
        <w:t>dfdl:</w:t>
      </w:r>
      <w:r>
        <w:t xml:space="preserve">initiator, </w:t>
      </w:r>
      <w:r w:rsidR="00464833">
        <w:t>dfdl:</w:t>
      </w:r>
      <w:r>
        <w:t xml:space="preserve">terminator, </w:t>
      </w:r>
      <w:r w:rsidR="00464833">
        <w:t>dfdl:</w:t>
      </w:r>
      <w:r>
        <w:t xml:space="preserve">length, </w:t>
      </w:r>
      <w:r w:rsidR="00464833">
        <w:t>dfdl:</w:t>
      </w:r>
      <w:r>
        <w:t>occursCount</w:t>
      </w:r>
      <w:r w:rsidR="00464833">
        <w:t>,</w:t>
      </w:r>
      <w:r>
        <w:t xml:space="preserve"> and </w:t>
      </w:r>
      <w:r w:rsidR="00464833">
        <w:t>dfdl:</w:t>
      </w:r>
      <w:r>
        <w:t>separator accept an expression.</w:t>
      </w:r>
    </w:p>
    <w:p w14:paraId="6B2554F5" w14:textId="77777777" w:rsidR="00D23462" w:rsidRDefault="00D23462" w:rsidP="0012632C">
      <w:pPr>
        <w:numPr>
          <w:ilvl w:val="0"/>
          <w:numId w:val="113"/>
        </w:numPr>
      </w:pPr>
      <w:r>
        <w:t xml:space="preserve">In a dfdl:assert annotation  </w:t>
      </w:r>
    </w:p>
    <w:p w14:paraId="12391F43" w14:textId="77777777" w:rsidR="00D23462" w:rsidRDefault="00D23462" w:rsidP="0012632C">
      <w:pPr>
        <w:numPr>
          <w:ilvl w:val="0"/>
          <w:numId w:val="113"/>
        </w:numPr>
      </w:pPr>
      <w:r>
        <w:t>In a dfdl:discriminator annotation to resolve uncertainty when parsing</w:t>
      </w:r>
    </w:p>
    <w:p w14:paraId="34710251" w14:textId="77777777" w:rsidR="00D23462" w:rsidRDefault="00D23462" w:rsidP="0012632C">
      <w:pPr>
        <w:numPr>
          <w:ilvl w:val="0"/>
          <w:numId w:val="113"/>
        </w:numPr>
      </w:pPr>
      <w:r>
        <w:t>In a dfdl:inputValueCalc property to derive the value of an element in the logical model that doesn't exist in the physical data.</w:t>
      </w:r>
    </w:p>
    <w:p w14:paraId="6E72A102" w14:textId="77777777" w:rsidR="00D23462" w:rsidRDefault="00D23462" w:rsidP="0012632C">
      <w:pPr>
        <w:numPr>
          <w:ilvl w:val="0"/>
          <w:numId w:val="113"/>
        </w:numPr>
      </w:pPr>
      <w:r>
        <w:t>In a dfdl:outputValueCalc property to compute the value of an element on unparsing.</w:t>
      </w:r>
    </w:p>
    <w:p w14:paraId="3E97C3C9" w14:textId="77777777" w:rsidR="00D23462" w:rsidRDefault="00D23462" w:rsidP="0012632C">
      <w:pPr>
        <w:numPr>
          <w:ilvl w:val="0"/>
          <w:numId w:val="113"/>
        </w:numPr>
      </w:pPr>
      <w:r>
        <w:t>As the value in a dfdl:setVariable annotation or the dfdl:defaultValue in a dfdl:defineVariable or dfdl:newVariableInstance.</w:t>
      </w:r>
    </w:p>
    <w:p w14:paraId="5F3ECBD0" w14:textId="37AA1D65"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074D5F6A"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r w:rsidR="00B31DA3">
        <w:rPr>
          <w:rFonts w:cs="Arial"/>
          <w:lang w:eastAsia="en-GB"/>
        </w:rPr>
        <w:t>Processing Error</w:t>
      </w:r>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357242F7"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 xml:space="preserve">use off-the-shelf XPath 2.0 processors, but </w:t>
      </w:r>
      <w:r w:rsidR="00AE2C08">
        <w:rPr>
          <w:rFonts w:cs="Arial"/>
          <w:lang w:eastAsia="en-GB"/>
        </w:rPr>
        <w:t>must</w:t>
      </w:r>
      <w:r>
        <w:rPr>
          <w:rFonts w:cs="Arial"/>
          <w:lang w:eastAsia="en-GB"/>
        </w:rPr>
        <w:t xml:space="preserve"> pre-process DFDL expressions to ensure that the behaviour matches the DFDL specification:</w:t>
      </w:r>
    </w:p>
    <w:p w14:paraId="58C38C63" w14:textId="77777777" w:rsidR="00D23462" w:rsidRPr="00E112C9" w:rsidRDefault="00D23462" w:rsidP="0012632C">
      <w:pPr>
        <w:pStyle w:val="ListParagraph"/>
        <w:numPr>
          <w:ilvl w:val="0"/>
          <w:numId w:val="185"/>
        </w:numPr>
      </w:pPr>
      <w:r w:rsidRPr="00E112C9">
        <w:t>Ensure that what is returned as the result is not a sequence with length &gt; 1 by appropriate use of fn:exactly-one().</w:t>
      </w:r>
    </w:p>
    <w:p w14:paraId="60EDA49A" w14:textId="77777777" w:rsidR="00D23462" w:rsidRPr="00E112C9" w:rsidRDefault="00D23462" w:rsidP="0012632C">
      <w:pPr>
        <w:pStyle w:val="ListParagraph"/>
        <w:numPr>
          <w:ilvl w:val="0"/>
          <w:numId w:val="185"/>
        </w:numPr>
      </w:pPr>
      <w:r w:rsidRPr="00E112C9">
        <w:t xml:space="preserve">Check for the disallowed use of those XPath 2.0 functions that are not in the DFDL subset </w:t>
      </w:r>
    </w:p>
    <w:p w14:paraId="3A4B516D" w14:textId="14368CBA" w:rsidR="00D23462" w:rsidRDefault="00D23462" w:rsidP="0033562A">
      <w:pPr>
        <w:rPr>
          <w:rFonts w:cs="Arial"/>
          <w:lang w:eastAsia="en-GB"/>
        </w:rPr>
      </w:pPr>
      <w:r>
        <w:t xml:space="preserve">XPath 2.0 specification [XPATH2] defines its functions to be in namespace </w:t>
      </w:r>
      <w:hyperlink r:id="rId24" w:history="1">
        <w:r>
          <w:rPr>
            <w:rStyle w:val="InternetLink"/>
            <w:rFonts w:cs="Arial"/>
          </w:rPr>
          <w:t>http://www.w3.org/2005/xpath-functions</w:t>
        </w:r>
      </w:hyperlink>
      <w:r>
        <w:t>. The DFDL specification assumes namespace prefix “fn:” is bound to this namespace.</w:t>
      </w:r>
    </w:p>
    <w:p w14:paraId="767F99BC" w14:textId="77777777" w:rsidR="00D23462" w:rsidRDefault="00D23462" w:rsidP="00B31DA3">
      <w:pPr>
        <w:pStyle w:val="Heading2"/>
      </w:pPr>
      <w:bookmarkStart w:id="10670" w:name="_Toc174796502"/>
      <w:bookmarkStart w:id="10671" w:name="_Toc199516269"/>
      <w:bookmarkStart w:id="10672" w:name="_Toc194983945"/>
      <w:bookmarkStart w:id="10673" w:name="_Toc243112798"/>
      <w:bookmarkStart w:id="10674" w:name="_Toc349042855"/>
      <w:bookmarkStart w:id="10675" w:name="_Toc62570216"/>
      <w:r>
        <w:t>Expression Language Data Model</w:t>
      </w:r>
      <w:bookmarkEnd w:id="10670"/>
      <w:bookmarkEnd w:id="10671"/>
      <w:bookmarkEnd w:id="10672"/>
      <w:bookmarkEnd w:id="10673"/>
      <w:bookmarkEnd w:id="10674"/>
      <w:bookmarkEnd w:id="10675"/>
    </w:p>
    <w:p w14:paraId="1839CB05" w14:textId="61A40533" w:rsidR="00D23462" w:rsidRDefault="00D23462" w:rsidP="00D23462">
      <w:r>
        <w:t xml:space="preserve">The DFDL expression language operates on the DFDL </w:t>
      </w:r>
      <w:r w:rsidR="00464833">
        <w:t xml:space="preserve">augmented </w:t>
      </w:r>
      <w:r w:rsidR="00933F0E">
        <w:t>Infoset</w:t>
      </w:r>
      <w:r>
        <w:t xml:space="preserve"> with the addition of the hidden elements.</w:t>
      </w:r>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Pr="00E112C9" w:rsidRDefault="00D23462" w:rsidP="0012632C">
      <w:pPr>
        <w:pStyle w:val="ListParagraph"/>
        <w:numPr>
          <w:ilvl w:val="0"/>
          <w:numId w:val="186"/>
        </w:numPr>
      </w:pPr>
      <w:r w:rsidRPr="00E112C9">
        <w:t>An assert or discriminator on a component may reference an element that is a descendent of the component.</w:t>
      </w:r>
    </w:p>
    <w:p w14:paraId="6A62A0C8" w14:textId="77777777" w:rsidR="00D23462" w:rsidRPr="00E112C9" w:rsidRDefault="00D23462" w:rsidP="0012632C">
      <w:pPr>
        <w:pStyle w:val="ListParagraph"/>
        <w:numPr>
          <w:ilvl w:val="0"/>
          <w:numId w:val="186"/>
        </w:numPr>
      </w:pPr>
      <w:r w:rsidRPr="00E112C9">
        <w:t>A dfdl:outputValueCalc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0676" w:name="_Toc322911753"/>
      <w:bookmarkStart w:id="10677" w:name="_Toc322912292"/>
      <w:bookmarkStart w:id="10678" w:name="_Toc329093153"/>
      <w:bookmarkStart w:id="10679" w:name="_Toc332701666"/>
      <w:bookmarkStart w:id="10680" w:name="_Toc332701970"/>
      <w:bookmarkStart w:id="10681" w:name="_Toc332711768"/>
      <w:bookmarkStart w:id="10682" w:name="_Toc332712070"/>
      <w:bookmarkStart w:id="10683" w:name="_Toc332712371"/>
      <w:bookmarkStart w:id="10684" w:name="_Toc332724287"/>
      <w:bookmarkStart w:id="10685" w:name="_Toc332724587"/>
      <w:bookmarkStart w:id="10686" w:name="_Toc341102883"/>
      <w:bookmarkStart w:id="10687" w:name="_Toc347241618"/>
      <w:bookmarkStart w:id="10688" w:name="_Toc347744811"/>
      <w:bookmarkStart w:id="10689" w:name="_Toc348984594"/>
      <w:bookmarkStart w:id="10690" w:name="_Toc348984899"/>
      <w:bookmarkStart w:id="10691" w:name="_Toc349038063"/>
      <w:bookmarkStart w:id="10692" w:name="_Toc349038365"/>
      <w:bookmarkStart w:id="10693" w:name="_Toc349042856"/>
      <w:bookmarkStart w:id="10694" w:name="_Toc349642265"/>
      <w:bookmarkStart w:id="10695" w:name="_Toc351912978"/>
      <w:bookmarkStart w:id="10696" w:name="_Toc351914999"/>
      <w:bookmarkStart w:id="10697" w:name="_Toc351915465"/>
      <w:bookmarkStart w:id="10698" w:name="_Toc361231563"/>
      <w:bookmarkStart w:id="10699" w:name="_Toc361232089"/>
      <w:bookmarkStart w:id="10700" w:name="_Toc362445387"/>
      <w:bookmarkStart w:id="10701" w:name="_Toc363909354"/>
      <w:bookmarkStart w:id="10702" w:name="_Toc364463780"/>
      <w:bookmarkStart w:id="10703" w:name="_Toc366078384"/>
      <w:bookmarkStart w:id="10704" w:name="_Toc366078999"/>
      <w:bookmarkStart w:id="10705" w:name="_Toc366079984"/>
      <w:bookmarkStart w:id="10706" w:name="_Toc366080596"/>
      <w:bookmarkStart w:id="10707" w:name="_Toc366081205"/>
      <w:bookmarkStart w:id="10708" w:name="_Toc366505545"/>
      <w:bookmarkStart w:id="10709" w:name="_Toc366508914"/>
      <w:bookmarkStart w:id="10710" w:name="_Toc366513415"/>
      <w:bookmarkStart w:id="10711" w:name="_Toc366574604"/>
      <w:bookmarkStart w:id="10712" w:name="_Toc366578397"/>
      <w:bookmarkStart w:id="10713" w:name="_Toc366578991"/>
      <w:bookmarkStart w:id="10714" w:name="_Toc366579583"/>
      <w:bookmarkStart w:id="10715" w:name="_Toc366580174"/>
      <w:bookmarkStart w:id="10716" w:name="_Toc366580766"/>
      <w:bookmarkStart w:id="10717" w:name="_Toc366581357"/>
      <w:bookmarkStart w:id="10718" w:name="_Toc366581949"/>
      <w:bookmarkStart w:id="10719" w:name="_Toc243112800"/>
      <w:bookmarkStart w:id="10720" w:name="_Toc349042857"/>
      <w:bookmarkStart w:id="10721" w:name="_Ref38373752"/>
      <w:bookmarkStart w:id="10722" w:name="_Ref38373757"/>
      <w:bookmarkStart w:id="10723" w:name="_Toc62570217"/>
      <w:bookmarkStart w:id="10724" w:name="_Toc199516271"/>
      <w:bookmarkStart w:id="10725" w:name="_Toc194983947"/>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r>
        <w:t>Variables</w:t>
      </w:r>
      <w:bookmarkEnd w:id="10719"/>
      <w:bookmarkEnd w:id="10720"/>
      <w:bookmarkEnd w:id="10721"/>
      <w:bookmarkEnd w:id="10722"/>
      <w:bookmarkEnd w:id="10723"/>
      <w:r>
        <w:t xml:space="preserve"> </w:t>
      </w:r>
      <w:bookmarkEnd w:id="10724"/>
      <w:bookmarkEnd w:id="10725"/>
    </w:p>
    <w:p w14:paraId="24DF6795" w14:textId="0D311BFE"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87D1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12632C">
      <w:pPr>
        <w:numPr>
          <w:ilvl w:val="0"/>
          <w:numId w:val="114"/>
        </w:numPr>
      </w:pPr>
      <w:r>
        <w:t>a counter used to generate locations for new tuples. Initial value is 1.</w:t>
      </w:r>
    </w:p>
    <w:p w14:paraId="4923DFC0" w14:textId="77777777" w:rsidR="00D23462" w:rsidRDefault="00D23462" w:rsidP="0012632C">
      <w:pPr>
        <w:numPr>
          <w:ilvl w:val="0"/>
          <w:numId w:val="114"/>
        </w:numPr>
      </w:pPr>
      <w:r>
        <w:t>an ordered list of locations. Each location contains a tuple of values:</w:t>
      </w:r>
    </w:p>
    <w:p w14:paraId="004BB34D" w14:textId="77777777" w:rsidR="00D23462" w:rsidRDefault="00D23462" w:rsidP="0012632C">
      <w:pPr>
        <w:numPr>
          <w:ilvl w:val="1"/>
          <w:numId w:val="114"/>
        </w:numPr>
      </w:pPr>
      <w:r>
        <w:t>has-been-set flag. This Boolean is originally false. dfdl:setVariable changes this flag to true.</w:t>
      </w:r>
    </w:p>
    <w:p w14:paraId="732A4FAF" w14:textId="77777777" w:rsidR="00D23462" w:rsidRDefault="00D23462" w:rsidP="0012632C">
      <w:pPr>
        <w:numPr>
          <w:ilvl w:val="1"/>
          <w:numId w:val="114"/>
        </w:numPr>
      </w:pPr>
      <w:r>
        <w:t>has-been-referenced flag. This Boolean is originally false. Evaluation of an expression that uses the variable value changes the value to true.</w:t>
      </w:r>
    </w:p>
    <w:p w14:paraId="393FEE0D" w14:textId="77777777" w:rsidR="00D23462" w:rsidRDefault="00D23462" w:rsidP="0012632C">
      <w:pPr>
        <w:numPr>
          <w:ilvl w:val="1"/>
          <w:numId w:val="114"/>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12632C">
      <w:pPr>
        <w:numPr>
          <w:ilvl w:val="1"/>
          <w:numId w:val="114"/>
        </w:numPr>
      </w:pPr>
      <w:r>
        <w:t>typeID. This string is a type identifier taken from the type specified in the dfdl:defineVariable annotation.</w:t>
      </w:r>
    </w:p>
    <w:p w14:paraId="5B224F6E" w14:textId="7B7FC3EF" w:rsidR="00D23462" w:rsidRDefault="00D23462" w:rsidP="0012632C">
      <w:pPr>
        <w:numPr>
          <w:ilvl w:val="1"/>
          <w:numId w:val="114"/>
        </w:numPr>
      </w:pPr>
      <w:r>
        <w:t xml:space="preserve">value. This is a typed value, or the distinguished value "unknown". The type of the value </w:t>
      </w:r>
      <w:r w:rsidR="008E7C14">
        <w:t xml:space="preserve">MUST </w:t>
      </w:r>
      <w:r>
        <w:t xml:space="preserve">correspond to the typeID. The value is optionally specified in dfdl:defineVariable or dfdl:newVariableInstance annotations in which case </w:t>
      </w:r>
      <w:r w:rsidR="00E656B1">
        <w:t>it is referred to</w:t>
      </w:r>
      <w:r>
        <w:t xml:space="preserve">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996DD5">
      <w:pPr>
        <w:pStyle w:val="Heading3"/>
        <w:rPr>
          <w:rFonts w:eastAsia="Times New Roman"/>
        </w:rPr>
      </w:pPr>
      <w:bookmarkStart w:id="10726" w:name="_Toc322911755"/>
      <w:bookmarkStart w:id="10727" w:name="_Toc322912294"/>
      <w:bookmarkStart w:id="10728" w:name="_Toc329093155"/>
      <w:bookmarkStart w:id="10729" w:name="_Toc332701668"/>
      <w:bookmarkStart w:id="10730" w:name="_Toc332701972"/>
      <w:bookmarkStart w:id="10731" w:name="_Toc332711770"/>
      <w:bookmarkStart w:id="10732" w:name="_Toc332712072"/>
      <w:bookmarkStart w:id="10733" w:name="_Toc332712373"/>
      <w:bookmarkStart w:id="10734" w:name="_Toc332724289"/>
      <w:bookmarkStart w:id="10735" w:name="_Toc332724589"/>
      <w:bookmarkStart w:id="10736" w:name="_Toc341102885"/>
      <w:bookmarkStart w:id="10737" w:name="_Toc347241620"/>
      <w:bookmarkStart w:id="10738" w:name="_Toc347744813"/>
      <w:bookmarkStart w:id="10739" w:name="_Toc348984596"/>
      <w:bookmarkStart w:id="10740" w:name="_Toc348984901"/>
      <w:bookmarkStart w:id="10741" w:name="_Toc349038065"/>
      <w:bookmarkStart w:id="10742" w:name="_Toc349038367"/>
      <w:bookmarkStart w:id="10743" w:name="_Toc349042858"/>
      <w:bookmarkStart w:id="10744" w:name="_Toc351912980"/>
      <w:bookmarkStart w:id="10745" w:name="_Toc351915001"/>
      <w:bookmarkStart w:id="10746" w:name="_Toc351915467"/>
      <w:bookmarkStart w:id="10747" w:name="_Toc361231565"/>
      <w:bookmarkStart w:id="10748" w:name="_Toc361232091"/>
      <w:bookmarkStart w:id="10749" w:name="_Toc362445389"/>
      <w:bookmarkStart w:id="10750" w:name="_Toc363909356"/>
      <w:bookmarkStart w:id="10751" w:name="_Toc364463782"/>
      <w:bookmarkStart w:id="10752" w:name="_Toc366078386"/>
      <w:bookmarkStart w:id="10753" w:name="_Toc366079001"/>
      <w:bookmarkStart w:id="10754" w:name="_Toc366079986"/>
      <w:bookmarkStart w:id="10755" w:name="_Toc366080598"/>
      <w:bookmarkStart w:id="10756" w:name="_Toc366081207"/>
      <w:bookmarkStart w:id="10757" w:name="_Toc366505547"/>
      <w:bookmarkStart w:id="10758" w:name="_Toc366508916"/>
      <w:bookmarkStart w:id="10759" w:name="_Toc366513417"/>
      <w:bookmarkStart w:id="10760" w:name="_Toc366574606"/>
      <w:bookmarkStart w:id="10761" w:name="_Toc366578399"/>
      <w:bookmarkStart w:id="10762" w:name="_Toc366578993"/>
      <w:bookmarkStart w:id="10763" w:name="_Toc366579585"/>
      <w:bookmarkStart w:id="10764" w:name="_Toc366580176"/>
      <w:bookmarkStart w:id="10765" w:name="_Toc366580768"/>
      <w:bookmarkStart w:id="10766" w:name="_Toc366581359"/>
      <w:bookmarkStart w:id="10767" w:name="_Toc366581951"/>
      <w:bookmarkStart w:id="10768" w:name="_Toc349042859"/>
      <w:bookmarkStart w:id="10769" w:name="_Toc62570218"/>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r>
        <w:rPr>
          <w:rFonts w:eastAsia="Times New Roman"/>
        </w:rPr>
        <w:t>Rewinding of Variable Memory State</w:t>
      </w:r>
      <w:bookmarkEnd w:id="10768"/>
      <w:bookmarkEnd w:id="10769"/>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03393928" w:rsidR="00D23462" w:rsidRDefault="00D23462" w:rsidP="00D23462">
      <w:r>
        <w:t xml:space="preserve">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t>
      </w:r>
      <w:r w:rsidR="00AE2C08">
        <w:t xml:space="preserve">is </w:t>
      </w:r>
      <w:r>
        <w:t>then visible.</w:t>
      </w:r>
    </w:p>
    <w:p w14:paraId="33228960" w14:textId="77777777" w:rsidR="00D23462" w:rsidRDefault="00D23462" w:rsidP="00996DD5">
      <w:pPr>
        <w:pStyle w:val="Heading3"/>
        <w:rPr>
          <w:rFonts w:eastAsia="Times New Roman"/>
        </w:rPr>
      </w:pPr>
      <w:bookmarkStart w:id="10770" w:name="_Toc322911757"/>
      <w:bookmarkStart w:id="10771" w:name="_Toc322912296"/>
      <w:bookmarkStart w:id="10772" w:name="_Toc329093157"/>
      <w:bookmarkStart w:id="10773" w:name="_Toc332701670"/>
      <w:bookmarkStart w:id="10774" w:name="_Toc332701974"/>
      <w:bookmarkStart w:id="10775" w:name="_Toc332711772"/>
      <w:bookmarkStart w:id="10776" w:name="_Toc332712074"/>
      <w:bookmarkStart w:id="10777" w:name="_Toc332712375"/>
      <w:bookmarkStart w:id="10778" w:name="_Toc332724291"/>
      <w:bookmarkStart w:id="10779" w:name="_Toc332724591"/>
      <w:bookmarkStart w:id="10780" w:name="_Toc341102887"/>
      <w:bookmarkStart w:id="10781" w:name="_Toc347241622"/>
      <w:bookmarkStart w:id="10782" w:name="_Toc347744815"/>
      <w:bookmarkStart w:id="10783" w:name="_Toc348984598"/>
      <w:bookmarkStart w:id="10784" w:name="_Toc348984903"/>
      <w:bookmarkStart w:id="10785" w:name="_Toc349038067"/>
      <w:bookmarkStart w:id="10786" w:name="_Toc349038369"/>
      <w:bookmarkStart w:id="10787" w:name="_Toc349042860"/>
      <w:bookmarkStart w:id="10788" w:name="_Toc351912982"/>
      <w:bookmarkStart w:id="10789" w:name="_Toc351915003"/>
      <w:bookmarkStart w:id="10790" w:name="_Toc351915469"/>
      <w:bookmarkStart w:id="10791" w:name="_Toc361231567"/>
      <w:bookmarkStart w:id="10792" w:name="_Toc361232093"/>
      <w:bookmarkStart w:id="10793" w:name="_Toc362445391"/>
      <w:bookmarkStart w:id="10794" w:name="_Toc363909358"/>
      <w:bookmarkStart w:id="10795" w:name="_Toc364463784"/>
      <w:bookmarkStart w:id="10796" w:name="_Toc366078388"/>
      <w:bookmarkStart w:id="10797" w:name="_Toc366079003"/>
      <w:bookmarkStart w:id="10798" w:name="_Toc366079988"/>
      <w:bookmarkStart w:id="10799" w:name="_Toc366080600"/>
      <w:bookmarkStart w:id="10800" w:name="_Toc366081209"/>
      <w:bookmarkStart w:id="10801" w:name="_Toc366505549"/>
      <w:bookmarkStart w:id="10802" w:name="_Toc366508918"/>
      <w:bookmarkStart w:id="10803" w:name="_Toc366513419"/>
      <w:bookmarkStart w:id="10804" w:name="_Toc366574608"/>
      <w:bookmarkStart w:id="10805" w:name="_Toc366578401"/>
      <w:bookmarkStart w:id="10806" w:name="_Toc366578995"/>
      <w:bookmarkStart w:id="10807" w:name="_Toc366579587"/>
      <w:bookmarkStart w:id="10808" w:name="_Toc366580178"/>
      <w:bookmarkStart w:id="10809" w:name="_Toc366580770"/>
      <w:bookmarkStart w:id="10810" w:name="_Toc366581361"/>
      <w:bookmarkStart w:id="10811" w:name="_Toc366581953"/>
      <w:bookmarkStart w:id="10812" w:name="_Toc349042861"/>
      <w:bookmarkStart w:id="10813" w:name="_Toc6257021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r>
        <w:rPr>
          <w:rFonts w:eastAsia="Times New Roman"/>
        </w:rPr>
        <w:t>Variable Memory State Transitions</w:t>
      </w:r>
      <w:bookmarkEnd w:id="10812"/>
      <w:bookmarkEnd w:id="10813"/>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3338A732"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54</w:t>
      </w:r>
      <w:r w:rsidR="00FF3CA9">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12632C">
      <w:pPr>
        <w:numPr>
          <w:ilvl w:val="0"/>
          <w:numId w:val="115"/>
        </w:numPr>
      </w:pPr>
      <w:r>
        <w:t>write once, read many</w:t>
      </w:r>
    </w:p>
    <w:p w14:paraId="7E9E22E7" w14:textId="77777777" w:rsidR="00D23462" w:rsidRDefault="00D23462" w:rsidP="0012632C">
      <w:pPr>
        <w:numPr>
          <w:ilvl w:val="0"/>
          <w:numId w:val="115"/>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0814" w:name="_Toc199516270"/>
      <w:bookmarkStart w:id="10815" w:name="_Toc194983946"/>
      <w:bookmarkStart w:id="10816" w:name="_Toc243112799"/>
      <w:bookmarkStart w:id="10817" w:name="_Toc349042862"/>
      <w:bookmarkStart w:id="10818" w:name="_Toc62570220"/>
      <w:bookmarkStart w:id="10819" w:name="_Toc199516272"/>
      <w:bookmarkStart w:id="10820" w:name="_Toc194983948"/>
      <w:bookmarkStart w:id="10821" w:name="_Toc243112801"/>
      <w:r>
        <w:t>General Syntax</w:t>
      </w:r>
      <w:bookmarkEnd w:id="10814"/>
      <w:bookmarkEnd w:id="10815"/>
      <w:bookmarkEnd w:id="10816"/>
      <w:bookmarkEnd w:id="10817"/>
      <w:bookmarkEnd w:id="10818"/>
    </w:p>
    <w:p w14:paraId="7C875242" w14:textId="77777777" w:rsidR="00D23462" w:rsidRDefault="00D23462" w:rsidP="00D23462">
      <w:r>
        <w:t xml:space="preserve">DFDL expressions follow the XPath 2.0 syntax rules but are always enclosed in curly braces "{" and "}". </w:t>
      </w:r>
    </w:p>
    <w:p w14:paraId="6E6BB3B9" w14:textId="17335621" w:rsidR="00D23462" w:rsidRDefault="00D23462" w:rsidP="00D23462">
      <w:r>
        <w:t>When a property accepts either a DFDL string literal or a DFDL expression, and the value is a string literal starting with a "{" character, then "{{"must be used to escape the "{" character.</w:t>
      </w:r>
      <w:r w:rsidR="002455B3">
        <w:t xml:space="preserve"> Note that no escaping is required on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0822" w:name="_Toc322014601"/>
      <w:bookmarkStart w:id="10823" w:name="_Toc322014783"/>
      <w:bookmarkStart w:id="10824" w:name="_Toc322911760"/>
      <w:bookmarkStart w:id="10825" w:name="_Toc322912299"/>
      <w:bookmarkEnd w:id="10822"/>
      <w:bookmarkEnd w:id="10823"/>
      <w:bookmarkEnd w:id="10824"/>
      <w:bookmarkEnd w:id="10825"/>
    </w:p>
    <w:p w14:paraId="2D5657D1" w14:textId="77777777" w:rsidR="00D23462" w:rsidRDefault="00D23462" w:rsidP="00D23462">
      <w:r>
        <w:t>Additionally:</w:t>
      </w:r>
    </w:p>
    <w:p w14:paraId="6473ABF0" w14:textId="77777777" w:rsidR="00D23462" w:rsidRDefault="00D23462" w:rsidP="0012632C">
      <w:pPr>
        <w:numPr>
          <w:ilvl w:val="0"/>
          <w:numId w:val="11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75C55C11" w:rsidR="00D23462" w:rsidRDefault="00D23462" w:rsidP="0012632C">
      <w:pPr>
        <w:numPr>
          <w:ilvl w:val="0"/>
          <w:numId w:val="11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12632C">
      <w:pPr>
        <w:numPr>
          <w:ilvl w:val="0"/>
          <w:numId w:val="11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12632C">
      <w:pPr>
        <w:numPr>
          <w:ilvl w:val="0"/>
          <w:numId w:val="116"/>
        </w:numPr>
      </w:pPr>
      <w:r>
        <w:t>If the property is not expecting an expression to return a DFDL string literal, the returned value is never treated as a DFDL string literal.</w:t>
      </w:r>
    </w:p>
    <w:p w14:paraId="0D65429E" w14:textId="77777777" w:rsidR="00D23462" w:rsidRDefault="00D23462" w:rsidP="0012632C">
      <w:pPr>
        <w:numPr>
          <w:ilvl w:val="0"/>
          <w:numId w:val="116"/>
        </w:numPr>
      </w:pPr>
      <w:r>
        <w:t>If expecting an expression to return a DFDL string literal, the returned value is always treated as a DFDL string literal.</w:t>
      </w:r>
    </w:p>
    <w:p w14:paraId="00B957F5" w14:textId="77777777" w:rsidR="00D23462" w:rsidRDefault="00D23462" w:rsidP="0012632C">
      <w:pPr>
        <w:numPr>
          <w:ilvl w:val="0"/>
          <w:numId w:val="11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0826" w:name="_Toc349042863"/>
      <w:bookmarkStart w:id="10827" w:name="_Toc62570221"/>
      <w:r>
        <w:t>DFDL E</w:t>
      </w:r>
      <w:bookmarkEnd w:id="10819"/>
      <w:bookmarkEnd w:id="10820"/>
      <w:bookmarkEnd w:id="10821"/>
      <w:r>
        <w:t>xpression Syntax</w:t>
      </w:r>
      <w:bookmarkEnd w:id="10826"/>
      <w:bookmarkEnd w:id="10827"/>
    </w:p>
    <w:p w14:paraId="1FDA2504" w14:textId="2F69FBC0"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6AD97CB3" w:rsidR="00D23462" w:rsidRDefault="00D23462" w:rsidP="00D23462">
      <w:pPr>
        <w:pStyle w:val="Caption"/>
      </w:pPr>
      <w:bookmarkStart w:id="10828" w:name="prod-xpath-Expr"/>
      <w:bookmarkStart w:id="10829" w:name="prod-xpath-ExprSingle"/>
      <w:bookmarkStart w:id="10830" w:name="prod-xpath-ForExpr"/>
      <w:bookmarkStart w:id="10831" w:name="prod-xpath-IfExpr"/>
      <w:bookmarkStart w:id="10832" w:name="prod-xpath-OrExpr"/>
      <w:bookmarkStart w:id="10833" w:name="prod-xpath-AndExpr"/>
      <w:bookmarkStart w:id="10834" w:name="prod-xpath-ComparisonExpr"/>
      <w:bookmarkStart w:id="10835" w:name="prod-xpath-RangeExpr"/>
      <w:bookmarkStart w:id="10836" w:name="prod-xpath-AdditiveExpr"/>
      <w:bookmarkStart w:id="10837" w:name="prod-xpath-MultiplicativeExpr"/>
      <w:bookmarkStart w:id="10838" w:name="prod-xpath-UnionExpr"/>
      <w:bookmarkStart w:id="10839" w:name="prod-xpath-IntersectExceptExpr"/>
      <w:bookmarkStart w:id="10840" w:name="prod-xpath-InstanceofExpr"/>
      <w:bookmarkStart w:id="10841" w:name="prod-xpath-TreatExpr"/>
      <w:bookmarkStart w:id="10842" w:name="prod-xpath-CastableExpr"/>
      <w:bookmarkStart w:id="10843" w:name="prod-xpath-CastExpr"/>
      <w:bookmarkStart w:id="10844" w:name="prod-xpath-UnaryExpr"/>
      <w:bookmarkStart w:id="10845" w:name="prod-xpath-ValueExpr"/>
      <w:bookmarkStart w:id="10846" w:name="prod-xpath-GeneralComp"/>
      <w:bookmarkStart w:id="10847" w:name="prod-xpath-ValueComp"/>
      <w:bookmarkStart w:id="10848" w:name="prod-xpath-NodeComp"/>
      <w:bookmarkStart w:id="10849" w:name="prod-xpath-PathExpr"/>
      <w:bookmarkStart w:id="10850" w:name="prod-xpath-RelativePathExpr"/>
      <w:bookmarkStart w:id="10851" w:name="prod-xpath-StepExpr"/>
      <w:bookmarkStart w:id="10852" w:name="prod-xpath-AxisStep"/>
      <w:bookmarkStart w:id="10853" w:name="prod-xpath-ForwardStep"/>
      <w:bookmarkStart w:id="10854" w:name="prod-xpath-ForwardAxis"/>
      <w:bookmarkStart w:id="10855" w:name="prod-xpath-AbbrevForwardStep"/>
      <w:bookmarkStart w:id="10856" w:name="prod-xpath-ReverseStep"/>
      <w:bookmarkStart w:id="10857" w:name="prod-xpath-ReverseAxis"/>
      <w:bookmarkStart w:id="10858" w:name="prod-xpath-AbbrevReverseStep"/>
      <w:bookmarkStart w:id="10859" w:name="prod-xpath-NodeTest"/>
      <w:bookmarkStart w:id="10860" w:name="prod-xpath-NameTest"/>
      <w:bookmarkStart w:id="10861" w:name="prod-xpath-Wildcard"/>
      <w:bookmarkStart w:id="10862" w:name="prod-xpath-FilterExpr"/>
      <w:bookmarkStart w:id="10863" w:name="prod-xpath-PredicateList"/>
      <w:bookmarkStart w:id="10864" w:name="prod-xpath-Predicate"/>
      <w:bookmarkStart w:id="10865" w:name="prod-xpath-PrimaryExpr"/>
      <w:bookmarkStart w:id="10866" w:name="prod-xpath-Literal"/>
      <w:bookmarkStart w:id="10867" w:name="prod-xpath-NumericLiteral"/>
      <w:bookmarkStart w:id="10868" w:name="prod-xpath-VarRef"/>
      <w:bookmarkStart w:id="10869" w:name="prod-xpath-VarName"/>
      <w:bookmarkStart w:id="10870" w:name="prod-xpath-ParenthesizedExpr"/>
      <w:bookmarkStart w:id="10871" w:name="prod-xpath-ContextItemExpr"/>
      <w:bookmarkStart w:id="10872" w:name="prod-xpath-FunctionCall"/>
      <w:bookmarkStart w:id="10873" w:name="prod-xpath-SingleType"/>
      <w:bookmarkStart w:id="10874" w:name="prod-xpath-SequenceType"/>
      <w:bookmarkStart w:id="10875" w:name="prod-xpath-OccurrenceIndicator"/>
      <w:bookmarkStart w:id="10876" w:name="prod-xpath-ItemType"/>
      <w:bookmarkStart w:id="10877" w:name="prod-xpath-AtomicType"/>
      <w:bookmarkStart w:id="10878" w:name="prod-xpath-KindTest"/>
      <w:bookmarkStart w:id="10879" w:name="prod-xpath-AnyKindTest"/>
      <w:bookmarkStart w:id="10880" w:name="prod-xpath-DocumentTest"/>
      <w:bookmarkStart w:id="10881" w:name="prod-xpath-TextTest"/>
      <w:bookmarkStart w:id="10882" w:name="prod-xpath-CommentTest"/>
      <w:bookmarkStart w:id="10883" w:name="prod-xpath-PITest"/>
      <w:bookmarkStart w:id="10884" w:name="prod-xpath-AttributeTest"/>
      <w:bookmarkStart w:id="10885" w:name="prod-xpath-AttribNameOrWildcard"/>
      <w:bookmarkStart w:id="10886" w:name="prod-xpath-SchemaAttributeTest"/>
      <w:bookmarkStart w:id="10887" w:name="prod-xpath-AttributeDeclaration"/>
      <w:bookmarkStart w:id="10888" w:name="prod-xpath-ElementTest"/>
      <w:bookmarkStart w:id="10889" w:name="prod-xpath-ElementNameOrWildcard"/>
      <w:bookmarkStart w:id="10890" w:name="prod-xpath-SchemaElementTest"/>
      <w:bookmarkStart w:id="10891" w:name="prod-xpath-ElementDeclaration"/>
      <w:bookmarkStart w:id="10892" w:name="prod-xpath-AttributeName"/>
      <w:bookmarkStart w:id="10893" w:name="prod-xpath-ElementName"/>
      <w:bookmarkStart w:id="10894" w:name="prod-xpath-TypeName"/>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r>
        <w:t xml:space="preserve">Table </w:t>
      </w:r>
      <w:r w:rsidR="00FF3CA9">
        <w:fldChar w:fldCharType="begin"/>
      </w:r>
      <w:r w:rsidR="00FF3CA9">
        <w:instrText xml:space="preserve"> SEQ Table \* ARABIC </w:instrText>
      </w:r>
      <w:r w:rsidR="00FF3CA9">
        <w:fldChar w:fldCharType="separate"/>
      </w:r>
      <w:r w:rsidR="00487D12">
        <w:rPr>
          <w:noProof/>
        </w:rPr>
        <w:t>55</w:t>
      </w:r>
      <w:r w:rsidR="00FF3CA9">
        <w:rPr>
          <w:noProof/>
        </w:rPr>
        <w:fldChar w:fldCharType="end"/>
      </w:r>
      <w:r>
        <w:t xml:space="preserve"> DFDL Expression Language</w:t>
      </w:r>
      <w:bookmarkStart w:id="10895" w:name="_Toc199516273"/>
      <w:bookmarkStart w:id="10896" w:name="_Toc194983949"/>
      <w:bookmarkStart w:id="10897" w:name="_Toc243112802"/>
    </w:p>
    <w:p w14:paraId="4011ADC1" w14:textId="77777777" w:rsidR="00D23462" w:rsidRDefault="00D23462" w:rsidP="00D23462">
      <w:r>
        <w:t>Notes</w:t>
      </w:r>
      <w:bookmarkEnd w:id="10895"/>
      <w:bookmarkEnd w:id="10896"/>
      <w:bookmarkEnd w:id="10897"/>
      <w:r>
        <w:t>:</w:t>
      </w:r>
    </w:p>
    <w:p w14:paraId="01438E9F" w14:textId="77777777" w:rsidR="00D23462" w:rsidRDefault="00D23462" w:rsidP="0012632C">
      <w:pPr>
        <w:numPr>
          <w:ilvl w:val="0"/>
          <w:numId w:val="11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12632C">
      <w:pPr>
        <w:numPr>
          <w:ilvl w:val="0"/>
          <w:numId w:val="11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12632C">
      <w:pPr>
        <w:numPr>
          <w:ilvl w:val="0"/>
          <w:numId w:val="117"/>
        </w:numPr>
      </w:pPr>
      <w:r>
        <w:t>Predicates are only used to index arrays and so must be integer expressions otherwise a Schema Definition Error occurs</w:t>
      </w:r>
    </w:p>
    <w:p w14:paraId="54CDB5AA" w14:textId="77777777" w:rsidR="00D23462" w:rsidRDefault="00D23462" w:rsidP="0012632C">
      <w:pPr>
        <w:numPr>
          <w:ilvl w:val="0"/>
          <w:numId w:val="117"/>
        </w:numPr>
      </w:pPr>
      <w:r>
        <w:t>A subset of the XPath 2.0 operators is supported</w:t>
      </w:r>
    </w:p>
    <w:p w14:paraId="72BF159B" w14:textId="41596ADE" w:rsidR="00D23462" w:rsidRDefault="00D23462" w:rsidP="0012632C">
      <w:pPr>
        <w:pStyle w:val="ListParagraph"/>
        <w:numPr>
          <w:ilvl w:val="0"/>
          <w:numId w:val="117"/>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87D12">
        <w:t>[</w:t>
      </w:r>
      <w:r w:rsidR="00487D12">
        <w:rPr>
          <w:lang w:eastAsia="en-GB"/>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091A4E55" w14:textId="130E478A" w:rsidR="00217E89" w:rsidRPr="005B1650" w:rsidRDefault="00FC56AB" w:rsidP="005B1650">
      <w:pPr>
        <w:pStyle w:val="ListParagraph"/>
        <w:numPr>
          <w:ilvl w:val="0"/>
          <w:numId w:val="117"/>
        </w:numPr>
      </w:pPr>
      <w:ins w:id="10898" w:author="Beckerle, Mike" w:date="2023-05-19T15:37:00Z">
        <w:r w:rsidRPr="005B1650">
          <w:t xml:space="preserve">The </w:t>
        </w:r>
        <w:del w:id="10899" w:author="Mike Beckerle" w:date="2023-06-13T12:29:00Z">
          <w:r w:rsidRPr="00E17A7B" w:rsidDel="00E17A7B">
            <w:rPr>
              <w:i/>
              <w:iCs/>
            </w:rPr>
            <w:delText>expression</w:delText>
          </w:r>
        </w:del>
      </w:ins>
      <w:ins w:id="10900" w:author="Mike Beckerle" w:date="2023-06-13T12:29:00Z">
        <w:r w:rsidR="00E17A7B" w:rsidRPr="00E17A7B">
          <w:rPr>
            <w:i/>
            <w:iCs/>
          </w:rPr>
          <w:t>FilterExpr</w:t>
        </w:r>
      </w:ins>
      <w:ins w:id="10901" w:author="Beckerle, Mike" w:date="2023-05-19T15:37:00Z">
        <w:r w:rsidRPr="005B1650">
          <w:t xml:space="preserve"> ".[1]" is the same as "."</w:t>
        </w:r>
      </w:ins>
      <w:ins w:id="10902" w:author="Mike Beckerle" w:date="2023-06-13T12:29:00Z">
        <w:r w:rsidR="00E17A7B">
          <w:t>. The</w:t>
        </w:r>
      </w:ins>
      <w:ins w:id="10903" w:author="Beckerle, Mike" w:date="2023-05-19T15:37:00Z">
        <w:del w:id="10904" w:author="Mike Beckerle" w:date="2023-06-13T12:29:00Z">
          <w:r w:rsidRPr="005B1650" w:rsidDel="00E17A7B">
            <w:delText xml:space="preserve"> and the</w:delText>
          </w:r>
        </w:del>
        <w:r w:rsidRPr="005B1650">
          <w:t xml:space="preserve"> </w:t>
        </w:r>
        <w:del w:id="10905" w:author="Mike Beckerle" w:date="2023-06-13T12:29:00Z">
          <w:r w:rsidRPr="00E17A7B" w:rsidDel="00E17A7B">
            <w:rPr>
              <w:i/>
              <w:iCs/>
            </w:rPr>
            <w:delText>expression</w:delText>
          </w:r>
        </w:del>
      </w:ins>
      <w:ins w:id="10906" w:author="Mike Beckerle" w:date="2023-06-13T12:29:00Z">
        <w:r w:rsidR="00E17A7B" w:rsidRPr="00E17A7B">
          <w:rPr>
            <w:i/>
            <w:iCs/>
          </w:rPr>
          <w:t>FilterExpr</w:t>
        </w:r>
      </w:ins>
      <w:ins w:id="10907" w:author="Beckerle, Mike" w:date="2023-05-19T15:37:00Z">
        <w:r w:rsidRPr="005B1650">
          <w:t xml:space="preserve"> ".[n]" where n is not equal to 1 returns an empty node sequence.</w:t>
        </w:r>
      </w:ins>
    </w:p>
    <w:p w14:paraId="27ACD18C" w14:textId="77777777" w:rsidR="00D23462" w:rsidRDefault="00D23462" w:rsidP="00B31DA3">
      <w:pPr>
        <w:pStyle w:val="Heading2"/>
      </w:pPr>
      <w:bookmarkStart w:id="10908" w:name="_Toc322911762"/>
      <w:bookmarkStart w:id="10909" w:name="_Toc322912301"/>
      <w:bookmarkStart w:id="10910" w:name="_Toc329093161"/>
      <w:bookmarkStart w:id="10911" w:name="_Toc332701674"/>
      <w:bookmarkStart w:id="10912" w:name="_Toc332701978"/>
      <w:bookmarkStart w:id="10913" w:name="_Toc332711776"/>
      <w:bookmarkStart w:id="10914" w:name="_Toc332712078"/>
      <w:bookmarkStart w:id="10915" w:name="_Toc332712379"/>
      <w:bookmarkStart w:id="10916" w:name="_Toc332724295"/>
      <w:bookmarkStart w:id="10917" w:name="_Toc332724595"/>
      <w:bookmarkStart w:id="10918" w:name="_Toc341102891"/>
      <w:bookmarkStart w:id="10919" w:name="_Toc347241626"/>
      <w:bookmarkStart w:id="10920" w:name="_Toc347744819"/>
      <w:bookmarkStart w:id="10921" w:name="_Toc348984602"/>
      <w:bookmarkStart w:id="10922" w:name="_Toc348984907"/>
      <w:bookmarkStart w:id="10923" w:name="_Toc349038071"/>
      <w:bookmarkStart w:id="10924" w:name="_Toc349038373"/>
      <w:bookmarkStart w:id="10925" w:name="_Toc349042864"/>
      <w:bookmarkStart w:id="10926" w:name="_Toc349642272"/>
      <w:bookmarkStart w:id="10927" w:name="_Toc351912986"/>
      <w:bookmarkStart w:id="10928" w:name="_Toc351915007"/>
      <w:bookmarkStart w:id="10929" w:name="_Toc351915473"/>
      <w:bookmarkStart w:id="10930" w:name="_Toc361231571"/>
      <w:bookmarkStart w:id="10931" w:name="_Toc361232097"/>
      <w:bookmarkStart w:id="10932" w:name="_Toc362445395"/>
      <w:bookmarkStart w:id="10933" w:name="_Toc363909362"/>
      <w:bookmarkStart w:id="10934" w:name="_Toc364463788"/>
      <w:bookmarkStart w:id="10935" w:name="_Toc366078392"/>
      <w:bookmarkStart w:id="10936" w:name="_Toc366079007"/>
      <w:bookmarkStart w:id="10937" w:name="_Toc366079992"/>
      <w:bookmarkStart w:id="10938" w:name="_Toc366080604"/>
      <w:bookmarkStart w:id="10939" w:name="_Toc366081213"/>
      <w:bookmarkStart w:id="10940" w:name="_Toc366505553"/>
      <w:bookmarkStart w:id="10941" w:name="_Toc366508922"/>
      <w:bookmarkStart w:id="10942" w:name="_Toc366513423"/>
      <w:bookmarkStart w:id="10943" w:name="_Toc366574612"/>
      <w:bookmarkStart w:id="10944" w:name="_Toc366578405"/>
      <w:bookmarkStart w:id="10945" w:name="_Toc366578999"/>
      <w:bookmarkStart w:id="10946" w:name="_Toc366579591"/>
      <w:bookmarkStart w:id="10947" w:name="_Toc366580182"/>
      <w:bookmarkStart w:id="10948" w:name="_Toc366580774"/>
      <w:bookmarkStart w:id="10949" w:name="_Toc366581365"/>
      <w:bookmarkStart w:id="10950" w:name="_Toc366581957"/>
      <w:bookmarkStart w:id="10951" w:name="_Toc322911763"/>
      <w:bookmarkStart w:id="10952" w:name="_Toc322912302"/>
      <w:bookmarkStart w:id="10953" w:name="_Toc329093162"/>
      <w:bookmarkStart w:id="10954" w:name="_Toc332701675"/>
      <w:bookmarkStart w:id="10955" w:name="_Toc332701979"/>
      <w:bookmarkStart w:id="10956" w:name="_Toc332711777"/>
      <w:bookmarkStart w:id="10957" w:name="_Toc332712079"/>
      <w:bookmarkStart w:id="10958" w:name="_Toc332712380"/>
      <w:bookmarkStart w:id="10959" w:name="_Toc332724296"/>
      <w:bookmarkStart w:id="10960" w:name="_Toc332724596"/>
      <w:bookmarkStart w:id="10961" w:name="_Toc341102892"/>
      <w:bookmarkStart w:id="10962" w:name="_Toc347241627"/>
      <w:bookmarkStart w:id="10963" w:name="_Toc347744820"/>
      <w:bookmarkStart w:id="10964" w:name="_Toc348984603"/>
      <w:bookmarkStart w:id="10965" w:name="_Toc348984908"/>
      <w:bookmarkStart w:id="10966" w:name="_Toc349038072"/>
      <w:bookmarkStart w:id="10967" w:name="_Toc349038374"/>
      <w:bookmarkStart w:id="10968" w:name="_Toc349042865"/>
      <w:bookmarkStart w:id="10969" w:name="_Toc349642273"/>
      <w:bookmarkStart w:id="10970" w:name="_Toc351912987"/>
      <w:bookmarkStart w:id="10971" w:name="_Toc351915008"/>
      <w:bookmarkStart w:id="10972" w:name="_Toc351915474"/>
      <w:bookmarkStart w:id="10973" w:name="_Toc361231572"/>
      <w:bookmarkStart w:id="10974" w:name="_Toc361232098"/>
      <w:bookmarkStart w:id="10975" w:name="_Toc362445396"/>
      <w:bookmarkStart w:id="10976" w:name="_Toc363909363"/>
      <w:bookmarkStart w:id="10977" w:name="_Toc364463789"/>
      <w:bookmarkStart w:id="10978" w:name="_Toc366078393"/>
      <w:bookmarkStart w:id="10979" w:name="_Toc366079008"/>
      <w:bookmarkStart w:id="10980" w:name="_Toc366079993"/>
      <w:bookmarkStart w:id="10981" w:name="_Toc366080605"/>
      <w:bookmarkStart w:id="10982" w:name="_Toc366081214"/>
      <w:bookmarkStart w:id="10983" w:name="_Toc366505554"/>
      <w:bookmarkStart w:id="10984" w:name="_Toc366508923"/>
      <w:bookmarkStart w:id="10985" w:name="_Toc366513424"/>
      <w:bookmarkStart w:id="10986" w:name="_Toc366574613"/>
      <w:bookmarkStart w:id="10987" w:name="_Toc366578406"/>
      <w:bookmarkStart w:id="10988" w:name="_Toc366579000"/>
      <w:bookmarkStart w:id="10989" w:name="_Toc366579592"/>
      <w:bookmarkStart w:id="10990" w:name="_Toc366580183"/>
      <w:bookmarkStart w:id="10991" w:name="_Toc366580775"/>
      <w:bookmarkStart w:id="10992" w:name="_Toc366581366"/>
      <w:bookmarkStart w:id="10993" w:name="_Toc366581958"/>
      <w:bookmarkStart w:id="10994" w:name="_Toc199516274"/>
      <w:bookmarkStart w:id="10995" w:name="_Toc194983950"/>
      <w:bookmarkStart w:id="10996" w:name="_Toc243112803"/>
      <w:bookmarkStart w:id="10997" w:name="_Toc349042866"/>
      <w:bookmarkStart w:id="10998" w:name="_Toc62570222"/>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r>
        <w:t>Constructors, Functions and Operators</w:t>
      </w:r>
      <w:bookmarkEnd w:id="10994"/>
      <w:bookmarkEnd w:id="10995"/>
      <w:bookmarkEnd w:id="10996"/>
      <w:bookmarkEnd w:id="10997"/>
      <w:bookmarkEnd w:id="10998"/>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996DD5">
      <w:pPr>
        <w:pStyle w:val="Heading3"/>
        <w:rPr>
          <w:rFonts w:eastAsia="Times New Roman"/>
        </w:rPr>
      </w:pPr>
      <w:bookmarkStart w:id="10999" w:name="_Toc322911765"/>
      <w:bookmarkStart w:id="11000" w:name="_Toc322912304"/>
      <w:bookmarkStart w:id="11001" w:name="_Toc329093164"/>
      <w:bookmarkStart w:id="11002" w:name="_Toc332701677"/>
      <w:bookmarkStart w:id="11003" w:name="_Toc332701981"/>
      <w:bookmarkStart w:id="11004" w:name="_Toc332711779"/>
      <w:bookmarkStart w:id="11005" w:name="_Toc332712081"/>
      <w:bookmarkStart w:id="11006" w:name="_Toc332712382"/>
      <w:bookmarkStart w:id="11007" w:name="_Toc332724298"/>
      <w:bookmarkStart w:id="11008" w:name="_Toc332724598"/>
      <w:bookmarkStart w:id="11009" w:name="_Toc341102894"/>
      <w:bookmarkStart w:id="11010" w:name="_Toc347241630"/>
      <w:bookmarkStart w:id="11011" w:name="_Toc347744822"/>
      <w:bookmarkStart w:id="11012" w:name="_Toc348984605"/>
      <w:bookmarkStart w:id="11013" w:name="_Toc348984910"/>
      <w:bookmarkStart w:id="11014" w:name="_Toc349038074"/>
      <w:bookmarkStart w:id="11015" w:name="_Toc349038376"/>
      <w:bookmarkStart w:id="11016" w:name="_Toc349042867"/>
      <w:bookmarkStart w:id="11017" w:name="_Toc351912989"/>
      <w:bookmarkStart w:id="11018" w:name="_Toc351915010"/>
      <w:bookmarkStart w:id="11019" w:name="_Toc351915476"/>
      <w:bookmarkStart w:id="11020" w:name="_Toc361231574"/>
      <w:bookmarkStart w:id="11021" w:name="_Toc361232100"/>
      <w:bookmarkStart w:id="11022" w:name="_Toc362445398"/>
      <w:bookmarkStart w:id="11023" w:name="_Toc363909365"/>
      <w:bookmarkStart w:id="11024" w:name="_Toc364463791"/>
      <w:bookmarkStart w:id="11025" w:name="_Toc366078395"/>
      <w:bookmarkStart w:id="11026" w:name="_Toc366079010"/>
      <w:bookmarkStart w:id="11027" w:name="_Toc366079995"/>
      <w:bookmarkStart w:id="11028" w:name="_Toc366080607"/>
      <w:bookmarkStart w:id="11029" w:name="_Toc366081216"/>
      <w:bookmarkStart w:id="11030" w:name="_Toc366505556"/>
      <w:bookmarkStart w:id="11031" w:name="_Toc366508925"/>
      <w:bookmarkStart w:id="11032" w:name="_Toc366513426"/>
      <w:bookmarkStart w:id="11033" w:name="_Toc366574615"/>
      <w:bookmarkStart w:id="11034" w:name="_Toc366578408"/>
      <w:bookmarkStart w:id="11035" w:name="_Toc366579002"/>
      <w:bookmarkStart w:id="11036" w:name="_Toc366579594"/>
      <w:bookmarkStart w:id="11037" w:name="_Toc366580185"/>
      <w:bookmarkStart w:id="11038" w:name="_Toc366580777"/>
      <w:bookmarkStart w:id="11039" w:name="_Toc366581368"/>
      <w:bookmarkStart w:id="11040" w:name="_Toc366581960"/>
      <w:bookmarkStart w:id="11041" w:name="_Toc199516275"/>
      <w:bookmarkStart w:id="11042" w:name="_Toc194983951"/>
      <w:bookmarkStart w:id="11043" w:name="_Toc243112804"/>
      <w:bookmarkStart w:id="11044" w:name="_Toc349042868"/>
      <w:bookmarkStart w:id="11045" w:name="_Toc62570223"/>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r>
        <w:rPr>
          <w:rFonts w:eastAsia="Times New Roman"/>
        </w:rPr>
        <w:t>Constructor Functions for XML Schema Built-in Types</w:t>
      </w:r>
      <w:bookmarkEnd w:id="11041"/>
      <w:bookmarkEnd w:id="11042"/>
      <w:bookmarkEnd w:id="11043"/>
      <w:bookmarkEnd w:id="11044"/>
      <w:bookmarkEnd w:id="11045"/>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06158018" w:rsidR="00D23462" w:rsidRDefault="00D23462" w:rsidP="00D23462">
      <w:r>
        <w:t xml:space="preserve">However, many statically type-correct values </w:t>
      </w:r>
      <w:r w:rsidR="00AE2C08">
        <w:t xml:space="preserve">are </w:t>
      </w:r>
      <w:r>
        <w:t xml:space="preserve">still not convertible to the result type. It is a </w:t>
      </w:r>
      <w:r w:rsidR="00B31DA3">
        <w:t>Processing Error</w:t>
      </w:r>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24A56E5D"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w:t>
            </w:r>
            <w:ins w:id="11046" w:author="Beckerle, Mike" w:date="2023-05-19T15:41:00Z">
              <w:r w:rsidR="008C7B27">
                <w:rPr>
                  <w:lang w:eastAsia="ja-JP" w:bidi="he-IL"/>
                </w:rPr>
                <w:t>1 as xs:date, $arg2</w:t>
              </w:r>
            </w:ins>
            <w:r>
              <w:rPr>
                <w:lang w:eastAsia="ja-JP" w:bidi="he-IL"/>
              </w:rPr>
              <w:t> as xs:</w:t>
            </w:r>
            <w:ins w:id="11047" w:author="Beckerle, Mike" w:date="2023-05-19T15:41:00Z">
              <w:r w:rsidR="008C7B27">
                <w:rPr>
                  <w:lang w:eastAsia="ja-JP" w:bidi="he-IL"/>
                </w:rPr>
                <w:t>time</w:t>
              </w:r>
            </w:ins>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0AFC1F2B"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56</w:t>
      </w:r>
      <w:r w:rsidR="00FF3CA9">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2A0E5033" w:rsidR="00D23462" w:rsidRDefault="00D23462" w:rsidP="00D23462">
      <w:pPr>
        <w:pStyle w:val="Caption"/>
      </w:pPr>
      <w:bookmarkStart w:id="11048" w:name="_Toc322911767"/>
      <w:bookmarkStart w:id="11049" w:name="_Toc322912306"/>
      <w:bookmarkStart w:id="11050" w:name="_Toc329093166"/>
      <w:bookmarkStart w:id="11051" w:name="_Toc332701679"/>
      <w:bookmarkStart w:id="11052" w:name="_Toc332701983"/>
      <w:bookmarkStart w:id="11053" w:name="_Toc332711781"/>
      <w:bookmarkStart w:id="11054" w:name="_Toc332712083"/>
      <w:bookmarkStart w:id="11055" w:name="_Toc332712384"/>
      <w:bookmarkStart w:id="11056" w:name="_Toc332724300"/>
      <w:bookmarkStart w:id="11057" w:name="_Toc332724600"/>
      <w:bookmarkStart w:id="11058" w:name="_Toc341102896"/>
      <w:bookmarkStart w:id="11059" w:name="_Toc347241632"/>
      <w:bookmarkStart w:id="11060" w:name="_Toc347744824"/>
      <w:bookmarkStart w:id="11061" w:name="_Toc348984607"/>
      <w:bookmarkStart w:id="11062" w:name="_Toc348984912"/>
      <w:bookmarkStart w:id="11063" w:name="_Toc349038076"/>
      <w:bookmarkStart w:id="11064" w:name="_Toc349038378"/>
      <w:bookmarkStart w:id="11065" w:name="_Toc349042869"/>
      <w:bookmarkStart w:id="11066" w:name="_Toc351912991"/>
      <w:bookmarkStart w:id="11067" w:name="_Toc351915012"/>
      <w:bookmarkStart w:id="11068" w:name="_Toc351915478"/>
      <w:bookmarkStart w:id="11069" w:name="_Toc361231576"/>
      <w:bookmarkStart w:id="11070" w:name="_Toc361232102"/>
      <w:bookmarkStart w:id="11071" w:name="_Toc362445400"/>
      <w:bookmarkStart w:id="11072" w:name="_Toc363909367"/>
      <w:bookmarkStart w:id="11073" w:name="_Toc364463793"/>
      <w:bookmarkStart w:id="11074" w:name="_Toc366078397"/>
      <w:bookmarkStart w:id="11075" w:name="_Toc366079012"/>
      <w:bookmarkStart w:id="11076" w:name="_Toc366079997"/>
      <w:bookmarkStart w:id="11077" w:name="_Toc366080609"/>
      <w:bookmarkStart w:id="11078" w:name="_Toc366081218"/>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r>
        <w:t xml:space="preserve">Table </w:t>
      </w:r>
      <w:r w:rsidR="00FF3CA9">
        <w:fldChar w:fldCharType="begin"/>
      </w:r>
      <w:r w:rsidR="00FF3CA9">
        <w:instrText xml:space="preserve"> SEQ Table \* ARABIC </w:instrText>
      </w:r>
      <w:r w:rsidR="00FF3CA9">
        <w:fldChar w:fldCharType="separate"/>
      </w:r>
      <w:r w:rsidR="00487D12">
        <w:rPr>
          <w:noProof/>
        </w:rPr>
        <w:t>57</w:t>
      </w:r>
      <w:r w:rsidR="00FF3CA9">
        <w:rPr>
          <w:noProof/>
        </w:rPr>
        <w:fldChar w:fldCharType="end"/>
      </w:r>
      <w:r>
        <w:t xml:space="preserve"> Special Constructor for xs:dateTime</w:t>
      </w:r>
    </w:p>
    <w:p w14:paraId="676D6A68" w14:textId="77777777" w:rsidR="00D23462" w:rsidRDefault="00D23462" w:rsidP="00996DD5">
      <w:pPr>
        <w:pStyle w:val="Heading3"/>
        <w:rPr>
          <w:rFonts w:eastAsia="Times New Roman"/>
        </w:rPr>
      </w:pPr>
      <w:bookmarkStart w:id="11079" w:name="_Toc366505558"/>
      <w:bookmarkStart w:id="11080" w:name="_Toc366508927"/>
      <w:bookmarkStart w:id="11081" w:name="_Toc366513428"/>
      <w:bookmarkStart w:id="11082" w:name="_Toc366574617"/>
      <w:bookmarkStart w:id="11083" w:name="_Toc366578410"/>
      <w:bookmarkStart w:id="11084" w:name="_Toc366579004"/>
      <w:bookmarkStart w:id="11085" w:name="_Toc366579596"/>
      <w:bookmarkStart w:id="11086" w:name="_Toc366580187"/>
      <w:bookmarkStart w:id="11087" w:name="_Toc366580779"/>
      <w:bookmarkStart w:id="11088" w:name="_Toc366581370"/>
      <w:bookmarkStart w:id="11089" w:name="_Toc366581962"/>
      <w:bookmarkStart w:id="11090" w:name="_Toc322911768"/>
      <w:bookmarkStart w:id="11091" w:name="_Toc322912307"/>
      <w:bookmarkStart w:id="11092" w:name="_Toc329093167"/>
      <w:bookmarkStart w:id="11093" w:name="_Toc332701680"/>
      <w:bookmarkStart w:id="11094" w:name="_Toc332701984"/>
      <w:bookmarkStart w:id="11095" w:name="_Toc332711782"/>
      <w:bookmarkStart w:id="11096" w:name="_Toc332712084"/>
      <w:bookmarkStart w:id="11097" w:name="_Toc332712385"/>
      <w:bookmarkStart w:id="11098" w:name="_Toc332724301"/>
      <w:bookmarkStart w:id="11099" w:name="_Toc332724601"/>
      <w:bookmarkStart w:id="11100" w:name="_Toc341102897"/>
      <w:bookmarkStart w:id="11101" w:name="_Toc347241633"/>
      <w:bookmarkStart w:id="11102" w:name="_Toc347744825"/>
      <w:bookmarkStart w:id="11103" w:name="_Toc348984608"/>
      <w:bookmarkStart w:id="11104" w:name="_Toc348984913"/>
      <w:bookmarkStart w:id="11105" w:name="_Toc349038077"/>
      <w:bookmarkStart w:id="11106" w:name="_Toc349038379"/>
      <w:bookmarkStart w:id="11107" w:name="_Toc349042870"/>
      <w:bookmarkStart w:id="11108" w:name="_Toc351912992"/>
      <w:bookmarkStart w:id="11109" w:name="_Toc351915013"/>
      <w:bookmarkStart w:id="11110" w:name="_Toc351915479"/>
      <w:bookmarkStart w:id="11111" w:name="_Toc361231577"/>
      <w:bookmarkStart w:id="11112" w:name="_Toc361232103"/>
      <w:bookmarkStart w:id="11113" w:name="_Toc362445401"/>
      <w:bookmarkStart w:id="11114" w:name="_Toc363909368"/>
      <w:bookmarkStart w:id="11115" w:name="_Toc364463794"/>
      <w:bookmarkStart w:id="11116" w:name="_Toc366078398"/>
      <w:bookmarkStart w:id="11117" w:name="_Toc366079013"/>
      <w:bookmarkStart w:id="11118" w:name="_Toc366079998"/>
      <w:bookmarkStart w:id="11119" w:name="_Toc366080610"/>
      <w:bookmarkStart w:id="11120" w:name="_Toc366081219"/>
      <w:bookmarkStart w:id="11121" w:name="_Toc366505559"/>
      <w:bookmarkStart w:id="11122" w:name="_Toc366508928"/>
      <w:bookmarkStart w:id="11123" w:name="_Toc366513429"/>
      <w:bookmarkStart w:id="11124" w:name="_Toc366574618"/>
      <w:bookmarkStart w:id="11125" w:name="_Toc366578411"/>
      <w:bookmarkStart w:id="11126" w:name="_Toc366579005"/>
      <w:bookmarkStart w:id="11127" w:name="_Toc366579597"/>
      <w:bookmarkStart w:id="11128" w:name="_Toc366580188"/>
      <w:bookmarkStart w:id="11129" w:name="_Toc366580780"/>
      <w:bookmarkStart w:id="11130" w:name="_Toc366581371"/>
      <w:bookmarkStart w:id="11131" w:name="_Toc366581963"/>
      <w:bookmarkStart w:id="11132" w:name="_Toc322911769"/>
      <w:bookmarkStart w:id="11133" w:name="_Toc322912308"/>
      <w:bookmarkStart w:id="11134" w:name="_Toc329093168"/>
      <w:bookmarkStart w:id="11135" w:name="_Toc332701681"/>
      <w:bookmarkStart w:id="11136" w:name="_Toc332701985"/>
      <w:bookmarkStart w:id="11137" w:name="_Toc332711783"/>
      <w:bookmarkStart w:id="11138" w:name="_Toc332712085"/>
      <w:bookmarkStart w:id="11139" w:name="_Toc332712386"/>
      <w:bookmarkStart w:id="11140" w:name="_Toc332724302"/>
      <w:bookmarkStart w:id="11141" w:name="_Toc332724602"/>
      <w:bookmarkStart w:id="11142" w:name="_Toc341102898"/>
      <w:bookmarkStart w:id="11143" w:name="_Toc347241634"/>
      <w:bookmarkStart w:id="11144" w:name="_Toc347744826"/>
      <w:bookmarkStart w:id="11145" w:name="_Toc348984609"/>
      <w:bookmarkStart w:id="11146" w:name="_Toc348984914"/>
      <w:bookmarkStart w:id="11147" w:name="_Toc349038078"/>
      <w:bookmarkStart w:id="11148" w:name="_Toc349038380"/>
      <w:bookmarkStart w:id="11149" w:name="_Toc349042871"/>
      <w:bookmarkStart w:id="11150" w:name="_Toc351912993"/>
      <w:bookmarkStart w:id="11151" w:name="_Toc351915014"/>
      <w:bookmarkStart w:id="11152" w:name="_Toc351915480"/>
      <w:bookmarkStart w:id="11153" w:name="_Toc361231578"/>
      <w:bookmarkStart w:id="11154" w:name="_Toc361232104"/>
      <w:bookmarkStart w:id="11155" w:name="_Toc362445402"/>
      <w:bookmarkStart w:id="11156" w:name="_Toc363909369"/>
      <w:bookmarkStart w:id="11157" w:name="_Toc364463795"/>
      <w:bookmarkStart w:id="11158" w:name="_Toc366078399"/>
      <w:bookmarkStart w:id="11159" w:name="_Toc366079014"/>
      <w:bookmarkStart w:id="11160" w:name="_Toc366079999"/>
      <w:bookmarkStart w:id="11161" w:name="_Toc366080611"/>
      <w:bookmarkStart w:id="11162" w:name="_Toc366081220"/>
      <w:bookmarkStart w:id="11163" w:name="_Toc366505560"/>
      <w:bookmarkStart w:id="11164" w:name="_Toc366508929"/>
      <w:bookmarkStart w:id="11165" w:name="_Toc366513430"/>
      <w:bookmarkStart w:id="11166" w:name="_Toc366574619"/>
      <w:bookmarkStart w:id="11167" w:name="_Toc366578412"/>
      <w:bookmarkStart w:id="11168" w:name="_Toc366579006"/>
      <w:bookmarkStart w:id="11169" w:name="_Toc366579598"/>
      <w:bookmarkStart w:id="11170" w:name="_Toc366580189"/>
      <w:bookmarkStart w:id="11171" w:name="_Toc366580781"/>
      <w:bookmarkStart w:id="11172" w:name="_Toc366581372"/>
      <w:bookmarkStart w:id="11173" w:name="_Toc366581964"/>
      <w:bookmarkStart w:id="11174" w:name="_Toc322911770"/>
      <w:bookmarkStart w:id="11175" w:name="_Toc322912309"/>
      <w:bookmarkStart w:id="11176" w:name="_Toc329093169"/>
      <w:bookmarkStart w:id="11177" w:name="_Toc332701682"/>
      <w:bookmarkStart w:id="11178" w:name="_Toc332701986"/>
      <w:bookmarkStart w:id="11179" w:name="_Toc332711784"/>
      <w:bookmarkStart w:id="11180" w:name="_Toc332712086"/>
      <w:bookmarkStart w:id="11181" w:name="_Toc332712387"/>
      <w:bookmarkStart w:id="11182" w:name="_Toc332724303"/>
      <w:bookmarkStart w:id="11183" w:name="_Toc332724603"/>
      <w:bookmarkStart w:id="11184" w:name="_Toc341102899"/>
      <w:bookmarkStart w:id="11185" w:name="_Toc347241635"/>
      <w:bookmarkStart w:id="11186" w:name="_Toc347744827"/>
      <w:bookmarkStart w:id="11187" w:name="_Toc348984610"/>
      <w:bookmarkStart w:id="11188" w:name="_Toc348984915"/>
      <w:bookmarkStart w:id="11189" w:name="_Toc349038079"/>
      <w:bookmarkStart w:id="11190" w:name="_Toc349038381"/>
      <w:bookmarkStart w:id="11191" w:name="_Toc349042872"/>
      <w:bookmarkStart w:id="11192" w:name="_Toc351912994"/>
      <w:bookmarkStart w:id="11193" w:name="_Toc351915015"/>
      <w:bookmarkStart w:id="11194" w:name="_Toc351915481"/>
      <w:bookmarkStart w:id="11195" w:name="_Toc361231579"/>
      <w:bookmarkStart w:id="11196" w:name="_Toc361232105"/>
      <w:bookmarkStart w:id="11197" w:name="_Toc362445403"/>
      <w:bookmarkStart w:id="11198" w:name="_Toc363909370"/>
      <w:bookmarkStart w:id="11199" w:name="_Toc364463796"/>
      <w:bookmarkStart w:id="11200" w:name="_Toc366078400"/>
      <w:bookmarkStart w:id="11201" w:name="_Toc366079015"/>
      <w:bookmarkStart w:id="11202" w:name="_Toc366080000"/>
      <w:bookmarkStart w:id="11203" w:name="_Toc366080612"/>
      <w:bookmarkStart w:id="11204" w:name="_Toc366081221"/>
      <w:bookmarkStart w:id="11205" w:name="_Toc366505561"/>
      <w:bookmarkStart w:id="11206" w:name="_Toc366508930"/>
      <w:bookmarkStart w:id="11207" w:name="_Toc366513431"/>
      <w:bookmarkStart w:id="11208" w:name="_Toc366574620"/>
      <w:bookmarkStart w:id="11209" w:name="_Toc366578413"/>
      <w:bookmarkStart w:id="11210" w:name="_Toc366579007"/>
      <w:bookmarkStart w:id="11211" w:name="_Toc366579599"/>
      <w:bookmarkStart w:id="11212" w:name="_Toc366580190"/>
      <w:bookmarkStart w:id="11213" w:name="_Toc366580782"/>
      <w:bookmarkStart w:id="11214" w:name="_Toc366581373"/>
      <w:bookmarkStart w:id="11215" w:name="_Toc366581965"/>
      <w:bookmarkStart w:id="11216" w:name="_Toc199516276"/>
      <w:bookmarkStart w:id="11217" w:name="_Toc194983952"/>
      <w:bookmarkStart w:id="11218" w:name="_Toc243112805"/>
      <w:bookmarkStart w:id="11219" w:name="_Toc349042873"/>
      <w:bookmarkStart w:id="11220" w:name="_Toc62570224"/>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r>
        <w:rPr>
          <w:rFonts w:eastAsia="Times New Roman"/>
        </w:rPr>
        <w:t>Standard XPath Functions</w:t>
      </w:r>
      <w:bookmarkEnd w:id="11216"/>
      <w:bookmarkEnd w:id="11217"/>
      <w:bookmarkEnd w:id="11218"/>
      <w:bookmarkEnd w:id="11219"/>
      <w:bookmarkEnd w:id="1122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4CE91EB2"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58</w:t>
      </w:r>
      <w:r w:rsidR="00FF3CA9">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0" w:type="auto"/>
        <w:tblInd w:w="0" w:type="dxa"/>
        <w:tblLook w:val="04A0" w:firstRow="1" w:lastRow="0" w:firstColumn="1" w:lastColumn="0" w:noHBand="0" w:noVBand="1"/>
      </w:tblPr>
      <w:tblGrid>
        <w:gridCol w:w="1362"/>
        <w:gridCol w:w="7268"/>
      </w:tblGrid>
      <w:tr w:rsidR="00D23462" w14:paraId="044DBE4B" w14:textId="77777777" w:rsidTr="008D5B43">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D5B43">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374937DA" w:rsidR="00D23462" w:rsidRDefault="00D23462" w:rsidP="00852536">
            <w:pPr>
              <w:keepNext/>
            </w:pPr>
            <w:r>
              <w:t xml:space="preserve">In all other cases, </w:t>
            </w:r>
            <w:r>
              <w:rPr>
                <w:rStyle w:val="CodeCharacter"/>
                <w:rFonts w:eastAsia="MS Mincho" w:cs="Times New Roman"/>
                <w:sz w:val="20"/>
              </w:rPr>
              <w:t>fn:not</w:t>
            </w:r>
            <w:r>
              <w:t xml:space="preserve"> raises a </w:t>
            </w:r>
            <w:r w:rsidR="00B31DA3">
              <w:t>Processing Error</w:t>
            </w:r>
            <w:r>
              <w:t>.</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144952C9"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59</w:t>
      </w:r>
      <w:r w:rsidR="00FF3CA9">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0CCE0089"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60</w:t>
      </w:r>
      <w:r w:rsidR="00FF3CA9">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52114124"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61</w:t>
      </w:r>
      <w:r w:rsidR="00FF3CA9">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5C4A842A" w:rsidR="00D23462" w:rsidRDefault="00D23462" w:rsidP="00D23462">
      <w:pPr>
        <w:pStyle w:val="Caption"/>
      </w:pPr>
      <w:bookmarkStart w:id="11221" w:name="func-years-from-duration"/>
      <w:bookmarkEnd w:id="11221"/>
      <w:r>
        <w:t xml:space="preserve">Table </w:t>
      </w:r>
      <w:r w:rsidR="00FF3CA9">
        <w:fldChar w:fldCharType="begin"/>
      </w:r>
      <w:r w:rsidR="00FF3CA9">
        <w:instrText xml:space="preserve"> SEQ Table \* ARABIC </w:instrText>
      </w:r>
      <w:r w:rsidR="00FF3CA9">
        <w:fldChar w:fldCharType="separate"/>
      </w:r>
      <w:r w:rsidR="00487D12">
        <w:rPr>
          <w:noProof/>
        </w:rPr>
        <w:t>62</w:t>
      </w:r>
      <w:r w:rsidR="00FF3CA9">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1EB3C373"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r w:rsidR="00391108">
        <w:rPr>
          <w:rFonts w:eastAsia="MS Mincho"/>
          <w:lang w:eastAsia="ja-JP" w:bidi="he-IL"/>
        </w:rPr>
        <w:t xml:space="preserve"> as the final results of expressions</w:t>
      </w:r>
      <w:r>
        <w:rPr>
          <w:rFonts w:eastAsia="MS Mincho"/>
          <w:lang w:eastAsia="ja-JP" w:bidi="he-IL"/>
        </w:rPr>
        <w:t>.)</w:t>
      </w:r>
    </w:p>
    <w:p w14:paraId="715DD024" w14:textId="13ABEDAD" w:rsidR="00391108" w:rsidRDefault="00391108" w:rsidP="00D23462">
      <w:pPr>
        <w:rPr>
          <w:rFonts w:eastAsia="MS Mincho"/>
          <w:lang w:eastAsia="ja-JP" w:bidi="he-IL"/>
        </w:rPr>
      </w:pPr>
      <w:r>
        <w:rPr>
          <w:rFonts w:eastAsia="MS Mincho"/>
          <w:lang w:eastAsia="ja-JP" w:bidi="he-IL"/>
        </w:rPr>
        <w:t xml:space="preserve">In the functions below, if the argument </w:t>
      </w:r>
      <w:ins w:id="11222" w:author="Beckerle, Mike" w:date="2023-05-19T15:38:00Z">
        <w:r w:rsidR="00192D61">
          <w:rPr>
            <w:rFonts w:eastAsia="MS Mincho"/>
            <w:lang w:eastAsia="ja-JP" w:bidi="he-IL"/>
          </w:rPr>
          <w:t xml:space="preserve">evaluates to </w:t>
        </w:r>
      </w:ins>
      <w:r>
        <w:rPr>
          <w:rFonts w:eastAsia="MS Mincho"/>
          <w:lang w:eastAsia="ja-JP" w:bidi="he-IL"/>
        </w:rPr>
        <w:t xml:space="preserve">the current node, or any enclosing parent node, then it is a Schema Definition Error. </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6DC318A5"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63</w:t>
      </w:r>
      <w:r w:rsidR="00FF3CA9">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1BC25227"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64</w:t>
      </w:r>
      <w:r w:rsidR="00FF3CA9">
        <w:rPr>
          <w:noProof/>
        </w:rPr>
        <w:fldChar w:fldCharType="end"/>
      </w:r>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791D4AF4"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65</w:t>
      </w:r>
      <w:r w:rsidR="00FF3CA9">
        <w:rPr>
          <w:noProof/>
        </w:rPr>
        <w:fldChar w:fldCharType="end"/>
      </w:r>
      <w:r>
        <w:t xml:space="preserve"> Nillable Element Functions</w:t>
      </w:r>
    </w:p>
    <w:p w14:paraId="4EFE96BE" w14:textId="77777777" w:rsidR="00D23462" w:rsidRDefault="00D23462" w:rsidP="00996DD5">
      <w:pPr>
        <w:pStyle w:val="Heading3"/>
        <w:rPr>
          <w:rFonts w:eastAsia="Times New Roman"/>
        </w:rPr>
      </w:pPr>
      <w:bookmarkStart w:id="11223" w:name="_Toc322911772"/>
      <w:bookmarkStart w:id="11224" w:name="_Toc322912311"/>
      <w:bookmarkStart w:id="11225" w:name="_Toc329093171"/>
      <w:bookmarkStart w:id="11226" w:name="_Toc332701684"/>
      <w:bookmarkStart w:id="11227" w:name="_Toc332701988"/>
      <w:bookmarkStart w:id="11228" w:name="_Toc332711786"/>
      <w:bookmarkStart w:id="11229" w:name="_Toc332712088"/>
      <w:bookmarkStart w:id="11230" w:name="_Toc332712389"/>
      <w:bookmarkStart w:id="11231" w:name="_Toc332724305"/>
      <w:bookmarkStart w:id="11232" w:name="_Toc332724605"/>
      <w:bookmarkStart w:id="11233" w:name="_Toc341102901"/>
      <w:bookmarkStart w:id="11234" w:name="_Toc347241637"/>
      <w:bookmarkStart w:id="11235" w:name="_Toc347744829"/>
      <w:bookmarkStart w:id="11236" w:name="_Toc348984612"/>
      <w:bookmarkStart w:id="11237" w:name="_Toc348984917"/>
      <w:bookmarkStart w:id="11238" w:name="_Toc349038081"/>
      <w:bookmarkStart w:id="11239" w:name="_Toc349038383"/>
      <w:bookmarkStart w:id="11240" w:name="_Toc349042874"/>
      <w:bookmarkStart w:id="11241" w:name="_Toc351912996"/>
      <w:bookmarkStart w:id="11242" w:name="_Toc351915017"/>
      <w:bookmarkStart w:id="11243" w:name="_Toc351915483"/>
      <w:bookmarkStart w:id="11244" w:name="_Toc361231581"/>
      <w:bookmarkStart w:id="11245" w:name="_Toc361232107"/>
      <w:bookmarkStart w:id="11246" w:name="_Toc362445405"/>
      <w:bookmarkStart w:id="11247" w:name="_Toc363909372"/>
      <w:bookmarkStart w:id="11248" w:name="_Toc364463798"/>
      <w:bookmarkStart w:id="11249" w:name="_Toc366078402"/>
      <w:bookmarkStart w:id="11250" w:name="_Toc366079017"/>
      <w:bookmarkStart w:id="11251" w:name="_Toc366080002"/>
      <w:bookmarkStart w:id="11252" w:name="_Toc366080614"/>
      <w:bookmarkStart w:id="11253" w:name="_Toc366081223"/>
      <w:bookmarkStart w:id="11254" w:name="_Toc366505563"/>
      <w:bookmarkStart w:id="11255" w:name="_Toc366508932"/>
      <w:bookmarkStart w:id="11256" w:name="_Toc366513433"/>
      <w:bookmarkStart w:id="11257" w:name="_Toc366574622"/>
      <w:bookmarkStart w:id="11258" w:name="_Toc366578415"/>
      <w:bookmarkStart w:id="11259" w:name="_Toc366579009"/>
      <w:bookmarkStart w:id="11260" w:name="_Toc366579601"/>
      <w:bookmarkStart w:id="11261" w:name="_Toc366580192"/>
      <w:bookmarkStart w:id="11262" w:name="_Toc366580784"/>
      <w:bookmarkStart w:id="11263" w:name="_Toc366581375"/>
      <w:bookmarkStart w:id="11264" w:name="_Toc366581967"/>
      <w:bookmarkStart w:id="11265" w:name="_Toc322911773"/>
      <w:bookmarkStart w:id="11266" w:name="_Toc322912312"/>
      <w:bookmarkStart w:id="11267" w:name="_Toc329093172"/>
      <w:bookmarkStart w:id="11268" w:name="_Toc332701685"/>
      <w:bookmarkStart w:id="11269" w:name="_Toc332701989"/>
      <w:bookmarkStart w:id="11270" w:name="_Toc332711787"/>
      <w:bookmarkStart w:id="11271" w:name="_Toc332712089"/>
      <w:bookmarkStart w:id="11272" w:name="_Toc332712390"/>
      <w:bookmarkStart w:id="11273" w:name="_Toc332724306"/>
      <w:bookmarkStart w:id="11274" w:name="_Toc332724606"/>
      <w:bookmarkStart w:id="11275" w:name="_Toc341102902"/>
      <w:bookmarkStart w:id="11276" w:name="_Toc347241638"/>
      <w:bookmarkStart w:id="11277" w:name="_Toc347744830"/>
      <w:bookmarkStart w:id="11278" w:name="_Toc348984613"/>
      <w:bookmarkStart w:id="11279" w:name="_Toc348984918"/>
      <w:bookmarkStart w:id="11280" w:name="_Toc349038082"/>
      <w:bookmarkStart w:id="11281" w:name="_Toc349038384"/>
      <w:bookmarkStart w:id="11282" w:name="_Toc349042875"/>
      <w:bookmarkStart w:id="11283" w:name="_Toc351912997"/>
      <w:bookmarkStart w:id="11284" w:name="_Toc351915018"/>
      <w:bookmarkStart w:id="11285" w:name="_Toc351915484"/>
      <w:bookmarkStart w:id="11286" w:name="_Toc361231582"/>
      <w:bookmarkStart w:id="11287" w:name="_Toc361232108"/>
      <w:bookmarkStart w:id="11288" w:name="_Toc362445406"/>
      <w:bookmarkStart w:id="11289" w:name="_Toc363909373"/>
      <w:bookmarkStart w:id="11290" w:name="_Toc364463799"/>
      <w:bookmarkStart w:id="11291" w:name="_Toc366078403"/>
      <w:bookmarkStart w:id="11292" w:name="_Toc366079018"/>
      <w:bookmarkStart w:id="11293" w:name="_Toc366080003"/>
      <w:bookmarkStart w:id="11294" w:name="_Toc366080615"/>
      <w:bookmarkStart w:id="11295" w:name="_Toc366081224"/>
      <w:bookmarkStart w:id="11296" w:name="_Toc366505564"/>
      <w:bookmarkStart w:id="11297" w:name="_Toc366508933"/>
      <w:bookmarkStart w:id="11298" w:name="_Toc366513434"/>
      <w:bookmarkStart w:id="11299" w:name="_Toc366574623"/>
      <w:bookmarkStart w:id="11300" w:name="_Toc366578416"/>
      <w:bookmarkStart w:id="11301" w:name="_Toc366579010"/>
      <w:bookmarkStart w:id="11302" w:name="_Toc366579602"/>
      <w:bookmarkStart w:id="11303" w:name="_Toc366580193"/>
      <w:bookmarkStart w:id="11304" w:name="_Toc366580785"/>
      <w:bookmarkStart w:id="11305" w:name="_Toc366581376"/>
      <w:bookmarkStart w:id="11306" w:name="_Toc366581968"/>
      <w:bookmarkStart w:id="11307" w:name="_Toc199516277"/>
      <w:bookmarkStart w:id="11308" w:name="_Toc194983953"/>
      <w:bookmarkStart w:id="11309" w:name="_Toc243112806"/>
      <w:bookmarkStart w:id="11310" w:name="_Toc349042876"/>
      <w:bookmarkStart w:id="11311" w:name="_Ref361327371"/>
      <w:bookmarkStart w:id="11312" w:name="_Ref361327380"/>
      <w:bookmarkStart w:id="11313" w:name="_Ref365110948"/>
      <w:bookmarkStart w:id="11314" w:name="_Ref365110951"/>
      <w:bookmarkStart w:id="11315" w:name="_Ref53069075"/>
      <w:bookmarkStart w:id="11316" w:name="_Toc62570225"/>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r>
        <w:rPr>
          <w:rFonts w:eastAsia="Times New Roman"/>
        </w:rPr>
        <w:t>DFDL Functions</w:t>
      </w:r>
      <w:bookmarkEnd w:id="11307"/>
      <w:bookmarkEnd w:id="11308"/>
      <w:bookmarkEnd w:id="11309"/>
      <w:bookmarkEnd w:id="11310"/>
      <w:bookmarkEnd w:id="11311"/>
      <w:bookmarkEnd w:id="11312"/>
      <w:bookmarkEnd w:id="11313"/>
      <w:bookmarkEnd w:id="11314"/>
      <w:bookmarkEnd w:id="11315"/>
      <w:bookmarkEnd w:id="11316"/>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5C91A68"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487D12">
              <w:rPr>
                <w:rStyle w:val="Hyperlink"/>
              </w:rPr>
              <w:t>9.2</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487D12">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6DA46B66"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487D12">
              <w:rPr>
                <w:rStyle w:val="Hyperlink"/>
              </w:rPr>
              <w:t>9.2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487D12">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Pr="008D5B43" w:rsidRDefault="00D23462" w:rsidP="0012632C">
            <w:pPr>
              <w:pStyle w:val="ListParagraph"/>
              <w:numPr>
                <w:ilvl w:val="0"/>
                <w:numId w:val="187"/>
              </w:numPr>
            </w:pPr>
            <w:r w:rsidRPr="008D5B43">
              <w:t xml:space="preserve">minLength, maxLength </w:t>
            </w:r>
          </w:p>
          <w:p w14:paraId="297832F9" w14:textId="77777777" w:rsidR="00D23462" w:rsidRPr="008D5B43" w:rsidRDefault="00D23462" w:rsidP="0012632C">
            <w:pPr>
              <w:pStyle w:val="ListParagraph"/>
              <w:numPr>
                <w:ilvl w:val="0"/>
                <w:numId w:val="187"/>
              </w:numPr>
            </w:pPr>
            <w:r w:rsidRPr="008D5B43">
              <w:t xml:space="preserve">pattern </w:t>
            </w:r>
          </w:p>
          <w:p w14:paraId="034851C1" w14:textId="77777777" w:rsidR="00D23462" w:rsidRPr="008D5B43" w:rsidRDefault="00D23462" w:rsidP="0012632C">
            <w:pPr>
              <w:pStyle w:val="ListParagraph"/>
              <w:numPr>
                <w:ilvl w:val="0"/>
                <w:numId w:val="187"/>
              </w:numPr>
            </w:pPr>
            <w:r w:rsidRPr="008D5B43">
              <w:t xml:space="preserve">enumeration </w:t>
            </w:r>
          </w:p>
          <w:p w14:paraId="0874FDAF" w14:textId="77777777" w:rsidR="00D23462" w:rsidRPr="008D5B43" w:rsidRDefault="00D23462" w:rsidP="0012632C">
            <w:pPr>
              <w:pStyle w:val="ListParagraph"/>
              <w:numPr>
                <w:ilvl w:val="0"/>
                <w:numId w:val="187"/>
              </w:numPr>
            </w:pPr>
            <w:r w:rsidRPr="008D5B43">
              <w:t xml:space="preserve">maxInclusive, maxExclusive, minExclusive, minInclusive </w:t>
            </w:r>
          </w:p>
          <w:p w14:paraId="0B34C845" w14:textId="77777777" w:rsidR="00D23462" w:rsidRPr="008D5B43" w:rsidRDefault="00D23462" w:rsidP="0012632C">
            <w:pPr>
              <w:pStyle w:val="ListParagraph"/>
              <w:numPr>
                <w:ilvl w:val="0"/>
                <w:numId w:val="187"/>
              </w:numPr>
            </w:pPr>
            <w:r w:rsidRPr="008D5B43">
              <w:t xml:space="preserve">totalDigits </w:t>
            </w:r>
          </w:p>
          <w:p w14:paraId="02F3B130" w14:textId="77777777" w:rsidR="00D23462" w:rsidRDefault="00D23462" w:rsidP="0012632C">
            <w:pPr>
              <w:pStyle w:val="ListParagraph"/>
              <w:numPr>
                <w:ilvl w:val="0"/>
                <w:numId w:val="187"/>
              </w:numPr>
            </w:pPr>
            <w:r w:rsidRPr="008D5B43">
              <w:t>fractionDigits</w:t>
            </w:r>
            <w:r>
              <w:t xml:space="preserve"> </w:t>
            </w:r>
          </w:p>
          <w:p w14:paraId="59E13683" w14:textId="727B9E0D"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87D1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1317" w:name="_Toc199515651"/>
            <w:bookmarkStart w:id="11318" w:name="_Toc199515839"/>
            <w:bookmarkStart w:id="11319" w:name="_Toc199516278"/>
            <w:bookmarkStart w:id="11320" w:name="_Toc199515654"/>
            <w:bookmarkStart w:id="11321" w:name="_Toc199515842"/>
            <w:bookmarkStart w:id="11322" w:name="_Toc199516281"/>
            <w:bookmarkStart w:id="11323" w:name="_Toc199841833"/>
            <w:bookmarkStart w:id="11324" w:name="_Toc199844399"/>
            <w:bookmarkStart w:id="11325" w:name="_Toc199515657"/>
            <w:bookmarkStart w:id="11326" w:name="_Toc199515845"/>
            <w:bookmarkStart w:id="11327" w:name="_Toc199516284"/>
            <w:bookmarkStart w:id="11328" w:name="_Toc199841835"/>
            <w:bookmarkStart w:id="11329" w:name="_Toc199844401"/>
            <w:bookmarkStart w:id="11330" w:name="_Toc199516285"/>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7EF632DD"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66</w:t>
      </w:r>
      <w:r w:rsidR="00FF3CA9">
        <w:rPr>
          <w:noProof/>
        </w:rPr>
        <w:fldChar w:fldCharType="end"/>
      </w:r>
      <w:r>
        <w:t xml:space="preserve"> DFDL Functions</w:t>
      </w:r>
    </w:p>
    <w:p w14:paraId="0CDA4004" w14:textId="77777777" w:rsidR="00D23462" w:rsidRDefault="00D23462" w:rsidP="00D23462">
      <w:r>
        <w:t>Notes:</w:t>
      </w:r>
    </w:p>
    <w:p w14:paraId="2BD6A37C" w14:textId="321AA811" w:rsidR="00D23462" w:rsidRDefault="00D23462" w:rsidP="00D23462">
      <w:r>
        <w:t xml:space="preserve">dfdl:valueLength(path, lengthUnits) - returns the value length which excludes any padding or filling which might be added for a </w:t>
      </w:r>
      <w:r>
        <w:rPr>
          <w:rStyle w:val="Emphasis"/>
        </w:rPr>
        <w:t>specified length</w:t>
      </w:r>
      <w:r w:rsidR="004A269B">
        <w:rPr>
          <w:rStyle w:val="Emphasis"/>
        </w:rPr>
        <w:t>.</w:t>
      </w:r>
    </w:p>
    <w:p w14:paraId="644A9134" w14:textId="005B2112" w:rsidR="00D23462" w:rsidRDefault="00D23462" w:rsidP="00D23462">
      <w:r>
        <w:t xml:space="preserve">If the element declaration in the DFDL schema corresponding to the </w:t>
      </w:r>
      <w:r w:rsidR="00933F0E">
        <w:t>Infoset</w:t>
      </w:r>
      <w:r>
        <w:t xml:space="preserve"> item</w:t>
      </w:r>
      <w:r w:rsidR="00DA2317">
        <w:t xml:space="preserve"> has the dfdl:inputValueCalc property,</w:t>
      </w:r>
      <w:r>
        <w:t xml:space="preserve"> then the unpadded length is defined to be 0.</w:t>
      </w:r>
    </w:p>
    <w:p w14:paraId="1BB16AD5" w14:textId="01DFC694" w:rsidR="00D23462" w:rsidRDefault="00D23462" w:rsidP="00D23462">
      <w:r>
        <w:t xml:space="preserve">The value length includes the length contributions from introduced escape characters needed to escape contained delimiters (if such are </w:t>
      </w:r>
      <w:r w:rsidR="001E3F57">
        <w:t>defined and</w:t>
      </w:r>
      <w:r>
        <w:t xml:space="preserve"> </w:t>
      </w:r>
      <w:r w:rsidR="00AE2C08">
        <w:t xml:space="preserve">would </w:t>
      </w:r>
      <w:r>
        <w:t xml:space="preserve">appear in the output representation). </w:t>
      </w:r>
    </w:p>
    <w:p w14:paraId="005C3949" w14:textId="00D1D58A" w:rsidR="00D23462" w:rsidRDefault="00D23462" w:rsidP="00D23462">
      <w:r>
        <w:t xml:space="preserve">The value length is also a function of the dfdl:encoding property. Multi-byte and variable-width character set encodings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0CF9C456" w:rsidR="00D23462" w:rsidRDefault="00D23462" w:rsidP="00D23462">
      <w:r>
        <w:t xml:space="preserve">Use dfdl:encodeDFDLEntities() when the value of a DFDL property is obtained from the data stream using an expression, and the type of the property is DFDL String Literal or List of DFDL String Literals, and the values extracted from the data stream </w:t>
      </w:r>
      <w:r w:rsidR="008F3694">
        <w:t xml:space="preserve">can </w:t>
      </w:r>
      <w:r>
        <w:t>contain '%' or space characters. If the data already contains DFDL entities, this function should not be used.</w:t>
      </w:r>
    </w:p>
    <w:bookmarkEnd w:id="11330"/>
    <w:p w14:paraId="71F58560" w14:textId="3AB43388" w:rsidR="00D23462" w:rsidRDefault="007D44D0" w:rsidP="00D23462">
      <w:r>
        <w:t>The</w:t>
      </w:r>
      <w:r w:rsidR="00D23462">
        <w:t xml:space="preserve"> dfdl:decodeDFDLEntities() </w:t>
      </w:r>
      <w:r>
        <w:t>function is used</w:t>
      </w:r>
      <w:r w:rsidR="00D23462">
        <w:t xml:space="preserve">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996DD5">
      <w:pPr>
        <w:pStyle w:val="Heading3"/>
        <w:rPr>
          <w:rFonts w:eastAsia="Times New Roman"/>
        </w:rPr>
      </w:pPr>
      <w:bookmarkStart w:id="11331" w:name="_Toc62570226"/>
      <w:r>
        <w:rPr>
          <w:rFonts w:eastAsia="Times New Roman"/>
          <w:lang w:eastAsia="en-GB"/>
        </w:rPr>
        <w:t>DFDL Constructor Functions</w:t>
      </w:r>
      <w:bookmarkEnd w:id="11331"/>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257B63D9" w:rsidR="00D23462" w:rsidRDefault="00D23462" w:rsidP="00D23462">
      <w:pPr>
        <w:pStyle w:val="Caption"/>
        <w:keepNext/>
        <w:keepLines/>
      </w:pPr>
      <w:r>
        <w:t xml:space="preserve">Table </w:t>
      </w:r>
      <w:r w:rsidR="00FF3CA9">
        <w:fldChar w:fldCharType="begin"/>
      </w:r>
      <w:r w:rsidR="00FF3CA9">
        <w:instrText xml:space="preserve"> SEQ Table \* ARABIC </w:instrText>
      </w:r>
      <w:r w:rsidR="00FF3CA9">
        <w:fldChar w:fldCharType="separate"/>
      </w:r>
      <w:r w:rsidR="00487D12">
        <w:rPr>
          <w:noProof/>
        </w:rPr>
        <w:t>67</w:t>
      </w:r>
      <w:r w:rsidR="00FF3CA9">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12632C">
      <w:pPr>
        <w:numPr>
          <w:ilvl w:val="0"/>
          <w:numId w:val="118"/>
        </w:numPr>
        <w:rPr>
          <w:lang w:eastAsia="en-GB"/>
        </w:rPr>
      </w:pPr>
      <w:r>
        <w:rPr>
          <w:lang w:eastAsia="en-GB"/>
        </w:rPr>
        <w:t xml:space="preserve">dfdl:unsignedInt("xa1b2c3d4") is the unsigned int value 2712847316. </w:t>
      </w:r>
    </w:p>
    <w:p w14:paraId="607CD051" w14:textId="77777777" w:rsidR="00D23462" w:rsidRDefault="00D23462" w:rsidP="0012632C">
      <w:pPr>
        <w:numPr>
          <w:ilvl w:val="0"/>
          <w:numId w:val="118"/>
        </w:numPr>
        <w:rPr>
          <w:lang w:eastAsia="en-GB"/>
        </w:rPr>
      </w:pPr>
      <w:r>
        <w:rPr>
          <w:lang w:eastAsia="en-GB"/>
        </w:rPr>
        <w:t xml:space="preserve">dfdl:int("xFFFFFFFF") is the signed int value -1. </w:t>
      </w:r>
    </w:p>
    <w:p w14:paraId="2F50A5C5" w14:textId="77777777" w:rsidR="00D23462" w:rsidRDefault="00D23462" w:rsidP="0012632C">
      <w:pPr>
        <w:numPr>
          <w:ilvl w:val="0"/>
          <w:numId w:val="118"/>
        </w:numPr>
        <w:rPr>
          <w:lang w:eastAsia="en-GB"/>
        </w:rPr>
      </w:pPr>
      <w:r>
        <w:rPr>
          <w:lang w:eastAsia="en-GB"/>
        </w:rPr>
        <w:t>dfdl:unsignedByte("xFF") is the unsigned byte value 255.</w:t>
      </w:r>
    </w:p>
    <w:p w14:paraId="43F43116" w14:textId="77777777" w:rsidR="00D23462" w:rsidRDefault="00D23462" w:rsidP="0012632C">
      <w:pPr>
        <w:numPr>
          <w:ilvl w:val="0"/>
          <w:numId w:val="118"/>
        </w:numPr>
        <w:rPr>
          <w:lang w:eastAsia="en-GB"/>
        </w:rPr>
      </w:pPr>
      <w:r>
        <w:rPr>
          <w:lang w:eastAsia="en-GB"/>
        </w:rPr>
        <w:t>dfdl:byte("xff") is the signed byte value -1.</w:t>
      </w:r>
    </w:p>
    <w:p w14:paraId="0A0BED84" w14:textId="77777777" w:rsidR="00D23462" w:rsidRDefault="00D23462" w:rsidP="0012632C">
      <w:pPr>
        <w:numPr>
          <w:ilvl w:val="0"/>
          <w:numId w:val="118"/>
        </w:numPr>
        <w:rPr>
          <w:lang w:eastAsia="en-GB"/>
        </w:rPr>
      </w:pPr>
      <w:r>
        <w:rPr>
          <w:lang w:eastAsia="en-GB"/>
        </w:rPr>
        <w:t>dfdl:byte("x7F") is the signed byte value 127.</w:t>
      </w:r>
    </w:p>
    <w:p w14:paraId="06A3903D" w14:textId="77777777" w:rsidR="00D23462" w:rsidRDefault="00D23462" w:rsidP="0012632C">
      <w:pPr>
        <w:numPr>
          <w:ilvl w:val="0"/>
          <w:numId w:val="118"/>
        </w:numPr>
        <w:rPr>
          <w:lang w:eastAsia="en-GB"/>
        </w:rPr>
      </w:pPr>
      <w:r>
        <w:rPr>
          <w:lang w:eastAsia="en-GB"/>
        </w:rPr>
        <w:t>dfdl:byte("x80") is the signed byte value -128.</w:t>
      </w:r>
    </w:p>
    <w:p w14:paraId="4BE118E0" w14:textId="77777777" w:rsidR="00D23462" w:rsidRDefault="00D23462" w:rsidP="0012632C">
      <w:pPr>
        <w:numPr>
          <w:ilvl w:val="0"/>
          <w:numId w:val="118"/>
        </w:numPr>
        <w:rPr>
          <w:lang w:eastAsia="en-GB"/>
        </w:rPr>
      </w:pPr>
      <w:r>
        <w:rPr>
          <w:lang w:eastAsia="en-GB"/>
        </w:rPr>
        <w:t>dfdl:unsignedByte("x80") is the unsigned byte value 128.</w:t>
      </w:r>
    </w:p>
    <w:p w14:paraId="1584235E" w14:textId="77777777" w:rsidR="00D23462" w:rsidRDefault="00D23462" w:rsidP="0012632C">
      <w:pPr>
        <w:numPr>
          <w:ilvl w:val="0"/>
          <w:numId w:val="118"/>
        </w:numPr>
        <w:rPr>
          <w:lang w:eastAsia="en-GB"/>
        </w:rPr>
      </w:pPr>
      <w:r>
        <w:rPr>
          <w:lang w:eastAsia="en-GB"/>
        </w:rPr>
        <w:t>dfdl:byte("x0A3") is a Schema Definition Error (too many digits for type).</w:t>
      </w:r>
    </w:p>
    <w:p w14:paraId="094D8666" w14:textId="77777777" w:rsidR="00D23462" w:rsidRDefault="00D23462" w:rsidP="0012632C">
      <w:pPr>
        <w:numPr>
          <w:ilvl w:val="0"/>
          <w:numId w:val="118"/>
        </w:numPr>
        <w:rPr>
          <w:lang w:eastAsia="en-GB"/>
        </w:rPr>
      </w:pPr>
      <w:r>
        <w:rPr>
          <w:lang w:eastAsia="en-GB"/>
        </w:rPr>
        <w:t>dfdl:byte("xG3") is a Schema Definition Error (invalid digit).</w:t>
      </w:r>
    </w:p>
    <w:p w14:paraId="7E29A1D6" w14:textId="77777777" w:rsidR="00D23462" w:rsidRDefault="00D23462" w:rsidP="0012632C">
      <w:pPr>
        <w:numPr>
          <w:ilvl w:val="0"/>
          <w:numId w:val="118"/>
        </w:numPr>
        <w:rPr>
          <w:lang w:eastAsia="en-GB"/>
        </w:rPr>
      </w:pPr>
      <w:r>
        <w:rPr>
          <w:lang w:eastAsia="en-GB"/>
        </w:rPr>
        <w:t>dfdl:hexBinary(xs:unsignedByte(208))  is the hexBinary value "D0".</w:t>
      </w:r>
    </w:p>
    <w:p w14:paraId="1E328415" w14:textId="77777777" w:rsidR="00D23462" w:rsidRDefault="00D23462" w:rsidP="0012632C">
      <w:pPr>
        <w:numPr>
          <w:ilvl w:val="0"/>
          <w:numId w:val="118"/>
        </w:numPr>
        <w:rPr>
          <w:lang w:eastAsia="en-GB"/>
        </w:rPr>
      </w:pPr>
      <w:r>
        <w:rPr>
          <w:lang w:eastAsia="en-GB"/>
        </w:rPr>
        <w:t>dfdl:hexBinary(208)  is the hexBinary value "00D0".</w:t>
      </w:r>
    </w:p>
    <w:p w14:paraId="1301DE7E" w14:textId="77777777" w:rsidR="00D23462" w:rsidRDefault="00D23462" w:rsidP="0012632C">
      <w:pPr>
        <w:numPr>
          <w:ilvl w:val="0"/>
          <w:numId w:val="118"/>
        </w:numPr>
        <w:rPr>
          <w:lang w:eastAsia="en-GB"/>
        </w:rPr>
      </w:pPr>
      <w:r>
        <w:rPr>
          <w:lang w:eastAsia="en-GB"/>
        </w:rPr>
        <w:t>dfdl:hexBinary(-2084) is the hexBinary value "F7DC".</w:t>
      </w:r>
    </w:p>
    <w:p w14:paraId="159AB045" w14:textId="7F07468F" w:rsidR="00702571" w:rsidRPr="00702571" w:rsidRDefault="001E3F57" w:rsidP="00996DD5">
      <w:pPr>
        <w:pStyle w:val="Heading3"/>
        <w:rPr>
          <w:rFonts w:eastAsia="Times New Roman"/>
        </w:rPr>
      </w:pPr>
      <w:bookmarkStart w:id="11332" w:name="_Toc62570227"/>
      <w:r>
        <w:rPr>
          <w:rFonts w:eastAsia="Times New Roman"/>
        </w:rPr>
        <w:t>Miscellaneous</w:t>
      </w:r>
      <w:r w:rsidR="00D23462">
        <w:rPr>
          <w:rFonts w:eastAsia="Times New Roman"/>
        </w:rPr>
        <w:t xml:space="preserve"> Functions</w:t>
      </w:r>
      <w:bookmarkEnd w:id="113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27140264" w:rsidR="00D23462" w:rsidRDefault="00D23462" w:rsidP="00852536">
            <w:pPr>
              <w:rPr>
                <w:lang w:eastAsia="en-GB"/>
              </w:rPr>
            </w:pPr>
            <w:r>
              <w:rPr>
                <w:lang w:eastAsia="en-GB"/>
              </w:rPr>
              <w:t xml:space="preserve">Causes a </w:t>
            </w:r>
            <w:r w:rsidR="00B31DA3">
              <w:rPr>
                <w:lang w:eastAsia="en-GB"/>
              </w:rPr>
              <w:t>Processing Error</w:t>
            </w:r>
            <w:r>
              <w:rPr>
                <w:lang w:eastAsia="en-GB"/>
              </w:rPr>
              <w:t>.</w:t>
            </w:r>
          </w:p>
          <w:p w14:paraId="4207F83E" w14:textId="45AC8E4B" w:rsidR="00D23462" w:rsidRDefault="00D23462" w:rsidP="00852536">
            <w:pPr>
              <w:rPr>
                <w:lang w:eastAsia="en-GB"/>
              </w:rPr>
            </w:pPr>
            <w:r>
              <w:rPr>
                <w:lang w:eastAsia="en-GB"/>
              </w:rPr>
              <w:t xml:space="preserve">This function does not return a value. A </w:t>
            </w:r>
            <w:r w:rsidR="00B31DA3">
              <w:rPr>
                <w:lang w:eastAsia="en-GB"/>
              </w:rPr>
              <w:t>Processing Error</w:t>
            </w:r>
            <w:r>
              <w:rPr>
                <w:lang w:eastAsia="en-GB"/>
              </w:rPr>
              <w:t xml:space="preserve"> ends the evaluation of the expression. </w:t>
            </w:r>
          </w:p>
          <w:p w14:paraId="46CB3B03" w14:textId="12F6265F"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r w:rsidR="00B31DA3">
              <w:rPr>
                <w:lang w:eastAsia="en-GB"/>
              </w:rPr>
              <w:t>Processing Error</w:t>
            </w:r>
            <w:r>
              <w:rPr>
                <w:lang w:eastAsia="en-GB"/>
              </w:rPr>
              <w:t xml:space="preserve"> in an implementation-dependent manner. If the $id argument string does not have the form of an XSD QName, or the QName cannot be interpreted as a meaningful namespace prefix and local identifier, then the </w:t>
            </w:r>
            <w:r w:rsidR="00B31DA3">
              <w:rPr>
                <w:lang w:eastAsia="en-GB"/>
              </w:rPr>
              <w:t>Processing Error</w:t>
            </w:r>
            <w:r>
              <w:rPr>
                <w:lang w:eastAsia="en-GB"/>
              </w:rPr>
              <w:t xml:space="preserve"> still occurs but the diagnostic message is created in an implementation-dependent manner. </w:t>
            </w:r>
          </w:p>
          <w:p w14:paraId="7DA3CFC8" w14:textId="2E29C35F" w:rsidR="00D23462" w:rsidRDefault="00D23462" w:rsidP="00852536">
            <w:pPr>
              <w:rPr>
                <w:lang w:eastAsia="en-GB"/>
              </w:rPr>
            </w:pPr>
            <w:r>
              <w:rPr>
                <w:lang w:eastAsia="en-GB"/>
              </w:rPr>
              <w:t>The $desc is a natural-language description of the error condition. This string appear</w:t>
            </w:r>
            <w:r w:rsidR="00AE2C08">
              <w:rPr>
                <w:lang w:eastAsia="en-GB"/>
              </w:rPr>
              <w:t>s</w:t>
            </w:r>
            <w:r>
              <w:rPr>
                <w:lang w:eastAsia="en-GB"/>
              </w:rPr>
              <w:t xml:space="preserve"> in any diagnostic messages created by the DFDL implementation in response to the </w:t>
            </w:r>
            <w:r w:rsidR="00B31DA3">
              <w:rPr>
                <w:lang w:eastAsia="en-GB"/>
              </w:rPr>
              <w:t>Processing Error</w:t>
            </w:r>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6D624693" w:rsidR="00D23462" w:rsidRDefault="00D23462" w:rsidP="00852536">
            <w:pPr>
              <w:rPr>
                <w:lang w:eastAsia="en-GB"/>
              </w:rPr>
            </w:pPr>
            <w:r>
              <w:rPr>
                <w:lang w:eastAsia="en-GB"/>
              </w:rPr>
              <w:t xml:space="preserve">If any argument is not supplied the </w:t>
            </w:r>
            <w:r w:rsidR="00B31DA3">
              <w:rPr>
                <w:lang w:eastAsia="en-GB"/>
              </w:rPr>
              <w:t>Processing Error</w:t>
            </w:r>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1333" w:name="_Toc62570228"/>
      <w:r>
        <w:t>Unparsing and Circular Expression Deadlock Errors</w:t>
      </w:r>
      <w:bookmarkEnd w:id="11333"/>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6E3A7826"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r w:rsidR="00B31DA3">
        <w:rPr>
          <w:color w:val="000000"/>
        </w:rPr>
        <w:t>Processing Error</w:t>
      </w:r>
      <w:r w:rsidR="0044109E">
        <w:rPr>
          <w:color w:val="000000"/>
        </w:rPr>
        <w:t>.</w:t>
      </w:r>
    </w:p>
    <w:p w14:paraId="29B3B3B9" w14:textId="2CAE7490" w:rsidR="00D23462" w:rsidRDefault="0052761A" w:rsidP="00B31DA3">
      <w:pPr>
        <w:pStyle w:val="Heading1"/>
      </w:pPr>
      <w:bookmarkStart w:id="11334" w:name="_DFDL_Regular_Expressions"/>
      <w:bookmarkStart w:id="11335" w:name="_Ref39157931"/>
      <w:bookmarkStart w:id="11336" w:name="_Ref39157941"/>
      <w:bookmarkStart w:id="11337" w:name="_Ref39157975"/>
      <w:bookmarkStart w:id="11338" w:name="_Ref39157995"/>
      <w:bookmarkStart w:id="11339" w:name="_Ref39165089"/>
      <w:bookmarkStart w:id="11340" w:name="_Ref39165100"/>
      <w:bookmarkStart w:id="11341" w:name="_Toc62570229"/>
      <w:bookmarkStart w:id="11342" w:name="_Toc177399140"/>
      <w:bookmarkStart w:id="11343" w:name="_Toc175057427"/>
      <w:bookmarkStart w:id="11344" w:name="_Toc199516368"/>
      <w:bookmarkStart w:id="11345" w:name="_Toc194984029"/>
      <w:bookmarkStart w:id="11346" w:name="_Toc243112871"/>
      <w:bookmarkEnd w:id="11334"/>
      <w:r>
        <w:t>DFDL Regular Expressions</w:t>
      </w:r>
      <w:bookmarkEnd w:id="11335"/>
      <w:bookmarkEnd w:id="11336"/>
      <w:bookmarkEnd w:id="11337"/>
      <w:bookmarkEnd w:id="11338"/>
      <w:bookmarkEnd w:id="11339"/>
      <w:bookmarkEnd w:id="11340"/>
      <w:bookmarkEnd w:id="11341"/>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7596110B"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6213D5BA" w:rsidR="00D23462" w:rsidRDefault="00D23462" w:rsidP="00D23462">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68</w:t>
      </w:r>
      <w:r w:rsidR="00FF3CA9">
        <w:rPr>
          <w:noProof/>
        </w:rPr>
        <w:fldChar w:fldCharType="end"/>
      </w:r>
      <w:r>
        <w:t xml:space="preserve"> Disallowed Regular Expression Constructs</w:t>
      </w:r>
    </w:p>
    <w:p w14:paraId="634546B0" w14:textId="77777777" w:rsidR="00D23462" w:rsidRDefault="00D23462" w:rsidP="00D23462">
      <w:r>
        <w:t>Notes:</w:t>
      </w:r>
    </w:p>
    <w:p w14:paraId="73B5BA48" w14:textId="31420381" w:rsidR="00D23462" w:rsidRDefault="00D23462" w:rsidP="0012632C">
      <w:pPr>
        <w:pStyle w:val="ListParagraph"/>
        <w:numPr>
          <w:ilvl w:val="0"/>
          <w:numId w:val="119"/>
        </w:numPr>
      </w:pPr>
      <w:r>
        <w:t xml:space="preserve">Implementations using Java 7 </w:t>
      </w:r>
      <w:r w:rsidR="008E7C14">
        <w:t xml:space="preserve">MUST </w:t>
      </w:r>
      <w:r>
        <w:t>set flag UNICODE_CASE by default to match ICU.</w:t>
      </w:r>
    </w:p>
    <w:p w14:paraId="1DB84F06" w14:textId="4C8D26C2" w:rsidR="00D23462" w:rsidRDefault="00D23462" w:rsidP="0012632C">
      <w:pPr>
        <w:pStyle w:val="ListParagraph"/>
        <w:numPr>
          <w:ilvl w:val="0"/>
          <w:numId w:val="119"/>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C6861B9" w:rsidR="00D23462" w:rsidRDefault="00D23462" w:rsidP="00D23462">
      <w:r>
        <w:t xml:space="preserve">The use of \w is </w:t>
      </w:r>
      <w:r w:rsidR="009A5FA6">
        <w:t>not recommended</w:t>
      </w:r>
      <w:r>
        <w:t xml:space="preserve"> in DFDL regular expressions in conjunction with Unicode encodings, and an implementation </w:t>
      </w:r>
      <w:r w:rsidR="008E7C14">
        <w:t xml:space="preserve">MUST </w:t>
      </w:r>
      <w:r>
        <w:t xml:space="preserve">issue a warning if such usage is detected. </w:t>
      </w:r>
    </w:p>
    <w:p w14:paraId="5DA374A4" w14:textId="3467122A"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B31DA3">
      <w:pPr>
        <w:pStyle w:val="Heading1"/>
      </w:pPr>
      <w:bookmarkStart w:id="11347" w:name="_External_Control_of"/>
      <w:bookmarkStart w:id="11348" w:name="_Ref52982463"/>
      <w:bookmarkStart w:id="11349" w:name="_Toc62570230"/>
      <w:bookmarkEnd w:id="11342"/>
      <w:bookmarkEnd w:id="11343"/>
      <w:bookmarkEnd w:id="11344"/>
      <w:bookmarkEnd w:id="11345"/>
      <w:bookmarkEnd w:id="11346"/>
      <w:bookmarkEnd w:id="11347"/>
      <w:r>
        <w:t>External Control of the DFDL Processor</w:t>
      </w:r>
      <w:bookmarkEnd w:id="10660"/>
      <w:bookmarkEnd w:id="10661"/>
      <w:bookmarkEnd w:id="10662"/>
      <w:bookmarkEnd w:id="10663"/>
      <w:bookmarkEnd w:id="10664"/>
      <w:bookmarkEnd w:id="10665"/>
      <w:bookmarkEnd w:id="10666"/>
      <w:bookmarkEnd w:id="10667"/>
      <w:bookmarkEnd w:id="11348"/>
      <w:bookmarkEnd w:id="11349"/>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12632C">
      <w:pPr>
        <w:pStyle w:val="ListNumber"/>
        <w:numPr>
          <w:ilvl w:val="0"/>
          <w:numId w:val="100"/>
        </w:numPr>
      </w:pPr>
      <w:r>
        <w:t xml:space="preserve">The data to be processed: a data stream when parsing or an </w:t>
      </w:r>
      <w:r w:rsidR="00933F0E">
        <w:t>Infoset</w:t>
      </w:r>
      <w:r>
        <w:t xml:space="preserve"> when unparsing.</w:t>
      </w:r>
    </w:p>
    <w:p w14:paraId="5D9B94D1" w14:textId="77777777" w:rsidR="000E1214" w:rsidRDefault="00A87198" w:rsidP="0012632C">
      <w:pPr>
        <w:pStyle w:val="ListNumber"/>
        <w:numPr>
          <w:ilvl w:val="0"/>
          <w:numId w:val="100"/>
        </w:numPr>
      </w:pPr>
      <w:r>
        <w:t>The DFDL schema to be used</w:t>
      </w:r>
    </w:p>
    <w:p w14:paraId="34A91109" w14:textId="77777777" w:rsidR="000E1214" w:rsidRDefault="00A87198" w:rsidP="0012632C">
      <w:pPr>
        <w:pStyle w:val="ListNumber"/>
        <w:numPr>
          <w:ilvl w:val="0"/>
          <w:numId w:val="100"/>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12632C">
      <w:pPr>
        <w:pStyle w:val="ListNumber"/>
        <w:numPr>
          <w:ilvl w:val="0"/>
          <w:numId w:val="100"/>
        </w:numPr>
      </w:pPr>
      <w:r>
        <w:t>Values for external variables</w:t>
      </w:r>
    </w:p>
    <w:p w14:paraId="60D82938" w14:textId="4A63539B"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1350" w:name="_Toc177399138"/>
      <w:bookmarkStart w:id="11351" w:name="_Toc175057425"/>
      <w:bookmarkStart w:id="11352" w:name="_Toc199516366"/>
      <w:bookmarkStart w:id="11353" w:name="_Toc194984027"/>
      <w:bookmarkStart w:id="11354" w:name="_Toc243112870"/>
      <w:bookmarkStart w:id="11355" w:name="_Toc349042825"/>
      <w:bookmarkStart w:id="11356" w:name="_Toc62570231"/>
      <w:r>
        <w:t>Built-in Specifications</w:t>
      </w:r>
      <w:bookmarkEnd w:id="10668"/>
      <w:bookmarkEnd w:id="10669"/>
      <w:bookmarkEnd w:id="11350"/>
      <w:bookmarkEnd w:id="11351"/>
      <w:bookmarkEnd w:id="11352"/>
      <w:bookmarkEnd w:id="11353"/>
      <w:bookmarkEnd w:id="11354"/>
      <w:bookmarkEnd w:id="11355"/>
      <w:bookmarkEnd w:id="11356"/>
    </w:p>
    <w:p w14:paraId="7A69E7EA" w14:textId="59ABEECC" w:rsidR="000E1214" w:rsidRDefault="00A87198">
      <w:r>
        <w:t xml:space="preserve">For convenience, a standard set of named DFDL format definitions </w:t>
      </w:r>
      <w:r w:rsidR="0033562A">
        <w:t xml:space="preserve">MAY </w:t>
      </w:r>
      <w:r>
        <w:t>be provided with DFDL processors</w:t>
      </w:r>
      <w:r w:rsidR="00BE5927">
        <w:t xml:space="preserve"> by implementations</w:t>
      </w:r>
      <w:r>
        <w:t>. These built-in format definitions may be imported by DFDL schema authors.</w:t>
      </w:r>
    </w:p>
    <w:p w14:paraId="4BF2F6F7" w14:textId="77777777" w:rsidR="000E1214" w:rsidRDefault="00A87198" w:rsidP="00B31DA3">
      <w:pPr>
        <w:pStyle w:val="Heading1"/>
      </w:pPr>
      <w:bookmarkStart w:id="11357" w:name="_Toc349042826"/>
      <w:bookmarkStart w:id="11358" w:name="_Toc62570232"/>
      <w:r>
        <w:t>Conformance</w:t>
      </w:r>
      <w:bookmarkEnd w:id="11357"/>
      <w:bookmarkEnd w:id="11358"/>
    </w:p>
    <w:p w14:paraId="42F93E6B" w14:textId="77777777" w:rsidR="000E1214" w:rsidRDefault="00A87198">
      <w:pPr>
        <w:pStyle w:val="nobreak"/>
      </w:pPr>
      <w:r>
        <w:t>DFDL conformance can be claimed for schema documents and for processors</w:t>
      </w:r>
    </w:p>
    <w:p w14:paraId="6EDC5CCB" w14:textId="7E02806D"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87D1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87D12">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rsidP="0012632C">
      <w:pPr>
        <w:numPr>
          <w:ilvl w:val="0"/>
          <w:numId w:val="101"/>
        </w:numPr>
      </w:pPr>
      <w:r>
        <w:t>A DFDL processor claiming conformance MUST identify the level of conformance and version specification claimed.</w:t>
      </w:r>
    </w:p>
    <w:p w14:paraId="7BE886C8" w14:textId="77777777" w:rsidR="000E1214" w:rsidRDefault="00A87198" w:rsidP="0012632C">
      <w:pPr>
        <w:numPr>
          <w:ilvl w:val="0"/>
          <w:numId w:val="101"/>
        </w:numPr>
      </w:pPr>
      <w:r>
        <w:t xml:space="preserve">A minimal conforming DFDL processor conforms to this specification when it implements all the non-optional features defined in this document. </w:t>
      </w:r>
    </w:p>
    <w:p w14:paraId="2287AB82" w14:textId="77777777" w:rsidR="000E1214" w:rsidRDefault="00A87198" w:rsidP="0012632C">
      <w:pPr>
        <w:numPr>
          <w:ilvl w:val="0"/>
          <w:numId w:val="101"/>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12632C">
      <w:pPr>
        <w:numPr>
          <w:ilvl w:val="0"/>
          <w:numId w:val="101"/>
        </w:numPr>
      </w:pPr>
      <w:r>
        <w:t xml:space="preserve">A fully conforming DFDL processor conforms to the specification when it implements all the features defined in this document.  </w:t>
      </w:r>
    </w:p>
    <w:p w14:paraId="17BB80B4" w14:textId="2F1B2F98"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87D1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87D12">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1359" w:name="_Toc322911723"/>
      <w:bookmarkStart w:id="11360" w:name="_Toc322912262"/>
      <w:bookmarkStart w:id="11361" w:name="_Toc329093123"/>
      <w:bookmarkStart w:id="11362" w:name="_Toc332701636"/>
      <w:bookmarkStart w:id="11363" w:name="_Toc332701940"/>
      <w:bookmarkStart w:id="11364" w:name="_Toc332711739"/>
      <w:bookmarkStart w:id="11365" w:name="_Toc332712041"/>
      <w:bookmarkStart w:id="11366" w:name="_Toc332712342"/>
      <w:bookmarkStart w:id="11367" w:name="_Toc332724258"/>
      <w:bookmarkStart w:id="11368" w:name="_Toc332724558"/>
      <w:bookmarkStart w:id="11369" w:name="_Toc341102854"/>
      <w:bookmarkStart w:id="11370" w:name="_Toc347241589"/>
      <w:bookmarkStart w:id="11371" w:name="_Toc347744782"/>
      <w:bookmarkStart w:id="11372" w:name="_Toc348984565"/>
      <w:bookmarkStart w:id="11373" w:name="_Toc348984870"/>
      <w:bookmarkStart w:id="11374" w:name="_Toc349038034"/>
      <w:bookmarkStart w:id="11375" w:name="_Toc349038336"/>
      <w:bookmarkStart w:id="11376" w:name="_Toc349042827"/>
      <w:bookmarkStart w:id="11377" w:name="_Toc349642240"/>
      <w:bookmarkStart w:id="11378" w:name="_Toc351912949"/>
      <w:bookmarkStart w:id="11379" w:name="_Toc351914970"/>
      <w:bookmarkStart w:id="11380" w:name="_Toc351915436"/>
      <w:bookmarkStart w:id="11381" w:name="_Toc361231534"/>
      <w:bookmarkStart w:id="11382" w:name="_Toc361232060"/>
      <w:bookmarkStart w:id="11383" w:name="_Toc362445358"/>
      <w:bookmarkStart w:id="11384" w:name="_Toc363909325"/>
      <w:bookmarkStart w:id="11385" w:name="_Toc364463751"/>
      <w:bookmarkStart w:id="11386" w:name="_Toc366078355"/>
      <w:bookmarkStart w:id="11387" w:name="_Toc366078970"/>
      <w:bookmarkStart w:id="11388" w:name="_Toc366079955"/>
      <w:bookmarkStart w:id="11389" w:name="_Toc366080567"/>
      <w:bookmarkStart w:id="11390" w:name="_Toc366081176"/>
      <w:bookmarkStart w:id="11391" w:name="_Toc366505516"/>
      <w:bookmarkStart w:id="11392" w:name="_Toc366508885"/>
      <w:bookmarkStart w:id="11393" w:name="_Toc366513386"/>
      <w:bookmarkStart w:id="11394" w:name="_Toc366574575"/>
      <w:bookmarkStart w:id="11395" w:name="_Toc366578368"/>
      <w:bookmarkStart w:id="11396" w:name="_Toc366578962"/>
      <w:bookmarkStart w:id="11397" w:name="_Toc366579554"/>
      <w:bookmarkStart w:id="11398" w:name="_Toc366580145"/>
      <w:bookmarkStart w:id="11399" w:name="_Toc366580737"/>
      <w:bookmarkStart w:id="11400" w:name="_Toc366581328"/>
      <w:bookmarkStart w:id="11401" w:name="_Toc366581920"/>
      <w:bookmarkStart w:id="11402" w:name="_Ref273530851"/>
      <w:bookmarkStart w:id="11403" w:name="_Toc349042828"/>
      <w:bookmarkStart w:id="11404" w:name="_Toc62570233"/>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r>
        <w:t>Optional DFDL Features</w:t>
      </w:r>
      <w:bookmarkEnd w:id="11402"/>
      <w:bookmarkEnd w:id="11403"/>
      <w:bookmarkEnd w:id="11404"/>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5D43C805"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69</w:t>
      </w:r>
      <w:r w:rsidR="0047079B">
        <w:rPr>
          <w:rFonts w:cs="Arial"/>
        </w:rPr>
        <w:fldChar w:fldCharType="end"/>
      </w:r>
      <w:r>
        <w:rPr>
          <w:rFonts w:cs="Arial"/>
          <w:noProof/>
        </w:rPr>
        <w:t xml:space="preserve"> Optional DFDL features</w:t>
      </w:r>
    </w:p>
    <w:p w14:paraId="296B3CBE" w14:textId="1338DA9F"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 xml:space="preserve">issue warnings about any DFDL properties it does not implement. This warning can simply state that the property </w:t>
      </w:r>
      <w:r w:rsidR="00357AA1">
        <w:rPr>
          <w:rFonts w:cs="Arial"/>
        </w:rPr>
        <w:t xml:space="preserve">is </w:t>
      </w:r>
      <w:r>
        <w:rPr>
          <w:rFonts w:cs="Arial"/>
        </w:rPr>
        <w:t>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505FDBAA" w:rsidR="000E1214" w:rsidRDefault="00A87198">
      <w:pPr>
        <w:rPr>
          <w:rFonts w:eastAsia="MS Mincho"/>
        </w:rPr>
      </w:pPr>
      <w:r>
        <w:t xml:space="preserve">For </w:t>
      </w:r>
      <w:r w:rsidR="00DF3E2F">
        <w:t>example,</w:t>
      </w:r>
      <w:r>
        <w:t xml:space="preserve"> </w:t>
      </w:r>
      <w:r>
        <w:rPr>
          <w:rFonts w:eastAsia="MS Mincho"/>
        </w:rPr>
        <w:t xml:space="preserve">if the hidden groups feature </w:t>
      </w:r>
      <w:r w:rsidR="00AE2C08">
        <w:rPr>
          <w:rFonts w:eastAsia="MS Mincho"/>
        </w:rPr>
        <w:t xml:space="preserve">were </w:t>
      </w:r>
      <w:r>
        <w:rPr>
          <w:rFonts w:eastAsia="MS Mincho"/>
        </w:rPr>
        <w:t xml:space="preserve">not implemented, then the implementation most likely </w:t>
      </w:r>
      <w:r w:rsidR="00AE2C08">
        <w:rPr>
          <w:rFonts w:eastAsia="MS Mincho"/>
        </w:rPr>
        <w:t xml:space="preserve">would </w:t>
      </w:r>
      <w:r>
        <w:rPr>
          <w:rFonts w:eastAsia="MS Mincho"/>
        </w:rPr>
        <w:t xml:space="preserve">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t>
      </w:r>
      <w:r w:rsidR="00357AA1">
        <w:rPr>
          <w:rFonts w:eastAsia="MS Mincho"/>
        </w:rPr>
        <w:t xml:space="preserve">is </w:t>
      </w:r>
      <w:r>
        <w:rPr>
          <w:rFonts w:eastAsia="MS Mincho"/>
        </w:rPr>
        <w:t xml:space="preserve">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1405" w:name="_Toc322911725"/>
      <w:bookmarkStart w:id="11406" w:name="_Toc322912264"/>
      <w:bookmarkStart w:id="11407" w:name="_Toc329093125"/>
      <w:bookmarkStart w:id="11408" w:name="_Toc332701638"/>
      <w:bookmarkStart w:id="11409" w:name="_Toc332701942"/>
      <w:bookmarkStart w:id="11410" w:name="_Toc332711741"/>
      <w:bookmarkStart w:id="11411" w:name="_Toc332712043"/>
      <w:bookmarkStart w:id="11412" w:name="_Toc332712344"/>
      <w:bookmarkStart w:id="11413" w:name="_Toc332724260"/>
      <w:bookmarkStart w:id="11414" w:name="_Toc332724560"/>
      <w:bookmarkStart w:id="11415" w:name="_Toc341102856"/>
      <w:bookmarkStart w:id="11416" w:name="_Toc347241591"/>
      <w:bookmarkStart w:id="11417" w:name="_Toc347744784"/>
      <w:bookmarkStart w:id="11418" w:name="_Toc348984567"/>
      <w:bookmarkStart w:id="11419" w:name="_Toc348984872"/>
      <w:bookmarkStart w:id="11420" w:name="_Toc349038036"/>
      <w:bookmarkStart w:id="11421" w:name="_Toc349038338"/>
      <w:bookmarkStart w:id="11422" w:name="_Toc349042829"/>
      <w:bookmarkStart w:id="11423" w:name="_Toc349642242"/>
      <w:bookmarkStart w:id="11424" w:name="_Toc351912951"/>
      <w:bookmarkStart w:id="11425" w:name="_Toc351914972"/>
      <w:bookmarkStart w:id="11426" w:name="_Toc351915438"/>
      <w:bookmarkStart w:id="11427" w:name="_Toc361231536"/>
      <w:bookmarkStart w:id="11428" w:name="_Toc361232062"/>
      <w:bookmarkStart w:id="11429" w:name="_Toc362445360"/>
      <w:bookmarkStart w:id="11430" w:name="_Toc363909327"/>
      <w:bookmarkStart w:id="11431" w:name="_Toc364463753"/>
      <w:bookmarkStart w:id="11432" w:name="_Toc366078357"/>
      <w:bookmarkStart w:id="11433" w:name="_Toc366078972"/>
      <w:bookmarkStart w:id="11434" w:name="_Toc366079957"/>
      <w:bookmarkStart w:id="11435" w:name="_Toc366080569"/>
      <w:bookmarkStart w:id="11436" w:name="_Toc366081178"/>
      <w:bookmarkStart w:id="11437" w:name="_Toc366505518"/>
      <w:bookmarkStart w:id="11438" w:name="_Toc366508887"/>
      <w:bookmarkStart w:id="11439" w:name="_Toc366513388"/>
      <w:bookmarkStart w:id="11440" w:name="_Toc366574577"/>
      <w:bookmarkStart w:id="11441" w:name="_Toc366578370"/>
      <w:bookmarkStart w:id="11442" w:name="_Toc366578964"/>
      <w:bookmarkStart w:id="11443" w:name="_Toc366579556"/>
      <w:bookmarkStart w:id="11444" w:name="_Toc366580147"/>
      <w:bookmarkStart w:id="11445" w:name="_Toc366580739"/>
      <w:bookmarkStart w:id="11446" w:name="_Toc366581330"/>
      <w:bookmarkStart w:id="11447" w:name="_Toc366581922"/>
      <w:bookmarkStart w:id="11448" w:name="_Toc322911748"/>
      <w:bookmarkStart w:id="11449" w:name="_Toc322912287"/>
      <w:bookmarkStart w:id="11450" w:name="_Toc329093148"/>
      <w:bookmarkStart w:id="11451" w:name="_Toc332701661"/>
      <w:bookmarkStart w:id="11452" w:name="_Toc332701965"/>
      <w:bookmarkStart w:id="11453" w:name="_Toc332711763"/>
      <w:bookmarkStart w:id="11454" w:name="_Toc332712065"/>
      <w:bookmarkStart w:id="11455" w:name="_Toc332712366"/>
      <w:bookmarkStart w:id="11456" w:name="_Toc332724282"/>
      <w:bookmarkStart w:id="11457" w:name="_Toc332724582"/>
      <w:bookmarkStart w:id="11458" w:name="_Toc341102878"/>
      <w:bookmarkStart w:id="11459" w:name="_Toc347241613"/>
      <w:bookmarkStart w:id="11460" w:name="_Toc347744806"/>
      <w:bookmarkStart w:id="11461" w:name="_Toc348984589"/>
      <w:bookmarkStart w:id="11462" w:name="_Toc348984894"/>
      <w:bookmarkStart w:id="11463" w:name="_Toc349038058"/>
      <w:bookmarkStart w:id="11464" w:name="_Toc349038360"/>
      <w:bookmarkStart w:id="11465" w:name="_Toc349042851"/>
      <w:bookmarkStart w:id="11466" w:name="_Toc349642260"/>
      <w:bookmarkStart w:id="11467" w:name="_Toc351912973"/>
      <w:bookmarkStart w:id="11468" w:name="_Toc351914994"/>
      <w:bookmarkStart w:id="11469" w:name="_Toc351915460"/>
      <w:bookmarkStart w:id="11470" w:name="_Toc361231558"/>
      <w:bookmarkStart w:id="11471" w:name="_Toc361232084"/>
      <w:bookmarkStart w:id="11472" w:name="_Toc362445382"/>
      <w:bookmarkStart w:id="11473" w:name="_Toc363909349"/>
      <w:bookmarkStart w:id="11474" w:name="_Toc364463775"/>
      <w:bookmarkStart w:id="11475" w:name="_Toc366078379"/>
      <w:bookmarkStart w:id="11476" w:name="_Toc366078994"/>
      <w:bookmarkStart w:id="11477" w:name="_Toc366079979"/>
      <w:bookmarkStart w:id="11478" w:name="_Toc366080591"/>
      <w:bookmarkStart w:id="11479" w:name="_Toc366081200"/>
      <w:bookmarkStart w:id="11480" w:name="_Toc366505540"/>
      <w:bookmarkStart w:id="11481" w:name="_Toc366508909"/>
      <w:bookmarkStart w:id="11482" w:name="_Toc366513410"/>
      <w:bookmarkStart w:id="11483" w:name="_Toc366574599"/>
      <w:bookmarkStart w:id="11484" w:name="_Toc366578392"/>
      <w:bookmarkStart w:id="11485" w:name="_Toc366578986"/>
      <w:bookmarkStart w:id="11486" w:name="_Toc366579578"/>
      <w:bookmarkStart w:id="11487" w:name="_Toc366580169"/>
      <w:bookmarkStart w:id="11488" w:name="_Toc366580761"/>
      <w:bookmarkStart w:id="11489" w:name="_Toc366581352"/>
      <w:bookmarkStart w:id="11490" w:name="_Toc366581944"/>
      <w:bookmarkStart w:id="11491" w:name="_Toc322911749"/>
      <w:bookmarkStart w:id="11492" w:name="_Toc322912288"/>
      <w:bookmarkStart w:id="11493" w:name="_Toc329093149"/>
      <w:bookmarkStart w:id="11494" w:name="_Toc332701662"/>
      <w:bookmarkStart w:id="11495" w:name="_Toc332701966"/>
      <w:bookmarkStart w:id="11496" w:name="_Toc332711764"/>
      <w:bookmarkStart w:id="11497" w:name="_Toc332712066"/>
      <w:bookmarkStart w:id="11498" w:name="_Toc332712367"/>
      <w:bookmarkStart w:id="11499" w:name="_Toc332724283"/>
      <w:bookmarkStart w:id="11500" w:name="_Toc332724583"/>
      <w:bookmarkStart w:id="11501" w:name="_Toc341102879"/>
      <w:bookmarkStart w:id="11502" w:name="_Toc347241614"/>
      <w:bookmarkStart w:id="11503" w:name="_Toc347744807"/>
      <w:bookmarkStart w:id="11504" w:name="_Toc348984590"/>
      <w:bookmarkStart w:id="11505" w:name="_Toc348984895"/>
      <w:bookmarkStart w:id="11506" w:name="_Toc349038059"/>
      <w:bookmarkStart w:id="11507" w:name="_Toc349038361"/>
      <w:bookmarkStart w:id="11508" w:name="_Toc349042852"/>
      <w:bookmarkStart w:id="11509" w:name="_Toc349642261"/>
      <w:bookmarkStart w:id="11510" w:name="_Toc351912974"/>
      <w:bookmarkStart w:id="11511" w:name="_Toc351914995"/>
      <w:bookmarkStart w:id="11512" w:name="_Toc351915461"/>
      <w:bookmarkStart w:id="11513" w:name="_Toc361231559"/>
      <w:bookmarkStart w:id="11514" w:name="_Toc361232085"/>
      <w:bookmarkStart w:id="11515" w:name="_Toc362445383"/>
      <w:bookmarkStart w:id="11516" w:name="_Toc363909350"/>
      <w:bookmarkStart w:id="11517" w:name="_Toc364463776"/>
      <w:bookmarkStart w:id="11518" w:name="_Toc366078380"/>
      <w:bookmarkStart w:id="11519" w:name="_Toc366078995"/>
      <w:bookmarkStart w:id="11520" w:name="_Toc366079980"/>
      <w:bookmarkStart w:id="11521" w:name="_Toc366080592"/>
      <w:bookmarkStart w:id="11522" w:name="_Toc366081201"/>
      <w:bookmarkStart w:id="11523" w:name="_Toc366505541"/>
      <w:bookmarkStart w:id="11524" w:name="_Toc366508910"/>
      <w:bookmarkStart w:id="11525" w:name="_Toc366513411"/>
      <w:bookmarkStart w:id="11526" w:name="_Toc366574600"/>
      <w:bookmarkStart w:id="11527" w:name="_Toc366578393"/>
      <w:bookmarkStart w:id="11528" w:name="_Toc366578987"/>
      <w:bookmarkStart w:id="11529" w:name="_Toc366579579"/>
      <w:bookmarkStart w:id="11530" w:name="_Toc366580170"/>
      <w:bookmarkStart w:id="11531" w:name="_Toc366580762"/>
      <w:bookmarkStart w:id="11532" w:name="_Toc366581353"/>
      <w:bookmarkStart w:id="11533" w:name="_Toc366581945"/>
      <w:bookmarkStart w:id="11534" w:name="_Toc322911750"/>
      <w:bookmarkStart w:id="11535" w:name="_Toc322912289"/>
      <w:bookmarkStart w:id="11536" w:name="_Toc329093150"/>
      <w:bookmarkStart w:id="11537" w:name="_Toc332701663"/>
      <w:bookmarkStart w:id="11538" w:name="_Toc332701967"/>
      <w:bookmarkStart w:id="11539" w:name="_Toc332711765"/>
      <w:bookmarkStart w:id="11540" w:name="_Toc332712067"/>
      <w:bookmarkStart w:id="11541" w:name="_Toc332712368"/>
      <w:bookmarkStart w:id="11542" w:name="_Toc332724284"/>
      <w:bookmarkStart w:id="11543" w:name="_Toc332724584"/>
      <w:bookmarkStart w:id="11544" w:name="_Toc341102880"/>
      <w:bookmarkStart w:id="11545" w:name="_Toc347241615"/>
      <w:bookmarkStart w:id="11546" w:name="_Toc347744808"/>
      <w:bookmarkStart w:id="11547" w:name="_Toc348984591"/>
      <w:bookmarkStart w:id="11548" w:name="_Toc348984896"/>
      <w:bookmarkStart w:id="11549" w:name="_Toc349038060"/>
      <w:bookmarkStart w:id="11550" w:name="_Toc349038362"/>
      <w:bookmarkStart w:id="11551" w:name="_Toc349042853"/>
      <w:bookmarkStart w:id="11552" w:name="_Toc349642262"/>
      <w:bookmarkStart w:id="11553" w:name="_Toc351912975"/>
      <w:bookmarkStart w:id="11554" w:name="_Toc351914996"/>
      <w:bookmarkStart w:id="11555" w:name="_Toc351915462"/>
      <w:bookmarkStart w:id="11556" w:name="_Toc361231560"/>
      <w:bookmarkStart w:id="11557" w:name="_Toc361232086"/>
      <w:bookmarkStart w:id="11558" w:name="_Toc362445384"/>
      <w:bookmarkStart w:id="11559" w:name="_Toc363909351"/>
      <w:bookmarkStart w:id="11560" w:name="_Toc364463777"/>
      <w:bookmarkStart w:id="11561" w:name="_Toc366078381"/>
      <w:bookmarkStart w:id="11562" w:name="_Toc366078996"/>
      <w:bookmarkStart w:id="11563" w:name="_Toc366079981"/>
      <w:bookmarkStart w:id="11564" w:name="_Toc366080593"/>
      <w:bookmarkStart w:id="11565" w:name="_Toc366081202"/>
      <w:bookmarkStart w:id="11566" w:name="_Toc366505542"/>
      <w:bookmarkStart w:id="11567" w:name="_Toc366508911"/>
      <w:bookmarkStart w:id="11568" w:name="_Toc366513412"/>
      <w:bookmarkStart w:id="11569" w:name="_Toc366574601"/>
      <w:bookmarkStart w:id="11570" w:name="_Toc366578394"/>
      <w:bookmarkStart w:id="11571" w:name="_Toc366578988"/>
      <w:bookmarkStart w:id="11572" w:name="_Toc366579580"/>
      <w:bookmarkStart w:id="11573" w:name="_Toc366580171"/>
      <w:bookmarkStart w:id="11574" w:name="_Toc366580763"/>
      <w:bookmarkStart w:id="11575" w:name="_Toc366581354"/>
      <w:bookmarkStart w:id="11576" w:name="_Toc366581946"/>
      <w:bookmarkStart w:id="11577" w:name="_Toc362445409"/>
      <w:bookmarkStart w:id="11578" w:name="_Toc363909377"/>
      <w:bookmarkStart w:id="11579" w:name="_Toc364463805"/>
      <w:bookmarkStart w:id="11580" w:name="_Toc366078409"/>
      <w:bookmarkStart w:id="11581" w:name="_Toc366079024"/>
      <w:bookmarkStart w:id="11582" w:name="_Toc366080009"/>
      <w:bookmarkStart w:id="11583" w:name="_Toc366080621"/>
      <w:bookmarkStart w:id="11584" w:name="_Toc366081230"/>
      <w:bookmarkStart w:id="11585" w:name="_Toc366505570"/>
      <w:bookmarkStart w:id="11586" w:name="_Toc366508939"/>
      <w:bookmarkStart w:id="11587" w:name="_Toc366513440"/>
      <w:bookmarkStart w:id="11588" w:name="_Toc366574629"/>
      <w:bookmarkStart w:id="11589" w:name="_Toc366578422"/>
      <w:bookmarkStart w:id="11590" w:name="_Toc366579016"/>
      <w:bookmarkStart w:id="11591" w:name="_Toc366579608"/>
      <w:bookmarkStart w:id="11592" w:name="_Toc366580199"/>
      <w:bookmarkStart w:id="11593" w:name="_Toc366580791"/>
      <w:bookmarkStart w:id="11594" w:name="_Toc366581382"/>
      <w:bookmarkStart w:id="11595" w:name="_Toc366581974"/>
      <w:bookmarkStart w:id="11596" w:name="_Toc362445410"/>
      <w:bookmarkStart w:id="11597" w:name="_Toc363909378"/>
      <w:bookmarkStart w:id="11598" w:name="_Toc364463806"/>
      <w:bookmarkStart w:id="11599" w:name="_Toc366078410"/>
      <w:bookmarkStart w:id="11600" w:name="_Toc366079025"/>
      <w:bookmarkStart w:id="11601" w:name="_Toc366080010"/>
      <w:bookmarkStart w:id="11602" w:name="_Toc366080622"/>
      <w:bookmarkStart w:id="11603" w:name="_Toc366081231"/>
      <w:bookmarkStart w:id="11604" w:name="_Toc366505571"/>
      <w:bookmarkStart w:id="11605" w:name="_Toc366508940"/>
      <w:bookmarkStart w:id="11606" w:name="_Toc366513441"/>
      <w:bookmarkStart w:id="11607" w:name="_Toc366574630"/>
      <w:bookmarkStart w:id="11608" w:name="_Toc366578423"/>
      <w:bookmarkStart w:id="11609" w:name="_Toc366579017"/>
      <w:bookmarkStart w:id="11610" w:name="_Toc366579609"/>
      <w:bookmarkStart w:id="11611" w:name="_Toc366580200"/>
      <w:bookmarkStart w:id="11612" w:name="_Toc366580792"/>
      <w:bookmarkStart w:id="11613" w:name="_Toc366581383"/>
      <w:bookmarkStart w:id="11614" w:name="_Toc366581975"/>
      <w:bookmarkStart w:id="11615" w:name="_Toc362445411"/>
      <w:bookmarkStart w:id="11616" w:name="_Toc363909379"/>
      <w:bookmarkStart w:id="11617" w:name="_Toc364463807"/>
      <w:bookmarkStart w:id="11618" w:name="_Toc366078411"/>
      <w:bookmarkStart w:id="11619" w:name="_Toc366079026"/>
      <w:bookmarkStart w:id="11620" w:name="_Toc366080011"/>
      <w:bookmarkStart w:id="11621" w:name="_Toc366080623"/>
      <w:bookmarkStart w:id="11622" w:name="_Toc366081232"/>
      <w:bookmarkStart w:id="11623" w:name="_Toc366505572"/>
      <w:bookmarkStart w:id="11624" w:name="_Toc366508941"/>
      <w:bookmarkStart w:id="11625" w:name="_Toc366513442"/>
      <w:bookmarkStart w:id="11626" w:name="_Toc366574631"/>
      <w:bookmarkStart w:id="11627" w:name="_Toc366578424"/>
      <w:bookmarkStart w:id="11628" w:name="_Toc366579018"/>
      <w:bookmarkStart w:id="11629" w:name="_Toc366579610"/>
      <w:bookmarkStart w:id="11630" w:name="_Toc366580201"/>
      <w:bookmarkStart w:id="11631" w:name="_Toc366580793"/>
      <w:bookmarkStart w:id="11632" w:name="_Toc366581384"/>
      <w:bookmarkStart w:id="11633" w:name="_Toc366581976"/>
      <w:bookmarkStart w:id="11634" w:name="_Toc199515659"/>
      <w:bookmarkStart w:id="11635" w:name="_Toc199515847"/>
      <w:bookmarkStart w:id="11636" w:name="_Toc199516286"/>
      <w:bookmarkStart w:id="11637" w:name="_Toc199841837"/>
      <w:bookmarkStart w:id="11638" w:name="_Toc199844403"/>
      <w:bookmarkStart w:id="11639" w:name="_Toc199515660"/>
      <w:bookmarkStart w:id="11640" w:name="_Toc199515848"/>
      <w:bookmarkStart w:id="11641" w:name="_Toc199516287"/>
      <w:bookmarkStart w:id="11642" w:name="_Toc199841838"/>
      <w:bookmarkStart w:id="11643" w:name="_Toc199844404"/>
      <w:bookmarkStart w:id="11644" w:name="_Toc177399153"/>
      <w:bookmarkStart w:id="11645" w:name="_Toc175057440"/>
      <w:bookmarkStart w:id="11646" w:name="_Toc199516371"/>
      <w:bookmarkStart w:id="11647" w:name="_Toc194984045"/>
      <w:bookmarkStart w:id="11648" w:name="_Toc243112882"/>
      <w:bookmarkStart w:id="11649" w:name="_Toc349042878"/>
      <w:bookmarkStart w:id="11650" w:name="_Toc6257023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r>
        <w:t>Security Considerations</w:t>
      </w:r>
      <w:bookmarkEnd w:id="11644"/>
      <w:bookmarkEnd w:id="11645"/>
      <w:bookmarkEnd w:id="11646"/>
      <w:bookmarkEnd w:id="11647"/>
      <w:bookmarkEnd w:id="11648"/>
      <w:bookmarkEnd w:id="11649"/>
      <w:bookmarkEnd w:id="11650"/>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1651" w:name="_Toc177399154"/>
      <w:bookmarkStart w:id="11652" w:name="_Toc175057441"/>
      <w:bookmarkStart w:id="11653" w:name="_Toc199516372"/>
      <w:bookmarkStart w:id="11654" w:name="_Toc243112883"/>
      <w:bookmarkStart w:id="11655" w:name="_Toc349042879"/>
      <w:bookmarkStart w:id="11656" w:name="_Toc62570235"/>
      <w:r>
        <w:t>Authors and Contributors</w:t>
      </w:r>
      <w:bookmarkEnd w:id="11651"/>
      <w:bookmarkEnd w:id="11652"/>
      <w:bookmarkEnd w:id="11653"/>
      <w:bookmarkEnd w:id="11654"/>
      <w:bookmarkEnd w:id="11655"/>
      <w:bookmarkEnd w:id="11656"/>
    </w:p>
    <w:p w14:paraId="20AFBBBC" w14:textId="77777777" w:rsidR="000E1214" w:rsidRDefault="00A87198">
      <w:pPr>
        <w:pStyle w:val="Author"/>
      </w:pPr>
      <w:r>
        <w:t xml:space="preserve">Michael J. Beckerle, </w:t>
      </w:r>
      <w:bookmarkStart w:id="11657" w:name="OLE_LINK1"/>
      <w:bookmarkStart w:id="11658"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1657"/>
    <w:bookmarkEnd w:id="11658"/>
    <w:p w14:paraId="045A5FDA" w14:textId="5CC78DF4" w:rsidR="000E1214" w:rsidRDefault="00A87198">
      <w:pPr>
        <w:pStyle w:val="Author"/>
        <w:rPr>
          <w:lang w:val="de-DE"/>
        </w:rPr>
      </w:pPr>
      <w:r>
        <w:rPr>
          <w:lang w:val="de-DE"/>
        </w:rPr>
        <w:t>Email:</w:t>
      </w:r>
      <w:r w:rsidR="00F76466">
        <w:rPr>
          <w:lang w:val="de-DE"/>
        </w:rPr>
        <w:t xml:space="preserve"> </w:t>
      </w:r>
      <w:hyperlink r:id="rId25" w:history="1">
        <w:r w:rsidRPr="00E17A7B">
          <w:rPr>
            <w:rStyle w:val="Hyperlink"/>
            <w:lang w:val="de-DE"/>
          </w:rPr>
          <w:t>mbeckerle.dfdl@gmail.com</w:t>
        </w:r>
      </w:hyperlink>
      <w:r w:rsidR="00152BCE">
        <w:rPr>
          <w:lang w:val="de-DE"/>
        </w:rPr>
        <w:t xml:space="preserve">, </w:t>
      </w:r>
      <w:hyperlink r:id="rId26" w:history="1">
        <w:r w:rsidR="00152BCE" w:rsidRPr="003379E3">
          <w:rPr>
            <w:rStyle w:val="Hyperlink"/>
            <w:rFonts w:cs="Arial"/>
            <w:lang w:val="de-DE"/>
          </w:rPr>
          <w:t>mbeckerle@owlcyberdefense.com</w:t>
        </w:r>
      </w:hyperlink>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1A3E7074" w:rsidR="000E1214" w:rsidRDefault="00A87198">
      <w:pPr>
        <w:pStyle w:val="Author"/>
      </w:pPr>
      <w:r>
        <w:t>IBM</w:t>
      </w:r>
      <w:r w:rsidR="00E17A7B">
        <w:t xml:space="preserve"> UK (retired)</w:t>
      </w:r>
    </w:p>
    <w:p w14:paraId="47C6AB18" w14:textId="34B492AA" w:rsidR="000E1214" w:rsidRDefault="00A87198">
      <w:pPr>
        <w:pStyle w:val="Author"/>
        <w:rPr>
          <w:rStyle w:val="Hyperlink"/>
          <w:rFonts w:cs="Arial"/>
        </w:rPr>
      </w:pPr>
      <w:r>
        <w:t xml:space="preserve">Email: </w:t>
      </w:r>
      <w:hyperlink r:id="rId27" w:history="1">
        <w:r w:rsidR="00E17A7B" w:rsidRPr="00696617">
          <w:rPr>
            <w:rStyle w:val="Hyperlink"/>
            <w:rFonts w:cs="Arial"/>
          </w:rPr>
          <w:t>smhdfdl@gmail.com</w:t>
        </w:r>
      </w:hyperlink>
    </w:p>
    <w:p w14:paraId="2B9E8785" w14:textId="77777777" w:rsidR="000E1214" w:rsidRDefault="000E1214">
      <w:pPr>
        <w:pStyle w:val="Author"/>
      </w:pPr>
    </w:p>
    <w:p w14:paraId="7BC1BDF3" w14:textId="77777777" w:rsidR="000E1214" w:rsidRDefault="00A87198">
      <w:pPr>
        <w:pStyle w:val="Author"/>
      </w:pPr>
      <w:r>
        <w:t>Alan W. Powell,</w:t>
      </w:r>
    </w:p>
    <w:p w14:paraId="7673E9AD" w14:textId="5E73AB82" w:rsidR="00E17A7B" w:rsidRDefault="00E17A7B">
      <w:pPr>
        <w:pStyle w:val="Author"/>
      </w:pPr>
      <w:r>
        <w:t>IBM UK (retired)</w:t>
      </w:r>
    </w:p>
    <w:p w14:paraId="52A0FBCD" w14:textId="77BA3559" w:rsidR="000E1214" w:rsidRDefault="00A87198">
      <w:pPr>
        <w:pStyle w:val="Author"/>
      </w:pPr>
      <w:r>
        <w:t xml:space="preserve">Email: </w:t>
      </w:r>
      <w:hyperlink r:id="rId28"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087AF8EE" w:rsidR="000E1214" w:rsidRDefault="00E656B1">
      <w:pPr>
        <w:autoSpaceDE w:val="0"/>
        <w:autoSpaceDN w:val="0"/>
        <w:adjustRightInd w:val="0"/>
        <w:rPr>
          <w:rFonts w:cs="Arial"/>
        </w:rPr>
      </w:pPr>
      <w:r>
        <w:rPr>
          <w:rFonts w:cs="Arial"/>
        </w:rPr>
        <w:t xml:space="preserve">The authors </w:t>
      </w:r>
      <w:r w:rsidR="00A87198">
        <w:rPr>
          <w:rFonts w:cs="Arial"/>
        </w:rPr>
        <w:t>greatly acknowledge the contributions made to this document by the following and all the other people who provided constructive and valuable input in the group discussions.</w:t>
      </w:r>
    </w:p>
    <w:p w14:paraId="78FF1ED1" w14:textId="0E6B4DB7" w:rsidR="000E1214" w:rsidRDefault="00A87198">
      <w:pPr>
        <w:autoSpaceDE w:val="0"/>
        <w:autoSpaceDN w:val="0"/>
        <w:adjustRightInd w:val="0"/>
        <w:rPr>
          <w:rFonts w:cs="Arial"/>
        </w:rPr>
      </w:pPr>
      <w:r>
        <w:rPr>
          <w:rFonts w:cs="Arial"/>
        </w:rPr>
        <w:t xml:space="preserve">Tim Kimber, </w:t>
      </w:r>
      <w:r w:rsidR="00E17A7B">
        <w:rPr>
          <w:rFonts w:cs="Arial"/>
        </w:rPr>
        <w:t>Prolifics</w:t>
      </w:r>
      <w:r>
        <w:rPr>
          <w:rFonts w:cs="Arial"/>
        </w:rPr>
        <w:t>, UK</w:t>
      </w:r>
    </w:p>
    <w:p w14:paraId="6E4E2ACA" w14:textId="33458E8D" w:rsidR="000E1214" w:rsidRDefault="00A87198">
      <w:pPr>
        <w:autoSpaceDE w:val="0"/>
        <w:autoSpaceDN w:val="0"/>
        <w:adjustRightInd w:val="0"/>
        <w:rPr>
          <w:rFonts w:cs="Arial"/>
        </w:rPr>
      </w:pPr>
      <w:r>
        <w:rPr>
          <w:rFonts w:cs="Arial"/>
        </w:rPr>
        <w:t xml:space="preserve">Suman Kalia, IBM, Markham, Ontario, Canada </w:t>
      </w:r>
    </w:p>
    <w:p w14:paraId="47CC72C1" w14:textId="4F2B9E00" w:rsidR="000E1214" w:rsidRDefault="00A87198">
      <w:pPr>
        <w:autoSpaceDE w:val="0"/>
        <w:autoSpaceDN w:val="0"/>
        <w:adjustRightInd w:val="0"/>
        <w:rPr>
          <w:rFonts w:cs="Arial"/>
        </w:rPr>
      </w:pPr>
      <w:r>
        <w:rPr>
          <w:rFonts w:cs="Arial"/>
        </w:rPr>
        <w:t>Stephanie Fetzer,</w:t>
      </w:r>
      <w:r w:rsidR="00051731">
        <w:rPr>
          <w:rFonts w:cs="Arial"/>
        </w:rPr>
        <w:t xml:space="preserve"> HCL</w:t>
      </w:r>
      <w:r>
        <w:rPr>
          <w:rFonts w:cs="Arial"/>
        </w:rPr>
        <w:t>,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41F32A6D" w:rsidR="000E1214" w:rsidRDefault="00A87198">
      <w:pPr>
        <w:autoSpaceDE w:val="0"/>
        <w:autoSpaceDN w:val="0"/>
        <w:adjustRightInd w:val="0"/>
        <w:rPr>
          <w:rFonts w:cs="Arial"/>
        </w:rPr>
      </w:pPr>
      <w:r>
        <w:rPr>
          <w:rFonts w:cs="Arial"/>
        </w:rPr>
        <w:t>James Myers, USA</w:t>
      </w:r>
    </w:p>
    <w:p w14:paraId="2922630E" w14:textId="6FF58C75" w:rsidR="000E1214" w:rsidRDefault="00A87198">
      <w:pPr>
        <w:autoSpaceDE w:val="0"/>
        <w:autoSpaceDN w:val="0"/>
        <w:adjustRightInd w:val="0"/>
        <w:rPr>
          <w:rFonts w:cs="Arial"/>
        </w:rPr>
      </w:pPr>
      <w:r>
        <w:rPr>
          <w:rFonts w:cs="Arial"/>
        </w:rPr>
        <w:t xml:space="preserve">Jonathan W. Cranford, </w:t>
      </w:r>
      <w:r w:rsidR="00136E6A">
        <w:rPr>
          <w:rFonts w:cs="Arial"/>
        </w:rPr>
        <w:t>Keyfactor, GA</w:t>
      </w:r>
      <w:r>
        <w:rPr>
          <w:rFonts w:cs="Arial"/>
        </w:rPr>
        <w:t>,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0D799745" w:rsidR="000E1214" w:rsidRDefault="00A87198">
      <w:pPr>
        <w:autoSpaceDE w:val="0"/>
        <w:autoSpaceDN w:val="0"/>
        <w:adjustRightInd w:val="0"/>
        <w:rPr>
          <w:rFonts w:cs="Arial"/>
        </w:rPr>
      </w:pPr>
      <w:r>
        <w:rPr>
          <w:rFonts w:cs="Arial"/>
        </w:rPr>
        <w:t>Robert McGrath, NCSA, Urbana-Champaign, IL, USA</w:t>
      </w:r>
      <w:r w:rsidR="00E02A98">
        <w:rPr>
          <w:rFonts w:cs="Arial"/>
        </w:rPr>
        <w:t xml:space="preserve"> (retired)</w:t>
      </w:r>
    </w:p>
    <w:p w14:paraId="67B7C5BE" w14:textId="280F5197" w:rsidR="00051731" w:rsidRDefault="00A87198">
      <w:pPr>
        <w:autoSpaceDE w:val="0"/>
        <w:autoSpaceDN w:val="0"/>
        <w:adjustRightInd w:val="0"/>
        <w:rPr>
          <w:rFonts w:cs="Arial"/>
        </w:rPr>
      </w:pPr>
      <w:r>
        <w:rPr>
          <w:rFonts w:cs="Arial"/>
        </w:rPr>
        <w:t>Geoff Judd, IBM</w:t>
      </w:r>
      <w:r w:rsidR="00051731">
        <w:rPr>
          <w:rFonts w:cs="Arial"/>
        </w:rPr>
        <w:t xml:space="preserve"> UK (retired)</w:t>
      </w:r>
    </w:p>
    <w:p w14:paraId="4B66BAF6" w14:textId="2D95D276" w:rsidR="000E1214" w:rsidRDefault="00A87198">
      <w:pPr>
        <w:autoSpaceDE w:val="0"/>
        <w:autoSpaceDN w:val="0"/>
        <w:adjustRightInd w:val="0"/>
        <w:rPr>
          <w:rFonts w:cs="Arial"/>
        </w:rPr>
      </w:pPr>
      <w:r>
        <w:rPr>
          <w:rFonts w:cs="Arial"/>
        </w:rPr>
        <w:t>Dewey M. Sasser, MA, USA</w:t>
      </w:r>
    </w:p>
    <w:p w14:paraId="3F1F526C" w14:textId="2E359980" w:rsidR="000E1214" w:rsidRDefault="00A87198">
      <w:pPr>
        <w:autoSpaceDE w:val="0"/>
        <w:autoSpaceDN w:val="0"/>
        <w:adjustRightInd w:val="0"/>
        <w:rPr>
          <w:rFonts w:cs="Arial"/>
        </w:rPr>
      </w:pPr>
      <w:r>
        <w:rPr>
          <w:rFonts w:cs="Arial"/>
        </w:rPr>
        <w:t>David A. Loose,</w:t>
      </w:r>
      <w:r w:rsidR="00E02A98">
        <w:rPr>
          <w:rFonts w:cs="Arial"/>
        </w:rPr>
        <w:t xml:space="preserve"> Abacus Insights</w:t>
      </w:r>
      <w:r>
        <w:rPr>
          <w:rFonts w:cs="Arial"/>
        </w:rPr>
        <w:t>, MA, USA</w:t>
      </w:r>
    </w:p>
    <w:p w14:paraId="2FA9D805" w14:textId="3C7F5927" w:rsidR="000E1214" w:rsidRDefault="00A87198">
      <w:pPr>
        <w:autoSpaceDE w:val="0"/>
        <w:autoSpaceDN w:val="0"/>
        <w:adjustRightInd w:val="0"/>
        <w:rPr>
          <w:rFonts w:cs="Arial"/>
        </w:rPr>
      </w:pPr>
      <w:r>
        <w:rPr>
          <w:rFonts w:cs="Arial"/>
        </w:rPr>
        <w:t xml:space="preserve">Eric S. Smith, </w:t>
      </w:r>
      <w:r w:rsidR="00E02A98">
        <w:rPr>
          <w:rFonts w:cs="Arial"/>
        </w:rPr>
        <w:t>Quill Health</w:t>
      </w:r>
      <w:r>
        <w:rPr>
          <w:rFonts w:cs="Arial"/>
        </w:rPr>
        <w:t>,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1B88DE96" w:rsidR="000E1214" w:rsidRDefault="00A87198">
      <w:pPr>
        <w:autoSpaceDE w:val="0"/>
        <w:autoSpaceDN w:val="0"/>
        <w:adjustRightInd w:val="0"/>
        <w:rPr>
          <w:rFonts w:cs="Arial"/>
        </w:rPr>
      </w:pPr>
      <w:r>
        <w:rPr>
          <w:rFonts w:cs="Arial"/>
        </w:rPr>
        <w:t>Simon Parker, Bloomberg Polar Lake, Dublin, IE</w:t>
      </w:r>
      <w:r w:rsidR="00214EF8">
        <w:rPr>
          <w:rFonts w:cs="Arial"/>
        </w:rPr>
        <w:t xml:space="preserve"> (retired)</w:t>
      </w:r>
    </w:p>
    <w:p w14:paraId="27BAE05B" w14:textId="1F1C7955" w:rsidR="000E1214" w:rsidRDefault="00A87198">
      <w:pPr>
        <w:autoSpaceDE w:val="0"/>
        <w:autoSpaceDN w:val="0"/>
        <w:adjustRightInd w:val="0"/>
        <w:rPr>
          <w:rFonts w:cs="Arial"/>
        </w:rPr>
      </w:pPr>
      <w:r>
        <w:rPr>
          <w:rFonts w:cs="Arial"/>
        </w:rPr>
        <w:t>Peter A. Lambros, IBM</w:t>
      </w:r>
      <w:r w:rsidR="00051731">
        <w:rPr>
          <w:rFonts w:cs="Arial"/>
        </w:rPr>
        <w:t xml:space="preserve"> UK (retired)</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B31DA3">
      <w:pPr>
        <w:pStyle w:val="Heading1"/>
      </w:pPr>
      <w:bookmarkStart w:id="11659" w:name="_Toc322911778"/>
      <w:bookmarkStart w:id="11660" w:name="_Toc322912317"/>
      <w:bookmarkStart w:id="11661" w:name="_Toc329093177"/>
      <w:bookmarkStart w:id="11662" w:name="_Toc332701690"/>
      <w:bookmarkStart w:id="11663" w:name="_Toc332701994"/>
      <w:bookmarkStart w:id="11664" w:name="_Toc332711792"/>
      <w:bookmarkStart w:id="11665" w:name="_Toc332712094"/>
      <w:bookmarkStart w:id="11666" w:name="_Toc332712395"/>
      <w:bookmarkStart w:id="11667" w:name="_Toc332724311"/>
      <w:bookmarkStart w:id="11668" w:name="_Toc332724611"/>
      <w:bookmarkStart w:id="11669" w:name="_Toc341102907"/>
      <w:bookmarkStart w:id="11670" w:name="_Toc347241643"/>
      <w:bookmarkStart w:id="11671" w:name="_Toc347744835"/>
      <w:bookmarkStart w:id="11672" w:name="_Toc348984618"/>
      <w:bookmarkStart w:id="11673" w:name="_Toc348984923"/>
      <w:bookmarkStart w:id="11674" w:name="_Toc349038087"/>
      <w:bookmarkStart w:id="11675" w:name="_Toc349038389"/>
      <w:bookmarkStart w:id="11676" w:name="_Toc349042880"/>
      <w:bookmarkStart w:id="11677" w:name="_Toc349642281"/>
      <w:bookmarkStart w:id="11678" w:name="_Toc351913002"/>
      <w:bookmarkStart w:id="11679" w:name="_Toc351915023"/>
      <w:bookmarkStart w:id="11680" w:name="_Toc351915489"/>
      <w:bookmarkStart w:id="11681" w:name="_Toc361231587"/>
      <w:bookmarkStart w:id="11682" w:name="_Toc361232113"/>
      <w:bookmarkStart w:id="11683" w:name="_Toc362445414"/>
      <w:bookmarkStart w:id="11684" w:name="_Toc363909382"/>
      <w:bookmarkStart w:id="11685" w:name="_Toc364463810"/>
      <w:bookmarkStart w:id="11686" w:name="_Toc366078414"/>
      <w:bookmarkStart w:id="11687" w:name="_Toc366079029"/>
      <w:bookmarkStart w:id="11688" w:name="_Toc366080014"/>
      <w:bookmarkStart w:id="11689" w:name="_Toc366080626"/>
      <w:bookmarkStart w:id="11690" w:name="_Toc366081235"/>
      <w:bookmarkStart w:id="11691" w:name="_Toc366505575"/>
      <w:bookmarkStart w:id="11692" w:name="_Toc366508944"/>
      <w:bookmarkStart w:id="11693" w:name="_Toc366513445"/>
      <w:bookmarkStart w:id="11694" w:name="_Toc366574634"/>
      <w:bookmarkStart w:id="11695" w:name="_Toc366578427"/>
      <w:bookmarkStart w:id="11696" w:name="_Toc366579021"/>
      <w:bookmarkStart w:id="11697" w:name="_Toc366579613"/>
      <w:bookmarkStart w:id="11698" w:name="_Toc366580204"/>
      <w:bookmarkStart w:id="11699" w:name="_Toc366580796"/>
      <w:bookmarkStart w:id="11700" w:name="_Toc366581387"/>
      <w:bookmarkStart w:id="11701" w:name="_Toc366581979"/>
      <w:bookmarkStart w:id="11702" w:name="_Toc322911779"/>
      <w:bookmarkStart w:id="11703" w:name="_Toc322912318"/>
      <w:bookmarkStart w:id="11704" w:name="_Toc329093178"/>
      <w:bookmarkStart w:id="11705" w:name="_Toc332701691"/>
      <w:bookmarkStart w:id="11706" w:name="_Toc332701995"/>
      <w:bookmarkStart w:id="11707" w:name="_Toc332711793"/>
      <w:bookmarkStart w:id="11708" w:name="_Toc332712095"/>
      <w:bookmarkStart w:id="11709" w:name="_Toc332712396"/>
      <w:bookmarkStart w:id="11710" w:name="_Toc332724312"/>
      <w:bookmarkStart w:id="11711" w:name="_Toc332724612"/>
      <w:bookmarkStart w:id="11712" w:name="_Toc341102908"/>
      <w:bookmarkStart w:id="11713" w:name="_Toc347241644"/>
      <w:bookmarkStart w:id="11714" w:name="_Toc347744836"/>
      <w:bookmarkStart w:id="11715" w:name="_Toc348984619"/>
      <w:bookmarkStart w:id="11716" w:name="_Toc348984924"/>
      <w:bookmarkStart w:id="11717" w:name="_Toc349038088"/>
      <w:bookmarkStart w:id="11718" w:name="_Toc349038390"/>
      <w:bookmarkStart w:id="11719" w:name="_Toc349042881"/>
      <w:bookmarkStart w:id="11720" w:name="_Toc349642282"/>
      <w:bookmarkStart w:id="11721" w:name="_Toc351913003"/>
      <w:bookmarkStart w:id="11722" w:name="_Toc351915024"/>
      <w:bookmarkStart w:id="11723" w:name="_Toc351915490"/>
      <w:bookmarkStart w:id="11724" w:name="_Toc361231588"/>
      <w:bookmarkStart w:id="11725" w:name="_Toc361232114"/>
      <w:bookmarkStart w:id="11726" w:name="_Toc362445415"/>
      <w:bookmarkStart w:id="11727" w:name="_Toc363909383"/>
      <w:bookmarkStart w:id="11728" w:name="_Toc364463811"/>
      <w:bookmarkStart w:id="11729" w:name="_Toc366078415"/>
      <w:bookmarkStart w:id="11730" w:name="_Toc366079030"/>
      <w:bookmarkStart w:id="11731" w:name="_Toc366080015"/>
      <w:bookmarkStart w:id="11732" w:name="_Toc366080627"/>
      <w:bookmarkStart w:id="11733" w:name="_Toc366081236"/>
      <w:bookmarkStart w:id="11734" w:name="_Toc366505576"/>
      <w:bookmarkStart w:id="11735" w:name="_Toc366508945"/>
      <w:bookmarkStart w:id="11736" w:name="_Toc366513446"/>
      <w:bookmarkStart w:id="11737" w:name="_Toc366574635"/>
      <w:bookmarkStart w:id="11738" w:name="_Toc366578428"/>
      <w:bookmarkStart w:id="11739" w:name="_Toc366579022"/>
      <w:bookmarkStart w:id="11740" w:name="_Toc366579614"/>
      <w:bookmarkStart w:id="11741" w:name="_Toc366580205"/>
      <w:bookmarkStart w:id="11742" w:name="_Toc366580797"/>
      <w:bookmarkStart w:id="11743" w:name="_Toc366581388"/>
      <w:bookmarkStart w:id="11744" w:name="_Toc366581980"/>
      <w:bookmarkStart w:id="11745" w:name="_Toc322911780"/>
      <w:bookmarkStart w:id="11746" w:name="_Toc322912319"/>
      <w:bookmarkStart w:id="11747" w:name="_Toc329093179"/>
      <w:bookmarkStart w:id="11748" w:name="_Toc332701692"/>
      <w:bookmarkStart w:id="11749" w:name="_Toc332701996"/>
      <w:bookmarkStart w:id="11750" w:name="_Toc332711794"/>
      <w:bookmarkStart w:id="11751" w:name="_Toc332712096"/>
      <w:bookmarkStart w:id="11752" w:name="_Toc332712397"/>
      <w:bookmarkStart w:id="11753" w:name="_Toc332724313"/>
      <w:bookmarkStart w:id="11754" w:name="_Toc332724613"/>
      <w:bookmarkStart w:id="11755" w:name="_Toc341102909"/>
      <w:bookmarkStart w:id="11756" w:name="_Toc347241645"/>
      <w:bookmarkStart w:id="11757" w:name="_Toc347744837"/>
      <w:bookmarkStart w:id="11758" w:name="_Toc348984620"/>
      <w:bookmarkStart w:id="11759" w:name="_Toc348984925"/>
      <w:bookmarkStart w:id="11760" w:name="_Toc349038089"/>
      <w:bookmarkStart w:id="11761" w:name="_Toc349038391"/>
      <w:bookmarkStart w:id="11762" w:name="_Toc349042882"/>
      <w:bookmarkStart w:id="11763" w:name="_Toc349642283"/>
      <w:bookmarkStart w:id="11764" w:name="_Toc351913004"/>
      <w:bookmarkStart w:id="11765" w:name="_Toc351915025"/>
      <w:bookmarkStart w:id="11766" w:name="_Toc351915491"/>
      <w:bookmarkStart w:id="11767" w:name="_Toc361231589"/>
      <w:bookmarkStart w:id="11768" w:name="_Toc361232115"/>
      <w:bookmarkStart w:id="11769" w:name="_Toc362445416"/>
      <w:bookmarkStart w:id="11770" w:name="_Toc363909384"/>
      <w:bookmarkStart w:id="11771" w:name="_Toc364463812"/>
      <w:bookmarkStart w:id="11772" w:name="_Toc366078416"/>
      <w:bookmarkStart w:id="11773" w:name="_Toc366079031"/>
      <w:bookmarkStart w:id="11774" w:name="_Toc366080016"/>
      <w:bookmarkStart w:id="11775" w:name="_Toc366080628"/>
      <w:bookmarkStart w:id="11776" w:name="_Toc366081237"/>
      <w:bookmarkStart w:id="11777" w:name="_Toc366505577"/>
      <w:bookmarkStart w:id="11778" w:name="_Toc366508946"/>
      <w:bookmarkStart w:id="11779" w:name="_Toc366513447"/>
      <w:bookmarkStart w:id="11780" w:name="_Toc366574636"/>
      <w:bookmarkStart w:id="11781" w:name="_Toc366578429"/>
      <w:bookmarkStart w:id="11782" w:name="_Toc366579023"/>
      <w:bookmarkStart w:id="11783" w:name="_Toc366579615"/>
      <w:bookmarkStart w:id="11784" w:name="_Toc366580206"/>
      <w:bookmarkStart w:id="11785" w:name="_Toc366580798"/>
      <w:bookmarkStart w:id="11786" w:name="_Toc366581389"/>
      <w:bookmarkStart w:id="11787" w:name="_Toc366581981"/>
      <w:bookmarkStart w:id="11788" w:name="_Toc526008660"/>
      <w:bookmarkStart w:id="11789" w:name="_Toc177399155"/>
      <w:bookmarkStart w:id="11790" w:name="_Toc175057442"/>
      <w:bookmarkStart w:id="11791" w:name="_Toc199516373"/>
      <w:bookmarkStart w:id="11792" w:name="_Toc243112884"/>
      <w:bookmarkStart w:id="11793" w:name="_Toc349042883"/>
      <w:bookmarkStart w:id="11794" w:name="_Toc62570236"/>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r>
        <w:t>Intellectual Property Statement</w:t>
      </w:r>
      <w:bookmarkEnd w:id="11788"/>
      <w:bookmarkEnd w:id="11789"/>
      <w:bookmarkEnd w:id="11790"/>
      <w:bookmarkEnd w:id="11791"/>
      <w:bookmarkEnd w:id="11792"/>
      <w:bookmarkEnd w:id="11793"/>
      <w:bookmarkEnd w:id="11794"/>
    </w:p>
    <w:p w14:paraId="35C078C5" w14:textId="70AC72B6"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22B9AF6C"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1795" w:name="_Toc177399156"/>
      <w:bookmarkStart w:id="11796" w:name="_Toc175057443"/>
      <w:bookmarkStart w:id="11797" w:name="_Toc199516374"/>
      <w:bookmarkStart w:id="11798" w:name="_Toc243112885"/>
      <w:bookmarkStart w:id="11799" w:name="_Toc349042884"/>
      <w:bookmarkStart w:id="11800" w:name="_Toc62570237"/>
      <w:bookmarkStart w:id="11801" w:name="_Toc526008661"/>
      <w:r>
        <w:t>Disclaimer</w:t>
      </w:r>
      <w:bookmarkEnd w:id="11795"/>
      <w:bookmarkEnd w:id="11796"/>
      <w:bookmarkEnd w:id="11797"/>
      <w:bookmarkEnd w:id="11798"/>
      <w:bookmarkEnd w:id="11799"/>
      <w:bookmarkEnd w:id="11800"/>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1802" w:name="_Toc177399157"/>
      <w:bookmarkStart w:id="11803" w:name="_Toc175057444"/>
      <w:bookmarkStart w:id="11804" w:name="_Toc199516375"/>
      <w:bookmarkStart w:id="11805" w:name="_Toc243112886"/>
      <w:bookmarkStart w:id="11806" w:name="_Toc349042885"/>
      <w:bookmarkStart w:id="11807" w:name="_Toc62570238"/>
      <w:r>
        <w:t>Full Copyright Notice</w:t>
      </w:r>
      <w:bookmarkEnd w:id="11801"/>
      <w:bookmarkEnd w:id="11802"/>
      <w:bookmarkEnd w:id="11803"/>
      <w:bookmarkEnd w:id="11804"/>
      <w:bookmarkEnd w:id="11805"/>
      <w:bookmarkEnd w:id="11806"/>
      <w:bookmarkEnd w:id="11807"/>
    </w:p>
    <w:p w14:paraId="51693A4B" w14:textId="569E2A53" w:rsidR="000E1214" w:rsidRDefault="00A87198">
      <w:r>
        <w:t>Copyright (C) Open Grid Forum (2005-</w:t>
      </w:r>
      <w:r w:rsidR="002829DB">
        <w:t>202</w:t>
      </w:r>
      <w:r w:rsidR="004C7A81">
        <w:t>3</w:t>
      </w:r>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CB07071" w:rsidR="000E1214" w:rsidRDefault="00A87198">
      <w:r>
        <w:t>ICU - Copyright (c) 1995-</w:t>
      </w:r>
      <w:r w:rsidR="002829DB">
        <w:t>202</w:t>
      </w:r>
      <w:r w:rsidR="000E6358">
        <w:t>1</w:t>
      </w:r>
      <w:r w:rsidR="002829DB">
        <w:t xml:space="preserve"> </w:t>
      </w:r>
      <w:r>
        <w:t>International Business Machines Corporation and others</w:t>
      </w:r>
    </w:p>
    <w:p w14:paraId="5D583A9D" w14:textId="25B808F4" w:rsidR="000E1214" w:rsidRDefault="00A87198">
      <w:r>
        <w:t xml:space="preserve">XPATH - </w:t>
      </w:r>
      <w:hyperlink r:id="rId29" w:anchor="Copyright" w:history="1">
        <w:r>
          <w:rPr>
            <w:rStyle w:val="Hyperlink"/>
          </w:rPr>
          <w:t>Copyright</w:t>
        </w:r>
      </w:hyperlink>
      <w:r>
        <w:t> © 2007 </w:t>
      </w:r>
      <w:hyperlink r:id="rId30" w:history="1">
        <w:r>
          <w:rPr>
            <w:rStyle w:val="Hyperlink"/>
          </w:rPr>
          <w:t xml:space="preserve"> </w:t>
        </w:r>
        <w:r>
          <w:rPr>
            <w:rStyle w:val="HTMLAcronym"/>
            <w:color w:val="0000FF"/>
            <w:u w:val="single"/>
          </w:rPr>
          <w:t>W3C</w:t>
        </w:r>
      </w:hyperlink>
      <w:r>
        <w:rPr>
          <w:vertAlign w:val="superscript"/>
        </w:rPr>
        <w:t>®</w:t>
      </w:r>
      <w:r>
        <w:t xml:space="preserve"> (</w:t>
      </w:r>
      <w:hyperlink r:id="rId31" w:history="1">
        <w:r>
          <w:rPr>
            <w:rStyle w:val="HTMLAcronym"/>
            <w:color w:val="0000FF"/>
            <w:u w:val="single"/>
          </w:rPr>
          <w:t>MIT</w:t>
        </w:r>
      </w:hyperlink>
      <w:r>
        <w:t xml:space="preserve">, </w:t>
      </w:r>
      <w:hyperlink r:id="rId32" w:history="1">
        <w:r>
          <w:rPr>
            <w:rStyle w:val="HTMLAcronym"/>
            <w:color w:val="0000FF"/>
            <w:u w:val="single"/>
          </w:rPr>
          <w:t>ERCIM</w:t>
        </w:r>
      </w:hyperlink>
      <w:r>
        <w:t xml:space="preserve">, </w:t>
      </w:r>
      <w:hyperlink r:id="rId33" w:history="1">
        <w:r>
          <w:rPr>
            <w:rStyle w:val="Hyperlink"/>
          </w:rPr>
          <w:t>Keio</w:t>
        </w:r>
      </w:hyperlink>
      <w:r>
        <w:t xml:space="preserve">), All Rights Reserved. W3C </w:t>
      </w:r>
      <w:hyperlink r:id="rId34" w:anchor="Legal_Disclaimer" w:history="1">
        <w:r>
          <w:rPr>
            <w:rStyle w:val="Hyperlink"/>
          </w:rPr>
          <w:t>liability</w:t>
        </w:r>
      </w:hyperlink>
      <w:r>
        <w:t xml:space="preserve">, </w:t>
      </w:r>
      <w:hyperlink r:id="rId35" w:anchor="W3C_Trademarks" w:history="1">
        <w:r>
          <w:rPr>
            <w:rStyle w:val="Hyperlink"/>
          </w:rPr>
          <w:t>trademark</w:t>
        </w:r>
      </w:hyperlink>
      <w:r>
        <w:t xml:space="preserve"> and </w:t>
      </w:r>
      <w:hyperlink r:id="rId36" w:history="1">
        <w:r>
          <w:rPr>
            <w:rStyle w:val="Hyperlink"/>
          </w:rPr>
          <w:t>document use</w:t>
        </w:r>
      </w:hyperlink>
      <w:r>
        <w:t xml:space="preserve"> rules apply.</w:t>
      </w:r>
    </w:p>
    <w:p w14:paraId="1CCD8250" w14:textId="77777777" w:rsidR="000E1214" w:rsidRDefault="00A87198" w:rsidP="00B31DA3">
      <w:pPr>
        <w:pStyle w:val="Heading1"/>
      </w:pPr>
      <w:bookmarkStart w:id="11808" w:name="_Toc322911784"/>
      <w:bookmarkStart w:id="11809" w:name="_Toc322912323"/>
      <w:bookmarkStart w:id="11810" w:name="_Toc329093183"/>
      <w:bookmarkStart w:id="11811" w:name="_Toc332701696"/>
      <w:bookmarkStart w:id="11812" w:name="_Toc332702000"/>
      <w:bookmarkStart w:id="11813" w:name="_Toc332711798"/>
      <w:bookmarkStart w:id="11814" w:name="_Toc332712100"/>
      <w:bookmarkStart w:id="11815" w:name="_Toc332712401"/>
      <w:bookmarkStart w:id="11816" w:name="_Toc332724317"/>
      <w:bookmarkStart w:id="11817" w:name="_Toc332724617"/>
      <w:bookmarkStart w:id="11818" w:name="_Toc341102913"/>
      <w:bookmarkStart w:id="11819" w:name="_Toc347241649"/>
      <w:bookmarkStart w:id="11820" w:name="_Toc347744841"/>
      <w:bookmarkStart w:id="11821" w:name="_Toc348984624"/>
      <w:bookmarkStart w:id="11822" w:name="_Toc348984929"/>
      <w:bookmarkStart w:id="11823" w:name="_Toc349038093"/>
      <w:bookmarkStart w:id="11824" w:name="_Toc349038395"/>
      <w:bookmarkStart w:id="11825" w:name="_Toc349042886"/>
      <w:bookmarkStart w:id="11826" w:name="_Toc349642287"/>
      <w:bookmarkStart w:id="11827" w:name="_Toc351913008"/>
      <w:bookmarkStart w:id="11828" w:name="_Toc351915029"/>
      <w:bookmarkStart w:id="11829" w:name="_Toc351915495"/>
      <w:bookmarkStart w:id="11830" w:name="_Toc361231593"/>
      <w:bookmarkStart w:id="11831" w:name="_Toc361232119"/>
      <w:bookmarkStart w:id="11832" w:name="_Toc362445420"/>
      <w:bookmarkStart w:id="11833" w:name="_Toc363909388"/>
      <w:bookmarkStart w:id="11834" w:name="_Toc364463816"/>
      <w:bookmarkStart w:id="11835" w:name="_Toc366078420"/>
      <w:bookmarkStart w:id="11836" w:name="_Toc366079035"/>
      <w:bookmarkStart w:id="11837" w:name="_Toc366080020"/>
      <w:bookmarkStart w:id="11838" w:name="_Toc366080632"/>
      <w:bookmarkStart w:id="11839" w:name="_Toc366081241"/>
      <w:bookmarkStart w:id="11840" w:name="_Toc366505581"/>
      <w:bookmarkStart w:id="11841" w:name="_Toc366508950"/>
      <w:bookmarkStart w:id="11842" w:name="_Toc366513451"/>
      <w:bookmarkStart w:id="11843" w:name="_Toc366574640"/>
      <w:bookmarkStart w:id="11844" w:name="_Toc366578433"/>
      <w:bookmarkStart w:id="11845" w:name="_Toc366579027"/>
      <w:bookmarkStart w:id="11846" w:name="_Toc366579619"/>
      <w:bookmarkStart w:id="11847" w:name="_Toc366580210"/>
      <w:bookmarkStart w:id="11848" w:name="_Toc366580802"/>
      <w:bookmarkStart w:id="11849" w:name="_Toc366581393"/>
      <w:bookmarkStart w:id="11850" w:name="_Toc366581985"/>
      <w:bookmarkStart w:id="11851" w:name="_Toc322911785"/>
      <w:bookmarkStart w:id="11852" w:name="_Toc322912324"/>
      <w:bookmarkStart w:id="11853" w:name="_Toc329093184"/>
      <w:bookmarkStart w:id="11854" w:name="_Toc332701697"/>
      <w:bookmarkStart w:id="11855" w:name="_Toc332702001"/>
      <w:bookmarkStart w:id="11856" w:name="_Toc332711799"/>
      <w:bookmarkStart w:id="11857" w:name="_Toc332712101"/>
      <w:bookmarkStart w:id="11858" w:name="_Toc332712402"/>
      <w:bookmarkStart w:id="11859" w:name="_Toc332724318"/>
      <w:bookmarkStart w:id="11860" w:name="_Toc332724618"/>
      <w:bookmarkStart w:id="11861" w:name="_Toc341102914"/>
      <w:bookmarkStart w:id="11862" w:name="_Toc347241650"/>
      <w:bookmarkStart w:id="11863" w:name="_Toc347744842"/>
      <w:bookmarkStart w:id="11864" w:name="_Toc348984625"/>
      <w:bookmarkStart w:id="11865" w:name="_Toc348984930"/>
      <w:bookmarkStart w:id="11866" w:name="_Toc349038094"/>
      <w:bookmarkStart w:id="11867" w:name="_Toc349038396"/>
      <w:bookmarkStart w:id="11868" w:name="_Toc349042887"/>
      <w:bookmarkStart w:id="11869" w:name="_Toc349642288"/>
      <w:bookmarkStart w:id="11870" w:name="_Toc351913009"/>
      <w:bookmarkStart w:id="11871" w:name="_Toc351915030"/>
      <w:bookmarkStart w:id="11872" w:name="_Toc351915496"/>
      <w:bookmarkStart w:id="11873" w:name="_Toc361231594"/>
      <w:bookmarkStart w:id="11874" w:name="_Toc361232120"/>
      <w:bookmarkStart w:id="11875" w:name="_Toc362445421"/>
      <w:bookmarkStart w:id="11876" w:name="_Toc363909389"/>
      <w:bookmarkStart w:id="11877" w:name="_Toc364463817"/>
      <w:bookmarkStart w:id="11878" w:name="_Toc366078421"/>
      <w:bookmarkStart w:id="11879" w:name="_Toc366079036"/>
      <w:bookmarkStart w:id="11880" w:name="_Toc366080021"/>
      <w:bookmarkStart w:id="11881" w:name="_Toc366080633"/>
      <w:bookmarkStart w:id="11882" w:name="_Toc366081242"/>
      <w:bookmarkStart w:id="11883" w:name="_Toc366505582"/>
      <w:bookmarkStart w:id="11884" w:name="_Toc366508951"/>
      <w:bookmarkStart w:id="11885" w:name="_Toc366513452"/>
      <w:bookmarkStart w:id="11886" w:name="_Toc366574641"/>
      <w:bookmarkStart w:id="11887" w:name="_Toc366578434"/>
      <w:bookmarkStart w:id="11888" w:name="_Toc366579028"/>
      <w:bookmarkStart w:id="11889" w:name="_Toc366579620"/>
      <w:bookmarkStart w:id="11890" w:name="_Toc366580211"/>
      <w:bookmarkStart w:id="11891" w:name="_Toc366580803"/>
      <w:bookmarkStart w:id="11892" w:name="_Toc366581394"/>
      <w:bookmarkStart w:id="11893" w:name="_Toc366581986"/>
      <w:bookmarkStart w:id="11894" w:name="_References"/>
      <w:bookmarkStart w:id="11895" w:name="_Toc177399158"/>
      <w:bookmarkStart w:id="11896" w:name="_Toc175057445"/>
      <w:bookmarkStart w:id="11897" w:name="_Toc199516376"/>
      <w:bookmarkStart w:id="11898" w:name="_Toc243112887"/>
      <w:bookmarkStart w:id="11899" w:name="_Toc349042888"/>
      <w:bookmarkStart w:id="11900" w:name="_Toc62570239"/>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r>
        <w:t>References</w:t>
      </w:r>
      <w:bookmarkEnd w:id="11895"/>
      <w:bookmarkEnd w:id="11896"/>
      <w:bookmarkEnd w:id="11897"/>
      <w:bookmarkEnd w:id="11898"/>
      <w:bookmarkEnd w:id="11899"/>
      <w:bookmarkEnd w:id="11900"/>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1901" w:name="a_ASN1" w:colFirst="0" w:colLast="0"/>
            <w:r>
              <w:t>[ASN1]</w:t>
            </w:r>
          </w:p>
        </w:tc>
        <w:tc>
          <w:tcPr>
            <w:tcW w:w="0" w:type="auto"/>
            <w:tcMar>
              <w:top w:w="15" w:type="dxa"/>
              <w:left w:w="15" w:type="dxa"/>
              <w:bottom w:w="15" w:type="dxa"/>
              <w:right w:w="15" w:type="dxa"/>
            </w:tcMar>
            <w:hideMark/>
          </w:tcPr>
          <w:p w14:paraId="72BC5439" w14:textId="203C3004" w:rsidR="000E1214" w:rsidRDefault="00A87198">
            <w:pPr>
              <w:pStyle w:val="Bibliography"/>
            </w:pPr>
            <w:r>
              <w:t xml:space="preserve">"Introduction to ASN.1", </w:t>
            </w:r>
            <w:hyperlink r:id="rId37"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1902" w:name="a_ASN1CER" w:colFirst="0" w:colLast="0"/>
            <w:bookmarkEnd w:id="11901"/>
            <w:r>
              <w:t xml:space="preserve">[ASN1CER] </w:t>
            </w:r>
          </w:p>
        </w:tc>
        <w:tc>
          <w:tcPr>
            <w:tcW w:w="0" w:type="auto"/>
            <w:tcMar>
              <w:top w:w="15" w:type="dxa"/>
              <w:left w:w="15" w:type="dxa"/>
              <w:bottom w:w="15" w:type="dxa"/>
              <w:right w:w="15" w:type="dxa"/>
            </w:tcMar>
            <w:hideMark/>
          </w:tcPr>
          <w:p w14:paraId="1E7B64DA" w14:textId="400AC5D8" w:rsidR="000E1214" w:rsidRDefault="00A87198">
            <w:r>
              <w:rPr>
                <w:rStyle w:val="Strong"/>
                <w:b w:val="0"/>
              </w:rPr>
              <w:t xml:space="preserve">X.690 : Information technology - ASN.1 encoding rules: Specification of Basic Encoding Rules (BER), Canonical Encoding Rules (CER) and Distinguished Encoding Rules (DER) </w:t>
            </w:r>
            <w:hyperlink r:id="rId38"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1903" w:name="ref_ASN1ECN"/>
            <w:bookmarkEnd w:id="11902"/>
            <w:r>
              <w:t xml:space="preserve">[ASN1ECN] </w:t>
            </w:r>
            <w:bookmarkEnd w:id="11903"/>
          </w:p>
        </w:tc>
        <w:tc>
          <w:tcPr>
            <w:tcW w:w="0" w:type="auto"/>
            <w:tcMar>
              <w:top w:w="15" w:type="dxa"/>
              <w:left w:w="15" w:type="dxa"/>
              <w:bottom w:w="15" w:type="dxa"/>
              <w:right w:w="15" w:type="dxa"/>
            </w:tcMar>
            <w:hideMark/>
          </w:tcPr>
          <w:p w14:paraId="789C7051" w14:textId="7854D8BD" w:rsidR="000E1214" w:rsidRDefault="00A87198">
            <w:pPr>
              <w:pStyle w:val="Bibliography"/>
            </w:pPr>
            <w:r>
              <w:t xml:space="preserve">"ASN.1 Encoding Control Notation," </w:t>
            </w:r>
            <w:hyperlink r:id="rId39"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1904" w:name="ref_ASN1PER" w:colFirst="0" w:colLast="0"/>
            <w:bookmarkStart w:id="11905" w:name="a_ASN1PER" w:colFirst="0" w:colLast="0"/>
            <w:r>
              <w:t xml:space="preserve">[ASN1PER] </w:t>
            </w:r>
          </w:p>
        </w:tc>
        <w:tc>
          <w:tcPr>
            <w:tcW w:w="0" w:type="auto"/>
            <w:tcMar>
              <w:top w:w="15" w:type="dxa"/>
              <w:left w:w="15" w:type="dxa"/>
              <w:bottom w:w="15" w:type="dxa"/>
              <w:right w:w="15" w:type="dxa"/>
            </w:tcMar>
            <w:hideMark/>
          </w:tcPr>
          <w:p w14:paraId="191A3CE4" w14:textId="6A0BD2BA" w:rsidR="000E1214" w:rsidRDefault="00A87198">
            <w:pPr>
              <w:pStyle w:val="Bibliography"/>
            </w:pPr>
            <w:r>
              <w:t xml:space="preserve">"ASN.1 Packed Encoding Rules (PER)," </w:t>
            </w:r>
            <w:hyperlink r:id="rId40"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1906" w:name="a_AVRO" w:colFirst="0" w:colLast="0"/>
            <w:bookmarkEnd w:id="11904"/>
            <w:bookmarkEnd w:id="11905"/>
            <w:r>
              <w:t xml:space="preserve">[AVRO] </w:t>
            </w:r>
          </w:p>
        </w:tc>
        <w:tc>
          <w:tcPr>
            <w:tcW w:w="0" w:type="auto"/>
            <w:tcMar>
              <w:top w:w="15" w:type="dxa"/>
              <w:left w:w="15" w:type="dxa"/>
              <w:bottom w:w="15" w:type="dxa"/>
              <w:right w:w="15" w:type="dxa"/>
            </w:tcMar>
            <w:hideMark/>
          </w:tcPr>
          <w:p w14:paraId="62A6A230" w14:textId="62A02460" w:rsidR="000E1214" w:rsidRDefault="00A87198">
            <w:pPr>
              <w:pStyle w:val="Bibliography"/>
            </w:pPr>
            <w:r>
              <w:t xml:space="preserve">"Avro," </w:t>
            </w:r>
            <w:hyperlink r:id="rId41"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1907" w:name="a_BFD" w:colFirst="0" w:colLast="0"/>
            <w:bookmarkEnd w:id="11906"/>
            <w:r>
              <w:t xml:space="preserve">[BFD] </w:t>
            </w:r>
          </w:p>
        </w:tc>
        <w:tc>
          <w:tcPr>
            <w:tcW w:w="0" w:type="auto"/>
            <w:tcMar>
              <w:top w:w="15" w:type="dxa"/>
              <w:left w:w="15" w:type="dxa"/>
              <w:bottom w:w="15" w:type="dxa"/>
              <w:right w:w="15" w:type="dxa"/>
            </w:tcMar>
            <w:hideMark/>
          </w:tcPr>
          <w:p w14:paraId="5EF937E5" w14:textId="34A06BEA" w:rsidR="000E1214" w:rsidRDefault="00A87198">
            <w:pPr>
              <w:pStyle w:val="Bibliography"/>
            </w:pPr>
            <w:r>
              <w:t xml:space="preserve">"Binary Format Description (BFD) Language," </w:t>
            </w:r>
            <w:hyperlink r:id="rId42"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1908" w:name="a_CARealia" w:colFirst="0" w:colLast="0"/>
            <w:bookmarkEnd w:id="11907"/>
            <w:r>
              <w:t xml:space="preserve">[CARealia] </w:t>
            </w:r>
          </w:p>
        </w:tc>
        <w:tc>
          <w:tcPr>
            <w:tcW w:w="0" w:type="auto"/>
            <w:tcMar>
              <w:top w:w="15" w:type="dxa"/>
              <w:left w:w="15" w:type="dxa"/>
              <w:bottom w:w="15" w:type="dxa"/>
              <w:right w:w="15" w:type="dxa"/>
            </w:tcMar>
            <w:hideMark/>
          </w:tcPr>
          <w:p w14:paraId="0099CC73" w14:textId="0958BF36" w:rsidR="000E1214" w:rsidRDefault="00A87198">
            <w:pPr>
              <w:pStyle w:val="Bibliography"/>
            </w:pPr>
            <w:r>
              <w:t xml:space="preserve">Disc Interchange Service Company, Inc., Westford, MA, USA., "EBCDIC to ASCII Conversion of Signed Fields," </w:t>
            </w:r>
            <w:hyperlink r:id="rId43"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1909" w:name="a_CCSID"/>
            <w:bookmarkEnd w:id="11908"/>
            <w:r>
              <w:t>[CCSID]</w:t>
            </w:r>
            <w:bookmarkEnd w:id="11909"/>
            <w:r>
              <w:t xml:space="preserve"> </w:t>
            </w:r>
          </w:p>
        </w:tc>
        <w:tc>
          <w:tcPr>
            <w:tcW w:w="0" w:type="auto"/>
            <w:tcMar>
              <w:top w:w="15" w:type="dxa"/>
              <w:left w:w="15" w:type="dxa"/>
              <w:bottom w:w="15" w:type="dxa"/>
              <w:right w:w="15" w:type="dxa"/>
            </w:tcMar>
            <w:hideMark/>
          </w:tcPr>
          <w:p w14:paraId="335E26C5" w14:textId="2CAC2DDF" w:rsidR="000E1214" w:rsidRDefault="00A87198">
            <w:pPr>
              <w:pStyle w:val="Bibliography"/>
            </w:pPr>
            <w:r>
              <w:t xml:space="preserve">"Coded Character Set Identifiers (CCSID),"  </w:t>
            </w:r>
            <w:hyperlink r:id="rId44"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trPr>
        <w:tc>
          <w:tcPr>
            <w:tcW w:w="0" w:type="auto"/>
            <w:tcMar>
              <w:top w:w="15" w:type="dxa"/>
              <w:left w:w="15" w:type="dxa"/>
              <w:bottom w:w="15" w:type="dxa"/>
              <w:right w:w="15" w:type="dxa"/>
            </w:tcMar>
          </w:tcPr>
          <w:p w14:paraId="30802976" w14:textId="04C147CA" w:rsidR="00CC44F2" w:rsidRDefault="00CC44F2">
            <w:pPr>
              <w:pStyle w:val="Bibliography"/>
            </w:pPr>
            <w:bookmarkStart w:id="11910" w:name="Composite"/>
            <w:r>
              <w:t>[Composite]</w:t>
            </w:r>
            <w:bookmarkEnd w:id="11910"/>
          </w:p>
        </w:tc>
        <w:tc>
          <w:tcPr>
            <w:tcW w:w="0" w:type="auto"/>
            <w:tcMar>
              <w:top w:w="15" w:type="dxa"/>
              <w:left w:w="15" w:type="dxa"/>
              <w:bottom w:w="15" w:type="dxa"/>
              <w:right w:w="15" w:type="dxa"/>
            </w:tcMar>
          </w:tcPr>
          <w:p w14:paraId="3FC355F4" w14:textId="5059E4CF" w:rsidR="00CC44F2" w:rsidRDefault="00CC44F2">
            <w:pPr>
              <w:pStyle w:val="Bibliography"/>
            </w:pPr>
            <w:r>
              <w:t xml:space="preserve">Composite Design Pattern: </w:t>
            </w:r>
            <w:r w:rsidRPr="00CC44F2">
              <w:t>https://en.wikipedia.org/wiki/Composite_pattern</w:t>
            </w:r>
          </w:p>
        </w:tc>
      </w:tr>
      <w:tr w:rsidR="001043CC" w14:paraId="5021508F" w14:textId="77777777">
        <w:trPr>
          <w:tblCellSpacing w:w="15" w:type="dxa"/>
        </w:trPr>
        <w:tc>
          <w:tcPr>
            <w:tcW w:w="0" w:type="auto"/>
            <w:tcMar>
              <w:top w:w="15" w:type="dxa"/>
              <w:left w:w="15" w:type="dxa"/>
              <w:bottom w:w="15" w:type="dxa"/>
              <w:right w:w="15" w:type="dxa"/>
            </w:tcMar>
          </w:tcPr>
          <w:p w14:paraId="5E2C4274" w14:textId="71B0256F" w:rsidR="001043CC" w:rsidRDefault="001043CC">
            <w:pPr>
              <w:pStyle w:val="Bibliography"/>
            </w:pPr>
            <w:bookmarkStart w:id="11911" w:name="DFDLSchemas"/>
            <w:r>
              <w:t>[DFDLSchemas]</w:t>
            </w:r>
            <w:bookmarkEnd w:id="11911"/>
          </w:p>
        </w:tc>
        <w:tc>
          <w:tcPr>
            <w:tcW w:w="0" w:type="auto"/>
            <w:tcMar>
              <w:top w:w="15" w:type="dxa"/>
              <w:left w:w="15" w:type="dxa"/>
              <w:bottom w:w="15" w:type="dxa"/>
              <w:right w:w="15" w:type="dxa"/>
            </w:tcMar>
          </w:tcPr>
          <w:p w14:paraId="62FE481C" w14:textId="1D5B7814" w:rsidR="001043CC" w:rsidRDefault="001043CC">
            <w:pPr>
              <w:pStyle w:val="Bibliography"/>
            </w:pPr>
            <w:r w:rsidRPr="001043CC">
              <w:t>DFDL Schemas for Commercial and Scientific Data Formats</w:t>
            </w:r>
            <w:r>
              <w:t xml:space="preserve"> </w:t>
            </w:r>
            <w:r w:rsidRPr="001043CC">
              <w:t>https://github.com/DFDLSchemas</w:t>
            </w:r>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1912" w:name="a_EXI"/>
            <w:r>
              <w:t xml:space="preserve">[EXI] </w:t>
            </w:r>
            <w:bookmarkEnd w:id="11912"/>
          </w:p>
        </w:tc>
        <w:tc>
          <w:tcPr>
            <w:tcW w:w="0" w:type="auto"/>
            <w:tcMar>
              <w:top w:w="15" w:type="dxa"/>
              <w:left w:w="15" w:type="dxa"/>
              <w:bottom w:w="15" w:type="dxa"/>
              <w:right w:w="15" w:type="dxa"/>
            </w:tcMar>
            <w:hideMark/>
          </w:tcPr>
          <w:p w14:paraId="726864D9" w14:textId="646880C7" w:rsidR="000E1214" w:rsidRDefault="00A87198">
            <w:pPr>
              <w:pStyle w:val="Bibliography"/>
            </w:pPr>
            <w:r>
              <w:t xml:space="preserve">W3C, "Efficient XML Interchange (EXI) Format 1.0 (Second Edition),"  </w:t>
            </w:r>
            <w:hyperlink r:id="rId45" w:history="1">
              <w:r>
                <w:rPr>
                  <w:rStyle w:val="Hyperlink"/>
                </w:rPr>
                <w:t>http://www.w3.org/TR/exi</w:t>
              </w:r>
            </w:hyperlink>
          </w:p>
        </w:tc>
      </w:tr>
      <w:tr w:rsidR="0023334C" w14:paraId="2E576568" w14:textId="77777777">
        <w:trPr>
          <w:tblCellSpacing w:w="15" w:type="dxa"/>
        </w:trPr>
        <w:tc>
          <w:tcPr>
            <w:tcW w:w="0" w:type="auto"/>
            <w:tcMar>
              <w:top w:w="15" w:type="dxa"/>
              <w:left w:w="15" w:type="dxa"/>
              <w:bottom w:w="15" w:type="dxa"/>
              <w:right w:w="15" w:type="dxa"/>
            </w:tcMar>
          </w:tcPr>
          <w:p w14:paraId="3C463376" w14:textId="6B61F0C6" w:rsidR="0023334C" w:rsidRDefault="0023334C">
            <w:pPr>
              <w:pStyle w:val="Bibliography"/>
            </w:pPr>
            <w:bookmarkStart w:id="11913" w:name="GPB"/>
            <w:r>
              <w:t>[GPB]</w:t>
            </w:r>
            <w:bookmarkEnd w:id="11913"/>
          </w:p>
        </w:tc>
        <w:tc>
          <w:tcPr>
            <w:tcW w:w="0" w:type="auto"/>
            <w:tcMar>
              <w:top w:w="15" w:type="dxa"/>
              <w:left w:w="15" w:type="dxa"/>
              <w:bottom w:w="15" w:type="dxa"/>
              <w:right w:w="15" w:type="dxa"/>
            </w:tcMar>
          </w:tcPr>
          <w:p w14:paraId="6C30FC99" w14:textId="6BAF862C" w:rsidR="0023334C" w:rsidRDefault="0023334C">
            <w:r>
              <w:t xml:space="preserve">Google Protocol Buffers: </w:t>
            </w:r>
            <w:r w:rsidRPr="0023334C">
              <w:t>https://developers.google.com/protocol-buffers</w:t>
            </w:r>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1914" w:name="a_HDF" w:colFirst="0" w:colLast="0"/>
            <w:r>
              <w:t>[HDF]</w:t>
            </w:r>
          </w:p>
        </w:tc>
        <w:tc>
          <w:tcPr>
            <w:tcW w:w="0" w:type="auto"/>
            <w:tcMar>
              <w:top w:w="15" w:type="dxa"/>
              <w:left w:w="15" w:type="dxa"/>
              <w:bottom w:w="15" w:type="dxa"/>
              <w:right w:w="15" w:type="dxa"/>
            </w:tcMar>
            <w:hideMark/>
          </w:tcPr>
          <w:p w14:paraId="0C14A3B1" w14:textId="1821380C" w:rsidR="000E1214" w:rsidRDefault="00A87198">
            <w:r>
              <w:t xml:space="preserve">Hierarchical Data Format (HDF) </w:t>
            </w:r>
            <w:hyperlink r:id="rId46"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1915" w:name="a_IANA"/>
            <w:bookmarkEnd w:id="11914"/>
            <w:r>
              <w:t>[IANA]</w:t>
            </w:r>
            <w:bookmarkEnd w:id="11915"/>
            <w:r>
              <w:t xml:space="preserve"> </w:t>
            </w:r>
          </w:p>
        </w:tc>
        <w:tc>
          <w:tcPr>
            <w:tcW w:w="0" w:type="auto"/>
            <w:tcMar>
              <w:top w:w="15" w:type="dxa"/>
              <w:left w:w="15" w:type="dxa"/>
              <w:bottom w:w="15" w:type="dxa"/>
              <w:right w:w="15" w:type="dxa"/>
            </w:tcMar>
            <w:hideMark/>
          </w:tcPr>
          <w:p w14:paraId="77C1F877" w14:textId="4D6FF176" w:rsidR="000E1214" w:rsidRDefault="00A87198">
            <w:pPr>
              <w:pStyle w:val="Bibliography"/>
            </w:pPr>
            <w:r>
              <w:t xml:space="preserve">IANA, "Character Sets," </w:t>
            </w:r>
            <w:hyperlink r:id="rId47"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1916" w:name="a_ICUDateTime" w:colFirst="0" w:colLast="0"/>
            <w:r>
              <w:t xml:space="preserve">[ICUDateTime] </w:t>
            </w:r>
          </w:p>
        </w:tc>
        <w:tc>
          <w:tcPr>
            <w:tcW w:w="0" w:type="auto"/>
            <w:tcMar>
              <w:top w:w="15" w:type="dxa"/>
              <w:left w:w="15" w:type="dxa"/>
              <w:bottom w:w="15" w:type="dxa"/>
              <w:right w:w="15" w:type="dxa"/>
            </w:tcMar>
            <w:hideMark/>
          </w:tcPr>
          <w:p w14:paraId="08CC8C6E" w14:textId="5A8F122F" w:rsidR="000E1214" w:rsidRDefault="00A87198">
            <w:pPr>
              <w:pStyle w:val="Bibliography"/>
            </w:pPr>
            <w:r>
              <w:t xml:space="preserve">icu-project.org, "Formatting Dates and Times," </w:t>
            </w:r>
            <w:hyperlink r:id="rId48"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1917" w:name="a_ICUDecimal" w:colFirst="0" w:colLast="0"/>
            <w:bookmarkEnd w:id="11916"/>
            <w:r>
              <w:t xml:space="preserve">[ICUDecimal] </w:t>
            </w:r>
          </w:p>
        </w:tc>
        <w:tc>
          <w:tcPr>
            <w:tcW w:w="0" w:type="auto"/>
            <w:tcMar>
              <w:top w:w="15" w:type="dxa"/>
              <w:left w:w="15" w:type="dxa"/>
              <w:bottom w:w="15" w:type="dxa"/>
              <w:right w:w="15" w:type="dxa"/>
            </w:tcMar>
            <w:hideMark/>
          </w:tcPr>
          <w:p w14:paraId="68291E29" w14:textId="3DB97881" w:rsidR="000E1214" w:rsidRDefault="00A87198">
            <w:pPr>
              <w:pStyle w:val="Bibliography"/>
            </w:pPr>
            <w:r>
              <w:t xml:space="preserve">icu-project.org, "icu::DecimalFormat Class Reference," </w:t>
            </w:r>
            <w:hyperlink r:id="rId49"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1918" w:name="a_ICULocale" w:colFirst="0" w:colLast="0"/>
            <w:bookmarkEnd w:id="11917"/>
            <w:r>
              <w:t xml:space="preserve">[ICULocale] </w:t>
            </w:r>
          </w:p>
        </w:tc>
        <w:tc>
          <w:tcPr>
            <w:tcW w:w="0" w:type="auto"/>
            <w:tcMar>
              <w:top w:w="15" w:type="dxa"/>
              <w:left w:w="15" w:type="dxa"/>
              <w:bottom w:w="15" w:type="dxa"/>
              <w:right w:w="15" w:type="dxa"/>
            </w:tcMar>
            <w:hideMark/>
          </w:tcPr>
          <w:p w14:paraId="5D288B2A" w14:textId="0F50C821" w:rsidR="000E1214" w:rsidRDefault="00A87198">
            <w:pPr>
              <w:pStyle w:val="Bibliography"/>
            </w:pPr>
            <w:r>
              <w:t xml:space="preserve">icu-project.org, "Locale," </w:t>
            </w:r>
            <w:hyperlink r:id="rId50"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1919" w:name="a_ICURegex" w:colFirst="0" w:colLast="0"/>
            <w:bookmarkEnd w:id="11918"/>
            <w:r>
              <w:t xml:space="preserve">[ICURegex] </w:t>
            </w:r>
          </w:p>
        </w:tc>
        <w:tc>
          <w:tcPr>
            <w:tcW w:w="0" w:type="auto"/>
            <w:tcMar>
              <w:top w:w="15" w:type="dxa"/>
              <w:left w:w="15" w:type="dxa"/>
              <w:bottom w:w="15" w:type="dxa"/>
              <w:right w:w="15" w:type="dxa"/>
            </w:tcMar>
            <w:hideMark/>
          </w:tcPr>
          <w:p w14:paraId="443631FB" w14:textId="291A569B" w:rsidR="000E1214" w:rsidRDefault="00A87198">
            <w:pPr>
              <w:pStyle w:val="Bibliography"/>
            </w:pPr>
            <w:r>
              <w:t xml:space="preserve">icu-project.org, "Regular Expressions," </w:t>
            </w:r>
            <w:hyperlink r:id="rId51"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1920" w:name="a_ISO10646" w:colFirst="0" w:colLast="0"/>
            <w:r>
              <w:t>[ISO10646]</w:t>
            </w:r>
          </w:p>
        </w:tc>
        <w:tc>
          <w:tcPr>
            <w:tcW w:w="0" w:type="auto"/>
            <w:tcMar>
              <w:top w:w="15" w:type="dxa"/>
              <w:left w:w="15" w:type="dxa"/>
              <w:bottom w:w="15" w:type="dxa"/>
              <w:right w:w="15" w:type="dxa"/>
            </w:tcMar>
            <w:hideMark/>
          </w:tcPr>
          <w:p w14:paraId="22F9CFD7" w14:textId="7279501F" w:rsidR="000E1214" w:rsidRDefault="00A87198">
            <w:pPr>
              <w:pStyle w:val="Bibliography"/>
            </w:pPr>
            <w:r>
              <w:t xml:space="preserve">Universal Coded Character Set </w:t>
            </w:r>
            <w:hyperlink r:id="rId52" w:history="1">
              <w:r>
                <w:rPr>
                  <w:rStyle w:val="Hyperlink"/>
                </w:rPr>
                <w:t>https://www.iso.org/standard/69119.html</w:t>
              </w:r>
            </w:hyperlink>
          </w:p>
        </w:tc>
      </w:tr>
      <w:tr w:rsidR="00154DBA" w14:paraId="6BB58701" w14:textId="77777777">
        <w:trPr>
          <w:tblCellSpacing w:w="15" w:type="dxa"/>
        </w:trPr>
        <w:tc>
          <w:tcPr>
            <w:tcW w:w="0" w:type="auto"/>
            <w:tcMar>
              <w:top w:w="15" w:type="dxa"/>
              <w:left w:w="15" w:type="dxa"/>
              <w:bottom w:w="15" w:type="dxa"/>
              <w:right w:w="15" w:type="dxa"/>
            </w:tcMar>
          </w:tcPr>
          <w:p w14:paraId="5C0C6A5B" w14:textId="7EAD0165" w:rsidR="00154DBA" w:rsidRDefault="00154DBA">
            <w:pPr>
              <w:pStyle w:val="Bibliography"/>
            </w:pPr>
            <w:bookmarkStart w:id="11921" w:name="ISO8583"/>
            <w:r>
              <w:t>[ISO8583]</w:t>
            </w:r>
            <w:bookmarkEnd w:id="11921"/>
          </w:p>
        </w:tc>
        <w:tc>
          <w:tcPr>
            <w:tcW w:w="0" w:type="auto"/>
            <w:tcMar>
              <w:top w:w="15" w:type="dxa"/>
              <w:left w:w="15" w:type="dxa"/>
              <w:bottom w:w="15" w:type="dxa"/>
              <w:right w:w="15" w:type="dxa"/>
            </w:tcMar>
          </w:tcPr>
          <w:p w14:paraId="63591633" w14:textId="25F762D2" w:rsidR="00154DBA" w:rsidRDefault="00154DBA">
            <w:pPr>
              <w:pStyle w:val="Bibliography"/>
            </w:pPr>
            <w:r>
              <w:t xml:space="preserve">ISO8583: </w:t>
            </w:r>
            <w:r w:rsidRPr="00154DBA">
              <w:t>Financial transaction card originated messages — Interchange message specifications — Part 1: Messages, data elements and code values</w:t>
            </w:r>
            <w:r>
              <w:t xml:space="preserve"> </w:t>
            </w:r>
            <w:r w:rsidRPr="00154DBA">
              <w:t>https://www.iso.org/obp/ui/#iso:std:iso:8583:-1:ed-1:v1:en</w:t>
            </w:r>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1922" w:name="a_ISO8601" w:colFirst="0" w:colLast="0"/>
            <w:bookmarkEnd w:id="11920"/>
            <w:r>
              <w:t>[ISO8601]</w:t>
            </w:r>
          </w:p>
        </w:tc>
        <w:tc>
          <w:tcPr>
            <w:tcW w:w="0" w:type="auto"/>
            <w:tcMar>
              <w:top w:w="15" w:type="dxa"/>
              <w:left w:w="15" w:type="dxa"/>
              <w:bottom w:w="15" w:type="dxa"/>
              <w:right w:w="15" w:type="dxa"/>
            </w:tcMar>
            <w:hideMark/>
          </w:tcPr>
          <w:p w14:paraId="49144083" w14:textId="3303B0F8" w:rsidR="000E1214" w:rsidRDefault="00A87198">
            <w:pPr>
              <w:pStyle w:val="Bibliography"/>
            </w:pPr>
            <w:r>
              <w:t xml:space="preserve">Date and Time Format - ISO 8601 </w:t>
            </w:r>
            <w:hyperlink r:id="rId53"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1923" w:name="a_JavaRegex" w:colFirst="0" w:colLast="0"/>
            <w:bookmarkEnd w:id="11919"/>
            <w:bookmarkEnd w:id="11922"/>
            <w:r>
              <w:t xml:space="preserve">[JavaRegex] </w:t>
            </w:r>
          </w:p>
        </w:tc>
        <w:tc>
          <w:tcPr>
            <w:tcW w:w="0" w:type="auto"/>
            <w:tcMar>
              <w:top w:w="15" w:type="dxa"/>
              <w:left w:w="15" w:type="dxa"/>
              <w:bottom w:w="15" w:type="dxa"/>
              <w:right w:w="15" w:type="dxa"/>
            </w:tcMar>
            <w:hideMark/>
          </w:tcPr>
          <w:p w14:paraId="69A0812D" w14:textId="2FA8EFBD" w:rsidR="000E1214" w:rsidRDefault="00A87198">
            <w:pPr>
              <w:pStyle w:val="Bibliography"/>
            </w:pPr>
            <w:r>
              <w:t xml:space="preserve">Oracle, "Class Pattern,"  </w:t>
            </w:r>
            <w:hyperlink r:id="rId54"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1924" w:name="ref_OBSOLETE_DFDL_174"/>
            <w:bookmarkStart w:id="11925" w:name="ref_OBSOLETE_DFDL" w:colFirst="0" w:colLast="0"/>
            <w:bookmarkEnd w:id="11923"/>
            <w:r>
              <w:t>[OBSOLETE_DFDL</w:t>
            </w:r>
            <w:r w:rsidR="005B0E56">
              <w:t>_174</w:t>
            </w:r>
            <w:r>
              <w:t>]</w:t>
            </w:r>
            <w:bookmarkEnd w:id="11924"/>
            <w:r>
              <w:t xml:space="preserve"> </w:t>
            </w:r>
          </w:p>
        </w:tc>
        <w:tc>
          <w:tcPr>
            <w:tcW w:w="0" w:type="auto"/>
            <w:tcMar>
              <w:top w:w="15" w:type="dxa"/>
              <w:left w:w="15" w:type="dxa"/>
              <w:bottom w:w="15" w:type="dxa"/>
              <w:right w:w="15" w:type="dxa"/>
            </w:tcMar>
            <w:hideMark/>
          </w:tcPr>
          <w:p w14:paraId="6A009338" w14:textId="7F01F0BC"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5" w:history="1">
              <w:r>
                <w:rPr>
                  <w:rStyle w:val="Hyperlink"/>
                </w:rPr>
                <w:t>http://www.ogf.org/documents/GFD.174.pdf</w:t>
              </w:r>
            </w:hyperlink>
          </w:p>
        </w:tc>
      </w:tr>
      <w:tr w:rsidR="005B0E56" w14:paraId="0A4B4CF2" w14:textId="77777777">
        <w:trPr>
          <w:tblCellSpacing w:w="15" w:type="dxa"/>
        </w:trPr>
        <w:tc>
          <w:tcPr>
            <w:tcW w:w="0" w:type="auto"/>
            <w:tcMar>
              <w:top w:w="15" w:type="dxa"/>
              <w:left w:w="15" w:type="dxa"/>
              <w:bottom w:w="15" w:type="dxa"/>
              <w:right w:w="15" w:type="dxa"/>
            </w:tcMar>
          </w:tcPr>
          <w:p w14:paraId="1E1DA39F" w14:textId="66B14BDF" w:rsidR="005B0E56" w:rsidRDefault="005B0E56">
            <w:pPr>
              <w:pStyle w:val="Bibliography"/>
            </w:pPr>
            <w:bookmarkStart w:id="11926" w:name="ref_OBSOLETE_DFDL_207"/>
            <w:r>
              <w:t>[OBSOLETE_DFDL_207]</w:t>
            </w:r>
            <w:bookmarkEnd w:id="11926"/>
          </w:p>
        </w:tc>
        <w:tc>
          <w:tcPr>
            <w:tcW w:w="0" w:type="auto"/>
            <w:tcMar>
              <w:top w:w="15" w:type="dxa"/>
              <w:left w:w="15" w:type="dxa"/>
              <w:bottom w:w="15" w:type="dxa"/>
              <w:right w:w="15" w:type="dxa"/>
            </w:tcMar>
          </w:tcPr>
          <w:p w14:paraId="721AD431" w14:textId="087D5CA7" w:rsidR="005B0E56" w:rsidRDefault="005B0E56">
            <w:r>
              <w:t xml:space="preserve">Michael J Beckerle, Stephen M Hanson  </w:t>
            </w:r>
            <w:r>
              <w:rPr>
                <w:u w:val="single"/>
              </w:rPr>
              <w:t>GFD-P-R.207: Data Format Description Language (DFDL) v1.0 Specification</w:t>
            </w:r>
            <w:r>
              <w:t xml:space="preserve">.  Open Grid Forum.  September 2014. </w:t>
            </w:r>
            <w:hyperlink r:id="rId56" w:history="1">
              <w:r w:rsidRPr="009B094C">
                <w:rPr>
                  <w:rStyle w:val="Hyperlink"/>
                </w:rPr>
                <w:t>http://www.ogf.org/documents/GFD.207.pdf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1927" w:name="a_IANATimeZone" w:colFirst="0" w:colLast="0"/>
            <w:bookmarkEnd w:id="11925"/>
            <w:r>
              <w:t xml:space="preserve">[IANATimeZone] </w:t>
            </w:r>
          </w:p>
        </w:tc>
        <w:tc>
          <w:tcPr>
            <w:tcW w:w="0" w:type="auto"/>
            <w:tcMar>
              <w:top w:w="15" w:type="dxa"/>
              <w:left w:w="15" w:type="dxa"/>
              <w:bottom w:w="15" w:type="dxa"/>
              <w:right w:w="15" w:type="dxa"/>
            </w:tcMar>
            <w:hideMark/>
          </w:tcPr>
          <w:p w14:paraId="3FE796F2" w14:textId="4C582BFD" w:rsidR="000E1214" w:rsidRDefault="00A87198">
            <w:pPr>
              <w:pStyle w:val="Bibliography"/>
            </w:pPr>
            <w:r>
              <w:t xml:space="preserve">IANA - Internet Assigned Numbers Authority, "Time Zone Database,"  </w:t>
            </w:r>
            <w:hyperlink r:id="rId57"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1928" w:name="a_JSON"/>
            <w:r>
              <w:t>[JSON]</w:t>
            </w:r>
            <w:bookmarkEnd w:id="11928"/>
          </w:p>
        </w:tc>
        <w:tc>
          <w:tcPr>
            <w:tcW w:w="0" w:type="auto"/>
            <w:tcMar>
              <w:top w:w="15" w:type="dxa"/>
              <w:left w:w="15" w:type="dxa"/>
              <w:bottom w:w="15" w:type="dxa"/>
              <w:right w:w="15" w:type="dxa"/>
            </w:tcMar>
            <w:hideMark/>
          </w:tcPr>
          <w:p w14:paraId="1C0D8307" w14:textId="6D9C6106" w:rsidR="000E1214" w:rsidRDefault="00A87198">
            <w:pPr>
              <w:pStyle w:val="Bibliography"/>
            </w:pPr>
            <w:r>
              <w:t xml:space="preserve">Introducing JSON </w:t>
            </w:r>
            <w:hyperlink r:id="rId58"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1929" w:name="a_NetCDF" w:colFirst="0" w:colLast="0"/>
            <w:r>
              <w:t>[NETCDF]</w:t>
            </w:r>
          </w:p>
        </w:tc>
        <w:tc>
          <w:tcPr>
            <w:tcW w:w="0" w:type="auto"/>
            <w:tcMar>
              <w:top w:w="15" w:type="dxa"/>
              <w:left w:w="15" w:type="dxa"/>
              <w:bottom w:w="15" w:type="dxa"/>
              <w:right w:w="15" w:type="dxa"/>
            </w:tcMar>
            <w:hideMark/>
          </w:tcPr>
          <w:p w14:paraId="7B80B4E0" w14:textId="23431466" w:rsidR="000E1214" w:rsidRDefault="00A87198">
            <w:pPr>
              <w:rPr>
                <w:rFonts w:cs="Arial"/>
                <w:noProof/>
              </w:rPr>
            </w:pPr>
            <w:r>
              <w:t xml:space="preserve">Network Common Data Form (NetCDF) </w:t>
            </w:r>
            <w:hyperlink r:id="rId59"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1930" w:name="a_OMG_EAI" w:colFirst="0" w:colLast="0"/>
            <w:bookmarkEnd w:id="11927"/>
            <w:bookmarkEnd w:id="11929"/>
            <w:r>
              <w:t xml:space="preserve">[OMG_EAI] </w:t>
            </w:r>
          </w:p>
        </w:tc>
        <w:tc>
          <w:tcPr>
            <w:tcW w:w="0" w:type="auto"/>
            <w:tcMar>
              <w:top w:w="15" w:type="dxa"/>
              <w:left w:w="15" w:type="dxa"/>
              <w:bottom w:w="15" w:type="dxa"/>
              <w:right w:w="15" w:type="dxa"/>
            </w:tcMar>
            <w:hideMark/>
          </w:tcPr>
          <w:p w14:paraId="31AE1948" w14:textId="5F725236"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0" w:history="1">
              <w:r>
                <w:rPr>
                  <w:rStyle w:val="Hyperlink"/>
                </w:rPr>
                <w:t>http://www.omg.org/cgi-bin/doc?formal/2004-03-26</w:t>
              </w:r>
            </w:hyperlink>
          </w:p>
        </w:tc>
      </w:tr>
      <w:tr w:rsidR="00C71AF7" w14:paraId="0A33F3B6" w14:textId="77777777">
        <w:trPr>
          <w:tblCellSpacing w:w="15" w:type="dxa"/>
        </w:trPr>
        <w:tc>
          <w:tcPr>
            <w:tcW w:w="0" w:type="auto"/>
            <w:tcMar>
              <w:top w:w="15" w:type="dxa"/>
              <w:left w:w="15" w:type="dxa"/>
              <w:bottom w:w="15" w:type="dxa"/>
              <w:right w:w="15" w:type="dxa"/>
            </w:tcMar>
          </w:tcPr>
          <w:p w14:paraId="467715BF" w14:textId="37D9A18D" w:rsidR="00C71AF7" w:rsidRDefault="00C71AF7">
            <w:pPr>
              <w:pStyle w:val="Bibliography"/>
            </w:pPr>
            <w:bookmarkStart w:id="11931" w:name="a_PSVI"/>
            <w:r>
              <w:t>[PSVI]</w:t>
            </w:r>
            <w:bookmarkEnd w:id="11931"/>
          </w:p>
        </w:tc>
        <w:tc>
          <w:tcPr>
            <w:tcW w:w="0" w:type="auto"/>
            <w:tcMar>
              <w:top w:w="15" w:type="dxa"/>
              <w:left w:w="15" w:type="dxa"/>
              <w:bottom w:w="15" w:type="dxa"/>
              <w:right w:w="15" w:type="dxa"/>
            </w:tcMar>
          </w:tcPr>
          <w:p w14:paraId="5461C50B" w14:textId="77777777" w:rsidR="00C71AF7" w:rsidRDefault="00C71AF7">
            <w:pPr>
              <w:pStyle w:val="Bibliography"/>
            </w:pPr>
            <w:r>
              <w:t>Post Schema Validation Infoset</w:t>
            </w:r>
          </w:p>
          <w:p w14:paraId="76618898" w14:textId="77777777" w:rsidR="00C71AF7" w:rsidRDefault="00C71AF7" w:rsidP="00C71AF7">
            <w:r>
              <w:t>In W3C XML Schema Definition Language (XSD) 1.1 Part 1: Structures</w:t>
            </w:r>
          </w:p>
          <w:p w14:paraId="618A1AD3" w14:textId="33A4C858" w:rsidR="00C71AF7" w:rsidRPr="00C71AF7" w:rsidRDefault="00C71AF7" w:rsidP="00C71AF7">
            <w:r w:rsidRPr="00C71AF7">
              <w:t>https://www.w3.org/TR/xmlschema11-1/</w:t>
            </w:r>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1932" w:name="a_RDP" w:colFirst="0" w:colLast="0"/>
            <w:bookmarkEnd w:id="11930"/>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1933" w:name="a_RFC2119" w:colFirst="0" w:colLast="0"/>
            <w:bookmarkEnd w:id="11932"/>
            <w:r>
              <w:t xml:space="preserve">[RFC2119] </w:t>
            </w:r>
          </w:p>
        </w:tc>
        <w:tc>
          <w:tcPr>
            <w:tcW w:w="0" w:type="auto"/>
            <w:tcMar>
              <w:top w:w="15" w:type="dxa"/>
              <w:left w:w="15" w:type="dxa"/>
              <w:bottom w:w="15" w:type="dxa"/>
              <w:right w:w="15" w:type="dxa"/>
            </w:tcMar>
            <w:hideMark/>
          </w:tcPr>
          <w:p w14:paraId="5544FA5F" w14:textId="3FC8D48F" w:rsidR="000E1214" w:rsidRDefault="00A87198">
            <w:pPr>
              <w:pStyle w:val="Bibliography"/>
            </w:pPr>
            <w:r>
              <w:t xml:space="preserve">S. Bradner, "RFC 2119: Key words for use in RFCs to Indicate Requirement Levels," IETF (Internet Engineering Task Force). </w:t>
            </w:r>
            <w:hyperlink r:id="rId61"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1934" w:name="a_XSD_SCD" w:colFirst="0" w:colLast="0"/>
            <w:bookmarkStart w:id="11935" w:name="a_SCD" w:colFirst="0" w:colLast="0"/>
            <w:bookmarkEnd w:id="11933"/>
            <w:r>
              <w:t xml:space="preserve">[SCD] </w:t>
            </w:r>
          </w:p>
        </w:tc>
        <w:tc>
          <w:tcPr>
            <w:tcW w:w="0" w:type="auto"/>
            <w:tcMar>
              <w:top w:w="15" w:type="dxa"/>
              <w:left w:w="15" w:type="dxa"/>
              <w:bottom w:w="15" w:type="dxa"/>
              <w:right w:w="15" w:type="dxa"/>
            </w:tcMar>
            <w:hideMark/>
          </w:tcPr>
          <w:p w14:paraId="7486FDBD" w14:textId="168F3DDB" w:rsidR="000E1214" w:rsidRDefault="00A87198">
            <w:pPr>
              <w:pStyle w:val="Bibliography"/>
            </w:pPr>
            <w:r>
              <w:t xml:space="preserve">W3C, "W3C XML Schema Definition Language (XSD): Component Designators,"  </w:t>
            </w:r>
            <w:hyperlink r:id="rId62"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1936" w:name="a_Thrift" w:colFirst="0" w:colLast="0"/>
            <w:bookmarkEnd w:id="11934"/>
            <w:bookmarkEnd w:id="11935"/>
            <w:r>
              <w:t xml:space="preserve">[Thrift] </w:t>
            </w:r>
          </w:p>
        </w:tc>
        <w:tc>
          <w:tcPr>
            <w:tcW w:w="0" w:type="auto"/>
            <w:tcMar>
              <w:top w:w="15" w:type="dxa"/>
              <w:left w:w="15" w:type="dxa"/>
              <w:bottom w:w="15" w:type="dxa"/>
              <w:right w:w="15" w:type="dxa"/>
            </w:tcMar>
            <w:hideMark/>
          </w:tcPr>
          <w:p w14:paraId="17494A59" w14:textId="1044AE1D" w:rsidR="000E1214" w:rsidRDefault="00A87198">
            <w:pPr>
              <w:pStyle w:val="Bibliography"/>
            </w:pPr>
            <w:r>
              <w:t xml:space="preserve">M. Slee, A. Agarwal and M. Kwiatkowski, "Thrift: Scalable Cross-Language Services Implementation,"  </w:t>
            </w:r>
            <w:hyperlink r:id="rId63"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1937" w:name="a_UML" w:colFirst="0" w:colLast="0"/>
            <w:r>
              <w:t>[UML]</w:t>
            </w:r>
          </w:p>
        </w:tc>
        <w:tc>
          <w:tcPr>
            <w:tcW w:w="0" w:type="auto"/>
            <w:tcMar>
              <w:top w:w="15" w:type="dxa"/>
              <w:left w:w="15" w:type="dxa"/>
              <w:bottom w:w="15" w:type="dxa"/>
              <w:right w:w="15" w:type="dxa"/>
            </w:tcMar>
            <w:hideMark/>
          </w:tcPr>
          <w:p w14:paraId="7E741FE5" w14:textId="35D840D0" w:rsidR="000E1214" w:rsidRDefault="00A87198">
            <w:pPr>
              <w:pStyle w:val="Bibliography"/>
              <w:rPr>
                <w:noProof/>
              </w:rPr>
            </w:pPr>
            <w:r>
              <w:t xml:space="preserve">Unified Modeling Language  </w:t>
            </w:r>
            <w:hyperlink r:id="rId64"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1938" w:name="a_Unicode" w:colFirst="0" w:colLast="0"/>
            <w:bookmarkEnd w:id="11936"/>
            <w:bookmarkEnd w:id="11937"/>
            <w:r>
              <w:t xml:space="preserve">[Unicode] </w:t>
            </w:r>
          </w:p>
        </w:tc>
        <w:tc>
          <w:tcPr>
            <w:tcW w:w="0" w:type="auto"/>
            <w:tcMar>
              <w:top w:w="15" w:type="dxa"/>
              <w:left w:w="15" w:type="dxa"/>
              <w:bottom w:w="15" w:type="dxa"/>
              <w:right w:w="15" w:type="dxa"/>
            </w:tcMar>
            <w:hideMark/>
          </w:tcPr>
          <w:p w14:paraId="52AEBB34" w14:textId="443B40D5" w:rsidR="000E1214" w:rsidRDefault="00A87198">
            <w:pPr>
              <w:pStyle w:val="Bibliography"/>
            </w:pPr>
            <w:r>
              <w:t xml:space="preserve">The Unicode Consortium, "Unicode,"  </w:t>
            </w:r>
            <w:hyperlink r:id="rId65"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1939" w:name="a_CLDR" w:colFirst="0" w:colLast="0"/>
            <w:bookmarkEnd w:id="11938"/>
            <w:r>
              <w:t xml:space="preserve">[UnicodeCLDR] </w:t>
            </w:r>
          </w:p>
        </w:tc>
        <w:tc>
          <w:tcPr>
            <w:tcW w:w="0" w:type="auto"/>
            <w:tcMar>
              <w:top w:w="15" w:type="dxa"/>
              <w:left w:w="15" w:type="dxa"/>
              <w:bottom w:w="15" w:type="dxa"/>
              <w:right w:w="15" w:type="dxa"/>
            </w:tcMar>
            <w:hideMark/>
          </w:tcPr>
          <w:p w14:paraId="07B1DF76" w14:textId="3032F9FB" w:rsidR="000E1214" w:rsidRDefault="00A87198">
            <w:pPr>
              <w:pStyle w:val="Bibliography"/>
            </w:pPr>
            <w:r>
              <w:t xml:space="preserve">Unicode, Inc., "Unicode Common Locale Data Repository,"  </w:t>
            </w:r>
            <w:hyperlink r:id="rId66"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1940" w:name="a_UnicodeRegex" w:colFirst="0" w:colLast="0"/>
            <w:bookmarkEnd w:id="11939"/>
            <w:r>
              <w:t xml:space="preserve">[UnicodeRegex] </w:t>
            </w:r>
          </w:p>
        </w:tc>
        <w:tc>
          <w:tcPr>
            <w:tcW w:w="0" w:type="auto"/>
            <w:tcMar>
              <w:top w:w="15" w:type="dxa"/>
              <w:left w:w="15" w:type="dxa"/>
              <w:bottom w:w="15" w:type="dxa"/>
              <w:right w:w="15" w:type="dxa"/>
            </w:tcMar>
            <w:hideMark/>
          </w:tcPr>
          <w:p w14:paraId="0AB13091" w14:textId="2EACDA6A" w:rsidR="000E1214" w:rsidRDefault="00A87198">
            <w:pPr>
              <w:pStyle w:val="Bibliography"/>
            </w:pPr>
            <w:r>
              <w:t xml:space="preserve">Unicode, Inc., "Unicode Regular Expressions,"  </w:t>
            </w:r>
            <w:hyperlink r:id="rId67"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1941" w:name="a_LDML" w:colFirst="0" w:colLast="0"/>
            <w:bookmarkEnd w:id="11940"/>
            <w:r>
              <w:t xml:space="preserve">[UnicodeLDML] </w:t>
            </w:r>
          </w:p>
        </w:tc>
        <w:tc>
          <w:tcPr>
            <w:tcW w:w="0" w:type="auto"/>
            <w:tcMar>
              <w:top w:w="15" w:type="dxa"/>
              <w:left w:w="15" w:type="dxa"/>
              <w:bottom w:w="15" w:type="dxa"/>
              <w:right w:w="15" w:type="dxa"/>
            </w:tcMar>
            <w:hideMark/>
          </w:tcPr>
          <w:p w14:paraId="51DE276A" w14:textId="3843F23E" w:rsidR="000E1214" w:rsidRDefault="00A87198">
            <w:pPr>
              <w:pStyle w:val="Bibliography"/>
            </w:pPr>
            <w:r>
              <w:t xml:space="preserve">Unicode, Inc., "Unicode Locale Data Markup Language (LDML)," </w:t>
            </w:r>
            <w:hyperlink r:id="rId68"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1942" w:name="Walmsely"/>
            <w:r>
              <w:t>[</w:t>
            </w:r>
            <w:r>
              <w:rPr>
                <w:lang w:eastAsia="en-GB"/>
              </w:rPr>
              <w:t>Walmsley]</w:t>
            </w:r>
            <w:bookmarkEnd w:id="11942"/>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1943" w:name="a_XDR" w:colFirst="0" w:colLast="0"/>
            <w:r>
              <w:t>[XDR]</w:t>
            </w:r>
          </w:p>
        </w:tc>
        <w:tc>
          <w:tcPr>
            <w:tcW w:w="0" w:type="auto"/>
            <w:tcMar>
              <w:top w:w="15" w:type="dxa"/>
              <w:left w:w="15" w:type="dxa"/>
              <w:bottom w:w="15" w:type="dxa"/>
              <w:right w:w="15" w:type="dxa"/>
            </w:tcMar>
            <w:hideMark/>
          </w:tcPr>
          <w:p w14:paraId="44E1FE0D" w14:textId="21B11748"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69"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1944" w:name="a_XML10" w:colFirst="0" w:colLast="0"/>
            <w:bookmarkEnd w:id="11941"/>
            <w:bookmarkEnd w:id="11943"/>
            <w:r>
              <w:t xml:space="preserve">[XML1.0] </w:t>
            </w:r>
          </w:p>
        </w:tc>
        <w:tc>
          <w:tcPr>
            <w:tcW w:w="0" w:type="auto"/>
            <w:tcMar>
              <w:top w:w="15" w:type="dxa"/>
              <w:left w:w="15" w:type="dxa"/>
              <w:bottom w:w="15" w:type="dxa"/>
              <w:right w:w="15" w:type="dxa"/>
            </w:tcMar>
            <w:hideMark/>
          </w:tcPr>
          <w:p w14:paraId="5980D8B6" w14:textId="21D6E812" w:rsidR="000E1214" w:rsidRDefault="00A87198">
            <w:pPr>
              <w:pStyle w:val="Bibliography"/>
              <w:tabs>
                <w:tab w:val="left" w:pos="720"/>
              </w:tabs>
            </w:pPr>
            <w:r>
              <w:t xml:space="preserve">W3C, "Extensible Markup Language (XML) 1.0 (Fifth Edition)," 26 November 2008.  </w:t>
            </w:r>
            <w:hyperlink r:id="rId70"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1945" w:name="a_XML11" w:colFirst="0" w:colLast="0"/>
            <w:bookmarkEnd w:id="11944"/>
            <w:r>
              <w:t xml:space="preserve">[XML1.1] </w:t>
            </w:r>
          </w:p>
        </w:tc>
        <w:tc>
          <w:tcPr>
            <w:tcW w:w="0" w:type="auto"/>
            <w:tcMar>
              <w:top w:w="15" w:type="dxa"/>
              <w:left w:w="15" w:type="dxa"/>
              <w:bottom w:w="15" w:type="dxa"/>
              <w:right w:w="15" w:type="dxa"/>
            </w:tcMar>
            <w:hideMark/>
          </w:tcPr>
          <w:p w14:paraId="74B53C17" w14:textId="4C91B5E2" w:rsidR="000E1214" w:rsidRDefault="00A87198">
            <w:pPr>
              <w:pStyle w:val="Bibliography"/>
              <w:tabs>
                <w:tab w:val="left" w:pos="720"/>
              </w:tabs>
            </w:pPr>
            <w:r>
              <w:t xml:space="preserve">W3C, "Extensible Markup Language (XML) 1.1 (Second Edition)," 16 August 2006.  </w:t>
            </w:r>
            <w:hyperlink r:id="rId71"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1946" w:name="a_XMLInfoset"/>
            <w:bookmarkEnd w:id="11945"/>
            <w:r>
              <w:t xml:space="preserve">[XMLInfoset] </w:t>
            </w:r>
            <w:bookmarkEnd w:id="11946"/>
          </w:p>
        </w:tc>
        <w:tc>
          <w:tcPr>
            <w:tcW w:w="0" w:type="auto"/>
            <w:tcMar>
              <w:top w:w="15" w:type="dxa"/>
              <w:left w:w="15" w:type="dxa"/>
              <w:bottom w:w="15" w:type="dxa"/>
              <w:right w:w="15" w:type="dxa"/>
            </w:tcMar>
            <w:hideMark/>
          </w:tcPr>
          <w:p w14:paraId="233C4346" w14:textId="0CFB738D" w:rsidR="000E1214" w:rsidRDefault="00A87198">
            <w:pPr>
              <w:pStyle w:val="Bibliography"/>
              <w:tabs>
                <w:tab w:val="left" w:pos="720"/>
              </w:tabs>
            </w:pPr>
            <w:r>
              <w:t xml:space="preserve">W3C, "XML Information Set (Second Edition)," 4 February 2004.  </w:t>
            </w:r>
            <w:hyperlink r:id="rId72"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1947" w:name="a_XMLNamespaces" w:colFirst="0" w:colLast="0"/>
            <w:r>
              <w:t xml:space="preserve">[XMLNamespaces] </w:t>
            </w:r>
          </w:p>
        </w:tc>
        <w:tc>
          <w:tcPr>
            <w:tcW w:w="0" w:type="auto"/>
            <w:tcMar>
              <w:top w:w="15" w:type="dxa"/>
              <w:left w:w="15" w:type="dxa"/>
              <w:bottom w:w="15" w:type="dxa"/>
              <w:right w:w="15" w:type="dxa"/>
            </w:tcMar>
            <w:hideMark/>
          </w:tcPr>
          <w:p w14:paraId="71D02F40" w14:textId="258C9089" w:rsidR="000E1214" w:rsidRDefault="00A87198">
            <w:pPr>
              <w:pStyle w:val="Bibliography"/>
              <w:tabs>
                <w:tab w:val="left" w:pos="720"/>
              </w:tabs>
            </w:pPr>
            <w:r>
              <w:t xml:space="preserve">W3C, "Namespaces in XML 1.0 (Third Edition)," 8 December 2009.  </w:t>
            </w:r>
            <w:hyperlink r:id="rId73"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1948" w:name="a_XSDL" w:colFirst="0" w:colLast="0"/>
            <w:bookmarkEnd w:id="11947"/>
            <w:r>
              <w:t xml:space="preserve">[XSD] </w:t>
            </w:r>
          </w:p>
        </w:tc>
        <w:tc>
          <w:tcPr>
            <w:tcW w:w="0" w:type="auto"/>
            <w:tcMar>
              <w:top w:w="15" w:type="dxa"/>
              <w:left w:w="15" w:type="dxa"/>
              <w:bottom w:w="15" w:type="dxa"/>
              <w:right w:w="15" w:type="dxa"/>
            </w:tcMar>
            <w:hideMark/>
          </w:tcPr>
          <w:p w14:paraId="5E8B1ABA" w14:textId="1C91A6F9" w:rsidR="000E1214" w:rsidRDefault="00A87198">
            <w:pPr>
              <w:pStyle w:val="Bibliography"/>
              <w:tabs>
                <w:tab w:val="left" w:pos="720"/>
              </w:tabs>
            </w:pPr>
            <w:r>
              <w:t xml:space="preserve">W3C, "XML Schema,"  </w:t>
            </w:r>
            <w:hyperlink r:id="rId74"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1949" w:name="a_XPath" w:colFirst="0" w:colLast="0"/>
            <w:bookmarkEnd w:id="11948"/>
            <w:r>
              <w:t xml:space="preserve">[XPath] </w:t>
            </w:r>
          </w:p>
        </w:tc>
        <w:tc>
          <w:tcPr>
            <w:tcW w:w="0" w:type="auto"/>
            <w:tcMar>
              <w:top w:w="15" w:type="dxa"/>
              <w:left w:w="15" w:type="dxa"/>
              <w:bottom w:w="15" w:type="dxa"/>
              <w:right w:w="15" w:type="dxa"/>
            </w:tcMar>
            <w:hideMark/>
          </w:tcPr>
          <w:p w14:paraId="32825389" w14:textId="1ABF51B6" w:rsidR="000E1214" w:rsidRDefault="00A87198">
            <w:pPr>
              <w:pStyle w:val="Bibliography"/>
              <w:tabs>
                <w:tab w:val="left" w:pos="720"/>
              </w:tabs>
            </w:pPr>
            <w:r>
              <w:t xml:space="preserve">W3C, "XML Path Language (XPath) 2.0 (Second Edition),"  </w:t>
            </w:r>
            <w:hyperlink r:id="rId75"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1950" w:name="a_XSDL_Part1" w:colFirst="0" w:colLast="0"/>
            <w:bookmarkEnd w:id="11949"/>
            <w:r>
              <w:t xml:space="preserve">[XSDLV1] </w:t>
            </w:r>
          </w:p>
        </w:tc>
        <w:tc>
          <w:tcPr>
            <w:tcW w:w="0" w:type="auto"/>
            <w:tcMar>
              <w:top w:w="15" w:type="dxa"/>
              <w:left w:w="15" w:type="dxa"/>
              <w:bottom w:w="15" w:type="dxa"/>
              <w:right w:w="15" w:type="dxa"/>
            </w:tcMar>
            <w:hideMark/>
          </w:tcPr>
          <w:p w14:paraId="4A7FBB66" w14:textId="170716DB" w:rsidR="000E1214" w:rsidRDefault="00A87198">
            <w:pPr>
              <w:pStyle w:val="Bibliography"/>
              <w:tabs>
                <w:tab w:val="left" w:pos="720"/>
              </w:tabs>
              <w:rPr>
                <w:color w:val="0000FF"/>
                <w:u w:val="single"/>
              </w:rPr>
            </w:pPr>
            <w:r>
              <w:t xml:space="preserve">W3C, XML Schema Part 1: Structures  </w:t>
            </w:r>
            <w:hyperlink r:id="rId76" w:history="1">
              <w:r>
                <w:rPr>
                  <w:rStyle w:val="Hyperlink"/>
                </w:rPr>
                <w:t>http://www.w3.org/TR/xmlschema-1/</w:t>
              </w:r>
            </w:hyperlink>
            <w:r>
              <w:t xml:space="preserve"> XML Schema Part 2: Datatypes </w:t>
            </w:r>
            <w:hyperlink r:id="rId77"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1951" w:name="a_XSLT"/>
            <w:r>
              <w:t>[XSLT]</w:t>
            </w:r>
            <w:bookmarkEnd w:id="11951"/>
          </w:p>
        </w:tc>
        <w:tc>
          <w:tcPr>
            <w:tcW w:w="0" w:type="auto"/>
            <w:tcMar>
              <w:top w:w="15" w:type="dxa"/>
              <w:left w:w="15" w:type="dxa"/>
              <w:bottom w:w="15" w:type="dxa"/>
              <w:right w:w="15" w:type="dxa"/>
            </w:tcMar>
            <w:hideMark/>
          </w:tcPr>
          <w:p w14:paraId="3A3ADDDD" w14:textId="06049CAA" w:rsidR="000E1214" w:rsidRDefault="00A87198">
            <w:pPr>
              <w:pStyle w:val="Bibliography"/>
              <w:tabs>
                <w:tab w:val="left" w:pos="720"/>
              </w:tabs>
            </w:pPr>
            <w:r>
              <w:t xml:space="preserve">W3C, “XSL Transformations (XSLT)” </w:t>
            </w:r>
            <w:hyperlink r:id="rId78" w:history="1">
              <w:r>
                <w:rPr>
                  <w:rStyle w:val="Hyperlink"/>
                </w:rPr>
                <w:t>https://www.w3.org/TR/xslt/</w:t>
              </w:r>
            </w:hyperlink>
          </w:p>
        </w:tc>
      </w:tr>
    </w:tbl>
    <w:p w14:paraId="5EB2F1C3" w14:textId="7F72A4B9" w:rsidR="000E1214" w:rsidRDefault="00A87198" w:rsidP="00B31DA3">
      <w:pPr>
        <w:pStyle w:val="Heading1"/>
      </w:pPr>
      <w:bookmarkStart w:id="11952" w:name="_Toc396135694"/>
      <w:bookmarkStart w:id="11953" w:name="_Toc397515368"/>
      <w:bookmarkStart w:id="11954" w:name="_Toc396135695"/>
      <w:bookmarkStart w:id="11955" w:name="_Toc397515369"/>
      <w:bookmarkStart w:id="11956" w:name="_Toc396135696"/>
      <w:bookmarkStart w:id="11957" w:name="_Toc397515370"/>
      <w:bookmarkStart w:id="11958" w:name="_Toc396135697"/>
      <w:bookmarkStart w:id="11959" w:name="_Toc397515371"/>
      <w:bookmarkStart w:id="11960" w:name="_Toc396135698"/>
      <w:bookmarkStart w:id="11961" w:name="_Toc397515372"/>
      <w:bookmarkStart w:id="11962" w:name="_Toc396135699"/>
      <w:bookmarkStart w:id="11963" w:name="_Toc397515373"/>
      <w:bookmarkStart w:id="11964" w:name="_Toc396135700"/>
      <w:bookmarkStart w:id="11965" w:name="_Toc397515374"/>
      <w:bookmarkStart w:id="11966" w:name="_Toc396135701"/>
      <w:bookmarkStart w:id="11967" w:name="_Toc397515375"/>
      <w:bookmarkStart w:id="11968" w:name="_Toc396135702"/>
      <w:bookmarkStart w:id="11969" w:name="_Toc397515376"/>
      <w:bookmarkStart w:id="11970" w:name="_Toc396135703"/>
      <w:bookmarkStart w:id="11971" w:name="_Toc397515377"/>
      <w:bookmarkStart w:id="11972" w:name="_Toc396135704"/>
      <w:bookmarkStart w:id="11973" w:name="_Toc397515378"/>
      <w:bookmarkStart w:id="11974" w:name="_Toc396135705"/>
      <w:bookmarkStart w:id="11975" w:name="_Toc397515379"/>
      <w:bookmarkStart w:id="11976" w:name="_Toc396135706"/>
      <w:bookmarkStart w:id="11977" w:name="_Toc397515380"/>
      <w:bookmarkStart w:id="11978" w:name="_Toc396135707"/>
      <w:bookmarkStart w:id="11979" w:name="_Toc397515381"/>
      <w:bookmarkStart w:id="11980" w:name="_Toc396135708"/>
      <w:bookmarkStart w:id="11981" w:name="_Toc397515382"/>
      <w:bookmarkStart w:id="11982" w:name="_Toc396135709"/>
      <w:bookmarkStart w:id="11983" w:name="_Toc397515383"/>
      <w:bookmarkStart w:id="11984" w:name="_Toc396135710"/>
      <w:bookmarkStart w:id="11985" w:name="_Toc397515384"/>
      <w:bookmarkStart w:id="11986" w:name="_Toc396135711"/>
      <w:bookmarkStart w:id="11987" w:name="_Toc397515385"/>
      <w:bookmarkStart w:id="11988" w:name="_Toc396135712"/>
      <w:bookmarkStart w:id="11989" w:name="_Toc397515386"/>
      <w:bookmarkStart w:id="11990" w:name="_Toc396135713"/>
      <w:bookmarkStart w:id="11991" w:name="_Toc397515387"/>
      <w:bookmarkStart w:id="11992" w:name="_Toc396135714"/>
      <w:bookmarkStart w:id="11993" w:name="_Toc397515388"/>
      <w:bookmarkStart w:id="11994" w:name="_Toc385242977"/>
      <w:bookmarkStart w:id="11995" w:name="_Toc391466383"/>
      <w:bookmarkStart w:id="11996" w:name="_Toc393357125"/>
      <w:bookmarkStart w:id="11997" w:name="_Toc393999693"/>
      <w:bookmarkStart w:id="11998" w:name="_Toc393999948"/>
      <w:bookmarkStart w:id="11999" w:name="_Toc394584739"/>
      <w:bookmarkStart w:id="12000" w:name="_Toc396135715"/>
      <w:bookmarkStart w:id="12001" w:name="_Toc397515389"/>
      <w:bookmarkStart w:id="12002" w:name="_Toc385242978"/>
      <w:bookmarkStart w:id="12003" w:name="_Toc391466384"/>
      <w:bookmarkStart w:id="12004" w:name="_Toc393357126"/>
      <w:bookmarkStart w:id="12005" w:name="_Toc393999694"/>
      <w:bookmarkStart w:id="12006" w:name="_Toc393999949"/>
      <w:bookmarkStart w:id="12007" w:name="_Toc394584740"/>
      <w:bookmarkStart w:id="12008" w:name="_Toc396135716"/>
      <w:bookmarkStart w:id="12009" w:name="_Toc397515390"/>
      <w:bookmarkStart w:id="12010" w:name="_Toc385242979"/>
      <w:bookmarkStart w:id="12011" w:name="_Toc391466385"/>
      <w:bookmarkStart w:id="12012" w:name="_Toc393357127"/>
      <w:bookmarkStart w:id="12013" w:name="_Toc393999695"/>
      <w:bookmarkStart w:id="12014" w:name="_Toc393999950"/>
      <w:bookmarkStart w:id="12015" w:name="_Toc394584741"/>
      <w:bookmarkStart w:id="12016" w:name="_Toc396135717"/>
      <w:bookmarkStart w:id="12017" w:name="_Toc397515391"/>
      <w:bookmarkStart w:id="12018" w:name="_Toc385242980"/>
      <w:bookmarkStart w:id="12019" w:name="_Toc391466386"/>
      <w:bookmarkStart w:id="12020" w:name="_Toc393357128"/>
      <w:bookmarkStart w:id="12021" w:name="_Toc393999696"/>
      <w:bookmarkStart w:id="12022" w:name="_Toc393999951"/>
      <w:bookmarkStart w:id="12023" w:name="_Toc394584742"/>
      <w:bookmarkStart w:id="12024" w:name="_Toc396135718"/>
      <w:bookmarkStart w:id="12025" w:name="_Toc397515392"/>
      <w:bookmarkStart w:id="12026" w:name="_Toc385242981"/>
      <w:bookmarkStart w:id="12027" w:name="_Toc391466387"/>
      <w:bookmarkStart w:id="12028" w:name="_Toc393357129"/>
      <w:bookmarkStart w:id="12029" w:name="_Toc393999697"/>
      <w:bookmarkStart w:id="12030" w:name="_Toc393999952"/>
      <w:bookmarkStart w:id="12031" w:name="_Toc394584743"/>
      <w:bookmarkStart w:id="12032" w:name="_Toc396135719"/>
      <w:bookmarkStart w:id="12033" w:name="_Toc397515393"/>
      <w:bookmarkStart w:id="12034" w:name="_Ref38561292"/>
      <w:bookmarkStart w:id="12035" w:name="_Toc62570240"/>
      <w:bookmarkEnd w:id="11950"/>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r>
        <w:t xml:space="preserve">Appendix A: </w:t>
      </w:r>
      <w:bookmarkStart w:id="12036" w:name="_Toc362445423"/>
      <w:bookmarkStart w:id="12037" w:name="_Toc363909391"/>
      <w:bookmarkStart w:id="12038" w:name="_Toc364463819"/>
      <w:bookmarkStart w:id="12039" w:name="_Toc366078423"/>
      <w:bookmarkStart w:id="12040" w:name="_Toc366079038"/>
      <w:bookmarkStart w:id="12041" w:name="_Toc366080023"/>
      <w:bookmarkStart w:id="12042" w:name="_Toc366080635"/>
      <w:bookmarkStart w:id="12043" w:name="_Toc366081244"/>
      <w:bookmarkStart w:id="12044" w:name="_Toc366505584"/>
      <w:bookmarkStart w:id="12045" w:name="_Toc366508953"/>
      <w:bookmarkStart w:id="12046" w:name="_Toc366513454"/>
      <w:bookmarkStart w:id="12047" w:name="_Toc366574643"/>
      <w:bookmarkStart w:id="12048" w:name="_Toc366578436"/>
      <w:bookmarkStart w:id="12049" w:name="_Toc366579030"/>
      <w:bookmarkStart w:id="12050" w:name="_Toc366579622"/>
      <w:bookmarkStart w:id="12051" w:name="_Toc366580213"/>
      <w:bookmarkStart w:id="12052" w:name="_Toc366580805"/>
      <w:bookmarkStart w:id="12053" w:name="_Toc366581396"/>
      <w:bookmarkStart w:id="12054" w:name="_Toc366581988"/>
      <w:bookmarkStart w:id="12055" w:name="_Toc254776414"/>
      <w:bookmarkStart w:id="12056" w:name="_Toc254776415"/>
      <w:bookmarkStart w:id="12057" w:name="_Toc243112890"/>
      <w:bookmarkStart w:id="12058" w:name="_Toc349042889"/>
      <w:bookmarkEnd w:id="661"/>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r>
        <w:t>Escape Scheme Use Cases</w:t>
      </w:r>
      <w:bookmarkEnd w:id="12034"/>
      <w:bookmarkEnd w:id="12035"/>
      <w:bookmarkEnd w:id="12057"/>
      <w:bookmarkEnd w:id="12058"/>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2059" w:name="_Toc322911788"/>
      <w:bookmarkStart w:id="12060" w:name="_Toc322912327"/>
      <w:bookmarkStart w:id="12061" w:name="_Toc329093187"/>
      <w:bookmarkStart w:id="12062" w:name="_Toc332701700"/>
      <w:bookmarkStart w:id="12063" w:name="_Toc332702004"/>
      <w:bookmarkStart w:id="12064" w:name="_Toc332711802"/>
      <w:bookmarkStart w:id="12065" w:name="_Toc332712104"/>
      <w:bookmarkStart w:id="12066" w:name="_Toc332712405"/>
      <w:bookmarkStart w:id="12067" w:name="_Toc332724321"/>
      <w:bookmarkStart w:id="12068" w:name="_Toc332724621"/>
      <w:bookmarkStart w:id="12069" w:name="_Toc341102917"/>
      <w:bookmarkStart w:id="12070" w:name="_Toc347241653"/>
      <w:bookmarkStart w:id="12071" w:name="_Toc347744845"/>
      <w:bookmarkStart w:id="12072" w:name="_Toc348984628"/>
      <w:bookmarkStart w:id="12073" w:name="_Toc348984933"/>
      <w:bookmarkStart w:id="12074" w:name="_Toc349038097"/>
      <w:bookmarkStart w:id="12075" w:name="_Toc349038399"/>
      <w:bookmarkStart w:id="12076" w:name="_Toc349042890"/>
      <w:bookmarkStart w:id="12077" w:name="_Toc349642291"/>
      <w:bookmarkStart w:id="12078" w:name="_Toc351913012"/>
      <w:bookmarkStart w:id="12079" w:name="_Toc351915033"/>
      <w:bookmarkStart w:id="12080" w:name="_Toc351915499"/>
      <w:bookmarkStart w:id="12081" w:name="_Toc361231597"/>
      <w:bookmarkStart w:id="12082" w:name="_Toc361232123"/>
      <w:bookmarkStart w:id="12083" w:name="_Toc362445425"/>
      <w:bookmarkStart w:id="12084" w:name="_Toc363909393"/>
      <w:bookmarkStart w:id="12085" w:name="_Toc364463821"/>
      <w:bookmarkStart w:id="12086" w:name="_Toc366078425"/>
      <w:bookmarkStart w:id="12087" w:name="_Toc366079040"/>
      <w:bookmarkStart w:id="12088" w:name="_Toc366080025"/>
      <w:bookmarkStart w:id="12089" w:name="_Toc366080637"/>
      <w:bookmarkStart w:id="12090" w:name="_Toc366081246"/>
      <w:bookmarkStart w:id="12091" w:name="_Toc366505586"/>
      <w:bookmarkStart w:id="12092" w:name="_Toc366508955"/>
      <w:bookmarkStart w:id="12093" w:name="_Toc366513456"/>
      <w:bookmarkStart w:id="12094" w:name="_Toc366574645"/>
      <w:bookmarkStart w:id="12095" w:name="_Toc366578438"/>
      <w:bookmarkStart w:id="12096" w:name="_Toc366579032"/>
      <w:bookmarkStart w:id="12097" w:name="_Toc366579624"/>
      <w:bookmarkStart w:id="12098" w:name="_Toc366580215"/>
      <w:bookmarkStart w:id="12099" w:name="_Toc366580807"/>
      <w:bookmarkStart w:id="12100" w:name="_Toc366581398"/>
      <w:bookmarkStart w:id="12101" w:name="_Toc366581990"/>
      <w:bookmarkStart w:id="12102" w:name="_Toc243112891"/>
      <w:bookmarkStart w:id="12103" w:name="_Toc349042891"/>
      <w:bookmarkStart w:id="12104" w:name="_Toc62570241"/>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r>
        <w:t>Escape Character Same as dfdl:escapeEscapeCharacter</w:t>
      </w:r>
      <w:bookmarkEnd w:id="12102"/>
      <w:bookmarkEnd w:id="12103"/>
      <w:bookmarkEnd w:id="12104"/>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7AB1BF08" w:rsidR="000E1214" w:rsidRDefault="00A87198">
      <w:pPr>
        <w:pStyle w:val="Caption"/>
      </w:pPr>
      <w:bookmarkStart w:id="12105" w:name="_Toc322911790"/>
      <w:bookmarkStart w:id="12106" w:name="_Toc322912329"/>
      <w:bookmarkStart w:id="12107" w:name="_Toc329093189"/>
      <w:bookmarkStart w:id="12108" w:name="_Toc332701702"/>
      <w:bookmarkStart w:id="12109" w:name="_Toc332702006"/>
      <w:bookmarkStart w:id="12110" w:name="_Toc332711804"/>
      <w:bookmarkStart w:id="12111" w:name="_Toc332712106"/>
      <w:bookmarkStart w:id="12112" w:name="_Toc332712407"/>
      <w:bookmarkStart w:id="12113" w:name="_Toc332724323"/>
      <w:bookmarkStart w:id="12114" w:name="_Toc332724623"/>
      <w:bookmarkStart w:id="12115" w:name="_Toc341102919"/>
      <w:bookmarkStart w:id="12116" w:name="_Toc347241655"/>
      <w:bookmarkStart w:id="12117" w:name="_Toc347744847"/>
      <w:bookmarkStart w:id="12118" w:name="_Toc348984630"/>
      <w:bookmarkStart w:id="12119" w:name="_Toc348984935"/>
      <w:bookmarkStart w:id="12120" w:name="_Toc349038099"/>
      <w:bookmarkStart w:id="12121" w:name="_Toc349038401"/>
      <w:bookmarkStart w:id="12122" w:name="_Toc349042892"/>
      <w:bookmarkStart w:id="12123" w:name="_Toc349642293"/>
      <w:bookmarkStart w:id="12124" w:name="_Toc351913014"/>
      <w:bookmarkStart w:id="12125" w:name="_Toc351915035"/>
      <w:bookmarkStart w:id="12126" w:name="_Toc351915501"/>
      <w:bookmarkStart w:id="12127" w:name="_Toc361231599"/>
      <w:bookmarkStart w:id="12128" w:name="_Toc361232125"/>
      <w:bookmarkStart w:id="12129" w:name="_Toc362445427"/>
      <w:bookmarkStart w:id="12130" w:name="_Toc363909395"/>
      <w:bookmarkStart w:id="12131" w:name="_Toc364463823"/>
      <w:bookmarkStart w:id="12132" w:name="_Toc366078427"/>
      <w:bookmarkStart w:id="12133" w:name="_Toc366079042"/>
      <w:bookmarkStart w:id="12134" w:name="_Toc366080027"/>
      <w:bookmarkStart w:id="12135" w:name="_Toc366080639"/>
      <w:bookmarkStart w:id="12136" w:name="_Toc366081248"/>
      <w:bookmarkStart w:id="12137" w:name="_Toc366505588"/>
      <w:bookmarkStart w:id="12138" w:name="_Toc366508957"/>
      <w:bookmarkStart w:id="12139" w:name="_Toc366513458"/>
      <w:bookmarkStart w:id="12140" w:name="_Toc366574647"/>
      <w:bookmarkStart w:id="12141" w:name="_Toc366578440"/>
      <w:bookmarkStart w:id="12142" w:name="_Toc366579034"/>
      <w:bookmarkStart w:id="12143" w:name="_Toc366579626"/>
      <w:bookmarkStart w:id="12144" w:name="_Toc366580217"/>
      <w:bookmarkStart w:id="12145" w:name="_Toc366580809"/>
      <w:bookmarkStart w:id="12146" w:name="_Toc366581400"/>
      <w:bookmarkStart w:id="12147" w:name="_Toc366581992"/>
      <w:bookmarkStart w:id="12148" w:name="_Toc243112892"/>
      <w:bookmarkStart w:id="12149" w:name="_Toc349042893"/>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r>
        <w:t xml:space="preserve">Table </w:t>
      </w:r>
      <w:r w:rsidR="00FF3CA9">
        <w:fldChar w:fldCharType="begin"/>
      </w:r>
      <w:r w:rsidR="00FF3CA9">
        <w:instrText xml:space="preserve"> SEQ Table \* ARABIC </w:instrText>
      </w:r>
      <w:r w:rsidR="00FF3CA9">
        <w:fldChar w:fldCharType="separate"/>
      </w:r>
      <w:r w:rsidR="00487D12">
        <w:rPr>
          <w:noProof/>
        </w:rPr>
        <w:t>70</w:t>
      </w:r>
      <w:r w:rsidR="00FF3CA9">
        <w:rPr>
          <w:noProof/>
        </w:rPr>
        <w:fldChar w:fldCharType="end"/>
      </w:r>
      <w:r>
        <w:t xml:space="preserve"> Examples of Escape Character Same as dfdl:escapeEscapeCharacter</w:t>
      </w:r>
    </w:p>
    <w:p w14:paraId="38123B65" w14:textId="77777777" w:rsidR="000E1214" w:rsidRDefault="00A87198" w:rsidP="00B31DA3">
      <w:pPr>
        <w:pStyle w:val="Heading2"/>
      </w:pPr>
      <w:bookmarkStart w:id="12150" w:name="_Toc62570242"/>
      <w:r>
        <w:t>Escape Character Different from dfdl:escapeEscapeCharacter</w:t>
      </w:r>
      <w:bookmarkEnd w:id="12148"/>
      <w:bookmarkEnd w:id="12149"/>
      <w:bookmarkEnd w:id="12150"/>
    </w:p>
    <w:p w14:paraId="2E7D7559" w14:textId="0134B888" w:rsidR="000E1214" w:rsidRDefault="00A87198" w:rsidP="00996DD5">
      <w:pPr>
        <w:pStyle w:val="Heading3"/>
        <w:rPr>
          <w:rFonts w:eastAsia="Times New Roman"/>
        </w:rPr>
      </w:pPr>
      <w:bookmarkStart w:id="12151" w:name="_Toc62570243"/>
      <w:r>
        <w:rPr>
          <w:rStyle w:val="Heading3Char"/>
          <w:rFonts w:eastAsia="Times New Roman"/>
        </w:rPr>
        <w:t>Example</w:t>
      </w:r>
      <w:r>
        <w:rPr>
          <w:rFonts w:eastAsia="Times New Roman"/>
        </w:rPr>
        <w:t xml:space="preserve"> 1 - Separator ';'</w:t>
      </w:r>
      <w:bookmarkEnd w:id="12151"/>
    </w:p>
    <w:p w14:paraId="1E0BA124" w14:textId="0935A582" w:rsidR="000E1214" w:rsidRDefault="00A87198">
      <w:r>
        <w:t>dfdl:escapeKind 'escapeCharacter', dfdl:escapeCharacter '/', dfdl:escapeEscapeCharacter '%%’</w:t>
      </w:r>
      <w:bookmarkStart w:id="12152" w:name="_Ref18858210"/>
      <w:r>
        <w:rPr>
          <w:rStyle w:val="FootnoteReference"/>
        </w:rPr>
        <w:footnoteReference w:id="51"/>
      </w:r>
      <w:bookmarkEnd w:id="12152"/>
      <w:r>
        <w:t>, dfdl:separator ‘;’</w:t>
      </w:r>
      <w:r w:rsidR="002829DB">
        <w:t>', dfdl:extraEscapedCharacters '?'</w:t>
      </w:r>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342898E"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71</w:t>
      </w:r>
      <w:r w:rsidR="00FF3CA9">
        <w:rPr>
          <w:noProof/>
        </w:rPr>
        <w:fldChar w:fldCharType="end"/>
      </w:r>
      <w:r>
        <w:t xml:space="preserve"> Examples (1) of Escape Character Different from dfdl:escapeEscapeCharacter</w:t>
      </w:r>
    </w:p>
    <w:p w14:paraId="7D971819" w14:textId="77777777" w:rsidR="000E1214" w:rsidRDefault="00A87198" w:rsidP="00996DD5">
      <w:pPr>
        <w:pStyle w:val="Heading3"/>
        <w:rPr>
          <w:rFonts w:eastAsia="Times New Roman"/>
        </w:rPr>
      </w:pPr>
      <w:bookmarkStart w:id="12153" w:name="_Toc62570244"/>
      <w:r>
        <w:rPr>
          <w:rFonts w:eastAsia="Times New Roman"/>
        </w:rPr>
        <w:t>Example 2 - Separator 'sep'</w:t>
      </w:r>
      <w:bookmarkEnd w:id="12153"/>
    </w:p>
    <w:p w14:paraId="288463F4" w14:textId="36C599FE"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B8B1DB3" w:rsidR="000E1214" w:rsidRDefault="00A87198">
      <w:pPr>
        <w:pStyle w:val="Caption"/>
      </w:pPr>
      <w:bookmarkStart w:id="12154" w:name="_Toc322911792"/>
      <w:bookmarkStart w:id="12155" w:name="_Toc322912331"/>
      <w:bookmarkStart w:id="12156" w:name="_Toc329093191"/>
      <w:bookmarkStart w:id="12157" w:name="_Toc332701704"/>
      <w:bookmarkStart w:id="12158" w:name="_Toc332702008"/>
      <w:bookmarkStart w:id="12159" w:name="_Toc332711806"/>
      <w:bookmarkStart w:id="12160" w:name="_Toc332712108"/>
      <w:bookmarkStart w:id="12161" w:name="_Toc332712409"/>
      <w:bookmarkStart w:id="12162" w:name="_Toc332724325"/>
      <w:bookmarkStart w:id="12163" w:name="_Toc332724625"/>
      <w:bookmarkStart w:id="12164" w:name="_Toc341102921"/>
      <w:bookmarkStart w:id="12165" w:name="_Toc347241657"/>
      <w:bookmarkStart w:id="12166" w:name="_Toc347744849"/>
      <w:bookmarkStart w:id="12167" w:name="_Toc348984632"/>
      <w:bookmarkStart w:id="12168" w:name="_Toc348984937"/>
      <w:bookmarkStart w:id="12169" w:name="_Toc349038101"/>
      <w:bookmarkStart w:id="12170" w:name="_Toc349038403"/>
      <w:bookmarkStart w:id="12171" w:name="_Toc349042894"/>
      <w:bookmarkStart w:id="12172" w:name="_Toc349642295"/>
      <w:bookmarkStart w:id="12173" w:name="_Toc351913016"/>
      <w:bookmarkStart w:id="12174" w:name="_Toc351915037"/>
      <w:bookmarkStart w:id="12175" w:name="_Toc351915503"/>
      <w:bookmarkStart w:id="12176" w:name="_Toc361231601"/>
      <w:bookmarkStart w:id="12177" w:name="_Toc361232127"/>
      <w:bookmarkStart w:id="12178" w:name="_Toc362445429"/>
      <w:bookmarkStart w:id="12179" w:name="_Toc363909397"/>
      <w:bookmarkStart w:id="12180" w:name="_Toc364463825"/>
      <w:bookmarkStart w:id="12181" w:name="_Toc366078429"/>
      <w:bookmarkStart w:id="12182" w:name="_Toc366079044"/>
      <w:bookmarkStart w:id="12183" w:name="_Toc366080029"/>
      <w:bookmarkStart w:id="12184" w:name="_Toc366080641"/>
      <w:bookmarkStart w:id="12185" w:name="_Toc366081250"/>
      <w:bookmarkStart w:id="12186" w:name="_Toc366505590"/>
      <w:bookmarkStart w:id="12187" w:name="_Toc366508959"/>
      <w:bookmarkStart w:id="12188" w:name="_Toc366513460"/>
      <w:bookmarkStart w:id="12189" w:name="_Toc366574649"/>
      <w:bookmarkStart w:id="12190" w:name="_Toc366578442"/>
      <w:bookmarkStart w:id="12191" w:name="_Toc366579036"/>
      <w:bookmarkStart w:id="12192" w:name="_Toc366579628"/>
      <w:bookmarkStart w:id="12193" w:name="_Toc366580219"/>
      <w:bookmarkStart w:id="12194" w:name="_Toc366580811"/>
      <w:bookmarkStart w:id="12195" w:name="_Toc366581402"/>
      <w:bookmarkStart w:id="12196" w:name="_Toc366581994"/>
      <w:bookmarkStart w:id="12197" w:name="_Toc243112893"/>
      <w:bookmarkStart w:id="12198" w:name="_Toc349042895"/>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r>
        <w:t xml:space="preserve">Table </w:t>
      </w:r>
      <w:r w:rsidR="00FF3CA9">
        <w:fldChar w:fldCharType="begin"/>
      </w:r>
      <w:r w:rsidR="00FF3CA9">
        <w:instrText xml:space="preserve"> SEQ Table \* ARABIC </w:instrText>
      </w:r>
      <w:r w:rsidR="00FF3CA9">
        <w:fldChar w:fldCharType="separate"/>
      </w:r>
      <w:r w:rsidR="00487D12">
        <w:rPr>
          <w:noProof/>
        </w:rPr>
        <w:t>72</w:t>
      </w:r>
      <w:r w:rsidR="00FF3CA9">
        <w:rPr>
          <w:noProof/>
        </w:rPr>
        <w:fldChar w:fldCharType="end"/>
      </w:r>
      <w:r>
        <w:t xml:space="preserve"> Examples (2) of Escape Character Different from dfdl:escapeEscapeCharacter</w:t>
      </w:r>
    </w:p>
    <w:p w14:paraId="2824B16C" w14:textId="77777777" w:rsidR="000E1214" w:rsidRDefault="00A87198" w:rsidP="00B31DA3">
      <w:pPr>
        <w:pStyle w:val="Heading2"/>
      </w:pPr>
      <w:bookmarkStart w:id="12199" w:name="_Toc62570245"/>
      <w:r>
        <w:t>Escape Block with Different Start and End Characters</w:t>
      </w:r>
      <w:bookmarkEnd w:id="12197"/>
      <w:bookmarkEnd w:id="12198"/>
      <w:bookmarkEnd w:id="12199"/>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3B8EBFB2"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73</w:t>
      </w:r>
      <w:r w:rsidR="00FF3CA9">
        <w:rPr>
          <w:noProof/>
        </w:rPr>
        <w:fldChar w:fldCharType="end"/>
      </w:r>
      <w:r>
        <w:t xml:space="preserve"> Examples of Escape Block with Different Start and End Characters</w:t>
      </w:r>
    </w:p>
    <w:p w14:paraId="4BBF74DD" w14:textId="77777777" w:rsidR="000E1214" w:rsidRDefault="00A87198" w:rsidP="00B31DA3">
      <w:pPr>
        <w:pStyle w:val="Heading2"/>
      </w:pPr>
      <w:bookmarkStart w:id="12200" w:name="_Toc243112894"/>
      <w:bookmarkStart w:id="12201" w:name="_Toc349042896"/>
      <w:bookmarkStart w:id="12202" w:name="_Toc62570246"/>
      <w:r>
        <w:t xml:space="preserve">Escape Block with Same Start and End </w:t>
      </w:r>
      <w:bookmarkEnd w:id="12200"/>
      <w:bookmarkEnd w:id="12201"/>
      <w:r>
        <w:t>Characters</w:t>
      </w:r>
      <w:bookmarkEnd w:id="12202"/>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20C2E2E" w:rsidR="000E1214" w:rsidRDefault="00A87198">
      <w:pPr>
        <w:pStyle w:val="Caption"/>
      </w:pPr>
      <w:bookmarkStart w:id="12203" w:name="_Toc322911795"/>
      <w:bookmarkStart w:id="12204" w:name="_Toc322912334"/>
      <w:bookmarkStart w:id="12205" w:name="_Toc329093194"/>
      <w:bookmarkStart w:id="12206" w:name="_Toc332701707"/>
      <w:bookmarkStart w:id="12207" w:name="_Toc332702011"/>
      <w:bookmarkStart w:id="12208" w:name="_Toc332711809"/>
      <w:bookmarkStart w:id="12209" w:name="_Toc332712111"/>
      <w:bookmarkStart w:id="12210" w:name="_Toc332712412"/>
      <w:bookmarkStart w:id="12211" w:name="_Toc332724328"/>
      <w:bookmarkStart w:id="12212" w:name="_Toc332724628"/>
      <w:bookmarkStart w:id="12213" w:name="_Toc341102924"/>
      <w:bookmarkStart w:id="12214" w:name="_Toc322911796"/>
      <w:bookmarkStart w:id="12215" w:name="_Toc322912335"/>
      <w:bookmarkStart w:id="12216" w:name="_Toc329093195"/>
      <w:bookmarkStart w:id="12217" w:name="_Toc332701708"/>
      <w:bookmarkStart w:id="12218" w:name="_Toc332702012"/>
      <w:bookmarkStart w:id="12219" w:name="_Toc332711810"/>
      <w:bookmarkStart w:id="12220" w:name="_Toc332712112"/>
      <w:bookmarkStart w:id="12221" w:name="_Toc332712413"/>
      <w:bookmarkStart w:id="12222" w:name="_Toc332724329"/>
      <w:bookmarkStart w:id="12223" w:name="_Toc332724629"/>
      <w:bookmarkStart w:id="12224" w:name="_Toc341102925"/>
      <w:bookmarkStart w:id="12225" w:name="_Toc322911797"/>
      <w:bookmarkStart w:id="12226" w:name="_Toc322912336"/>
      <w:bookmarkStart w:id="12227" w:name="_Toc329093196"/>
      <w:bookmarkStart w:id="12228" w:name="_Toc332701709"/>
      <w:bookmarkStart w:id="12229" w:name="_Toc332702013"/>
      <w:bookmarkStart w:id="12230" w:name="_Toc332711811"/>
      <w:bookmarkStart w:id="12231" w:name="_Toc332712113"/>
      <w:bookmarkStart w:id="12232" w:name="_Toc332712414"/>
      <w:bookmarkStart w:id="12233" w:name="_Toc332724330"/>
      <w:bookmarkStart w:id="12234" w:name="_Toc332724630"/>
      <w:bookmarkStart w:id="12235" w:name="_Toc341102926"/>
      <w:bookmarkStart w:id="12236" w:name="_Toc243112895"/>
      <w:bookmarkStart w:id="12237" w:name="_Toc349042897"/>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r>
        <w:t xml:space="preserve">Table </w:t>
      </w:r>
      <w:r w:rsidR="00FF3CA9">
        <w:fldChar w:fldCharType="begin"/>
      </w:r>
      <w:r w:rsidR="00FF3CA9">
        <w:instrText xml:space="preserve"> SEQ Table \* ARABIC </w:instrText>
      </w:r>
      <w:r w:rsidR="00FF3CA9">
        <w:fldChar w:fldCharType="separate"/>
      </w:r>
      <w:r w:rsidR="00487D12">
        <w:rPr>
          <w:noProof/>
        </w:rPr>
        <w:t>74</w:t>
      </w:r>
      <w:r w:rsidR="00FF3CA9">
        <w:rPr>
          <w:noProof/>
        </w:rPr>
        <w:fldChar w:fldCharType="end"/>
      </w:r>
      <w:r>
        <w:t xml:space="preserve"> Examples of Escape Block with Same Start and End Characters</w:t>
      </w:r>
      <w:bookmarkEnd w:id="12236"/>
      <w:bookmarkEnd w:id="12237"/>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2238" w:name="_Toc349042898"/>
      <w:bookmarkStart w:id="12239" w:name="_Ref52284569"/>
      <w:bookmarkStart w:id="12240" w:name="_Toc62570247"/>
      <w:r>
        <w:rPr>
          <w:rFonts w:eastAsia="MS Mincho"/>
          <w:lang w:eastAsia="ja-JP" w:bidi="he-IL"/>
        </w:rPr>
        <w:t>Appendix B: Rationale for Single-Assignment Variables</w:t>
      </w:r>
      <w:bookmarkEnd w:id="12238"/>
      <w:bookmarkEnd w:id="12239"/>
      <w:bookmarkEnd w:id="12240"/>
    </w:p>
    <w:p w14:paraId="6CDF0E10" w14:textId="77777777" w:rsidR="000E1214" w:rsidRDefault="00A87198">
      <w:r>
        <w:t xml:space="preserve">DFDL is intended to be a description language. That is, the capture of a data format should be as descriptive/declarative as possible. </w:t>
      </w:r>
    </w:p>
    <w:p w14:paraId="442B5CFF" w14:textId="4D8B202E" w:rsidR="000E1214" w:rsidRDefault="00A87198">
      <w:r>
        <w:t>An additional quite critical goal for DFDL is that it allows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6EBD29E5" w:rsidR="000E1214" w:rsidRDefault="00A87198">
      <w:r>
        <w:t>However, the way variables can be used in DFDL is quite constrained. Specifically, the variables are single-assignment.</w:t>
      </w:r>
      <w:r w:rsidR="009B2574">
        <w:t xml:space="preserve"> This is a form of immutable object (See </w:t>
      </w:r>
      <w:hyperlink r:id="rId79" w:history="1">
        <w:r w:rsidR="009B2574">
          <w:rPr>
            <w:rStyle w:val="Hyperlink"/>
          </w:rPr>
          <w:t>https://en.wikipedia.org/wiki/Immutable_object</w:t>
        </w:r>
      </w:hyperlink>
      <w:r w:rsidR="009B2574">
        <w:t xml:space="preserve">). </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3B456C29" w:rsidR="000E1214" w:rsidRDefault="00A87198">
      <w:r>
        <w:t xml:space="preserve">However, if </w:t>
      </w:r>
      <w:r w:rsidR="00BD0D60">
        <w:t xml:space="preserve">one </w:t>
      </w:r>
      <w:r>
        <w:t>consider</w:t>
      </w:r>
      <w:r w:rsidR="00BD0D60">
        <w:t>s</w:t>
      </w:r>
      <w:r>
        <w:t xml:space="preserve"> a variable to be a location that can be assigned repeatedly, then things are more complex because </w:t>
      </w:r>
      <w:r w:rsidR="00BD0D60">
        <w:t xml:space="preserve">there is not only </w:t>
      </w:r>
      <w:r>
        <w:t xml:space="preserve">data dependency on the value (one part of the schema writes the location, another reads that location), but </w:t>
      </w:r>
      <w:r w:rsidR="00BD0D60">
        <w:t xml:space="preserve">there is </w:t>
      </w:r>
      <w:r>
        <w:t xml:space="preserve">dependency in the other direction: </w:t>
      </w:r>
      <w:r w:rsidR="00BD0D60">
        <w:t xml:space="preserve">one </w:t>
      </w:r>
      <w:r>
        <w:t xml:space="preserve">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2241" w:name="_Ref39067485"/>
      <w:bookmarkStart w:id="12242" w:name="_Ref39067581"/>
      <w:bookmarkStart w:id="12243" w:name="_Toc62570248"/>
      <w:r>
        <w:t>Appendix C: Processing of DFDL String literals</w:t>
      </w:r>
      <w:bookmarkEnd w:id="12241"/>
      <w:bookmarkEnd w:id="12242"/>
      <w:bookmarkEnd w:id="12243"/>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2244" w:name="_Toc62570249"/>
      <w:r>
        <w:t>Interpreting a DFDL String Literal</w:t>
      </w:r>
      <w:bookmarkEnd w:id="12244"/>
    </w:p>
    <w:p w14:paraId="2490CA83" w14:textId="558E0DEE"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87D12">
        <w:rPr>
          <w:rFonts w:cs="Arial"/>
        </w:rPr>
        <w:t xml:space="preserve">Table </w:t>
      </w:r>
      <w:r w:rsidR="00487D12">
        <w:rPr>
          <w:rFonts w:cs="Arial"/>
          <w:noProof/>
        </w:rPr>
        <w:t>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87D1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87D12">
        <w:t>DFDL String Literals</w:t>
      </w:r>
      <w:r w:rsidRPr="00065302">
        <w:rPr>
          <w:rStyle w:val="Hyperlink"/>
        </w:rPr>
        <w:fldChar w:fldCharType="end"/>
      </w:r>
      <w:r>
        <w:rPr>
          <w:lang w:val="en-GB" w:eastAsia="ja-JP"/>
        </w:rPr>
        <w:t>.</w:t>
      </w:r>
    </w:p>
    <w:p w14:paraId="61B5DC3A" w14:textId="24DFBC13" w:rsidR="000E1214" w:rsidRDefault="00A87198" w:rsidP="00B31DA3">
      <w:pPr>
        <w:pStyle w:val="Heading2"/>
      </w:pPr>
      <w:bookmarkStart w:id="12245" w:name="_Toc62570250"/>
      <w:r>
        <w:t>Recognizing a DFDL String Literal</w:t>
      </w:r>
      <w:bookmarkEnd w:id="12245"/>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2246" w:name="_Toc62570251"/>
      <w:r>
        <w:t>Recognizing DFDL String Literal Part</w:t>
      </w:r>
      <w:bookmarkEnd w:id="12246"/>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3F44E9D1" w:rsidR="000E1214" w:rsidRDefault="00A87198">
            <w:pPr>
              <w:rPr>
                <w:rFonts w:cs="Arial"/>
                <w:lang w:eastAsia="en-GB"/>
              </w:rPr>
            </w:pPr>
            <w:r>
              <w:rPr>
                <w:rFonts w:cs="Arial"/>
                <w:lang w:eastAsia="en-GB"/>
              </w:rPr>
              <w:t>This entity is specifying a raw byte value and not a character. It</w:t>
            </w:r>
            <w:r w:rsidR="0057249C">
              <w:rPr>
                <w:rFonts w:cs="Arial"/>
                <w:lang w:eastAsia="en-GB"/>
              </w:rPr>
              <w:t xml:space="preserve">is </w:t>
            </w:r>
            <w:r>
              <w:rPr>
                <w:rFonts w:cs="Arial"/>
                <w:lang w:eastAsia="en-GB"/>
              </w:rPr>
              <w:t>not always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4F83E614"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87D12">
              <w:t xml:space="preserve">Table </w:t>
            </w:r>
            <w:r w:rsidR="00487D12">
              <w:rPr>
                <w:noProof/>
              </w:rPr>
              <w:t>5</w:t>
            </w:r>
            <w:r w:rsidR="00487D12">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87D1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87D12">
              <w:t>DFDL Character Entities, Character Class Entities, and Byte Values in String Literals</w:t>
            </w:r>
            <w:r w:rsidRPr="00065302">
              <w:rPr>
                <w:rStyle w:val="Hyperlink"/>
              </w:rPr>
              <w:fldChar w:fldCharType="end"/>
            </w:r>
            <w:r>
              <w:t>.</w:t>
            </w:r>
          </w:p>
          <w:p w14:paraId="6F0C6AB3" w14:textId="4433E5E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7D48D365"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87D12">
              <w:t xml:space="preserve">Table </w:t>
            </w:r>
            <w:r w:rsidR="00487D12">
              <w:rPr>
                <w:noProof/>
              </w:rPr>
              <w:t>5</w:t>
            </w:r>
            <w:r w:rsidR="00487D12">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87D1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87D12">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6A8CF9D5" w:rsidR="000E1214" w:rsidRDefault="00A87198">
            <w:pPr>
              <w:keepNext/>
              <w:rPr>
                <w:rFonts w:cs="Arial"/>
                <w:lang w:eastAsia="en-GB"/>
              </w:rPr>
            </w:pPr>
            <w:r>
              <w:rPr>
                <w:rFonts w:cs="Arial"/>
                <w:lang w:eastAsia="en-GB"/>
              </w:rPr>
              <w:t xml:space="preserve">This entity is only allowed in contexts where the available data </w:t>
            </w:r>
            <w:r w:rsidR="00926C01">
              <w:rPr>
                <w:rFonts w:cs="Arial"/>
                <w:lang w:eastAsia="en-GB"/>
              </w:rPr>
              <w:t>is</w:t>
            </w:r>
            <w:r>
              <w:rPr>
                <w:rFonts w:cs="Arial"/>
                <w:lang w:eastAsia="en-GB"/>
              </w:rPr>
              <w:t xml:space="preserve"> constrained by other DFDL properties.</w:t>
            </w:r>
          </w:p>
        </w:tc>
      </w:tr>
    </w:tbl>
    <w:p w14:paraId="6AC99EE0" w14:textId="33B08747"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75</w:t>
      </w:r>
      <w:r w:rsidR="00FF3CA9">
        <w:rPr>
          <w:noProof/>
        </w:rPr>
        <w:fldChar w:fldCharType="end"/>
      </w:r>
      <w:r>
        <w:t xml:space="preserve"> Recognizing DFDL String Literal Part</w:t>
      </w:r>
    </w:p>
    <w:p w14:paraId="53E0D9AE" w14:textId="77777777" w:rsidR="000E1214" w:rsidRDefault="00A87198" w:rsidP="00B31DA3">
      <w:pPr>
        <w:pStyle w:val="Heading1"/>
      </w:pPr>
      <w:bookmarkStart w:id="12247" w:name="_Ref393989958"/>
      <w:bookmarkStart w:id="12248" w:name="_Toc62570252"/>
      <w:r>
        <w:t>Appendix D: DFDL Standard Encodings</w:t>
      </w:r>
      <w:bookmarkEnd w:id="12247"/>
      <w:r>
        <w:rPr>
          <w:rStyle w:val="FootnoteReference"/>
        </w:rPr>
        <w:footnoteReference w:id="52"/>
      </w:r>
      <w:bookmarkEnd w:id="12248"/>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2249" w:name="_Toc394584755"/>
      <w:bookmarkStart w:id="12250" w:name="_Toc396135731"/>
      <w:bookmarkStart w:id="12251" w:name="_Toc397515405"/>
      <w:bookmarkStart w:id="12252" w:name="__RefHeading__661_850263481"/>
      <w:bookmarkStart w:id="12253" w:name="_Toc393814645"/>
      <w:bookmarkStart w:id="12254" w:name="_Toc62570253"/>
      <w:bookmarkEnd w:id="12249"/>
      <w:bookmarkEnd w:id="12250"/>
      <w:bookmarkEnd w:id="12251"/>
      <w:bookmarkEnd w:id="12252"/>
      <w:r>
        <w:t>Purpose</w:t>
      </w:r>
      <w:bookmarkEnd w:id="12253"/>
      <w:bookmarkEnd w:id="12254"/>
    </w:p>
    <w:p w14:paraId="1A346522" w14:textId="77777777" w:rsidR="000E1214" w:rsidRDefault="00A87198">
      <w:pPr>
        <w:keepNext/>
        <w:rPr>
          <w:szCs w:val="24"/>
        </w:rPr>
      </w:pPr>
      <w:r>
        <w:rPr>
          <w:szCs w:val="24"/>
        </w:rPr>
        <w:t>Additional encoding names are needed for several reasons:</w:t>
      </w:r>
    </w:p>
    <w:p w14:paraId="67189879" w14:textId="4DEDF3B8" w:rsidR="000E1214" w:rsidRDefault="00A87198" w:rsidP="0012632C">
      <w:pPr>
        <w:keepNext/>
        <w:numPr>
          <w:ilvl w:val="0"/>
          <w:numId w:val="120"/>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3CABB4BB" w:rsidR="000E1214" w:rsidRDefault="00A87198" w:rsidP="0012632C">
      <w:pPr>
        <w:numPr>
          <w:ilvl w:val="0"/>
          <w:numId w:val="120"/>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B31DA3">
      <w:pPr>
        <w:pStyle w:val="Heading2"/>
      </w:pPr>
      <w:bookmarkStart w:id="12255" w:name="__RefHeading__663_850263481"/>
      <w:bookmarkStart w:id="12256" w:name="_Toc393814646"/>
      <w:bookmarkStart w:id="12257" w:name="_Toc62570254"/>
      <w:bookmarkEnd w:id="12255"/>
      <w:r>
        <w:t>Conventions</w:t>
      </w:r>
      <w:bookmarkEnd w:id="12256"/>
      <w:bookmarkEnd w:id="12257"/>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2258" w:name="__RefHeading__665_850263481"/>
      <w:bookmarkStart w:id="12259" w:name="_Toc393812203"/>
      <w:bookmarkStart w:id="12260" w:name="_Toc393814025"/>
      <w:bookmarkStart w:id="12261" w:name="_Toc393814648"/>
      <w:bookmarkStart w:id="12262" w:name="__RefHeading__667_850263481"/>
      <w:bookmarkStart w:id="12263" w:name="_Toc393814649"/>
      <w:bookmarkStart w:id="12264" w:name="_Toc62570255"/>
      <w:bookmarkEnd w:id="12258"/>
      <w:bookmarkEnd w:id="12259"/>
      <w:bookmarkEnd w:id="12260"/>
      <w:bookmarkEnd w:id="12261"/>
      <w:bookmarkEnd w:id="12262"/>
      <w:r>
        <w:t>Specification Template</w:t>
      </w:r>
      <w:bookmarkEnd w:id="12263"/>
      <w:bookmarkEnd w:id="12264"/>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3D5955DE" w:rsidR="000E1214" w:rsidRDefault="00A87198" w:rsidP="0012632C">
      <w:pPr>
        <w:keepNext/>
        <w:numPr>
          <w:ilvl w:val="0"/>
          <w:numId w:val="121"/>
        </w:numPr>
        <w:rPr>
          <w:szCs w:val="24"/>
        </w:rPr>
      </w:pPr>
      <w:r>
        <w:rPr>
          <w:i/>
          <w:szCs w:val="24"/>
        </w:rPr>
        <w:t>Name</w:t>
      </w:r>
      <w:r>
        <w:rPr>
          <w:szCs w:val="24"/>
        </w:rPr>
        <w:t>: All DFDL standard encoding names begin with the prefix "X-DFDL-". Note that encoding names are not case-sensitive.</w:t>
      </w:r>
    </w:p>
    <w:p w14:paraId="0F0F050F" w14:textId="77777777" w:rsidR="000E1214" w:rsidRDefault="00A87198" w:rsidP="0012632C">
      <w:pPr>
        <w:numPr>
          <w:ilvl w:val="0"/>
          <w:numId w:val="121"/>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12632C">
      <w:pPr>
        <w:numPr>
          <w:ilvl w:val="0"/>
          <w:numId w:val="121"/>
        </w:numPr>
      </w:pPr>
      <w:r>
        <w:rPr>
          <w:i/>
        </w:rPr>
        <w:t>Width</w:t>
      </w:r>
      <w:r>
        <w:t>: Whether the character set is fixed or variable width. If fixed width, the size of a code unit in bits or bytes.</w:t>
      </w:r>
    </w:p>
    <w:p w14:paraId="4DDD978F" w14:textId="77777777" w:rsidR="000E1214" w:rsidRDefault="00A87198" w:rsidP="0012632C">
      <w:pPr>
        <w:numPr>
          <w:ilvl w:val="0"/>
          <w:numId w:val="121"/>
        </w:numPr>
      </w:pPr>
      <w:r>
        <w:rPr>
          <w:i/>
        </w:rPr>
        <w:t>Alignment:</w:t>
      </w:r>
      <w:r>
        <w:t xml:space="preserve">  Alignment and alignment units for a code unit.</w:t>
      </w:r>
    </w:p>
    <w:p w14:paraId="490C3106" w14:textId="77777777" w:rsidR="000E1214" w:rsidRDefault="00A87198" w:rsidP="0012632C">
      <w:pPr>
        <w:numPr>
          <w:ilvl w:val="0"/>
          <w:numId w:val="121"/>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B31DA3">
      <w:pPr>
        <w:pStyle w:val="Heading2"/>
      </w:pPr>
      <w:bookmarkStart w:id="12265" w:name="_Toc396135735"/>
      <w:bookmarkStart w:id="12266" w:name="_Toc397515409"/>
      <w:bookmarkStart w:id="12267" w:name="__RefHeading__669_850263481"/>
      <w:bookmarkStart w:id="12268" w:name="_Toc393814650"/>
      <w:bookmarkStart w:id="12269" w:name="_Toc62570256"/>
      <w:bookmarkEnd w:id="12265"/>
      <w:bookmarkEnd w:id="12266"/>
      <w:bookmarkEnd w:id="12267"/>
      <w:r>
        <w:t xml:space="preserve">Encoding </w:t>
      </w:r>
      <w:bookmarkStart w:id="12270" w:name="__RefHeading__671_850263481"/>
      <w:bookmarkEnd w:id="12270"/>
      <w:r>
        <w:t>X-DFDL-US-ASCII-7-BIT-PACKED</w:t>
      </w:r>
      <w:bookmarkEnd w:id="12268"/>
      <w:bookmarkEnd w:id="12269"/>
      <w:r>
        <w:t xml:space="preserve"> </w:t>
      </w:r>
    </w:p>
    <w:p w14:paraId="650396B3" w14:textId="22415070"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996DD5">
      <w:pPr>
        <w:pStyle w:val="Heading3"/>
        <w:rPr>
          <w:rFonts w:eastAsia="Times New Roman"/>
        </w:rPr>
      </w:pPr>
      <w:bookmarkStart w:id="12271" w:name="_Toc62570257"/>
      <w:bookmarkStart w:id="12272" w:name="_Toc393814651"/>
      <w:r>
        <w:rPr>
          <w:rFonts w:eastAsia="Times New Roman"/>
        </w:rPr>
        <w:t>Name</w:t>
      </w:r>
      <w:bookmarkEnd w:id="12271"/>
    </w:p>
    <w:p w14:paraId="3EDEB398" w14:textId="77777777" w:rsidR="000E1214" w:rsidRDefault="00A87198">
      <w:pPr>
        <w:pStyle w:val="nobreak"/>
      </w:pPr>
      <w:r>
        <w:t>X-DFDL-US-ASCII-7-BIT-PACKED</w:t>
      </w:r>
    </w:p>
    <w:p w14:paraId="009C9422" w14:textId="64E3999E" w:rsidR="000E1214" w:rsidRDefault="00A87198" w:rsidP="00996DD5">
      <w:pPr>
        <w:pStyle w:val="Heading3"/>
        <w:rPr>
          <w:rFonts w:eastAsia="Times New Roman"/>
        </w:rPr>
      </w:pPr>
      <w:bookmarkStart w:id="12273" w:name="_Toc62570258"/>
      <w:r>
        <w:rPr>
          <w:rFonts w:eastAsia="Times New Roman"/>
        </w:rPr>
        <w:t>Translation table</w:t>
      </w:r>
      <w:bookmarkEnd w:id="12272"/>
      <w:bookmarkEnd w:id="12273"/>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996DD5">
      <w:pPr>
        <w:pStyle w:val="Heading3"/>
        <w:rPr>
          <w:rFonts w:eastAsia="Times New Roman"/>
        </w:rPr>
      </w:pPr>
      <w:bookmarkStart w:id="12274" w:name="_Toc393814652"/>
      <w:bookmarkStart w:id="12275" w:name="_Toc62570259"/>
      <w:r>
        <w:rPr>
          <w:rFonts w:eastAsia="Times New Roman"/>
        </w:rPr>
        <w:t>Width</w:t>
      </w:r>
      <w:bookmarkEnd w:id="12274"/>
      <w:bookmarkEnd w:id="12275"/>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273FF84C" w:rsidR="000E1214" w:rsidRDefault="00A87198">
      <w:r>
        <w:t xml:space="preserve">Hence, 8 characters fit exactly into 7 bytes of data as no bits are wasted. </w:t>
      </w:r>
    </w:p>
    <w:p w14:paraId="1E290FB7" w14:textId="77777777" w:rsidR="000E1214" w:rsidRDefault="00A87198" w:rsidP="00996DD5">
      <w:pPr>
        <w:pStyle w:val="Heading3"/>
        <w:rPr>
          <w:rFonts w:eastAsia="Times New Roman"/>
        </w:rPr>
      </w:pPr>
      <w:bookmarkStart w:id="12276" w:name="_Toc393814653"/>
      <w:bookmarkStart w:id="12277" w:name="_Toc62570260"/>
      <w:r>
        <w:rPr>
          <w:rFonts w:eastAsia="Times New Roman"/>
        </w:rPr>
        <w:t>Alignment</w:t>
      </w:r>
      <w:bookmarkEnd w:id="12276"/>
      <w:bookmarkEnd w:id="12277"/>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996DD5">
      <w:pPr>
        <w:pStyle w:val="Heading3"/>
        <w:rPr>
          <w:rFonts w:eastAsia="Times New Roman"/>
        </w:rPr>
      </w:pPr>
      <w:bookmarkStart w:id="12278" w:name="_Toc393814655"/>
      <w:bookmarkStart w:id="12279" w:name="_Toc62570261"/>
      <w:r>
        <w:rPr>
          <w:rFonts w:eastAsia="Times New Roman"/>
        </w:rPr>
        <w:t>Byte Order</w:t>
      </w:r>
      <w:bookmarkEnd w:id="12278"/>
      <w:bookmarkEnd w:id="12279"/>
    </w:p>
    <w:p w14:paraId="6232E526" w14:textId="77777777" w:rsidR="000E1214" w:rsidRDefault="00A87198">
      <w:r>
        <w:t>Not applicable - code units are always smaller than 1 byte.</w:t>
      </w:r>
    </w:p>
    <w:p w14:paraId="558DBE5E" w14:textId="77777777" w:rsidR="000E1214" w:rsidRDefault="00A87198" w:rsidP="00996DD5">
      <w:pPr>
        <w:pStyle w:val="Heading3"/>
        <w:rPr>
          <w:rFonts w:eastAsia="Times New Roman"/>
        </w:rPr>
      </w:pPr>
      <w:bookmarkStart w:id="12280" w:name="__RefHeading__673_850263481"/>
      <w:bookmarkStart w:id="12281" w:name="_Toc393814656"/>
      <w:bookmarkStart w:id="12282" w:name="_Toc62570262"/>
      <w:bookmarkEnd w:id="12280"/>
      <w:r>
        <w:rPr>
          <w:rFonts w:eastAsia="Times New Roman"/>
        </w:rPr>
        <w:t>Example 1</w:t>
      </w:r>
      <w:bookmarkEnd w:id="12281"/>
      <w:bookmarkEnd w:id="12282"/>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660C5652"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76</w:t>
      </w:r>
      <w:r w:rsidR="00FF3CA9">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996DD5">
      <w:pPr>
        <w:pStyle w:val="Heading3"/>
        <w:rPr>
          <w:rFonts w:eastAsia="Times New Roman"/>
        </w:rPr>
      </w:pPr>
      <w:bookmarkStart w:id="12283" w:name="__RefHeading__675_850263481"/>
      <w:bookmarkStart w:id="12284" w:name="_Toc393814657"/>
      <w:bookmarkStart w:id="12285" w:name="_Toc62570263"/>
      <w:bookmarkEnd w:id="12283"/>
      <w:r>
        <w:rPr>
          <w:rFonts w:eastAsia="Times New Roman"/>
        </w:rPr>
        <w:t>Example 2</w:t>
      </w:r>
      <w:bookmarkEnd w:id="12284"/>
      <w:bookmarkEnd w:id="12285"/>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552E6B53" w:rsidR="000E1214" w:rsidRDefault="00A87198">
      <w:r>
        <w:t xml:space="preserve">In the above example, if </w:t>
      </w:r>
      <w:r w:rsidR="00E656B1">
        <w:t xml:space="preserve">one </w:t>
      </w:r>
      <w:r>
        <w:t>number</w:t>
      </w:r>
      <w:r w:rsidR="00E656B1">
        <w:t>s</w:t>
      </w:r>
      <w:r>
        <w:t xml:space="preserve"> the bits from the right, starting with position 1, the character code for 'A' occupies bits 4 to 10. If</w:t>
      </w:r>
      <w:r w:rsidR="00E656B1">
        <w:t xml:space="preserve">one </w:t>
      </w:r>
      <w:r>
        <w:t>divide</w:t>
      </w:r>
      <w:r w:rsidR="00E656B1">
        <w:t>s</w:t>
      </w:r>
      <w:r>
        <w:t xml:space="preserve"> the data above into bytes with vertical bars </w:t>
      </w:r>
      <w:r w:rsidR="00E656B1">
        <w:t xml:space="preserve">one </w:t>
      </w:r>
      <w:r>
        <w:t>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286" w:name="__RefHeading__1786_906098299"/>
      <w:bookmarkStart w:id="12287" w:name="_Toc384991129"/>
      <w:bookmarkStart w:id="12288" w:name="_Toc391372314"/>
      <w:bookmarkStart w:id="12289" w:name="_Toc393814658"/>
      <w:bookmarkEnd w:id="12286"/>
      <w:bookmarkEnd w:id="12287"/>
      <w:bookmarkEnd w:id="12288"/>
    </w:p>
    <w:p w14:paraId="50DEF0FA" w14:textId="77777777" w:rsidR="000E1214" w:rsidRDefault="00A87198" w:rsidP="00B31DA3">
      <w:pPr>
        <w:pStyle w:val="Heading2"/>
      </w:pPr>
      <w:r>
        <w:br w:type="page"/>
      </w:r>
      <w:bookmarkStart w:id="12290" w:name="_Toc62570264"/>
      <w:r>
        <w:t>Encoding X-DFDL-US-ASCII-6-BIT-PACKED</w:t>
      </w:r>
      <w:bookmarkEnd w:id="12289"/>
      <w:bookmarkEnd w:id="12290"/>
    </w:p>
    <w:p w14:paraId="13CF8F6C" w14:textId="23A34680"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996DD5">
      <w:pPr>
        <w:pStyle w:val="Heading3"/>
        <w:rPr>
          <w:rFonts w:eastAsia="Times New Roman"/>
        </w:rPr>
      </w:pPr>
      <w:bookmarkStart w:id="12291" w:name="_Toc62570265"/>
      <w:bookmarkStart w:id="12292" w:name="_Toc393814659"/>
      <w:r>
        <w:rPr>
          <w:rFonts w:eastAsia="Times New Roman"/>
        </w:rPr>
        <w:t>Name</w:t>
      </w:r>
      <w:bookmarkEnd w:id="12291"/>
    </w:p>
    <w:p w14:paraId="3D03D307" w14:textId="77777777" w:rsidR="000E1214" w:rsidRDefault="00A87198">
      <w:pPr>
        <w:pStyle w:val="nobreak"/>
      </w:pPr>
      <w:r>
        <w:t>X-DFDL-US-ASCII-6-BIT-PACKED</w:t>
      </w:r>
    </w:p>
    <w:p w14:paraId="56C37ED8" w14:textId="2FF4D7AE" w:rsidR="000E1214" w:rsidRDefault="00A87198" w:rsidP="00996DD5">
      <w:pPr>
        <w:pStyle w:val="Heading3"/>
        <w:rPr>
          <w:rFonts w:eastAsia="Times New Roman"/>
        </w:rPr>
      </w:pPr>
      <w:bookmarkStart w:id="12293" w:name="_Toc62570266"/>
      <w:r>
        <w:rPr>
          <w:rFonts w:eastAsia="Times New Roman"/>
        </w:rPr>
        <w:t>Translation Table</w:t>
      </w:r>
      <w:bookmarkEnd w:id="12292"/>
      <w:bookmarkEnd w:id="12293"/>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0EC36401"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77</w:t>
      </w:r>
      <w:r w:rsidR="00FF3CA9">
        <w:rPr>
          <w:noProof/>
        </w:rPr>
        <w:fldChar w:fldCharType="end"/>
      </w:r>
      <w:r>
        <w:t>: Translation Table for DFDL Standard Encoding X-DFDL-US-ASCII-6-BIT-PACKED</w:t>
      </w:r>
    </w:p>
    <w:p w14:paraId="329204E2" w14:textId="77777777" w:rsidR="000E1214" w:rsidRDefault="00A87198" w:rsidP="00996DD5">
      <w:pPr>
        <w:pStyle w:val="Heading3"/>
        <w:rPr>
          <w:rFonts w:eastAsia="Times New Roman"/>
        </w:rPr>
      </w:pPr>
      <w:bookmarkStart w:id="12294" w:name="_Toc393814660"/>
      <w:bookmarkStart w:id="12295" w:name="_Toc62570267"/>
      <w:r>
        <w:rPr>
          <w:rFonts w:eastAsia="Times New Roman"/>
        </w:rPr>
        <w:t>Width</w:t>
      </w:r>
      <w:bookmarkEnd w:id="12294"/>
      <w:bookmarkEnd w:id="12295"/>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0D830B5" w:rsidR="000E1214" w:rsidRDefault="00A87198">
      <w:r>
        <w:t xml:space="preserve">Hence, 4 characters fit into 3 bytes of data as no bits are wasted. </w:t>
      </w:r>
    </w:p>
    <w:p w14:paraId="717D69D7" w14:textId="77777777" w:rsidR="000E1214" w:rsidRDefault="00A87198" w:rsidP="00996DD5">
      <w:pPr>
        <w:pStyle w:val="Heading3"/>
        <w:rPr>
          <w:rFonts w:eastAsia="Times New Roman"/>
        </w:rPr>
      </w:pPr>
      <w:bookmarkStart w:id="12296" w:name="_Toc393814661"/>
      <w:bookmarkStart w:id="12297" w:name="_Toc62570268"/>
      <w:r>
        <w:rPr>
          <w:rFonts w:eastAsia="Times New Roman"/>
        </w:rPr>
        <w:t>Alignment</w:t>
      </w:r>
      <w:bookmarkEnd w:id="12296"/>
      <w:bookmarkEnd w:id="12297"/>
    </w:p>
    <w:p w14:paraId="7352421B" w14:textId="77777777" w:rsidR="000E1214" w:rsidRDefault="00A87198">
      <w:r>
        <w:t xml:space="preserve">1 bit. That is, a code unit may begin on any bit boundary. </w:t>
      </w:r>
    </w:p>
    <w:p w14:paraId="35BF0051" w14:textId="77777777" w:rsidR="000E1214" w:rsidRDefault="00A87198" w:rsidP="00996DD5">
      <w:pPr>
        <w:pStyle w:val="Heading3"/>
        <w:rPr>
          <w:rFonts w:eastAsia="Times New Roman"/>
        </w:rPr>
      </w:pPr>
      <w:bookmarkStart w:id="12298" w:name="_Toc393814663"/>
      <w:bookmarkStart w:id="12299" w:name="_Toc62570269"/>
      <w:r>
        <w:rPr>
          <w:rFonts w:eastAsia="Times New Roman"/>
        </w:rPr>
        <w:t>ByteOrder</w:t>
      </w:r>
      <w:bookmarkEnd w:id="12298"/>
      <w:bookmarkEnd w:id="12299"/>
    </w:p>
    <w:p w14:paraId="7B7BFCA9" w14:textId="77777777" w:rsidR="000E1214" w:rsidRDefault="00A87198">
      <w:r>
        <w:t xml:space="preserve">Not applicable. Code units are always less than 1 byte in size. </w:t>
      </w:r>
    </w:p>
    <w:p w14:paraId="5E98EC68" w14:textId="77777777" w:rsidR="000E1214" w:rsidRDefault="00A87198" w:rsidP="00996DD5">
      <w:pPr>
        <w:pStyle w:val="Heading3"/>
        <w:rPr>
          <w:rFonts w:eastAsia="Times New Roman"/>
        </w:rPr>
      </w:pPr>
      <w:bookmarkStart w:id="12300" w:name="_Toc393814664"/>
      <w:bookmarkStart w:id="12301" w:name="_Toc62570270"/>
      <w:r>
        <w:rPr>
          <w:rFonts w:eastAsia="Times New Roman"/>
        </w:rPr>
        <w:t>Example 1</w:t>
      </w:r>
      <w:bookmarkEnd w:id="12300"/>
      <w:bookmarkEnd w:id="12301"/>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73C0CC27" w:rsidR="000E1214" w:rsidRDefault="00A87198">
      <w:pPr>
        <w:pStyle w:val="Caption"/>
      </w:pPr>
      <w:r>
        <w:t xml:space="preserve">Table </w:t>
      </w:r>
      <w:r w:rsidR="00FF3CA9">
        <w:fldChar w:fldCharType="begin"/>
      </w:r>
      <w:r w:rsidR="00FF3CA9">
        <w:instrText xml:space="preserve"> SEQ Table \* ARABIC </w:instrText>
      </w:r>
      <w:r w:rsidR="00FF3CA9">
        <w:fldChar w:fldCharType="separate"/>
      </w:r>
      <w:r w:rsidR="00487D12">
        <w:rPr>
          <w:noProof/>
        </w:rPr>
        <w:t>78</w:t>
      </w:r>
      <w:r w:rsidR="00FF3CA9">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2302" w:name="_Toc396135751"/>
      <w:bookmarkStart w:id="12303" w:name="_Toc397515425"/>
      <w:bookmarkStart w:id="12304" w:name="_Toc393814665"/>
      <w:bookmarkStart w:id="12305" w:name="_Toc62570271"/>
      <w:bookmarkEnd w:id="12302"/>
      <w:bookmarkEnd w:id="12303"/>
      <w:r>
        <w:t>References for Appendix D</w:t>
      </w:r>
      <w:bookmarkEnd w:id="12304"/>
      <w:r>
        <w:rPr>
          <w:rStyle w:val="FootnoteReference"/>
        </w:rPr>
        <w:footnoteReference w:id="54"/>
      </w:r>
      <w:bookmarkEnd w:id="12305"/>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2306" w:name="a_ITA2"/>
            <w:bookmarkStart w:id="12307" w:name="a_DFDL"/>
            <w:bookmarkEnd w:id="12306"/>
            <w:bookmarkEnd w:id="12307"/>
            <w:r>
              <w:rPr>
                <w:rFonts w:eastAsia="MS Mincho" w:cs="Arial"/>
              </w:rPr>
              <w:t>[ITA2]</w:t>
            </w:r>
          </w:p>
        </w:tc>
        <w:tc>
          <w:tcPr>
            <w:tcW w:w="0" w:type="auto"/>
            <w:tcMar>
              <w:top w:w="15" w:type="dxa"/>
              <w:left w:w="15" w:type="dxa"/>
              <w:bottom w:w="15" w:type="dxa"/>
              <w:right w:w="15" w:type="dxa"/>
            </w:tcMar>
            <w:hideMark/>
          </w:tcPr>
          <w:p w14:paraId="4A918879" w14:textId="4CE22D91" w:rsidR="000E1214" w:rsidRDefault="00A87198">
            <w:pPr>
              <w:rPr>
                <w:rFonts w:eastAsia="MS Mincho"/>
              </w:rPr>
            </w:pPr>
            <w:r>
              <w:rPr>
                <w:rFonts w:eastAsia="MS Mincho"/>
              </w:rPr>
              <w:t xml:space="preserve">Wikipedia: Baudot code,  </w:t>
            </w:r>
            <w:hyperlink r:id="rId81"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2308" w:name="a_MILSTD2045"/>
            <w:bookmarkEnd w:id="12308"/>
            <w:r>
              <w:t>[MILSTD2045]</w:t>
            </w:r>
          </w:p>
        </w:tc>
        <w:tc>
          <w:tcPr>
            <w:tcW w:w="0" w:type="auto"/>
            <w:tcMar>
              <w:top w:w="15" w:type="dxa"/>
              <w:left w:w="15" w:type="dxa"/>
              <w:bottom w:w="15" w:type="dxa"/>
              <w:right w:w="15" w:type="dxa"/>
            </w:tcMar>
            <w:hideMark/>
          </w:tcPr>
          <w:p w14:paraId="541BD575" w14:textId="1BFAEFC4" w:rsidR="000E1214" w:rsidRDefault="00A87198">
            <w:r>
              <w:t xml:space="preserve">CONNECTIONLESS DATA TRANSFER APPLICATION LAYER STANDARD, MIL-STD-2045-47001D w/CHANGE 1, 23 June 2008 </w:t>
            </w:r>
            <w:hyperlink r:id="rId82"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2309" w:name="a_MILSTD6016"/>
            <w:r>
              <w:t>MILSTD6016</w:t>
            </w:r>
            <w:bookmarkEnd w:id="12309"/>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04CCEEC0" w:rsidR="000E1214" w:rsidRDefault="00A87198">
            <w:r>
              <w:t xml:space="preserve">(This standard requires authorization to access.) </w:t>
            </w:r>
            <w:hyperlink r:id="rId83" w:history="1">
              <w:r>
                <w:rPr>
                  <w:rStyle w:val="Hyperlink"/>
                </w:rPr>
                <w:t>http://en.wikipedia.org/wiki/Link_16</w:t>
              </w:r>
            </w:hyperlink>
            <w:r>
              <w:t xml:space="preserve"> </w:t>
            </w:r>
          </w:p>
        </w:tc>
      </w:tr>
    </w:tbl>
    <w:p w14:paraId="366A2139" w14:textId="77777777" w:rsidR="000E1214" w:rsidRDefault="00A87198" w:rsidP="00B31DA3">
      <w:pPr>
        <w:pStyle w:val="Heading1"/>
      </w:pPr>
      <w:bookmarkStart w:id="12310" w:name="_Ref38905284"/>
      <w:bookmarkStart w:id="12311" w:name="_Toc62570272"/>
      <w:r>
        <w:t>Appendix E: Glossary of Terms</w:t>
      </w:r>
      <w:bookmarkEnd w:id="12310"/>
      <w:bookmarkEnd w:id="12311"/>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505D7840"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rsidP="00316930">
      <w:pPr>
        <w:numPr>
          <w:ilvl w:val="0"/>
          <w:numId w:val="18"/>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30D17CA0" w:rsidR="000E1214" w:rsidRDefault="00A87198" w:rsidP="00316930">
      <w:pPr>
        <w:numPr>
          <w:ilvl w:val="0"/>
          <w:numId w:val="18"/>
        </w:numPr>
        <w:rPr>
          <w:bCs/>
        </w:rPr>
      </w:pPr>
      <w:r>
        <w:rPr>
          <w:bCs/>
        </w:rPr>
        <w:t xml:space="preserve">Within binary (not text) data, </w:t>
      </w:r>
      <w:r w:rsidR="00E656B1">
        <w:rPr>
          <w:bCs/>
        </w:rPr>
        <w:t xml:space="preserve">one </w:t>
      </w:r>
      <w:r>
        <w:rPr>
          <w:bCs/>
        </w:rPr>
        <w:t>distinguish</w:t>
      </w:r>
      <w:r w:rsidR="00E656B1">
        <w:rPr>
          <w:bCs/>
        </w:rPr>
        <w:t>es</w:t>
      </w:r>
      <w:r>
        <w:rPr>
          <w:bCs/>
        </w:rPr>
        <w:t xml:space="preserve">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44EFE63C"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0719908A"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4A51FEC5"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12632C">
      <w:pPr>
        <w:numPr>
          <w:ilvl w:val="0"/>
          <w:numId w:val="122"/>
        </w:numPr>
      </w:pPr>
      <w:r>
        <w:t>€ - character code U+20AC</w:t>
      </w:r>
    </w:p>
    <w:p w14:paraId="294F9476" w14:textId="77777777" w:rsidR="000E1214" w:rsidRDefault="00A87198" w:rsidP="0012632C">
      <w:pPr>
        <w:numPr>
          <w:ilvl w:val="1"/>
          <w:numId w:val="122"/>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12632C">
      <w:pPr>
        <w:numPr>
          <w:ilvl w:val="1"/>
          <w:numId w:val="122"/>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46A7A900"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05D01D67" w:rsidR="000E1214" w:rsidRDefault="00A87198">
      <w:r>
        <w:rPr>
          <w:b/>
          <w:i/>
        </w:rPr>
        <w:t>Component</w:t>
      </w:r>
      <w:r>
        <w:t xml:space="preserve"> - A construct within a DFDL schema. These constructs include XSD element declarations, type definitions, group definitions, sequence definitions, choice definitions, element references, and group references. DFDL schema annotations are not components of the schema, rather they appear on components of the schema or on the top-level xs:schema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535D2B62" w:rsidR="000E1214" w:rsidRDefault="00A87198">
      <w:r>
        <w:rPr>
          <w:b/>
          <w:i/>
        </w:rPr>
        <w:t>Content Model</w:t>
      </w:r>
      <w:r>
        <w:t xml:space="preserve"> – One of 3 kinds of syntactic structure of XSD element declarations. The DFDL subset of XSD includes only empty, simple, and element-only content models</w:t>
      </w:r>
      <w:r w:rsidR="009B2574">
        <w:t>, and not mixed content (</w:t>
      </w:r>
      <w:hyperlink r:id="rId84" w:anchor="sec-mixed-content" w:history="1">
        <w:r w:rsidR="009B2574">
          <w:rPr>
            <w:rStyle w:val="Hyperlink"/>
          </w:rPr>
          <w:t>https://www.w3.org/TR/xml/#sec-mixed-content</w:t>
        </w:r>
      </w:hyperlink>
      <w:r w:rsidR="009B2574">
        <w:t>)</w:t>
      </w:r>
      <w:r>
        <w:t xml:space="preserve">.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87D12">
        <w:t>[</w:t>
      </w:r>
      <w:r w:rsidR="00487D12">
        <w:rPr>
          <w:lang w:eastAsia="en-GB"/>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12632C">
      <w:pPr>
        <w:numPr>
          <w:ilvl w:val="0"/>
          <w:numId w:val="123"/>
        </w:numPr>
      </w:pPr>
      <w:r>
        <w:t>Base 10. When data has text representation, a decimal number has base-10 digits.</w:t>
      </w:r>
    </w:p>
    <w:p w14:paraId="66127D00" w14:textId="77777777" w:rsidR="000E1214" w:rsidRDefault="00A87198" w:rsidP="0012632C">
      <w:pPr>
        <w:numPr>
          <w:ilvl w:val="0"/>
          <w:numId w:val="123"/>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rsidP="0012632C">
      <w:pPr>
        <w:numPr>
          <w:ilvl w:val="0"/>
          <w:numId w:val="123"/>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Pr="008D5B43" w:rsidRDefault="00A87198" w:rsidP="0012632C">
      <w:pPr>
        <w:pStyle w:val="ListParagraph"/>
        <w:numPr>
          <w:ilvl w:val="0"/>
          <w:numId w:val="122"/>
        </w:numPr>
      </w:pPr>
      <w:r w:rsidRPr="008D5B43">
        <w:t>To an invoking application by a DFDL parser when parsing DFDL-described data using a DFDL Schema;</w:t>
      </w:r>
    </w:p>
    <w:p w14:paraId="07AF2BBB" w14:textId="77777777" w:rsidR="000E1214" w:rsidRPr="008D5B43" w:rsidRDefault="00A87198" w:rsidP="0012632C">
      <w:pPr>
        <w:pStyle w:val="ListParagraph"/>
        <w:numPr>
          <w:ilvl w:val="0"/>
          <w:numId w:val="122"/>
        </w:numPr>
      </w:pPr>
      <w:r w:rsidRPr="008D5B43">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24A1C48E"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12632C">
      <w:pPr>
        <w:numPr>
          <w:ilvl w:val="0"/>
          <w:numId w:val="124"/>
        </w:numPr>
        <w:rPr>
          <w:lang w:eastAsia="en-GB"/>
        </w:rPr>
      </w:pPr>
      <w:r>
        <w:rPr>
          <w:rFonts w:cs="Arial"/>
        </w:rPr>
        <w:t>1-byte wide: ASCII, ebcdic-cp-us, iso-8859-1. See also SBCS (Single-Byte Character Set)</w:t>
      </w:r>
    </w:p>
    <w:p w14:paraId="0CC916EF" w14:textId="77777777" w:rsidR="000E1214" w:rsidRDefault="00A87198" w:rsidP="0012632C">
      <w:pPr>
        <w:numPr>
          <w:ilvl w:val="0"/>
          <w:numId w:val="124"/>
        </w:numPr>
        <w:rPr>
          <w:lang w:eastAsia="en-GB"/>
        </w:rPr>
      </w:pPr>
      <w:r>
        <w:rPr>
          <w:rFonts w:cs="Arial"/>
        </w:rPr>
        <w:t>2-bytes wide: UTF-16 when dfdl:utf16Width is 'fixed'. See also DBCS (Double-Byte Character Set)</w:t>
      </w:r>
    </w:p>
    <w:p w14:paraId="198192DD" w14:textId="77777777" w:rsidR="000E1214" w:rsidRDefault="00A87198" w:rsidP="0012632C">
      <w:pPr>
        <w:numPr>
          <w:ilvl w:val="0"/>
          <w:numId w:val="124"/>
        </w:numPr>
        <w:rPr>
          <w:lang w:eastAsia="en-GB"/>
        </w:rPr>
      </w:pPr>
      <w:r>
        <w:rPr>
          <w:rFonts w:cs="Arial"/>
        </w:rPr>
        <w:t xml:space="preserve">4-bytes wide: UTF-32. </w:t>
      </w:r>
    </w:p>
    <w:p w14:paraId="1AEBD911" w14:textId="77777777" w:rsidR="000E1214" w:rsidRDefault="00A87198" w:rsidP="0012632C">
      <w:pPr>
        <w:numPr>
          <w:ilvl w:val="0"/>
          <w:numId w:val="124"/>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1F315BCF"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87D1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87D12">
        <w:t>Element Information Items</w:t>
      </w:r>
      <w:r w:rsidRPr="00065302">
        <w:rPr>
          <w:rStyle w:val="Hyperlink"/>
        </w:rPr>
        <w:fldChar w:fldCharType="end"/>
      </w:r>
      <w:r>
        <w:t>.</w:t>
      </w:r>
    </w:p>
    <w:p w14:paraId="543A331E" w14:textId="1EC2DA7D"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410908F6"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appl</w:t>
      </w:r>
      <w:r w:rsidR="0057249C">
        <w:t>iesies</w:t>
      </w:r>
      <w:r>
        <w:t xml:space="preserve">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3C3A0E9" w:rsidR="000E1214" w:rsidRDefault="00A87198">
      <w:r>
        <w:rPr>
          <w:b/>
          <w:i/>
        </w:rPr>
        <w:t>Required Property</w:t>
      </w:r>
      <w:r>
        <w:t xml:space="preserve"> – A DFDL property that must have a value. The required properties for each schema component are listed in</w:t>
      </w:r>
      <w:r w:rsidR="0030221D">
        <w:t xml:space="preserve"> </w:t>
      </w:r>
      <w:hyperlink w:anchor="_Appendix_G:_Property" w:history="1">
        <w:r w:rsidR="0030221D" w:rsidRPr="0030221D">
          <w:rPr>
            <w:rStyle w:val="Hyperlink"/>
          </w:rPr>
          <w:t>Appendix G: Property Precedence</w:t>
        </w:r>
      </w:hyperlink>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1E9191DC" w:rsidR="00D8557F" w:rsidRPr="002C5EEA" w:rsidRDefault="00D8557F" w:rsidP="0012632C">
      <w:pPr>
        <w:pStyle w:val="ListParagraph"/>
        <w:numPr>
          <w:ilvl w:val="0"/>
          <w:numId w:val="132"/>
        </w:numPr>
      </w:pPr>
      <w:r>
        <w:rPr>
          <w:iCs/>
        </w:rPr>
        <w:t>a simple type definition and the base simple type it references (recursively, if the base simple type also references another base simple type)</w:t>
      </w:r>
      <w:r w:rsidR="002C5EEA">
        <w:rPr>
          <w:iCs/>
        </w:rPr>
        <w:t>.</w:t>
      </w:r>
    </w:p>
    <w:p w14:paraId="16028C1F" w14:textId="1A38F862" w:rsidR="002C5EEA" w:rsidRDefault="002C5EEA" w:rsidP="0012632C">
      <w:pPr>
        <w:pStyle w:val="ListParagraph"/>
        <w:numPr>
          <w:ilvl w:val="0"/>
          <w:numId w:val="132"/>
        </w:numPr>
      </w:pPr>
      <w:r>
        <w:rPr>
          <w:iCs/>
        </w:rPr>
        <w:t>an element declaration and the simple type definition from (1) it references.</w:t>
      </w:r>
    </w:p>
    <w:p w14:paraId="22A971E6" w14:textId="7F4F3666" w:rsidR="00D8557F" w:rsidRDefault="00D8557F" w:rsidP="0012632C">
      <w:pPr>
        <w:pStyle w:val="ListParagraph"/>
        <w:numPr>
          <w:ilvl w:val="0"/>
          <w:numId w:val="132"/>
        </w:numPr>
      </w:pPr>
      <w:r>
        <w:rPr>
          <w:iCs/>
        </w:rPr>
        <w:t>an element reference and the global element declaration</w:t>
      </w:r>
      <w:r w:rsidR="002C5EEA">
        <w:rPr>
          <w:iCs/>
        </w:rPr>
        <w:t xml:space="preserve"> from (2) it references</w:t>
      </w:r>
      <w:r>
        <w:rPr>
          <w:iCs/>
        </w:rPr>
        <w:t>.</w:t>
      </w:r>
    </w:p>
    <w:p w14:paraId="1D8D141A" w14:textId="77777777" w:rsidR="00D8557F" w:rsidRDefault="00D8557F" w:rsidP="0012632C">
      <w:pPr>
        <w:pStyle w:val="ListParagraph"/>
        <w:numPr>
          <w:ilvl w:val="0"/>
          <w:numId w:val="132"/>
        </w:numPr>
      </w:pPr>
      <w:r w:rsidRPr="00D8557F">
        <w:rPr>
          <w:iCs/>
        </w:rPr>
        <w:t>a group reference and the global group definition it references</w:t>
      </w:r>
    </w:p>
    <w:p w14:paraId="07FC0920" w14:textId="0FCC1485" w:rsidR="000E1214" w:rsidRDefault="00D8557F">
      <w:pPr>
        <w:rPr>
          <w:rFonts w:cs="Arial"/>
        </w:rPr>
      </w:pPr>
      <w:r>
        <w:rPr>
          <w:rFonts w:cs="Arial"/>
        </w:rPr>
        <w:t>T</w:t>
      </w:r>
      <w:r w:rsidR="00A87198">
        <w:rPr>
          <w:rFonts w:cs="Arial"/>
        </w:rPr>
        <w:t xml:space="preserve">hey are </w:t>
      </w:r>
      <w:r w:rsidR="00DF3E2F">
        <w:rPr>
          <w:rFonts w:cs="Arial"/>
        </w:rPr>
        <w:t>combined,</w:t>
      </w:r>
      <w:r w:rsidR="00A87198">
        <w:rPr>
          <w:rFonts w:cs="Arial"/>
        </w:rPr>
        <w:t xml:space="preserve"> and the resulting set of annotations is referred to as the </w:t>
      </w:r>
      <w:r w:rsidR="00A87198">
        <w:rPr>
          <w:rStyle w:val="Emphasis"/>
        </w:rPr>
        <w:t>resolved set of annotations</w:t>
      </w:r>
      <w:r w:rsidR="00A87198">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12307034" w:rsidR="000E1214" w:rsidRDefault="00A87198">
      <w:r>
        <w:rPr>
          <w:b/>
          <w:i/>
        </w:rPr>
        <w:t>Schema Component Designator</w:t>
      </w:r>
      <w:r>
        <w:t xml:space="preserve"> (SCD) - A notation for referring to one of the components of a DFDL Schema. </w:t>
      </w:r>
      <w:r w:rsidR="00610EE8">
        <w:t xml:space="preserve">This is a </w:t>
      </w:r>
      <w:r>
        <w:t>W3C</w:t>
      </w:r>
      <w:r w:rsidR="00610EE8">
        <w:t xml:space="preserve"> Candidate Recommendation (inactive since Jan 2010)</w:t>
      </w:r>
      <w:r>
        <w:t xml:space="preserve">. See </w:t>
      </w:r>
      <w:hyperlink r:id="rId85" w:history="1">
        <w:r>
          <w:rPr>
            <w:rStyle w:val="Hyperlink"/>
          </w:rPr>
          <w:t>http://www.w3.org/TR/xmlschema-ref</w:t>
        </w:r>
      </w:hyperlink>
      <w:r>
        <w:t>.</w:t>
      </w:r>
      <w:r w:rsidR="00610EE8">
        <w:t xml:space="preserve"> If not finalized, then a future DFDL specification version may define its own SCD syntax.</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63712D5A" w:rsidR="000E1214" w:rsidRDefault="00A87198">
      <w:r>
        <w:rPr>
          <w:b/>
          <w:i/>
        </w:rPr>
        <w:t>Text</w:t>
      </w:r>
      <w:r>
        <w:t xml:space="preserve"> - Consisting of characters in some character set encoding. Normally text data </w:t>
      </w:r>
      <w:r w:rsidR="002011CC">
        <w:t xml:space="preserve">is expected to be </w:t>
      </w:r>
      <w:r>
        <w:t xml:space="preserve">human-readable, but many character set encodings contain special control characters that are not human-readable, but </w:t>
      </w:r>
      <w:r w:rsidR="00E656B1">
        <w:t xml:space="preserve">one </w:t>
      </w:r>
      <w:r>
        <w:t>call</w:t>
      </w:r>
      <w:r w:rsidR="00E656B1">
        <w:t>s</w:t>
      </w:r>
      <w:r>
        <w:t xml:space="preserve"> data containing these</w:t>
      </w:r>
      <w:r w:rsidR="002011CC">
        <w:t xml:space="preserve"> control charaters</w:t>
      </w:r>
      <w:r>
        <w:t xml:space="preserv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11150DD0" w:rsidR="00FC60FB" w:rsidRDefault="00FC60FB" w:rsidP="00FC60FB">
      <w:r w:rsidRPr="00FC60FB">
        <w:rPr>
          <w:b/>
          <w:bCs/>
          <w:i/>
          <w:iCs/>
        </w:rPr>
        <w:t>Unparse</w:t>
      </w:r>
      <w:r>
        <w:t xml:space="preserve"> </w:t>
      </w:r>
      <w:r w:rsidR="00C15E65">
        <w:t>-</w:t>
      </w:r>
      <w:r>
        <w:t xml:space="preserve"> The process of recreating the data </w:t>
      </w:r>
      <w:r w:rsidR="00C15E65">
        <w:t>representation</w:t>
      </w:r>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4C89CF86"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00804F04">
        <w:rPr>
          <w:rStyle w:val="Hyperlink"/>
        </w:rPr>
        <w:fldChar w:fldCharType="begin"/>
      </w:r>
      <w:r w:rsidR="00804F04">
        <w:rPr>
          <w:rFonts w:cs="Arial"/>
        </w:rPr>
        <w:instrText xml:space="preserve"> REF _Ref53080438 \r \h </w:instrText>
      </w:r>
      <w:r w:rsidR="00804F04">
        <w:rPr>
          <w:rStyle w:val="Hyperlink"/>
        </w:rPr>
      </w:r>
      <w:r w:rsidR="00804F04">
        <w:rPr>
          <w:rStyle w:val="Hyperlink"/>
        </w:rPr>
        <w:fldChar w:fldCharType="separate"/>
      </w:r>
      <w:r w:rsidR="00487D12">
        <w:rPr>
          <w:rFonts w:cs="Arial"/>
        </w:rPr>
        <w:t>9.6</w:t>
      </w:r>
      <w:r w:rsidR="00804F04">
        <w:rPr>
          <w:rStyle w:val="Hyperlink"/>
        </w:rPr>
        <w:fldChar w:fldCharType="end"/>
      </w:r>
      <w:r w:rsidR="002C5EEA">
        <w:rPr>
          <w:rStyle w:val="Hyperlink"/>
        </w:rPr>
        <w:t xml:space="preserve"> </w:t>
      </w:r>
      <w:hyperlink w:anchor="_Validation" w:history="1">
        <w:r w:rsidR="002C5EEA" w:rsidRPr="002C5EEA">
          <w:rPr>
            <w:rStyle w:val="Hyperlink"/>
          </w:rPr>
          <w:t>Validation</w:t>
        </w:r>
      </w:hyperlink>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Pr="008D5B43" w:rsidRDefault="00A87198" w:rsidP="0012632C">
      <w:pPr>
        <w:pStyle w:val="ListParagraph"/>
        <w:numPr>
          <w:ilvl w:val="0"/>
          <w:numId w:val="188"/>
        </w:numPr>
      </w:pPr>
      <w:r w:rsidRPr="008D5B43">
        <w:t>1 to 4 bytes: UTF-8</w:t>
      </w:r>
    </w:p>
    <w:p w14:paraId="6D4C538B" w14:textId="77777777" w:rsidR="000E1214" w:rsidRPr="008D5B43" w:rsidRDefault="00A87198" w:rsidP="0012632C">
      <w:pPr>
        <w:pStyle w:val="ListParagraph"/>
        <w:numPr>
          <w:ilvl w:val="0"/>
          <w:numId w:val="188"/>
        </w:numPr>
      </w:pPr>
      <w:r w:rsidRPr="008D5B43">
        <w:t>1 or 2 16-bit code units: UTF-16 when property dfdl:utf16Width is 'variable'</w:t>
      </w:r>
    </w:p>
    <w:p w14:paraId="242DEBF7" w14:textId="77777777" w:rsidR="000E1214" w:rsidRPr="008D5B43" w:rsidRDefault="00A87198" w:rsidP="0012632C">
      <w:pPr>
        <w:pStyle w:val="ListParagraph"/>
        <w:numPr>
          <w:ilvl w:val="0"/>
          <w:numId w:val="188"/>
        </w:numPr>
      </w:pPr>
      <w:r w:rsidRPr="008D5B43">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2312" w:name="_Toc62570273"/>
      <w:r>
        <w:t>Appendix F: Specific Errors Classified</w:t>
      </w:r>
      <w:bookmarkEnd w:id="12312"/>
    </w:p>
    <w:p w14:paraId="59727E04" w14:textId="233BDDB4" w:rsidR="00181613" w:rsidRDefault="00181613" w:rsidP="00181613">
      <w:pPr>
        <w:autoSpaceDE w:val="0"/>
        <w:autoSpaceDN w:val="0"/>
        <w:adjustRightInd w:val="0"/>
        <w:rPr>
          <w:rFonts w:cs="Arial"/>
          <w:lang w:eastAsia="en-GB"/>
        </w:rPr>
      </w:pPr>
      <w:r>
        <w:rPr>
          <w:rFonts w:cs="Arial"/>
          <w:lang w:eastAsia="en-GB"/>
        </w:rPr>
        <w:t xml:space="preserve">This </w:t>
      </w:r>
      <w:r w:rsidR="00D8557F">
        <w:rPr>
          <w:rFonts w:cs="Arial"/>
          <w:lang w:eastAsia="en-GB"/>
        </w:rPr>
        <w:t xml:space="preserve">appendix </w:t>
      </w:r>
      <w:r>
        <w:rPr>
          <w:rFonts w:cs="Arial"/>
          <w:lang w:eastAsia="en-GB"/>
        </w:rPr>
        <w:t xml:space="preserve">clarifies which errors are Schema Definition Errors and which are </w:t>
      </w:r>
      <w:r w:rsidR="00B31DA3">
        <w:rPr>
          <w:rFonts w:cs="Arial"/>
          <w:lang w:eastAsia="en-GB"/>
        </w:rPr>
        <w:t>Processing Error</w:t>
      </w:r>
      <w:r>
        <w:rPr>
          <w:rFonts w:cs="Arial"/>
          <w:lang w:eastAsia="en-GB"/>
        </w:rPr>
        <w:t>s.</w:t>
      </w:r>
    </w:p>
    <w:p w14:paraId="18593254" w14:textId="7A1F56BD" w:rsidR="00181613" w:rsidRDefault="00181613" w:rsidP="00181613">
      <w:pPr>
        <w:rPr>
          <w:rFonts w:eastAsia="MS Mincho" w:cs="Arial"/>
          <w:lang w:eastAsia="ja-JP"/>
        </w:rPr>
      </w:pPr>
      <w:r>
        <w:rPr>
          <w:rFonts w:cs="Arial"/>
        </w:rPr>
        <w:t xml:space="preserve">The following are </w:t>
      </w:r>
      <w:r w:rsidR="00B31DA3">
        <w:rPr>
          <w:rFonts w:cs="Arial"/>
        </w:rPr>
        <w:t>Processing Error</w:t>
      </w:r>
      <w:r>
        <w:rPr>
          <w:rFonts w:cs="Arial"/>
        </w:rPr>
        <w:t>s:</w:t>
      </w:r>
    </w:p>
    <w:p w14:paraId="30EC6FF2" w14:textId="77777777" w:rsidR="00181613" w:rsidRPr="008D5B43" w:rsidRDefault="00181613" w:rsidP="0012632C">
      <w:pPr>
        <w:pStyle w:val="ListParagraph"/>
        <w:numPr>
          <w:ilvl w:val="0"/>
          <w:numId w:val="189"/>
        </w:numPr>
      </w:pPr>
      <w:r w:rsidRPr="008D5B43">
        <w:t>Arithmetic Errors</w:t>
      </w:r>
    </w:p>
    <w:p w14:paraId="798F6FED" w14:textId="77777777" w:rsidR="00181613" w:rsidRPr="008D5B43" w:rsidRDefault="00181613" w:rsidP="0012632C">
      <w:pPr>
        <w:pStyle w:val="ListParagraph"/>
        <w:numPr>
          <w:ilvl w:val="1"/>
          <w:numId w:val="189"/>
        </w:numPr>
      </w:pPr>
      <w:r w:rsidRPr="008D5B43">
        <w:t>Division by zero</w:t>
      </w:r>
    </w:p>
    <w:p w14:paraId="0EC5CF36" w14:textId="77777777" w:rsidR="00181613" w:rsidRPr="008D5B43" w:rsidRDefault="00181613" w:rsidP="0012632C">
      <w:pPr>
        <w:pStyle w:val="ListParagraph"/>
        <w:numPr>
          <w:ilvl w:val="1"/>
          <w:numId w:val="189"/>
        </w:numPr>
      </w:pPr>
      <w:r w:rsidRPr="008D5B43">
        <w:t>Integer Arithmetic Underflow</w:t>
      </w:r>
    </w:p>
    <w:p w14:paraId="55AB04B0" w14:textId="77777777" w:rsidR="00181613" w:rsidRPr="008D5B43" w:rsidRDefault="00181613" w:rsidP="0012632C">
      <w:pPr>
        <w:pStyle w:val="ListParagraph"/>
        <w:numPr>
          <w:ilvl w:val="1"/>
          <w:numId w:val="189"/>
        </w:numPr>
      </w:pPr>
      <w:r w:rsidRPr="008D5B43">
        <w:t>Integer Arithmetic Overflow</w:t>
      </w:r>
    </w:p>
    <w:p w14:paraId="1CDFA503" w14:textId="77777777" w:rsidR="00181613" w:rsidRPr="008D5B43" w:rsidRDefault="00181613" w:rsidP="0012632C">
      <w:pPr>
        <w:pStyle w:val="ListParagraph"/>
        <w:numPr>
          <w:ilvl w:val="1"/>
          <w:numId w:val="189"/>
        </w:numPr>
      </w:pPr>
      <w:r w:rsidRPr="008D5B43">
        <w:t xml:space="preserve">Note: Floating point math can produce NaN (Not a Number) values. This is not an error, nor are properly typed operations on floating point NaN values. </w:t>
      </w:r>
    </w:p>
    <w:p w14:paraId="4ACA2C18" w14:textId="77777777" w:rsidR="00181613" w:rsidRPr="008D5B43" w:rsidRDefault="00181613" w:rsidP="0012632C">
      <w:pPr>
        <w:pStyle w:val="ListParagraph"/>
        <w:numPr>
          <w:ilvl w:val="0"/>
          <w:numId w:val="189"/>
        </w:numPr>
      </w:pPr>
      <w:r w:rsidRPr="008D5B43">
        <w:t>Expression Errors</w:t>
      </w:r>
    </w:p>
    <w:p w14:paraId="490A83E9" w14:textId="77777777" w:rsidR="00181613" w:rsidRPr="008D5B43" w:rsidRDefault="00181613" w:rsidP="0012632C">
      <w:pPr>
        <w:pStyle w:val="ListParagraph"/>
        <w:numPr>
          <w:ilvl w:val="1"/>
          <w:numId w:val="189"/>
        </w:numPr>
      </w:pPr>
      <w:r w:rsidRPr="008D5B43">
        <w:t>Dynamic Type  Error – unable to convert expression result value to target type</w:t>
      </w:r>
    </w:p>
    <w:p w14:paraId="337370C4" w14:textId="77777777" w:rsidR="00181613" w:rsidRPr="008D5B43" w:rsidRDefault="00181613" w:rsidP="0012632C">
      <w:pPr>
        <w:pStyle w:val="ListParagraph"/>
        <w:numPr>
          <w:ilvl w:val="2"/>
          <w:numId w:val="189"/>
        </w:numPr>
      </w:pPr>
      <w:r w:rsidRPr="008D5B43">
        <w:t>Example: non-digits found in string argument to xs:int(…) constructor.</w:t>
      </w:r>
    </w:p>
    <w:p w14:paraId="6EB9D0FD" w14:textId="227BED67" w:rsidR="00181613" w:rsidRPr="008D5B43" w:rsidRDefault="00181613" w:rsidP="0012632C">
      <w:pPr>
        <w:pStyle w:val="ListParagraph"/>
        <w:numPr>
          <w:ilvl w:val="2"/>
          <w:numId w:val="189"/>
        </w:numPr>
      </w:pPr>
      <w:r w:rsidRPr="008D5B43">
        <w:t xml:space="preserve">Note: if a DFDL Implementation cannot distinguish Dynamic Type Errors from Static Type Errors, then a Dynamic Type Error </w:t>
      </w:r>
      <w:r w:rsidR="006D4C7D" w:rsidRPr="008D5B43">
        <w:t>MUST</w:t>
      </w:r>
      <w:r w:rsidRPr="008D5B43">
        <w:t xml:space="preserve"> cause a Schema Definition Error</w:t>
      </w:r>
    </w:p>
    <w:p w14:paraId="6993662E" w14:textId="21F9F4CE" w:rsidR="00181613" w:rsidRPr="008D5B43" w:rsidRDefault="00181613" w:rsidP="0012632C">
      <w:pPr>
        <w:pStyle w:val="ListParagraph"/>
        <w:numPr>
          <w:ilvl w:val="1"/>
          <w:numId w:val="189"/>
        </w:numPr>
      </w:pPr>
      <w:r w:rsidRPr="008D5B43">
        <w:t xml:space="preserve">Index out of bounds error – index exceeds the number of </w:t>
      </w:r>
      <w:r w:rsidR="00DF3E2F" w:rsidRPr="008D5B43">
        <w:t>occurrences or</w:t>
      </w:r>
      <w:r w:rsidRPr="008D5B43">
        <w:t xml:space="preserve"> is less than 1.</w:t>
      </w:r>
    </w:p>
    <w:p w14:paraId="56C3DEAE" w14:textId="77777777" w:rsidR="00181613" w:rsidRPr="008D5B43" w:rsidRDefault="00181613" w:rsidP="0012632C">
      <w:pPr>
        <w:pStyle w:val="ListParagraph"/>
        <w:numPr>
          <w:ilvl w:val="2"/>
          <w:numId w:val="189"/>
        </w:numPr>
      </w:pPr>
      <w:r w:rsidRPr="008D5B43">
        <w:t>Note: same error for dfdl:testBit if bitPos is not 1..8, or for character positions in a string-value</w:t>
      </w:r>
    </w:p>
    <w:p w14:paraId="3342AF99" w14:textId="77777777" w:rsidR="00181613" w:rsidRPr="008D5B43" w:rsidRDefault="00181613" w:rsidP="0012632C">
      <w:pPr>
        <w:pStyle w:val="ListParagraph"/>
        <w:numPr>
          <w:ilvl w:val="1"/>
          <w:numId w:val="189"/>
        </w:numPr>
      </w:pPr>
      <w:r w:rsidRPr="008D5B43">
        <w:t>Indexing of non-array non-optional element</w:t>
      </w:r>
    </w:p>
    <w:p w14:paraId="20575A20" w14:textId="77777777" w:rsidR="00181613" w:rsidRPr="008D5B43" w:rsidRDefault="00181613" w:rsidP="0012632C">
      <w:pPr>
        <w:pStyle w:val="ListParagraph"/>
        <w:numPr>
          <w:ilvl w:val="2"/>
          <w:numId w:val="189"/>
        </w:numPr>
      </w:pPr>
      <w:r w:rsidRPr="008D5B43">
        <w:t>Example: x[1] when x is declared and has both XSD minOccurs="1" and XSD maxOccurs="1" explicitly, or by not stating either or both of them.</w:t>
      </w:r>
    </w:p>
    <w:p w14:paraId="5229336C" w14:textId="77777777" w:rsidR="00181613" w:rsidRPr="008D5B43" w:rsidRDefault="00181613" w:rsidP="0012632C">
      <w:pPr>
        <w:pStyle w:val="ListParagraph"/>
        <w:numPr>
          <w:ilvl w:val="1"/>
          <w:numId w:val="189"/>
        </w:numPr>
      </w:pPr>
      <w:r w:rsidRPr="008D5B43">
        <w:t>Illegal argument value (correct type, illegal value)</w:t>
      </w:r>
    </w:p>
    <w:p w14:paraId="11A6A01C" w14:textId="77777777" w:rsidR="00181613" w:rsidRPr="008D5B43" w:rsidRDefault="00181613" w:rsidP="0012632C">
      <w:pPr>
        <w:pStyle w:val="ListParagraph"/>
        <w:numPr>
          <w:ilvl w:val="0"/>
          <w:numId w:val="189"/>
        </w:numPr>
      </w:pPr>
      <w:r w:rsidRPr="008D5B43">
        <w:t>Parse Errors</w:t>
      </w:r>
    </w:p>
    <w:p w14:paraId="40591EE6" w14:textId="77777777" w:rsidR="00181613" w:rsidRPr="008D5B43" w:rsidRDefault="00181613" w:rsidP="0012632C">
      <w:pPr>
        <w:pStyle w:val="ListParagraph"/>
        <w:numPr>
          <w:ilvl w:val="1"/>
          <w:numId w:val="189"/>
        </w:numPr>
      </w:pPr>
      <w:r w:rsidRPr="008D5B43">
        <w:t>Delimiter not found</w:t>
      </w:r>
    </w:p>
    <w:p w14:paraId="36033765" w14:textId="77777777" w:rsidR="00181613" w:rsidRPr="008D5B43" w:rsidRDefault="00181613" w:rsidP="0012632C">
      <w:pPr>
        <w:pStyle w:val="ListParagraph"/>
        <w:numPr>
          <w:ilvl w:val="1"/>
          <w:numId w:val="189"/>
        </w:numPr>
      </w:pPr>
      <w:r w:rsidRPr="008D5B43">
        <w:t>Data from the data stream is not convertible to element type</w:t>
      </w:r>
    </w:p>
    <w:p w14:paraId="3470EF5D" w14:textId="77777777" w:rsidR="00181613" w:rsidRPr="008D5B43" w:rsidRDefault="00181613" w:rsidP="0012632C">
      <w:pPr>
        <w:pStyle w:val="ListParagraph"/>
        <w:numPr>
          <w:ilvl w:val="1"/>
          <w:numId w:val="189"/>
        </w:numPr>
      </w:pPr>
      <w:r w:rsidRPr="008D5B43">
        <w:t>Assertion failed</w:t>
      </w:r>
    </w:p>
    <w:p w14:paraId="6B9B9C2C" w14:textId="77777777" w:rsidR="00181613" w:rsidRPr="008D5B43" w:rsidRDefault="00181613" w:rsidP="0012632C">
      <w:pPr>
        <w:pStyle w:val="ListParagraph"/>
        <w:numPr>
          <w:ilvl w:val="1"/>
          <w:numId w:val="189"/>
        </w:numPr>
      </w:pPr>
      <w:r w:rsidRPr="008D5B43">
        <w:t>Discriminator failed</w:t>
      </w:r>
    </w:p>
    <w:p w14:paraId="4BC33893" w14:textId="77777777" w:rsidR="00181613" w:rsidRPr="008D5B43" w:rsidRDefault="00181613" w:rsidP="0012632C">
      <w:pPr>
        <w:pStyle w:val="ListParagraph"/>
        <w:numPr>
          <w:ilvl w:val="1"/>
          <w:numId w:val="189"/>
        </w:numPr>
      </w:pPr>
      <w:r w:rsidRPr="008D5B43">
        <w:t>Required occurrence not found</w:t>
      </w:r>
    </w:p>
    <w:p w14:paraId="1B5E2B28" w14:textId="77777777" w:rsidR="00181613" w:rsidRPr="008D5B43" w:rsidRDefault="00181613" w:rsidP="0012632C">
      <w:pPr>
        <w:pStyle w:val="ListParagraph"/>
        <w:numPr>
          <w:ilvl w:val="1"/>
          <w:numId w:val="189"/>
        </w:numPr>
      </w:pPr>
      <w:r w:rsidRPr="008D5B43">
        <w:t>All choice alternatives fail to parse</w:t>
      </w:r>
    </w:p>
    <w:p w14:paraId="06AA6983" w14:textId="77777777" w:rsidR="00181613" w:rsidRPr="008D5B43" w:rsidRDefault="00181613" w:rsidP="0012632C">
      <w:pPr>
        <w:pStyle w:val="ListParagraph"/>
        <w:numPr>
          <w:ilvl w:val="1"/>
          <w:numId w:val="189"/>
        </w:numPr>
      </w:pPr>
      <w:r w:rsidRPr="008D5B43">
        <w:t>Character set decoding failure and dfdl:encodingErrorPolicy is 'error'</w:t>
      </w:r>
    </w:p>
    <w:p w14:paraId="529E811C" w14:textId="77777777" w:rsidR="00181613" w:rsidRPr="008D5B43" w:rsidRDefault="00181613" w:rsidP="0012632C">
      <w:pPr>
        <w:pStyle w:val="ListParagraph"/>
        <w:numPr>
          <w:ilvl w:val="0"/>
          <w:numId w:val="189"/>
        </w:numPr>
      </w:pPr>
      <w:r w:rsidRPr="008D5B43">
        <w:t>Unparse Errors</w:t>
      </w:r>
    </w:p>
    <w:p w14:paraId="25CBE3B1" w14:textId="77777777" w:rsidR="00181613" w:rsidRPr="008D5B43" w:rsidRDefault="00181613" w:rsidP="0012632C">
      <w:pPr>
        <w:pStyle w:val="ListParagraph"/>
        <w:numPr>
          <w:ilvl w:val="1"/>
          <w:numId w:val="189"/>
        </w:numPr>
      </w:pPr>
      <w:r w:rsidRPr="008D5B43">
        <w:t>Truncation scenarios where truncation is being disallowed</w:t>
      </w:r>
    </w:p>
    <w:p w14:paraId="19EAD2F2" w14:textId="77777777" w:rsidR="00181613" w:rsidRPr="008D5B43" w:rsidRDefault="00181613" w:rsidP="0012632C">
      <w:pPr>
        <w:pStyle w:val="ListParagraph"/>
        <w:numPr>
          <w:ilvl w:val="1"/>
          <w:numId w:val="189"/>
        </w:numPr>
      </w:pPr>
      <w:r w:rsidRPr="008D5B43">
        <w:t>Rounding error – rounding needed but not allowed. (Unparsing)</w:t>
      </w:r>
    </w:p>
    <w:p w14:paraId="60AB58FE" w14:textId="5861A3D7" w:rsidR="00181613" w:rsidRPr="008D5B43" w:rsidRDefault="00181613" w:rsidP="0012632C">
      <w:pPr>
        <w:pStyle w:val="ListParagraph"/>
        <w:numPr>
          <w:ilvl w:val="1"/>
          <w:numId w:val="189"/>
        </w:numPr>
      </w:pPr>
      <w:r w:rsidRPr="008D5B43">
        <w:t xml:space="preserve">No choice alternative matching the </w:t>
      </w:r>
      <w:r w:rsidR="00933F0E" w:rsidRPr="008D5B43">
        <w:t>Infoset</w:t>
      </w:r>
      <w:r w:rsidRPr="008D5B43">
        <w:t xml:space="preserve"> can be identified for unparsing</w:t>
      </w:r>
      <w:r w:rsidR="00DF3E2F" w:rsidRPr="008D5B43">
        <w:t>. C</w:t>
      </w:r>
      <w:r w:rsidRPr="008D5B43">
        <w:t>haracter set encoding failure and dfdl:encodingErrorPolicy is 'error'</w:t>
      </w:r>
    </w:p>
    <w:p w14:paraId="2881E244" w14:textId="77777777" w:rsidR="00181613" w:rsidRPr="008D5B43" w:rsidRDefault="00181613" w:rsidP="0012632C">
      <w:pPr>
        <w:pStyle w:val="ListParagraph"/>
        <w:numPr>
          <w:ilvl w:val="0"/>
          <w:numId w:val="189"/>
        </w:numPr>
      </w:pPr>
      <w:r w:rsidRPr="008D5B43">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Pr="008D5B43" w:rsidRDefault="00181613" w:rsidP="0012632C">
      <w:pPr>
        <w:pStyle w:val="ListParagraph"/>
        <w:numPr>
          <w:ilvl w:val="1"/>
          <w:numId w:val="189"/>
        </w:numPr>
      </w:pPr>
      <w:r w:rsidRPr="008D5B43">
        <w:t>Data longer than allowed for representation of a given data type</w:t>
      </w:r>
    </w:p>
    <w:p w14:paraId="28EE526D" w14:textId="77777777" w:rsidR="00181613" w:rsidRPr="008D5B43" w:rsidRDefault="00181613" w:rsidP="0012632C">
      <w:pPr>
        <w:pStyle w:val="ListParagraph"/>
        <w:numPr>
          <w:ilvl w:val="2"/>
          <w:numId w:val="189"/>
        </w:numPr>
      </w:pPr>
      <w:r w:rsidRPr="008D5B43">
        <w:t xml:space="preserve">Example: exceed maximum length of representation of xs:decimal when dfdl:representation is "text". </w:t>
      </w:r>
    </w:p>
    <w:p w14:paraId="59DCEE92" w14:textId="7AE4F4D9" w:rsidR="00181613" w:rsidRPr="008D5B43" w:rsidRDefault="00181613" w:rsidP="0012632C">
      <w:pPr>
        <w:pStyle w:val="ListParagraph"/>
        <w:numPr>
          <w:ilvl w:val="1"/>
          <w:numId w:val="189"/>
        </w:numPr>
      </w:pPr>
      <w:r w:rsidRPr="008D5B43">
        <w:t xml:space="preserve">Expression references too far back into </w:t>
      </w:r>
      <w:r w:rsidR="00933F0E" w:rsidRPr="008D5B43">
        <w:t>Infoset</w:t>
      </w:r>
      <w:r w:rsidRPr="008D5B43">
        <w:t xml:space="preserve"> (parsing)</w:t>
      </w:r>
    </w:p>
    <w:p w14:paraId="0BB9421D" w14:textId="4E17B1C6" w:rsidR="00181613" w:rsidRPr="008D5B43" w:rsidRDefault="00181613" w:rsidP="0012632C">
      <w:pPr>
        <w:pStyle w:val="ListParagraph"/>
        <w:numPr>
          <w:ilvl w:val="1"/>
          <w:numId w:val="189"/>
        </w:numPr>
      </w:pPr>
      <w:r w:rsidRPr="008D5B43">
        <w:t xml:space="preserve">Expression references too far forward into </w:t>
      </w:r>
      <w:r w:rsidR="00933F0E" w:rsidRPr="008D5B43">
        <w:t>Infoset</w:t>
      </w:r>
      <w:r w:rsidRPr="008D5B43">
        <w:t xml:space="preserve"> (unparsing)</w:t>
      </w:r>
    </w:p>
    <w:p w14:paraId="5D2A1BAA" w14:textId="77777777" w:rsidR="00181613" w:rsidRPr="008D5B43" w:rsidRDefault="00181613" w:rsidP="0012632C">
      <w:pPr>
        <w:pStyle w:val="ListParagraph"/>
        <w:numPr>
          <w:ilvl w:val="1"/>
          <w:numId w:val="189"/>
        </w:numPr>
      </w:pPr>
      <w:r w:rsidRPr="008D5B43">
        <w:t>Number of array elements exceeds limit.</w:t>
      </w:r>
    </w:p>
    <w:p w14:paraId="33742D63" w14:textId="77777777" w:rsidR="00181613" w:rsidRPr="008D5B43" w:rsidRDefault="00181613" w:rsidP="0012632C">
      <w:pPr>
        <w:pStyle w:val="ListParagraph"/>
        <w:numPr>
          <w:ilvl w:val="1"/>
          <w:numId w:val="189"/>
        </w:numPr>
      </w:pPr>
      <w:r w:rsidRPr="008D5B43">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Pr="008D5B43" w:rsidRDefault="00181613" w:rsidP="0012632C">
      <w:pPr>
        <w:pStyle w:val="ListParagraph"/>
        <w:numPr>
          <w:ilvl w:val="0"/>
          <w:numId w:val="190"/>
        </w:numPr>
      </w:pPr>
      <w:r w:rsidRPr="008D5B43">
        <w:t>Errors in XML Schema Construction and Structure</w:t>
      </w:r>
    </w:p>
    <w:p w14:paraId="1D818DCA" w14:textId="47126CD1" w:rsidR="00181613" w:rsidRPr="008D5B43" w:rsidRDefault="00181613" w:rsidP="0012632C">
      <w:pPr>
        <w:pStyle w:val="ListParagraph"/>
        <w:numPr>
          <w:ilvl w:val="1"/>
          <w:numId w:val="190"/>
        </w:numPr>
      </w:pPr>
      <w:r w:rsidRPr="008D5B43">
        <w:t>See XML Schema Specification Part 1, Section 5.1 [</w:t>
      </w:r>
      <w:hyperlink w:anchor="a_XSDL_Part1" w:history="1">
        <w:r w:rsidRPr="008D5B43">
          <w:rPr>
            <w:rStyle w:val="Hyperlink"/>
          </w:rPr>
          <w:t>XSDLV1</w:t>
        </w:r>
      </w:hyperlink>
      <w:r w:rsidRPr="008D5B43">
        <w:t>]</w:t>
      </w:r>
    </w:p>
    <w:p w14:paraId="0E2941BF" w14:textId="77777777" w:rsidR="00181613" w:rsidRPr="008D5B43" w:rsidRDefault="00181613" w:rsidP="0012632C">
      <w:pPr>
        <w:pStyle w:val="ListParagraph"/>
        <w:numPr>
          <w:ilvl w:val="0"/>
          <w:numId w:val="190"/>
        </w:numPr>
      </w:pPr>
      <w:r w:rsidRPr="008D5B43">
        <w:t>Use of XSD constructs outside of DFDL subset</w:t>
      </w:r>
    </w:p>
    <w:p w14:paraId="5FCBFB2D" w14:textId="77777777" w:rsidR="00181613" w:rsidRPr="008D5B43" w:rsidRDefault="00181613" w:rsidP="0012632C">
      <w:pPr>
        <w:pStyle w:val="ListParagraph"/>
        <w:numPr>
          <w:ilvl w:val="0"/>
          <w:numId w:val="190"/>
        </w:numPr>
      </w:pPr>
      <w:r w:rsidRPr="008D5B43">
        <w:t xml:space="preserve">Implementation-defined Limitations </w:t>
      </w:r>
    </w:p>
    <w:p w14:paraId="2F6FCF6E" w14:textId="77777777" w:rsidR="00181613" w:rsidRPr="008D5B43" w:rsidRDefault="00181613" w:rsidP="0012632C">
      <w:pPr>
        <w:pStyle w:val="ListParagraph"/>
        <w:numPr>
          <w:ilvl w:val="1"/>
          <w:numId w:val="190"/>
        </w:numPr>
      </w:pPr>
      <w:r w:rsidRPr="008D5B43">
        <w:t>Use of DFDL schema constructs not supported by this implementation.</w:t>
      </w:r>
    </w:p>
    <w:p w14:paraId="6F757FE2" w14:textId="22B942BD" w:rsidR="00181613" w:rsidRPr="008D5B43" w:rsidRDefault="00181613" w:rsidP="0012632C">
      <w:pPr>
        <w:pStyle w:val="ListParagraph"/>
        <w:numPr>
          <w:ilvl w:val="2"/>
          <w:numId w:val="190"/>
        </w:numPr>
      </w:pPr>
      <w:r w:rsidRPr="008D5B43">
        <w:t xml:space="preserve">Example: xs:choice is an optional part of the DFDL specification (see </w:t>
      </w:r>
      <w:r w:rsidR="003E209F" w:rsidRPr="008D5B43">
        <w:t>Section</w:t>
      </w:r>
      <w:r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487D12">
        <w:t>23</w:t>
      </w:r>
      <w:r w:rsidR="00D8557F" w:rsidRPr="008D5B43">
        <w:fldChar w:fldCharType="end"/>
      </w:r>
      <w:r w:rsidRPr="008D5B43">
        <w:t xml:space="preserve">). If not supported, it </w:t>
      </w:r>
      <w:r w:rsidR="006D4C7D" w:rsidRPr="008D5B43">
        <w:t>MUST</w:t>
      </w:r>
      <w:r w:rsidRPr="008D5B43">
        <w:t xml:space="preserve"> be rejected as a Schema Definition Error. </w:t>
      </w:r>
    </w:p>
    <w:p w14:paraId="09B7E18A" w14:textId="77777777" w:rsidR="00181613" w:rsidRPr="008D5B43" w:rsidRDefault="00181613" w:rsidP="0012632C">
      <w:pPr>
        <w:pStyle w:val="ListParagraph"/>
        <w:numPr>
          <w:ilvl w:val="2"/>
          <w:numId w:val="190"/>
        </w:numPr>
      </w:pPr>
      <w:r w:rsidRPr="008D5B43">
        <w:t xml:space="preserve">Example: use of packed-decimal when it is not supported by the implementation. </w:t>
      </w:r>
    </w:p>
    <w:p w14:paraId="6E5415EA" w14:textId="5817645C" w:rsidR="00181613" w:rsidRPr="008D5B43" w:rsidRDefault="00181613" w:rsidP="0012632C">
      <w:pPr>
        <w:pStyle w:val="ListParagraph"/>
        <w:numPr>
          <w:ilvl w:val="2"/>
          <w:numId w:val="190"/>
        </w:numPr>
      </w:pPr>
      <w:r w:rsidRPr="008D5B43">
        <w:t xml:space="preserve">Example: use of dfdl:assert when it is not supported by the implementation (See Spec </w:t>
      </w:r>
      <w:r w:rsidR="003E209F" w:rsidRPr="008D5B43">
        <w:t>Section</w:t>
      </w:r>
      <w:r w:rsidR="00D8557F"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487D12">
        <w:t>23</w:t>
      </w:r>
      <w:r w:rsidR="00D8557F" w:rsidRPr="008D5B43">
        <w:fldChar w:fldCharType="end"/>
      </w:r>
      <w:r w:rsidRPr="008D5B43">
        <w:t xml:space="preserve"> on DFDL Subsets)</w:t>
      </w:r>
    </w:p>
    <w:p w14:paraId="2AD9A759" w14:textId="77777777" w:rsidR="00181613" w:rsidRPr="008D5B43" w:rsidRDefault="00181613" w:rsidP="0012632C">
      <w:pPr>
        <w:pStyle w:val="ListParagraph"/>
        <w:numPr>
          <w:ilvl w:val="2"/>
          <w:numId w:val="190"/>
        </w:numPr>
      </w:pPr>
      <w:r w:rsidRPr="008D5B43">
        <w:t xml:space="preserve">Note: Unrecognized DFDL properties or property values can produce a warning and an implementation can attempt to process data despite the warning. </w:t>
      </w:r>
    </w:p>
    <w:p w14:paraId="7AF5C630" w14:textId="77777777" w:rsidR="00181613" w:rsidRPr="008D5B43" w:rsidRDefault="00181613" w:rsidP="0012632C">
      <w:pPr>
        <w:pStyle w:val="ListParagraph"/>
        <w:numPr>
          <w:ilvl w:val="1"/>
          <w:numId w:val="190"/>
        </w:numPr>
      </w:pPr>
      <w:r w:rsidRPr="008D5B43">
        <w:t>Exceeding implementation-dependent limits for schema size/complexity</w:t>
      </w:r>
    </w:p>
    <w:p w14:paraId="41C11CDE" w14:textId="77777777" w:rsidR="00181613" w:rsidRPr="008D5B43" w:rsidRDefault="00181613" w:rsidP="0012632C">
      <w:pPr>
        <w:pStyle w:val="ListParagraph"/>
        <w:numPr>
          <w:ilvl w:val="2"/>
          <w:numId w:val="190"/>
        </w:numPr>
      </w:pPr>
      <w:r w:rsidRPr="008D5B43">
        <w:t>Example: schema too large – simply a limit on how large the schema can be, how many files, how many top-level constructs, etc.</w:t>
      </w:r>
    </w:p>
    <w:p w14:paraId="287D4D30" w14:textId="77777777" w:rsidR="00181613" w:rsidRPr="008D5B43" w:rsidRDefault="00181613" w:rsidP="0012632C">
      <w:pPr>
        <w:pStyle w:val="ListParagraph"/>
        <w:numPr>
          <w:ilvl w:val="0"/>
          <w:numId w:val="190"/>
        </w:numPr>
      </w:pPr>
      <w:r w:rsidRPr="008D5B43">
        <w:t xml:space="preserve">Schema Not Valid </w:t>
      </w:r>
    </w:p>
    <w:p w14:paraId="6A06EA6D" w14:textId="5566725D" w:rsidR="00181613" w:rsidRPr="008D5B43" w:rsidRDefault="00181613" w:rsidP="0012632C">
      <w:pPr>
        <w:pStyle w:val="ListParagraph"/>
        <w:numPr>
          <w:ilvl w:val="1"/>
          <w:numId w:val="190"/>
        </w:numPr>
      </w:pPr>
      <w:r w:rsidRPr="008D5B43">
        <w:t>See XML Schema Specification Part 1, Section 5.2 [</w:t>
      </w:r>
      <w:hyperlink w:anchor="a_XSDL_Part1" w:history="1">
        <w:r w:rsidRPr="008D5B43">
          <w:rPr>
            <w:rStyle w:val="Hyperlink"/>
          </w:rPr>
          <w:t>XSDLV1</w:t>
        </w:r>
      </w:hyperlink>
      <w:r w:rsidRPr="008D5B43">
        <w:t>]</w:t>
      </w:r>
    </w:p>
    <w:p w14:paraId="265C3616" w14:textId="77777777" w:rsidR="00181613" w:rsidRPr="008D5B43" w:rsidRDefault="00181613" w:rsidP="0012632C">
      <w:pPr>
        <w:pStyle w:val="ListParagraph"/>
        <w:numPr>
          <w:ilvl w:val="0"/>
          <w:numId w:val="190"/>
        </w:numPr>
      </w:pPr>
      <w:r w:rsidRPr="008D5B43">
        <w:t>UPA violation (Unique Particle Attribution)</w:t>
      </w:r>
    </w:p>
    <w:p w14:paraId="3A939F57" w14:textId="77777777" w:rsidR="00181613" w:rsidRPr="008D5B43" w:rsidRDefault="00181613" w:rsidP="0012632C">
      <w:pPr>
        <w:pStyle w:val="ListParagraph"/>
        <w:numPr>
          <w:ilvl w:val="0"/>
          <w:numId w:val="190"/>
        </w:numPr>
      </w:pPr>
      <w:r w:rsidRPr="008D5B43">
        <w:t>Reference to DFDL global definition not found</w:t>
      </w:r>
    </w:p>
    <w:p w14:paraId="4C54B308" w14:textId="77777777" w:rsidR="00181613" w:rsidRPr="008D5B43" w:rsidRDefault="00181613" w:rsidP="0012632C">
      <w:pPr>
        <w:pStyle w:val="ListParagraph"/>
        <w:numPr>
          <w:ilvl w:val="1"/>
          <w:numId w:val="190"/>
        </w:numPr>
      </w:pPr>
      <w:r w:rsidRPr="008D5B43">
        <w:t>Format definition (dfdl:defineFormat)</w:t>
      </w:r>
    </w:p>
    <w:p w14:paraId="68651F5B" w14:textId="77777777" w:rsidR="00181613" w:rsidRPr="008D5B43" w:rsidRDefault="00181613" w:rsidP="0012632C">
      <w:pPr>
        <w:pStyle w:val="ListParagraph"/>
        <w:numPr>
          <w:ilvl w:val="1"/>
          <w:numId w:val="190"/>
        </w:numPr>
      </w:pPr>
      <w:r w:rsidRPr="008D5B43">
        <w:t>Escape schema definition (dfdl:defineEscapeScheme)</w:t>
      </w:r>
    </w:p>
    <w:p w14:paraId="0A70E404" w14:textId="77777777" w:rsidR="00181613" w:rsidRPr="008D5B43" w:rsidRDefault="00181613" w:rsidP="0012632C">
      <w:pPr>
        <w:pStyle w:val="ListParagraph"/>
        <w:numPr>
          <w:ilvl w:val="1"/>
          <w:numId w:val="190"/>
        </w:numPr>
      </w:pPr>
      <w:r w:rsidRPr="008D5B43">
        <w:t>Variable Definition (dfdl:defineVariable)</w:t>
      </w:r>
    </w:p>
    <w:p w14:paraId="27E82DE5" w14:textId="77777777" w:rsidR="00181613" w:rsidRPr="008D5B43" w:rsidRDefault="00181613" w:rsidP="0012632C">
      <w:pPr>
        <w:pStyle w:val="ListParagraph"/>
        <w:numPr>
          <w:ilvl w:val="0"/>
          <w:numId w:val="190"/>
        </w:numPr>
      </w:pPr>
      <w:r w:rsidRPr="008D5B43">
        <w:t>DFDL Annotations not well-formed or not valid</w:t>
      </w:r>
    </w:p>
    <w:p w14:paraId="113565C3" w14:textId="77777777" w:rsidR="00181613" w:rsidRPr="008D5B43" w:rsidRDefault="00181613" w:rsidP="0012632C">
      <w:pPr>
        <w:pStyle w:val="ListParagraph"/>
        <w:numPr>
          <w:ilvl w:val="0"/>
          <w:numId w:val="190"/>
        </w:numPr>
      </w:pPr>
      <w:r w:rsidRPr="008D5B43">
        <w:t>DFDL Annotations Incompatible</w:t>
      </w:r>
    </w:p>
    <w:p w14:paraId="488DACD3" w14:textId="77777777" w:rsidR="00181613" w:rsidRPr="008D5B43" w:rsidRDefault="00181613" w:rsidP="0012632C">
      <w:pPr>
        <w:pStyle w:val="ListParagraph"/>
        <w:numPr>
          <w:ilvl w:val="1"/>
          <w:numId w:val="190"/>
        </w:numPr>
      </w:pPr>
      <w:r w:rsidRPr="008D5B43">
        <w:t>E.g., dfdl:assert and dfdl:discriminator at same combined annotation point, or more than one format annotation at an annotation point.</w:t>
      </w:r>
    </w:p>
    <w:p w14:paraId="7E2C0353" w14:textId="77777777" w:rsidR="00181613" w:rsidRPr="008D5B43" w:rsidRDefault="00181613" w:rsidP="0012632C">
      <w:pPr>
        <w:pStyle w:val="ListParagraph"/>
        <w:numPr>
          <w:ilvl w:val="0"/>
          <w:numId w:val="190"/>
        </w:numPr>
      </w:pPr>
      <w:r w:rsidRPr="008D5B43">
        <w:t>DFDL Properties and their values</w:t>
      </w:r>
    </w:p>
    <w:p w14:paraId="79887DD6" w14:textId="77777777" w:rsidR="00181613" w:rsidRPr="008D5B43" w:rsidRDefault="00181613" w:rsidP="0012632C">
      <w:pPr>
        <w:pStyle w:val="ListParagraph"/>
        <w:numPr>
          <w:ilvl w:val="1"/>
          <w:numId w:val="190"/>
        </w:numPr>
      </w:pPr>
      <w:r w:rsidRPr="008D5B43">
        <w:t>Property not applicable to DFDL annotation</w:t>
      </w:r>
    </w:p>
    <w:p w14:paraId="04507029" w14:textId="77777777" w:rsidR="00181613" w:rsidRPr="008D5B43" w:rsidRDefault="00181613" w:rsidP="0012632C">
      <w:pPr>
        <w:pStyle w:val="ListParagraph"/>
        <w:numPr>
          <w:ilvl w:val="1"/>
          <w:numId w:val="190"/>
        </w:numPr>
      </w:pPr>
      <w:r w:rsidRPr="008D5B43">
        <w:t>Property value not suitable for property</w:t>
      </w:r>
    </w:p>
    <w:p w14:paraId="1CEB7A49" w14:textId="77777777" w:rsidR="00181613" w:rsidRPr="008D5B43" w:rsidRDefault="00181613" w:rsidP="0012632C">
      <w:pPr>
        <w:pStyle w:val="ListParagraph"/>
        <w:numPr>
          <w:ilvl w:val="1"/>
          <w:numId w:val="190"/>
        </w:numPr>
      </w:pPr>
      <w:r w:rsidRPr="008D5B43">
        <w:t>Property conflict</w:t>
      </w:r>
    </w:p>
    <w:p w14:paraId="10BF0E80" w14:textId="77777777" w:rsidR="00181613" w:rsidRPr="008D5B43" w:rsidRDefault="00181613" w:rsidP="0012632C">
      <w:pPr>
        <w:pStyle w:val="ListParagraph"/>
        <w:numPr>
          <w:ilvl w:val="2"/>
          <w:numId w:val="190"/>
        </w:numPr>
      </w:pPr>
      <w:r w:rsidRPr="008D5B43">
        <w:t>Between Element Reference and Element Declaration</w:t>
      </w:r>
    </w:p>
    <w:p w14:paraId="0C9BFF06" w14:textId="77777777" w:rsidR="00181613" w:rsidRPr="008D5B43" w:rsidRDefault="00181613" w:rsidP="0012632C">
      <w:pPr>
        <w:pStyle w:val="ListParagraph"/>
        <w:numPr>
          <w:ilvl w:val="2"/>
          <w:numId w:val="190"/>
        </w:numPr>
      </w:pPr>
      <w:r w:rsidRPr="008D5B43">
        <w:t>Between Element Declaration and Simple Type Definition</w:t>
      </w:r>
    </w:p>
    <w:p w14:paraId="57933756" w14:textId="77777777" w:rsidR="00181613" w:rsidRPr="008D5B43" w:rsidRDefault="00181613" w:rsidP="0012632C">
      <w:pPr>
        <w:pStyle w:val="ListParagraph"/>
        <w:numPr>
          <w:ilvl w:val="2"/>
          <w:numId w:val="190"/>
        </w:numPr>
      </w:pPr>
      <w:r w:rsidRPr="008D5B43">
        <w:t>Between Simple Type Definition and Base Simple Type Definition</w:t>
      </w:r>
    </w:p>
    <w:p w14:paraId="45BEB3E3" w14:textId="77777777" w:rsidR="00181613" w:rsidRPr="008D5B43" w:rsidRDefault="00181613" w:rsidP="0012632C">
      <w:pPr>
        <w:pStyle w:val="ListParagraph"/>
        <w:numPr>
          <w:ilvl w:val="2"/>
          <w:numId w:val="190"/>
        </w:numPr>
      </w:pPr>
      <w:r w:rsidRPr="008D5B43">
        <w:t>Between Group Reference and Sequence/Choice of Group Definition</w:t>
      </w:r>
    </w:p>
    <w:p w14:paraId="4007D68B" w14:textId="77777777" w:rsidR="00181613" w:rsidRPr="008D5B43" w:rsidRDefault="00181613" w:rsidP="0012632C">
      <w:pPr>
        <w:pStyle w:val="ListParagraph"/>
        <w:numPr>
          <w:ilvl w:val="1"/>
          <w:numId w:val="190"/>
        </w:numPr>
      </w:pPr>
      <w:r w:rsidRPr="008D5B43">
        <w:t>Required property not found</w:t>
      </w:r>
    </w:p>
    <w:p w14:paraId="07BE6C7D" w14:textId="77777777" w:rsidR="00181613" w:rsidRPr="008D5B43" w:rsidRDefault="00181613" w:rsidP="0012632C">
      <w:pPr>
        <w:pStyle w:val="ListParagraph"/>
        <w:numPr>
          <w:ilvl w:val="0"/>
          <w:numId w:val="190"/>
        </w:numPr>
      </w:pPr>
      <w:r w:rsidRPr="008D5B43">
        <w:t>Expressions</w:t>
      </w:r>
    </w:p>
    <w:p w14:paraId="2F54B0A8" w14:textId="77777777" w:rsidR="00181613" w:rsidRPr="008D5B43" w:rsidRDefault="00181613" w:rsidP="0012632C">
      <w:pPr>
        <w:pStyle w:val="ListParagraph"/>
        <w:numPr>
          <w:ilvl w:val="1"/>
          <w:numId w:val="190"/>
        </w:numPr>
      </w:pPr>
      <w:r w:rsidRPr="008D5B43">
        <w:t>Expression syntax error</w:t>
      </w:r>
    </w:p>
    <w:p w14:paraId="5F09EE2D" w14:textId="77777777" w:rsidR="00181613" w:rsidRPr="008D5B43" w:rsidRDefault="00181613" w:rsidP="0012632C">
      <w:pPr>
        <w:pStyle w:val="ListParagraph"/>
        <w:numPr>
          <w:ilvl w:val="1"/>
          <w:numId w:val="190"/>
        </w:numPr>
      </w:pPr>
      <w:r w:rsidRPr="008D5B43">
        <w:t>Named child element doesn't exist – E.g., /a/b, and there is no child b in existence.</w:t>
      </w:r>
    </w:p>
    <w:p w14:paraId="1B0329B0" w14:textId="77777777" w:rsidR="00181613" w:rsidRPr="008D5B43" w:rsidRDefault="00181613" w:rsidP="0012632C">
      <w:pPr>
        <w:pStyle w:val="ListParagraph"/>
        <w:numPr>
          <w:ilvl w:val="2"/>
          <w:numId w:val="190"/>
        </w:numPr>
      </w:pPr>
      <w:r w:rsidRPr="008D5B43">
        <w:t xml:space="preserve">Note: no child possible in the schema is a different error, but also a Schema Definition Error, as /a/b would not have a type in that case. </w:t>
      </w:r>
    </w:p>
    <w:p w14:paraId="636309A5" w14:textId="7E631CA4" w:rsidR="00181613" w:rsidRPr="008D5B43" w:rsidRDefault="00181613" w:rsidP="0012632C">
      <w:pPr>
        <w:pStyle w:val="ListParagraph"/>
        <w:numPr>
          <w:ilvl w:val="2"/>
          <w:numId w:val="190"/>
        </w:numPr>
      </w:pPr>
      <w:r w:rsidRPr="008D5B43">
        <w:t xml:space="preserve">Note: This is </w:t>
      </w:r>
      <w:r w:rsidR="00873A62" w:rsidRPr="008D5B43">
        <w:t>a Schema Definition Error</w:t>
      </w:r>
      <w:r w:rsidRPr="008D5B43">
        <w:t>, as schema authors are advised to use fn:exists(…) to test for existence of elements when it is possible that they not exist.</w:t>
      </w:r>
    </w:p>
    <w:p w14:paraId="6975EE6F" w14:textId="77777777" w:rsidR="00181613" w:rsidRPr="008D5B43" w:rsidRDefault="00181613" w:rsidP="0012632C">
      <w:pPr>
        <w:pStyle w:val="ListParagraph"/>
        <w:numPr>
          <w:ilvl w:val="1"/>
          <w:numId w:val="190"/>
        </w:numPr>
      </w:pPr>
      <w:r w:rsidRPr="008D5B43">
        <w:t>Variable read but not defined</w:t>
      </w:r>
    </w:p>
    <w:p w14:paraId="6C48FCF3" w14:textId="77777777" w:rsidR="00181613" w:rsidRPr="008D5B43" w:rsidRDefault="00181613" w:rsidP="0012632C">
      <w:pPr>
        <w:pStyle w:val="ListParagraph"/>
        <w:numPr>
          <w:ilvl w:val="1"/>
          <w:numId w:val="190"/>
        </w:numPr>
      </w:pPr>
      <w:r w:rsidRPr="008D5B43">
        <w:t>Variable assigned after read</w:t>
      </w:r>
    </w:p>
    <w:p w14:paraId="471CF44E" w14:textId="77777777" w:rsidR="00181613" w:rsidRPr="008D5B43" w:rsidRDefault="00181613" w:rsidP="0012632C">
      <w:pPr>
        <w:pStyle w:val="ListParagraph"/>
        <w:numPr>
          <w:ilvl w:val="1"/>
          <w:numId w:val="190"/>
        </w:numPr>
      </w:pPr>
      <w:r w:rsidRPr="008D5B43">
        <w:t>Variable assigned more than once</w:t>
      </w:r>
    </w:p>
    <w:p w14:paraId="3CD54242" w14:textId="77777777" w:rsidR="00181613" w:rsidRPr="008D5B43" w:rsidRDefault="00181613" w:rsidP="0012632C">
      <w:pPr>
        <w:pStyle w:val="ListParagraph"/>
        <w:numPr>
          <w:ilvl w:val="1"/>
          <w:numId w:val="190"/>
        </w:numPr>
      </w:pPr>
      <w:r w:rsidRPr="008D5B43">
        <w:t>Static Type error – type is incorrect for usage</w:t>
      </w:r>
    </w:p>
    <w:p w14:paraId="5C5BA35C" w14:textId="70D38029" w:rsidR="00181613" w:rsidRPr="008D5B43" w:rsidRDefault="00181613" w:rsidP="0012632C">
      <w:pPr>
        <w:pStyle w:val="ListParagraph"/>
        <w:numPr>
          <w:ilvl w:val="2"/>
          <w:numId w:val="190"/>
        </w:numPr>
      </w:pPr>
      <w:r w:rsidRPr="008D5B43">
        <w:t xml:space="preserve">Note: if an implementation is unable to distinguish Static Type Errors from Dynamic Type Errors, then both </w:t>
      </w:r>
      <w:r w:rsidR="003B63AE" w:rsidRPr="008D5B43">
        <w:t>MUST</w:t>
      </w:r>
      <w:r w:rsidRPr="008D5B43">
        <w:t xml:space="preserve"> cause Schema Definition Errors.</w:t>
      </w:r>
    </w:p>
    <w:p w14:paraId="4296E1E7" w14:textId="77777777" w:rsidR="00181613" w:rsidRPr="008D5B43" w:rsidRDefault="00181613" w:rsidP="0012632C">
      <w:pPr>
        <w:pStyle w:val="ListParagraph"/>
        <w:numPr>
          <w:ilvl w:val="1"/>
          <w:numId w:val="190"/>
        </w:numPr>
      </w:pPr>
      <w:r w:rsidRPr="008D5B43">
        <w:t>Path step definition not found – e.g., /a/n:b but no definition for n:b as local or global element.</w:t>
      </w:r>
    </w:p>
    <w:p w14:paraId="316540D2" w14:textId="77777777" w:rsidR="00181613" w:rsidRPr="008D5B43" w:rsidRDefault="00181613" w:rsidP="0012632C">
      <w:pPr>
        <w:pStyle w:val="ListParagraph"/>
        <w:numPr>
          <w:ilvl w:val="1"/>
          <w:numId w:val="190"/>
        </w:numPr>
      </w:pPr>
      <w:r w:rsidRPr="008D5B43">
        <w:t>Not enough arguments for function</w:t>
      </w:r>
    </w:p>
    <w:p w14:paraId="14749354" w14:textId="77777777" w:rsidR="00181613" w:rsidRPr="008D5B43" w:rsidRDefault="00181613" w:rsidP="0012632C">
      <w:pPr>
        <w:pStyle w:val="ListParagraph"/>
        <w:numPr>
          <w:ilvl w:val="1"/>
          <w:numId w:val="190"/>
        </w:numPr>
      </w:pPr>
      <w:r w:rsidRPr="008D5B43">
        <w:t>Expression value is not single node</w:t>
      </w:r>
    </w:p>
    <w:p w14:paraId="5744CB97" w14:textId="77777777" w:rsidR="00181613" w:rsidRPr="008D5B43" w:rsidRDefault="00181613" w:rsidP="0012632C">
      <w:pPr>
        <w:pStyle w:val="ListParagraph"/>
        <w:numPr>
          <w:ilvl w:val="2"/>
          <w:numId w:val="190"/>
        </w:numPr>
      </w:pPr>
      <w:r w:rsidRPr="008D5B43">
        <w:t xml:space="preserve">Most DFDL expression contexts require an expression to identify a single node, not an array (aka sequence of nodes). There are a few exceptions such as the fn:count(…) function, where the path expression must be to an array or optional element. </w:t>
      </w:r>
    </w:p>
    <w:p w14:paraId="0543440A" w14:textId="77777777" w:rsidR="00181613" w:rsidRPr="008D5B43" w:rsidRDefault="00181613" w:rsidP="0012632C">
      <w:pPr>
        <w:pStyle w:val="ListParagraph"/>
        <w:numPr>
          <w:ilvl w:val="1"/>
          <w:numId w:val="190"/>
        </w:numPr>
      </w:pPr>
      <w:r w:rsidRPr="008D5B43">
        <w:t>Expression value is not array element or optional element.</w:t>
      </w:r>
    </w:p>
    <w:p w14:paraId="0095E17E" w14:textId="77777777" w:rsidR="00181613" w:rsidRPr="008D5B43" w:rsidRDefault="00181613" w:rsidP="0012632C">
      <w:pPr>
        <w:pStyle w:val="ListParagraph"/>
        <w:numPr>
          <w:ilvl w:val="2"/>
          <w:numId w:val="190"/>
        </w:numPr>
      </w:pPr>
      <w:r w:rsidRPr="008D5B43">
        <w:t>Some DFDL expression contexts require an array or an optional element.</w:t>
      </w:r>
    </w:p>
    <w:p w14:paraId="10F8588C" w14:textId="562058FD" w:rsidR="00181613" w:rsidRPr="008D5B43" w:rsidRDefault="00181613" w:rsidP="0012632C">
      <w:pPr>
        <w:pStyle w:val="ListParagraph"/>
        <w:numPr>
          <w:ilvl w:val="2"/>
          <w:numId w:val="190"/>
        </w:numPr>
      </w:pPr>
      <w:r w:rsidRPr="008D5B43">
        <w:t xml:space="preserve">Example: The fn:count(...) function argument must be to an array or optional element. It is </w:t>
      </w:r>
      <w:r w:rsidR="00873A62" w:rsidRPr="008D5B43">
        <w:t>a Schema Definition Error</w:t>
      </w:r>
      <w:r w:rsidRPr="008D5B43">
        <w:t xml:space="preserve"> if the argument expression is otherwise. </w:t>
      </w:r>
    </w:p>
    <w:p w14:paraId="2269A810" w14:textId="77777777" w:rsidR="00181613" w:rsidRPr="008D5B43" w:rsidRDefault="00181613" w:rsidP="0012632C">
      <w:pPr>
        <w:pStyle w:val="ListParagraph"/>
        <w:numPr>
          <w:ilvl w:val="0"/>
          <w:numId w:val="190"/>
        </w:numPr>
      </w:pPr>
      <w:r w:rsidRPr="008D5B43">
        <w:t>Regular Expressions</w:t>
      </w:r>
    </w:p>
    <w:p w14:paraId="4A612B71" w14:textId="77777777" w:rsidR="00181613" w:rsidRPr="008D5B43" w:rsidRDefault="00181613" w:rsidP="0012632C">
      <w:pPr>
        <w:pStyle w:val="ListParagraph"/>
        <w:numPr>
          <w:ilvl w:val="1"/>
          <w:numId w:val="190"/>
        </w:numPr>
      </w:pPr>
      <w:r w:rsidRPr="008D5B43">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rsidSect="00B95C7E">
          <w:headerReference w:type="default" r:id="rId86"/>
          <w:footerReference w:type="default" r:id="rId87"/>
          <w:headerReference w:type="first" r:id="rId88"/>
          <w:pgSz w:w="12240" w:h="15840"/>
          <w:pgMar w:top="1440" w:right="1800" w:bottom="1440" w:left="1800" w:header="720" w:footer="720" w:gutter="0"/>
          <w:cols w:space="720"/>
          <w:titlePg/>
          <w:docGrid w:linePitch="272"/>
        </w:sectPr>
      </w:pPr>
    </w:p>
    <w:p w14:paraId="7CF904F4" w14:textId="4E3D63AC" w:rsidR="0052761A" w:rsidRDefault="0052761A" w:rsidP="00B31DA3">
      <w:pPr>
        <w:pStyle w:val="Heading1"/>
      </w:pPr>
      <w:bookmarkStart w:id="12313" w:name="_Appendix_G:_Property"/>
      <w:bookmarkStart w:id="12314" w:name="_Toc62570274"/>
      <w:bookmarkEnd w:id="12313"/>
      <w:r>
        <w:t>Appendix G: Property Precedence</w:t>
      </w:r>
      <w:bookmarkEnd w:id="12314"/>
    </w:p>
    <w:p w14:paraId="3A32650E" w14:textId="3A41A316" w:rsidR="00D23462" w:rsidRDefault="00D23462" w:rsidP="00B31DA3">
      <w:pPr>
        <w:pStyle w:val="Heading2"/>
      </w:pPr>
      <w:bookmarkStart w:id="12315" w:name="_Toc199516369"/>
      <w:bookmarkStart w:id="12316" w:name="_Toc194984030"/>
      <w:bookmarkStart w:id="12317" w:name="_Toc243112872"/>
      <w:bookmarkStart w:id="12318" w:name="_Toc349042831"/>
      <w:bookmarkStart w:id="12319" w:name="_Toc62570275"/>
      <w:r>
        <w:t>Parsing</w:t>
      </w:r>
      <w:bookmarkEnd w:id="12315"/>
      <w:bookmarkEnd w:id="12316"/>
      <w:bookmarkEnd w:id="12317"/>
      <w:bookmarkEnd w:id="12318"/>
      <w:bookmarkEnd w:id="12319"/>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996DD5">
      <w:pPr>
        <w:pStyle w:val="Heading3"/>
        <w:rPr>
          <w:rFonts w:eastAsia="Times New Roman"/>
        </w:rPr>
      </w:pPr>
      <w:bookmarkStart w:id="12320" w:name="_Toc322911728"/>
      <w:bookmarkStart w:id="12321" w:name="_Toc322912267"/>
      <w:bookmarkStart w:id="12322" w:name="_Toc329093128"/>
      <w:bookmarkStart w:id="12323" w:name="_Toc332701641"/>
      <w:bookmarkStart w:id="12324" w:name="_Toc332701945"/>
      <w:bookmarkStart w:id="12325" w:name="_Toc332711744"/>
      <w:bookmarkStart w:id="12326" w:name="_Toc332712046"/>
      <w:bookmarkStart w:id="12327" w:name="_Toc332712347"/>
      <w:bookmarkStart w:id="12328" w:name="_Toc332724263"/>
      <w:bookmarkStart w:id="12329" w:name="_Toc332724563"/>
      <w:bookmarkStart w:id="12330" w:name="_Toc341102859"/>
      <w:bookmarkStart w:id="12331" w:name="_Toc347241594"/>
      <w:bookmarkStart w:id="12332" w:name="_Toc347744787"/>
      <w:bookmarkStart w:id="12333" w:name="_Toc348984570"/>
      <w:bookmarkStart w:id="12334" w:name="_Toc348984875"/>
      <w:bookmarkStart w:id="12335" w:name="_Toc349038039"/>
      <w:bookmarkStart w:id="12336" w:name="_Toc349038341"/>
      <w:bookmarkStart w:id="12337" w:name="_Toc349042832"/>
      <w:bookmarkStart w:id="12338" w:name="_Toc351912954"/>
      <w:bookmarkStart w:id="12339" w:name="_Toc351914975"/>
      <w:bookmarkStart w:id="12340" w:name="_Toc351915441"/>
      <w:bookmarkStart w:id="12341" w:name="_Toc361231539"/>
      <w:bookmarkStart w:id="12342" w:name="_Toc361232065"/>
      <w:bookmarkStart w:id="12343" w:name="_Toc362445363"/>
      <w:bookmarkStart w:id="12344" w:name="_Toc363909330"/>
      <w:bookmarkStart w:id="12345" w:name="_Toc364463756"/>
      <w:bookmarkStart w:id="12346" w:name="_Toc366078360"/>
      <w:bookmarkStart w:id="12347" w:name="_Toc366078975"/>
      <w:bookmarkStart w:id="12348" w:name="_Toc366079960"/>
      <w:bookmarkStart w:id="12349" w:name="_Toc366080572"/>
      <w:bookmarkStart w:id="12350" w:name="_Toc366081181"/>
      <w:bookmarkStart w:id="12351" w:name="_Toc366505521"/>
      <w:bookmarkStart w:id="12352" w:name="_Toc366508890"/>
      <w:bookmarkStart w:id="12353" w:name="_Toc366513391"/>
      <w:bookmarkStart w:id="12354" w:name="_Toc366574580"/>
      <w:bookmarkStart w:id="12355" w:name="_Toc366578373"/>
      <w:bookmarkStart w:id="12356" w:name="_Toc366578967"/>
      <w:bookmarkStart w:id="12357" w:name="_Toc366579559"/>
      <w:bookmarkStart w:id="12358" w:name="_Toc366580150"/>
      <w:bookmarkStart w:id="12359" w:name="_Toc366580742"/>
      <w:bookmarkStart w:id="12360" w:name="_Toc366581333"/>
      <w:bookmarkStart w:id="12361" w:name="_Toc366581925"/>
      <w:bookmarkStart w:id="12362" w:name="_Toc243112873"/>
      <w:bookmarkStart w:id="12363" w:name="_Toc349042833"/>
      <w:bookmarkStart w:id="12364" w:name="_Toc62570276"/>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r>
        <w:rPr>
          <w:rFonts w:eastAsia="Times New Roman"/>
        </w:rPr>
        <w:t>dfdl:element (simple) and dfdl:simpleType</w:t>
      </w:r>
      <w:bookmarkEnd w:id="12362"/>
      <w:bookmarkEnd w:id="12363"/>
      <w:bookmarkEnd w:id="12364"/>
    </w:p>
    <w:p w14:paraId="7244708A" w14:textId="77777777" w:rsidR="00D23462" w:rsidRDefault="00D23462" w:rsidP="0012632C">
      <w:pPr>
        <w:numPr>
          <w:ilvl w:val="0"/>
          <w:numId w:val="102"/>
        </w:numPr>
        <w:rPr>
          <w:rStyle w:val="Emphasis"/>
        </w:rPr>
      </w:pPr>
      <w:r>
        <w:rPr>
          <w:rStyle w:val="Emphasis"/>
        </w:rPr>
        <w:t>Parsing: calculated value (does not apply to dfdl:simpleType or to global elements)</w:t>
      </w:r>
    </w:p>
    <w:p w14:paraId="469E47C8" w14:textId="77777777" w:rsidR="00D23462" w:rsidRDefault="00D23462" w:rsidP="0012632C">
      <w:pPr>
        <w:numPr>
          <w:ilvl w:val="1"/>
          <w:numId w:val="103"/>
        </w:numPr>
      </w:pPr>
      <w:r>
        <w:t xml:space="preserve">dfdl:inputValueCalc </w:t>
      </w:r>
    </w:p>
    <w:p w14:paraId="4134A1FE" w14:textId="77777777" w:rsidR="00D23462" w:rsidRDefault="00D23462" w:rsidP="0012632C">
      <w:pPr>
        <w:numPr>
          <w:ilvl w:val="0"/>
          <w:numId w:val="103"/>
        </w:numPr>
        <w:rPr>
          <w:rStyle w:val="Emphasis"/>
        </w:rPr>
      </w:pPr>
      <w:r>
        <w:rPr>
          <w:rStyle w:val="Emphasis"/>
        </w:rPr>
        <w:t>Parsing: common</w:t>
      </w:r>
    </w:p>
    <w:p w14:paraId="1B375B0D" w14:textId="77777777" w:rsidR="00D23462" w:rsidRDefault="00D23462" w:rsidP="0012632C">
      <w:pPr>
        <w:numPr>
          <w:ilvl w:val="1"/>
          <w:numId w:val="103"/>
        </w:numPr>
      </w:pPr>
      <w:r>
        <w:t>dfdl:bitOrder</w:t>
      </w:r>
    </w:p>
    <w:p w14:paraId="35ACCA08" w14:textId="77777777" w:rsidR="00D23462" w:rsidRDefault="00D23462" w:rsidP="0012632C">
      <w:pPr>
        <w:numPr>
          <w:ilvl w:val="1"/>
          <w:numId w:val="103"/>
        </w:numPr>
      </w:pPr>
      <w:r>
        <w:t xml:space="preserve">dfdl:encoding </w:t>
      </w:r>
    </w:p>
    <w:p w14:paraId="40CF533F" w14:textId="77777777" w:rsidR="00D23462" w:rsidRDefault="00D23462" w:rsidP="0012632C">
      <w:pPr>
        <w:numPr>
          <w:ilvl w:val="2"/>
          <w:numId w:val="103"/>
        </w:numPr>
      </w:pPr>
      <w:r>
        <w:t>'UTF-16' 'UTF-16BE' 'UTF-16LE'</w:t>
      </w:r>
    </w:p>
    <w:p w14:paraId="6CB97685" w14:textId="77777777" w:rsidR="00D23462" w:rsidRDefault="00D23462" w:rsidP="0012632C">
      <w:pPr>
        <w:numPr>
          <w:ilvl w:val="3"/>
          <w:numId w:val="103"/>
        </w:numPr>
      </w:pPr>
      <w:r>
        <w:t>dfdl:utf16Width</w:t>
      </w:r>
    </w:p>
    <w:p w14:paraId="2204B5F8" w14:textId="77777777" w:rsidR="00D23462" w:rsidRDefault="00D23462" w:rsidP="0012632C">
      <w:pPr>
        <w:numPr>
          <w:ilvl w:val="1"/>
          <w:numId w:val="103"/>
        </w:numPr>
      </w:pPr>
      <w:r>
        <w:t>dfdl:encodingErrorPolicy</w:t>
      </w:r>
    </w:p>
    <w:p w14:paraId="29C5A311" w14:textId="77777777" w:rsidR="00D23462" w:rsidRDefault="00D23462" w:rsidP="0012632C">
      <w:pPr>
        <w:numPr>
          <w:ilvl w:val="1"/>
          <w:numId w:val="103"/>
        </w:numPr>
      </w:pPr>
      <w:r>
        <w:t>dfdl:ignoreCase</w:t>
      </w:r>
    </w:p>
    <w:p w14:paraId="1E0D90F4" w14:textId="77777777" w:rsidR="00D23462" w:rsidRDefault="00D23462" w:rsidP="0012632C">
      <w:pPr>
        <w:numPr>
          <w:ilvl w:val="0"/>
          <w:numId w:val="103"/>
        </w:numPr>
        <w:rPr>
          <w:rStyle w:val="Emphasis"/>
        </w:rPr>
      </w:pPr>
      <w:r>
        <w:rPr>
          <w:rStyle w:val="Emphasis"/>
        </w:rPr>
        <w:t xml:space="preserve">Parsing: nillable </w:t>
      </w:r>
    </w:p>
    <w:p w14:paraId="097EA8F3" w14:textId="77777777" w:rsidR="00D23462" w:rsidRDefault="00D23462" w:rsidP="0012632C">
      <w:pPr>
        <w:numPr>
          <w:ilvl w:val="1"/>
          <w:numId w:val="103"/>
        </w:numPr>
      </w:pPr>
      <w:r>
        <w:t xml:space="preserve">XSD nillable </w:t>
      </w:r>
      <w:r>
        <w:rPr>
          <w:rStyle w:val="Emphasis"/>
        </w:rPr>
        <w:t>(does not apply to dfdl:simpleType)</w:t>
      </w:r>
    </w:p>
    <w:p w14:paraId="5B24309E" w14:textId="77777777" w:rsidR="00D23462" w:rsidRDefault="00D23462" w:rsidP="0012632C">
      <w:pPr>
        <w:numPr>
          <w:ilvl w:val="2"/>
          <w:numId w:val="103"/>
        </w:numPr>
      </w:pPr>
      <w:r>
        <w:t xml:space="preserve">dfdl:nilKind </w:t>
      </w:r>
    </w:p>
    <w:p w14:paraId="1669FC09" w14:textId="77777777" w:rsidR="00D23462" w:rsidRDefault="00D23462" w:rsidP="0012632C">
      <w:pPr>
        <w:numPr>
          <w:ilvl w:val="3"/>
          <w:numId w:val="103"/>
        </w:numPr>
        <w:rPr>
          <w:rStyle w:val="Emphasis"/>
        </w:rPr>
      </w:pPr>
      <w:r>
        <w:rPr>
          <w:rStyle w:val="Emphasis"/>
        </w:rPr>
        <w:t xml:space="preserve">"literalValue", "logicalValue", "literalCharacter" </w:t>
      </w:r>
    </w:p>
    <w:p w14:paraId="7AF6A88D" w14:textId="77777777" w:rsidR="00D23462" w:rsidRDefault="00D23462" w:rsidP="0012632C">
      <w:pPr>
        <w:numPr>
          <w:ilvl w:val="4"/>
          <w:numId w:val="103"/>
        </w:numPr>
      </w:pPr>
      <w:r>
        <w:t xml:space="preserve">dfdl:nilValue </w:t>
      </w:r>
    </w:p>
    <w:p w14:paraId="63AD2DC5" w14:textId="77777777" w:rsidR="00D23462" w:rsidRDefault="00D23462" w:rsidP="0012632C">
      <w:pPr>
        <w:numPr>
          <w:ilvl w:val="0"/>
          <w:numId w:val="103"/>
        </w:numPr>
        <w:rPr>
          <w:rStyle w:val="Emphasis"/>
        </w:rPr>
      </w:pPr>
      <w:r>
        <w:rPr>
          <w:rStyle w:val="Emphasis"/>
        </w:rPr>
        <w:t>Parsing: occurrences (does not apply to dfdl:simpleType)</w:t>
      </w:r>
    </w:p>
    <w:p w14:paraId="05C1C4D9" w14:textId="77777777" w:rsidR="00D23462" w:rsidRDefault="00D23462" w:rsidP="0012632C">
      <w:pPr>
        <w:numPr>
          <w:ilvl w:val="1"/>
          <w:numId w:val="103"/>
        </w:numPr>
      </w:pPr>
      <w:r>
        <w:rPr>
          <w:iCs/>
        </w:rPr>
        <w:t xml:space="preserve">dfdl:floating </w:t>
      </w:r>
    </w:p>
    <w:p w14:paraId="75A969FB" w14:textId="77777777" w:rsidR="00D23462" w:rsidRDefault="00D23462" w:rsidP="0012632C">
      <w:pPr>
        <w:numPr>
          <w:ilvl w:val="1"/>
          <w:numId w:val="103"/>
        </w:numPr>
      </w:pPr>
      <w:r>
        <w:t>(maxOccurs &gt; 1 or unbounded) or (XSD minOccurs = 0 and XSD maxOccurs = 1)</w:t>
      </w:r>
    </w:p>
    <w:p w14:paraId="7F53C860" w14:textId="77777777" w:rsidR="00D23462" w:rsidRDefault="00D23462" w:rsidP="0012632C">
      <w:pPr>
        <w:numPr>
          <w:ilvl w:val="2"/>
          <w:numId w:val="103"/>
        </w:numPr>
      </w:pPr>
      <w:r>
        <w:t xml:space="preserve">dfdl:occursCountKind </w:t>
      </w:r>
    </w:p>
    <w:p w14:paraId="4C3B175D" w14:textId="77777777" w:rsidR="00D23462" w:rsidRDefault="00D23462" w:rsidP="0012632C">
      <w:pPr>
        <w:numPr>
          <w:ilvl w:val="3"/>
          <w:numId w:val="103"/>
        </w:numPr>
        <w:rPr>
          <w:rStyle w:val="Emphasis"/>
        </w:rPr>
      </w:pPr>
      <w:r>
        <w:rPr>
          <w:rStyle w:val="Emphasis"/>
        </w:rPr>
        <w:t xml:space="preserve">"expression" </w:t>
      </w:r>
    </w:p>
    <w:p w14:paraId="11FC3ACE" w14:textId="77777777" w:rsidR="00D23462" w:rsidRDefault="00D23462" w:rsidP="0012632C">
      <w:pPr>
        <w:numPr>
          <w:ilvl w:val="4"/>
          <w:numId w:val="103"/>
        </w:numPr>
      </w:pPr>
      <w:r>
        <w:t xml:space="preserve">dfdl:occursCount </w:t>
      </w:r>
    </w:p>
    <w:p w14:paraId="1468B985" w14:textId="77777777" w:rsidR="00D23462" w:rsidRDefault="00D23462" w:rsidP="0012632C">
      <w:pPr>
        <w:numPr>
          <w:ilvl w:val="3"/>
          <w:numId w:val="103"/>
        </w:numPr>
        <w:rPr>
          <w:rStyle w:val="Emphasis"/>
        </w:rPr>
      </w:pPr>
      <w:r>
        <w:rPr>
          <w:rStyle w:val="Emphasis"/>
        </w:rPr>
        <w:t xml:space="preserve">"fixed", "implicit" </w:t>
      </w:r>
    </w:p>
    <w:p w14:paraId="10A1DE23" w14:textId="77777777" w:rsidR="00D23462" w:rsidRDefault="00D23462" w:rsidP="0012632C">
      <w:pPr>
        <w:numPr>
          <w:ilvl w:val="4"/>
          <w:numId w:val="103"/>
        </w:numPr>
      </w:pPr>
      <w:r>
        <w:t>XSD minOccurs</w:t>
      </w:r>
    </w:p>
    <w:p w14:paraId="2CD3AEBF" w14:textId="77777777" w:rsidR="00D23462" w:rsidRDefault="00D23462" w:rsidP="0012632C">
      <w:pPr>
        <w:numPr>
          <w:ilvl w:val="4"/>
          <w:numId w:val="103"/>
        </w:numPr>
      </w:pPr>
      <w:r>
        <w:t xml:space="preserve">XSD maxOccurs </w:t>
      </w:r>
    </w:p>
    <w:p w14:paraId="4FE39A8B" w14:textId="77777777" w:rsidR="00D23462" w:rsidRDefault="00D23462" w:rsidP="0012632C">
      <w:pPr>
        <w:numPr>
          <w:ilvl w:val="3"/>
          <w:numId w:val="103"/>
        </w:numPr>
        <w:rPr>
          <w:rStyle w:val="Emphasis"/>
        </w:rPr>
      </w:pPr>
      <w:r>
        <w:rPr>
          <w:rStyle w:val="Emphasis"/>
        </w:rPr>
        <w:t xml:space="preserve">"parsed" </w:t>
      </w:r>
    </w:p>
    <w:p w14:paraId="69ACB96F" w14:textId="77777777" w:rsidR="00D23462" w:rsidRDefault="00D23462" w:rsidP="0012632C">
      <w:pPr>
        <w:numPr>
          <w:ilvl w:val="3"/>
          <w:numId w:val="103"/>
        </w:numPr>
        <w:rPr>
          <w:rStyle w:val="Emphasis"/>
        </w:rPr>
      </w:pPr>
      <w:r>
        <w:rPr>
          <w:rStyle w:val="Emphasis"/>
        </w:rPr>
        <w:t xml:space="preserve">"stopValue" </w:t>
      </w:r>
    </w:p>
    <w:p w14:paraId="2252C998" w14:textId="77777777" w:rsidR="00D23462" w:rsidRDefault="00D23462" w:rsidP="0012632C">
      <w:pPr>
        <w:numPr>
          <w:ilvl w:val="4"/>
          <w:numId w:val="103"/>
        </w:numPr>
      </w:pPr>
      <w:r>
        <w:t>dfdl:occursStopValue</w:t>
      </w:r>
    </w:p>
    <w:p w14:paraId="5D0C7FC5" w14:textId="77777777" w:rsidR="00D23462" w:rsidRDefault="00D23462" w:rsidP="0012632C">
      <w:pPr>
        <w:numPr>
          <w:ilvl w:val="0"/>
          <w:numId w:val="103"/>
        </w:numPr>
        <w:rPr>
          <w:rStyle w:val="Emphasis"/>
        </w:rPr>
      </w:pPr>
      <w:r>
        <w:rPr>
          <w:rStyle w:val="Emphasis"/>
        </w:rPr>
        <w:t xml:space="preserve">Parsing: identification, framing &amp; extraction  </w:t>
      </w:r>
    </w:p>
    <w:p w14:paraId="438E8135" w14:textId="77777777" w:rsidR="00D23462" w:rsidRDefault="00D23462" w:rsidP="0012632C">
      <w:pPr>
        <w:numPr>
          <w:ilvl w:val="1"/>
          <w:numId w:val="103"/>
        </w:numPr>
      </w:pPr>
      <w:r>
        <w:t>dfdl:leadingSkip</w:t>
      </w:r>
    </w:p>
    <w:p w14:paraId="4CFFA386" w14:textId="77777777" w:rsidR="00D23462" w:rsidRDefault="00D23462" w:rsidP="0012632C">
      <w:pPr>
        <w:numPr>
          <w:ilvl w:val="2"/>
          <w:numId w:val="103"/>
        </w:numPr>
      </w:pPr>
      <w:r>
        <w:t xml:space="preserve">dfdl:alignmentUnits </w:t>
      </w:r>
    </w:p>
    <w:p w14:paraId="06311A49" w14:textId="77777777" w:rsidR="00D23462" w:rsidRDefault="00D23462" w:rsidP="0012632C">
      <w:pPr>
        <w:numPr>
          <w:ilvl w:val="1"/>
          <w:numId w:val="103"/>
        </w:numPr>
      </w:pPr>
      <w:r>
        <w:t xml:space="preserve">dfdl:alignment </w:t>
      </w:r>
    </w:p>
    <w:p w14:paraId="24CA0464" w14:textId="77777777" w:rsidR="00D23462" w:rsidRDefault="00D23462" w:rsidP="0012632C">
      <w:pPr>
        <w:numPr>
          <w:ilvl w:val="2"/>
          <w:numId w:val="103"/>
        </w:numPr>
      </w:pPr>
      <w:r>
        <w:t xml:space="preserve">dfdl:alignmentUnits </w:t>
      </w:r>
    </w:p>
    <w:p w14:paraId="751727B2" w14:textId="77777777" w:rsidR="00D23462" w:rsidRDefault="00D23462" w:rsidP="0012632C">
      <w:pPr>
        <w:numPr>
          <w:ilvl w:val="1"/>
          <w:numId w:val="103"/>
        </w:numPr>
      </w:pPr>
      <w:r>
        <w:t>dfdl:initiator</w:t>
      </w:r>
    </w:p>
    <w:p w14:paraId="145AE0C9" w14:textId="77777777" w:rsidR="00D23462" w:rsidRDefault="00D23462" w:rsidP="0012632C">
      <w:pPr>
        <w:numPr>
          <w:ilvl w:val="2"/>
          <w:numId w:val="103"/>
        </w:numPr>
      </w:pPr>
      <w:r>
        <w:t xml:space="preserve">dfdl:nilValueDelimiterPolicy </w:t>
      </w:r>
      <w:r>
        <w:rPr>
          <w:rStyle w:val="Emphasis"/>
        </w:rPr>
        <w:t>(does not apply to dfdl:simpleType)</w:t>
      </w:r>
    </w:p>
    <w:p w14:paraId="7D6E4214" w14:textId="77777777" w:rsidR="00D23462" w:rsidRDefault="00D23462" w:rsidP="0012632C">
      <w:pPr>
        <w:numPr>
          <w:ilvl w:val="2"/>
          <w:numId w:val="103"/>
        </w:numPr>
      </w:pPr>
      <w:r>
        <w:t xml:space="preserve">dfdl:emptyValueDelimiterPolicy </w:t>
      </w:r>
    </w:p>
    <w:p w14:paraId="09E9E8EA" w14:textId="77777777" w:rsidR="00D23462" w:rsidRDefault="00D23462" w:rsidP="0012632C">
      <w:pPr>
        <w:numPr>
          <w:ilvl w:val="1"/>
          <w:numId w:val="103"/>
        </w:numPr>
        <w:rPr>
          <w:rStyle w:val="Emphasis"/>
        </w:rPr>
      </w:pPr>
      <w:r>
        <w:t>dfdl:representation</w:t>
      </w:r>
      <w:r>
        <w:rPr>
          <w:rStyle w:val="Emphasis"/>
        </w:rPr>
        <w:t xml:space="preserve"> "text" or xs:simpleType is 'string'</w:t>
      </w:r>
    </w:p>
    <w:p w14:paraId="6D98FEFE" w14:textId="77777777" w:rsidR="00D23462" w:rsidRDefault="00D23462" w:rsidP="0012632C">
      <w:pPr>
        <w:numPr>
          <w:ilvl w:val="2"/>
          <w:numId w:val="103"/>
        </w:numPr>
      </w:pPr>
      <w:r>
        <w:t xml:space="preserve">dfdl:lengthKind </w:t>
      </w:r>
    </w:p>
    <w:p w14:paraId="217B5A00" w14:textId="77777777" w:rsidR="00D23462" w:rsidRDefault="00D23462" w:rsidP="0012632C">
      <w:pPr>
        <w:numPr>
          <w:ilvl w:val="3"/>
          <w:numId w:val="103"/>
        </w:numPr>
        <w:rPr>
          <w:rStyle w:val="Emphasis"/>
        </w:rPr>
      </w:pPr>
      <w:r>
        <w:rPr>
          <w:rStyle w:val="Emphasis"/>
        </w:rPr>
        <w:t xml:space="preserve">"implicit" </w:t>
      </w:r>
    </w:p>
    <w:p w14:paraId="14387211" w14:textId="77777777" w:rsidR="00D23462" w:rsidRDefault="00D23462" w:rsidP="0012632C">
      <w:pPr>
        <w:numPr>
          <w:ilvl w:val="4"/>
          <w:numId w:val="103"/>
        </w:numPr>
      </w:pPr>
      <w:r>
        <w:t xml:space="preserve">XSD maxLength </w:t>
      </w:r>
      <w:r>
        <w:rPr>
          <w:rStyle w:val="Emphasis"/>
        </w:rPr>
        <w:t>or</w:t>
      </w:r>
      <w:r>
        <w:t xml:space="preserve"> dfdl:textBooleanTrueRep/dfdl:textBooleanFalseRep</w:t>
      </w:r>
    </w:p>
    <w:p w14:paraId="547CB544" w14:textId="77777777" w:rsidR="00D23462" w:rsidRDefault="00D23462" w:rsidP="0012632C">
      <w:pPr>
        <w:numPr>
          <w:ilvl w:val="4"/>
          <w:numId w:val="103"/>
        </w:numPr>
      </w:pPr>
      <w:r>
        <w:t xml:space="preserve">dfdl:lengthUnits </w:t>
      </w:r>
    </w:p>
    <w:p w14:paraId="4F42C94B" w14:textId="77777777" w:rsidR="00D23462" w:rsidRDefault="00D23462" w:rsidP="0012632C">
      <w:pPr>
        <w:numPr>
          <w:ilvl w:val="3"/>
          <w:numId w:val="103"/>
        </w:numPr>
        <w:rPr>
          <w:rStyle w:val="Emphasis"/>
        </w:rPr>
      </w:pPr>
      <w:r>
        <w:rPr>
          <w:rStyle w:val="Emphasis"/>
        </w:rPr>
        <w:t>"explicit"</w:t>
      </w:r>
    </w:p>
    <w:p w14:paraId="5031290C" w14:textId="77777777" w:rsidR="00D23462" w:rsidRDefault="00D23462" w:rsidP="0012632C">
      <w:pPr>
        <w:numPr>
          <w:ilvl w:val="4"/>
          <w:numId w:val="103"/>
        </w:numPr>
      </w:pPr>
      <w:r>
        <w:t xml:space="preserve">dfdl:length </w:t>
      </w:r>
    </w:p>
    <w:p w14:paraId="0900934B" w14:textId="77777777" w:rsidR="00D23462" w:rsidRDefault="00D23462" w:rsidP="0012632C">
      <w:pPr>
        <w:numPr>
          <w:ilvl w:val="4"/>
          <w:numId w:val="103"/>
        </w:numPr>
      </w:pPr>
      <w:r>
        <w:t xml:space="preserve">dfdl:lengthUnits </w:t>
      </w:r>
    </w:p>
    <w:p w14:paraId="761F673B" w14:textId="77777777" w:rsidR="00D23462" w:rsidRDefault="00D23462" w:rsidP="0012632C">
      <w:pPr>
        <w:numPr>
          <w:ilvl w:val="3"/>
          <w:numId w:val="103"/>
        </w:numPr>
        <w:rPr>
          <w:rStyle w:val="Emphasis"/>
        </w:rPr>
      </w:pPr>
      <w:r>
        <w:rPr>
          <w:rStyle w:val="Emphasis"/>
        </w:rPr>
        <w:t xml:space="preserve">"prefixed" </w:t>
      </w:r>
    </w:p>
    <w:p w14:paraId="2DC82B1C" w14:textId="77777777" w:rsidR="00D23462" w:rsidRDefault="00D23462" w:rsidP="0012632C">
      <w:pPr>
        <w:numPr>
          <w:ilvl w:val="4"/>
          <w:numId w:val="103"/>
        </w:numPr>
      </w:pPr>
      <w:r>
        <w:t xml:space="preserve">dfdl:prefixLengthType </w:t>
      </w:r>
    </w:p>
    <w:p w14:paraId="732AA191" w14:textId="77777777" w:rsidR="00D23462" w:rsidRDefault="00D23462" w:rsidP="0012632C">
      <w:pPr>
        <w:numPr>
          <w:ilvl w:val="4"/>
          <w:numId w:val="103"/>
        </w:numPr>
      </w:pPr>
      <w:r>
        <w:t xml:space="preserve">dfdl:prefixIncludesPrefixLength </w:t>
      </w:r>
    </w:p>
    <w:p w14:paraId="4585340F" w14:textId="77777777" w:rsidR="00D23462" w:rsidRDefault="00D23462" w:rsidP="0012632C">
      <w:pPr>
        <w:numPr>
          <w:ilvl w:val="4"/>
          <w:numId w:val="103"/>
        </w:numPr>
      </w:pPr>
      <w:r>
        <w:t xml:space="preserve">dfdl:lengthUnits </w:t>
      </w:r>
    </w:p>
    <w:p w14:paraId="222AEB02" w14:textId="77777777" w:rsidR="00D23462" w:rsidRDefault="00D23462" w:rsidP="0012632C">
      <w:pPr>
        <w:numPr>
          <w:ilvl w:val="3"/>
          <w:numId w:val="103"/>
        </w:numPr>
        <w:rPr>
          <w:rStyle w:val="Emphasis"/>
        </w:rPr>
      </w:pPr>
      <w:r>
        <w:rPr>
          <w:rStyle w:val="Emphasis"/>
        </w:rPr>
        <w:t>"pattern"</w:t>
      </w:r>
    </w:p>
    <w:p w14:paraId="6386711C" w14:textId="77777777" w:rsidR="00D23462" w:rsidRDefault="00D23462" w:rsidP="0012632C">
      <w:pPr>
        <w:numPr>
          <w:ilvl w:val="4"/>
          <w:numId w:val="103"/>
        </w:numPr>
      </w:pPr>
      <w:r>
        <w:t>dfdl:lengthPattern</w:t>
      </w:r>
    </w:p>
    <w:p w14:paraId="37AE20A8" w14:textId="77777777" w:rsidR="00D23462" w:rsidRDefault="00D23462" w:rsidP="0012632C">
      <w:pPr>
        <w:numPr>
          <w:ilvl w:val="3"/>
          <w:numId w:val="103"/>
        </w:numPr>
      </w:pPr>
      <w:r>
        <w:rPr>
          <w:rStyle w:val="Emphasis"/>
        </w:rPr>
        <w:t>"delimited",</w:t>
      </w:r>
      <w:r>
        <w:t xml:space="preserve"> </w:t>
      </w:r>
      <w:r>
        <w:rPr>
          <w:rStyle w:val="Emphasis"/>
        </w:rPr>
        <w:t>"endOfParent"</w:t>
      </w:r>
      <w:r>
        <w:t xml:space="preserve"> </w:t>
      </w:r>
    </w:p>
    <w:p w14:paraId="2E278C92" w14:textId="77777777" w:rsidR="00D23462" w:rsidRDefault="00D23462" w:rsidP="0012632C">
      <w:pPr>
        <w:numPr>
          <w:ilvl w:val="4"/>
          <w:numId w:val="103"/>
        </w:numPr>
        <w:rPr>
          <w:rStyle w:val="Emphasis"/>
        </w:rPr>
      </w:pPr>
      <w:r>
        <w:rPr>
          <w:rStyle w:val="Emphasis"/>
        </w:rPr>
        <w:t>None</w:t>
      </w:r>
    </w:p>
    <w:p w14:paraId="3E489814" w14:textId="77777777" w:rsidR="00D23462" w:rsidRDefault="00D23462" w:rsidP="0012632C">
      <w:pPr>
        <w:numPr>
          <w:ilvl w:val="2"/>
          <w:numId w:val="103"/>
        </w:numPr>
      </w:pPr>
      <w:r>
        <w:t xml:space="preserve">dfdl:textTrimKind </w:t>
      </w:r>
    </w:p>
    <w:p w14:paraId="01FF0558" w14:textId="77777777" w:rsidR="00D23462" w:rsidRDefault="00D23462" w:rsidP="0012632C">
      <w:pPr>
        <w:numPr>
          <w:ilvl w:val="3"/>
          <w:numId w:val="103"/>
        </w:numPr>
      </w:pPr>
      <w:r>
        <w:t xml:space="preserve">dfdl:textStringPadCharacter, dfdl:textNumberPadCharacter, dfdl:textBooleanPadCharacter or dfdl:textCalendarPadCharacter  </w:t>
      </w:r>
    </w:p>
    <w:p w14:paraId="2F7CBEC9" w14:textId="77777777" w:rsidR="00D23462" w:rsidRDefault="00D23462" w:rsidP="0012632C">
      <w:pPr>
        <w:numPr>
          <w:ilvl w:val="3"/>
          <w:numId w:val="103"/>
        </w:numPr>
        <w:rPr>
          <w:rStyle w:val="Emphasis"/>
        </w:rPr>
      </w:pPr>
      <w:r>
        <w:t xml:space="preserve">dfdl:textStringJustification, dfdl:textNumberJustification, dfdl:textBooleanJustification or dfdl:textCalendarJustification </w:t>
      </w:r>
    </w:p>
    <w:p w14:paraId="5FAFF93D" w14:textId="77777777" w:rsidR="00D23462" w:rsidRDefault="00D23462" w:rsidP="0012632C">
      <w:pPr>
        <w:numPr>
          <w:ilvl w:val="2"/>
          <w:numId w:val="103"/>
        </w:numPr>
        <w:rPr>
          <w:rStyle w:val="Emphasis"/>
        </w:rPr>
      </w:pPr>
      <w:r>
        <w:t>dfdl:escapeSchemeRef</w:t>
      </w:r>
    </w:p>
    <w:p w14:paraId="7CF9904B" w14:textId="77777777" w:rsidR="00D23462" w:rsidRDefault="00D23462" w:rsidP="0012632C">
      <w:pPr>
        <w:numPr>
          <w:ilvl w:val="1"/>
          <w:numId w:val="103"/>
        </w:numPr>
        <w:rPr>
          <w:rStyle w:val="Emphasis"/>
        </w:rPr>
      </w:pPr>
      <w:r>
        <w:t>dfdl:representation</w:t>
      </w:r>
      <w:r>
        <w:rPr>
          <w:rStyle w:val="Emphasis"/>
        </w:rPr>
        <w:t xml:space="preserve"> "binary" or xs:simpleType is 'hexBinary'</w:t>
      </w:r>
    </w:p>
    <w:p w14:paraId="0D21861C" w14:textId="77777777" w:rsidR="00D23462" w:rsidRDefault="00D23462" w:rsidP="0012632C">
      <w:pPr>
        <w:numPr>
          <w:ilvl w:val="2"/>
          <w:numId w:val="103"/>
        </w:numPr>
      </w:pPr>
      <w:r>
        <w:t xml:space="preserve">dfdl:lengthKind </w:t>
      </w:r>
    </w:p>
    <w:p w14:paraId="5A229332" w14:textId="77777777" w:rsidR="00D23462" w:rsidRDefault="00D23462" w:rsidP="0012632C">
      <w:pPr>
        <w:numPr>
          <w:ilvl w:val="3"/>
          <w:numId w:val="103"/>
        </w:numPr>
        <w:rPr>
          <w:rStyle w:val="Emphasis"/>
        </w:rPr>
      </w:pPr>
      <w:r>
        <w:rPr>
          <w:rStyle w:val="Emphasis"/>
        </w:rPr>
        <w:t xml:space="preserve">"implicit" </w:t>
      </w:r>
    </w:p>
    <w:p w14:paraId="7B75D9C0" w14:textId="77777777" w:rsidR="00D23462" w:rsidRDefault="00D23462" w:rsidP="0012632C">
      <w:pPr>
        <w:numPr>
          <w:ilvl w:val="4"/>
          <w:numId w:val="103"/>
        </w:numPr>
      </w:pPr>
      <w:r>
        <w:t xml:space="preserve">XSD maxLength </w:t>
      </w:r>
      <w:r>
        <w:rPr>
          <w:rStyle w:val="Emphasis"/>
        </w:rPr>
        <w:t>or</w:t>
      </w:r>
      <w:r>
        <w:t xml:space="preserve"> xs:simpleType</w:t>
      </w:r>
    </w:p>
    <w:p w14:paraId="732F8CDD" w14:textId="77777777" w:rsidR="00D23462" w:rsidRDefault="00D23462" w:rsidP="0012632C">
      <w:pPr>
        <w:numPr>
          <w:ilvl w:val="4"/>
          <w:numId w:val="103"/>
        </w:numPr>
      </w:pPr>
      <w:r>
        <w:t xml:space="preserve">dfdl:lengthUnits </w:t>
      </w:r>
    </w:p>
    <w:p w14:paraId="023BECB4" w14:textId="77777777" w:rsidR="00D23462" w:rsidRDefault="00D23462" w:rsidP="0012632C">
      <w:pPr>
        <w:numPr>
          <w:ilvl w:val="3"/>
          <w:numId w:val="103"/>
        </w:numPr>
        <w:rPr>
          <w:rStyle w:val="Emphasis"/>
        </w:rPr>
      </w:pPr>
      <w:r>
        <w:rPr>
          <w:rStyle w:val="Emphasis"/>
        </w:rPr>
        <w:t>"explicit"</w:t>
      </w:r>
    </w:p>
    <w:p w14:paraId="4FF476F4" w14:textId="77777777" w:rsidR="00D23462" w:rsidRDefault="00D23462" w:rsidP="0012632C">
      <w:pPr>
        <w:numPr>
          <w:ilvl w:val="4"/>
          <w:numId w:val="103"/>
        </w:numPr>
      </w:pPr>
      <w:r>
        <w:t xml:space="preserve">dfdl:length </w:t>
      </w:r>
    </w:p>
    <w:p w14:paraId="70844602" w14:textId="77777777" w:rsidR="00D23462" w:rsidRDefault="00D23462" w:rsidP="0012632C">
      <w:pPr>
        <w:numPr>
          <w:ilvl w:val="4"/>
          <w:numId w:val="103"/>
        </w:numPr>
      </w:pPr>
      <w:r>
        <w:t xml:space="preserve">dfdl:lengthUnits </w:t>
      </w:r>
    </w:p>
    <w:p w14:paraId="1D7EA3A1" w14:textId="77777777" w:rsidR="00D23462" w:rsidRDefault="00D23462" w:rsidP="0012632C">
      <w:pPr>
        <w:numPr>
          <w:ilvl w:val="3"/>
          <w:numId w:val="103"/>
        </w:numPr>
        <w:rPr>
          <w:rStyle w:val="Emphasis"/>
        </w:rPr>
      </w:pPr>
      <w:r>
        <w:rPr>
          <w:rStyle w:val="Emphasis"/>
        </w:rPr>
        <w:t xml:space="preserve">"prefixed" </w:t>
      </w:r>
    </w:p>
    <w:p w14:paraId="1E58165B" w14:textId="77777777" w:rsidR="00D23462" w:rsidRDefault="00D23462" w:rsidP="0012632C">
      <w:pPr>
        <w:numPr>
          <w:ilvl w:val="4"/>
          <w:numId w:val="103"/>
        </w:numPr>
      </w:pPr>
      <w:r>
        <w:t xml:space="preserve">dfdl:prefixLengthType </w:t>
      </w:r>
    </w:p>
    <w:p w14:paraId="345E63BF" w14:textId="77777777" w:rsidR="00D23462" w:rsidRDefault="00D23462" w:rsidP="0012632C">
      <w:pPr>
        <w:numPr>
          <w:ilvl w:val="4"/>
          <w:numId w:val="103"/>
        </w:numPr>
      </w:pPr>
      <w:r>
        <w:t xml:space="preserve">dfdl:prefixIncludesPrefixLength </w:t>
      </w:r>
    </w:p>
    <w:p w14:paraId="24256331" w14:textId="77777777" w:rsidR="00D23462" w:rsidRDefault="00D23462" w:rsidP="0012632C">
      <w:pPr>
        <w:numPr>
          <w:ilvl w:val="4"/>
          <w:numId w:val="103"/>
        </w:numPr>
      </w:pPr>
      <w:r>
        <w:t xml:space="preserve">dfdl:lengthUnits </w:t>
      </w:r>
    </w:p>
    <w:p w14:paraId="495B093F" w14:textId="77777777" w:rsidR="00D23462" w:rsidRDefault="00D23462" w:rsidP="0012632C">
      <w:pPr>
        <w:numPr>
          <w:ilvl w:val="3"/>
          <w:numId w:val="103"/>
        </w:numPr>
        <w:rPr>
          <w:rStyle w:val="Emphasis"/>
        </w:rPr>
      </w:pPr>
      <w:r>
        <w:rPr>
          <w:rStyle w:val="Emphasis"/>
        </w:rPr>
        <w:t xml:space="preserve">"delimited", "endOfParent" </w:t>
      </w:r>
    </w:p>
    <w:p w14:paraId="447E8370" w14:textId="77777777" w:rsidR="00D23462" w:rsidRDefault="00D23462" w:rsidP="0012632C">
      <w:pPr>
        <w:numPr>
          <w:ilvl w:val="4"/>
          <w:numId w:val="103"/>
        </w:numPr>
        <w:rPr>
          <w:rStyle w:val="Emphasis"/>
        </w:rPr>
      </w:pPr>
      <w:r>
        <w:rPr>
          <w:rStyle w:val="Emphasis"/>
        </w:rPr>
        <w:t>None</w:t>
      </w:r>
    </w:p>
    <w:p w14:paraId="44853974" w14:textId="77777777" w:rsidR="00D23462" w:rsidRDefault="00D23462" w:rsidP="0012632C">
      <w:pPr>
        <w:numPr>
          <w:ilvl w:val="1"/>
          <w:numId w:val="103"/>
        </w:numPr>
      </w:pPr>
      <w:r>
        <w:t xml:space="preserve">dfdl:terminator </w:t>
      </w:r>
    </w:p>
    <w:p w14:paraId="45F9E1D8" w14:textId="77777777" w:rsidR="00D23462" w:rsidRDefault="00D23462" w:rsidP="0012632C">
      <w:pPr>
        <w:numPr>
          <w:ilvl w:val="2"/>
          <w:numId w:val="103"/>
        </w:numPr>
      </w:pPr>
      <w:r>
        <w:t xml:space="preserve">dfdl:nilValueDelimiterPolicy </w:t>
      </w:r>
      <w:r>
        <w:rPr>
          <w:rStyle w:val="Emphasis"/>
        </w:rPr>
        <w:t>(does not apply to dfdl:simpleType)</w:t>
      </w:r>
    </w:p>
    <w:p w14:paraId="1E59F8FB" w14:textId="77777777" w:rsidR="00D23462" w:rsidRDefault="00D23462" w:rsidP="0012632C">
      <w:pPr>
        <w:numPr>
          <w:ilvl w:val="2"/>
          <w:numId w:val="103"/>
        </w:numPr>
      </w:pPr>
      <w:r>
        <w:t xml:space="preserve">dfdl:emptyValueDelimiterPolicy </w:t>
      </w:r>
    </w:p>
    <w:p w14:paraId="7CB18308" w14:textId="77777777" w:rsidR="00D23462" w:rsidRDefault="00D23462" w:rsidP="0012632C">
      <w:pPr>
        <w:numPr>
          <w:ilvl w:val="2"/>
          <w:numId w:val="103"/>
        </w:numPr>
      </w:pPr>
      <w:r>
        <w:t xml:space="preserve">dfdl:documentFinalTerminatorCanBeMissing </w:t>
      </w:r>
    </w:p>
    <w:p w14:paraId="40FCBF8B" w14:textId="77777777" w:rsidR="00D23462" w:rsidRDefault="00D23462" w:rsidP="0012632C">
      <w:pPr>
        <w:numPr>
          <w:ilvl w:val="1"/>
          <w:numId w:val="103"/>
        </w:numPr>
      </w:pPr>
      <w:r>
        <w:t>dfdl:trailingSkip</w:t>
      </w:r>
    </w:p>
    <w:p w14:paraId="3B4D183B" w14:textId="77777777" w:rsidR="00D23462" w:rsidRDefault="00D23462" w:rsidP="0012632C">
      <w:pPr>
        <w:numPr>
          <w:ilvl w:val="2"/>
          <w:numId w:val="103"/>
        </w:numPr>
      </w:pPr>
      <w:r>
        <w:t xml:space="preserve">dfdl:alignmentUnits   </w:t>
      </w:r>
    </w:p>
    <w:p w14:paraId="17A75605" w14:textId="77777777" w:rsidR="00D23462" w:rsidRDefault="00D23462" w:rsidP="0012632C">
      <w:pPr>
        <w:numPr>
          <w:ilvl w:val="0"/>
          <w:numId w:val="103"/>
        </w:numPr>
        <w:rPr>
          <w:rStyle w:val="Emphasis"/>
        </w:rPr>
      </w:pPr>
      <w:r>
        <w:rPr>
          <w:rStyle w:val="Emphasis"/>
        </w:rPr>
        <w:t xml:space="preserve">Parsing: conversion </w:t>
      </w:r>
    </w:p>
    <w:p w14:paraId="099BB558" w14:textId="77777777" w:rsidR="00D23462" w:rsidRDefault="00D23462" w:rsidP="0012632C">
      <w:pPr>
        <w:numPr>
          <w:ilvl w:val="1"/>
          <w:numId w:val="103"/>
        </w:numPr>
      </w:pPr>
      <w:r>
        <w:t>XSD type property</w:t>
      </w:r>
    </w:p>
    <w:p w14:paraId="358894EF" w14:textId="77777777" w:rsidR="00D23462" w:rsidRDefault="00D23462" w:rsidP="0012632C">
      <w:pPr>
        <w:numPr>
          <w:ilvl w:val="2"/>
          <w:numId w:val="103"/>
        </w:numPr>
        <w:rPr>
          <w:rStyle w:val="Emphasis"/>
        </w:rPr>
      </w:pPr>
      <w:r>
        <w:rPr>
          <w:rStyle w:val="Emphasis"/>
        </w:rPr>
        <w:t xml:space="preserve">"Number" </w:t>
      </w:r>
    </w:p>
    <w:p w14:paraId="53C675DB" w14:textId="77777777" w:rsidR="00D23462" w:rsidRDefault="00D23462" w:rsidP="0012632C">
      <w:pPr>
        <w:numPr>
          <w:ilvl w:val="3"/>
          <w:numId w:val="103"/>
        </w:numPr>
      </w:pPr>
      <w:r>
        <w:t>dfdl:</w:t>
      </w:r>
      <w:r>
        <w:rPr>
          <w:rFonts w:cs="Arial"/>
        </w:rPr>
        <w:t xml:space="preserve"> decimalSigned</w:t>
      </w:r>
    </w:p>
    <w:p w14:paraId="7FA43503" w14:textId="77777777" w:rsidR="00D23462" w:rsidRDefault="00D23462" w:rsidP="0012632C">
      <w:pPr>
        <w:numPr>
          <w:ilvl w:val="3"/>
          <w:numId w:val="103"/>
        </w:numPr>
      </w:pPr>
      <w:r>
        <w:t xml:space="preserve">dfdl:representation </w:t>
      </w:r>
    </w:p>
    <w:p w14:paraId="5992A7DA" w14:textId="77777777" w:rsidR="00D23462" w:rsidRDefault="00D23462" w:rsidP="0012632C">
      <w:pPr>
        <w:numPr>
          <w:ilvl w:val="4"/>
          <w:numId w:val="103"/>
        </w:numPr>
        <w:rPr>
          <w:rStyle w:val="Emphasis"/>
        </w:rPr>
      </w:pPr>
      <w:r>
        <w:rPr>
          <w:rStyle w:val="Emphasis"/>
        </w:rPr>
        <w:t xml:space="preserve">"text" </w:t>
      </w:r>
    </w:p>
    <w:p w14:paraId="6A3E4875" w14:textId="77777777" w:rsidR="00D23462" w:rsidRDefault="00D23462" w:rsidP="0012632C">
      <w:pPr>
        <w:numPr>
          <w:ilvl w:val="5"/>
          <w:numId w:val="103"/>
        </w:numPr>
      </w:pPr>
      <w:r>
        <w:t>dfdl:textNumberRep</w:t>
      </w:r>
    </w:p>
    <w:p w14:paraId="726EB0C7" w14:textId="77777777" w:rsidR="00D23462" w:rsidRDefault="00D23462" w:rsidP="0012632C">
      <w:pPr>
        <w:numPr>
          <w:ilvl w:val="6"/>
          <w:numId w:val="103"/>
        </w:numPr>
        <w:rPr>
          <w:rStyle w:val="Emphasis"/>
        </w:rPr>
      </w:pPr>
      <w:r>
        <w:rPr>
          <w:rStyle w:val="Emphasis"/>
        </w:rPr>
        <w:t>"standard"</w:t>
      </w:r>
    </w:p>
    <w:p w14:paraId="1B80C14D" w14:textId="77777777" w:rsidR="00D23462" w:rsidRDefault="00D23462" w:rsidP="0012632C">
      <w:pPr>
        <w:numPr>
          <w:ilvl w:val="7"/>
          <w:numId w:val="103"/>
        </w:numPr>
      </w:pPr>
      <w:r>
        <w:t>dfdl:textNumberPattern</w:t>
      </w:r>
    </w:p>
    <w:p w14:paraId="358455F4" w14:textId="77777777" w:rsidR="00D23462" w:rsidRDefault="00D23462" w:rsidP="0012632C">
      <w:pPr>
        <w:numPr>
          <w:ilvl w:val="7"/>
          <w:numId w:val="103"/>
        </w:numPr>
      </w:pPr>
      <w:r>
        <w:t>dfdl:textStandardDecimalSeparator</w:t>
      </w:r>
    </w:p>
    <w:p w14:paraId="30E24736" w14:textId="77777777" w:rsidR="00D23462" w:rsidRDefault="00D23462" w:rsidP="0012632C">
      <w:pPr>
        <w:numPr>
          <w:ilvl w:val="7"/>
          <w:numId w:val="103"/>
        </w:numPr>
      </w:pPr>
      <w:r>
        <w:t>dfdl:textStandardGroupingSeparator</w:t>
      </w:r>
    </w:p>
    <w:p w14:paraId="73D2A6B9" w14:textId="77777777" w:rsidR="00D23462" w:rsidRDefault="00D23462" w:rsidP="0012632C">
      <w:pPr>
        <w:numPr>
          <w:ilvl w:val="7"/>
          <w:numId w:val="103"/>
        </w:numPr>
      </w:pPr>
      <w:r>
        <w:t>dfdl:textStandardExponentRep</w:t>
      </w:r>
    </w:p>
    <w:p w14:paraId="73530BAD" w14:textId="77777777" w:rsidR="00D23462" w:rsidRDefault="00D23462" w:rsidP="0012632C">
      <w:pPr>
        <w:numPr>
          <w:ilvl w:val="7"/>
          <w:numId w:val="103"/>
        </w:numPr>
      </w:pPr>
      <w:r>
        <w:t>dfdl:textNumberCheckPolicy</w:t>
      </w:r>
    </w:p>
    <w:p w14:paraId="53F3F172" w14:textId="77777777" w:rsidR="00D23462" w:rsidRDefault="00D23462" w:rsidP="0012632C">
      <w:pPr>
        <w:numPr>
          <w:ilvl w:val="7"/>
          <w:numId w:val="103"/>
        </w:numPr>
      </w:pPr>
      <w:r>
        <w:t>dfdl:textStandardInfinityRep</w:t>
      </w:r>
    </w:p>
    <w:p w14:paraId="50827728" w14:textId="77777777" w:rsidR="00D23462" w:rsidRDefault="00D23462" w:rsidP="0012632C">
      <w:pPr>
        <w:numPr>
          <w:ilvl w:val="7"/>
          <w:numId w:val="103"/>
        </w:numPr>
      </w:pPr>
      <w:r>
        <w:t>dfdl:textStandardNaNRep</w:t>
      </w:r>
    </w:p>
    <w:p w14:paraId="38222415" w14:textId="77777777" w:rsidR="00D23462" w:rsidRDefault="00D23462" w:rsidP="0012632C">
      <w:pPr>
        <w:numPr>
          <w:ilvl w:val="7"/>
          <w:numId w:val="103"/>
        </w:numPr>
      </w:pPr>
      <w:r>
        <w:t>dfdl:textNumberRounding</w:t>
      </w:r>
    </w:p>
    <w:p w14:paraId="10CEF859" w14:textId="77777777" w:rsidR="00D23462" w:rsidRDefault="00D23462" w:rsidP="0012632C">
      <w:pPr>
        <w:numPr>
          <w:ilvl w:val="8"/>
          <w:numId w:val="103"/>
        </w:numPr>
        <w:rPr>
          <w:rStyle w:val="Emphasis"/>
        </w:rPr>
      </w:pPr>
      <w:r>
        <w:rPr>
          <w:rStyle w:val="Emphasis"/>
        </w:rPr>
        <w:t>"explicit"</w:t>
      </w:r>
    </w:p>
    <w:p w14:paraId="6F1A2314" w14:textId="77777777" w:rsidR="00D23462" w:rsidRDefault="00D23462" w:rsidP="0012632C">
      <w:pPr>
        <w:pStyle w:val="ListParagraph"/>
        <w:numPr>
          <w:ilvl w:val="0"/>
          <w:numId w:val="126"/>
        </w:numPr>
      </w:pPr>
      <w:r>
        <w:t>dfdl:textNumberRoundingMode</w:t>
      </w:r>
    </w:p>
    <w:p w14:paraId="58C0B1AC" w14:textId="77777777" w:rsidR="00D23462" w:rsidRDefault="00D23462" w:rsidP="0012632C">
      <w:pPr>
        <w:pStyle w:val="ListParagraph"/>
        <w:numPr>
          <w:ilvl w:val="0"/>
          <w:numId w:val="126"/>
        </w:numPr>
      </w:pPr>
      <w:r>
        <w:t>dfdl:textNumberRoundingIncrement</w:t>
      </w:r>
    </w:p>
    <w:p w14:paraId="736CF39D" w14:textId="77777777" w:rsidR="00D23462" w:rsidRDefault="00D23462" w:rsidP="0012632C">
      <w:pPr>
        <w:numPr>
          <w:ilvl w:val="7"/>
          <w:numId w:val="103"/>
        </w:numPr>
      </w:pPr>
      <w:r>
        <w:t>dfdl:textStandardZeroRep</w:t>
      </w:r>
    </w:p>
    <w:p w14:paraId="35CACFF6" w14:textId="77777777" w:rsidR="00D23462" w:rsidRDefault="00D23462" w:rsidP="0012632C">
      <w:pPr>
        <w:numPr>
          <w:ilvl w:val="7"/>
          <w:numId w:val="103"/>
        </w:numPr>
      </w:pPr>
      <w:r>
        <w:t>dfdl:textStandardBase</w:t>
      </w:r>
    </w:p>
    <w:p w14:paraId="4098E902" w14:textId="77777777" w:rsidR="00D23462" w:rsidRDefault="00D23462" w:rsidP="0012632C">
      <w:pPr>
        <w:numPr>
          <w:ilvl w:val="6"/>
          <w:numId w:val="103"/>
        </w:numPr>
        <w:rPr>
          <w:rStyle w:val="Emphasis"/>
        </w:rPr>
      </w:pPr>
      <w:r>
        <w:rPr>
          <w:rStyle w:val="Emphasis"/>
        </w:rPr>
        <w:t>"zoned"</w:t>
      </w:r>
    </w:p>
    <w:p w14:paraId="452FC6FF" w14:textId="77777777" w:rsidR="00D23462" w:rsidRDefault="00D23462" w:rsidP="0012632C">
      <w:pPr>
        <w:numPr>
          <w:ilvl w:val="7"/>
          <w:numId w:val="103"/>
        </w:numPr>
      </w:pPr>
      <w:r>
        <w:rPr>
          <w:rStyle w:val="Emphasis"/>
        </w:rPr>
        <w:t>d</w:t>
      </w:r>
      <w:r>
        <w:t>fdl:textNumberPattern</w:t>
      </w:r>
    </w:p>
    <w:p w14:paraId="54F1F33C" w14:textId="77777777" w:rsidR="00D23462" w:rsidRDefault="00D23462" w:rsidP="0012632C">
      <w:pPr>
        <w:numPr>
          <w:ilvl w:val="7"/>
          <w:numId w:val="103"/>
        </w:numPr>
        <w:rPr>
          <w:rFonts w:cs="Arial"/>
        </w:rPr>
      </w:pPr>
      <w:r>
        <w:rPr>
          <w:rFonts w:cs="Arial"/>
        </w:rPr>
        <w:t>dfdl:textNumberCheckPolicy</w:t>
      </w:r>
    </w:p>
    <w:p w14:paraId="610D3364" w14:textId="77777777" w:rsidR="00D23462" w:rsidRDefault="00D23462" w:rsidP="0012632C">
      <w:pPr>
        <w:numPr>
          <w:ilvl w:val="7"/>
          <w:numId w:val="103"/>
        </w:numPr>
        <w:rPr>
          <w:rFonts w:cs="Arial"/>
        </w:rPr>
      </w:pPr>
      <w:r>
        <w:rPr>
          <w:rFonts w:cs="Arial"/>
        </w:rPr>
        <w:t>dfdl:textNumberRounding</w:t>
      </w:r>
    </w:p>
    <w:p w14:paraId="52796110" w14:textId="77777777" w:rsidR="00D23462" w:rsidRDefault="00D23462" w:rsidP="0012632C">
      <w:pPr>
        <w:numPr>
          <w:ilvl w:val="8"/>
          <w:numId w:val="103"/>
        </w:numPr>
        <w:rPr>
          <w:rStyle w:val="Emphasis"/>
        </w:rPr>
      </w:pPr>
      <w:r>
        <w:rPr>
          <w:rStyle w:val="Emphasis"/>
        </w:rPr>
        <w:t>"explicit"</w:t>
      </w:r>
    </w:p>
    <w:p w14:paraId="158D8592" w14:textId="77777777" w:rsidR="00D23462" w:rsidRPr="00F31291" w:rsidRDefault="00D23462" w:rsidP="0012632C">
      <w:pPr>
        <w:pStyle w:val="ListParagraph"/>
        <w:numPr>
          <w:ilvl w:val="0"/>
          <w:numId w:val="127"/>
        </w:numPr>
        <w:rPr>
          <w:rFonts w:cs="Arial"/>
        </w:rPr>
      </w:pPr>
      <w:r w:rsidRPr="00F31291">
        <w:rPr>
          <w:rFonts w:cs="Arial"/>
        </w:rPr>
        <w:t>dfdl:textNumberRoundingMode</w:t>
      </w:r>
    </w:p>
    <w:p w14:paraId="7149F4F3" w14:textId="77777777" w:rsidR="00D23462" w:rsidRPr="00F31291" w:rsidRDefault="00D23462" w:rsidP="0012632C">
      <w:pPr>
        <w:pStyle w:val="ListParagraph"/>
        <w:numPr>
          <w:ilvl w:val="0"/>
          <w:numId w:val="127"/>
        </w:numPr>
        <w:rPr>
          <w:rFonts w:cs="Arial"/>
        </w:rPr>
      </w:pPr>
      <w:r w:rsidRPr="00F31291">
        <w:rPr>
          <w:rFonts w:cs="Arial"/>
        </w:rPr>
        <w:t>dfdl:textNumberRoundingIncrement</w:t>
      </w:r>
    </w:p>
    <w:p w14:paraId="3D46EFFC" w14:textId="77777777" w:rsidR="00D23462" w:rsidRDefault="00D23462" w:rsidP="0012632C">
      <w:pPr>
        <w:numPr>
          <w:ilvl w:val="7"/>
          <w:numId w:val="103"/>
        </w:numPr>
        <w:rPr>
          <w:rStyle w:val="Emphasis"/>
        </w:rPr>
      </w:pPr>
      <w:r>
        <w:rPr>
          <w:rFonts w:cs="Arial"/>
        </w:rPr>
        <w:t>dfdl:textZonedSignStyle</w:t>
      </w:r>
    </w:p>
    <w:p w14:paraId="65716AFD" w14:textId="77777777" w:rsidR="00D23462" w:rsidRDefault="00D23462" w:rsidP="0012632C">
      <w:pPr>
        <w:numPr>
          <w:ilvl w:val="4"/>
          <w:numId w:val="103"/>
        </w:numPr>
      </w:pPr>
      <w:r>
        <w:rPr>
          <w:rStyle w:val="Emphasis"/>
        </w:rPr>
        <w:t>"binary"</w:t>
      </w:r>
      <w:r>
        <w:t xml:space="preserve"> </w:t>
      </w:r>
    </w:p>
    <w:p w14:paraId="4B2260F3" w14:textId="77777777" w:rsidR="00D23462" w:rsidRDefault="00D23462" w:rsidP="0012632C">
      <w:pPr>
        <w:numPr>
          <w:ilvl w:val="5"/>
          <w:numId w:val="103"/>
        </w:numPr>
      </w:pPr>
      <w:r>
        <w:t>dfdl:byteOrder</w:t>
      </w:r>
    </w:p>
    <w:p w14:paraId="00EE197B" w14:textId="77777777" w:rsidR="00D23462" w:rsidRDefault="00D23462" w:rsidP="0012632C">
      <w:pPr>
        <w:numPr>
          <w:ilvl w:val="5"/>
          <w:numId w:val="103"/>
        </w:numPr>
        <w:rPr>
          <w:rStyle w:val="Emphasis"/>
        </w:rPr>
      </w:pPr>
      <w:r>
        <w:rPr>
          <w:rStyle w:val="Emphasis"/>
        </w:rPr>
        <w:t>xs:decimal and restrictions</w:t>
      </w:r>
    </w:p>
    <w:p w14:paraId="495436EF" w14:textId="77777777" w:rsidR="00D23462" w:rsidRDefault="00D23462" w:rsidP="0012632C">
      <w:pPr>
        <w:numPr>
          <w:ilvl w:val="6"/>
          <w:numId w:val="103"/>
        </w:numPr>
      </w:pPr>
      <w:r>
        <w:t>dfdl:binaryNumberRep</w:t>
      </w:r>
    </w:p>
    <w:p w14:paraId="3ECC51F5" w14:textId="77777777" w:rsidR="00D23462" w:rsidRDefault="00D23462" w:rsidP="0012632C">
      <w:pPr>
        <w:numPr>
          <w:ilvl w:val="7"/>
          <w:numId w:val="103"/>
        </w:numPr>
        <w:rPr>
          <w:rStyle w:val="Emphasis"/>
        </w:rPr>
      </w:pPr>
      <w:r>
        <w:rPr>
          <w:rStyle w:val="Emphasis"/>
        </w:rPr>
        <w:t>"packed"</w:t>
      </w:r>
    </w:p>
    <w:p w14:paraId="3F70EEDC" w14:textId="77777777" w:rsidR="00D23462" w:rsidRDefault="00D23462" w:rsidP="0012632C">
      <w:pPr>
        <w:numPr>
          <w:ilvl w:val="8"/>
          <w:numId w:val="103"/>
        </w:numPr>
      </w:pPr>
      <w:r>
        <w:t>dfdl:binaryPackedSignCodes</w:t>
      </w:r>
    </w:p>
    <w:p w14:paraId="6A883301" w14:textId="77777777" w:rsidR="00D23462" w:rsidRDefault="00D23462" w:rsidP="0012632C">
      <w:pPr>
        <w:numPr>
          <w:ilvl w:val="8"/>
          <w:numId w:val="103"/>
        </w:numPr>
      </w:pPr>
      <w:r>
        <w:t>dfdl:binaryDecimalVirtualPoint</w:t>
      </w:r>
    </w:p>
    <w:p w14:paraId="06199957" w14:textId="77777777" w:rsidR="00D23462" w:rsidRDefault="00D23462" w:rsidP="0012632C">
      <w:pPr>
        <w:numPr>
          <w:ilvl w:val="8"/>
          <w:numId w:val="103"/>
        </w:numPr>
      </w:pPr>
      <w:r>
        <w:t>dfdl:binaryNumberCheckPolicy</w:t>
      </w:r>
    </w:p>
    <w:p w14:paraId="1F1C4845" w14:textId="77777777" w:rsidR="00D23462" w:rsidRDefault="00D23462" w:rsidP="0012632C">
      <w:pPr>
        <w:numPr>
          <w:ilvl w:val="7"/>
          <w:numId w:val="103"/>
        </w:numPr>
        <w:rPr>
          <w:rStyle w:val="Emphasis"/>
        </w:rPr>
      </w:pPr>
      <w:r>
        <w:rPr>
          <w:rStyle w:val="Emphasis"/>
        </w:rPr>
        <w:t>"bcd", "ibm4690Packed"</w:t>
      </w:r>
    </w:p>
    <w:p w14:paraId="1B0D323F" w14:textId="77777777" w:rsidR="00D23462" w:rsidRDefault="00D23462" w:rsidP="0012632C">
      <w:pPr>
        <w:numPr>
          <w:ilvl w:val="8"/>
          <w:numId w:val="103"/>
        </w:numPr>
        <w:rPr>
          <w:rStyle w:val="Emphasis"/>
        </w:rPr>
      </w:pPr>
      <w:r>
        <w:t>dfdl:binaryDecimalVirtualPoint</w:t>
      </w:r>
    </w:p>
    <w:p w14:paraId="644D50AF" w14:textId="77777777" w:rsidR="00D23462" w:rsidRDefault="00D23462" w:rsidP="0012632C">
      <w:pPr>
        <w:numPr>
          <w:ilvl w:val="8"/>
          <w:numId w:val="103"/>
        </w:numPr>
        <w:rPr>
          <w:rStyle w:val="Emphasis"/>
        </w:rPr>
      </w:pPr>
      <w:r>
        <w:t>dfdl:binaryNumberCheckPolicy</w:t>
      </w:r>
    </w:p>
    <w:p w14:paraId="051D3374" w14:textId="77777777" w:rsidR="00D23462" w:rsidRDefault="00D23462" w:rsidP="0012632C">
      <w:pPr>
        <w:numPr>
          <w:ilvl w:val="7"/>
          <w:numId w:val="103"/>
        </w:numPr>
        <w:rPr>
          <w:rStyle w:val="Emphasis"/>
        </w:rPr>
      </w:pPr>
      <w:r>
        <w:rPr>
          <w:rStyle w:val="Emphasis"/>
        </w:rPr>
        <w:t>"binary"</w:t>
      </w:r>
    </w:p>
    <w:p w14:paraId="4C4B8F81" w14:textId="77777777" w:rsidR="00D23462" w:rsidRDefault="00D23462" w:rsidP="0012632C">
      <w:pPr>
        <w:numPr>
          <w:ilvl w:val="8"/>
          <w:numId w:val="103"/>
        </w:numPr>
        <w:rPr>
          <w:rStyle w:val="Emphasis"/>
        </w:rPr>
      </w:pPr>
      <w:r>
        <w:t>dfdl:binaryDecimalVirtualPoint</w:t>
      </w:r>
    </w:p>
    <w:p w14:paraId="09CD21B5" w14:textId="77777777" w:rsidR="00D23462" w:rsidRDefault="00D23462" w:rsidP="0012632C">
      <w:pPr>
        <w:numPr>
          <w:ilvl w:val="5"/>
          <w:numId w:val="103"/>
        </w:numPr>
        <w:rPr>
          <w:rStyle w:val="Emphasis"/>
        </w:rPr>
      </w:pPr>
      <w:r>
        <w:rPr>
          <w:rStyle w:val="Emphasis"/>
        </w:rPr>
        <w:t>xs:float, xs:double</w:t>
      </w:r>
    </w:p>
    <w:p w14:paraId="1D92C811" w14:textId="77777777" w:rsidR="00D23462" w:rsidRDefault="00D23462" w:rsidP="0012632C">
      <w:pPr>
        <w:numPr>
          <w:ilvl w:val="6"/>
          <w:numId w:val="103"/>
        </w:numPr>
      </w:pPr>
      <w:r>
        <w:t xml:space="preserve">dfdl:binaryFloatRep </w:t>
      </w:r>
    </w:p>
    <w:p w14:paraId="2311E734" w14:textId="77777777" w:rsidR="00D23462" w:rsidRDefault="00D23462" w:rsidP="0012632C">
      <w:pPr>
        <w:numPr>
          <w:ilvl w:val="2"/>
          <w:numId w:val="103"/>
        </w:numPr>
        <w:rPr>
          <w:rStyle w:val="Emphasis"/>
        </w:rPr>
      </w:pPr>
      <w:r>
        <w:rPr>
          <w:rStyle w:val="Emphasis"/>
        </w:rPr>
        <w:t xml:space="preserve">"String" </w:t>
      </w:r>
    </w:p>
    <w:p w14:paraId="00DF841F" w14:textId="77777777" w:rsidR="00D23462" w:rsidRDefault="00D23462" w:rsidP="0012632C">
      <w:pPr>
        <w:numPr>
          <w:ilvl w:val="2"/>
          <w:numId w:val="103"/>
        </w:numPr>
        <w:rPr>
          <w:rStyle w:val="Emphasis"/>
        </w:rPr>
      </w:pPr>
      <w:r>
        <w:rPr>
          <w:rStyle w:val="Emphasis"/>
        </w:rPr>
        <w:t xml:space="preserve">"Calendar" </w:t>
      </w:r>
    </w:p>
    <w:p w14:paraId="19DC3EA7" w14:textId="77777777" w:rsidR="00D23462" w:rsidRDefault="00D23462" w:rsidP="0012632C">
      <w:pPr>
        <w:numPr>
          <w:ilvl w:val="3"/>
          <w:numId w:val="103"/>
        </w:numPr>
      </w:pPr>
      <w:r>
        <w:t xml:space="preserve">dfdl:representation </w:t>
      </w:r>
    </w:p>
    <w:p w14:paraId="315C58A6" w14:textId="77777777" w:rsidR="00D23462" w:rsidRDefault="00D23462" w:rsidP="0012632C">
      <w:pPr>
        <w:numPr>
          <w:ilvl w:val="4"/>
          <w:numId w:val="103"/>
        </w:numPr>
        <w:rPr>
          <w:rStyle w:val="Emphasis"/>
        </w:rPr>
      </w:pPr>
      <w:r>
        <w:rPr>
          <w:rStyle w:val="Emphasis"/>
        </w:rPr>
        <w:t xml:space="preserve">"text" </w:t>
      </w:r>
    </w:p>
    <w:p w14:paraId="3EC19E53" w14:textId="77777777" w:rsidR="00D23462" w:rsidRDefault="00D23462" w:rsidP="0012632C">
      <w:pPr>
        <w:numPr>
          <w:ilvl w:val="5"/>
          <w:numId w:val="103"/>
        </w:numPr>
      </w:pPr>
      <w:r>
        <w:t xml:space="preserve">dfdl:calendarPatternKind </w:t>
      </w:r>
    </w:p>
    <w:p w14:paraId="24E3B952" w14:textId="77777777" w:rsidR="00D23462" w:rsidRDefault="00D23462" w:rsidP="0012632C">
      <w:pPr>
        <w:numPr>
          <w:ilvl w:val="6"/>
          <w:numId w:val="103"/>
        </w:numPr>
      </w:pPr>
      <w:r>
        <w:t>"</w:t>
      </w:r>
      <w:r>
        <w:rPr>
          <w:rStyle w:val="Emphasis"/>
        </w:rPr>
        <w:t>explicit</w:t>
      </w:r>
      <w:r>
        <w:t>"</w:t>
      </w:r>
    </w:p>
    <w:p w14:paraId="4F4954CE" w14:textId="77777777" w:rsidR="00D23462" w:rsidRDefault="00D23462" w:rsidP="0012632C">
      <w:pPr>
        <w:numPr>
          <w:ilvl w:val="7"/>
          <w:numId w:val="103"/>
        </w:numPr>
      </w:pPr>
      <w:r>
        <w:t>dfdl:calendarPattern</w:t>
      </w:r>
    </w:p>
    <w:p w14:paraId="4B4750C1" w14:textId="77777777" w:rsidR="00D23462" w:rsidRDefault="00D23462" w:rsidP="0012632C">
      <w:pPr>
        <w:numPr>
          <w:ilvl w:val="5"/>
          <w:numId w:val="103"/>
        </w:numPr>
      </w:pPr>
      <w:r>
        <w:t>dfdl:calendarCheckPolicy</w:t>
      </w:r>
    </w:p>
    <w:p w14:paraId="09F1E7DD" w14:textId="77777777" w:rsidR="00D23462" w:rsidRDefault="00D23462" w:rsidP="0012632C">
      <w:pPr>
        <w:numPr>
          <w:ilvl w:val="5"/>
          <w:numId w:val="103"/>
        </w:numPr>
      </w:pPr>
      <w:r>
        <w:t>dfdl:calendarTimeZone</w:t>
      </w:r>
    </w:p>
    <w:p w14:paraId="2058C468" w14:textId="77777777" w:rsidR="00D23462" w:rsidRDefault="00D23462" w:rsidP="0012632C">
      <w:pPr>
        <w:numPr>
          <w:ilvl w:val="5"/>
          <w:numId w:val="103"/>
        </w:numPr>
      </w:pPr>
      <w:r>
        <w:t>dfdl:calendarObserveDST</w:t>
      </w:r>
    </w:p>
    <w:p w14:paraId="08738953" w14:textId="77777777" w:rsidR="00D23462" w:rsidRDefault="00D23462" w:rsidP="0012632C">
      <w:pPr>
        <w:numPr>
          <w:ilvl w:val="5"/>
          <w:numId w:val="103"/>
        </w:numPr>
      </w:pPr>
      <w:r>
        <w:t>dfdl:calendarFirstDayOfWeek</w:t>
      </w:r>
    </w:p>
    <w:p w14:paraId="5367E9D3" w14:textId="77777777" w:rsidR="00D23462" w:rsidRDefault="00D23462" w:rsidP="0012632C">
      <w:pPr>
        <w:numPr>
          <w:ilvl w:val="5"/>
          <w:numId w:val="103"/>
        </w:numPr>
      </w:pPr>
      <w:r>
        <w:t>dfdl:calendarDaysInFirstWeek</w:t>
      </w:r>
    </w:p>
    <w:p w14:paraId="54823817" w14:textId="77777777" w:rsidR="00D23462" w:rsidRDefault="00D23462" w:rsidP="0012632C">
      <w:pPr>
        <w:numPr>
          <w:ilvl w:val="5"/>
          <w:numId w:val="103"/>
        </w:numPr>
      </w:pPr>
      <w:r>
        <w:t>dfdl:calendarCenturyStart</w:t>
      </w:r>
    </w:p>
    <w:p w14:paraId="22AEAE89" w14:textId="77777777" w:rsidR="00D23462" w:rsidRDefault="00D23462" w:rsidP="0012632C">
      <w:pPr>
        <w:numPr>
          <w:ilvl w:val="5"/>
          <w:numId w:val="103"/>
        </w:numPr>
      </w:pPr>
      <w:r>
        <w:t>dfdl:calendarLanguage</w:t>
      </w:r>
    </w:p>
    <w:p w14:paraId="226A91FE" w14:textId="77777777" w:rsidR="00D23462" w:rsidRDefault="00D23462" w:rsidP="0012632C">
      <w:pPr>
        <w:numPr>
          <w:ilvl w:val="4"/>
          <w:numId w:val="103"/>
        </w:numPr>
        <w:rPr>
          <w:rStyle w:val="Emphasis"/>
        </w:rPr>
      </w:pPr>
      <w:r>
        <w:rPr>
          <w:rStyle w:val="Emphasis"/>
        </w:rPr>
        <w:t xml:space="preserve">"binary" </w:t>
      </w:r>
    </w:p>
    <w:p w14:paraId="6D6F770A" w14:textId="77777777" w:rsidR="00D23462" w:rsidRDefault="00D23462" w:rsidP="0012632C">
      <w:pPr>
        <w:numPr>
          <w:ilvl w:val="5"/>
          <w:numId w:val="103"/>
        </w:numPr>
      </w:pPr>
      <w:r>
        <w:t>dfdl:byteOrder</w:t>
      </w:r>
    </w:p>
    <w:p w14:paraId="6836BC8E" w14:textId="77777777" w:rsidR="00D23462" w:rsidRDefault="00D23462" w:rsidP="0012632C">
      <w:pPr>
        <w:numPr>
          <w:ilvl w:val="5"/>
          <w:numId w:val="103"/>
        </w:numPr>
      </w:pPr>
      <w:r>
        <w:t>dfdl:binaryCalendarRep</w:t>
      </w:r>
    </w:p>
    <w:p w14:paraId="16EC9298" w14:textId="77777777" w:rsidR="00D23462" w:rsidRDefault="00D23462" w:rsidP="0012632C">
      <w:pPr>
        <w:numPr>
          <w:ilvl w:val="6"/>
          <w:numId w:val="103"/>
        </w:numPr>
        <w:rPr>
          <w:rStyle w:val="Emphasis"/>
        </w:rPr>
      </w:pPr>
      <w:r>
        <w:rPr>
          <w:rStyle w:val="Emphasis"/>
        </w:rPr>
        <w:t>"packed"</w:t>
      </w:r>
    </w:p>
    <w:p w14:paraId="0CC08021" w14:textId="77777777" w:rsidR="00D23462" w:rsidRDefault="00D23462" w:rsidP="0012632C">
      <w:pPr>
        <w:numPr>
          <w:ilvl w:val="7"/>
          <w:numId w:val="103"/>
        </w:numPr>
      </w:pPr>
      <w:r>
        <w:t>dfdl:packedDecimalSignCodes</w:t>
      </w:r>
    </w:p>
    <w:p w14:paraId="50001A39" w14:textId="77777777" w:rsidR="00D23462" w:rsidRDefault="00D23462" w:rsidP="0012632C">
      <w:pPr>
        <w:numPr>
          <w:ilvl w:val="7"/>
          <w:numId w:val="103"/>
        </w:numPr>
      </w:pPr>
      <w:r>
        <w:t>dfdl:binaryNumberCheckPolicy</w:t>
      </w:r>
    </w:p>
    <w:p w14:paraId="2EFAEB4D" w14:textId="77777777" w:rsidR="00D23462" w:rsidRDefault="00D23462" w:rsidP="0012632C">
      <w:pPr>
        <w:numPr>
          <w:ilvl w:val="7"/>
          <w:numId w:val="103"/>
        </w:numPr>
      </w:pPr>
      <w:r>
        <w:t>dfdl:calendarPatternKind</w:t>
      </w:r>
    </w:p>
    <w:p w14:paraId="6B21C6B5" w14:textId="77777777" w:rsidR="00D23462" w:rsidRDefault="00D23462" w:rsidP="0012632C">
      <w:pPr>
        <w:numPr>
          <w:ilvl w:val="8"/>
          <w:numId w:val="103"/>
        </w:numPr>
      </w:pPr>
      <w:r>
        <w:t>"</w:t>
      </w:r>
      <w:r>
        <w:rPr>
          <w:rStyle w:val="Emphasis"/>
        </w:rPr>
        <w:t>explicit</w:t>
      </w:r>
      <w:r>
        <w:t>"</w:t>
      </w:r>
    </w:p>
    <w:p w14:paraId="09D0F083" w14:textId="77777777" w:rsidR="00D23462" w:rsidRDefault="00D23462" w:rsidP="0012632C">
      <w:pPr>
        <w:pStyle w:val="ListParagraph"/>
        <w:numPr>
          <w:ilvl w:val="0"/>
          <w:numId w:val="128"/>
        </w:numPr>
      </w:pPr>
      <w:r>
        <w:t>dfdl:calendarPattern</w:t>
      </w:r>
    </w:p>
    <w:p w14:paraId="2FA794A7" w14:textId="77777777" w:rsidR="00D23462" w:rsidRDefault="00D23462" w:rsidP="0012632C">
      <w:pPr>
        <w:numPr>
          <w:ilvl w:val="7"/>
          <w:numId w:val="104"/>
        </w:numPr>
      </w:pPr>
      <w:r>
        <w:t>dfdl:calendarCheckPolicy</w:t>
      </w:r>
    </w:p>
    <w:p w14:paraId="4AFE93F3" w14:textId="77777777" w:rsidR="00D23462" w:rsidRDefault="00D23462" w:rsidP="0012632C">
      <w:pPr>
        <w:numPr>
          <w:ilvl w:val="7"/>
          <w:numId w:val="104"/>
        </w:numPr>
      </w:pPr>
      <w:r>
        <w:t>dfdl:calendarTimeZone</w:t>
      </w:r>
    </w:p>
    <w:p w14:paraId="237E9D7B" w14:textId="77777777" w:rsidR="00D23462" w:rsidRDefault="00D23462" w:rsidP="0012632C">
      <w:pPr>
        <w:numPr>
          <w:ilvl w:val="7"/>
          <w:numId w:val="104"/>
        </w:numPr>
      </w:pPr>
      <w:r>
        <w:t>dfdl:calendarObserveDST</w:t>
      </w:r>
    </w:p>
    <w:p w14:paraId="4B6C471B" w14:textId="77777777" w:rsidR="00D23462" w:rsidRDefault="00D23462" w:rsidP="0012632C">
      <w:pPr>
        <w:numPr>
          <w:ilvl w:val="7"/>
          <w:numId w:val="104"/>
        </w:numPr>
      </w:pPr>
      <w:r>
        <w:t>dfdl:calendarFirstDayOfWeek</w:t>
      </w:r>
    </w:p>
    <w:p w14:paraId="13F0C555" w14:textId="77777777" w:rsidR="00D23462" w:rsidRDefault="00D23462" w:rsidP="0012632C">
      <w:pPr>
        <w:numPr>
          <w:ilvl w:val="7"/>
          <w:numId w:val="104"/>
        </w:numPr>
      </w:pPr>
      <w:r>
        <w:t>dfdl:calendarDaysInFirstWeek</w:t>
      </w:r>
    </w:p>
    <w:p w14:paraId="16CEFE49" w14:textId="77777777" w:rsidR="00D23462" w:rsidRDefault="00D23462" w:rsidP="0012632C">
      <w:pPr>
        <w:numPr>
          <w:ilvl w:val="7"/>
          <w:numId w:val="104"/>
        </w:numPr>
      </w:pPr>
      <w:r>
        <w:t>dfdl:calendarCenturyStart</w:t>
      </w:r>
    </w:p>
    <w:p w14:paraId="1DFDF709" w14:textId="77777777" w:rsidR="00D23462" w:rsidRDefault="00D23462" w:rsidP="0012632C">
      <w:pPr>
        <w:numPr>
          <w:ilvl w:val="6"/>
          <w:numId w:val="104"/>
        </w:numPr>
        <w:rPr>
          <w:rStyle w:val="Emphasis"/>
        </w:rPr>
      </w:pPr>
      <w:r>
        <w:rPr>
          <w:rStyle w:val="Emphasis"/>
        </w:rPr>
        <w:t xml:space="preserve"> "bcd", "ibm4690Packed"</w:t>
      </w:r>
    </w:p>
    <w:p w14:paraId="32FAD6CF" w14:textId="77777777" w:rsidR="00D23462" w:rsidRDefault="00D23462" w:rsidP="0012632C">
      <w:pPr>
        <w:numPr>
          <w:ilvl w:val="7"/>
          <w:numId w:val="104"/>
        </w:numPr>
      </w:pPr>
      <w:r>
        <w:t>dfdl:binaryNumberCheckPolicy</w:t>
      </w:r>
    </w:p>
    <w:p w14:paraId="5C0F8210" w14:textId="77777777" w:rsidR="00D23462" w:rsidRDefault="00D23462" w:rsidP="0012632C">
      <w:pPr>
        <w:numPr>
          <w:ilvl w:val="7"/>
          <w:numId w:val="104"/>
        </w:numPr>
      </w:pPr>
      <w:r>
        <w:t>dfdl:calendarPatternKind</w:t>
      </w:r>
    </w:p>
    <w:p w14:paraId="59FD88DC" w14:textId="77777777" w:rsidR="00D23462" w:rsidRDefault="00D23462" w:rsidP="0012632C">
      <w:pPr>
        <w:numPr>
          <w:ilvl w:val="8"/>
          <w:numId w:val="104"/>
        </w:numPr>
      </w:pPr>
      <w:r>
        <w:t>"</w:t>
      </w:r>
      <w:r>
        <w:rPr>
          <w:rStyle w:val="Emphasis"/>
        </w:rPr>
        <w:t>explicit</w:t>
      </w:r>
      <w:r>
        <w:t>"</w:t>
      </w:r>
    </w:p>
    <w:p w14:paraId="6E785316" w14:textId="77777777" w:rsidR="00D23462" w:rsidRDefault="00D23462" w:rsidP="0012632C">
      <w:pPr>
        <w:pStyle w:val="ListParagraph"/>
        <w:numPr>
          <w:ilvl w:val="0"/>
          <w:numId w:val="128"/>
        </w:numPr>
      </w:pPr>
      <w:r>
        <w:t>dfdl:calendarPattern</w:t>
      </w:r>
    </w:p>
    <w:p w14:paraId="191853CD" w14:textId="77777777" w:rsidR="00D23462" w:rsidRDefault="00D23462" w:rsidP="0012632C">
      <w:pPr>
        <w:numPr>
          <w:ilvl w:val="7"/>
          <w:numId w:val="104"/>
        </w:numPr>
      </w:pPr>
      <w:r>
        <w:t>dfdl:calendarCheckPolicy</w:t>
      </w:r>
    </w:p>
    <w:p w14:paraId="5553AD06" w14:textId="77777777" w:rsidR="00D23462" w:rsidRDefault="00D23462" w:rsidP="0012632C">
      <w:pPr>
        <w:numPr>
          <w:ilvl w:val="7"/>
          <w:numId w:val="104"/>
        </w:numPr>
      </w:pPr>
      <w:r>
        <w:t>dfdl:calendarTimeZone</w:t>
      </w:r>
    </w:p>
    <w:p w14:paraId="062198F3" w14:textId="77777777" w:rsidR="00D23462" w:rsidRDefault="00D23462" w:rsidP="0012632C">
      <w:pPr>
        <w:numPr>
          <w:ilvl w:val="7"/>
          <w:numId w:val="104"/>
        </w:numPr>
      </w:pPr>
      <w:r>
        <w:t>dfdl:calendarObserveDST</w:t>
      </w:r>
    </w:p>
    <w:p w14:paraId="51F5469E" w14:textId="77777777" w:rsidR="00D23462" w:rsidRDefault="00D23462" w:rsidP="0012632C">
      <w:pPr>
        <w:numPr>
          <w:ilvl w:val="7"/>
          <w:numId w:val="104"/>
        </w:numPr>
      </w:pPr>
      <w:r>
        <w:t>dfdl:calendarFirstDayOfWeek</w:t>
      </w:r>
    </w:p>
    <w:p w14:paraId="49A2F8E9" w14:textId="77777777" w:rsidR="00D23462" w:rsidRDefault="00D23462" w:rsidP="0012632C">
      <w:pPr>
        <w:numPr>
          <w:ilvl w:val="7"/>
          <w:numId w:val="104"/>
        </w:numPr>
      </w:pPr>
      <w:r>
        <w:t>dfdl:calendarDaysInFirstWeek</w:t>
      </w:r>
    </w:p>
    <w:p w14:paraId="0C33D080" w14:textId="77777777" w:rsidR="00D23462" w:rsidRDefault="00D23462" w:rsidP="0012632C">
      <w:pPr>
        <w:numPr>
          <w:ilvl w:val="7"/>
          <w:numId w:val="104"/>
        </w:numPr>
      </w:pPr>
      <w:r>
        <w:t>dfdl:calendarCenturyStart</w:t>
      </w:r>
    </w:p>
    <w:p w14:paraId="3AD26769" w14:textId="77777777" w:rsidR="00D23462" w:rsidRDefault="00D23462" w:rsidP="0012632C">
      <w:pPr>
        <w:numPr>
          <w:ilvl w:val="6"/>
          <w:numId w:val="104"/>
        </w:numPr>
        <w:rPr>
          <w:rStyle w:val="Emphasis"/>
        </w:rPr>
      </w:pPr>
      <w:r>
        <w:rPr>
          <w:rStyle w:val="Emphasis"/>
        </w:rPr>
        <w:t>"binarySeconds", "binaryMilliseconds"</w:t>
      </w:r>
    </w:p>
    <w:p w14:paraId="34D607BA" w14:textId="77777777" w:rsidR="00D23462" w:rsidRDefault="00D23462" w:rsidP="0012632C">
      <w:pPr>
        <w:numPr>
          <w:ilvl w:val="7"/>
          <w:numId w:val="104"/>
        </w:numPr>
      </w:pPr>
      <w:r>
        <w:t>dfdl:binaryCalendarEpoch</w:t>
      </w:r>
    </w:p>
    <w:p w14:paraId="11F34995" w14:textId="77777777" w:rsidR="00D23462" w:rsidRDefault="00D23462" w:rsidP="0012632C">
      <w:pPr>
        <w:numPr>
          <w:ilvl w:val="2"/>
          <w:numId w:val="104"/>
        </w:numPr>
        <w:rPr>
          <w:rStyle w:val="Emphasis"/>
        </w:rPr>
      </w:pPr>
      <w:r>
        <w:rPr>
          <w:rStyle w:val="Emphasis"/>
        </w:rPr>
        <w:t xml:space="preserve">"Opaque" </w:t>
      </w:r>
    </w:p>
    <w:p w14:paraId="3D5A98E5" w14:textId="77777777" w:rsidR="00D23462" w:rsidRDefault="00D23462" w:rsidP="0012632C">
      <w:pPr>
        <w:numPr>
          <w:ilvl w:val="2"/>
          <w:numId w:val="104"/>
        </w:numPr>
        <w:rPr>
          <w:rStyle w:val="Emphasis"/>
        </w:rPr>
      </w:pPr>
      <w:r>
        <w:rPr>
          <w:rStyle w:val="Emphasis"/>
        </w:rPr>
        <w:t xml:space="preserve">"Boolean" </w:t>
      </w:r>
    </w:p>
    <w:p w14:paraId="57A852C5" w14:textId="77777777" w:rsidR="00D23462" w:rsidRDefault="00D23462" w:rsidP="0012632C">
      <w:pPr>
        <w:numPr>
          <w:ilvl w:val="3"/>
          <w:numId w:val="104"/>
        </w:numPr>
      </w:pPr>
      <w:r>
        <w:t xml:space="preserve">dfdl:representation </w:t>
      </w:r>
    </w:p>
    <w:p w14:paraId="6F7C37A4" w14:textId="77777777" w:rsidR="00D23462" w:rsidRDefault="00D23462" w:rsidP="0012632C">
      <w:pPr>
        <w:numPr>
          <w:ilvl w:val="4"/>
          <w:numId w:val="104"/>
        </w:numPr>
        <w:rPr>
          <w:rStyle w:val="Emphasis"/>
        </w:rPr>
      </w:pPr>
      <w:r>
        <w:rPr>
          <w:rStyle w:val="Emphasis"/>
        </w:rPr>
        <w:t xml:space="preserve">"text" </w:t>
      </w:r>
    </w:p>
    <w:p w14:paraId="0B6F73E2" w14:textId="77777777" w:rsidR="00D23462" w:rsidRDefault="00D23462" w:rsidP="0012632C">
      <w:pPr>
        <w:numPr>
          <w:ilvl w:val="5"/>
          <w:numId w:val="104"/>
        </w:numPr>
      </w:pPr>
      <w:r>
        <w:t xml:space="preserve">dfdl:textBooleanTrueRep </w:t>
      </w:r>
    </w:p>
    <w:p w14:paraId="4DBD6EC1" w14:textId="77777777" w:rsidR="00D23462" w:rsidRDefault="00D23462" w:rsidP="0012632C">
      <w:pPr>
        <w:numPr>
          <w:ilvl w:val="5"/>
          <w:numId w:val="104"/>
        </w:numPr>
      </w:pPr>
      <w:r>
        <w:t xml:space="preserve">dfdl:textBooleanFalseRep </w:t>
      </w:r>
    </w:p>
    <w:p w14:paraId="774ED127" w14:textId="77777777" w:rsidR="00D23462" w:rsidRDefault="00D23462" w:rsidP="0012632C">
      <w:pPr>
        <w:numPr>
          <w:ilvl w:val="4"/>
          <w:numId w:val="104"/>
        </w:numPr>
        <w:rPr>
          <w:rStyle w:val="Emphasis"/>
        </w:rPr>
      </w:pPr>
      <w:r>
        <w:rPr>
          <w:rStyle w:val="Emphasis"/>
        </w:rPr>
        <w:t xml:space="preserve">"binary" </w:t>
      </w:r>
    </w:p>
    <w:p w14:paraId="25BACCB7" w14:textId="77777777" w:rsidR="00D23462" w:rsidRDefault="00D23462" w:rsidP="0012632C">
      <w:pPr>
        <w:numPr>
          <w:ilvl w:val="5"/>
          <w:numId w:val="104"/>
        </w:numPr>
      </w:pPr>
      <w:r>
        <w:t>dfdl:byteOrder</w:t>
      </w:r>
    </w:p>
    <w:p w14:paraId="0A4C5297" w14:textId="77777777" w:rsidR="00D23462" w:rsidRDefault="00D23462" w:rsidP="0012632C">
      <w:pPr>
        <w:numPr>
          <w:ilvl w:val="5"/>
          <w:numId w:val="104"/>
        </w:numPr>
      </w:pPr>
      <w:r>
        <w:t xml:space="preserve">dfdl:binaryBooleanTrueRep </w:t>
      </w:r>
    </w:p>
    <w:p w14:paraId="2D09109F" w14:textId="77777777" w:rsidR="00D23462" w:rsidRDefault="00D23462" w:rsidP="0012632C">
      <w:pPr>
        <w:numPr>
          <w:ilvl w:val="5"/>
          <w:numId w:val="104"/>
        </w:numPr>
      </w:pPr>
      <w:r>
        <w:t xml:space="preserve">dfdl:binaryBooleanFalseRep </w:t>
      </w:r>
    </w:p>
    <w:p w14:paraId="4FCF6C37" w14:textId="77777777" w:rsidR="00D23462" w:rsidRDefault="00D23462" w:rsidP="0012632C">
      <w:pPr>
        <w:numPr>
          <w:ilvl w:val="1"/>
          <w:numId w:val="104"/>
        </w:numPr>
      </w:pPr>
      <w:r>
        <w:t xml:space="preserve">dfdl:useNilForDefault </w:t>
      </w:r>
      <w:r>
        <w:rPr>
          <w:rStyle w:val="Emphasis"/>
        </w:rPr>
        <w:t>(does not apply to dfdl:simpleType)</w:t>
      </w:r>
    </w:p>
    <w:p w14:paraId="63776C9E" w14:textId="77777777" w:rsidR="00D23462" w:rsidRDefault="00D23462" w:rsidP="0012632C">
      <w:pPr>
        <w:numPr>
          <w:ilvl w:val="2"/>
          <w:numId w:val="104"/>
        </w:numPr>
        <w:rPr>
          <w:rStyle w:val="Emphasis"/>
        </w:rPr>
      </w:pPr>
      <w:r>
        <w:rPr>
          <w:rStyle w:val="Emphasis"/>
        </w:rPr>
        <w:t>"true"</w:t>
      </w:r>
    </w:p>
    <w:p w14:paraId="778EE627" w14:textId="77777777" w:rsidR="00D23462" w:rsidRDefault="00D23462" w:rsidP="0012632C">
      <w:pPr>
        <w:numPr>
          <w:ilvl w:val="3"/>
          <w:numId w:val="104"/>
        </w:numPr>
        <w:rPr>
          <w:rStyle w:val="Emphasis"/>
        </w:rPr>
      </w:pPr>
      <w:r>
        <w:rPr>
          <w:rStyle w:val="Emphasis"/>
        </w:rPr>
        <w:t>None</w:t>
      </w:r>
    </w:p>
    <w:p w14:paraId="40205091" w14:textId="77777777" w:rsidR="00D23462" w:rsidRDefault="00D23462" w:rsidP="0012632C">
      <w:pPr>
        <w:numPr>
          <w:ilvl w:val="2"/>
          <w:numId w:val="104"/>
        </w:numPr>
        <w:rPr>
          <w:rStyle w:val="Emphasis"/>
        </w:rPr>
      </w:pPr>
      <w:r>
        <w:rPr>
          <w:rStyle w:val="Emphasis"/>
        </w:rPr>
        <w:t>"false"</w:t>
      </w:r>
    </w:p>
    <w:p w14:paraId="32BFA1D2" w14:textId="77777777" w:rsidR="00D23462" w:rsidRDefault="00D23462" w:rsidP="0012632C">
      <w:pPr>
        <w:numPr>
          <w:ilvl w:val="3"/>
          <w:numId w:val="104"/>
        </w:numPr>
      </w:pPr>
      <w:r>
        <w:t>XSD default or XSD fixed</w:t>
      </w:r>
    </w:p>
    <w:p w14:paraId="7CAFB247" w14:textId="77777777" w:rsidR="00D23462" w:rsidRDefault="00D23462" w:rsidP="00996DD5">
      <w:pPr>
        <w:pStyle w:val="Heading3"/>
        <w:rPr>
          <w:rFonts w:eastAsia="Times New Roman"/>
        </w:rPr>
      </w:pPr>
      <w:bookmarkStart w:id="12365" w:name="_Toc322911730"/>
      <w:bookmarkStart w:id="12366" w:name="_Toc322912269"/>
      <w:bookmarkStart w:id="12367" w:name="_Toc329093130"/>
      <w:bookmarkStart w:id="12368" w:name="_Toc332701643"/>
      <w:bookmarkStart w:id="12369" w:name="_Toc332701947"/>
      <w:bookmarkStart w:id="12370" w:name="_Toc332711746"/>
      <w:bookmarkStart w:id="12371" w:name="_Toc332712048"/>
      <w:bookmarkStart w:id="12372" w:name="_Toc332712349"/>
      <w:bookmarkStart w:id="12373" w:name="_Toc332724265"/>
      <w:bookmarkStart w:id="12374" w:name="_Toc332724565"/>
      <w:bookmarkStart w:id="12375" w:name="_Toc341102861"/>
      <w:bookmarkStart w:id="12376" w:name="_Toc347241596"/>
      <w:bookmarkStart w:id="12377" w:name="_Toc347744789"/>
      <w:bookmarkStart w:id="12378" w:name="_Toc348984572"/>
      <w:bookmarkStart w:id="12379" w:name="_Toc348984877"/>
      <w:bookmarkStart w:id="12380" w:name="_Toc349038041"/>
      <w:bookmarkStart w:id="12381" w:name="_Toc349038343"/>
      <w:bookmarkStart w:id="12382" w:name="_Toc349042834"/>
      <w:bookmarkStart w:id="12383" w:name="_Toc351912956"/>
      <w:bookmarkStart w:id="12384" w:name="_Toc351914977"/>
      <w:bookmarkStart w:id="12385" w:name="_Toc351915443"/>
      <w:bookmarkStart w:id="12386" w:name="_Toc361231541"/>
      <w:bookmarkStart w:id="12387" w:name="_Toc361232067"/>
      <w:bookmarkStart w:id="12388" w:name="_Toc362445365"/>
      <w:bookmarkStart w:id="12389" w:name="_Toc363909332"/>
      <w:bookmarkStart w:id="12390" w:name="_Toc364463758"/>
      <w:bookmarkStart w:id="12391" w:name="_Toc366078362"/>
      <w:bookmarkStart w:id="12392" w:name="_Toc366078977"/>
      <w:bookmarkStart w:id="12393" w:name="_Toc366079962"/>
      <w:bookmarkStart w:id="12394" w:name="_Toc366080574"/>
      <w:bookmarkStart w:id="12395" w:name="_Toc366081183"/>
      <w:bookmarkStart w:id="12396" w:name="_Toc366505523"/>
      <w:bookmarkStart w:id="12397" w:name="_Toc366508892"/>
      <w:bookmarkStart w:id="12398" w:name="_Toc366513393"/>
      <w:bookmarkStart w:id="12399" w:name="_Toc366574582"/>
      <w:bookmarkStart w:id="12400" w:name="_Toc366578375"/>
      <w:bookmarkStart w:id="12401" w:name="_Toc366578969"/>
      <w:bookmarkStart w:id="12402" w:name="_Toc366579561"/>
      <w:bookmarkStart w:id="12403" w:name="_Toc366580152"/>
      <w:bookmarkStart w:id="12404" w:name="_Toc366580744"/>
      <w:bookmarkStart w:id="12405" w:name="_Toc366581335"/>
      <w:bookmarkStart w:id="12406" w:name="_Toc366581927"/>
      <w:bookmarkStart w:id="12407" w:name="_Toc322912270"/>
      <w:bookmarkStart w:id="12408" w:name="_Toc329093131"/>
      <w:bookmarkStart w:id="12409" w:name="_Toc332701644"/>
      <w:bookmarkStart w:id="12410" w:name="_Toc332701948"/>
      <w:bookmarkStart w:id="12411" w:name="_Toc332711747"/>
      <w:bookmarkStart w:id="12412" w:name="_Toc332712049"/>
      <w:bookmarkStart w:id="12413" w:name="_Toc332712350"/>
      <w:bookmarkStart w:id="12414" w:name="_Toc332724266"/>
      <w:bookmarkStart w:id="12415" w:name="_Toc332724566"/>
      <w:bookmarkStart w:id="12416" w:name="_Toc341102862"/>
      <w:bookmarkStart w:id="12417" w:name="_Toc347241597"/>
      <w:bookmarkStart w:id="12418" w:name="_Toc347744790"/>
      <w:bookmarkStart w:id="12419" w:name="_Toc348984573"/>
      <w:bookmarkStart w:id="12420" w:name="_Toc348984878"/>
      <w:bookmarkStart w:id="12421" w:name="_Toc349038042"/>
      <w:bookmarkStart w:id="12422" w:name="_Toc349038344"/>
      <w:bookmarkStart w:id="12423" w:name="_Toc349042835"/>
      <w:bookmarkStart w:id="12424" w:name="_Toc351912957"/>
      <w:bookmarkStart w:id="12425" w:name="_Toc351914978"/>
      <w:bookmarkStart w:id="12426" w:name="_Toc351915444"/>
      <w:bookmarkStart w:id="12427" w:name="_Toc361231542"/>
      <w:bookmarkStart w:id="12428" w:name="_Toc361232068"/>
      <w:bookmarkStart w:id="12429" w:name="_Toc362445366"/>
      <w:bookmarkStart w:id="12430" w:name="_Toc363909333"/>
      <w:bookmarkStart w:id="12431" w:name="_Toc364463759"/>
      <w:bookmarkStart w:id="12432" w:name="_Toc366078363"/>
      <w:bookmarkStart w:id="12433" w:name="_Toc366078978"/>
      <w:bookmarkStart w:id="12434" w:name="_Toc366079963"/>
      <w:bookmarkStart w:id="12435" w:name="_Toc366080575"/>
      <w:bookmarkStart w:id="12436" w:name="_Toc366081184"/>
      <w:bookmarkStart w:id="12437" w:name="_Toc366505524"/>
      <w:bookmarkStart w:id="12438" w:name="_Toc366508893"/>
      <w:bookmarkStart w:id="12439" w:name="_Toc366513394"/>
      <w:bookmarkStart w:id="12440" w:name="_Toc366574583"/>
      <w:bookmarkStart w:id="12441" w:name="_Toc366578376"/>
      <w:bookmarkStart w:id="12442" w:name="_Toc366578970"/>
      <w:bookmarkStart w:id="12443" w:name="_Toc366579562"/>
      <w:bookmarkStart w:id="12444" w:name="_Toc366580153"/>
      <w:bookmarkStart w:id="12445" w:name="_Toc366580745"/>
      <w:bookmarkStart w:id="12446" w:name="_Toc366581336"/>
      <w:bookmarkStart w:id="12447" w:name="_Toc366581928"/>
      <w:bookmarkStart w:id="12448" w:name="_Toc349042836"/>
      <w:bookmarkStart w:id="12449" w:name="_Toc62570277"/>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r>
        <w:rPr>
          <w:rFonts w:eastAsia="Times New Roman"/>
        </w:rPr>
        <w:t>dfdl:element (complex)</w:t>
      </w:r>
      <w:bookmarkEnd w:id="12448"/>
      <w:bookmarkEnd w:id="12449"/>
    </w:p>
    <w:p w14:paraId="7B574873" w14:textId="77777777" w:rsidR="00D23462" w:rsidRDefault="00D23462" w:rsidP="0012632C">
      <w:pPr>
        <w:numPr>
          <w:ilvl w:val="0"/>
          <w:numId w:val="105"/>
        </w:numPr>
        <w:rPr>
          <w:rStyle w:val="Emphasis"/>
        </w:rPr>
      </w:pPr>
      <w:r>
        <w:rPr>
          <w:rStyle w:val="Emphasis"/>
        </w:rPr>
        <w:t xml:space="preserve">Parsing: common </w:t>
      </w:r>
    </w:p>
    <w:p w14:paraId="5E834AF4" w14:textId="77777777" w:rsidR="00D23462" w:rsidRDefault="00D23462" w:rsidP="0012632C">
      <w:pPr>
        <w:numPr>
          <w:ilvl w:val="1"/>
          <w:numId w:val="105"/>
        </w:numPr>
      </w:pPr>
      <w:r>
        <w:t>dfdl:bitOrder</w:t>
      </w:r>
    </w:p>
    <w:p w14:paraId="6DDF511F" w14:textId="77777777" w:rsidR="00D23462" w:rsidRDefault="00D23462" w:rsidP="0012632C">
      <w:pPr>
        <w:numPr>
          <w:ilvl w:val="1"/>
          <w:numId w:val="105"/>
        </w:numPr>
      </w:pPr>
      <w:r>
        <w:t xml:space="preserve">dfdl:encoding </w:t>
      </w:r>
    </w:p>
    <w:p w14:paraId="2B381457" w14:textId="77777777" w:rsidR="00D23462" w:rsidRDefault="00D23462" w:rsidP="0012632C">
      <w:pPr>
        <w:numPr>
          <w:ilvl w:val="2"/>
          <w:numId w:val="105"/>
        </w:numPr>
      </w:pPr>
      <w:r>
        <w:t>'UTF-16' 'UTF-16BE' 'UTF-16LE'</w:t>
      </w:r>
    </w:p>
    <w:p w14:paraId="21710DAC" w14:textId="77777777" w:rsidR="00D23462" w:rsidRDefault="00D23462" w:rsidP="0012632C">
      <w:pPr>
        <w:numPr>
          <w:ilvl w:val="3"/>
          <w:numId w:val="105"/>
        </w:numPr>
      </w:pPr>
      <w:r>
        <w:t>dfdl:utf16Width</w:t>
      </w:r>
    </w:p>
    <w:p w14:paraId="09263E94" w14:textId="77777777" w:rsidR="00D23462" w:rsidRDefault="00D23462" w:rsidP="0012632C">
      <w:pPr>
        <w:numPr>
          <w:ilvl w:val="1"/>
          <w:numId w:val="105"/>
        </w:numPr>
      </w:pPr>
      <w:r>
        <w:t>dfdl:encodingErrorPolicy</w:t>
      </w:r>
    </w:p>
    <w:p w14:paraId="1B3B64FF" w14:textId="77777777" w:rsidR="00D23462" w:rsidRDefault="00D23462" w:rsidP="0012632C">
      <w:pPr>
        <w:numPr>
          <w:ilvl w:val="1"/>
          <w:numId w:val="105"/>
        </w:numPr>
      </w:pPr>
      <w:r>
        <w:t>dfdl:ignoreCase</w:t>
      </w:r>
    </w:p>
    <w:p w14:paraId="509E4B13" w14:textId="77777777" w:rsidR="00D23462" w:rsidRDefault="00D23462" w:rsidP="0012632C">
      <w:pPr>
        <w:numPr>
          <w:ilvl w:val="0"/>
          <w:numId w:val="105"/>
        </w:numPr>
        <w:rPr>
          <w:rStyle w:val="Emphasis"/>
        </w:rPr>
      </w:pPr>
      <w:r>
        <w:rPr>
          <w:rStyle w:val="Emphasis"/>
        </w:rPr>
        <w:t xml:space="preserve">Parsing: nillable </w:t>
      </w:r>
    </w:p>
    <w:p w14:paraId="63B2F9D5" w14:textId="77777777" w:rsidR="00D23462" w:rsidRDefault="00D23462" w:rsidP="0012632C">
      <w:pPr>
        <w:numPr>
          <w:ilvl w:val="1"/>
          <w:numId w:val="105"/>
        </w:numPr>
      </w:pPr>
      <w:r>
        <w:t>XSD nillable</w:t>
      </w:r>
    </w:p>
    <w:p w14:paraId="642749BA" w14:textId="77777777" w:rsidR="00D23462" w:rsidRDefault="00D23462" w:rsidP="0012632C">
      <w:pPr>
        <w:numPr>
          <w:ilvl w:val="2"/>
          <w:numId w:val="105"/>
        </w:numPr>
      </w:pPr>
      <w:r>
        <w:t xml:space="preserve">dfdl:nilKind </w:t>
      </w:r>
    </w:p>
    <w:p w14:paraId="52444D3F" w14:textId="77777777" w:rsidR="00D23462" w:rsidRDefault="00D23462" w:rsidP="0012632C">
      <w:pPr>
        <w:numPr>
          <w:ilvl w:val="3"/>
          <w:numId w:val="105"/>
        </w:numPr>
        <w:rPr>
          <w:rStyle w:val="Emphasis"/>
        </w:rPr>
      </w:pPr>
      <w:r>
        <w:rPr>
          <w:rStyle w:val="Emphasis"/>
        </w:rPr>
        <w:t xml:space="preserve">"literalValue" </w:t>
      </w:r>
    </w:p>
    <w:p w14:paraId="21543A36" w14:textId="77777777" w:rsidR="00D23462" w:rsidRDefault="00D23462" w:rsidP="0012632C">
      <w:pPr>
        <w:numPr>
          <w:ilvl w:val="4"/>
          <w:numId w:val="105"/>
        </w:numPr>
      </w:pPr>
      <w:r>
        <w:t>dfdl:nilValue (must be "%ES;")</w:t>
      </w:r>
    </w:p>
    <w:p w14:paraId="3749F8AB" w14:textId="77777777" w:rsidR="00D23462" w:rsidRDefault="00D23462" w:rsidP="0012632C">
      <w:pPr>
        <w:numPr>
          <w:ilvl w:val="0"/>
          <w:numId w:val="105"/>
        </w:numPr>
        <w:rPr>
          <w:rStyle w:val="Emphasis"/>
        </w:rPr>
      </w:pPr>
      <w:r>
        <w:rPr>
          <w:rStyle w:val="Emphasis"/>
        </w:rPr>
        <w:t xml:space="preserve">Parsing: occurrences </w:t>
      </w:r>
    </w:p>
    <w:p w14:paraId="2BD583CD" w14:textId="77777777" w:rsidR="00D23462" w:rsidRDefault="00D23462" w:rsidP="0012632C">
      <w:pPr>
        <w:numPr>
          <w:ilvl w:val="1"/>
          <w:numId w:val="105"/>
        </w:numPr>
        <w:rPr>
          <w:rStyle w:val="Emphasis"/>
        </w:rPr>
      </w:pPr>
      <w:r>
        <w:rPr>
          <w:iCs/>
        </w:rPr>
        <w:t>dfdl:floating</w:t>
      </w:r>
      <w:r>
        <w:rPr>
          <w:rStyle w:val="Emphasis"/>
        </w:rPr>
        <w:t xml:space="preserve"> </w:t>
      </w:r>
    </w:p>
    <w:p w14:paraId="392E147B" w14:textId="77777777" w:rsidR="00D23462" w:rsidRDefault="00D23462" w:rsidP="0012632C">
      <w:pPr>
        <w:numPr>
          <w:ilvl w:val="1"/>
          <w:numId w:val="105"/>
        </w:numPr>
      </w:pPr>
      <w:r>
        <w:t>(maxOccurs &gt; 1 or unbounded) or (XSD minOccurs = 0 and XSD maxOccurs = 1)</w:t>
      </w:r>
    </w:p>
    <w:p w14:paraId="37D497B0" w14:textId="77777777" w:rsidR="00D23462" w:rsidRDefault="00D23462" w:rsidP="0012632C">
      <w:pPr>
        <w:numPr>
          <w:ilvl w:val="2"/>
          <w:numId w:val="105"/>
        </w:numPr>
      </w:pPr>
      <w:r>
        <w:t xml:space="preserve">dfdl:occursCountKind </w:t>
      </w:r>
    </w:p>
    <w:p w14:paraId="71CC0F14" w14:textId="77777777" w:rsidR="00D23462" w:rsidRDefault="00D23462" w:rsidP="0012632C">
      <w:pPr>
        <w:numPr>
          <w:ilvl w:val="3"/>
          <w:numId w:val="105"/>
        </w:numPr>
        <w:rPr>
          <w:rStyle w:val="Emphasis"/>
        </w:rPr>
      </w:pPr>
      <w:r>
        <w:rPr>
          <w:rStyle w:val="Emphasis"/>
        </w:rPr>
        <w:t xml:space="preserve">"expression" </w:t>
      </w:r>
    </w:p>
    <w:p w14:paraId="3C6B71CB" w14:textId="77777777" w:rsidR="00D23462" w:rsidRDefault="00D23462" w:rsidP="0012632C">
      <w:pPr>
        <w:numPr>
          <w:ilvl w:val="4"/>
          <w:numId w:val="105"/>
        </w:numPr>
      </w:pPr>
      <w:r>
        <w:t xml:space="preserve">dfdl:occursCount </w:t>
      </w:r>
    </w:p>
    <w:p w14:paraId="00F95895" w14:textId="77777777" w:rsidR="00D23462" w:rsidRDefault="00D23462" w:rsidP="0012632C">
      <w:pPr>
        <w:numPr>
          <w:ilvl w:val="3"/>
          <w:numId w:val="105"/>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12632C">
      <w:pPr>
        <w:numPr>
          <w:ilvl w:val="4"/>
          <w:numId w:val="105"/>
        </w:numPr>
      </w:pPr>
      <w:r>
        <w:t>XSD minOccurs</w:t>
      </w:r>
    </w:p>
    <w:p w14:paraId="2D7A39E7" w14:textId="77777777" w:rsidR="00D23462" w:rsidRDefault="00D23462" w:rsidP="0012632C">
      <w:pPr>
        <w:numPr>
          <w:ilvl w:val="4"/>
          <w:numId w:val="105"/>
        </w:numPr>
      </w:pPr>
      <w:r>
        <w:t xml:space="preserve">XSD maxOccurs </w:t>
      </w:r>
    </w:p>
    <w:p w14:paraId="450C245D" w14:textId="77777777" w:rsidR="00D23462" w:rsidRDefault="00D23462" w:rsidP="0012632C">
      <w:pPr>
        <w:numPr>
          <w:ilvl w:val="3"/>
          <w:numId w:val="105"/>
        </w:numPr>
        <w:rPr>
          <w:rStyle w:val="Emphasis"/>
        </w:rPr>
      </w:pPr>
      <w:r>
        <w:rPr>
          <w:rStyle w:val="Emphasis"/>
        </w:rPr>
        <w:t xml:space="preserve">"parsed" </w:t>
      </w:r>
    </w:p>
    <w:p w14:paraId="7DDBEEA1" w14:textId="77777777" w:rsidR="00D23462" w:rsidRDefault="00D23462" w:rsidP="0012632C">
      <w:pPr>
        <w:numPr>
          <w:ilvl w:val="0"/>
          <w:numId w:val="105"/>
        </w:numPr>
        <w:rPr>
          <w:rStyle w:val="Emphasis"/>
        </w:rPr>
      </w:pPr>
      <w:r>
        <w:rPr>
          <w:rStyle w:val="Emphasis"/>
        </w:rPr>
        <w:t xml:space="preserve">Parsing: identification, framing &amp; extraction </w:t>
      </w:r>
    </w:p>
    <w:p w14:paraId="795E9770" w14:textId="77777777" w:rsidR="00D23462" w:rsidRDefault="00D23462" w:rsidP="0012632C">
      <w:pPr>
        <w:numPr>
          <w:ilvl w:val="1"/>
          <w:numId w:val="105"/>
        </w:numPr>
      </w:pPr>
      <w:r>
        <w:t xml:space="preserve">dfdl:leadingSkip </w:t>
      </w:r>
    </w:p>
    <w:p w14:paraId="3CE494C1" w14:textId="77777777" w:rsidR="00D23462" w:rsidRDefault="00D23462" w:rsidP="0012632C">
      <w:pPr>
        <w:numPr>
          <w:ilvl w:val="2"/>
          <w:numId w:val="105"/>
        </w:numPr>
      </w:pPr>
      <w:r>
        <w:t>dfdl:alignmentUnits</w:t>
      </w:r>
    </w:p>
    <w:p w14:paraId="282B8DB3" w14:textId="77777777" w:rsidR="00D23462" w:rsidRDefault="00D23462" w:rsidP="0012632C">
      <w:pPr>
        <w:numPr>
          <w:ilvl w:val="1"/>
          <w:numId w:val="105"/>
        </w:numPr>
      </w:pPr>
      <w:r>
        <w:t>dfdl:alignment</w:t>
      </w:r>
    </w:p>
    <w:p w14:paraId="29E7E0D9" w14:textId="77777777" w:rsidR="00D23462" w:rsidRDefault="00D23462" w:rsidP="0012632C">
      <w:pPr>
        <w:numPr>
          <w:ilvl w:val="2"/>
          <w:numId w:val="105"/>
        </w:numPr>
      </w:pPr>
      <w:r>
        <w:t xml:space="preserve">not </w:t>
      </w:r>
      <w:r>
        <w:rPr>
          <w:rStyle w:val="Emphasis"/>
        </w:rPr>
        <w:t>"implicit"</w:t>
      </w:r>
      <w:r>
        <w:t xml:space="preserve"> </w:t>
      </w:r>
    </w:p>
    <w:p w14:paraId="3FA9AFFC" w14:textId="77777777" w:rsidR="00D23462" w:rsidRDefault="00D23462" w:rsidP="0012632C">
      <w:pPr>
        <w:numPr>
          <w:ilvl w:val="3"/>
          <w:numId w:val="105"/>
        </w:numPr>
      </w:pPr>
      <w:r>
        <w:t xml:space="preserve">dfdl:alignmentUnits </w:t>
      </w:r>
    </w:p>
    <w:p w14:paraId="6BD13780" w14:textId="77777777" w:rsidR="00D23462" w:rsidRDefault="00D23462" w:rsidP="0012632C">
      <w:pPr>
        <w:numPr>
          <w:ilvl w:val="1"/>
          <w:numId w:val="105"/>
        </w:numPr>
      </w:pPr>
      <w:r>
        <w:t>dfdl:initiator</w:t>
      </w:r>
    </w:p>
    <w:p w14:paraId="544B2B5A" w14:textId="77777777" w:rsidR="00D23462" w:rsidRDefault="00D23462" w:rsidP="0012632C">
      <w:pPr>
        <w:numPr>
          <w:ilvl w:val="2"/>
          <w:numId w:val="105"/>
        </w:numPr>
      </w:pPr>
      <w:r>
        <w:t>dfdl:nilValueDelimiterPolicy</w:t>
      </w:r>
    </w:p>
    <w:p w14:paraId="62CAED4A" w14:textId="77777777" w:rsidR="00D23462" w:rsidRDefault="00D23462" w:rsidP="0012632C">
      <w:pPr>
        <w:numPr>
          <w:ilvl w:val="2"/>
          <w:numId w:val="105"/>
        </w:numPr>
      </w:pPr>
      <w:r>
        <w:t xml:space="preserve">dfdl:emptyValueDelimiterPolicy </w:t>
      </w:r>
    </w:p>
    <w:p w14:paraId="1DFE28AB" w14:textId="77777777" w:rsidR="00D23462" w:rsidRDefault="00D23462" w:rsidP="0012632C">
      <w:pPr>
        <w:numPr>
          <w:ilvl w:val="1"/>
          <w:numId w:val="105"/>
        </w:numPr>
      </w:pPr>
      <w:r>
        <w:t xml:space="preserve">dfdl:lengthKind </w:t>
      </w:r>
    </w:p>
    <w:p w14:paraId="3A6AFA78" w14:textId="77777777" w:rsidR="00D23462" w:rsidRDefault="00D23462" w:rsidP="0012632C">
      <w:pPr>
        <w:numPr>
          <w:ilvl w:val="2"/>
          <w:numId w:val="105"/>
        </w:numPr>
        <w:rPr>
          <w:rStyle w:val="Emphasis"/>
        </w:rPr>
      </w:pPr>
      <w:r>
        <w:rPr>
          <w:rStyle w:val="Emphasis"/>
        </w:rPr>
        <w:t>"explicit"</w:t>
      </w:r>
    </w:p>
    <w:p w14:paraId="351798F9" w14:textId="77777777" w:rsidR="00D23462" w:rsidRDefault="00D23462" w:rsidP="0012632C">
      <w:pPr>
        <w:numPr>
          <w:ilvl w:val="3"/>
          <w:numId w:val="105"/>
        </w:numPr>
      </w:pPr>
      <w:r>
        <w:t xml:space="preserve">dfdl:length </w:t>
      </w:r>
    </w:p>
    <w:p w14:paraId="655457F4" w14:textId="77777777" w:rsidR="00D23462" w:rsidRDefault="00D23462" w:rsidP="0012632C">
      <w:pPr>
        <w:numPr>
          <w:ilvl w:val="3"/>
          <w:numId w:val="105"/>
        </w:numPr>
      </w:pPr>
      <w:r>
        <w:t xml:space="preserve">dfdl:lengthUnits </w:t>
      </w:r>
    </w:p>
    <w:p w14:paraId="6FBF2120" w14:textId="77777777" w:rsidR="00D23462" w:rsidRDefault="00D23462" w:rsidP="0012632C">
      <w:pPr>
        <w:numPr>
          <w:ilvl w:val="2"/>
          <w:numId w:val="105"/>
        </w:numPr>
        <w:rPr>
          <w:rStyle w:val="Emphasis"/>
        </w:rPr>
      </w:pPr>
      <w:r>
        <w:rPr>
          <w:rStyle w:val="Emphasis"/>
        </w:rPr>
        <w:t xml:space="preserve">"prefixed" </w:t>
      </w:r>
    </w:p>
    <w:p w14:paraId="1266C1A3" w14:textId="77777777" w:rsidR="00D23462" w:rsidRDefault="00D23462" w:rsidP="0012632C">
      <w:pPr>
        <w:numPr>
          <w:ilvl w:val="3"/>
          <w:numId w:val="105"/>
        </w:numPr>
      </w:pPr>
      <w:r>
        <w:t xml:space="preserve">dfdl:prefixLengthType </w:t>
      </w:r>
    </w:p>
    <w:p w14:paraId="0B1F4B2E" w14:textId="77777777" w:rsidR="00D23462" w:rsidRDefault="00D23462" w:rsidP="0012632C">
      <w:pPr>
        <w:numPr>
          <w:ilvl w:val="3"/>
          <w:numId w:val="105"/>
        </w:numPr>
      </w:pPr>
      <w:r>
        <w:t xml:space="preserve">dfdl:prefixIncludesPrefixLength </w:t>
      </w:r>
    </w:p>
    <w:p w14:paraId="4A93E9B2" w14:textId="77777777" w:rsidR="00D23462" w:rsidRDefault="00D23462" w:rsidP="0012632C">
      <w:pPr>
        <w:numPr>
          <w:ilvl w:val="3"/>
          <w:numId w:val="105"/>
        </w:numPr>
      </w:pPr>
      <w:r>
        <w:t xml:space="preserve">dfdl:lengthUnits </w:t>
      </w:r>
    </w:p>
    <w:p w14:paraId="27791E2B" w14:textId="77777777" w:rsidR="00D23462" w:rsidRDefault="00D23462" w:rsidP="0012632C">
      <w:pPr>
        <w:numPr>
          <w:ilvl w:val="2"/>
          <w:numId w:val="105"/>
        </w:numPr>
        <w:rPr>
          <w:rStyle w:val="Emphasis"/>
        </w:rPr>
      </w:pPr>
      <w:r>
        <w:rPr>
          <w:rStyle w:val="Emphasis"/>
        </w:rPr>
        <w:t>"pattern"</w:t>
      </w:r>
    </w:p>
    <w:p w14:paraId="6C871C8D" w14:textId="77777777" w:rsidR="00D23462" w:rsidRDefault="00D23462" w:rsidP="0012632C">
      <w:pPr>
        <w:numPr>
          <w:ilvl w:val="3"/>
          <w:numId w:val="105"/>
        </w:numPr>
      </w:pPr>
      <w:r>
        <w:t>dfdl:lengthPattern</w:t>
      </w:r>
    </w:p>
    <w:p w14:paraId="165F51A0" w14:textId="77777777" w:rsidR="00D23462" w:rsidRDefault="00D23462" w:rsidP="0012632C">
      <w:pPr>
        <w:numPr>
          <w:ilvl w:val="2"/>
          <w:numId w:val="105"/>
        </w:numPr>
        <w:rPr>
          <w:rStyle w:val="Emphasis"/>
        </w:rPr>
      </w:pPr>
      <w:r>
        <w:rPr>
          <w:rStyle w:val="Emphasis"/>
        </w:rPr>
        <w:t xml:space="preserve">"implicit", "delimited", "endOfParent"  </w:t>
      </w:r>
    </w:p>
    <w:p w14:paraId="61CB191A" w14:textId="77777777" w:rsidR="00D23462" w:rsidRDefault="00D23462" w:rsidP="0012632C">
      <w:pPr>
        <w:numPr>
          <w:ilvl w:val="3"/>
          <w:numId w:val="105"/>
        </w:numPr>
        <w:rPr>
          <w:rStyle w:val="Emphasis"/>
        </w:rPr>
      </w:pPr>
      <w:r>
        <w:rPr>
          <w:rStyle w:val="Emphasis"/>
        </w:rPr>
        <w:t>None</w:t>
      </w:r>
    </w:p>
    <w:p w14:paraId="478EDA34" w14:textId="77777777" w:rsidR="00D23462" w:rsidRDefault="00D23462" w:rsidP="0012632C">
      <w:pPr>
        <w:numPr>
          <w:ilvl w:val="1"/>
          <w:numId w:val="105"/>
        </w:numPr>
      </w:pPr>
      <w:r>
        <w:t xml:space="preserve">dfdl:terminator </w:t>
      </w:r>
    </w:p>
    <w:p w14:paraId="4E55DBF9" w14:textId="77777777" w:rsidR="00D23462" w:rsidRDefault="00D23462" w:rsidP="0012632C">
      <w:pPr>
        <w:numPr>
          <w:ilvl w:val="2"/>
          <w:numId w:val="105"/>
        </w:numPr>
      </w:pPr>
      <w:r>
        <w:t>dfdl:nilValueDelimiterPolicy</w:t>
      </w:r>
    </w:p>
    <w:p w14:paraId="4EE4CC8D" w14:textId="77777777" w:rsidR="00D23462" w:rsidRDefault="00D23462" w:rsidP="0012632C">
      <w:pPr>
        <w:numPr>
          <w:ilvl w:val="2"/>
          <w:numId w:val="105"/>
        </w:numPr>
      </w:pPr>
      <w:r>
        <w:t xml:space="preserve">dfdl:emptyValueDelimiterPolicy </w:t>
      </w:r>
    </w:p>
    <w:p w14:paraId="3A88290C" w14:textId="77777777" w:rsidR="00D23462" w:rsidRDefault="00D23462" w:rsidP="0012632C">
      <w:pPr>
        <w:numPr>
          <w:ilvl w:val="2"/>
          <w:numId w:val="105"/>
        </w:numPr>
      </w:pPr>
      <w:r>
        <w:t xml:space="preserve">dfdl:documentFinalTerminatorCanBeMissing </w:t>
      </w:r>
    </w:p>
    <w:p w14:paraId="149B7373" w14:textId="77777777" w:rsidR="00D23462" w:rsidRDefault="00D23462" w:rsidP="0012632C">
      <w:pPr>
        <w:numPr>
          <w:ilvl w:val="1"/>
          <w:numId w:val="105"/>
        </w:numPr>
      </w:pPr>
      <w:r>
        <w:t xml:space="preserve">dfdl:trailingSkip </w:t>
      </w:r>
    </w:p>
    <w:p w14:paraId="2AA8BE32" w14:textId="77777777" w:rsidR="00D23462" w:rsidRDefault="00D23462" w:rsidP="0012632C">
      <w:pPr>
        <w:numPr>
          <w:ilvl w:val="2"/>
          <w:numId w:val="106"/>
        </w:numPr>
      </w:pPr>
      <w:r>
        <w:t xml:space="preserve">dfdl:alignmentUnits  </w:t>
      </w:r>
    </w:p>
    <w:p w14:paraId="26955F94" w14:textId="77777777" w:rsidR="00D23462" w:rsidRDefault="00D23462" w:rsidP="00996DD5">
      <w:pPr>
        <w:pStyle w:val="Heading3"/>
        <w:rPr>
          <w:rFonts w:eastAsia="Times New Roman"/>
        </w:rPr>
      </w:pPr>
      <w:bookmarkStart w:id="12450" w:name="_Toc322912272"/>
      <w:bookmarkStart w:id="12451" w:name="_Toc329093133"/>
      <w:bookmarkStart w:id="12452" w:name="_Toc332701646"/>
      <w:bookmarkStart w:id="12453" w:name="_Toc332701950"/>
      <w:bookmarkStart w:id="12454" w:name="_Toc332711749"/>
      <w:bookmarkStart w:id="12455" w:name="_Toc332712051"/>
      <w:bookmarkStart w:id="12456" w:name="_Toc332712352"/>
      <w:bookmarkStart w:id="12457" w:name="_Toc332724268"/>
      <w:bookmarkStart w:id="12458" w:name="_Toc332724568"/>
      <w:bookmarkStart w:id="12459" w:name="_Toc341102864"/>
      <w:bookmarkStart w:id="12460" w:name="_Toc347241599"/>
      <w:bookmarkStart w:id="12461" w:name="_Toc347744792"/>
      <w:bookmarkStart w:id="12462" w:name="_Toc348984575"/>
      <w:bookmarkStart w:id="12463" w:name="_Toc348984880"/>
      <w:bookmarkStart w:id="12464" w:name="_Toc349038044"/>
      <w:bookmarkStart w:id="12465" w:name="_Toc349038346"/>
      <w:bookmarkStart w:id="12466" w:name="_Toc349042837"/>
      <w:bookmarkStart w:id="12467" w:name="_Toc351912959"/>
      <w:bookmarkStart w:id="12468" w:name="_Toc351914980"/>
      <w:bookmarkStart w:id="12469" w:name="_Toc351915446"/>
      <w:bookmarkStart w:id="12470" w:name="_Toc361231544"/>
      <w:bookmarkStart w:id="12471" w:name="_Toc361232070"/>
      <w:bookmarkStart w:id="12472" w:name="_Toc362445368"/>
      <w:bookmarkStart w:id="12473" w:name="_Toc363909335"/>
      <w:bookmarkStart w:id="12474" w:name="_Toc364463761"/>
      <w:bookmarkStart w:id="12475" w:name="_Toc366078365"/>
      <w:bookmarkStart w:id="12476" w:name="_Toc366078980"/>
      <w:bookmarkStart w:id="12477" w:name="_Toc366079965"/>
      <w:bookmarkStart w:id="12478" w:name="_Toc366080577"/>
      <w:bookmarkStart w:id="12479" w:name="_Toc366081186"/>
      <w:bookmarkStart w:id="12480" w:name="_Toc366505526"/>
      <w:bookmarkStart w:id="12481" w:name="_Toc366508895"/>
      <w:bookmarkStart w:id="12482" w:name="_Toc366513396"/>
      <w:bookmarkStart w:id="12483" w:name="_Toc366574585"/>
      <w:bookmarkStart w:id="12484" w:name="_Toc366578378"/>
      <w:bookmarkStart w:id="12485" w:name="_Toc366578972"/>
      <w:bookmarkStart w:id="12486" w:name="_Toc366579564"/>
      <w:bookmarkStart w:id="12487" w:name="_Toc366580155"/>
      <w:bookmarkStart w:id="12488" w:name="_Toc366580747"/>
      <w:bookmarkStart w:id="12489" w:name="_Toc366581338"/>
      <w:bookmarkStart w:id="12490" w:name="_Toc366581930"/>
      <w:bookmarkStart w:id="12491" w:name="_Toc349042838"/>
      <w:bookmarkStart w:id="12492" w:name="_Toc62570278"/>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r>
        <w:rPr>
          <w:rFonts w:eastAsia="Times New Roman"/>
        </w:rPr>
        <w:t>dfdl:sequence and dfdl:group (when reference is to a sequence)</w:t>
      </w:r>
      <w:bookmarkEnd w:id="12491"/>
      <w:bookmarkEnd w:id="12492"/>
    </w:p>
    <w:p w14:paraId="4B807B52" w14:textId="77777777" w:rsidR="00D23462" w:rsidRDefault="00D23462" w:rsidP="0012632C">
      <w:pPr>
        <w:numPr>
          <w:ilvl w:val="0"/>
          <w:numId w:val="107"/>
        </w:numPr>
        <w:rPr>
          <w:rStyle w:val="Emphasis"/>
        </w:rPr>
      </w:pPr>
      <w:r>
        <w:rPr>
          <w:rStyle w:val="Emphasis"/>
        </w:rPr>
        <w:t>Parsing: hidden (xs:sequence only)</w:t>
      </w:r>
    </w:p>
    <w:p w14:paraId="1B07C85E" w14:textId="77777777" w:rsidR="00D23462" w:rsidRDefault="00D23462" w:rsidP="0012632C">
      <w:pPr>
        <w:numPr>
          <w:ilvl w:val="1"/>
          <w:numId w:val="107"/>
        </w:numPr>
      </w:pPr>
      <w:r>
        <w:t>dfdl:hiddenGroupRef</w:t>
      </w:r>
    </w:p>
    <w:p w14:paraId="149E6DE1" w14:textId="77777777" w:rsidR="00D23462" w:rsidRDefault="00D23462" w:rsidP="0012632C">
      <w:pPr>
        <w:numPr>
          <w:ilvl w:val="0"/>
          <w:numId w:val="107"/>
        </w:numPr>
        <w:rPr>
          <w:rStyle w:val="Emphasis"/>
        </w:rPr>
      </w:pPr>
      <w:r>
        <w:rPr>
          <w:rStyle w:val="Emphasis"/>
        </w:rPr>
        <w:t>Parsing: common</w:t>
      </w:r>
    </w:p>
    <w:p w14:paraId="1CEA1F44" w14:textId="77777777" w:rsidR="00D23462" w:rsidRDefault="00D23462" w:rsidP="0012632C">
      <w:pPr>
        <w:numPr>
          <w:ilvl w:val="1"/>
          <w:numId w:val="107"/>
        </w:numPr>
      </w:pPr>
      <w:r>
        <w:t>dfdl:bitOrder</w:t>
      </w:r>
    </w:p>
    <w:p w14:paraId="5CBE34F7" w14:textId="77777777" w:rsidR="00D23462" w:rsidRDefault="00D23462" w:rsidP="0012632C">
      <w:pPr>
        <w:numPr>
          <w:ilvl w:val="1"/>
          <w:numId w:val="107"/>
        </w:numPr>
      </w:pPr>
      <w:r>
        <w:t xml:space="preserve">dfdl:encoding </w:t>
      </w:r>
    </w:p>
    <w:p w14:paraId="0802C997" w14:textId="77777777" w:rsidR="00D23462" w:rsidRDefault="00D23462" w:rsidP="0012632C">
      <w:pPr>
        <w:numPr>
          <w:ilvl w:val="2"/>
          <w:numId w:val="107"/>
        </w:numPr>
      </w:pPr>
      <w:r>
        <w:t>'UTF-16' 'UTF-16BE' 'UTF-16LE'</w:t>
      </w:r>
    </w:p>
    <w:p w14:paraId="6DFC61DF" w14:textId="77777777" w:rsidR="00D23462" w:rsidRDefault="00D23462" w:rsidP="0012632C">
      <w:pPr>
        <w:numPr>
          <w:ilvl w:val="3"/>
          <w:numId w:val="107"/>
        </w:numPr>
      </w:pPr>
      <w:r>
        <w:t>dfdl:utf16Width</w:t>
      </w:r>
    </w:p>
    <w:p w14:paraId="064394D0" w14:textId="77777777" w:rsidR="00D23462" w:rsidRDefault="00D23462" w:rsidP="0012632C">
      <w:pPr>
        <w:numPr>
          <w:ilvl w:val="1"/>
          <w:numId w:val="107"/>
        </w:numPr>
      </w:pPr>
      <w:r>
        <w:t>dfdl:encodingErrorPolicy</w:t>
      </w:r>
    </w:p>
    <w:p w14:paraId="69B09925" w14:textId="77777777" w:rsidR="00D23462" w:rsidRDefault="00D23462" w:rsidP="0012632C">
      <w:pPr>
        <w:numPr>
          <w:ilvl w:val="1"/>
          <w:numId w:val="107"/>
        </w:numPr>
      </w:pPr>
      <w:r>
        <w:t>dfdl:ignoreCase</w:t>
      </w:r>
    </w:p>
    <w:p w14:paraId="36F01960" w14:textId="77777777" w:rsidR="00D23462" w:rsidRDefault="00D23462" w:rsidP="0012632C">
      <w:pPr>
        <w:numPr>
          <w:ilvl w:val="0"/>
          <w:numId w:val="107"/>
        </w:numPr>
        <w:rPr>
          <w:rStyle w:val="Emphasis"/>
        </w:rPr>
      </w:pPr>
      <w:r>
        <w:rPr>
          <w:rStyle w:val="Emphasis"/>
        </w:rPr>
        <w:t xml:space="preserve">Parsing: identification, framing &amp; extraction </w:t>
      </w:r>
    </w:p>
    <w:p w14:paraId="340A5829" w14:textId="77777777" w:rsidR="00D23462" w:rsidRDefault="00D23462" w:rsidP="0012632C">
      <w:pPr>
        <w:numPr>
          <w:ilvl w:val="1"/>
          <w:numId w:val="107"/>
        </w:numPr>
      </w:pPr>
      <w:r>
        <w:t xml:space="preserve">dfdl:leadingSkip </w:t>
      </w:r>
    </w:p>
    <w:p w14:paraId="0BE4E009" w14:textId="77777777" w:rsidR="00D23462" w:rsidRDefault="00D23462" w:rsidP="0012632C">
      <w:pPr>
        <w:numPr>
          <w:ilvl w:val="2"/>
          <w:numId w:val="107"/>
        </w:numPr>
      </w:pPr>
      <w:r>
        <w:t>dfdl:alignmentUnits</w:t>
      </w:r>
    </w:p>
    <w:p w14:paraId="66736327" w14:textId="77777777" w:rsidR="00D23462" w:rsidRDefault="00D23462" w:rsidP="0012632C">
      <w:pPr>
        <w:numPr>
          <w:ilvl w:val="1"/>
          <w:numId w:val="107"/>
        </w:numPr>
      </w:pPr>
      <w:r>
        <w:t xml:space="preserve">dfdl:alignment </w:t>
      </w:r>
    </w:p>
    <w:p w14:paraId="73AFBD9C" w14:textId="77777777" w:rsidR="00D23462" w:rsidRDefault="00D23462" w:rsidP="0012632C">
      <w:pPr>
        <w:numPr>
          <w:ilvl w:val="2"/>
          <w:numId w:val="107"/>
        </w:numPr>
        <w:rPr>
          <w:rStyle w:val="Emphasis"/>
        </w:rPr>
      </w:pPr>
      <w:r>
        <w:rPr>
          <w:rStyle w:val="Emphasis"/>
        </w:rPr>
        <w:t>not "implicit"</w:t>
      </w:r>
    </w:p>
    <w:p w14:paraId="3809FFD6" w14:textId="77777777" w:rsidR="00D23462" w:rsidRDefault="00D23462" w:rsidP="0012632C">
      <w:pPr>
        <w:numPr>
          <w:ilvl w:val="3"/>
          <w:numId w:val="107"/>
        </w:numPr>
      </w:pPr>
      <w:r>
        <w:t xml:space="preserve">dfdl:alignmentUnits </w:t>
      </w:r>
    </w:p>
    <w:p w14:paraId="72A87973" w14:textId="77777777" w:rsidR="00D23462" w:rsidRDefault="00D23462" w:rsidP="0012632C">
      <w:pPr>
        <w:numPr>
          <w:ilvl w:val="1"/>
          <w:numId w:val="107"/>
        </w:numPr>
      </w:pPr>
      <w:r>
        <w:t xml:space="preserve">dfdl:initiator </w:t>
      </w:r>
    </w:p>
    <w:p w14:paraId="44482045" w14:textId="77777777" w:rsidR="00D23462" w:rsidRDefault="00D23462" w:rsidP="0012632C">
      <w:pPr>
        <w:numPr>
          <w:ilvl w:val="1"/>
          <w:numId w:val="107"/>
        </w:numPr>
      </w:pPr>
      <w:r>
        <w:t xml:space="preserve">dfdl:sequenceKind </w:t>
      </w:r>
    </w:p>
    <w:p w14:paraId="1E0ADBB3" w14:textId="77777777" w:rsidR="00D23462" w:rsidRDefault="00D23462" w:rsidP="0012632C">
      <w:pPr>
        <w:numPr>
          <w:ilvl w:val="1"/>
          <w:numId w:val="107"/>
        </w:numPr>
      </w:pPr>
      <w:r>
        <w:t>dfdl:initiatedContent</w:t>
      </w:r>
    </w:p>
    <w:p w14:paraId="219B1355" w14:textId="77777777" w:rsidR="00D23462" w:rsidRDefault="00D23462" w:rsidP="0012632C">
      <w:pPr>
        <w:numPr>
          <w:ilvl w:val="1"/>
          <w:numId w:val="107"/>
        </w:numPr>
      </w:pPr>
      <w:r>
        <w:t xml:space="preserve">dfdl:separator </w:t>
      </w:r>
    </w:p>
    <w:p w14:paraId="55416B49" w14:textId="77777777" w:rsidR="00D23462" w:rsidRDefault="00D23462" w:rsidP="0012632C">
      <w:pPr>
        <w:numPr>
          <w:ilvl w:val="2"/>
          <w:numId w:val="107"/>
        </w:numPr>
      </w:pPr>
      <w:r>
        <w:t>dfdl:separatorPosition</w:t>
      </w:r>
    </w:p>
    <w:p w14:paraId="49BDAD54" w14:textId="77777777" w:rsidR="00D23462" w:rsidRDefault="00D23462" w:rsidP="0012632C">
      <w:pPr>
        <w:numPr>
          <w:ilvl w:val="2"/>
          <w:numId w:val="107"/>
        </w:numPr>
      </w:pPr>
      <w:r>
        <w:t>dfdl:separatorSuppressionPolicy</w:t>
      </w:r>
    </w:p>
    <w:p w14:paraId="0CAF593E" w14:textId="77777777" w:rsidR="00D23462" w:rsidRDefault="00D23462" w:rsidP="0012632C">
      <w:pPr>
        <w:numPr>
          <w:ilvl w:val="1"/>
          <w:numId w:val="107"/>
        </w:numPr>
      </w:pPr>
      <w:r>
        <w:t xml:space="preserve">dfdl:terminator </w:t>
      </w:r>
    </w:p>
    <w:p w14:paraId="3DFF5E50" w14:textId="77777777" w:rsidR="00D23462" w:rsidRDefault="00D23462" w:rsidP="0012632C">
      <w:pPr>
        <w:numPr>
          <w:ilvl w:val="2"/>
          <w:numId w:val="107"/>
        </w:numPr>
      </w:pPr>
      <w:r>
        <w:t xml:space="preserve">dfdl:documentFinalTerminatorCanBeMissing </w:t>
      </w:r>
    </w:p>
    <w:p w14:paraId="08D20526" w14:textId="77777777" w:rsidR="00D23462" w:rsidRDefault="00D23462" w:rsidP="0012632C">
      <w:pPr>
        <w:numPr>
          <w:ilvl w:val="1"/>
          <w:numId w:val="107"/>
        </w:numPr>
      </w:pPr>
      <w:r>
        <w:t>dfdl:trailingSkip</w:t>
      </w:r>
    </w:p>
    <w:p w14:paraId="7C1C2D5C" w14:textId="77777777" w:rsidR="00D23462" w:rsidRDefault="00D23462" w:rsidP="0012632C">
      <w:pPr>
        <w:numPr>
          <w:ilvl w:val="2"/>
          <w:numId w:val="106"/>
        </w:numPr>
      </w:pPr>
      <w:r>
        <w:t xml:space="preserve">dfdl:alignmentUnits </w:t>
      </w:r>
    </w:p>
    <w:p w14:paraId="60052937" w14:textId="77777777" w:rsidR="00D23462" w:rsidRDefault="00D23462" w:rsidP="00996DD5">
      <w:pPr>
        <w:pStyle w:val="Heading3"/>
        <w:rPr>
          <w:rFonts w:eastAsia="Times New Roman"/>
        </w:rPr>
      </w:pPr>
      <w:bookmarkStart w:id="12493" w:name="_Toc243112876"/>
      <w:bookmarkStart w:id="12494" w:name="_Toc349042839"/>
      <w:bookmarkStart w:id="12495" w:name="_Toc62570279"/>
      <w:r>
        <w:rPr>
          <w:rFonts w:eastAsia="Times New Roman"/>
        </w:rPr>
        <w:t>dfdl:choice and dfdl:group (when reference is to a choice)</w:t>
      </w:r>
      <w:bookmarkEnd w:id="12493"/>
      <w:bookmarkEnd w:id="12494"/>
      <w:bookmarkEnd w:id="12495"/>
    </w:p>
    <w:p w14:paraId="410B1A7E" w14:textId="77777777" w:rsidR="00D23462" w:rsidRDefault="00D23462" w:rsidP="0012632C">
      <w:pPr>
        <w:numPr>
          <w:ilvl w:val="0"/>
          <w:numId w:val="108"/>
        </w:numPr>
        <w:rPr>
          <w:rStyle w:val="Emphasis"/>
        </w:rPr>
      </w:pPr>
      <w:r>
        <w:rPr>
          <w:rStyle w:val="Emphasis"/>
        </w:rPr>
        <w:t>Parsing: common</w:t>
      </w:r>
    </w:p>
    <w:p w14:paraId="620422BF" w14:textId="77777777" w:rsidR="00D23462" w:rsidRDefault="00D23462" w:rsidP="0012632C">
      <w:pPr>
        <w:numPr>
          <w:ilvl w:val="1"/>
          <w:numId w:val="108"/>
        </w:numPr>
      </w:pPr>
      <w:r>
        <w:t>dfdl:bitOrder</w:t>
      </w:r>
    </w:p>
    <w:p w14:paraId="53B5E475" w14:textId="77777777" w:rsidR="00D23462" w:rsidRDefault="00D23462" w:rsidP="0012632C">
      <w:pPr>
        <w:numPr>
          <w:ilvl w:val="1"/>
          <w:numId w:val="108"/>
        </w:numPr>
      </w:pPr>
      <w:r>
        <w:t xml:space="preserve">dfdl:encoding </w:t>
      </w:r>
    </w:p>
    <w:p w14:paraId="040A4C00" w14:textId="77777777" w:rsidR="00D23462" w:rsidRDefault="00D23462" w:rsidP="0012632C">
      <w:pPr>
        <w:numPr>
          <w:ilvl w:val="2"/>
          <w:numId w:val="108"/>
        </w:numPr>
      </w:pPr>
      <w:r>
        <w:t>'UTF-16' 'UTF-16BE' 'UTF-16LE'</w:t>
      </w:r>
    </w:p>
    <w:p w14:paraId="1A125A45" w14:textId="77777777" w:rsidR="00D23462" w:rsidRDefault="00D23462" w:rsidP="0012632C">
      <w:pPr>
        <w:numPr>
          <w:ilvl w:val="3"/>
          <w:numId w:val="108"/>
        </w:numPr>
      </w:pPr>
      <w:r>
        <w:t>dfdl:utf16Width</w:t>
      </w:r>
    </w:p>
    <w:p w14:paraId="4D1DBA5E" w14:textId="77777777" w:rsidR="00D23462" w:rsidRDefault="00D23462" w:rsidP="0012632C">
      <w:pPr>
        <w:numPr>
          <w:ilvl w:val="1"/>
          <w:numId w:val="108"/>
        </w:numPr>
      </w:pPr>
      <w:r>
        <w:t>dfdl:encodingErrorPolicy</w:t>
      </w:r>
    </w:p>
    <w:p w14:paraId="088395EC" w14:textId="77777777" w:rsidR="00D23462" w:rsidRDefault="00D23462" w:rsidP="0012632C">
      <w:pPr>
        <w:numPr>
          <w:ilvl w:val="1"/>
          <w:numId w:val="108"/>
        </w:numPr>
      </w:pPr>
      <w:r>
        <w:t>dfdl:ignoreCase</w:t>
      </w:r>
    </w:p>
    <w:p w14:paraId="3B1B362F" w14:textId="77777777" w:rsidR="00D23462" w:rsidRDefault="00D23462" w:rsidP="0012632C">
      <w:pPr>
        <w:numPr>
          <w:ilvl w:val="0"/>
          <w:numId w:val="108"/>
        </w:numPr>
        <w:rPr>
          <w:rStyle w:val="Emphasis"/>
        </w:rPr>
      </w:pPr>
      <w:r>
        <w:rPr>
          <w:rStyle w:val="Emphasis"/>
        </w:rPr>
        <w:t xml:space="preserve">Parsing: identification, framing &amp; extraction </w:t>
      </w:r>
    </w:p>
    <w:p w14:paraId="1DFA6C70" w14:textId="77777777" w:rsidR="00D23462" w:rsidRDefault="00D23462" w:rsidP="0012632C">
      <w:pPr>
        <w:numPr>
          <w:ilvl w:val="1"/>
          <w:numId w:val="108"/>
        </w:numPr>
      </w:pPr>
      <w:r>
        <w:t>dfdl:leadingSkip</w:t>
      </w:r>
    </w:p>
    <w:p w14:paraId="2B1EC37B" w14:textId="77777777" w:rsidR="00D23462" w:rsidRDefault="00D23462" w:rsidP="0012632C">
      <w:pPr>
        <w:numPr>
          <w:ilvl w:val="2"/>
          <w:numId w:val="108"/>
        </w:numPr>
      </w:pPr>
      <w:r>
        <w:t xml:space="preserve">dfdl:alignmentUnits </w:t>
      </w:r>
    </w:p>
    <w:p w14:paraId="563E0167" w14:textId="77777777" w:rsidR="00D23462" w:rsidRDefault="00D23462" w:rsidP="0012632C">
      <w:pPr>
        <w:numPr>
          <w:ilvl w:val="1"/>
          <w:numId w:val="108"/>
        </w:numPr>
      </w:pPr>
      <w:r>
        <w:t>dfdl:alignment</w:t>
      </w:r>
    </w:p>
    <w:p w14:paraId="23C89D58" w14:textId="77777777" w:rsidR="00D23462" w:rsidRDefault="00D23462" w:rsidP="0012632C">
      <w:pPr>
        <w:numPr>
          <w:ilvl w:val="2"/>
          <w:numId w:val="108"/>
        </w:numPr>
        <w:rPr>
          <w:rStyle w:val="Emphasis"/>
        </w:rPr>
      </w:pPr>
      <w:r>
        <w:rPr>
          <w:rStyle w:val="Emphasis"/>
        </w:rPr>
        <w:t xml:space="preserve">not "implicit" </w:t>
      </w:r>
    </w:p>
    <w:p w14:paraId="6248F309" w14:textId="77777777" w:rsidR="00D23462" w:rsidRDefault="00D23462" w:rsidP="0012632C">
      <w:pPr>
        <w:numPr>
          <w:ilvl w:val="3"/>
          <w:numId w:val="108"/>
        </w:numPr>
      </w:pPr>
      <w:r>
        <w:t xml:space="preserve">dfdl:alignmentUnits </w:t>
      </w:r>
    </w:p>
    <w:p w14:paraId="23A097B5" w14:textId="77777777" w:rsidR="00D23462" w:rsidRDefault="00D23462" w:rsidP="0012632C">
      <w:pPr>
        <w:numPr>
          <w:ilvl w:val="1"/>
          <w:numId w:val="108"/>
        </w:numPr>
      </w:pPr>
      <w:r>
        <w:t xml:space="preserve">dfdl:initiator </w:t>
      </w:r>
    </w:p>
    <w:p w14:paraId="62E8C2C2" w14:textId="77777777" w:rsidR="00D23462" w:rsidRDefault="00D23462" w:rsidP="0012632C">
      <w:pPr>
        <w:numPr>
          <w:ilvl w:val="1"/>
          <w:numId w:val="108"/>
        </w:numPr>
      </w:pPr>
      <w:r>
        <w:t>dfdl:choiceLengthKind</w:t>
      </w:r>
    </w:p>
    <w:p w14:paraId="16847BAC" w14:textId="77777777" w:rsidR="00D23462" w:rsidRDefault="00D23462" w:rsidP="0012632C">
      <w:pPr>
        <w:numPr>
          <w:ilvl w:val="2"/>
          <w:numId w:val="108"/>
        </w:numPr>
        <w:rPr>
          <w:rStyle w:val="Emphasis"/>
        </w:rPr>
      </w:pPr>
      <w:r>
        <w:rPr>
          <w:rStyle w:val="Emphasis"/>
        </w:rPr>
        <w:t>"explicit"</w:t>
      </w:r>
    </w:p>
    <w:p w14:paraId="73893E3D" w14:textId="77777777" w:rsidR="00D23462" w:rsidRDefault="00D23462" w:rsidP="0012632C">
      <w:pPr>
        <w:numPr>
          <w:ilvl w:val="3"/>
          <w:numId w:val="108"/>
        </w:numPr>
      </w:pPr>
      <w:r>
        <w:t>dfdl:choiceLength</w:t>
      </w:r>
    </w:p>
    <w:p w14:paraId="7325924F" w14:textId="77777777" w:rsidR="00D23462" w:rsidRDefault="00D23462" w:rsidP="0012632C">
      <w:pPr>
        <w:numPr>
          <w:ilvl w:val="1"/>
          <w:numId w:val="108"/>
        </w:numPr>
      </w:pPr>
      <w:r>
        <w:t>dfdl:initiatedContent</w:t>
      </w:r>
    </w:p>
    <w:p w14:paraId="036ACD20" w14:textId="77777777" w:rsidR="00D23462" w:rsidRDefault="00D23462" w:rsidP="0012632C">
      <w:pPr>
        <w:numPr>
          <w:ilvl w:val="1"/>
          <w:numId w:val="108"/>
        </w:numPr>
      </w:pPr>
      <w:r>
        <w:t>dfdl:choiceDispatchKey</w:t>
      </w:r>
    </w:p>
    <w:p w14:paraId="334BF1CF" w14:textId="77777777" w:rsidR="00D23462" w:rsidRDefault="00D23462" w:rsidP="0012632C">
      <w:pPr>
        <w:numPr>
          <w:ilvl w:val="1"/>
          <w:numId w:val="108"/>
        </w:numPr>
      </w:pPr>
      <w:r>
        <w:t>dfdl:choiceBranchKey (on elements)</w:t>
      </w:r>
    </w:p>
    <w:p w14:paraId="038859FC" w14:textId="77777777" w:rsidR="00D23462" w:rsidRDefault="00D23462" w:rsidP="0012632C">
      <w:pPr>
        <w:numPr>
          <w:ilvl w:val="1"/>
          <w:numId w:val="108"/>
        </w:numPr>
      </w:pPr>
      <w:r>
        <w:t xml:space="preserve">dfdl:terminator </w:t>
      </w:r>
    </w:p>
    <w:p w14:paraId="20F0CC79" w14:textId="77777777" w:rsidR="00D23462" w:rsidRDefault="00D23462" w:rsidP="0012632C">
      <w:pPr>
        <w:numPr>
          <w:ilvl w:val="2"/>
          <w:numId w:val="108"/>
        </w:numPr>
      </w:pPr>
      <w:r>
        <w:t xml:space="preserve">dfdl:documentFinalTerminatorCanBeMissing </w:t>
      </w:r>
    </w:p>
    <w:p w14:paraId="50E11313" w14:textId="77777777" w:rsidR="00D23462" w:rsidRDefault="00D23462" w:rsidP="0012632C">
      <w:pPr>
        <w:numPr>
          <w:ilvl w:val="1"/>
          <w:numId w:val="108"/>
        </w:numPr>
      </w:pPr>
      <w:r>
        <w:t>dfdl:trailingSkip</w:t>
      </w:r>
    </w:p>
    <w:p w14:paraId="65A5A6ED" w14:textId="77777777" w:rsidR="00D23462" w:rsidRDefault="00D23462" w:rsidP="0012632C">
      <w:pPr>
        <w:numPr>
          <w:ilvl w:val="2"/>
          <w:numId w:val="108"/>
        </w:numPr>
      </w:pPr>
      <w:r>
        <w:t>dfdl:alignmentUnits</w:t>
      </w:r>
    </w:p>
    <w:p w14:paraId="1F01C8F0" w14:textId="77777777" w:rsidR="00D23462" w:rsidRDefault="00D23462" w:rsidP="00B31DA3">
      <w:pPr>
        <w:pStyle w:val="Heading2"/>
      </w:pPr>
      <w:bookmarkStart w:id="12496" w:name="_Toc322911736"/>
      <w:bookmarkStart w:id="12497" w:name="_Toc322912275"/>
      <w:bookmarkStart w:id="12498" w:name="_Toc329093136"/>
      <w:bookmarkStart w:id="12499" w:name="_Toc332701649"/>
      <w:bookmarkStart w:id="12500" w:name="_Toc332701953"/>
      <w:bookmarkStart w:id="12501" w:name="_Toc332711752"/>
      <w:bookmarkStart w:id="12502" w:name="_Toc332712054"/>
      <w:bookmarkStart w:id="12503" w:name="_Toc332712355"/>
      <w:bookmarkStart w:id="12504" w:name="_Toc332724271"/>
      <w:bookmarkStart w:id="12505" w:name="_Toc332724571"/>
      <w:bookmarkStart w:id="12506" w:name="_Toc341102867"/>
      <w:bookmarkStart w:id="12507" w:name="_Toc347241602"/>
      <w:bookmarkStart w:id="12508" w:name="_Toc347744795"/>
      <w:bookmarkStart w:id="12509" w:name="_Toc348984578"/>
      <w:bookmarkStart w:id="12510" w:name="_Toc348984883"/>
      <w:bookmarkStart w:id="12511" w:name="_Toc349038047"/>
      <w:bookmarkStart w:id="12512" w:name="_Toc349038349"/>
      <w:bookmarkStart w:id="12513" w:name="_Toc349042840"/>
      <w:bookmarkStart w:id="12514" w:name="_Toc349642251"/>
      <w:bookmarkStart w:id="12515" w:name="_Toc351912962"/>
      <w:bookmarkStart w:id="12516" w:name="_Toc351914983"/>
      <w:bookmarkStart w:id="12517" w:name="_Toc351915449"/>
      <w:bookmarkStart w:id="12518" w:name="_Toc361231547"/>
      <w:bookmarkStart w:id="12519" w:name="_Toc361232073"/>
      <w:bookmarkStart w:id="12520" w:name="_Toc362445371"/>
      <w:bookmarkStart w:id="12521" w:name="_Toc363909338"/>
      <w:bookmarkStart w:id="12522" w:name="_Toc364463764"/>
      <w:bookmarkStart w:id="12523" w:name="_Toc366078368"/>
      <w:bookmarkStart w:id="12524" w:name="_Toc366078983"/>
      <w:bookmarkStart w:id="12525" w:name="_Toc366079968"/>
      <w:bookmarkStart w:id="12526" w:name="_Toc366080580"/>
      <w:bookmarkStart w:id="12527" w:name="_Toc366081189"/>
      <w:bookmarkStart w:id="12528" w:name="_Toc366505529"/>
      <w:bookmarkStart w:id="12529" w:name="_Toc366508898"/>
      <w:bookmarkStart w:id="12530" w:name="_Toc366513399"/>
      <w:bookmarkStart w:id="12531" w:name="_Toc366574588"/>
      <w:bookmarkStart w:id="12532" w:name="_Toc366578381"/>
      <w:bookmarkStart w:id="12533" w:name="_Toc366578975"/>
      <w:bookmarkStart w:id="12534" w:name="_Toc366579567"/>
      <w:bookmarkStart w:id="12535" w:name="_Toc366580158"/>
      <w:bookmarkStart w:id="12536" w:name="_Toc366580750"/>
      <w:bookmarkStart w:id="12537" w:name="_Toc366581341"/>
      <w:bookmarkStart w:id="12538" w:name="_Toc366581933"/>
      <w:bookmarkStart w:id="12539" w:name="_Toc322911737"/>
      <w:bookmarkStart w:id="12540" w:name="_Toc322912276"/>
      <w:bookmarkStart w:id="12541" w:name="_Toc329093137"/>
      <w:bookmarkStart w:id="12542" w:name="_Toc332701650"/>
      <w:bookmarkStart w:id="12543" w:name="_Toc332701954"/>
      <w:bookmarkStart w:id="12544" w:name="_Toc332711753"/>
      <w:bookmarkStart w:id="12545" w:name="_Toc332712055"/>
      <w:bookmarkStart w:id="12546" w:name="_Toc332712356"/>
      <w:bookmarkStart w:id="12547" w:name="_Toc332724272"/>
      <w:bookmarkStart w:id="12548" w:name="_Toc332724572"/>
      <w:bookmarkStart w:id="12549" w:name="_Toc341102868"/>
      <w:bookmarkStart w:id="12550" w:name="_Toc347241603"/>
      <w:bookmarkStart w:id="12551" w:name="_Toc347744796"/>
      <w:bookmarkStart w:id="12552" w:name="_Toc348984579"/>
      <w:bookmarkStart w:id="12553" w:name="_Toc348984884"/>
      <w:bookmarkStart w:id="12554" w:name="_Toc349038048"/>
      <w:bookmarkStart w:id="12555" w:name="_Toc349038350"/>
      <w:bookmarkStart w:id="12556" w:name="_Toc349042841"/>
      <w:bookmarkStart w:id="12557" w:name="_Toc349642252"/>
      <w:bookmarkStart w:id="12558" w:name="_Toc351912963"/>
      <w:bookmarkStart w:id="12559" w:name="_Toc351914984"/>
      <w:bookmarkStart w:id="12560" w:name="_Toc351915450"/>
      <w:bookmarkStart w:id="12561" w:name="_Toc361231548"/>
      <w:bookmarkStart w:id="12562" w:name="_Toc361232074"/>
      <w:bookmarkStart w:id="12563" w:name="_Toc362445372"/>
      <w:bookmarkStart w:id="12564" w:name="_Toc363909339"/>
      <w:bookmarkStart w:id="12565" w:name="_Toc364463765"/>
      <w:bookmarkStart w:id="12566" w:name="_Toc366078369"/>
      <w:bookmarkStart w:id="12567" w:name="_Toc366078984"/>
      <w:bookmarkStart w:id="12568" w:name="_Toc366079969"/>
      <w:bookmarkStart w:id="12569" w:name="_Toc366080581"/>
      <w:bookmarkStart w:id="12570" w:name="_Toc366081190"/>
      <w:bookmarkStart w:id="12571" w:name="_Toc366505530"/>
      <w:bookmarkStart w:id="12572" w:name="_Toc366508899"/>
      <w:bookmarkStart w:id="12573" w:name="_Toc366513400"/>
      <w:bookmarkStart w:id="12574" w:name="_Toc366574589"/>
      <w:bookmarkStart w:id="12575" w:name="_Toc366578382"/>
      <w:bookmarkStart w:id="12576" w:name="_Toc366578976"/>
      <w:bookmarkStart w:id="12577" w:name="_Toc366579568"/>
      <w:bookmarkStart w:id="12578" w:name="_Toc366580159"/>
      <w:bookmarkStart w:id="12579" w:name="_Toc366580751"/>
      <w:bookmarkStart w:id="12580" w:name="_Toc366581342"/>
      <w:bookmarkStart w:id="12581" w:name="_Toc366581934"/>
      <w:bookmarkStart w:id="12582" w:name="_Toc322911738"/>
      <w:bookmarkStart w:id="12583" w:name="_Toc322912277"/>
      <w:bookmarkStart w:id="12584" w:name="_Toc329093138"/>
      <w:bookmarkStart w:id="12585" w:name="_Toc332701651"/>
      <w:bookmarkStart w:id="12586" w:name="_Toc332701955"/>
      <w:bookmarkStart w:id="12587" w:name="_Toc332711754"/>
      <w:bookmarkStart w:id="12588" w:name="_Toc332712056"/>
      <w:bookmarkStart w:id="12589" w:name="_Toc332712357"/>
      <w:bookmarkStart w:id="12590" w:name="_Toc332724273"/>
      <w:bookmarkStart w:id="12591" w:name="_Toc332724573"/>
      <w:bookmarkStart w:id="12592" w:name="_Toc341102869"/>
      <w:bookmarkStart w:id="12593" w:name="_Toc347241604"/>
      <w:bookmarkStart w:id="12594" w:name="_Toc347744797"/>
      <w:bookmarkStart w:id="12595" w:name="_Toc348984580"/>
      <w:bookmarkStart w:id="12596" w:name="_Toc348984885"/>
      <w:bookmarkStart w:id="12597" w:name="_Toc349038049"/>
      <w:bookmarkStart w:id="12598" w:name="_Toc349038351"/>
      <w:bookmarkStart w:id="12599" w:name="_Toc349042842"/>
      <w:bookmarkStart w:id="12600" w:name="_Toc349642253"/>
      <w:bookmarkStart w:id="12601" w:name="_Toc351912964"/>
      <w:bookmarkStart w:id="12602" w:name="_Toc351914985"/>
      <w:bookmarkStart w:id="12603" w:name="_Toc351915451"/>
      <w:bookmarkStart w:id="12604" w:name="_Toc361231549"/>
      <w:bookmarkStart w:id="12605" w:name="_Toc361232075"/>
      <w:bookmarkStart w:id="12606" w:name="_Toc362445373"/>
      <w:bookmarkStart w:id="12607" w:name="_Toc363909340"/>
      <w:bookmarkStart w:id="12608" w:name="_Toc364463766"/>
      <w:bookmarkStart w:id="12609" w:name="_Toc366078370"/>
      <w:bookmarkStart w:id="12610" w:name="_Toc366078985"/>
      <w:bookmarkStart w:id="12611" w:name="_Toc366079970"/>
      <w:bookmarkStart w:id="12612" w:name="_Toc366080582"/>
      <w:bookmarkStart w:id="12613" w:name="_Toc366081191"/>
      <w:bookmarkStart w:id="12614" w:name="_Toc366505531"/>
      <w:bookmarkStart w:id="12615" w:name="_Toc366508900"/>
      <w:bookmarkStart w:id="12616" w:name="_Toc366513401"/>
      <w:bookmarkStart w:id="12617" w:name="_Toc366574590"/>
      <w:bookmarkStart w:id="12618" w:name="_Toc366578383"/>
      <w:bookmarkStart w:id="12619" w:name="_Toc366578977"/>
      <w:bookmarkStart w:id="12620" w:name="_Toc366579569"/>
      <w:bookmarkStart w:id="12621" w:name="_Toc366580160"/>
      <w:bookmarkStart w:id="12622" w:name="_Toc366580752"/>
      <w:bookmarkStart w:id="12623" w:name="_Toc366581343"/>
      <w:bookmarkStart w:id="12624" w:name="_Toc366581935"/>
      <w:bookmarkStart w:id="12625" w:name="_Toc199516370"/>
      <w:bookmarkStart w:id="12626" w:name="_Toc194984031"/>
      <w:bookmarkStart w:id="12627" w:name="_Toc243112877"/>
      <w:bookmarkStart w:id="12628" w:name="_Toc349042843"/>
      <w:bookmarkStart w:id="12629" w:name="_Toc62570280"/>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r>
        <w:t>Unparsing</w:t>
      </w:r>
      <w:bookmarkEnd w:id="12625"/>
      <w:bookmarkEnd w:id="12626"/>
      <w:bookmarkEnd w:id="12627"/>
      <w:bookmarkEnd w:id="12628"/>
      <w:bookmarkEnd w:id="12629"/>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996DD5">
      <w:pPr>
        <w:pStyle w:val="Heading3"/>
        <w:rPr>
          <w:rFonts w:eastAsia="Times New Roman"/>
        </w:rPr>
      </w:pPr>
      <w:bookmarkStart w:id="12630" w:name="_Toc322911740"/>
      <w:bookmarkStart w:id="12631" w:name="_Toc322912279"/>
      <w:bookmarkStart w:id="12632" w:name="_Toc329093140"/>
      <w:bookmarkStart w:id="12633" w:name="_Toc332701653"/>
      <w:bookmarkStart w:id="12634" w:name="_Toc332701957"/>
      <w:bookmarkStart w:id="12635" w:name="_Toc332711756"/>
      <w:bookmarkStart w:id="12636" w:name="_Toc332712058"/>
      <w:bookmarkStart w:id="12637" w:name="_Toc332712359"/>
      <w:bookmarkStart w:id="12638" w:name="_Toc332724275"/>
      <w:bookmarkStart w:id="12639" w:name="_Toc332724575"/>
      <w:bookmarkStart w:id="12640" w:name="_Toc341102871"/>
      <w:bookmarkStart w:id="12641" w:name="_Toc347241606"/>
      <w:bookmarkStart w:id="12642" w:name="_Toc347744799"/>
      <w:bookmarkStart w:id="12643" w:name="_Toc348984582"/>
      <w:bookmarkStart w:id="12644" w:name="_Toc348984887"/>
      <w:bookmarkStart w:id="12645" w:name="_Toc349038051"/>
      <w:bookmarkStart w:id="12646" w:name="_Toc349038353"/>
      <w:bookmarkStart w:id="12647" w:name="_Toc349042844"/>
      <w:bookmarkStart w:id="12648" w:name="_Toc351912966"/>
      <w:bookmarkStart w:id="12649" w:name="_Toc351914987"/>
      <w:bookmarkStart w:id="12650" w:name="_Toc351915453"/>
      <w:bookmarkStart w:id="12651" w:name="_Toc361231551"/>
      <w:bookmarkStart w:id="12652" w:name="_Toc361232077"/>
      <w:bookmarkStart w:id="12653" w:name="_Toc362445375"/>
      <w:bookmarkStart w:id="12654" w:name="_Toc363909342"/>
      <w:bookmarkStart w:id="12655" w:name="_Toc364463768"/>
      <w:bookmarkStart w:id="12656" w:name="_Toc366078372"/>
      <w:bookmarkStart w:id="12657" w:name="_Toc366078987"/>
      <w:bookmarkStart w:id="12658" w:name="_Toc366079972"/>
      <w:bookmarkStart w:id="12659" w:name="_Toc366080584"/>
      <w:bookmarkStart w:id="12660" w:name="_Toc366081193"/>
      <w:bookmarkStart w:id="12661" w:name="_Toc366505533"/>
      <w:bookmarkStart w:id="12662" w:name="_Toc366508902"/>
      <w:bookmarkStart w:id="12663" w:name="_Toc366513403"/>
      <w:bookmarkStart w:id="12664" w:name="_Toc366574592"/>
      <w:bookmarkStart w:id="12665" w:name="_Toc366578385"/>
      <w:bookmarkStart w:id="12666" w:name="_Toc366578979"/>
      <w:bookmarkStart w:id="12667" w:name="_Toc366579571"/>
      <w:bookmarkStart w:id="12668" w:name="_Toc366580162"/>
      <w:bookmarkStart w:id="12669" w:name="_Toc366580754"/>
      <w:bookmarkStart w:id="12670" w:name="_Toc366581345"/>
      <w:bookmarkStart w:id="12671" w:name="_Toc366581937"/>
      <w:bookmarkStart w:id="12672" w:name="_Toc243112878"/>
      <w:bookmarkStart w:id="12673" w:name="_Toc349042845"/>
      <w:bookmarkStart w:id="12674" w:name="_Toc62570281"/>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r>
        <w:rPr>
          <w:rFonts w:eastAsia="Times New Roman"/>
        </w:rPr>
        <w:t>dfdl:element (simple) and dfdl:simpleType</w:t>
      </w:r>
      <w:bookmarkEnd w:id="12672"/>
      <w:bookmarkEnd w:id="12673"/>
      <w:bookmarkEnd w:id="12674"/>
    </w:p>
    <w:p w14:paraId="32B655C2" w14:textId="77777777" w:rsidR="00D23462" w:rsidRDefault="00D23462" w:rsidP="0012632C">
      <w:pPr>
        <w:pStyle w:val="nobreak"/>
        <w:numPr>
          <w:ilvl w:val="0"/>
          <w:numId w:val="109"/>
        </w:numPr>
        <w:rPr>
          <w:i/>
        </w:rPr>
      </w:pPr>
      <w:r>
        <w:rPr>
          <w:i/>
        </w:rPr>
        <w:t>Unparsing: calculated value (</w:t>
      </w:r>
      <w:r>
        <w:rPr>
          <w:i/>
          <w:iCs/>
        </w:rPr>
        <w:t>does not apply to dfdl:simpleType or to global elements)</w:t>
      </w:r>
    </w:p>
    <w:p w14:paraId="1804D170" w14:textId="77777777" w:rsidR="00D23462" w:rsidRDefault="00D23462" w:rsidP="0012632C">
      <w:pPr>
        <w:pStyle w:val="nobreak"/>
        <w:numPr>
          <w:ilvl w:val="1"/>
          <w:numId w:val="109"/>
        </w:numPr>
      </w:pPr>
      <w:r>
        <w:t>dfdl:inputValueCalc (if set then element is ignored)</w:t>
      </w:r>
    </w:p>
    <w:p w14:paraId="0BE386FD" w14:textId="77777777" w:rsidR="00D23462" w:rsidRDefault="00D23462" w:rsidP="0012632C">
      <w:pPr>
        <w:pStyle w:val="nobreak"/>
        <w:numPr>
          <w:ilvl w:val="1"/>
          <w:numId w:val="109"/>
        </w:numPr>
      </w:pPr>
      <w:r>
        <w:t>dfdl:outputValueCalc</w:t>
      </w:r>
    </w:p>
    <w:p w14:paraId="32BE4E76" w14:textId="77777777" w:rsidR="00D23462" w:rsidRDefault="00D23462" w:rsidP="0012632C">
      <w:pPr>
        <w:numPr>
          <w:ilvl w:val="0"/>
          <w:numId w:val="109"/>
        </w:numPr>
        <w:rPr>
          <w:rStyle w:val="Emphasis"/>
        </w:rPr>
      </w:pPr>
      <w:r>
        <w:rPr>
          <w:rStyle w:val="Emphasis"/>
        </w:rPr>
        <w:t>Unparsing: common</w:t>
      </w:r>
    </w:p>
    <w:p w14:paraId="49D4C156" w14:textId="77777777" w:rsidR="00D23462" w:rsidRDefault="00D23462" w:rsidP="0012632C">
      <w:pPr>
        <w:numPr>
          <w:ilvl w:val="1"/>
          <w:numId w:val="109"/>
        </w:numPr>
      </w:pPr>
      <w:r>
        <w:t>dfdl:outputNewLine</w:t>
      </w:r>
    </w:p>
    <w:p w14:paraId="0209CA20" w14:textId="77777777" w:rsidR="00D23462" w:rsidRDefault="00D23462" w:rsidP="0012632C">
      <w:pPr>
        <w:pStyle w:val="nobreak"/>
        <w:numPr>
          <w:ilvl w:val="1"/>
          <w:numId w:val="109"/>
        </w:numPr>
      </w:pPr>
      <w:r>
        <w:t>dfdl:bitOrder</w:t>
      </w:r>
    </w:p>
    <w:p w14:paraId="4C9BE4D9" w14:textId="77777777" w:rsidR="00D23462" w:rsidRDefault="00D23462" w:rsidP="0012632C">
      <w:pPr>
        <w:pStyle w:val="nobreak"/>
        <w:numPr>
          <w:ilvl w:val="1"/>
          <w:numId w:val="109"/>
        </w:numPr>
      </w:pPr>
      <w:r>
        <w:t xml:space="preserve">dfdl:encoding </w:t>
      </w:r>
    </w:p>
    <w:p w14:paraId="13A72DA8" w14:textId="77777777" w:rsidR="00D23462" w:rsidRDefault="00D23462" w:rsidP="0012632C">
      <w:pPr>
        <w:numPr>
          <w:ilvl w:val="2"/>
          <w:numId w:val="109"/>
        </w:numPr>
      </w:pPr>
      <w:r>
        <w:t>'UTF-16' 'UTF-16BE' 'UTF-16LE'</w:t>
      </w:r>
    </w:p>
    <w:p w14:paraId="0F8F41D4" w14:textId="77777777" w:rsidR="00D23462" w:rsidRDefault="00D23462" w:rsidP="0012632C">
      <w:pPr>
        <w:numPr>
          <w:ilvl w:val="3"/>
          <w:numId w:val="109"/>
        </w:numPr>
      </w:pPr>
      <w:r>
        <w:t>dfdl:utf16Width</w:t>
      </w:r>
    </w:p>
    <w:p w14:paraId="05DD138C" w14:textId="77777777" w:rsidR="00D23462" w:rsidRDefault="00D23462" w:rsidP="0012632C">
      <w:pPr>
        <w:numPr>
          <w:ilvl w:val="1"/>
          <w:numId w:val="109"/>
        </w:numPr>
      </w:pPr>
      <w:r>
        <w:t>dfdl:encodingErrorPolicy</w:t>
      </w:r>
    </w:p>
    <w:p w14:paraId="0D4397D0" w14:textId="77777777" w:rsidR="00D23462" w:rsidRDefault="00D23462" w:rsidP="0012632C">
      <w:pPr>
        <w:numPr>
          <w:ilvl w:val="1"/>
          <w:numId w:val="109"/>
        </w:numPr>
      </w:pPr>
      <w:r>
        <w:t>dfdl:fillByte</w:t>
      </w:r>
    </w:p>
    <w:p w14:paraId="7523B1A5" w14:textId="77777777" w:rsidR="00D23462" w:rsidRDefault="00D23462" w:rsidP="0012632C">
      <w:pPr>
        <w:numPr>
          <w:ilvl w:val="0"/>
          <w:numId w:val="109"/>
        </w:numPr>
        <w:rPr>
          <w:rStyle w:val="Emphasis"/>
        </w:rPr>
      </w:pPr>
      <w:r>
        <w:rPr>
          <w:rStyle w:val="Emphasis"/>
        </w:rPr>
        <w:t>Unparsing: occurrences (does not apply to dfdl:simpleType)</w:t>
      </w:r>
    </w:p>
    <w:p w14:paraId="7562F1C9" w14:textId="77777777" w:rsidR="00D23462" w:rsidRDefault="00D23462" w:rsidP="0012632C">
      <w:pPr>
        <w:numPr>
          <w:ilvl w:val="1"/>
          <w:numId w:val="109"/>
        </w:numPr>
      </w:pPr>
      <w:r>
        <w:t>(maxOccurs &gt; 1 or unbounded) or (XSD minOccurs = 0 and XSD maxOccurs = 1)</w:t>
      </w:r>
    </w:p>
    <w:p w14:paraId="6FE2AD1E" w14:textId="77777777" w:rsidR="00D23462" w:rsidRDefault="00D23462" w:rsidP="0012632C">
      <w:pPr>
        <w:numPr>
          <w:ilvl w:val="2"/>
          <w:numId w:val="109"/>
        </w:numPr>
      </w:pPr>
      <w:r>
        <w:t xml:space="preserve">dfdl:occursCountKind </w:t>
      </w:r>
    </w:p>
    <w:p w14:paraId="661856E6" w14:textId="77777777" w:rsidR="00D23462" w:rsidRDefault="00D23462" w:rsidP="0012632C">
      <w:pPr>
        <w:numPr>
          <w:ilvl w:val="3"/>
          <w:numId w:val="109"/>
        </w:numPr>
        <w:rPr>
          <w:rStyle w:val="Emphasis"/>
        </w:rPr>
      </w:pPr>
      <w:r>
        <w:rPr>
          <w:rStyle w:val="Emphasis"/>
        </w:rPr>
        <w:t xml:space="preserve">"expression" </w:t>
      </w:r>
    </w:p>
    <w:p w14:paraId="4ECAB143" w14:textId="77777777" w:rsidR="00D23462" w:rsidRDefault="00D23462" w:rsidP="0012632C">
      <w:pPr>
        <w:numPr>
          <w:ilvl w:val="4"/>
          <w:numId w:val="109"/>
        </w:numPr>
      </w:pPr>
      <w:r>
        <w:t xml:space="preserve">dfdl:occursCount </w:t>
      </w:r>
    </w:p>
    <w:p w14:paraId="50FF2CE8" w14:textId="77777777" w:rsidR="00D23462" w:rsidRDefault="00D23462" w:rsidP="0012632C">
      <w:pPr>
        <w:numPr>
          <w:ilvl w:val="3"/>
          <w:numId w:val="109"/>
        </w:numPr>
        <w:rPr>
          <w:rStyle w:val="Emphasis"/>
        </w:rPr>
      </w:pPr>
      <w:r>
        <w:rPr>
          <w:rStyle w:val="Emphasis"/>
        </w:rPr>
        <w:t xml:space="preserve">"fixed", "implicit" </w:t>
      </w:r>
    </w:p>
    <w:p w14:paraId="686AAAC1" w14:textId="77777777" w:rsidR="00D23462" w:rsidRDefault="00D23462" w:rsidP="0012632C">
      <w:pPr>
        <w:numPr>
          <w:ilvl w:val="4"/>
          <w:numId w:val="109"/>
        </w:numPr>
      </w:pPr>
      <w:r>
        <w:t>XSD minOccurs</w:t>
      </w:r>
    </w:p>
    <w:p w14:paraId="5F258C39" w14:textId="77777777" w:rsidR="00D23462" w:rsidRDefault="00D23462" w:rsidP="0012632C">
      <w:pPr>
        <w:numPr>
          <w:ilvl w:val="4"/>
          <w:numId w:val="109"/>
        </w:numPr>
      </w:pPr>
      <w:r>
        <w:t xml:space="preserve">XSD maxOccurs </w:t>
      </w:r>
    </w:p>
    <w:p w14:paraId="3E8145F1" w14:textId="77777777" w:rsidR="00D23462" w:rsidRDefault="00D23462" w:rsidP="0012632C">
      <w:pPr>
        <w:numPr>
          <w:ilvl w:val="3"/>
          <w:numId w:val="109"/>
        </w:numPr>
        <w:rPr>
          <w:rStyle w:val="Emphasis"/>
        </w:rPr>
      </w:pPr>
      <w:r>
        <w:rPr>
          <w:rStyle w:val="Emphasis"/>
        </w:rPr>
        <w:t xml:space="preserve">"parsed" </w:t>
      </w:r>
    </w:p>
    <w:p w14:paraId="00650339" w14:textId="77777777" w:rsidR="00D23462" w:rsidRDefault="00D23462" w:rsidP="0012632C">
      <w:pPr>
        <w:numPr>
          <w:ilvl w:val="3"/>
          <w:numId w:val="109"/>
        </w:numPr>
        <w:rPr>
          <w:rStyle w:val="Emphasis"/>
        </w:rPr>
      </w:pPr>
      <w:r>
        <w:rPr>
          <w:rStyle w:val="Emphasis"/>
        </w:rPr>
        <w:t xml:space="preserve">"stopValue" </w:t>
      </w:r>
    </w:p>
    <w:p w14:paraId="3E395EED" w14:textId="77777777" w:rsidR="00D23462" w:rsidRDefault="00D23462" w:rsidP="0012632C">
      <w:pPr>
        <w:numPr>
          <w:ilvl w:val="4"/>
          <w:numId w:val="109"/>
        </w:numPr>
      </w:pPr>
      <w:r>
        <w:t>dfdl:occursStopValue</w:t>
      </w:r>
    </w:p>
    <w:p w14:paraId="39FB6CF0" w14:textId="77777777" w:rsidR="00D23462" w:rsidRDefault="00D23462" w:rsidP="0012632C">
      <w:pPr>
        <w:pStyle w:val="nobreak"/>
        <w:numPr>
          <w:ilvl w:val="0"/>
          <w:numId w:val="110"/>
        </w:numPr>
      </w:pPr>
      <w:r>
        <w:rPr>
          <w:i/>
        </w:rPr>
        <w:t xml:space="preserve">Unparsing: conversion </w:t>
      </w:r>
    </w:p>
    <w:p w14:paraId="7D8EF5F2" w14:textId="77777777" w:rsidR="00D23462" w:rsidRDefault="00D23462" w:rsidP="0012632C">
      <w:pPr>
        <w:pStyle w:val="nobreak"/>
        <w:numPr>
          <w:ilvl w:val="1"/>
          <w:numId w:val="110"/>
        </w:numPr>
      </w:pPr>
      <w:r>
        <w:t>dfdl:useNilForDefault (does not apply to dfdl:simpleType)</w:t>
      </w:r>
    </w:p>
    <w:p w14:paraId="707E3F0B" w14:textId="77777777" w:rsidR="00D23462" w:rsidRDefault="00D23462" w:rsidP="0012632C">
      <w:pPr>
        <w:numPr>
          <w:ilvl w:val="2"/>
          <w:numId w:val="110"/>
        </w:numPr>
      </w:pPr>
      <w:r>
        <w:t>"true"</w:t>
      </w:r>
    </w:p>
    <w:p w14:paraId="36458C32" w14:textId="77777777" w:rsidR="00D23462" w:rsidRDefault="00D23462" w:rsidP="0012632C">
      <w:pPr>
        <w:numPr>
          <w:ilvl w:val="3"/>
          <w:numId w:val="110"/>
        </w:numPr>
      </w:pPr>
      <w:r>
        <w:t>None</w:t>
      </w:r>
    </w:p>
    <w:p w14:paraId="2520361A" w14:textId="77777777" w:rsidR="00D23462" w:rsidRDefault="00D23462" w:rsidP="0012632C">
      <w:pPr>
        <w:numPr>
          <w:ilvl w:val="2"/>
          <w:numId w:val="110"/>
        </w:numPr>
      </w:pPr>
      <w:r>
        <w:t>"false"</w:t>
      </w:r>
    </w:p>
    <w:p w14:paraId="5FC8586A" w14:textId="77777777" w:rsidR="00D23462" w:rsidRDefault="00D23462" w:rsidP="0012632C">
      <w:pPr>
        <w:numPr>
          <w:ilvl w:val="3"/>
          <w:numId w:val="110"/>
        </w:numPr>
      </w:pPr>
      <w:r>
        <w:t>XSD default or XSD fixed</w:t>
      </w:r>
    </w:p>
    <w:p w14:paraId="23F4B399" w14:textId="77777777" w:rsidR="00D23462" w:rsidRDefault="00D23462" w:rsidP="0012632C">
      <w:pPr>
        <w:numPr>
          <w:ilvl w:val="1"/>
          <w:numId w:val="110"/>
        </w:numPr>
      </w:pPr>
      <w:r>
        <w:t>XSD nillable (does not apply to dfdl:simpleType)</w:t>
      </w:r>
    </w:p>
    <w:p w14:paraId="7D9ACD4B" w14:textId="77777777" w:rsidR="00D23462" w:rsidRDefault="00D23462" w:rsidP="0012632C">
      <w:pPr>
        <w:numPr>
          <w:ilvl w:val="2"/>
          <w:numId w:val="110"/>
        </w:numPr>
      </w:pPr>
      <w:r>
        <w:t xml:space="preserve">dfdl:nilKind </w:t>
      </w:r>
    </w:p>
    <w:p w14:paraId="36C2B8D9" w14:textId="77777777" w:rsidR="00D23462" w:rsidRDefault="00D23462" w:rsidP="0012632C">
      <w:pPr>
        <w:numPr>
          <w:ilvl w:val="3"/>
          <w:numId w:val="110"/>
        </w:numPr>
      </w:pPr>
      <w:r>
        <w:t xml:space="preserve">"literalValue", "logicalValue", "literalCharacter" </w:t>
      </w:r>
    </w:p>
    <w:p w14:paraId="673A2762" w14:textId="77777777" w:rsidR="00D23462" w:rsidRDefault="00D23462" w:rsidP="0012632C">
      <w:pPr>
        <w:numPr>
          <w:ilvl w:val="4"/>
          <w:numId w:val="110"/>
        </w:numPr>
      </w:pPr>
      <w:r>
        <w:t xml:space="preserve">dfdl:nilValue </w:t>
      </w:r>
    </w:p>
    <w:p w14:paraId="3D05D08A" w14:textId="77777777" w:rsidR="00D23462" w:rsidRDefault="00D23462" w:rsidP="0012632C">
      <w:pPr>
        <w:numPr>
          <w:ilvl w:val="1"/>
          <w:numId w:val="110"/>
        </w:numPr>
      </w:pPr>
      <w:r>
        <w:t xml:space="preserve">XSD type property </w:t>
      </w:r>
    </w:p>
    <w:p w14:paraId="231E143A" w14:textId="77777777" w:rsidR="00D23462" w:rsidRDefault="00D23462" w:rsidP="0012632C">
      <w:pPr>
        <w:numPr>
          <w:ilvl w:val="2"/>
          <w:numId w:val="110"/>
        </w:numPr>
        <w:rPr>
          <w:rStyle w:val="Emphasis"/>
        </w:rPr>
      </w:pPr>
      <w:r>
        <w:rPr>
          <w:rStyle w:val="Emphasis"/>
        </w:rPr>
        <w:t xml:space="preserve">"Number" </w:t>
      </w:r>
    </w:p>
    <w:p w14:paraId="53FAC398" w14:textId="77777777" w:rsidR="00D23462" w:rsidRDefault="00D23462" w:rsidP="0012632C">
      <w:pPr>
        <w:numPr>
          <w:ilvl w:val="3"/>
          <w:numId w:val="110"/>
        </w:numPr>
      </w:pPr>
      <w:r>
        <w:t>dfdl:</w:t>
      </w:r>
      <w:r>
        <w:rPr>
          <w:rFonts w:cs="Arial"/>
        </w:rPr>
        <w:t>decimalSigned</w:t>
      </w:r>
    </w:p>
    <w:p w14:paraId="562E85D8" w14:textId="77777777" w:rsidR="00D23462" w:rsidRDefault="00D23462" w:rsidP="0012632C">
      <w:pPr>
        <w:numPr>
          <w:ilvl w:val="3"/>
          <w:numId w:val="110"/>
        </w:numPr>
      </w:pPr>
      <w:r>
        <w:t xml:space="preserve">dfdl:representation </w:t>
      </w:r>
    </w:p>
    <w:p w14:paraId="51D19153" w14:textId="77777777" w:rsidR="00D23462" w:rsidRDefault="00D23462" w:rsidP="0012632C">
      <w:pPr>
        <w:numPr>
          <w:ilvl w:val="4"/>
          <w:numId w:val="110"/>
        </w:numPr>
        <w:rPr>
          <w:rStyle w:val="Emphasis"/>
        </w:rPr>
      </w:pPr>
      <w:r>
        <w:rPr>
          <w:rStyle w:val="Emphasis"/>
        </w:rPr>
        <w:t xml:space="preserve">"text" </w:t>
      </w:r>
    </w:p>
    <w:p w14:paraId="6FC0FF88" w14:textId="77777777" w:rsidR="00D23462" w:rsidRDefault="00D23462" w:rsidP="0012632C">
      <w:pPr>
        <w:numPr>
          <w:ilvl w:val="5"/>
          <w:numId w:val="110"/>
        </w:numPr>
      </w:pPr>
      <w:r>
        <w:t>dfdl:textNumberRep</w:t>
      </w:r>
    </w:p>
    <w:p w14:paraId="5A17F133" w14:textId="77777777" w:rsidR="00D23462" w:rsidRDefault="00D23462" w:rsidP="0012632C">
      <w:pPr>
        <w:numPr>
          <w:ilvl w:val="6"/>
          <w:numId w:val="110"/>
        </w:numPr>
        <w:rPr>
          <w:rStyle w:val="Emphasis"/>
        </w:rPr>
      </w:pPr>
      <w:r>
        <w:rPr>
          <w:rStyle w:val="Emphasis"/>
        </w:rPr>
        <w:t>"standard"</w:t>
      </w:r>
    </w:p>
    <w:p w14:paraId="638D27D6" w14:textId="77777777" w:rsidR="00D23462" w:rsidRDefault="00D23462" w:rsidP="0012632C">
      <w:pPr>
        <w:numPr>
          <w:ilvl w:val="7"/>
          <w:numId w:val="110"/>
        </w:numPr>
      </w:pPr>
      <w:r>
        <w:t>dfdl:textNumberPattern</w:t>
      </w:r>
    </w:p>
    <w:p w14:paraId="393E35AD" w14:textId="77777777" w:rsidR="00D23462" w:rsidRDefault="00D23462" w:rsidP="0012632C">
      <w:pPr>
        <w:numPr>
          <w:ilvl w:val="7"/>
          <w:numId w:val="110"/>
        </w:numPr>
      </w:pPr>
      <w:r>
        <w:t>dfdl:textStandardBase</w:t>
      </w:r>
    </w:p>
    <w:p w14:paraId="229E0E22" w14:textId="77777777" w:rsidR="00D23462" w:rsidRDefault="00D23462" w:rsidP="0012632C">
      <w:pPr>
        <w:numPr>
          <w:ilvl w:val="7"/>
          <w:numId w:val="110"/>
        </w:numPr>
      </w:pPr>
      <w:r>
        <w:t>dfdl:textStandardDecimalSeparator</w:t>
      </w:r>
    </w:p>
    <w:p w14:paraId="2490F17D" w14:textId="77777777" w:rsidR="00D23462" w:rsidRDefault="00D23462" w:rsidP="0012632C">
      <w:pPr>
        <w:numPr>
          <w:ilvl w:val="7"/>
          <w:numId w:val="110"/>
        </w:numPr>
      </w:pPr>
      <w:r>
        <w:t>dfdl:textStandardGroupingSeparator</w:t>
      </w:r>
    </w:p>
    <w:p w14:paraId="678D18A8" w14:textId="77777777" w:rsidR="00D23462" w:rsidRDefault="00D23462" w:rsidP="0012632C">
      <w:pPr>
        <w:numPr>
          <w:ilvl w:val="7"/>
          <w:numId w:val="110"/>
        </w:numPr>
      </w:pPr>
      <w:r>
        <w:t>dfdl:textStandardExponentRep</w:t>
      </w:r>
    </w:p>
    <w:p w14:paraId="2AF7D37A" w14:textId="77777777" w:rsidR="00D23462" w:rsidRDefault="00D23462" w:rsidP="0012632C">
      <w:pPr>
        <w:numPr>
          <w:ilvl w:val="7"/>
          <w:numId w:val="110"/>
        </w:numPr>
      </w:pPr>
      <w:r>
        <w:t>dfdl:textNumberCheckPolicy</w:t>
      </w:r>
    </w:p>
    <w:p w14:paraId="0078BF20" w14:textId="77777777" w:rsidR="00D23462" w:rsidRDefault="00D23462" w:rsidP="0012632C">
      <w:pPr>
        <w:numPr>
          <w:ilvl w:val="7"/>
          <w:numId w:val="110"/>
        </w:numPr>
      </w:pPr>
      <w:r>
        <w:t>dfdl:textStandardInfinityRep</w:t>
      </w:r>
    </w:p>
    <w:p w14:paraId="3348CCE6" w14:textId="77777777" w:rsidR="00D23462" w:rsidRDefault="00D23462" w:rsidP="0012632C">
      <w:pPr>
        <w:numPr>
          <w:ilvl w:val="7"/>
          <w:numId w:val="110"/>
        </w:numPr>
      </w:pPr>
      <w:r>
        <w:t>dfdl:textStandardNaNRep</w:t>
      </w:r>
    </w:p>
    <w:p w14:paraId="0AE955B9" w14:textId="77777777" w:rsidR="00D23462" w:rsidRDefault="00D23462" w:rsidP="0012632C">
      <w:pPr>
        <w:numPr>
          <w:ilvl w:val="7"/>
          <w:numId w:val="110"/>
        </w:numPr>
      </w:pPr>
      <w:r>
        <w:t>dfdl:textNumberRounding</w:t>
      </w:r>
    </w:p>
    <w:p w14:paraId="348A41BC" w14:textId="77777777" w:rsidR="00D23462" w:rsidRDefault="00D23462" w:rsidP="0012632C">
      <w:pPr>
        <w:numPr>
          <w:ilvl w:val="8"/>
          <w:numId w:val="110"/>
        </w:numPr>
        <w:rPr>
          <w:rStyle w:val="Emphasis"/>
        </w:rPr>
      </w:pPr>
      <w:r>
        <w:rPr>
          <w:rStyle w:val="Emphasis"/>
        </w:rPr>
        <w:t>"explicit"</w:t>
      </w:r>
    </w:p>
    <w:p w14:paraId="370888E0" w14:textId="77777777" w:rsidR="00D23462" w:rsidRDefault="00D23462" w:rsidP="0012632C">
      <w:pPr>
        <w:pStyle w:val="ListParagraph"/>
        <w:numPr>
          <w:ilvl w:val="0"/>
          <w:numId w:val="129"/>
        </w:numPr>
      </w:pPr>
      <w:r>
        <w:t>dfdl:textNumberRoundingMode</w:t>
      </w:r>
    </w:p>
    <w:p w14:paraId="5D77C4B7" w14:textId="77777777" w:rsidR="00D23462" w:rsidRDefault="00D23462" w:rsidP="0012632C">
      <w:pPr>
        <w:pStyle w:val="ListParagraph"/>
        <w:numPr>
          <w:ilvl w:val="0"/>
          <w:numId w:val="129"/>
        </w:numPr>
      </w:pPr>
      <w:r>
        <w:t>dfdl:textNumberRoundingIncrement</w:t>
      </w:r>
    </w:p>
    <w:p w14:paraId="56C27FA3" w14:textId="77777777" w:rsidR="00D23462" w:rsidRDefault="00D23462" w:rsidP="0012632C">
      <w:pPr>
        <w:numPr>
          <w:ilvl w:val="7"/>
          <w:numId w:val="110"/>
        </w:numPr>
        <w:rPr>
          <w:rFonts w:cs="Arial"/>
        </w:rPr>
      </w:pPr>
      <w:r>
        <w:rPr>
          <w:rFonts w:cs="Arial"/>
        </w:rPr>
        <w:t>dfdl:textStandardZeroRep</w:t>
      </w:r>
    </w:p>
    <w:p w14:paraId="7EA78446" w14:textId="77777777" w:rsidR="00D23462" w:rsidRDefault="00D23462" w:rsidP="0012632C">
      <w:pPr>
        <w:numPr>
          <w:ilvl w:val="6"/>
          <w:numId w:val="110"/>
        </w:numPr>
        <w:rPr>
          <w:rStyle w:val="Emphasis"/>
        </w:rPr>
      </w:pPr>
      <w:r>
        <w:rPr>
          <w:rStyle w:val="Emphasis"/>
        </w:rPr>
        <w:t>"zoned"</w:t>
      </w:r>
    </w:p>
    <w:p w14:paraId="7B8A7F7E" w14:textId="77777777" w:rsidR="00D23462" w:rsidRDefault="00D23462" w:rsidP="0012632C">
      <w:pPr>
        <w:numPr>
          <w:ilvl w:val="7"/>
          <w:numId w:val="110"/>
        </w:numPr>
      </w:pPr>
      <w:r>
        <w:rPr>
          <w:rStyle w:val="Emphasis"/>
        </w:rPr>
        <w:t>d</w:t>
      </w:r>
      <w:r>
        <w:t>fdl:textNumberPattern</w:t>
      </w:r>
    </w:p>
    <w:p w14:paraId="0B49ED9A" w14:textId="77777777" w:rsidR="00D23462" w:rsidRDefault="00D23462" w:rsidP="0012632C">
      <w:pPr>
        <w:numPr>
          <w:ilvl w:val="7"/>
          <w:numId w:val="110"/>
        </w:numPr>
      </w:pPr>
      <w:r>
        <w:rPr>
          <w:rFonts w:cs="Arial"/>
        </w:rPr>
        <w:t>dfdl:textNumberCheckPolicy</w:t>
      </w:r>
    </w:p>
    <w:p w14:paraId="2E2CE4EB" w14:textId="77777777" w:rsidR="00D23462" w:rsidRDefault="00D23462" w:rsidP="0012632C">
      <w:pPr>
        <w:numPr>
          <w:ilvl w:val="7"/>
          <w:numId w:val="110"/>
        </w:numPr>
        <w:rPr>
          <w:rFonts w:cs="Arial"/>
        </w:rPr>
      </w:pPr>
      <w:r>
        <w:rPr>
          <w:rFonts w:cs="Arial"/>
        </w:rPr>
        <w:t>dfdl:textNumberRounding</w:t>
      </w:r>
    </w:p>
    <w:p w14:paraId="0B56D926" w14:textId="77777777" w:rsidR="00D23462" w:rsidRDefault="00D23462" w:rsidP="0012632C">
      <w:pPr>
        <w:numPr>
          <w:ilvl w:val="8"/>
          <w:numId w:val="110"/>
        </w:numPr>
        <w:rPr>
          <w:rStyle w:val="Emphasis"/>
        </w:rPr>
      </w:pPr>
      <w:r>
        <w:rPr>
          <w:rStyle w:val="Emphasis"/>
        </w:rPr>
        <w:t>"explicit"</w:t>
      </w:r>
    </w:p>
    <w:p w14:paraId="1DD54F1D" w14:textId="77777777" w:rsidR="00D23462" w:rsidRPr="00F31291" w:rsidRDefault="00D23462" w:rsidP="0012632C">
      <w:pPr>
        <w:pStyle w:val="ListParagraph"/>
        <w:numPr>
          <w:ilvl w:val="0"/>
          <w:numId w:val="130"/>
        </w:numPr>
        <w:rPr>
          <w:rFonts w:cs="Arial"/>
        </w:rPr>
      </w:pPr>
      <w:r w:rsidRPr="00F31291">
        <w:rPr>
          <w:rFonts w:cs="Arial"/>
        </w:rPr>
        <w:t>dfdl:textNumberRoundingMode</w:t>
      </w:r>
    </w:p>
    <w:p w14:paraId="1B48C9E1" w14:textId="77777777" w:rsidR="00D23462" w:rsidRPr="00F31291" w:rsidRDefault="00D23462" w:rsidP="0012632C">
      <w:pPr>
        <w:pStyle w:val="ListParagraph"/>
        <w:numPr>
          <w:ilvl w:val="0"/>
          <w:numId w:val="130"/>
        </w:numPr>
        <w:rPr>
          <w:rFonts w:cs="Arial"/>
        </w:rPr>
      </w:pPr>
      <w:r w:rsidRPr="00F31291">
        <w:rPr>
          <w:rFonts w:cs="Arial"/>
        </w:rPr>
        <w:t>dfdl:textNumberRoundingIncrement</w:t>
      </w:r>
    </w:p>
    <w:p w14:paraId="52757502" w14:textId="77777777" w:rsidR="00D23462" w:rsidRDefault="00D23462" w:rsidP="0012632C">
      <w:pPr>
        <w:numPr>
          <w:ilvl w:val="7"/>
          <w:numId w:val="110"/>
        </w:numPr>
      </w:pPr>
      <w:r>
        <w:rPr>
          <w:rFonts w:cs="Arial"/>
        </w:rPr>
        <w:t>dfdl:textZonedSignStyle</w:t>
      </w:r>
    </w:p>
    <w:p w14:paraId="7F16B75F" w14:textId="77777777" w:rsidR="00D23462" w:rsidRDefault="00D23462" w:rsidP="0012632C">
      <w:pPr>
        <w:numPr>
          <w:ilvl w:val="4"/>
          <w:numId w:val="110"/>
        </w:numPr>
      </w:pPr>
      <w:r>
        <w:rPr>
          <w:rStyle w:val="Emphasis"/>
        </w:rPr>
        <w:t>"binary"</w:t>
      </w:r>
      <w:r>
        <w:t xml:space="preserve"> </w:t>
      </w:r>
    </w:p>
    <w:p w14:paraId="2585BC10" w14:textId="77777777" w:rsidR="00D23462" w:rsidRDefault="00D23462" w:rsidP="0012632C">
      <w:pPr>
        <w:pStyle w:val="nobreak"/>
        <w:numPr>
          <w:ilvl w:val="5"/>
          <w:numId w:val="110"/>
        </w:numPr>
      </w:pPr>
      <w:r>
        <w:t xml:space="preserve">dfdl:byteOrder </w:t>
      </w:r>
    </w:p>
    <w:p w14:paraId="168C71BB" w14:textId="77777777" w:rsidR="00D23462" w:rsidRDefault="00D23462" w:rsidP="0012632C">
      <w:pPr>
        <w:numPr>
          <w:ilvl w:val="5"/>
          <w:numId w:val="110"/>
        </w:numPr>
        <w:rPr>
          <w:rStyle w:val="Emphasis"/>
        </w:rPr>
      </w:pPr>
      <w:r>
        <w:rPr>
          <w:rStyle w:val="Emphasis"/>
        </w:rPr>
        <w:t>xs:decimal and restrictions</w:t>
      </w:r>
    </w:p>
    <w:p w14:paraId="24F3C417" w14:textId="77777777" w:rsidR="00D23462" w:rsidRDefault="00D23462" w:rsidP="0012632C">
      <w:pPr>
        <w:numPr>
          <w:ilvl w:val="6"/>
          <w:numId w:val="110"/>
        </w:numPr>
      </w:pPr>
      <w:r>
        <w:t>dfdl:binaryNumberRep</w:t>
      </w:r>
    </w:p>
    <w:p w14:paraId="36B65FD4" w14:textId="77777777" w:rsidR="00D23462" w:rsidRDefault="00D23462" w:rsidP="0012632C">
      <w:pPr>
        <w:numPr>
          <w:ilvl w:val="7"/>
          <w:numId w:val="110"/>
        </w:numPr>
        <w:rPr>
          <w:rStyle w:val="Emphasis"/>
        </w:rPr>
      </w:pPr>
      <w:r>
        <w:rPr>
          <w:rStyle w:val="Emphasis"/>
        </w:rPr>
        <w:t>"packed"</w:t>
      </w:r>
    </w:p>
    <w:p w14:paraId="0D8707B5" w14:textId="77777777" w:rsidR="00D23462" w:rsidRDefault="00D23462" w:rsidP="0012632C">
      <w:pPr>
        <w:numPr>
          <w:ilvl w:val="8"/>
          <w:numId w:val="110"/>
        </w:numPr>
      </w:pPr>
      <w:r>
        <w:t>dfdl:binaryPackedSignCodes</w:t>
      </w:r>
    </w:p>
    <w:p w14:paraId="103F6D5E" w14:textId="77777777" w:rsidR="00D23462" w:rsidRDefault="00D23462" w:rsidP="0012632C">
      <w:pPr>
        <w:numPr>
          <w:ilvl w:val="8"/>
          <w:numId w:val="110"/>
        </w:numPr>
      </w:pPr>
      <w:r>
        <w:t>dfdl:binaryDecimalVirtualPoint</w:t>
      </w:r>
    </w:p>
    <w:p w14:paraId="6C5374FB" w14:textId="77777777" w:rsidR="00D23462" w:rsidRDefault="00D23462" w:rsidP="0012632C">
      <w:pPr>
        <w:numPr>
          <w:ilvl w:val="7"/>
          <w:numId w:val="110"/>
        </w:numPr>
        <w:rPr>
          <w:rStyle w:val="Emphasis"/>
        </w:rPr>
      </w:pPr>
      <w:r>
        <w:rPr>
          <w:rStyle w:val="Emphasis"/>
        </w:rPr>
        <w:t>"bcd", "ibm4690Packed"</w:t>
      </w:r>
    </w:p>
    <w:p w14:paraId="58BBA61C" w14:textId="77777777" w:rsidR="00D23462" w:rsidRDefault="00D23462" w:rsidP="0012632C">
      <w:pPr>
        <w:numPr>
          <w:ilvl w:val="8"/>
          <w:numId w:val="110"/>
        </w:numPr>
        <w:rPr>
          <w:rStyle w:val="Emphasis"/>
        </w:rPr>
      </w:pPr>
      <w:r>
        <w:t>dfdl:binaryDecimalVirtualPoint</w:t>
      </w:r>
    </w:p>
    <w:p w14:paraId="31E073CA" w14:textId="77777777" w:rsidR="00D23462" w:rsidRDefault="00D23462" w:rsidP="0012632C">
      <w:pPr>
        <w:numPr>
          <w:ilvl w:val="7"/>
          <w:numId w:val="110"/>
        </w:numPr>
        <w:rPr>
          <w:rStyle w:val="Emphasis"/>
        </w:rPr>
      </w:pPr>
      <w:r>
        <w:rPr>
          <w:rStyle w:val="Emphasis"/>
        </w:rPr>
        <w:t>"binary"</w:t>
      </w:r>
    </w:p>
    <w:p w14:paraId="0AC6CA47" w14:textId="77777777" w:rsidR="00D23462" w:rsidRDefault="00D23462" w:rsidP="0012632C">
      <w:pPr>
        <w:numPr>
          <w:ilvl w:val="8"/>
          <w:numId w:val="110"/>
        </w:numPr>
        <w:rPr>
          <w:rStyle w:val="Emphasis"/>
        </w:rPr>
      </w:pPr>
      <w:r>
        <w:t>dfdl:binaryDecimalVirtualPoint</w:t>
      </w:r>
    </w:p>
    <w:p w14:paraId="074ABA9F" w14:textId="77777777" w:rsidR="00D23462" w:rsidRDefault="00D23462" w:rsidP="0012632C">
      <w:pPr>
        <w:numPr>
          <w:ilvl w:val="5"/>
          <w:numId w:val="110"/>
        </w:numPr>
        <w:rPr>
          <w:rStyle w:val="Emphasis"/>
        </w:rPr>
      </w:pPr>
      <w:r>
        <w:rPr>
          <w:rStyle w:val="Emphasis"/>
        </w:rPr>
        <w:t>xs:float, xs:double</w:t>
      </w:r>
    </w:p>
    <w:p w14:paraId="58E61B69" w14:textId="77777777" w:rsidR="00D23462" w:rsidRDefault="00D23462" w:rsidP="0012632C">
      <w:pPr>
        <w:numPr>
          <w:ilvl w:val="6"/>
          <w:numId w:val="110"/>
        </w:numPr>
      </w:pPr>
      <w:r>
        <w:t xml:space="preserve">dfdl:binaryFloatRep </w:t>
      </w:r>
    </w:p>
    <w:p w14:paraId="0EB66716" w14:textId="77777777" w:rsidR="00D23462" w:rsidRDefault="00D23462" w:rsidP="0012632C">
      <w:pPr>
        <w:numPr>
          <w:ilvl w:val="2"/>
          <w:numId w:val="110"/>
        </w:numPr>
        <w:rPr>
          <w:rStyle w:val="Emphasis"/>
        </w:rPr>
      </w:pPr>
      <w:r>
        <w:rPr>
          <w:rStyle w:val="Emphasis"/>
        </w:rPr>
        <w:t xml:space="preserve">"String" </w:t>
      </w:r>
    </w:p>
    <w:p w14:paraId="069D659A" w14:textId="77777777" w:rsidR="00D23462" w:rsidRDefault="00D23462" w:rsidP="0012632C">
      <w:pPr>
        <w:numPr>
          <w:ilvl w:val="2"/>
          <w:numId w:val="110"/>
        </w:numPr>
        <w:rPr>
          <w:rStyle w:val="Emphasis"/>
        </w:rPr>
      </w:pPr>
      <w:r>
        <w:rPr>
          <w:rStyle w:val="Emphasis"/>
        </w:rPr>
        <w:t xml:space="preserve">"Calendar" </w:t>
      </w:r>
    </w:p>
    <w:p w14:paraId="5F4F77AC" w14:textId="77777777" w:rsidR="00D23462" w:rsidRDefault="00D23462" w:rsidP="0012632C">
      <w:pPr>
        <w:numPr>
          <w:ilvl w:val="3"/>
          <w:numId w:val="110"/>
        </w:numPr>
      </w:pPr>
      <w:r>
        <w:t xml:space="preserve">dfdl:representation </w:t>
      </w:r>
    </w:p>
    <w:p w14:paraId="06AEDA34" w14:textId="77777777" w:rsidR="00D23462" w:rsidRDefault="00D23462" w:rsidP="0012632C">
      <w:pPr>
        <w:numPr>
          <w:ilvl w:val="4"/>
          <w:numId w:val="110"/>
        </w:numPr>
        <w:rPr>
          <w:rStyle w:val="Emphasis"/>
        </w:rPr>
      </w:pPr>
      <w:r>
        <w:rPr>
          <w:rStyle w:val="Emphasis"/>
        </w:rPr>
        <w:t xml:space="preserve">"text" </w:t>
      </w:r>
    </w:p>
    <w:p w14:paraId="7CF5B2C3" w14:textId="77777777" w:rsidR="00D23462" w:rsidRDefault="00D23462" w:rsidP="0012632C">
      <w:pPr>
        <w:numPr>
          <w:ilvl w:val="5"/>
          <w:numId w:val="110"/>
        </w:numPr>
      </w:pPr>
      <w:r>
        <w:t>dfdl:calendarPatternKind</w:t>
      </w:r>
    </w:p>
    <w:p w14:paraId="78D7D3AE" w14:textId="77777777" w:rsidR="00D23462" w:rsidRDefault="00D23462" w:rsidP="0012632C">
      <w:pPr>
        <w:numPr>
          <w:ilvl w:val="6"/>
          <w:numId w:val="110"/>
        </w:numPr>
      </w:pPr>
      <w:r>
        <w:t>"</w:t>
      </w:r>
      <w:r>
        <w:rPr>
          <w:rStyle w:val="Emphasis"/>
        </w:rPr>
        <w:t>explicit</w:t>
      </w:r>
      <w:r>
        <w:t>"</w:t>
      </w:r>
    </w:p>
    <w:p w14:paraId="0AE0A955" w14:textId="77777777" w:rsidR="00D23462" w:rsidRDefault="00D23462" w:rsidP="0012632C">
      <w:pPr>
        <w:numPr>
          <w:ilvl w:val="7"/>
          <w:numId w:val="110"/>
        </w:numPr>
      </w:pPr>
      <w:r>
        <w:t>dfdl:calendarPattern</w:t>
      </w:r>
    </w:p>
    <w:p w14:paraId="67CCE3BD" w14:textId="77777777" w:rsidR="00D23462" w:rsidRDefault="00D23462" w:rsidP="0012632C">
      <w:pPr>
        <w:numPr>
          <w:ilvl w:val="5"/>
          <w:numId w:val="110"/>
        </w:numPr>
      </w:pPr>
      <w:r>
        <w:t>dfdl:calendarCheckPolicy</w:t>
      </w:r>
    </w:p>
    <w:p w14:paraId="3A49BCE7" w14:textId="77777777" w:rsidR="00D23462" w:rsidRDefault="00D23462" w:rsidP="0012632C">
      <w:pPr>
        <w:numPr>
          <w:ilvl w:val="5"/>
          <w:numId w:val="110"/>
        </w:numPr>
      </w:pPr>
      <w:r>
        <w:t>dfdl:calendarTimeZone</w:t>
      </w:r>
    </w:p>
    <w:p w14:paraId="39E0AB55" w14:textId="77777777" w:rsidR="00D23462" w:rsidRDefault="00D23462" w:rsidP="0012632C">
      <w:pPr>
        <w:numPr>
          <w:ilvl w:val="5"/>
          <w:numId w:val="110"/>
        </w:numPr>
      </w:pPr>
      <w:r>
        <w:t>dfdl:calendarObserveDST</w:t>
      </w:r>
    </w:p>
    <w:p w14:paraId="7B19A54E" w14:textId="77777777" w:rsidR="00D23462" w:rsidRDefault="00D23462" w:rsidP="0012632C">
      <w:pPr>
        <w:numPr>
          <w:ilvl w:val="5"/>
          <w:numId w:val="110"/>
        </w:numPr>
      </w:pPr>
      <w:r>
        <w:t>dfdl:calendarFirstDayOfWeek</w:t>
      </w:r>
    </w:p>
    <w:p w14:paraId="21E7A1D7" w14:textId="77777777" w:rsidR="00D23462" w:rsidRDefault="00D23462" w:rsidP="0012632C">
      <w:pPr>
        <w:numPr>
          <w:ilvl w:val="5"/>
          <w:numId w:val="110"/>
        </w:numPr>
      </w:pPr>
      <w:r>
        <w:t>dfdl:calendarDaysInFirstWeek</w:t>
      </w:r>
    </w:p>
    <w:p w14:paraId="4E387C5D" w14:textId="77777777" w:rsidR="00D23462" w:rsidRDefault="00D23462" w:rsidP="0012632C">
      <w:pPr>
        <w:numPr>
          <w:ilvl w:val="5"/>
          <w:numId w:val="110"/>
        </w:numPr>
      </w:pPr>
      <w:r>
        <w:t>dfdl:calendarLanguage</w:t>
      </w:r>
    </w:p>
    <w:p w14:paraId="6807CBA8" w14:textId="77777777" w:rsidR="00D23462" w:rsidRDefault="00D23462" w:rsidP="0012632C">
      <w:pPr>
        <w:numPr>
          <w:ilvl w:val="4"/>
          <w:numId w:val="110"/>
        </w:numPr>
        <w:rPr>
          <w:rStyle w:val="Emphasis"/>
        </w:rPr>
      </w:pPr>
      <w:r>
        <w:rPr>
          <w:rStyle w:val="Emphasis"/>
        </w:rPr>
        <w:t xml:space="preserve">"binary" </w:t>
      </w:r>
    </w:p>
    <w:p w14:paraId="0E1CDE00" w14:textId="77777777" w:rsidR="00D23462" w:rsidRDefault="00D23462" w:rsidP="0012632C">
      <w:pPr>
        <w:numPr>
          <w:ilvl w:val="5"/>
          <w:numId w:val="110"/>
        </w:numPr>
      </w:pPr>
      <w:r>
        <w:t>dfdl:byteOrder</w:t>
      </w:r>
    </w:p>
    <w:p w14:paraId="047D640B" w14:textId="77777777" w:rsidR="00D23462" w:rsidRDefault="00D23462" w:rsidP="0012632C">
      <w:pPr>
        <w:numPr>
          <w:ilvl w:val="5"/>
          <w:numId w:val="110"/>
        </w:numPr>
      </w:pPr>
      <w:r>
        <w:t>dfdl:binaryCalendarRep</w:t>
      </w:r>
    </w:p>
    <w:p w14:paraId="5973BCC2" w14:textId="77777777" w:rsidR="00D23462" w:rsidRDefault="00D23462" w:rsidP="0012632C">
      <w:pPr>
        <w:numPr>
          <w:ilvl w:val="6"/>
          <w:numId w:val="110"/>
        </w:numPr>
        <w:rPr>
          <w:rStyle w:val="Emphasis"/>
        </w:rPr>
      </w:pPr>
      <w:r>
        <w:rPr>
          <w:rStyle w:val="Emphasis"/>
        </w:rPr>
        <w:t>"packed"</w:t>
      </w:r>
    </w:p>
    <w:p w14:paraId="481D323F" w14:textId="77777777" w:rsidR="00D23462" w:rsidRDefault="00D23462" w:rsidP="0012632C">
      <w:pPr>
        <w:numPr>
          <w:ilvl w:val="7"/>
          <w:numId w:val="110"/>
        </w:numPr>
      </w:pPr>
      <w:r>
        <w:t>dfdl:packedDecimalSignCodes</w:t>
      </w:r>
    </w:p>
    <w:p w14:paraId="231D7793" w14:textId="77777777" w:rsidR="00D23462" w:rsidRDefault="00D23462" w:rsidP="0012632C">
      <w:pPr>
        <w:numPr>
          <w:ilvl w:val="7"/>
          <w:numId w:val="110"/>
        </w:numPr>
      </w:pPr>
      <w:r>
        <w:t>dfdl:decimalVirtualPoint</w:t>
      </w:r>
    </w:p>
    <w:p w14:paraId="3C811054" w14:textId="77777777" w:rsidR="00D23462" w:rsidRDefault="00D23462" w:rsidP="0012632C">
      <w:pPr>
        <w:numPr>
          <w:ilvl w:val="7"/>
          <w:numId w:val="110"/>
        </w:numPr>
      </w:pPr>
      <w:r>
        <w:t>dfdl:calendarPatternKind</w:t>
      </w:r>
    </w:p>
    <w:p w14:paraId="3E5C3CC2" w14:textId="77777777" w:rsidR="00D23462" w:rsidRDefault="00D23462" w:rsidP="0012632C">
      <w:pPr>
        <w:numPr>
          <w:ilvl w:val="8"/>
          <w:numId w:val="110"/>
        </w:numPr>
      </w:pPr>
      <w:r>
        <w:t>"</w:t>
      </w:r>
      <w:r>
        <w:rPr>
          <w:rStyle w:val="Emphasis"/>
        </w:rPr>
        <w:t>explicit</w:t>
      </w:r>
      <w:r>
        <w:t>"</w:t>
      </w:r>
    </w:p>
    <w:p w14:paraId="7393BAEF" w14:textId="77777777" w:rsidR="00D23462" w:rsidRDefault="00D23462" w:rsidP="0012632C">
      <w:pPr>
        <w:pStyle w:val="ListParagraph"/>
        <w:numPr>
          <w:ilvl w:val="0"/>
          <w:numId w:val="131"/>
        </w:numPr>
      </w:pPr>
      <w:r>
        <w:t>dfdl:calendarPattern</w:t>
      </w:r>
    </w:p>
    <w:p w14:paraId="05776893" w14:textId="77777777" w:rsidR="00D23462" w:rsidRDefault="00D23462" w:rsidP="0012632C">
      <w:pPr>
        <w:numPr>
          <w:ilvl w:val="7"/>
          <w:numId w:val="110"/>
        </w:numPr>
      </w:pPr>
      <w:r>
        <w:t>dfdl:calendarCheckPolicy</w:t>
      </w:r>
    </w:p>
    <w:p w14:paraId="50F38BB8" w14:textId="77777777" w:rsidR="00D23462" w:rsidRDefault="00D23462" w:rsidP="0012632C">
      <w:pPr>
        <w:numPr>
          <w:ilvl w:val="7"/>
          <w:numId w:val="110"/>
        </w:numPr>
      </w:pPr>
      <w:r>
        <w:t>dfdl:calendarTimeZone</w:t>
      </w:r>
    </w:p>
    <w:p w14:paraId="2A43F427" w14:textId="77777777" w:rsidR="00D23462" w:rsidRDefault="00D23462" w:rsidP="0012632C">
      <w:pPr>
        <w:numPr>
          <w:ilvl w:val="7"/>
          <w:numId w:val="110"/>
        </w:numPr>
      </w:pPr>
      <w:r>
        <w:t>dfdl:calendarObserveDST</w:t>
      </w:r>
    </w:p>
    <w:p w14:paraId="0BFA3BA3" w14:textId="77777777" w:rsidR="00D23462" w:rsidRDefault="00D23462" w:rsidP="0012632C">
      <w:pPr>
        <w:numPr>
          <w:ilvl w:val="7"/>
          <w:numId w:val="110"/>
        </w:numPr>
      </w:pPr>
      <w:r>
        <w:t>dfdl:calendarFirstDayOfWeek</w:t>
      </w:r>
    </w:p>
    <w:p w14:paraId="19CE89EC" w14:textId="77777777" w:rsidR="00D23462" w:rsidRDefault="00D23462" w:rsidP="0012632C">
      <w:pPr>
        <w:numPr>
          <w:ilvl w:val="7"/>
          <w:numId w:val="110"/>
        </w:numPr>
      </w:pPr>
      <w:r>
        <w:t>dfdl:calendarDaysInFirstWeek</w:t>
      </w:r>
    </w:p>
    <w:p w14:paraId="238DF4EF" w14:textId="77777777" w:rsidR="00D23462" w:rsidRDefault="00D23462" w:rsidP="0012632C">
      <w:pPr>
        <w:numPr>
          <w:ilvl w:val="7"/>
          <w:numId w:val="110"/>
        </w:numPr>
      </w:pPr>
      <w:r>
        <w:t>dfdl:calendarCenturyStart</w:t>
      </w:r>
    </w:p>
    <w:p w14:paraId="17FA3245" w14:textId="77777777" w:rsidR="00D23462" w:rsidRDefault="00D23462" w:rsidP="0012632C">
      <w:pPr>
        <w:numPr>
          <w:ilvl w:val="6"/>
          <w:numId w:val="110"/>
        </w:numPr>
        <w:rPr>
          <w:rStyle w:val="Emphasis"/>
        </w:rPr>
      </w:pPr>
      <w:r>
        <w:rPr>
          <w:rStyle w:val="Emphasis"/>
        </w:rPr>
        <w:t xml:space="preserve"> "bcd", "ibm4690Packed"</w:t>
      </w:r>
    </w:p>
    <w:p w14:paraId="74673271" w14:textId="77777777" w:rsidR="00D23462" w:rsidRDefault="00D23462" w:rsidP="0012632C">
      <w:pPr>
        <w:numPr>
          <w:ilvl w:val="7"/>
          <w:numId w:val="110"/>
        </w:numPr>
      </w:pPr>
      <w:r>
        <w:t xml:space="preserve">dfdl:decimalVirtualPoint </w:t>
      </w:r>
    </w:p>
    <w:p w14:paraId="36070DCA" w14:textId="77777777" w:rsidR="00D23462" w:rsidRDefault="00D23462" w:rsidP="0012632C">
      <w:pPr>
        <w:numPr>
          <w:ilvl w:val="7"/>
          <w:numId w:val="110"/>
        </w:numPr>
      </w:pPr>
      <w:r>
        <w:t>dfdl:calendarPatternKind</w:t>
      </w:r>
    </w:p>
    <w:p w14:paraId="47A8D839" w14:textId="77777777" w:rsidR="00D23462" w:rsidRDefault="00D23462" w:rsidP="0012632C">
      <w:pPr>
        <w:numPr>
          <w:ilvl w:val="8"/>
          <w:numId w:val="110"/>
        </w:numPr>
      </w:pPr>
      <w:r>
        <w:t>"</w:t>
      </w:r>
      <w:r>
        <w:rPr>
          <w:rStyle w:val="Emphasis"/>
        </w:rPr>
        <w:t>explicit</w:t>
      </w:r>
      <w:r>
        <w:t>"</w:t>
      </w:r>
    </w:p>
    <w:p w14:paraId="337BD461" w14:textId="77777777" w:rsidR="00D23462" w:rsidRDefault="00D23462" w:rsidP="00F31291">
      <w:pPr>
        <w:ind w:left="6480"/>
      </w:pPr>
      <w:r>
        <w:t>dfdl:calendarPattern</w:t>
      </w:r>
    </w:p>
    <w:p w14:paraId="308F66A1" w14:textId="77777777" w:rsidR="00D23462" w:rsidRDefault="00D23462" w:rsidP="0012632C">
      <w:pPr>
        <w:numPr>
          <w:ilvl w:val="7"/>
          <w:numId w:val="110"/>
        </w:numPr>
      </w:pPr>
      <w:r>
        <w:t>dfdl:calendarCheckPolicy</w:t>
      </w:r>
    </w:p>
    <w:p w14:paraId="0860FCB8" w14:textId="77777777" w:rsidR="00D23462" w:rsidRDefault="00D23462" w:rsidP="0012632C">
      <w:pPr>
        <w:numPr>
          <w:ilvl w:val="7"/>
          <w:numId w:val="110"/>
        </w:numPr>
      </w:pPr>
      <w:r>
        <w:t>dfdl:calendarTimeZone</w:t>
      </w:r>
    </w:p>
    <w:p w14:paraId="0BCBC43D" w14:textId="77777777" w:rsidR="00D23462" w:rsidRDefault="00D23462" w:rsidP="0012632C">
      <w:pPr>
        <w:numPr>
          <w:ilvl w:val="7"/>
          <w:numId w:val="110"/>
        </w:numPr>
      </w:pPr>
      <w:r>
        <w:t>dfdl:calendarObserveDST</w:t>
      </w:r>
    </w:p>
    <w:p w14:paraId="2333FDC7" w14:textId="77777777" w:rsidR="00D23462" w:rsidRDefault="00D23462" w:rsidP="0012632C">
      <w:pPr>
        <w:numPr>
          <w:ilvl w:val="7"/>
          <w:numId w:val="110"/>
        </w:numPr>
      </w:pPr>
      <w:r>
        <w:t>dfdl:calendarFirstDayOfWeek</w:t>
      </w:r>
    </w:p>
    <w:p w14:paraId="1C9B75D1" w14:textId="77777777" w:rsidR="00D23462" w:rsidRDefault="00D23462" w:rsidP="0012632C">
      <w:pPr>
        <w:numPr>
          <w:ilvl w:val="7"/>
          <w:numId w:val="110"/>
        </w:numPr>
      </w:pPr>
      <w:r>
        <w:t>dfdl:calendarDaysInFirstWeek</w:t>
      </w:r>
    </w:p>
    <w:p w14:paraId="13038116" w14:textId="77777777" w:rsidR="00D23462" w:rsidRDefault="00D23462" w:rsidP="0012632C">
      <w:pPr>
        <w:numPr>
          <w:ilvl w:val="7"/>
          <w:numId w:val="110"/>
        </w:numPr>
      </w:pPr>
      <w:r>
        <w:t>dfdl:calendarCenturyStart</w:t>
      </w:r>
    </w:p>
    <w:p w14:paraId="087BD847" w14:textId="77777777" w:rsidR="00D23462" w:rsidRDefault="00D23462" w:rsidP="0012632C">
      <w:pPr>
        <w:numPr>
          <w:ilvl w:val="6"/>
          <w:numId w:val="110"/>
        </w:numPr>
        <w:rPr>
          <w:rStyle w:val="Emphasis"/>
        </w:rPr>
      </w:pPr>
      <w:r>
        <w:rPr>
          <w:rStyle w:val="Emphasis"/>
        </w:rPr>
        <w:t>"binarySeconds", "binaryMilliseconds"</w:t>
      </w:r>
    </w:p>
    <w:p w14:paraId="1224C083" w14:textId="77777777" w:rsidR="00D23462" w:rsidRDefault="00D23462" w:rsidP="0012632C">
      <w:pPr>
        <w:numPr>
          <w:ilvl w:val="7"/>
          <w:numId w:val="110"/>
        </w:numPr>
      </w:pPr>
      <w:r>
        <w:t>dfdl:binaryCalendarEpoch</w:t>
      </w:r>
    </w:p>
    <w:p w14:paraId="26FA1538" w14:textId="77777777" w:rsidR="00D23462" w:rsidRDefault="00D23462" w:rsidP="0012632C">
      <w:pPr>
        <w:numPr>
          <w:ilvl w:val="2"/>
          <w:numId w:val="110"/>
        </w:numPr>
        <w:rPr>
          <w:rStyle w:val="Emphasis"/>
        </w:rPr>
      </w:pPr>
      <w:r>
        <w:rPr>
          <w:rStyle w:val="Emphasis"/>
        </w:rPr>
        <w:t xml:space="preserve">"Opaque" </w:t>
      </w:r>
    </w:p>
    <w:p w14:paraId="630CBE96" w14:textId="77777777" w:rsidR="00D23462" w:rsidRDefault="00D23462" w:rsidP="0012632C">
      <w:pPr>
        <w:numPr>
          <w:ilvl w:val="2"/>
          <w:numId w:val="110"/>
        </w:numPr>
        <w:rPr>
          <w:rStyle w:val="Emphasis"/>
        </w:rPr>
      </w:pPr>
      <w:r>
        <w:rPr>
          <w:rStyle w:val="Emphasis"/>
        </w:rPr>
        <w:t xml:space="preserve">"Boolean" </w:t>
      </w:r>
    </w:p>
    <w:p w14:paraId="7AF87800" w14:textId="77777777" w:rsidR="00D23462" w:rsidRDefault="00D23462" w:rsidP="0012632C">
      <w:pPr>
        <w:numPr>
          <w:ilvl w:val="3"/>
          <w:numId w:val="110"/>
        </w:numPr>
      </w:pPr>
      <w:r>
        <w:t xml:space="preserve">dfdl:representation </w:t>
      </w:r>
    </w:p>
    <w:p w14:paraId="29208D57" w14:textId="77777777" w:rsidR="00D23462" w:rsidRDefault="00D23462" w:rsidP="0012632C">
      <w:pPr>
        <w:numPr>
          <w:ilvl w:val="4"/>
          <w:numId w:val="110"/>
        </w:numPr>
        <w:rPr>
          <w:rStyle w:val="Emphasis"/>
        </w:rPr>
      </w:pPr>
      <w:r>
        <w:rPr>
          <w:rStyle w:val="Emphasis"/>
        </w:rPr>
        <w:t xml:space="preserve">"text" </w:t>
      </w:r>
    </w:p>
    <w:p w14:paraId="60DB0777" w14:textId="77777777" w:rsidR="00D23462" w:rsidRDefault="00D23462" w:rsidP="0012632C">
      <w:pPr>
        <w:numPr>
          <w:ilvl w:val="5"/>
          <w:numId w:val="110"/>
        </w:numPr>
      </w:pPr>
      <w:r>
        <w:t xml:space="preserve">dfdl:textBooleanTrueRep </w:t>
      </w:r>
    </w:p>
    <w:p w14:paraId="4DBA374C" w14:textId="77777777" w:rsidR="00D23462" w:rsidRDefault="00D23462" w:rsidP="0012632C">
      <w:pPr>
        <w:numPr>
          <w:ilvl w:val="5"/>
          <w:numId w:val="110"/>
        </w:numPr>
      </w:pPr>
      <w:r>
        <w:t>dfdl:textBooleanFalseRep</w:t>
      </w:r>
    </w:p>
    <w:p w14:paraId="7BE83AFE" w14:textId="77777777" w:rsidR="00D23462" w:rsidRDefault="00D23462" w:rsidP="0012632C">
      <w:pPr>
        <w:numPr>
          <w:ilvl w:val="4"/>
          <w:numId w:val="110"/>
        </w:numPr>
        <w:rPr>
          <w:rStyle w:val="Emphasis"/>
        </w:rPr>
      </w:pPr>
      <w:r>
        <w:rPr>
          <w:rStyle w:val="Emphasis"/>
        </w:rPr>
        <w:t xml:space="preserve">"binary" </w:t>
      </w:r>
    </w:p>
    <w:p w14:paraId="172C210E" w14:textId="77777777" w:rsidR="00D23462" w:rsidRDefault="00D23462" w:rsidP="0012632C">
      <w:pPr>
        <w:numPr>
          <w:ilvl w:val="5"/>
          <w:numId w:val="110"/>
        </w:numPr>
      </w:pPr>
      <w:r>
        <w:t>dfdl:byteOrder</w:t>
      </w:r>
    </w:p>
    <w:p w14:paraId="12FCD674" w14:textId="77777777" w:rsidR="00D23462" w:rsidRDefault="00D23462" w:rsidP="0012632C">
      <w:pPr>
        <w:numPr>
          <w:ilvl w:val="5"/>
          <w:numId w:val="110"/>
        </w:numPr>
      </w:pPr>
      <w:r>
        <w:t xml:space="preserve">dfdl:binaryBooleanTrueRep </w:t>
      </w:r>
    </w:p>
    <w:p w14:paraId="08BBD4BE" w14:textId="77777777" w:rsidR="00D23462" w:rsidRDefault="00D23462" w:rsidP="0012632C">
      <w:pPr>
        <w:numPr>
          <w:ilvl w:val="5"/>
          <w:numId w:val="110"/>
        </w:numPr>
      </w:pPr>
      <w:r>
        <w:t xml:space="preserve">dfdl:binaryBooleanFalseRep </w:t>
      </w:r>
    </w:p>
    <w:p w14:paraId="28DD4422" w14:textId="77777777" w:rsidR="00D23462" w:rsidRDefault="00D23462" w:rsidP="0012632C">
      <w:pPr>
        <w:pStyle w:val="nobreak"/>
        <w:numPr>
          <w:ilvl w:val="0"/>
          <w:numId w:val="110"/>
        </w:numPr>
        <w:rPr>
          <w:i/>
        </w:rPr>
      </w:pPr>
      <w:r>
        <w:rPr>
          <w:i/>
        </w:rPr>
        <w:t xml:space="preserve">Unparsing: insertion &amp; framing </w:t>
      </w:r>
    </w:p>
    <w:p w14:paraId="4B8B8E4A" w14:textId="77777777" w:rsidR="00D23462" w:rsidRDefault="00D23462" w:rsidP="0012632C">
      <w:pPr>
        <w:pStyle w:val="nobreak"/>
        <w:numPr>
          <w:ilvl w:val="1"/>
          <w:numId w:val="110"/>
        </w:numPr>
      </w:pPr>
      <w:r>
        <w:t>dfdl:leadingSkip</w:t>
      </w:r>
    </w:p>
    <w:p w14:paraId="43DE80BA" w14:textId="77777777" w:rsidR="00D23462" w:rsidRDefault="00D23462" w:rsidP="0012632C">
      <w:pPr>
        <w:pStyle w:val="nobreak"/>
        <w:numPr>
          <w:ilvl w:val="2"/>
          <w:numId w:val="110"/>
        </w:numPr>
      </w:pPr>
      <w:r>
        <w:t xml:space="preserve">dfdl:alignmentUnits </w:t>
      </w:r>
    </w:p>
    <w:p w14:paraId="49FD433A" w14:textId="77777777" w:rsidR="00D23462" w:rsidRDefault="00D23462" w:rsidP="0012632C">
      <w:pPr>
        <w:pStyle w:val="nobreak"/>
        <w:numPr>
          <w:ilvl w:val="1"/>
          <w:numId w:val="110"/>
        </w:numPr>
      </w:pPr>
      <w:r>
        <w:t>dfdl:alignment</w:t>
      </w:r>
    </w:p>
    <w:p w14:paraId="1408D1E1" w14:textId="77777777" w:rsidR="00D23462" w:rsidRDefault="00D23462" w:rsidP="0012632C">
      <w:pPr>
        <w:pStyle w:val="nobreak"/>
        <w:numPr>
          <w:ilvl w:val="2"/>
          <w:numId w:val="110"/>
        </w:numPr>
      </w:pPr>
      <w:r>
        <w:rPr>
          <w:i/>
          <w:iCs/>
        </w:rPr>
        <w:t>not "implicit"</w:t>
      </w:r>
      <w:r>
        <w:t xml:space="preserve"> </w:t>
      </w:r>
    </w:p>
    <w:p w14:paraId="316854FE" w14:textId="77777777" w:rsidR="00D23462" w:rsidRDefault="00D23462" w:rsidP="0012632C">
      <w:pPr>
        <w:numPr>
          <w:ilvl w:val="3"/>
          <w:numId w:val="110"/>
        </w:numPr>
      </w:pPr>
      <w:r>
        <w:t xml:space="preserve">dfdl:alignmentUnits </w:t>
      </w:r>
    </w:p>
    <w:p w14:paraId="0A916D38" w14:textId="77777777" w:rsidR="00D23462" w:rsidRDefault="00D23462" w:rsidP="0012632C">
      <w:pPr>
        <w:numPr>
          <w:ilvl w:val="1"/>
          <w:numId w:val="110"/>
        </w:numPr>
        <w:rPr>
          <w:rStyle w:val="Emphasis"/>
        </w:rPr>
      </w:pPr>
      <w:r>
        <w:t>dfdl:representation</w:t>
      </w:r>
      <w:r>
        <w:rPr>
          <w:rStyle w:val="Emphasis"/>
        </w:rPr>
        <w:t xml:space="preserve"> "text" or xs:simpleType 'string'</w:t>
      </w:r>
    </w:p>
    <w:p w14:paraId="0817A1C3" w14:textId="77777777" w:rsidR="00D23462" w:rsidRDefault="00D23462" w:rsidP="0012632C">
      <w:pPr>
        <w:numPr>
          <w:ilvl w:val="2"/>
          <w:numId w:val="110"/>
        </w:numPr>
        <w:rPr>
          <w:rStyle w:val="Emphasis"/>
        </w:rPr>
      </w:pPr>
      <w:r>
        <w:t>dfdl:escapeSchemeRef</w:t>
      </w:r>
    </w:p>
    <w:p w14:paraId="0DA573F5" w14:textId="77777777" w:rsidR="00D23462" w:rsidRDefault="00D23462" w:rsidP="0012632C">
      <w:pPr>
        <w:numPr>
          <w:ilvl w:val="2"/>
          <w:numId w:val="110"/>
        </w:numPr>
      </w:pPr>
      <w:r>
        <w:t xml:space="preserve">dfdl:lengthKind </w:t>
      </w:r>
    </w:p>
    <w:p w14:paraId="1F5E47BC" w14:textId="77777777" w:rsidR="00D23462" w:rsidRDefault="00D23462" w:rsidP="0012632C">
      <w:pPr>
        <w:numPr>
          <w:ilvl w:val="3"/>
          <w:numId w:val="110"/>
        </w:numPr>
        <w:rPr>
          <w:rStyle w:val="Emphasis"/>
        </w:rPr>
      </w:pPr>
      <w:r>
        <w:rPr>
          <w:rStyle w:val="Emphasis"/>
        </w:rPr>
        <w:t xml:space="preserve">"implicit" </w:t>
      </w:r>
    </w:p>
    <w:p w14:paraId="7EF2C6F1" w14:textId="77777777" w:rsidR="00D23462" w:rsidRDefault="00D23462" w:rsidP="0012632C">
      <w:pPr>
        <w:numPr>
          <w:ilvl w:val="4"/>
          <w:numId w:val="110"/>
        </w:numPr>
      </w:pPr>
      <w:r>
        <w:t xml:space="preserve">XSD maxLength </w:t>
      </w:r>
      <w:r>
        <w:rPr>
          <w:rStyle w:val="Emphasis"/>
        </w:rPr>
        <w:t>or</w:t>
      </w:r>
      <w:r>
        <w:t xml:space="preserve"> dfdl:textBooleanTrueRep/dfdl:textBooleanFalseRep</w:t>
      </w:r>
    </w:p>
    <w:p w14:paraId="42C70EFA" w14:textId="77777777" w:rsidR="00D23462" w:rsidRDefault="00D23462" w:rsidP="0012632C">
      <w:pPr>
        <w:numPr>
          <w:ilvl w:val="4"/>
          <w:numId w:val="110"/>
        </w:numPr>
      </w:pPr>
      <w:r>
        <w:t>dfdl:lengthUnits</w:t>
      </w:r>
    </w:p>
    <w:p w14:paraId="6996575F" w14:textId="77777777" w:rsidR="00D23462" w:rsidRDefault="00D23462" w:rsidP="0012632C">
      <w:pPr>
        <w:numPr>
          <w:ilvl w:val="4"/>
          <w:numId w:val="110"/>
        </w:numPr>
      </w:pPr>
      <w:r>
        <w:t xml:space="preserve">dfdl:textPadKind </w:t>
      </w:r>
    </w:p>
    <w:p w14:paraId="47A2CD73"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BB08ADF"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ECC5B89" w14:textId="77777777" w:rsidR="00D23462" w:rsidRDefault="00D23462" w:rsidP="0012632C">
      <w:pPr>
        <w:numPr>
          <w:ilvl w:val="4"/>
          <w:numId w:val="110"/>
        </w:numPr>
      </w:pPr>
      <w:r>
        <w:t>dfdl:truncateSpecifiedLengthString</w:t>
      </w:r>
    </w:p>
    <w:p w14:paraId="10E07E66" w14:textId="77777777" w:rsidR="00D23462" w:rsidRDefault="00D23462" w:rsidP="0012632C">
      <w:pPr>
        <w:numPr>
          <w:ilvl w:val="3"/>
          <w:numId w:val="110"/>
        </w:numPr>
        <w:rPr>
          <w:rStyle w:val="Emphasis"/>
        </w:rPr>
      </w:pPr>
      <w:r>
        <w:rPr>
          <w:rStyle w:val="Emphasis"/>
        </w:rPr>
        <w:t xml:space="preserve">"explicit" </w:t>
      </w:r>
    </w:p>
    <w:p w14:paraId="0F5DCA8D" w14:textId="77777777" w:rsidR="00D23462" w:rsidRDefault="00D23462" w:rsidP="0012632C">
      <w:pPr>
        <w:numPr>
          <w:ilvl w:val="4"/>
          <w:numId w:val="110"/>
        </w:numPr>
        <w:rPr>
          <w:rStyle w:val="Emphasis"/>
        </w:rPr>
      </w:pPr>
      <w:r>
        <w:rPr>
          <w:rStyle w:val="Emphasis"/>
        </w:rPr>
        <w:t>not expression</w:t>
      </w:r>
    </w:p>
    <w:p w14:paraId="1C303F3E" w14:textId="77777777" w:rsidR="00D23462" w:rsidRDefault="00D23462" w:rsidP="0012632C">
      <w:pPr>
        <w:numPr>
          <w:ilvl w:val="5"/>
          <w:numId w:val="110"/>
        </w:numPr>
      </w:pPr>
      <w:r>
        <w:t xml:space="preserve">dfdl:length </w:t>
      </w:r>
    </w:p>
    <w:p w14:paraId="01F6F3F6" w14:textId="77777777" w:rsidR="00D23462" w:rsidRDefault="00D23462" w:rsidP="0012632C">
      <w:pPr>
        <w:numPr>
          <w:ilvl w:val="5"/>
          <w:numId w:val="110"/>
        </w:numPr>
      </w:pPr>
      <w:r>
        <w:t>dfdl:truncateSpecifiedLengthString</w:t>
      </w:r>
    </w:p>
    <w:p w14:paraId="79F9CDF3" w14:textId="77777777" w:rsidR="00D23462" w:rsidRDefault="00D23462" w:rsidP="0012632C">
      <w:pPr>
        <w:numPr>
          <w:ilvl w:val="4"/>
          <w:numId w:val="110"/>
        </w:numPr>
        <w:rPr>
          <w:rStyle w:val="Emphasis"/>
        </w:rPr>
      </w:pPr>
      <w:r>
        <w:rPr>
          <w:rStyle w:val="Emphasis"/>
        </w:rPr>
        <w:t>expression</w:t>
      </w:r>
    </w:p>
    <w:p w14:paraId="7F5EDC36" w14:textId="77777777" w:rsidR="00D23462" w:rsidRDefault="00D23462" w:rsidP="0012632C">
      <w:pPr>
        <w:numPr>
          <w:ilvl w:val="5"/>
          <w:numId w:val="110"/>
        </w:numPr>
        <w:rPr>
          <w:rStyle w:val="Emphasis"/>
        </w:rPr>
      </w:pPr>
      <w:r>
        <w:t xml:space="preserve">XSD minLength </w:t>
      </w:r>
      <w:r>
        <w:rPr>
          <w:rStyle w:val="Emphasis"/>
        </w:rPr>
        <w:t>or</w:t>
      </w:r>
      <w:r>
        <w:t xml:space="preserve"> dfdl:textOutputMinLength</w:t>
      </w:r>
    </w:p>
    <w:p w14:paraId="7532FAFA" w14:textId="77777777" w:rsidR="00D23462" w:rsidRDefault="00D23462" w:rsidP="0012632C">
      <w:pPr>
        <w:numPr>
          <w:ilvl w:val="4"/>
          <w:numId w:val="110"/>
        </w:numPr>
      </w:pPr>
      <w:r>
        <w:t xml:space="preserve">dfdl:lengthUnits </w:t>
      </w:r>
    </w:p>
    <w:p w14:paraId="3FD3304C" w14:textId="77777777" w:rsidR="00D23462" w:rsidRDefault="00D23462" w:rsidP="0012632C">
      <w:pPr>
        <w:numPr>
          <w:ilvl w:val="4"/>
          <w:numId w:val="110"/>
        </w:numPr>
      </w:pPr>
      <w:r>
        <w:t xml:space="preserve">dfdl:textPadKind </w:t>
      </w:r>
    </w:p>
    <w:p w14:paraId="23F0A79B"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25AB089"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C335FB2" w14:textId="77777777" w:rsidR="00D23462" w:rsidRDefault="00D23462" w:rsidP="0012632C">
      <w:pPr>
        <w:numPr>
          <w:ilvl w:val="3"/>
          <w:numId w:val="110"/>
        </w:numPr>
        <w:rPr>
          <w:rStyle w:val="Emphasis"/>
        </w:rPr>
      </w:pPr>
      <w:r>
        <w:rPr>
          <w:rStyle w:val="Emphasis"/>
        </w:rPr>
        <w:t xml:space="preserve">"prefixed" </w:t>
      </w:r>
    </w:p>
    <w:p w14:paraId="69EB0707" w14:textId="77777777" w:rsidR="00D23462" w:rsidRDefault="00D23462" w:rsidP="0012632C">
      <w:pPr>
        <w:numPr>
          <w:ilvl w:val="4"/>
          <w:numId w:val="110"/>
        </w:numPr>
      </w:pPr>
      <w:r>
        <w:t xml:space="preserve">dfdl:prefixLengthType </w:t>
      </w:r>
    </w:p>
    <w:p w14:paraId="78798FCD" w14:textId="77777777" w:rsidR="00D23462" w:rsidRDefault="00D23462" w:rsidP="0012632C">
      <w:pPr>
        <w:numPr>
          <w:ilvl w:val="4"/>
          <w:numId w:val="110"/>
        </w:numPr>
      </w:pPr>
      <w:r>
        <w:t xml:space="preserve">dfdl:prefixIncludesPrefixLength </w:t>
      </w:r>
    </w:p>
    <w:p w14:paraId="6A8E99C4" w14:textId="77777777" w:rsidR="00D23462" w:rsidRDefault="00D23462" w:rsidP="0012632C">
      <w:pPr>
        <w:numPr>
          <w:ilvl w:val="4"/>
          <w:numId w:val="110"/>
        </w:numPr>
      </w:pPr>
      <w:r>
        <w:t xml:space="preserve">dfdl:lengthUnits </w:t>
      </w:r>
    </w:p>
    <w:p w14:paraId="7BADDC6D" w14:textId="77777777" w:rsidR="00D23462" w:rsidRDefault="00D23462" w:rsidP="0012632C">
      <w:pPr>
        <w:numPr>
          <w:ilvl w:val="4"/>
          <w:numId w:val="110"/>
        </w:numPr>
      </w:pPr>
      <w:r>
        <w:t xml:space="preserve">dfdl:textPadKind </w:t>
      </w:r>
    </w:p>
    <w:p w14:paraId="57EE34D6"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86DDDAA"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59DDC07C" w14:textId="77777777" w:rsidR="00D23462" w:rsidRDefault="00D23462" w:rsidP="0012632C">
      <w:pPr>
        <w:numPr>
          <w:ilvl w:val="5"/>
          <w:numId w:val="110"/>
        </w:numPr>
      </w:pPr>
      <w:r>
        <w:t xml:space="preserve">XSD minLength </w:t>
      </w:r>
      <w:r>
        <w:rPr>
          <w:rStyle w:val="Emphasis"/>
        </w:rPr>
        <w:t>or</w:t>
      </w:r>
      <w:r>
        <w:t xml:space="preserve"> dfdl:textOutputMinLength</w:t>
      </w:r>
    </w:p>
    <w:p w14:paraId="2B2E4D4F" w14:textId="77777777" w:rsidR="00D23462" w:rsidRDefault="00D23462" w:rsidP="0012632C">
      <w:pPr>
        <w:numPr>
          <w:ilvl w:val="3"/>
          <w:numId w:val="110"/>
        </w:numPr>
      </w:pPr>
      <w:r>
        <w:rPr>
          <w:rStyle w:val="Emphasis"/>
        </w:rPr>
        <w:t>"pattern", "delimited",</w:t>
      </w:r>
      <w:r>
        <w:t xml:space="preserve"> </w:t>
      </w:r>
      <w:r>
        <w:rPr>
          <w:rStyle w:val="Emphasis"/>
        </w:rPr>
        <w:t>"endOfParent"</w:t>
      </w:r>
      <w:r>
        <w:t xml:space="preserve"> </w:t>
      </w:r>
    </w:p>
    <w:p w14:paraId="2A5897A2" w14:textId="77777777" w:rsidR="00D23462" w:rsidRDefault="00D23462" w:rsidP="0012632C">
      <w:pPr>
        <w:numPr>
          <w:ilvl w:val="4"/>
          <w:numId w:val="110"/>
        </w:numPr>
      </w:pPr>
      <w:r>
        <w:t xml:space="preserve">dfdl:textPadKind </w:t>
      </w:r>
    </w:p>
    <w:p w14:paraId="23BDE3B7"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6D5B05B"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0EDB7AD6" w14:textId="77777777" w:rsidR="00D23462" w:rsidRDefault="00D23462" w:rsidP="0012632C">
      <w:pPr>
        <w:numPr>
          <w:ilvl w:val="5"/>
          <w:numId w:val="110"/>
        </w:numPr>
      </w:pPr>
      <w:r>
        <w:t xml:space="preserve">XSD minLength </w:t>
      </w:r>
      <w:r>
        <w:rPr>
          <w:rStyle w:val="Emphasis"/>
        </w:rPr>
        <w:t>or</w:t>
      </w:r>
      <w:r>
        <w:t xml:space="preserve"> dfdl:textOutputMinLength</w:t>
      </w:r>
    </w:p>
    <w:p w14:paraId="15042D2D" w14:textId="77777777" w:rsidR="00D23462" w:rsidRDefault="00D23462" w:rsidP="0012632C">
      <w:pPr>
        <w:numPr>
          <w:ilvl w:val="1"/>
          <w:numId w:val="110"/>
        </w:numPr>
        <w:rPr>
          <w:rStyle w:val="Emphasis"/>
        </w:rPr>
      </w:pPr>
      <w:r>
        <w:t>dfdl:representation</w:t>
      </w:r>
      <w:r>
        <w:rPr>
          <w:rStyle w:val="Emphasis"/>
        </w:rPr>
        <w:t xml:space="preserve"> "binary" or xs:simpleType 'hexBinary'</w:t>
      </w:r>
    </w:p>
    <w:p w14:paraId="5C45CB1F" w14:textId="77777777" w:rsidR="00D23462" w:rsidRDefault="00D23462" w:rsidP="0012632C">
      <w:pPr>
        <w:numPr>
          <w:ilvl w:val="2"/>
          <w:numId w:val="110"/>
        </w:numPr>
      </w:pPr>
      <w:r>
        <w:t xml:space="preserve">dfdl:lengthKind </w:t>
      </w:r>
    </w:p>
    <w:p w14:paraId="7C8E51CE" w14:textId="77777777" w:rsidR="00D23462" w:rsidRDefault="00D23462" w:rsidP="0012632C">
      <w:pPr>
        <w:numPr>
          <w:ilvl w:val="3"/>
          <w:numId w:val="110"/>
        </w:numPr>
        <w:rPr>
          <w:rStyle w:val="Emphasis"/>
        </w:rPr>
      </w:pPr>
      <w:r>
        <w:rPr>
          <w:rStyle w:val="Emphasis"/>
        </w:rPr>
        <w:t xml:space="preserve">"implicit" </w:t>
      </w:r>
    </w:p>
    <w:p w14:paraId="7AE53B1A" w14:textId="77777777" w:rsidR="00D23462" w:rsidRDefault="00D23462" w:rsidP="0012632C">
      <w:pPr>
        <w:numPr>
          <w:ilvl w:val="4"/>
          <w:numId w:val="110"/>
        </w:numPr>
      </w:pPr>
      <w:r>
        <w:t xml:space="preserve">XSD maxLength </w:t>
      </w:r>
      <w:r>
        <w:rPr>
          <w:rStyle w:val="Emphasis"/>
        </w:rPr>
        <w:t>or</w:t>
      </w:r>
      <w:r>
        <w:t xml:space="preserve"> xs:simpleType</w:t>
      </w:r>
    </w:p>
    <w:p w14:paraId="47194A9B" w14:textId="77777777" w:rsidR="00D23462" w:rsidRDefault="00D23462" w:rsidP="0012632C">
      <w:pPr>
        <w:numPr>
          <w:ilvl w:val="4"/>
          <w:numId w:val="110"/>
        </w:numPr>
      </w:pPr>
      <w:r>
        <w:t xml:space="preserve">dfdl:lengthUnits </w:t>
      </w:r>
    </w:p>
    <w:p w14:paraId="30500762" w14:textId="77777777" w:rsidR="00D23462" w:rsidRDefault="00D23462" w:rsidP="0012632C">
      <w:pPr>
        <w:numPr>
          <w:ilvl w:val="3"/>
          <w:numId w:val="110"/>
        </w:numPr>
        <w:rPr>
          <w:rStyle w:val="Emphasis"/>
        </w:rPr>
      </w:pPr>
      <w:r>
        <w:rPr>
          <w:rStyle w:val="Emphasis"/>
        </w:rPr>
        <w:t>"explicit"</w:t>
      </w:r>
    </w:p>
    <w:p w14:paraId="093803BC" w14:textId="77777777" w:rsidR="00D23462" w:rsidRDefault="00D23462" w:rsidP="0012632C">
      <w:pPr>
        <w:numPr>
          <w:ilvl w:val="4"/>
          <w:numId w:val="110"/>
        </w:numPr>
      </w:pPr>
      <w:r>
        <w:t xml:space="preserve">dfdl:length </w:t>
      </w:r>
    </w:p>
    <w:p w14:paraId="44F40190" w14:textId="77777777" w:rsidR="00D23462" w:rsidRDefault="00D23462" w:rsidP="0012632C">
      <w:pPr>
        <w:numPr>
          <w:ilvl w:val="4"/>
          <w:numId w:val="110"/>
        </w:numPr>
      </w:pPr>
      <w:r>
        <w:t xml:space="preserve">dfdl:lengthUnits </w:t>
      </w:r>
    </w:p>
    <w:p w14:paraId="5FECC8FA" w14:textId="77777777" w:rsidR="00D23462" w:rsidRDefault="00D23462" w:rsidP="0012632C">
      <w:pPr>
        <w:numPr>
          <w:ilvl w:val="3"/>
          <w:numId w:val="110"/>
        </w:numPr>
        <w:rPr>
          <w:rStyle w:val="Emphasis"/>
        </w:rPr>
      </w:pPr>
      <w:r>
        <w:rPr>
          <w:rStyle w:val="Emphasis"/>
        </w:rPr>
        <w:t xml:space="preserve">"prefixed" </w:t>
      </w:r>
    </w:p>
    <w:p w14:paraId="19E70C98" w14:textId="77777777" w:rsidR="00D23462" w:rsidRDefault="00D23462" w:rsidP="0012632C">
      <w:pPr>
        <w:numPr>
          <w:ilvl w:val="4"/>
          <w:numId w:val="110"/>
        </w:numPr>
      </w:pPr>
      <w:r>
        <w:t xml:space="preserve">dfdl:prefixLengthType </w:t>
      </w:r>
    </w:p>
    <w:p w14:paraId="4FDADAAA" w14:textId="77777777" w:rsidR="00D23462" w:rsidRDefault="00D23462" w:rsidP="0012632C">
      <w:pPr>
        <w:numPr>
          <w:ilvl w:val="4"/>
          <w:numId w:val="110"/>
        </w:numPr>
      </w:pPr>
      <w:r>
        <w:t xml:space="preserve">dfdl:prefixIncludesPrefixLength </w:t>
      </w:r>
    </w:p>
    <w:p w14:paraId="1A03957C" w14:textId="77777777" w:rsidR="00D23462" w:rsidRDefault="00D23462" w:rsidP="0012632C">
      <w:pPr>
        <w:numPr>
          <w:ilvl w:val="4"/>
          <w:numId w:val="110"/>
        </w:numPr>
      </w:pPr>
      <w:r>
        <w:t xml:space="preserve">dfdl:lengthUnits </w:t>
      </w:r>
    </w:p>
    <w:p w14:paraId="168A74D7" w14:textId="77777777" w:rsidR="00D23462" w:rsidRDefault="00D23462" w:rsidP="0012632C">
      <w:pPr>
        <w:numPr>
          <w:ilvl w:val="3"/>
          <w:numId w:val="110"/>
        </w:numPr>
        <w:rPr>
          <w:rStyle w:val="Emphasis"/>
        </w:rPr>
      </w:pPr>
      <w:r>
        <w:rPr>
          <w:rStyle w:val="Emphasis"/>
        </w:rPr>
        <w:t xml:space="preserve">"delimited", "endOfParent" </w:t>
      </w:r>
    </w:p>
    <w:p w14:paraId="58B117D2" w14:textId="77777777" w:rsidR="00D23462" w:rsidRDefault="00D23462" w:rsidP="0012632C">
      <w:pPr>
        <w:numPr>
          <w:ilvl w:val="4"/>
          <w:numId w:val="110"/>
        </w:numPr>
        <w:rPr>
          <w:rStyle w:val="Emphasis"/>
        </w:rPr>
      </w:pPr>
      <w:r>
        <w:rPr>
          <w:rStyle w:val="Emphasis"/>
        </w:rPr>
        <w:t>None</w:t>
      </w:r>
    </w:p>
    <w:p w14:paraId="1CEBCA94" w14:textId="77777777" w:rsidR="00D23462" w:rsidRDefault="00D23462" w:rsidP="0012632C">
      <w:pPr>
        <w:pStyle w:val="nobreak"/>
        <w:numPr>
          <w:ilvl w:val="1"/>
          <w:numId w:val="110"/>
        </w:numPr>
      </w:pPr>
      <w:r>
        <w:t xml:space="preserve">dfdl:initiator </w:t>
      </w:r>
    </w:p>
    <w:p w14:paraId="1CC749D6" w14:textId="77777777" w:rsidR="00D23462" w:rsidRDefault="00D23462" w:rsidP="0012632C">
      <w:pPr>
        <w:numPr>
          <w:ilvl w:val="2"/>
          <w:numId w:val="110"/>
        </w:numPr>
      </w:pPr>
      <w:r>
        <w:t>dfdl:nilValueDelimiterPolicy (does not apply to dfdl:simpleType)</w:t>
      </w:r>
    </w:p>
    <w:p w14:paraId="246867D1" w14:textId="77777777" w:rsidR="00D23462" w:rsidRDefault="00D23462" w:rsidP="0012632C">
      <w:pPr>
        <w:numPr>
          <w:ilvl w:val="2"/>
          <w:numId w:val="110"/>
        </w:numPr>
      </w:pPr>
      <w:r>
        <w:t xml:space="preserve">dfdl:emptyValueDelimiterPolicy </w:t>
      </w:r>
    </w:p>
    <w:p w14:paraId="546384EE" w14:textId="77777777" w:rsidR="00D23462" w:rsidRDefault="00D23462" w:rsidP="0012632C">
      <w:pPr>
        <w:pStyle w:val="nobreak"/>
        <w:keepNext w:val="0"/>
        <w:numPr>
          <w:ilvl w:val="1"/>
          <w:numId w:val="110"/>
        </w:numPr>
      </w:pPr>
      <w:r>
        <w:t>dfdl:terminator</w:t>
      </w:r>
    </w:p>
    <w:p w14:paraId="08EF8DA9" w14:textId="77777777" w:rsidR="00D23462" w:rsidRDefault="00D23462" w:rsidP="0012632C">
      <w:pPr>
        <w:numPr>
          <w:ilvl w:val="2"/>
          <w:numId w:val="110"/>
        </w:numPr>
      </w:pPr>
      <w:r>
        <w:t>dfdl:nilValueDelimiterPolicy (does not apply to dfdl:simpleType)</w:t>
      </w:r>
    </w:p>
    <w:p w14:paraId="691A2EC9" w14:textId="77777777" w:rsidR="00D23462" w:rsidRDefault="00D23462" w:rsidP="0012632C">
      <w:pPr>
        <w:numPr>
          <w:ilvl w:val="2"/>
          <w:numId w:val="110"/>
        </w:numPr>
      </w:pPr>
      <w:r>
        <w:t xml:space="preserve">dfdl:emptyValueDelimiterPolicy </w:t>
      </w:r>
    </w:p>
    <w:p w14:paraId="2C81BD2C" w14:textId="77777777" w:rsidR="00D23462" w:rsidRDefault="00D23462" w:rsidP="0012632C">
      <w:pPr>
        <w:pStyle w:val="nobreak"/>
        <w:keepNext w:val="0"/>
        <w:numPr>
          <w:ilvl w:val="1"/>
          <w:numId w:val="110"/>
        </w:numPr>
      </w:pPr>
      <w:r>
        <w:t>dfdl:trailingSkip</w:t>
      </w:r>
    </w:p>
    <w:p w14:paraId="084306E5" w14:textId="77777777" w:rsidR="00D23462" w:rsidRDefault="00D23462" w:rsidP="0012632C">
      <w:pPr>
        <w:pStyle w:val="nobreak"/>
        <w:keepNext w:val="0"/>
        <w:numPr>
          <w:ilvl w:val="2"/>
          <w:numId w:val="110"/>
        </w:numPr>
      </w:pPr>
      <w:r>
        <w:t xml:space="preserve">dfdl:alignmentUnits </w:t>
      </w:r>
    </w:p>
    <w:p w14:paraId="0E6C44BA" w14:textId="77777777" w:rsidR="00D23462" w:rsidRDefault="00D23462" w:rsidP="00996DD5">
      <w:pPr>
        <w:pStyle w:val="Heading3"/>
        <w:rPr>
          <w:rFonts w:eastAsia="Times New Roman"/>
        </w:rPr>
      </w:pPr>
      <w:bookmarkStart w:id="12675" w:name="_Toc322911742"/>
      <w:bookmarkStart w:id="12676" w:name="_Toc322912281"/>
      <w:bookmarkStart w:id="12677" w:name="_Toc329093142"/>
      <w:bookmarkStart w:id="12678" w:name="_Toc332701655"/>
      <w:bookmarkStart w:id="12679" w:name="_Toc332701959"/>
      <w:bookmarkStart w:id="12680" w:name="_Toc332711758"/>
      <w:bookmarkStart w:id="12681" w:name="_Toc332712060"/>
      <w:bookmarkStart w:id="12682" w:name="_Toc332712361"/>
      <w:bookmarkStart w:id="12683" w:name="_Toc332724277"/>
      <w:bookmarkStart w:id="12684" w:name="_Toc332724577"/>
      <w:bookmarkStart w:id="12685" w:name="_Toc341102873"/>
      <w:bookmarkStart w:id="12686" w:name="_Toc347241608"/>
      <w:bookmarkStart w:id="12687" w:name="_Toc347744801"/>
      <w:bookmarkStart w:id="12688" w:name="_Toc348984584"/>
      <w:bookmarkStart w:id="12689" w:name="_Toc348984889"/>
      <w:bookmarkStart w:id="12690" w:name="_Toc349038053"/>
      <w:bookmarkStart w:id="12691" w:name="_Toc349038355"/>
      <w:bookmarkStart w:id="12692" w:name="_Toc349042846"/>
      <w:bookmarkStart w:id="12693" w:name="_Toc351912968"/>
      <w:bookmarkStart w:id="12694" w:name="_Toc351914989"/>
      <w:bookmarkStart w:id="12695" w:name="_Toc351915455"/>
      <w:bookmarkStart w:id="12696" w:name="_Toc361231553"/>
      <w:bookmarkStart w:id="12697" w:name="_Toc361232079"/>
      <w:bookmarkStart w:id="12698" w:name="_Toc362445377"/>
      <w:bookmarkStart w:id="12699" w:name="_Toc363909344"/>
      <w:bookmarkStart w:id="12700" w:name="_Toc364463770"/>
      <w:bookmarkStart w:id="12701" w:name="_Toc366078374"/>
      <w:bookmarkStart w:id="12702" w:name="_Toc366078989"/>
      <w:bookmarkStart w:id="12703" w:name="_Toc366079974"/>
      <w:bookmarkStart w:id="12704" w:name="_Toc366080586"/>
      <w:bookmarkStart w:id="12705" w:name="_Toc366081195"/>
      <w:bookmarkStart w:id="12706" w:name="_Toc366505535"/>
      <w:bookmarkStart w:id="12707" w:name="_Toc366508904"/>
      <w:bookmarkStart w:id="12708" w:name="_Toc366513405"/>
      <w:bookmarkStart w:id="12709" w:name="_Toc366574594"/>
      <w:bookmarkStart w:id="12710" w:name="_Toc366578387"/>
      <w:bookmarkStart w:id="12711" w:name="_Toc366578981"/>
      <w:bookmarkStart w:id="12712" w:name="_Toc366579573"/>
      <w:bookmarkStart w:id="12713" w:name="_Toc366580164"/>
      <w:bookmarkStart w:id="12714" w:name="_Toc366580756"/>
      <w:bookmarkStart w:id="12715" w:name="_Toc366581347"/>
      <w:bookmarkStart w:id="12716" w:name="_Toc366581939"/>
      <w:bookmarkStart w:id="12717" w:name="_Toc243112879"/>
      <w:bookmarkStart w:id="12718" w:name="_Toc349042847"/>
      <w:bookmarkStart w:id="12719" w:name="_Toc62570282"/>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r>
        <w:rPr>
          <w:rFonts w:eastAsia="Times New Roman"/>
        </w:rPr>
        <w:t>dfdl:element (complex)</w:t>
      </w:r>
      <w:bookmarkEnd w:id="12717"/>
      <w:bookmarkEnd w:id="12718"/>
      <w:bookmarkEnd w:id="12719"/>
    </w:p>
    <w:p w14:paraId="6A955CA0" w14:textId="77777777" w:rsidR="00D23462" w:rsidRDefault="00D23462" w:rsidP="0012632C">
      <w:pPr>
        <w:pStyle w:val="nobreak"/>
        <w:numPr>
          <w:ilvl w:val="0"/>
          <w:numId w:val="111"/>
        </w:numPr>
        <w:rPr>
          <w:i/>
        </w:rPr>
      </w:pPr>
      <w:r>
        <w:rPr>
          <w:i/>
        </w:rPr>
        <w:t>Unparsing: common</w:t>
      </w:r>
    </w:p>
    <w:p w14:paraId="7F0F43C8" w14:textId="77777777" w:rsidR="00D23462" w:rsidRDefault="00D23462" w:rsidP="0012632C">
      <w:pPr>
        <w:numPr>
          <w:ilvl w:val="1"/>
          <w:numId w:val="111"/>
        </w:numPr>
      </w:pPr>
      <w:r>
        <w:t>dfdl:outputNewLine</w:t>
      </w:r>
    </w:p>
    <w:p w14:paraId="07A851CF" w14:textId="77777777" w:rsidR="00D23462" w:rsidRDefault="00D23462" w:rsidP="0012632C">
      <w:pPr>
        <w:pStyle w:val="nobreak"/>
        <w:numPr>
          <w:ilvl w:val="1"/>
          <w:numId w:val="111"/>
        </w:numPr>
        <w:ind w:left="1434" w:hanging="357"/>
      </w:pPr>
      <w:r>
        <w:t>dfdl:bitOrder</w:t>
      </w:r>
    </w:p>
    <w:p w14:paraId="5F57394E" w14:textId="77777777" w:rsidR="00D23462" w:rsidRDefault="00D23462" w:rsidP="0012632C">
      <w:pPr>
        <w:pStyle w:val="nobreak"/>
        <w:numPr>
          <w:ilvl w:val="1"/>
          <w:numId w:val="111"/>
        </w:numPr>
        <w:ind w:left="1434" w:hanging="357"/>
      </w:pPr>
      <w:r>
        <w:t xml:space="preserve">dfdl:encoding </w:t>
      </w:r>
    </w:p>
    <w:p w14:paraId="303E4DA3" w14:textId="77777777" w:rsidR="00D23462" w:rsidRDefault="00D23462" w:rsidP="0012632C">
      <w:pPr>
        <w:numPr>
          <w:ilvl w:val="2"/>
          <w:numId w:val="111"/>
        </w:numPr>
      </w:pPr>
      <w:r>
        <w:t>'UTF-16' 'UTF-16BE' 'UTF-16LE'</w:t>
      </w:r>
    </w:p>
    <w:p w14:paraId="61353A0F" w14:textId="77777777" w:rsidR="00D23462" w:rsidRDefault="00D23462" w:rsidP="0012632C">
      <w:pPr>
        <w:numPr>
          <w:ilvl w:val="3"/>
          <w:numId w:val="111"/>
        </w:numPr>
      </w:pPr>
      <w:r>
        <w:t>dfdl:utf16Width</w:t>
      </w:r>
    </w:p>
    <w:p w14:paraId="5201351A" w14:textId="77777777" w:rsidR="00D23462" w:rsidRDefault="00D23462" w:rsidP="0012632C">
      <w:pPr>
        <w:numPr>
          <w:ilvl w:val="1"/>
          <w:numId w:val="111"/>
        </w:numPr>
      </w:pPr>
      <w:r>
        <w:t>dfdl:encodingErrorPolicy</w:t>
      </w:r>
    </w:p>
    <w:p w14:paraId="135F169E" w14:textId="77777777" w:rsidR="00D23462" w:rsidRDefault="00D23462" w:rsidP="0012632C">
      <w:pPr>
        <w:numPr>
          <w:ilvl w:val="1"/>
          <w:numId w:val="111"/>
        </w:numPr>
      </w:pPr>
      <w:r>
        <w:t>dfdl:fillByte</w:t>
      </w:r>
    </w:p>
    <w:p w14:paraId="41F35BA7" w14:textId="77777777" w:rsidR="00D23462" w:rsidRDefault="00D23462" w:rsidP="0012632C">
      <w:pPr>
        <w:pStyle w:val="nobreak"/>
        <w:numPr>
          <w:ilvl w:val="0"/>
          <w:numId w:val="111"/>
        </w:numPr>
        <w:rPr>
          <w:i/>
        </w:rPr>
      </w:pPr>
      <w:r>
        <w:rPr>
          <w:i/>
        </w:rPr>
        <w:t>Unparsing: nillable</w:t>
      </w:r>
    </w:p>
    <w:p w14:paraId="300FEE9C" w14:textId="77777777" w:rsidR="00D23462" w:rsidRDefault="00D23462" w:rsidP="0012632C">
      <w:pPr>
        <w:pStyle w:val="nobreak"/>
        <w:numPr>
          <w:ilvl w:val="1"/>
          <w:numId w:val="111"/>
        </w:numPr>
      </w:pPr>
      <w:r>
        <w:t xml:space="preserve">XSD nillable </w:t>
      </w:r>
      <w:r>
        <w:rPr>
          <w:i/>
        </w:rPr>
        <w:t>(</w:t>
      </w:r>
      <w:r>
        <w:rPr>
          <w:i/>
          <w:iCs/>
        </w:rPr>
        <w:t>does not apply to dfdl:simpleType)</w:t>
      </w:r>
    </w:p>
    <w:p w14:paraId="6E41A173" w14:textId="77777777" w:rsidR="00D23462" w:rsidRDefault="00D23462" w:rsidP="0012632C">
      <w:pPr>
        <w:pStyle w:val="nobreak"/>
        <w:numPr>
          <w:ilvl w:val="3"/>
          <w:numId w:val="191"/>
        </w:numPr>
      </w:pPr>
      <w:r>
        <w:t xml:space="preserve">dfdl:nilKind </w:t>
      </w:r>
    </w:p>
    <w:p w14:paraId="66DB9D41" w14:textId="77777777" w:rsidR="00D23462" w:rsidRDefault="00D23462" w:rsidP="0012632C">
      <w:pPr>
        <w:pStyle w:val="nobreak"/>
        <w:numPr>
          <w:ilvl w:val="4"/>
          <w:numId w:val="191"/>
        </w:numPr>
        <w:rPr>
          <w:i/>
        </w:rPr>
      </w:pPr>
      <w:r>
        <w:rPr>
          <w:i/>
        </w:rPr>
        <w:t xml:space="preserve">"literalValue" </w:t>
      </w:r>
    </w:p>
    <w:p w14:paraId="122CB6C9" w14:textId="77777777" w:rsidR="00D23462" w:rsidRDefault="00D23462" w:rsidP="0012632C">
      <w:pPr>
        <w:pStyle w:val="nobreak"/>
        <w:numPr>
          <w:ilvl w:val="5"/>
          <w:numId w:val="191"/>
        </w:numPr>
      </w:pPr>
      <w:r>
        <w:t>dfdl:nilValue (must be "%ES;")</w:t>
      </w:r>
    </w:p>
    <w:p w14:paraId="586CED46" w14:textId="77777777" w:rsidR="00D23462" w:rsidRDefault="00D23462" w:rsidP="0012632C">
      <w:pPr>
        <w:numPr>
          <w:ilvl w:val="0"/>
          <w:numId w:val="111"/>
        </w:numPr>
        <w:rPr>
          <w:rStyle w:val="Emphasis"/>
        </w:rPr>
      </w:pPr>
      <w:r>
        <w:rPr>
          <w:rStyle w:val="Emphasis"/>
        </w:rPr>
        <w:t>Unparsing: occurrences</w:t>
      </w:r>
    </w:p>
    <w:p w14:paraId="65D76F5E" w14:textId="77777777" w:rsidR="00D23462" w:rsidRDefault="00D23462" w:rsidP="0012632C">
      <w:pPr>
        <w:numPr>
          <w:ilvl w:val="1"/>
          <w:numId w:val="111"/>
        </w:numPr>
      </w:pPr>
      <w:r>
        <w:t>(maxOccurs &gt; 1 or unbounded) or (XSD minOccurs = 0 and XSD maxOccurs = 1)</w:t>
      </w:r>
    </w:p>
    <w:p w14:paraId="14D85A4B" w14:textId="77777777" w:rsidR="00D23462" w:rsidRDefault="00D23462" w:rsidP="0012632C">
      <w:pPr>
        <w:numPr>
          <w:ilvl w:val="2"/>
          <w:numId w:val="111"/>
        </w:numPr>
      </w:pPr>
      <w:r>
        <w:t xml:space="preserve">dfdl:occursCountKind </w:t>
      </w:r>
    </w:p>
    <w:p w14:paraId="4B0CAD5C" w14:textId="77777777" w:rsidR="00D23462" w:rsidRDefault="00D23462" w:rsidP="0012632C">
      <w:pPr>
        <w:numPr>
          <w:ilvl w:val="3"/>
          <w:numId w:val="111"/>
        </w:numPr>
        <w:rPr>
          <w:rStyle w:val="Emphasis"/>
        </w:rPr>
      </w:pPr>
      <w:r>
        <w:rPr>
          <w:rStyle w:val="Emphasis"/>
        </w:rPr>
        <w:t xml:space="preserve">"expression" </w:t>
      </w:r>
    </w:p>
    <w:p w14:paraId="40639284" w14:textId="77777777" w:rsidR="00D23462" w:rsidRDefault="00D23462" w:rsidP="0012632C">
      <w:pPr>
        <w:numPr>
          <w:ilvl w:val="4"/>
          <w:numId w:val="111"/>
        </w:numPr>
      </w:pPr>
      <w:r>
        <w:t xml:space="preserve">dfdl:occursCount </w:t>
      </w:r>
    </w:p>
    <w:p w14:paraId="46F8A19A" w14:textId="77777777" w:rsidR="00D23462" w:rsidRDefault="00D23462" w:rsidP="0012632C">
      <w:pPr>
        <w:numPr>
          <w:ilvl w:val="3"/>
          <w:numId w:val="111"/>
        </w:numPr>
      </w:pPr>
      <w:r>
        <w:rPr>
          <w:rStyle w:val="Emphasis"/>
        </w:rPr>
        <w:t>"fixed"</w:t>
      </w:r>
      <w:r>
        <w:t xml:space="preserve">, </w:t>
      </w:r>
      <w:r>
        <w:rPr>
          <w:rStyle w:val="Emphasis"/>
        </w:rPr>
        <w:t>"implicit"</w:t>
      </w:r>
    </w:p>
    <w:p w14:paraId="4B5C6E02" w14:textId="77777777" w:rsidR="00D23462" w:rsidRDefault="00D23462" w:rsidP="0012632C">
      <w:pPr>
        <w:numPr>
          <w:ilvl w:val="4"/>
          <w:numId w:val="111"/>
        </w:numPr>
      </w:pPr>
      <w:r>
        <w:t>XSD minOccurs</w:t>
      </w:r>
    </w:p>
    <w:p w14:paraId="33F50D22" w14:textId="77777777" w:rsidR="00D23462" w:rsidRDefault="00D23462" w:rsidP="0012632C">
      <w:pPr>
        <w:numPr>
          <w:ilvl w:val="4"/>
          <w:numId w:val="111"/>
        </w:numPr>
      </w:pPr>
      <w:r>
        <w:t xml:space="preserve">XSD maxOccurs </w:t>
      </w:r>
    </w:p>
    <w:p w14:paraId="5B0592FD" w14:textId="77777777" w:rsidR="00D23462" w:rsidRDefault="00D23462" w:rsidP="0012632C">
      <w:pPr>
        <w:numPr>
          <w:ilvl w:val="3"/>
          <w:numId w:val="111"/>
        </w:numPr>
        <w:rPr>
          <w:rStyle w:val="Emphasis"/>
        </w:rPr>
      </w:pPr>
      <w:r>
        <w:rPr>
          <w:rStyle w:val="Emphasis"/>
        </w:rPr>
        <w:t xml:space="preserve">"parsed" </w:t>
      </w:r>
    </w:p>
    <w:p w14:paraId="7FE4D23E" w14:textId="77777777" w:rsidR="00D23462" w:rsidRDefault="00D23462" w:rsidP="0012632C">
      <w:pPr>
        <w:pStyle w:val="nobreak"/>
        <w:numPr>
          <w:ilvl w:val="0"/>
          <w:numId w:val="111"/>
        </w:numPr>
      </w:pPr>
      <w:r>
        <w:rPr>
          <w:i/>
        </w:rPr>
        <w:t xml:space="preserve">Unparsing: insertion &amp; framing </w:t>
      </w:r>
    </w:p>
    <w:p w14:paraId="086288AB" w14:textId="77777777" w:rsidR="00D23462" w:rsidRDefault="00D23462" w:rsidP="0012632C">
      <w:pPr>
        <w:pStyle w:val="nobreak"/>
        <w:numPr>
          <w:ilvl w:val="1"/>
          <w:numId w:val="111"/>
        </w:numPr>
      </w:pPr>
      <w:r>
        <w:t>dfdl:leadingSkip</w:t>
      </w:r>
    </w:p>
    <w:p w14:paraId="4721AA37" w14:textId="77777777" w:rsidR="00D23462" w:rsidRDefault="00D23462" w:rsidP="0012632C">
      <w:pPr>
        <w:pStyle w:val="nobreak"/>
        <w:numPr>
          <w:ilvl w:val="2"/>
          <w:numId w:val="111"/>
        </w:numPr>
      </w:pPr>
      <w:r>
        <w:t xml:space="preserve">dfdl:alignmentUnits </w:t>
      </w:r>
    </w:p>
    <w:p w14:paraId="718BCC41" w14:textId="77777777" w:rsidR="00D23462" w:rsidRDefault="00D23462" w:rsidP="0012632C">
      <w:pPr>
        <w:pStyle w:val="nobreak"/>
        <w:numPr>
          <w:ilvl w:val="1"/>
          <w:numId w:val="111"/>
        </w:numPr>
      </w:pPr>
      <w:r>
        <w:t xml:space="preserve">dfdl:alignment </w:t>
      </w:r>
    </w:p>
    <w:p w14:paraId="1B27D65F" w14:textId="77777777" w:rsidR="00D23462" w:rsidRDefault="00D23462" w:rsidP="0012632C">
      <w:pPr>
        <w:numPr>
          <w:ilvl w:val="2"/>
          <w:numId w:val="111"/>
        </w:numPr>
        <w:rPr>
          <w:rStyle w:val="Emphasis"/>
        </w:rPr>
      </w:pPr>
      <w:r>
        <w:rPr>
          <w:rStyle w:val="Emphasis"/>
        </w:rPr>
        <w:t>not "implicit"</w:t>
      </w:r>
    </w:p>
    <w:p w14:paraId="6257BE9F" w14:textId="77777777" w:rsidR="00D23462" w:rsidRDefault="00D23462" w:rsidP="0012632C">
      <w:pPr>
        <w:numPr>
          <w:ilvl w:val="3"/>
          <w:numId w:val="111"/>
        </w:numPr>
      </w:pPr>
      <w:r>
        <w:t xml:space="preserve">dfdl:alignmentUnits </w:t>
      </w:r>
    </w:p>
    <w:p w14:paraId="5B38B7DF" w14:textId="77777777" w:rsidR="00D23462" w:rsidRDefault="00D23462" w:rsidP="0012632C">
      <w:pPr>
        <w:pStyle w:val="nobreak"/>
        <w:numPr>
          <w:ilvl w:val="1"/>
          <w:numId w:val="111"/>
        </w:numPr>
      </w:pPr>
      <w:r>
        <w:t>dfdl:initiator</w:t>
      </w:r>
    </w:p>
    <w:p w14:paraId="29F2C53F" w14:textId="77777777" w:rsidR="00D23462" w:rsidRDefault="00D23462" w:rsidP="0012632C">
      <w:pPr>
        <w:numPr>
          <w:ilvl w:val="2"/>
          <w:numId w:val="111"/>
        </w:numPr>
      </w:pPr>
      <w:r>
        <w:t>dfdl:nilValueDelimiterPolicy</w:t>
      </w:r>
    </w:p>
    <w:p w14:paraId="6185D68E" w14:textId="77777777" w:rsidR="00D23462" w:rsidRDefault="00D23462" w:rsidP="0012632C">
      <w:pPr>
        <w:numPr>
          <w:ilvl w:val="2"/>
          <w:numId w:val="111"/>
        </w:numPr>
      </w:pPr>
      <w:r>
        <w:t xml:space="preserve">dfdl:emptyValueDelimiterPolicy </w:t>
      </w:r>
    </w:p>
    <w:p w14:paraId="6684E92A" w14:textId="77777777" w:rsidR="00D23462" w:rsidRDefault="00D23462" w:rsidP="0012632C">
      <w:pPr>
        <w:numPr>
          <w:ilvl w:val="1"/>
          <w:numId w:val="111"/>
        </w:numPr>
      </w:pPr>
      <w:r>
        <w:t xml:space="preserve">dfdl:lengthKind </w:t>
      </w:r>
    </w:p>
    <w:p w14:paraId="13F1D976" w14:textId="77777777" w:rsidR="00D23462" w:rsidRDefault="00D23462" w:rsidP="0012632C">
      <w:pPr>
        <w:numPr>
          <w:ilvl w:val="2"/>
          <w:numId w:val="111"/>
        </w:numPr>
        <w:rPr>
          <w:rStyle w:val="Emphasis"/>
        </w:rPr>
      </w:pPr>
      <w:r>
        <w:rPr>
          <w:rStyle w:val="Emphasis"/>
        </w:rPr>
        <w:t>"explicit"</w:t>
      </w:r>
    </w:p>
    <w:p w14:paraId="4030383E" w14:textId="77777777" w:rsidR="00D23462" w:rsidRDefault="00D23462" w:rsidP="0012632C">
      <w:pPr>
        <w:numPr>
          <w:ilvl w:val="3"/>
          <w:numId w:val="111"/>
        </w:numPr>
      </w:pPr>
      <w:r>
        <w:t xml:space="preserve">dfdl:length </w:t>
      </w:r>
    </w:p>
    <w:p w14:paraId="14EA7B17" w14:textId="77777777" w:rsidR="00D23462" w:rsidRDefault="00D23462" w:rsidP="0012632C">
      <w:pPr>
        <w:numPr>
          <w:ilvl w:val="3"/>
          <w:numId w:val="111"/>
        </w:numPr>
      </w:pPr>
      <w:r>
        <w:t xml:space="preserve">dfdl:lengthUnits </w:t>
      </w:r>
    </w:p>
    <w:p w14:paraId="0280EFA9" w14:textId="77777777" w:rsidR="00D23462" w:rsidRDefault="00D23462" w:rsidP="0012632C">
      <w:pPr>
        <w:numPr>
          <w:ilvl w:val="2"/>
          <w:numId w:val="111"/>
        </w:numPr>
        <w:rPr>
          <w:rStyle w:val="Emphasis"/>
        </w:rPr>
      </w:pPr>
      <w:r>
        <w:rPr>
          <w:rStyle w:val="Emphasis"/>
        </w:rPr>
        <w:t xml:space="preserve">"prefixed" </w:t>
      </w:r>
    </w:p>
    <w:p w14:paraId="2776D2C1" w14:textId="77777777" w:rsidR="00D23462" w:rsidRDefault="00D23462" w:rsidP="0012632C">
      <w:pPr>
        <w:numPr>
          <w:ilvl w:val="3"/>
          <w:numId w:val="111"/>
        </w:numPr>
      </w:pPr>
      <w:r>
        <w:t xml:space="preserve">dfdl:prefixLengthType </w:t>
      </w:r>
    </w:p>
    <w:p w14:paraId="147FFDFA" w14:textId="77777777" w:rsidR="00D23462" w:rsidRDefault="00D23462" w:rsidP="0012632C">
      <w:pPr>
        <w:numPr>
          <w:ilvl w:val="3"/>
          <w:numId w:val="111"/>
        </w:numPr>
      </w:pPr>
      <w:r>
        <w:t xml:space="preserve">dfdl:prefixIncludesPrefixLength </w:t>
      </w:r>
    </w:p>
    <w:p w14:paraId="0D3F0B5B" w14:textId="77777777" w:rsidR="00D23462" w:rsidRDefault="00D23462" w:rsidP="0012632C">
      <w:pPr>
        <w:numPr>
          <w:ilvl w:val="3"/>
          <w:numId w:val="111"/>
        </w:numPr>
      </w:pPr>
      <w:r>
        <w:t xml:space="preserve">dfdl:lengthUnits </w:t>
      </w:r>
    </w:p>
    <w:p w14:paraId="46A369FD" w14:textId="77777777" w:rsidR="00D23462" w:rsidRDefault="00D23462" w:rsidP="0012632C">
      <w:pPr>
        <w:numPr>
          <w:ilvl w:val="2"/>
          <w:numId w:val="111"/>
        </w:numPr>
        <w:rPr>
          <w:rStyle w:val="Emphasis"/>
        </w:rPr>
      </w:pPr>
      <w:r>
        <w:rPr>
          <w:rStyle w:val="Emphasis"/>
        </w:rPr>
        <w:t xml:space="preserve">"implicit", "pattern", "delimited", "endOfParent" </w:t>
      </w:r>
    </w:p>
    <w:p w14:paraId="0625F724" w14:textId="77777777" w:rsidR="00D23462" w:rsidRDefault="00D23462" w:rsidP="0012632C">
      <w:pPr>
        <w:numPr>
          <w:ilvl w:val="3"/>
          <w:numId w:val="111"/>
        </w:numPr>
        <w:rPr>
          <w:rStyle w:val="Emphasis"/>
        </w:rPr>
      </w:pPr>
      <w:r>
        <w:rPr>
          <w:rStyle w:val="Emphasis"/>
        </w:rPr>
        <w:t>None</w:t>
      </w:r>
    </w:p>
    <w:p w14:paraId="7986C697" w14:textId="77777777" w:rsidR="00D23462" w:rsidRDefault="00D23462" w:rsidP="0012632C">
      <w:pPr>
        <w:pStyle w:val="nobreak"/>
        <w:keepNext w:val="0"/>
        <w:numPr>
          <w:ilvl w:val="1"/>
          <w:numId w:val="111"/>
        </w:numPr>
      </w:pPr>
      <w:r>
        <w:t>dfdl:terminator</w:t>
      </w:r>
    </w:p>
    <w:p w14:paraId="427D76A2" w14:textId="77777777" w:rsidR="00D23462" w:rsidRDefault="00D23462" w:rsidP="0012632C">
      <w:pPr>
        <w:numPr>
          <w:ilvl w:val="2"/>
          <w:numId w:val="111"/>
        </w:numPr>
      </w:pPr>
      <w:r>
        <w:t>dfdl:nilValueDelimiterPolicy</w:t>
      </w:r>
    </w:p>
    <w:p w14:paraId="623CEE5B" w14:textId="77777777" w:rsidR="00D23462" w:rsidRDefault="00D23462" w:rsidP="0012632C">
      <w:pPr>
        <w:numPr>
          <w:ilvl w:val="2"/>
          <w:numId w:val="111"/>
        </w:numPr>
      </w:pPr>
      <w:r>
        <w:t xml:space="preserve">dfdl:emptyValueDelimiterPolicy </w:t>
      </w:r>
    </w:p>
    <w:p w14:paraId="5690FA2A" w14:textId="77777777" w:rsidR="00D23462" w:rsidRDefault="00D23462" w:rsidP="0012632C">
      <w:pPr>
        <w:pStyle w:val="nobreak"/>
        <w:keepNext w:val="0"/>
        <w:numPr>
          <w:ilvl w:val="1"/>
          <w:numId w:val="111"/>
        </w:numPr>
      </w:pPr>
      <w:r>
        <w:t>dfdl:trailingSkip</w:t>
      </w:r>
    </w:p>
    <w:p w14:paraId="12DA06AF" w14:textId="77777777" w:rsidR="00D23462" w:rsidRDefault="00D23462" w:rsidP="0012632C">
      <w:pPr>
        <w:pStyle w:val="nobreak"/>
        <w:keepNext w:val="0"/>
        <w:numPr>
          <w:ilvl w:val="2"/>
          <w:numId w:val="111"/>
        </w:numPr>
      </w:pPr>
      <w:r>
        <w:t xml:space="preserve">dfdl:alignmentUnits </w:t>
      </w:r>
    </w:p>
    <w:p w14:paraId="513F30DA" w14:textId="77777777" w:rsidR="00D23462" w:rsidRDefault="00D23462" w:rsidP="00996DD5">
      <w:pPr>
        <w:pStyle w:val="Heading3"/>
        <w:rPr>
          <w:rFonts w:eastAsia="Times New Roman"/>
        </w:rPr>
      </w:pPr>
      <w:bookmarkStart w:id="12720" w:name="_Toc243112880"/>
      <w:bookmarkStart w:id="12721" w:name="_Toc349042848"/>
      <w:bookmarkStart w:id="12722" w:name="_Toc62570283"/>
      <w:r>
        <w:rPr>
          <w:rFonts w:eastAsia="Times New Roman"/>
        </w:rPr>
        <w:t>dfdl:sequence and dfdl:group (when reference is a sequence)</w:t>
      </w:r>
      <w:bookmarkEnd w:id="12720"/>
      <w:bookmarkEnd w:id="12721"/>
      <w:bookmarkEnd w:id="12722"/>
    </w:p>
    <w:p w14:paraId="00420DC4" w14:textId="77777777" w:rsidR="00D23462" w:rsidRDefault="00D23462" w:rsidP="0012632C">
      <w:pPr>
        <w:numPr>
          <w:ilvl w:val="0"/>
          <w:numId w:val="111"/>
        </w:numPr>
        <w:rPr>
          <w:rStyle w:val="Emphasis"/>
        </w:rPr>
      </w:pPr>
      <w:r>
        <w:rPr>
          <w:rStyle w:val="Emphasis"/>
        </w:rPr>
        <w:t>Unparsing: hidden (xs:sequence only)</w:t>
      </w:r>
    </w:p>
    <w:p w14:paraId="0116C145" w14:textId="77777777" w:rsidR="00D23462" w:rsidRDefault="00D23462" w:rsidP="0012632C">
      <w:pPr>
        <w:numPr>
          <w:ilvl w:val="1"/>
          <w:numId w:val="111"/>
        </w:numPr>
        <w:rPr>
          <w:rStyle w:val="Emphasis"/>
        </w:rPr>
      </w:pPr>
      <w:r>
        <w:t>dfdl:hiddenGroupRef</w:t>
      </w:r>
    </w:p>
    <w:p w14:paraId="610115DC" w14:textId="77777777" w:rsidR="00D23462" w:rsidRDefault="00D23462" w:rsidP="0012632C">
      <w:pPr>
        <w:pStyle w:val="nobreak"/>
        <w:keepNext w:val="0"/>
        <w:numPr>
          <w:ilvl w:val="0"/>
          <w:numId w:val="111"/>
        </w:numPr>
      </w:pPr>
      <w:r>
        <w:rPr>
          <w:i/>
        </w:rPr>
        <w:t>Unparsing: common</w:t>
      </w:r>
    </w:p>
    <w:p w14:paraId="01B07E11" w14:textId="77777777" w:rsidR="00D23462" w:rsidRDefault="00D23462" w:rsidP="0012632C">
      <w:pPr>
        <w:numPr>
          <w:ilvl w:val="1"/>
          <w:numId w:val="111"/>
        </w:numPr>
      </w:pPr>
      <w:r>
        <w:t>dfdl:outputNewLine</w:t>
      </w:r>
    </w:p>
    <w:p w14:paraId="6AE10281" w14:textId="77777777" w:rsidR="00D23462" w:rsidRDefault="00D23462" w:rsidP="0012632C">
      <w:pPr>
        <w:pStyle w:val="nobreak"/>
        <w:keepNext w:val="0"/>
        <w:numPr>
          <w:ilvl w:val="1"/>
          <w:numId w:val="111"/>
        </w:numPr>
        <w:ind w:left="1434" w:hanging="357"/>
      </w:pPr>
      <w:r>
        <w:t>dfdl:bitOrder</w:t>
      </w:r>
    </w:p>
    <w:p w14:paraId="5529EEC6" w14:textId="77777777" w:rsidR="00D23462" w:rsidRDefault="00D23462" w:rsidP="0012632C">
      <w:pPr>
        <w:pStyle w:val="nobreak"/>
        <w:keepNext w:val="0"/>
        <w:numPr>
          <w:ilvl w:val="1"/>
          <w:numId w:val="111"/>
        </w:numPr>
        <w:ind w:left="1434" w:hanging="357"/>
      </w:pPr>
      <w:r>
        <w:t xml:space="preserve">dfdl:encoding </w:t>
      </w:r>
    </w:p>
    <w:p w14:paraId="44B9FFAA" w14:textId="77777777" w:rsidR="00D23462" w:rsidRDefault="00D23462" w:rsidP="0012632C">
      <w:pPr>
        <w:numPr>
          <w:ilvl w:val="2"/>
          <w:numId w:val="111"/>
        </w:numPr>
      </w:pPr>
      <w:r>
        <w:t>'UTF-16' 'UTF-16BE' 'UTF-16LE'</w:t>
      </w:r>
    </w:p>
    <w:p w14:paraId="2E91FF84" w14:textId="77777777" w:rsidR="00D23462" w:rsidRDefault="00D23462" w:rsidP="0012632C">
      <w:pPr>
        <w:numPr>
          <w:ilvl w:val="3"/>
          <w:numId w:val="111"/>
        </w:numPr>
      </w:pPr>
      <w:r>
        <w:t>dfdl:utf16Width</w:t>
      </w:r>
    </w:p>
    <w:p w14:paraId="32042DDE" w14:textId="77777777" w:rsidR="00D23462" w:rsidRDefault="00D23462" w:rsidP="0012632C">
      <w:pPr>
        <w:numPr>
          <w:ilvl w:val="1"/>
          <w:numId w:val="111"/>
        </w:numPr>
      </w:pPr>
      <w:r>
        <w:t>dfdl:encodingErrorPolicy</w:t>
      </w:r>
    </w:p>
    <w:p w14:paraId="656058FD" w14:textId="77777777" w:rsidR="00D23462" w:rsidRDefault="00D23462" w:rsidP="0012632C">
      <w:pPr>
        <w:numPr>
          <w:ilvl w:val="1"/>
          <w:numId w:val="111"/>
        </w:numPr>
      </w:pPr>
      <w:r>
        <w:t>dfdl:fillByte</w:t>
      </w:r>
    </w:p>
    <w:p w14:paraId="3C42DCB8" w14:textId="77777777" w:rsidR="00D23462" w:rsidRDefault="00D23462" w:rsidP="0012632C">
      <w:pPr>
        <w:pStyle w:val="nobreak"/>
        <w:keepNext w:val="0"/>
        <w:numPr>
          <w:ilvl w:val="0"/>
          <w:numId w:val="111"/>
        </w:numPr>
        <w:rPr>
          <w:i/>
        </w:rPr>
      </w:pPr>
      <w:r>
        <w:rPr>
          <w:i/>
        </w:rPr>
        <w:t>Unparsing: insertion &amp; framing</w:t>
      </w:r>
    </w:p>
    <w:p w14:paraId="6C1A4D84" w14:textId="77777777" w:rsidR="00D23462" w:rsidRDefault="00D23462" w:rsidP="0012632C">
      <w:pPr>
        <w:pStyle w:val="nobreak"/>
        <w:keepNext w:val="0"/>
        <w:numPr>
          <w:ilvl w:val="1"/>
          <w:numId w:val="111"/>
        </w:numPr>
      </w:pPr>
      <w:r>
        <w:t>dfdl:leadingSkip</w:t>
      </w:r>
    </w:p>
    <w:p w14:paraId="481CB684" w14:textId="77777777" w:rsidR="00D23462" w:rsidRDefault="00D23462" w:rsidP="0012632C">
      <w:pPr>
        <w:pStyle w:val="nobreak"/>
        <w:keepNext w:val="0"/>
        <w:numPr>
          <w:ilvl w:val="2"/>
          <w:numId w:val="111"/>
        </w:numPr>
      </w:pPr>
      <w:r>
        <w:t xml:space="preserve">dfdl:alignmentUnits </w:t>
      </w:r>
    </w:p>
    <w:p w14:paraId="1092BFA5" w14:textId="77777777" w:rsidR="00D23462" w:rsidRDefault="00D23462" w:rsidP="0012632C">
      <w:pPr>
        <w:pStyle w:val="nobreak"/>
        <w:keepNext w:val="0"/>
        <w:numPr>
          <w:ilvl w:val="1"/>
          <w:numId w:val="111"/>
        </w:numPr>
      </w:pPr>
      <w:r>
        <w:t xml:space="preserve">dfdl:alignment </w:t>
      </w:r>
    </w:p>
    <w:p w14:paraId="68CEE0AD" w14:textId="77777777" w:rsidR="00D23462" w:rsidRDefault="00D23462" w:rsidP="0012632C">
      <w:pPr>
        <w:pStyle w:val="nobreak"/>
        <w:keepNext w:val="0"/>
        <w:numPr>
          <w:ilvl w:val="2"/>
          <w:numId w:val="111"/>
        </w:numPr>
      </w:pPr>
      <w:r>
        <w:rPr>
          <w:i/>
          <w:iCs/>
        </w:rPr>
        <w:t>not "implicit"</w:t>
      </w:r>
    </w:p>
    <w:p w14:paraId="638E2E7A" w14:textId="77777777" w:rsidR="00D23462" w:rsidRDefault="00D23462" w:rsidP="0012632C">
      <w:pPr>
        <w:pStyle w:val="nobreak"/>
        <w:keepNext w:val="0"/>
        <w:numPr>
          <w:ilvl w:val="3"/>
          <w:numId w:val="111"/>
        </w:numPr>
      </w:pPr>
      <w:r>
        <w:t xml:space="preserve">dfdl:alignmentUnits </w:t>
      </w:r>
    </w:p>
    <w:p w14:paraId="6099F228" w14:textId="77777777" w:rsidR="00D23462" w:rsidRDefault="00D23462" w:rsidP="0012632C">
      <w:pPr>
        <w:pStyle w:val="nobreak"/>
        <w:keepNext w:val="0"/>
        <w:numPr>
          <w:ilvl w:val="1"/>
          <w:numId w:val="111"/>
        </w:numPr>
      </w:pPr>
      <w:r>
        <w:t>dfdl:initiator</w:t>
      </w:r>
    </w:p>
    <w:p w14:paraId="0CEBE1B2" w14:textId="77777777" w:rsidR="00D23462" w:rsidRDefault="00D23462" w:rsidP="0012632C">
      <w:pPr>
        <w:numPr>
          <w:ilvl w:val="1"/>
          <w:numId w:val="111"/>
        </w:numPr>
      </w:pPr>
      <w:r>
        <w:t xml:space="preserve">dfdl:separator </w:t>
      </w:r>
    </w:p>
    <w:p w14:paraId="503E1220" w14:textId="77777777" w:rsidR="00D23462" w:rsidRDefault="00D23462" w:rsidP="0012632C">
      <w:pPr>
        <w:numPr>
          <w:ilvl w:val="2"/>
          <w:numId w:val="111"/>
        </w:numPr>
      </w:pPr>
      <w:r>
        <w:t>dfdl:separatorPosition</w:t>
      </w:r>
    </w:p>
    <w:p w14:paraId="784A32C2" w14:textId="77777777" w:rsidR="00D23462" w:rsidRDefault="00D23462" w:rsidP="0012632C">
      <w:pPr>
        <w:numPr>
          <w:ilvl w:val="2"/>
          <w:numId w:val="111"/>
        </w:numPr>
      </w:pPr>
      <w:r>
        <w:t>dfdl:separatorSuppressionPolicy</w:t>
      </w:r>
    </w:p>
    <w:p w14:paraId="518A3436" w14:textId="77777777" w:rsidR="00D23462" w:rsidRDefault="00D23462" w:rsidP="0012632C">
      <w:pPr>
        <w:pStyle w:val="nobreak"/>
        <w:keepNext w:val="0"/>
        <w:numPr>
          <w:ilvl w:val="1"/>
          <w:numId w:val="111"/>
        </w:numPr>
      </w:pPr>
      <w:r>
        <w:t>dfdl:terminator</w:t>
      </w:r>
    </w:p>
    <w:p w14:paraId="3E01DFA6" w14:textId="77777777" w:rsidR="00D23462" w:rsidRDefault="00D23462" w:rsidP="0012632C">
      <w:pPr>
        <w:pStyle w:val="nobreak"/>
        <w:keepNext w:val="0"/>
        <w:numPr>
          <w:ilvl w:val="1"/>
          <w:numId w:val="111"/>
        </w:numPr>
      </w:pPr>
      <w:r>
        <w:t>dfdl:trailingSkip</w:t>
      </w:r>
    </w:p>
    <w:p w14:paraId="68EDA996" w14:textId="77777777" w:rsidR="00D23462" w:rsidRDefault="00D23462" w:rsidP="0012632C">
      <w:pPr>
        <w:pStyle w:val="nobreak"/>
        <w:keepNext w:val="0"/>
        <w:numPr>
          <w:ilvl w:val="2"/>
          <w:numId w:val="111"/>
        </w:numPr>
      </w:pPr>
      <w:r>
        <w:t xml:space="preserve">dfdl:alignmentUnits </w:t>
      </w:r>
    </w:p>
    <w:p w14:paraId="008FC7DF" w14:textId="77777777" w:rsidR="00D23462" w:rsidRDefault="00D23462" w:rsidP="00996DD5">
      <w:pPr>
        <w:pStyle w:val="Heading3"/>
        <w:rPr>
          <w:rFonts w:eastAsia="Times New Roman"/>
        </w:rPr>
      </w:pPr>
      <w:bookmarkStart w:id="12723" w:name="_Toc322912285"/>
      <w:bookmarkStart w:id="12724" w:name="_Toc329093146"/>
      <w:bookmarkStart w:id="12725" w:name="_Toc332701659"/>
      <w:bookmarkStart w:id="12726" w:name="_Toc332701963"/>
      <w:bookmarkStart w:id="12727" w:name="_Toc332711761"/>
      <w:bookmarkStart w:id="12728" w:name="_Toc332712063"/>
      <w:bookmarkStart w:id="12729" w:name="_Toc332712364"/>
      <w:bookmarkStart w:id="12730" w:name="_Toc332724280"/>
      <w:bookmarkStart w:id="12731" w:name="_Toc332724580"/>
      <w:bookmarkStart w:id="12732" w:name="_Toc341102876"/>
      <w:bookmarkStart w:id="12733" w:name="_Toc347241611"/>
      <w:bookmarkStart w:id="12734" w:name="_Toc347744804"/>
      <w:bookmarkStart w:id="12735" w:name="_Toc348984587"/>
      <w:bookmarkStart w:id="12736" w:name="_Toc348984892"/>
      <w:bookmarkStart w:id="12737" w:name="_Toc349038056"/>
      <w:bookmarkStart w:id="12738" w:name="_Toc349038358"/>
      <w:bookmarkStart w:id="12739" w:name="_Toc349042849"/>
      <w:bookmarkStart w:id="12740" w:name="_Toc351912971"/>
      <w:bookmarkStart w:id="12741" w:name="_Toc351914992"/>
      <w:bookmarkStart w:id="12742" w:name="_Toc351915458"/>
      <w:bookmarkStart w:id="12743" w:name="_Toc361231556"/>
      <w:bookmarkStart w:id="12744" w:name="_Toc361232082"/>
      <w:bookmarkStart w:id="12745" w:name="_Toc362445380"/>
      <w:bookmarkStart w:id="12746" w:name="_Toc363909347"/>
      <w:bookmarkStart w:id="12747" w:name="_Toc364463773"/>
      <w:bookmarkStart w:id="12748" w:name="_Toc366078377"/>
      <w:bookmarkStart w:id="12749" w:name="_Toc366078992"/>
      <w:bookmarkStart w:id="12750" w:name="_Toc366079977"/>
      <w:bookmarkStart w:id="12751" w:name="_Toc366080589"/>
      <w:bookmarkStart w:id="12752" w:name="_Toc366081198"/>
      <w:bookmarkStart w:id="12753" w:name="_Toc366505538"/>
      <w:bookmarkStart w:id="12754" w:name="_Toc366508907"/>
      <w:bookmarkStart w:id="12755" w:name="_Toc366513408"/>
      <w:bookmarkStart w:id="12756" w:name="_Toc366574597"/>
      <w:bookmarkStart w:id="12757" w:name="_Toc366578390"/>
      <w:bookmarkStart w:id="12758" w:name="_Toc366578984"/>
      <w:bookmarkStart w:id="12759" w:name="_Toc366579576"/>
      <w:bookmarkStart w:id="12760" w:name="_Toc366580167"/>
      <w:bookmarkStart w:id="12761" w:name="_Toc366580759"/>
      <w:bookmarkStart w:id="12762" w:name="_Toc366581350"/>
      <w:bookmarkStart w:id="12763" w:name="_Toc366581942"/>
      <w:bookmarkStart w:id="12764" w:name="_Toc349042850"/>
      <w:bookmarkStart w:id="12765" w:name="_Toc62570284"/>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r>
        <w:rPr>
          <w:rFonts w:eastAsia="Times New Roman"/>
        </w:rPr>
        <w:t>dfdl:choice and dfdl:group (when reference is a choice)</w:t>
      </w:r>
      <w:bookmarkEnd w:id="12764"/>
      <w:bookmarkEnd w:id="12765"/>
    </w:p>
    <w:p w14:paraId="26F36A77" w14:textId="77777777" w:rsidR="00D23462" w:rsidRDefault="00D23462" w:rsidP="0012632C">
      <w:pPr>
        <w:pStyle w:val="nobreak"/>
        <w:keepNext w:val="0"/>
        <w:numPr>
          <w:ilvl w:val="0"/>
          <w:numId w:val="112"/>
        </w:numPr>
        <w:rPr>
          <w:i/>
        </w:rPr>
      </w:pPr>
      <w:r>
        <w:rPr>
          <w:i/>
        </w:rPr>
        <w:t>Unparsing: common</w:t>
      </w:r>
    </w:p>
    <w:p w14:paraId="63481066" w14:textId="77777777" w:rsidR="00D23462" w:rsidRDefault="00D23462" w:rsidP="0012632C">
      <w:pPr>
        <w:numPr>
          <w:ilvl w:val="1"/>
          <w:numId w:val="112"/>
        </w:numPr>
      </w:pPr>
      <w:r>
        <w:t>dfdl:outputNewLine</w:t>
      </w:r>
    </w:p>
    <w:p w14:paraId="5EAA1519" w14:textId="77777777" w:rsidR="00D23462" w:rsidRDefault="00D23462" w:rsidP="0012632C">
      <w:pPr>
        <w:pStyle w:val="nobreak"/>
        <w:keepNext w:val="0"/>
        <w:numPr>
          <w:ilvl w:val="1"/>
          <w:numId w:val="112"/>
        </w:numPr>
      </w:pPr>
      <w:r>
        <w:t>dfdl:bitOrder</w:t>
      </w:r>
    </w:p>
    <w:p w14:paraId="3DF841CA" w14:textId="77777777" w:rsidR="00D23462" w:rsidRDefault="00D23462" w:rsidP="0012632C">
      <w:pPr>
        <w:pStyle w:val="nobreak"/>
        <w:keepNext w:val="0"/>
        <w:numPr>
          <w:ilvl w:val="1"/>
          <w:numId w:val="112"/>
        </w:numPr>
      </w:pPr>
      <w:r>
        <w:t xml:space="preserve">dfdl:encoding </w:t>
      </w:r>
    </w:p>
    <w:p w14:paraId="7800B6D3" w14:textId="77777777" w:rsidR="00D23462" w:rsidRDefault="00D23462" w:rsidP="0012632C">
      <w:pPr>
        <w:numPr>
          <w:ilvl w:val="2"/>
          <w:numId w:val="112"/>
        </w:numPr>
      </w:pPr>
      <w:r>
        <w:t>'UTF-16' 'UTF-16BE' 'UTF-16LE'</w:t>
      </w:r>
    </w:p>
    <w:p w14:paraId="4E72B1B1" w14:textId="77777777" w:rsidR="00D23462" w:rsidRDefault="00D23462" w:rsidP="0012632C">
      <w:pPr>
        <w:numPr>
          <w:ilvl w:val="3"/>
          <w:numId w:val="112"/>
        </w:numPr>
      </w:pPr>
      <w:r>
        <w:t xml:space="preserve">dfdl:utf16Width </w:t>
      </w:r>
    </w:p>
    <w:p w14:paraId="2117A2A7" w14:textId="77777777" w:rsidR="00D23462" w:rsidRDefault="00D23462" w:rsidP="0012632C">
      <w:pPr>
        <w:numPr>
          <w:ilvl w:val="1"/>
          <w:numId w:val="112"/>
        </w:numPr>
      </w:pPr>
      <w:r>
        <w:t>dfdl:encodingErrorPolicy</w:t>
      </w:r>
    </w:p>
    <w:p w14:paraId="22C7A1DC" w14:textId="77777777" w:rsidR="00D23462" w:rsidRDefault="00D23462" w:rsidP="0012632C">
      <w:pPr>
        <w:numPr>
          <w:ilvl w:val="1"/>
          <w:numId w:val="112"/>
        </w:numPr>
      </w:pPr>
      <w:r>
        <w:t>dfdl:fillByte</w:t>
      </w:r>
    </w:p>
    <w:p w14:paraId="5F992972" w14:textId="77777777" w:rsidR="00D23462" w:rsidRDefault="00D23462" w:rsidP="0012632C">
      <w:pPr>
        <w:pStyle w:val="nobreak"/>
        <w:keepNext w:val="0"/>
        <w:numPr>
          <w:ilvl w:val="0"/>
          <w:numId w:val="112"/>
        </w:numPr>
        <w:rPr>
          <w:i/>
        </w:rPr>
      </w:pPr>
      <w:r>
        <w:rPr>
          <w:i/>
        </w:rPr>
        <w:t xml:space="preserve">Unparsing: insertion &amp; framing </w:t>
      </w:r>
    </w:p>
    <w:p w14:paraId="11D7E0EB" w14:textId="77777777" w:rsidR="00D23462" w:rsidRDefault="00D23462" w:rsidP="0012632C">
      <w:pPr>
        <w:pStyle w:val="nobreak"/>
        <w:keepNext w:val="0"/>
        <w:numPr>
          <w:ilvl w:val="1"/>
          <w:numId w:val="112"/>
        </w:numPr>
      </w:pPr>
      <w:r>
        <w:t>dfdl:leadingSkip</w:t>
      </w:r>
    </w:p>
    <w:p w14:paraId="21DC5D6E" w14:textId="77777777" w:rsidR="00D23462" w:rsidRDefault="00D23462" w:rsidP="0012632C">
      <w:pPr>
        <w:pStyle w:val="nobreak"/>
        <w:keepNext w:val="0"/>
        <w:numPr>
          <w:ilvl w:val="2"/>
          <w:numId w:val="112"/>
        </w:numPr>
      </w:pPr>
      <w:r>
        <w:t xml:space="preserve">dfdl:alignmentUnits </w:t>
      </w:r>
    </w:p>
    <w:p w14:paraId="1DF9186F" w14:textId="77777777" w:rsidR="00D23462" w:rsidRDefault="00D23462" w:rsidP="0012632C">
      <w:pPr>
        <w:pStyle w:val="nobreak"/>
        <w:keepNext w:val="0"/>
        <w:numPr>
          <w:ilvl w:val="1"/>
          <w:numId w:val="112"/>
        </w:numPr>
      </w:pPr>
      <w:r>
        <w:t xml:space="preserve">dfdl:alignment </w:t>
      </w:r>
    </w:p>
    <w:p w14:paraId="782B1B22" w14:textId="77777777" w:rsidR="00D23462" w:rsidRDefault="00D23462" w:rsidP="0012632C">
      <w:pPr>
        <w:pStyle w:val="nobreak"/>
        <w:keepNext w:val="0"/>
        <w:numPr>
          <w:ilvl w:val="2"/>
          <w:numId w:val="112"/>
        </w:numPr>
      </w:pPr>
      <w:r>
        <w:rPr>
          <w:i/>
          <w:iCs/>
        </w:rPr>
        <w:t>not "implicit"</w:t>
      </w:r>
    </w:p>
    <w:p w14:paraId="28BCEC20" w14:textId="77777777" w:rsidR="00D23462" w:rsidRDefault="00D23462" w:rsidP="0012632C">
      <w:pPr>
        <w:pStyle w:val="nobreak"/>
        <w:keepNext w:val="0"/>
        <w:numPr>
          <w:ilvl w:val="3"/>
          <w:numId w:val="112"/>
        </w:numPr>
      </w:pPr>
      <w:r>
        <w:t xml:space="preserve">dfdl:alignmentUnits </w:t>
      </w:r>
    </w:p>
    <w:p w14:paraId="72BB5C5E" w14:textId="77777777" w:rsidR="00D23462" w:rsidRDefault="00D23462" w:rsidP="0012632C">
      <w:pPr>
        <w:pStyle w:val="nobreak"/>
        <w:keepNext w:val="0"/>
        <w:numPr>
          <w:ilvl w:val="1"/>
          <w:numId w:val="112"/>
        </w:numPr>
      </w:pPr>
      <w:r>
        <w:t>dfdl:initiator</w:t>
      </w:r>
    </w:p>
    <w:p w14:paraId="18D36CB3" w14:textId="77777777" w:rsidR="00D23462" w:rsidRDefault="00D23462" w:rsidP="0012632C">
      <w:pPr>
        <w:numPr>
          <w:ilvl w:val="1"/>
          <w:numId w:val="112"/>
        </w:numPr>
      </w:pPr>
      <w:r>
        <w:t xml:space="preserve">dfdl:choiceLengthKind </w:t>
      </w:r>
    </w:p>
    <w:p w14:paraId="01FDCDE5" w14:textId="77777777" w:rsidR="00D23462" w:rsidRDefault="00D23462" w:rsidP="0012632C">
      <w:pPr>
        <w:numPr>
          <w:ilvl w:val="2"/>
          <w:numId w:val="112"/>
        </w:numPr>
        <w:rPr>
          <w:rStyle w:val="Emphasis"/>
        </w:rPr>
      </w:pPr>
      <w:r>
        <w:rPr>
          <w:rStyle w:val="Emphasis"/>
        </w:rPr>
        <w:t>"explicit"</w:t>
      </w:r>
    </w:p>
    <w:p w14:paraId="00D08CE2" w14:textId="77777777" w:rsidR="00D23462" w:rsidRDefault="00D23462" w:rsidP="0012632C">
      <w:pPr>
        <w:numPr>
          <w:ilvl w:val="3"/>
          <w:numId w:val="112"/>
        </w:numPr>
      </w:pPr>
      <w:r>
        <w:t>dfdl:choiceLength</w:t>
      </w:r>
    </w:p>
    <w:p w14:paraId="5BB9608A" w14:textId="77777777" w:rsidR="00D23462" w:rsidRDefault="00D23462" w:rsidP="0012632C">
      <w:pPr>
        <w:pStyle w:val="nobreak"/>
        <w:keepNext w:val="0"/>
        <w:numPr>
          <w:ilvl w:val="1"/>
          <w:numId w:val="112"/>
        </w:numPr>
      </w:pPr>
      <w:r>
        <w:t>dfdl:terminator</w:t>
      </w:r>
    </w:p>
    <w:p w14:paraId="71B985EF" w14:textId="77777777" w:rsidR="00D23462" w:rsidRDefault="00D23462" w:rsidP="0012632C">
      <w:pPr>
        <w:pStyle w:val="nobreak"/>
        <w:keepNext w:val="0"/>
        <w:numPr>
          <w:ilvl w:val="1"/>
          <w:numId w:val="112"/>
        </w:numPr>
      </w:pPr>
      <w:r>
        <w:t>dfdl:trailingSkip</w:t>
      </w:r>
    </w:p>
    <w:p w14:paraId="75541FED" w14:textId="77777777" w:rsidR="00D23462" w:rsidRDefault="00D23462" w:rsidP="0012632C">
      <w:pPr>
        <w:pStyle w:val="nobreak"/>
        <w:keepNext w:val="0"/>
        <w:numPr>
          <w:ilvl w:val="2"/>
          <w:numId w:val="112"/>
        </w:numPr>
      </w:pPr>
      <w:r>
        <w:t xml:space="preserve">dfdl:alignmentUnits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7EE2" w14:textId="77777777" w:rsidR="00812537" w:rsidRDefault="00812537">
      <w:r>
        <w:separator/>
      </w:r>
    </w:p>
  </w:endnote>
  <w:endnote w:type="continuationSeparator" w:id="0">
    <w:p w14:paraId="3297EC58" w14:textId="77777777" w:rsidR="00812537" w:rsidRDefault="00812537">
      <w:r>
        <w:continuationSeparator/>
      </w:r>
    </w:p>
  </w:endnote>
  <w:endnote w:type="continuationNotice" w:id="1">
    <w:p w14:paraId="43599777" w14:textId="77777777" w:rsidR="00812537" w:rsidRDefault="00812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panose1 w:val="00000000000000000000"/>
    <w:charset w:val="00"/>
    <w:family w:val="roman"/>
    <w:notTrueType/>
    <w:pitch w:val="default"/>
  </w:font>
  <w:font w:name="Liberation Mono">
    <w:altName w:val="Calibri"/>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5ABA" w14:textId="77777777" w:rsidR="00D15816" w:rsidRDefault="00FF3CA9">
    <w:pPr>
      <w:pStyle w:val="Footer"/>
      <w:jc w:val="both"/>
    </w:pPr>
    <w:hyperlink r:id="rId1" w:history="1">
      <w:r w:rsidR="00D15816">
        <w:rPr>
          <w:rStyle w:val="Hyperlink"/>
        </w:rPr>
        <w:t>dfdl-wg@ogf.org</w:t>
      </w:r>
    </w:hyperlink>
    <w:r w:rsidR="00D15816">
      <w:tab/>
    </w:r>
    <w:r w:rsidR="00D15816">
      <w:tab/>
      <w:t xml:space="preserve">Page </w:t>
    </w:r>
    <w:r w:rsidR="00D15816">
      <w:fldChar w:fldCharType="begin"/>
    </w:r>
    <w:r w:rsidR="00D15816">
      <w:instrText xml:space="preserve"> PAGE </w:instrText>
    </w:r>
    <w:r w:rsidR="00D15816">
      <w:fldChar w:fldCharType="separate"/>
    </w:r>
    <w:r w:rsidR="00D15816">
      <w:rPr>
        <w:noProof/>
      </w:rPr>
      <w:t>3</w:t>
    </w:r>
    <w:r w:rsidR="00D15816">
      <w:fldChar w:fldCharType="end"/>
    </w:r>
    <w:r w:rsidR="00D15816">
      <w:t xml:space="preserve"> of </w:t>
    </w:r>
    <w:r>
      <w:fldChar w:fldCharType="begin"/>
    </w:r>
    <w:r>
      <w:instrText xml:space="preserve"> NUMPAGES </w:instrText>
    </w:r>
    <w:r>
      <w:fldChar w:fldCharType="separate"/>
    </w:r>
    <w:r w:rsidR="00D15816">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BE84" w14:textId="77777777" w:rsidR="00812537" w:rsidRDefault="00812537">
      <w:r>
        <w:separator/>
      </w:r>
    </w:p>
  </w:footnote>
  <w:footnote w:type="continuationSeparator" w:id="0">
    <w:p w14:paraId="7BB0CC8E" w14:textId="77777777" w:rsidR="00812537" w:rsidRDefault="00812537">
      <w:r>
        <w:continuationSeparator/>
      </w:r>
    </w:p>
  </w:footnote>
  <w:footnote w:type="continuationNotice" w:id="1">
    <w:p w14:paraId="65643067" w14:textId="77777777" w:rsidR="00812537" w:rsidRDefault="00812537"/>
  </w:footnote>
  <w:footnote w:id="2">
    <w:p w14:paraId="15AACD7C" w14:textId="26C129BE" w:rsidR="00D15816" w:rsidRDefault="00D15816" w:rsidP="0023334C">
      <w:pPr>
        <w:pStyle w:val="FootnoteText"/>
      </w:pPr>
      <w:r>
        <w:rPr>
          <w:rStyle w:val="FootnoteReference"/>
        </w:rPr>
        <w:footnoteRef/>
      </w:r>
      <w:r>
        <w:t xml:space="preserve"> ASN.1 with any of the prescribed encoding rules: Basic Encoding Rules (BER), Distinguished Encoding Rules (DER), Canonical Encoding Rules (CER) [</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D15816" w:rsidRDefault="00D15816">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66FD3E92" w:rsidR="00D15816" w:rsidRDefault="00D15816">
      <w:pPr>
        <w:pStyle w:val="FootnoteText"/>
      </w:pPr>
      <w:r>
        <w:rPr>
          <w:rStyle w:val="FootnoteReference"/>
        </w:rPr>
        <w:footnoteRef/>
      </w:r>
      <w:r>
        <w:t xml:space="preserve"> DFDL uses the term ‘unparsing’ for symmetry with parsing. This is roughly equivalent to the terms ‘marshalling’ or ‘serialization’, but those terms both connote a sequencing order that DFDL does not impose for all formats, so DFDL usesits own distinct term.</w:t>
      </w:r>
    </w:p>
  </w:footnote>
  <w:footnote w:id="5">
    <w:p w14:paraId="7EB68148" w14:textId="328017B5" w:rsidR="00D15816" w:rsidRDefault="00D15816" w:rsidP="00D15816">
      <w:pPr>
        <w:pStyle w:val="FootnoteText"/>
      </w:pPr>
      <w:r>
        <w:rPr>
          <w:rStyle w:val="FootnoteReference"/>
        </w:rPr>
        <w:footnoteRef/>
      </w:r>
      <w:r>
        <w:t xml:space="preserve"> Also, to support PSVI </w:t>
      </w:r>
      <w:r>
        <w:fldChar w:fldCharType="begin"/>
      </w:r>
      <w:r>
        <w:instrText xml:space="preserve"> REF a_PSVI \h </w:instrText>
      </w:r>
      <w:r>
        <w:fldChar w:fldCharType="separate"/>
      </w:r>
      <w:r w:rsidR="00487D12">
        <w:t>[PSVI]</w:t>
      </w:r>
      <w:r>
        <w:fldChar w:fldCharType="end"/>
      </w:r>
      <w:r>
        <w:t xml:space="preserve"> construction.</w:t>
      </w:r>
    </w:p>
  </w:footnote>
  <w:footnote w:id="6">
    <w:p w14:paraId="34B2CA98" w14:textId="440A55D9" w:rsidR="00D15816" w:rsidRDefault="00D15816">
      <w:pPr>
        <w:pStyle w:val="FootnoteText"/>
      </w:pPr>
      <w:r>
        <w:rPr>
          <w:rStyle w:val="FootnoteReference"/>
        </w:rPr>
        <w:footnoteRef/>
      </w:r>
      <w:r>
        <w:t xml:space="preserve"> </w:t>
      </w:r>
      <w:r>
        <w:rPr>
          <w:rStyle w:val="Strong"/>
          <w:b w:val="0"/>
        </w:rPr>
        <w:t xml:space="preserve">The purpose of this member is to support construction of a W3C standard Post Schema Validation Infoset (PSVI) </w:t>
      </w:r>
      <w:r>
        <w:rPr>
          <w:rStyle w:val="Strong"/>
          <w:b w:val="0"/>
        </w:rPr>
        <w:fldChar w:fldCharType="begin"/>
      </w:r>
      <w:r>
        <w:rPr>
          <w:rStyle w:val="Strong"/>
          <w:b w:val="0"/>
        </w:rPr>
        <w:instrText xml:space="preserve"> REF a_PSVI \h </w:instrText>
      </w:r>
      <w:r>
        <w:rPr>
          <w:rStyle w:val="Strong"/>
          <w:b w:val="0"/>
        </w:rPr>
      </w:r>
      <w:r>
        <w:rPr>
          <w:rStyle w:val="Strong"/>
          <w:b w:val="0"/>
        </w:rPr>
        <w:fldChar w:fldCharType="separate"/>
      </w:r>
      <w:r w:rsidR="00487D12">
        <w:t>[PSVI]</w:t>
      </w:r>
      <w:r>
        <w:rPr>
          <w:rStyle w:val="Strong"/>
          <w:b w:val="0"/>
        </w:rPr>
        <w:fldChar w:fldCharType="end"/>
      </w:r>
      <w:r>
        <w:rPr>
          <w:rStyle w:val="Strong"/>
          <w:b w:val="0"/>
        </w:rPr>
        <w:t xml:space="preserve"> from a DFDL Infoset.</w:t>
      </w:r>
    </w:p>
  </w:footnote>
  <w:footnote w:id="7">
    <w:p w14:paraId="542A41FC" w14:textId="77777777" w:rsidR="00D15816" w:rsidRDefault="00D15816">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1C5659D5" w:rsidR="00D15816" w:rsidRDefault="00D15816">
      <w:pPr>
        <w:pStyle w:val="FootnoteText"/>
      </w:pPr>
      <w:r>
        <w:rPr>
          <w:rStyle w:val="FootnoteReference"/>
        </w:rPr>
        <w:footnoteRef/>
      </w:r>
      <w:r>
        <w:t xml:space="preserve"> By reserved it is intended that conforming DFDL v1.0 implementations MUST NOT assign semantics to them.</w:t>
      </w:r>
    </w:p>
  </w:footnote>
  <w:footnote w:id="9">
    <w:p w14:paraId="6A29A1C1" w14:textId="5C9557F6" w:rsidR="00D15816" w:rsidRDefault="00D15816">
      <w:pPr>
        <w:pStyle w:val="FootnoteText"/>
      </w:pPr>
      <w:r>
        <w:rPr>
          <w:rStyle w:val="FootnoteReference"/>
        </w:rPr>
        <w:footnoteRef/>
      </w:r>
      <w:r>
        <w:t xml:space="preserve"> Note that the trailing slash is required.</w:t>
      </w:r>
    </w:p>
  </w:footnote>
  <w:footnote w:id="10">
    <w:p w14:paraId="570023FD" w14:textId="53F80A9F" w:rsidR="00D15816" w:rsidRDefault="00D15816"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sidR="00487D12">
        <w:rPr>
          <w:rFonts w:eastAsia="MS Mincho"/>
          <w:lang w:eastAsia="ja-JP" w:bidi="he-IL"/>
        </w:rPr>
        <w:t>Appendix B: Rationale for Single-Assignment Variables</w:t>
      </w:r>
      <w:r>
        <w:fldChar w:fldCharType="end"/>
      </w:r>
      <w:r>
        <w:t>.</w:t>
      </w:r>
    </w:p>
  </w:footnote>
  <w:footnote w:id="11">
    <w:p w14:paraId="48AE5A57" w14:textId="5B2317C1" w:rsidR="00D15816" w:rsidRDefault="00D15816">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768EAF4E" w:rsidR="00D15816" w:rsidRDefault="00D15816" w:rsidP="00ED1215">
      <w:pPr>
        <w:pStyle w:val="FootnoteText"/>
      </w:pPr>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sidR="00487D12">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rsidR="00487D12">
        <w:t>Sequence Groups</w:t>
      </w:r>
      <w:r w:rsidRPr="00065302">
        <w:rPr>
          <w:rStyle w:val="Hyperlink"/>
        </w:rPr>
        <w:fldChar w:fldCharType="end"/>
      </w:r>
      <w:r>
        <w:t>.</w:t>
      </w:r>
    </w:p>
  </w:footnote>
  <w:footnote w:id="13">
    <w:p w14:paraId="291D8AEA" w14:textId="2A30DC8B" w:rsidR="00D15816" w:rsidRDefault="00D15816" w:rsidP="00ED1215">
      <w:pPr>
        <w:pStyle w:val="FootnoteText"/>
      </w:pPr>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sidR="00487D12">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rsidR="00487D12">
        <w:t>Floating Elements</w:t>
      </w:r>
      <w:r w:rsidRPr="00065302">
        <w:rPr>
          <w:rStyle w:val="Hyperlink"/>
        </w:rPr>
        <w:fldChar w:fldCharType="end"/>
      </w:r>
      <w:r>
        <w:t>.</w:t>
      </w:r>
    </w:p>
  </w:footnote>
  <w:footnote w:id="14">
    <w:p w14:paraId="61554493" w14:textId="31BFAE2D" w:rsidR="00D15816" w:rsidRDefault="00D15816" w:rsidP="005447C6">
      <w:pPr>
        <w:pStyle w:val="FootnoteText"/>
      </w:pPr>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sidR="00487D1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rsidR="00487D12">
        <w:t>Properties for Array Elements and Optional Elements</w:t>
      </w:r>
      <w:r w:rsidRPr="00065302">
        <w:rPr>
          <w:rStyle w:val="Hyperlink"/>
        </w:rPr>
        <w:fldChar w:fldCharType="end"/>
      </w:r>
      <w:r>
        <w:t>.</w:t>
      </w:r>
    </w:p>
  </w:footnote>
  <w:footnote w:id="15">
    <w:p w14:paraId="63CC9525" w14:textId="3C9B716C" w:rsidR="00D15816" w:rsidRDefault="00D15816">
      <w:pPr>
        <w:pStyle w:val="FootnoteText"/>
      </w:pPr>
      <w:r>
        <w:rPr>
          <w:rStyle w:val="FootnoteReference"/>
        </w:rPr>
        <w:footnoteRef/>
      </w:r>
      <w:r>
        <w:t xml:space="preserve"> For dfdl:nilValueDelimiterPolicy, see Section </w:t>
      </w:r>
      <w:r>
        <w:rPr>
          <w:rStyle w:val="Hyperlink"/>
        </w:rPr>
        <w:fldChar w:fldCharType="begin"/>
      </w:r>
      <w:r>
        <w:instrText xml:space="preserve"> REF _Ref52983719 \r \h </w:instrText>
      </w:r>
      <w:r>
        <w:rPr>
          <w:rStyle w:val="Hyperlink"/>
        </w:rPr>
      </w:r>
      <w:r>
        <w:rPr>
          <w:rStyle w:val="Hyperlink"/>
        </w:rPr>
        <w:fldChar w:fldCharType="separate"/>
      </w:r>
      <w:r w:rsidR="00487D12">
        <w:t>13.16</w:t>
      </w:r>
      <w:r>
        <w:rPr>
          <w:rStyle w:val="Hyperlink"/>
        </w:rPr>
        <w:fldChar w:fldCharType="end"/>
      </w:r>
      <w:r>
        <w:rPr>
          <w:rStyle w:val="Hyperlink"/>
        </w:rPr>
        <w:t xml:space="preserve"> </w:t>
      </w:r>
      <w:hyperlink w:anchor="_Properties_for_Nillable" w:history="1">
        <w:r w:rsidRPr="00A24664">
          <w:rPr>
            <w:rStyle w:val="Hyperlink"/>
          </w:rPr>
          <w:t>Properties for Nillable Elements</w:t>
        </w:r>
      </w:hyperlink>
      <w:r>
        <w:t>.</w:t>
      </w:r>
    </w:p>
  </w:footnote>
  <w:footnote w:id="16">
    <w:p w14:paraId="3A82889B" w14:textId="37A53390" w:rsidR="00D15816" w:rsidRDefault="00D15816">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00487D12">
        <w:rPr>
          <w:rStyle w:val="Hyperlink"/>
        </w:rPr>
        <w:t>12.2</w:t>
      </w:r>
      <w:r w:rsidRPr="00065302">
        <w:rPr>
          <w:rStyle w:val="Hyperlink"/>
        </w:rPr>
        <w:fldChar w:fldCharType="end"/>
      </w:r>
      <w:r>
        <w:t xml:space="preserve"> </w:t>
      </w:r>
      <w:r w:rsidRPr="004A269B">
        <w:rPr>
          <w:rStyle w:val="InternetLink"/>
        </w:rPr>
        <w:fldChar w:fldCharType="begin"/>
      </w:r>
      <w:r w:rsidRPr="004A269B">
        <w:rPr>
          <w:rStyle w:val="InternetLink"/>
        </w:rPr>
        <w:instrText xml:space="preserve"> REF _Ref38544226 \h </w:instrText>
      </w:r>
      <w:r>
        <w:rPr>
          <w:rStyle w:val="InternetLink"/>
        </w:rPr>
        <w:instrText xml:space="preserve"> \* MERGEFORMAT </w:instrText>
      </w:r>
      <w:r w:rsidRPr="004A269B">
        <w:rPr>
          <w:rStyle w:val="InternetLink"/>
        </w:rPr>
      </w:r>
      <w:r w:rsidRPr="004A269B">
        <w:rPr>
          <w:rStyle w:val="InternetLink"/>
        </w:rPr>
        <w:fldChar w:fldCharType="separate"/>
      </w:r>
      <w:r w:rsidR="00487D12" w:rsidRPr="00487D12">
        <w:rPr>
          <w:rStyle w:val="InternetLink"/>
        </w:rPr>
        <w:t>Properties for Specifying Delimiters</w:t>
      </w:r>
      <w:r w:rsidRPr="004A269B">
        <w:rPr>
          <w:rStyle w:val="InternetLink"/>
        </w:rPr>
        <w:fldChar w:fldCharType="end"/>
      </w:r>
      <w:r>
        <w:t>.</w:t>
      </w:r>
    </w:p>
  </w:footnote>
  <w:footnote w:id="17">
    <w:p w14:paraId="3CBF65D2" w14:textId="3FE52BA4" w:rsidR="00D15816" w:rsidRDefault="00D15816">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00487D12">
        <w:rPr>
          <w:rStyle w:val="Hyperlink"/>
        </w:rPr>
        <w:t>7.6</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00487D12" w:rsidRPr="00487D12">
        <w:rPr>
          <w:rStyle w:val="Hyperlink"/>
        </w:rPr>
        <w:t>The dfdl:discriminator Statement Annotation Element</w:t>
      </w:r>
      <w:r w:rsidRPr="00065302">
        <w:rPr>
          <w:rStyle w:val="Hyperlink"/>
        </w:rPr>
        <w:fldChar w:fldCharType="end"/>
      </w:r>
      <w:r>
        <w:rPr>
          <w:rStyle w:val="FootnoteTextChar"/>
        </w:rPr>
        <w:t>.</w:t>
      </w:r>
    </w:p>
  </w:footnote>
  <w:footnote w:id="18">
    <w:p w14:paraId="15B1F605" w14:textId="0AABC616" w:rsidR="00D15816" w:rsidRDefault="00D15816">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00487D1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00487D12">
        <w:t>Properties for Specifying Delimiters</w:t>
      </w:r>
      <w:r w:rsidRPr="00065302">
        <w:rPr>
          <w:rStyle w:val="Hyperlink"/>
        </w:rPr>
        <w:fldChar w:fldCharType="end"/>
      </w:r>
      <w:r>
        <w:t>.</w:t>
      </w:r>
    </w:p>
  </w:footnote>
  <w:footnote w:id="19">
    <w:p w14:paraId="6737D14A" w14:textId="6E93C7A1" w:rsidR="00D15816" w:rsidRDefault="00D15816">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00487D12">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00487D12">
        <w:t>Resolving Choices via Direct Dispatch</w:t>
      </w:r>
      <w:r w:rsidRPr="00065302">
        <w:rPr>
          <w:rStyle w:val="Hyperlink"/>
        </w:rPr>
        <w:fldChar w:fldCharType="end"/>
      </w:r>
      <w:r>
        <w:t>.</w:t>
      </w:r>
    </w:p>
  </w:footnote>
  <w:footnote w:id="20">
    <w:p w14:paraId="6364FBEB" w14:textId="4EFF585C" w:rsidR="00D15816" w:rsidRDefault="00D15816">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00487D12">
        <w:rPr>
          <w:rStyle w:val="Hyperlink"/>
        </w:rPr>
        <w:t>7.5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00487D12">
        <w:t>The dfdl:assert Statement Annotation Element</w:t>
      </w:r>
      <w:r w:rsidRPr="00065302">
        <w:rPr>
          <w:rStyle w:val="Hyperlink"/>
        </w:rPr>
        <w:fldChar w:fldCharType="end"/>
      </w:r>
      <w:r>
        <w:t>.</w:t>
      </w:r>
    </w:p>
  </w:footnote>
  <w:footnote w:id="21">
    <w:p w14:paraId="34213FC3" w14:textId="77777777" w:rsidR="00D15816" w:rsidRDefault="00D15816">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2">
    <w:p w14:paraId="7A97EA10" w14:textId="77777777" w:rsidR="00D15816" w:rsidRDefault="00D15816">
      <w:pPr>
        <w:pStyle w:val="FootnoteText"/>
      </w:pPr>
      <w:r>
        <w:rPr>
          <w:rStyle w:val="FootnoteReference"/>
        </w:rPr>
        <w:footnoteRef/>
      </w:r>
      <w:r>
        <w:t xml:space="preserve"> It is a Schema Definition Error if a complex element has XSD nillable ‘true’ and dfdl:lengthKind ‘implicit’. </w:t>
      </w:r>
    </w:p>
  </w:footnote>
  <w:footnote w:id="23">
    <w:p w14:paraId="30FB59EE" w14:textId="77777777" w:rsidR="00D15816" w:rsidRDefault="00D15816">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1AC34701" w:rsidR="00D15816" w:rsidRDefault="00D15816">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sidR="00487D12">
        <w:rPr>
          <w:rStyle w:val="InternetLink"/>
        </w:rPr>
        <w:t>16.1</w:t>
      </w:r>
      <w:r w:rsidRPr="00ED1215">
        <w:rPr>
          <w:rStyle w:val="InternetLink"/>
        </w:rPr>
        <w:fldChar w:fldCharType="end"/>
      </w:r>
      <w:r>
        <w:t>.</w:t>
      </w:r>
    </w:p>
  </w:footnote>
  <w:footnote w:id="25">
    <w:p w14:paraId="68BDE5AA" w14:textId="02945233" w:rsidR="00D15816" w:rsidRDefault="00D15816">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sidR="00487D12">
        <w:rPr>
          <w:rStyle w:val="InternetLink"/>
        </w:rPr>
        <w:t>16</w:t>
      </w:r>
      <w:r w:rsidRPr="00ED1215">
        <w:rPr>
          <w:rStyle w:val="InternetLink"/>
        </w:rPr>
        <w:fldChar w:fldCharType="end"/>
      </w:r>
      <w:r>
        <w:t>.</w:t>
      </w:r>
    </w:p>
  </w:footnote>
  <w:footnote w:id="26">
    <w:p w14:paraId="58209681" w14:textId="2A460023" w:rsidR="00D15816" w:rsidRDefault="00D15816">
      <w:pPr>
        <w:pStyle w:val="FootnoteText"/>
      </w:pPr>
      <w:r>
        <w:rPr>
          <w:rStyle w:val="FootnoteReference"/>
        </w:rPr>
        <w:footnoteRef/>
      </w:r>
      <w:r>
        <w:t xml:space="preserve"> For the XSD fixed property see Section </w:t>
      </w:r>
      <w:r>
        <w:fldChar w:fldCharType="begin"/>
      </w:r>
      <w:r>
        <w:instrText xml:space="preserve"> REF _Ref53068668 \r \h </w:instrText>
      </w:r>
      <w:r>
        <w:fldChar w:fldCharType="separate"/>
      </w:r>
      <w:r w:rsidR="00487D12">
        <w:t>5.3.7</w:t>
      </w:r>
      <w:r>
        <w:fldChar w:fldCharType="end"/>
      </w:r>
      <w:r>
        <w:t>.</w:t>
      </w:r>
    </w:p>
  </w:footnote>
  <w:footnote w:id="27">
    <w:p w14:paraId="753AB458" w14:textId="7B2FFFD0" w:rsidR="00D15816" w:rsidRDefault="00D15816">
      <w:pPr>
        <w:pStyle w:val="FootnoteText"/>
      </w:pPr>
      <w:r>
        <w:rPr>
          <w:rStyle w:val="FootnoteReference"/>
        </w:rPr>
        <w:footnoteRef/>
      </w:r>
      <w:r>
        <w:t xml:space="preserve"> For dfdl:useNilForDefault 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00487D12">
        <w:rPr>
          <w:rStyle w:val="Hyperlink"/>
        </w:rPr>
        <w:t>13.16</w:t>
      </w:r>
      <w:r w:rsidRPr="00065302">
        <w:rPr>
          <w:rStyle w:val="Hyperlink"/>
        </w:rPr>
        <w:fldChar w:fldCharType="end"/>
      </w:r>
      <w:r>
        <w:t>.</w:t>
      </w:r>
    </w:p>
  </w:footnote>
  <w:footnote w:id="28">
    <w:p w14:paraId="682579DE" w14:textId="77777777" w:rsidR="00D15816" w:rsidRDefault="00D15816">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6F95DD73" w:rsidR="00D15816" w:rsidRDefault="00D15816">
      <w:pPr>
        <w:pStyle w:val="FootnoteText"/>
      </w:pPr>
      <w:r>
        <w:rPr>
          <w:rStyle w:val="FootnoteReference"/>
        </w:rPr>
        <w:footnoteRef/>
      </w:r>
      <w:r>
        <w:t xml:space="preserve"> For dfdl:checkConstraints function see Section </w:t>
      </w:r>
      <w:r>
        <w:fldChar w:fldCharType="begin"/>
      </w:r>
      <w:r>
        <w:instrText xml:space="preserve"> REF _Ref53069075 \r \h </w:instrText>
      </w:r>
      <w:r>
        <w:fldChar w:fldCharType="separate"/>
      </w:r>
      <w:r w:rsidR="00487D12">
        <w:t>18.5.3</w:t>
      </w:r>
      <w:r>
        <w:fldChar w:fldCharType="end"/>
      </w:r>
    </w:p>
  </w:footnote>
  <w:footnote w:id="30">
    <w:p w14:paraId="00C13B0E" w14:textId="77777777" w:rsidR="00D15816" w:rsidRDefault="00D15816">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60DCF14B" w:rsidR="00D15816" w:rsidRDefault="00D15816">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487D1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487D12">
        <w:t>Predefined Variables</w:t>
      </w:r>
      <w:r w:rsidRPr="00065302">
        <w:rPr>
          <w:rStyle w:val="Hyperlink"/>
        </w:rPr>
        <w:fldChar w:fldCharType="end"/>
      </w:r>
      <w:r>
        <w:t>.</w:t>
      </w:r>
    </w:p>
  </w:footnote>
  <w:footnote w:id="32">
    <w:p w14:paraId="654D894A" w14:textId="5A0947C1" w:rsidR="00D15816" w:rsidRDefault="00D15816">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00487D12">
        <w:t>[IANA]</w:t>
      </w:r>
      <w:r w:rsidRPr="00065302">
        <w:rPr>
          <w:rStyle w:val="Hyperlink"/>
        </w:rPr>
        <w:fldChar w:fldCharType="end"/>
      </w:r>
    </w:p>
  </w:footnote>
  <w:footnote w:id="33">
    <w:p w14:paraId="6A98BB9A" w14:textId="7503A376" w:rsidR="00D15816" w:rsidRDefault="00D15816">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00487D12">
        <w:t>[CCSID]</w:t>
      </w:r>
      <w:r w:rsidRPr="00065302">
        <w:rPr>
          <w:rStyle w:val="Hyperlink"/>
        </w:rPr>
        <w:fldChar w:fldCharType="end"/>
      </w:r>
    </w:p>
  </w:footnote>
  <w:footnote w:id="34">
    <w:p w14:paraId="0061F1B2" w14:textId="42BCFAEF" w:rsidR="00D15816" w:rsidRDefault="00D15816">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487D1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487D12">
        <w:t>Predefined Variables</w:t>
      </w:r>
      <w:r w:rsidRPr="00065302">
        <w:rPr>
          <w:rStyle w:val="Hyperlink"/>
        </w:rPr>
        <w:fldChar w:fldCharType="end"/>
      </w:r>
      <w:r>
        <w:t>.</w:t>
      </w:r>
    </w:p>
  </w:footnote>
  <w:footnote w:id="35">
    <w:p w14:paraId="4881D89C" w14:textId="77777777" w:rsidR="00D15816" w:rsidRDefault="00D15816">
      <w:pPr>
        <w:pStyle w:val="FootnoteText"/>
      </w:pPr>
      <w:r>
        <w:rPr>
          <w:rStyle w:val="FootnoteReference"/>
        </w:rPr>
        <w:footnoteRef/>
      </w:r>
      <w:r>
        <w:t xml:space="preserve"> Used by data format MIL-STD-2045</w:t>
      </w:r>
    </w:p>
  </w:footnote>
  <w:footnote w:id="36">
    <w:p w14:paraId="385FB330" w14:textId="57059EAF" w:rsidR="00D15816" w:rsidRDefault="00D15816">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00487D12">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00487D12">
        <w:t>Properties for Specifying Lengths</w:t>
      </w:r>
      <w:r w:rsidRPr="00065302">
        <w:rPr>
          <w:rStyle w:val="Hyperlink"/>
        </w:rPr>
        <w:fldChar w:fldCharType="end"/>
      </w:r>
      <w:r>
        <w:t>.</w:t>
      </w:r>
    </w:p>
  </w:footnote>
  <w:footnote w:id="37">
    <w:p w14:paraId="4A6A0A7C" w14:textId="6E32A7B1"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00487D12">
        <w:t>Properties Specific to Number with Binary Representation</w:t>
      </w:r>
      <w:r w:rsidRPr="00065302">
        <w:rPr>
          <w:rStyle w:val="Hyperlink"/>
        </w:rPr>
        <w:fldChar w:fldCharType="end"/>
      </w:r>
      <w:r>
        <w:t>.</w:t>
      </w:r>
    </w:p>
  </w:footnote>
  <w:footnote w:id="38">
    <w:p w14:paraId="61210CEA" w14:textId="5E4305A3"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00487D12">
        <w:t>Properties Specific to Number with Binary Representation</w:t>
      </w:r>
      <w:r w:rsidRPr="00065302">
        <w:rPr>
          <w:rStyle w:val="Hyperlink"/>
        </w:rPr>
        <w:fldChar w:fldCharType="end"/>
      </w:r>
      <w:r>
        <w:t>.</w:t>
      </w:r>
    </w:p>
  </w:footnote>
  <w:footnote w:id="39">
    <w:p w14:paraId="4BF94CFE" w14:textId="77777777" w:rsidR="00D15816" w:rsidRDefault="00D15816">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D15816" w:rsidRDefault="00D15816">
      <w:pPr>
        <w:pStyle w:val="FootnoteText"/>
      </w:pPr>
      <w:r>
        <w:rPr>
          <w:rStyle w:val="FootnoteReference"/>
        </w:rPr>
        <w:footnoteRef/>
      </w:r>
      <w:r>
        <w:t xml:space="preserve"> </w:t>
      </w:r>
      <w:r>
        <w:rPr>
          <w:szCs w:val="20"/>
        </w:rPr>
        <w:t>Type decimal must be a minimum of 8 bits because lengthUnits 'bits' is not allowed for xs:decimal.</w:t>
      </w:r>
    </w:p>
  </w:footnote>
  <w:footnote w:id="41">
    <w:p w14:paraId="71504D49" w14:textId="77777777" w:rsidR="00D15816" w:rsidRDefault="00D15816">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D15816" w:rsidRDefault="00D15816" w:rsidP="00A061A2">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317D7144" w14:textId="3607EE4D" w:rsidR="00D15816" w:rsidRDefault="00D15816">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D15816" w:rsidRDefault="00D15816">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D15816" w:rsidRDefault="00D15816">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5EB09626" w:rsidR="00D15816" w:rsidRDefault="00D15816">
      <w:pPr>
        <w:pStyle w:val="FootnoteText"/>
      </w:pPr>
      <w:r>
        <w:rPr>
          <w:rStyle w:val="FootnoteReference"/>
        </w:rPr>
        <w:footnoteRef/>
      </w:r>
      <w:r>
        <w:t xml:space="preserve"> Note that DFDL does not support an isolated month, day, or year that is not part of a greater date type, as it does not support the XSD simple types xs:gMonth, xs:gDay, and xs:gYear. </w:t>
      </w:r>
    </w:p>
  </w:footnote>
  <w:footnote w:id="46">
    <w:p w14:paraId="4D0BB50E" w14:textId="0E9EEA73" w:rsidR="00D15816" w:rsidRDefault="00D15816">
      <w:pPr>
        <w:pStyle w:val="FootnoteText"/>
      </w:pPr>
      <w:r>
        <w:rPr>
          <w:rStyle w:val="FootnoteReference"/>
        </w:rPr>
        <w:footnoteRef/>
      </w:r>
      <w:r>
        <w:t xml:space="preserve"> Absent representation implies Processing Error for ‘implicit’ when less than or equal to XSD minOccurs.</w:t>
      </w:r>
    </w:p>
  </w:footnote>
  <w:footnote w:id="47">
    <w:p w14:paraId="552DC96E" w14:textId="28618CA9" w:rsidR="00D15816" w:rsidRDefault="00D15816">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00487D12">
        <w:rPr>
          <w:rStyle w:val="Hyperlink"/>
        </w:rPr>
        <w:t>9.2.5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00487D12" w:rsidRPr="00487D12">
        <w:rPr>
          <w:rStyle w:val="Hyperlink"/>
        </w:rPr>
        <w:t>Zero-length Representation</w:t>
      </w:r>
      <w:r w:rsidRPr="00065302">
        <w:rPr>
          <w:rStyle w:val="Hyperlink"/>
        </w:rPr>
        <w:fldChar w:fldCharType="end"/>
      </w:r>
      <w:r>
        <w:t>.</w:t>
      </w:r>
    </w:p>
  </w:footnote>
  <w:footnote w:id="48">
    <w:p w14:paraId="589557A7" w14:textId="2A4C8C53" w:rsidR="00D15816" w:rsidRDefault="00D15816">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00487D1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00487D12" w:rsidRPr="00487D12">
        <w:rPr>
          <w:rStyle w:val="Hyperlink"/>
        </w:rPr>
        <w:t>Element Information Items</w:t>
      </w:r>
      <w:r w:rsidRPr="00065302">
        <w:rPr>
          <w:rStyle w:val="Hyperlink"/>
        </w:rPr>
        <w:fldChar w:fldCharType="end"/>
      </w:r>
      <w:r>
        <w:t>.</w:t>
      </w:r>
    </w:p>
  </w:footnote>
  <w:footnote w:id="49">
    <w:p w14:paraId="74508193" w14:textId="77777777" w:rsidR="00D15816" w:rsidRDefault="00D15816">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D15816" w:rsidRDefault="00D15816">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51">
    <w:p w14:paraId="4F87D16C" w14:textId="01EA5821" w:rsidR="00D15816" w:rsidRDefault="00D15816">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examplethe dfdl:escapeEscapeCharacter is defined to be a single '%' character in the data stream. </w:t>
      </w:r>
    </w:p>
  </w:footnote>
  <w:footnote w:id="52">
    <w:p w14:paraId="287A012A" w14:textId="77777777" w:rsidR="00D15816" w:rsidRDefault="00D15816">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D15816" w:rsidRDefault="00D15816">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D15816" w:rsidRDefault="00D15816">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57C1D896" w:rsidR="00D15816" w:rsidRDefault="00D15816">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AD62" w14:textId="7104F228" w:rsidR="00D15816" w:rsidRDefault="00D15816">
    <w:pPr>
      <w:pStyle w:val="Header"/>
    </w:pPr>
    <w:r>
      <w:t>GFD-R-P.240</w:t>
    </w:r>
    <w:r>
      <w:tab/>
    </w:r>
    <w:r>
      <w:tab/>
      <w:t>February 2021</w:t>
    </w:r>
  </w:p>
  <w:p w14:paraId="128E0230" w14:textId="570EB6B6" w:rsidR="000638BE" w:rsidRDefault="000638BE">
    <w:pPr>
      <w:pStyle w:val="Header"/>
    </w:pPr>
    <w:r>
      <w:tab/>
    </w:r>
    <w:r>
      <w:tab/>
      <w:t xml:space="preserve">Updated </w:t>
    </w:r>
    <w:r w:rsidR="00152BCE">
      <w:t xml:space="preserve">June </w:t>
    </w:r>
    <w:r>
      <w:t>2023</w:t>
    </w:r>
  </w:p>
  <w:p w14:paraId="67EF292B" w14:textId="77777777" w:rsidR="000638BE" w:rsidRDefault="00063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8C02" w14:textId="77777777" w:rsidR="000638BE" w:rsidRDefault="000638BE" w:rsidP="000638BE">
    <w:pPr>
      <w:pStyle w:val="Header"/>
      <w:rPr>
        <w:lang w:val="de-DE"/>
      </w:rPr>
    </w:pPr>
    <w:r>
      <w:t>GFD-R-P.240</w:t>
    </w:r>
    <w:r>
      <w:tab/>
    </w:r>
    <w:r>
      <w:tab/>
    </w:r>
    <w:r>
      <w:rPr>
        <w:lang w:val="de-DE"/>
      </w:rPr>
      <w:t>Michael J Beckerle, Owl Cyber Defense/Tresys</w:t>
    </w:r>
  </w:p>
  <w:p w14:paraId="5435324B" w14:textId="77777777" w:rsidR="000638BE" w:rsidRDefault="000638BE" w:rsidP="000638BE">
    <w:pPr>
      <w:pStyle w:val="Header"/>
    </w:pPr>
    <w:r>
      <w:rPr>
        <w:lang w:val="de-DE"/>
      </w:rPr>
      <w:t>OGF DFDL WG</w:t>
    </w:r>
    <w:r>
      <w:rPr>
        <w:lang w:val="de-DE"/>
      </w:rPr>
      <w:tab/>
    </w:r>
    <w:r>
      <w:rPr>
        <w:lang w:val="de-DE"/>
      </w:rPr>
      <w:tab/>
    </w:r>
    <w:r>
      <w:t>Stephen M Hanson, IBM</w:t>
    </w:r>
  </w:p>
  <w:p w14:paraId="17D753F8" w14:textId="77777777" w:rsidR="000638BE" w:rsidRDefault="000638BE" w:rsidP="000638BE">
    <w:pPr>
      <w:pStyle w:val="Header"/>
    </w:pPr>
    <w:r>
      <w:rPr>
        <w:lang w:val="de-DE"/>
      </w:rPr>
      <w:t xml:space="preserve">dfdl-wg@ogf.org </w:t>
    </w:r>
    <w:r>
      <w:tab/>
    </w:r>
    <w:r>
      <w:tab/>
      <w:t>February 2021</w:t>
    </w:r>
  </w:p>
  <w:p w14:paraId="1033FCE5" w14:textId="3C178C47" w:rsidR="000638BE" w:rsidRDefault="000638BE">
    <w:pPr>
      <w:pStyle w:val="Header"/>
    </w:pPr>
    <w:r>
      <w:tab/>
    </w:r>
    <w:r>
      <w:tab/>
      <w:t xml:space="preserve">Updated </w:t>
    </w:r>
    <w:r w:rsidR="00152BCE">
      <w:t xml:space="preserve">June </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58689D"/>
    <w:multiLevelType w:val="hybridMultilevel"/>
    <w:tmpl w:val="275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8111F7C"/>
    <w:multiLevelType w:val="hybridMultilevel"/>
    <w:tmpl w:val="FD6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7"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8" w15:restartNumberingAfterBreak="0">
    <w:nsid w:val="0D2C7153"/>
    <w:multiLevelType w:val="hybridMultilevel"/>
    <w:tmpl w:val="AA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1534773"/>
    <w:multiLevelType w:val="hybridMultilevel"/>
    <w:tmpl w:val="B4C8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12DD4C19"/>
    <w:multiLevelType w:val="hybridMultilevel"/>
    <w:tmpl w:val="667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313065E"/>
    <w:multiLevelType w:val="hybridMultilevel"/>
    <w:tmpl w:val="F4A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178C101D"/>
    <w:multiLevelType w:val="hybridMultilevel"/>
    <w:tmpl w:val="FB56B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6"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AE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1E6C55D6"/>
    <w:multiLevelType w:val="hybridMultilevel"/>
    <w:tmpl w:val="76A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485BE7"/>
    <w:multiLevelType w:val="hybridMultilevel"/>
    <w:tmpl w:val="DB2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CD5A41"/>
    <w:multiLevelType w:val="hybridMultilevel"/>
    <w:tmpl w:val="964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B219DB"/>
    <w:multiLevelType w:val="hybridMultilevel"/>
    <w:tmpl w:val="1A9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9E3680"/>
    <w:multiLevelType w:val="multilevel"/>
    <w:tmpl w:val="CE288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D710DC7"/>
    <w:multiLevelType w:val="multilevel"/>
    <w:tmpl w:val="CB7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B05F76"/>
    <w:multiLevelType w:val="hybridMultilevel"/>
    <w:tmpl w:val="E24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2286F68"/>
    <w:multiLevelType w:val="hybridMultilevel"/>
    <w:tmpl w:val="693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48F0E26"/>
    <w:multiLevelType w:val="hybridMultilevel"/>
    <w:tmpl w:val="D8F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5B649A4"/>
    <w:multiLevelType w:val="hybridMultilevel"/>
    <w:tmpl w:val="B13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5FB1EF0"/>
    <w:multiLevelType w:val="hybridMultilevel"/>
    <w:tmpl w:val="B0B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851299E"/>
    <w:multiLevelType w:val="hybridMultilevel"/>
    <w:tmpl w:val="76E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0"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ACA1C3C"/>
    <w:multiLevelType w:val="hybridMultilevel"/>
    <w:tmpl w:val="AE0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740599"/>
    <w:multiLevelType w:val="hybridMultilevel"/>
    <w:tmpl w:val="EAF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EA86E5A"/>
    <w:multiLevelType w:val="hybridMultilevel"/>
    <w:tmpl w:val="88FE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406E04CE"/>
    <w:multiLevelType w:val="hybridMultilevel"/>
    <w:tmpl w:val="0960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2672D3C"/>
    <w:multiLevelType w:val="hybridMultilevel"/>
    <w:tmpl w:val="093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3416407"/>
    <w:multiLevelType w:val="hybridMultilevel"/>
    <w:tmpl w:val="41B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3794A59"/>
    <w:multiLevelType w:val="hybridMultilevel"/>
    <w:tmpl w:val="DF2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FC4A66"/>
    <w:multiLevelType w:val="hybridMultilevel"/>
    <w:tmpl w:val="C2802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1" w15:restartNumberingAfterBreak="0">
    <w:nsid w:val="454360E1"/>
    <w:multiLevelType w:val="hybridMultilevel"/>
    <w:tmpl w:val="C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4853663A"/>
    <w:multiLevelType w:val="hybridMultilevel"/>
    <w:tmpl w:val="3DA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7"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4BE02278"/>
    <w:multiLevelType w:val="hybridMultilevel"/>
    <w:tmpl w:val="34C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C255C67"/>
    <w:multiLevelType w:val="hybridMultilevel"/>
    <w:tmpl w:val="5370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3" w15:restartNumberingAfterBreak="0">
    <w:nsid w:val="4D5B6D2F"/>
    <w:multiLevelType w:val="hybridMultilevel"/>
    <w:tmpl w:val="02F8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A86915"/>
    <w:multiLevelType w:val="hybridMultilevel"/>
    <w:tmpl w:val="3DA4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596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1" w15:restartNumberingAfterBreak="0">
    <w:nsid w:val="508F3327"/>
    <w:multiLevelType w:val="hybridMultilevel"/>
    <w:tmpl w:val="23B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1724D6F"/>
    <w:multiLevelType w:val="hybridMultilevel"/>
    <w:tmpl w:val="BC1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8" w15:restartNumberingAfterBreak="0">
    <w:nsid w:val="53897FFB"/>
    <w:multiLevelType w:val="hybridMultilevel"/>
    <w:tmpl w:val="E228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67103A6"/>
    <w:multiLevelType w:val="hybridMultilevel"/>
    <w:tmpl w:val="2FA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931624"/>
    <w:multiLevelType w:val="hybridMultilevel"/>
    <w:tmpl w:val="16F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57AD45B8"/>
    <w:multiLevelType w:val="hybridMultilevel"/>
    <w:tmpl w:val="E2E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450BD3"/>
    <w:multiLevelType w:val="hybridMultilevel"/>
    <w:tmpl w:val="AFB2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701F6"/>
    <w:multiLevelType w:val="hybridMultilevel"/>
    <w:tmpl w:val="DD2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174BE2"/>
    <w:multiLevelType w:val="hybridMultilevel"/>
    <w:tmpl w:val="A14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2" w15:restartNumberingAfterBreak="0">
    <w:nsid w:val="5EC03F33"/>
    <w:multiLevelType w:val="hybridMultilevel"/>
    <w:tmpl w:val="B45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1F6D96"/>
    <w:multiLevelType w:val="hybridMultilevel"/>
    <w:tmpl w:val="E1F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D0231"/>
    <w:multiLevelType w:val="hybridMultilevel"/>
    <w:tmpl w:val="6D50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1449E3"/>
    <w:multiLevelType w:val="hybridMultilevel"/>
    <w:tmpl w:val="AB2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5024F22"/>
    <w:multiLevelType w:val="hybridMultilevel"/>
    <w:tmpl w:val="0D8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5A956E4"/>
    <w:multiLevelType w:val="hybridMultilevel"/>
    <w:tmpl w:val="6DB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026BCF"/>
    <w:multiLevelType w:val="hybridMultilevel"/>
    <w:tmpl w:val="6A0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EF7CD7"/>
    <w:multiLevelType w:val="hybridMultilevel"/>
    <w:tmpl w:val="BB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6F95795C"/>
    <w:multiLevelType w:val="hybridMultilevel"/>
    <w:tmpl w:val="40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197340"/>
    <w:multiLevelType w:val="hybridMultilevel"/>
    <w:tmpl w:val="83C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22010FF"/>
    <w:multiLevelType w:val="hybridMultilevel"/>
    <w:tmpl w:val="5C3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3"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4" w15:restartNumberingAfterBreak="0">
    <w:nsid w:val="72FB6534"/>
    <w:multiLevelType w:val="hybridMultilevel"/>
    <w:tmpl w:val="8954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38B7ABD"/>
    <w:multiLevelType w:val="hybridMultilevel"/>
    <w:tmpl w:val="055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7" w15:restartNumberingAfterBreak="0">
    <w:nsid w:val="75877FDA"/>
    <w:multiLevelType w:val="hybridMultilevel"/>
    <w:tmpl w:val="36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9" w15:restartNumberingAfterBreak="0">
    <w:nsid w:val="7793084D"/>
    <w:multiLevelType w:val="hybridMultilevel"/>
    <w:tmpl w:val="4BA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8035CF2"/>
    <w:multiLevelType w:val="hybridMultilevel"/>
    <w:tmpl w:val="DB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95217BE"/>
    <w:multiLevelType w:val="hybridMultilevel"/>
    <w:tmpl w:val="2D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6"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0"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1"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3"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5" w15:restartNumberingAfterBreak="0">
    <w:nsid w:val="7CD262C6"/>
    <w:multiLevelType w:val="multilevel"/>
    <w:tmpl w:val="F918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270276"/>
    <w:multiLevelType w:val="hybridMultilevel"/>
    <w:tmpl w:val="3FD8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DD47240"/>
    <w:multiLevelType w:val="hybridMultilevel"/>
    <w:tmpl w:val="B9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10"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7FA3755B"/>
    <w:multiLevelType w:val="hybridMultilevel"/>
    <w:tmpl w:val="E88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FC21241"/>
    <w:multiLevelType w:val="hybridMultilevel"/>
    <w:tmpl w:val="ABC6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428135">
    <w:abstractNumId w:val="70"/>
  </w:num>
  <w:num w:numId="2" w16cid:durableId="703094437">
    <w:abstractNumId w:val="8"/>
    <w:lvlOverride w:ilvl="0">
      <w:startOverride w:val="1"/>
    </w:lvlOverride>
  </w:num>
  <w:num w:numId="3" w16cid:durableId="66846819">
    <w:abstractNumId w:val="7"/>
  </w:num>
  <w:num w:numId="4" w16cid:durableId="92746033">
    <w:abstractNumId w:val="6"/>
  </w:num>
  <w:num w:numId="5" w16cid:durableId="1542746408">
    <w:abstractNumId w:val="5"/>
  </w:num>
  <w:num w:numId="6" w16cid:durableId="67847186">
    <w:abstractNumId w:val="4"/>
  </w:num>
  <w:num w:numId="7" w16cid:durableId="2026402681">
    <w:abstractNumId w:val="3"/>
    <w:lvlOverride w:ilvl="0">
      <w:startOverride w:val="1"/>
    </w:lvlOverride>
  </w:num>
  <w:num w:numId="8" w16cid:durableId="1078091143">
    <w:abstractNumId w:val="2"/>
    <w:lvlOverride w:ilvl="0">
      <w:startOverride w:val="1"/>
    </w:lvlOverride>
  </w:num>
  <w:num w:numId="9" w16cid:durableId="1390348207">
    <w:abstractNumId w:val="1"/>
    <w:lvlOverride w:ilvl="0">
      <w:startOverride w:val="1"/>
    </w:lvlOverride>
  </w:num>
  <w:num w:numId="10" w16cid:durableId="557480288">
    <w:abstractNumId w:val="0"/>
    <w:lvlOverride w:ilvl="0">
      <w:startOverride w:val="1"/>
    </w:lvlOverride>
  </w:num>
  <w:num w:numId="11" w16cid:durableId="78508206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1257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040719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24548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5485138">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8541349">
    <w:abstractNumId w:val="157"/>
  </w:num>
  <w:num w:numId="17" w16cid:durableId="321549096">
    <w:abstractNumId w:val="166"/>
  </w:num>
  <w:num w:numId="18" w16cid:durableId="657341857">
    <w:abstractNumId w:val="122"/>
  </w:num>
  <w:num w:numId="19" w16cid:durableId="698966448">
    <w:abstractNumId w:val="151"/>
  </w:num>
  <w:num w:numId="20" w16cid:durableId="286473970">
    <w:abstractNumId w:val="81"/>
    <w:lvlOverride w:ilvl="0"/>
    <w:lvlOverride w:ilvl="1">
      <w:startOverride w:val="1"/>
    </w:lvlOverride>
    <w:lvlOverride w:ilvl="2"/>
    <w:lvlOverride w:ilvl="3"/>
    <w:lvlOverride w:ilvl="4"/>
    <w:lvlOverride w:ilvl="5"/>
    <w:lvlOverride w:ilvl="6"/>
    <w:lvlOverride w:ilvl="7"/>
    <w:lvlOverride w:ilvl="8"/>
  </w:num>
  <w:num w:numId="21" w16cid:durableId="171267219">
    <w:abstractNumId w:val="158"/>
  </w:num>
  <w:num w:numId="22" w16cid:durableId="674578956">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8701539">
    <w:abstractNumId w:val="138"/>
  </w:num>
  <w:num w:numId="24" w16cid:durableId="1779179540">
    <w:abstractNumId w:val="208"/>
  </w:num>
  <w:num w:numId="25" w16cid:durableId="895747021">
    <w:abstractNumId w:val="93"/>
  </w:num>
  <w:num w:numId="26" w16cid:durableId="806774135">
    <w:abstractNumId w:val="165"/>
  </w:num>
  <w:num w:numId="27" w16cid:durableId="1947540484">
    <w:abstractNumId w:val="29"/>
  </w:num>
  <w:num w:numId="28" w16cid:durableId="450562469">
    <w:abstractNumId w:val="92"/>
  </w:num>
  <w:num w:numId="29" w16cid:durableId="2003317568">
    <w:abstractNumId w:val="164"/>
  </w:num>
  <w:num w:numId="30" w16cid:durableId="1286424283">
    <w:abstractNumId w:val="128"/>
  </w:num>
  <w:num w:numId="31" w16cid:durableId="1322856567">
    <w:abstractNumId w:val="183"/>
  </w:num>
  <w:num w:numId="32" w16cid:durableId="1800955415">
    <w:abstractNumId w:val="193"/>
  </w:num>
  <w:num w:numId="33" w16cid:durableId="1182161331">
    <w:abstractNumId w:val="96"/>
  </w:num>
  <w:num w:numId="34" w16cid:durableId="898252313">
    <w:abstractNumId w:val="105"/>
  </w:num>
  <w:num w:numId="35" w16cid:durableId="26909407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03147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3664678">
    <w:abstractNumId w:val="113"/>
  </w:num>
  <w:num w:numId="38" w16cid:durableId="147640728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402571">
    <w:abstractNumId w:val="161"/>
  </w:num>
  <w:num w:numId="40" w16cid:durableId="17746622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805820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141560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540701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205583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0726077">
    <w:abstractNumId w:val="60"/>
  </w:num>
  <w:num w:numId="46" w16cid:durableId="92125859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495336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8328918">
    <w:abstractNumId w:val="170"/>
  </w:num>
  <w:num w:numId="49" w16cid:durableId="977955449">
    <w:abstractNumId w:val="36"/>
  </w:num>
  <w:num w:numId="50" w16cid:durableId="223032682">
    <w:abstractNumId w:val="97"/>
  </w:num>
  <w:num w:numId="51" w16cid:durableId="121963268">
    <w:abstractNumId w:val="173"/>
  </w:num>
  <w:num w:numId="52" w16cid:durableId="21062279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522795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9708688">
    <w:abstractNumId w:val="209"/>
  </w:num>
  <w:num w:numId="55" w16cid:durableId="744227006">
    <w:abstractNumId w:val="194"/>
  </w:num>
  <w:num w:numId="56" w16cid:durableId="894006765">
    <w:abstractNumId w:val="147"/>
  </w:num>
  <w:num w:numId="57" w16cid:durableId="696930837">
    <w:abstractNumId w:val="179"/>
  </w:num>
  <w:num w:numId="58" w16cid:durableId="1221287107">
    <w:abstractNumId w:val="148"/>
  </w:num>
  <w:num w:numId="59" w16cid:durableId="6290917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3486222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94982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69186643">
    <w:abstractNumId w:val="91"/>
  </w:num>
  <w:num w:numId="63" w16cid:durableId="207115294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3239180">
    <w:abstractNumId w:val="129"/>
  </w:num>
  <w:num w:numId="65" w16cid:durableId="444232562">
    <w:abstractNumId w:val="135"/>
  </w:num>
  <w:num w:numId="66" w16cid:durableId="1283534887">
    <w:abstractNumId w:val="63"/>
  </w:num>
  <w:num w:numId="67" w16cid:durableId="103041373">
    <w:abstractNumId w:val="47"/>
  </w:num>
  <w:num w:numId="68" w16cid:durableId="103751266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01331721">
    <w:abstractNumId w:val="197"/>
  </w:num>
  <w:num w:numId="70" w16cid:durableId="166713175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3767039">
    <w:abstractNumId w:val="169"/>
  </w:num>
  <w:num w:numId="72" w16cid:durableId="692221082">
    <w:abstractNumId w:val="154"/>
  </w:num>
  <w:num w:numId="73" w16cid:durableId="585846741">
    <w:abstractNumId w:val="136"/>
  </w:num>
  <w:num w:numId="74" w16cid:durableId="240985978">
    <w:abstractNumId w:val="53"/>
  </w:num>
  <w:num w:numId="75" w16cid:durableId="316232297">
    <w:abstractNumId w:val="112"/>
  </w:num>
  <w:num w:numId="76" w16cid:durableId="1555387991">
    <w:abstractNumId w:val="100"/>
  </w:num>
  <w:num w:numId="77" w16cid:durableId="119149646">
    <w:abstractNumId w:val="203"/>
  </w:num>
  <w:num w:numId="78" w16cid:durableId="263390586">
    <w:abstractNumId w:val="52"/>
  </w:num>
  <w:num w:numId="79" w16cid:durableId="345717979">
    <w:abstractNumId w:val="201"/>
  </w:num>
  <w:num w:numId="80" w16cid:durableId="1401946418">
    <w:abstractNumId w:val="174"/>
  </w:num>
  <w:num w:numId="81" w16cid:durableId="1531724615">
    <w:abstractNumId w:val="155"/>
  </w:num>
  <w:num w:numId="82" w16cid:durableId="1005087541">
    <w:abstractNumId w:val="77"/>
  </w:num>
  <w:num w:numId="83" w16cid:durableId="1434596628">
    <w:abstractNumId w:val="103"/>
  </w:num>
  <w:num w:numId="84" w16cid:durableId="94045787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8696239">
    <w:abstractNumId w:val="168"/>
  </w:num>
  <w:num w:numId="86" w16cid:durableId="167988882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46222620">
    <w:abstractNumId w:val="202"/>
  </w:num>
  <w:num w:numId="88" w16cid:durableId="9061135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68436702">
    <w:abstractNumId w:val="102"/>
  </w:num>
  <w:num w:numId="90" w16cid:durableId="1255044117">
    <w:abstractNumId w:val="64"/>
  </w:num>
  <w:num w:numId="91" w16cid:durableId="530873175">
    <w:abstractNumId w:val="188"/>
  </w:num>
  <w:num w:numId="92" w16cid:durableId="2082604035">
    <w:abstractNumId w:val="114"/>
  </w:num>
  <w:num w:numId="93" w16cid:durableId="210452449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686320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7263373">
    <w:abstractNumId w:val="66"/>
  </w:num>
  <w:num w:numId="96" w16cid:durableId="15228196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62701670">
    <w:abstractNumId w:val="72"/>
  </w:num>
  <w:num w:numId="98" w16cid:durableId="158572258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774636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7223985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06053273">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86111529">
    <w:abstractNumId w:val="98"/>
  </w:num>
  <w:num w:numId="103" w16cid:durableId="897478778">
    <w:abstractNumId w:val="74"/>
  </w:num>
  <w:num w:numId="104" w16cid:durableId="2102337593">
    <w:abstractNumId w:val="39"/>
  </w:num>
  <w:num w:numId="105" w16cid:durableId="1203445031">
    <w:abstractNumId w:val="35"/>
  </w:num>
  <w:num w:numId="106" w16cid:durableId="159009836">
    <w:abstractNumId w:val="150"/>
  </w:num>
  <w:num w:numId="107" w16cid:durableId="998507254">
    <w:abstractNumId w:val="132"/>
  </w:num>
  <w:num w:numId="108" w16cid:durableId="207761059">
    <w:abstractNumId w:val="144"/>
  </w:num>
  <w:num w:numId="109" w16cid:durableId="1618680929">
    <w:abstractNumId w:val="75"/>
  </w:num>
  <w:num w:numId="110" w16cid:durableId="1739403960">
    <w:abstractNumId w:val="126"/>
  </w:num>
  <w:num w:numId="111" w16cid:durableId="1455715737">
    <w:abstractNumId w:val="205"/>
  </w:num>
  <w:num w:numId="112" w16cid:durableId="1694648398">
    <w:abstractNumId w:val="57"/>
  </w:num>
  <w:num w:numId="113" w16cid:durableId="127605989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792239283">
    <w:abstractNumId w:val="40"/>
  </w:num>
  <w:num w:numId="115" w16cid:durableId="1139301008">
    <w:abstractNumId w:val="172"/>
  </w:num>
  <w:num w:numId="116" w16cid:durableId="1253780426">
    <w:abstractNumId w:val="31"/>
  </w:num>
  <w:num w:numId="117" w16cid:durableId="110083277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04198155">
    <w:abstractNumId w:val="84"/>
  </w:num>
  <w:num w:numId="119" w16cid:durableId="3819047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6747276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718702512">
    <w:abstractNumId w:val="149"/>
  </w:num>
  <w:num w:numId="122" w16cid:durableId="590356522">
    <w:abstractNumId w:val="212"/>
  </w:num>
  <w:num w:numId="123" w16cid:durableId="275449909">
    <w:abstractNumId w:val="55"/>
  </w:num>
  <w:num w:numId="124" w16cid:durableId="1290283079">
    <w:abstractNumId w:val="45"/>
  </w:num>
  <w:num w:numId="125" w16cid:durableId="658581163">
    <w:abstractNumId w:val="41"/>
  </w:num>
  <w:num w:numId="126" w16cid:durableId="1472868973">
    <w:abstractNumId w:val="116"/>
  </w:num>
  <w:num w:numId="127" w16cid:durableId="995457003">
    <w:abstractNumId w:val="195"/>
  </w:num>
  <w:num w:numId="128" w16cid:durableId="943927970">
    <w:abstractNumId w:val="110"/>
  </w:num>
  <w:num w:numId="129" w16cid:durableId="386685940">
    <w:abstractNumId w:val="89"/>
  </w:num>
  <w:num w:numId="130" w16cid:durableId="1094668033">
    <w:abstractNumId w:val="176"/>
  </w:num>
  <w:num w:numId="131" w16cid:durableId="2130202020">
    <w:abstractNumId w:val="121"/>
  </w:num>
  <w:num w:numId="132" w16cid:durableId="1758474551">
    <w:abstractNumId w:val="87"/>
  </w:num>
  <w:num w:numId="133" w16cid:durableId="902445761">
    <w:abstractNumId w:val="56"/>
  </w:num>
  <w:num w:numId="134" w16cid:durableId="903636730">
    <w:abstractNumId w:val="125"/>
  </w:num>
  <w:num w:numId="135" w16cid:durableId="1119759390">
    <w:abstractNumId w:val="142"/>
  </w:num>
  <w:num w:numId="136" w16cid:durableId="1088114993">
    <w:abstractNumId w:val="159"/>
  </w:num>
  <w:num w:numId="137" w16cid:durableId="1202323502">
    <w:abstractNumId w:val="80"/>
  </w:num>
  <w:num w:numId="138" w16cid:durableId="652485260">
    <w:abstractNumId w:val="123"/>
  </w:num>
  <w:num w:numId="139" w16cid:durableId="312947919">
    <w:abstractNumId w:val="175"/>
  </w:num>
  <w:num w:numId="140" w16cid:durableId="929435097">
    <w:abstractNumId w:val="185"/>
  </w:num>
  <w:num w:numId="141" w16cid:durableId="2111971681">
    <w:abstractNumId w:val="95"/>
  </w:num>
  <w:num w:numId="142" w16cid:durableId="1809009449">
    <w:abstractNumId w:val="94"/>
  </w:num>
  <w:num w:numId="143" w16cid:durableId="1119563776">
    <w:abstractNumId w:val="120"/>
  </w:num>
  <w:num w:numId="144" w16cid:durableId="325983246">
    <w:abstractNumId w:val="171"/>
  </w:num>
  <w:num w:numId="145" w16cid:durableId="484736866">
    <w:abstractNumId w:val="162"/>
  </w:num>
  <w:num w:numId="146" w16cid:durableId="1823964407">
    <w:abstractNumId w:val="68"/>
  </w:num>
  <w:num w:numId="147" w16cid:durableId="598753203">
    <w:abstractNumId w:val="88"/>
  </w:num>
  <w:num w:numId="148" w16cid:durableId="1488670174">
    <w:abstractNumId w:val="86"/>
  </w:num>
  <w:num w:numId="149" w16cid:durableId="1444418199">
    <w:abstractNumId w:val="32"/>
  </w:num>
  <w:num w:numId="150" w16cid:durableId="1138113602">
    <w:abstractNumId w:val="67"/>
  </w:num>
  <w:num w:numId="151" w16cid:durableId="1255557547">
    <w:abstractNumId w:val="49"/>
  </w:num>
  <w:num w:numId="152" w16cid:durableId="875507439">
    <w:abstractNumId w:val="106"/>
  </w:num>
  <w:num w:numId="153" w16cid:durableId="2085834075">
    <w:abstractNumId w:val="140"/>
  </w:num>
  <w:num w:numId="154" w16cid:durableId="275605320">
    <w:abstractNumId w:val="82"/>
  </w:num>
  <w:num w:numId="155" w16cid:durableId="507718664">
    <w:abstractNumId w:val="180"/>
  </w:num>
  <w:num w:numId="156" w16cid:durableId="330451013">
    <w:abstractNumId w:val="101"/>
  </w:num>
  <w:num w:numId="157" w16cid:durableId="198473365">
    <w:abstractNumId w:val="115"/>
  </w:num>
  <w:num w:numId="158" w16cid:durableId="1727337368">
    <w:abstractNumId w:val="156"/>
  </w:num>
  <w:num w:numId="159" w16cid:durableId="995456861">
    <w:abstractNumId w:val="34"/>
  </w:num>
  <w:num w:numId="160" w16cid:durableId="2087340449">
    <w:abstractNumId w:val="178"/>
  </w:num>
  <w:num w:numId="161" w16cid:durableId="510873472">
    <w:abstractNumId w:val="145"/>
  </w:num>
  <w:num w:numId="162" w16cid:durableId="1736705354">
    <w:abstractNumId w:val="181"/>
  </w:num>
  <w:num w:numId="163" w16cid:durableId="791442568">
    <w:abstractNumId w:val="190"/>
  </w:num>
  <w:num w:numId="164" w16cid:durableId="242885065">
    <w:abstractNumId w:val="50"/>
  </w:num>
  <w:num w:numId="165" w16cid:durableId="973291708">
    <w:abstractNumId w:val="111"/>
  </w:num>
  <w:num w:numId="166" w16cid:durableId="2050763840">
    <w:abstractNumId w:val="108"/>
  </w:num>
  <w:num w:numId="167" w16cid:durableId="1654796922">
    <w:abstractNumId w:val="207"/>
  </w:num>
  <w:num w:numId="168" w16cid:durableId="770781377">
    <w:abstractNumId w:val="184"/>
  </w:num>
  <w:num w:numId="169" w16cid:durableId="1514758274">
    <w:abstractNumId w:val="79"/>
  </w:num>
  <w:num w:numId="170" w16cid:durableId="1585332680">
    <w:abstractNumId w:val="187"/>
  </w:num>
  <w:num w:numId="171" w16cid:durableId="114912251">
    <w:abstractNumId w:val="134"/>
  </w:num>
  <w:num w:numId="172" w16cid:durableId="669066135">
    <w:abstractNumId w:val="153"/>
  </w:num>
  <w:num w:numId="173" w16cid:durableId="1014769747">
    <w:abstractNumId w:val="54"/>
  </w:num>
  <w:num w:numId="174" w16cid:durableId="808400844">
    <w:abstractNumId w:val="119"/>
  </w:num>
  <w:num w:numId="175" w16cid:durableId="233509260">
    <w:abstractNumId w:val="163"/>
  </w:num>
  <w:num w:numId="176" w16cid:durableId="1487085619">
    <w:abstractNumId w:val="38"/>
  </w:num>
  <w:num w:numId="177" w16cid:durableId="493030807">
    <w:abstractNumId w:val="189"/>
  </w:num>
  <w:num w:numId="178" w16cid:durableId="1315453213">
    <w:abstractNumId w:val="107"/>
  </w:num>
  <w:num w:numId="179" w16cid:durableId="877667271">
    <w:abstractNumId w:val="152"/>
  </w:num>
  <w:num w:numId="180" w16cid:durableId="1895464225">
    <w:abstractNumId w:val="85"/>
  </w:num>
  <w:num w:numId="181" w16cid:durableId="2115056709">
    <w:abstractNumId w:val="124"/>
  </w:num>
  <w:num w:numId="182" w16cid:durableId="1887790634">
    <w:abstractNumId w:val="146"/>
  </w:num>
  <w:num w:numId="183" w16cid:durableId="717097053">
    <w:abstractNumId w:val="139"/>
  </w:num>
  <w:num w:numId="184" w16cid:durableId="884953517">
    <w:abstractNumId w:val="104"/>
  </w:num>
  <w:num w:numId="185" w16cid:durableId="111828002">
    <w:abstractNumId w:val="131"/>
  </w:num>
  <w:num w:numId="186" w16cid:durableId="249197709">
    <w:abstractNumId w:val="143"/>
  </w:num>
  <w:num w:numId="187" w16cid:durableId="2009555580">
    <w:abstractNumId w:val="192"/>
  </w:num>
  <w:num w:numId="188" w16cid:durableId="1506243766">
    <w:abstractNumId w:val="211"/>
  </w:num>
  <w:num w:numId="189" w16cid:durableId="1219320040">
    <w:abstractNumId w:val="206"/>
  </w:num>
  <w:num w:numId="190" w16cid:durableId="2107845769">
    <w:abstractNumId w:val="109"/>
  </w:num>
  <w:num w:numId="191" w16cid:durableId="1440877455">
    <w:abstractNumId w:val="44"/>
  </w:num>
  <w:num w:numId="192" w16cid:durableId="1096094823">
    <w:abstractNumId w:val="186"/>
  </w:num>
  <w:num w:numId="193" w16cid:durableId="1697000252">
    <w:abstractNumId w:val="65"/>
  </w:num>
  <w:num w:numId="194" w16cid:durableId="384068030">
    <w:abstractNumId w:val="69"/>
  </w:num>
  <w:numIdMacAtCleanup w:val="1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eckerle">
    <w15:presenceInfo w15:providerId="None" w15:userId="Mike Beckerle"/>
  </w15:person>
  <w15:person w15:author="Beckerle, Mike">
    <w15:presenceInfo w15:providerId="AD" w15:userId="S::mbeckerle@owlcyberdefense.com::bf9fe8f8-6c45-4f9d-9ba5-63ccd4b2f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2050"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1825"/>
    <w:rsid w:val="00002119"/>
    <w:rsid w:val="0002115F"/>
    <w:rsid w:val="00024688"/>
    <w:rsid w:val="00030976"/>
    <w:rsid w:val="000324DA"/>
    <w:rsid w:val="000402CA"/>
    <w:rsid w:val="00047FA7"/>
    <w:rsid w:val="00051731"/>
    <w:rsid w:val="00062EF8"/>
    <w:rsid w:val="000638BE"/>
    <w:rsid w:val="000649A5"/>
    <w:rsid w:val="00065302"/>
    <w:rsid w:val="000705FB"/>
    <w:rsid w:val="000714C5"/>
    <w:rsid w:val="000766A3"/>
    <w:rsid w:val="00081598"/>
    <w:rsid w:val="00082710"/>
    <w:rsid w:val="00082AD0"/>
    <w:rsid w:val="00082D4C"/>
    <w:rsid w:val="00085720"/>
    <w:rsid w:val="000A2B0D"/>
    <w:rsid w:val="000C1B5E"/>
    <w:rsid w:val="000C21F8"/>
    <w:rsid w:val="000C2A29"/>
    <w:rsid w:val="000D12A8"/>
    <w:rsid w:val="000D5E25"/>
    <w:rsid w:val="000D66DE"/>
    <w:rsid w:val="000E1214"/>
    <w:rsid w:val="000E4E98"/>
    <w:rsid w:val="000E5BE9"/>
    <w:rsid w:val="000E6358"/>
    <w:rsid w:val="001043CC"/>
    <w:rsid w:val="001044B3"/>
    <w:rsid w:val="00111315"/>
    <w:rsid w:val="001240CB"/>
    <w:rsid w:val="00124330"/>
    <w:rsid w:val="0012632C"/>
    <w:rsid w:val="001311AD"/>
    <w:rsid w:val="0013417F"/>
    <w:rsid w:val="00136E6A"/>
    <w:rsid w:val="00137019"/>
    <w:rsid w:val="0014785A"/>
    <w:rsid w:val="00152096"/>
    <w:rsid w:val="00152BCE"/>
    <w:rsid w:val="00154CAB"/>
    <w:rsid w:val="00154DBA"/>
    <w:rsid w:val="0016387F"/>
    <w:rsid w:val="00163F3D"/>
    <w:rsid w:val="00171991"/>
    <w:rsid w:val="001736B4"/>
    <w:rsid w:val="00180C80"/>
    <w:rsid w:val="00181613"/>
    <w:rsid w:val="001863C8"/>
    <w:rsid w:val="0019113C"/>
    <w:rsid w:val="00192D61"/>
    <w:rsid w:val="001A0BB0"/>
    <w:rsid w:val="001A1BCF"/>
    <w:rsid w:val="001A40E6"/>
    <w:rsid w:val="001A7429"/>
    <w:rsid w:val="001B41C5"/>
    <w:rsid w:val="001B688B"/>
    <w:rsid w:val="001C030E"/>
    <w:rsid w:val="001C6CEB"/>
    <w:rsid w:val="001D0610"/>
    <w:rsid w:val="001D0D73"/>
    <w:rsid w:val="001E3F57"/>
    <w:rsid w:val="001F5CD3"/>
    <w:rsid w:val="001F7A63"/>
    <w:rsid w:val="002011CC"/>
    <w:rsid w:val="00203B81"/>
    <w:rsid w:val="00211256"/>
    <w:rsid w:val="002121DD"/>
    <w:rsid w:val="00213E9E"/>
    <w:rsid w:val="00214EF8"/>
    <w:rsid w:val="0021743C"/>
    <w:rsid w:val="00217E89"/>
    <w:rsid w:val="00220C30"/>
    <w:rsid w:val="002224FE"/>
    <w:rsid w:val="002257CA"/>
    <w:rsid w:val="00227800"/>
    <w:rsid w:val="0023334C"/>
    <w:rsid w:val="00234952"/>
    <w:rsid w:val="002368DE"/>
    <w:rsid w:val="002439DA"/>
    <w:rsid w:val="00243B1A"/>
    <w:rsid w:val="002455B3"/>
    <w:rsid w:val="00251452"/>
    <w:rsid w:val="00252212"/>
    <w:rsid w:val="00253638"/>
    <w:rsid w:val="00262AC5"/>
    <w:rsid w:val="002829DB"/>
    <w:rsid w:val="0028357A"/>
    <w:rsid w:val="00296563"/>
    <w:rsid w:val="002B2CD3"/>
    <w:rsid w:val="002B5887"/>
    <w:rsid w:val="002C0BB3"/>
    <w:rsid w:val="002C1E5B"/>
    <w:rsid w:val="002C3DB7"/>
    <w:rsid w:val="002C5EEA"/>
    <w:rsid w:val="002D641E"/>
    <w:rsid w:val="002E139B"/>
    <w:rsid w:val="002E35C8"/>
    <w:rsid w:val="002F2DA0"/>
    <w:rsid w:val="002F631B"/>
    <w:rsid w:val="0030221D"/>
    <w:rsid w:val="00304C48"/>
    <w:rsid w:val="00306E99"/>
    <w:rsid w:val="00316930"/>
    <w:rsid w:val="00320104"/>
    <w:rsid w:val="003215F2"/>
    <w:rsid w:val="00321B1C"/>
    <w:rsid w:val="00322BE5"/>
    <w:rsid w:val="00325A32"/>
    <w:rsid w:val="0033562A"/>
    <w:rsid w:val="00341AE4"/>
    <w:rsid w:val="00342FCB"/>
    <w:rsid w:val="003558CF"/>
    <w:rsid w:val="00357AA1"/>
    <w:rsid w:val="0036218C"/>
    <w:rsid w:val="00377B75"/>
    <w:rsid w:val="003830C5"/>
    <w:rsid w:val="00387247"/>
    <w:rsid w:val="00391108"/>
    <w:rsid w:val="00395666"/>
    <w:rsid w:val="003972A8"/>
    <w:rsid w:val="003A314E"/>
    <w:rsid w:val="003A3DF6"/>
    <w:rsid w:val="003A6AC9"/>
    <w:rsid w:val="003B63AE"/>
    <w:rsid w:val="003B763B"/>
    <w:rsid w:val="003C6648"/>
    <w:rsid w:val="003D7123"/>
    <w:rsid w:val="003E209F"/>
    <w:rsid w:val="003F19C4"/>
    <w:rsid w:val="00404DC4"/>
    <w:rsid w:val="00405572"/>
    <w:rsid w:val="00405F84"/>
    <w:rsid w:val="00412D2F"/>
    <w:rsid w:val="00415598"/>
    <w:rsid w:val="0041676B"/>
    <w:rsid w:val="004170AD"/>
    <w:rsid w:val="00417554"/>
    <w:rsid w:val="00424426"/>
    <w:rsid w:val="00424C98"/>
    <w:rsid w:val="0042567C"/>
    <w:rsid w:val="00426353"/>
    <w:rsid w:val="00440F88"/>
    <w:rsid w:val="0044109E"/>
    <w:rsid w:val="00455D7C"/>
    <w:rsid w:val="004603E3"/>
    <w:rsid w:val="0046246D"/>
    <w:rsid w:val="00464833"/>
    <w:rsid w:val="00467968"/>
    <w:rsid w:val="0047079B"/>
    <w:rsid w:val="004756F1"/>
    <w:rsid w:val="004806AE"/>
    <w:rsid w:val="004842B2"/>
    <w:rsid w:val="00485797"/>
    <w:rsid w:val="00486281"/>
    <w:rsid w:val="00487977"/>
    <w:rsid w:val="00487D12"/>
    <w:rsid w:val="004921B8"/>
    <w:rsid w:val="004A269B"/>
    <w:rsid w:val="004A510F"/>
    <w:rsid w:val="004C7A81"/>
    <w:rsid w:val="004D305C"/>
    <w:rsid w:val="004F4654"/>
    <w:rsid w:val="00502292"/>
    <w:rsid w:val="00502BB4"/>
    <w:rsid w:val="00503F74"/>
    <w:rsid w:val="005047B3"/>
    <w:rsid w:val="00512C8E"/>
    <w:rsid w:val="005141E4"/>
    <w:rsid w:val="0052761A"/>
    <w:rsid w:val="005361AA"/>
    <w:rsid w:val="00542EA4"/>
    <w:rsid w:val="005447C6"/>
    <w:rsid w:val="00552E23"/>
    <w:rsid w:val="00554550"/>
    <w:rsid w:val="0057249C"/>
    <w:rsid w:val="00596DA4"/>
    <w:rsid w:val="00597423"/>
    <w:rsid w:val="005A1064"/>
    <w:rsid w:val="005A76B9"/>
    <w:rsid w:val="005B0E56"/>
    <w:rsid w:val="005B1650"/>
    <w:rsid w:val="005C387D"/>
    <w:rsid w:val="005C65C3"/>
    <w:rsid w:val="005D7E0C"/>
    <w:rsid w:val="005E4134"/>
    <w:rsid w:val="005E5BCE"/>
    <w:rsid w:val="005F0EA2"/>
    <w:rsid w:val="0060183F"/>
    <w:rsid w:val="006102CD"/>
    <w:rsid w:val="00610575"/>
    <w:rsid w:val="00610EE8"/>
    <w:rsid w:val="00613FBC"/>
    <w:rsid w:val="006209D6"/>
    <w:rsid w:val="0063721D"/>
    <w:rsid w:val="006402E3"/>
    <w:rsid w:val="006516A9"/>
    <w:rsid w:val="00653F24"/>
    <w:rsid w:val="00661E8C"/>
    <w:rsid w:val="00663209"/>
    <w:rsid w:val="006729AE"/>
    <w:rsid w:val="00672B72"/>
    <w:rsid w:val="00674039"/>
    <w:rsid w:val="00676ACE"/>
    <w:rsid w:val="006802CC"/>
    <w:rsid w:val="006828AD"/>
    <w:rsid w:val="00684C1C"/>
    <w:rsid w:val="00685042"/>
    <w:rsid w:val="006A4C9F"/>
    <w:rsid w:val="006B3FD8"/>
    <w:rsid w:val="006B6634"/>
    <w:rsid w:val="006C1CEE"/>
    <w:rsid w:val="006C35ED"/>
    <w:rsid w:val="006C5892"/>
    <w:rsid w:val="006D4C7D"/>
    <w:rsid w:val="006D6A38"/>
    <w:rsid w:val="006E2847"/>
    <w:rsid w:val="006E2D03"/>
    <w:rsid w:val="006F370A"/>
    <w:rsid w:val="006F73D0"/>
    <w:rsid w:val="006F7CE2"/>
    <w:rsid w:val="007002D6"/>
    <w:rsid w:val="00702571"/>
    <w:rsid w:val="00704AFA"/>
    <w:rsid w:val="0071580C"/>
    <w:rsid w:val="007164F2"/>
    <w:rsid w:val="0071658F"/>
    <w:rsid w:val="00717DB9"/>
    <w:rsid w:val="007200D8"/>
    <w:rsid w:val="00723E4C"/>
    <w:rsid w:val="00724487"/>
    <w:rsid w:val="0072660C"/>
    <w:rsid w:val="00726B5E"/>
    <w:rsid w:val="00730BB3"/>
    <w:rsid w:val="00746CFF"/>
    <w:rsid w:val="0076316C"/>
    <w:rsid w:val="00772FEB"/>
    <w:rsid w:val="007771F6"/>
    <w:rsid w:val="00780A0E"/>
    <w:rsid w:val="007861A7"/>
    <w:rsid w:val="007C70E8"/>
    <w:rsid w:val="007D03E3"/>
    <w:rsid w:val="007D44D0"/>
    <w:rsid w:val="007D5B03"/>
    <w:rsid w:val="007E1D69"/>
    <w:rsid w:val="007E21F8"/>
    <w:rsid w:val="007F027F"/>
    <w:rsid w:val="00801A55"/>
    <w:rsid w:val="00801C1A"/>
    <w:rsid w:val="00804F04"/>
    <w:rsid w:val="00812537"/>
    <w:rsid w:val="0081545C"/>
    <w:rsid w:val="0082161B"/>
    <w:rsid w:val="00824427"/>
    <w:rsid w:val="008247EB"/>
    <w:rsid w:val="008323B3"/>
    <w:rsid w:val="00841595"/>
    <w:rsid w:val="00846382"/>
    <w:rsid w:val="00851626"/>
    <w:rsid w:val="00852389"/>
    <w:rsid w:val="00852536"/>
    <w:rsid w:val="00855633"/>
    <w:rsid w:val="0086284F"/>
    <w:rsid w:val="008712C9"/>
    <w:rsid w:val="00873A62"/>
    <w:rsid w:val="00885B8F"/>
    <w:rsid w:val="00893233"/>
    <w:rsid w:val="00895323"/>
    <w:rsid w:val="0089568B"/>
    <w:rsid w:val="008A37A6"/>
    <w:rsid w:val="008A6D15"/>
    <w:rsid w:val="008B332C"/>
    <w:rsid w:val="008C7B27"/>
    <w:rsid w:val="008D2F75"/>
    <w:rsid w:val="008D53D7"/>
    <w:rsid w:val="008D5B43"/>
    <w:rsid w:val="008E2B24"/>
    <w:rsid w:val="008E5D0A"/>
    <w:rsid w:val="008E7C14"/>
    <w:rsid w:val="008F3694"/>
    <w:rsid w:val="008F3FEB"/>
    <w:rsid w:val="008F4910"/>
    <w:rsid w:val="00900305"/>
    <w:rsid w:val="009018FE"/>
    <w:rsid w:val="009030D5"/>
    <w:rsid w:val="00903B4C"/>
    <w:rsid w:val="009042D0"/>
    <w:rsid w:val="00904BC3"/>
    <w:rsid w:val="00905EC9"/>
    <w:rsid w:val="00906773"/>
    <w:rsid w:val="00912122"/>
    <w:rsid w:val="00912876"/>
    <w:rsid w:val="00920526"/>
    <w:rsid w:val="009233C6"/>
    <w:rsid w:val="00926C01"/>
    <w:rsid w:val="009276EB"/>
    <w:rsid w:val="00927E68"/>
    <w:rsid w:val="00933F0E"/>
    <w:rsid w:val="0093591F"/>
    <w:rsid w:val="0093708B"/>
    <w:rsid w:val="00945940"/>
    <w:rsid w:val="00951C77"/>
    <w:rsid w:val="009527E9"/>
    <w:rsid w:val="00955228"/>
    <w:rsid w:val="0096433A"/>
    <w:rsid w:val="009657F2"/>
    <w:rsid w:val="00972458"/>
    <w:rsid w:val="009745D7"/>
    <w:rsid w:val="00996DD5"/>
    <w:rsid w:val="009979AD"/>
    <w:rsid w:val="009A5FA6"/>
    <w:rsid w:val="009A78B3"/>
    <w:rsid w:val="009B2574"/>
    <w:rsid w:val="009C3D89"/>
    <w:rsid w:val="009D1927"/>
    <w:rsid w:val="009D20D3"/>
    <w:rsid w:val="009D2DEF"/>
    <w:rsid w:val="009D6AD6"/>
    <w:rsid w:val="009E537B"/>
    <w:rsid w:val="009E5CB5"/>
    <w:rsid w:val="009F04EE"/>
    <w:rsid w:val="00A00DE7"/>
    <w:rsid w:val="00A061A2"/>
    <w:rsid w:val="00A10415"/>
    <w:rsid w:val="00A17A53"/>
    <w:rsid w:val="00A2029F"/>
    <w:rsid w:val="00A24664"/>
    <w:rsid w:val="00A3610C"/>
    <w:rsid w:val="00A45C7B"/>
    <w:rsid w:val="00A47887"/>
    <w:rsid w:val="00A555F7"/>
    <w:rsid w:val="00A57149"/>
    <w:rsid w:val="00A611B6"/>
    <w:rsid w:val="00A64D65"/>
    <w:rsid w:val="00A735E2"/>
    <w:rsid w:val="00A75D80"/>
    <w:rsid w:val="00A87198"/>
    <w:rsid w:val="00AA0FDE"/>
    <w:rsid w:val="00AA4D0F"/>
    <w:rsid w:val="00AA57A1"/>
    <w:rsid w:val="00AA6294"/>
    <w:rsid w:val="00AA7D10"/>
    <w:rsid w:val="00AB76E7"/>
    <w:rsid w:val="00AC0070"/>
    <w:rsid w:val="00AD0D09"/>
    <w:rsid w:val="00AD6984"/>
    <w:rsid w:val="00AE22DD"/>
    <w:rsid w:val="00AE2C08"/>
    <w:rsid w:val="00AE3A2B"/>
    <w:rsid w:val="00AF3CFC"/>
    <w:rsid w:val="00AF63F4"/>
    <w:rsid w:val="00B0149D"/>
    <w:rsid w:val="00B0175E"/>
    <w:rsid w:val="00B0355A"/>
    <w:rsid w:val="00B16056"/>
    <w:rsid w:val="00B1664C"/>
    <w:rsid w:val="00B3089F"/>
    <w:rsid w:val="00B31DA3"/>
    <w:rsid w:val="00B50B42"/>
    <w:rsid w:val="00B51579"/>
    <w:rsid w:val="00B54203"/>
    <w:rsid w:val="00B54C69"/>
    <w:rsid w:val="00B55249"/>
    <w:rsid w:val="00B57015"/>
    <w:rsid w:val="00B5754E"/>
    <w:rsid w:val="00B5788B"/>
    <w:rsid w:val="00B62FDD"/>
    <w:rsid w:val="00B64BCF"/>
    <w:rsid w:val="00B6632C"/>
    <w:rsid w:val="00B70F70"/>
    <w:rsid w:val="00B7505F"/>
    <w:rsid w:val="00B826F6"/>
    <w:rsid w:val="00B833BB"/>
    <w:rsid w:val="00B86F57"/>
    <w:rsid w:val="00B95C7E"/>
    <w:rsid w:val="00B95CD1"/>
    <w:rsid w:val="00BA345B"/>
    <w:rsid w:val="00BA4D5E"/>
    <w:rsid w:val="00BB4D4C"/>
    <w:rsid w:val="00BC0E74"/>
    <w:rsid w:val="00BC1CB5"/>
    <w:rsid w:val="00BC2419"/>
    <w:rsid w:val="00BC7269"/>
    <w:rsid w:val="00BC7689"/>
    <w:rsid w:val="00BD0D60"/>
    <w:rsid w:val="00BE0D47"/>
    <w:rsid w:val="00BE2EED"/>
    <w:rsid w:val="00BE5927"/>
    <w:rsid w:val="00BE60A5"/>
    <w:rsid w:val="00BF22DF"/>
    <w:rsid w:val="00BF4499"/>
    <w:rsid w:val="00BF7D63"/>
    <w:rsid w:val="00C0708D"/>
    <w:rsid w:val="00C10857"/>
    <w:rsid w:val="00C15E65"/>
    <w:rsid w:val="00C15EB1"/>
    <w:rsid w:val="00C21DBA"/>
    <w:rsid w:val="00C254AF"/>
    <w:rsid w:val="00C31ED0"/>
    <w:rsid w:val="00C33E5F"/>
    <w:rsid w:val="00C351AD"/>
    <w:rsid w:val="00C41E85"/>
    <w:rsid w:val="00C4686A"/>
    <w:rsid w:val="00C473AF"/>
    <w:rsid w:val="00C6020E"/>
    <w:rsid w:val="00C71AF7"/>
    <w:rsid w:val="00CB76D6"/>
    <w:rsid w:val="00CC42B0"/>
    <w:rsid w:val="00CC44F2"/>
    <w:rsid w:val="00CC686C"/>
    <w:rsid w:val="00CC71C1"/>
    <w:rsid w:val="00CD1D33"/>
    <w:rsid w:val="00CD24DA"/>
    <w:rsid w:val="00CD27B4"/>
    <w:rsid w:val="00CD34B8"/>
    <w:rsid w:val="00CD3F97"/>
    <w:rsid w:val="00CD59F7"/>
    <w:rsid w:val="00CE4EED"/>
    <w:rsid w:val="00CE5EE9"/>
    <w:rsid w:val="00CF4250"/>
    <w:rsid w:val="00D019A4"/>
    <w:rsid w:val="00D06A00"/>
    <w:rsid w:val="00D15816"/>
    <w:rsid w:val="00D17FE2"/>
    <w:rsid w:val="00D23462"/>
    <w:rsid w:val="00D36F04"/>
    <w:rsid w:val="00D372CD"/>
    <w:rsid w:val="00D4302D"/>
    <w:rsid w:val="00D46E3F"/>
    <w:rsid w:val="00D47D14"/>
    <w:rsid w:val="00D5549F"/>
    <w:rsid w:val="00D61E74"/>
    <w:rsid w:val="00D64322"/>
    <w:rsid w:val="00D71BE8"/>
    <w:rsid w:val="00D8557F"/>
    <w:rsid w:val="00D92A40"/>
    <w:rsid w:val="00D97098"/>
    <w:rsid w:val="00DA2317"/>
    <w:rsid w:val="00DC3AD5"/>
    <w:rsid w:val="00DC5600"/>
    <w:rsid w:val="00DD761E"/>
    <w:rsid w:val="00DE6191"/>
    <w:rsid w:val="00DF233F"/>
    <w:rsid w:val="00DF3E2F"/>
    <w:rsid w:val="00DF47A3"/>
    <w:rsid w:val="00E029B7"/>
    <w:rsid w:val="00E02A22"/>
    <w:rsid w:val="00E02A98"/>
    <w:rsid w:val="00E112C9"/>
    <w:rsid w:val="00E119C3"/>
    <w:rsid w:val="00E11D4A"/>
    <w:rsid w:val="00E1280B"/>
    <w:rsid w:val="00E17A7B"/>
    <w:rsid w:val="00E21B7B"/>
    <w:rsid w:val="00E21F14"/>
    <w:rsid w:val="00E22A38"/>
    <w:rsid w:val="00E24016"/>
    <w:rsid w:val="00E31C2A"/>
    <w:rsid w:val="00E42110"/>
    <w:rsid w:val="00E43388"/>
    <w:rsid w:val="00E506E0"/>
    <w:rsid w:val="00E54529"/>
    <w:rsid w:val="00E62DDA"/>
    <w:rsid w:val="00E6459E"/>
    <w:rsid w:val="00E656B1"/>
    <w:rsid w:val="00E7027F"/>
    <w:rsid w:val="00E74F22"/>
    <w:rsid w:val="00E751FE"/>
    <w:rsid w:val="00E75404"/>
    <w:rsid w:val="00E806C6"/>
    <w:rsid w:val="00E833BE"/>
    <w:rsid w:val="00E87CE8"/>
    <w:rsid w:val="00EA2EAC"/>
    <w:rsid w:val="00EA309B"/>
    <w:rsid w:val="00EB49B9"/>
    <w:rsid w:val="00EC6E09"/>
    <w:rsid w:val="00ED1215"/>
    <w:rsid w:val="00ED3C90"/>
    <w:rsid w:val="00EF2611"/>
    <w:rsid w:val="00EF594A"/>
    <w:rsid w:val="00F0238E"/>
    <w:rsid w:val="00F1488C"/>
    <w:rsid w:val="00F21826"/>
    <w:rsid w:val="00F232AD"/>
    <w:rsid w:val="00F30AAF"/>
    <w:rsid w:val="00F31291"/>
    <w:rsid w:val="00F41A77"/>
    <w:rsid w:val="00F4681C"/>
    <w:rsid w:val="00F612D6"/>
    <w:rsid w:val="00F65736"/>
    <w:rsid w:val="00F67286"/>
    <w:rsid w:val="00F728D0"/>
    <w:rsid w:val="00F732B1"/>
    <w:rsid w:val="00F74C31"/>
    <w:rsid w:val="00F76466"/>
    <w:rsid w:val="00F7778E"/>
    <w:rsid w:val="00F87639"/>
    <w:rsid w:val="00F9454E"/>
    <w:rsid w:val="00F979F3"/>
    <w:rsid w:val="00FA555A"/>
    <w:rsid w:val="00FC56AB"/>
    <w:rsid w:val="00FC60FB"/>
    <w:rsid w:val="00FD1548"/>
    <w:rsid w:val="00FD168F"/>
    <w:rsid w:val="00FD265E"/>
    <w:rsid w:val="00FD51E3"/>
    <w:rsid w:val="00FD6390"/>
    <w:rsid w:val="00FE416D"/>
    <w:rsid w:val="00FF319E"/>
    <w:rsid w:val="00FF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 o:allowoverlap="f" fill="f" fillcolor="white" stroke="f">
      <v:fill color="white" on="f"/>
      <v:stroke on="f"/>
      <o:colormru v:ext="edit" colors="#5f5f5f,#4d4d4d"/>
    </o:shapedefaults>
    <o:shapelayout v:ext="edit">
      <o:idmap v:ext="edit" data="2"/>
    </o:shapelayout>
  </w:shapeDefaults>
  <w:decimalSymbol w:val="."/>
  <w:listSeparator w:val="|"/>
  <w14:docId w14:val="5ED5E729"/>
  <w15:chartTrackingRefBased/>
  <w15:docId w15:val="{C35AE860-B2C6-4D2A-A098-4C753F0A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6402E3"/>
    <w:pPr>
      <w:pageBreakBefore w:val="0"/>
      <w:numPr>
        <w:ilvl w:val="1"/>
      </w:numPr>
      <w:outlineLvl w:val="1"/>
    </w:pPr>
    <w:rPr>
      <w:sz w:val="24"/>
    </w:rPr>
  </w:style>
  <w:style w:type="paragraph" w:styleId="Heading3">
    <w:name w:val="heading 3"/>
    <w:basedOn w:val="Normal"/>
    <w:next w:val="nobreak"/>
    <w:link w:val="Heading3Char"/>
    <w:autoRedefine/>
    <w:unhideWhenUsed/>
    <w:qFormat/>
    <w:rsid w:val="00996DD5"/>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996DD5"/>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4F4654"/>
    <w:pPr>
      <w:tabs>
        <w:tab w:val="left" w:pos="400"/>
        <w:tab w:val="right" w:leader="dot" w:pos="8630"/>
      </w:tabs>
    </w:pPr>
  </w:style>
  <w:style w:type="paragraph" w:styleId="TOC2">
    <w:name w:val="toc 2"/>
    <w:basedOn w:val="Normal"/>
    <w:next w:val="Normal"/>
    <w:autoRedefine/>
    <w:uiPriority w:val="39"/>
    <w:unhideWhenUsed/>
    <w:qFormat/>
    <w:locked/>
    <w:rsid w:val="00FD265E"/>
    <w:pPr>
      <w:tabs>
        <w:tab w:val="left" w:pos="800"/>
        <w:tab w:val="right" w:leader="dot" w:pos="8630"/>
      </w:tabs>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709">
      <w:bodyDiv w:val="1"/>
      <w:marLeft w:val="0"/>
      <w:marRight w:val="0"/>
      <w:marTop w:val="0"/>
      <w:marBottom w:val="0"/>
      <w:divBdr>
        <w:top w:val="none" w:sz="0" w:space="0" w:color="auto"/>
        <w:left w:val="none" w:sz="0" w:space="0" w:color="auto"/>
        <w:bottom w:val="none" w:sz="0" w:space="0" w:color="auto"/>
        <w:right w:val="none" w:sz="0" w:space="0" w:color="auto"/>
      </w:divBdr>
    </w:div>
    <w:div w:id="418257168">
      <w:bodyDiv w:val="1"/>
      <w:marLeft w:val="0"/>
      <w:marRight w:val="0"/>
      <w:marTop w:val="0"/>
      <w:marBottom w:val="0"/>
      <w:divBdr>
        <w:top w:val="none" w:sz="0" w:space="0" w:color="auto"/>
        <w:left w:val="none" w:sz="0" w:space="0" w:color="auto"/>
        <w:bottom w:val="none" w:sz="0" w:space="0" w:color="auto"/>
        <w:right w:val="none" w:sz="0" w:space="0" w:color="auto"/>
      </w:divBdr>
    </w:div>
    <w:div w:id="1242910225">
      <w:bodyDiv w:val="1"/>
      <w:marLeft w:val="0"/>
      <w:marRight w:val="0"/>
      <w:marTop w:val="0"/>
      <w:marBottom w:val="0"/>
      <w:divBdr>
        <w:top w:val="none" w:sz="0" w:space="0" w:color="auto"/>
        <w:left w:val="none" w:sz="0" w:space="0" w:color="auto"/>
        <w:bottom w:val="none" w:sz="0" w:space="0" w:color="auto"/>
        <w:right w:val="none" w:sz="0" w:space="0" w:color="auto"/>
      </w:divBdr>
    </w:div>
    <w:div w:id="1390616785">
      <w:bodyDiv w:val="1"/>
      <w:marLeft w:val="0"/>
      <w:marRight w:val="0"/>
      <w:marTop w:val="0"/>
      <w:marBottom w:val="0"/>
      <w:divBdr>
        <w:top w:val="none" w:sz="0" w:space="0" w:color="auto"/>
        <w:left w:val="none" w:sz="0" w:space="0" w:color="auto"/>
        <w:bottom w:val="none" w:sz="0" w:space="0" w:color="auto"/>
        <w:right w:val="none" w:sz="0" w:space="0" w:color="auto"/>
      </w:divBdr>
    </w:div>
    <w:div w:id="1538466867">
      <w:bodyDiv w:val="1"/>
      <w:marLeft w:val="0"/>
      <w:marRight w:val="0"/>
      <w:marTop w:val="0"/>
      <w:marBottom w:val="0"/>
      <w:divBdr>
        <w:top w:val="none" w:sz="0" w:space="0" w:color="auto"/>
        <w:left w:val="none" w:sz="0" w:space="0" w:color="auto"/>
        <w:bottom w:val="none" w:sz="0" w:space="0" w:color="auto"/>
        <w:right w:val="none" w:sz="0" w:space="0" w:color="auto"/>
      </w:divBdr>
    </w:div>
    <w:div w:id="2005665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gf.org/dfdl/dfdl-1.0/" TargetMode="External"/><Relationship Id="rId26" Type="http://schemas.openxmlformats.org/officeDocument/2006/relationships/hyperlink" Target="mailto:mbeckerle@owlcyberdefense.com" TargetMode="External"/><Relationship Id="rId39" Type="http://schemas.openxmlformats.org/officeDocument/2006/relationships/hyperlink" Target="https://www.itu.int/en/ITU-T/asn1/Pages/ecn.aspx" TargetMode="External"/><Relationship Id="rId21" Type="http://schemas.openxmlformats.org/officeDocument/2006/relationships/hyperlink" Target="http://demo.icu-project.org/icu-bin/convexp" TargetMode="External"/><Relationship Id="rId34" Type="http://schemas.openxmlformats.org/officeDocument/2006/relationships/hyperlink" Target="http://www.w3.org/Consortium/Legal/ipr-notice" TargetMode="External"/><Relationship Id="rId42" Type="http://schemas.openxmlformats.org/officeDocument/2006/relationships/hyperlink" Target="https://web.archive.org/web/20040331210530/http:/collaboratory.emsl.pnl.gov/sam/bfd/" TargetMode="External"/><Relationship Id="rId47" Type="http://schemas.openxmlformats.org/officeDocument/2006/relationships/hyperlink" Target="http://www.iana.org/assignments/character-sets" TargetMode="External"/><Relationship Id="rId50" Type="http://schemas.openxmlformats.org/officeDocument/2006/relationships/hyperlink" Target="http://userguide.icu-project.org/locale" TargetMode="External"/><Relationship Id="rId55" Type="http://schemas.openxmlformats.org/officeDocument/2006/relationships/hyperlink" Target="http://www.ogf.org/documents/GFD.174.pdf" TargetMode="External"/><Relationship Id="rId63" Type="http://schemas.openxmlformats.org/officeDocument/2006/relationships/hyperlink" Target="https://thrift.apache.org/static/files/thrift-20070401.pdf" TargetMode="External"/><Relationship Id="rId68" Type="http://schemas.openxmlformats.org/officeDocument/2006/relationships/hyperlink" Target="http://www.unicode.org/reports/tr35/" TargetMode="External"/><Relationship Id="rId76" Type="http://schemas.openxmlformats.org/officeDocument/2006/relationships/hyperlink" Target="http://www.w3.org/TR/xmlschema-1/" TargetMode="External"/><Relationship Id="rId84" Type="http://schemas.openxmlformats.org/officeDocument/2006/relationships/hyperlink" Target="https://www.w3.org/TR/xml/" TargetMode="External"/><Relationship Id="rId89"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w3.org/TR/xml11/" TargetMode="Externa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www.w3.org/Consortium/Legal/ipr-notice" TargetMode="External"/><Relationship Id="rId11" Type="http://schemas.openxmlformats.org/officeDocument/2006/relationships/image" Target="media/image1.png"/><Relationship Id="rId24" Type="http://schemas.openxmlformats.org/officeDocument/2006/relationships/hyperlink" Target="http://www.w3.org/2005/xpath-functions" TargetMode="External"/><Relationship Id="rId32" Type="http://schemas.openxmlformats.org/officeDocument/2006/relationships/hyperlink" Target="http://www.ercim.org/" TargetMode="External"/><Relationship Id="rId37" Type="http://schemas.openxmlformats.org/officeDocument/2006/relationships/hyperlink" Target="https://www.itu.int/en/ITU-T/asn1/Pages/introduction.aspx" TargetMode="External"/><Relationship Id="rId40" Type="http://schemas.openxmlformats.org/officeDocument/2006/relationships/hyperlink" Target="https://www.itu.int/rec/dologin_pub.asp?lang=e&amp;id=T-REC-X.691-200811-S!!PDF-E&amp;type=items" TargetMode="External"/><Relationship Id="rId45" Type="http://schemas.openxmlformats.org/officeDocument/2006/relationships/hyperlink" Target="http://www.w3.org/TR/exi" TargetMode="External"/><Relationship Id="rId53" Type="http://schemas.openxmlformats.org/officeDocument/2006/relationships/hyperlink" Target="http://www.iso.org/iso/home/standards/iso8601.htm" TargetMode="External"/><Relationship Id="rId58" Type="http://schemas.openxmlformats.org/officeDocument/2006/relationships/hyperlink" Target="http://www.json.org/" TargetMode="External"/><Relationship Id="rId66" Type="http://schemas.openxmlformats.org/officeDocument/2006/relationships/hyperlink" Target="http://sites.google.com/site/cldr/" TargetMode="External"/><Relationship Id="rId74" Type="http://schemas.openxmlformats.org/officeDocument/2006/relationships/hyperlink" Target="http://www.w3.org/XML/Schema" TargetMode="External"/><Relationship Id="rId79" Type="http://schemas.openxmlformats.org/officeDocument/2006/relationships/hyperlink" Target="https://en.wikipedia.org/wiki/Immutable_object" TargetMode="External"/><Relationship Id="rId87"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www.ietf.org/rfc/rfc2119.txt" TargetMode="External"/><Relationship Id="rId82" Type="http://schemas.openxmlformats.org/officeDocument/2006/relationships/hyperlink" Target="http://everyspec.com/MIL-STD/MIL-STD-2000-2999/MIL-STD-2045_47001D_CHANGE-1_25098/" TargetMode="External"/><Relationship Id="rId90" Type="http://schemas.microsoft.com/office/2011/relationships/people" Target="people.xml"/><Relationship Id="rId19" Type="http://schemas.openxmlformats.org/officeDocument/2006/relationships/hyperlink" Target="http://www.ogf.org/dfdl/%E2%80%9D" TargetMode="External"/><Relationship Id="rId14" Type="http://schemas.openxmlformats.org/officeDocument/2006/relationships/image" Target="media/image3.svg"/><Relationship Id="rId22" Type="http://schemas.openxmlformats.org/officeDocument/2006/relationships/hyperlink" Target="http://www.icu-project.org/apiref/icu4c/classDecimalFormat.html" TargetMode="External"/><Relationship Id="rId27" Type="http://schemas.openxmlformats.org/officeDocument/2006/relationships/hyperlink" Target="mailto:smhdfdl@gmail.com" TargetMode="External"/><Relationship Id="rId30" Type="http://schemas.openxmlformats.org/officeDocument/2006/relationships/hyperlink" Target="http://www.w3.org/" TargetMode="External"/><Relationship Id="rId35" Type="http://schemas.openxmlformats.org/officeDocument/2006/relationships/hyperlink" Target="http://www.w3.org/Consortium/Legal/ipr-notice" TargetMode="External"/><Relationship Id="rId43" Type="http://schemas.openxmlformats.org/officeDocument/2006/relationships/hyperlink" Target="http://www.3480-3590-data-conversion.com/article-signed-fields.html" TargetMode="External"/><Relationship Id="rId48" Type="http://schemas.openxmlformats.org/officeDocument/2006/relationships/hyperlink" Target="http://userguide.icu-project.org/formatparse/datetime" TargetMode="External"/><Relationship Id="rId56" Type="http://schemas.openxmlformats.org/officeDocument/2006/relationships/hyperlink" Target="http://www.ogf.org/documents/GFD.207.pdf" TargetMode="External"/><Relationship Id="rId64" Type="http://schemas.openxmlformats.org/officeDocument/2006/relationships/hyperlink" Target="http://www.uml.org/" TargetMode="External"/><Relationship Id="rId69" Type="http://schemas.openxmlformats.org/officeDocument/2006/relationships/hyperlink" Target="http://tools.ietf.org/html/rfc4506" TargetMode="External"/><Relationship Id="rId77" Type="http://schemas.openxmlformats.org/officeDocument/2006/relationships/hyperlink" Target="http://www.w3.org/TR/xmlschema-2/" TargetMode="External"/><Relationship Id="rId8" Type="http://schemas.openxmlformats.org/officeDocument/2006/relationships/webSettings" Target="webSettings.xml"/><Relationship Id="rId51" Type="http://schemas.openxmlformats.org/officeDocument/2006/relationships/hyperlink" Target="http://userguide.icu-project.org/strings/regexp" TargetMode="External"/><Relationship Id="rId72" Type="http://schemas.openxmlformats.org/officeDocument/2006/relationships/hyperlink" Target="http://www.w3.org/TR/xml-infoset" TargetMode="External"/><Relationship Id="rId80" Type="http://schemas.openxmlformats.org/officeDocument/2006/relationships/image" Target="media/image6.gif"/><Relationship Id="rId85" Type="http://schemas.openxmlformats.org/officeDocument/2006/relationships/hyperlink" Target="http://www.w3.org/TR/xmlschema-ref" TargetMode="External"/><Relationship Id="rId3" Type="http://schemas.openxmlformats.org/officeDocument/2006/relationships/customXml" Target="../customXml/item3.xml"/><Relationship Id="rId12" Type="http://schemas.openxmlformats.org/officeDocument/2006/relationships/hyperlink" Target="http://dataformat.org/dfdl-1.0" TargetMode="External"/><Relationship Id="rId17" Type="http://schemas.openxmlformats.org/officeDocument/2006/relationships/hyperlink" Target="http://www.ogf.org/dfdl/dfdl-1.0/" TargetMode="External"/><Relationship Id="rId25" Type="http://schemas.openxmlformats.org/officeDocument/2006/relationships/hyperlink" Target="mailto:mbeckerle.dfdl@gmail.com" TargetMode="External"/><Relationship Id="rId33" Type="http://schemas.openxmlformats.org/officeDocument/2006/relationships/hyperlink" Target="http://www.keio.ac.jp/" TargetMode="External"/><Relationship Id="rId38" Type="http://schemas.openxmlformats.org/officeDocument/2006/relationships/hyperlink" Target="https://www.itu.int/rec/dologin_pub.asp?lang=e&amp;id=T-REC-X.690-200811-S!!PDF-E&amp;type=items" TargetMode="External"/><Relationship Id="rId46" Type="http://schemas.openxmlformats.org/officeDocument/2006/relationships/hyperlink" Target="http://www.hdfgroup.org/" TargetMode="External"/><Relationship Id="rId59" Type="http://schemas.openxmlformats.org/officeDocument/2006/relationships/hyperlink" Target="http://www.unidata.ucar.edu/software/netcdf/" TargetMode="External"/><Relationship Id="rId67" Type="http://schemas.openxmlformats.org/officeDocument/2006/relationships/hyperlink" Target="http://www.unicode.org/reports/tr18/" TargetMode="External"/><Relationship Id="rId20" Type="http://schemas.openxmlformats.org/officeDocument/2006/relationships/hyperlink" Target="http://tns2/" TargetMode="External"/><Relationship Id="rId41" Type="http://schemas.openxmlformats.org/officeDocument/2006/relationships/hyperlink" Target="http://avro.apache.org/docs/1.3.0/spec.html" TargetMode="External"/><Relationship Id="rId54" Type="http://schemas.openxmlformats.org/officeDocument/2006/relationships/hyperlink" Target="http://docs.oracle.com/javase/7/docs/api/java/util/regex/Pattern.html" TargetMode="External"/><Relationship Id="rId62" Type="http://schemas.openxmlformats.org/officeDocument/2006/relationships/hyperlink" Target="http://www.w3.org/TR/xmlschema-ref/" TargetMode="External"/><Relationship Id="rId70" Type="http://schemas.openxmlformats.org/officeDocument/2006/relationships/hyperlink" Target="http://www.w3.org/TR/REC-xml" TargetMode="External"/><Relationship Id="rId75" Type="http://schemas.openxmlformats.org/officeDocument/2006/relationships/hyperlink" Target="http://www.w3.org/TR/xpath20/" TargetMode="External"/><Relationship Id="rId83" Type="http://schemas.openxmlformats.org/officeDocument/2006/relationships/hyperlink" Target="http://en.wikipedia.org/wiki/Link_16" TargetMode="External"/><Relationship Id="rId88" Type="http://schemas.openxmlformats.org/officeDocument/2006/relationships/header" Target="head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w3.org/TR/NOTE-datetime" TargetMode="External"/><Relationship Id="rId28" Type="http://schemas.openxmlformats.org/officeDocument/2006/relationships/hyperlink" Target="mailto:apowell888@googlemail.com" TargetMode="External"/><Relationship Id="rId36" Type="http://schemas.openxmlformats.org/officeDocument/2006/relationships/hyperlink" Target="http://www.w3.org/Consortium/Legal/copyright-documents" TargetMode="External"/><Relationship Id="rId49" Type="http://schemas.openxmlformats.org/officeDocument/2006/relationships/hyperlink" Target="https://unicode-org.github.io/icu-docs/apidoc/released/icu4c/classDecimalFormat.html" TargetMode="External"/><Relationship Id="rId57" Type="http://schemas.openxmlformats.org/officeDocument/2006/relationships/hyperlink" Target="http://www.iana.org/time-zones" TargetMode="External"/><Relationship Id="rId10" Type="http://schemas.openxmlformats.org/officeDocument/2006/relationships/endnotes" Target="endnotes.xml"/><Relationship Id="rId31" Type="http://schemas.openxmlformats.org/officeDocument/2006/relationships/hyperlink" Target="http://www.csail.mit.edu/" TargetMode="External"/><Relationship Id="rId44" Type="http://schemas.openxmlformats.org/officeDocument/2006/relationships/hyperlink" Target="https://www.ibm.com/support/knowledgecenter/SS4SVW_3.0.0/designing/ccsid_list.html" TargetMode="External"/><Relationship Id="rId52" Type="http://schemas.openxmlformats.org/officeDocument/2006/relationships/hyperlink" Target="https://www.iso.org/standard/69119.html" TargetMode="External"/><Relationship Id="rId60" Type="http://schemas.openxmlformats.org/officeDocument/2006/relationships/hyperlink" Target="http://www.omg.org/cgi-bin/doc?formal/2004-03-26" TargetMode="External"/><Relationship Id="rId65" Type="http://schemas.openxmlformats.org/officeDocument/2006/relationships/hyperlink" Target="https://home.unicode.org/" TargetMode="External"/><Relationship Id="rId73" Type="http://schemas.openxmlformats.org/officeDocument/2006/relationships/hyperlink" Target="http://www.w3.org/TR/REC-xml-names/" TargetMode="External"/><Relationship Id="rId78" Type="http://schemas.openxmlformats.org/officeDocument/2006/relationships/hyperlink" Target="https://www.w3.org/TR/xslt/" TargetMode="External"/><Relationship Id="rId81" Type="http://schemas.openxmlformats.org/officeDocument/2006/relationships/hyperlink" Target="http://en.wikipedia.org/wiki/Baudot_code%23ITA2"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4E33CFB8-E345-43DE-AA5B-5CC7F6682F53}">
  <ds:schemaRefs>
    <ds:schemaRef ds:uri="http://schemas.openxmlformats.org/officeDocument/2006/bibliography"/>
  </ds:schemaRefs>
</ds:datastoreItem>
</file>

<file path=customXml/itemProps2.xml><?xml version="1.0" encoding="utf-8"?>
<ds:datastoreItem xmlns:ds="http://schemas.openxmlformats.org/officeDocument/2006/customXml" ds:itemID="{BB31140D-976D-44FB-9832-9E4741504E07}">
  <ds:schemaRefs>
    <ds:schemaRef ds:uri="http://schemas.openxmlformats.org/officeDocument/2006/bibliography"/>
  </ds:schemaRefs>
</ds:datastoreItem>
</file>

<file path=customXml/itemProps3.xml><?xml version="1.0" encoding="utf-8"?>
<ds:datastoreItem xmlns:ds="http://schemas.openxmlformats.org/officeDocument/2006/customXml" ds:itemID="{486B5C7B-23AB-47E9-B21A-FF826135E182}">
  <ds:schemaRefs>
    <ds:schemaRef ds:uri="http://schemas.openxmlformats.org/officeDocument/2006/bibliography"/>
  </ds:schemaRefs>
</ds:datastoreItem>
</file>

<file path=customXml/itemProps4.xml><?xml version="1.0" encoding="utf-8"?>
<ds:datastoreItem xmlns:ds="http://schemas.openxmlformats.org/officeDocument/2006/customXml" ds:itemID="{873F8691-B3D5-4DB7-A236-C1C057B5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179</TotalTime>
  <Pages>1</Pages>
  <Words>81641</Words>
  <Characters>517308</Characters>
  <Application>Microsoft Office Word</Application>
  <DocSecurity>0</DocSecurity>
  <Lines>4310</Lines>
  <Paragraphs>1195</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597754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103</cp:revision>
  <cp:lastPrinted>2023-05-23T20:03:00Z</cp:lastPrinted>
  <dcterms:created xsi:type="dcterms:W3CDTF">2023-05-19T19:09:00Z</dcterms:created>
  <dcterms:modified xsi:type="dcterms:W3CDTF">2023-06-13T17:57:00Z</dcterms:modified>
</cp:coreProperties>
</file>