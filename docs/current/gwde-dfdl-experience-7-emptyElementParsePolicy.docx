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pBdr>
          <w:top w:val="single" w:sz="4" w:space="1" w:color="000001"/>
          <w:bottom w:val="single" w:sz="4" w:space="1" w:color="000001"/>
        </w:pBdr>
        <w:spacing w:before="240" w:after="60"/>
        <w:jc w:val="left"/>
        <w:rPr/>
      </w:pPr>
      <w:r>
        <w:rPr/>
        <w:tab/>
      </w:r>
      <w:bookmarkStart w:id="0" w:name="__RefHeading__1122_1503507204"/>
      <w:bookmarkStart w:id="1" w:name="_GoBack"/>
      <w:bookmarkEnd w:id="0"/>
      <w:bookmarkEnd w:id="1"/>
      <w:r>
        <w:rPr/>
        <w:t>Data</w:t>
      </w:r>
      <w:r>
        <w:rPr>
          <w:rFonts w:eastAsia="Arial"/>
        </w:rPr>
        <w:t xml:space="preserve"> </w:t>
      </w:r>
      <w:r>
        <w:rPr/>
        <w:t>Format</w:t>
      </w:r>
      <w:r>
        <w:rPr>
          <w:rFonts w:eastAsia="Arial"/>
        </w:rPr>
        <w:t xml:space="preserve"> </w:t>
      </w:r>
      <w:r>
        <w:rPr/>
        <w:t>Description</w:t>
      </w:r>
      <w:r>
        <w:rPr>
          <w:rFonts w:eastAsia="Arial"/>
        </w:rPr>
        <w:t xml:space="preserve"> </w:t>
      </w:r>
      <w:r>
        <w:rPr/>
        <w:t>Language</w:t>
      </w:r>
      <w:r>
        <w:rPr>
          <w:rFonts w:eastAsia="Arial"/>
        </w:rPr>
        <w:t xml:space="preserve"> </w:t>
      </w:r>
      <w:r>
        <w:rPr/>
        <w:t>(DFDL)</w:t>
      </w:r>
      <w:r>
        <w:rPr>
          <w:rFonts w:eastAsia="Arial"/>
        </w:rPr>
        <w:t xml:space="preserve"> </w:t>
      </w:r>
      <w:r>
        <w:rPr/>
        <w:t>v1.0</w:t>
      </w:r>
    </w:p>
    <w:p>
      <w:pPr>
        <w:pStyle w:val="Normal"/>
        <w:pBdr>
          <w:top w:val="single" w:sz="4" w:space="1" w:color="000001"/>
          <w:bottom w:val="single" w:sz="4" w:space="1" w:color="000001"/>
        </w:pBdr>
        <w:spacing w:before="100" w:after="60"/>
        <w:jc w:val="center"/>
        <w:rPr>
          <w:rFonts w:ascii="Arial" w:hAnsi="Arial" w:cs="Arial"/>
          <w:b/>
          <w:b/>
          <w:sz w:val="32"/>
        </w:rPr>
      </w:pPr>
      <w:r>
        <w:rPr>
          <w:rFonts w:cs="Arial" w:ascii="Arial" w:hAnsi="Arial"/>
          <w:b/>
          <w:sz w:val="32"/>
        </w:rPr>
        <w:t>Experience Document 7</w:t>
      </w:r>
    </w:p>
    <w:p>
      <w:pPr>
        <w:pStyle w:val="Normal"/>
        <w:pBdr>
          <w:top w:val="single" w:sz="4" w:space="1" w:color="000001"/>
          <w:bottom w:val="single" w:sz="4" w:space="1" w:color="000001"/>
        </w:pBdr>
        <w:spacing w:before="100" w:after="60"/>
        <w:jc w:val="center"/>
        <w:rPr>
          <w:rFonts w:ascii="Arial" w:hAnsi="Arial" w:cs="Arial"/>
          <w:b/>
          <w:b/>
          <w:sz w:val="32"/>
        </w:rPr>
      </w:pPr>
      <w:r>
        <w:rPr>
          <w:rFonts w:cs="Arial" w:ascii="Arial" w:hAnsi="Arial"/>
          <w:b/>
          <w:sz w:val="32"/>
        </w:rPr>
      </w:r>
    </w:p>
    <w:p>
      <w:pPr>
        <w:pStyle w:val="Normal"/>
        <w:pBdr>
          <w:top w:val="single" w:sz="4" w:space="1" w:color="000001"/>
          <w:bottom w:val="single" w:sz="4" w:space="1" w:color="000001"/>
        </w:pBdr>
        <w:jc w:val="center"/>
        <w:rPr>
          <w:rFonts w:ascii="Arial" w:hAnsi="Arial" w:cs="Arial"/>
          <w:b/>
          <w:b/>
          <w:sz w:val="32"/>
        </w:rPr>
      </w:pPr>
      <w:r>
        <w:rPr>
          <w:rFonts w:cs="Arial" w:ascii="Arial" w:hAnsi="Arial"/>
          <w:b/>
          <w:sz w:val="32"/>
        </w:rPr>
        <w:t>Experimental Feature: emptyElementParsePolicy</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Status</w:t>
      </w:r>
      <w:r>
        <w:rPr>
          <w:rFonts w:eastAsia="Arial" w:cs="Arial" w:ascii="Arial" w:hAnsi="Arial"/>
          <w:u w:val="single"/>
        </w:rPr>
        <w:t xml:space="preserve"> </w:t>
      </w:r>
      <w:r>
        <w:rPr>
          <w:rFonts w:cs="Arial" w:ascii="Arial" w:hAnsi="Arial"/>
          <w:u w:val="single"/>
        </w:rPr>
        <w:t>of</w:t>
      </w:r>
      <w:r>
        <w:rPr>
          <w:rFonts w:eastAsia="Arial" w:cs="Arial" w:ascii="Arial" w:hAnsi="Arial"/>
          <w:u w:val="single"/>
        </w:rPr>
        <w:t xml:space="preserve"> </w:t>
      </w:r>
      <w:r>
        <w:rPr>
          <w:rFonts w:cs="Arial" w:ascii="Arial" w:hAnsi="Arial"/>
          <w:u w:val="single"/>
        </w:rPr>
        <w:t>This</w:t>
      </w:r>
      <w:r>
        <w:rPr>
          <w:rFonts w:eastAsia="Arial" w:cs="Arial" w:ascii="Arial" w:hAnsi="Arial"/>
          <w:u w:val="single"/>
        </w:rPr>
        <w:t xml:space="preserve"> </w:t>
      </w:r>
      <w:r>
        <w:rPr>
          <w:rFonts w:cs="Arial" w:ascii="Arial" w:hAnsi="Arial"/>
          <w:u w:val="single"/>
        </w:rPr>
        <w:t>Document</w:t>
      </w:r>
    </w:p>
    <w:p>
      <w:pPr>
        <w:pStyle w:val="Normal"/>
        <w:rPr>
          <w:rFonts w:ascii="Arial" w:hAnsi="Arial" w:cs="Arial"/>
        </w:rPr>
      </w:pPr>
      <w:r>
        <w:rPr>
          <w:rFonts w:cs="Arial" w:ascii="Arial" w:hAnsi="Arial"/>
        </w:rPr>
        <w:t>Grid Working Document (GWD)</w:t>
      </w:r>
    </w:p>
    <w:p>
      <w:pPr>
        <w:pStyle w:val="Normal"/>
        <w:rPr>
          <w:rFonts w:ascii="Arial" w:hAnsi="Arial" w:cs="Arial"/>
          <w:u w:val="single"/>
        </w:rPr>
      </w:pPr>
      <w:r>
        <w:rPr>
          <w:rFonts w:cs="Arial" w:ascii="Arial" w:hAnsi="Arial"/>
          <w:u w:val="single"/>
        </w:rPr>
        <w:t>Copyright</w:t>
      </w:r>
      <w:r>
        <w:rPr>
          <w:rFonts w:eastAsia="Arial" w:cs="Arial" w:ascii="Arial" w:hAnsi="Arial"/>
          <w:u w:val="single"/>
        </w:rPr>
        <w:t xml:space="preserve"> </w:t>
      </w:r>
      <w:r>
        <w:rPr>
          <w:rFonts w:cs="Arial" w:ascii="Arial" w:hAnsi="Arial"/>
          <w:u w:val="single"/>
        </w:rPr>
        <w:t>Notice</w:t>
      </w:r>
    </w:p>
    <w:p>
      <w:pPr>
        <w:pStyle w:val="Normal"/>
        <w:rPr>
          <w:rFonts w:ascii="Arial" w:hAnsi="Arial" w:cs="Arial"/>
        </w:rPr>
      </w:pPr>
      <w:r>
        <w:rPr>
          <w:rFonts w:cs="Arial" w:ascii="Arial" w:hAnsi="Arial"/>
        </w:rPr>
        <w:t>Copyright</w:t>
      </w:r>
      <w:r>
        <w:rPr>
          <w:rFonts w:eastAsia="Arial" w:cs="Arial" w:ascii="Arial" w:hAnsi="Arial"/>
        </w:rPr>
        <w:t xml:space="preserve"> </w:t>
      </w:r>
      <w:r>
        <w:rPr>
          <w:rFonts w:cs="Arial" w:ascii="Arial" w:hAnsi="Arial"/>
        </w:rPr>
        <w:t>©</w:t>
      </w:r>
      <w:r>
        <w:rPr>
          <w:rFonts w:eastAsia="Arial" w:cs="Arial" w:ascii="Arial" w:hAnsi="Arial"/>
        </w:rPr>
        <w:t xml:space="preserve"> </w:t>
      </w:r>
      <w:r>
        <w:rPr>
          <w:rFonts w:cs="Arial" w:ascii="Arial" w:hAnsi="Arial"/>
        </w:rPr>
        <w:t>Open</w:t>
      </w:r>
      <w:r>
        <w:rPr>
          <w:rFonts w:eastAsia="Arial" w:cs="Arial" w:ascii="Arial" w:hAnsi="Arial"/>
        </w:rPr>
        <w:t xml:space="preserve"> </w:t>
      </w:r>
      <w:r>
        <w:rPr>
          <w:rFonts w:cs="Arial" w:ascii="Arial" w:hAnsi="Arial"/>
        </w:rPr>
        <w:t>Grid</w:t>
      </w:r>
      <w:r>
        <w:rPr>
          <w:rFonts w:eastAsia="Arial" w:cs="Arial" w:ascii="Arial" w:hAnsi="Arial"/>
        </w:rPr>
        <w:t xml:space="preserve"> </w:t>
      </w:r>
      <w:r>
        <w:rPr>
          <w:rFonts w:cs="Arial" w:ascii="Arial" w:hAnsi="Arial"/>
        </w:rPr>
        <w:t>Forum,</w:t>
      </w:r>
      <w:r>
        <w:rPr>
          <w:rFonts w:eastAsia="Arial" w:cs="Arial" w:ascii="Arial" w:hAnsi="Arial"/>
        </w:rPr>
        <w:t xml:space="preserve"> </w:t>
      </w:r>
      <w:r>
        <w:rPr>
          <w:rFonts w:cs="Arial" w:ascii="Arial" w:hAnsi="Arial"/>
        </w:rPr>
        <w:t>(2019).</w:t>
      </w:r>
      <w:r>
        <w:rPr>
          <w:rFonts w:eastAsia="Arial" w:cs="Arial" w:ascii="Arial" w:hAnsi="Arial"/>
        </w:rPr>
        <w:t xml:space="preserve">  </w:t>
      </w:r>
      <w:r>
        <w:rPr>
          <w:rFonts w:cs="Arial" w:ascii="Arial" w:hAnsi="Arial"/>
        </w:rPr>
        <w:t>Some</w:t>
      </w:r>
      <w:r>
        <w:rPr>
          <w:rFonts w:eastAsia="Arial" w:cs="Arial" w:ascii="Arial" w:hAnsi="Arial"/>
        </w:rPr>
        <w:t xml:space="preserve"> </w:t>
      </w:r>
      <w:r>
        <w:rPr>
          <w:rFonts w:cs="Arial" w:ascii="Arial" w:hAnsi="Arial"/>
        </w:rPr>
        <w:t>Rights</w:t>
      </w:r>
      <w:r>
        <w:rPr>
          <w:rFonts w:eastAsia="Arial" w:cs="Arial" w:ascii="Arial" w:hAnsi="Arial"/>
        </w:rPr>
        <w:t xml:space="preserve"> </w:t>
      </w:r>
      <w:r>
        <w:rPr>
          <w:rFonts w:cs="Arial" w:ascii="Arial" w:hAnsi="Arial"/>
        </w:rPr>
        <w:t>Reserved. Distribution is unlimited.</w:t>
      </w:r>
    </w:p>
    <w:p>
      <w:pPr>
        <w:pStyle w:val="Normal"/>
        <w:rPr>
          <w:rFonts w:ascii="Arial" w:hAnsi="Arial" w:cs="Arial"/>
          <w:u w:val="single"/>
        </w:rPr>
      </w:pPr>
      <w:bookmarkStart w:id="2" w:name="_Ref525097868"/>
      <w:bookmarkEnd w:id="2"/>
      <w:r>
        <w:rPr>
          <w:rFonts w:cs="Arial" w:ascii="Arial" w:hAnsi="Arial"/>
          <w:u w:val="single"/>
        </w:rPr>
        <w:t>Abstract</w:t>
      </w:r>
    </w:p>
    <w:p>
      <w:pPr>
        <w:pStyle w:val="Normal"/>
        <w:rPr>
          <w:rFonts w:ascii="Arial" w:hAnsi="Arial" w:cs="Arial"/>
        </w:rPr>
      </w:pPr>
      <w:r>
        <w:rPr>
          <w:rFonts w:cs="Arial" w:ascii="Arial" w:hAnsi="Arial"/>
        </w:rPr>
        <w:t>This</w:t>
      </w:r>
      <w:r>
        <w:rPr>
          <w:rFonts w:eastAsia="Arial" w:cs="Arial" w:ascii="Arial" w:hAnsi="Arial"/>
        </w:rPr>
        <w:t xml:space="preserve"> </w:t>
      </w:r>
      <w:r>
        <w:rPr>
          <w:rFonts w:cs="Arial" w:ascii="Arial" w:hAnsi="Arial"/>
        </w:rPr>
        <w:t>document</w:t>
      </w:r>
      <w:r>
        <w:rPr>
          <w:rFonts w:eastAsia="Arial" w:cs="Arial" w:ascii="Arial" w:hAnsi="Arial"/>
        </w:rPr>
        <w:t xml:space="preserve"> </w:t>
      </w:r>
      <w:r>
        <w:rPr>
          <w:rFonts w:cs="Arial" w:ascii="Arial" w:hAnsi="Arial"/>
        </w:rPr>
        <w:t>provides</w:t>
      </w:r>
      <w:r>
        <w:rPr>
          <w:rFonts w:eastAsia="Arial" w:cs="Arial" w:ascii="Arial" w:hAnsi="Arial"/>
        </w:rPr>
        <w:t xml:space="preserve"> experience </w:t>
      </w:r>
      <w:r>
        <w:rPr>
          <w:rFonts w:cs="Arial" w:ascii="Arial" w:hAnsi="Arial"/>
        </w:rPr>
        <w:t>information</w:t>
      </w:r>
      <w:r>
        <w:rPr>
          <w:rFonts w:eastAsia="Arial" w:cs="Arial" w:ascii="Arial" w:hAnsi="Arial"/>
        </w:rPr>
        <w:t xml:space="preserve"> </w:t>
      </w:r>
      <w:r>
        <w:rPr>
          <w:rFonts w:cs="Arial" w:ascii="Arial" w:hAnsi="Arial"/>
        </w:rPr>
        <w:t>to</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OGF</w:t>
      </w:r>
      <w:r>
        <w:rPr>
          <w:rFonts w:eastAsia="Arial" w:cs="Arial" w:ascii="Arial" w:hAnsi="Arial"/>
        </w:rPr>
        <w:t xml:space="preserve"> </w:t>
      </w:r>
      <w:r>
        <w:rPr>
          <w:rFonts w:cs="Arial" w:ascii="Arial" w:hAnsi="Arial"/>
        </w:rPr>
        <w:t>community</w:t>
      </w:r>
      <w:r>
        <w:rPr>
          <w:rFonts w:eastAsia="Arial" w:cs="Arial" w:ascii="Arial" w:hAnsi="Arial"/>
        </w:rPr>
        <w:t xml:space="preserve"> </w:t>
      </w:r>
      <w:r>
        <w:rPr>
          <w:rFonts w:cs="Arial" w:ascii="Arial" w:hAnsi="Arial"/>
        </w:rPr>
        <w:t>on</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Data</w:t>
      </w:r>
      <w:r>
        <w:rPr>
          <w:rFonts w:eastAsia="Arial" w:cs="Arial" w:ascii="Arial" w:hAnsi="Arial"/>
        </w:rPr>
        <w:t xml:space="preserve"> </w:t>
      </w:r>
      <w:r>
        <w:rPr>
          <w:rFonts w:cs="Arial" w:ascii="Arial" w:hAnsi="Arial"/>
        </w:rPr>
        <w:t>Format</w:t>
      </w:r>
      <w:r>
        <w:rPr>
          <w:rFonts w:eastAsia="Arial" w:cs="Arial" w:ascii="Arial" w:hAnsi="Arial"/>
        </w:rPr>
        <w:t xml:space="preserve"> </w:t>
      </w:r>
      <w:r>
        <w:rPr>
          <w:rFonts w:cs="Arial" w:ascii="Arial" w:hAnsi="Arial"/>
        </w:rPr>
        <w:t>Description</w:t>
      </w:r>
      <w:r>
        <w:rPr>
          <w:rFonts w:eastAsia="Arial" w:cs="Arial" w:ascii="Arial" w:hAnsi="Arial"/>
        </w:rPr>
        <w:t xml:space="preserve"> </w:t>
      </w:r>
      <w:r>
        <w:rPr>
          <w:rFonts w:cs="Arial" w:ascii="Arial" w:hAnsi="Arial"/>
        </w:rPr>
        <w:t>Language</w:t>
      </w:r>
      <w:r>
        <w:rPr>
          <w:rFonts w:eastAsia="Arial" w:cs="Arial" w:ascii="Arial" w:hAnsi="Arial"/>
        </w:rPr>
        <w:t xml:space="preserve"> </w:t>
      </w:r>
      <w:r>
        <w:rPr>
          <w:rFonts w:cs="Arial" w:ascii="Arial" w:hAnsi="Arial"/>
        </w:rPr>
        <w:t>(DFDL)</w:t>
      </w:r>
      <w:r>
        <w:rPr>
          <w:rFonts w:eastAsia="Arial" w:cs="Arial" w:ascii="Arial" w:hAnsi="Arial"/>
        </w:rPr>
        <w:t xml:space="preserve"> </w:t>
      </w:r>
      <w:r>
        <w:rPr>
          <w:rFonts w:cs="Arial" w:ascii="Arial" w:hAnsi="Arial"/>
        </w:rPr>
        <w:t>1.0</w:t>
      </w:r>
      <w:r>
        <w:rPr>
          <w:rFonts w:eastAsia="Arial" w:cs="Arial" w:ascii="Arial" w:hAnsi="Arial"/>
        </w:rPr>
        <w:t xml:space="preserve"> </w:t>
      </w:r>
      <w:r>
        <w:rPr>
          <w:rFonts w:cs="Arial" w:ascii="Arial" w:hAnsi="Arial"/>
        </w:rPr>
        <w:t>specification</w:t>
      </w:r>
      <w:r>
        <w:rPr>
          <w:rFonts w:eastAsia="Arial" w:cs="Arial" w:ascii="Arial" w:hAnsi="Arial"/>
        </w:rPr>
        <w:t xml:space="preserve"> </w:t>
      </w:r>
      <w:r>
        <w:rPr>
          <w:rFonts w:cs="Arial" w:ascii="Arial" w:hAnsi="Arial"/>
        </w:rPr>
        <w:t>(GFD-P-R.207).</w:t>
      </w:r>
    </w:p>
    <w:p>
      <w:pPr>
        <w:pStyle w:val="Normal"/>
        <w:rPr>
          <w:rFonts w:ascii="Arial" w:hAnsi="Arial" w:cs="Arial"/>
        </w:rPr>
      </w:pPr>
      <w:r>
        <w:rPr>
          <w:rFonts w:cs="Arial" w:ascii="Arial" w:hAnsi="Arial"/>
        </w:rPr>
        <w:t xml:space="preserve">It documents an experimental property feature: dfdlx:emptyElementParsePolicy. </w:t>
      </w:r>
    </w:p>
    <w:p>
      <w:pPr>
        <w:pStyle w:val="Contents2"/>
        <w:tabs>
          <w:tab w:val="right" w:pos="8296" w:leader="dot"/>
        </w:tabs>
        <w:ind w:left="0" w:hanging="0"/>
        <w:rPr/>
      </w:pPr>
      <w:r>
        <w:rPr>
          <w:rFonts w:cs="Arial" w:ascii="Arial" w:hAnsi="Arial"/>
          <w:b/>
          <w:u w:val="single"/>
        </w:rPr>
        <w:t>Contents</w:t>
      </w:r>
    </w:p>
    <w:p>
      <w:pPr>
        <w:pStyle w:val="Contents1"/>
        <w:tabs>
          <w:tab w:val="right" w:pos="8306" w:leader="dot"/>
        </w:tabs>
        <w:rPr/>
      </w:pPr>
      <w:r>
        <w:fldChar w:fldCharType="begin"/>
      </w:r>
      <w:r>
        <w:rPr>
          <w:rStyle w:val="IndexLink"/>
        </w:rPr>
        <w:instrText> TOC \o "1-3" \h</w:instrText>
      </w:r>
      <w:r>
        <w:rPr>
          <w:rStyle w:val="IndexLink"/>
        </w:rPr>
        <w:fldChar w:fldCharType="separate"/>
      </w:r>
      <w:hyperlink w:anchor="__RefHeading___Toc4985_4000942466">
        <w:r>
          <w:rPr>
            <w:rStyle w:val="IndexLink"/>
          </w:rPr>
          <w:t>Introduction &amp; Description</w:t>
          <w:tab/>
          <w:t>1</w:t>
        </w:r>
      </w:hyperlink>
    </w:p>
    <w:p>
      <w:pPr>
        <w:pStyle w:val="Heading1"/>
        <w:shd w:val="clear" w:color="auto" w:fill="4F81BD"/>
        <w:rPr>
          <w:sz w:val="24"/>
          <w:szCs w:val="24"/>
        </w:rPr>
      </w:pPr>
      <w:bookmarkStart w:id="3" w:name="__RefHeading___Toc4985_4000942466"/>
      <w:bookmarkStart w:id="4" w:name="_Toc21955029"/>
      <w:bookmarkStart w:id="5" w:name="_Toc11769796"/>
      <w:bookmarkEnd w:id="3"/>
      <w:r>
        <w:rPr>
          <w:sz w:val="24"/>
          <w:szCs w:val="24"/>
        </w:rPr>
        <w:t>Introduction</w:t>
      </w:r>
      <w:r>
        <w:rPr>
          <w:sz w:val="24"/>
          <w:szCs w:val="24"/>
        </w:rPr>
        <w:fldChar w:fldCharType="end"/>
      </w:r>
      <w:bookmarkEnd w:id="4"/>
      <w:bookmarkEnd w:id="5"/>
      <w:r>
        <w:rPr>
          <w:sz w:val="24"/>
          <w:szCs w:val="24"/>
        </w:rPr>
        <w:t xml:space="preserve"> &amp; Description</w:t>
      </w:r>
    </w:p>
    <w:p>
      <w:pPr>
        <w:pStyle w:val="NormalWeb"/>
        <w:rPr>
          <w:rFonts w:ascii="Arial" w:hAnsi="Arial" w:cs="Arial"/>
          <w:del w:id="0" w:author="Mike Beckerle" w:date="2019-10-16T14:09:29Z"/>
        </w:rPr>
      </w:pPr>
      <w:r>
        <w:rPr>
          <w:rFonts w:cs="Arial" w:ascii="Arial" w:hAnsi="Arial"/>
        </w:rPr>
        <w:t>Compatibility and interoperability between two different implementations is required for success of the DFDL standard.</w:t>
      </w:r>
    </w:p>
    <w:p>
      <w:pPr>
        <w:pStyle w:val="NormalWeb"/>
        <w:rPr/>
      </w:pPr>
      <w:r>
        <w:rPr>
          <w:rFonts w:cs="Arial" w:ascii="Arial" w:hAnsi="Arial"/>
        </w:rPr>
        <w:t xml:space="preserve">The IBM DFDL implementation in their </w:t>
      </w:r>
      <w:ins w:id="1" w:author="Mike Beckerle" w:date="2019-10-16T14:08:25Z">
        <w:r>
          <w:rPr>
            <w:rFonts w:cs="Arial" w:ascii="Arial" w:hAnsi="Arial"/>
          </w:rPr>
          <w:t xml:space="preserve">Message Broker, Integration Bus, </w:t>
        </w:r>
      </w:ins>
      <w:r>
        <w:rPr>
          <w:rFonts w:cs="Arial" w:ascii="Arial" w:hAnsi="Arial"/>
        </w:rPr>
        <w:t>AppConnect</w:t>
      </w:r>
      <w:del w:id="2" w:author="Mike Beckerle" w:date="2019-10-16T14:15:14Z">
        <w:r>
          <w:rPr>
            <w:rFonts w:cs="Arial" w:ascii="Arial" w:hAnsi="Arial"/>
          </w:rPr>
          <w:commentReference w:id="0"/>
        </w:r>
      </w:del>
      <w:ins w:id="3" w:author="Mike Beckerle" w:date="2019-10-16T14:08:39Z">
        <w:r>
          <w:rPr>
            <w:rFonts w:cs="Arial" w:ascii="Arial" w:hAnsi="Arial"/>
          </w:rPr>
          <w:t xml:space="preserve">, </w:t>
        </w:r>
      </w:ins>
      <w:ins w:id="4" w:author="Mike Beckerle" w:date="2019-10-16T14:08:39Z">
        <w:r>
          <w:rPr>
            <w:rFonts w:cs="Arial" w:ascii="Arial" w:hAnsi="Arial"/>
          </w:rPr>
          <w:t>and other</w:t>
        </w:r>
      </w:ins>
      <w:del w:id="5" w:author="Mike Beckerle" w:date="2019-10-16T14:08:38Z">
        <w:r>
          <w:rPr>
            <w:rFonts w:cs="Arial" w:ascii="Arial" w:hAnsi="Arial"/>
          </w:rPr>
          <w:delText xml:space="preserve"> </w:delText>
        </w:r>
      </w:del>
      <w:r>
        <w:rPr>
          <w:rFonts w:cs="Arial" w:ascii="Arial" w:hAnsi="Arial"/>
        </w:rPr>
        <w:t>product</w:t>
      </w:r>
      <w:ins w:id="6" w:author="Mike Beckerle" w:date="2019-10-16T14:08:44Z">
        <w:r>
          <w:rPr>
            <w:rFonts w:cs="Arial" w:ascii="Arial" w:hAnsi="Arial"/>
          </w:rPr>
          <w:t>s</w:t>
        </w:r>
      </w:ins>
      <w:r>
        <w:rPr>
          <w:rFonts w:cs="Arial" w:ascii="Arial" w:hAnsi="Arial"/>
        </w:rPr>
        <w:t xml:space="preserve"> has a behaviour for </w:t>
      </w:r>
      <w:ins w:id="7" w:author="Mike Beckerle" w:date="2019-10-16T14:09:02Z">
        <w:r>
          <w:rPr>
            <w:rFonts w:cs="Arial" w:ascii="Arial" w:hAnsi="Arial"/>
          </w:rPr>
          <w:t xml:space="preserve">occurrences of </w:t>
        </w:r>
      </w:ins>
      <w:del w:id="8" w:author="Mike Beckerle" w:date="2019-10-16T14:09:02Z">
        <w:r>
          <w:rPr>
            <w:rFonts w:cs="Arial" w:ascii="Arial" w:hAnsi="Arial"/>
          </w:rPr>
          <w:commentReference w:id="1"/>
        </w:r>
      </w:del>
      <w:r>
        <w:rPr>
          <w:rFonts w:cs="Arial" w:ascii="Arial" w:hAnsi="Arial"/>
        </w:rPr>
        <w:t>empty elements that is not in compliance with the DFDL v1.0 draft standard as of the Sept 2014 draft [DFDL]. However, the behaviour of the IBM DFDL implementation is considered useful and desirable. A property is proposed to enable selection of this behaviour in any DFDL implementation. The property was implemented experimentally as dfdlx:emptyElementParsePolicy in the Daffodil DFDL implementation with good success at improving interoperability of DFDL schemas with IBM DFDL.</w:t>
      </w:r>
      <w:r>
        <w:rPr>
          <w:rFonts w:eastAsia="Arial" w:cs="Arial" w:ascii="Arial" w:hAnsi="Arial"/>
        </w:rPr>
        <w:t xml:space="preserve"> </w:t>
      </w:r>
    </w:p>
    <w:p>
      <w:pPr>
        <w:pStyle w:val="NormalWeb"/>
        <w:rPr/>
      </w:pPr>
      <w:ins w:id="9" w:author="Mike Beckerle" w:date="2019-10-16T14:09:45Z">
        <w:r>
          <w:rPr>
            <w:rFonts w:eastAsia="Arial" w:cs="Arial" w:ascii="Arial" w:hAnsi="Arial"/>
          </w:rPr>
          <w:t xml:space="preserve">The description of the new property and its values herein is updated from </w:t>
        </w:r>
      </w:ins>
      <w:ins w:id="10" w:author="Mike Beckerle" w:date="2019-10-16T14:10:05Z">
        <w:r>
          <w:rPr>
            <w:rFonts w:eastAsia="Arial" w:cs="Arial" w:ascii="Arial" w:hAnsi="Arial"/>
          </w:rPr>
          <w:t>what is found in the Daffodil implementation to use clearer naming. Specifically, the value ‘treatAsMissing</w:t>
        </w:r>
      </w:ins>
      <w:ins w:id="11" w:author="Mike Beckerle" w:date="2019-10-16T14:11:00Z">
        <w:r>
          <w:rPr>
            <w:rFonts w:eastAsia="Arial" w:cs="Arial" w:ascii="Arial" w:hAnsi="Arial"/>
          </w:rPr>
          <w:t xml:space="preserve">’ used in  Daffodil is changed herein to the preferred ‘treatAsAbsent’ value. </w:t>
        </w:r>
      </w:ins>
    </w:p>
    <w:tbl>
      <w:tblPr>
        <w:tblStyle w:val="ListTable3-Accent1"/>
        <w:tblW w:w="8522" w:type="dxa"/>
        <w:jc w:val="left"/>
        <w:tblInd w:w="-113" w:type="dxa"/>
        <w:tblCellMar>
          <w:top w:w="0" w:type="dxa"/>
          <w:left w:w="103" w:type="dxa"/>
          <w:bottom w:w="0" w:type="dxa"/>
          <w:right w:w="108" w:type="dxa"/>
        </w:tblCellMar>
        <w:tblLook w:noVBand="1" w:val="04a0" w:noHBand="0" w:lastColumn="0" w:firstColumn="1" w:lastRow="0" w:firstRow="1"/>
      </w:tblPr>
      <w:tblGrid>
        <w:gridCol w:w="3078"/>
        <w:gridCol w:w="5443"/>
      </w:tblGrid>
      <w:tr>
        <w:trPr>
          <w:trHeight w:val="467" w:hRule="atLeast"/>
          <w:cnfStyle w:val="100000000000" w:firstRow="1" w:lastRow="0" w:firstColumn="0" w:lastColumn="0" w:oddVBand="0" w:evenVBand="0" w:oddHBand="0" w:evenHBand="0" w:firstRowFirstColumn="0" w:firstRowLastColumn="0" w:lastRowFirstColumn="0" w:lastRowLastColumn="0"/>
        </w:trPr>
        <w:tc>
          <w:tcPr>
            <w:tcW w:w="3078" w:type="dxa"/>
            <w:cnfStyle w:val="001000000100" w:firstRow="0" w:lastRow="0" w:firstColumn="1" w:lastColumn="0" w:oddVBand="0" w:evenVBand="0" w:oddHBand="0" w:evenHBand="0" w:firstRowFirstColumn="1" w:firstRowLastColumn="0" w:lastRowFirstColumn="0" w:lastRowLastColumn="0"/>
            <w:tcBorders>
              <w:bottom w:val="nil"/>
              <w:right w:val="nil"/>
              <w:insideH w:val="nil"/>
              <w:insideV w:val="nil"/>
            </w:tcBorders>
            <w:shd w:color="auto" w:fill="4F81BD" w:themeFill="accent1" w:val="clear"/>
          </w:tcPr>
          <w:p>
            <w:pPr>
              <w:pStyle w:val="NormalWeb"/>
              <w:spacing w:before="280" w:after="280"/>
              <w:rPr>
                <w:rFonts w:ascii="Arial" w:hAnsi="Arial" w:eastAsia="Arial" w:cs="Arial"/>
              </w:rPr>
            </w:pPr>
            <w:r>
              <w:rPr>
                <w:rFonts w:eastAsia="Arial" w:cs="Arial" w:ascii="Arial" w:hAnsi="Arial"/>
                <w:b/>
                <w:bCs/>
                <w:color w:val="FFFFFF" w:themeColor="background1"/>
              </w:rPr>
              <w:t>Property</w:t>
            </w:r>
          </w:p>
        </w:tc>
        <w:tc>
          <w:tcPr>
            <w:tcW w:w="5443" w:type="dxa"/>
            <w:tcBorders>
              <w:left w:val="nil"/>
              <w:bottom w:val="nil"/>
              <w:insideH w:val="nil"/>
            </w:tcBorders>
            <w:shd w:color="auto" w:fill="4F81BD" w:themeFill="accent1" w:val="clear"/>
            <w:tcMar>
              <w:left w:w="113" w:type="dxa"/>
            </w:tcMar>
          </w:tcPr>
          <w:p>
            <w:pPr>
              <w:pStyle w:val="NormalWeb"/>
              <w:spacing w:before="280" w:after="280"/>
              <w:cnfStyle w:val="100000000000" w:firstRow="1" w:lastRow="0" w:firstColumn="0" w:lastColumn="0" w:oddVBand="0" w:evenVBand="0" w:oddHBand="0" w:evenHBand="0" w:firstRowFirstColumn="0" w:firstRowLastColumn="0" w:lastRowFirstColumn="0" w:lastRowLastColumn="0"/>
              <w:rPr>
                <w:rFonts w:ascii="Arial" w:hAnsi="Arial" w:eastAsia="Arial" w:cs="Arial"/>
                <w:b/>
                <w:b/>
                <w:bCs/>
                <w:i w:val="false"/>
                <w:i w:val="false"/>
                <w:strike w:val="false"/>
                <w:dstrike w:val="false"/>
                <w:outline w:val="false"/>
                <w:shadow w:val="false"/>
                <w:color w:val="FFFFFF" w:themeColor="background1"/>
                <w:spacing w:val="0"/>
                <w:sz w:val="28"/>
                <w:u w:val="none"/>
                <w:em w:val="none"/>
              </w:rPr>
            </w:pPr>
            <w:r>
              <w:rPr>
                <w:rFonts w:eastAsia="Arial" w:cs="Arial" w:ascii="Arial" w:hAnsi="Arial"/>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307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Pr>
          <w:p>
            <w:pPr>
              <w:pStyle w:val="NormalWeb"/>
              <w:spacing w:before="280" w:after="280"/>
              <w:rPr>
                <w:rFonts w:ascii="Arial" w:hAnsi="Arial" w:eastAsia="Arial" w:cs="Arial"/>
                <w:b w:val="false"/>
                <w:b w:val="false"/>
              </w:rPr>
            </w:pPr>
            <w:r>
              <w:rPr>
                <w:rFonts w:eastAsia="Arial" w:cs="Arial" w:ascii="Arial" w:hAnsi="Arial"/>
                <w:b w:val="false"/>
                <w:bCs/>
              </w:rPr>
              <w:t>dfdlx:emptyElementParsePolicy</w:t>
            </w:r>
          </w:p>
        </w:tc>
        <w:tc>
          <w:tcPr>
            <w:tcW w:w="5443" w:type="dxa"/>
            <w:tcBorders>
              <w:left w:val="nil"/>
            </w:tcBorders>
            <w:shd w:fill="auto" w:val="clear"/>
            <w:tcMar>
              <w:left w:w="113" w:type="dxa"/>
            </w:tcMar>
          </w:tcPr>
          <w:p>
            <w:pPr>
              <w:pStyle w:val="Normal"/>
              <w:spacing w:before="280" w:after="280"/>
              <w:cnfStyle w:val="000000100000" w:firstRow="0" w:lastRow="0" w:firstColumn="0" w:lastColumn="0" w:oddVBand="0" w:evenVBand="0" w:oddHBand="1" w:evenHBand="0" w:firstRowFirstColumn="0" w:firstRowLastColumn="0" w:lastRowFirstColumn="0" w:lastRowLastColumn="0"/>
              <w:rPr>
                <w:rFonts w:ascii="Arial" w:hAnsi="Arial" w:eastAsia="Arial" w:cs="Arial"/>
              </w:rPr>
            </w:pPr>
            <w:r>
              <w:rPr>
                <w:rFonts w:eastAsia="Arial" w:cs="Arial" w:ascii="Arial" w:hAnsi="Arial"/>
              </w:rPr>
              <w:t>Enum</w:t>
            </w:r>
          </w:p>
          <w:p>
            <w:pPr>
              <w:pStyle w:val="Normal"/>
              <w:rPr>
                <w:rFonts w:ascii="Arial" w:hAnsi="Arial" w:eastAsia="Arial" w:cs="Arial"/>
              </w:rPr>
            </w:pPr>
            <w:r>
              <w:rPr>
                <w:rFonts w:eastAsia="Arial" w:cs="Arial" w:ascii="Arial" w:hAnsi="Arial"/>
              </w:rPr>
              <w:t>Valid values are "t</w:t>
            </w:r>
            <w:commentRangeStart w:id="2"/>
            <w:r>
              <w:rPr>
                <w:rFonts w:eastAsia="Arial" w:cs="Arial" w:ascii="Arial" w:hAnsi="Arial"/>
              </w:rPr>
              <w:t>reatAs</w:t>
            </w:r>
            <w:ins w:id="12" w:author="Mike Beckerle" w:date="2019-10-16T13:46:34Z">
              <w:r>
                <w:rPr>
                  <w:rFonts w:eastAsia="Arial" w:cs="Arial" w:ascii="Arial" w:hAnsi="Arial"/>
                </w:rPr>
                <w:t>Absent</w:t>
              </w:r>
            </w:ins>
            <w:r>
              <w:rPr>
                <w:rFonts w:eastAsia="Arial" w:cs="Arial" w:ascii="Arial" w:hAnsi="Arial"/>
              </w:rPr>
            </w:r>
            <w:ins w:id="13" w:author="Mike Beckerle" w:date="2019-10-16T13:46:43Z">
              <w:commentRangeEnd w:id="2"/>
              <w:r>
                <w:commentReference w:id="2"/>
              </w:r>
              <w:r>
                <w:rPr>
                  <w:rFonts w:eastAsia="Arial" w:cs="Arial" w:ascii="Arial" w:hAnsi="Arial"/>
                </w:rPr>
                <w:commentReference w:id="3"/>
              </w:r>
            </w:ins>
            <w:r>
              <w:rPr>
                <w:rFonts w:eastAsia="Arial" w:cs="Arial" w:ascii="Arial" w:hAnsi="Arial"/>
              </w:rPr>
              <w:t>" or "treatAsEmpty"</w:t>
            </w:r>
          </w:p>
          <w:p>
            <w:pPr>
              <w:pStyle w:val="Normal"/>
              <w:rPr/>
            </w:pPr>
            <w:r>
              <w:rPr>
                <w:rFonts w:eastAsia="Arial" w:cs="Arial" w:ascii="Arial" w:hAnsi="Arial"/>
              </w:rPr>
              <w:t xml:space="preserve">This property describes the behavior of the DFDL processor </w:t>
            </w:r>
            <w:ins w:id="14" w:author="Mike Beckerle" w:date="2019-10-16T13:48:25Z">
              <w:r>
                <w:rPr>
                  <w:rFonts w:ascii="Arial" w:hAnsi="Arial"/>
                  <w:b w:val="false"/>
                  <w:i w:val="false"/>
                  <w:strike w:val="false"/>
                  <w:dstrike w:val="false"/>
                  <w:outline w:val="false"/>
                  <w:shadow w:val="false"/>
                  <w:color w:val="000000"/>
                  <w:spacing w:val="0"/>
                  <w:sz w:val="20"/>
                  <w:szCs w:val="20"/>
                  <w:u w:val="none"/>
                  <w:em w:val="none"/>
                </w:rPr>
                <w:t>for occurrences of elements of any type that have the empty representation</w:t>
              </w:r>
            </w:ins>
            <w:r>
              <w:rPr>
                <w:rFonts w:eastAsia="Arial" w:cs="Arial" w:ascii="Arial" w:hAnsi="Arial"/>
              </w:rPr>
              <w:commentReference w:id="4"/>
            </w:r>
            <w:ins w:id="15" w:author="Mike Beckerle" w:date="2019-10-16T13:49:12Z">
              <w:r>
                <w:rPr>
                  <w:rFonts w:eastAsia="Arial" w:cs="Arial" w:ascii="Arial" w:hAnsi="Arial"/>
                </w:rPr>
                <w:commentReference w:id="5"/>
              </w:r>
            </w:ins>
            <w:r>
              <w:rPr>
                <w:rFonts w:eastAsia="Arial" w:cs="Arial" w:ascii="Arial" w:hAnsi="Arial"/>
              </w:rPr>
              <w:t>.</w:t>
            </w:r>
          </w:p>
          <w:p>
            <w:pPr>
              <w:pStyle w:val="Normal"/>
              <w:rPr/>
            </w:pPr>
            <w:r>
              <w:rPr>
                <w:rFonts w:eastAsia="Arial" w:cs="Arial" w:ascii="Arial" w:hAnsi="Arial"/>
              </w:rPr>
              <w:t xml:space="preserve">When 'treatAsEmpty' </w:t>
            </w:r>
            <w:ins w:id="16" w:author="Mike Beckerle" w:date="2019-10-16T13:50:00Z">
              <w:r>
                <w:rPr>
                  <w:rFonts w:ascii="Arial" w:hAnsi="Arial"/>
                  <w:b w:val="false"/>
                  <w:i w:val="false"/>
                  <w:strike w:val="false"/>
                  <w:dstrike w:val="false"/>
                  <w:outline w:val="false"/>
                  <w:shadow w:val="false"/>
                  <w:color w:val="000000"/>
                  <w:spacing w:val="0"/>
                  <w:sz w:val="20"/>
                  <w:szCs w:val="20"/>
                  <w:u w:val="none"/>
                  <w:em w:val="none"/>
                </w:rPr>
                <w:t>if an occurrence of an  element has the empty representation when parsed, the behaviour is as stated in section 9 for an occurrence with empty representation. Consequently, default values or empty strings may be added to the infoset.</w:t>
              </w:r>
            </w:ins>
            <w:r>
              <w:rPr>
                <w:rFonts w:eastAsia="Arial" w:cs="Arial" w:ascii="Arial" w:hAnsi="Arial"/>
              </w:rPr>
              <w:commentReference w:id="6"/>
            </w:r>
            <w:ins w:id="17" w:author="Mike Beckerle" w:date="2019-10-16T14:06:11Z">
              <w:r>
                <w:rPr>
                  <w:rFonts w:eastAsia="Arial" w:cs="Arial" w:ascii="Arial" w:hAnsi="Arial"/>
                </w:rPr>
                <w:commentReference w:id="7"/>
              </w:r>
            </w:ins>
          </w:p>
          <w:p>
            <w:pPr>
              <w:pStyle w:val="NormalWeb"/>
              <w:rPr/>
            </w:pPr>
            <w:r>
              <w:rPr/>
              <w:t>When 'treatAs</w:t>
            </w:r>
            <w:ins w:id="18" w:author="Mike Beckerle" w:date="2019-10-16T13:51:15Z">
              <w:r>
                <w:rPr/>
                <w:t>Absent</w:t>
              </w:r>
            </w:ins>
            <w:r>
              <w:rPr/>
              <w:t xml:space="preserve">' </w:t>
            </w:r>
            <w:del w:id="19" w:author="Mike Beckerle" w:date="2019-10-16T14:03:43Z">
              <w:r>
                <w:rPr/>
                <w:commentReference w:id="8"/>
              </w:r>
            </w:del>
            <w:ins w:id="20" w:author="Mike Beckerle" w:date="2019-10-16T14:05:03Z">
              <w:r>
                <w:rPr/>
                <w:commentReference w:id="9"/>
              </w:r>
            </w:ins>
            <w:ins w:id="21" w:author="Mike Beckerle" w:date="2019-10-16T14:05:03Z">
              <w:r>
                <w:rPr/>
                <w:commentReference w:id="10"/>
              </w:r>
            </w:ins>
            <w:ins w:id="22" w:author="Mike Beckerle" w:date="2019-10-16T14:03:46Z">
              <w:r>
                <w:rPr>
                  <w:rFonts w:ascii="Arial" w:hAnsi="Arial"/>
                  <w:b w:val="false"/>
                  <w:i w:val="false"/>
                  <w:strike w:val="false"/>
                  <w:dstrike w:val="false"/>
                  <w:outline w:val="false"/>
                  <w:shadow w:val="false"/>
                  <w:color w:val="000000"/>
                  <w:spacing w:val="0"/>
                  <w:sz w:val="20"/>
                  <w:szCs w:val="20"/>
                  <w:u w:val="none"/>
                  <w:em w:val="none"/>
                </w:rPr>
                <w:t>if an occurrence of an element has the empty representation when parsed, the behaviour is as stated in section 9 for a</w:t>
              </w:r>
            </w:ins>
            <w:ins w:id="23" w:author="Mike Beckerle" w:date="2019-10-16T14:03:46Z">
              <w:r>
                <w:rPr>
                  <w:rFonts w:ascii="Arial" w:hAnsi="Arial"/>
                  <w:b w:val="false"/>
                  <w:i w:val="false"/>
                  <w:strike w:val="false"/>
                  <w:dstrike w:val="false"/>
                  <w:outline w:val="false"/>
                  <w:shadow w:val="false"/>
                  <w:color w:val="000000"/>
                  <w:spacing w:val="0"/>
                  <w:sz w:val="20"/>
                  <w:szCs w:val="20"/>
                  <w:u w:val="none"/>
                  <w:em w:val="none"/>
                </w:rPr>
                <w:t>n absent</w:t>
              </w:r>
            </w:ins>
            <w:ins w:id="24" w:author="Mike Beckerle" w:date="2019-10-16T14:03:46Z">
              <w:r>
                <w:rPr>
                  <w:rFonts w:ascii="Arial" w:hAnsi="Arial"/>
                  <w:b w:val="false"/>
                  <w:i w:val="false"/>
                  <w:strike w:val="false"/>
                  <w:dstrike w:val="false"/>
                  <w:outline w:val="false"/>
                  <w:shadow w:val="false"/>
                  <w:color w:val="000000"/>
                  <w:spacing w:val="0"/>
                  <w:sz w:val="20"/>
                  <w:szCs w:val="20"/>
                  <w:u w:val="none"/>
                  <w:em w:val="none"/>
                </w:rPr>
                <w:t xml:space="preserve"> occurrence. Consequently, default values or empty strings are never added to the infoset.</w:t>
              </w:r>
            </w:ins>
          </w:p>
          <w:p>
            <w:pPr>
              <w:pStyle w:val="Normal"/>
              <w:widowControl/>
              <w:bidi w:val="0"/>
              <w:spacing w:lineRule="auto" w:line="276" w:before="100" w:after="200"/>
              <w:jc w:val="left"/>
              <w:rPr/>
            </w:pPr>
            <w:r>
              <w:rPr/>
            </w:r>
          </w:p>
        </w:tc>
      </w:tr>
    </w:tbl>
    <w:p>
      <w:pPr>
        <w:pStyle w:val="StyleHeading112pt"/>
        <w:numPr>
          <w:ilvl w:val="0"/>
          <w:numId w:val="2"/>
        </w:numPr>
        <w:shd w:val="clear" w:fill="4F81BD"/>
        <w:rPr/>
      </w:pPr>
      <w:bookmarkStart w:id="6" w:name="_Toc11769804"/>
      <w:bookmarkStart w:id="7" w:name="_Toc384986296"/>
      <w:bookmarkStart w:id="8" w:name="_Toc21955030"/>
      <w:bookmarkEnd w:id="6"/>
      <w:bookmarkEnd w:id="7"/>
      <w:bookmarkEnd w:id="8"/>
      <w:r>
        <w:rPr/>
        <w:t>Security Considerations</w:t>
      </w:r>
    </w:p>
    <w:p>
      <w:pPr>
        <w:pStyle w:val="Normal"/>
        <w:rPr>
          <w:rFonts w:ascii="Arial" w:hAnsi="Arial" w:cs="Arial"/>
        </w:rPr>
      </w:pPr>
      <w:r>
        <w:rPr>
          <w:rFonts w:cs="Arial" w:ascii="Arial" w:hAnsi="Arial"/>
        </w:rPr>
        <w:t>No security issues have been raised.</w:t>
      </w:r>
    </w:p>
    <w:p>
      <w:pPr>
        <w:pStyle w:val="StyleHeading112pt"/>
        <w:numPr>
          <w:ilvl w:val="0"/>
          <w:numId w:val="2"/>
        </w:numPr>
        <w:shd w:val="clear" w:fill="4F81BD"/>
        <w:rPr/>
      </w:pPr>
      <w:bookmarkStart w:id="9" w:name="_Toc384986297"/>
      <w:bookmarkStart w:id="10" w:name="_Toc21955031"/>
      <w:bookmarkStart w:id="11" w:name="_Toc11769805"/>
      <w:bookmarkStart w:id="12" w:name="_Toc341182588"/>
      <w:r>
        <w:rPr/>
        <w:t>Contributors</w:t>
      </w:r>
      <w:bookmarkEnd w:id="9"/>
      <w:bookmarkEnd w:id="10"/>
      <w:bookmarkEnd w:id="11"/>
      <w:bookmarkEnd w:id="12"/>
    </w:p>
    <w:p>
      <w:pPr>
        <w:pStyle w:val="NormalWeb"/>
        <w:spacing w:before="0" w:after="0"/>
        <w:rPr>
          <w:rFonts w:ascii="Arial" w:hAnsi="Arial"/>
        </w:rPr>
      </w:pPr>
      <w:r>
        <w:rPr>
          <w:rFonts w:ascii="Arial" w:hAnsi="Arial"/>
          <w:lang w:val="es-ES"/>
        </w:rPr>
        <w:t>Michael</w:t>
      </w:r>
      <w:r>
        <w:rPr>
          <w:rFonts w:eastAsia="Arial" w:ascii="Arial" w:hAnsi="Arial"/>
          <w:lang w:val="es-ES"/>
        </w:rPr>
        <w:t xml:space="preserve"> </w:t>
      </w:r>
      <w:r>
        <w:rPr>
          <w:rFonts w:ascii="Arial" w:hAnsi="Arial"/>
          <w:lang w:val="es-ES"/>
        </w:rPr>
        <w:t>J.</w:t>
      </w:r>
      <w:r>
        <w:rPr>
          <w:rFonts w:eastAsia="Arial" w:ascii="Arial" w:hAnsi="Arial"/>
          <w:lang w:val="es-ES"/>
        </w:rPr>
        <w:t xml:space="preserve"> </w:t>
      </w:r>
      <w:r>
        <w:rPr>
          <w:rFonts w:ascii="Arial" w:hAnsi="Arial"/>
          <w:lang w:val="es-ES"/>
        </w:rPr>
        <w:t>Beckerle,</w:t>
      </w:r>
      <w:bookmarkStart w:id="13" w:name="OLE_LINK1"/>
      <w:bookmarkStart w:id="14" w:name="OLE_LINK2"/>
      <w:bookmarkEnd w:id="13"/>
      <w:bookmarkEnd w:id="14"/>
      <w:r>
        <w:rPr>
          <w:rFonts w:eastAsia="Arial" w:ascii="Arial" w:hAnsi="Arial"/>
          <w:lang w:val="es-ES"/>
        </w:rPr>
        <w:t xml:space="preserve"> </w:t>
      </w:r>
    </w:p>
    <w:p>
      <w:pPr>
        <w:pStyle w:val="NormalWeb"/>
        <w:spacing w:before="0" w:after="0"/>
        <w:rPr>
          <w:rFonts w:ascii="Arial" w:hAnsi="Arial"/>
        </w:rPr>
      </w:pPr>
      <w:r>
        <w:rPr>
          <w:rFonts w:ascii="Arial" w:hAnsi="Arial"/>
        </w:rPr>
        <w:t>Tresys Technology,</w:t>
      </w:r>
    </w:p>
    <w:p>
      <w:pPr>
        <w:pStyle w:val="NormalWeb"/>
        <w:spacing w:before="0" w:after="0"/>
        <w:rPr>
          <w:rFonts w:ascii="Arial" w:hAnsi="Arial"/>
        </w:rPr>
      </w:pPr>
      <w:r>
        <w:rPr>
          <w:rFonts w:ascii="Arial" w:hAnsi="Arial"/>
        </w:rPr>
        <w:t>Columbia, MD, USA</w:t>
      </w:r>
    </w:p>
    <w:p>
      <w:pPr>
        <w:pStyle w:val="NormalWeb"/>
        <w:spacing w:before="0" w:after="0"/>
        <w:rPr/>
      </w:pPr>
      <w:r>
        <w:rPr>
          <w:rStyle w:val="InternetLink"/>
          <w:rFonts w:ascii="Arial" w:hAnsi="Arial"/>
        </w:rPr>
        <w:t>mbeckerle@tresys.com</w:t>
      </w:r>
    </w:p>
    <w:p>
      <w:pPr>
        <w:pStyle w:val="NormalWeb"/>
        <w:spacing w:before="0" w:after="0"/>
        <w:rPr>
          <w:rStyle w:val="InternetLink"/>
          <w:rFonts w:ascii="Arial" w:hAnsi="Arial"/>
        </w:rPr>
      </w:pPr>
      <w:r>
        <w:rPr/>
      </w:r>
    </w:p>
    <w:p>
      <w:pPr>
        <w:pStyle w:val="NormalWeb"/>
        <w:spacing w:before="0" w:after="0"/>
        <w:rPr>
          <w:rFonts w:ascii="Arial" w:hAnsi="Arial"/>
        </w:rPr>
      </w:pPr>
      <w:r>
        <w:rPr>
          <w:rFonts w:cs="Arial" w:ascii="Arial" w:hAnsi="Arial"/>
        </w:rPr>
        <w:t>Stephen</w:t>
      </w:r>
      <w:r>
        <w:rPr>
          <w:rFonts w:eastAsia="Arial" w:cs="Arial" w:ascii="Arial" w:hAnsi="Arial"/>
        </w:rPr>
        <w:t xml:space="preserve"> </w:t>
      </w:r>
      <w:r>
        <w:rPr>
          <w:rFonts w:cs="Arial" w:ascii="Arial" w:hAnsi="Arial"/>
        </w:rPr>
        <w:t>M.</w:t>
      </w:r>
      <w:r>
        <w:rPr>
          <w:rFonts w:eastAsia="Arial" w:cs="Arial" w:ascii="Arial" w:hAnsi="Arial"/>
        </w:rPr>
        <w:t xml:space="preserve"> </w:t>
      </w:r>
      <w:r>
        <w:rPr>
          <w:rFonts w:cs="Arial" w:ascii="Arial" w:hAnsi="Arial"/>
        </w:rPr>
        <w:t>Hanson,</w:t>
      </w:r>
      <w:r>
        <w:rPr>
          <w:rFonts w:eastAsia="Arial" w:cs="Arial" w:ascii="Arial" w:hAnsi="Arial"/>
        </w:rPr>
        <w:t xml:space="preserve"> </w:t>
      </w:r>
    </w:p>
    <w:p>
      <w:pPr>
        <w:pStyle w:val="NormalWeb"/>
        <w:spacing w:before="0" w:after="0"/>
        <w:rPr>
          <w:rFonts w:ascii="Arial" w:hAnsi="Arial"/>
        </w:rPr>
      </w:pPr>
      <w:r>
        <w:rPr>
          <w:rFonts w:cs="Arial" w:ascii="Arial" w:hAnsi="Arial"/>
        </w:rPr>
        <w:t>IBM</w:t>
      </w:r>
      <w:r>
        <w:rPr>
          <w:rFonts w:eastAsia="Arial" w:cs="Arial" w:ascii="Arial" w:hAnsi="Arial"/>
        </w:rPr>
        <w:t xml:space="preserve"> </w:t>
      </w:r>
      <w:r>
        <w:rPr>
          <w:rFonts w:cs="Arial" w:ascii="Arial" w:hAnsi="Arial"/>
        </w:rPr>
        <w:t>Software</w:t>
      </w:r>
      <w:r>
        <w:rPr>
          <w:rFonts w:eastAsia="Arial" w:cs="Arial" w:ascii="Arial" w:hAnsi="Arial"/>
        </w:rPr>
        <w:t xml:space="preserve"> </w:t>
      </w:r>
      <w:r>
        <w:rPr>
          <w:rFonts w:cs="Arial" w:ascii="Arial" w:hAnsi="Arial"/>
        </w:rPr>
        <w:t>Group,</w:t>
      </w:r>
      <w:r>
        <w:rPr>
          <w:rFonts w:eastAsia="Arial" w:cs="Arial" w:ascii="Arial" w:hAnsi="Arial"/>
        </w:rPr>
        <w:t xml:space="preserve"> </w:t>
      </w:r>
    </w:p>
    <w:p>
      <w:pPr>
        <w:pStyle w:val="NormalWeb"/>
        <w:spacing w:before="0" w:after="0"/>
        <w:rPr>
          <w:rFonts w:ascii="Arial" w:hAnsi="Arial"/>
        </w:rPr>
      </w:pPr>
      <w:r>
        <w:rPr>
          <w:rFonts w:ascii="Arial" w:hAnsi="Arial"/>
        </w:rPr>
        <w:t>Hursley,</w:t>
      </w:r>
    </w:p>
    <w:p>
      <w:pPr>
        <w:pStyle w:val="NormalWeb"/>
        <w:spacing w:before="0" w:after="0"/>
        <w:rPr>
          <w:rFonts w:ascii="Arial" w:hAnsi="Arial"/>
        </w:rPr>
      </w:pPr>
      <w:r>
        <w:rPr>
          <w:rFonts w:ascii="Arial" w:hAnsi="Arial"/>
        </w:rPr>
        <w:t>Winchester,UK</w:t>
      </w:r>
    </w:p>
    <w:p>
      <w:pPr>
        <w:pStyle w:val="NormalWeb"/>
        <w:spacing w:before="0" w:after="0"/>
        <w:rPr/>
      </w:pPr>
      <w:hyperlink r:id="rId2">
        <w:r>
          <w:rPr>
            <w:rStyle w:val="InternetLink"/>
            <w:rFonts w:ascii="Arial" w:hAnsi="Arial"/>
          </w:rPr>
          <w:t>smh@uk.ibm.com</w:t>
        </w:r>
      </w:hyperlink>
    </w:p>
    <w:p>
      <w:pPr>
        <w:pStyle w:val="StyleHeading112pt"/>
        <w:numPr>
          <w:ilvl w:val="0"/>
          <w:numId w:val="2"/>
        </w:numPr>
        <w:shd w:val="clear" w:fill="4F81BD"/>
        <w:rPr/>
      </w:pPr>
      <w:bookmarkStart w:id="15" w:name="_Toc11769806"/>
      <w:bookmarkStart w:id="16" w:name="_Toc341182589"/>
      <w:bookmarkStart w:id="17" w:name="_Toc21955032"/>
      <w:bookmarkStart w:id="18" w:name="_Toc384986298"/>
      <w:r>
        <w:rPr/>
        <w:t>Intellectual</w:t>
      </w:r>
      <w:r>
        <w:rPr>
          <w:rFonts w:eastAsia="Arial"/>
        </w:rPr>
        <w:t xml:space="preserve"> </w:t>
      </w:r>
      <w:r>
        <w:rPr/>
        <w:t>Property</w:t>
      </w:r>
      <w:r>
        <w:rPr>
          <w:rFonts w:eastAsia="Arial"/>
        </w:rPr>
        <w:t xml:space="preserve"> </w:t>
      </w:r>
      <w:bookmarkEnd w:id="15"/>
      <w:bookmarkEnd w:id="16"/>
      <w:bookmarkEnd w:id="17"/>
      <w:bookmarkEnd w:id="18"/>
      <w:r>
        <w:rPr/>
        <w:t>Statement</w:t>
      </w:r>
    </w:p>
    <w:p>
      <w:pPr>
        <w:pStyle w:val="Normal"/>
        <w:rPr>
          <w:rFonts w:ascii="Arial" w:hAnsi="Arial" w:cs="Arial"/>
          <w:lang w:eastAsia="zh-CN"/>
        </w:rPr>
      </w:pPr>
      <w:r>
        <w:rPr>
          <w:rFonts w:cs="Arial" w:ascii="Arial" w:hAnsi="Arial"/>
          <w:lang w:eastAsia="zh-CN"/>
        </w:rPr>
        <w:t>The</w:t>
      </w:r>
      <w:r>
        <w:rPr>
          <w:rFonts w:eastAsia="Arial" w:cs="Arial" w:ascii="Arial" w:hAnsi="Arial"/>
          <w:lang w:eastAsia="zh-CN"/>
        </w:rPr>
        <w:t xml:space="preserve"> </w:t>
      </w:r>
      <w:r>
        <w:rPr>
          <w:rFonts w:cs="Arial" w:ascii="Arial" w:hAnsi="Arial"/>
          <w:lang w:eastAsia="zh-CN"/>
        </w:rPr>
        <w:t>OGF</w:t>
      </w:r>
      <w:r>
        <w:rPr>
          <w:rFonts w:eastAsia="Arial" w:cs="Arial" w:ascii="Arial" w:hAnsi="Arial"/>
          <w:lang w:eastAsia="zh-CN"/>
        </w:rPr>
        <w:t xml:space="preserve"> </w:t>
      </w:r>
      <w:r>
        <w:rPr>
          <w:rFonts w:cs="Arial" w:ascii="Arial" w:hAnsi="Arial"/>
          <w:lang w:eastAsia="zh-CN"/>
        </w:rPr>
        <w:t>takes</w:t>
      </w:r>
      <w:r>
        <w:rPr>
          <w:rFonts w:eastAsia="Arial" w:cs="Arial" w:ascii="Arial" w:hAnsi="Arial"/>
          <w:lang w:eastAsia="zh-CN"/>
        </w:rPr>
        <w:t xml:space="preserve"> </w:t>
      </w:r>
      <w:r>
        <w:rPr>
          <w:rFonts w:cs="Arial" w:ascii="Arial" w:hAnsi="Arial"/>
          <w:lang w:eastAsia="zh-CN"/>
        </w:rPr>
        <w:t>no</w:t>
      </w:r>
      <w:r>
        <w:rPr>
          <w:rFonts w:eastAsia="Arial" w:cs="Arial" w:ascii="Arial" w:hAnsi="Arial"/>
          <w:lang w:eastAsia="zh-CN"/>
        </w:rPr>
        <w:t xml:space="preserve"> </w:t>
      </w:r>
      <w:r>
        <w:rPr>
          <w:rFonts w:cs="Arial" w:ascii="Arial" w:hAnsi="Arial"/>
          <w:lang w:eastAsia="zh-CN"/>
        </w:rPr>
        <w:t>position</w:t>
      </w:r>
      <w:r>
        <w:rPr>
          <w:rFonts w:eastAsia="Arial" w:cs="Arial" w:ascii="Arial" w:hAnsi="Arial"/>
          <w:lang w:eastAsia="zh-CN"/>
        </w:rPr>
        <w:t xml:space="preserve"> </w:t>
      </w:r>
      <w:r>
        <w:rPr>
          <w:rFonts w:cs="Arial" w:ascii="Arial" w:hAnsi="Arial"/>
          <w:lang w:eastAsia="zh-CN"/>
        </w:rPr>
        <w:t>regarding</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validity</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scope</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intellectual</w:t>
      </w:r>
      <w:r>
        <w:rPr>
          <w:rFonts w:eastAsia="Arial" w:cs="Arial" w:ascii="Arial" w:hAnsi="Arial"/>
          <w:lang w:eastAsia="zh-CN"/>
        </w:rPr>
        <w:t xml:space="preserve"> </w:t>
      </w:r>
      <w:r>
        <w:rPr>
          <w:rFonts w:cs="Arial" w:ascii="Arial" w:hAnsi="Arial"/>
          <w:lang w:eastAsia="zh-CN"/>
        </w:rPr>
        <w:t>property</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other</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that</w:t>
      </w:r>
      <w:r>
        <w:rPr>
          <w:rFonts w:eastAsia="Arial" w:cs="Arial" w:ascii="Arial" w:hAnsi="Arial"/>
          <w:lang w:eastAsia="zh-CN"/>
        </w:rPr>
        <w:t xml:space="preserve"> </w:t>
      </w:r>
      <w:r>
        <w:rPr>
          <w:rFonts w:cs="Arial" w:ascii="Arial" w:hAnsi="Arial"/>
          <w:lang w:eastAsia="zh-CN"/>
        </w:rPr>
        <w:t>might</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claimed</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pertain</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implementation</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use</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technology</w:t>
      </w:r>
      <w:r>
        <w:rPr>
          <w:rFonts w:eastAsia="Arial" w:cs="Arial" w:ascii="Arial" w:hAnsi="Arial"/>
          <w:lang w:eastAsia="zh-CN"/>
        </w:rPr>
        <w:t xml:space="preserve"> </w:t>
      </w:r>
      <w:r>
        <w:rPr>
          <w:rFonts w:cs="Arial" w:ascii="Arial" w:hAnsi="Arial"/>
          <w:lang w:eastAsia="zh-CN"/>
        </w:rPr>
        <w:t>described</w:t>
      </w:r>
      <w:r>
        <w:rPr>
          <w:rFonts w:eastAsia="Arial" w:cs="Arial" w:ascii="Arial" w:hAnsi="Arial"/>
          <w:lang w:eastAsia="zh-CN"/>
        </w:rPr>
        <w:t xml:space="preserve"> </w:t>
      </w:r>
      <w:r>
        <w:rPr>
          <w:rFonts w:cs="Arial" w:ascii="Arial" w:hAnsi="Arial"/>
          <w:lang w:eastAsia="zh-CN"/>
        </w:rPr>
        <w:t>in</w:t>
      </w:r>
      <w:r>
        <w:rPr>
          <w:rFonts w:eastAsia="Arial" w:cs="Arial" w:ascii="Arial" w:hAnsi="Arial"/>
          <w:lang w:eastAsia="zh-CN"/>
        </w:rPr>
        <w:t xml:space="preserve"> </w:t>
      </w:r>
      <w:r>
        <w:rPr>
          <w:rFonts w:cs="Arial" w:ascii="Arial" w:hAnsi="Arial"/>
          <w:lang w:eastAsia="zh-CN"/>
        </w:rPr>
        <w:t>this</w:t>
      </w:r>
      <w:r>
        <w:rPr>
          <w:rFonts w:eastAsia="Arial" w:cs="Arial" w:ascii="Arial" w:hAnsi="Arial"/>
          <w:lang w:eastAsia="zh-CN"/>
        </w:rPr>
        <w:t xml:space="preserve"> </w:t>
      </w:r>
      <w:r>
        <w:rPr>
          <w:rFonts w:cs="Arial" w:ascii="Arial" w:hAnsi="Arial"/>
          <w:lang w:eastAsia="zh-CN"/>
        </w:rPr>
        <w:t>document</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extent</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which</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license</w:t>
      </w:r>
      <w:r>
        <w:rPr>
          <w:rFonts w:eastAsia="Arial" w:cs="Arial" w:ascii="Arial" w:hAnsi="Arial"/>
          <w:lang w:eastAsia="zh-CN"/>
        </w:rPr>
        <w:t xml:space="preserve"> </w:t>
      </w:r>
      <w:r>
        <w:rPr>
          <w:rFonts w:cs="Arial" w:ascii="Arial" w:hAnsi="Arial"/>
          <w:lang w:eastAsia="zh-CN"/>
        </w:rPr>
        <w:t>under</w:t>
      </w:r>
      <w:r>
        <w:rPr>
          <w:rFonts w:eastAsia="Arial" w:cs="Arial" w:ascii="Arial" w:hAnsi="Arial"/>
          <w:lang w:eastAsia="zh-CN"/>
        </w:rPr>
        <w:t xml:space="preserve"> </w:t>
      </w:r>
      <w:r>
        <w:rPr>
          <w:rFonts w:cs="Arial" w:ascii="Arial" w:hAnsi="Arial"/>
          <w:lang w:eastAsia="zh-CN"/>
        </w:rPr>
        <w:t>such</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might</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might</w:t>
      </w:r>
      <w:r>
        <w:rPr>
          <w:rFonts w:eastAsia="Arial" w:cs="Arial" w:ascii="Arial" w:hAnsi="Arial"/>
          <w:lang w:eastAsia="zh-CN"/>
        </w:rPr>
        <w:t xml:space="preserve"> </w:t>
      </w:r>
      <w:r>
        <w:rPr>
          <w:rFonts w:cs="Arial" w:ascii="Arial" w:hAnsi="Arial"/>
          <w:lang w:eastAsia="zh-CN"/>
        </w:rPr>
        <w:t>not</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available;</w:t>
      </w:r>
      <w:r>
        <w:rPr>
          <w:rFonts w:eastAsia="Arial" w:cs="Arial" w:ascii="Arial" w:hAnsi="Arial"/>
          <w:lang w:eastAsia="zh-CN"/>
        </w:rPr>
        <w:t xml:space="preserve"> </w:t>
      </w:r>
      <w:r>
        <w:rPr>
          <w:rFonts w:cs="Arial" w:ascii="Arial" w:hAnsi="Arial"/>
          <w:lang w:eastAsia="zh-CN"/>
        </w:rPr>
        <w:t>neither</w:t>
      </w:r>
      <w:r>
        <w:rPr>
          <w:rFonts w:eastAsia="Arial" w:cs="Arial" w:ascii="Arial" w:hAnsi="Arial"/>
          <w:lang w:eastAsia="zh-CN"/>
        </w:rPr>
        <w:t xml:space="preserve"> </w:t>
      </w:r>
      <w:r>
        <w:rPr>
          <w:rFonts w:cs="Arial" w:ascii="Arial" w:hAnsi="Arial"/>
          <w:lang w:eastAsia="zh-CN"/>
        </w:rPr>
        <w:t>does</w:t>
      </w:r>
      <w:r>
        <w:rPr>
          <w:rFonts w:eastAsia="Arial" w:cs="Arial" w:ascii="Arial" w:hAnsi="Arial"/>
          <w:lang w:eastAsia="zh-CN"/>
        </w:rPr>
        <w:t xml:space="preserve"> </w:t>
      </w:r>
      <w:r>
        <w:rPr>
          <w:rFonts w:cs="Arial" w:ascii="Arial" w:hAnsi="Arial"/>
          <w:lang w:eastAsia="zh-CN"/>
        </w:rPr>
        <w:t>it</w:t>
      </w:r>
      <w:r>
        <w:rPr>
          <w:rFonts w:eastAsia="Arial" w:cs="Arial" w:ascii="Arial" w:hAnsi="Arial"/>
          <w:lang w:eastAsia="zh-CN"/>
        </w:rPr>
        <w:t xml:space="preserve"> </w:t>
      </w:r>
      <w:r>
        <w:rPr>
          <w:rFonts w:cs="Arial" w:ascii="Arial" w:hAnsi="Arial"/>
          <w:lang w:eastAsia="zh-CN"/>
        </w:rPr>
        <w:t>represent</w:t>
      </w:r>
      <w:r>
        <w:rPr>
          <w:rFonts w:eastAsia="Arial" w:cs="Arial" w:ascii="Arial" w:hAnsi="Arial"/>
          <w:lang w:eastAsia="zh-CN"/>
        </w:rPr>
        <w:t xml:space="preserve"> </w:t>
      </w:r>
      <w:r>
        <w:rPr>
          <w:rFonts w:cs="Arial" w:ascii="Arial" w:hAnsi="Arial"/>
          <w:lang w:eastAsia="zh-CN"/>
        </w:rPr>
        <w:t>that</w:t>
      </w:r>
      <w:r>
        <w:rPr>
          <w:rFonts w:eastAsia="Arial" w:cs="Arial" w:ascii="Arial" w:hAnsi="Arial"/>
          <w:lang w:eastAsia="zh-CN"/>
        </w:rPr>
        <w:t xml:space="preserve"> </w:t>
      </w:r>
      <w:r>
        <w:rPr>
          <w:rFonts w:cs="Arial" w:ascii="Arial" w:hAnsi="Arial"/>
          <w:lang w:eastAsia="zh-CN"/>
        </w:rPr>
        <w:t>it</w:t>
      </w:r>
      <w:r>
        <w:rPr>
          <w:rFonts w:eastAsia="Arial" w:cs="Arial" w:ascii="Arial" w:hAnsi="Arial"/>
          <w:lang w:eastAsia="zh-CN"/>
        </w:rPr>
        <w:t xml:space="preserve"> </w:t>
      </w:r>
      <w:r>
        <w:rPr>
          <w:rFonts w:cs="Arial" w:ascii="Arial" w:hAnsi="Arial"/>
          <w:lang w:eastAsia="zh-CN"/>
        </w:rPr>
        <w:t>has</w:t>
      </w:r>
      <w:r>
        <w:rPr>
          <w:rFonts w:eastAsia="Arial" w:cs="Arial" w:ascii="Arial" w:hAnsi="Arial"/>
          <w:lang w:eastAsia="zh-CN"/>
        </w:rPr>
        <w:t xml:space="preserve"> </w:t>
      </w:r>
      <w:r>
        <w:rPr>
          <w:rFonts w:cs="Arial" w:ascii="Arial" w:hAnsi="Arial"/>
          <w:lang w:eastAsia="zh-CN"/>
        </w:rPr>
        <w:t>made</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effort</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identify</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such</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Copies</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claims</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made</w:t>
      </w:r>
      <w:r>
        <w:rPr>
          <w:rFonts w:eastAsia="Arial" w:cs="Arial" w:ascii="Arial" w:hAnsi="Arial"/>
          <w:lang w:eastAsia="zh-CN"/>
        </w:rPr>
        <w:t xml:space="preserve"> </w:t>
      </w:r>
      <w:r>
        <w:rPr>
          <w:rFonts w:cs="Arial" w:ascii="Arial" w:hAnsi="Arial"/>
          <w:lang w:eastAsia="zh-CN"/>
        </w:rPr>
        <w:t>available</w:t>
      </w:r>
      <w:r>
        <w:rPr>
          <w:rFonts w:eastAsia="Arial" w:cs="Arial" w:ascii="Arial" w:hAnsi="Arial"/>
          <w:lang w:eastAsia="zh-CN"/>
        </w:rPr>
        <w:t xml:space="preserve"> </w:t>
      </w:r>
      <w:r>
        <w:rPr>
          <w:rFonts w:cs="Arial" w:ascii="Arial" w:hAnsi="Arial"/>
          <w:lang w:eastAsia="zh-CN"/>
        </w:rPr>
        <w:t>for</w:t>
      </w:r>
      <w:r>
        <w:rPr>
          <w:rFonts w:eastAsia="Arial" w:cs="Arial" w:ascii="Arial" w:hAnsi="Arial"/>
          <w:lang w:eastAsia="zh-CN"/>
        </w:rPr>
        <w:t xml:space="preserve"> </w:t>
      </w:r>
      <w:r>
        <w:rPr>
          <w:rFonts w:cs="Arial" w:ascii="Arial" w:hAnsi="Arial"/>
          <w:lang w:eastAsia="zh-CN"/>
        </w:rPr>
        <w:t>publication</w:t>
      </w:r>
      <w:r>
        <w:rPr>
          <w:rFonts w:eastAsia="Arial" w:cs="Arial" w:ascii="Arial" w:hAnsi="Arial"/>
          <w:lang w:eastAsia="zh-CN"/>
        </w:rPr>
        <w:t xml:space="preserve"> </w:t>
      </w:r>
      <w:r>
        <w:rPr>
          <w:rFonts w:cs="Arial" w:ascii="Arial" w:hAnsi="Arial"/>
          <w:lang w:eastAsia="zh-CN"/>
        </w:rPr>
        <w:t>and</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assurances</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licenses</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made</w:t>
      </w:r>
      <w:r>
        <w:rPr>
          <w:rFonts w:eastAsia="Arial" w:cs="Arial" w:ascii="Arial" w:hAnsi="Arial"/>
          <w:lang w:eastAsia="zh-CN"/>
        </w:rPr>
        <w:t xml:space="preserve"> </w:t>
      </w:r>
      <w:r>
        <w:rPr>
          <w:rFonts w:cs="Arial" w:ascii="Arial" w:hAnsi="Arial"/>
          <w:lang w:eastAsia="zh-CN"/>
        </w:rPr>
        <w:t>available,</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result</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an</w:t>
      </w:r>
      <w:r>
        <w:rPr>
          <w:rFonts w:eastAsia="Arial" w:cs="Arial" w:ascii="Arial" w:hAnsi="Arial"/>
          <w:lang w:eastAsia="zh-CN"/>
        </w:rPr>
        <w:t xml:space="preserve"> </w:t>
      </w:r>
      <w:r>
        <w:rPr>
          <w:rFonts w:cs="Arial" w:ascii="Arial" w:hAnsi="Arial"/>
          <w:lang w:eastAsia="zh-CN"/>
        </w:rPr>
        <w:t>attempt</w:t>
      </w:r>
      <w:r>
        <w:rPr>
          <w:rFonts w:eastAsia="Arial" w:cs="Arial" w:ascii="Arial" w:hAnsi="Arial"/>
          <w:lang w:eastAsia="zh-CN"/>
        </w:rPr>
        <w:t xml:space="preserve"> </w:t>
      </w:r>
      <w:r>
        <w:rPr>
          <w:rFonts w:cs="Arial" w:ascii="Arial" w:hAnsi="Arial"/>
          <w:lang w:eastAsia="zh-CN"/>
        </w:rPr>
        <w:t>made</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obtain</w:t>
      </w:r>
      <w:r>
        <w:rPr>
          <w:rFonts w:eastAsia="Arial" w:cs="Arial" w:ascii="Arial" w:hAnsi="Arial"/>
          <w:lang w:eastAsia="zh-CN"/>
        </w:rPr>
        <w:t xml:space="preserve"> </w:t>
      </w:r>
      <w:r>
        <w:rPr>
          <w:rFonts w:cs="Arial" w:ascii="Arial" w:hAnsi="Arial"/>
          <w:lang w:eastAsia="zh-CN"/>
        </w:rPr>
        <w:t>a</w:t>
      </w:r>
      <w:r>
        <w:rPr>
          <w:rFonts w:eastAsia="Arial" w:cs="Arial" w:ascii="Arial" w:hAnsi="Arial"/>
          <w:lang w:eastAsia="zh-CN"/>
        </w:rPr>
        <w:t xml:space="preserve"> </w:t>
      </w:r>
      <w:r>
        <w:rPr>
          <w:rFonts w:cs="Arial" w:ascii="Arial" w:hAnsi="Arial"/>
          <w:lang w:eastAsia="zh-CN"/>
        </w:rPr>
        <w:t>general</w:t>
      </w:r>
      <w:r>
        <w:rPr>
          <w:rFonts w:eastAsia="Arial" w:cs="Arial" w:ascii="Arial" w:hAnsi="Arial"/>
          <w:lang w:eastAsia="zh-CN"/>
        </w:rPr>
        <w:t xml:space="preserve"> </w:t>
      </w:r>
      <w:r>
        <w:rPr>
          <w:rFonts w:cs="Arial" w:ascii="Arial" w:hAnsi="Arial"/>
          <w:lang w:eastAsia="zh-CN"/>
        </w:rPr>
        <w:t>license</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permission</w:t>
      </w:r>
      <w:r>
        <w:rPr>
          <w:rFonts w:eastAsia="Arial" w:cs="Arial" w:ascii="Arial" w:hAnsi="Arial"/>
          <w:lang w:eastAsia="zh-CN"/>
        </w:rPr>
        <w:t xml:space="preserve"> </w:t>
      </w:r>
      <w:r>
        <w:rPr>
          <w:rFonts w:cs="Arial" w:ascii="Arial" w:hAnsi="Arial"/>
          <w:lang w:eastAsia="zh-CN"/>
        </w:rPr>
        <w:t>for</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use</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such</w:t>
      </w:r>
      <w:r>
        <w:rPr>
          <w:rFonts w:eastAsia="Arial" w:cs="Arial" w:ascii="Arial" w:hAnsi="Arial"/>
          <w:lang w:eastAsia="zh-CN"/>
        </w:rPr>
        <w:t xml:space="preserve"> </w:t>
      </w:r>
      <w:r>
        <w:rPr>
          <w:rFonts w:cs="Arial" w:ascii="Arial" w:hAnsi="Arial"/>
          <w:lang w:eastAsia="zh-CN"/>
        </w:rPr>
        <w:t>proprietary</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by</w:t>
      </w:r>
      <w:r>
        <w:rPr>
          <w:rFonts w:eastAsia="Arial" w:cs="Arial" w:ascii="Arial" w:hAnsi="Arial"/>
          <w:lang w:eastAsia="zh-CN"/>
        </w:rPr>
        <w:t xml:space="preserve"> </w:t>
      </w:r>
      <w:r>
        <w:rPr>
          <w:rFonts w:cs="Arial" w:ascii="Arial" w:hAnsi="Arial"/>
          <w:lang w:eastAsia="zh-CN"/>
        </w:rPr>
        <w:t>implementers</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users</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this</w:t>
      </w:r>
      <w:r>
        <w:rPr>
          <w:rFonts w:eastAsia="Arial" w:cs="Arial" w:ascii="Arial" w:hAnsi="Arial"/>
          <w:lang w:eastAsia="zh-CN"/>
        </w:rPr>
        <w:t xml:space="preserve"> </w:t>
      </w:r>
      <w:r>
        <w:rPr>
          <w:rFonts w:cs="Arial" w:ascii="Arial" w:hAnsi="Arial"/>
          <w:lang w:eastAsia="zh-CN"/>
        </w:rPr>
        <w:t>specification</w:t>
      </w:r>
      <w:r>
        <w:rPr>
          <w:rFonts w:eastAsia="Arial" w:cs="Arial" w:ascii="Arial" w:hAnsi="Arial"/>
          <w:lang w:eastAsia="zh-CN"/>
        </w:rPr>
        <w:t xml:space="preserve"> </w:t>
      </w:r>
      <w:r>
        <w:rPr>
          <w:rFonts w:cs="Arial" w:ascii="Arial" w:hAnsi="Arial"/>
          <w:lang w:eastAsia="zh-CN"/>
        </w:rPr>
        <w:t>can</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obtained</w:t>
      </w:r>
      <w:r>
        <w:rPr>
          <w:rFonts w:eastAsia="Arial" w:cs="Arial" w:ascii="Arial" w:hAnsi="Arial"/>
          <w:lang w:eastAsia="zh-CN"/>
        </w:rPr>
        <w:t xml:space="preserve"> </w:t>
      </w:r>
      <w:r>
        <w:rPr>
          <w:rFonts w:cs="Arial" w:ascii="Arial" w:hAnsi="Arial"/>
          <w:lang w:eastAsia="zh-CN"/>
        </w:rPr>
        <w:t>from</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OGF</w:t>
      </w:r>
      <w:r>
        <w:rPr>
          <w:rFonts w:eastAsia="Arial" w:cs="Arial" w:ascii="Arial" w:hAnsi="Arial"/>
          <w:lang w:eastAsia="zh-CN"/>
        </w:rPr>
        <w:t xml:space="preserve"> </w:t>
      </w:r>
      <w:r>
        <w:rPr>
          <w:rFonts w:cs="Arial" w:ascii="Arial" w:hAnsi="Arial"/>
          <w:lang w:eastAsia="zh-CN"/>
        </w:rPr>
        <w:t>Secretariat.</w:t>
      </w:r>
    </w:p>
    <w:p>
      <w:pPr>
        <w:pStyle w:val="Normal"/>
        <w:rPr>
          <w:rFonts w:ascii="Arial" w:hAnsi="Arial" w:cs="Arial"/>
          <w:lang w:eastAsia="zh-CN"/>
        </w:rPr>
      </w:pPr>
      <w:r>
        <w:rPr>
          <w:rFonts w:cs="Arial" w:ascii="Arial" w:hAnsi="Arial"/>
          <w:lang w:eastAsia="zh-CN"/>
        </w:rPr>
        <w:t>The</w:t>
      </w:r>
      <w:r>
        <w:rPr>
          <w:rFonts w:eastAsia="Arial" w:cs="Arial" w:ascii="Arial" w:hAnsi="Arial"/>
          <w:lang w:eastAsia="zh-CN"/>
        </w:rPr>
        <w:t xml:space="preserve"> </w:t>
      </w:r>
      <w:r>
        <w:rPr>
          <w:rFonts w:cs="Arial" w:ascii="Arial" w:hAnsi="Arial"/>
          <w:lang w:eastAsia="zh-CN"/>
        </w:rPr>
        <w:t>OGF</w:t>
      </w:r>
      <w:r>
        <w:rPr>
          <w:rFonts w:eastAsia="Arial" w:cs="Arial" w:ascii="Arial" w:hAnsi="Arial"/>
          <w:lang w:eastAsia="zh-CN"/>
        </w:rPr>
        <w:t xml:space="preserve"> </w:t>
      </w:r>
      <w:r>
        <w:rPr>
          <w:rFonts w:cs="Arial" w:ascii="Arial" w:hAnsi="Arial"/>
          <w:lang w:eastAsia="zh-CN"/>
        </w:rPr>
        <w:t>invites</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interested</w:t>
      </w:r>
      <w:r>
        <w:rPr>
          <w:rFonts w:eastAsia="Arial" w:cs="Arial" w:ascii="Arial" w:hAnsi="Arial"/>
          <w:lang w:eastAsia="zh-CN"/>
        </w:rPr>
        <w:t xml:space="preserve"> </w:t>
      </w:r>
      <w:r>
        <w:rPr>
          <w:rFonts w:cs="Arial" w:ascii="Arial" w:hAnsi="Arial"/>
          <w:lang w:eastAsia="zh-CN"/>
        </w:rPr>
        <w:t>party</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bring</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its</w:t>
      </w:r>
      <w:r>
        <w:rPr>
          <w:rFonts w:eastAsia="Arial" w:cs="Arial" w:ascii="Arial" w:hAnsi="Arial"/>
          <w:lang w:eastAsia="zh-CN"/>
        </w:rPr>
        <w:t xml:space="preserve"> </w:t>
      </w:r>
      <w:r>
        <w:rPr>
          <w:rFonts w:cs="Arial" w:ascii="Arial" w:hAnsi="Arial"/>
          <w:lang w:eastAsia="zh-CN"/>
        </w:rPr>
        <w:t>attention</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copyrights,</w:t>
      </w:r>
      <w:r>
        <w:rPr>
          <w:rFonts w:eastAsia="Arial" w:cs="Arial" w:ascii="Arial" w:hAnsi="Arial"/>
          <w:lang w:eastAsia="zh-CN"/>
        </w:rPr>
        <w:t xml:space="preserve"> </w:t>
      </w:r>
      <w:r>
        <w:rPr>
          <w:rFonts w:cs="Arial" w:ascii="Arial" w:hAnsi="Arial"/>
          <w:lang w:eastAsia="zh-CN"/>
        </w:rPr>
        <w:t>patents</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patent</w:t>
      </w:r>
      <w:r>
        <w:rPr>
          <w:rFonts w:eastAsia="Arial" w:cs="Arial" w:ascii="Arial" w:hAnsi="Arial"/>
          <w:lang w:eastAsia="zh-CN"/>
        </w:rPr>
        <w:t xml:space="preserve"> </w:t>
      </w:r>
      <w:r>
        <w:rPr>
          <w:rFonts w:cs="Arial" w:ascii="Arial" w:hAnsi="Arial"/>
          <w:lang w:eastAsia="zh-CN"/>
        </w:rPr>
        <w:t>applications,</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other</w:t>
      </w:r>
      <w:r>
        <w:rPr>
          <w:rFonts w:eastAsia="Arial" w:cs="Arial" w:ascii="Arial" w:hAnsi="Arial"/>
          <w:lang w:eastAsia="zh-CN"/>
        </w:rPr>
        <w:t xml:space="preserve"> </w:t>
      </w:r>
      <w:r>
        <w:rPr>
          <w:rFonts w:cs="Arial" w:ascii="Arial" w:hAnsi="Arial"/>
          <w:lang w:eastAsia="zh-CN"/>
        </w:rPr>
        <w:t>proprietary</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which</w:t>
      </w:r>
      <w:r>
        <w:rPr>
          <w:rFonts w:eastAsia="Arial" w:cs="Arial" w:ascii="Arial" w:hAnsi="Arial"/>
          <w:lang w:eastAsia="zh-CN"/>
        </w:rPr>
        <w:t xml:space="preserve"> </w:t>
      </w:r>
      <w:r>
        <w:rPr>
          <w:rFonts w:cs="Arial" w:ascii="Arial" w:hAnsi="Arial"/>
          <w:lang w:eastAsia="zh-CN"/>
        </w:rPr>
        <w:t>may</w:t>
      </w:r>
      <w:r>
        <w:rPr>
          <w:rFonts w:eastAsia="Arial" w:cs="Arial" w:ascii="Arial" w:hAnsi="Arial"/>
          <w:lang w:eastAsia="zh-CN"/>
        </w:rPr>
        <w:t xml:space="preserve"> </w:t>
      </w:r>
      <w:r>
        <w:rPr>
          <w:rFonts w:cs="Arial" w:ascii="Arial" w:hAnsi="Arial"/>
          <w:lang w:eastAsia="zh-CN"/>
        </w:rPr>
        <w:t>cover</w:t>
      </w:r>
      <w:r>
        <w:rPr>
          <w:rFonts w:eastAsia="Arial" w:cs="Arial" w:ascii="Arial" w:hAnsi="Arial"/>
          <w:lang w:eastAsia="zh-CN"/>
        </w:rPr>
        <w:t xml:space="preserve"> </w:t>
      </w:r>
      <w:r>
        <w:rPr>
          <w:rFonts w:cs="Arial" w:ascii="Arial" w:hAnsi="Arial"/>
          <w:lang w:eastAsia="zh-CN"/>
        </w:rPr>
        <w:t>technology</w:t>
      </w:r>
      <w:r>
        <w:rPr>
          <w:rFonts w:eastAsia="Arial" w:cs="Arial" w:ascii="Arial" w:hAnsi="Arial"/>
          <w:lang w:eastAsia="zh-CN"/>
        </w:rPr>
        <w:t xml:space="preserve"> </w:t>
      </w:r>
      <w:r>
        <w:rPr>
          <w:rFonts w:cs="Arial" w:ascii="Arial" w:hAnsi="Arial"/>
          <w:lang w:eastAsia="zh-CN"/>
        </w:rPr>
        <w:t>that</w:t>
      </w:r>
      <w:r>
        <w:rPr>
          <w:rFonts w:eastAsia="Arial" w:cs="Arial" w:ascii="Arial" w:hAnsi="Arial"/>
          <w:lang w:eastAsia="zh-CN"/>
        </w:rPr>
        <w:t xml:space="preserve"> </w:t>
      </w:r>
      <w:r>
        <w:rPr>
          <w:rFonts w:cs="Arial" w:ascii="Arial" w:hAnsi="Arial"/>
          <w:lang w:eastAsia="zh-CN"/>
        </w:rPr>
        <w:t>may</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required</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practice</w:t>
      </w:r>
      <w:r>
        <w:rPr>
          <w:rFonts w:eastAsia="Arial" w:cs="Arial" w:ascii="Arial" w:hAnsi="Arial"/>
          <w:lang w:eastAsia="zh-CN"/>
        </w:rPr>
        <w:t xml:space="preserve"> </w:t>
      </w:r>
      <w:r>
        <w:rPr>
          <w:rFonts w:cs="Arial" w:ascii="Arial" w:hAnsi="Arial"/>
          <w:lang w:eastAsia="zh-CN"/>
        </w:rPr>
        <w:t>this</w:t>
      </w:r>
      <w:r>
        <w:rPr>
          <w:rFonts w:eastAsia="Arial" w:cs="Arial" w:ascii="Arial" w:hAnsi="Arial"/>
          <w:lang w:eastAsia="zh-CN"/>
        </w:rPr>
        <w:t xml:space="preserve"> </w:t>
      </w:r>
      <w:r>
        <w:rPr>
          <w:rFonts w:cs="Arial" w:ascii="Arial" w:hAnsi="Arial"/>
          <w:lang w:eastAsia="zh-CN"/>
        </w:rPr>
        <w:t>recommendation.</w:t>
      </w:r>
      <w:r>
        <w:rPr>
          <w:rFonts w:eastAsia="Arial" w:cs="Arial" w:ascii="Arial" w:hAnsi="Arial"/>
          <w:lang w:eastAsia="zh-CN"/>
        </w:rPr>
        <w:t xml:space="preserve">  </w:t>
      </w:r>
      <w:r>
        <w:rPr>
          <w:rFonts w:cs="Arial" w:ascii="Arial" w:hAnsi="Arial"/>
          <w:lang w:eastAsia="zh-CN"/>
        </w:rPr>
        <w:t>Please</w:t>
      </w:r>
      <w:r>
        <w:rPr>
          <w:rFonts w:eastAsia="Arial" w:cs="Arial" w:ascii="Arial" w:hAnsi="Arial"/>
          <w:lang w:eastAsia="zh-CN"/>
        </w:rPr>
        <w:t xml:space="preserve"> </w:t>
      </w:r>
      <w:r>
        <w:rPr>
          <w:rFonts w:cs="Arial" w:ascii="Arial" w:hAnsi="Arial"/>
          <w:lang w:eastAsia="zh-CN"/>
        </w:rPr>
        <w:t>address</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information</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OGF</w:t>
      </w:r>
      <w:r>
        <w:rPr>
          <w:rFonts w:eastAsia="Arial" w:cs="Arial" w:ascii="Arial" w:hAnsi="Arial"/>
          <w:lang w:eastAsia="zh-CN"/>
        </w:rPr>
        <w:t xml:space="preserve"> </w:t>
      </w:r>
      <w:r>
        <w:rPr>
          <w:rFonts w:cs="Arial" w:ascii="Arial" w:hAnsi="Arial"/>
          <w:lang w:eastAsia="zh-CN"/>
        </w:rPr>
        <w:t>Executive</w:t>
      </w:r>
      <w:r>
        <w:rPr>
          <w:rFonts w:eastAsia="Arial" w:cs="Arial" w:ascii="Arial" w:hAnsi="Arial"/>
          <w:lang w:eastAsia="zh-CN"/>
        </w:rPr>
        <w:t xml:space="preserve"> </w:t>
      </w:r>
      <w:r>
        <w:rPr>
          <w:rFonts w:cs="Arial" w:ascii="Arial" w:hAnsi="Arial"/>
          <w:lang w:eastAsia="zh-CN"/>
        </w:rPr>
        <w:t>Director.</w:t>
      </w:r>
    </w:p>
    <w:p>
      <w:pPr>
        <w:pStyle w:val="StyleHeading112pt"/>
        <w:numPr>
          <w:ilvl w:val="0"/>
          <w:numId w:val="2"/>
        </w:numPr>
        <w:shd w:val="clear" w:fill="4F81BD"/>
        <w:ind w:left="432" w:hanging="432"/>
        <w:rPr/>
      </w:pPr>
      <w:bookmarkStart w:id="19" w:name="_Toc21955033"/>
      <w:bookmarkStart w:id="20" w:name="_Toc341182590"/>
      <w:bookmarkStart w:id="21" w:name="_Toc384986299"/>
      <w:bookmarkStart w:id="22" w:name="_Toc11769807"/>
      <w:bookmarkEnd w:id="19"/>
      <w:bookmarkEnd w:id="20"/>
      <w:bookmarkEnd w:id="21"/>
      <w:bookmarkEnd w:id="22"/>
      <w:r>
        <w:rPr/>
        <w:t>DIsclaimer</w:t>
      </w:r>
    </w:p>
    <w:p>
      <w:pPr>
        <w:pStyle w:val="Normal"/>
        <w:rPr>
          <w:rFonts w:ascii="Arial" w:hAnsi="Arial" w:cs="Arial"/>
        </w:rPr>
      </w:pPr>
      <w:r>
        <w:rPr>
          <w:rFonts w:cs="Arial" w:ascii="Arial" w:hAnsi="Arial"/>
        </w:rPr>
        <w:t>This</w:t>
      </w:r>
      <w:r>
        <w:rPr>
          <w:rFonts w:eastAsia="Arial" w:cs="Arial" w:ascii="Arial" w:hAnsi="Arial"/>
        </w:rPr>
        <w:t xml:space="preserve"> </w:t>
      </w:r>
      <w:r>
        <w:rPr>
          <w:rFonts w:cs="Arial" w:ascii="Arial" w:hAnsi="Arial"/>
        </w:rPr>
        <w:t>document</w:t>
      </w:r>
      <w:r>
        <w:rPr>
          <w:rFonts w:eastAsia="Arial" w:cs="Arial" w:ascii="Arial" w:hAnsi="Arial"/>
        </w:rPr>
        <w:t xml:space="preserve"> </w:t>
      </w:r>
      <w:r>
        <w:rPr>
          <w:rFonts w:cs="Arial" w:ascii="Arial" w:hAnsi="Arial"/>
        </w:rPr>
        <w:t>and</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information</w:t>
      </w:r>
      <w:r>
        <w:rPr>
          <w:rFonts w:eastAsia="Arial" w:cs="Arial" w:ascii="Arial" w:hAnsi="Arial"/>
        </w:rPr>
        <w:t xml:space="preserve"> </w:t>
      </w:r>
      <w:r>
        <w:rPr>
          <w:rFonts w:cs="Arial" w:ascii="Arial" w:hAnsi="Arial"/>
        </w:rPr>
        <w:t>contained</w:t>
      </w:r>
      <w:r>
        <w:rPr>
          <w:rFonts w:eastAsia="Arial" w:cs="Arial" w:ascii="Arial" w:hAnsi="Arial"/>
        </w:rPr>
        <w:t xml:space="preserve"> </w:t>
      </w:r>
      <w:r>
        <w:rPr>
          <w:rFonts w:cs="Arial" w:ascii="Arial" w:hAnsi="Arial"/>
        </w:rPr>
        <w:t>herein</w:t>
      </w:r>
      <w:r>
        <w:rPr>
          <w:rFonts w:eastAsia="Arial" w:cs="Arial" w:ascii="Arial" w:hAnsi="Arial"/>
        </w:rPr>
        <w:t xml:space="preserve"> </w:t>
      </w:r>
      <w:r>
        <w:rPr>
          <w:rFonts w:cs="Arial" w:ascii="Arial" w:hAnsi="Arial"/>
        </w:rPr>
        <w:t>is</w:t>
      </w:r>
      <w:r>
        <w:rPr>
          <w:rFonts w:eastAsia="Arial" w:cs="Arial" w:ascii="Arial" w:hAnsi="Arial"/>
        </w:rPr>
        <w:t xml:space="preserve"> </w:t>
      </w:r>
      <w:r>
        <w:rPr>
          <w:rFonts w:cs="Arial" w:ascii="Arial" w:hAnsi="Arial"/>
        </w:rPr>
        <w:t>provided</w:t>
      </w:r>
      <w:r>
        <w:rPr>
          <w:rFonts w:eastAsia="Arial" w:cs="Arial" w:ascii="Arial" w:hAnsi="Arial"/>
        </w:rPr>
        <w:t xml:space="preserve"> </w:t>
      </w:r>
      <w:r>
        <w:rPr>
          <w:rFonts w:cs="Arial" w:ascii="Arial" w:hAnsi="Arial"/>
        </w:rPr>
        <w:t>on</w:t>
      </w:r>
      <w:r>
        <w:rPr>
          <w:rFonts w:eastAsia="Arial" w:cs="Arial" w:ascii="Arial" w:hAnsi="Arial"/>
        </w:rPr>
        <w:t xml:space="preserve"> </w:t>
      </w:r>
      <w:r>
        <w:rPr>
          <w:rFonts w:cs="Arial" w:ascii="Arial" w:hAnsi="Arial"/>
        </w:rPr>
        <w:t>an</w:t>
      </w:r>
      <w:r>
        <w:rPr>
          <w:rFonts w:eastAsia="Arial" w:cs="Arial" w:ascii="Arial" w:hAnsi="Arial"/>
        </w:rPr>
        <w:t xml:space="preserve"> “</w:t>
      </w:r>
      <w:r>
        <w:rPr>
          <w:rFonts w:cs="Arial" w:ascii="Arial" w:hAnsi="Arial"/>
        </w:rPr>
        <w:t>As</w:t>
      </w:r>
      <w:r>
        <w:rPr>
          <w:rFonts w:eastAsia="Arial" w:cs="Arial" w:ascii="Arial" w:hAnsi="Arial"/>
        </w:rPr>
        <w:t xml:space="preserve"> </w:t>
      </w:r>
      <w:r>
        <w:rPr>
          <w:rFonts w:cs="Arial" w:ascii="Arial" w:hAnsi="Arial"/>
        </w:rPr>
        <w:t>Is</w:t>
      </w:r>
      <w:r>
        <w:rPr>
          <w:rFonts w:eastAsia="Arial" w:cs="Arial" w:ascii="Arial" w:hAnsi="Arial"/>
        </w:rPr>
        <w:t xml:space="preserve">” </w:t>
      </w:r>
      <w:r>
        <w:rPr>
          <w:rFonts w:cs="Arial" w:ascii="Arial" w:hAnsi="Arial"/>
        </w:rPr>
        <w:t>basis</w:t>
      </w:r>
      <w:r>
        <w:rPr>
          <w:rFonts w:eastAsia="Arial" w:cs="Arial" w:ascii="Arial" w:hAnsi="Arial"/>
        </w:rPr>
        <w:t xml:space="preserve"> </w:t>
      </w:r>
      <w:r>
        <w:rPr>
          <w:rFonts w:cs="Arial" w:ascii="Arial" w:hAnsi="Arial"/>
        </w:rPr>
        <w:t>and</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OGF</w:t>
      </w:r>
      <w:r>
        <w:rPr>
          <w:rFonts w:eastAsia="Arial" w:cs="Arial" w:ascii="Arial" w:hAnsi="Arial"/>
        </w:rPr>
        <w:t xml:space="preserve"> </w:t>
      </w:r>
      <w:r>
        <w:rPr>
          <w:rFonts w:cs="Arial" w:ascii="Arial" w:hAnsi="Arial"/>
        </w:rPr>
        <w:t>disclaims</w:t>
      </w:r>
      <w:r>
        <w:rPr>
          <w:rFonts w:eastAsia="Arial" w:cs="Arial" w:ascii="Arial" w:hAnsi="Arial"/>
        </w:rPr>
        <w:t xml:space="preserve"> </w:t>
      </w:r>
      <w:r>
        <w:rPr>
          <w:rFonts w:cs="Arial" w:ascii="Arial" w:hAnsi="Arial"/>
        </w:rPr>
        <w:t>all</w:t>
      </w:r>
      <w:r>
        <w:rPr>
          <w:rFonts w:eastAsia="Arial" w:cs="Arial" w:ascii="Arial" w:hAnsi="Arial"/>
        </w:rPr>
        <w:t xml:space="preserve"> </w:t>
      </w:r>
      <w:r>
        <w:rPr>
          <w:rFonts w:cs="Arial" w:ascii="Arial" w:hAnsi="Arial"/>
        </w:rPr>
        <w:t>warranties,</w:t>
      </w:r>
      <w:r>
        <w:rPr>
          <w:rFonts w:eastAsia="Arial" w:cs="Arial" w:ascii="Arial" w:hAnsi="Arial"/>
        </w:rPr>
        <w:t xml:space="preserve"> </w:t>
      </w:r>
      <w:r>
        <w:rPr>
          <w:rFonts w:cs="Arial" w:ascii="Arial" w:hAnsi="Arial"/>
        </w:rPr>
        <w:t>express</w:t>
      </w:r>
      <w:r>
        <w:rPr>
          <w:rFonts w:eastAsia="Arial" w:cs="Arial" w:ascii="Arial" w:hAnsi="Arial"/>
        </w:rPr>
        <w:t xml:space="preserve"> </w:t>
      </w:r>
      <w:r>
        <w:rPr>
          <w:rFonts w:cs="Arial" w:ascii="Arial" w:hAnsi="Arial"/>
        </w:rPr>
        <w:t>or</w:t>
      </w:r>
      <w:r>
        <w:rPr>
          <w:rFonts w:eastAsia="Arial" w:cs="Arial" w:ascii="Arial" w:hAnsi="Arial"/>
        </w:rPr>
        <w:t xml:space="preserve"> </w:t>
      </w:r>
      <w:r>
        <w:rPr>
          <w:rFonts w:cs="Arial" w:ascii="Arial" w:hAnsi="Arial"/>
        </w:rPr>
        <w:t>implied,</w:t>
      </w:r>
      <w:r>
        <w:rPr>
          <w:rFonts w:eastAsia="Arial" w:cs="Arial" w:ascii="Arial" w:hAnsi="Arial"/>
        </w:rPr>
        <w:t xml:space="preserve"> </w:t>
      </w:r>
      <w:r>
        <w:rPr>
          <w:rFonts w:cs="Arial" w:ascii="Arial" w:hAnsi="Arial"/>
        </w:rPr>
        <w:t>including</w:t>
      </w:r>
      <w:r>
        <w:rPr>
          <w:rFonts w:eastAsia="Arial" w:cs="Arial" w:ascii="Arial" w:hAnsi="Arial"/>
        </w:rPr>
        <w:t xml:space="preserve"> </w:t>
      </w:r>
      <w:r>
        <w:rPr>
          <w:rFonts w:cs="Arial" w:ascii="Arial" w:hAnsi="Arial"/>
        </w:rPr>
        <w:t>but</w:t>
      </w:r>
      <w:r>
        <w:rPr>
          <w:rFonts w:eastAsia="Arial" w:cs="Arial" w:ascii="Arial" w:hAnsi="Arial"/>
        </w:rPr>
        <w:t xml:space="preserve"> </w:t>
      </w:r>
      <w:r>
        <w:rPr>
          <w:rFonts w:cs="Arial" w:ascii="Arial" w:hAnsi="Arial"/>
        </w:rPr>
        <w:t>not</w:t>
      </w:r>
      <w:r>
        <w:rPr>
          <w:rFonts w:eastAsia="Arial" w:cs="Arial" w:ascii="Arial" w:hAnsi="Arial"/>
        </w:rPr>
        <w:t xml:space="preserve"> </w:t>
      </w:r>
      <w:r>
        <w:rPr>
          <w:rFonts w:cs="Arial" w:ascii="Arial" w:hAnsi="Arial"/>
        </w:rPr>
        <w:t>limited</w:t>
      </w:r>
      <w:r>
        <w:rPr>
          <w:rFonts w:eastAsia="Arial" w:cs="Arial" w:ascii="Arial" w:hAnsi="Arial"/>
        </w:rPr>
        <w:t xml:space="preserve"> </w:t>
      </w:r>
      <w:r>
        <w:rPr>
          <w:rFonts w:cs="Arial" w:ascii="Arial" w:hAnsi="Arial"/>
        </w:rPr>
        <w:t>to</w:t>
      </w:r>
      <w:r>
        <w:rPr>
          <w:rFonts w:eastAsia="Arial" w:cs="Arial" w:ascii="Arial" w:hAnsi="Arial"/>
        </w:rPr>
        <w:t xml:space="preserve"> </w:t>
      </w:r>
      <w:r>
        <w:rPr>
          <w:rFonts w:cs="Arial" w:ascii="Arial" w:hAnsi="Arial"/>
        </w:rPr>
        <w:t>any</w:t>
      </w:r>
      <w:r>
        <w:rPr>
          <w:rFonts w:eastAsia="Arial" w:cs="Arial" w:ascii="Arial" w:hAnsi="Arial"/>
        </w:rPr>
        <w:t xml:space="preserve"> </w:t>
      </w:r>
      <w:r>
        <w:rPr>
          <w:rFonts w:cs="Arial" w:ascii="Arial" w:hAnsi="Arial"/>
        </w:rPr>
        <w:t>warranty</w:t>
      </w:r>
      <w:r>
        <w:rPr>
          <w:rFonts w:eastAsia="Arial" w:cs="Arial" w:ascii="Arial" w:hAnsi="Arial"/>
        </w:rPr>
        <w:t xml:space="preserve"> </w:t>
      </w:r>
      <w:r>
        <w:rPr>
          <w:rFonts w:cs="Arial" w:ascii="Arial" w:hAnsi="Arial"/>
        </w:rPr>
        <w:t>that</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use</w:t>
      </w:r>
      <w:r>
        <w:rPr>
          <w:rFonts w:eastAsia="Arial" w:cs="Arial" w:ascii="Arial" w:hAnsi="Arial"/>
        </w:rPr>
        <w:t xml:space="preserve"> </w:t>
      </w:r>
      <w:r>
        <w:rPr>
          <w:rFonts w:cs="Arial" w:ascii="Arial" w:hAnsi="Arial"/>
        </w:rPr>
        <w:t>of</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information</w:t>
      </w:r>
      <w:r>
        <w:rPr>
          <w:rFonts w:eastAsia="Arial" w:cs="Arial" w:ascii="Arial" w:hAnsi="Arial"/>
        </w:rPr>
        <w:t xml:space="preserve"> </w:t>
      </w:r>
      <w:r>
        <w:rPr>
          <w:rFonts w:cs="Arial" w:ascii="Arial" w:hAnsi="Arial"/>
        </w:rPr>
        <w:t>herein</w:t>
      </w:r>
      <w:r>
        <w:rPr>
          <w:rFonts w:eastAsia="Arial" w:cs="Arial" w:ascii="Arial" w:hAnsi="Arial"/>
        </w:rPr>
        <w:t xml:space="preserve"> </w:t>
      </w:r>
      <w:r>
        <w:rPr>
          <w:rFonts w:cs="Arial" w:ascii="Arial" w:hAnsi="Arial"/>
        </w:rPr>
        <w:t>will</w:t>
      </w:r>
      <w:r>
        <w:rPr>
          <w:rFonts w:eastAsia="Arial" w:cs="Arial" w:ascii="Arial" w:hAnsi="Arial"/>
        </w:rPr>
        <w:t xml:space="preserve"> </w:t>
      </w:r>
      <w:r>
        <w:rPr>
          <w:rFonts w:cs="Arial" w:ascii="Arial" w:hAnsi="Arial"/>
        </w:rPr>
        <w:t>not</w:t>
      </w:r>
      <w:r>
        <w:rPr>
          <w:rFonts w:eastAsia="Arial" w:cs="Arial" w:ascii="Arial" w:hAnsi="Arial"/>
        </w:rPr>
        <w:t xml:space="preserve"> </w:t>
      </w:r>
      <w:r>
        <w:rPr>
          <w:rFonts w:cs="Arial" w:ascii="Arial" w:hAnsi="Arial"/>
        </w:rPr>
        <w:t>infringe</w:t>
      </w:r>
      <w:r>
        <w:rPr>
          <w:rFonts w:eastAsia="Arial" w:cs="Arial" w:ascii="Arial" w:hAnsi="Arial"/>
        </w:rPr>
        <w:t xml:space="preserve"> </w:t>
      </w:r>
      <w:r>
        <w:rPr>
          <w:rFonts w:cs="Arial" w:ascii="Arial" w:hAnsi="Arial"/>
        </w:rPr>
        <w:t>any</w:t>
      </w:r>
      <w:r>
        <w:rPr>
          <w:rFonts w:eastAsia="Arial" w:cs="Arial" w:ascii="Arial" w:hAnsi="Arial"/>
        </w:rPr>
        <w:t xml:space="preserve"> </w:t>
      </w:r>
      <w:r>
        <w:rPr>
          <w:rFonts w:cs="Arial" w:ascii="Arial" w:hAnsi="Arial"/>
        </w:rPr>
        <w:t>rights</w:t>
      </w:r>
      <w:r>
        <w:rPr>
          <w:rFonts w:eastAsia="Arial" w:cs="Arial" w:ascii="Arial" w:hAnsi="Arial"/>
        </w:rPr>
        <w:t xml:space="preserve"> </w:t>
      </w:r>
      <w:r>
        <w:rPr>
          <w:rFonts w:cs="Arial" w:ascii="Arial" w:hAnsi="Arial"/>
        </w:rPr>
        <w:t>or</w:t>
      </w:r>
      <w:r>
        <w:rPr>
          <w:rFonts w:eastAsia="Arial" w:cs="Arial" w:ascii="Arial" w:hAnsi="Arial"/>
        </w:rPr>
        <w:t xml:space="preserve"> </w:t>
      </w:r>
      <w:r>
        <w:rPr>
          <w:rFonts w:cs="Arial" w:ascii="Arial" w:hAnsi="Arial"/>
        </w:rPr>
        <w:t>any</w:t>
      </w:r>
      <w:r>
        <w:rPr>
          <w:rFonts w:eastAsia="Arial" w:cs="Arial" w:ascii="Arial" w:hAnsi="Arial"/>
        </w:rPr>
        <w:t xml:space="preserve"> </w:t>
      </w:r>
      <w:r>
        <w:rPr>
          <w:rFonts w:cs="Arial" w:ascii="Arial" w:hAnsi="Arial"/>
        </w:rPr>
        <w:t>implied</w:t>
      </w:r>
      <w:r>
        <w:rPr>
          <w:rFonts w:eastAsia="Arial" w:cs="Arial" w:ascii="Arial" w:hAnsi="Arial"/>
        </w:rPr>
        <w:t xml:space="preserve"> </w:t>
      </w:r>
      <w:r>
        <w:rPr>
          <w:rFonts w:cs="Arial" w:ascii="Arial" w:hAnsi="Arial"/>
        </w:rPr>
        <w:t>warranties</w:t>
      </w:r>
      <w:r>
        <w:rPr>
          <w:rFonts w:eastAsia="Arial" w:cs="Arial" w:ascii="Arial" w:hAnsi="Arial"/>
        </w:rPr>
        <w:t xml:space="preserve"> </w:t>
      </w:r>
      <w:r>
        <w:rPr>
          <w:rFonts w:cs="Arial" w:ascii="Arial" w:hAnsi="Arial"/>
        </w:rPr>
        <w:t>of</w:t>
      </w:r>
      <w:r>
        <w:rPr>
          <w:rFonts w:eastAsia="Arial" w:cs="Arial" w:ascii="Arial" w:hAnsi="Arial"/>
        </w:rPr>
        <w:t xml:space="preserve"> </w:t>
      </w:r>
      <w:r>
        <w:rPr>
          <w:rFonts w:cs="Arial" w:ascii="Arial" w:hAnsi="Arial"/>
        </w:rPr>
        <w:t>merchantability</w:t>
      </w:r>
      <w:r>
        <w:rPr>
          <w:rFonts w:eastAsia="Arial" w:cs="Arial" w:ascii="Arial" w:hAnsi="Arial"/>
        </w:rPr>
        <w:t xml:space="preserve"> </w:t>
      </w:r>
      <w:r>
        <w:rPr>
          <w:rFonts w:cs="Arial" w:ascii="Arial" w:hAnsi="Arial"/>
        </w:rPr>
        <w:t>or</w:t>
      </w:r>
      <w:r>
        <w:rPr>
          <w:rFonts w:eastAsia="Arial" w:cs="Arial" w:ascii="Arial" w:hAnsi="Arial"/>
        </w:rPr>
        <w:t xml:space="preserve"> </w:t>
      </w:r>
      <w:r>
        <w:rPr>
          <w:rFonts w:cs="Arial" w:ascii="Arial" w:hAnsi="Arial"/>
        </w:rPr>
        <w:t>fitness</w:t>
      </w:r>
      <w:r>
        <w:rPr>
          <w:rFonts w:eastAsia="Arial" w:cs="Arial" w:ascii="Arial" w:hAnsi="Arial"/>
        </w:rPr>
        <w:t xml:space="preserve"> </w:t>
      </w:r>
      <w:r>
        <w:rPr>
          <w:rFonts w:cs="Arial" w:ascii="Arial" w:hAnsi="Arial"/>
        </w:rPr>
        <w:t>for</w:t>
      </w:r>
      <w:r>
        <w:rPr>
          <w:rFonts w:eastAsia="Arial" w:cs="Arial" w:ascii="Arial" w:hAnsi="Arial"/>
        </w:rPr>
        <w:t xml:space="preserve"> </w:t>
      </w:r>
      <w:r>
        <w:rPr>
          <w:rFonts w:cs="Arial" w:ascii="Arial" w:hAnsi="Arial"/>
        </w:rPr>
        <w:t>a</w:t>
      </w:r>
      <w:r>
        <w:rPr>
          <w:rFonts w:eastAsia="Arial" w:cs="Arial" w:ascii="Arial" w:hAnsi="Arial"/>
        </w:rPr>
        <w:t xml:space="preserve"> </w:t>
      </w:r>
      <w:r>
        <w:rPr>
          <w:rFonts w:cs="Arial" w:ascii="Arial" w:hAnsi="Arial"/>
        </w:rPr>
        <w:t>particular</w:t>
      </w:r>
      <w:r>
        <w:rPr>
          <w:rFonts w:eastAsia="Arial" w:cs="Arial" w:ascii="Arial" w:hAnsi="Arial"/>
        </w:rPr>
        <w:t xml:space="preserve"> </w:t>
      </w:r>
      <w:r>
        <w:rPr>
          <w:rFonts w:cs="Arial" w:ascii="Arial" w:hAnsi="Arial"/>
        </w:rPr>
        <w:t>purpose.</w:t>
      </w:r>
    </w:p>
    <w:p>
      <w:pPr>
        <w:pStyle w:val="StyleHeading112pt"/>
        <w:numPr>
          <w:ilvl w:val="0"/>
          <w:numId w:val="2"/>
        </w:numPr>
        <w:shd w:val="clear" w:fill="4F81BD"/>
        <w:rPr/>
      </w:pPr>
      <w:bookmarkStart w:id="23" w:name="_Toc11769808"/>
      <w:bookmarkStart w:id="24" w:name="_Toc21955034"/>
      <w:bookmarkStart w:id="25" w:name="_Toc384986300"/>
      <w:bookmarkStart w:id="26" w:name="_Toc341182591"/>
      <w:r>
        <w:rPr/>
        <w:t>Full</w:t>
      </w:r>
      <w:r>
        <w:rPr>
          <w:rFonts w:eastAsia="Arial"/>
        </w:rPr>
        <w:t xml:space="preserve"> </w:t>
      </w:r>
      <w:r>
        <w:rPr/>
        <w:t>Copyright</w:t>
      </w:r>
      <w:r>
        <w:rPr>
          <w:rFonts w:eastAsia="Arial"/>
        </w:rPr>
        <w:t xml:space="preserve"> </w:t>
      </w:r>
      <w:bookmarkEnd w:id="23"/>
      <w:bookmarkEnd w:id="24"/>
      <w:bookmarkEnd w:id="25"/>
      <w:bookmarkEnd w:id="26"/>
      <w:r>
        <w:rPr/>
        <w:t>Notice</w:t>
      </w:r>
    </w:p>
    <w:p>
      <w:pPr>
        <w:pStyle w:val="Normal"/>
        <w:rPr>
          <w:rFonts w:ascii="Arial" w:hAnsi="Arial" w:eastAsia="Arial" w:cs="Arial"/>
        </w:rPr>
      </w:pPr>
      <w:r>
        <w:rPr>
          <w:rFonts w:cs="Arial" w:ascii="Arial" w:hAnsi="Arial"/>
        </w:rPr>
        <w:t>Copyright</w:t>
      </w:r>
      <w:r>
        <w:rPr>
          <w:rFonts w:eastAsia="Arial" w:cs="Arial" w:ascii="Arial" w:hAnsi="Arial"/>
        </w:rPr>
        <w:t xml:space="preserve"> </w:t>
      </w:r>
      <w:r>
        <w:rPr>
          <w:rFonts w:cs="Arial" w:ascii="Arial" w:hAnsi="Arial"/>
        </w:rPr>
        <w:t>(C)</w:t>
      </w:r>
      <w:r>
        <w:rPr>
          <w:rFonts w:eastAsia="Arial" w:cs="Arial" w:ascii="Arial" w:hAnsi="Arial"/>
        </w:rPr>
        <w:t xml:space="preserve"> </w:t>
      </w:r>
      <w:r>
        <w:rPr>
          <w:rFonts w:cs="Arial" w:ascii="Arial" w:hAnsi="Arial"/>
        </w:rPr>
        <w:t>Open</w:t>
      </w:r>
      <w:r>
        <w:rPr>
          <w:rFonts w:eastAsia="Arial" w:cs="Arial" w:ascii="Arial" w:hAnsi="Arial"/>
        </w:rPr>
        <w:t xml:space="preserve"> </w:t>
      </w:r>
      <w:r>
        <w:rPr>
          <w:rFonts w:cs="Arial" w:ascii="Arial" w:hAnsi="Arial"/>
        </w:rPr>
        <w:t>Grid</w:t>
      </w:r>
      <w:r>
        <w:rPr>
          <w:rFonts w:eastAsia="Arial" w:cs="Arial" w:ascii="Arial" w:hAnsi="Arial"/>
        </w:rPr>
        <w:t xml:space="preserve"> </w:t>
      </w:r>
      <w:r>
        <w:rPr>
          <w:rFonts w:cs="Arial" w:ascii="Arial" w:hAnsi="Arial"/>
        </w:rPr>
        <w:t>Forum</w:t>
      </w:r>
      <w:r>
        <w:rPr>
          <w:rFonts w:eastAsia="Arial" w:cs="Arial" w:ascii="Arial" w:hAnsi="Arial"/>
        </w:rPr>
        <w:t xml:space="preserve"> </w:t>
      </w:r>
      <w:r>
        <w:rPr>
          <w:rFonts w:cs="Arial" w:ascii="Arial" w:hAnsi="Arial"/>
        </w:rPr>
        <w:t>(2019).</w:t>
      </w:r>
      <w:r>
        <w:rPr>
          <w:rFonts w:eastAsia="Arial" w:cs="Arial" w:ascii="Arial" w:hAnsi="Arial"/>
        </w:rPr>
        <w:t xml:space="preserve"> Some </w:t>
      </w:r>
      <w:r>
        <w:rPr>
          <w:rFonts w:cs="Arial" w:ascii="Arial" w:hAnsi="Arial"/>
        </w:rPr>
        <w:t>Rights</w:t>
      </w:r>
      <w:r>
        <w:rPr>
          <w:rFonts w:eastAsia="Arial" w:cs="Arial" w:ascii="Arial" w:hAnsi="Arial"/>
        </w:rPr>
        <w:t xml:space="preserve"> </w:t>
      </w:r>
      <w:r>
        <w:rPr>
          <w:rFonts w:cs="Arial" w:ascii="Arial" w:hAnsi="Arial"/>
        </w:rPr>
        <w:t>Reserved.</w:t>
      </w:r>
      <w:bookmarkStart w:id="27" w:name="_Toc366835954"/>
      <w:r>
        <w:rPr>
          <w:rFonts w:eastAsia="Arial" w:cs="Arial" w:ascii="Arial" w:hAnsi="Arial"/>
        </w:rPr>
        <w:t xml:space="preserve"> </w:t>
      </w:r>
    </w:p>
    <w:p>
      <w:pPr>
        <w:pStyle w:val="Normal"/>
        <w:rPr>
          <w:rFonts w:ascii="Arial" w:hAnsi="Arial" w:cs="Arial"/>
        </w:rPr>
      </w:pPr>
      <w:r>
        <w:rPr>
          <w:rFonts w:cs="Arial" w:ascii="Arial" w:hAnsi="Arial"/>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7"/>
      <w:r>
        <w:rPr>
          <w:rFonts w:cs="Arial" w:ascii="Arial" w:hAnsi="Arial"/>
        </w:rPr>
        <w:t xml:space="preserve"> </w:t>
      </w:r>
    </w:p>
    <w:p>
      <w:pPr>
        <w:pStyle w:val="Normal"/>
        <w:rPr>
          <w:rFonts w:ascii="Arial" w:hAnsi="Arial" w:cs="Arial"/>
        </w:rPr>
      </w:pPr>
      <w:bookmarkStart w:id="28" w:name="_Toc366835955"/>
      <w:r>
        <w:rPr>
          <w:rFonts w:cs="Arial" w:ascii="Arial" w:hAnsi="Arial"/>
        </w:rPr>
        <w:t>The limited permissions granted above are perpetual and will not be revoked by the OGF or its successors or assignees.</w:t>
      </w:r>
      <w:bookmarkEnd w:id="28"/>
      <w:r>
        <w:rPr>
          <w:rFonts w:cs="Arial" w:ascii="Arial" w:hAnsi="Arial"/>
        </w:rPr>
        <w:t xml:space="preserve"> </w:t>
      </w:r>
    </w:p>
    <w:p>
      <w:pPr>
        <w:pStyle w:val="StyleHeading112pt"/>
        <w:numPr>
          <w:ilvl w:val="0"/>
          <w:numId w:val="2"/>
        </w:numPr>
        <w:shd w:val="clear" w:fill="4F81BD"/>
        <w:ind w:left="432" w:hanging="432"/>
        <w:rPr/>
      </w:pPr>
      <w:bookmarkStart w:id="29" w:name="_Toc11769809"/>
      <w:bookmarkStart w:id="30" w:name="_Toc384986301"/>
      <w:bookmarkStart w:id="31" w:name="_Toc341182592"/>
      <w:bookmarkStart w:id="32" w:name="_Toc21955035"/>
      <w:bookmarkEnd w:id="29"/>
      <w:bookmarkEnd w:id="30"/>
      <w:bookmarkEnd w:id="31"/>
      <w:bookmarkEnd w:id="32"/>
      <w:r>
        <w:rPr/>
        <w:t>References</w:t>
      </w:r>
    </w:p>
    <w:p>
      <w:pPr>
        <w:pStyle w:val="ListBullet"/>
        <w:spacing w:before="100" w:after="200"/>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hyperlink r:id="rId3">
        <w:bookmarkStart w:id="33" w:name="_References"/>
        <w:bookmarkEnd w:id="33"/>
        <w:r>
          <w:rPr>
            <w:rStyle w:val="InternetLink"/>
            <w:rFonts w:eastAsia="MS Mincho"/>
          </w:rPr>
          <w:t>http://www.ogf.org/documents/GFD.207.pdf/</w:t>
        </w:r>
      </w:hyperlink>
    </w:p>
    <w:sectPr>
      <w:headerReference w:type="default" r:id="rId4"/>
      <w:footerReference w:type="default" r:id="rId5"/>
      <w:type w:val="nextPage"/>
      <w:pgSz w:w="11906" w:h="16838"/>
      <w:pgMar w:left="1800" w:right="1800" w:header="708" w:top="1440" w:footer="708" w:bottom="1440" w:gutter="0"/>
      <w:pgNumType w:fmt="decimal"/>
      <w:formProt w:val="false"/>
      <w:textDirection w:val="lrTb"/>
      <w:docGrid w:type="default" w:linePitch="360" w:charSpace="184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0-16T16:19:56Z" w:initials="">
    <w:p>
      <w:r>
        <w:rPr>
          <w:rFonts w:cs="" w:ascii="Calibri" w:hAnsi="Calibri" w: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val="en-GB" w:eastAsia="en-GB"/>
        </w:rPr>
        <w:t>“...Message Broker, Integration Bus, App Connect and other ...”</w:t>
      </w:r>
    </w:p>
  </w:comment>
  <w:comment w:id="1" w:author="Unknown Author" w:date="2019-10-16T16:48:00Z" w:initials="">
    <w:p>
      <w:r>
        <w:rPr>
          <w:rFonts w:cs="" w:ascii="Calibri" w:hAnsi="Calibri" w: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val="en-GB" w:eastAsia="en-GB"/>
        </w:rPr>
        <w:t xml:space="preserve">...occurrences of... </w:t>
      </w:r>
    </w:p>
  </w:comment>
  <w:comment w:id="2" w:author="Unknown Author" w:date="2019-10-16T16:43:18Z" w:initials="">
    <w:p>
      <w:r>
        <w:rPr>
          <w:rFonts w:cs="" w:ascii="Calibri" w:hAnsi="Calibri" w: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val="en-GB" w:eastAsia="en-GB"/>
        </w:rPr>
        <w:t>I wasn’t sure we had settled on this – it was suggested that “treatAsAbsent” better matched the behaviour.</w:t>
      </w:r>
    </w:p>
  </w:comment>
  <w:comment w:id="3" w:author="Mike Beckerle" w:date="2019-10-16T13:46:43Z" w:initials="">
    <w:p>
      <w:r>
        <w:rPr>
          <w:rFonts w:eastAsia="" w:cstheme="minorBidi" w:eastAsiaTheme="minorEastAsia"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en-GB" w:val="en-GB"/>
        </w:rPr>
        <w:t>Reply to Unknown Author (10/16/2019, 16:43): "..."</w:t>
      </w:r>
    </w:p>
    <w:p>
      <w:r>
        <w:rPr>
          <w:rFonts w:ascii="Liberation Serif" w:hAnsi="Liberation Serif" w:eastAsia="DejaVu Sans" w:cs="DejaVu Sans"/>
          <w:sz w:val="20"/>
          <w:szCs w:val="24"/>
          <w:lang w:val="en-GB" w:eastAsia="en-GB" w:bidi="ar-SA"/>
        </w:rPr>
        <w:t xml:space="preserve">Right. So what I had here is what Daffodil has implemented so far. I’m happy to now change this in the direction we’d like it to be, were it to be incorporated into DFDL. </w:t>
      </w:r>
    </w:p>
  </w:comment>
  <w:comment w:id="4" w:author="Unknown Author" w:date="2019-10-16T16:46:26Z" w:initials="">
    <w:p>
      <w:r>
        <w:rPr>
          <w:rFonts w:cs="" w:ascii="Calibri" w:hAnsi="Calibri" w: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val="en-GB" w:eastAsia="en-GB"/>
        </w:rPr>
        <w:t>“...for occurrences of elements of any type that have the empty representation.”</w:t>
      </w:r>
    </w:p>
    <w:p>
      <w:r>
        <w:rPr>
          <w:rFonts w:ascii="Liberation Serif" w:hAnsi="Liberation Serif" w:eastAsia="DejaVu Sans" w:cs="DejaVu Sans"/>
          <w:sz w:val="24"/>
          <w:szCs w:val="24"/>
          <w:lang w:val="en-US" w:eastAsia="en-US" w:bidi="en-US"/>
        </w:rPr>
      </w:r>
    </w:p>
    <w:p>
      <w:r>
        <w:rPr>
          <w:rFonts w:cs="" w:ascii="Calibri" w:hAnsi="Calibri" w: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val="en-GB" w:eastAsia="en-GB"/>
        </w:rPr>
        <w:t xml:space="preserve">If you go back to the email thread we had on this, I pointed out that the property could apply to any type.  strng/hexBinary thing - </w:t>
      </w:r>
    </w:p>
  </w:comment>
  <w:comment w:id="5" w:author="Mike Beckerle" w:date="2019-10-16T13:49:12Z" w:initials="">
    <w:p>
      <w:r>
        <w:rPr>
          <w:rFonts w:eastAsia="" w:cstheme="minorBidi" w:eastAsiaTheme="minorEastAsia"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en-GB" w:val="en-GB"/>
        </w:rPr>
        <w:t>Reply to Unknown Author (10/16/2019, 16:46): "..."</w:t>
      </w:r>
    </w:p>
    <w:p>
      <w:r>
        <w:rPr>
          <w:rFonts w:ascii="Liberation Serif" w:hAnsi="Liberation Serif" w:eastAsia="DejaVu Sans" w:cs="DejaVu Sans"/>
          <w:sz w:val="20"/>
          <w:szCs w:val="24"/>
          <w:lang w:val="en-GB" w:eastAsia="en-GB" w:bidi="ar-SA"/>
        </w:rPr>
        <w:t>Fixed.</w:t>
      </w:r>
    </w:p>
  </w:comment>
  <w:comment w:id="6" w:author="Unknown Author" w:date="2019-10-16T16:27:59Z" w:initials="">
    <w:p>
      <w:r>
        <w:rPr>
          <w:rFonts w:cs="" w:ascii="Calibri" w:hAnsi="Calibri" w: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val="en-GB" w:eastAsia="en-GB"/>
        </w:rPr>
        <w:t>This is unnecessary &amp; error-prone duplication of section 9. Just say “if an occurrence of an  element has the empty representation when parsed, the behaviour is as stated in section 9 for an occurrence with empty representation. Consequently, default values or empty strings may be added to the infoset.”</w:t>
      </w:r>
    </w:p>
  </w:comment>
  <w:comment w:id="7" w:author="Mike Beckerle" w:date="2019-10-16T14:06:11Z" w:initials="">
    <w:p>
      <w:r>
        <w:rPr>
          <w:rFonts w:eastAsia="" w:cstheme="minorBidi" w:eastAsiaTheme="minorEastAsia"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en-GB" w:val="en-GB"/>
        </w:rPr>
        <w:t>Reply to Unknown Author (10/16/2019, 16:27): "..."</w:t>
      </w:r>
    </w:p>
    <w:p>
      <w:r>
        <w:rPr>
          <w:rFonts w:ascii="Liberation Serif" w:hAnsi="Liberation Serif" w:eastAsia="DejaVu Sans" w:cs="DejaVu Sans"/>
          <w:sz w:val="20"/>
          <w:szCs w:val="24"/>
          <w:lang w:val="en-GB" w:eastAsia="en-GB" w:bidi="ar-SA"/>
        </w:rPr>
        <w:t>Agreed. Text changed.</w:t>
      </w:r>
    </w:p>
  </w:comment>
  <w:comment w:id="8" w:author="Unknown Author" w:date="2019-10-16T16:34:48Z" w:initials="">
    <w:p>
      <w:r>
        <w:rPr>
          <w:rFonts w:cs="" w:ascii="Calibri" w:hAnsi="Calibri" w:eastAsia=""/>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0"/>
          <w:u w:val="none"/>
          <w:vertAlign w:val="baseline"/>
          <w:em w:val="none"/>
          <w:lang w:bidi="ar-SA" w:val="en-GB" w:eastAsia="en-GB"/>
        </w:rPr>
        <w:t>Just say “if an occurrence of an element has the empty representation when parsed, the behaviour is as stated in section 9 for a missing ** occurrence. Consequently, default values or empty strings are never added to the infoset.”</w:t>
      </w:r>
    </w:p>
    <w:p>
      <w:r>
        <w:rPr>
          <w:rFonts w:ascii="Liberation Serif" w:hAnsi="Liberation Serif" w:eastAsia="DejaVu Sans" w:cs="DejaVu Sans"/>
          <w:sz w:val="24"/>
          <w:szCs w:val="24"/>
          <w:lang w:val="en-US" w:eastAsia="en-US" w:bidi="en-US"/>
        </w:rPr>
      </w:r>
    </w:p>
    <w:p>
      <w:r>
        <w:rPr>
          <w:rFonts w:cs="" w:ascii="Calibri" w:hAnsi="Calibri" w:eastAsia=""/>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0"/>
          <w:u w:val="none"/>
          <w:vertAlign w:val="baseline"/>
          <w:em w:val="none"/>
          <w:lang w:bidi="ar-SA" w:val="en-GB" w:eastAsia="en-GB"/>
        </w:rPr>
        <w:t>** absent might be better</w:t>
      </w:r>
    </w:p>
  </w:comment>
  <w:comment w:id="9" w:author="Mike Beckerle" w:date="2019-10-16T14:05:03Z" w:initials="">
    <w:p>
      <w:r>
        <w:rPr>
          <w:rFonts w:eastAsia="" w:cstheme="minorBidi" w:eastAsiaTheme="minorEastAsia"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en-GB" w:val="en-GB"/>
        </w:rPr>
        <w:t>Reply to Unknown Author (10/16/2019, 16:34): "..."</w:t>
      </w:r>
    </w:p>
    <w:p>
      <w:r>
        <w:rPr>
          <w:rFonts w:ascii="Liberation Serif" w:hAnsi="Liberation Serif" w:eastAsia="DejaVu Sans" w:cs="DejaVu Sans"/>
          <w:sz w:val="20"/>
          <w:szCs w:val="24"/>
          <w:lang w:val="en-GB" w:eastAsia="en-GB" w:bidi="ar-SA"/>
        </w:rPr>
        <w:t xml:space="preserve">Done. Changed Missing to Absent. </w:t>
      </w:r>
    </w:p>
  </w:comment>
  <w:comment w:id="10" w:author="Mike Beckerle" w:date="2019-10-16T14:05:18Z" w:initials="">
    <w:p>
      <w:r>
        <w:rPr>
          <w:rFonts w:eastAsia="" w:cstheme="minorBidi" w:eastAsiaTheme="minorEastAsia"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0"/>
          <w:u w:val="none"/>
          <w:vertAlign w:val="baseline"/>
          <w:em w:val="none"/>
          <w:lang w:bidi="ar-SA" w:eastAsia="en-GB" w:val="en-GB"/>
        </w:rPr>
        <w:t>Reply to Unknown Author (10/16/2019, 16:22): "..."</w:t>
      </w:r>
    </w:p>
    <w:p>
      <w:r>
        <w:rPr>
          <w:rFonts w:ascii="Liberation Serif" w:hAnsi="Liberation Serif" w:eastAsia="DejaVu Sans" w:cs="DejaVu Sans"/>
          <w:sz w:val="20"/>
          <w:szCs w:val="24"/>
          <w:lang w:val="en-GB" w:eastAsia="en-GB" w:bidi="ar-SA"/>
        </w:rPr>
        <w:t>Bug in this doc. Daffodil is not inserting defaults here (doesn’t implement default insertion when parsing.)</w:t>
      </w:r>
    </w:p>
    <w:p>
      <w:r>
        <w:rPr>
          <w:rFonts w:ascii="Liberation Serif" w:hAnsi="Liberation Serif" w:eastAsia="DejaVu Sans" w:cs="DejaVu Sans"/>
          <w:sz w:val="20"/>
          <w:szCs w:val="24"/>
          <w:lang w:val="en-GB" w:eastAsia="en-GB" w:bidi="ar-SA"/>
        </w:rPr>
        <w:t xml:space="preserve">Fixed with new language you suggested.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
    <w:altName w:val="Arial"/>
    <w:charset w:val="01"/>
    <w:family w:val="roman"/>
    <w:pitch w:val="variable"/>
  </w:font>
  <w:font w:name="Arial">
    <w:charset w:val="01"/>
    <w:family w:val="roman"/>
    <w:pitch w:val="variable"/>
  </w:font>
  <w:font w:name="Courier">
    <w:altName w:val="Courier New"/>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100" w:after="200"/>
      <w:rPr/>
    </w:pPr>
    <w:hyperlink r:id="rId1">
      <w:r>
        <w:rPr>
          <w:rStyle w:val="InternetLink"/>
          <w:rFonts w:ascii="Arial" w:hAnsi="Arial"/>
        </w:rPr>
        <w:t>dfdl-wg@ogf.org</w:t>
      </w:r>
    </w:hyperlink>
    <w:r>
      <w:rPr/>
      <w:tab/>
    </w:r>
    <w:r>
      <w:rPr>
        <w:rFonts w:eastAsia="Times New Roman"/>
      </w:rPr>
      <w:t xml:space="preserve">                                          </w:t>
    </w:r>
    <w:r>
      <w:rPr/>
      <w:tab/>
    </w:r>
    <w:r>
      <w:rPr>
        <w:rFonts w:cs="Arial" w:ascii="Arial" w:hAnsi="Arial"/>
      </w:rPr>
      <w:t>Page</w:t>
    </w:r>
    <w:r>
      <w:rPr>
        <w:rFonts w:eastAsia="Arial" w:cs="Arial" w:ascii="Arial" w:hAnsi="Arial"/>
      </w:rPr>
      <w:t xml:space="preserve"> </w:t>
    </w:r>
    <w:r>
      <w:rPr/>
      <w:fldChar w:fldCharType="begin"/>
    </w:r>
    <w:r>
      <w:rPr/>
      <w:instrText> PAGE </w:instrText>
    </w:r>
    <w:r>
      <w:rPr/>
      <w:fldChar w:fldCharType="separate"/>
    </w:r>
    <w:r>
      <w:rPr/>
      <w:t>3</w:t>
    </w:r>
    <w:r>
      <w:rPr/>
      <w:fldChar w:fldCharType="end"/>
    </w:r>
    <w:r>
      <w:rPr>
        <w:rFonts w:eastAsia="Arial" w:cs="Arial" w:ascii="Arial" w:hAnsi="Arial"/>
      </w:rPr>
      <w:t xml:space="preserve"> </w:t>
    </w:r>
    <w:r>
      <w:rPr>
        <w:rFonts w:cs="Arial" w:ascii="Arial" w:hAnsi="Arial"/>
      </w:rPr>
      <w:t>of</w:t>
    </w:r>
    <w:r>
      <w:rPr>
        <w:rFonts w:eastAsia="Arial" w:cs="Arial" w:ascii="Arial" w:hAnsi="Arial"/>
      </w:rPr>
      <w:t xml:space="preserve"> </w:t>
    </w:r>
    <w:r>
      <w:rPr/>
      <w:fldChar w:fldCharType="begin"/>
    </w:r>
    <w:r>
      <w:rPr/>
      <w:instrText> NUMPAGES </w:instrText>
    </w:r>
    <w:r>
      <w:rPr/>
      <w:fldChar w:fldCharType="separate"/>
    </w:r>
    <w:r>
      <w:rPr/>
      <w:t>3</w:t>
    </w:r>
    <w: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0"/>
      <w:rPr>
        <w:rFonts w:ascii="Arial" w:hAnsi="Arial" w:cs="Arial"/>
        <w:lang w:val="nb-NO"/>
      </w:rPr>
    </w:pPr>
    <w:r>
      <w:rPr>
        <w:rFonts w:cs="Arial" w:ascii="Arial" w:hAnsi="Arial"/>
        <w:lang w:val="nb-NO"/>
      </w:rPr>
      <w:t>GWD-E</w:t>
      <w:tab/>
      <w:tab/>
    </w:r>
  </w:p>
  <w:p>
    <w:pPr>
      <w:pStyle w:val="Header"/>
      <w:spacing w:before="0" w:after="0"/>
      <w:rPr/>
    </w:pPr>
    <w:r>
      <w:rPr>
        <w:rFonts w:cs="Arial" w:ascii="Arial" w:hAnsi="Arial"/>
        <w:lang w:val="nb-NO"/>
      </w:rPr>
      <w:t>OGF</w:t>
    </w:r>
    <w:r>
      <w:rPr>
        <w:rFonts w:eastAsia="Arial" w:cs="Arial" w:ascii="Arial" w:hAnsi="Arial"/>
        <w:lang w:val="nb-NO"/>
      </w:rPr>
      <w:t xml:space="preserve"> </w:t>
    </w:r>
    <w:r>
      <w:rPr>
        <w:rFonts w:cs="Arial" w:ascii="Arial" w:hAnsi="Arial"/>
        <w:lang w:val="nb-NO"/>
      </w:rPr>
      <w:t>DFDL</w:t>
    </w:r>
    <w:r>
      <w:rPr>
        <w:rFonts w:eastAsia="Arial" w:cs="Arial" w:ascii="Arial" w:hAnsi="Arial"/>
        <w:lang w:val="nb-NO"/>
      </w:rPr>
      <w:t xml:space="preserve"> </w:t>
    </w:r>
    <w:r>
      <w:rPr>
        <w:rFonts w:cs="Arial" w:ascii="Arial" w:hAnsi="Arial"/>
        <w:lang w:val="nb-NO"/>
      </w:rPr>
      <w:t>WG</w:t>
      <w:tab/>
      <w:tab/>
    </w:r>
    <w:r>
      <w:rPr>
        <w:rFonts w:cs="Arial" w:ascii="Arial" w:hAnsi="Arial"/>
      </w:rPr>
      <w:t xml:space="preserve"> Mike Beckerle (Tresys)</w:t>
    </w:r>
  </w:p>
  <w:p>
    <w:pPr>
      <w:pStyle w:val="Header"/>
      <w:spacing w:before="0" w:after="0"/>
      <w:rPr/>
    </w:pPr>
    <w:r>
      <w:rPr>
        <w:rFonts w:cs="Arial" w:ascii="Arial" w:hAnsi="Arial"/>
      </w:rPr>
      <w:tab/>
      <w:tab/>
      <w:t>Stephen M. Hanson (IBM)</w:t>
    </w:r>
  </w:p>
  <w:p>
    <w:pPr>
      <w:pStyle w:val="Header"/>
      <w:spacing w:before="0" w:after="0"/>
      <w:rPr/>
    </w:pPr>
    <w:hyperlink r:id="rId1">
      <w:r>
        <w:rPr>
          <w:rStyle w:val="InternetLink"/>
          <w:rFonts w:cs="Arial" w:ascii="Arial" w:hAnsi="Arial"/>
        </w:rPr>
        <w:t>dfdl-wg@ogf.org</w:t>
      </w:r>
    </w:hyperlink>
    <w:r>
      <w:rPr>
        <w:rFonts w:cs="Arial" w:ascii="Arial" w:hAnsi="Arial"/>
      </w:rPr>
      <w:tab/>
      <w:tab/>
      <w:t xml:space="preserve"> October 2019</w:t>
    </w:r>
  </w:p>
  <w:p>
    <w:pPr>
      <w:pStyle w:val="Header"/>
      <w:tabs>
        <w:tab w:val="center" w:pos="4320" w:leader="none"/>
        <w:tab w:val="right" w:pos="8640" w:leader="none"/>
      </w:tabs>
      <w:spacing w:before="10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6"/>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b/>
        <w:rFonts w:cs="Helv"/>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num w:numId="1">
    <w:abstractNumId w:val="1"/>
  </w:num>
  <w:num w:numId="2">
    <w:abstractNumId w:val="2"/>
  </w:num>
</w:numbering>
</file>

<file path=word/settings.xml><?xml version="1.0" encoding="utf-8"?>
<w:settings xmlns:w="http://schemas.openxmlformats.org/wordprocessingml/2006/main">
  <w:zoom w:percent="200"/>
  <w:displayBackgroundShape/>
  <w:trackRevisions/>
  <w:embedSystemFonts/>
  <w:defaultTabStop w:val="10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76e1d"/>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GB" w:eastAsia="en-GB" w:bidi="ar-SA"/>
    </w:rPr>
  </w:style>
  <w:style w:type="paragraph" w:styleId="Heading1">
    <w:name w:val="Heading 1"/>
    <w:basedOn w:val="Normal"/>
    <w:next w:val="Normal"/>
    <w:link w:val="Heading1Char"/>
    <w:uiPriority w:val="9"/>
    <w:qFormat/>
    <w:rsid w:val="00376e1d"/>
    <w:pPr>
      <w:pBdr>
        <w:top w:val="single" w:sz="24" w:space="0" w:color="4F81BD"/>
        <w:left w:val="single" w:sz="24" w:space="0" w:color="4F81BD"/>
        <w:bottom w:val="single" w:sz="24" w:space="0" w:color="4F81BD"/>
        <w:right w:val="single" w:sz="24" w:space="0" w:color="4F81BD"/>
      </w:pBdr>
      <w:shd w:val="clear" w:color="auto" w:fill="4F81BD"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e1d"/>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100" w:after="0"/>
      <w:outlineLvl w:val="1"/>
    </w:pPr>
    <w:rPr>
      <w:caps/>
      <w:spacing w:val="15"/>
    </w:rPr>
  </w:style>
  <w:style w:type="paragraph" w:styleId="Heading3">
    <w:name w:val="Heading 3"/>
    <w:basedOn w:val="Normal"/>
    <w:next w:val="Normal"/>
    <w:link w:val="Heading3Char"/>
    <w:uiPriority w:val="9"/>
    <w:unhideWhenUsed/>
    <w:qFormat/>
    <w:rsid w:val="00376e1d"/>
    <w:pPr>
      <w:pBdr>
        <w:top w:val="single" w:sz="6" w:space="2" w:color="4F81BD"/>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e1d"/>
    <w:pPr>
      <w:pBdr>
        <w:top w:val="dotted" w:sz="6" w:space="2" w:color="4F81BD"/>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e1d"/>
    <w:pPr>
      <w:pBdr>
        <w:bottom w:val="single" w:sz="6" w:space="1" w:color="4F81BD"/>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76e1d"/>
    <w:pPr>
      <w:pBdr>
        <w:bottom w:val="dotted" w:sz="6" w:space="1" w:color="4F81BD"/>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376e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376e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76e1d"/>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4z0" w:customStyle="1">
    <w:name w:val="WW8Num4z0"/>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Helv" w:hAnsi="Helv" w:cs="Helv"/>
      <w:b/>
    </w:rPr>
  </w:style>
  <w:style w:type="character" w:styleId="WW8Num6z0" w:customStyle="1">
    <w:name w:val="WW8Num6z0"/>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b/>
      <w:bCs/>
    </w:rPr>
  </w:style>
  <w:style w:type="character" w:styleId="WW8Num11z0" w:customStyle="1">
    <w:name w:val="WW8Num11z0"/>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Courier New" w:hAnsi="Courier New" w:cs="Courier New"/>
    </w:rPr>
  </w:style>
  <w:style w:type="character" w:styleId="WW8Num13z1" w:customStyle="1">
    <w:name w:val="WW8Num13z1"/>
    <w:qFormat/>
    <w:rPr>
      <w:rFonts w:ascii="Helv" w:hAnsi="Helv" w:eastAsia="MS Mincho" w:cs="Helv"/>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5z0" w:customStyle="1">
    <w:name w:val="WW8Num15z0"/>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Helv" w:hAnsi="Helv" w:cs="Helv"/>
    </w:rPr>
  </w:style>
  <w:style w:type="character" w:styleId="WW8Num16z1" w:customStyle="1">
    <w:name w:val="WW8Num16z1"/>
    <w:qFormat/>
    <w:rPr>
      <w:rFonts w:ascii="Helv" w:hAnsi="Helv" w:cs="Helv"/>
      <w:b/>
    </w:rPr>
  </w:style>
  <w:style w:type="character" w:styleId="WW8Num18z0" w:customStyle="1">
    <w:name w:val="WW8Num18z0"/>
    <w:qFormat/>
    <w:rPr>
      <w:rFonts w:ascii="Symbol" w:hAnsi="Symbol" w:cs="Symbol"/>
      <w:sz w:val="20"/>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sz w:val="20"/>
    </w:rPr>
  </w:style>
  <w:style w:type="character" w:styleId="WW8Num21z0" w:customStyle="1">
    <w:name w:val="WW8Num21z0"/>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Symbol" w:hAnsi="Symbol" w:cs="Symbol"/>
      <w:sz w:val="20"/>
    </w:rPr>
  </w:style>
  <w:style w:type="character" w:styleId="WW8Num23z1" w:customStyle="1">
    <w:name w:val="WW8Num23z1"/>
    <w:qFormat/>
    <w:rPr>
      <w:rFonts w:ascii="Courier New" w:hAnsi="Courier New" w:cs="Courier New"/>
      <w:sz w:val="20"/>
    </w:rPr>
  </w:style>
  <w:style w:type="character" w:styleId="WW8Num23z2" w:customStyle="1">
    <w:name w:val="WW8Num23z2"/>
    <w:qFormat/>
    <w:rPr>
      <w:rFonts w:ascii="Wingdings" w:hAnsi="Wingdings" w:cs="Wingdings"/>
      <w:sz w:val="20"/>
    </w:rPr>
  </w:style>
  <w:style w:type="character" w:styleId="WW8Num24z0" w:customStyle="1">
    <w:name w:val="WW8Num24z0"/>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rFonts w:ascii="Symbol" w:hAnsi="Symbol" w:cs="Symbol"/>
      <w:sz w:val="20"/>
    </w:rPr>
  </w:style>
  <w:style w:type="character" w:styleId="WW8Num25z1" w:customStyle="1">
    <w:name w:val="WW8Num25z1"/>
    <w:qFormat/>
    <w:rPr>
      <w:rFonts w:ascii="Courier New" w:hAnsi="Courier New" w:cs="Courier New"/>
      <w:sz w:val="20"/>
    </w:rPr>
  </w:style>
  <w:style w:type="character" w:styleId="WW8Num25z2" w:customStyle="1">
    <w:name w:val="WW8Num25z2"/>
    <w:qFormat/>
    <w:rPr>
      <w:rFonts w:ascii="Wingdings" w:hAnsi="Wingdings" w:cs="Wingdings"/>
      <w:sz w:val="20"/>
    </w:rPr>
  </w:style>
  <w:style w:type="character" w:styleId="WW8Num26z0" w:customStyle="1">
    <w:name w:val="WW8Num26z0"/>
    <w:qFormat/>
    <w:rPr>
      <w:b/>
      <w:bCs/>
    </w:rPr>
  </w:style>
  <w:style w:type="character" w:styleId="WW8Num30z0" w:customStyle="1">
    <w:name w:val="WW8Num30z0"/>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St15z0" w:customStyle="1">
    <w:name w:val="WW8NumSt15z0"/>
    <w:qFormat/>
    <w:rPr>
      <w:rFonts w:ascii="Symbol" w:hAnsi="Symbol" w:cs="Symbol"/>
      <w:sz w:val="22"/>
    </w:rPr>
  </w:style>
  <w:style w:type="character" w:styleId="InternetLink">
    <w:name w:val="Internet Link"/>
    <w:basedOn w:val="DefaultParagraphFont"/>
    <w:uiPriority w:val="99"/>
    <w:unhideWhenUsed/>
    <w:rsid w:val="00923c01"/>
    <w:rPr>
      <w:color w:val="0000FF" w:themeColor="hyperlink"/>
      <w:u w:val="single"/>
    </w:rPr>
  </w:style>
  <w:style w:type="character" w:styleId="FollowedHyperlink">
    <w:name w:val="FollowedHyperlink"/>
    <w:qFormat/>
    <w:rPr>
      <w:color w:val="0000FF"/>
      <w:u w:val="single"/>
    </w:rPr>
  </w:style>
  <w:style w:type="character" w:styleId="Strong">
    <w:name w:val="Strong"/>
    <w:uiPriority w:val="22"/>
    <w:qFormat/>
    <w:rsid w:val="00376e1d"/>
    <w:rPr>
      <w:b/>
      <w:bCs/>
    </w:rPr>
  </w:style>
  <w:style w:type="character" w:styleId="Emphasis">
    <w:name w:val="Emphasis"/>
    <w:uiPriority w:val="20"/>
    <w:qFormat/>
    <w:rsid w:val="00376e1d"/>
    <w:rPr>
      <w:caps/>
      <w:color w:val="243F60" w:themeColor="accent1" w:themeShade="7f"/>
      <w:spacing w:val="5"/>
    </w:rPr>
  </w:style>
  <w:style w:type="character" w:styleId="Function" w:customStyle="1">
    <w:name w:val="function"/>
    <w:basedOn w:val="DefaultParagraphFont"/>
    <w:qFormat/>
    <w:rPr/>
  </w:style>
  <w:style w:type="character" w:styleId="Prefix" w:customStyle="1">
    <w:name w:val="prefix"/>
    <w:basedOn w:val="DefaultParagraphFont"/>
    <w:qFormat/>
    <w:rPr/>
  </w:style>
  <w:style w:type="character" w:styleId="HTMLCode">
    <w:name w:val="HTML Code"/>
    <w:uiPriority w:val="99"/>
    <w:qFormat/>
    <w:rPr>
      <w:rFonts w:ascii="Courier New" w:hAnsi="Courier New" w:eastAsia="MS Mincho" w:cs="Courier New"/>
      <w:sz w:val="20"/>
      <w:szCs w:val="20"/>
    </w:rPr>
  </w:style>
  <w:style w:type="character" w:styleId="FootnoteCharacters" w:customStyle="1">
    <w:name w:val="Footnote Characters"/>
    <w:qFormat/>
    <w:rPr>
      <w:vertAlign w:val="superscript"/>
    </w:rPr>
  </w:style>
  <w:style w:type="character" w:styleId="Annotationreference">
    <w:name w:val="annotation reference"/>
    <w:qFormat/>
    <w:rPr>
      <w:sz w:val="16"/>
      <w:szCs w:val="16"/>
    </w:rPr>
  </w:style>
  <w:style w:type="character" w:styleId="CharChar1" w:customStyle="1">
    <w:name w:val="Char Char1"/>
    <w:qFormat/>
    <w:rPr>
      <w:rFonts w:eastAsia="MS Mincho"/>
      <w:sz w:val="24"/>
      <w:szCs w:val="24"/>
      <w:lang w:val="en-GB" w:eastAsia="ja-JP" w:bidi="ar-SA"/>
    </w:rPr>
  </w:style>
  <w:style w:type="character" w:styleId="NobreakChar" w:customStyle="1">
    <w:name w:val="nobreak Char"/>
    <w:qFormat/>
    <w:rPr>
      <w:rFonts w:ascii="Arial" w:hAnsi="Arial" w:cs="Arial"/>
      <w:szCs w:val="24"/>
      <w:lang w:val="en-US" w:bidi="ar-SA"/>
    </w:rPr>
  </w:style>
  <w:style w:type="character" w:styleId="Abbrev" w:customStyle="1">
    <w:name w:val="abbrev"/>
    <w:basedOn w:val="DefaultParagraphFont"/>
    <w:qFormat/>
    <w:rPr/>
  </w:style>
  <w:style w:type="character" w:styleId="Citetitle" w:customStyle="1">
    <w:name w:val="citetitle"/>
    <w:basedOn w:val="DefaultParagraphFont"/>
    <w:qFormat/>
    <w:rPr/>
  </w:style>
  <w:style w:type="character" w:styleId="HTMLCite">
    <w:name w:val="HTML Cite"/>
    <w:qFormat/>
    <w:rPr>
      <w:i/>
      <w:iCs/>
    </w:rPr>
  </w:style>
  <w:style w:type="character" w:styleId="Added" w:customStyle="1">
    <w:name w:val="added"/>
    <w:basedOn w:val="DefaultParagraphFont"/>
    <w:qFormat/>
    <w:rPr/>
  </w:style>
  <w:style w:type="character" w:styleId="HTMLAcronym">
    <w:name w:val="HTML Acronym"/>
    <w:basedOn w:val="DefaultParagraphFont"/>
    <w:qFormat/>
    <w:rPr/>
  </w:style>
  <w:style w:type="character" w:styleId="Heading1Char" w:customStyle="1">
    <w:name w:val="Heading 1 Char"/>
    <w:basedOn w:val="DefaultParagraphFont"/>
    <w:link w:val="Heading1"/>
    <w:uiPriority w:val="9"/>
    <w:qFormat/>
    <w:rsid w:val="00376e1d"/>
    <w:rPr>
      <w:caps/>
      <w:color w:val="FFFFFF" w:themeColor="background1"/>
      <w:spacing w:val="15"/>
      <w:sz w:val="22"/>
      <w:szCs w:val="22"/>
      <w:shd w:fill="4F81BD" w:val="clear"/>
    </w:rPr>
  </w:style>
  <w:style w:type="character" w:styleId="StyleHeading112ptChar" w:customStyle="1">
    <w:name w:val="Style Heading 1 + 12 pt Char"/>
    <w:qFormat/>
    <w:rPr>
      <w:rFonts w:ascii="Arial" w:hAnsi="Arial" w:eastAsia="MS Mincho" w:cs="Arial"/>
      <w:b/>
      <w:bCs/>
      <w:sz w:val="24"/>
      <w:szCs w:val="32"/>
      <w:lang w:val="en-GB" w:eastAsia="ja-JP" w:bidi="ar-SA"/>
    </w:rPr>
  </w:style>
  <w:style w:type="character" w:styleId="FootnoteAnchor" w:customStyle="1">
    <w:name w:val="Footnote Anchor"/>
    <w:rPr>
      <w:vertAlign w:val="superscript"/>
    </w:rPr>
  </w:style>
  <w:style w:type="character" w:styleId="NumberingSymbols" w:customStyle="1">
    <w:name w:val="Numbering Symbol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CodeBlockChar" w:customStyle="1">
    <w:name w:val="CodeBlock Char"/>
    <w:link w:val="CodeBlock"/>
    <w:qFormat/>
    <w:locked/>
    <w:rsid w:val="004a26c1"/>
    <w:rPr>
      <w:rFonts w:ascii="Courier" w:hAnsi="Courier"/>
      <w:sz w:val="18"/>
      <w:szCs w:val="18"/>
      <w:lang w:val="en-US" w:eastAsia="en-US"/>
    </w:rPr>
  </w:style>
  <w:style w:type="character" w:styleId="XMLExcerptChar" w:customStyle="1">
    <w:name w:val="XML Excerpt Char"/>
    <w:link w:val="XMLExcerpt"/>
    <w:qFormat/>
    <w:locked/>
    <w:rsid w:val="004a26c1"/>
    <w:rPr>
      <w:rFonts w:ascii="Courier New" w:hAnsi="Courier New" w:cs="Courier New"/>
      <w:shd w:fill="F3F3F3" w:val="clear"/>
    </w:rPr>
  </w:style>
  <w:style w:type="character" w:styleId="CommentTextChar" w:customStyle="1">
    <w:name w:val="Comment Text Char"/>
    <w:link w:val="CommentText"/>
    <w:qFormat/>
    <w:rsid w:val="00652479"/>
    <w:rPr>
      <w:rFonts w:eastAsia="MS Mincho"/>
      <w:lang w:eastAsia="ja-JP"/>
    </w:rPr>
  </w:style>
  <w:style w:type="character" w:styleId="PlainTextChar" w:customStyle="1">
    <w:name w:val="Plain Text Char"/>
    <w:basedOn w:val="DefaultParagraphFont"/>
    <w:link w:val="PlainText"/>
    <w:uiPriority w:val="99"/>
    <w:semiHidden/>
    <w:qFormat/>
    <w:rsid w:val="0047411d"/>
    <w:rPr>
      <w:rFonts w:ascii="Calibri" w:hAnsi="Calibri" w:eastAsia="Calibri" w:cs="" w:cstheme="minorBidi" w:eastAsiaTheme="minorHAnsi"/>
      <w:sz w:val="22"/>
      <w:szCs w:val="21"/>
      <w:lang w:val="en-US" w:eastAsia="en-US"/>
    </w:rPr>
  </w:style>
  <w:style w:type="character" w:styleId="UnresolvedMention">
    <w:name w:val="Unresolved Mention"/>
    <w:basedOn w:val="DefaultParagraphFont"/>
    <w:uiPriority w:val="99"/>
    <w:semiHidden/>
    <w:unhideWhenUsed/>
    <w:qFormat/>
    <w:rsid w:val="00d543a3"/>
    <w:rPr>
      <w:color w:val="605E5C"/>
      <w:shd w:fill="E1DFDD" w:val="clear"/>
    </w:rPr>
  </w:style>
  <w:style w:type="character" w:styleId="Heading2Char" w:customStyle="1">
    <w:name w:val="Heading 2 Char"/>
    <w:basedOn w:val="DefaultParagraphFont"/>
    <w:link w:val="Heading2"/>
    <w:uiPriority w:val="9"/>
    <w:qFormat/>
    <w:rsid w:val="00376e1d"/>
    <w:rPr>
      <w:caps/>
      <w:spacing w:val="15"/>
      <w:shd w:fill="DBE5F1" w:val="clear"/>
    </w:rPr>
  </w:style>
  <w:style w:type="character" w:styleId="Heading3Char" w:customStyle="1">
    <w:name w:val="Heading 3 Char"/>
    <w:basedOn w:val="DefaultParagraphFont"/>
    <w:link w:val="Heading3"/>
    <w:uiPriority w:val="9"/>
    <w:qFormat/>
    <w:rsid w:val="00376e1d"/>
    <w:rPr>
      <w:caps/>
      <w:color w:val="243F60" w:themeColor="accent1" w:themeShade="7f"/>
      <w:spacing w:val="15"/>
    </w:rPr>
  </w:style>
  <w:style w:type="character" w:styleId="Heading4Char" w:customStyle="1">
    <w:name w:val="Heading 4 Char"/>
    <w:basedOn w:val="DefaultParagraphFont"/>
    <w:link w:val="Heading4"/>
    <w:uiPriority w:val="9"/>
    <w:qFormat/>
    <w:rsid w:val="00376e1d"/>
    <w:rPr>
      <w:caps/>
      <w:color w:val="365F91" w:themeColor="accent1" w:themeShade="bf"/>
      <w:spacing w:val="10"/>
    </w:rPr>
  </w:style>
  <w:style w:type="character" w:styleId="Heading5Char" w:customStyle="1">
    <w:name w:val="Heading 5 Char"/>
    <w:basedOn w:val="DefaultParagraphFont"/>
    <w:link w:val="Heading5"/>
    <w:uiPriority w:val="9"/>
    <w:qFormat/>
    <w:rsid w:val="00376e1d"/>
    <w:rPr>
      <w:caps/>
      <w:color w:val="365F91" w:themeColor="accent1" w:themeShade="bf"/>
      <w:spacing w:val="10"/>
    </w:rPr>
  </w:style>
  <w:style w:type="character" w:styleId="Heading6Char" w:customStyle="1">
    <w:name w:val="Heading 6 Char"/>
    <w:basedOn w:val="DefaultParagraphFont"/>
    <w:link w:val="Heading6"/>
    <w:uiPriority w:val="9"/>
    <w:qFormat/>
    <w:rsid w:val="00376e1d"/>
    <w:rPr>
      <w:caps/>
      <w:color w:val="365F91" w:themeColor="accent1" w:themeShade="bf"/>
      <w:spacing w:val="10"/>
    </w:rPr>
  </w:style>
  <w:style w:type="character" w:styleId="Heading7Char" w:customStyle="1">
    <w:name w:val="Heading 7 Char"/>
    <w:basedOn w:val="DefaultParagraphFont"/>
    <w:link w:val="Heading7"/>
    <w:uiPriority w:val="9"/>
    <w:qFormat/>
    <w:rsid w:val="00376e1d"/>
    <w:rPr>
      <w:caps/>
      <w:color w:val="365F91" w:themeColor="accent1" w:themeShade="bf"/>
      <w:spacing w:val="10"/>
    </w:rPr>
  </w:style>
  <w:style w:type="character" w:styleId="Heading8Char" w:customStyle="1">
    <w:name w:val="Heading 8 Char"/>
    <w:basedOn w:val="DefaultParagraphFont"/>
    <w:link w:val="Heading8"/>
    <w:uiPriority w:val="9"/>
    <w:qFormat/>
    <w:rsid w:val="00376e1d"/>
    <w:rPr>
      <w:caps/>
      <w:spacing w:val="10"/>
      <w:sz w:val="18"/>
      <w:szCs w:val="18"/>
    </w:rPr>
  </w:style>
  <w:style w:type="character" w:styleId="Heading9Char" w:customStyle="1">
    <w:name w:val="Heading 9 Char"/>
    <w:basedOn w:val="DefaultParagraphFont"/>
    <w:link w:val="Heading9"/>
    <w:uiPriority w:val="9"/>
    <w:qFormat/>
    <w:rsid w:val="00376e1d"/>
    <w:rPr>
      <w:i/>
      <w:iCs/>
      <w:caps/>
      <w:spacing w:val="10"/>
      <w:sz w:val="18"/>
      <w:szCs w:val="18"/>
    </w:rPr>
  </w:style>
  <w:style w:type="character" w:styleId="TitleChar" w:customStyle="1">
    <w:name w:val="Title Char"/>
    <w:basedOn w:val="DefaultParagraphFont"/>
    <w:link w:val="Title"/>
    <w:uiPriority w:val="10"/>
    <w:qFormat/>
    <w:rsid w:val="00376e1d"/>
    <w:rPr>
      <w:rFonts w:ascii="Cambria" w:hAnsi="Cambria" w:eastAsia="" w:cs="" w:asciiTheme="majorHAnsi" w:cstheme="majorBidi" w:eastAsiaTheme="majorEastAsia" w:hAnsiTheme="majorHAnsi"/>
      <w:caps/>
      <w:color w:val="4F81BD" w:themeColor="accent1"/>
      <w:spacing w:val="10"/>
      <w:sz w:val="52"/>
      <w:szCs w:val="52"/>
    </w:rPr>
  </w:style>
  <w:style w:type="character" w:styleId="SubtitleChar" w:customStyle="1">
    <w:name w:val="Subtitle Char"/>
    <w:basedOn w:val="DefaultParagraphFont"/>
    <w:link w:val="Subtitle"/>
    <w:uiPriority w:val="11"/>
    <w:qFormat/>
    <w:rsid w:val="00376e1d"/>
    <w:rPr>
      <w:caps/>
      <w:color w:val="595959" w:themeColor="text1" w:themeTint="a6"/>
      <w:spacing w:val="10"/>
      <w:sz w:val="21"/>
      <w:szCs w:val="21"/>
    </w:rPr>
  </w:style>
  <w:style w:type="character" w:styleId="QuoteChar" w:customStyle="1">
    <w:name w:val="Quote Char"/>
    <w:basedOn w:val="DefaultParagraphFont"/>
    <w:link w:val="Quote"/>
    <w:uiPriority w:val="29"/>
    <w:qFormat/>
    <w:rsid w:val="00376e1d"/>
    <w:rPr>
      <w:i/>
      <w:iCs/>
      <w:sz w:val="24"/>
      <w:szCs w:val="24"/>
    </w:rPr>
  </w:style>
  <w:style w:type="character" w:styleId="IntenseQuoteChar" w:customStyle="1">
    <w:name w:val="Intense Quote Char"/>
    <w:basedOn w:val="DefaultParagraphFont"/>
    <w:link w:val="IntenseQuote"/>
    <w:uiPriority w:val="30"/>
    <w:qFormat/>
    <w:rsid w:val="00376e1d"/>
    <w:rPr>
      <w:color w:val="4F81BD" w:themeColor="accent1"/>
      <w:sz w:val="24"/>
      <w:szCs w:val="24"/>
    </w:rPr>
  </w:style>
  <w:style w:type="character" w:styleId="SubtleEmphasis">
    <w:name w:val="Subtle Emphasis"/>
    <w:uiPriority w:val="19"/>
    <w:qFormat/>
    <w:rsid w:val="00376e1d"/>
    <w:rPr>
      <w:i/>
      <w:iCs/>
      <w:color w:val="243F60" w:themeColor="accent1" w:themeShade="7f"/>
    </w:rPr>
  </w:style>
  <w:style w:type="character" w:styleId="IntenseEmphasis">
    <w:name w:val="Intense Emphasis"/>
    <w:uiPriority w:val="21"/>
    <w:qFormat/>
    <w:rsid w:val="00376e1d"/>
    <w:rPr>
      <w:b/>
      <w:bCs/>
      <w:caps/>
      <w:color w:val="243F60" w:themeColor="accent1" w:themeShade="7f"/>
      <w:spacing w:val="10"/>
    </w:rPr>
  </w:style>
  <w:style w:type="character" w:styleId="SubtleReference">
    <w:name w:val="Subtle Reference"/>
    <w:uiPriority w:val="31"/>
    <w:qFormat/>
    <w:rsid w:val="00376e1d"/>
    <w:rPr>
      <w:b/>
      <w:bCs/>
      <w:color w:val="4F81BD" w:themeColor="accent1"/>
    </w:rPr>
  </w:style>
  <w:style w:type="character" w:styleId="IntenseReference">
    <w:name w:val="Intense Reference"/>
    <w:uiPriority w:val="32"/>
    <w:qFormat/>
    <w:rsid w:val="00376e1d"/>
    <w:rPr>
      <w:b/>
      <w:bCs/>
      <w:i/>
      <w:iCs/>
      <w:caps/>
      <w:color w:val="4F81BD" w:themeColor="accent1"/>
    </w:rPr>
  </w:style>
  <w:style w:type="character" w:styleId="BookTitle">
    <w:name w:val="Book Title"/>
    <w:uiPriority w:val="33"/>
    <w:qFormat/>
    <w:rsid w:val="00376e1d"/>
    <w:rPr>
      <w:b/>
      <w:bCs/>
      <w:i/>
      <w:iCs/>
      <w:spacing w:val="0"/>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Helv"/>
    </w:rPr>
  </w:style>
  <w:style w:type="character" w:styleId="ListLabel16" w:customStyle="1">
    <w:name w:val="ListLabel 16"/>
    <w:qFormat/>
    <w:rPr>
      <w:rFonts w:cs="Helv"/>
      <w:b/>
    </w:rPr>
  </w:style>
  <w:style w:type="character" w:styleId="ListLabel17" w:customStyle="1">
    <w:name w:val="ListLabel 17"/>
    <w:qFormat/>
    <w:rPr>
      <w:rFonts w:cs="Helv"/>
    </w:rPr>
  </w:style>
  <w:style w:type="character" w:styleId="ListLabel18" w:customStyle="1">
    <w:name w:val="ListLabel 18"/>
    <w:qFormat/>
    <w:rPr>
      <w:rFonts w:cs="Helv"/>
    </w:rPr>
  </w:style>
  <w:style w:type="character" w:styleId="ListLabel19" w:customStyle="1">
    <w:name w:val="ListLabel 19"/>
    <w:qFormat/>
    <w:rPr>
      <w:rFonts w:cs="Helv"/>
    </w:rPr>
  </w:style>
  <w:style w:type="character" w:styleId="ListLabel20" w:customStyle="1">
    <w:name w:val="ListLabel 20"/>
    <w:qFormat/>
    <w:rPr>
      <w:rFonts w:cs="Helv"/>
    </w:rPr>
  </w:style>
  <w:style w:type="character" w:styleId="ListLabel21" w:customStyle="1">
    <w:name w:val="ListLabel 21"/>
    <w:qFormat/>
    <w:rPr>
      <w:rFonts w:cs="Helv"/>
    </w:rPr>
  </w:style>
  <w:style w:type="character" w:styleId="ListLabel22" w:customStyle="1">
    <w:name w:val="ListLabel 22"/>
    <w:qFormat/>
    <w:rPr>
      <w:rFonts w:cs="Helv"/>
    </w:rPr>
  </w:style>
  <w:style w:type="character" w:styleId="ListLabel23" w:customStyle="1">
    <w:name w:val="ListLabel 23"/>
    <w:qFormat/>
    <w:rPr>
      <w:rFonts w:cs="Helv"/>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Symbol"/>
      <w:sz w:val="20"/>
    </w:rPr>
  </w:style>
  <w:style w:type="character" w:styleId="ListLabel27" w:customStyle="1">
    <w:name w:val="ListLabel 27"/>
    <w:qFormat/>
    <w:rPr>
      <w:rFonts w:cs="Courier New"/>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b/>
      <w:bCs/>
    </w:rPr>
  </w:style>
  <w:style w:type="character" w:styleId="ListLabel36" w:customStyle="1">
    <w:name w:val="ListLabel 36"/>
    <w:qFormat/>
    <w:rPr>
      <w:rFonts w:cs="Courier New"/>
    </w:rPr>
  </w:style>
  <w:style w:type="character" w:styleId="ListLabel37" w:customStyle="1">
    <w:name w:val="ListLabel 37"/>
    <w:qFormat/>
    <w:rPr>
      <w:rFonts w:cs="Symbol"/>
      <w:sz w:val="22"/>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rFonts w:cs="Courier New"/>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cs="Courier New"/>
    </w:rPr>
  </w:style>
  <w:style w:type="character" w:styleId="ListLabel161" w:customStyle="1">
    <w:name w:val="ListLabel 161"/>
    <w:qFormat/>
    <w:rPr>
      <w:rFonts w:cs="Courier New"/>
    </w:rPr>
  </w:style>
  <w:style w:type="character" w:styleId="ListLabel162" w:customStyle="1">
    <w:name w:val="ListLabel 162"/>
    <w:qFormat/>
    <w:rPr>
      <w:rFonts w:cs="Courier New"/>
    </w:rPr>
  </w:style>
  <w:style w:type="character" w:styleId="ListLabel163" w:customStyle="1">
    <w:name w:val="ListLabel 163"/>
    <w:qFormat/>
    <w:rPr>
      <w:color w:val="000000"/>
    </w:rPr>
  </w:style>
  <w:style w:type="character" w:styleId="ListLabel164" w:customStyle="1">
    <w:name w:val="ListLabel 164"/>
    <w:qFormat/>
    <w:rPr>
      <w:rFonts w:eastAsia="Times New Roman" w:cs="Times New Roman"/>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cs="Courier New"/>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cs="Courier New"/>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cs="Courier New"/>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cs="Courier New"/>
    </w:rPr>
  </w:style>
  <w:style w:type="character" w:styleId="ListLabel192" w:customStyle="1">
    <w:name w:val="ListLabel 192"/>
    <w:qFormat/>
    <w:rPr>
      <w:rFonts w:cs="Courier New"/>
    </w:rPr>
  </w:style>
  <w:style w:type="character" w:styleId="ListLabel193" w:customStyle="1">
    <w:name w:val="ListLabel 193"/>
    <w:qFormat/>
    <w:rPr>
      <w:rFonts w:cs="Courier New"/>
    </w:rPr>
  </w:style>
  <w:style w:type="character" w:styleId="ListLabel194" w:customStyle="1">
    <w:name w:val="ListLabel 194"/>
    <w:qFormat/>
    <w:rPr>
      <w:rFonts w:cs="Courier New"/>
    </w:rPr>
  </w:style>
  <w:style w:type="character" w:styleId="ListLabel195" w:customStyle="1">
    <w:name w:val="ListLabel 195"/>
    <w:qFormat/>
    <w:rPr>
      <w:rFonts w:cs="Courier New"/>
    </w:rPr>
  </w:style>
  <w:style w:type="character" w:styleId="ListLabel196" w:customStyle="1">
    <w:name w:val="ListLabel 196"/>
    <w:qFormat/>
    <w:rPr>
      <w:rFonts w:cs="Courier New"/>
    </w:rPr>
  </w:style>
  <w:style w:type="character" w:styleId="ListLabel197" w:customStyle="1">
    <w:name w:val="ListLabel 197"/>
    <w:qFormat/>
    <w:rPr>
      <w:rFonts w:cs="Courier New"/>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sz w:val="20"/>
    </w:rPr>
  </w:style>
  <w:style w:type="character" w:styleId="ListLabel203" w:customStyle="1">
    <w:name w:val="ListLabel 203"/>
    <w:qFormat/>
    <w:rPr>
      <w:sz w:val="20"/>
    </w:rPr>
  </w:style>
  <w:style w:type="character" w:styleId="ListLabel204" w:customStyle="1">
    <w:name w:val="ListLabel 204"/>
    <w:qFormat/>
    <w:rPr>
      <w:sz w:val="20"/>
    </w:rPr>
  </w:style>
  <w:style w:type="character" w:styleId="ListLabel205" w:customStyle="1">
    <w:name w:val="ListLabel 205"/>
    <w:qFormat/>
    <w:rPr>
      <w:sz w:val="20"/>
    </w:rPr>
  </w:style>
  <w:style w:type="character" w:styleId="ListLabel206" w:customStyle="1">
    <w:name w:val="ListLabel 206"/>
    <w:qFormat/>
    <w:rPr>
      <w:sz w:val="20"/>
    </w:rPr>
  </w:style>
  <w:style w:type="character" w:styleId="ListLabel207" w:customStyle="1">
    <w:name w:val="ListLabel 207"/>
    <w:qFormat/>
    <w:rPr>
      <w:sz w:val="20"/>
    </w:rPr>
  </w:style>
  <w:style w:type="character" w:styleId="ListLabel208" w:customStyle="1">
    <w:name w:val="ListLabel 208"/>
    <w:qFormat/>
    <w:rPr>
      <w:sz w:val="20"/>
    </w:rPr>
  </w:style>
  <w:style w:type="character" w:styleId="ListLabel209" w:customStyle="1">
    <w:name w:val="ListLabel 209"/>
    <w:qFormat/>
    <w:rPr>
      <w:sz w:val="20"/>
    </w:rPr>
  </w:style>
  <w:style w:type="character" w:styleId="ListLabel210" w:customStyle="1">
    <w:name w:val="ListLabel 210"/>
    <w:qFormat/>
    <w:rPr>
      <w:sz w:val="20"/>
    </w:rPr>
  </w:style>
  <w:style w:type="character" w:styleId="ListLabel211" w:customStyle="1">
    <w:name w:val="ListLabel 211"/>
    <w:qFormat/>
    <w:rPr>
      <w:sz w:val="20"/>
    </w:rPr>
  </w:style>
  <w:style w:type="character" w:styleId="ListLabel212" w:customStyle="1">
    <w:name w:val="ListLabel 212"/>
    <w:qFormat/>
    <w:rPr>
      <w:sz w:val="20"/>
    </w:rPr>
  </w:style>
  <w:style w:type="character" w:styleId="ListLabel213" w:customStyle="1">
    <w:name w:val="ListLabel 213"/>
    <w:qFormat/>
    <w:rPr>
      <w:sz w:val="20"/>
    </w:rPr>
  </w:style>
  <w:style w:type="character" w:styleId="ListLabel214" w:customStyle="1">
    <w:name w:val="ListLabel 214"/>
    <w:qFormat/>
    <w:rPr>
      <w:sz w:val="20"/>
    </w:rPr>
  </w:style>
  <w:style w:type="character" w:styleId="ListLabel215" w:customStyle="1">
    <w:name w:val="ListLabel 215"/>
    <w:qFormat/>
    <w:rPr>
      <w:sz w:val="20"/>
    </w:rPr>
  </w:style>
  <w:style w:type="character" w:styleId="ListLabel216" w:customStyle="1">
    <w:name w:val="ListLabel 216"/>
    <w:qFormat/>
    <w:rPr>
      <w:sz w:val="20"/>
    </w:rPr>
  </w:style>
  <w:style w:type="character" w:styleId="ListLabel217" w:customStyle="1">
    <w:name w:val="ListLabel 217"/>
    <w:qFormat/>
    <w:rPr>
      <w:sz w:val="20"/>
    </w:rPr>
  </w:style>
  <w:style w:type="character" w:styleId="ListLabel218" w:customStyle="1">
    <w:name w:val="ListLabel 218"/>
    <w:qFormat/>
    <w:rPr>
      <w:sz w:val="20"/>
    </w:rPr>
  </w:style>
  <w:style w:type="character" w:styleId="ListLabel219" w:customStyle="1">
    <w:name w:val="ListLabel 219"/>
    <w:qFormat/>
    <w:rPr>
      <w:sz w:val="20"/>
    </w:rPr>
  </w:style>
  <w:style w:type="character" w:styleId="ListLabel220" w:customStyle="1">
    <w:name w:val="ListLabel 220"/>
    <w:qFormat/>
    <w:rPr>
      <w:rFonts w:eastAsia="MS Mincho" w:cs="Arial"/>
    </w:rPr>
  </w:style>
  <w:style w:type="character" w:styleId="ListLabel221" w:customStyle="1">
    <w:name w:val="ListLabel 221"/>
    <w:qFormat/>
    <w:rPr>
      <w:rFonts w:cs="Courier New"/>
    </w:rPr>
  </w:style>
  <w:style w:type="character" w:styleId="ListLabel222" w:customStyle="1">
    <w:name w:val="ListLabel 222"/>
    <w:qFormat/>
    <w:rPr>
      <w:rFonts w:cs="Courier New"/>
    </w:rPr>
  </w:style>
  <w:style w:type="character" w:styleId="ListLabel223" w:customStyle="1">
    <w:name w:val="ListLabel 223"/>
    <w:qFormat/>
    <w:rPr>
      <w:rFonts w:cs="Courier New"/>
    </w:rPr>
  </w:style>
  <w:style w:type="character" w:styleId="ListLabel224" w:customStyle="1">
    <w:name w:val="ListLabel 224"/>
    <w:qFormat/>
    <w:rPr>
      <w:rFonts w:ascii="Arial" w:hAnsi="Arial" w:eastAsia="MS Mincho" w:cs="Arial"/>
    </w:rPr>
  </w:style>
  <w:style w:type="character" w:styleId="ListLabel225" w:customStyle="1">
    <w:name w:val="ListLabel 225"/>
    <w:qFormat/>
    <w:rPr>
      <w:rFonts w:cs="Courier New"/>
    </w:rPr>
  </w:style>
  <w:style w:type="character" w:styleId="ListLabel226" w:customStyle="1">
    <w:name w:val="ListLabel 226"/>
    <w:qFormat/>
    <w:rPr>
      <w:rFonts w:cs="Courier New"/>
    </w:rPr>
  </w:style>
  <w:style w:type="character" w:styleId="ListLabel227" w:customStyle="1">
    <w:name w:val="ListLabel 227"/>
    <w:qFormat/>
    <w:rPr>
      <w:rFonts w:cs="Courier New"/>
    </w:rPr>
  </w:style>
  <w:style w:type="character" w:styleId="ListLabel228" w:customStyle="1">
    <w:name w:val="ListLabel 228"/>
    <w:qFormat/>
    <w:rPr>
      <w:rFonts w:eastAsia="MS Mincho" w:cs="Arial"/>
    </w:rPr>
  </w:style>
  <w:style w:type="character" w:styleId="ListLabel229" w:customStyle="1">
    <w:name w:val="ListLabel 229"/>
    <w:qFormat/>
    <w:rPr>
      <w:rFonts w:cs="Courier New"/>
    </w:rPr>
  </w:style>
  <w:style w:type="character" w:styleId="ListLabel230" w:customStyle="1">
    <w:name w:val="ListLabel 230"/>
    <w:qFormat/>
    <w:rPr>
      <w:rFonts w:cs="Courier New"/>
    </w:rPr>
  </w:style>
  <w:style w:type="character" w:styleId="ListLabel231" w:customStyle="1">
    <w:name w:val="ListLabel 231"/>
    <w:qFormat/>
    <w:rPr>
      <w:rFonts w:cs="Courier New"/>
    </w:rPr>
  </w:style>
  <w:style w:type="character" w:styleId="ListLabel232" w:customStyle="1">
    <w:name w:val="ListLabel 232"/>
    <w:qFormat/>
    <w:rPr>
      <w:rFonts w:ascii="Arial" w:hAnsi="Arial" w:eastAsia="MS Mincho" w:cs="Arial"/>
    </w:rPr>
  </w:style>
  <w:style w:type="character" w:styleId="ListLabel233" w:customStyle="1">
    <w:name w:val="ListLabel 233"/>
    <w:qFormat/>
    <w:rPr>
      <w:rFonts w:cs="Courier New"/>
    </w:rPr>
  </w:style>
  <w:style w:type="character" w:styleId="ListLabel234" w:customStyle="1">
    <w:name w:val="ListLabel 234"/>
    <w:qFormat/>
    <w:rPr>
      <w:rFonts w:cs="Courier New"/>
    </w:rPr>
  </w:style>
  <w:style w:type="character" w:styleId="ListLabel235" w:customStyle="1">
    <w:name w:val="ListLabel 235"/>
    <w:qFormat/>
    <w:rPr>
      <w:rFonts w:cs="Courier New"/>
    </w:rPr>
  </w:style>
  <w:style w:type="character" w:styleId="ListLabel236" w:customStyle="1">
    <w:name w:val="ListLabel 236"/>
    <w:qFormat/>
    <w:rPr>
      <w:rFonts w:eastAsia="MS Mincho" w:cs="Arial"/>
    </w:rPr>
  </w:style>
  <w:style w:type="character" w:styleId="ListLabel237" w:customStyle="1">
    <w:name w:val="ListLabel 237"/>
    <w:qFormat/>
    <w:rPr>
      <w:rFonts w:cs="Courier New"/>
    </w:rPr>
  </w:style>
  <w:style w:type="character" w:styleId="ListLabel238" w:customStyle="1">
    <w:name w:val="ListLabel 238"/>
    <w:qFormat/>
    <w:rPr>
      <w:rFonts w:cs="Courier New"/>
    </w:rPr>
  </w:style>
  <w:style w:type="character" w:styleId="ListLabel239" w:customStyle="1">
    <w:name w:val="ListLabel 239"/>
    <w:qFormat/>
    <w:rPr>
      <w:rFonts w:cs="Courier New"/>
    </w:rPr>
  </w:style>
  <w:style w:type="character" w:styleId="ListLabel240" w:customStyle="1">
    <w:name w:val="ListLabel 240"/>
    <w:qFormat/>
    <w:rPr>
      <w:rFonts w:ascii="Arial" w:hAnsi="Arial" w:eastAsia="MS Mincho" w:cs="Arial"/>
    </w:rPr>
  </w:style>
  <w:style w:type="character" w:styleId="ListLabel241" w:customStyle="1">
    <w:name w:val="ListLabel 241"/>
    <w:qFormat/>
    <w:rPr>
      <w:rFonts w:cs="Courier New"/>
    </w:rPr>
  </w:style>
  <w:style w:type="character" w:styleId="ListLabel242" w:customStyle="1">
    <w:name w:val="ListLabel 242"/>
    <w:qFormat/>
    <w:rPr>
      <w:rFonts w:cs="Courier New"/>
    </w:rPr>
  </w:style>
  <w:style w:type="character" w:styleId="ListLabel243" w:customStyle="1">
    <w:name w:val="ListLabel 243"/>
    <w:qFormat/>
    <w:rPr>
      <w:rFonts w:cs="Courier New"/>
    </w:rPr>
  </w:style>
  <w:style w:type="character" w:styleId="ListLabel244" w:customStyle="1">
    <w:name w:val="ListLabel 244"/>
    <w:qFormat/>
    <w:rPr>
      <w:rFonts w:ascii="Arial" w:hAnsi="Arial" w:cs="Arial"/>
    </w:rPr>
  </w:style>
  <w:style w:type="character" w:styleId="ListLabel245" w:customStyle="1">
    <w:name w:val="ListLabel 245"/>
    <w:qFormat/>
    <w:rPr>
      <w:rFonts w:ascii="Arial" w:hAnsi="Arial"/>
    </w:rPr>
  </w:style>
  <w:style w:type="character" w:styleId="ListLabel246" w:customStyle="1">
    <w:name w:val="ListLabel 246"/>
    <w:qFormat/>
    <w:rPr>
      <w:rFonts w:eastAsia="MS Mincho"/>
    </w:rPr>
  </w:style>
  <w:style w:type="character" w:styleId="ListLabel247">
    <w:name w:val="ListLabel 247"/>
    <w:qFormat/>
    <w:rPr>
      <w:rFonts w:cs="Helv"/>
    </w:rPr>
  </w:style>
  <w:style w:type="character" w:styleId="ListLabel248">
    <w:name w:val="ListLabel 248"/>
    <w:qFormat/>
    <w:rPr>
      <w:rFonts w:cs="Helv"/>
      <w:b/>
    </w:rPr>
  </w:style>
  <w:style w:type="character" w:styleId="ListLabel249">
    <w:name w:val="ListLabel 249"/>
    <w:qFormat/>
    <w:rPr>
      <w:rFonts w:cs="Helv"/>
    </w:rPr>
  </w:style>
  <w:style w:type="character" w:styleId="ListLabel250">
    <w:name w:val="ListLabel 250"/>
    <w:qFormat/>
    <w:rPr>
      <w:rFonts w:cs="Helv"/>
    </w:rPr>
  </w:style>
  <w:style w:type="character" w:styleId="ListLabel251">
    <w:name w:val="ListLabel 251"/>
    <w:qFormat/>
    <w:rPr>
      <w:rFonts w:cs="Helv"/>
    </w:rPr>
  </w:style>
  <w:style w:type="character" w:styleId="ListLabel252">
    <w:name w:val="ListLabel 252"/>
    <w:qFormat/>
    <w:rPr>
      <w:rFonts w:cs="Helv"/>
    </w:rPr>
  </w:style>
  <w:style w:type="character" w:styleId="ListLabel253">
    <w:name w:val="ListLabel 253"/>
    <w:qFormat/>
    <w:rPr>
      <w:rFonts w:cs="Helv"/>
    </w:rPr>
  </w:style>
  <w:style w:type="character" w:styleId="ListLabel254">
    <w:name w:val="ListLabel 254"/>
    <w:qFormat/>
    <w:rPr>
      <w:rFonts w:cs="Helv"/>
    </w:rPr>
  </w:style>
  <w:style w:type="character" w:styleId="ListLabel255">
    <w:name w:val="ListLabel 255"/>
    <w:qFormat/>
    <w:rPr>
      <w:rFonts w:cs="Helv"/>
    </w:rPr>
  </w:style>
  <w:style w:type="character" w:styleId="ListLabel256">
    <w:name w:val="ListLabel 256"/>
    <w:qFormat/>
    <w:rPr>
      <w:rFonts w:cs="Aria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Aria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Aria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IndexLink">
    <w:name w:val="Index Link"/>
    <w:qFormat/>
    <w:rPr/>
  </w:style>
  <w:style w:type="character" w:styleId="ListLabel283">
    <w:name w:val="ListLabel 283"/>
    <w:qFormat/>
    <w:rPr>
      <w:rFonts w:cs="Helv"/>
    </w:rPr>
  </w:style>
  <w:style w:type="character" w:styleId="ListLabel284">
    <w:name w:val="ListLabel 284"/>
    <w:qFormat/>
    <w:rPr>
      <w:rFonts w:cs="Helv"/>
      <w:b/>
    </w:rPr>
  </w:style>
  <w:style w:type="character" w:styleId="ListLabel285">
    <w:name w:val="ListLabel 285"/>
    <w:qFormat/>
    <w:rPr>
      <w:rFonts w:cs="Helv"/>
    </w:rPr>
  </w:style>
  <w:style w:type="character" w:styleId="ListLabel286">
    <w:name w:val="ListLabel 286"/>
    <w:qFormat/>
    <w:rPr>
      <w:rFonts w:cs="Helv"/>
    </w:rPr>
  </w:style>
  <w:style w:type="character" w:styleId="ListLabel287">
    <w:name w:val="ListLabel 287"/>
    <w:qFormat/>
    <w:rPr>
      <w:rFonts w:cs="Helv"/>
    </w:rPr>
  </w:style>
  <w:style w:type="character" w:styleId="ListLabel288">
    <w:name w:val="ListLabel 288"/>
    <w:qFormat/>
    <w:rPr>
      <w:rFonts w:cs="Helv"/>
    </w:rPr>
  </w:style>
  <w:style w:type="character" w:styleId="ListLabel289">
    <w:name w:val="ListLabel 289"/>
    <w:qFormat/>
    <w:rPr>
      <w:rFonts w:cs="Helv"/>
    </w:rPr>
  </w:style>
  <w:style w:type="character" w:styleId="ListLabel290">
    <w:name w:val="ListLabel 290"/>
    <w:qFormat/>
    <w:rPr>
      <w:rFonts w:cs="Helv"/>
    </w:rPr>
  </w:style>
  <w:style w:type="character" w:styleId="ListLabel291">
    <w:name w:val="ListLabel 291"/>
    <w:qFormat/>
    <w:rPr>
      <w:rFonts w:cs="Helv"/>
    </w:rPr>
  </w:style>
  <w:style w:type="character" w:styleId="ListLabel292">
    <w:name w:val="ListLabel 292"/>
    <w:qFormat/>
    <w:rPr>
      <w:rFonts w:ascii="Arial" w:hAnsi="Arial" w:cs="Arial"/>
    </w:rPr>
  </w:style>
  <w:style w:type="character" w:styleId="ListLabel293">
    <w:name w:val="ListLabel 293"/>
    <w:qFormat/>
    <w:rPr>
      <w:rFonts w:eastAsia="MS Mincho"/>
    </w:rPr>
  </w:style>
  <w:style w:type="character" w:styleId="ListLabel294">
    <w:name w:val="ListLabel 294"/>
    <w:qFormat/>
    <w:rPr>
      <w:rFonts w:ascii="Arial" w:hAnsi="Arial"/>
    </w:rPr>
  </w:style>
  <w:style w:type="character" w:styleId="ListLabel808">
    <w:name w:val="ListLabel 808"/>
    <w:qFormat/>
    <w:rPr>
      <w:rFonts w:cs="Arial"/>
      <w:szCs w:val="20"/>
    </w:rPr>
  </w:style>
  <w:style w:type="paragraph" w:styleId="Heading" w:customStyle="1">
    <w:name w:val="Heading"/>
    <w:basedOn w:val="Normal"/>
    <w:next w:val="TextBody"/>
    <w:qFormat/>
    <w:pPr>
      <w:spacing w:before="240" w:after="60"/>
      <w:jc w:val="center"/>
    </w:pPr>
    <w:rPr>
      <w:rFonts w:ascii="Arial" w:hAnsi="Arial" w:eastAsia="Times New Roman" w:cs="Arial"/>
      <w:b/>
      <w:sz w:val="32"/>
      <w:szCs w:val="32"/>
      <w:lang w:val="en-US"/>
    </w:rPr>
  </w:style>
  <w:style w:type="paragraph" w:styleId="TextBody">
    <w:name w:val="Body Text"/>
    <w:basedOn w:val="Normal"/>
    <w:pPr>
      <w:spacing w:before="10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next w:val="Normal"/>
    <w:uiPriority w:val="35"/>
    <w:unhideWhenUsed/>
    <w:qFormat/>
    <w:rsid w:val="00376e1d"/>
    <w:pPr/>
    <w:rPr>
      <w:b/>
      <w:bCs/>
      <w:color w:val="365F91" w:themeColor="accent1" w:themeShade="bf"/>
      <w:sz w:val="16"/>
      <w:szCs w:val="16"/>
    </w:rPr>
  </w:style>
  <w:style w:type="paragraph" w:styleId="NormalWeb">
    <w:name w:val="Normal (Web)"/>
    <w:basedOn w:val="Normal"/>
    <w:uiPriority w:val="99"/>
    <w:qFormat/>
    <w:pPr>
      <w:spacing w:before="280" w:after="280"/>
    </w:pPr>
    <w:rPr/>
  </w:style>
  <w:style w:type="paragraph" w:styleId="Footnote">
    <w:name w:val="Footnote Text"/>
    <w:basedOn w:val="Normal"/>
    <w:qFormat/>
    <w:pPr/>
    <w:rPr/>
  </w:style>
  <w:style w:type="paragraph" w:styleId="Annotationtext">
    <w:name w:val="annotation text"/>
    <w:basedOn w:val="Normal"/>
    <w:link w:val="CommentTextChar"/>
    <w:qFormat/>
    <w:pPr/>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break" w:customStyle="1">
    <w:name w:val="nobreak"/>
    <w:basedOn w:val="Normal"/>
    <w:next w:val="Normal"/>
    <w:qFormat/>
    <w:pPr>
      <w:keepNext w:val="true"/>
    </w:pPr>
    <w:rPr>
      <w:rFonts w:ascii="Arial" w:hAnsi="Arial" w:eastAsia="Times New Roman" w:cs="Arial"/>
      <w:lang w:val="en-US"/>
    </w:rPr>
  </w:style>
  <w:style w:type="paragraph" w:styleId="ListBullet">
    <w:name w:val="List Bullet"/>
    <w:basedOn w:val="Normal"/>
    <w:qFormat/>
    <w:pPr/>
    <w:rPr>
      <w:rFonts w:ascii="Arial" w:hAnsi="Arial" w:eastAsia="Times New Roman" w:cs="Arial"/>
      <w:lang w:val="en-US"/>
    </w:rPr>
  </w:style>
  <w:style w:type="paragraph" w:styleId="ListNumber">
    <w:name w:val="List Number"/>
    <w:basedOn w:val="Normal"/>
    <w:qFormat/>
    <w:pPr/>
    <w:rPr>
      <w:rFonts w:ascii="Arial" w:hAnsi="Arial" w:eastAsia="Times New Roman" w:cs="Arial"/>
      <w:lang w:val="en-US"/>
    </w:rPr>
  </w:style>
  <w:style w:type="paragraph" w:styleId="StyleHeading112pt" w:customStyle="1">
    <w:name w:val="Style Heading 1 + 12 pt"/>
    <w:basedOn w:val="Heading1"/>
    <w:qFormat/>
    <w:pPr>
      <w:shd w:val="clear" w:color="auto" w:fill="4F81BD"/>
    </w:pPr>
    <w:rPr>
      <w:sz w:val="24"/>
    </w:rPr>
  </w:style>
  <w:style w:type="paragraph" w:styleId="StyleHeading2Arial10pt" w:customStyle="1">
    <w:name w:val="Style Heading 2 + Arial 10 pt"/>
    <w:basedOn w:val="Heading2"/>
    <w:qFormat/>
    <w:pPr>
      <w:shd w:val="clear" w:color="auto" w:fill="DBE5F1"/>
    </w:pPr>
    <w:rPr>
      <w:rFonts w:ascii="Arial" w:hAnsi="Arial" w:cs="Arial"/>
    </w:rPr>
  </w:style>
  <w:style w:type="paragraph" w:styleId="StyleHeading2Arial10pt1" w:customStyle="1">
    <w:name w:val="Style Heading 2 + Arial 10 pt1"/>
    <w:basedOn w:val="Heading2"/>
    <w:qFormat/>
    <w:pPr>
      <w:shd w:val="clear" w:color="auto" w:fill="DBE5F1"/>
    </w:pPr>
    <w:rPr>
      <w:rFonts w:ascii="Arial" w:hAnsi="Arial" w:cs="Arial"/>
    </w:rPr>
  </w:style>
  <w:style w:type="paragraph" w:styleId="Contents2">
    <w:name w:val="TOC 2"/>
    <w:basedOn w:val="Normal"/>
    <w:next w:val="Normal"/>
    <w:uiPriority w:val="39"/>
    <w:pPr>
      <w:ind w:left="240" w:hanging="0"/>
    </w:pPr>
    <w:rPr/>
  </w:style>
  <w:style w:type="paragraph" w:styleId="Contents1">
    <w:name w:val="TOC 1"/>
    <w:basedOn w:val="Normal"/>
    <w:next w:val="Normal"/>
    <w:uiPriority w:val="39"/>
    <w:pPr/>
    <w:rPr>
      <w:rFonts w:ascii="Arial" w:hAnsi="Arial" w:cs="Arial"/>
    </w:rPr>
  </w:style>
  <w:style w:type="paragraph" w:styleId="Contents4">
    <w:name w:val="TOC 4"/>
    <w:basedOn w:val="Normal"/>
    <w:next w:val="Normal"/>
    <w:uiPriority w:val="39"/>
    <w:pPr>
      <w:ind w:left="720" w:hanging="0"/>
    </w:pPr>
    <w:rPr/>
  </w:style>
  <w:style w:type="paragraph" w:styleId="Contents3">
    <w:name w:val="TOC 3"/>
    <w:basedOn w:val="Index"/>
    <w:pPr>
      <w:tabs>
        <w:tab w:val="right" w:pos="9406" w:leader="dot"/>
      </w:tabs>
      <w:ind w:left="566"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200172"/>
    <w:pPr>
      <w:widowControl/>
      <w:bidi w:val="0"/>
      <w:jc w:val="left"/>
    </w:pPr>
    <w:rPr>
      <w:rFonts w:ascii="Calibri" w:hAnsi="Calibri" w:eastAsia="MS Mincho" w:cs="" w:asciiTheme="minorHAnsi" w:cstheme="minorBidi" w:hAnsiTheme="minorHAnsi"/>
      <w:color w:val="auto"/>
      <w:kern w:val="0"/>
      <w:sz w:val="24"/>
      <w:szCs w:val="24"/>
      <w:lang w:val="en-GB" w:eastAsia="ja-JP" w:bidi="ar-SA"/>
    </w:rPr>
  </w:style>
  <w:style w:type="paragraph" w:styleId="BulletList" w:customStyle="1">
    <w:name w:val="Bullet List"/>
    <w:basedOn w:val="Normal"/>
    <w:qFormat/>
    <w:rsid w:val="00516ecd"/>
    <w:pPr>
      <w:tabs>
        <w:tab w:val="left" w:pos="720" w:leader="none"/>
        <w:tab w:val="left" w:pos="1440" w:leader="none"/>
        <w:tab w:val="left" w:pos="1620" w:leader="none"/>
      </w:tabs>
      <w:spacing w:before="40" w:after="40"/>
      <w:ind w:left="540" w:hanging="180"/>
    </w:pPr>
    <w:rPr>
      <w:rFonts w:ascii="Arial" w:hAnsi="Arial" w:eastAsia="Arial Unicode MS"/>
      <w:lang w:val="en-US" w:eastAsia="en-US"/>
    </w:rPr>
  </w:style>
  <w:style w:type="paragraph" w:styleId="ListParagraph">
    <w:name w:val="List Paragraph"/>
    <w:basedOn w:val="Normal"/>
    <w:uiPriority w:val="34"/>
    <w:qFormat/>
    <w:rsid w:val="0012073a"/>
    <w:pPr>
      <w:spacing w:before="100" w:after="200"/>
      <w:ind w:left="720" w:hanging="0"/>
      <w:contextualSpacing/>
    </w:pPr>
    <w:rPr/>
  </w:style>
  <w:style w:type="paragraph" w:styleId="Richtextnodeselected" w:customStyle="1">
    <w:name w:val="richtextnodeselected"/>
    <w:basedOn w:val="Normal"/>
    <w:qFormat/>
    <w:rsid w:val="001e2957"/>
    <w:pPr>
      <w:spacing w:beforeAutospacing="1" w:afterAutospacing="1"/>
    </w:pPr>
    <w:rPr>
      <w:rFonts w:eastAsia="Times New Roman"/>
    </w:rPr>
  </w:style>
  <w:style w:type="paragraph" w:styleId="CodeBlock" w:customStyle="1">
    <w:name w:val="CodeBlock"/>
    <w:basedOn w:val="Normal"/>
    <w:link w:val="CodeBlockChar"/>
    <w:qFormat/>
    <w:rsid w:val="004a26c1"/>
    <w:pPr>
      <w:keepLines/>
      <w:spacing w:before="60" w:after="60"/>
      <w:ind w:left="360" w:hanging="0"/>
    </w:pPr>
    <w:rPr>
      <w:rFonts w:ascii="Courier" w:hAnsi="Courier" w:eastAsia="Times New Roman"/>
      <w:sz w:val="18"/>
      <w:szCs w:val="18"/>
      <w:lang w:val="en-US" w:eastAsia="en-US"/>
    </w:rPr>
  </w:style>
  <w:style w:type="paragraph" w:styleId="XMLExcerpt" w:customStyle="1">
    <w:name w:val="XML Excerpt"/>
    <w:link w:val="XMLExcerptChar"/>
    <w:qFormat/>
    <w:rsid w:val="004a26c1"/>
    <w:pPr>
      <w:widowControl/>
      <w:pBdr>
        <w:top w:val="dotted" w:sz="4" w:space="1" w:color="000001"/>
        <w:left w:val="dotted" w:sz="4" w:space="4" w:color="000001"/>
        <w:bottom w:val="dotted" w:sz="4" w:space="1" w:color="000001"/>
        <w:right w:val="dotted" w:sz="4" w:space="4" w:color="000001"/>
      </w:pBdr>
      <w:shd w:val="clear" w:color="auto" w:fill="F3F3F3"/>
      <w:bidi w:val="0"/>
      <w:jc w:val="left"/>
    </w:pPr>
    <w:rPr>
      <w:rFonts w:ascii="Courier New" w:hAnsi="Courier New" w:eastAsia="" w:cs="Courier New" w:eastAsiaTheme="minorEastAsia"/>
      <w:color w:val="auto"/>
      <w:kern w:val="0"/>
      <w:sz w:val="20"/>
      <w:szCs w:val="20"/>
      <w:lang w:val="en-GB" w:eastAsia="en-GB" w:bidi="ar-SA"/>
    </w:rPr>
  </w:style>
  <w:style w:type="paragraph" w:styleId="PlainText">
    <w:name w:val="Plain Text"/>
    <w:basedOn w:val="Normal"/>
    <w:link w:val="PlainTextChar"/>
    <w:uiPriority w:val="99"/>
    <w:semiHidden/>
    <w:unhideWhenUsed/>
    <w:qFormat/>
    <w:rsid w:val="0047411d"/>
    <w:pPr/>
    <w:rPr>
      <w:rFonts w:ascii="Calibri" w:hAnsi="Calibri" w:eastAsia="Calibri" w:eastAsiaTheme="minorHAnsi"/>
      <w:sz w:val="22"/>
      <w:szCs w:val="21"/>
      <w:lang w:val="en-US" w:eastAsia="en-US"/>
    </w:rPr>
  </w:style>
  <w:style w:type="paragraph" w:styleId="Title">
    <w:name w:val="Title"/>
    <w:basedOn w:val="Normal"/>
    <w:next w:val="Normal"/>
    <w:link w:val="TitleChar"/>
    <w:uiPriority w:val="10"/>
    <w:qFormat/>
    <w:rsid w:val="00376e1d"/>
    <w:pPr>
      <w:spacing w:before="0" w:after="0"/>
    </w:pPr>
    <w:rPr>
      <w:rFonts w:ascii="Cambria" w:hAnsi="Cambria" w:eastAsia="" w:cs="" w:asciiTheme="majorHAnsi" w:cstheme="majorBidi" w:eastAsiaTheme="majorEastAsia" w:hAnsiTheme="majorHAnsi"/>
      <w:caps/>
      <w:color w:val="4F81BD" w:themeColor="accent1"/>
      <w:spacing w:val="10"/>
      <w:sz w:val="52"/>
      <w:szCs w:val="52"/>
    </w:rPr>
  </w:style>
  <w:style w:type="paragraph" w:styleId="Subtitle">
    <w:name w:val="Subtitle"/>
    <w:basedOn w:val="Normal"/>
    <w:next w:val="Normal"/>
    <w:link w:val="SubtitleChar"/>
    <w:uiPriority w:val="11"/>
    <w:qFormat/>
    <w:rsid w:val="00376e1d"/>
    <w:pPr>
      <w:spacing w:lineRule="auto" w:line="240" w:before="0" w:after="500"/>
    </w:pPr>
    <w:rPr>
      <w:caps/>
      <w:color w:val="595959" w:themeColor="text1" w:themeTint="a6"/>
      <w:spacing w:val="10"/>
      <w:sz w:val="21"/>
      <w:szCs w:val="21"/>
    </w:rPr>
  </w:style>
  <w:style w:type="paragraph" w:styleId="NoSpacing">
    <w:name w:val="No Spacing"/>
    <w:uiPriority w:val="1"/>
    <w:qFormat/>
    <w:rsid w:val="00376e1d"/>
    <w:pPr>
      <w:widowControl/>
      <w:bidi w:val="0"/>
      <w:jc w:val="left"/>
    </w:pPr>
    <w:rPr>
      <w:rFonts w:ascii="Calibri" w:hAnsi="Calibri" w:eastAsia="" w:cs="" w:asciiTheme="minorHAnsi" w:cstheme="minorBidi" w:eastAsiaTheme="minorEastAsia" w:hAnsiTheme="minorHAnsi"/>
      <w:color w:val="auto"/>
      <w:kern w:val="0"/>
      <w:sz w:val="20"/>
      <w:szCs w:val="20"/>
      <w:lang w:val="en-GB" w:eastAsia="en-GB" w:bidi="ar-SA"/>
    </w:rPr>
  </w:style>
  <w:style w:type="paragraph" w:styleId="Quote">
    <w:name w:val="Quote"/>
    <w:basedOn w:val="Normal"/>
    <w:next w:val="Normal"/>
    <w:link w:val="QuoteChar"/>
    <w:uiPriority w:val="29"/>
    <w:qFormat/>
    <w:rsid w:val="00376e1d"/>
    <w:pPr/>
    <w:rPr>
      <w:i/>
      <w:iCs/>
      <w:sz w:val="24"/>
      <w:szCs w:val="24"/>
    </w:rPr>
  </w:style>
  <w:style w:type="paragraph" w:styleId="IntenseQuote">
    <w:name w:val="Intense Quote"/>
    <w:basedOn w:val="Normal"/>
    <w:next w:val="Normal"/>
    <w:link w:val="IntenseQuoteChar"/>
    <w:uiPriority w:val="30"/>
    <w:qFormat/>
    <w:rsid w:val="00376e1d"/>
    <w:pPr>
      <w:spacing w:lineRule="auto" w:line="240" w:before="240" w:after="240"/>
      <w:ind w:left="1080" w:right="1080" w:hanging="0"/>
      <w:jc w:val="center"/>
    </w:pPr>
    <w:rPr>
      <w:color w:val="4F81BD" w:themeColor="accent1"/>
      <w:sz w:val="24"/>
      <w:szCs w:val="24"/>
    </w:rPr>
  </w:style>
  <w:style w:type="paragraph" w:styleId="TOCHeading">
    <w:name w:val="TOC Heading"/>
    <w:basedOn w:val="Heading1"/>
    <w:next w:val="Normal"/>
    <w:uiPriority w:val="39"/>
    <w:semiHidden/>
    <w:unhideWhenUsed/>
    <w:qFormat/>
    <w:rsid w:val="00376e1d"/>
    <w:pPr>
      <w:shd w:val="clear" w:color="auto" w:fill="4F81BD"/>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0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ba7fd0"/>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h@uk.ibm.com" TargetMode="External"/><Relationship Id="rId3" Type="http://schemas.openxmlformats.org/officeDocument/2006/relationships/hyperlink" Target="http://www.ogf.org/documents/GFD.207.pdf/"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word/_rels/header1.xml.rels><?xml version="1.0" encoding="UTF-8"?>
<Relationships xmlns="http://schemas.openxmlformats.org/package/2006/relationships"><Relationship Id="rId1" Type="http://schemas.openxmlformats.org/officeDocument/2006/relationships/hyperlink" Target="mailto:dfdl-wg@og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AEB52-E5F0-495B-8476-85B6CF74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LibreOffice/6.0.7.3$Linux_X86_64 LibreOffice_project/00m0$Build-3</Application>
  <Pages>3</Pages>
  <Words>799</Words>
  <Characters>4539</Characters>
  <CharactersWithSpaces>5347</CharactersWithSpaces>
  <Paragraphs>52</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2019-10-14T18:03:00Z</dcterms:created>
  <dc:creator>Steve Hanson</dc:creator>
  <dc:description/>
  <dc:language>en-US</dc:language>
  <cp:lastModifiedBy>Mike Beckerle</cp:lastModifiedBy>
  <cp:lastPrinted>2014-09-16T13:34:00Z</cp:lastPrinted>
  <dcterms:modified xsi:type="dcterms:W3CDTF">2019-10-16T14:16:30Z</dcterms:modified>
  <cp:revision>7</cp:revision>
  <dc:subject/>
  <dc:title>Mapping DFDL Infoset to XDM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